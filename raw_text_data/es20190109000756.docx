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EA775" w14:textId="77777777" w:rsidR="007410E1" w:rsidRPr="007410E1" w:rsidRDefault="007410E1" w:rsidP="007410E1">
      <w:pPr>
        <w:spacing w:after="200" w:line="360" w:lineRule="auto"/>
        <w:rPr>
          <w:ins w:id="0" w:author="Φλούδα Χριστίνα" w:date="2019-01-17T13:15:00Z"/>
          <w:rFonts w:eastAsia="Times New Roman"/>
          <w:szCs w:val="24"/>
          <w:lang w:eastAsia="en-US"/>
        </w:rPr>
      </w:pPr>
      <w:bookmarkStart w:id="1" w:name="_GoBack"/>
      <w:bookmarkEnd w:id="1"/>
      <w:ins w:id="2" w:author="Φλούδα Χριστίνα" w:date="2019-01-17T13:15:00Z">
        <w:r w:rsidRPr="007410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F4AF12C" w14:textId="77777777" w:rsidR="007410E1" w:rsidRPr="007410E1" w:rsidRDefault="007410E1" w:rsidP="007410E1">
      <w:pPr>
        <w:spacing w:after="200" w:line="360" w:lineRule="auto"/>
        <w:rPr>
          <w:ins w:id="3" w:author="Φλούδα Χριστίνα" w:date="2019-01-17T13:15:00Z"/>
          <w:rFonts w:eastAsia="Times New Roman"/>
          <w:szCs w:val="24"/>
          <w:lang w:eastAsia="en-US"/>
        </w:rPr>
      </w:pPr>
    </w:p>
    <w:p w14:paraId="6912EB44" w14:textId="77777777" w:rsidR="007410E1" w:rsidRPr="007410E1" w:rsidRDefault="007410E1" w:rsidP="007410E1">
      <w:pPr>
        <w:spacing w:after="200" w:line="360" w:lineRule="auto"/>
        <w:rPr>
          <w:ins w:id="4" w:author="Φλούδα Χριστίνα" w:date="2019-01-17T13:15:00Z"/>
          <w:rFonts w:eastAsia="Times New Roman"/>
          <w:szCs w:val="24"/>
          <w:lang w:eastAsia="en-US"/>
        </w:rPr>
      </w:pPr>
      <w:ins w:id="5" w:author="Φλούδα Χριστίνα" w:date="2019-01-17T13:15:00Z">
        <w:r w:rsidRPr="007410E1">
          <w:rPr>
            <w:rFonts w:eastAsia="Times New Roman"/>
            <w:szCs w:val="24"/>
            <w:lang w:eastAsia="en-US"/>
          </w:rPr>
          <w:t>ΠΙΝΑΚΑΣ ΠΕΡΙΕΧΟΜΕΝΩΝ</w:t>
        </w:r>
      </w:ins>
    </w:p>
    <w:p w14:paraId="15D87815" w14:textId="77777777" w:rsidR="007410E1" w:rsidRPr="007410E1" w:rsidRDefault="007410E1" w:rsidP="007410E1">
      <w:pPr>
        <w:spacing w:after="200" w:line="360" w:lineRule="auto"/>
        <w:rPr>
          <w:ins w:id="6" w:author="Φλούδα Χριστίνα" w:date="2019-01-17T13:15:00Z"/>
          <w:rFonts w:eastAsia="Times New Roman"/>
          <w:szCs w:val="24"/>
          <w:lang w:eastAsia="en-US"/>
        </w:rPr>
      </w:pPr>
      <w:ins w:id="7" w:author="Φλούδα Χριστίνα" w:date="2019-01-17T13:15:00Z">
        <w:r w:rsidRPr="007410E1">
          <w:rPr>
            <w:rFonts w:eastAsia="Times New Roman"/>
            <w:szCs w:val="24"/>
            <w:lang w:eastAsia="en-US"/>
          </w:rPr>
          <w:t xml:space="preserve">ΙΖ’ ΠΕΡΙΟΔΟΣ </w:t>
        </w:r>
      </w:ins>
    </w:p>
    <w:p w14:paraId="2C837215" w14:textId="77777777" w:rsidR="007410E1" w:rsidRPr="007410E1" w:rsidRDefault="007410E1" w:rsidP="007410E1">
      <w:pPr>
        <w:spacing w:after="200" w:line="360" w:lineRule="auto"/>
        <w:rPr>
          <w:ins w:id="8" w:author="Φλούδα Χριστίνα" w:date="2019-01-17T13:15:00Z"/>
          <w:rFonts w:eastAsia="Times New Roman"/>
          <w:szCs w:val="24"/>
          <w:lang w:eastAsia="en-US"/>
        </w:rPr>
      </w:pPr>
      <w:ins w:id="9" w:author="Φλούδα Χριστίνα" w:date="2019-01-17T13:15:00Z">
        <w:r w:rsidRPr="007410E1">
          <w:rPr>
            <w:rFonts w:eastAsia="Times New Roman"/>
            <w:szCs w:val="24"/>
            <w:lang w:eastAsia="en-US"/>
          </w:rPr>
          <w:t>ΠΡΟΕΔΡΕΥΟΜΕΝΗΣ ΚΟΙΝΟΒΟΥΛΕΥΤΙΚΗΣ ΔΗΜΟΚΡΑΤΙΑΣ</w:t>
        </w:r>
      </w:ins>
    </w:p>
    <w:p w14:paraId="49BC48CD" w14:textId="77777777" w:rsidR="007410E1" w:rsidRPr="007410E1" w:rsidRDefault="007410E1" w:rsidP="007410E1">
      <w:pPr>
        <w:spacing w:after="200" w:line="360" w:lineRule="auto"/>
        <w:rPr>
          <w:ins w:id="10" w:author="Φλούδα Χριστίνα" w:date="2019-01-17T13:15:00Z"/>
          <w:rFonts w:eastAsia="Times New Roman"/>
          <w:szCs w:val="24"/>
          <w:lang w:eastAsia="en-US"/>
        </w:rPr>
      </w:pPr>
      <w:ins w:id="11" w:author="Φλούδα Χριστίνα" w:date="2019-01-17T13:15:00Z">
        <w:r w:rsidRPr="007410E1">
          <w:rPr>
            <w:rFonts w:eastAsia="Times New Roman"/>
            <w:szCs w:val="24"/>
            <w:lang w:eastAsia="en-US"/>
          </w:rPr>
          <w:t>ΣΥΝΟΔΟΣ Δ΄</w:t>
        </w:r>
      </w:ins>
    </w:p>
    <w:p w14:paraId="5741AAA7" w14:textId="77777777" w:rsidR="007410E1" w:rsidRPr="007410E1" w:rsidRDefault="007410E1" w:rsidP="007410E1">
      <w:pPr>
        <w:spacing w:after="200" w:line="360" w:lineRule="auto"/>
        <w:rPr>
          <w:ins w:id="12" w:author="Φλούδα Χριστίνα" w:date="2019-01-17T13:15:00Z"/>
          <w:rFonts w:eastAsia="Times New Roman"/>
          <w:szCs w:val="24"/>
          <w:lang w:eastAsia="en-US"/>
        </w:rPr>
      </w:pPr>
    </w:p>
    <w:p w14:paraId="0D3C9BC4" w14:textId="77777777" w:rsidR="007410E1" w:rsidRPr="007410E1" w:rsidRDefault="007410E1" w:rsidP="007410E1">
      <w:pPr>
        <w:spacing w:after="200" w:line="360" w:lineRule="auto"/>
        <w:rPr>
          <w:ins w:id="13" w:author="Φλούδα Χριστίνα" w:date="2019-01-17T13:15:00Z"/>
          <w:rFonts w:eastAsia="Times New Roman"/>
          <w:szCs w:val="24"/>
          <w:lang w:eastAsia="en-US"/>
        </w:rPr>
      </w:pPr>
      <w:ins w:id="14" w:author="Φλούδα Χριστίνα" w:date="2019-01-17T13:15:00Z">
        <w:r w:rsidRPr="007410E1">
          <w:rPr>
            <w:rFonts w:eastAsia="Times New Roman"/>
            <w:szCs w:val="24"/>
            <w:lang w:eastAsia="en-US"/>
          </w:rPr>
          <w:t>ΣΥΝΕΔΡΙΑΣΗ NA ΄</w:t>
        </w:r>
      </w:ins>
    </w:p>
    <w:p w14:paraId="69307289" w14:textId="77777777" w:rsidR="007410E1" w:rsidRPr="007410E1" w:rsidRDefault="007410E1" w:rsidP="007410E1">
      <w:pPr>
        <w:spacing w:after="200" w:line="360" w:lineRule="auto"/>
        <w:rPr>
          <w:ins w:id="15" w:author="Φλούδα Χριστίνα" w:date="2019-01-17T13:15:00Z"/>
          <w:rFonts w:eastAsia="Times New Roman"/>
          <w:szCs w:val="24"/>
          <w:lang w:eastAsia="en-US"/>
        </w:rPr>
      </w:pPr>
      <w:ins w:id="16" w:author="Φλούδα Χριστίνα" w:date="2019-01-17T13:15:00Z">
        <w:r w:rsidRPr="007410E1">
          <w:rPr>
            <w:rFonts w:eastAsia="Times New Roman"/>
            <w:szCs w:val="24"/>
            <w:lang w:eastAsia="en-US"/>
          </w:rPr>
          <w:t>Τετάρτη  9 Ιανουαρίου 2019</w:t>
        </w:r>
      </w:ins>
    </w:p>
    <w:p w14:paraId="02A6E4CA" w14:textId="77777777" w:rsidR="007410E1" w:rsidRPr="007410E1" w:rsidRDefault="007410E1" w:rsidP="007410E1">
      <w:pPr>
        <w:spacing w:after="200" w:line="360" w:lineRule="auto"/>
        <w:rPr>
          <w:ins w:id="17" w:author="Φλούδα Χριστίνα" w:date="2019-01-17T13:15:00Z"/>
          <w:rFonts w:eastAsia="Times New Roman"/>
          <w:szCs w:val="24"/>
          <w:lang w:eastAsia="en-US"/>
        </w:rPr>
      </w:pPr>
    </w:p>
    <w:p w14:paraId="57A3C5E4" w14:textId="77777777" w:rsidR="007410E1" w:rsidRPr="007410E1" w:rsidRDefault="007410E1" w:rsidP="007410E1">
      <w:pPr>
        <w:spacing w:after="200" w:line="360" w:lineRule="auto"/>
        <w:rPr>
          <w:ins w:id="18" w:author="Φλούδα Χριστίνα" w:date="2019-01-17T13:15:00Z"/>
          <w:rFonts w:eastAsia="Times New Roman"/>
          <w:szCs w:val="24"/>
          <w:lang w:eastAsia="en-US"/>
        </w:rPr>
      </w:pPr>
      <w:ins w:id="19" w:author="Φλούδα Χριστίνα" w:date="2019-01-17T13:15:00Z">
        <w:r w:rsidRPr="007410E1">
          <w:rPr>
            <w:rFonts w:eastAsia="Times New Roman"/>
            <w:szCs w:val="24"/>
            <w:lang w:eastAsia="en-US"/>
          </w:rPr>
          <w:t>ΘΕΜΑΤΑ</w:t>
        </w:r>
      </w:ins>
    </w:p>
    <w:p w14:paraId="40EB91A0" w14:textId="77777777" w:rsidR="007410E1" w:rsidRPr="007410E1" w:rsidRDefault="007410E1" w:rsidP="007410E1">
      <w:pPr>
        <w:spacing w:after="200" w:line="360" w:lineRule="auto"/>
        <w:rPr>
          <w:ins w:id="20" w:author="Φλούδα Χριστίνα" w:date="2019-01-17T13:15:00Z"/>
          <w:rFonts w:eastAsia="Times New Roman"/>
          <w:szCs w:val="24"/>
          <w:lang w:eastAsia="en-US"/>
        </w:rPr>
      </w:pPr>
      <w:ins w:id="21" w:author="Φλούδα Χριστίνα" w:date="2019-01-17T13:15:00Z">
        <w:r w:rsidRPr="007410E1">
          <w:rPr>
            <w:rFonts w:eastAsia="Times New Roman"/>
            <w:szCs w:val="24"/>
            <w:lang w:eastAsia="en-US"/>
          </w:rPr>
          <w:t xml:space="preserve"> </w:t>
        </w:r>
        <w:r w:rsidRPr="007410E1">
          <w:rPr>
            <w:rFonts w:eastAsia="Times New Roman"/>
            <w:szCs w:val="24"/>
            <w:lang w:eastAsia="en-US"/>
          </w:rPr>
          <w:br/>
          <w:t xml:space="preserve">Α. ΕΙΔΙΚΑ ΘΕΜΑΤΑ </w:t>
        </w:r>
        <w:r w:rsidRPr="007410E1">
          <w:rPr>
            <w:rFonts w:eastAsia="Times New Roman"/>
            <w:szCs w:val="24"/>
            <w:lang w:eastAsia="en-US"/>
          </w:rPr>
          <w:br/>
          <w:t xml:space="preserve">1.  Άδεια απουσίας του Βουλευτή κ. Ν. Αθανασίου, σελ. </w:t>
        </w:r>
        <w:r w:rsidRPr="007410E1">
          <w:rPr>
            <w:rFonts w:eastAsia="Times New Roman"/>
            <w:szCs w:val="24"/>
            <w:lang w:eastAsia="en-US"/>
          </w:rPr>
          <w:br/>
          <w:t xml:space="preserve">2. Ανακοινώνεται ότι τη συνεδρίαση παρακολουθούν μαθητές από τη Λακωνική Σχολή-Εκπαιδευτήρια </w:t>
        </w:r>
        <w:proofErr w:type="spellStart"/>
        <w:r w:rsidRPr="007410E1">
          <w:rPr>
            <w:rFonts w:eastAsia="Times New Roman"/>
            <w:szCs w:val="24"/>
            <w:lang w:eastAsia="en-US"/>
          </w:rPr>
          <w:t>Φραγκή</w:t>
        </w:r>
        <w:proofErr w:type="spellEnd"/>
        <w:r w:rsidRPr="007410E1">
          <w:rPr>
            <w:rFonts w:eastAsia="Times New Roman"/>
            <w:szCs w:val="24"/>
            <w:lang w:eastAsia="en-US"/>
          </w:rPr>
          <w:t xml:space="preserve">, το 5ο Γυμνάσιο Χαλανδρίου, το 1ο Γυμνάσιο Βούλας και το 3ο Γενικό Λύκειο Αλίμου, σελ. </w:t>
        </w:r>
        <w:r w:rsidRPr="007410E1">
          <w:rPr>
            <w:rFonts w:eastAsia="Times New Roman"/>
            <w:szCs w:val="24"/>
            <w:lang w:eastAsia="en-US"/>
          </w:rPr>
          <w:br/>
          <w:t>3.  Έγκριση παράτασης της Επιτροπής Αναθεώρησης του Συντάγματος, για την οποία η Ολομέλεια της Βουλής έχει ορίσει προθεσμία υποβολής της  Έκθεσής της την 15η Ιανουαρίου 2019, κατόπιν ομόφωνης απόφασής της, μέχρι την 31</w:t>
        </w:r>
        <w:r w:rsidRPr="007410E1">
          <w:rPr>
            <w:rFonts w:eastAsia="Times New Roman"/>
            <w:szCs w:val="24"/>
            <w:vertAlign w:val="superscript"/>
            <w:lang w:eastAsia="en-US"/>
          </w:rPr>
          <w:t>η</w:t>
        </w:r>
        <w:r w:rsidRPr="007410E1">
          <w:rPr>
            <w:rFonts w:eastAsia="Times New Roman"/>
            <w:szCs w:val="24"/>
            <w:lang w:eastAsia="en-US"/>
          </w:rPr>
          <w:t xml:space="preserve"> Ιανουαρίου 2019, σελ. </w:t>
        </w:r>
        <w:r w:rsidRPr="007410E1">
          <w:rPr>
            <w:rFonts w:eastAsia="Times New Roman"/>
            <w:szCs w:val="24"/>
            <w:lang w:eastAsia="en-US"/>
          </w:rPr>
          <w:br/>
          <w:t xml:space="preserve">4. Ανακοινώνεται ότι η Ειδική Μόνιμη Επιτροπή Ισότητας Νεολαίας και Δικαιωμάτων του Ανθρώπου, η Υποεπιτροπή για τα Δικαιώματα των Ατόμων με Αναπηρία και η Υποεπιτροπή για την Καταπολέμηση Εμπορίας και Εκμετάλλευσης Ανθρώπων καταθέτουν τις εκθέσεις τους, σύμφωνα με το άρθρο 43α παράγραφος 5 του Κανονισμού της Βουλής, σελ. </w:t>
        </w:r>
        <w:r w:rsidRPr="007410E1">
          <w:rPr>
            <w:rFonts w:eastAsia="Times New Roman"/>
            <w:szCs w:val="24"/>
            <w:lang w:eastAsia="en-US"/>
          </w:rPr>
          <w:br/>
          <w:t xml:space="preserve">5. Επί διαδικαστικού θέματος, σελ. </w:t>
        </w:r>
        <w:r w:rsidRPr="007410E1">
          <w:rPr>
            <w:rFonts w:eastAsia="Times New Roman"/>
            <w:szCs w:val="24"/>
            <w:lang w:eastAsia="en-US"/>
          </w:rPr>
          <w:br/>
          <w:t xml:space="preserve"> </w:t>
        </w:r>
        <w:r w:rsidRPr="007410E1">
          <w:rPr>
            <w:rFonts w:eastAsia="Times New Roman"/>
            <w:szCs w:val="24"/>
            <w:lang w:eastAsia="en-US"/>
          </w:rPr>
          <w:br/>
          <w:t xml:space="preserve">Β. ΚΟΙΝΟΒΟΥΛΕΥΤΙΚΟΣ ΕΛΕΓΧΟΣ </w:t>
        </w:r>
        <w:r w:rsidRPr="007410E1">
          <w:rPr>
            <w:rFonts w:eastAsia="Times New Roman"/>
            <w:szCs w:val="24"/>
            <w:lang w:eastAsia="en-US"/>
          </w:rPr>
          <w:br/>
          <w:t xml:space="preserve">Ανακοίνωση του δελτίου επικαίρων ερωτήσεων της Πέμπτης 10 Ιανουαρίου 2019, σελ. </w:t>
        </w:r>
        <w:r w:rsidRPr="007410E1">
          <w:rPr>
            <w:rFonts w:eastAsia="Times New Roman"/>
            <w:szCs w:val="24"/>
            <w:lang w:eastAsia="en-US"/>
          </w:rPr>
          <w:br/>
          <w:t xml:space="preserve"> </w:t>
        </w:r>
        <w:r w:rsidRPr="007410E1">
          <w:rPr>
            <w:rFonts w:eastAsia="Times New Roman"/>
            <w:szCs w:val="24"/>
            <w:lang w:eastAsia="en-US"/>
          </w:rPr>
          <w:br/>
          <w:t xml:space="preserve">Γ. ΝΟΜΟΘΕΤΙΚΗ ΕΡΓΑΣΙΑ </w:t>
        </w:r>
        <w:r w:rsidRPr="007410E1">
          <w:rPr>
            <w:rFonts w:eastAsia="Times New Roman"/>
            <w:szCs w:val="24"/>
            <w:lang w:eastAsia="en-US"/>
          </w:rPr>
          <w:br/>
          <w:t xml:space="preserve">1. Συζήτηση επί της αρχής των άρθρων και του συνόλου του σχεδίου νόμου του Υπουργείου Εθνικής  Άμυνας: "Κύρωση του Μνημονίου Συνεργασίας μεταξύ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sidRPr="007410E1">
          <w:rPr>
            <w:rFonts w:eastAsia="Times New Roman"/>
            <w:szCs w:val="24"/>
            <w:lang w:eastAsia="en-US"/>
          </w:rPr>
          <w:t>ανταλλαγεισών</w:t>
        </w:r>
        <w:proofErr w:type="spellEnd"/>
        <w:r w:rsidRPr="007410E1">
          <w:rPr>
            <w:rFonts w:eastAsia="Times New Roman"/>
            <w:szCs w:val="24"/>
            <w:lang w:eastAsia="en-US"/>
          </w:rPr>
          <w:t xml:space="preserve"> επιστολών περί παράτασης της ισχύος του ανωτέρω Μνημονίου", σελ. </w:t>
        </w:r>
        <w:r w:rsidRPr="007410E1">
          <w:rPr>
            <w:rFonts w:eastAsia="Times New Roman"/>
            <w:szCs w:val="24"/>
            <w:lang w:eastAsia="en-US"/>
          </w:rPr>
          <w:br/>
          <w:t xml:space="preserve">2. Αίτηση ονομαστικής ψηφοφορίας από Βουλευτές της Νέας Δημοκρατίας, επί της υπουργικής τροπολογίας με γενικό αριθμό 1898 και ειδικό 91, επί του σχεδίου νόμου του Υπουργείου Εθνικής  Άμυνας, σελ. </w:t>
        </w:r>
        <w:r w:rsidRPr="007410E1">
          <w:rPr>
            <w:rFonts w:eastAsia="Times New Roman"/>
            <w:szCs w:val="24"/>
            <w:lang w:eastAsia="en-US"/>
          </w:rPr>
          <w:br/>
          <w:t>3. Κατάθεση σχεδίου νόμου:</w:t>
        </w:r>
      </w:ins>
    </w:p>
    <w:p w14:paraId="283E70C8" w14:textId="77777777" w:rsidR="007410E1" w:rsidRPr="007410E1" w:rsidRDefault="007410E1" w:rsidP="007410E1">
      <w:pPr>
        <w:spacing w:after="200" w:line="360" w:lineRule="auto"/>
        <w:rPr>
          <w:ins w:id="22" w:author="Φλούδα Χριστίνα" w:date="2019-01-17T13:15:00Z"/>
          <w:rFonts w:eastAsia="Times New Roman"/>
          <w:szCs w:val="24"/>
          <w:lang w:eastAsia="en-US"/>
        </w:rPr>
      </w:pPr>
      <w:ins w:id="23" w:author="Φλούδα Χριστίνα" w:date="2019-01-17T13:15:00Z">
        <w:r w:rsidRPr="007410E1">
          <w:rPr>
            <w:rFonts w:eastAsia="Times New Roman"/>
            <w:szCs w:val="24"/>
            <w:lang w:eastAsia="en-US"/>
          </w:rPr>
          <w:t xml:space="preserve">Ο Υπουργός Διοικητικής Ανασυγκρότησης, ο Αντιπρόεδρος της Κυβέρνησης και Υπουργός Οικονομίας και Ανάπτυξης, οι Υπουργοί Εσωτερικών, Παιδείας και Θρησκευμάτων, Εργασίας, Κοινωνικής Ασφάλισης και Κοινωνικής Αλληλεγγύης, Δικαιοσύνης, Διαφάνειας και Ανθρωπίνων Δικαιωμάτων, Οικονομικών, Υγείας, και οι Αναπληρωτές Υπουργοί Εργασίας, Κοινωνικής Ασφάλισης και Κοινωνικής Αλληλεγγύης, Οικονομικών και Υγείας, κατέθεσαν στις 8/01/2019 σχέδιο νόμου: "Ενδυνάμωση </w:t>
        </w:r>
        <w:proofErr w:type="spellStart"/>
        <w:r w:rsidRPr="007410E1">
          <w:rPr>
            <w:rFonts w:eastAsia="Times New Roman"/>
            <w:szCs w:val="24"/>
            <w:lang w:eastAsia="en-US"/>
          </w:rPr>
          <w:t>Ανωτάτου</w:t>
        </w:r>
        <w:proofErr w:type="spellEnd"/>
        <w:r w:rsidRPr="007410E1">
          <w:rPr>
            <w:rFonts w:eastAsia="Times New Roman"/>
            <w:szCs w:val="24"/>
            <w:lang w:eastAsia="en-US"/>
          </w:rPr>
          <w:t xml:space="preserve"> Συμβουλίου Επιλογής Προσωπικού (ΑΣΕΠ), ενίσχυση και αναβάθμιση Δημόσιας Διοίκησης και άλλες διατάξεις", σελ. </w:t>
        </w:r>
        <w:r w:rsidRPr="007410E1">
          <w:rPr>
            <w:rFonts w:eastAsia="Times New Roman"/>
            <w:szCs w:val="24"/>
            <w:lang w:eastAsia="en-US"/>
          </w:rPr>
          <w:br/>
          <w:t xml:space="preserve"> </w:t>
        </w:r>
        <w:r w:rsidRPr="007410E1">
          <w:rPr>
            <w:rFonts w:eastAsia="Times New Roman"/>
            <w:szCs w:val="24"/>
            <w:lang w:eastAsia="en-US"/>
          </w:rPr>
          <w:br/>
        </w:r>
      </w:ins>
    </w:p>
    <w:p w14:paraId="7E797155" w14:textId="77777777" w:rsidR="007410E1" w:rsidRPr="007410E1" w:rsidRDefault="007410E1" w:rsidP="007410E1">
      <w:pPr>
        <w:spacing w:after="200" w:line="360" w:lineRule="auto"/>
        <w:rPr>
          <w:ins w:id="24" w:author="Φλούδα Χριστίνα" w:date="2019-01-17T13:15:00Z"/>
          <w:rFonts w:eastAsia="Times New Roman"/>
          <w:szCs w:val="24"/>
          <w:lang w:eastAsia="en-US"/>
        </w:rPr>
      </w:pPr>
    </w:p>
    <w:p w14:paraId="13FDD16D" w14:textId="77777777" w:rsidR="007410E1" w:rsidRPr="007410E1" w:rsidRDefault="007410E1" w:rsidP="007410E1">
      <w:pPr>
        <w:spacing w:after="200" w:line="360" w:lineRule="auto"/>
        <w:rPr>
          <w:ins w:id="25" w:author="Φλούδα Χριστίνα" w:date="2019-01-17T13:15:00Z"/>
          <w:rFonts w:eastAsia="Times New Roman"/>
          <w:szCs w:val="24"/>
          <w:lang w:eastAsia="en-US"/>
        </w:rPr>
      </w:pPr>
      <w:ins w:id="26" w:author="Φλούδα Χριστίνα" w:date="2019-01-17T13:15:00Z">
        <w:r w:rsidRPr="007410E1">
          <w:rPr>
            <w:rFonts w:eastAsia="Times New Roman"/>
            <w:szCs w:val="24"/>
            <w:lang w:eastAsia="en-US"/>
          </w:rPr>
          <w:t>ΠΡΟΕΔΡΕΥΟΝΤΕΣ</w:t>
        </w:r>
      </w:ins>
    </w:p>
    <w:p w14:paraId="0B580CB5" w14:textId="77777777" w:rsidR="007410E1" w:rsidRPr="007410E1" w:rsidRDefault="007410E1" w:rsidP="007410E1">
      <w:pPr>
        <w:spacing w:after="0" w:line="360" w:lineRule="auto"/>
        <w:rPr>
          <w:ins w:id="27" w:author="Φλούδα Χριστίνα" w:date="2019-01-17T13:15:00Z"/>
          <w:rFonts w:eastAsia="Times New Roman"/>
          <w:szCs w:val="24"/>
          <w:lang w:eastAsia="en-US"/>
        </w:rPr>
      </w:pPr>
      <w:ins w:id="28" w:author="Φλούδα Χριστίνα" w:date="2019-01-17T13:15:00Z">
        <w:r w:rsidRPr="007410E1">
          <w:rPr>
            <w:rFonts w:eastAsia="Times New Roman"/>
            <w:szCs w:val="24"/>
            <w:lang w:eastAsia="en-US"/>
          </w:rPr>
          <w:t>ΒΑΡΕΜΕΝΟΣ Γ., σελ.</w:t>
        </w:r>
      </w:ins>
    </w:p>
    <w:p w14:paraId="4BEC2184" w14:textId="77777777" w:rsidR="007410E1" w:rsidRPr="007410E1" w:rsidRDefault="007410E1" w:rsidP="007410E1">
      <w:pPr>
        <w:spacing w:after="0" w:line="360" w:lineRule="auto"/>
        <w:rPr>
          <w:ins w:id="29" w:author="Φλούδα Χριστίνα" w:date="2019-01-17T13:15:00Z"/>
          <w:rFonts w:eastAsia="Times New Roman"/>
          <w:szCs w:val="24"/>
          <w:lang w:eastAsia="en-US"/>
        </w:rPr>
      </w:pPr>
      <w:ins w:id="30" w:author="Φλούδα Χριστίνα" w:date="2019-01-17T13:15:00Z">
        <w:r w:rsidRPr="007410E1">
          <w:rPr>
            <w:rFonts w:eastAsia="Times New Roman"/>
            <w:szCs w:val="24"/>
            <w:lang w:eastAsia="en-US"/>
          </w:rPr>
          <w:t>ΚΟΥΡΑΚΗΣ Α., σελ.</w:t>
        </w:r>
      </w:ins>
    </w:p>
    <w:p w14:paraId="3CCEB3C6" w14:textId="77777777" w:rsidR="007410E1" w:rsidRPr="007410E1" w:rsidRDefault="007410E1" w:rsidP="007410E1">
      <w:pPr>
        <w:spacing w:after="200" w:line="360" w:lineRule="auto"/>
        <w:rPr>
          <w:ins w:id="31" w:author="Φλούδα Χριστίνα" w:date="2019-01-17T13:15:00Z"/>
          <w:rFonts w:eastAsia="Times New Roman"/>
          <w:szCs w:val="24"/>
          <w:lang w:eastAsia="en-US"/>
        </w:rPr>
      </w:pPr>
    </w:p>
    <w:p w14:paraId="60D37F34" w14:textId="77777777" w:rsidR="007410E1" w:rsidRPr="007410E1" w:rsidRDefault="007410E1" w:rsidP="007410E1">
      <w:pPr>
        <w:spacing w:after="200" w:line="360" w:lineRule="auto"/>
        <w:rPr>
          <w:ins w:id="32" w:author="Φλούδα Χριστίνα" w:date="2019-01-17T13:15:00Z"/>
          <w:rFonts w:eastAsia="Times New Roman"/>
          <w:szCs w:val="24"/>
          <w:lang w:eastAsia="en-US"/>
        </w:rPr>
      </w:pPr>
      <w:ins w:id="33" w:author="Φλούδα Χριστίνα" w:date="2019-01-17T13:15:00Z">
        <w:r w:rsidRPr="007410E1">
          <w:rPr>
            <w:rFonts w:eastAsia="Times New Roman"/>
            <w:szCs w:val="24"/>
            <w:lang w:eastAsia="en-US"/>
          </w:rPr>
          <w:t>ΟΜΙΛΗΤΕΣ</w:t>
        </w:r>
      </w:ins>
    </w:p>
    <w:p w14:paraId="17EAE4F7" w14:textId="2CC3EAA6" w:rsidR="007410E1" w:rsidRDefault="007410E1" w:rsidP="007410E1">
      <w:pPr>
        <w:spacing w:line="600" w:lineRule="auto"/>
        <w:ind w:firstLine="720"/>
        <w:jc w:val="center"/>
        <w:rPr>
          <w:ins w:id="34" w:author="Φλούδα Χριστίνα" w:date="2019-01-17T13:15:00Z"/>
          <w:rFonts w:eastAsia="Times New Roman"/>
          <w:szCs w:val="24"/>
        </w:rPr>
      </w:pPr>
      <w:ins w:id="35" w:author="Φλούδα Χριστίνα" w:date="2019-01-17T13:15:00Z">
        <w:r w:rsidRPr="007410E1">
          <w:rPr>
            <w:rFonts w:eastAsia="Times New Roman"/>
            <w:szCs w:val="24"/>
            <w:lang w:eastAsia="en-US"/>
          </w:rPr>
          <w:br/>
          <w:t>Α. Επί διαδικαστικού θέματος:</w:t>
        </w:r>
        <w:r w:rsidRPr="007410E1">
          <w:rPr>
            <w:rFonts w:eastAsia="Times New Roman"/>
            <w:szCs w:val="24"/>
            <w:lang w:eastAsia="en-US"/>
          </w:rPr>
          <w:br/>
          <w:t>ΑΜΥΡΑΣ Γ. , σελ.</w:t>
        </w:r>
        <w:r w:rsidRPr="007410E1">
          <w:rPr>
            <w:rFonts w:eastAsia="Times New Roman"/>
            <w:szCs w:val="24"/>
            <w:lang w:eastAsia="en-US"/>
          </w:rPr>
          <w:br/>
          <w:t>ΒΑΡΕΜΕΝΟΣ Γ. , σελ.</w:t>
        </w:r>
        <w:r w:rsidRPr="007410E1">
          <w:rPr>
            <w:rFonts w:eastAsia="Times New Roman"/>
            <w:szCs w:val="24"/>
            <w:lang w:eastAsia="en-US"/>
          </w:rPr>
          <w:br/>
          <w:t>ΓΕΩΡΓΙΑΔΗΣ Σ. , σελ.</w:t>
        </w:r>
        <w:r w:rsidRPr="007410E1">
          <w:rPr>
            <w:rFonts w:eastAsia="Times New Roman"/>
            <w:szCs w:val="24"/>
            <w:lang w:eastAsia="en-US"/>
          </w:rPr>
          <w:br/>
          <w:t>ΔΕΝΔΙΑΣ Ν. , σελ.</w:t>
        </w:r>
        <w:r w:rsidRPr="007410E1">
          <w:rPr>
            <w:rFonts w:eastAsia="Times New Roman"/>
            <w:szCs w:val="24"/>
            <w:lang w:eastAsia="en-US"/>
          </w:rPr>
          <w:br/>
          <w:t>ΚΑΜΜΕΝΟΣ Π. , σελ.</w:t>
        </w:r>
        <w:r w:rsidRPr="007410E1">
          <w:rPr>
            <w:rFonts w:eastAsia="Times New Roman"/>
            <w:szCs w:val="24"/>
            <w:lang w:eastAsia="en-US"/>
          </w:rPr>
          <w:br/>
          <w:t>ΚΑΝΕΛΛΗ Γ. , σελ.</w:t>
        </w:r>
        <w:r w:rsidRPr="007410E1">
          <w:rPr>
            <w:rFonts w:eastAsia="Times New Roman"/>
            <w:szCs w:val="24"/>
            <w:lang w:eastAsia="en-US"/>
          </w:rPr>
          <w:br/>
          <w:t>ΚΕΔΙΚΟΓΛΟΥ Σ. , σελ.</w:t>
        </w:r>
        <w:r w:rsidRPr="007410E1">
          <w:rPr>
            <w:rFonts w:eastAsia="Times New Roman"/>
            <w:szCs w:val="24"/>
            <w:lang w:eastAsia="en-US"/>
          </w:rPr>
          <w:br/>
          <w:t>ΚΙΚΙΛΙΑΣ Β. , σελ.</w:t>
        </w:r>
        <w:r w:rsidRPr="007410E1">
          <w:rPr>
            <w:rFonts w:eastAsia="Times New Roman"/>
            <w:szCs w:val="24"/>
            <w:lang w:eastAsia="en-US"/>
          </w:rPr>
          <w:br/>
          <w:t>ΚΟΥΡΑΚΗΣ Α. , σελ.</w:t>
        </w:r>
        <w:r w:rsidRPr="007410E1">
          <w:rPr>
            <w:rFonts w:eastAsia="Times New Roman"/>
            <w:szCs w:val="24"/>
            <w:lang w:eastAsia="en-US"/>
          </w:rPr>
          <w:br/>
          <w:t>ΛΟΒΕΡΔΟΣ Α. , σελ.</w:t>
        </w:r>
        <w:r w:rsidRPr="007410E1">
          <w:rPr>
            <w:rFonts w:eastAsia="Times New Roman"/>
            <w:szCs w:val="24"/>
            <w:lang w:eastAsia="en-US"/>
          </w:rPr>
          <w:br/>
        </w:r>
        <w:r w:rsidRPr="007410E1">
          <w:rPr>
            <w:rFonts w:eastAsia="Times New Roman"/>
            <w:szCs w:val="24"/>
            <w:lang w:eastAsia="en-US"/>
          </w:rPr>
          <w:br/>
          <w:t>Β. Επί του σχεδίου νόμου του Υπουργείου Εθνικής  Άμυνας:</w:t>
        </w:r>
        <w:r w:rsidRPr="007410E1">
          <w:rPr>
            <w:rFonts w:eastAsia="Times New Roman"/>
            <w:szCs w:val="24"/>
            <w:lang w:eastAsia="en-US"/>
          </w:rPr>
          <w:br/>
          <w:t>ΑΜΥΡΑΣ Γ. , σελ.</w:t>
        </w:r>
        <w:r w:rsidRPr="007410E1">
          <w:rPr>
            <w:rFonts w:eastAsia="Times New Roman"/>
            <w:szCs w:val="24"/>
            <w:lang w:eastAsia="en-US"/>
          </w:rPr>
          <w:br/>
          <w:t>ΒΕΝΙΖΕΛΟΣ Ε. , σελ.</w:t>
        </w:r>
        <w:r w:rsidRPr="007410E1">
          <w:rPr>
            <w:rFonts w:eastAsia="Times New Roman"/>
            <w:szCs w:val="24"/>
            <w:lang w:eastAsia="en-US"/>
          </w:rPr>
          <w:br/>
          <w:t>ΓΕΩΡΓΑΝΤΑΣ Γ. , σελ.</w:t>
        </w:r>
        <w:r w:rsidRPr="007410E1">
          <w:rPr>
            <w:rFonts w:eastAsia="Times New Roman"/>
            <w:szCs w:val="24"/>
            <w:lang w:eastAsia="en-US"/>
          </w:rPr>
          <w:br/>
          <w:t>ΓΕΩΡΓΙΑΔΗΣ Σ. , σελ.</w:t>
        </w:r>
        <w:r w:rsidRPr="007410E1">
          <w:rPr>
            <w:rFonts w:eastAsia="Times New Roman"/>
            <w:szCs w:val="24"/>
            <w:lang w:eastAsia="en-US"/>
          </w:rPr>
          <w:br/>
          <w:t>ΔΑΒΑΚΗΣ Α. , σελ.</w:t>
        </w:r>
        <w:r w:rsidRPr="007410E1">
          <w:rPr>
            <w:rFonts w:eastAsia="Times New Roman"/>
            <w:szCs w:val="24"/>
            <w:lang w:eastAsia="en-US"/>
          </w:rPr>
          <w:br/>
          <w:t>ΔΑΝΕΛΛΗΣ Σ. , σελ.</w:t>
        </w:r>
        <w:r w:rsidRPr="007410E1">
          <w:rPr>
            <w:rFonts w:eastAsia="Times New Roman"/>
            <w:szCs w:val="24"/>
            <w:lang w:eastAsia="en-US"/>
          </w:rPr>
          <w:br/>
          <w:t>ΔΕΔΕΣ Ι. , σελ.</w:t>
        </w:r>
        <w:r w:rsidRPr="007410E1">
          <w:rPr>
            <w:rFonts w:eastAsia="Times New Roman"/>
            <w:szCs w:val="24"/>
            <w:lang w:eastAsia="en-US"/>
          </w:rPr>
          <w:br/>
          <w:t>ΔΕΝΔΙΑΣ Ν. , σελ.</w:t>
        </w:r>
        <w:r w:rsidRPr="007410E1">
          <w:rPr>
            <w:rFonts w:eastAsia="Times New Roman"/>
            <w:szCs w:val="24"/>
            <w:lang w:eastAsia="en-US"/>
          </w:rPr>
          <w:br/>
          <w:t>ΔΗΜΟΣΧΑΚΗΣ Α. , σελ.</w:t>
        </w:r>
        <w:r w:rsidRPr="007410E1">
          <w:rPr>
            <w:rFonts w:eastAsia="Times New Roman"/>
            <w:szCs w:val="24"/>
            <w:lang w:eastAsia="en-US"/>
          </w:rPr>
          <w:br/>
          <w:t>ΔΡΙΤΣΑΣ Θ. , σελ.</w:t>
        </w:r>
        <w:r w:rsidRPr="007410E1">
          <w:rPr>
            <w:rFonts w:eastAsia="Times New Roman"/>
            <w:szCs w:val="24"/>
            <w:lang w:eastAsia="en-US"/>
          </w:rPr>
          <w:br/>
          <w:t>ΘΕΟΧΑΡΟΠΟΥΛΟΣ Α. , σελ.</w:t>
        </w:r>
        <w:r w:rsidRPr="007410E1">
          <w:rPr>
            <w:rFonts w:eastAsia="Times New Roman"/>
            <w:szCs w:val="24"/>
            <w:lang w:eastAsia="en-US"/>
          </w:rPr>
          <w:br/>
          <w:t>ΚΑΜΜΕΝΟΣ Π. , σελ.</w:t>
        </w:r>
        <w:r w:rsidRPr="007410E1">
          <w:rPr>
            <w:rFonts w:eastAsia="Times New Roman"/>
            <w:szCs w:val="24"/>
            <w:lang w:eastAsia="en-US"/>
          </w:rPr>
          <w:br/>
          <w:t>ΚΑΝΕΛΛΗ Γ. , σελ.</w:t>
        </w:r>
        <w:r w:rsidRPr="007410E1">
          <w:rPr>
            <w:rFonts w:eastAsia="Times New Roman"/>
            <w:szCs w:val="24"/>
            <w:lang w:eastAsia="en-US"/>
          </w:rPr>
          <w:br/>
          <w:t>ΚΑΤΣΙΚΗΣ Κ. , σελ.</w:t>
        </w:r>
        <w:r w:rsidRPr="007410E1">
          <w:rPr>
            <w:rFonts w:eastAsia="Times New Roman"/>
            <w:szCs w:val="24"/>
            <w:lang w:eastAsia="en-US"/>
          </w:rPr>
          <w:br/>
          <w:t>ΚΕΓΚΕΡΟΓΛΟΥ Β. , σελ.</w:t>
        </w:r>
        <w:r w:rsidRPr="007410E1">
          <w:rPr>
            <w:rFonts w:eastAsia="Times New Roman"/>
            <w:szCs w:val="24"/>
            <w:lang w:eastAsia="en-US"/>
          </w:rPr>
          <w:br/>
          <w:t>ΚΕΔΙΚΟΓΛΟΥ Σ. , σελ.</w:t>
        </w:r>
        <w:r w:rsidRPr="007410E1">
          <w:rPr>
            <w:rFonts w:eastAsia="Times New Roman"/>
            <w:szCs w:val="24"/>
            <w:lang w:eastAsia="en-US"/>
          </w:rPr>
          <w:br/>
          <w:t>ΚΙΚΙΛΙΑΣ Β. , σελ.</w:t>
        </w:r>
        <w:r w:rsidRPr="007410E1">
          <w:rPr>
            <w:rFonts w:eastAsia="Times New Roman"/>
            <w:szCs w:val="24"/>
            <w:lang w:eastAsia="en-US"/>
          </w:rPr>
          <w:br/>
          <w:t>ΚΟΥΖΗΛΟΣ Ν. , σελ.</w:t>
        </w:r>
        <w:r w:rsidRPr="007410E1">
          <w:rPr>
            <w:rFonts w:eastAsia="Times New Roman"/>
            <w:szCs w:val="24"/>
            <w:lang w:eastAsia="en-US"/>
          </w:rPr>
          <w:br/>
          <w:t>ΛΟΒΕΡΔΟΣ Α. , σελ.</w:t>
        </w:r>
        <w:r w:rsidRPr="007410E1">
          <w:rPr>
            <w:rFonts w:eastAsia="Times New Roman"/>
            <w:szCs w:val="24"/>
            <w:lang w:eastAsia="en-US"/>
          </w:rPr>
          <w:br/>
          <w:t>ΜΠΑΚΟΓΙΑΝΝΗ Θ. , σελ.</w:t>
        </w:r>
        <w:r w:rsidRPr="007410E1">
          <w:rPr>
            <w:rFonts w:eastAsia="Times New Roman"/>
            <w:szCs w:val="24"/>
            <w:lang w:eastAsia="en-US"/>
          </w:rPr>
          <w:br/>
          <w:t>ΜΠΑΛΛΗΣ Σ. , σελ.</w:t>
        </w:r>
        <w:r w:rsidRPr="007410E1">
          <w:rPr>
            <w:rFonts w:eastAsia="Times New Roman"/>
            <w:szCs w:val="24"/>
            <w:lang w:eastAsia="en-US"/>
          </w:rPr>
          <w:br/>
          <w:t>ΞΥΔΑΚΗΣ Ν. , σελ.</w:t>
        </w:r>
        <w:r w:rsidRPr="007410E1">
          <w:rPr>
            <w:rFonts w:eastAsia="Times New Roman"/>
            <w:szCs w:val="24"/>
            <w:lang w:eastAsia="en-US"/>
          </w:rPr>
          <w:br/>
          <w:t>ΠΑΠΠΑΣ Χ. , σελ.</w:t>
        </w:r>
        <w:r w:rsidRPr="007410E1">
          <w:rPr>
            <w:rFonts w:eastAsia="Times New Roman"/>
            <w:szCs w:val="24"/>
            <w:lang w:eastAsia="en-US"/>
          </w:rPr>
          <w:br/>
          <w:t>ΠΑΦΙΛΗΣ Α. , σελ.</w:t>
        </w:r>
        <w:r w:rsidRPr="007410E1">
          <w:rPr>
            <w:rFonts w:eastAsia="Times New Roman"/>
            <w:szCs w:val="24"/>
            <w:lang w:eastAsia="en-US"/>
          </w:rPr>
          <w:br/>
          <w:t>ΣΑΡΙΔΗΣ Ι. , σελ.</w:t>
        </w:r>
        <w:r w:rsidRPr="007410E1">
          <w:rPr>
            <w:rFonts w:eastAsia="Times New Roman"/>
            <w:szCs w:val="24"/>
            <w:lang w:eastAsia="en-US"/>
          </w:rPr>
          <w:br/>
          <w:t>ΤΑΣΟΥΛΑΣ Κ. , σελ.</w:t>
        </w:r>
        <w:r w:rsidRPr="007410E1">
          <w:rPr>
            <w:rFonts w:eastAsia="Times New Roman"/>
            <w:szCs w:val="24"/>
            <w:lang w:eastAsia="en-US"/>
          </w:rPr>
          <w:br/>
          <w:t>ΤΟΣΚΑΣ Ν. , σελ.</w:t>
        </w:r>
        <w:r w:rsidRPr="007410E1">
          <w:rPr>
            <w:rFonts w:eastAsia="Times New Roman"/>
            <w:szCs w:val="24"/>
            <w:lang w:eastAsia="en-US"/>
          </w:rPr>
          <w:br/>
          <w:t>ΦΙΛΗΣ Ν. , σελ.</w:t>
        </w:r>
        <w:r w:rsidRPr="007410E1">
          <w:rPr>
            <w:rFonts w:eastAsia="Times New Roman"/>
            <w:szCs w:val="24"/>
            <w:lang w:eastAsia="en-US"/>
          </w:rPr>
          <w:br/>
          <w:t>ΧΑΤΖΗΔΑΚΗΣ Κ. , σελ.</w:t>
        </w:r>
        <w:r w:rsidRPr="007410E1">
          <w:rPr>
            <w:rFonts w:eastAsia="Times New Roman"/>
            <w:szCs w:val="24"/>
            <w:lang w:eastAsia="en-US"/>
          </w:rPr>
          <w:br/>
        </w:r>
        <w:r w:rsidRPr="007410E1">
          <w:rPr>
            <w:rFonts w:eastAsia="Times New Roman"/>
            <w:szCs w:val="24"/>
            <w:lang w:eastAsia="en-US"/>
          </w:rPr>
          <w:br/>
          <w:t>Γ. ΠΑΡΕΜΒΑΣΕΙΣ:</w:t>
        </w:r>
        <w:r w:rsidRPr="007410E1">
          <w:rPr>
            <w:rFonts w:eastAsia="Times New Roman"/>
            <w:szCs w:val="24"/>
            <w:lang w:eastAsia="en-US"/>
          </w:rPr>
          <w:br/>
          <w:t>ΚΟΛΛΙΑ - ΤΣΑΡΟΥΧΑ Μ. , σελ.</w:t>
        </w:r>
        <w:r w:rsidRPr="007410E1">
          <w:rPr>
            <w:rFonts w:eastAsia="Times New Roman"/>
            <w:szCs w:val="24"/>
            <w:lang w:eastAsia="en-US"/>
          </w:rPr>
          <w:br/>
          <w:t>ΦΙΛΗΣ Ν. , σελ.</w:t>
        </w:r>
        <w:r w:rsidRPr="007410E1">
          <w:rPr>
            <w:rFonts w:eastAsia="Times New Roman"/>
            <w:szCs w:val="24"/>
            <w:lang w:eastAsia="en-US"/>
          </w:rPr>
          <w:br/>
        </w:r>
      </w:ins>
    </w:p>
    <w:p w14:paraId="659800DE" w14:textId="44F8CD5B" w:rsidR="00665451" w:rsidRDefault="007410E1">
      <w:pPr>
        <w:spacing w:line="600" w:lineRule="auto"/>
        <w:ind w:firstLine="720"/>
        <w:jc w:val="center"/>
        <w:rPr>
          <w:rFonts w:eastAsia="Times New Roman"/>
          <w:szCs w:val="24"/>
        </w:rPr>
      </w:pPr>
      <w:r>
        <w:rPr>
          <w:rFonts w:eastAsia="Times New Roman"/>
          <w:szCs w:val="24"/>
        </w:rPr>
        <w:t>ΠΡΑΚΤΙΚΑ ΒΟΥΛΗΣ</w:t>
      </w:r>
    </w:p>
    <w:p w14:paraId="659800DF" w14:textId="77777777" w:rsidR="00665451" w:rsidRDefault="007410E1">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659800E0" w14:textId="77777777" w:rsidR="00665451" w:rsidRDefault="007410E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9800E1" w14:textId="77777777" w:rsidR="00665451" w:rsidRDefault="007410E1">
      <w:pPr>
        <w:spacing w:line="600" w:lineRule="auto"/>
        <w:ind w:firstLine="720"/>
        <w:jc w:val="center"/>
        <w:rPr>
          <w:rFonts w:eastAsia="Times New Roman"/>
          <w:szCs w:val="24"/>
        </w:rPr>
      </w:pPr>
      <w:r>
        <w:rPr>
          <w:rFonts w:eastAsia="Times New Roman"/>
          <w:szCs w:val="24"/>
        </w:rPr>
        <w:t>ΣΥΝΟΔΟΣ Δ΄</w:t>
      </w:r>
    </w:p>
    <w:p w14:paraId="659800E2" w14:textId="77777777" w:rsidR="00665451" w:rsidRDefault="007410E1">
      <w:pPr>
        <w:spacing w:line="600" w:lineRule="auto"/>
        <w:ind w:firstLine="720"/>
        <w:jc w:val="center"/>
        <w:rPr>
          <w:rFonts w:eastAsia="Times New Roman"/>
          <w:szCs w:val="24"/>
        </w:rPr>
      </w:pPr>
      <w:r>
        <w:rPr>
          <w:rFonts w:eastAsia="Times New Roman"/>
          <w:szCs w:val="24"/>
        </w:rPr>
        <w:t>ΣΥΝΕΔΡΙΑΣΗ NA΄</w:t>
      </w:r>
    </w:p>
    <w:p w14:paraId="659800E3" w14:textId="77777777" w:rsidR="00665451" w:rsidRDefault="007410E1">
      <w:pPr>
        <w:spacing w:line="600" w:lineRule="auto"/>
        <w:ind w:firstLine="720"/>
        <w:jc w:val="center"/>
        <w:rPr>
          <w:rFonts w:eastAsia="Times New Roman"/>
          <w:szCs w:val="24"/>
        </w:rPr>
      </w:pPr>
      <w:r>
        <w:rPr>
          <w:rFonts w:eastAsia="Times New Roman"/>
          <w:szCs w:val="24"/>
        </w:rPr>
        <w:t>Τετάρτη 9 Ιανουαρίου 2019</w:t>
      </w:r>
    </w:p>
    <w:p w14:paraId="659800E4" w14:textId="77777777" w:rsidR="00665451" w:rsidRDefault="007410E1">
      <w:pPr>
        <w:spacing w:line="600" w:lineRule="auto"/>
        <w:ind w:firstLine="720"/>
        <w:jc w:val="both"/>
        <w:rPr>
          <w:rFonts w:eastAsia="Times New Roman"/>
          <w:szCs w:val="24"/>
        </w:rPr>
      </w:pPr>
      <w:r>
        <w:rPr>
          <w:rFonts w:eastAsia="Times New Roman"/>
          <w:szCs w:val="24"/>
        </w:rPr>
        <w:t xml:space="preserve">Αθήνα, σήμερα 9 Ιανουαρίου 2019, ημέρα Τετάρτη και ώρα 9.40΄, συνήλθε στην Αίθουσα των συνεδριάσεων του Βουλευτηρίου η Βουλή σε ολομέλεια για να συνεδριάσει υπό την προεδρία του Β΄ Αντιπροέδρου αυτής κ. </w:t>
      </w:r>
      <w:r w:rsidRPr="009602D2">
        <w:rPr>
          <w:rFonts w:eastAsia="Times New Roman"/>
          <w:b/>
          <w:szCs w:val="24"/>
        </w:rPr>
        <w:t>ΓΕΩΡΓΙΟΥ ΒΑΡΕΜΕΝΟΥ</w:t>
      </w:r>
      <w:r>
        <w:rPr>
          <w:rFonts w:eastAsia="Times New Roman"/>
          <w:szCs w:val="24"/>
        </w:rPr>
        <w:t xml:space="preserve">. </w:t>
      </w:r>
    </w:p>
    <w:p w14:paraId="659800E5" w14:textId="77777777" w:rsidR="00665451" w:rsidRDefault="007410E1">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Κυρίες και κύριοι συνάδελφοι, αρχίζει η συνεδρίαση.</w:t>
      </w:r>
    </w:p>
    <w:p w14:paraId="659800E6" w14:textId="77777777" w:rsidR="00665451" w:rsidRDefault="007410E1">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Πέμπτης 10 Ιανουαρίου 2019.</w:t>
      </w:r>
    </w:p>
    <w:p w14:paraId="659800E7" w14:textId="77777777" w:rsidR="00665451" w:rsidRDefault="007410E1">
      <w:pPr>
        <w:spacing w:line="600" w:lineRule="auto"/>
        <w:ind w:firstLine="720"/>
        <w:jc w:val="both"/>
        <w:rPr>
          <w:rFonts w:eastAsia="Times New Roman"/>
          <w:bCs/>
          <w:szCs w:val="24"/>
        </w:rPr>
      </w:pPr>
      <w:r>
        <w:rPr>
          <w:rFonts w:eastAsia="Times New Roman"/>
          <w:bCs/>
          <w:szCs w:val="24"/>
        </w:rPr>
        <w:lastRenderedPageBreak/>
        <w:t>Α. ΕΠΙΚΑΙΡΕΣ ΕΡΩΤΗΣΕΙΣ</w:t>
      </w:r>
      <w:r w:rsidRPr="00D56022">
        <w:rPr>
          <w:rFonts w:eastAsia="Times New Roman"/>
          <w:bCs/>
          <w:szCs w:val="24"/>
        </w:rPr>
        <w:t xml:space="preserve"> Πρώτου Κύκλου (Άρθρο 130 </w:t>
      </w:r>
      <w:r w:rsidRPr="00D56022">
        <w:rPr>
          <w:rFonts w:eastAsia="Times New Roman"/>
          <w:bCs/>
          <w:szCs w:val="24"/>
        </w:rPr>
        <w:t>παρ</w:t>
      </w:r>
      <w:r>
        <w:rPr>
          <w:rFonts w:eastAsia="Times New Roman"/>
          <w:bCs/>
          <w:szCs w:val="24"/>
        </w:rPr>
        <w:t>άγραφοι</w:t>
      </w:r>
      <w:r w:rsidRPr="00D56022">
        <w:rPr>
          <w:rFonts w:eastAsia="Times New Roman"/>
          <w:bCs/>
          <w:szCs w:val="24"/>
        </w:rPr>
        <w:t xml:space="preserve"> </w:t>
      </w:r>
      <w:r w:rsidRPr="00D56022">
        <w:rPr>
          <w:rFonts w:eastAsia="Times New Roman"/>
          <w:bCs/>
          <w:szCs w:val="24"/>
        </w:rPr>
        <w:t xml:space="preserve">2 και 3 </w:t>
      </w:r>
      <w:r>
        <w:rPr>
          <w:rFonts w:eastAsia="Times New Roman"/>
          <w:bCs/>
          <w:szCs w:val="24"/>
        </w:rPr>
        <w:t xml:space="preserve">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14:paraId="659800E8" w14:textId="77777777" w:rsidR="00665451" w:rsidRDefault="007410E1">
      <w:pPr>
        <w:spacing w:line="600" w:lineRule="auto"/>
        <w:ind w:firstLine="720"/>
        <w:jc w:val="both"/>
        <w:rPr>
          <w:rFonts w:eastAsia="Times New Roman"/>
          <w:szCs w:val="24"/>
        </w:rPr>
      </w:pPr>
      <w:r w:rsidRPr="007B02B4">
        <w:rPr>
          <w:rFonts w:eastAsia="Times New Roman"/>
          <w:szCs w:val="24"/>
        </w:rPr>
        <w:t>1.</w:t>
      </w:r>
      <w:r>
        <w:rPr>
          <w:rFonts w:eastAsia="Times New Roman"/>
          <w:szCs w:val="24"/>
        </w:rPr>
        <w:t xml:space="preserve"> Η με αρι</w:t>
      </w:r>
      <w:r>
        <w:rPr>
          <w:rFonts w:eastAsia="Times New Roman"/>
          <w:szCs w:val="24"/>
        </w:rPr>
        <w:t>θμό 249/7-1-2019 επίκαιρη ε</w:t>
      </w:r>
      <w:r w:rsidRPr="007B02B4">
        <w:rPr>
          <w:rFonts w:eastAsia="Times New Roman"/>
          <w:szCs w:val="24"/>
        </w:rPr>
        <w:t>ρώτηση τ</w:t>
      </w:r>
      <w:r>
        <w:rPr>
          <w:rFonts w:eastAsia="Times New Roman"/>
          <w:szCs w:val="24"/>
        </w:rPr>
        <w:t>ης</w:t>
      </w:r>
      <w:r w:rsidRPr="007B02B4">
        <w:rPr>
          <w:rFonts w:eastAsia="Times New Roman"/>
          <w:szCs w:val="24"/>
        </w:rPr>
        <w:t xml:space="preserve"> Βουλευτ</w:t>
      </w:r>
      <w:r>
        <w:rPr>
          <w:rFonts w:eastAsia="Times New Roman"/>
          <w:szCs w:val="24"/>
        </w:rPr>
        <w:t xml:space="preserve">ού Α΄ Αθηνών </w:t>
      </w:r>
      <w:r w:rsidRPr="007B02B4">
        <w:rPr>
          <w:rFonts w:eastAsia="Times New Roman"/>
          <w:szCs w:val="24"/>
        </w:rPr>
        <w:t>της Νέας Δημοκρατίας κ.</w:t>
      </w:r>
      <w:r w:rsidRPr="00D728E4">
        <w:rPr>
          <w:rFonts w:eastAsia="Times New Roman"/>
          <w:bCs/>
          <w:szCs w:val="24"/>
        </w:rPr>
        <w:t xml:space="preserve"> </w:t>
      </w:r>
      <w:r>
        <w:rPr>
          <w:rFonts w:eastAsia="Times New Roman"/>
          <w:bCs/>
          <w:szCs w:val="24"/>
        </w:rPr>
        <w:t xml:space="preserve">Όλγας Κεφαλογιάννη </w:t>
      </w:r>
      <w:r w:rsidRPr="007B02B4">
        <w:rPr>
          <w:rFonts w:eastAsia="Times New Roman"/>
          <w:szCs w:val="24"/>
        </w:rPr>
        <w:t xml:space="preserve">προς </w:t>
      </w:r>
      <w:r>
        <w:rPr>
          <w:rFonts w:eastAsia="Times New Roman"/>
          <w:szCs w:val="24"/>
        </w:rPr>
        <w:t xml:space="preserve">την </w:t>
      </w:r>
      <w:r w:rsidRPr="007B02B4">
        <w:rPr>
          <w:rFonts w:eastAsia="Times New Roman"/>
          <w:szCs w:val="24"/>
        </w:rPr>
        <w:t>Υπουργό</w:t>
      </w:r>
      <w:r w:rsidRPr="00D728E4">
        <w:rPr>
          <w:rFonts w:eastAsia="Times New Roman"/>
          <w:bCs/>
          <w:szCs w:val="24"/>
        </w:rPr>
        <w:t xml:space="preserve"> </w:t>
      </w:r>
      <w:r>
        <w:rPr>
          <w:rFonts w:eastAsia="Times New Roman"/>
          <w:bCs/>
          <w:szCs w:val="24"/>
        </w:rPr>
        <w:t>Πολιτισμού και Αθλητισμού</w:t>
      </w:r>
      <w:r w:rsidRPr="00D56022">
        <w:rPr>
          <w:rFonts w:eastAsia="Times New Roman"/>
          <w:bCs/>
          <w:szCs w:val="24"/>
        </w:rPr>
        <w:t>,</w:t>
      </w:r>
      <w:r w:rsidRPr="007B02B4">
        <w:rPr>
          <w:rFonts w:eastAsia="Times New Roman"/>
          <w:szCs w:val="24"/>
        </w:rPr>
        <w:t xml:space="preserve"> με θέμα: «</w:t>
      </w:r>
      <w:r>
        <w:rPr>
          <w:rFonts w:eastAsia="Times New Roman"/>
          <w:szCs w:val="24"/>
        </w:rPr>
        <w:t>Ζητήματα λειτουργίας του Οργανισμού Πνευματικής Ιδιοκτησίας</w:t>
      </w:r>
      <w:r w:rsidRPr="007B02B4">
        <w:rPr>
          <w:rFonts w:eastAsia="Times New Roman"/>
          <w:szCs w:val="24"/>
        </w:rPr>
        <w:t>».</w:t>
      </w:r>
    </w:p>
    <w:p w14:paraId="659800E9" w14:textId="77777777" w:rsidR="00665451" w:rsidRDefault="007410E1">
      <w:pPr>
        <w:spacing w:line="600" w:lineRule="auto"/>
        <w:ind w:firstLine="720"/>
        <w:jc w:val="both"/>
        <w:rPr>
          <w:rFonts w:eastAsia="Times New Roman"/>
          <w:szCs w:val="24"/>
        </w:rPr>
      </w:pPr>
      <w:r w:rsidRPr="007B02B4">
        <w:rPr>
          <w:rFonts w:eastAsia="Times New Roman"/>
          <w:szCs w:val="24"/>
        </w:rPr>
        <w:t xml:space="preserve">2. Η με αριθμό </w:t>
      </w:r>
      <w:r>
        <w:rPr>
          <w:rFonts w:eastAsia="Times New Roman"/>
          <w:szCs w:val="24"/>
        </w:rPr>
        <w:t>245</w:t>
      </w:r>
      <w:r w:rsidRPr="007B02B4">
        <w:rPr>
          <w:rFonts w:eastAsia="Times New Roman"/>
          <w:szCs w:val="24"/>
        </w:rPr>
        <w:t>/</w:t>
      </w:r>
      <w:r>
        <w:rPr>
          <w:rFonts w:eastAsia="Times New Roman"/>
          <w:szCs w:val="24"/>
        </w:rPr>
        <w:t>4-1-2019</w:t>
      </w:r>
      <w:r w:rsidRPr="007B02B4">
        <w:rPr>
          <w:rFonts w:eastAsia="Times New Roman"/>
          <w:szCs w:val="24"/>
        </w:rPr>
        <w:t xml:space="preserve"> </w:t>
      </w:r>
      <w:r>
        <w:rPr>
          <w:rFonts w:eastAsia="Times New Roman"/>
          <w:szCs w:val="24"/>
        </w:rPr>
        <w:t xml:space="preserve">επίκαιρη ερώτηση </w:t>
      </w:r>
      <w:r w:rsidRPr="007B02B4">
        <w:rPr>
          <w:rFonts w:eastAsia="Times New Roman"/>
          <w:szCs w:val="24"/>
        </w:rPr>
        <w:t xml:space="preserve">του </w:t>
      </w:r>
      <w:r>
        <w:rPr>
          <w:rFonts w:eastAsia="Times New Roman"/>
          <w:szCs w:val="24"/>
        </w:rPr>
        <w:t xml:space="preserve">Ε΄ </w:t>
      </w:r>
      <w:r>
        <w:rPr>
          <w:rFonts w:eastAsia="Times New Roman"/>
          <w:szCs w:val="24"/>
        </w:rPr>
        <w:t xml:space="preserve">Αντιπροέδρου της Βουλής και </w:t>
      </w:r>
      <w:r w:rsidRPr="007B02B4">
        <w:rPr>
          <w:rFonts w:eastAsia="Times New Roman"/>
          <w:szCs w:val="24"/>
        </w:rPr>
        <w:t xml:space="preserve">Βουλευτή </w:t>
      </w:r>
      <w:r>
        <w:rPr>
          <w:rFonts w:eastAsia="Times New Roman"/>
          <w:szCs w:val="24"/>
        </w:rPr>
        <w:t>Δωδεκανήσου</w:t>
      </w:r>
      <w:r w:rsidRPr="007B02B4">
        <w:rPr>
          <w:rFonts w:eastAsia="Times New Roman"/>
          <w:szCs w:val="24"/>
        </w:rPr>
        <w:t xml:space="preserve"> της Δημοκρατικής Συμπαράταξης ΠΑΣΟΚ</w:t>
      </w:r>
      <w:r>
        <w:rPr>
          <w:rFonts w:eastAsia="Times New Roman"/>
          <w:szCs w:val="24"/>
        </w:rPr>
        <w:t xml:space="preserve"> - </w:t>
      </w:r>
      <w:r w:rsidRPr="007B02B4">
        <w:rPr>
          <w:rFonts w:eastAsia="Times New Roman"/>
          <w:szCs w:val="24"/>
        </w:rPr>
        <w:t xml:space="preserve">ΔΗΜΑΡ κ. </w:t>
      </w:r>
      <w:r>
        <w:rPr>
          <w:rFonts w:eastAsia="Times New Roman"/>
          <w:bCs/>
          <w:szCs w:val="24"/>
        </w:rPr>
        <w:t xml:space="preserve">Δημήτριου </w:t>
      </w:r>
      <w:proofErr w:type="spellStart"/>
      <w:r>
        <w:rPr>
          <w:rFonts w:eastAsia="Times New Roman"/>
          <w:bCs/>
          <w:szCs w:val="24"/>
        </w:rPr>
        <w:t>Κρεμαστινού</w:t>
      </w:r>
      <w:proofErr w:type="spellEnd"/>
      <w:r w:rsidRPr="00D728E4">
        <w:rPr>
          <w:rFonts w:eastAsia="Times New Roman"/>
          <w:bCs/>
          <w:szCs w:val="24"/>
        </w:rPr>
        <w:t xml:space="preserve"> </w:t>
      </w:r>
      <w:r w:rsidRPr="007B02B4">
        <w:rPr>
          <w:rFonts w:eastAsia="Times New Roman"/>
          <w:szCs w:val="24"/>
        </w:rPr>
        <w:t xml:space="preserve">προς τον Υπουργό </w:t>
      </w:r>
      <w:r>
        <w:rPr>
          <w:rFonts w:eastAsia="Times New Roman"/>
          <w:bCs/>
          <w:szCs w:val="24"/>
        </w:rPr>
        <w:t>Αγροτικής Ανάπτυξης και Τροφίμων</w:t>
      </w:r>
      <w:r w:rsidRPr="00D56022">
        <w:rPr>
          <w:rFonts w:eastAsia="Times New Roman"/>
          <w:bCs/>
          <w:szCs w:val="24"/>
        </w:rPr>
        <w:t>,</w:t>
      </w:r>
      <w:r w:rsidRPr="00D728E4">
        <w:rPr>
          <w:rFonts w:eastAsia="Times New Roman"/>
          <w:bCs/>
          <w:szCs w:val="24"/>
        </w:rPr>
        <w:t xml:space="preserve"> </w:t>
      </w:r>
      <w:r w:rsidRPr="007B02B4">
        <w:rPr>
          <w:rFonts w:eastAsia="Times New Roman"/>
          <w:szCs w:val="24"/>
        </w:rPr>
        <w:t>με θέμα: «</w:t>
      </w:r>
      <w:r>
        <w:rPr>
          <w:rFonts w:eastAsia="Times New Roman"/>
          <w:szCs w:val="24"/>
        </w:rPr>
        <w:t xml:space="preserve">Απαγόρευση της αλιείας σε πάνω από το 75% των αλιέων </w:t>
      </w:r>
      <w:proofErr w:type="spellStart"/>
      <w:r>
        <w:rPr>
          <w:rFonts w:eastAsia="Times New Roman"/>
          <w:szCs w:val="24"/>
        </w:rPr>
        <w:t>βιντζότρατας</w:t>
      </w:r>
      <w:proofErr w:type="spellEnd"/>
      <w:r w:rsidRPr="007B02B4">
        <w:rPr>
          <w:rFonts w:eastAsia="Times New Roman"/>
          <w:szCs w:val="24"/>
        </w:rPr>
        <w:t>».</w:t>
      </w:r>
    </w:p>
    <w:p w14:paraId="659800EA" w14:textId="77777777" w:rsidR="00665451" w:rsidRDefault="007410E1">
      <w:pPr>
        <w:spacing w:line="600" w:lineRule="auto"/>
        <w:ind w:firstLine="720"/>
        <w:jc w:val="both"/>
        <w:rPr>
          <w:rFonts w:eastAsia="Times New Roman"/>
          <w:szCs w:val="24"/>
        </w:rPr>
      </w:pPr>
      <w:r w:rsidRPr="007B02B4">
        <w:rPr>
          <w:rFonts w:eastAsia="Times New Roman"/>
          <w:szCs w:val="24"/>
        </w:rPr>
        <w:t xml:space="preserve">3. Η με αριθμό </w:t>
      </w:r>
      <w:r>
        <w:rPr>
          <w:rFonts w:eastAsia="Times New Roman"/>
          <w:szCs w:val="24"/>
        </w:rPr>
        <w:t>255</w:t>
      </w:r>
      <w:r w:rsidRPr="007B02B4">
        <w:rPr>
          <w:rFonts w:eastAsia="Times New Roman"/>
          <w:szCs w:val="24"/>
        </w:rPr>
        <w:t>/</w:t>
      </w:r>
      <w:r>
        <w:rPr>
          <w:rFonts w:eastAsia="Times New Roman"/>
          <w:szCs w:val="24"/>
        </w:rPr>
        <w:t>8-1-2019</w:t>
      </w:r>
      <w:r w:rsidRPr="007B02B4">
        <w:rPr>
          <w:rFonts w:eastAsia="Times New Roman"/>
          <w:szCs w:val="24"/>
        </w:rPr>
        <w:t xml:space="preserve"> </w:t>
      </w:r>
      <w:r>
        <w:rPr>
          <w:rFonts w:eastAsia="Times New Roman"/>
          <w:szCs w:val="24"/>
        </w:rPr>
        <w:t xml:space="preserve">επίκαιρη ερώτηση </w:t>
      </w:r>
      <w:r w:rsidRPr="007B02B4">
        <w:rPr>
          <w:rFonts w:eastAsia="Times New Roman"/>
          <w:szCs w:val="24"/>
        </w:rPr>
        <w:t xml:space="preserve">του Βουλευτή Β΄ Αθηνών του Κομμουνιστικού Κόμματος </w:t>
      </w:r>
      <w:r w:rsidRPr="007B02B4">
        <w:rPr>
          <w:rFonts w:eastAsia="Times New Roman"/>
          <w:szCs w:val="24"/>
        </w:rPr>
        <w:t>Ελλάδ</w:t>
      </w:r>
      <w:r>
        <w:rPr>
          <w:rFonts w:eastAsia="Times New Roman"/>
          <w:szCs w:val="24"/>
        </w:rPr>
        <w:t>α</w:t>
      </w:r>
      <w:r w:rsidRPr="007B02B4">
        <w:rPr>
          <w:rFonts w:eastAsia="Times New Roman"/>
          <w:szCs w:val="24"/>
        </w:rPr>
        <w:t xml:space="preserve">ς </w:t>
      </w:r>
      <w:r w:rsidRPr="007B02B4">
        <w:rPr>
          <w:rFonts w:eastAsia="Times New Roman"/>
          <w:szCs w:val="24"/>
        </w:rPr>
        <w:t xml:space="preserve">κ. </w:t>
      </w:r>
      <w:r w:rsidRPr="00D56022">
        <w:rPr>
          <w:rFonts w:eastAsia="Times New Roman"/>
          <w:bCs/>
          <w:szCs w:val="24"/>
        </w:rPr>
        <w:t xml:space="preserve">Χρήστου </w:t>
      </w:r>
      <w:proofErr w:type="spellStart"/>
      <w:r w:rsidRPr="00D56022">
        <w:rPr>
          <w:rFonts w:eastAsia="Times New Roman"/>
          <w:bCs/>
          <w:szCs w:val="24"/>
        </w:rPr>
        <w:t>Κατσώτη</w:t>
      </w:r>
      <w:proofErr w:type="spellEnd"/>
      <w:r w:rsidRPr="00D728E4">
        <w:rPr>
          <w:rFonts w:eastAsia="Times New Roman"/>
          <w:bCs/>
          <w:szCs w:val="24"/>
        </w:rPr>
        <w:t xml:space="preserve"> </w:t>
      </w:r>
      <w:r w:rsidRPr="007B02B4">
        <w:rPr>
          <w:rFonts w:eastAsia="Times New Roman"/>
          <w:szCs w:val="24"/>
        </w:rPr>
        <w:t>προς τ</w:t>
      </w:r>
      <w:r>
        <w:rPr>
          <w:rFonts w:eastAsia="Times New Roman"/>
          <w:szCs w:val="24"/>
        </w:rPr>
        <w:t>ην</w:t>
      </w:r>
      <w:r w:rsidRPr="007B02B4">
        <w:rPr>
          <w:rFonts w:eastAsia="Times New Roman"/>
          <w:szCs w:val="24"/>
        </w:rPr>
        <w:t xml:space="preserve"> Υπουργό </w:t>
      </w:r>
      <w:r>
        <w:rPr>
          <w:rFonts w:eastAsia="Times New Roman"/>
          <w:bCs/>
          <w:szCs w:val="24"/>
        </w:rPr>
        <w:t>Εργασίας</w:t>
      </w:r>
      <w:r w:rsidRPr="00D56022">
        <w:rPr>
          <w:rFonts w:eastAsia="Times New Roman"/>
          <w:bCs/>
          <w:szCs w:val="24"/>
        </w:rPr>
        <w:t>,</w:t>
      </w:r>
      <w:r>
        <w:rPr>
          <w:rFonts w:eastAsia="Times New Roman"/>
          <w:bCs/>
          <w:szCs w:val="24"/>
        </w:rPr>
        <w:t xml:space="preserve"> Κοινωνικής Ασφάλισης και Κοινωνικής Αλληλεγγύης</w:t>
      </w:r>
      <w:r w:rsidRPr="00D728E4">
        <w:rPr>
          <w:rFonts w:eastAsia="Times New Roman"/>
          <w:bCs/>
          <w:szCs w:val="24"/>
        </w:rPr>
        <w:t xml:space="preserve"> </w:t>
      </w:r>
      <w:r w:rsidRPr="007B02B4">
        <w:rPr>
          <w:rFonts w:eastAsia="Times New Roman"/>
          <w:szCs w:val="24"/>
        </w:rPr>
        <w:t>με θέμα: «</w:t>
      </w:r>
      <w:r>
        <w:rPr>
          <w:rFonts w:eastAsia="Times New Roman"/>
          <w:szCs w:val="24"/>
        </w:rPr>
        <w:t xml:space="preserve">Διορθώσεις </w:t>
      </w:r>
      <w:r>
        <w:rPr>
          <w:rFonts w:eastAsia="Times New Roman"/>
          <w:szCs w:val="24"/>
        </w:rPr>
        <w:lastRenderedPageBreak/>
        <w:t>λαθών στον κωδικό ασφά</w:t>
      </w:r>
      <w:r>
        <w:rPr>
          <w:rFonts w:eastAsia="Times New Roman"/>
          <w:szCs w:val="24"/>
        </w:rPr>
        <w:t>λισης και στην ειδικότητα με την οποία έχουν προσληφθεί διάφοροι δασεργάτες</w:t>
      </w:r>
      <w:r w:rsidRPr="007B02B4">
        <w:rPr>
          <w:rFonts w:eastAsia="Times New Roman"/>
          <w:szCs w:val="24"/>
        </w:rPr>
        <w:t>».</w:t>
      </w:r>
    </w:p>
    <w:p w14:paraId="659800EB" w14:textId="77777777" w:rsidR="00665451" w:rsidRDefault="007410E1">
      <w:pPr>
        <w:spacing w:line="600" w:lineRule="auto"/>
        <w:ind w:firstLine="720"/>
        <w:jc w:val="both"/>
        <w:rPr>
          <w:rFonts w:eastAsia="Times New Roman"/>
          <w:szCs w:val="24"/>
        </w:rPr>
      </w:pPr>
      <w:r>
        <w:rPr>
          <w:rFonts w:eastAsia="Times New Roman"/>
          <w:szCs w:val="24"/>
        </w:rPr>
        <w:t xml:space="preserve">4. </w:t>
      </w:r>
      <w:r w:rsidRPr="007B02B4">
        <w:rPr>
          <w:rFonts w:eastAsia="Times New Roman"/>
          <w:szCs w:val="24"/>
        </w:rPr>
        <w:t xml:space="preserve">Η με αριθμό </w:t>
      </w:r>
      <w:r>
        <w:rPr>
          <w:rFonts w:eastAsia="Times New Roman"/>
          <w:szCs w:val="24"/>
        </w:rPr>
        <w:t>248</w:t>
      </w:r>
      <w:r w:rsidRPr="007B02B4">
        <w:rPr>
          <w:rFonts w:eastAsia="Times New Roman"/>
          <w:szCs w:val="24"/>
        </w:rPr>
        <w:t>/</w:t>
      </w:r>
      <w:r>
        <w:rPr>
          <w:rFonts w:eastAsia="Times New Roman"/>
          <w:szCs w:val="24"/>
        </w:rPr>
        <w:t>7-1-2019</w:t>
      </w:r>
      <w:r w:rsidRPr="007B02B4">
        <w:rPr>
          <w:rFonts w:eastAsia="Times New Roman"/>
          <w:szCs w:val="24"/>
        </w:rPr>
        <w:t xml:space="preserve"> </w:t>
      </w:r>
      <w:r>
        <w:rPr>
          <w:rFonts w:eastAsia="Times New Roman"/>
          <w:szCs w:val="24"/>
        </w:rPr>
        <w:t xml:space="preserve">επίκαιρη ερώτηση </w:t>
      </w:r>
      <w:r w:rsidRPr="007B02B4">
        <w:rPr>
          <w:rFonts w:eastAsia="Times New Roman"/>
          <w:szCs w:val="24"/>
        </w:rPr>
        <w:t xml:space="preserve">του </w:t>
      </w:r>
      <w:r>
        <w:rPr>
          <w:rFonts w:eastAsia="Times New Roman"/>
          <w:szCs w:val="24"/>
        </w:rPr>
        <w:t xml:space="preserve">Ζ΄ </w:t>
      </w:r>
      <w:r>
        <w:rPr>
          <w:rFonts w:eastAsia="Times New Roman"/>
          <w:szCs w:val="24"/>
        </w:rPr>
        <w:t>Αντιπροέδρου της Βουλής και Βουλευτή Α</w:t>
      </w:r>
      <w:r w:rsidRPr="007B02B4">
        <w:rPr>
          <w:rFonts w:eastAsia="Times New Roman"/>
          <w:szCs w:val="24"/>
        </w:rPr>
        <w:t xml:space="preserve">΄ Αθηνών του </w:t>
      </w:r>
      <w:r>
        <w:rPr>
          <w:rFonts w:eastAsia="Times New Roman"/>
          <w:szCs w:val="24"/>
        </w:rPr>
        <w:t xml:space="preserve">Ποταμιού κ. Σπυρίδωνος Λυκούδη </w:t>
      </w:r>
      <w:r w:rsidRPr="007B02B4">
        <w:rPr>
          <w:rFonts w:eastAsia="Times New Roman"/>
          <w:szCs w:val="24"/>
        </w:rPr>
        <w:t>προς τ</w:t>
      </w:r>
      <w:r>
        <w:rPr>
          <w:rFonts w:eastAsia="Times New Roman"/>
          <w:szCs w:val="24"/>
        </w:rPr>
        <w:t>ην</w:t>
      </w:r>
      <w:r w:rsidRPr="007B02B4">
        <w:rPr>
          <w:rFonts w:eastAsia="Times New Roman"/>
          <w:szCs w:val="24"/>
        </w:rPr>
        <w:t xml:space="preserve"> Υπουργό </w:t>
      </w:r>
      <w:r>
        <w:rPr>
          <w:rFonts w:eastAsia="Times New Roman"/>
          <w:bCs/>
          <w:szCs w:val="24"/>
        </w:rPr>
        <w:t>Εργασίας</w:t>
      </w:r>
      <w:r w:rsidRPr="00D56022">
        <w:rPr>
          <w:rFonts w:eastAsia="Times New Roman"/>
          <w:bCs/>
          <w:szCs w:val="24"/>
        </w:rPr>
        <w:t>,</w:t>
      </w:r>
      <w:r>
        <w:rPr>
          <w:rFonts w:eastAsia="Times New Roman"/>
          <w:bCs/>
          <w:szCs w:val="24"/>
        </w:rPr>
        <w:t xml:space="preserve"> Κοινωνικής Ασφάλι</w:t>
      </w:r>
      <w:r>
        <w:rPr>
          <w:rFonts w:eastAsia="Times New Roman"/>
          <w:bCs/>
          <w:szCs w:val="24"/>
        </w:rPr>
        <w:t>σης και Κοινωνικής Αλληλεγγύης</w:t>
      </w:r>
      <w:r w:rsidRPr="00D728E4">
        <w:rPr>
          <w:rFonts w:eastAsia="Times New Roman"/>
          <w:bCs/>
          <w:szCs w:val="24"/>
        </w:rPr>
        <w:t xml:space="preserve"> </w:t>
      </w:r>
      <w:r w:rsidRPr="007B02B4">
        <w:rPr>
          <w:rFonts w:eastAsia="Times New Roman"/>
          <w:szCs w:val="24"/>
        </w:rPr>
        <w:t>με θέμα: «</w:t>
      </w:r>
      <w:r>
        <w:rPr>
          <w:rFonts w:eastAsia="Times New Roman"/>
          <w:szCs w:val="24"/>
        </w:rPr>
        <w:t>Το Γηροκομείο Αθηνών βρίσκεται σε οριακή κατάσταση</w:t>
      </w:r>
      <w:r w:rsidRPr="007B02B4">
        <w:rPr>
          <w:rFonts w:eastAsia="Times New Roman"/>
          <w:szCs w:val="24"/>
        </w:rPr>
        <w:t>».</w:t>
      </w:r>
    </w:p>
    <w:p w14:paraId="659800EC" w14:textId="77777777" w:rsidR="00665451" w:rsidRDefault="007410E1">
      <w:pPr>
        <w:spacing w:line="600" w:lineRule="auto"/>
        <w:ind w:firstLine="720"/>
        <w:jc w:val="both"/>
        <w:rPr>
          <w:rFonts w:eastAsia="Times New Roman"/>
          <w:bCs/>
          <w:szCs w:val="24"/>
        </w:rPr>
      </w:pPr>
      <w:r w:rsidRPr="00D56022">
        <w:rPr>
          <w:rFonts w:eastAsia="Times New Roman"/>
          <w:bCs/>
          <w:szCs w:val="24"/>
        </w:rPr>
        <w:t>Β. Ε</w:t>
      </w:r>
      <w:r>
        <w:rPr>
          <w:rFonts w:eastAsia="Times New Roman"/>
          <w:bCs/>
          <w:szCs w:val="24"/>
        </w:rPr>
        <w:t>ΠΙΚΑΙΡΕΣ</w:t>
      </w:r>
      <w:r w:rsidRPr="00D56022">
        <w:rPr>
          <w:rFonts w:eastAsia="Times New Roman"/>
          <w:bCs/>
          <w:szCs w:val="24"/>
        </w:rPr>
        <w:t xml:space="preserve"> Ε</w:t>
      </w:r>
      <w:r>
        <w:rPr>
          <w:rFonts w:eastAsia="Times New Roman"/>
          <w:bCs/>
          <w:szCs w:val="24"/>
        </w:rPr>
        <w:t xml:space="preserve">ΡΩΤΗΣΕΙΣ Δεύτερου Κύκλου (Άρθρο 130 </w:t>
      </w:r>
      <w:r>
        <w:rPr>
          <w:rFonts w:eastAsia="Times New Roman"/>
          <w:bCs/>
          <w:szCs w:val="24"/>
        </w:rPr>
        <w:t>παράγραφοι</w:t>
      </w:r>
      <w:r w:rsidRPr="00D56022">
        <w:rPr>
          <w:rFonts w:eastAsia="Times New Roman"/>
          <w:bCs/>
          <w:szCs w:val="24"/>
        </w:rPr>
        <w:t xml:space="preserve"> </w:t>
      </w:r>
      <w:r w:rsidRPr="00D56022">
        <w:rPr>
          <w:rFonts w:eastAsia="Times New Roman"/>
          <w:bCs/>
          <w:szCs w:val="24"/>
        </w:rPr>
        <w:t xml:space="preserve">2 και 3 </w:t>
      </w:r>
      <w:r>
        <w:rPr>
          <w:rFonts w:eastAsia="Times New Roman"/>
          <w:bCs/>
          <w:szCs w:val="24"/>
        </w:rPr>
        <w:t>του Κανονισμού της</w:t>
      </w:r>
      <w:r w:rsidRPr="00D56022">
        <w:rPr>
          <w:rFonts w:eastAsia="Times New Roman"/>
          <w:bCs/>
          <w:szCs w:val="24"/>
        </w:rPr>
        <w:t xml:space="preserve"> Βουλής)</w:t>
      </w:r>
      <w:r>
        <w:rPr>
          <w:rFonts w:eastAsia="Times New Roman"/>
          <w:bCs/>
          <w:szCs w:val="24"/>
        </w:rPr>
        <w:t xml:space="preserve"> </w:t>
      </w:r>
    </w:p>
    <w:p w14:paraId="659800ED" w14:textId="77777777" w:rsidR="00665451" w:rsidRDefault="007410E1">
      <w:pPr>
        <w:spacing w:line="600" w:lineRule="auto"/>
        <w:ind w:firstLine="720"/>
        <w:jc w:val="both"/>
        <w:rPr>
          <w:rFonts w:eastAsia="Times New Roman"/>
          <w:szCs w:val="24"/>
        </w:rPr>
      </w:pPr>
      <w:r w:rsidRPr="007B02B4">
        <w:rPr>
          <w:rFonts w:eastAsia="Times New Roman"/>
          <w:szCs w:val="24"/>
        </w:rPr>
        <w:t xml:space="preserve">1. Η με αριθμό </w:t>
      </w:r>
      <w:r>
        <w:rPr>
          <w:rFonts w:eastAsia="Times New Roman"/>
          <w:szCs w:val="24"/>
        </w:rPr>
        <w:t>250</w:t>
      </w:r>
      <w:r w:rsidRPr="007B02B4">
        <w:rPr>
          <w:rFonts w:eastAsia="Times New Roman"/>
          <w:szCs w:val="24"/>
        </w:rPr>
        <w:t>/</w:t>
      </w:r>
      <w:r>
        <w:rPr>
          <w:rFonts w:eastAsia="Times New Roman"/>
          <w:szCs w:val="24"/>
        </w:rPr>
        <w:t>7-1-2019</w:t>
      </w:r>
      <w:r w:rsidRPr="007B02B4">
        <w:rPr>
          <w:rFonts w:eastAsia="Times New Roman"/>
          <w:szCs w:val="24"/>
        </w:rPr>
        <w:t xml:space="preserve"> </w:t>
      </w:r>
      <w:r>
        <w:rPr>
          <w:rFonts w:eastAsia="Times New Roman"/>
          <w:szCs w:val="24"/>
        </w:rPr>
        <w:t xml:space="preserve">επίκαιρη ερώτηση </w:t>
      </w:r>
      <w:r w:rsidRPr="007B02B4">
        <w:rPr>
          <w:rFonts w:eastAsia="Times New Roman"/>
          <w:szCs w:val="24"/>
        </w:rPr>
        <w:t xml:space="preserve">του Βουλευτή </w:t>
      </w:r>
      <w:r>
        <w:rPr>
          <w:rFonts w:eastAsia="Times New Roman"/>
          <w:szCs w:val="24"/>
        </w:rPr>
        <w:t xml:space="preserve">Έβρου </w:t>
      </w:r>
      <w:r w:rsidRPr="007B02B4">
        <w:rPr>
          <w:rFonts w:eastAsia="Times New Roman"/>
          <w:szCs w:val="24"/>
        </w:rPr>
        <w:t>της Νέας Δημοκρατίας κ.</w:t>
      </w:r>
      <w:r w:rsidRPr="00D728E4">
        <w:rPr>
          <w:rFonts w:eastAsia="Times New Roman"/>
          <w:bCs/>
          <w:szCs w:val="24"/>
        </w:rPr>
        <w:t xml:space="preserve"> </w:t>
      </w:r>
      <w:r>
        <w:rPr>
          <w:rFonts w:eastAsia="Times New Roman"/>
          <w:bCs/>
          <w:szCs w:val="24"/>
        </w:rPr>
        <w:t xml:space="preserve">Αναστασίου </w:t>
      </w:r>
      <w:proofErr w:type="spellStart"/>
      <w:r>
        <w:rPr>
          <w:rFonts w:eastAsia="Times New Roman"/>
          <w:bCs/>
          <w:szCs w:val="24"/>
        </w:rPr>
        <w:t>Δημοσχάκη</w:t>
      </w:r>
      <w:proofErr w:type="spellEnd"/>
      <w:r w:rsidRPr="00D728E4">
        <w:rPr>
          <w:rFonts w:eastAsia="Times New Roman"/>
          <w:bCs/>
          <w:szCs w:val="24"/>
        </w:rPr>
        <w:t xml:space="preserve"> </w:t>
      </w:r>
      <w:r w:rsidRPr="007B02B4">
        <w:rPr>
          <w:rFonts w:eastAsia="Times New Roman"/>
          <w:szCs w:val="24"/>
        </w:rPr>
        <w:t>προς τον Υπουργό</w:t>
      </w:r>
      <w:r w:rsidRPr="00D728E4">
        <w:rPr>
          <w:rFonts w:eastAsia="Times New Roman"/>
          <w:bCs/>
          <w:szCs w:val="24"/>
        </w:rPr>
        <w:t xml:space="preserve"> </w:t>
      </w:r>
      <w:r>
        <w:rPr>
          <w:rFonts w:eastAsia="Times New Roman"/>
          <w:bCs/>
          <w:szCs w:val="24"/>
        </w:rPr>
        <w:t>Αγροτικής Ανάπτυξης και Τροφίμων</w:t>
      </w:r>
      <w:r w:rsidRPr="00D56022">
        <w:rPr>
          <w:rFonts w:eastAsia="Times New Roman"/>
          <w:bCs/>
          <w:szCs w:val="24"/>
        </w:rPr>
        <w:t>,</w:t>
      </w:r>
      <w:r w:rsidRPr="00D728E4">
        <w:rPr>
          <w:rFonts w:eastAsia="Times New Roman"/>
          <w:bCs/>
          <w:szCs w:val="24"/>
        </w:rPr>
        <w:t xml:space="preserve"> </w:t>
      </w:r>
      <w:r w:rsidRPr="007B02B4">
        <w:rPr>
          <w:rFonts w:eastAsia="Times New Roman"/>
          <w:szCs w:val="24"/>
        </w:rPr>
        <w:t>με θέμα: «</w:t>
      </w:r>
      <w:r>
        <w:rPr>
          <w:rFonts w:eastAsia="Times New Roman"/>
          <w:szCs w:val="24"/>
        </w:rPr>
        <w:t>Κενό γράμμα οι υποσχέσεις για τις αποζημιώσεις των αγροτών του Νομού Έβρου</w:t>
      </w:r>
      <w:r w:rsidRPr="007B02B4">
        <w:rPr>
          <w:rFonts w:eastAsia="Times New Roman"/>
          <w:szCs w:val="24"/>
        </w:rPr>
        <w:t>».</w:t>
      </w:r>
    </w:p>
    <w:p w14:paraId="659800EE" w14:textId="77777777" w:rsidR="00665451" w:rsidRDefault="007410E1">
      <w:pPr>
        <w:spacing w:line="600" w:lineRule="auto"/>
        <w:ind w:firstLine="720"/>
        <w:jc w:val="both"/>
        <w:rPr>
          <w:rFonts w:eastAsia="Times New Roman"/>
          <w:szCs w:val="24"/>
        </w:rPr>
      </w:pPr>
      <w:r w:rsidRPr="007B02B4">
        <w:rPr>
          <w:rFonts w:eastAsia="Times New Roman"/>
          <w:szCs w:val="24"/>
        </w:rPr>
        <w:t xml:space="preserve">2. Η με αριθμό </w:t>
      </w:r>
      <w:r>
        <w:rPr>
          <w:rFonts w:eastAsia="Times New Roman"/>
          <w:szCs w:val="24"/>
        </w:rPr>
        <w:t>246</w:t>
      </w:r>
      <w:r w:rsidRPr="007B02B4">
        <w:rPr>
          <w:rFonts w:eastAsia="Times New Roman"/>
          <w:szCs w:val="24"/>
        </w:rPr>
        <w:t>/</w:t>
      </w:r>
      <w:r>
        <w:rPr>
          <w:rFonts w:eastAsia="Times New Roman"/>
          <w:szCs w:val="24"/>
        </w:rPr>
        <w:t>7-1-2019</w:t>
      </w:r>
      <w:r w:rsidRPr="007B02B4">
        <w:rPr>
          <w:rFonts w:eastAsia="Times New Roman"/>
          <w:szCs w:val="24"/>
        </w:rPr>
        <w:t xml:space="preserve"> </w:t>
      </w:r>
      <w:r>
        <w:rPr>
          <w:rFonts w:eastAsia="Times New Roman"/>
          <w:szCs w:val="24"/>
        </w:rPr>
        <w:t xml:space="preserve">επίκαιρη ερώτηση </w:t>
      </w:r>
      <w:r w:rsidRPr="007B02B4">
        <w:rPr>
          <w:rFonts w:eastAsia="Times New Roman"/>
          <w:szCs w:val="24"/>
        </w:rPr>
        <w:t xml:space="preserve">του Βουλευτή </w:t>
      </w:r>
      <w:r>
        <w:rPr>
          <w:rFonts w:eastAsia="Times New Roman"/>
          <w:szCs w:val="24"/>
        </w:rPr>
        <w:t xml:space="preserve">Β΄ </w:t>
      </w:r>
      <w:r>
        <w:rPr>
          <w:rFonts w:eastAsia="Times New Roman"/>
          <w:szCs w:val="24"/>
        </w:rPr>
        <w:t xml:space="preserve">Αθηνών </w:t>
      </w:r>
      <w:r w:rsidRPr="007B02B4">
        <w:rPr>
          <w:rFonts w:eastAsia="Times New Roman"/>
          <w:szCs w:val="24"/>
        </w:rPr>
        <w:t>της Δ</w:t>
      </w:r>
      <w:r w:rsidRPr="007B02B4">
        <w:rPr>
          <w:rFonts w:eastAsia="Times New Roman"/>
          <w:szCs w:val="24"/>
        </w:rPr>
        <w:t>ημοκρατικής Συμπαράταξης ΠΑΣΟΚ</w:t>
      </w:r>
      <w:r>
        <w:rPr>
          <w:rFonts w:eastAsia="Times New Roman"/>
          <w:szCs w:val="24"/>
        </w:rPr>
        <w:t xml:space="preserve"> - </w:t>
      </w:r>
      <w:r w:rsidRPr="007B02B4">
        <w:rPr>
          <w:rFonts w:eastAsia="Times New Roman"/>
          <w:szCs w:val="24"/>
        </w:rPr>
        <w:t xml:space="preserve">ΔΗΜΑΡ κ. </w:t>
      </w:r>
      <w:r>
        <w:rPr>
          <w:rFonts w:eastAsia="Times New Roman"/>
          <w:bCs/>
          <w:szCs w:val="24"/>
        </w:rPr>
        <w:t>Γεωργίου</w:t>
      </w:r>
      <w:r w:rsidRPr="00A420E0">
        <w:rPr>
          <w:rFonts w:eastAsia="Times New Roman"/>
          <w:bCs/>
          <w:szCs w:val="24"/>
        </w:rPr>
        <w:t xml:space="preserve"> </w:t>
      </w:r>
      <w:r>
        <w:rPr>
          <w:rFonts w:eastAsia="Times New Roman"/>
          <w:bCs/>
          <w:szCs w:val="24"/>
        </w:rPr>
        <w:t>-Δημητρίου Καρρά</w:t>
      </w:r>
      <w:r w:rsidRPr="00D56022">
        <w:rPr>
          <w:rFonts w:eastAsia="Times New Roman"/>
          <w:bCs/>
          <w:szCs w:val="24"/>
        </w:rPr>
        <w:t xml:space="preserve"> </w:t>
      </w:r>
      <w:r w:rsidRPr="007B02B4">
        <w:rPr>
          <w:rFonts w:eastAsia="Times New Roman"/>
          <w:szCs w:val="24"/>
        </w:rPr>
        <w:t>προς τ</w:t>
      </w:r>
      <w:r>
        <w:rPr>
          <w:rFonts w:eastAsia="Times New Roman"/>
          <w:szCs w:val="24"/>
        </w:rPr>
        <w:t>ην</w:t>
      </w:r>
      <w:r w:rsidRPr="007B02B4">
        <w:rPr>
          <w:rFonts w:eastAsia="Times New Roman"/>
          <w:szCs w:val="24"/>
        </w:rPr>
        <w:t xml:space="preserve"> Υπουργό </w:t>
      </w:r>
      <w:r>
        <w:rPr>
          <w:rFonts w:eastAsia="Times New Roman"/>
          <w:bCs/>
          <w:szCs w:val="24"/>
        </w:rPr>
        <w:t>Εργασίας</w:t>
      </w:r>
      <w:r w:rsidRPr="00D56022">
        <w:rPr>
          <w:rFonts w:eastAsia="Times New Roman"/>
          <w:bCs/>
          <w:szCs w:val="24"/>
        </w:rPr>
        <w:t>,</w:t>
      </w:r>
      <w:r>
        <w:rPr>
          <w:rFonts w:eastAsia="Times New Roman"/>
          <w:bCs/>
          <w:szCs w:val="24"/>
        </w:rPr>
        <w:t xml:space="preserve"> Κοινωνικής Ασφάλισης και Κοινωνικής Αλληλεγγύης</w:t>
      </w:r>
      <w:r w:rsidRPr="00D728E4">
        <w:rPr>
          <w:rFonts w:eastAsia="Times New Roman"/>
          <w:bCs/>
          <w:szCs w:val="24"/>
        </w:rPr>
        <w:t xml:space="preserve"> </w:t>
      </w:r>
      <w:r w:rsidRPr="007B02B4">
        <w:rPr>
          <w:rFonts w:eastAsia="Times New Roman"/>
          <w:szCs w:val="24"/>
        </w:rPr>
        <w:t xml:space="preserve">με </w:t>
      </w:r>
      <w:r w:rsidRPr="007B02B4">
        <w:rPr>
          <w:rFonts w:eastAsia="Times New Roman"/>
          <w:szCs w:val="24"/>
        </w:rPr>
        <w:lastRenderedPageBreak/>
        <w:t xml:space="preserve">θέμα: </w:t>
      </w:r>
      <w:r>
        <w:rPr>
          <w:rFonts w:eastAsia="Times New Roman"/>
          <w:szCs w:val="24"/>
        </w:rPr>
        <w:t>«Αυθαιρετεί η Κυβέρνηση σε βάρος των εργαζομένων του ιδιωτικού τομέα από τη μη αξιοποίηση, για σκοπούς σ</w:t>
      </w:r>
      <w:r>
        <w:rPr>
          <w:rFonts w:eastAsia="Times New Roman"/>
          <w:szCs w:val="24"/>
        </w:rPr>
        <w:t xml:space="preserve">τεγαστικής αποκατάστασης, της </w:t>
      </w:r>
      <w:proofErr w:type="spellStart"/>
      <w:r>
        <w:rPr>
          <w:rFonts w:eastAsia="Times New Roman"/>
          <w:szCs w:val="24"/>
        </w:rPr>
        <w:t>παρακρατούμενης</w:t>
      </w:r>
      <w:proofErr w:type="spellEnd"/>
      <w:r>
        <w:rPr>
          <w:rFonts w:eastAsia="Times New Roman"/>
          <w:szCs w:val="24"/>
        </w:rPr>
        <w:t xml:space="preserve"> εισφοράς 1% επί των αποδοχών τους</w:t>
      </w:r>
      <w:r w:rsidRPr="007B02B4">
        <w:rPr>
          <w:rFonts w:eastAsia="Times New Roman"/>
          <w:szCs w:val="24"/>
        </w:rPr>
        <w:t>».</w:t>
      </w:r>
    </w:p>
    <w:p w14:paraId="659800EF" w14:textId="77777777" w:rsidR="00665451" w:rsidRDefault="007410E1">
      <w:pPr>
        <w:spacing w:line="600" w:lineRule="auto"/>
        <w:ind w:firstLine="720"/>
        <w:jc w:val="both"/>
        <w:rPr>
          <w:rFonts w:eastAsiaTheme="minorHAnsi"/>
          <w:szCs w:val="24"/>
          <w:lang w:eastAsia="en-US"/>
        </w:rPr>
      </w:pPr>
      <w:r>
        <w:rPr>
          <w:rFonts w:eastAsia="Times New Roman"/>
          <w:b/>
          <w:szCs w:val="24"/>
        </w:rPr>
        <w:t>ΠΡΟΕΔΡΕΥΩΝ (Γεώργιος Βαρεμένος):</w:t>
      </w:r>
      <w:r w:rsidRPr="00A420E0">
        <w:rPr>
          <w:rFonts w:eastAsiaTheme="minorHAnsi"/>
          <w:szCs w:val="24"/>
          <w:lang w:eastAsia="en-US"/>
        </w:rPr>
        <w:t xml:space="preserve"> </w:t>
      </w:r>
      <w:r>
        <w:rPr>
          <w:rFonts w:eastAsiaTheme="minorHAnsi"/>
          <w:szCs w:val="24"/>
          <w:lang w:eastAsia="en-US"/>
        </w:rPr>
        <w:t>Κ</w:t>
      </w:r>
      <w:r>
        <w:rPr>
          <w:rFonts w:eastAsiaTheme="minorHAnsi"/>
          <w:szCs w:val="24"/>
          <w:lang w:eastAsia="en-US"/>
        </w:rPr>
        <w:t xml:space="preserve">υρίες και κύριοι συνάδελφοι, εισερχόμαστε </w:t>
      </w:r>
      <w:r w:rsidRPr="00EF1C54">
        <w:rPr>
          <w:rFonts w:eastAsiaTheme="minorHAnsi"/>
          <w:szCs w:val="24"/>
          <w:lang w:eastAsia="en-US"/>
        </w:rPr>
        <w:t xml:space="preserve">στην ημερήσια διάταξη </w:t>
      </w:r>
      <w:r>
        <w:rPr>
          <w:rFonts w:eastAsiaTheme="minorHAnsi"/>
          <w:szCs w:val="24"/>
          <w:lang w:eastAsia="en-US"/>
        </w:rPr>
        <w:t>της</w:t>
      </w:r>
    </w:p>
    <w:p w14:paraId="659800F0" w14:textId="77777777" w:rsidR="00665451" w:rsidRDefault="007410E1">
      <w:pPr>
        <w:spacing w:line="600" w:lineRule="auto"/>
        <w:ind w:firstLine="720"/>
        <w:jc w:val="center"/>
        <w:rPr>
          <w:rFonts w:eastAsiaTheme="minorHAnsi"/>
          <w:b/>
          <w:szCs w:val="24"/>
          <w:lang w:eastAsia="en-US"/>
        </w:rPr>
      </w:pPr>
      <w:r>
        <w:rPr>
          <w:rFonts w:eastAsiaTheme="minorHAnsi"/>
          <w:b/>
          <w:szCs w:val="24"/>
          <w:lang w:eastAsia="en-US"/>
        </w:rPr>
        <w:t>ΝΟΜΟΘΕΤΙΚΗΣ ΕΡΓΑΣΙΑΣ</w:t>
      </w:r>
    </w:p>
    <w:p w14:paraId="659800F1" w14:textId="77777777" w:rsidR="00665451" w:rsidRDefault="007410E1">
      <w:pPr>
        <w:spacing w:line="600" w:lineRule="auto"/>
        <w:ind w:firstLine="720"/>
        <w:jc w:val="both"/>
        <w:rPr>
          <w:rFonts w:eastAsiaTheme="minorHAnsi"/>
          <w:color w:val="000000"/>
          <w:szCs w:val="24"/>
          <w:shd w:val="clear" w:color="auto" w:fill="FFFFFF"/>
          <w:lang w:eastAsia="en-US"/>
        </w:rPr>
      </w:pPr>
      <w:r w:rsidRPr="00EF1C54">
        <w:rPr>
          <w:rFonts w:eastAsiaTheme="minorHAnsi"/>
          <w:color w:val="000000"/>
          <w:szCs w:val="24"/>
          <w:shd w:val="clear" w:color="auto" w:fill="FFFFFF"/>
          <w:lang w:eastAsia="en-US"/>
        </w:rPr>
        <w:t xml:space="preserve">Μόνη συζήτηση και ψήφιση επί της αρχής, των άρθρων </w:t>
      </w:r>
      <w:r w:rsidRPr="00EF1C54">
        <w:rPr>
          <w:rFonts w:eastAsiaTheme="minorHAnsi"/>
          <w:color w:val="000000"/>
          <w:szCs w:val="24"/>
          <w:shd w:val="clear" w:color="auto" w:fill="FFFFFF"/>
          <w:lang w:eastAsia="en-US"/>
        </w:rPr>
        <w:t>και του συνόλου του σχεδίου νόμου του Υπουργείου Εθνικής Άμυνας</w:t>
      </w:r>
      <w:r>
        <w:rPr>
          <w:rFonts w:eastAsiaTheme="minorHAnsi"/>
          <w:color w:val="000000"/>
          <w:szCs w:val="24"/>
          <w:shd w:val="clear" w:color="auto" w:fill="FFFFFF"/>
          <w:lang w:eastAsia="en-US"/>
        </w:rPr>
        <w:t>:</w:t>
      </w:r>
      <w:r w:rsidRPr="00EF1C54">
        <w:rPr>
          <w:rFonts w:eastAsiaTheme="minorHAnsi"/>
          <w:color w:val="000000"/>
          <w:szCs w:val="24"/>
          <w:shd w:val="clear" w:color="auto" w:fill="FFFFFF"/>
          <w:lang w:eastAsia="en-US"/>
        </w:rPr>
        <w:t xml:space="preserve"> «Κύρωση του Μνημονίου Συνεργασίας μεταξύ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w:t>
      </w:r>
      <w:r w:rsidRPr="00EF1C54">
        <w:rPr>
          <w:rFonts w:eastAsiaTheme="minorHAnsi"/>
          <w:color w:val="000000"/>
          <w:szCs w:val="24"/>
          <w:shd w:val="clear" w:color="auto" w:fill="FFFFFF"/>
          <w:lang w:eastAsia="en-US"/>
        </w:rPr>
        <w:t xml:space="preserve">Αντιπροσώπου Συνδέσμου στο Στρατηγείο της Ανώτατης Συμμαχικής Διοίκησης Μετασχηματισμού και των </w:t>
      </w:r>
      <w:proofErr w:type="spellStart"/>
      <w:r w:rsidRPr="00EF1C54">
        <w:rPr>
          <w:rFonts w:eastAsiaTheme="minorHAnsi"/>
          <w:color w:val="000000"/>
          <w:szCs w:val="24"/>
          <w:shd w:val="clear" w:color="auto" w:fill="FFFFFF"/>
          <w:lang w:eastAsia="en-US"/>
        </w:rPr>
        <w:t>ανταλλαγεισών</w:t>
      </w:r>
      <w:proofErr w:type="spellEnd"/>
      <w:r w:rsidRPr="00EF1C54">
        <w:rPr>
          <w:rFonts w:eastAsiaTheme="minorHAnsi"/>
          <w:color w:val="000000"/>
          <w:szCs w:val="24"/>
          <w:shd w:val="clear" w:color="auto" w:fill="FFFFFF"/>
          <w:lang w:eastAsia="en-US"/>
        </w:rPr>
        <w:t xml:space="preserve"> επιστολών περί παράτασης της ισχύος του ανωτέρω Μνημονίου».</w:t>
      </w:r>
    </w:p>
    <w:p w14:paraId="659800F2"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Τ</w:t>
      </w:r>
      <w:r w:rsidRPr="00EF1C54">
        <w:rPr>
          <w:rFonts w:eastAsiaTheme="minorHAnsi"/>
          <w:szCs w:val="24"/>
          <w:lang w:eastAsia="en-US"/>
        </w:rPr>
        <w:t xml:space="preserve">ο νομοσχέδιο ψηφίστηκε στην αρμόδια Διαρκή Επιτροπή κατά πλειοψηφία </w:t>
      </w:r>
      <w:r>
        <w:rPr>
          <w:rFonts w:eastAsiaTheme="minorHAnsi"/>
          <w:szCs w:val="24"/>
          <w:lang w:eastAsia="en-US"/>
        </w:rPr>
        <w:t xml:space="preserve">και </w:t>
      </w:r>
      <w:r w:rsidRPr="00EF1C54">
        <w:rPr>
          <w:rFonts w:eastAsiaTheme="minorHAnsi"/>
          <w:szCs w:val="24"/>
          <w:lang w:eastAsia="en-US"/>
        </w:rPr>
        <w:t>εισάγετα</w:t>
      </w:r>
      <w:r>
        <w:rPr>
          <w:rFonts w:eastAsiaTheme="minorHAnsi"/>
          <w:szCs w:val="24"/>
          <w:lang w:eastAsia="en-US"/>
        </w:rPr>
        <w:t>ι προ</w:t>
      </w:r>
      <w:r>
        <w:rPr>
          <w:rFonts w:eastAsiaTheme="minorHAnsi"/>
          <w:szCs w:val="24"/>
          <w:lang w:eastAsia="en-US"/>
        </w:rPr>
        <w:t xml:space="preserve">ς συζήτηση στη Βουλή </w:t>
      </w:r>
      <w:r>
        <w:rPr>
          <w:rFonts w:eastAsiaTheme="minorHAnsi"/>
          <w:szCs w:val="24"/>
          <w:lang w:eastAsia="en-US"/>
        </w:rPr>
        <w:lastRenderedPageBreak/>
        <w:t>με τη διαδικασία του άρθρου 108 του Κ</w:t>
      </w:r>
      <w:r w:rsidRPr="00EF1C54">
        <w:rPr>
          <w:rFonts w:eastAsiaTheme="minorHAnsi"/>
          <w:szCs w:val="24"/>
          <w:lang w:eastAsia="en-US"/>
        </w:rPr>
        <w:t>ανονισμού της Βουλής</w:t>
      </w:r>
      <w:r>
        <w:rPr>
          <w:rFonts w:eastAsiaTheme="minorHAnsi"/>
          <w:szCs w:val="24"/>
          <w:lang w:eastAsia="en-US"/>
        </w:rPr>
        <w:t>, δηλαδή μπορούν</w:t>
      </w:r>
      <w:r w:rsidRPr="00EF1C54">
        <w:rPr>
          <w:rFonts w:eastAsiaTheme="minorHAnsi"/>
          <w:szCs w:val="24"/>
          <w:lang w:eastAsia="en-US"/>
        </w:rPr>
        <w:t xml:space="preserve"> να λάβουν το</w:t>
      </w:r>
      <w:r>
        <w:rPr>
          <w:rFonts w:eastAsiaTheme="minorHAnsi"/>
          <w:szCs w:val="24"/>
          <w:lang w:eastAsia="en-US"/>
        </w:rPr>
        <w:t>ν</w:t>
      </w:r>
      <w:r w:rsidRPr="00EF1C54">
        <w:rPr>
          <w:rFonts w:eastAsiaTheme="minorHAnsi"/>
          <w:szCs w:val="24"/>
          <w:lang w:eastAsia="en-US"/>
        </w:rPr>
        <w:t xml:space="preserve"> λόγο </w:t>
      </w:r>
      <w:r>
        <w:rPr>
          <w:rFonts w:eastAsiaTheme="minorHAnsi"/>
          <w:szCs w:val="24"/>
          <w:lang w:eastAsia="en-US"/>
        </w:rPr>
        <w:t>όσοι έχουν αντίρρηση επί της κυρώσεώς</w:t>
      </w:r>
      <w:r w:rsidRPr="00EF1C54">
        <w:rPr>
          <w:rFonts w:eastAsiaTheme="minorHAnsi"/>
          <w:szCs w:val="24"/>
          <w:lang w:eastAsia="en-US"/>
        </w:rPr>
        <w:t xml:space="preserve"> </w:t>
      </w:r>
      <w:r>
        <w:rPr>
          <w:rFonts w:eastAsiaTheme="minorHAnsi"/>
          <w:szCs w:val="24"/>
          <w:lang w:eastAsia="en-US"/>
        </w:rPr>
        <w:t>της.</w:t>
      </w:r>
    </w:p>
    <w:p w14:paraId="659800F3"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Όμως, ε</w:t>
      </w:r>
      <w:r w:rsidRPr="00EF1C54">
        <w:rPr>
          <w:rFonts w:eastAsiaTheme="minorHAnsi"/>
          <w:szCs w:val="24"/>
          <w:lang w:eastAsia="en-US"/>
        </w:rPr>
        <w:t xml:space="preserve">πειδή έχει κατατεθεί </w:t>
      </w:r>
      <w:r w:rsidRPr="00EF1C54">
        <w:rPr>
          <w:rFonts w:eastAsiaTheme="minorHAnsi"/>
          <w:szCs w:val="24"/>
          <w:lang w:eastAsia="en-US"/>
        </w:rPr>
        <w:t>μ</w:t>
      </w:r>
      <w:r>
        <w:rPr>
          <w:rFonts w:eastAsiaTheme="minorHAnsi"/>
          <w:szCs w:val="24"/>
          <w:lang w:eastAsia="en-US"/>
        </w:rPr>
        <w:t>ί</w:t>
      </w:r>
      <w:r w:rsidRPr="00EF1C54">
        <w:rPr>
          <w:rFonts w:eastAsiaTheme="minorHAnsi"/>
          <w:szCs w:val="24"/>
          <w:lang w:eastAsia="en-US"/>
        </w:rPr>
        <w:t xml:space="preserve">α </w:t>
      </w:r>
      <w:r w:rsidRPr="00EF1C54">
        <w:rPr>
          <w:rFonts w:eastAsiaTheme="minorHAnsi"/>
          <w:szCs w:val="24"/>
          <w:lang w:eastAsia="en-US"/>
        </w:rPr>
        <w:t xml:space="preserve">υπουργική </w:t>
      </w:r>
      <w:r>
        <w:rPr>
          <w:rFonts w:eastAsiaTheme="minorHAnsi"/>
          <w:szCs w:val="24"/>
          <w:lang w:eastAsia="en-US"/>
        </w:rPr>
        <w:t xml:space="preserve">τροπολογία, </w:t>
      </w:r>
      <w:r w:rsidRPr="00EF1C54">
        <w:rPr>
          <w:rFonts w:eastAsiaTheme="minorHAnsi"/>
          <w:szCs w:val="24"/>
          <w:lang w:eastAsia="en-US"/>
        </w:rPr>
        <w:t xml:space="preserve">δεν ξέρω εάν θέλει πρώτα να </w:t>
      </w:r>
      <w:r>
        <w:rPr>
          <w:rFonts w:eastAsiaTheme="minorHAnsi"/>
          <w:szCs w:val="24"/>
          <w:lang w:eastAsia="en-US"/>
        </w:rPr>
        <w:t>τοποθετηθεί</w:t>
      </w:r>
      <w:r w:rsidRPr="00EF1C54">
        <w:rPr>
          <w:rFonts w:eastAsiaTheme="minorHAnsi"/>
          <w:szCs w:val="24"/>
          <w:lang w:eastAsia="en-US"/>
        </w:rPr>
        <w:t xml:space="preserve"> ο </w:t>
      </w:r>
      <w:r>
        <w:rPr>
          <w:rFonts w:eastAsiaTheme="minorHAnsi"/>
          <w:szCs w:val="24"/>
          <w:lang w:eastAsia="en-US"/>
        </w:rPr>
        <w:t>Υπουργός επ’ αυτής και μετά</w:t>
      </w:r>
      <w:r w:rsidRPr="00EF1C54">
        <w:rPr>
          <w:rFonts w:eastAsiaTheme="minorHAnsi"/>
          <w:szCs w:val="24"/>
          <w:lang w:eastAsia="en-US"/>
        </w:rPr>
        <w:t xml:space="preserve"> να πάρει το</w:t>
      </w:r>
      <w:r>
        <w:rPr>
          <w:rFonts w:eastAsiaTheme="minorHAnsi"/>
          <w:szCs w:val="24"/>
          <w:lang w:eastAsia="en-US"/>
        </w:rPr>
        <w:t>ν</w:t>
      </w:r>
      <w:r w:rsidRPr="00EF1C54">
        <w:rPr>
          <w:rFonts w:eastAsiaTheme="minorHAnsi"/>
          <w:szCs w:val="24"/>
          <w:lang w:eastAsia="en-US"/>
        </w:rPr>
        <w:t xml:space="preserve"> λόγο όποιος έχει αντίρρηση</w:t>
      </w:r>
      <w:r>
        <w:rPr>
          <w:rFonts w:eastAsiaTheme="minorHAnsi"/>
          <w:szCs w:val="24"/>
          <w:lang w:eastAsia="en-US"/>
        </w:rPr>
        <w:t xml:space="preserve"> επί της τροπολογίας.</w:t>
      </w:r>
    </w:p>
    <w:p w14:paraId="659800F4"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ΛΙΑΝΑ ΚΑΝΕΛΛΗ: </w:t>
      </w:r>
      <w:r>
        <w:rPr>
          <w:rFonts w:eastAsiaTheme="minorHAnsi"/>
          <w:szCs w:val="24"/>
          <w:lang w:eastAsia="en-US"/>
        </w:rPr>
        <w:t>Ε βέβαια! Έτσι πρέπει να γίνει.</w:t>
      </w:r>
    </w:p>
    <w:p w14:paraId="659800F5"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ΝΙΚΟΛΑΟΣ</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ΓΕΩΡΓΙΟΣ ΔΕΝΔΙΑΣ: </w:t>
      </w:r>
      <w:r>
        <w:rPr>
          <w:rFonts w:eastAsiaTheme="minorHAnsi"/>
          <w:szCs w:val="24"/>
          <w:lang w:eastAsia="en-US"/>
        </w:rPr>
        <w:t>Κύριε Πρόεδρε, θα μπορούσα να πω κάτι;</w:t>
      </w:r>
    </w:p>
    <w:p w14:paraId="659800F6"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ΠΡΟΕΔΡΕΥΩΝ (Γεώργιος Βαρεμένος): </w:t>
      </w:r>
      <w:r>
        <w:rPr>
          <w:rFonts w:eastAsiaTheme="minorHAnsi"/>
          <w:szCs w:val="24"/>
          <w:lang w:eastAsia="en-US"/>
        </w:rPr>
        <w:t>Διαφωνείτε μ’</w:t>
      </w:r>
      <w:r w:rsidRPr="00EF1C54">
        <w:rPr>
          <w:rFonts w:eastAsiaTheme="minorHAnsi"/>
          <w:szCs w:val="24"/>
          <w:lang w:eastAsia="en-US"/>
        </w:rPr>
        <w:t xml:space="preserve"> αυτό</w:t>
      </w:r>
      <w:r>
        <w:rPr>
          <w:rFonts w:eastAsiaTheme="minorHAnsi"/>
          <w:szCs w:val="24"/>
          <w:lang w:eastAsia="en-US"/>
        </w:rPr>
        <w:t>;</w:t>
      </w:r>
    </w:p>
    <w:p w14:paraId="659800F7"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ΣΠΥΡΙΔΩΝ</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ΑΔΩΝΙΣ ΓΕΩΡΓΙΑΔΗΣ: </w:t>
      </w:r>
      <w:r>
        <w:rPr>
          <w:rFonts w:eastAsiaTheme="minorHAnsi"/>
          <w:szCs w:val="24"/>
          <w:lang w:eastAsia="en-US"/>
        </w:rPr>
        <w:t>Όχι, συμφωνούμε.</w:t>
      </w:r>
    </w:p>
    <w:p w14:paraId="659800F8"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ΝΙΚΟΛΑΟΣ</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ΓΕΩΡΓΙΟΣ ΔΕΝΔΙΑΣ: </w:t>
      </w:r>
      <w:r>
        <w:rPr>
          <w:rFonts w:eastAsiaTheme="minorHAnsi"/>
          <w:szCs w:val="24"/>
          <w:lang w:eastAsia="en-US"/>
        </w:rPr>
        <w:t>Κύριε Πρόεδρε, η τοποθέτησή σας είναι</w:t>
      </w:r>
      <w:r w:rsidRPr="00EF1C54">
        <w:rPr>
          <w:rFonts w:eastAsiaTheme="minorHAnsi"/>
          <w:szCs w:val="24"/>
          <w:lang w:eastAsia="en-US"/>
        </w:rPr>
        <w:t xml:space="preserve"> άψογη</w:t>
      </w:r>
      <w:r>
        <w:rPr>
          <w:rFonts w:eastAsiaTheme="minorHAnsi"/>
          <w:szCs w:val="24"/>
          <w:lang w:eastAsia="en-US"/>
        </w:rPr>
        <w:t>. Να</w:t>
      </w:r>
      <w:r w:rsidRPr="00EF1C54">
        <w:rPr>
          <w:rFonts w:eastAsiaTheme="minorHAnsi"/>
          <w:szCs w:val="24"/>
          <w:lang w:eastAsia="en-US"/>
        </w:rPr>
        <w:t xml:space="preserve"> μιλήσει </w:t>
      </w:r>
      <w:r>
        <w:rPr>
          <w:rFonts w:eastAsiaTheme="minorHAnsi"/>
          <w:szCs w:val="24"/>
          <w:lang w:eastAsia="en-US"/>
        </w:rPr>
        <w:t>ο Υπουργός</w:t>
      </w:r>
      <w:r w:rsidRPr="00EF1C54">
        <w:rPr>
          <w:rFonts w:eastAsiaTheme="minorHAnsi"/>
          <w:szCs w:val="24"/>
          <w:lang w:eastAsia="en-US"/>
        </w:rPr>
        <w:t xml:space="preserve"> για </w:t>
      </w:r>
      <w:r>
        <w:rPr>
          <w:rFonts w:eastAsiaTheme="minorHAnsi"/>
          <w:szCs w:val="24"/>
          <w:lang w:eastAsia="en-US"/>
        </w:rPr>
        <w:t xml:space="preserve">την </w:t>
      </w:r>
      <w:r w:rsidRPr="00EF1C54">
        <w:rPr>
          <w:rFonts w:eastAsiaTheme="minorHAnsi"/>
          <w:szCs w:val="24"/>
          <w:lang w:eastAsia="en-US"/>
        </w:rPr>
        <w:t>τροπολογία</w:t>
      </w:r>
      <w:r>
        <w:rPr>
          <w:rFonts w:eastAsiaTheme="minorHAnsi"/>
          <w:szCs w:val="24"/>
          <w:lang w:eastAsia="en-US"/>
        </w:rPr>
        <w:t>. Απλώς,</w:t>
      </w:r>
      <w:r w:rsidRPr="00EF1C54">
        <w:rPr>
          <w:rFonts w:eastAsiaTheme="minorHAnsi"/>
          <w:szCs w:val="24"/>
          <w:lang w:eastAsia="en-US"/>
        </w:rPr>
        <w:t xml:space="preserve"> δεν μπορούμε να πάμε με τη συνήθη διαδικασία</w:t>
      </w:r>
      <w:r>
        <w:rPr>
          <w:rFonts w:eastAsiaTheme="minorHAnsi"/>
          <w:szCs w:val="24"/>
          <w:lang w:eastAsia="en-US"/>
        </w:rPr>
        <w:t>, διότι εδώ η</w:t>
      </w:r>
      <w:r w:rsidRPr="00EF1C54">
        <w:rPr>
          <w:rFonts w:eastAsiaTheme="minorHAnsi"/>
          <w:szCs w:val="24"/>
          <w:lang w:eastAsia="en-US"/>
        </w:rPr>
        <w:t xml:space="preserve"> ίδια </w:t>
      </w:r>
      <w:r>
        <w:rPr>
          <w:rFonts w:eastAsiaTheme="minorHAnsi"/>
          <w:szCs w:val="24"/>
          <w:lang w:eastAsia="en-US"/>
        </w:rPr>
        <w:t xml:space="preserve">η </w:t>
      </w:r>
      <w:r w:rsidRPr="00EF1C54">
        <w:rPr>
          <w:rFonts w:eastAsiaTheme="minorHAnsi"/>
          <w:szCs w:val="24"/>
          <w:lang w:eastAsia="en-US"/>
        </w:rPr>
        <w:t xml:space="preserve">τροπολογία </w:t>
      </w:r>
      <w:r>
        <w:rPr>
          <w:rFonts w:eastAsiaTheme="minorHAnsi"/>
          <w:szCs w:val="24"/>
          <w:lang w:eastAsia="en-US"/>
        </w:rPr>
        <w:t>ανατρέπει</w:t>
      </w:r>
      <w:r>
        <w:rPr>
          <w:rFonts w:eastAsiaTheme="minorHAnsi"/>
          <w:szCs w:val="24"/>
          <w:lang w:eastAsia="en-US"/>
        </w:rPr>
        <w:t xml:space="preserve"> τη διαδικασία και υπάρχει η ανάγκη να τοποθετηθούν οι συνάδελφοι.</w:t>
      </w:r>
    </w:p>
    <w:p w14:paraId="659800F9"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lastRenderedPageBreak/>
        <w:t xml:space="preserve">ΠΡΟΕΔΡΕΥΩΝ (Γεώργιος Βαρεμένος): </w:t>
      </w:r>
      <w:r>
        <w:rPr>
          <w:rFonts w:eastAsiaTheme="minorHAnsi"/>
          <w:szCs w:val="24"/>
          <w:lang w:eastAsia="en-US"/>
        </w:rPr>
        <w:t>Εντάξει. Το είπαμε αυτό. Όποιος θέλει να μιλήσει θα μιλήσει.</w:t>
      </w:r>
    </w:p>
    <w:p w14:paraId="659800FA"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ΝΙΚΟΛΑΟΣ</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ΓΕΩΡΓΙΟΣ ΔΕΝΔΙΑΣ: </w:t>
      </w:r>
      <w:r>
        <w:rPr>
          <w:rFonts w:eastAsiaTheme="minorHAnsi"/>
          <w:szCs w:val="24"/>
          <w:lang w:eastAsia="en-US"/>
        </w:rPr>
        <w:t>Εντάξει. Ωραία.</w:t>
      </w:r>
    </w:p>
    <w:p w14:paraId="659800FB"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ΠΡΟΕΔΡΕΥΩΝ (Γεώργιος Βαρεμένος): </w:t>
      </w:r>
      <w:r>
        <w:rPr>
          <w:rFonts w:eastAsiaTheme="minorHAnsi"/>
          <w:szCs w:val="24"/>
          <w:lang w:eastAsia="en-US"/>
        </w:rPr>
        <w:t>Δεν ξέρω αν θέλει</w:t>
      </w:r>
      <w:r>
        <w:rPr>
          <w:rFonts w:eastAsiaTheme="minorHAnsi"/>
          <w:szCs w:val="24"/>
          <w:lang w:eastAsia="en-US"/>
        </w:rPr>
        <w:t xml:space="preserve"> να μιλήσει πρώτα ο κύριος Υπουργός…</w:t>
      </w:r>
    </w:p>
    <w:p w14:paraId="659800FC"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ΣΠΥΡΙΔΩΝ</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ΑΔΩΝΙΣ ΓΕΩΡΓΙΑΔΗΣ: </w:t>
      </w:r>
      <w:r>
        <w:rPr>
          <w:rFonts w:eastAsiaTheme="minorHAnsi"/>
          <w:szCs w:val="24"/>
          <w:lang w:eastAsia="en-US"/>
        </w:rPr>
        <w:t>Κύριε Πρόεδρε, πώς θα γραφτούμε; Με ποια διαδικασία; Θα βάλουμε κάρτα;</w:t>
      </w:r>
    </w:p>
    <w:p w14:paraId="659800FD"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ΚΩΝΣΤΑΝΤΙΝΟΣ ΤΣΙΑΡΑΣ: </w:t>
      </w:r>
      <w:r>
        <w:rPr>
          <w:rFonts w:eastAsiaTheme="minorHAnsi"/>
          <w:szCs w:val="24"/>
          <w:lang w:eastAsia="en-US"/>
        </w:rPr>
        <w:t xml:space="preserve">Αυτό πρέπει να απαντηθεί, κύριε Πρόεδρε. </w:t>
      </w:r>
    </w:p>
    <w:p w14:paraId="659800FE"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ΠΑΝΟΣ ΚΑΜΜΕΝΟΣ (Υπουργός Εθνικής Άμυνας</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Πρόεδρος των</w:t>
      </w:r>
      <w:r>
        <w:rPr>
          <w:rFonts w:eastAsiaTheme="minorHAnsi"/>
          <w:b/>
          <w:szCs w:val="24"/>
          <w:lang w:eastAsia="en-US"/>
        </w:rPr>
        <w:t xml:space="preserve"> Ανεξαρτήτων Ελλήνων): </w:t>
      </w:r>
      <w:r>
        <w:rPr>
          <w:rFonts w:eastAsiaTheme="minorHAnsi"/>
          <w:szCs w:val="24"/>
          <w:lang w:eastAsia="en-US"/>
        </w:rPr>
        <w:t>Κύριε Πρόεδρε, επί της διαδικασίας θα ήθελα να πω, προκειμένου να μιλήσουν όλοι οι συνάδελφοι που θέλουν, να προσθέσουμε στη συμφωνία «…και άλλες διατάξεις», ώστε να έχουν τη δυνατότητα όλοι οι συνάδελφοι να τοποθετηθούν –και να απαν</w:t>
      </w:r>
      <w:r>
        <w:rPr>
          <w:rFonts w:eastAsiaTheme="minorHAnsi"/>
          <w:szCs w:val="24"/>
          <w:lang w:eastAsia="en-US"/>
        </w:rPr>
        <w:t xml:space="preserve">τήσω κι εγώ στις ερωτήσεις, καθώς δεν θέλω να μείνει τίποτα αναπάντητο- επί της τροπολογίας, χωρίς να υπάρχει περιθώριο χρόνου που προβλέπεται στην ήδη ψηφισμένη σύμβαση. </w:t>
      </w:r>
    </w:p>
    <w:p w14:paraId="659800FF"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 xml:space="preserve">(Στο σημείο αυτό ο Υπουργός Εθνικής Άμυνας και Πρόεδρος των Ανεξαρτήτων Ελλήνων κ. </w:t>
      </w:r>
      <w:r>
        <w:rPr>
          <w:rFonts w:eastAsiaTheme="minorHAnsi"/>
          <w:szCs w:val="24"/>
          <w:lang w:eastAsia="en-US"/>
        </w:rPr>
        <w:t>Πάνος Καμμένος καταθέτει για τα Πρακτικά την προαναφερθείσα νομοτεχνική βελτίωση, η οποία έχει ως εξής:</w:t>
      </w:r>
    </w:p>
    <w:p w14:paraId="65980100" w14:textId="77777777" w:rsidR="00665451" w:rsidRDefault="007410E1">
      <w:pPr>
        <w:ind w:firstLine="709"/>
        <w:jc w:val="center"/>
        <w:rPr>
          <w:rFonts w:eastAsiaTheme="minorHAnsi"/>
          <w:color w:val="FF0000"/>
          <w:szCs w:val="24"/>
          <w:lang w:eastAsia="en-US"/>
        </w:rPr>
      </w:pPr>
      <w:r w:rsidRPr="00A420E0">
        <w:rPr>
          <w:rFonts w:eastAsia="Times New Roman"/>
          <w:color w:val="FF0000"/>
          <w:szCs w:val="24"/>
        </w:rPr>
        <w:t>(</w:t>
      </w:r>
      <w:r w:rsidRPr="00A420E0">
        <w:rPr>
          <w:rFonts w:eastAsia="Times New Roman"/>
          <w:color w:val="FF0000"/>
          <w:szCs w:val="24"/>
        </w:rPr>
        <w:t>ΑΛΛΑΓΗ ΣΕΛΙΔΑΣ)</w:t>
      </w:r>
    </w:p>
    <w:p w14:paraId="65980101" w14:textId="77777777" w:rsidR="00665451" w:rsidRDefault="007410E1">
      <w:pPr>
        <w:spacing w:line="600" w:lineRule="auto"/>
        <w:ind w:firstLine="720"/>
        <w:jc w:val="center"/>
        <w:rPr>
          <w:rFonts w:eastAsiaTheme="minorHAnsi"/>
          <w:color w:val="FF0000"/>
          <w:szCs w:val="24"/>
          <w:lang w:eastAsia="en-US"/>
        </w:rPr>
      </w:pPr>
      <w:r w:rsidRPr="00A420E0">
        <w:rPr>
          <w:rFonts w:eastAsiaTheme="minorHAnsi"/>
          <w:color w:val="FF0000"/>
          <w:szCs w:val="24"/>
          <w:lang w:eastAsia="en-US"/>
        </w:rPr>
        <w:t>(ΝΑ ΜΠΕΙ Η ΣΕΛ. 7)</w:t>
      </w:r>
    </w:p>
    <w:p w14:paraId="65980102" w14:textId="77777777" w:rsidR="00665451" w:rsidRDefault="007410E1">
      <w:pPr>
        <w:spacing w:line="600" w:lineRule="auto"/>
        <w:ind w:firstLine="720"/>
        <w:jc w:val="center"/>
        <w:rPr>
          <w:rFonts w:eastAsiaTheme="minorHAnsi"/>
          <w:color w:val="FF0000"/>
          <w:szCs w:val="24"/>
          <w:lang w:eastAsia="en-US"/>
        </w:rPr>
      </w:pPr>
      <w:r w:rsidRPr="00A420E0">
        <w:rPr>
          <w:rFonts w:eastAsiaTheme="minorHAnsi"/>
          <w:color w:val="FF0000"/>
          <w:szCs w:val="24"/>
          <w:lang w:eastAsia="en-US"/>
        </w:rPr>
        <w:t>(ΑΛΛΑΓΗ ΣΕΛΙΔΑΣ)</w:t>
      </w:r>
    </w:p>
    <w:p w14:paraId="65980103"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ΠΡΟΕΔΡΕΥΩΝ (Γεώργιος Βαρεμένος): </w:t>
      </w:r>
      <w:r>
        <w:rPr>
          <w:rFonts w:eastAsiaTheme="minorHAnsi"/>
          <w:szCs w:val="24"/>
          <w:lang w:eastAsia="en-US"/>
        </w:rPr>
        <w:t>Παρακαλώ να διανεμηθεί.</w:t>
      </w:r>
    </w:p>
    <w:p w14:paraId="65980104"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ΠΑΝΟΣ ΚΑΜΜΕΝΟΣ (Υπουργός Εθνικής Άμυνας</w:t>
      </w:r>
      <w:r>
        <w:rPr>
          <w:rFonts w:eastAsiaTheme="minorHAnsi"/>
          <w:b/>
          <w:szCs w:val="24"/>
          <w:lang w:eastAsia="en-US"/>
        </w:rPr>
        <w:t xml:space="preserve"> - </w:t>
      </w:r>
      <w:r>
        <w:rPr>
          <w:rFonts w:eastAsiaTheme="minorHAnsi"/>
          <w:b/>
          <w:szCs w:val="24"/>
          <w:lang w:eastAsia="en-US"/>
        </w:rPr>
        <w:t xml:space="preserve">Πρόεδρος των Ανεξαρτήτων Ελλήνων): </w:t>
      </w:r>
      <w:r>
        <w:rPr>
          <w:rFonts w:eastAsiaTheme="minorHAnsi"/>
          <w:szCs w:val="24"/>
          <w:lang w:eastAsia="en-US"/>
        </w:rPr>
        <w:t xml:space="preserve">Η σύμβαση είναι κάτι απλό και θα περάσει. Η τροπολογία είναι αυτή η οποία χρειάζεται συζήτηση. </w:t>
      </w:r>
    </w:p>
    <w:p w14:paraId="65980105"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Επομένως, δεν έχω καμ</w:t>
      </w:r>
      <w:r>
        <w:rPr>
          <w:rFonts w:eastAsiaTheme="minorHAnsi"/>
          <w:szCs w:val="24"/>
          <w:lang w:eastAsia="en-US"/>
        </w:rPr>
        <w:t>μ</w:t>
      </w:r>
      <w:r>
        <w:rPr>
          <w:rFonts w:eastAsiaTheme="minorHAnsi"/>
          <w:szCs w:val="24"/>
          <w:lang w:eastAsia="en-US"/>
        </w:rPr>
        <w:t xml:space="preserve">ία αντίρρηση να δοθεί χρόνος </w:t>
      </w:r>
      <w:r>
        <w:rPr>
          <w:rFonts w:eastAsiaTheme="minorHAnsi"/>
          <w:szCs w:val="24"/>
          <w:lang w:eastAsia="en-US"/>
        </w:rPr>
        <w:t xml:space="preserve">σ’ </w:t>
      </w:r>
      <w:r>
        <w:rPr>
          <w:rFonts w:eastAsiaTheme="minorHAnsi"/>
          <w:szCs w:val="24"/>
          <w:lang w:eastAsia="en-US"/>
        </w:rPr>
        <w:t xml:space="preserve">όλους τους συναδέλφους, για να απαντήσω </w:t>
      </w:r>
      <w:r>
        <w:rPr>
          <w:rFonts w:eastAsiaTheme="minorHAnsi"/>
          <w:szCs w:val="24"/>
          <w:lang w:eastAsia="en-US"/>
        </w:rPr>
        <w:t xml:space="preserve">σ’ </w:t>
      </w:r>
      <w:r>
        <w:rPr>
          <w:rFonts w:eastAsiaTheme="minorHAnsi"/>
          <w:szCs w:val="24"/>
          <w:lang w:eastAsia="en-US"/>
        </w:rPr>
        <w:t>όλες τις ερωτήσεις.</w:t>
      </w:r>
    </w:p>
    <w:p w14:paraId="65980106"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ΠΡΟΕΔΡΕΥ</w:t>
      </w:r>
      <w:r>
        <w:rPr>
          <w:rFonts w:eastAsiaTheme="minorHAnsi"/>
          <w:b/>
          <w:szCs w:val="24"/>
          <w:lang w:eastAsia="en-US"/>
        </w:rPr>
        <w:t xml:space="preserve">ΩΝ (Γεώργιος Βαρεμένος): </w:t>
      </w:r>
      <w:r>
        <w:rPr>
          <w:rFonts w:eastAsiaTheme="minorHAnsi"/>
          <w:szCs w:val="24"/>
          <w:lang w:eastAsia="en-US"/>
        </w:rPr>
        <w:t>Εγώ λέω όποιος θέλει να μιλήσει να σηκώσει το χέρι του τώρα.</w:t>
      </w:r>
    </w:p>
    <w:p w14:paraId="65980107"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lastRenderedPageBreak/>
        <w:t xml:space="preserve">ΛΙΑΝΑ ΚΑΝΕΛΛΗ: </w:t>
      </w:r>
      <w:r>
        <w:rPr>
          <w:rFonts w:eastAsiaTheme="minorHAnsi"/>
          <w:szCs w:val="24"/>
          <w:lang w:eastAsia="en-US"/>
        </w:rPr>
        <w:t>Κύριε Πρόεδρε, να πάμε με τη διαδικασία της σειράς των κομμάτων. Να μιλήσουν πρώτα οι εισηγητές και μετά να ανοίξετε κατάλογο.</w:t>
      </w:r>
    </w:p>
    <w:p w14:paraId="65980108"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ΠΡΟΕΔΡΕΥΩΝ (Γεώργιος Βαρεμέν</w:t>
      </w:r>
      <w:r>
        <w:rPr>
          <w:rFonts w:eastAsiaTheme="minorHAnsi"/>
          <w:b/>
          <w:szCs w:val="24"/>
          <w:lang w:eastAsia="en-US"/>
        </w:rPr>
        <w:t xml:space="preserve">ος): </w:t>
      </w:r>
      <w:r>
        <w:rPr>
          <w:rFonts w:eastAsiaTheme="minorHAnsi"/>
          <w:szCs w:val="24"/>
          <w:lang w:eastAsia="en-US"/>
        </w:rPr>
        <w:t>Εντάξει. Έτσι θα γίνει.</w:t>
      </w:r>
    </w:p>
    <w:p w14:paraId="65980109"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ΣΠΥΡΙΔΩΝ</w:t>
      </w:r>
      <w:r>
        <w:rPr>
          <w:rFonts w:eastAsiaTheme="minorHAnsi"/>
          <w:b/>
          <w:szCs w:val="24"/>
          <w:lang w:eastAsia="en-US"/>
        </w:rPr>
        <w:t xml:space="preserve"> </w:t>
      </w:r>
      <w:r>
        <w:rPr>
          <w:rFonts w:eastAsiaTheme="minorHAnsi"/>
          <w:b/>
          <w:szCs w:val="24"/>
          <w:lang w:eastAsia="en-US"/>
        </w:rPr>
        <w:t>-</w:t>
      </w:r>
      <w:r>
        <w:rPr>
          <w:rFonts w:eastAsiaTheme="minorHAnsi"/>
          <w:b/>
          <w:szCs w:val="24"/>
          <w:lang w:eastAsia="en-US"/>
        </w:rPr>
        <w:t xml:space="preserve"> </w:t>
      </w:r>
      <w:r>
        <w:rPr>
          <w:rFonts w:eastAsiaTheme="minorHAnsi"/>
          <w:b/>
          <w:szCs w:val="24"/>
          <w:lang w:eastAsia="en-US"/>
        </w:rPr>
        <w:t xml:space="preserve">ΑΔΩΝΙΣ ΓΕΩΡΓΙΑΔΗΣ: </w:t>
      </w:r>
      <w:r>
        <w:rPr>
          <w:rFonts w:eastAsiaTheme="minorHAnsi"/>
          <w:szCs w:val="24"/>
          <w:lang w:eastAsia="en-US"/>
        </w:rPr>
        <w:t>Κύριε Πρόεδρε, ανοίξτε το σύστημα, γιατί είμαστε πολλοί.</w:t>
      </w:r>
    </w:p>
    <w:p w14:paraId="6598010A"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ΠΡΟΕΔΡΕΥΩΝ (Γεώργιος Βαρεμένος): </w:t>
      </w:r>
      <w:r>
        <w:rPr>
          <w:rFonts w:eastAsiaTheme="minorHAnsi"/>
          <w:szCs w:val="24"/>
          <w:lang w:eastAsia="en-US"/>
        </w:rPr>
        <w:t>Εντάξει, εντάξει. Θα το ανοίξω το σύστημα.</w:t>
      </w:r>
    </w:p>
    <w:p w14:paraId="6598010B"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Ορίστε, λοιπόν, κύριε Υπουργέ, έχετε τον λόγο.</w:t>
      </w:r>
    </w:p>
    <w:p w14:paraId="6598010C" w14:textId="77777777" w:rsidR="00665451" w:rsidRDefault="007410E1">
      <w:pPr>
        <w:spacing w:line="600" w:lineRule="auto"/>
        <w:ind w:firstLine="720"/>
        <w:jc w:val="both"/>
        <w:rPr>
          <w:rFonts w:eastAsiaTheme="minorHAnsi"/>
          <w:color w:val="000000"/>
          <w:szCs w:val="24"/>
          <w:shd w:val="clear" w:color="auto" w:fill="FFFFFF"/>
          <w:lang w:eastAsia="en-US"/>
        </w:rPr>
      </w:pPr>
      <w:r>
        <w:rPr>
          <w:rFonts w:eastAsiaTheme="minorHAnsi"/>
          <w:b/>
          <w:szCs w:val="24"/>
          <w:lang w:eastAsia="en-US"/>
        </w:rPr>
        <w:t>ΠΑΝΟΣ ΚΑΜΜΕΝΟΣ (Υ</w:t>
      </w:r>
      <w:r>
        <w:rPr>
          <w:rFonts w:eastAsiaTheme="minorHAnsi"/>
          <w:b/>
          <w:szCs w:val="24"/>
          <w:lang w:eastAsia="en-US"/>
        </w:rPr>
        <w:t>πουργός Εθνικής Άμυνας</w:t>
      </w:r>
      <w:r>
        <w:rPr>
          <w:rFonts w:eastAsiaTheme="minorHAnsi"/>
          <w:b/>
          <w:szCs w:val="24"/>
          <w:lang w:eastAsia="en-US"/>
        </w:rPr>
        <w:t xml:space="preserve"> - </w:t>
      </w:r>
      <w:r>
        <w:rPr>
          <w:rFonts w:eastAsiaTheme="minorHAnsi"/>
          <w:b/>
          <w:szCs w:val="24"/>
          <w:lang w:eastAsia="en-US"/>
        </w:rPr>
        <w:t xml:space="preserve">Πρόεδρος των Ανεξαρτήτων Ελλήνων): </w:t>
      </w:r>
      <w:r>
        <w:rPr>
          <w:rFonts w:eastAsiaTheme="minorHAnsi"/>
          <w:szCs w:val="24"/>
          <w:lang w:eastAsia="en-US"/>
        </w:rPr>
        <w:t xml:space="preserve">Κύριε Πρόεδρε, κυρίες και κύριοι συνάδελφοι, σήμερα συζητούμε το σχέδιο νόμου για την κύρωση του </w:t>
      </w:r>
      <w:r>
        <w:rPr>
          <w:rFonts w:eastAsiaTheme="minorHAnsi"/>
          <w:szCs w:val="24"/>
          <w:lang w:val="en-US" w:eastAsia="en-US"/>
        </w:rPr>
        <w:t>MOU</w:t>
      </w:r>
      <w:r>
        <w:rPr>
          <w:rFonts w:eastAsiaTheme="minorHAnsi"/>
          <w:szCs w:val="24"/>
          <w:lang w:eastAsia="en-US"/>
        </w:rPr>
        <w:t xml:space="preserve"> </w:t>
      </w:r>
      <w:r w:rsidRPr="0041239C">
        <w:rPr>
          <w:rFonts w:eastAsiaTheme="minorHAnsi"/>
          <w:color w:val="000000"/>
          <w:szCs w:val="24"/>
          <w:shd w:val="clear" w:color="auto" w:fill="FFFFFF"/>
          <w:lang w:eastAsia="en-US"/>
        </w:rPr>
        <w:t xml:space="preserve">μεταξύ του Ανώτατου Συμμαχικού Διοικητή Μετασχηματισμού (SACT) και του Υπουργείου Εθνικής </w:t>
      </w:r>
      <w:r w:rsidRPr="0041239C">
        <w:rPr>
          <w:rFonts w:eastAsiaTheme="minorHAnsi"/>
          <w:color w:val="000000"/>
          <w:szCs w:val="24"/>
          <w:shd w:val="clear" w:color="auto" w:fill="FFFFFF"/>
          <w:lang w:eastAsia="en-US"/>
        </w:rPr>
        <w:t>Άμυνας.</w:t>
      </w:r>
    </w:p>
    <w:p w14:paraId="6598010D" w14:textId="77777777" w:rsidR="00665451" w:rsidRDefault="007410E1">
      <w:pPr>
        <w:spacing w:line="600" w:lineRule="auto"/>
        <w:ind w:firstLine="720"/>
        <w:jc w:val="both"/>
        <w:rPr>
          <w:rFonts w:eastAsiaTheme="minorHAnsi"/>
          <w:szCs w:val="24"/>
          <w:lang w:eastAsia="en-US"/>
        </w:rPr>
      </w:pPr>
      <w:r>
        <w:rPr>
          <w:rFonts w:eastAsiaTheme="minorHAnsi"/>
          <w:color w:val="000000"/>
          <w:szCs w:val="24"/>
          <w:shd w:val="clear" w:color="auto" w:fill="FFFFFF"/>
          <w:lang w:eastAsia="en-US"/>
        </w:rPr>
        <w:t xml:space="preserve">Το </w:t>
      </w:r>
      <w:r>
        <w:rPr>
          <w:rFonts w:eastAsiaTheme="minorHAnsi"/>
          <w:szCs w:val="24"/>
          <w:lang w:val="en-US" w:eastAsia="en-US"/>
        </w:rPr>
        <w:t>MOU</w:t>
      </w:r>
      <w:r>
        <w:rPr>
          <w:rFonts w:eastAsiaTheme="minorHAnsi"/>
          <w:szCs w:val="24"/>
          <w:lang w:eastAsia="en-US"/>
        </w:rPr>
        <w:t xml:space="preserve"> υπεγράφη το 2004, είχε δεκαετή διάρκεια και αποφασίστηκε να παραταθεί για άλλα δέκα χρόνια. Δεν είχε έρθει </w:t>
      </w:r>
      <w:r>
        <w:rPr>
          <w:rFonts w:eastAsiaTheme="minorHAnsi"/>
          <w:szCs w:val="24"/>
          <w:lang w:eastAsia="en-US"/>
        </w:rPr>
        <w:lastRenderedPageBreak/>
        <w:t xml:space="preserve">στη Βουλή, παρ’ ότι έπρεπε να έχει έρθει στη Βουλή από τότε, διότι υπάρχει οικονομική επιβάρυνση 200.000 ευρώ στον </w:t>
      </w:r>
      <w:r>
        <w:rPr>
          <w:rFonts w:eastAsiaTheme="minorHAnsi"/>
          <w:szCs w:val="24"/>
          <w:lang w:eastAsia="en-US"/>
        </w:rPr>
        <w:t>κρατικό προϋπολογισ</w:t>
      </w:r>
      <w:r>
        <w:rPr>
          <w:rFonts w:eastAsiaTheme="minorHAnsi"/>
          <w:szCs w:val="24"/>
          <w:lang w:eastAsia="en-US"/>
        </w:rPr>
        <w:t xml:space="preserve">μό </w:t>
      </w:r>
      <w:r>
        <w:rPr>
          <w:rFonts w:eastAsiaTheme="minorHAnsi"/>
          <w:szCs w:val="24"/>
          <w:lang w:eastAsia="en-US"/>
        </w:rPr>
        <w:t>και απαιτείται νομοθετικά η κύρωσή του. Αυτή είναι η βασική σύμβαση.</w:t>
      </w:r>
    </w:p>
    <w:p w14:paraId="6598010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Βασικά θέλω να πω ότι η τροπολογία την οποία συζητούμε σήμερα είχε κατατεθεί στη σύμβαση αυτή</w:t>
      </w:r>
      <w:r>
        <w:rPr>
          <w:rFonts w:eastAsia="Times New Roman" w:cs="Times New Roman"/>
          <w:szCs w:val="24"/>
        </w:rPr>
        <w:t>ν</w:t>
      </w:r>
      <w:r>
        <w:rPr>
          <w:rFonts w:eastAsia="Times New Roman" w:cs="Times New Roman"/>
          <w:szCs w:val="24"/>
        </w:rPr>
        <w:t xml:space="preserve"> πριν από μία εβδομάδα. Η σωστή διαδικασία, λοιπόν, θα ήταν η συγκεκριμένη τροπολογία να ε</w:t>
      </w:r>
      <w:r>
        <w:rPr>
          <w:rFonts w:eastAsia="Times New Roman" w:cs="Times New Roman"/>
          <w:szCs w:val="24"/>
        </w:rPr>
        <w:t xml:space="preserve">ίχε συζητηθεί στην </w:t>
      </w:r>
      <w:r>
        <w:rPr>
          <w:rFonts w:eastAsia="Times New Roman" w:cs="Times New Roman"/>
          <w:szCs w:val="24"/>
        </w:rPr>
        <w:t xml:space="preserve">επιτροπή </w:t>
      </w:r>
      <w:r>
        <w:rPr>
          <w:rFonts w:eastAsia="Times New Roman" w:cs="Times New Roman"/>
          <w:szCs w:val="24"/>
        </w:rPr>
        <w:t xml:space="preserve">της Βουλής και όχι να έρθει στην Ολομέλεια. Έλειπα στο εξωτερικό, δεν μπορούσα να τη στηρίξω στην </w:t>
      </w:r>
      <w:r>
        <w:rPr>
          <w:rFonts w:eastAsia="Times New Roman" w:cs="Times New Roman"/>
          <w:szCs w:val="24"/>
        </w:rPr>
        <w:t xml:space="preserve">επιτροπή </w:t>
      </w:r>
      <w:r>
        <w:rPr>
          <w:rFonts w:eastAsia="Times New Roman" w:cs="Times New Roman"/>
          <w:szCs w:val="24"/>
        </w:rPr>
        <w:t xml:space="preserve">και γι’ αυτό ζητώ, κύριε Πρόεδρε, να γίνει συζήτηση εδώ στην Ολομέλεια και να δοθεί χρόνος </w:t>
      </w:r>
      <w:r>
        <w:rPr>
          <w:rFonts w:eastAsia="Times New Roman" w:cs="Times New Roman"/>
          <w:szCs w:val="24"/>
        </w:rPr>
        <w:t xml:space="preserve">σ’ </w:t>
      </w:r>
      <w:r>
        <w:rPr>
          <w:rFonts w:eastAsia="Times New Roman" w:cs="Times New Roman"/>
          <w:szCs w:val="24"/>
        </w:rPr>
        <w:t>όλους τους Βουλευτές, για ν</w:t>
      </w:r>
      <w:r>
        <w:rPr>
          <w:rFonts w:eastAsia="Times New Roman" w:cs="Times New Roman"/>
          <w:szCs w:val="24"/>
        </w:rPr>
        <w:t xml:space="preserve">α μπορέσουν να δοθούν όλες οι διευκρινίσεις. </w:t>
      </w:r>
    </w:p>
    <w:p w14:paraId="6598010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Σε τι αναφέρεται η συγκεκριμένη τροπολογία; Η συγκεκριμένη τροπολογία αναφέρεται στην υποχρέωσή μας στις 15 Μαρτίου 2019, δηλαδή μετά από τρεις μήνες</w:t>
      </w:r>
      <w:r w:rsidRPr="00B15F20">
        <w:rPr>
          <w:rFonts w:eastAsia="Times New Roman" w:cs="Times New Roman"/>
          <w:szCs w:val="24"/>
        </w:rPr>
        <w:t xml:space="preserve"> </w:t>
      </w:r>
      <w:r>
        <w:rPr>
          <w:rFonts w:eastAsia="Times New Roman" w:cs="Times New Roman"/>
          <w:szCs w:val="24"/>
        </w:rPr>
        <w:t xml:space="preserve">περίπου, να κλείσουμε τελειωτικά τη </w:t>
      </w:r>
      <w:r>
        <w:rPr>
          <w:rFonts w:eastAsia="Times New Roman" w:cs="Times New Roman"/>
          <w:szCs w:val="24"/>
        </w:rPr>
        <w:t xml:space="preserve">σύμβαση </w:t>
      </w:r>
      <w:r>
        <w:rPr>
          <w:rFonts w:eastAsia="Times New Roman" w:cs="Times New Roman"/>
          <w:szCs w:val="24"/>
        </w:rPr>
        <w:t xml:space="preserve">ΑΩ των </w:t>
      </w:r>
      <w:r>
        <w:rPr>
          <w:rFonts w:eastAsia="Times New Roman" w:cs="Times New Roman"/>
          <w:szCs w:val="24"/>
          <w:lang w:val="en-US"/>
        </w:rPr>
        <w:t>F</w:t>
      </w:r>
      <w:r w:rsidRPr="007470E7">
        <w:rPr>
          <w:rFonts w:eastAsia="Times New Roman" w:cs="Times New Roman"/>
          <w:szCs w:val="24"/>
        </w:rPr>
        <w:t xml:space="preserve">-16 </w:t>
      </w:r>
      <w:r>
        <w:rPr>
          <w:rFonts w:eastAsia="Times New Roman" w:cs="Times New Roman"/>
          <w:szCs w:val="24"/>
        </w:rPr>
        <w:t xml:space="preserve">του </w:t>
      </w:r>
      <w:r>
        <w:rPr>
          <w:rFonts w:eastAsia="Times New Roman" w:cs="Times New Roman"/>
          <w:szCs w:val="24"/>
        </w:rPr>
        <w:t>20</w:t>
      </w:r>
      <w:r w:rsidRPr="0035562D">
        <w:rPr>
          <w:rFonts w:eastAsia="Times New Roman" w:cs="Times New Roman"/>
          <w:szCs w:val="24"/>
        </w:rPr>
        <w:t>0</w:t>
      </w:r>
      <w:r>
        <w:rPr>
          <w:rFonts w:eastAsia="Times New Roman" w:cs="Times New Roman"/>
          <w:szCs w:val="24"/>
        </w:rPr>
        <w:t xml:space="preserve">5, που είχε την υπογραφή του </w:t>
      </w:r>
      <w:r>
        <w:rPr>
          <w:rFonts w:eastAsia="Times New Roman" w:cs="Times New Roman"/>
          <w:szCs w:val="24"/>
        </w:rPr>
        <w:t xml:space="preserve">κ. </w:t>
      </w:r>
      <w:r>
        <w:rPr>
          <w:rFonts w:eastAsia="Times New Roman" w:cs="Times New Roman"/>
          <w:szCs w:val="24"/>
        </w:rPr>
        <w:t xml:space="preserve">Σπηλιωτόπουλου. Η συγκεκριμένη </w:t>
      </w:r>
      <w:r>
        <w:rPr>
          <w:rFonts w:eastAsia="Times New Roman" w:cs="Times New Roman"/>
          <w:szCs w:val="24"/>
        </w:rPr>
        <w:t xml:space="preserve">σύμβαση αντισταθμιστικών ωφελημάτων </w:t>
      </w:r>
      <w:r>
        <w:rPr>
          <w:rFonts w:eastAsia="Times New Roman" w:cs="Times New Roman"/>
          <w:szCs w:val="24"/>
        </w:rPr>
        <w:t xml:space="preserve">τότε προέβλεπε υποχρέωση από </w:t>
      </w:r>
      <w:r>
        <w:rPr>
          <w:rFonts w:eastAsia="Times New Roman" w:cs="Times New Roman"/>
          <w:szCs w:val="24"/>
        </w:rPr>
        <w:lastRenderedPageBreak/>
        <w:t xml:space="preserve">τη μεριά των Ηνωμένων Πολιτειών να δοθούν προς την Ελληνική Αεροπορική Βιομηχανία </w:t>
      </w:r>
      <w:r>
        <w:rPr>
          <w:rFonts w:eastAsia="Times New Roman" w:cs="Times New Roman"/>
          <w:szCs w:val="24"/>
        </w:rPr>
        <w:t xml:space="preserve">περίπου </w:t>
      </w:r>
      <w:r>
        <w:rPr>
          <w:rFonts w:eastAsia="Times New Roman" w:cs="Times New Roman"/>
          <w:szCs w:val="24"/>
        </w:rPr>
        <w:t>230</w:t>
      </w:r>
      <w:r>
        <w:rPr>
          <w:rFonts w:eastAsia="Times New Roman" w:cs="Times New Roman"/>
          <w:szCs w:val="24"/>
        </w:rPr>
        <w:t>.000.000</w:t>
      </w:r>
      <w:r>
        <w:rPr>
          <w:rFonts w:eastAsia="Times New Roman" w:cs="Times New Roman"/>
          <w:szCs w:val="24"/>
        </w:rPr>
        <w:t xml:space="preserve"> ευρώ έναντι της συμβάσεως αγοράς των </w:t>
      </w:r>
      <w:r>
        <w:rPr>
          <w:rFonts w:eastAsia="Times New Roman" w:cs="Times New Roman"/>
          <w:szCs w:val="24"/>
          <w:lang w:val="en-US"/>
        </w:rPr>
        <w:t>F</w:t>
      </w:r>
      <w:r w:rsidRPr="007470E7">
        <w:rPr>
          <w:rFonts w:eastAsia="Times New Roman" w:cs="Times New Roman"/>
          <w:szCs w:val="24"/>
        </w:rPr>
        <w:t>-16</w:t>
      </w:r>
      <w:r>
        <w:rPr>
          <w:rFonts w:eastAsia="Times New Roman" w:cs="Times New Roman"/>
          <w:szCs w:val="24"/>
        </w:rPr>
        <w:t xml:space="preserve">. </w:t>
      </w:r>
    </w:p>
    <w:p w14:paraId="6598011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Στη διάρκεια των συζητήσεων που είχαμε για την υλοποίηση της αναβάθμισης των </w:t>
      </w:r>
      <w:r>
        <w:rPr>
          <w:rFonts w:eastAsia="Times New Roman" w:cs="Times New Roman"/>
          <w:szCs w:val="24"/>
          <w:lang w:val="en-US"/>
        </w:rPr>
        <w:t>F</w:t>
      </w:r>
      <w:r w:rsidRPr="00DA1E62">
        <w:rPr>
          <w:rFonts w:eastAsia="Times New Roman" w:cs="Times New Roman"/>
          <w:szCs w:val="24"/>
        </w:rPr>
        <w:t xml:space="preserve">-16 </w:t>
      </w:r>
      <w:r>
        <w:rPr>
          <w:rFonts w:eastAsia="Times New Roman" w:cs="Times New Roman"/>
          <w:szCs w:val="24"/>
        </w:rPr>
        <w:t xml:space="preserve">σε </w:t>
      </w:r>
      <w:r>
        <w:rPr>
          <w:rFonts w:eastAsia="Times New Roman" w:cs="Times New Roman"/>
          <w:szCs w:val="24"/>
          <w:lang w:val="en-US"/>
        </w:rPr>
        <w:t>V</w:t>
      </w:r>
      <w:r>
        <w:rPr>
          <w:rFonts w:eastAsia="Times New Roman" w:cs="Times New Roman"/>
          <w:szCs w:val="24"/>
          <w:lang w:val="en-US"/>
        </w:rPr>
        <w:t>iper</w:t>
      </w:r>
      <w:r w:rsidRPr="00DA1E62">
        <w:rPr>
          <w:rFonts w:eastAsia="Times New Roman" w:cs="Times New Roman"/>
          <w:szCs w:val="24"/>
        </w:rPr>
        <w:t xml:space="preserve"> </w:t>
      </w:r>
      <w:r>
        <w:rPr>
          <w:rFonts w:eastAsia="Times New Roman" w:cs="Times New Roman"/>
          <w:szCs w:val="24"/>
        </w:rPr>
        <w:t xml:space="preserve">προέκυψε, λοιπόν, το θέμα της υποχρέωσης των Ηνωμένων Πολιτειών αυτά τα αντισταθμιστικά </w:t>
      </w:r>
      <w:r>
        <w:rPr>
          <w:rFonts w:eastAsia="Times New Roman" w:cs="Times New Roman"/>
          <w:szCs w:val="24"/>
        </w:rPr>
        <w:t xml:space="preserve">ωφελήματα να δοθούν προς την ελληνική πλευρά. Η ελληνική νομοθεσία, όμως, έχει αλλάξει. Δεν υπάρχουν αντισταθμιστικά ωφελήματα και παράλληλα και ο Πρωθυπουργός και η Κυβέρνηση, δι’ εμού, έχει δεσμευθεί ότι δεν πρόκειται εμείς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νέα σύμβαση της αν</w:t>
      </w:r>
      <w:r>
        <w:rPr>
          <w:rFonts w:eastAsia="Times New Roman" w:cs="Times New Roman"/>
          <w:szCs w:val="24"/>
        </w:rPr>
        <w:t>αβάθμισης να δεχθούμε αντισταθμιστικά ωφελήματα παρά μόνο για την ενίσχυση της Ελληνικής Αμυντικής Βιομηχανίας</w:t>
      </w:r>
      <w:r w:rsidRPr="0035562D">
        <w:rPr>
          <w:rFonts w:eastAsia="Times New Roman" w:cs="Times New Roman"/>
          <w:szCs w:val="24"/>
        </w:rPr>
        <w:t>,</w:t>
      </w:r>
      <w:r>
        <w:rPr>
          <w:rFonts w:eastAsia="Times New Roman" w:cs="Times New Roman"/>
          <w:szCs w:val="24"/>
        </w:rPr>
        <w:t xml:space="preserve"> χωρίς να υπάρχουν άλλες διαδικασίες που θα μπορούσαν να αφήσουν το οποιοδήποτε υπονοούμενο. Γιατί πολύ σωστά άλλαξε ο νόμος της κατάργησης των Α</w:t>
      </w:r>
      <w:r>
        <w:rPr>
          <w:rFonts w:eastAsia="Times New Roman" w:cs="Times New Roman"/>
          <w:szCs w:val="24"/>
        </w:rPr>
        <w:t>Ω και δεν θα πρέπει να έχουμε στις συμβάσεις των εξοπλιστικών αντισταθμιστικά ωφελήματα</w:t>
      </w:r>
      <w:r w:rsidRPr="0035562D">
        <w:rPr>
          <w:rFonts w:eastAsia="Times New Roman" w:cs="Times New Roman"/>
          <w:szCs w:val="24"/>
        </w:rPr>
        <w:t>,</w:t>
      </w:r>
      <w:r>
        <w:rPr>
          <w:rFonts w:eastAsia="Times New Roman" w:cs="Times New Roman"/>
          <w:szCs w:val="24"/>
        </w:rPr>
        <w:t xml:space="preserve"> που στο παρελθόν ήταν και η αιτία της διαφθοράς και της δυνατότητας να γίνονται παράλληλες πληρωμές. </w:t>
      </w:r>
    </w:p>
    <w:p w14:paraId="6598011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Στο πλαίσιο αυτό</w:t>
      </w:r>
      <w:r>
        <w:rPr>
          <w:rFonts w:eastAsia="Times New Roman" w:cs="Times New Roman"/>
          <w:szCs w:val="24"/>
        </w:rPr>
        <w:t>, λοιπόν,</w:t>
      </w:r>
      <w:r>
        <w:rPr>
          <w:rFonts w:eastAsia="Times New Roman" w:cs="Times New Roman"/>
          <w:szCs w:val="24"/>
        </w:rPr>
        <w:t xml:space="preserve"> το πρόγραμμα της αναβάθμισης</w:t>
      </w:r>
      <w:r w:rsidRPr="0035562D">
        <w:rPr>
          <w:rFonts w:eastAsia="Times New Roman" w:cs="Times New Roman"/>
          <w:szCs w:val="24"/>
        </w:rPr>
        <w:t>,</w:t>
      </w:r>
      <w:r>
        <w:rPr>
          <w:rFonts w:eastAsia="Times New Roman" w:cs="Times New Roman"/>
          <w:szCs w:val="24"/>
        </w:rPr>
        <w:t xml:space="preserve"> λόγω της </w:t>
      </w:r>
      <w:r>
        <w:rPr>
          <w:rFonts w:eastAsia="Times New Roman" w:cs="Times New Roman"/>
          <w:szCs w:val="24"/>
        </w:rPr>
        <w:t>υψηλής του διαβάθμισης και των τεχνικών χαρακτηριστικών του</w:t>
      </w:r>
      <w:r w:rsidRPr="0035562D">
        <w:rPr>
          <w:rFonts w:eastAsia="Times New Roman" w:cs="Times New Roman"/>
          <w:szCs w:val="24"/>
        </w:rPr>
        <w:t>,</w:t>
      </w:r>
      <w:r>
        <w:rPr>
          <w:rFonts w:eastAsia="Times New Roman" w:cs="Times New Roman"/>
          <w:szCs w:val="24"/>
        </w:rPr>
        <w:t xml:space="preserve"> υλοποιείται μέσω διακρατικής συμφωνίας με την κυβέρνηση των ΗΠΑ, το </w:t>
      </w:r>
      <w:r>
        <w:rPr>
          <w:rFonts w:eastAsia="Times New Roman" w:cs="Times New Roman"/>
          <w:szCs w:val="24"/>
          <w:lang w:val="en-US"/>
        </w:rPr>
        <w:t>Letter</w:t>
      </w:r>
      <w:r w:rsidRPr="0037335A">
        <w:rPr>
          <w:rFonts w:eastAsia="Times New Roman" w:cs="Times New Roman"/>
          <w:szCs w:val="24"/>
        </w:rPr>
        <w:t xml:space="preserve"> </w:t>
      </w:r>
      <w:r>
        <w:rPr>
          <w:rFonts w:eastAsia="Times New Roman" w:cs="Times New Roman"/>
          <w:szCs w:val="24"/>
          <w:lang w:val="en-US"/>
        </w:rPr>
        <w:t>of</w:t>
      </w:r>
      <w:r w:rsidRPr="0037335A">
        <w:rPr>
          <w:rFonts w:eastAsia="Times New Roman" w:cs="Times New Roman"/>
          <w:szCs w:val="24"/>
        </w:rPr>
        <w:t xml:space="preserve"> </w:t>
      </w:r>
      <w:r>
        <w:rPr>
          <w:rFonts w:eastAsia="Times New Roman" w:cs="Times New Roman"/>
          <w:szCs w:val="24"/>
          <w:lang w:val="en-US"/>
        </w:rPr>
        <w:t>Offer</w:t>
      </w:r>
      <w:r w:rsidRPr="0037335A">
        <w:rPr>
          <w:rFonts w:eastAsia="Times New Roman" w:cs="Times New Roman"/>
          <w:szCs w:val="24"/>
        </w:rPr>
        <w:t xml:space="preserve"> </w:t>
      </w:r>
      <w:r>
        <w:rPr>
          <w:rFonts w:eastAsia="Times New Roman" w:cs="Times New Roman"/>
          <w:szCs w:val="24"/>
          <w:lang w:val="en-US"/>
        </w:rPr>
        <w:t>and</w:t>
      </w:r>
      <w:r w:rsidRPr="0037335A">
        <w:rPr>
          <w:rFonts w:eastAsia="Times New Roman" w:cs="Times New Roman"/>
          <w:szCs w:val="24"/>
        </w:rPr>
        <w:t xml:space="preserve"> </w:t>
      </w:r>
      <w:r>
        <w:rPr>
          <w:rFonts w:eastAsia="Times New Roman" w:cs="Times New Roman"/>
          <w:szCs w:val="24"/>
          <w:lang w:val="en-US"/>
        </w:rPr>
        <w:t>Acceptance</w:t>
      </w:r>
      <w:r>
        <w:rPr>
          <w:rFonts w:eastAsia="Times New Roman" w:cs="Times New Roman"/>
          <w:szCs w:val="24"/>
        </w:rPr>
        <w:t xml:space="preserve">, το </w:t>
      </w:r>
      <w:r>
        <w:rPr>
          <w:rFonts w:eastAsia="Times New Roman" w:cs="Times New Roman"/>
          <w:szCs w:val="24"/>
          <w:lang w:val="en-US"/>
        </w:rPr>
        <w:t>LOA</w:t>
      </w:r>
      <w:r w:rsidRPr="0035562D">
        <w:rPr>
          <w:rFonts w:eastAsia="Times New Roman" w:cs="Times New Roman"/>
          <w:szCs w:val="24"/>
        </w:rPr>
        <w:t xml:space="preserve"> </w:t>
      </w:r>
      <w:r>
        <w:rPr>
          <w:rFonts w:eastAsia="Times New Roman" w:cs="Times New Roman"/>
          <w:szCs w:val="24"/>
        </w:rPr>
        <w:t>και</w:t>
      </w:r>
      <w:r w:rsidRPr="0037335A">
        <w:rPr>
          <w:rFonts w:eastAsia="Times New Roman" w:cs="Times New Roman"/>
          <w:szCs w:val="24"/>
        </w:rPr>
        <w:t xml:space="preserve"> </w:t>
      </w:r>
      <w:r>
        <w:rPr>
          <w:rFonts w:eastAsia="Times New Roman" w:cs="Times New Roman"/>
          <w:szCs w:val="24"/>
        </w:rPr>
        <w:t xml:space="preserve">τη διαδικασία του </w:t>
      </w:r>
      <w:r>
        <w:rPr>
          <w:rFonts w:eastAsia="Times New Roman" w:cs="Times New Roman"/>
          <w:szCs w:val="24"/>
          <w:lang w:val="en-US"/>
        </w:rPr>
        <w:t>FMS</w:t>
      </w:r>
      <w:r w:rsidRPr="0037335A">
        <w:rPr>
          <w:rFonts w:eastAsia="Times New Roman" w:cs="Times New Roman"/>
          <w:szCs w:val="24"/>
        </w:rPr>
        <w:t xml:space="preserve">, </w:t>
      </w:r>
      <w:r>
        <w:rPr>
          <w:rFonts w:eastAsia="Times New Roman" w:cs="Times New Roman"/>
          <w:szCs w:val="24"/>
        </w:rPr>
        <w:t xml:space="preserve">δηλαδή του </w:t>
      </w:r>
      <w:r>
        <w:rPr>
          <w:rFonts w:eastAsia="Times New Roman" w:cs="Times New Roman"/>
          <w:szCs w:val="24"/>
          <w:lang w:val="en-US"/>
        </w:rPr>
        <w:t>Foreign</w:t>
      </w:r>
      <w:r w:rsidRPr="0037335A">
        <w:rPr>
          <w:rFonts w:eastAsia="Times New Roman" w:cs="Times New Roman"/>
          <w:szCs w:val="24"/>
        </w:rPr>
        <w:t xml:space="preserve"> </w:t>
      </w:r>
      <w:r>
        <w:rPr>
          <w:rFonts w:eastAsia="Times New Roman" w:cs="Times New Roman"/>
          <w:szCs w:val="24"/>
          <w:lang w:val="en-US"/>
        </w:rPr>
        <w:t>Military</w:t>
      </w:r>
      <w:r w:rsidRPr="0037335A">
        <w:rPr>
          <w:rFonts w:eastAsia="Times New Roman" w:cs="Times New Roman"/>
          <w:szCs w:val="24"/>
        </w:rPr>
        <w:t xml:space="preserve"> </w:t>
      </w:r>
      <w:r>
        <w:rPr>
          <w:rFonts w:eastAsia="Times New Roman" w:cs="Times New Roman"/>
          <w:szCs w:val="24"/>
          <w:lang w:val="en-US"/>
        </w:rPr>
        <w:t>Sales</w:t>
      </w:r>
      <w:r>
        <w:rPr>
          <w:rFonts w:eastAsia="Times New Roman" w:cs="Times New Roman"/>
          <w:szCs w:val="24"/>
        </w:rPr>
        <w:t xml:space="preserve"> που διασφαλίζει τόσο την απ</w:t>
      </w:r>
      <w:r>
        <w:rPr>
          <w:rFonts w:eastAsia="Times New Roman" w:cs="Times New Roman"/>
          <w:szCs w:val="24"/>
        </w:rPr>
        <w:t>όλυτη διαφάνεια του προγράμματος όσο και την υλοποίηση των εντός του τευχθεισών τεχνικών προδιαγραφών. Το πρόγραμμα αυτό δομείται από την αμερικανική κυβέρνηση με τέτοιο τρόπο που να μεγιστοποιεί τη συμμετοχή της εγχώριας αμυντικής βιομηχανίας, αλλά και να</w:t>
      </w:r>
      <w:r>
        <w:rPr>
          <w:rFonts w:eastAsia="Times New Roman" w:cs="Times New Roman"/>
          <w:szCs w:val="24"/>
        </w:rPr>
        <w:t xml:space="preserve"> διασφαλίζεται πλήρως η ασφάλεια του εφοδιασμού και πληροφοριών του οπλικού συστήματος. </w:t>
      </w:r>
    </w:p>
    <w:p w14:paraId="6598011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Είναι χαρακτηριστικό ότι η εγχώρια βιομηχανία πρόκειται να υλοποιήσει όλες τις φάσεις του προγράμματος αυτού στην Ελλάδα πλην της σχεδίασης και ανάπτυξης της προμήθεια</w:t>
      </w:r>
      <w:r>
        <w:rPr>
          <w:rFonts w:eastAsia="Times New Roman" w:cs="Times New Roman"/>
          <w:szCs w:val="24"/>
        </w:rPr>
        <w:t xml:space="preserve">ς των επιμέρους ηλεκτρονικών συσκευών και της ανάπτυξης του απαιτούμενου λογισμικού που θα πραγματοποιηθούν από την κατασκευάστρια εταιρεία στις ΗΠΑ. </w:t>
      </w:r>
    </w:p>
    <w:p w14:paraId="6598011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Με τον τρόπο αυτό η εγχώρια βιομηχανία θα διασφαλίσει έργο πολλών δεκάδων εκατομμυρίων δολαρίων από την ε</w:t>
      </w:r>
      <w:r>
        <w:rPr>
          <w:rFonts w:eastAsia="Times New Roman" w:cs="Times New Roman"/>
          <w:szCs w:val="24"/>
        </w:rPr>
        <w:t xml:space="preserve">νεργό συμμετοχή της στο πρόγραμμα. Πρέπει να τονιστεί ότι πλην ενός προτύπου αεροσκάφους κανένα άλλο </w:t>
      </w:r>
      <w:r>
        <w:rPr>
          <w:rFonts w:eastAsia="Times New Roman" w:cs="Times New Roman"/>
          <w:szCs w:val="24"/>
          <w:lang w:val="en-US"/>
        </w:rPr>
        <w:t>F</w:t>
      </w:r>
      <w:r w:rsidRPr="0035562D">
        <w:rPr>
          <w:rFonts w:eastAsia="Times New Roman" w:cs="Times New Roman"/>
          <w:szCs w:val="24"/>
        </w:rPr>
        <w:t>-16</w:t>
      </w:r>
      <w:r>
        <w:rPr>
          <w:rFonts w:eastAsia="Times New Roman" w:cs="Times New Roman"/>
          <w:szCs w:val="24"/>
        </w:rPr>
        <w:t xml:space="preserve"> δεν πρόκειται να φύγει από την Ελλάδα</w:t>
      </w:r>
      <w:r w:rsidRPr="0035562D">
        <w:rPr>
          <w:rFonts w:eastAsia="Times New Roman" w:cs="Times New Roman"/>
          <w:szCs w:val="24"/>
        </w:rPr>
        <w:t>,</w:t>
      </w:r>
      <w:r>
        <w:rPr>
          <w:rFonts w:eastAsia="Times New Roman" w:cs="Times New Roman"/>
          <w:szCs w:val="24"/>
        </w:rPr>
        <w:t xml:space="preserve"> προκειμένου να υποστεί οποιεσδήποτε εργασίες αναβάθμισης των ΗΠΑ. Για να γίνει αυτό</w:t>
      </w:r>
      <w:r w:rsidRPr="0035562D">
        <w:rPr>
          <w:rFonts w:eastAsia="Times New Roman" w:cs="Times New Roman"/>
          <w:szCs w:val="24"/>
        </w:rPr>
        <w:t>,</w:t>
      </w:r>
      <w:r>
        <w:rPr>
          <w:rFonts w:eastAsia="Times New Roman" w:cs="Times New Roman"/>
          <w:szCs w:val="24"/>
        </w:rPr>
        <w:t xml:space="preserve"> η ΕΑΒ πρέπει να έχει τις απαραίτητες υποδομές οι οποίες</w:t>
      </w:r>
      <w:r w:rsidRPr="0035562D">
        <w:rPr>
          <w:rFonts w:eastAsia="Times New Roman" w:cs="Times New Roman"/>
          <w:szCs w:val="24"/>
        </w:rPr>
        <w:t>,</w:t>
      </w:r>
      <w:r>
        <w:rPr>
          <w:rFonts w:eastAsia="Times New Roman" w:cs="Times New Roman"/>
          <w:szCs w:val="24"/>
        </w:rPr>
        <w:t xml:space="preserve"> βεβαίως</w:t>
      </w:r>
      <w:r w:rsidRPr="0035562D">
        <w:rPr>
          <w:rFonts w:eastAsia="Times New Roman" w:cs="Times New Roman"/>
          <w:szCs w:val="24"/>
        </w:rPr>
        <w:t>,</w:t>
      </w:r>
      <w:r>
        <w:rPr>
          <w:rFonts w:eastAsia="Times New Roman" w:cs="Times New Roman"/>
          <w:szCs w:val="24"/>
        </w:rPr>
        <w:t xml:space="preserve"> θα παραμείνουν ως προίκα της ΕΑΒ για χρήση σε μελλοντικές συμβάσεις. Ήδη υπάρχουν χώρες οι οποίες έχουν ζητήσει να κάνουν τις αναβαθμίσεις των </w:t>
      </w:r>
      <w:r>
        <w:rPr>
          <w:rFonts w:eastAsia="Times New Roman" w:cs="Times New Roman"/>
          <w:szCs w:val="24"/>
          <w:lang w:val="en-US"/>
        </w:rPr>
        <w:t>F</w:t>
      </w:r>
      <w:r w:rsidRPr="0035562D">
        <w:rPr>
          <w:rFonts w:eastAsia="Times New Roman" w:cs="Times New Roman"/>
          <w:szCs w:val="24"/>
        </w:rPr>
        <w:t xml:space="preserve">-16 </w:t>
      </w:r>
      <w:r>
        <w:rPr>
          <w:rFonts w:eastAsia="Times New Roman" w:cs="Times New Roman"/>
          <w:szCs w:val="24"/>
        </w:rPr>
        <w:t xml:space="preserve">διά της ΕΑΒ. </w:t>
      </w:r>
    </w:p>
    <w:p w14:paraId="65980114" w14:textId="77777777" w:rsidR="00665451" w:rsidRDefault="007410E1">
      <w:pPr>
        <w:spacing w:line="600" w:lineRule="auto"/>
        <w:ind w:firstLine="720"/>
        <w:jc w:val="both"/>
        <w:rPr>
          <w:rFonts w:eastAsia="Times New Roman"/>
          <w:szCs w:val="24"/>
        </w:rPr>
      </w:pPr>
      <w:r>
        <w:rPr>
          <w:rFonts w:eastAsia="Times New Roman" w:cs="Times New Roman"/>
          <w:szCs w:val="24"/>
        </w:rPr>
        <w:t>Ως ελληνική Κυβέρνηση, όταν</w:t>
      </w:r>
      <w:r>
        <w:rPr>
          <w:rFonts w:eastAsia="Times New Roman" w:cs="Times New Roman"/>
          <w:szCs w:val="24"/>
        </w:rPr>
        <w:t xml:space="preserve"> αρχίσαμε να συνομιλούμε για το θέμα της συγκεκριμένης αναβάθμισης, ζητήσαμε αυτά τα χρήματα, δηλαδή τα 230</w:t>
      </w:r>
      <w:r>
        <w:rPr>
          <w:rFonts w:eastAsia="Times New Roman" w:cs="Times New Roman"/>
          <w:szCs w:val="24"/>
        </w:rPr>
        <w:t>.000.000 ευρώ</w:t>
      </w:r>
      <w:r>
        <w:rPr>
          <w:rFonts w:eastAsia="Times New Roman" w:cs="Times New Roman"/>
          <w:szCs w:val="24"/>
        </w:rPr>
        <w:t xml:space="preserve"> που </w:t>
      </w:r>
      <w:proofErr w:type="spellStart"/>
      <w:r>
        <w:rPr>
          <w:rFonts w:eastAsia="Times New Roman" w:cs="Times New Roman"/>
          <w:szCs w:val="24"/>
        </w:rPr>
        <w:t>προέκυπταν</w:t>
      </w:r>
      <w:proofErr w:type="spellEnd"/>
      <w:r>
        <w:rPr>
          <w:rFonts w:eastAsia="Times New Roman" w:cs="Times New Roman"/>
          <w:szCs w:val="24"/>
        </w:rPr>
        <w:t xml:space="preserve"> από τα ΑΩ</w:t>
      </w:r>
      <w:r w:rsidRPr="00CF2D0B">
        <w:rPr>
          <w:rFonts w:eastAsia="Times New Roman" w:cs="Times New Roman"/>
          <w:szCs w:val="24"/>
        </w:rPr>
        <w:t>,</w:t>
      </w:r>
      <w:r>
        <w:rPr>
          <w:rFonts w:eastAsia="Times New Roman" w:cs="Times New Roman"/>
          <w:szCs w:val="24"/>
        </w:rPr>
        <w:t xml:space="preserve"> να αφαιρεθούν από τη σύμβαση. Γι’ αυτό θα σας θυμίσω τη διαφορά στη Βουλή του 1,1 με το 1,3, το οποίο </w:t>
      </w:r>
      <w:proofErr w:type="spellStart"/>
      <w:r>
        <w:rPr>
          <w:rFonts w:eastAsia="Times New Roman" w:cs="Times New Roman"/>
          <w:szCs w:val="24"/>
        </w:rPr>
        <w:t>προέκυπ</w:t>
      </w:r>
      <w:r>
        <w:rPr>
          <w:rFonts w:eastAsia="Times New Roman" w:cs="Times New Roman"/>
          <w:szCs w:val="24"/>
        </w:rPr>
        <w:t>τε</w:t>
      </w:r>
      <w:proofErr w:type="spellEnd"/>
      <w:r>
        <w:rPr>
          <w:rFonts w:eastAsia="Times New Roman" w:cs="Times New Roman"/>
          <w:szCs w:val="24"/>
        </w:rPr>
        <w:t xml:space="preserve"> από το αίτημα το δικό μας</w:t>
      </w:r>
      <w:r w:rsidRPr="00CF2D0B">
        <w:rPr>
          <w:rFonts w:eastAsia="Times New Roman" w:cs="Times New Roman"/>
          <w:szCs w:val="24"/>
        </w:rPr>
        <w:t xml:space="preserve"> </w:t>
      </w:r>
      <w:r>
        <w:rPr>
          <w:rFonts w:eastAsia="Times New Roman" w:cs="Times New Roman"/>
          <w:szCs w:val="24"/>
        </w:rPr>
        <w:t xml:space="preserve">αυτά τα ΑΩ, αντί να δοθούν, να μειωθούν από το τίμημα της αναβάθμισης. Αυτό θα ήταν το πιο απλό. Δεν το δέχθηκε, όμως, η αμερικανική πλευρά και δεν το δέχθηκε, </w:t>
      </w:r>
      <w:r>
        <w:rPr>
          <w:rFonts w:eastAsia="Times New Roman" w:cs="Times New Roman"/>
          <w:szCs w:val="24"/>
        </w:rPr>
        <w:lastRenderedPageBreak/>
        <w:t>διότι δήλωσε ότι το ποσό αυτό αποτελεί μέρος της ήδη υπογραφείσας σ</w:t>
      </w:r>
      <w:r>
        <w:rPr>
          <w:rFonts w:eastAsia="Times New Roman" w:cs="Times New Roman"/>
          <w:szCs w:val="24"/>
        </w:rPr>
        <w:t xml:space="preserve">ύμβασης και υποχρέωση της Ελλάδος να καταβάλει το σύνολο του ποσού. </w:t>
      </w:r>
    </w:p>
    <w:p w14:paraId="65980115" w14:textId="77777777" w:rsidR="00665451" w:rsidRDefault="007410E1">
      <w:pPr>
        <w:spacing w:line="600" w:lineRule="auto"/>
        <w:ind w:firstLine="720"/>
        <w:jc w:val="both"/>
        <w:rPr>
          <w:rFonts w:eastAsia="Times New Roman"/>
          <w:szCs w:val="24"/>
        </w:rPr>
      </w:pPr>
      <w:r>
        <w:rPr>
          <w:rFonts w:eastAsia="Times New Roman"/>
          <w:szCs w:val="24"/>
        </w:rPr>
        <w:t>Δεσμεύτηκε, όμως, ότι αυτά τα 230</w:t>
      </w:r>
      <w:r>
        <w:rPr>
          <w:rFonts w:eastAsia="Times New Roman"/>
          <w:szCs w:val="24"/>
        </w:rPr>
        <w:t>.000.000</w:t>
      </w:r>
      <w:r>
        <w:rPr>
          <w:rFonts w:eastAsia="Times New Roman"/>
          <w:szCs w:val="24"/>
        </w:rPr>
        <w:t xml:space="preserve"> θα τα δώσει στην εγχώρια βιομηχανία κι έτσι θα μειωθούν ουσιαστικά από το τελικό τίμημα, γιατί θα πάνε προς την ανάπτυξη της ΕΑΒ και κυρίως των υ</w:t>
      </w:r>
      <w:r>
        <w:rPr>
          <w:rFonts w:eastAsia="Times New Roman"/>
          <w:szCs w:val="24"/>
        </w:rPr>
        <w:t xml:space="preserve">ποδομών της ΕΑΒ, τις οποίες θα αναλύσω. Θα μιλήσω αναλυτικά για το </w:t>
      </w:r>
      <w:r>
        <w:rPr>
          <w:rFonts w:eastAsia="Times New Roman"/>
          <w:szCs w:val="24"/>
        </w:rPr>
        <w:t xml:space="preserve">που </w:t>
      </w:r>
      <w:r>
        <w:rPr>
          <w:rFonts w:eastAsia="Times New Roman"/>
          <w:szCs w:val="24"/>
        </w:rPr>
        <w:t>ακριβώς θα πάνε.</w:t>
      </w:r>
    </w:p>
    <w:p w14:paraId="65980116" w14:textId="77777777" w:rsidR="00665451" w:rsidRDefault="007410E1">
      <w:pPr>
        <w:spacing w:line="600" w:lineRule="auto"/>
        <w:ind w:firstLine="720"/>
        <w:jc w:val="both"/>
        <w:rPr>
          <w:rFonts w:eastAsia="Times New Roman"/>
          <w:szCs w:val="24"/>
        </w:rPr>
      </w:pPr>
      <w:r>
        <w:rPr>
          <w:rFonts w:eastAsia="Times New Roman"/>
          <w:szCs w:val="24"/>
        </w:rPr>
        <w:t>Εκτός της ΕΑΒ</w:t>
      </w:r>
      <w:r w:rsidRPr="00BF558A">
        <w:rPr>
          <w:rFonts w:eastAsia="Times New Roman"/>
          <w:szCs w:val="24"/>
        </w:rPr>
        <w:t xml:space="preserve">, </w:t>
      </w:r>
      <w:r>
        <w:rPr>
          <w:rFonts w:eastAsia="Times New Roman"/>
          <w:szCs w:val="24"/>
        </w:rPr>
        <w:t xml:space="preserve">υπάρχουν και αρκετές ελληνικές βιομηχανίες αμυντικού υλικού που θα εμπλακούν ενεργά στο πρόγραμμα, προσφέροντας </w:t>
      </w:r>
      <w:proofErr w:type="spellStart"/>
      <w:r>
        <w:rPr>
          <w:rFonts w:eastAsia="Times New Roman"/>
          <w:szCs w:val="24"/>
        </w:rPr>
        <w:t>υποκατασκευαστικό</w:t>
      </w:r>
      <w:proofErr w:type="spellEnd"/>
      <w:r>
        <w:rPr>
          <w:rFonts w:eastAsia="Times New Roman"/>
          <w:szCs w:val="24"/>
        </w:rPr>
        <w:t xml:space="preserve"> έργο υποστήριξης της εν</w:t>
      </w:r>
      <w:r>
        <w:rPr>
          <w:rFonts w:eastAsia="Times New Roman"/>
          <w:szCs w:val="24"/>
        </w:rPr>
        <w:t xml:space="preserve"> λόγω αναβάθμισης και συγκεκριμένα σχεδίαση και κατασκευή καλωδιώσεων, σχεδίαση και κατασκευή δομικών τμημάτων υποστήριξης και ειδικών εργαλείων. Όλα, δηλαδή, τα ανταλλακτικά, τα εργαλεία και τα καλώδια, τα οποία θα χρησιμοποιηθούν για την αναβάθμιση των </w:t>
      </w:r>
      <w:r>
        <w:rPr>
          <w:rFonts w:eastAsia="Times New Roman"/>
          <w:szCs w:val="24"/>
          <w:lang w:val="en-US"/>
        </w:rPr>
        <w:t>F</w:t>
      </w:r>
      <w:r w:rsidRPr="00547665">
        <w:rPr>
          <w:rFonts w:eastAsia="Times New Roman"/>
          <w:szCs w:val="24"/>
        </w:rPr>
        <w:t>-16</w:t>
      </w:r>
      <w:r>
        <w:rPr>
          <w:rFonts w:eastAsia="Times New Roman"/>
          <w:szCs w:val="24"/>
        </w:rPr>
        <w:t xml:space="preserve">, θα προέρχονται από ελληνικές εταιρείες που θα αναλάβουν </w:t>
      </w:r>
      <w:proofErr w:type="spellStart"/>
      <w:r>
        <w:rPr>
          <w:rFonts w:eastAsia="Times New Roman"/>
          <w:szCs w:val="24"/>
        </w:rPr>
        <w:t>υποκατασκευαστικό</w:t>
      </w:r>
      <w:proofErr w:type="spellEnd"/>
      <w:r>
        <w:rPr>
          <w:rFonts w:eastAsia="Times New Roman"/>
          <w:szCs w:val="24"/>
        </w:rPr>
        <w:t xml:space="preserve"> έργο που θα επιλέξει η </w:t>
      </w:r>
      <w:r>
        <w:rPr>
          <w:rFonts w:eastAsia="Times New Roman"/>
          <w:szCs w:val="24"/>
        </w:rPr>
        <w:t>«</w:t>
      </w:r>
      <w:r>
        <w:rPr>
          <w:rFonts w:eastAsia="Times New Roman"/>
          <w:szCs w:val="24"/>
          <w:lang w:val="en-US"/>
        </w:rPr>
        <w:t>LOCKHEED</w:t>
      </w:r>
      <w:r w:rsidRPr="00547665">
        <w:rPr>
          <w:rFonts w:eastAsia="Times New Roman"/>
          <w:szCs w:val="24"/>
        </w:rPr>
        <w:t xml:space="preserve"> </w:t>
      </w:r>
      <w:r>
        <w:rPr>
          <w:rFonts w:eastAsia="Times New Roman"/>
          <w:szCs w:val="24"/>
          <w:lang w:val="en-US"/>
        </w:rPr>
        <w:t>MARTIN</w:t>
      </w:r>
      <w:r>
        <w:rPr>
          <w:rFonts w:eastAsia="Times New Roman"/>
          <w:szCs w:val="24"/>
        </w:rPr>
        <w:t>»</w:t>
      </w:r>
      <w:r w:rsidRPr="00547665">
        <w:rPr>
          <w:rFonts w:eastAsia="Times New Roman"/>
          <w:szCs w:val="24"/>
        </w:rPr>
        <w:t xml:space="preserve">, </w:t>
      </w:r>
      <w:r>
        <w:rPr>
          <w:rFonts w:eastAsia="Times New Roman"/>
          <w:szCs w:val="24"/>
        </w:rPr>
        <w:t xml:space="preserve">η αμερικανική πλευρά, με αμερικανικές προδιαγραφές. </w:t>
      </w:r>
    </w:p>
    <w:p w14:paraId="65980117" w14:textId="77777777" w:rsidR="00665451" w:rsidRDefault="007410E1">
      <w:pPr>
        <w:spacing w:line="600" w:lineRule="auto"/>
        <w:ind w:firstLine="720"/>
        <w:jc w:val="both"/>
        <w:rPr>
          <w:rFonts w:eastAsia="Times New Roman"/>
          <w:szCs w:val="24"/>
        </w:rPr>
      </w:pPr>
      <w:r>
        <w:rPr>
          <w:rFonts w:eastAsia="Times New Roman"/>
          <w:szCs w:val="24"/>
        </w:rPr>
        <w:lastRenderedPageBreak/>
        <w:t>Για να επιτευχθούν όλα τα ανωτέρω, είναι απαραίτητη η υλοποίηση του συνόλου των πρ</w:t>
      </w:r>
      <w:r>
        <w:rPr>
          <w:rFonts w:eastAsia="Times New Roman"/>
          <w:szCs w:val="24"/>
        </w:rPr>
        <w:t xml:space="preserve">ογραμμάτων ασφαλείας, εφοδιασμού και πληροφοριών, τα οποία έχουν προταθεί από την κατασκευάστρια εταιρεία, κατόπιν της σύμφωνης γνώμης των </w:t>
      </w:r>
      <w:r>
        <w:rPr>
          <w:rFonts w:eastAsia="Times New Roman"/>
          <w:szCs w:val="24"/>
        </w:rPr>
        <w:t xml:space="preserve">επιτελείων </w:t>
      </w:r>
      <w:r>
        <w:rPr>
          <w:rFonts w:eastAsia="Times New Roman"/>
          <w:szCs w:val="24"/>
        </w:rPr>
        <w:t>ως κατωτέρω</w:t>
      </w:r>
      <w:r w:rsidRPr="00547665">
        <w:rPr>
          <w:rFonts w:eastAsia="Times New Roman"/>
          <w:szCs w:val="24"/>
        </w:rPr>
        <w:t>:</w:t>
      </w:r>
    </w:p>
    <w:p w14:paraId="65980118" w14:textId="77777777" w:rsidR="00665451" w:rsidRDefault="007410E1">
      <w:pPr>
        <w:spacing w:line="600" w:lineRule="auto"/>
        <w:ind w:firstLine="720"/>
        <w:jc w:val="both"/>
        <w:rPr>
          <w:rFonts w:eastAsia="Times New Roman"/>
          <w:szCs w:val="24"/>
        </w:rPr>
      </w:pPr>
      <w:r>
        <w:rPr>
          <w:rFonts w:eastAsia="Times New Roman"/>
          <w:szCs w:val="24"/>
        </w:rPr>
        <w:t>Πρώτον</w:t>
      </w:r>
      <w:r>
        <w:rPr>
          <w:rFonts w:eastAsia="Times New Roman"/>
          <w:szCs w:val="24"/>
        </w:rPr>
        <w:t>, ε</w:t>
      </w:r>
      <w:r>
        <w:rPr>
          <w:rFonts w:eastAsia="Times New Roman"/>
          <w:szCs w:val="24"/>
        </w:rPr>
        <w:t>γκατάσταση συλλογών αναβάθμισης κίνησης αεροσκαφών από την Ελληνική Αεροπορική Βιομη</w:t>
      </w:r>
      <w:r>
        <w:rPr>
          <w:rFonts w:eastAsia="Times New Roman"/>
          <w:szCs w:val="24"/>
        </w:rPr>
        <w:t>χανία (ΕΑΒ).</w:t>
      </w:r>
    </w:p>
    <w:p w14:paraId="65980119" w14:textId="77777777" w:rsidR="00665451" w:rsidRDefault="007410E1">
      <w:pPr>
        <w:spacing w:line="600" w:lineRule="auto"/>
        <w:ind w:firstLine="720"/>
        <w:jc w:val="both"/>
        <w:rPr>
          <w:rFonts w:eastAsia="Times New Roman"/>
          <w:szCs w:val="24"/>
        </w:rPr>
      </w:pPr>
      <w:r>
        <w:rPr>
          <w:rFonts w:eastAsia="Times New Roman"/>
          <w:szCs w:val="24"/>
        </w:rPr>
        <w:t>Δεύτερον</w:t>
      </w:r>
      <w:r>
        <w:rPr>
          <w:rFonts w:eastAsia="Times New Roman"/>
          <w:szCs w:val="24"/>
        </w:rPr>
        <w:t>, κ</w:t>
      </w:r>
      <w:r>
        <w:rPr>
          <w:rFonts w:eastAsia="Times New Roman"/>
          <w:szCs w:val="24"/>
        </w:rPr>
        <w:t xml:space="preserve">ατασκευή επιπλέον </w:t>
      </w:r>
      <w:proofErr w:type="spellStart"/>
      <w:r>
        <w:rPr>
          <w:rFonts w:eastAsia="Times New Roman"/>
          <w:szCs w:val="24"/>
        </w:rPr>
        <w:t>υποσυγκροτημάτων</w:t>
      </w:r>
      <w:proofErr w:type="spellEnd"/>
      <w:r>
        <w:rPr>
          <w:rFonts w:eastAsia="Times New Roman"/>
          <w:szCs w:val="24"/>
        </w:rPr>
        <w:t xml:space="preserve"> αεροσκαφών από την ΕΑΒ.</w:t>
      </w:r>
    </w:p>
    <w:p w14:paraId="6598011A" w14:textId="77777777" w:rsidR="00665451" w:rsidRDefault="007410E1">
      <w:pPr>
        <w:spacing w:line="600" w:lineRule="auto"/>
        <w:ind w:firstLine="720"/>
        <w:jc w:val="both"/>
        <w:rPr>
          <w:rFonts w:eastAsia="Times New Roman"/>
          <w:szCs w:val="24"/>
        </w:rPr>
      </w:pPr>
      <w:r>
        <w:rPr>
          <w:rFonts w:eastAsia="Times New Roman"/>
          <w:szCs w:val="24"/>
        </w:rPr>
        <w:t xml:space="preserve">Τα ανωτέρω δύο προγράμματα αφορούν </w:t>
      </w:r>
      <w:r>
        <w:rPr>
          <w:rFonts w:eastAsia="Times New Roman"/>
          <w:szCs w:val="24"/>
        </w:rPr>
        <w:t xml:space="preserve">σε </w:t>
      </w:r>
      <w:r>
        <w:rPr>
          <w:rFonts w:eastAsia="Times New Roman"/>
          <w:szCs w:val="24"/>
        </w:rPr>
        <w:t>εργασίες που θα υλοποιηθούν στην ΕΑΒ</w:t>
      </w:r>
      <w:r>
        <w:rPr>
          <w:rFonts w:eastAsia="Times New Roman"/>
          <w:szCs w:val="24"/>
        </w:rPr>
        <w:t xml:space="preserve"> και συμβάλλουν στην αύξηση της τεχνογνωσίας της εταιρείας και στην επιπλέον απασχόληση και πρόσληψη προσωπικού.</w:t>
      </w:r>
    </w:p>
    <w:p w14:paraId="6598011B" w14:textId="77777777" w:rsidR="00665451" w:rsidRDefault="007410E1">
      <w:pPr>
        <w:spacing w:line="600" w:lineRule="auto"/>
        <w:ind w:firstLine="720"/>
        <w:jc w:val="both"/>
        <w:rPr>
          <w:rFonts w:eastAsia="Times New Roman"/>
          <w:szCs w:val="24"/>
        </w:rPr>
      </w:pPr>
      <w:r>
        <w:rPr>
          <w:rFonts w:eastAsia="Times New Roman"/>
          <w:szCs w:val="24"/>
        </w:rPr>
        <w:t>Τρίτον</w:t>
      </w:r>
      <w:r>
        <w:rPr>
          <w:rFonts w:eastAsia="Times New Roman"/>
          <w:szCs w:val="24"/>
        </w:rPr>
        <w:t>, κ</w:t>
      </w:r>
      <w:r>
        <w:rPr>
          <w:rFonts w:eastAsia="Times New Roman"/>
          <w:szCs w:val="24"/>
        </w:rPr>
        <w:t xml:space="preserve">ατασκευή καλωδιώσεων αναβάθμισης αεροσκαφών. </w:t>
      </w:r>
    </w:p>
    <w:p w14:paraId="6598011C"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Τέταρτον</w:t>
      </w:r>
      <w:r>
        <w:rPr>
          <w:rFonts w:eastAsia="Times New Roman"/>
          <w:szCs w:val="24"/>
        </w:rPr>
        <w:t>, π</w:t>
      </w:r>
      <w:r>
        <w:rPr>
          <w:rFonts w:eastAsia="Times New Roman"/>
          <w:szCs w:val="24"/>
        </w:rPr>
        <w:t xml:space="preserve">αροχή τεχνικής υποστήριξης κατά την αναβάθμιση αεροσκαφών. </w:t>
      </w:r>
    </w:p>
    <w:p w14:paraId="6598011D"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σ</w:t>
      </w:r>
      <w:r>
        <w:rPr>
          <w:rFonts w:eastAsia="Times New Roman"/>
          <w:szCs w:val="24"/>
        </w:rPr>
        <w:t>υναρμολ</w:t>
      </w:r>
      <w:r>
        <w:rPr>
          <w:rFonts w:eastAsia="Times New Roman"/>
          <w:szCs w:val="24"/>
        </w:rPr>
        <w:t>όγηση και δοκιμές ηλεκτρονικών αεροσκαφών.</w:t>
      </w:r>
    </w:p>
    <w:p w14:paraId="6598011E"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Αυτά αφορούν εργασίες που θα ανατεθούν σε ελληνικές εταιρείες με μέριμνα της κατασκευάστριας εταιρείας, με διαφανείς κατά τα αμερικανικά πρότυπα διαδικασίες και θα συμβάλ</w:t>
      </w:r>
      <w:r>
        <w:rPr>
          <w:rFonts w:eastAsia="Times New Roman"/>
          <w:szCs w:val="24"/>
        </w:rPr>
        <w:t>λ</w:t>
      </w:r>
      <w:r>
        <w:rPr>
          <w:rFonts w:eastAsia="Times New Roman"/>
          <w:szCs w:val="24"/>
        </w:rPr>
        <w:t>ουν στην ανάπτυξη της τεχνογνωσίας από μικ</w:t>
      </w:r>
      <w:r>
        <w:rPr>
          <w:rFonts w:eastAsia="Times New Roman"/>
          <w:szCs w:val="24"/>
        </w:rPr>
        <w:t xml:space="preserve">ρομεσαίες επιχειρήσεις και στην απασχόληση προσωπικού. </w:t>
      </w:r>
    </w:p>
    <w:p w14:paraId="6598011F"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Εδώ επαναλαμβάνω ότι η επιλογή δεν θα γίνει από κανέναν Έλληνα, από καμμία υπηρεσία του Υπουργείου Εθνικής Άμυνας, αλλά παρά μόνο από την αμερικανική πλευρά με τα δικά τους στάνταρντ. Δεν υπάρχει, λοι</w:t>
      </w:r>
      <w:r>
        <w:rPr>
          <w:rFonts w:eastAsia="Times New Roman"/>
          <w:szCs w:val="24"/>
        </w:rPr>
        <w:t xml:space="preserve">πόν, θέμα να παρέμβει χέρι ελληνικό που θα έχει σχέση με εταιρείες οι οποίες θα επιλεγούν γι’ αυτού του είδους τις εργασίες. </w:t>
      </w:r>
    </w:p>
    <w:p w14:paraId="65980120"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Έκτον</w:t>
      </w:r>
      <w:proofErr w:type="spellEnd"/>
      <w:r>
        <w:rPr>
          <w:rFonts w:eastAsia="Times New Roman"/>
          <w:szCs w:val="24"/>
        </w:rPr>
        <w:t>, δ</w:t>
      </w:r>
      <w:r>
        <w:rPr>
          <w:rFonts w:eastAsia="Times New Roman"/>
          <w:szCs w:val="24"/>
        </w:rPr>
        <w:t>υνατότητα εργοστασιακής συντήρησης κινητήρων για την κάλυψη άμεσων επιχειρησιακών αναγκών των Ενόπλων Δυνάμεων.</w:t>
      </w:r>
    </w:p>
    <w:p w14:paraId="65980121"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Έβδομον</w:t>
      </w:r>
      <w:proofErr w:type="spellEnd"/>
      <w:r>
        <w:rPr>
          <w:rFonts w:eastAsia="Times New Roman"/>
          <w:szCs w:val="24"/>
        </w:rPr>
        <w:t>, ε</w:t>
      </w:r>
      <w:r>
        <w:rPr>
          <w:rFonts w:eastAsia="Times New Roman"/>
          <w:szCs w:val="24"/>
        </w:rPr>
        <w:t xml:space="preserve">γκαθίδρυση δυνατότητας ανάλυσης αστοχιών και διακρίβωση σύνθεσης υλικών για τις Ένοπλες Δυνάμεις. </w:t>
      </w:r>
    </w:p>
    <w:p w14:paraId="65980122"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lastRenderedPageBreak/>
        <w:t>Όγδοον</w:t>
      </w:r>
      <w:proofErr w:type="spellEnd"/>
      <w:r>
        <w:rPr>
          <w:rFonts w:eastAsia="Times New Roman"/>
          <w:szCs w:val="24"/>
        </w:rPr>
        <w:t>, υ</w:t>
      </w:r>
      <w:r>
        <w:rPr>
          <w:rFonts w:eastAsia="Times New Roman"/>
          <w:szCs w:val="24"/>
        </w:rPr>
        <w:t>ποστήριξη ετοιμότητας επιχειρησιακών μονάδων με έργα υποδομών για τις Ένοπλες Δυνάμεις.</w:t>
      </w:r>
    </w:p>
    <w:p w14:paraId="65980123"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Αυτά αφορούν ικανοποίηση επιχειρησιακών επενδύσεων των Ενόπλ</w:t>
      </w:r>
      <w:r>
        <w:rPr>
          <w:rFonts w:eastAsia="Times New Roman"/>
          <w:szCs w:val="24"/>
        </w:rPr>
        <w:t xml:space="preserve">ων Δυνάμεων που συνάδουν με θέματα ασφάλειας, εφοδιασμού και πληροφοριών. </w:t>
      </w:r>
    </w:p>
    <w:p w14:paraId="65980124"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Δεν σας κρύβω –γιατί θέλω να είμαι απόλυτα σαφής στη Βουλή- ότι έχουμε βάλει και κατασκευή σπιτιών για το προσωπικό, ιδιαίτερα σε περιοχές που υπάρχει πρόβλημα, όπως στη Σκύρο, για </w:t>
      </w:r>
      <w:r>
        <w:rPr>
          <w:rFonts w:eastAsia="Times New Roman"/>
          <w:szCs w:val="24"/>
        </w:rPr>
        <w:t xml:space="preserve">να καλύψουμε το σύνολο των αναγκών των αξιωματικών και των υπαξιωματικών, με τις προδιαγραφές που ήδη έχουν χρησιμοποιηθεί μέχρι σήμερα. </w:t>
      </w:r>
    </w:p>
    <w:p w14:paraId="65980125"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Ένατον</w:t>
      </w:r>
      <w:proofErr w:type="spellEnd"/>
      <w:r>
        <w:rPr>
          <w:rFonts w:eastAsia="Times New Roman"/>
          <w:szCs w:val="24"/>
        </w:rPr>
        <w:t>, δ</w:t>
      </w:r>
      <w:r>
        <w:rPr>
          <w:rFonts w:eastAsia="Times New Roman"/>
          <w:szCs w:val="24"/>
        </w:rPr>
        <w:t>ίκτυο-κεντρικές επιχειρήσεις για την εκμετάλλευση των επιχειρησιακών δυνατοτήτων των αναβαθμισμένων αεροσκαφώ</w:t>
      </w:r>
      <w:r>
        <w:rPr>
          <w:rFonts w:eastAsia="Times New Roman"/>
          <w:szCs w:val="24"/>
        </w:rPr>
        <w:t xml:space="preserve">ν και άλλων μέσων για τις Ένοπλες Δυνάμεις. </w:t>
      </w:r>
    </w:p>
    <w:p w14:paraId="65980126"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Αυτό αφορά ακριβώς αυτό που περιγράφεται, δηλαδή τη μεγαλύτερη δυνατή εκμετάλλευση των νέων δυνατοτήτων των αεροσκαφών, όπως αυτά που θα διαμορφωθούν. Αυτό έχει να κάνει με τη δυνατότητα που θα υπάρχει πλέον από</w:t>
      </w:r>
      <w:r>
        <w:rPr>
          <w:rFonts w:eastAsia="Times New Roman"/>
          <w:szCs w:val="24"/>
        </w:rPr>
        <w:t xml:space="preserve"> το νέο αερο</w:t>
      </w:r>
      <w:r>
        <w:rPr>
          <w:rFonts w:eastAsia="Times New Roman"/>
          <w:szCs w:val="24"/>
        </w:rPr>
        <w:lastRenderedPageBreak/>
        <w:t xml:space="preserve">σκάφος να δίνει κατευθείαν επιχειρησιακή εικόνα στο κέντρο επιχειρήσεων, ένα από τα αεροσκάφη να αποτελεί το </w:t>
      </w:r>
      <w:r>
        <w:rPr>
          <w:rFonts w:eastAsia="Times New Roman"/>
          <w:szCs w:val="24"/>
          <w:lang w:val="en-US"/>
        </w:rPr>
        <w:t>command</w:t>
      </w:r>
      <w:r w:rsidRPr="00D93B19">
        <w:rPr>
          <w:rFonts w:eastAsia="Times New Roman"/>
          <w:szCs w:val="24"/>
        </w:rPr>
        <w:t xml:space="preserve"> </w:t>
      </w:r>
      <w:r>
        <w:rPr>
          <w:rFonts w:eastAsia="Times New Roman"/>
          <w:szCs w:val="24"/>
          <w:lang w:val="en-US"/>
        </w:rPr>
        <w:t>control</w:t>
      </w:r>
      <w:r>
        <w:rPr>
          <w:rFonts w:eastAsia="Times New Roman"/>
          <w:szCs w:val="24"/>
        </w:rPr>
        <w:t xml:space="preserve"> και να έχουμε μέσω του πιο εξελιγμένου </w:t>
      </w:r>
      <w:r>
        <w:rPr>
          <w:rFonts w:eastAsia="Times New Roman"/>
          <w:szCs w:val="24"/>
          <w:lang w:val="en-US"/>
        </w:rPr>
        <w:t>link</w:t>
      </w:r>
      <w:r>
        <w:rPr>
          <w:rFonts w:eastAsia="Times New Roman"/>
          <w:szCs w:val="24"/>
        </w:rPr>
        <w:t xml:space="preserve"> –δεν θέλω να το αναφέρω στη Βουλή- επικοινωνία μεταξύ των αεροσκαφών, των κ</w:t>
      </w:r>
      <w:r>
        <w:rPr>
          <w:rFonts w:eastAsia="Times New Roman"/>
          <w:szCs w:val="24"/>
        </w:rPr>
        <w:t xml:space="preserve">έντρων επιχειρήσεων και του </w:t>
      </w:r>
      <w:r>
        <w:rPr>
          <w:rFonts w:eastAsia="Times New Roman"/>
          <w:szCs w:val="24"/>
          <w:lang w:val="en-US"/>
        </w:rPr>
        <w:t>command</w:t>
      </w:r>
      <w:r w:rsidRPr="00D23A1B">
        <w:rPr>
          <w:rFonts w:eastAsia="Times New Roman"/>
          <w:szCs w:val="24"/>
        </w:rPr>
        <w:t xml:space="preserve"> </w:t>
      </w:r>
      <w:r>
        <w:rPr>
          <w:rFonts w:eastAsia="Times New Roman"/>
          <w:szCs w:val="24"/>
          <w:lang w:val="en-US"/>
        </w:rPr>
        <w:t>control</w:t>
      </w:r>
      <w:r w:rsidRPr="00D23A1B">
        <w:rPr>
          <w:rFonts w:eastAsia="Times New Roman"/>
          <w:szCs w:val="24"/>
        </w:rPr>
        <w:t>.</w:t>
      </w:r>
    </w:p>
    <w:p w14:paraId="65980127"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Δέκατον</w:t>
      </w:r>
      <w:proofErr w:type="spellEnd"/>
      <w:r>
        <w:rPr>
          <w:rFonts w:eastAsia="Times New Roman"/>
          <w:szCs w:val="24"/>
        </w:rPr>
        <w:t>, ε</w:t>
      </w:r>
      <w:r>
        <w:rPr>
          <w:rFonts w:eastAsia="Times New Roman"/>
          <w:szCs w:val="24"/>
        </w:rPr>
        <w:t xml:space="preserve">γκαθίδρυση δυνατότητας εργοστασιακής συντήρησης με </w:t>
      </w:r>
      <w:proofErr w:type="spellStart"/>
      <w:r>
        <w:rPr>
          <w:rFonts w:eastAsia="Times New Roman"/>
          <w:szCs w:val="24"/>
        </w:rPr>
        <w:t>ανοδίωση</w:t>
      </w:r>
      <w:proofErr w:type="spellEnd"/>
      <w:r>
        <w:rPr>
          <w:rFonts w:eastAsia="Times New Roman"/>
          <w:szCs w:val="24"/>
        </w:rPr>
        <w:t xml:space="preserve"> στην ΕΑΒ.</w:t>
      </w:r>
    </w:p>
    <w:p w14:paraId="65980128"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Ενδέκατον</w:t>
      </w:r>
      <w:proofErr w:type="spellEnd"/>
      <w:r>
        <w:rPr>
          <w:rFonts w:eastAsia="Times New Roman"/>
          <w:szCs w:val="24"/>
        </w:rPr>
        <w:t>, ε</w:t>
      </w:r>
      <w:r>
        <w:rPr>
          <w:rFonts w:eastAsia="Times New Roman"/>
          <w:szCs w:val="24"/>
        </w:rPr>
        <w:t>γκαθίδρυση δυνατότητας εργοστασιακής συντήρησης υγρού αποχρωματισμού και χρώσης αεροσκαφών στην ΕΑΒ.</w:t>
      </w:r>
    </w:p>
    <w:p w14:paraId="65980129" w14:textId="77777777" w:rsidR="00665451" w:rsidRDefault="007410E1">
      <w:pPr>
        <w:tabs>
          <w:tab w:val="left" w:pos="709"/>
          <w:tab w:val="center" w:pos="4753"/>
        </w:tabs>
        <w:spacing w:line="600" w:lineRule="auto"/>
        <w:ind w:firstLine="720"/>
        <w:contextualSpacing/>
        <w:jc w:val="both"/>
        <w:rPr>
          <w:rFonts w:eastAsia="Times New Roman"/>
          <w:szCs w:val="24"/>
        </w:rPr>
      </w:pPr>
      <w:proofErr w:type="spellStart"/>
      <w:r>
        <w:rPr>
          <w:rFonts w:eastAsia="Times New Roman"/>
          <w:szCs w:val="24"/>
        </w:rPr>
        <w:t>Δωδέκατον</w:t>
      </w:r>
      <w:proofErr w:type="spellEnd"/>
      <w:r>
        <w:rPr>
          <w:rFonts w:eastAsia="Times New Roman"/>
          <w:szCs w:val="24"/>
        </w:rPr>
        <w:t>, α</w:t>
      </w:r>
      <w:r>
        <w:rPr>
          <w:rFonts w:eastAsia="Times New Roman"/>
          <w:szCs w:val="24"/>
        </w:rPr>
        <w:t>ναβάθμ</w:t>
      </w:r>
      <w:r>
        <w:rPr>
          <w:rFonts w:eastAsia="Times New Roman"/>
          <w:szCs w:val="24"/>
        </w:rPr>
        <w:t xml:space="preserve">ιση εργοστασιακής συντήρησης ξηρού αποχρωματισμού και χρώσης αεροσκαφών στην ΕΑΒ. </w:t>
      </w:r>
    </w:p>
    <w:p w14:paraId="6598012A"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Αυτό αφορά </w:t>
      </w:r>
      <w:r>
        <w:rPr>
          <w:rFonts w:eastAsia="Times New Roman"/>
          <w:szCs w:val="24"/>
        </w:rPr>
        <w:t>σ</w:t>
      </w:r>
      <w:r>
        <w:rPr>
          <w:rFonts w:eastAsia="Times New Roman"/>
          <w:szCs w:val="24"/>
        </w:rPr>
        <w:t xml:space="preserve">την αύξηση των δυνατοτήτων της ΕΑΒ που συνάδουν με την ασφάλεια εφοδιασμού και πληροφοριών των Ενόπλων Δυνάμεων, καθώς και της συμμόρφωσης με διεθνείς και </w:t>
      </w:r>
      <w:proofErr w:type="spellStart"/>
      <w:r>
        <w:rPr>
          <w:rFonts w:eastAsia="Times New Roman"/>
          <w:szCs w:val="24"/>
        </w:rPr>
        <w:t>ενωσιακούς</w:t>
      </w:r>
      <w:proofErr w:type="spellEnd"/>
      <w:r>
        <w:rPr>
          <w:rFonts w:eastAsia="Times New Roman"/>
          <w:szCs w:val="24"/>
        </w:rPr>
        <w:t xml:space="preserve"> κανόνες. </w:t>
      </w:r>
    </w:p>
    <w:p w14:paraId="6598012B"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Ένα παράδειγμα είναι η ρύπανση που προκαλείται σήμερα στην κοίτη του Ασωπού. Όλα αυτά τα απόβλητα πέφτουν </w:t>
      </w:r>
      <w:r>
        <w:rPr>
          <w:rFonts w:eastAsia="Times New Roman"/>
          <w:szCs w:val="24"/>
        </w:rPr>
        <w:lastRenderedPageBreak/>
        <w:t>στον Ασωπό. Τώρα πια γίνεται διαχείριση αποβλήτων και παράλληλα όλες τις βαφές που στέλνουμε να τις κάνουν στο εξωτερικό για τα π</w:t>
      </w:r>
      <w:r>
        <w:rPr>
          <w:rFonts w:eastAsia="Times New Roman"/>
          <w:szCs w:val="24"/>
        </w:rPr>
        <w:t>ολεμικά αεροσκάφη</w:t>
      </w:r>
      <w:r w:rsidRPr="009439D6">
        <w:rPr>
          <w:rFonts w:eastAsia="Times New Roman"/>
          <w:szCs w:val="24"/>
        </w:rPr>
        <w:t xml:space="preserve"> </w:t>
      </w:r>
      <w:r>
        <w:rPr>
          <w:rFonts w:eastAsia="Times New Roman"/>
          <w:szCs w:val="24"/>
        </w:rPr>
        <w:t xml:space="preserve">ιδίως, θα τις κάνουμε στην Ελλάδα και θα έχουμε τη δυνατότητα ανάληψης έργου και από άλλες </w:t>
      </w:r>
      <w:r>
        <w:rPr>
          <w:rFonts w:eastAsia="Times New Roman"/>
          <w:szCs w:val="24"/>
        </w:rPr>
        <w:t xml:space="preserve">πολεμικές αεροπορίες </w:t>
      </w:r>
      <w:r>
        <w:rPr>
          <w:rFonts w:eastAsia="Times New Roman"/>
          <w:szCs w:val="24"/>
        </w:rPr>
        <w:t>που ήδη έχουν ενδιαφερθεί. Μένουν όλες αυτές οι εγκαταστάσεις στην ΕΑΒ.</w:t>
      </w:r>
    </w:p>
    <w:p w14:paraId="6598012C" w14:textId="77777777" w:rsidR="00665451" w:rsidRDefault="007410E1">
      <w:pPr>
        <w:tabs>
          <w:tab w:val="left" w:pos="709"/>
          <w:tab w:val="center" w:pos="4753"/>
        </w:tabs>
        <w:spacing w:line="600" w:lineRule="auto"/>
        <w:ind w:firstLine="720"/>
        <w:contextualSpacing/>
        <w:jc w:val="both"/>
        <w:rPr>
          <w:rFonts w:eastAsia="Times New Roman"/>
          <w:szCs w:val="24"/>
        </w:rPr>
      </w:pPr>
      <w:r>
        <w:rPr>
          <w:rFonts w:eastAsia="Times New Roman"/>
          <w:szCs w:val="24"/>
        </w:rPr>
        <w:t>Για το σύνολο δε αυτών των προγραμμάτων, η χώρα δεν επ</w:t>
      </w:r>
      <w:r>
        <w:rPr>
          <w:rFonts w:eastAsia="Times New Roman"/>
          <w:szCs w:val="24"/>
        </w:rPr>
        <w:t xml:space="preserve">ιβαρύνεται με κανένα πρόσθετο κόστος και αυτό είναι το σημαντικότερο, δηλαδή δεν προκύπτει ούτε ένα δολάριο κόστους για την Ελλάδα. </w:t>
      </w:r>
    </w:p>
    <w:p w14:paraId="6598012D"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Τα συγκεκριμένα προγράμματα θα υλοποιηθούν μέσα από τα ήδη συμφωνηθέντα κόστη</w:t>
      </w:r>
      <w:r w:rsidRPr="00322D2E">
        <w:rPr>
          <w:rFonts w:eastAsia="Times New Roman"/>
          <w:szCs w:val="24"/>
        </w:rPr>
        <w:t xml:space="preserve"> με την </w:t>
      </w:r>
      <w:r>
        <w:rPr>
          <w:rFonts w:eastAsia="Times New Roman"/>
          <w:szCs w:val="24"/>
        </w:rPr>
        <w:t>α</w:t>
      </w:r>
      <w:r w:rsidRPr="00322D2E">
        <w:rPr>
          <w:rFonts w:eastAsia="Times New Roman"/>
          <w:szCs w:val="24"/>
        </w:rPr>
        <w:t xml:space="preserve">μερικανική </w:t>
      </w:r>
      <w:r>
        <w:rPr>
          <w:rFonts w:eastAsia="Times New Roman"/>
          <w:szCs w:val="24"/>
        </w:rPr>
        <w:t>κ</w:t>
      </w:r>
      <w:r w:rsidRPr="00322D2E">
        <w:rPr>
          <w:rFonts w:eastAsia="Times New Roman"/>
          <w:szCs w:val="24"/>
        </w:rPr>
        <w:t xml:space="preserve">υβέρνηση </w:t>
      </w:r>
      <w:r w:rsidRPr="00322D2E">
        <w:rPr>
          <w:rFonts w:eastAsia="Times New Roman"/>
          <w:szCs w:val="24"/>
        </w:rPr>
        <w:t xml:space="preserve">μέσω της </w:t>
      </w:r>
      <w:r>
        <w:rPr>
          <w:rFonts w:eastAsia="Times New Roman"/>
          <w:szCs w:val="24"/>
        </w:rPr>
        <w:t xml:space="preserve">ήδη </w:t>
      </w:r>
      <w:r w:rsidRPr="00322D2E">
        <w:rPr>
          <w:rFonts w:eastAsia="Times New Roman"/>
          <w:szCs w:val="24"/>
        </w:rPr>
        <w:t>υπογεγραμμένη</w:t>
      </w:r>
      <w:r>
        <w:rPr>
          <w:rFonts w:eastAsia="Times New Roman"/>
          <w:szCs w:val="24"/>
        </w:rPr>
        <w:t>ς</w:t>
      </w:r>
      <w:r w:rsidRPr="00322D2E">
        <w:rPr>
          <w:rFonts w:eastAsia="Times New Roman"/>
          <w:szCs w:val="24"/>
        </w:rPr>
        <w:t xml:space="preserve"> </w:t>
      </w:r>
      <w:r>
        <w:rPr>
          <w:rFonts w:eastAsia="Times New Roman"/>
          <w:szCs w:val="24"/>
          <w:lang w:val="en-US"/>
        </w:rPr>
        <w:t>LOA</w:t>
      </w:r>
      <w:r w:rsidRPr="004F3CB8">
        <w:rPr>
          <w:rFonts w:eastAsia="Times New Roman"/>
          <w:szCs w:val="24"/>
        </w:rPr>
        <w:t xml:space="preserve"> </w:t>
      </w:r>
      <w:r>
        <w:rPr>
          <w:rFonts w:eastAsia="Times New Roman"/>
          <w:szCs w:val="24"/>
        </w:rPr>
        <w:t>που είχε εγκριθεί</w:t>
      </w:r>
      <w:r w:rsidRPr="00322D2E">
        <w:rPr>
          <w:rFonts w:eastAsia="Times New Roman"/>
          <w:szCs w:val="24"/>
        </w:rPr>
        <w:t xml:space="preserve"> από το ΚΥΣΕΑ</w:t>
      </w:r>
      <w:r>
        <w:rPr>
          <w:rFonts w:eastAsia="Times New Roman"/>
          <w:szCs w:val="24"/>
        </w:rPr>
        <w:t>.</w:t>
      </w:r>
      <w:r w:rsidRPr="00322D2E">
        <w:rPr>
          <w:rFonts w:eastAsia="Times New Roman"/>
          <w:szCs w:val="24"/>
        </w:rPr>
        <w:t xml:space="preserve"> </w:t>
      </w:r>
    </w:p>
    <w:p w14:paraId="6598012E" w14:textId="77777777" w:rsidR="00665451" w:rsidRDefault="007410E1">
      <w:pPr>
        <w:tabs>
          <w:tab w:val="center" w:pos="4753"/>
          <w:tab w:val="left" w:pos="6156"/>
        </w:tabs>
        <w:spacing w:line="600" w:lineRule="auto"/>
        <w:ind w:firstLine="720"/>
        <w:jc w:val="both"/>
        <w:rPr>
          <w:rFonts w:eastAsia="Times New Roman"/>
          <w:szCs w:val="24"/>
        </w:rPr>
      </w:pPr>
      <w:r w:rsidRPr="00322D2E">
        <w:rPr>
          <w:rFonts w:eastAsia="Times New Roman"/>
          <w:szCs w:val="24"/>
        </w:rPr>
        <w:t>Όλα τα ανωτέρω προγράμματα συμβάλλουν άμεσα στη μεταφορά τεχνογνωσίας</w:t>
      </w:r>
      <w:r>
        <w:rPr>
          <w:rFonts w:eastAsia="Times New Roman"/>
          <w:szCs w:val="24"/>
        </w:rPr>
        <w:t>,</w:t>
      </w:r>
      <w:r w:rsidRPr="00322D2E">
        <w:rPr>
          <w:rFonts w:eastAsia="Times New Roman"/>
          <w:szCs w:val="24"/>
        </w:rPr>
        <w:t xml:space="preserve"> ανάπτυξη υποδομών</w:t>
      </w:r>
      <w:r>
        <w:rPr>
          <w:rFonts w:eastAsia="Times New Roman"/>
          <w:szCs w:val="24"/>
        </w:rPr>
        <w:t>,</w:t>
      </w:r>
      <w:r w:rsidRPr="00322D2E">
        <w:rPr>
          <w:rFonts w:eastAsia="Times New Roman"/>
          <w:szCs w:val="24"/>
        </w:rPr>
        <w:t xml:space="preserve"> βελτίωση επιχειρησιακών δυνατοτήτων και διαθεσιμότητ</w:t>
      </w:r>
      <w:r>
        <w:rPr>
          <w:rFonts w:eastAsia="Times New Roman"/>
          <w:szCs w:val="24"/>
        </w:rPr>
        <w:t>α</w:t>
      </w:r>
      <w:r w:rsidRPr="00322D2E">
        <w:rPr>
          <w:rFonts w:eastAsia="Times New Roman"/>
          <w:szCs w:val="24"/>
        </w:rPr>
        <w:t>ς</w:t>
      </w:r>
      <w:r>
        <w:rPr>
          <w:rFonts w:eastAsia="Times New Roman"/>
          <w:szCs w:val="24"/>
        </w:rPr>
        <w:t xml:space="preserve"> </w:t>
      </w:r>
      <w:r w:rsidRPr="00322D2E">
        <w:rPr>
          <w:rFonts w:eastAsia="Times New Roman"/>
          <w:szCs w:val="24"/>
        </w:rPr>
        <w:t xml:space="preserve">οπλικών </w:t>
      </w:r>
      <w:r>
        <w:rPr>
          <w:rFonts w:eastAsia="Times New Roman"/>
          <w:szCs w:val="24"/>
        </w:rPr>
        <w:t>σ</w:t>
      </w:r>
      <w:r w:rsidRPr="00322D2E">
        <w:rPr>
          <w:rFonts w:eastAsia="Times New Roman"/>
          <w:szCs w:val="24"/>
        </w:rPr>
        <w:t>υστημάτων</w:t>
      </w:r>
      <w:r>
        <w:rPr>
          <w:rFonts w:eastAsia="Times New Roman"/>
          <w:szCs w:val="24"/>
        </w:rPr>
        <w:t>, εκπαίδευση</w:t>
      </w:r>
      <w:r w:rsidRPr="00322D2E">
        <w:rPr>
          <w:rFonts w:eastAsia="Times New Roman"/>
          <w:szCs w:val="24"/>
        </w:rPr>
        <w:t xml:space="preserve"> προσωπικού</w:t>
      </w:r>
      <w:r>
        <w:rPr>
          <w:rFonts w:eastAsia="Times New Roman"/>
          <w:szCs w:val="24"/>
        </w:rPr>
        <w:t>,</w:t>
      </w:r>
      <w:r w:rsidRPr="00322D2E">
        <w:rPr>
          <w:rFonts w:eastAsia="Times New Roman"/>
          <w:szCs w:val="24"/>
        </w:rPr>
        <w:t xml:space="preserve"> προώθηση εξαγωγώ</w:t>
      </w:r>
      <w:r w:rsidRPr="00322D2E">
        <w:rPr>
          <w:rFonts w:eastAsia="Times New Roman"/>
          <w:szCs w:val="24"/>
        </w:rPr>
        <w:t>ν</w:t>
      </w:r>
      <w:r>
        <w:rPr>
          <w:rFonts w:eastAsia="Times New Roman"/>
          <w:szCs w:val="24"/>
        </w:rPr>
        <w:t>,</w:t>
      </w:r>
      <w:r w:rsidRPr="00322D2E">
        <w:rPr>
          <w:rFonts w:eastAsia="Times New Roman"/>
          <w:szCs w:val="24"/>
        </w:rPr>
        <w:t xml:space="preserve"> ενώ συγχρόνως εξασφαλίζουν την ομαλή υλοποίηση του προγράμματος </w:t>
      </w:r>
      <w:r w:rsidRPr="00322D2E">
        <w:rPr>
          <w:rFonts w:eastAsia="Times New Roman"/>
          <w:szCs w:val="24"/>
        </w:rPr>
        <w:lastRenderedPageBreak/>
        <w:t xml:space="preserve">αναβάθμισης με συμμετοχή </w:t>
      </w:r>
      <w:r>
        <w:rPr>
          <w:rFonts w:eastAsia="Times New Roman"/>
          <w:szCs w:val="24"/>
        </w:rPr>
        <w:t xml:space="preserve">και της Ελληνικής Αμυντικής Βιομηχανίας. </w:t>
      </w:r>
    </w:p>
    <w:p w14:paraId="6598012F"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Σ</w:t>
      </w:r>
      <w:r w:rsidRPr="00322D2E">
        <w:rPr>
          <w:rFonts w:eastAsia="Times New Roman"/>
          <w:szCs w:val="24"/>
        </w:rPr>
        <w:t>υνοψίζοντας</w:t>
      </w:r>
      <w:r>
        <w:rPr>
          <w:rFonts w:eastAsia="Times New Roman"/>
          <w:szCs w:val="24"/>
        </w:rPr>
        <w:t>,</w:t>
      </w:r>
      <w:r w:rsidRPr="00322D2E">
        <w:rPr>
          <w:rFonts w:eastAsia="Times New Roman"/>
          <w:szCs w:val="24"/>
        </w:rPr>
        <w:t xml:space="preserve"> </w:t>
      </w:r>
      <w:r>
        <w:rPr>
          <w:rFonts w:eastAsia="Times New Roman"/>
          <w:szCs w:val="24"/>
        </w:rPr>
        <w:t>λ</w:t>
      </w:r>
      <w:r w:rsidRPr="00322D2E">
        <w:rPr>
          <w:rFonts w:eastAsia="Times New Roman"/>
          <w:szCs w:val="24"/>
        </w:rPr>
        <w:t>οιπόν</w:t>
      </w:r>
      <w:r>
        <w:rPr>
          <w:rFonts w:eastAsia="Times New Roman"/>
          <w:szCs w:val="24"/>
        </w:rPr>
        <w:t>,</w:t>
      </w:r>
      <w:r w:rsidRPr="00322D2E">
        <w:rPr>
          <w:rFonts w:eastAsia="Times New Roman"/>
          <w:szCs w:val="24"/>
        </w:rPr>
        <w:t xml:space="preserve"> είναι </w:t>
      </w:r>
      <w:r>
        <w:rPr>
          <w:rFonts w:eastAsia="Times New Roman"/>
          <w:szCs w:val="24"/>
        </w:rPr>
        <w:t>π</w:t>
      </w:r>
      <w:r w:rsidRPr="00322D2E">
        <w:rPr>
          <w:rFonts w:eastAsia="Times New Roman"/>
          <w:szCs w:val="24"/>
        </w:rPr>
        <w:t>ροφαν</w:t>
      </w:r>
      <w:r>
        <w:rPr>
          <w:rFonts w:eastAsia="Times New Roman"/>
          <w:szCs w:val="24"/>
        </w:rPr>
        <w:t>έ</w:t>
      </w:r>
      <w:r w:rsidRPr="00322D2E">
        <w:rPr>
          <w:rFonts w:eastAsia="Times New Roman"/>
          <w:szCs w:val="24"/>
        </w:rPr>
        <w:t xml:space="preserve">ς ότι χωρίς επιπλέον </w:t>
      </w:r>
      <w:r>
        <w:rPr>
          <w:rFonts w:eastAsia="Times New Roman"/>
          <w:szCs w:val="24"/>
        </w:rPr>
        <w:t>ο</w:t>
      </w:r>
      <w:r w:rsidRPr="00322D2E">
        <w:rPr>
          <w:rFonts w:eastAsia="Times New Roman"/>
          <w:szCs w:val="24"/>
        </w:rPr>
        <w:t>ικονομική επιβάρυνση</w:t>
      </w:r>
      <w:r>
        <w:rPr>
          <w:rFonts w:eastAsia="Times New Roman"/>
          <w:szCs w:val="24"/>
        </w:rPr>
        <w:t>, πέραν της ήδη</w:t>
      </w:r>
      <w:r w:rsidRPr="00322D2E">
        <w:rPr>
          <w:rFonts w:eastAsia="Times New Roman"/>
          <w:szCs w:val="24"/>
        </w:rPr>
        <w:t xml:space="preserve"> </w:t>
      </w:r>
      <w:r w:rsidRPr="007E7357">
        <w:rPr>
          <w:rFonts w:eastAsia="Times New Roman"/>
          <w:szCs w:val="24"/>
        </w:rPr>
        <w:t>εγκεκριμένης διακρατικής συμφ</w:t>
      </w:r>
      <w:r w:rsidRPr="007E7357">
        <w:rPr>
          <w:rFonts w:eastAsia="Times New Roman"/>
          <w:szCs w:val="24"/>
        </w:rPr>
        <w:t xml:space="preserve">ωνίας, </w:t>
      </w:r>
      <w:r w:rsidRPr="00322D2E">
        <w:rPr>
          <w:rFonts w:eastAsia="Times New Roman"/>
          <w:szCs w:val="24"/>
        </w:rPr>
        <w:t>η εγχώρια βιομηχανία θα ωφεληθεί σε σημαντικό βαθμό</w:t>
      </w:r>
      <w:r>
        <w:rPr>
          <w:rFonts w:eastAsia="Times New Roman"/>
          <w:szCs w:val="24"/>
        </w:rPr>
        <w:t>:</w:t>
      </w:r>
    </w:p>
    <w:p w14:paraId="65980130"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Π</w:t>
      </w:r>
      <w:r w:rsidRPr="00322D2E">
        <w:rPr>
          <w:rFonts w:eastAsia="Times New Roman"/>
          <w:szCs w:val="24"/>
        </w:rPr>
        <w:t>ρώτον</w:t>
      </w:r>
      <w:r>
        <w:rPr>
          <w:rFonts w:eastAsia="Times New Roman"/>
          <w:szCs w:val="24"/>
        </w:rPr>
        <w:t>, με</w:t>
      </w:r>
      <w:r w:rsidRPr="00322D2E">
        <w:rPr>
          <w:rFonts w:eastAsia="Times New Roman"/>
          <w:szCs w:val="24"/>
        </w:rPr>
        <w:t xml:space="preserve"> διασφάλιση εκατοντάδων θέσεων εργασίας τόσο στη</w:t>
      </w:r>
      <w:r>
        <w:rPr>
          <w:rFonts w:eastAsia="Times New Roman"/>
          <w:szCs w:val="24"/>
        </w:rPr>
        <w:t>ν</w:t>
      </w:r>
      <w:r w:rsidRPr="00322D2E">
        <w:rPr>
          <w:rFonts w:eastAsia="Times New Roman"/>
          <w:szCs w:val="24"/>
        </w:rPr>
        <w:t xml:space="preserve"> </w:t>
      </w:r>
      <w:r>
        <w:rPr>
          <w:rFonts w:eastAsia="Times New Roman"/>
          <w:szCs w:val="24"/>
        </w:rPr>
        <w:t>Ε</w:t>
      </w:r>
      <w:r>
        <w:rPr>
          <w:rFonts w:eastAsia="Times New Roman"/>
          <w:szCs w:val="24"/>
        </w:rPr>
        <w:t>Α</w:t>
      </w:r>
      <w:r>
        <w:rPr>
          <w:rFonts w:eastAsia="Times New Roman"/>
          <w:szCs w:val="24"/>
        </w:rPr>
        <w:t>Β</w:t>
      </w:r>
      <w:r w:rsidRPr="00322D2E">
        <w:rPr>
          <w:rFonts w:eastAsia="Times New Roman"/>
          <w:szCs w:val="24"/>
        </w:rPr>
        <w:t xml:space="preserve"> όσο και σε αρκετές ιδιωτικές εταιρείες για πολλά χρόνια</w:t>
      </w:r>
      <w:r>
        <w:rPr>
          <w:rFonts w:eastAsia="Times New Roman"/>
          <w:szCs w:val="24"/>
        </w:rPr>
        <w:t>.</w:t>
      </w:r>
    </w:p>
    <w:p w14:paraId="65980131"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Δεύτερον,</w:t>
      </w:r>
      <w:r w:rsidRPr="00322D2E">
        <w:rPr>
          <w:rFonts w:eastAsia="Times New Roman"/>
          <w:szCs w:val="24"/>
        </w:rPr>
        <w:t xml:space="preserve"> </w:t>
      </w:r>
      <w:r>
        <w:rPr>
          <w:rFonts w:eastAsia="Times New Roman"/>
          <w:szCs w:val="24"/>
        </w:rPr>
        <w:t xml:space="preserve">με </w:t>
      </w:r>
      <w:r w:rsidRPr="00322D2E">
        <w:rPr>
          <w:rFonts w:eastAsia="Times New Roman"/>
          <w:szCs w:val="24"/>
        </w:rPr>
        <w:t>συνέχισ</w:t>
      </w:r>
      <w:r>
        <w:rPr>
          <w:rFonts w:eastAsia="Times New Roman"/>
          <w:szCs w:val="24"/>
        </w:rPr>
        <w:t>η</w:t>
      </w:r>
      <w:r w:rsidRPr="00322D2E">
        <w:rPr>
          <w:rFonts w:eastAsia="Times New Roman"/>
          <w:szCs w:val="24"/>
        </w:rPr>
        <w:t xml:space="preserve"> της </w:t>
      </w:r>
      <w:r>
        <w:rPr>
          <w:rFonts w:eastAsia="Times New Roman"/>
          <w:szCs w:val="24"/>
        </w:rPr>
        <w:t>συμπ</w:t>
      </w:r>
      <w:r w:rsidRPr="00322D2E">
        <w:rPr>
          <w:rFonts w:eastAsia="Times New Roman"/>
          <w:szCs w:val="24"/>
        </w:rPr>
        <w:t>αραγωγής F-16 και C-130J στη</w:t>
      </w:r>
      <w:r>
        <w:rPr>
          <w:rFonts w:eastAsia="Times New Roman"/>
          <w:szCs w:val="24"/>
        </w:rPr>
        <w:t xml:space="preserve">ν ΕΑΒ. </w:t>
      </w:r>
    </w:p>
    <w:p w14:paraId="65980132"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Εδώ θ</w:t>
      </w:r>
      <w:r w:rsidRPr="00322D2E">
        <w:rPr>
          <w:rFonts w:eastAsia="Times New Roman"/>
          <w:szCs w:val="24"/>
        </w:rPr>
        <w:t xml:space="preserve">έλω </w:t>
      </w:r>
      <w:r w:rsidRPr="00322D2E">
        <w:rPr>
          <w:rFonts w:eastAsia="Times New Roman"/>
          <w:szCs w:val="24"/>
        </w:rPr>
        <w:t>να σας πω ότι</w:t>
      </w:r>
      <w:r>
        <w:rPr>
          <w:rFonts w:eastAsia="Times New Roman"/>
          <w:szCs w:val="24"/>
        </w:rPr>
        <w:t xml:space="preserve"> η </w:t>
      </w:r>
      <w:r>
        <w:rPr>
          <w:rFonts w:eastAsia="Times New Roman"/>
          <w:szCs w:val="24"/>
        </w:rPr>
        <w:t>«</w:t>
      </w:r>
      <w:r>
        <w:rPr>
          <w:rFonts w:eastAsia="Times New Roman"/>
          <w:szCs w:val="24"/>
          <w:lang w:val="en-US"/>
        </w:rPr>
        <w:t>LOCKHEED</w:t>
      </w:r>
      <w:r w:rsidRPr="005615AC">
        <w:rPr>
          <w:rFonts w:eastAsia="Times New Roman"/>
          <w:szCs w:val="24"/>
        </w:rPr>
        <w:t xml:space="preserve"> </w:t>
      </w:r>
      <w:r>
        <w:rPr>
          <w:rFonts w:eastAsia="Times New Roman"/>
          <w:szCs w:val="24"/>
          <w:lang w:val="en-US"/>
        </w:rPr>
        <w:t>MARTIN</w:t>
      </w:r>
      <w:r>
        <w:rPr>
          <w:rFonts w:eastAsia="Times New Roman"/>
          <w:szCs w:val="24"/>
        </w:rPr>
        <w:t>»</w:t>
      </w:r>
      <w:r>
        <w:rPr>
          <w:rFonts w:eastAsia="Times New Roman"/>
          <w:szCs w:val="24"/>
        </w:rPr>
        <w:t xml:space="preserve"> </w:t>
      </w:r>
      <w:r w:rsidRPr="00322D2E">
        <w:rPr>
          <w:rFonts w:eastAsia="Times New Roman"/>
          <w:szCs w:val="24"/>
        </w:rPr>
        <w:t xml:space="preserve">ήταν έτοιμη να μεταφέρει τη γραμμή παραγωγής </w:t>
      </w:r>
      <w:r>
        <w:rPr>
          <w:rFonts w:eastAsia="Times New Roman"/>
          <w:szCs w:val="24"/>
        </w:rPr>
        <w:t xml:space="preserve">των </w:t>
      </w:r>
      <w:r w:rsidRPr="00322D2E">
        <w:rPr>
          <w:rFonts w:eastAsia="Times New Roman"/>
          <w:szCs w:val="24"/>
        </w:rPr>
        <w:t>C-130J σε άλλη χώρα</w:t>
      </w:r>
      <w:r>
        <w:rPr>
          <w:rFonts w:eastAsia="Times New Roman"/>
          <w:szCs w:val="24"/>
        </w:rPr>
        <w:t>.</w:t>
      </w:r>
      <w:r w:rsidRPr="00322D2E">
        <w:rPr>
          <w:rFonts w:eastAsia="Times New Roman"/>
          <w:szCs w:val="24"/>
        </w:rPr>
        <w:t xml:space="preserve"> </w:t>
      </w:r>
      <w:r>
        <w:rPr>
          <w:rFonts w:eastAsia="Times New Roman"/>
          <w:szCs w:val="24"/>
        </w:rPr>
        <w:t>Μ</w:t>
      </w:r>
      <w:r w:rsidRPr="00322D2E">
        <w:rPr>
          <w:rFonts w:eastAsia="Times New Roman"/>
          <w:szCs w:val="24"/>
        </w:rPr>
        <w:t xml:space="preserve">ε τη συγκεκριμένη </w:t>
      </w:r>
      <w:r>
        <w:rPr>
          <w:rFonts w:eastAsia="Times New Roman"/>
          <w:szCs w:val="24"/>
        </w:rPr>
        <w:t xml:space="preserve">ενίσχυση </w:t>
      </w:r>
      <w:r w:rsidRPr="00322D2E">
        <w:rPr>
          <w:rFonts w:eastAsia="Times New Roman"/>
          <w:szCs w:val="24"/>
        </w:rPr>
        <w:t xml:space="preserve">της γραμμής παραγωγής </w:t>
      </w:r>
      <w:r>
        <w:rPr>
          <w:rFonts w:eastAsia="Times New Roman"/>
          <w:szCs w:val="24"/>
        </w:rPr>
        <w:t>των</w:t>
      </w:r>
      <w:r w:rsidRPr="00322D2E">
        <w:rPr>
          <w:rFonts w:eastAsia="Times New Roman"/>
          <w:szCs w:val="24"/>
        </w:rPr>
        <w:t xml:space="preserve"> C-130J η Ελλάδα γίνεται η </w:t>
      </w:r>
      <w:r>
        <w:rPr>
          <w:rFonts w:eastAsia="Times New Roman"/>
          <w:szCs w:val="24"/>
        </w:rPr>
        <w:t>κύρια</w:t>
      </w:r>
      <w:r w:rsidRPr="00322D2E">
        <w:rPr>
          <w:rFonts w:eastAsia="Times New Roman"/>
          <w:szCs w:val="24"/>
        </w:rPr>
        <w:t xml:space="preserve"> χώρα παραγωγής των συγκεκριμένων αεροσκαφών</w:t>
      </w:r>
      <w:r>
        <w:rPr>
          <w:rFonts w:eastAsia="Times New Roman"/>
          <w:szCs w:val="24"/>
        </w:rPr>
        <w:t>,</w:t>
      </w:r>
      <w:r w:rsidRPr="00322D2E">
        <w:rPr>
          <w:rFonts w:eastAsia="Times New Roman"/>
          <w:szCs w:val="24"/>
        </w:rPr>
        <w:t xml:space="preserve"> που σημαίνει δουλειά </w:t>
      </w:r>
      <w:r>
        <w:rPr>
          <w:rFonts w:eastAsia="Times New Roman"/>
          <w:szCs w:val="24"/>
        </w:rPr>
        <w:t>για</w:t>
      </w:r>
      <w:r w:rsidRPr="00322D2E">
        <w:rPr>
          <w:rFonts w:eastAsia="Times New Roman"/>
          <w:szCs w:val="24"/>
        </w:rPr>
        <w:t xml:space="preserve"> τα επόμενα </w:t>
      </w:r>
      <w:r>
        <w:rPr>
          <w:rFonts w:eastAsia="Times New Roman"/>
          <w:szCs w:val="24"/>
        </w:rPr>
        <w:t>είκοσι</w:t>
      </w:r>
      <w:r w:rsidRPr="00322D2E">
        <w:rPr>
          <w:rFonts w:eastAsia="Times New Roman"/>
          <w:szCs w:val="24"/>
        </w:rPr>
        <w:t xml:space="preserve"> χρόνια για τη</w:t>
      </w:r>
      <w:r>
        <w:rPr>
          <w:rFonts w:eastAsia="Times New Roman"/>
          <w:szCs w:val="24"/>
        </w:rPr>
        <w:t>ν ΕΑΒ.</w:t>
      </w:r>
      <w:r w:rsidRPr="00322D2E">
        <w:rPr>
          <w:rFonts w:eastAsia="Times New Roman"/>
          <w:szCs w:val="24"/>
        </w:rPr>
        <w:t xml:space="preserve"> </w:t>
      </w:r>
    </w:p>
    <w:p w14:paraId="65980133" w14:textId="77777777" w:rsidR="00665451" w:rsidRDefault="007410E1">
      <w:pPr>
        <w:tabs>
          <w:tab w:val="center" w:pos="4753"/>
          <w:tab w:val="left" w:pos="6156"/>
        </w:tabs>
        <w:spacing w:line="600" w:lineRule="auto"/>
        <w:ind w:firstLine="720"/>
        <w:jc w:val="both"/>
        <w:rPr>
          <w:rFonts w:eastAsia="Times New Roman"/>
          <w:szCs w:val="24"/>
        </w:rPr>
      </w:pPr>
      <w:r w:rsidRPr="00322D2E">
        <w:rPr>
          <w:rFonts w:eastAsia="Times New Roman"/>
          <w:szCs w:val="24"/>
        </w:rPr>
        <w:lastRenderedPageBreak/>
        <w:t>Τρίτον</w:t>
      </w:r>
      <w:r>
        <w:rPr>
          <w:rFonts w:eastAsia="Times New Roman"/>
          <w:szCs w:val="24"/>
        </w:rPr>
        <w:t>,</w:t>
      </w:r>
      <w:r w:rsidRPr="00322D2E">
        <w:rPr>
          <w:rFonts w:eastAsia="Times New Roman"/>
          <w:szCs w:val="24"/>
        </w:rPr>
        <w:t xml:space="preserve"> </w:t>
      </w:r>
      <w:r>
        <w:rPr>
          <w:rFonts w:eastAsia="Times New Roman"/>
          <w:szCs w:val="24"/>
        </w:rPr>
        <w:t>επενδύσεις για</w:t>
      </w:r>
      <w:r w:rsidRPr="00322D2E">
        <w:rPr>
          <w:rFonts w:eastAsia="Times New Roman"/>
          <w:szCs w:val="24"/>
        </w:rPr>
        <w:t xml:space="preserve"> την υποστήριξη των επιχειρησιακών</w:t>
      </w:r>
      <w:r>
        <w:rPr>
          <w:rFonts w:eastAsia="Times New Roman"/>
          <w:szCs w:val="24"/>
        </w:rPr>
        <w:t xml:space="preserve"> δυνατοτήτων των Ενόπλων Δυνάμεων κ</w:t>
      </w:r>
      <w:r w:rsidRPr="00322D2E">
        <w:rPr>
          <w:rFonts w:eastAsia="Times New Roman"/>
          <w:szCs w:val="24"/>
        </w:rPr>
        <w:t xml:space="preserve">αθώς επίσης και στην αναβάθμιση </w:t>
      </w:r>
      <w:r w:rsidRPr="007E7357">
        <w:rPr>
          <w:rFonts w:eastAsia="Times New Roman"/>
          <w:szCs w:val="24"/>
        </w:rPr>
        <w:t>των</w:t>
      </w:r>
      <w:r>
        <w:rPr>
          <w:rFonts w:eastAsia="Times New Roman"/>
          <w:szCs w:val="24"/>
        </w:rPr>
        <w:t xml:space="preserve"> τεχνολογικών </w:t>
      </w:r>
      <w:r w:rsidRPr="007E7357">
        <w:rPr>
          <w:rFonts w:eastAsia="Times New Roman"/>
          <w:szCs w:val="24"/>
        </w:rPr>
        <w:t>δυνατοτήτων</w:t>
      </w:r>
      <w:r w:rsidRPr="00D14DAF">
        <w:rPr>
          <w:rFonts w:eastAsia="Times New Roman"/>
          <w:color w:val="FF0000"/>
          <w:szCs w:val="24"/>
        </w:rPr>
        <w:t xml:space="preserve"> </w:t>
      </w:r>
      <w:r>
        <w:rPr>
          <w:rFonts w:eastAsia="Times New Roman"/>
          <w:szCs w:val="24"/>
        </w:rPr>
        <w:t xml:space="preserve">της ΕΑΒ </w:t>
      </w:r>
      <w:r w:rsidRPr="00322D2E">
        <w:rPr>
          <w:rFonts w:eastAsia="Times New Roman"/>
          <w:szCs w:val="24"/>
        </w:rPr>
        <w:t>στ</w:t>
      </w:r>
      <w:r>
        <w:rPr>
          <w:rFonts w:eastAsia="Times New Roman"/>
          <w:szCs w:val="24"/>
        </w:rPr>
        <w:t>ο</w:t>
      </w:r>
      <w:r w:rsidRPr="00322D2E">
        <w:rPr>
          <w:rFonts w:eastAsia="Times New Roman"/>
          <w:szCs w:val="24"/>
        </w:rPr>
        <w:t xml:space="preserve"> πλαίσι</w:t>
      </w:r>
      <w:r>
        <w:rPr>
          <w:rFonts w:eastAsia="Times New Roman"/>
          <w:szCs w:val="24"/>
        </w:rPr>
        <w:t>ο</w:t>
      </w:r>
      <w:r w:rsidRPr="00322D2E">
        <w:rPr>
          <w:rFonts w:eastAsia="Times New Roman"/>
          <w:szCs w:val="24"/>
        </w:rPr>
        <w:t xml:space="preserve"> </w:t>
      </w:r>
      <w:r w:rsidRPr="00322D2E">
        <w:rPr>
          <w:rFonts w:eastAsia="Times New Roman"/>
          <w:szCs w:val="24"/>
        </w:rPr>
        <w:t xml:space="preserve">της </w:t>
      </w:r>
      <w:r w:rsidRPr="007E7357">
        <w:rPr>
          <w:rFonts w:eastAsia="Times New Roman"/>
          <w:szCs w:val="24"/>
        </w:rPr>
        <w:t xml:space="preserve">ασφάλειας, εφοδιασμού </w:t>
      </w:r>
      <w:r>
        <w:rPr>
          <w:rFonts w:eastAsia="Times New Roman"/>
          <w:szCs w:val="24"/>
        </w:rPr>
        <w:t>και</w:t>
      </w:r>
      <w:r w:rsidRPr="00322D2E">
        <w:rPr>
          <w:rFonts w:eastAsia="Times New Roman"/>
          <w:szCs w:val="24"/>
        </w:rPr>
        <w:t xml:space="preserve"> πληροφοριών</w:t>
      </w:r>
      <w:r>
        <w:rPr>
          <w:rFonts w:eastAsia="Times New Roman"/>
          <w:szCs w:val="24"/>
        </w:rPr>
        <w:t>.</w:t>
      </w:r>
    </w:p>
    <w:p w14:paraId="65980134"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 xml:space="preserve">Τέταρτον, </w:t>
      </w:r>
      <w:r w:rsidRPr="00322D2E">
        <w:rPr>
          <w:rFonts w:eastAsia="Times New Roman"/>
          <w:szCs w:val="24"/>
        </w:rPr>
        <w:t xml:space="preserve">στην παροχή </w:t>
      </w:r>
      <w:r>
        <w:rPr>
          <w:rFonts w:eastAsia="Times New Roman"/>
          <w:szCs w:val="24"/>
        </w:rPr>
        <w:t>πρόσθετης</w:t>
      </w:r>
      <w:r w:rsidRPr="00322D2E">
        <w:rPr>
          <w:rFonts w:eastAsia="Times New Roman"/>
          <w:szCs w:val="24"/>
        </w:rPr>
        <w:t xml:space="preserve"> τεχνογνωσίας και </w:t>
      </w:r>
      <w:r>
        <w:rPr>
          <w:rFonts w:eastAsia="Times New Roman"/>
          <w:szCs w:val="24"/>
        </w:rPr>
        <w:t xml:space="preserve">εκμετάλλευση αναπτυγμένων </w:t>
      </w:r>
      <w:r w:rsidRPr="00322D2E">
        <w:rPr>
          <w:rFonts w:eastAsia="Times New Roman"/>
          <w:szCs w:val="24"/>
        </w:rPr>
        <w:t>υποδομών</w:t>
      </w:r>
      <w:r>
        <w:rPr>
          <w:rFonts w:eastAsia="Times New Roman"/>
          <w:szCs w:val="24"/>
        </w:rPr>
        <w:t>.</w:t>
      </w:r>
    </w:p>
    <w:p w14:paraId="65980135" w14:textId="77777777" w:rsidR="00665451" w:rsidRDefault="007410E1">
      <w:pPr>
        <w:tabs>
          <w:tab w:val="center" w:pos="4753"/>
          <w:tab w:val="left" w:pos="6156"/>
        </w:tabs>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στη δυνατότητα δ</w:t>
      </w:r>
      <w:r w:rsidRPr="00322D2E">
        <w:rPr>
          <w:rFonts w:eastAsia="Times New Roman"/>
          <w:szCs w:val="24"/>
        </w:rPr>
        <w:t>ιεκδίκησ</w:t>
      </w:r>
      <w:r>
        <w:rPr>
          <w:rFonts w:eastAsia="Times New Roman"/>
          <w:szCs w:val="24"/>
        </w:rPr>
        <w:t>η</w:t>
      </w:r>
      <w:r w:rsidRPr="00322D2E">
        <w:rPr>
          <w:rFonts w:eastAsia="Times New Roman"/>
          <w:szCs w:val="24"/>
        </w:rPr>
        <w:t>ς παρόμοι</w:t>
      </w:r>
      <w:r>
        <w:rPr>
          <w:rFonts w:eastAsia="Times New Roman"/>
          <w:szCs w:val="24"/>
        </w:rPr>
        <w:t>ων</w:t>
      </w:r>
      <w:r w:rsidRPr="00322D2E">
        <w:rPr>
          <w:rFonts w:eastAsia="Times New Roman"/>
          <w:szCs w:val="24"/>
        </w:rPr>
        <w:t xml:space="preserve"> συμβολαίων αναβαθμίσεων </w:t>
      </w:r>
      <w:r>
        <w:rPr>
          <w:rFonts w:eastAsia="Times New Roman"/>
          <w:szCs w:val="24"/>
        </w:rPr>
        <w:t xml:space="preserve">για τρίτες χώρες. </w:t>
      </w:r>
    </w:p>
    <w:p w14:paraId="65980136" w14:textId="77777777" w:rsidR="00665451" w:rsidRDefault="007410E1">
      <w:pPr>
        <w:tabs>
          <w:tab w:val="center" w:pos="4753"/>
          <w:tab w:val="left" w:pos="6156"/>
        </w:tabs>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ολοκληρωμένων</w:t>
      </w:r>
      <w:r w:rsidRPr="00264806">
        <w:rPr>
          <w:rFonts w:eastAsia="Times New Roman"/>
          <w:szCs w:val="24"/>
        </w:rPr>
        <w:t xml:space="preserve"> πακέτων </w:t>
      </w:r>
      <w:r>
        <w:rPr>
          <w:rFonts w:eastAsia="Times New Roman"/>
          <w:szCs w:val="24"/>
        </w:rPr>
        <w:t xml:space="preserve">δυναμικής </w:t>
      </w:r>
      <w:r w:rsidRPr="00264806">
        <w:rPr>
          <w:rFonts w:eastAsia="Times New Roman"/>
          <w:szCs w:val="24"/>
        </w:rPr>
        <w:t>συμμετοχής.</w:t>
      </w:r>
    </w:p>
    <w:p w14:paraId="65980137"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Σ</w:t>
      </w:r>
      <w:r w:rsidRPr="00322D2E">
        <w:rPr>
          <w:rFonts w:eastAsia="Times New Roman"/>
          <w:szCs w:val="24"/>
        </w:rPr>
        <w:t>το σημείο αυτό</w:t>
      </w:r>
      <w:r>
        <w:rPr>
          <w:rFonts w:eastAsia="Times New Roman"/>
          <w:szCs w:val="24"/>
        </w:rPr>
        <w:t xml:space="preserve">, </w:t>
      </w:r>
      <w:r w:rsidRPr="009300E6">
        <w:rPr>
          <w:rFonts w:eastAsia="Times New Roman"/>
          <w:szCs w:val="24"/>
        </w:rPr>
        <w:t xml:space="preserve">κυρίες και </w:t>
      </w:r>
      <w:r w:rsidRPr="009300E6">
        <w:rPr>
          <w:rFonts w:eastAsia="Times New Roman"/>
          <w:szCs w:val="24"/>
        </w:rPr>
        <w:t>κύριοι συνάδελφοι,</w:t>
      </w:r>
      <w:r w:rsidRPr="00322D2E">
        <w:rPr>
          <w:rFonts w:eastAsia="Times New Roman"/>
          <w:szCs w:val="24"/>
        </w:rPr>
        <w:t xml:space="preserve"> θέλω να σας πω ότι η αρχική άποψη της </w:t>
      </w:r>
      <w:r w:rsidRPr="009300E6">
        <w:rPr>
          <w:rFonts w:eastAsia="Times New Roman"/>
          <w:szCs w:val="24"/>
        </w:rPr>
        <w:t xml:space="preserve">ΓΔΑΕΕ </w:t>
      </w:r>
      <w:r w:rsidRPr="00322D2E">
        <w:rPr>
          <w:rFonts w:eastAsia="Times New Roman"/>
          <w:szCs w:val="24"/>
        </w:rPr>
        <w:t>ήταν ότι αυτό δεν χρειάζεται νομοθετική ρύθμιση</w:t>
      </w:r>
      <w:r>
        <w:rPr>
          <w:rFonts w:eastAsia="Times New Roman"/>
          <w:szCs w:val="24"/>
        </w:rPr>
        <w:t>. Επειδή ακριβώς είναι μια</w:t>
      </w:r>
      <w:r w:rsidRPr="00322D2E">
        <w:rPr>
          <w:rFonts w:eastAsia="Times New Roman"/>
          <w:szCs w:val="24"/>
        </w:rPr>
        <w:t xml:space="preserve"> προσφορά από την αμερικανική πλευρά</w:t>
      </w:r>
      <w:r>
        <w:rPr>
          <w:rFonts w:eastAsia="Times New Roman"/>
          <w:szCs w:val="24"/>
        </w:rPr>
        <w:t>,</w:t>
      </w:r>
      <w:r w:rsidRPr="00322D2E">
        <w:rPr>
          <w:rFonts w:eastAsia="Times New Roman"/>
          <w:szCs w:val="24"/>
        </w:rPr>
        <w:t xml:space="preserve"> δεν χρειάζεται να γίνει νόμος</w:t>
      </w:r>
      <w:r>
        <w:rPr>
          <w:rFonts w:eastAsia="Times New Roman"/>
          <w:szCs w:val="24"/>
        </w:rPr>
        <w:t>.</w:t>
      </w:r>
      <w:r w:rsidRPr="00322D2E">
        <w:rPr>
          <w:rFonts w:eastAsia="Times New Roman"/>
          <w:szCs w:val="24"/>
        </w:rPr>
        <w:t xml:space="preserve"> </w:t>
      </w:r>
      <w:r>
        <w:rPr>
          <w:rFonts w:eastAsia="Times New Roman"/>
          <w:szCs w:val="24"/>
        </w:rPr>
        <w:t>Ό</w:t>
      </w:r>
      <w:r w:rsidRPr="00322D2E">
        <w:rPr>
          <w:rFonts w:eastAsia="Times New Roman"/>
          <w:szCs w:val="24"/>
        </w:rPr>
        <w:t>ταν</w:t>
      </w:r>
      <w:r>
        <w:rPr>
          <w:rFonts w:eastAsia="Times New Roman"/>
          <w:szCs w:val="24"/>
        </w:rPr>
        <w:t>,</w:t>
      </w:r>
      <w:r w:rsidRPr="00322D2E">
        <w:rPr>
          <w:rFonts w:eastAsia="Times New Roman"/>
          <w:szCs w:val="24"/>
        </w:rPr>
        <w:t xml:space="preserve"> </w:t>
      </w:r>
      <w:r>
        <w:rPr>
          <w:rFonts w:eastAsia="Times New Roman"/>
          <w:szCs w:val="24"/>
        </w:rPr>
        <w:t>όμως,</w:t>
      </w:r>
      <w:r w:rsidRPr="00322D2E">
        <w:rPr>
          <w:rFonts w:eastAsia="Times New Roman"/>
          <w:szCs w:val="24"/>
        </w:rPr>
        <w:t xml:space="preserve"> ρωτήσα</w:t>
      </w:r>
      <w:r>
        <w:rPr>
          <w:rFonts w:eastAsia="Times New Roman"/>
          <w:szCs w:val="24"/>
        </w:rPr>
        <w:t>με</w:t>
      </w:r>
      <w:r w:rsidRPr="00322D2E">
        <w:rPr>
          <w:rFonts w:eastAsia="Times New Roman"/>
          <w:szCs w:val="24"/>
        </w:rPr>
        <w:t xml:space="preserve"> τις νομικές υπηρεσίες του </w:t>
      </w:r>
      <w:r>
        <w:rPr>
          <w:rFonts w:eastAsia="Times New Roman"/>
          <w:szCs w:val="24"/>
        </w:rPr>
        <w:t>κ</w:t>
      </w:r>
      <w:r w:rsidRPr="00322D2E">
        <w:rPr>
          <w:rFonts w:eastAsia="Times New Roman"/>
          <w:szCs w:val="24"/>
        </w:rPr>
        <w:t>ράτ</w:t>
      </w:r>
      <w:r w:rsidRPr="00322D2E">
        <w:rPr>
          <w:rFonts w:eastAsia="Times New Roman"/>
          <w:szCs w:val="24"/>
        </w:rPr>
        <w:t>ους</w:t>
      </w:r>
      <w:r>
        <w:rPr>
          <w:rFonts w:eastAsia="Times New Roman"/>
          <w:szCs w:val="24"/>
        </w:rPr>
        <w:t>,</w:t>
      </w:r>
      <w:r w:rsidRPr="00322D2E">
        <w:rPr>
          <w:rFonts w:eastAsia="Times New Roman"/>
          <w:szCs w:val="24"/>
        </w:rPr>
        <w:t xml:space="preserve"> το Νομικό Συμβούλιο </w:t>
      </w:r>
      <w:r>
        <w:rPr>
          <w:rFonts w:eastAsia="Times New Roman"/>
          <w:szCs w:val="24"/>
        </w:rPr>
        <w:t>τ</w:t>
      </w:r>
      <w:r w:rsidRPr="00322D2E">
        <w:rPr>
          <w:rFonts w:eastAsia="Times New Roman"/>
          <w:szCs w:val="24"/>
        </w:rPr>
        <w:t xml:space="preserve">ου </w:t>
      </w:r>
      <w:r>
        <w:rPr>
          <w:rFonts w:eastAsia="Times New Roman"/>
          <w:szCs w:val="24"/>
        </w:rPr>
        <w:t>Κ</w:t>
      </w:r>
      <w:r w:rsidRPr="00322D2E">
        <w:rPr>
          <w:rFonts w:eastAsia="Times New Roman"/>
          <w:szCs w:val="24"/>
        </w:rPr>
        <w:t>ράτους και ζητήσαμε να μας πουν εάν μπορεί να προχωρήσει αυτό χωρίς να υπάρξει νομοθετική ρύθμιση</w:t>
      </w:r>
      <w:r>
        <w:rPr>
          <w:rFonts w:eastAsia="Times New Roman"/>
          <w:szCs w:val="24"/>
        </w:rPr>
        <w:t>,</w:t>
      </w:r>
      <w:r w:rsidRPr="00322D2E">
        <w:rPr>
          <w:rFonts w:eastAsia="Times New Roman"/>
          <w:szCs w:val="24"/>
        </w:rPr>
        <w:t xml:space="preserve"> η απάντηση ήταν ότι δεν μπορεί να προχωρήσει </w:t>
      </w:r>
      <w:r>
        <w:rPr>
          <w:rFonts w:eastAsia="Times New Roman"/>
          <w:szCs w:val="24"/>
        </w:rPr>
        <w:t xml:space="preserve">χωρίς </w:t>
      </w:r>
      <w:r w:rsidRPr="00322D2E">
        <w:rPr>
          <w:rFonts w:eastAsia="Times New Roman"/>
          <w:szCs w:val="24"/>
        </w:rPr>
        <w:t>νομοθε</w:t>
      </w:r>
      <w:r w:rsidRPr="00322D2E">
        <w:rPr>
          <w:rFonts w:eastAsia="Times New Roman"/>
          <w:szCs w:val="24"/>
        </w:rPr>
        <w:lastRenderedPageBreak/>
        <w:t>τική ρύθμιση</w:t>
      </w:r>
      <w:r>
        <w:rPr>
          <w:rFonts w:eastAsia="Times New Roman"/>
          <w:szCs w:val="24"/>
        </w:rPr>
        <w:t>,</w:t>
      </w:r>
      <w:r w:rsidRPr="00322D2E">
        <w:rPr>
          <w:rFonts w:eastAsia="Times New Roman"/>
          <w:szCs w:val="24"/>
        </w:rPr>
        <w:t xml:space="preserve"> διότι είναι σαφής ο νόμος σε σχέση με την προσφορά</w:t>
      </w:r>
      <w:r>
        <w:rPr>
          <w:rFonts w:eastAsia="Times New Roman"/>
          <w:szCs w:val="24"/>
        </w:rPr>
        <w:t>: Ό</w:t>
      </w:r>
      <w:r w:rsidRPr="00322D2E">
        <w:rPr>
          <w:rFonts w:eastAsia="Times New Roman"/>
          <w:szCs w:val="24"/>
        </w:rPr>
        <w:t>ταν</w:t>
      </w:r>
      <w:r w:rsidRPr="00322D2E">
        <w:rPr>
          <w:rFonts w:eastAsia="Times New Roman"/>
          <w:szCs w:val="24"/>
        </w:rPr>
        <w:t xml:space="preserve"> υπάρχει </w:t>
      </w:r>
      <w:r>
        <w:rPr>
          <w:rFonts w:eastAsia="Times New Roman"/>
          <w:szCs w:val="24"/>
        </w:rPr>
        <w:t>μια</w:t>
      </w:r>
      <w:r w:rsidRPr="00322D2E">
        <w:rPr>
          <w:rFonts w:eastAsia="Times New Roman"/>
          <w:szCs w:val="24"/>
        </w:rPr>
        <w:t xml:space="preserve"> προσφορά από την</w:t>
      </w:r>
      <w:r>
        <w:rPr>
          <w:rFonts w:eastAsia="Times New Roman"/>
          <w:szCs w:val="24"/>
        </w:rPr>
        <w:t xml:space="preserve"> άλλη πλευρά και μάλιστα δωρεάν, </w:t>
      </w:r>
      <w:r w:rsidRPr="00322D2E">
        <w:rPr>
          <w:rFonts w:eastAsia="Times New Roman"/>
          <w:szCs w:val="24"/>
        </w:rPr>
        <w:t>θα πρέπει αυτή η προσφορά</w:t>
      </w:r>
      <w:r>
        <w:rPr>
          <w:rFonts w:eastAsia="Times New Roman"/>
          <w:szCs w:val="24"/>
        </w:rPr>
        <w:t xml:space="preserve">, από τη στιγμή που </w:t>
      </w:r>
      <w:r w:rsidRPr="00322D2E">
        <w:rPr>
          <w:rFonts w:eastAsia="Times New Roman"/>
          <w:szCs w:val="24"/>
        </w:rPr>
        <w:t>θα γίνει αποδεκτή από</w:t>
      </w:r>
      <w:r>
        <w:rPr>
          <w:rFonts w:eastAsia="Times New Roman"/>
          <w:szCs w:val="24"/>
        </w:rPr>
        <w:t xml:space="preserve"> ε</w:t>
      </w:r>
      <w:r w:rsidRPr="00322D2E">
        <w:rPr>
          <w:rFonts w:eastAsia="Times New Roman"/>
          <w:szCs w:val="24"/>
        </w:rPr>
        <w:t xml:space="preserve">μάς και θα δώσουμε στις 15 Μαρτίου το </w:t>
      </w:r>
      <w:r>
        <w:rPr>
          <w:rFonts w:eastAsia="Times New Roman"/>
          <w:szCs w:val="24"/>
          <w:lang w:val="en-US"/>
        </w:rPr>
        <w:t>o</w:t>
      </w:r>
      <w:r>
        <w:rPr>
          <w:rFonts w:eastAsia="Times New Roman"/>
          <w:szCs w:val="24"/>
        </w:rPr>
        <w:t>.</w:t>
      </w:r>
      <w:r>
        <w:rPr>
          <w:rFonts w:eastAsia="Times New Roman"/>
          <w:szCs w:val="24"/>
          <w:lang w:val="en-US"/>
        </w:rPr>
        <w:t>k</w:t>
      </w:r>
      <w:r>
        <w:rPr>
          <w:rFonts w:eastAsia="Times New Roman"/>
          <w:szCs w:val="24"/>
        </w:rPr>
        <w:t>.</w:t>
      </w:r>
      <w:r w:rsidRPr="00264806">
        <w:rPr>
          <w:rFonts w:eastAsia="Times New Roman"/>
          <w:szCs w:val="24"/>
        </w:rPr>
        <w:t xml:space="preserve"> </w:t>
      </w:r>
      <w:r w:rsidRPr="00322D2E">
        <w:rPr>
          <w:rFonts w:eastAsia="Times New Roman"/>
          <w:szCs w:val="24"/>
        </w:rPr>
        <w:t>για τη λή</w:t>
      </w:r>
      <w:r>
        <w:rPr>
          <w:rFonts w:eastAsia="Times New Roman"/>
          <w:szCs w:val="24"/>
        </w:rPr>
        <w:t>ξ</w:t>
      </w:r>
      <w:r w:rsidRPr="00322D2E">
        <w:rPr>
          <w:rFonts w:eastAsia="Times New Roman"/>
          <w:szCs w:val="24"/>
        </w:rPr>
        <w:t xml:space="preserve">η των </w:t>
      </w:r>
      <w:r>
        <w:rPr>
          <w:rFonts w:eastAsia="Times New Roman"/>
          <w:szCs w:val="24"/>
        </w:rPr>
        <w:t>ΑΩ</w:t>
      </w:r>
      <w:r w:rsidRPr="00322D2E">
        <w:rPr>
          <w:rFonts w:eastAsia="Times New Roman"/>
          <w:szCs w:val="24"/>
        </w:rPr>
        <w:t xml:space="preserve"> της πρώτης συμβάσεως</w:t>
      </w:r>
      <w:r w:rsidRPr="00993947">
        <w:rPr>
          <w:rFonts w:eastAsia="Times New Roman"/>
          <w:szCs w:val="24"/>
        </w:rPr>
        <w:t xml:space="preserve"> </w:t>
      </w:r>
      <w:r>
        <w:rPr>
          <w:rFonts w:eastAsia="Times New Roman"/>
          <w:szCs w:val="24"/>
        </w:rPr>
        <w:t xml:space="preserve">και </w:t>
      </w:r>
      <w:r w:rsidRPr="00322D2E">
        <w:rPr>
          <w:rFonts w:eastAsia="Times New Roman"/>
          <w:szCs w:val="24"/>
        </w:rPr>
        <w:t>για να αποδεσμεύσουμε</w:t>
      </w:r>
      <w:r>
        <w:rPr>
          <w:rFonts w:eastAsia="Times New Roman"/>
          <w:szCs w:val="24"/>
        </w:rPr>
        <w:t>,</w:t>
      </w:r>
      <w:r w:rsidRPr="00322D2E">
        <w:rPr>
          <w:rFonts w:eastAsia="Times New Roman"/>
          <w:szCs w:val="24"/>
        </w:rPr>
        <w:t xml:space="preserve"> θα πρέπει αυτή ν</w:t>
      </w:r>
      <w:r w:rsidRPr="00322D2E">
        <w:rPr>
          <w:rFonts w:eastAsia="Times New Roman"/>
          <w:szCs w:val="24"/>
        </w:rPr>
        <w:t xml:space="preserve">α </w:t>
      </w:r>
      <w:proofErr w:type="spellStart"/>
      <w:r w:rsidRPr="00322D2E">
        <w:rPr>
          <w:rFonts w:eastAsia="Times New Roman"/>
          <w:szCs w:val="24"/>
        </w:rPr>
        <w:t>συμβασιοποιηθεί</w:t>
      </w:r>
      <w:proofErr w:type="spellEnd"/>
      <w:r>
        <w:rPr>
          <w:rFonts w:eastAsia="Times New Roman"/>
          <w:szCs w:val="24"/>
        </w:rPr>
        <w:t>.</w:t>
      </w:r>
      <w:r w:rsidRPr="00322D2E">
        <w:rPr>
          <w:rFonts w:eastAsia="Times New Roman"/>
          <w:szCs w:val="24"/>
        </w:rPr>
        <w:t xml:space="preserve"> </w:t>
      </w:r>
    </w:p>
    <w:p w14:paraId="65980138"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Έ</w:t>
      </w:r>
      <w:r w:rsidRPr="00322D2E">
        <w:rPr>
          <w:rFonts w:eastAsia="Times New Roman"/>
          <w:szCs w:val="24"/>
        </w:rPr>
        <w:t xml:space="preserve">τσι μετά τη ψήφιση από τη Βουλή </w:t>
      </w:r>
      <w:r>
        <w:rPr>
          <w:rFonts w:eastAsia="Times New Roman"/>
          <w:szCs w:val="24"/>
        </w:rPr>
        <w:t xml:space="preserve">και εάν </w:t>
      </w:r>
      <w:r w:rsidRPr="00322D2E">
        <w:rPr>
          <w:rFonts w:eastAsia="Times New Roman"/>
          <w:szCs w:val="24"/>
        </w:rPr>
        <w:t xml:space="preserve">το </w:t>
      </w:r>
      <w:r>
        <w:rPr>
          <w:rFonts w:eastAsia="Times New Roman"/>
          <w:szCs w:val="24"/>
        </w:rPr>
        <w:t>Σ</w:t>
      </w:r>
      <w:r w:rsidRPr="00322D2E">
        <w:rPr>
          <w:rFonts w:eastAsia="Times New Roman"/>
          <w:szCs w:val="24"/>
        </w:rPr>
        <w:t>ώμα συμφωνήσει</w:t>
      </w:r>
      <w:r>
        <w:rPr>
          <w:rFonts w:eastAsia="Times New Roman"/>
          <w:szCs w:val="24"/>
        </w:rPr>
        <w:t>,</w:t>
      </w:r>
      <w:r w:rsidRPr="00322D2E">
        <w:rPr>
          <w:rFonts w:eastAsia="Times New Roman"/>
          <w:szCs w:val="24"/>
        </w:rPr>
        <w:t xml:space="preserve"> αυτή η συγκεκριμένη συμφωνία θα υπογραφεί μεταξύ </w:t>
      </w:r>
      <w:r>
        <w:rPr>
          <w:rFonts w:eastAsia="Times New Roman"/>
          <w:szCs w:val="24"/>
        </w:rPr>
        <w:t xml:space="preserve">της </w:t>
      </w:r>
      <w:r w:rsidRPr="009C3D79">
        <w:rPr>
          <w:rFonts w:eastAsia="Times New Roman"/>
          <w:szCs w:val="24"/>
        </w:rPr>
        <w:t>ΓΔΑΕΕ</w:t>
      </w:r>
      <w:r w:rsidRPr="00322D2E">
        <w:rPr>
          <w:rFonts w:eastAsia="Times New Roman"/>
          <w:szCs w:val="24"/>
        </w:rPr>
        <w:t xml:space="preserve"> και της </w:t>
      </w:r>
      <w:r>
        <w:rPr>
          <w:rFonts w:eastAsia="Times New Roman"/>
          <w:szCs w:val="24"/>
        </w:rPr>
        <w:t>«</w:t>
      </w:r>
      <w:r w:rsidRPr="00322D2E">
        <w:rPr>
          <w:rFonts w:eastAsia="Times New Roman"/>
          <w:szCs w:val="24"/>
        </w:rPr>
        <w:t>LOCKHEED MARTIN</w:t>
      </w:r>
      <w:r>
        <w:rPr>
          <w:rFonts w:eastAsia="Times New Roman"/>
          <w:szCs w:val="24"/>
        </w:rPr>
        <w:t>»</w:t>
      </w:r>
      <w:r>
        <w:rPr>
          <w:rFonts w:eastAsia="Times New Roman"/>
          <w:szCs w:val="24"/>
        </w:rPr>
        <w:t xml:space="preserve"> </w:t>
      </w:r>
      <w:r w:rsidRPr="00322D2E">
        <w:rPr>
          <w:rFonts w:eastAsia="Times New Roman"/>
          <w:szCs w:val="24"/>
        </w:rPr>
        <w:t xml:space="preserve">και ουσιαστικά θα κλείσει το πρόγραμμα της πρώτης </w:t>
      </w:r>
      <w:r>
        <w:rPr>
          <w:rFonts w:eastAsia="Times New Roman"/>
          <w:szCs w:val="24"/>
        </w:rPr>
        <w:t>σύμβασης</w:t>
      </w:r>
      <w:r w:rsidRPr="00322D2E">
        <w:rPr>
          <w:rFonts w:eastAsia="Times New Roman"/>
          <w:szCs w:val="24"/>
        </w:rPr>
        <w:t xml:space="preserve"> του 2005 για τα </w:t>
      </w:r>
      <w:r>
        <w:rPr>
          <w:rFonts w:eastAsia="Times New Roman"/>
          <w:szCs w:val="24"/>
        </w:rPr>
        <w:t xml:space="preserve">ΑΩ και </w:t>
      </w:r>
      <w:r>
        <w:rPr>
          <w:rFonts w:eastAsia="Times New Roman"/>
          <w:szCs w:val="24"/>
        </w:rPr>
        <w:t>παράλληλα θα εξασφαλίσει τη</w:t>
      </w:r>
      <w:r w:rsidRPr="00322D2E">
        <w:rPr>
          <w:rFonts w:eastAsia="Times New Roman"/>
          <w:szCs w:val="24"/>
        </w:rPr>
        <w:t xml:space="preserve"> συνέχιση της </w:t>
      </w:r>
      <w:r>
        <w:rPr>
          <w:rFonts w:eastAsia="Times New Roman"/>
          <w:szCs w:val="24"/>
        </w:rPr>
        <w:t>α</w:t>
      </w:r>
      <w:r w:rsidRPr="00322D2E">
        <w:rPr>
          <w:rFonts w:eastAsia="Times New Roman"/>
          <w:szCs w:val="24"/>
        </w:rPr>
        <w:t xml:space="preserve">μυντικής </w:t>
      </w:r>
      <w:r>
        <w:rPr>
          <w:rFonts w:eastAsia="Times New Roman"/>
          <w:szCs w:val="24"/>
        </w:rPr>
        <w:t>β</w:t>
      </w:r>
      <w:r w:rsidRPr="00322D2E">
        <w:rPr>
          <w:rFonts w:eastAsia="Times New Roman"/>
          <w:szCs w:val="24"/>
        </w:rPr>
        <w:t>ιομηχανίας</w:t>
      </w:r>
      <w:r>
        <w:rPr>
          <w:rFonts w:eastAsia="Times New Roman"/>
          <w:szCs w:val="24"/>
        </w:rPr>
        <w:t>.</w:t>
      </w:r>
    </w:p>
    <w:p w14:paraId="65980139"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Γ</w:t>
      </w:r>
      <w:r w:rsidRPr="00322D2E">
        <w:rPr>
          <w:rFonts w:eastAsia="Times New Roman"/>
          <w:szCs w:val="24"/>
        </w:rPr>
        <w:t>ι</w:t>
      </w:r>
      <w:r>
        <w:rPr>
          <w:rFonts w:eastAsia="Times New Roman"/>
          <w:szCs w:val="24"/>
        </w:rPr>
        <w:t>’</w:t>
      </w:r>
      <w:r w:rsidRPr="00322D2E">
        <w:rPr>
          <w:rFonts w:eastAsia="Times New Roman"/>
          <w:szCs w:val="24"/>
        </w:rPr>
        <w:t xml:space="preserve"> αυτό</w:t>
      </w:r>
      <w:r>
        <w:rPr>
          <w:rFonts w:eastAsia="Times New Roman"/>
          <w:szCs w:val="24"/>
        </w:rPr>
        <w:t>ν</w:t>
      </w:r>
      <w:r w:rsidRPr="00322D2E">
        <w:rPr>
          <w:rFonts w:eastAsia="Times New Roman"/>
          <w:szCs w:val="24"/>
        </w:rPr>
        <w:t xml:space="preserve"> το</w:t>
      </w:r>
      <w:r>
        <w:rPr>
          <w:rFonts w:eastAsia="Times New Roman"/>
          <w:szCs w:val="24"/>
        </w:rPr>
        <w:t>ν</w:t>
      </w:r>
      <w:r w:rsidRPr="00322D2E">
        <w:rPr>
          <w:rFonts w:eastAsia="Times New Roman"/>
          <w:szCs w:val="24"/>
        </w:rPr>
        <w:t xml:space="preserve"> λόγο βρισκόμαστε σήμερα εδώ</w:t>
      </w:r>
      <w:r>
        <w:rPr>
          <w:rFonts w:eastAsia="Times New Roman"/>
          <w:szCs w:val="24"/>
        </w:rPr>
        <w:t>,</w:t>
      </w:r>
      <w:r w:rsidRPr="00322D2E">
        <w:rPr>
          <w:rFonts w:eastAsia="Times New Roman"/>
          <w:szCs w:val="24"/>
        </w:rPr>
        <w:t xml:space="preserve"> προκειμένου να ικανοποιήσουμε το αίτημα του Νομικού Συμβουλίου του </w:t>
      </w:r>
      <w:r w:rsidRPr="00322D2E">
        <w:rPr>
          <w:rFonts w:eastAsia="Times New Roman"/>
          <w:szCs w:val="24"/>
        </w:rPr>
        <w:t>Κ</w:t>
      </w:r>
      <w:r w:rsidRPr="00322D2E">
        <w:rPr>
          <w:rFonts w:eastAsia="Times New Roman"/>
          <w:szCs w:val="24"/>
        </w:rPr>
        <w:t xml:space="preserve">ράτους και των </w:t>
      </w:r>
      <w:r>
        <w:rPr>
          <w:rFonts w:eastAsia="Times New Roman"/>
          <w:szCs w:val="24"/>
        </w:rPr>
        <w:t xml:space="preserve">νομικών </w:t>
      </w:r>
      <w:r w:rsidRPr="00322D2E">
        <w:rPr>
          <w:rFonts w:eastAsia="Times New Roman"/>
          <w:szCs w:val="24"/>
        </w:rPr>
        <w:t>συμβούλων του Υπουργείου</w:t>
      </w:r>
      <w:r>
        <w:rPr>
          <w:rFonts w:eastAsia="Times New Roman"/>
          <w:szCs w:val="24"/>
        </w:rPr>
        <w:t xml:space="preserve"> και</w:t>
      </w:r>
      <w:r w:rsidRPr="00322D2E">
        <w:rPr>
          <w:rFonts w:eastAsia="Times New Roman"/>
          <w:szCs w:val="24"/>
        </w:rPr>
        <w:t xml:space="preserve"> να περάσει νόμος για τη συγκε</w:t>
      </w:r>
      <w:r w:rsidRPr="00322D2E">
        <w:rPr>
          <w:rFonts w:eastAsia="Times New Roman"/>
          <w:szCs w:val="24"/>
        </w:rPr>
        <w:t>κριμένη σύμβαση</w:t>
      </w:r>
      <w:r>
        <w:rPr>
          <w:rFonts w:eastAsia="Times New Roman"/>
          <w:szCs w:val="24"/>
        </w:rPr>
        <w:t>.</w:t>
      </w:r>
    </w:p>
    <w:p w14:paraId="6598013A"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Ε</w:t>
      </w:r>
      <w:r w:rsidRPr="00322D2E">
        <w:rPr>
          <w:rFonts w:eastAsia="Times New Roman"/>
          <w:szCs w:val="24"/>
        </w:rPr>
        <w:t>ίναι στη διάθεση όλων τω</w:t>
      </w:r>
      <w:r>
        <w:rPr>
          <w:rFonts w:eastAsia="Times New Roman"/>
          <w:szCs w:val="24"/>
        </w:rPr>
        <w:t xml:space="preserve">ν συναδέλφων και η </w:t>
      </w:r>
      <w:r>
        <w:rPr>
          <w:rFonts w:eastAsia="Times New Roman"/>
          <w:szCs w:val="24"/>
          <w:lang w:val="en-US"/>
        </w:rPr>
        <w:t>LOA</w:t>
      </w:r>
      <w:r w:rsidRPr="00724ACA">
        <w:rPr>
          <w:rFonts w:eastAsia="Times New Roman"/>
          <w:szCs w:val="24"/>
        </w:rPr>
        <w:t xml:space="preserve"> </w:t>
      </w:r>
      <w:r>
        <w:rPr>
          <w:rFonts w:eastAsia="Times New Roman"/>
          <w:szCs w:val="24"/>
        </w:rPr>
        <w:t xml:space="preserve">πλέον </w:t>
      </w:r>
      <w:r w:rsidRPr="00322D2E">
        <w:rPr>
          <w:rFonts w:eastAsia="Times New Roman"/>
          <w:szCs w:val="24"/>
        </w:rPr>
        <w:t xml:space="preserve">στο σύνολό της </w:t>
      </w:r>
      <w:r>
        <w:rPr>
          <w:rFonts w:eastAsia="Times New Roman"/>
          <w:szCs w:val="24"/>
        </w:rPr>
        <w:t>κ</w:t>
      </w:r>
      <w:r w:rsidRPr="00322D2E">
        <w:rPr>
          <w:rFonts w:eastAsia="Times New Roman"/>
          <w:szCs w:val="24"/>
        </w:rPr>
        <w:t>αι όπως θα διαμορφωθεί</w:t>
      </w:r>
      <w:r>
        <w:rPr>
          <w:rFonts w:eastAsia="Times New Roman"/>
          <w:szCs w:val="24"/>
        </w:rPr>
        <w:t>.</w:t>
      </w:r>
      <w:r w:rsidRPr="00322D2E">
        <w:rPr>
          <w:rFonts w:eastAsia="Times New Roman"/>
          <w:szCs w:val="24"/>
        </w:rPr>
        <w:t xml:space="preserve"> </w:t>
      </w:r>
      <w:r>
        <w:rPr>
          <w:rFonts w:eastAsia="Times New Roman"/>
          <w:szCs w:val="24"/>
        </w:rPr>
        <w:t>Σ</w:t>
      </w:r>
      <w:r w:rsidRPr="00322D2E">
        <w:rPr>
          <w:rFonts w:eastAsia="Times New Roman"/>
          <w:szCs w:val="24"/>
        </w:rPr>
        <w:t xml:space="preserve">τη διάθεσή </w:t>
      </w:r>
      <w:r w:rsidRPr="00322D2E">
        <w:rPr>
          <w:rFonts w:eastAsia="Times New Roman"/>
          <w:szCs w:val="24"/>
        </w:rPr>
        <w:lastRenderedPageBreak/>
        <w:t xml:space="preserve">σας είναι ο </w:t>
      </w:r>
      <w:r>
        <w:rPr>
          <w:rFonts w:eastAsia="Times New Roman"/>
          <w:szCs w:val="24"/>
        </w:rPr>
        <w:t xml:space="preserve">ναύαρχος </w:t>
      </w:r>
      <w:r w:rsidRPr="00322D2E">
        <w:rPr>
          <w:rFonts w:eastAsia="Times New Roman"/>
          <w:szCs w:val="24"/>
        </w:rPr>
        <w:t>κ</w:t>
      </w:r>
      <w:r>
        <w:rPr>
          <w:rFonts w:eastAsia="Times New Roman"/>
          <w:szCs w:val="24"/>
        </w:rPr>
        <w:t>.</w:t>
      </w:r>
      <w:r w:rsidRPr="00322D2E">
        <w:rPr>
          <w:rFonts w:eastAsia="Times New Roman"/>
          <w:szCs w:val="24"/>
        </w:rPr>
        <w:t xml:space="preserve"> Κυριακίδης και </w:t>
      </w:r>
      <w:r>
        <w:rPr>
          <w:rFonts w:eastAsia="Times New Roman"/>
          <w:szCs w:val="24"/>
        </w:rPr>
        <w:t xml:space="preserve">οι </w:t>
      </w:r>
      <w:r w:rsidRPr="00322D2E">
        <w:rPr>
          <w:rFonts w:eastAsia="Times New Roman"/>
          <w:szCs w:val="24"/>
        </w:rPr>
        <w:t xml:space="preserve">συνεργάτες της </w:t>
      </w:r>
      <w:r w:rsidRPr="00F34BCC">
        <w:rPr>
          <w:rFonts w:eastAsia="Times New Roman"/>
          <w:szCs w:val="24"/>
        </w:rPr>
        <w:t>ΓΔΑΕΕ</w:t>
      </w:r>
      <w:r>
        <w:rPr>
          <w:rFonts w:eastAsia="Times New Roman"/>
          <w:szCs w:val="24"/>
        </w:rPr>
        <w:t>. Ε</w:t>
      </w:r>
      <w:r w:rsidRPr="00322D2E">
        <w:rPr>
          <w:rFonts w:eastAsia="Times New Roman"/>
          <w:szCs w:val="24"/>
        </w:rPr>
        <w:t xml:space="preserve">πειδή </w:t>
      </w:r>
      <w:r>
        <w:rPr>
          <w:rFonts w:eastAsia="Times New Roman"/>
          <w:szCs w:val="24"/>
        </w:rPr>
        <w:t xml:space="preserve">περιέχουν </w:t>
      </w:r>
      <w:r w:rsidRPr="00322D2E">
        <w:rPr>
          <w:rFonts w:eastAsia="Times New Roman"/>
          <w:szCs w:val="24"/>
        </w:rPr>
        <w:t>απόρρητα θέματα</w:t>
      </w:r>
      <w:r>
        <w:rPr>
          <w:rFonts w:eastAsia="Times New Roman"/>
          <w:szCs w:val="24"/>
        </w:rPr>
        <w:t>,</w:t>
      </w:r>
      <w:r w:rsidRPr="00322D2E">
        <w:rPr>
          <w:rFonts w:eastAsia="Times New Roman"/>
          <w:szCs w:val="24"/>
        </w:rPr>
        <w:t xml:space="preserve"> οι Βουλευτές έχετε </w:t>
      </w:r>
      <w:r>
        <w:rPr>
          <w:rFonts w:eastAsia="Times New Roman"/>
          <w:szCs w:val="24"/>
        </w:rPr>
        <w:t>π</w:t>
      </w:r>
      <w:r w:rsidRPr="00322D2E">
        <w:rPr>
          <w:rFonts w:eastAsia="Times New Roman"/>
          <w:szCs w:val="24"/>
        </w:rPr>
        <w:t xml:space="preserve">λέον </w:t>
      </w:r>
      <w:r>
        <w:rPr>
          <w:rFonts w:eastAsia="Times New Roman"/>
          <w:szCs w:val="24"/>
        </w:rPr>
        <w:t>-α</w:t>
      </w:r>
      <w:r w:rsidRPr="00322D2E">
        <w:rPr>
          <w:rFonts w:eastAsia="Times New Roman"/>
          <w:szCs w:val="24"/>
        </w:rPr>
        <w:t>πό τη με</w:t>
      </w:r>
      <w:r w:rsidRPr="00322D2E">
        <w:rPr>
          <w:rFonts w:eastAsia="Times New Roman"/>
          <w:szCs w:val="24"/>
        </w:rPr>
        <w:t>ριά του Υπουργείου</w:t>
      </w:r>
      <w:r>
        <w:rPr>
          <w:rFonts w:eastAsia="Times New Roman"/>
          <w:szCs w:val="24"/>
        </w:rPr>
        <w:t xml:space="preserve">- </w:t>
      </w:r>
      <w:r w:rsidRPr="00322D2E">
        <w:rPr>
          <w:rFonts w:eastAsia="Times New Roman"/>
          <w:szCs w:val="24"/>
        </w:rPr>
        <w:t xml:space="preserve">την </w:t>
      </w:r>
      <w:r>
        <w:rPr>
          <w:rFonts w:eastAsia="Times New Roman"/>
          <w:szCs w:val="24"/>
        </w:rPr>
        <w:t>ε</w:t>
      </w:r>
      <w:r w:rsidRPr="00322D2E">
        <w:rPr>
          <w:rFonts w:eastAsia="Times New Roman"/>
          <w:szCs w:val="24"/>
        </w:rPr>
        <w:t>λεύθερη πρόσβαση σε όλα τα κείμενα και σε όλ</w:t>
      </w:r>
      <w:r>
        <w:rPr>
          <w:rFonts w:eastAsia="Times New Roman"/>
          <w:szCs w:val="24"/>
        </w:rPr>
        <w:t>α</w:t>
      </w:r>
      <w:r w:rsidRPr="00322D2E">
        <w:rPr>
          <w:rFonts w:eastAsia="Times New Roman"/>
          <w:szCs w:val="24"/>
        </w:rPr>
        <w:t xml:space="preserve"> </w:t>
      </w:r>
      <w:r>
        <w:rPr>
          <w:rFonts w:eastAsia="Times New Roman"/>
          <w:szCs w:val="24"/>
        </w:rPr>
        <w:t>τα κείμενα</w:t>
      </w:r>
      <w:r w:rsidRPr="00322D2E">
        <w:rPr>
          <w:rFonts w:eastAsia="Times New Roman"/>
          <w:szCs w:val="24"/>
        </w:rPr>
        <w:t xml:space="preserve"> διαπραγματεύσεων</w:t>
      </w:r>
      <w:r>
        <w:rPr>
          <w:rFonts w:eastAsia="Times New Roman"/>
          <w:szCs w:val="24"/>
        </w:rPr>
        <w:t>,</w:t>
      </w:r>
      <w:r w:rsidRPr="00322D2E">
        <w:rPr>
          <w:rFonts w:eastAsia="Times New Roman"/>
          <w:szCs w:val="24"/>
        </w:rPr>
        <w:t xml:space="preserve"> για να υπάρχει πλήρης διαφάνεια </w:t>
      </w:r>
      <w:r>
        <w:rPr>
          <w:rFonts w:eastAsia="Times New Roman"/>
          <w:szCs w:val="24"/>
        </w:rPr>
        <w:t>κ</w:t>
      </w:r>
      <w:r w:rsidRPr="00322D2E">
        <w:rPr>
          <w:rFonts w:eastAsia="Times New Roman"/>
          <w:szCs w:val="24"/>
        </w:rPr>
        <w:t xml:space="preserve">αι </w:t>
      </w:r>
      <w:r>
        <w:rPr>
          <w:rFonts w:eastAsia="Times New Roman"/>
          <w:szCs w:val="24"/>
        </w:rPr>
        <w:t xml:space="preserve">να μην υπάρχει </w:t>
      </w:r>
      <w:r w:rsidRPr="00322D2E">
        <w:rPr>
          <w:rFonts w:eastAsia="Times New Roman"/>
          <w:szCs w:val="24"/>
        </w:rPr>
        <w:t>κα</w:t>
      </w:r>
      <w:r>
        <w:rPr>
          <w:rFonts w:eastAsia="Times New Roman"/>
          <w:szCs w:val="24"/>
        </w:rPr>
        <w:t>μ</w:t>
      </w:r>
      <w:r w:rsidRPr="00322D2E">
        <w:rPr>
          <w:rFonts w:eastAsia="Times New Roman"/>
          <w:szCs w:val="24"/>
        </w:rPr>
        <w:t>μία σκιά στο συγκεκριμένο πρόγραμμα</w:t>
      </w:r>
      <w:r>
        <w:rPr>
          <w:rFonts w:eastAsia="Times New Roman"/>
          <w:szCs w:val="24"/>
        </w:rPr>
        <w:t>.</w:t>
      </w:r>
    </w:p>
    <w:p w14:paraId="6598013B"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Ε</w:t>
      </w:r>
      <w:r w:rsidRPr="00322D2E">
        <w:rPr>
          <w:rFonts w:eastAsia="Times New Roman"/>
          <w:szCs w:val="24"/>
        </w:rPr>
        <w:t>υχαριστώ</w:t>
      </w:r>
      <w:r>
        <w:rPr>
          <w:rFonts w:eastAsia="Times New Roman"/>
          <w:szCs w:val="24"/>
        </w:rPr>
        <w:t>.</w:t>
      </w:r>
    </w:p>
    <w:p w14:paraId="6598013C" w14:textId="77777777" w:rsidR="00665451" w:rsidRDefault="007410E1">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Εμείς ευχαριστούμε. </w:t>
      </w:r>
    </w:p>
    <w:p w14:paraId="6598013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Περνάμε τώρα στους εισηγητές και παράλληλα ανοίγει το ηλεκτρονικό σύστημα για τις εγγραφές των ομιλητών. </w:t>
      </w:r>
    </w:p>
    <w:p w14:paraId="6598013E" w14:textId="77777777" w:rsidR="00665451" w:rsidRDefault="007410E1">
      <w:pPr>
        <w:spacing w:line="600" w:lineRule="auto"/>
        <w:ind w:firstLine="720"/>
        <w:jc w:val="both"/>
        <w:rPr>
          <w:rFonts w:eastAsia="Times New Roman"/>
          <w:szCs w:val="24"/>
        </w:rPr>
      </w:pPr>
      <w:r>
        <w:rPr>
          <w:rFonts w:eastAsia="Times New Roman" w:cs="Times New Roman"/>
          <w:szCs w:val="24"/>
        </w:rPr>
        <w:t xml:space="preserve">Πρώτος στη σειρά είναι </w:t>
      </w:r>
      <w:r>
        <w:rPr>
          <w:rFonts w:eastAsia="Times New Roman"/>
          <w:szCs w:val="24"/>
        </w:rPr>
        <w:t xml:space="preserve">ο κ. </w:t>
      </w:r>
      <w:proofErr w:type="spellStart"/>
      <w:r>
        <w:rPr>
          <w:rFonts w:eastAsia="Times New Roman"/>
          <w:szCs w:val="24"/>
        </w:rPr>
        <w:t>Δέδες</w:t>
      </w:r>
      <w:proofErr w:type="spellEnd"/>
      <w:r>
        <w:rPr>
          <w:rFonts w:eastAsia="Times New Roman"/>
          <w:szCs w:val="24"/>
        </w:rPr>
        <w:t xml:space="preserve"> από την πλευρά του ΣΥΡΙΖΑ</w:t>
      </w:r>
      <w:r>
        <w:rPr>
          <w:rFonts w:eastAsia="Times New Roman"/>
          <w:szCs w:val="24"/>
        </w:rPr>
        <w:t>.</w:t>
      </w:r>
    </w:p>
    <w:p w14:paraId="6598013F" w14:textId="77777777" w:rsidR="00665451" w:rsidRDefault="007410E1">
      <w:pPr>
        <w:spacing w:line="600" w:lineRule="auto"/>
        <w:ind w:firstLine="720"/>
        <w:jc w:val="both"/>
        <w:rPr>
          <w:rFonts w:eastAsia="Times New Roman"/>
          <w:szCs w:val="24"/>
        </w:rPr>
      </w:pPr>
      <w:r>
        <w:rPr>
          <w:rFonts w:eastAsia="Times New Roman"/>
          <w:szCs w:val="24"/>
        </w:rPr>
        <w:t>Ορίστε</w:t>
      </w:r>
      <w:r>
        <w:rPr>
          <w:rFonts w:eastAsia="Times New Roman"/>
          <w:szCs w:val="24"/>
        </w:rPr>
        <w:t>,</w:t>
      </w:r>
      <w:r>
        <w:rPr>
          <w:rFonts w:eastAsia="Times New Roman"/>
          <w:szCs w:val="24"/>
        </w:rPr>
        <w:t xml:space="preserve"> έχετε τον λόγο</w:t>
      </w:r>
      <w:r>
        <w:rPr>
          <w:rFonts w:eastAsia="Times New Roman"/>
          <w:szCs w:val="24"/>
        </w:rPr>
        <w:t xml:space="preserve"> για πέντε λεπτά. </w:t>
      </w:r>
    </w:p>
    <w:p w14:paraId="65980140" w14:textId="77777777" w:rsidR="00665451" w:rsidRDefault="007410E1">
      <w:pPr>
        <w:spacing w:line="600" w:lineRule="auto"/>
        <w:ind w:firstLine="720"/>
        <w:jc w:val="both"/>
        <w:rPr>
          <w:rFonts w:eastAsia="Times New Roman"/>
          <w:szCs w:val="24"/>
        </w:rPr>
      </w:pPr>
      <w:r w:rsidRPr="00BA459D">
        <w:rPr>
          <w:rFonts w:eastAsia="Times New Roman"/>
          <w:b/>
          <w:szCs w:val="24"/>
        </w:rPr>
        <w:t>ΙΩΑΝΝΗΣ ΔΕΔΕΣ:</w:t>
      </w:r>
      <w:r>
        <w:rPr>
          <w:rFonts w:eastAsia="Times New Roman"/>
          <w:b/>
          <w:szCs w:val="24"/>
        </w:rPr>
        <w:t xml:space="preserve"> </w:t>
      </w:r>
      <w:r>
        <w:rPr>
          <w:rFonts w:eastAsia="Times New Roman"/>
          <w:szCs w:val="24"/>
        </w:rPr>
        <w:t>Ε</w:t>
      </w:r>
      <w:r w:rsidRPr="00322D2E">
        <w:rPr>
          <w:rFonts w:eastAsia="Times New Roman"/>
          <w:szCs w:val="24"/>
        </w:rPr>
        <w:t>υχαριστώ</w:t>
      </w:r>
      <w:r>
        <w:rPr>
          <w:rFonts w:eastAsia="Times New Roman"/>
          <w:szCs w:val="24"/>
        </w:rPr>
        <w:t>,</w:t>
      </w:r>
      <w:r w:rsidRPr="00322D2E">
        <w:rPr>
          <w:rFonts w:eastAsia="Times New Roman"/>
          <w:szCs w:val="24"/>
        </w:rPr>
        <w:t xml:space="preserve"> κύριε Πρόεδρε</w:t>
      </w:r>
      <w:r>
        <w:rPr>
          <w:rFonts w:eastAsia="Times New Roman"/>
          <w:szCs w:val="24"/>
        </w:rPr>
        <w:t>.</w:t>
      </w:r>
      <w:r w:rsidRPr="00322D2E">
        <w:rPr>
          <w:rFonts w:eastAsia="Times New Roman"/>
          <w:szCs w:val="24"/>
        </w:rPr>
        <w:t xml:space="preserve"> Καλή σα</w:t>
      </w:r>
      <w:r w:rsidRPr="00322D2E">
        <w:rPr>
          <w:rFonts w:eastAsia="Times New Roman"/>
          <w:szCs w:val="24"/>
        </w:rPr>
        <w:t>ς μέρα</w:t>
      </w:r>
      <w:r>
        <w:rPr>
          <w:rFonts w:eastAsia="Times New Roman"/>
          <w:szCs w:val="24"/>
        </w:rPr>
        <w:t xml:space="preserve"> και κ</w:t>
      </w:r>
      <w:r w:rsidRPr="00322D2E">
        <w:rPr>
          <w:rFonts w:eastAsia="Times New Roman"/>
          <w:szCs w:val="24"/>
        </w:rPr>
        <w:t>αλή χρονιά σε όλους</w:t>
      </w:r>
      <w:r>
        <w:rPr>
          <w:rFonts w:eastAsia="Times New Roman"/>
          <w:szCs w:val="24"/>
        </w:rPr>
        <w:t>.</w:t>
      </w:r>
    </w:p>
    <w:p w14:paraId="65980141" w14:textId="77777777" w:rsidR="00665451" w:rsidRDefault="007410E1">
      <w:pPr>
        <w:spacing w:line="600" w:lineRule="auto"/>
        <w:ind w:firstLine="720"/>
        <w:jc w:val="both"/>
        <w:rPr>
          <w:rFonts w:eastAsia="Times New Roman" w:cs="Times New Roman"/>
          <w:szCs w:val="24"/>
        </w:rPr>
      </w:pPr>
      <w:r>
        <w:rPr>
          <w:rFonts w:eastAsia="Times New Roman"/>
          <w:szCs w:val="24"/>
        </w:rPr>
        <w:lastRenderedPageBreak/>
        <w:t>Κ</w:t>
      </w:r>
      <w:r w:rsidRPr="00322D2E">
        <w:rPr>
          <w:rFonts w:eastAsia="Times New Roman"/>
          <w:szCs w:val="24"/>
        </w:rPr>
        <w:t>ύριε Πρόεδρε</w:t>
      </w:r>
      <w:r>
        <w:rPr>
          <w:rFonts w:eastAsia="Times New Roman"/>
          <w:szCs w:val="24"/>
        </w:rPr>
        <w:t>,</w:t>
      </w:r>
      <w:r w:rsidRPr="00322D2E">
        <w:rPr>
          <w:rFonts w:eastAsia="Times New Roman"/>
          <w:szCs w:val="24"/>
        </w:rPr>
        <w:t xml:space="preserve"> η τροπολογία </w:t>
      </w:r>
      <w:r>
        <w:rPr>
          <w:rFonts w:eastAsia="Times New Roman"/>
          <w:szCs w:val="24"/>
        </w:rPr>
        <w:t>α</w:t>
      </w:r>
      <w:r w:rsidRPr="00322D2E">
        <w:rPr>
          <w:rFonts w:eastAsia="Times New Roman"/>
          <w:szCs w:val="24"/>
        </w:rPr>
        <w:t>υτή φαίνεται</w:t>
      </w:r>
      <w:r>
        <w:rPr>
          <w:rFonts w:eastAsia="Times New Roman"/>
          <w:szCs w:val="24"/>
        </w:rPr>
        <w:t>,</w:t>
      </w:r>
      <w:r w:rsidRPr="00322D2E">
        <w:rPr>
          <w:rFonts w:eastAsia="Times New Roman"/>
          <w:szCs w:val="24"/>
        </w:rPr>
        <w:t xml:space="preserve"> όπως εξηγήθηκε από τον Υπουργό Εθνικής Άμυνας</w:t>
      </w:r>
      <w:r>
        <w:rPr>
          <w:rFonts w:eastAsia="Times New Roman"/>
          <w:szCs w:val="24"/>
        </w:rPr>
        <w:t>,</w:t>
      </w:r>
      <w:r w:rsidRPr="00322D2E">
        <w:rPr>
          <w:rFonts w:eastAsia="Times New Roman"/>
          <w:szCs w:val="24"/>
        </w:rPr>
        <w:t xml:space="preserve"> ότι χρειάζεται να περάσει από τη Βουλή</w:t>
      </w:r>
      <w:r>
        <w:rPr>
          <w:rFonts w:eastAsia="Times New Roman"/>
          <w:szCs w:val="24"/>
        </w:rPr>
        <w:t>,</w:t>
      </w:r>
      <w:r w:rsidRPr="00322D2E">
        <w:rPr>
          <w:rFonts w:eastAsia="Times New Roman"/>
          <w:szCs w:val="24"/>
        </w:rPr>
        <w:t xml:space="preserve"> διότι δεν υφίσταται νομικό πλαίσιο ώστε να καλύπτει αυτή</w:t>
      </w:r>
      <w:r>
        <w:rPr>
          <w:rFonts w:eastAsia="Times New Roman"/>
          <w:szCs w:val="24"/>
        </w:rPr>
        <w:t>ν</w:t>
      </w:r>
      <w:r w:rsidRPr="00322D2E">
        <w:rPr>
          <w:rFonts w:eastAsia="Times New Roman"/>
          <w:szCs w:val="24"/>
        </w:rPr>
        <w:t xml:space="preserve"> την προσφορά της κατασκευάστριας ετ</w:t>
      </w:r>
      <w:r w:rsidRPr="00322D2E">
        <w:rPr>
          <w:rFonts w:eastAsia="Times New Roman"/>
          <w:szCs w:val="24"/>
        </w:rPr>
        <w:t xml:space="preserve">αιρείας </w:t>
      </w:r>
      <w:r>
        <w:rPr>
          <w:rFonts w:eastAsia="Times New Roman"/>
          <w:szCs w:val="24"/>
        </w:rPr>
        <w:t>«</w:t>
      </w:r>
      <w:r w:rsidRPr="00322D2E">
        <w:rPr>
          <w:rFonts w:eastAsia="Times New Roman"/>
          <w:szCs w:val="24"/>
        </w:rPr>
        <w:t>LOCKHEED MARTIN</w:t>
      </w:r>
      <w:r>
        <w:rPr>
          <w:rFonts w:eastAsia="Times New Roman"/>
          <w:szCs w:val="24"/>
        </w:rPr>
        <w:t>»</w:t>
      </w:r>
      <w:r>
        <w:rPr>
          <w:rFonts w:eastAsia="Times New Roman"/>
          <w:szCs w:val="24"/>
        </w:rPr>
        <w:t xml:space="preserve"> </w:t>
      </w:r>
      <w:r w:rsidRPr="00322D2E">
        <w:rPr>
          <w:rFonts w:eastAsia="Times New Roman"/>
          <w:szCs w:val="24"/>
        </w:rPr>
        <w:t xml:space="preserve">κατά τη σύμβαση που </w:t>
      </w:r>
      <w:r>
        <w:rPr>
          <w:rFonts w:eastAsia="Times New Roman"/>
          <w:szCs w:val="24"/>
        </w:rPr>
        <w:t>είχε</w:t>
      </w:r>
      <w:r w:rsidRPr="00322D2E">
        <w:rPr>
          <w:rFonts w:eastAsia="Times New Roman"/>
          <w:szCs w:val="24"/>
        </w:rPr>
        <w:t xml:space="preserve"> γίνει το 2005</w:t>
      </w:r>
      <w:r>
        <w:rPr>
          <w:rFonts w:eastAsia="Times New Roman"/>
          <w:szCs w:val="24"/>
        </w:rPr>
        <w:t>,</w:t>
      </w:r>
      <w:r w:rsidRPr="00322D2E">
        <w:rPr>
          <w:rFonts w:eastAsia="Times New Roman"/>
          <w:szCs w:val="24"/>
        </w:rPr>
        <w:t xml:space="preserve"> </w:t>
      </w:r>
      <w:r>
        <w:rPr>
          <w:rFonts w:eastAsia="Times New Roman"/>
          <w:szCs w:val="24"/>
        </w:rPr>
        <w:t>ό</w:t>
      </w:r>
      <w:r w:rsidRPr="00322D2E">
        <w:rPr>
          <w:rFonts w:eastAsia="Times New Roman"/>
          <w:szCs w:val="24"/>
        </w:rPr>
        <w:t>σο</w:t>
      </w:r>
      <w:r>
        <w:rPr>
          <w:rFonts w:eastAsia="Times New Roman"/>
          <w:szCs w:val="24"/>
        </w:rPr>
        <w:t>ν</w:t>
      </w:r>
      <w:r w:rsidRPr="00322D2E">
        <w:rPr>
          <w:rFonts w:eastAsia="Times New Roman"/>
          <w:szCs w:val="24"/>
        </w:rPr>
        <w:t xml:space="preserve"> αφορά </w:t>
      </w:r>
      <w:r>
        <w:rPr>
          <w:rFonts w:eastAsia="Times New Roman"/>
          <w:szCs w:val="24"/>
        </w:rPr>
        <w:t>σ</w:t>
      </w:r>
      <w:r w:rsidRPr="00322D2E">
        <w:rPr>
          <w:rFonts w:eastAsia="Times New Roman"/>
          <w:szCs w:val="24"/>
        </w:rPr>
        <w:t xml:space="preserve">τα αντισταθμιστικά </w:t>
      </w:r>
      <w:r>
        <w:rPr>
          <w:rFonts w:eastAsia="Times New Roman"/>
          <w:szCs w:val="24"/>
        </w:rPr>
        <w:t>ω</w:t>
      </w:r>
      <w:r w:rsidRPr="00322D2E">
        <w:rPr>
          <w:rFonts w:eastAsia="Times New Roman"/>
          <w:szCs w:val="24"/>
        </w:rPr>
        <w:t xml:space="preserve">φελήματα της τότε συμβάσεως </w:t>
      </w:r>
      <w:r>
        <w:rPr>
          <w:rFonts w:eastAsia="Times New Roman"/>
          <w:szCs w:val="24"/>
        </w:rPr>
        <w:t>αυτής. Ω</w:t>
      </w:r>
      <w:r w:rsidRPr="00322D2E">
        <w:rPr>
          <w:rFonts w:eastAsia="Times New Roman"/>
          <w:szCs w:val="24"/>
        </w:rPr>
        <w:t>ς εκ τούτου</w:t>
      </w:r>
      <w:r>
        <w:rPr>
          <w:rFonts w:eastAsia="Times New Roman"/>
          <w:szCs w:val="24"/>
        </w:rPr>
        <w:t>,</w:t>
      </w:r>
      <w:r w:rsidRPr="00322D2E">
        <w:rPr>
          <w:rFonts w:eastAsia="Times New Roman"/>
          <w:szCs w:val="24"/>
        </w:rPr>
        <w:t xml:space="preserve"> </w:t>
      </w:r>
      <w:r>
        <w:rPr>
          <w:rFonts w:eastAsia="Times New Roman"/>
          <w:szCs w:val="24"/>
        </w:rPr>
        <w:t>λ</w:t>
      </w:r>
      <w:r w:rsidRPr="00322D2E">
        <w:rPr>
          <w:rFonts w:eastAsia="Times New Roman"/>
          <w:szCs w:val="24"/>
        </w:rPr>
        <w:t>οιπόν</w:t>
      </w:r>
      <w:r>
        <w:rPr>
          <w:rFonts w:eastAsia="Times New Roman"/>
          <w:szCs w:val="24"/>
        </w:rPr>
        <w:t>,</w:t>
      </w:r>
      <w:r w:rsidRPr="00322D2E">
        <w:rPr>
          <w:rFonts w:eastAsia="Times New Roman"/>
          <w:szCs w:val="24"/>
        </w:rPr>
        <w:t xml:space="preserve"> για να γίνει αποδεκτή και να περάσει αυτή η προσφορά των 230</w:t>
      </w:r>
      <w:r>
        <w:rPr>
          <w:rFonts w:eastAsia="Times New Roman"/>
          <w:szCs w:val="24"/>
        </w:rPr>
        <w:t>.000.000</w:t>
      </w:r>
      <w:r w:rsidRPr="00322D2E">
        <w:rPr>
          <w:rFonts w:eastAsia="Times New Roman"/>
          <w:szCs w:val="24"/>
        </w:rPr>
        <w:t xml:space="preserve"> ευρώ περίπου</w:t>
      </w:r>
      <w:r>
        <w:rPr>
          <w:rFonts w:eastAsia="Times New Roman"/>
          <w:szCs w:val="24"/>
        </w:rPr>
        <w:t>,</w:t>
      </w:r>
      <w:r w:rsidRPr="00322D2E">
        <w:rPr>
          <w:rFonts w:eastAsia="Times New Roman"/>
          <w:szCs w:val="24"/>
        </w:rPr>
        <w:t xml:space="preserve"> </w:t>
      </w:r>
      <w:r>
        <w:rPr>
          <w:rFonts w:eastAsia="Times New Roman"/>
          <w:szCs w:val="24"/>
        </w:rPr>
        <w:t>θ</w:t>
      </w:r>
      <w:r w:rsidRPr="00322D2E">
        <w:rPr>
          <w:rFonts w:eastAsia="Times New Roman"/>
          <w:szCs w:val="24"/>
        </w:rPr>
        <w:t>α</w:t>
      </w:r>
      <w:r>
        <w:rPr>
          <w:rFonts w:eastAsia="Times New Roman"/>
          <w:szCs w:val="24"/>
        </w:rPr>
        <w:t xml:space="preserve"> έπρεπε να έρθει ως νόμος.</w:t>
      </w:r>
    </w:p>
    <w:p w14:paraId="6598014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Καταλαβαίνω το πρόβλημα του Υπουργού, ο οποίος έλειπε προχθές που είχαμε την </w:t>
      </w:r>
      <w:r>
        <w:rPr>
          <w:rFonts w:eastAsia="Times New Roman" w:cs="Times New Roman"/>
          <w:szCs w:val="24"/>
        </w:rPr>
        <w:t xml:space="preserve">επιτροπή </w:t>
      </w:r>
      <w:r>
        <w:rPr>
          <w:rFonts w:eastAsia="Times New Roman" w:cs="Times New Roman"/>
          <w:szCs w:val="24"/>
        </w:rPr>
        <w:t xml:space="preserve">κατά τη συζήτηση του νομοσχεδίου. Και νομίζω ότι στο νομοσχέδιο αυτό θα πρέπει να τροποποιηθεί η εισαγωγική λέξη, ώστε να τεθεί το «και άλλες </w:t>
      </w:r>
      <w:r>
        <w:rPr>
          <w:rFonts w:eastAsia="Times New Roman" w:cs="Times New Roman"/>
          <w:szCs w:val="24"/>
        </w:rPr>
        <w:t>διατάξεις», για να υποδεχθεί και την προτεινόμενη τροπολογία.</w:t>
      </w:r>
    </w:p>
    <w:p w14:paraId="6598014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Ως εκ τούτου, αγαπητέ κύριε Πρόεδρε και κύριοι συνάδελφοι, νομίζω ότι αυτή η προσφορά και με τις ρήτρες που ανέγνωσε προηγουμένως επί μακρόν ο Υπουργός με τα συγκεκριμένα ωφελήματα και την αναβά</w:t>
      </w:r>
      <w:r>
        <w:rPr>
          <w:rFonts w:eastAsia="Times New Roman" w:cs="Times New Roman"/>
          <w:szCs w:val="24"/>
        </w:rPr>
        <w:t xml:space="preserve">θμιση που θα γίνει όσον αφορά </w:t>
      </w:r>
      <w:r>
        <w:rPr>
          <w:rFonts w:eastAsia="Times New Roman" w:cs="Times New Roman"/>
          <w:szCs w:val="24"/>
        </w:rPr>
        <w:t>σ</w:t>
      </w:r>
      <w:r>
        <w:rPr>
          <w:rFonts w:eastAsia="Times New Roman" w:cs="Times New Roman"/>
          <w:szCs w:val="24"/>
        </w:rPr>
        <w:t xml:space="preserve">την κατασκευή των </w:t>
      </w:r>
      <w:r>
        <w:rPr>
          <w:rFonts w:eastAsia="Times New Roman" w:cs="Times New Roman"/>
          <w:szCs w:val="24"/>
          <w:lang w:val="en-US"/>
        </w:rPr>
        <w:t>F</w:t>
      </w:r>
      <w:r>
        <w:rPr>
          <w:rFonts w:eastAsia="Times New Roman" w:cs="Times New Roman"/>
          <w:szCs w:val="24"/>
        </w:rPr>
        <w:t>-</w:t>
      </w:r>
      <w:r w:rsidRPr="00DB2233">
        <w:rPr>
          <w:rFonts w:eastAsia="Times New Roman" w:cs="Times New Roman"/>
          <w:szCs w:val="24"/>
        </w:rPr>
        <w:t xml:space="preserve">16 </w:t>
      </w:r>
      <w:r>
        <w:rPr>
          <w:rFonts w:eastAsia="Times New Roman" w:cs="Times New Roman"/>
          <w:szCs w:val="24"/>
        </w:rPr>
        <w:t>στις ελληνικές εγκαταστάσεις, αφ</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lastRenderedPageBreak/>
        <w:t>μεν δίδει μια αναβάθμιση στην τεχνογνωσία των πληρωμάτων και των εγκαταστάσεων των εργοστασίων της ΕΑΒ, αφ</w:t>
      </w:r>
      <w:r>
        <w:rPr>
          <w:rFonts w:eastAsia="Times New Roman" w:cs="Times New Roman"/>
          <w:szCs w:val="24"/>
        </w:rPr>
        <w:t xml:space="preserve">’ </w:t>
      </w:r>
      <w:r>
        <w:rPr>
          <w:rFonts w:eastAsia="Times New Roman" w:cs="Times New Roman"/>
          <w:szCs w:val="24"/>
        </w:rPr>
        <w:t>ετέρου προσφέρει εργασία γιατί θα δουλέψουν και άλλες π</w:t>
      </w:r>
      <w:r>
        <w:rPr>
          <w:rFonts w:eastAsia="Times New Roman" w:cs="Times New Roman"/>
          <w:szCs w:val="24"/>
        </w:rPr>
        <w:t>ρομηθεύτριες εταιρείες, τις οποίες οπωσδήποτε θα επιλέξει η κατασκευάστρια εταιρεία ως προς την ποιότητα των παρεχόμενων ανταλλακτικών και υλικών.</w:t>
      </w:r>
    </w:p>
    <w:p w14:paraId="6598014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Ως εκ τούτου, λοιπόν, από τη μεριά μας είναι θετική και πιστεύω ότι θα προσφέρει όλη αυτή η διαδικασία. Γι’ α</w:t>
      </w:r>
      <w:r>
        <w:rPr>
          <w:rFonts w:eastAsia="Times New Roman" w:cs="Times New Roman"/>
          <w:szCs w:val="24"/>
        </w:rPr>
        <w:t>υτό, λοιπόν, συμφωνούμε με την τροπολογία. Και νομίζω ότι πρέπει να γίνει νόμος.</w:t>
      </w:r>
    </w:p>
    <w:p w14:paraId="6598014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5980146" w14:textId="77777777" w:rsidR="00665451" w:rsidRDefault="007410E1">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Κι εμείς ευχαριστούμε. </w:t>
      </w:r>
    </w:p>
    <w:p w14:paraId="6598014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w:t>
      </w:r>
      <w:proofErr w:type="spellStart"/>
      <w:r>
        <w:rPr>
          <w:rFonts w:eastAsia="Times New Roman" w:cs="Times New Roman"/>
          <w:szCs w:val="24"/>
        </w:rPr>
        <w:t>Κεδίκογλου</w:t>
      </w:r>
      <w:proofErr w:type="spellEnd"/>
      <w:r>
        <w:rPr>
          <w:rFonts w:eastAsia="Times New Roman" w:cs="Times New Roman"/>
          <w:szCs w:val="24"/>
        </w:rPr>
        <w:t>, επιτρέψτε μου, κ</w:t>
      </w:r>
      <w:r w:rsidRPr="006E2EBC">
        <w:rPr>
          <w:rFonts w:eastAsia="Times New Roman" w:cs="Times New Roman"/>
          <w:szCs w:val="24"/>
        </w:rPr>
        <w:t xml:space="preserve">υρίες και κύριοι συνάδελφοι, </w:t>
      </w:r>
      <w:r>
        <w:rPr>
          <w:rFonts w:eastAsia="Times New Roman" w:cs="Times New Roman"/>
          <w:szCs w:val="24"/>
        </w:rPr>
        <w:t xml:space="preserve">να κάνω </w:t>
      </w:r>
      <w:r>
        <w:rPr>
          <w:rFonts w:eastAsia="Times New Roman" w:cs="Times New Roman"/>
          <w:szCs w:val="24"/>
        </w:rPr>
        <w:t xml:space="preserve">μία </w:t>
      </w:r>
      <w:r>
        <w:rPr>
          <w:rFonts w:eastAsia="Times New Roman" w:cs="Times New Roman"/>
          <w:szCs w:val="24"/>
        </w:rPr>
        <w:t>α</w:t>
      </w:r>
      <w:r>
        <w:rPr>
          <w:rFonts w:eastAsia="Times New Roman" w:cs="Times New Roman"/>
          <w:szCs w:val="24"/>
        </w:rPr>
        <w:t>νακοίνωση: Θέλω να θέσω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 ότι η Επιτροπή Αναθεώρησης του Συντάγματος, για την οποία η Ολομέλεια της Βουλής έχει ορίσει προθε</w:t>
      </w:r>
      <w:r>
        <w:rPr>
          <w:rFonts w:eastAsia="Times New Roman" w:cs="Times New Roman"/>
          <w:szCs w:val="24"/>
        </w:rPr>
        <w:lastRenderedPageBreak/>
        <w:t xml:space="preserve">σμία υποβολής της </w:t>
      </w:r>
      <w:r>
        <w:rPr>
          <w:rFonts w:eastAsia="Times New Roman" w:cs="Times New Roman"/>
          <w:szCs w:val="24"/>
        </w:rPr>
        <w:t>έ</w:t>
      </w:r>
      <w:r>
        <w:rPr>
          <w:rFonts w:eastAsia="Times New Roman" w:cs="Times New Roman"/>
          <w:szCs w:val="24"/>
        </w:rPr>
        <w:t>κθεσής της την 15</w:t>
      </w:r>
      <w:r w:rsidRPr="00A420E0">
        <w:rPr>
          <w:rFonts w:eastAsia="Times New Roman" w:cs="Times New Roman"/>
          <w:szCs w:val="24"/>
          <w:vertAlign w:val="superscript"/>
        </w:rPr>
        <w:t>η</w:t>
      </w:r>
      <w:r>
        <w:rPr>
          <w:rFonts w:eastAsia="Times New Roman" w:cs="Times New Roman"/>
          <w:szCs w:val="24"/>
        </w:rPr>
        <w:t xml:space="preserve"> Ιανουαρίου 2019, κατόπιν ομόφωνης απόφασής της ζητεί παράταση της προθεσμίας της λειτουργίας της κατά δεκαπέντε (15) επιπλέον ημέρες, δηλαδή μέχρι την 31</w:t>
      </w:r>
      <w:r w:rsidRPr="00A420E0">
        <w:rPr>
          <w:rFonts w:eastAsia="Times New Roman" w:cs="Times New Roman"/>
          <w:szCs w:val="24"/>
          <w:vertAlign w:val="superscript"/>
        </w:rPr>
        <w:t xml:space="preserve">η </w:t>
      </w:r>
      <w:r>
        <w:rPr>
          <w:rFonts w:eastAsia="Times New Roman" w:cs="Times New Roman"/>
          <w:szCs w:val="24"/>
        </w:rPr>
        <w:t>Ιανουαρίου 2019.</w:t>
      </w:r>
      <w:r>
        <w:rPr>
          <w:rFonts w:eastAsia="Times New Roman" w:cs="Times New Roman"/>
          <w:szCs w:val="24"/>
        </w:rPr>
        <w:t xml:space="preserve"> Το Σώμα συμφωνεί;</w:t>
      </w:r>
    </w:p>
    <w:p w14:paraId="6598014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65980149" w14:textId="77777777" w:rsidR="00665451" w:rsidRDefault="007410E1">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w:t>
      </w:r>
      <w:r w:rsidRPr="00EC3C07">
        <w:rPr>
          <w:rFonts w:eastAsia="Times New Roman" w:cs="Times New Roman"/>
          <w:b/>
          <w:szCs w:val="24"/>
        </w:rPr>
        <w:t>ος):</w:t>
      </w:r>
      <w:r>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r>
        <w:rPr>
          <w:rFonts w:eastAsia="Times New Roman" w:cs="Times New Roman"/>
          <w:szCs w:val="24"/>
        </w:rPr>
        <w:t>ομοφώνως.</w:t>
      </w:r>
    </w:p>
    <w:p w14:paraId="6598014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Κεδίκογλου</w:t>
      </w:r>
      <w:proofErr w:type="spellEnd"/>
      <w:r>
        <w:rPr>
          <w:rFonts w:eastAsia="Times New Roman" w:cs="Times New Roman"/>
          <w:szCs w:val="24"/>
        </w:rPr>
        <w:t>, έχετε τον λόγο.</w:t>
      </w:r>
    </w:p>
    <w:p w14:paraId="6598014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Ευχαριστώ, κύριε Πρόεδρε.</w:t>
      </w:r>
    </w:p>
    <w:p w14:paraId="6598014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Με την κατάθεση της τροπολογίας για τα αντισταθμιστικά ωφελήματα λύθηκε και το μυστήριο της αιφνίδιας κύρωσης μιας τετραετούς εκκρεμότητ</w:t>
      </w:r>
      <w:r>
        <w:rPr>
          <w:rFonts w:eastAsia="Times New Roman" w:cs="Times New Roman"/>
          <w:szCs w:val="24"/>
        </w:rPr>
        <w:t xml:space="preserve">ας. Είχε επισημανθεί και από την </w:t>
      </w:r>
      <w:r>
        <w:rPr>
          <w:rFonts w:eastAsia="Times New Roman" w:cs="Times New Roman"/>
          <w:szCs w:val="24"/>
        </w:rPr>
        <w:t xml:space="preserve">εισηγήτρια </w:t>
      </w:r>
      <w:r>
        <w:rPr>
          <w:rFonts w:eastAsia="Times New Roman" w:cs="Times New Roman"/>
          <w:szCs w:val="24"/>
        </w:rPr>
        <w:t xml:space="preserve">του Κομμουνιστικού Κόμματος στην </w:t>
      </w:r>
      <w:r>
        <w:rPr>
          <w:rFonts w:eastAsia="Times New Roman" w:cs="Times New Roman"/>
          <w:szCs w:val="24"/>
        </w:rPr>
        <w:t>επιτροπή</w:t>
      </w:r>
      <w:r>
        <w:rPr>
          <w:rFonts w:eastAsia="Times New Roman" w:cs="Times New Roman"/>
          <w:szCs w:val="24"/>
        </w:rPr>
        <w:t xml:space="preserve">. Ήταν παράξενο: Παραμονή των Φώτων, Παρασκευή, έρχεται στη Βουλή η κύρωση του </w:t>
      </w:r>
      <w:r>
        <w:rPr>
          <w:rFonts w:eastAsia="Times New Roman" w:cs="Times New Roman"/>
          <w:szCs w:val="24"/>
        </w:rPr>
        <w:t xml:space="preserve">μνημονίου συνεργασίας </w:t>
      </w:r>
      <w:r>
        <w:rPr>
          <w:rFonts w:eastAsia="Times New Roman" w:cs="Times New Roman"/>
          <w:szCs w:val="24"/>
        </w:rPr>
        <w:t xml:space="preserve">για τον Έλληνα αντιπρόσωπο στη συμμαχική διοίκηση μετασχηματισμού του </w:t>
      </w:r>
      <w:r>
        <w:rPr>
          <w:rFonts w:eastAsia="Times New Roman" w:cs="Times New Roman"/>
          <w:szCs w:val="24"/>
        </w:rPr>
        <w:t xml:space="preserve">ΝΑΤΟ στο Νόρφολκ. Έρχεται Παρασκευή, παραμονή των Φώτων, Δευτέρα στην </w:t>
      </w:r>
      <w:r>
        <w:rPr>
          <w:rFonts w:eastAsia="Times New Roman" w:cs="Times New Roman"/>
          <w:szCs w:val="24"/>
        </w:rPr>
        <w:t xml:space="preserve">επιτροπή </w:t>
      </w:r>
      <w:r>
        <w:rPr>
          <w:rFonts w:eastAsia="Times New Roman" w:cs="Times New Roman"/>
          <w:szCs w:val="24"/>
        </w:rPr>
        <w:t xml:space="preserve">και Τετάρτη στην Ολομέλεια. Διαδικασία εξπρές </w:t>
      </w:r>
      <w:r>
        <w:rPr>
          <w:rFonts w:eastAsia="Times New Roman" w:cs="Times New Roman"/>
          <w:szCs w:val="24"/>
        </w:rPr>
        <w:lastRenderedPageBreak/>
        <w:t>μέσα στις γιορτές. Και απορούσαμε, αν και έχουμε πια εμπειρία. Οπότε περιμέναμε να δούμε ποια χοντράδα θα συμπληρωθεί, ποια τροπολο</w:t>
      </w:r>
      <w:r>
        <w:rPr>
          <w:rFonts w:eastAsia="Times New Roman" w:cs="Times New Roman"/>
          <w:szCs w:val="24"/>
        </w:rPr>
        <w:t xml:space="preserve">γία θα έρθει μαζί με αυτή την κύρωση. Δεν περιμέναμε, όμως, τέτοια χοντράδα, να έρθει δηλαδή η κύρωση για τα αντισταθμιστικά ωφελήματα. Και όλα αυτά εν μέσω της δήθεν κόντρας των κυβερνητικών εταίρων για το </w:t>
      </w:r>
      <w:r>
        <w:rPr>
          <w:rFonts w:eastAsia="Times New Roman" w:cs="Times New Roman"/>
          <w:szCs w:val="24"/>
        </w:rPr>
        <w:t>σκοπιανό</w:t>
      </w:r>
      <w:r>
        <w:rPr>
          <w:rFonts w:eastAsia="Times New Roman" w:cs="Times New Roman"/>
          <w:szCs w:val="24"/>
        </w:rPr>
        <w:t>. Αποδεικνύονται τζούφιοι οι λεονταρισμοί</w:t>
      </w:r>
      <w:r>
        <w:rPr>
          <w:rFonts w:eastAsia="Times New Roman" w:cs="Times New Roman"/>
          <w:szCs w:val="24"/>
        </w:rPr>
        <w:t xml:space="preserve"> του κ. Καμμένου και κακόγουστη οπερέτα τα περί δήθεν κόντρας των εταίρων. Ιστορίες για αγρίους, μπας και αποφύγει ο μικρότερος εταίρος την πολιτική εξαφάνιση και ο μεγαλύτερος την εκλογική συντριβή.</w:t>
      </w:r>
    </w:p>
    <w:p w14:paraId="6598014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Ματαιοπονείτε, κυρίες και κύριοι της Κυβέρνησης. Έχει κα</w:t>
      </w:r>
      <w:r>
        <w:rPr>
          <w:rFonts w:eastAsia="Times New Roman" w:cs="Times New Roman"/>
          <w:szCs w:val="24"/>
        </w:rPr>
        <w:t>ι η κοροϊδία τα όριά της. Όλοι σάς έχουν καταλάβει πια. Όταν πρόκειται για παράτυπες και αδιαφανείς διαδικασίες, για δεκάδες, εκατοντάδες εκατομμύρια ευρώ, μια χαρά συνυπογράφετε, όπως αποδεικνύει και η υπό συζήτηση τροπολογία. Μια τροπολογία, με την οποία</w:t>
      </w:r>
      <w:r>
        <w:rPr>
          <w:rFonts w:eastAsia="Times New Roman" w:cs="Times New Roman"/>
          <w:szCs w:val="24"/>
        </w:rPr>
        <w:t xml:space="preserve"> επαναφέρετε τα αντισταθμιστικά ωφελήματα που τόσο σφοδρά καταγγέλλατε στο παρελθόν. Και μάλιστα, τα επαναφέρετε όχι από την πίσω πόρτα, αλλά από την μπροστινή </w:t>
      </w:r>
      <w:r>
        <w:rPr>
          <w:rFonts w:eastAsia="Times New Roman" w:cs="Times New Roman"/>
          <w:szCs w:val="24"/>
        </w:rPr>
        <w:lastRenderedPageBreak/>
        <w:t>με κάθε επισημότητα. Και όλα αυτά για να εξυπηρετηθούν συγκεκριμένα επιχειρηματικά συμφέροντα λί</w:t>
      </w:r>
      <w:r>
        <w:rPr>
          <w:rFonts w:eastAsia="Times New Roman" w:cs="Times New Roman"/>
          <w:szCs w:val="24"/>
        </w:rPr>
        <w:t xml:space="preserve">γο πριν εγκαταλείψετε την εξουσία. Και να εξυπηρετηθούν, μάλιστα, και μέσω διακρατικής συμφωνίας. </w:t>
      </w:r>
    </w:p>
    <w:p w14:paraId="6598014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Να τα πάρουμε, όμως, με τη σειρά της κύριας συμφωνίας αναβάθμισης των </w:t>
      </w:r>
      <w:r>
        <w:rPr>
          <w:rFonts w:eastAsia="Times New Roman" w:cs="Times New Roman"/>
          <w:szCs w:val="24"/>
          <w:lang w:val="en-US"/>
        </w:rPr>
        <w:t>F</w:t>
      </w:r>
      <w:r>
        <w:rPr>
          <w:rFonts w:eastAsia="Times New Roman" w:cs="Times New Roman"/>
          <w:szCs w:val="24"/>
        </w:rPr>
        <w:t>-16: Σύμφωνα με την κείμενη νομοθεσία, η Διαρκής Επιτροπή Εξοπλιστικών Προγραμμάτων εν</w:t>
      </w:r>
      <w:r>
        <w:rPr>
          <w:rFonts w:eastAsia="Times New Roman" w:cs="Times New Roman"/>
          <w:szCs w:val="24"/>
        </w:rPr>
        <w:t xml:space="preserve">ημερώνεται και διατυπώνει τη γνώμη της για όλα τα </w:t>
      </w:r>
      <w:proofErr w:type="spellStart"/>
      <w:r>
        <w:rPr>
          <w:rFonts w:eastAsia="Times New Roman" w:cs="Times New Roman"/>
          <w:szCs w:val="24"/>
        </w:rPr>
        <w:t>υποπρογράμματα</w:t>
      </w:r>
      <w:proofErr w:type="spellEnd"/>
      <w:r>
        <w:rPr>
          <w:rFonts w:eastAsia="Times New Roman" w:cs="Times New Roman"/>
          <w:szCs w:val="24"/>
        </w:rPr>
        <w:t xml:space="preserve"> που αφορούν </w:t>
      </w:r>
      <w:r>
        <w:rPr>
          <w:rFonts w:eastAsia="Times New Roman" w:cs="Times New Roman"/>
          <w:szCs w:val="24"/>
        </w:rPr>
        <w:t xml:space="preserve">στις </w:t>
      </w:r>
      <w:r>
        <w:rPr>
          <w:rFonts w:eastAsia="Times New Roman" w:cs="Times New Roman"/>
          <w:szCs w:val="24"/>
        </w:rPr>
        <w:t>προμήθειες εξοπλιστικών προγραμμάτων πριν από την οποιαδήποτε και σε οποιοδήποτε στάδιο έγκρισής τους από το ΚΥΣΕΑ. Επίσης, ο Κανονισμός της Βουλής προβλέπει ότι η Διαρκής Επ</w:t>
      </w:r>
      <w:r>
        <w:rPr>
          <w:rFonts w:eastAsia="Times New Roman" w:cs="Times New Roman"/>
          <w:szCs w:val="24"/>
        </w:rPr>
        <w:t xml:space="preserve">ιτροπή ενημερώνεται από τον Υπουργό Εθνικής Άμυνας πριν από τη σύναψη κάθε δημόσιας σύμβασης έργου. </w:t>
      </w:r>
    </w:p>
    <w:p w14:paraId="6598014F" w14:textId="77777777" w:rsidR="00665451" w:rsidRDefault="007410E1">
      <w:pPr>
        <w:spacing w:line="600" w:lineRule="auto"/>
        <w:ind w:firstLine="720"/>
        <w:jc w:val="both"/>
        <w:rPr>
          <w:rFonts w:eastAsia="Times New Roman"/>
          <w:szCs w:val="24"/>
        </w:rPr>
      </w:pPr>
      <w:r>
        <w:rPr>
          <w:rFonts w:eastAsia="Times New Roman"/>
          <w:szCs w:val="24"/>
        </w:rPr>
        <w:t xml:space="preserve">Στις 20 </w:t>
      </w:r>
      <w:r w:rsidRPr="00643F94">
        <w:rPr>
          <w:rFonts w:eastAsia="Times New Roman"/>
          <w:szCs w:val="24"/>
        </w:rPr>
        <w:t xml:space="preserve">Σεπτεμβρίου του </w:t>
      </w:r>
      <w:r>
        <w:rPr>
          <w:rFonts w:eastAsia="Times New Roman"/>
          <w:szCs w:val="24"/>
        </w:rPr>
        <w:t>20</w:t>
      </w:r>
      <w:r w:rsidRPr="00643F94">
        <w:rPr>
          <w:rFonts w:eastAsia="Times New Roman"/>
          <w:szCs w:val="24"/>
        </w:rPr>
        <w:t>17 συνεδρίασ</w:t>
      </w:r>
      <w:r>
        <w:rPr>
          <w:rFonts w:eastAsia="Times New Roman"/>
          <w:szCs w:val="24"/>
        </w:rPr>
        <w:t>ε η</w:t>
      </w:r>
      <w:r w:rsidRPr="00643F94">
        <w:rPr>
          <w:rFonts w:eastAsia="Times New Roman"/>
          <w:szCs w:val="24"/>
        </w:rPr>
        <w:t xml:space="preserve"> Επιτροπή Εξοπλιστικών Προγραμμάτων με θέμα την ενεργοποίηση του </w:t>
      </w:r>
      <w:proofErr w:type="spellStart"/>
      <w:r w:rsidRPr="00643F94">
        <w:rPr>
          <w:rFonts w:eastAsia="Times New Roman"/>
          <w:szCs w:val="24"/>
        </w:rPr>
        <w:t>υποπρογράμματος</w:t>
      </w:r>
      <w:proofErr w:type="spellEnd"/>
      <w:r w:rsidRPr="00643F94">
        <w:rPr>
          <w:rFonts w:eastAsia="Times New Roman"/>
          <w:szCs w:val="24"/>
        </w:rPr>
        <w:t xml:space="preserve"> αναβάθμισης των μαχητικών F-16</w:t>
      </w:r>
      <w:r>
        <w:rPr>
          <w:rFonts w:eastAsia="Times New Roman"/>
          <w:szCs w:val="24"/>
        </w:rPr>
        <w:t>.</w:t>
      </w:r>
      <w:r w:rsidRPr="00643F94">
        <w:rPr>
          <w:rFonts w:eastAsia="Times New Roman"/>
          <w:szCs w:val="24"/>
        </w:rPr>
        <w:t xml:space="preserve"> </w:t>
      </w:r>
      <w:r>
        <w:rPr>
          <w:rFonts w:eastAsia="Times New Roman"/>
          <w:szCs w:val="24"/>
        </w:rPr>
        <w:t>Η</w:t>
      </w:r>
      <w:r w:rsidRPr="00643F94">
        <w:rPr>
          <w:rFonts w:eastAsia="Times New Roman"/>
          <w:szCs w:val="24"/>
        </w:rPr>
        <w:t xml:space="preserve"> Νέα Δημοκρατία</w:t>
      </w:r>
      <w:r>
        <w:rPr>
          <w:rFonts w:eastAsia="Times New Roman"/>
          <w:szCs w:val="24"/>
        </w:rPr>
        <w:t>,</w:t>
      </w:r>
      <w:r w:rsidRPr="00643F94">
        <w:rPr>
          <w:rFonts w:eastAsia="Times New Roman"/>
          <w:szCs w:val="24"/>
        </w:rPr>
        <w:t xml:space="preserve"> με αίσθημα ευθύνης </w:t>
      </w:r>
      <w:r>
        <w:rPr>
          <w:rFonts w:eastAsia="Times New Roman"/>
          <w:szCs w:val="24"/>
        </w:rPr>
        <w:t>α</w:t>
      </w:r>
      <w:r w:rsidRPr="00643F94">
        <w:rPr>
          <w:rFonts w:eastAsia="Times New Roman"/>
          <w:szCs w:val="24"/>
        </w:rPr>
        <w:t xml:space="preserve">πέναντι στην κάλυψη των </w:t>
      </w:r>
      <w:r w:rsidRPr="00560258">
        <w:rPr>
          <w:rFonts w:eastAsia="Times New Roman"/>
          <w:szCs w:val="24"/>
        </w:rPr>
        <w:t>επι</w:t>
      </w:r>
      <w:r w:rsidRPr="00560258">
        <w:rPr>
          <w:rFonts w:eastAsia="Times New Roman"/>
          <w:szCs w:val="24"/>
        </w:rPr>
        <w:lastRenderedPageBreak/>
        <w:t>χειρησιακών</w:t>
      </w:r>
      <w:r w:rsidRPr="00643F94">
        <w:rPr>
          <w:rFonts w:eastAsia="Times New Roman"/>
          <w:szCs w:val="24"/>
        </w:rPr>
        <w:t xml:space="preserve"> αναγκών των Ενόπλων Δυνάμε</w:t>
      </w:r>
      <w:r>
        <w:rPr>
          <w:rFonts w:eastAsia="Times New Roman"/>
          <w:szCs w:val="24"/>
        </w:rPr>
        <w:t>ώ</w:t>
      </w:r>
      <w:r w:rsidRPr="00643F94">
        <w:rPr>
          <w:rFonts w:eastAsia="Times New Roman"/>
          <w:szCs w:val="24"/>
        </w:rPr>
        <w:t>ν</w:t>
      </w:r>
      <w:r>
        <w:rPr>
          <w:rFonts w:eastAsia="Times New Roman"/>
          <w:szCs w:val="24"/>
        </w:rPr>
        <w:t xml:space="preserve"> μας,</w:t>
      </w:r>
      <w:r w:rsidRPr="00643F94">
        <w:rPr>
          <w:rFonts w:eastAsia="Times New Roman"/>
          <w:szCs w:val="24"/>
        </w:rPr>
        <w:t xml:space="preserve"> γνωμοδότησε θετικά στην ενεργοποίηση του υπ</w:t>
      </w:r>
      <w:r>
        <w:rPr>
          <w:rFonts w:eastAsia="Times New Roman"/>
          <w:szCs w:val="24"/>
        </w:rPr>
        <w:t xml:space="preserve">’ </w:t>
      </w:r>
      <w:proofErr w:type="spellStart"/>
      <w:r w:rsidRPr="00643F94">
        <w:rPr>
          <w:rFonts w:eastAsia="Times New Roman"/>
          <w:szCs w:val="24"/>
        </w:rPr>
        <w:t>όψ</w:t>
      </w:r>
      <w:r>
        <w:rPr>
          <w:rFonts w:eastAsia="Times New Roman"/>
          <w:szCs w:val="24"/>
        </w:rPr>
        <w:t>ιν</w:t>
      </w:r>
      <w:proofErr w:type="spellEnd"/>
      <w:r w:rsidRPr="00643F94">
        <w:rPr>
          <w:rFonts w:eastAsia="Times New Roman"/>
          <w:szCs w:val="24"/>
        </w:rPr>
        <w:t xml:space="preserve"> </w:t>
      </w:r>
      <w:proofErr w:type="spellStart"/>
      <w:r>
        <w:rPr>
          <w:rFonts w:eastAsia="Times New Roman"/>
          <w:szCs w:val="24"/>
        </w:rPr>
        <w:t>υπο</w:t>
      </w:r>
      <w:r w:rsidRPr="00643F94">
        <w:rPr>
          <w:rFonts w:eastAsia="Times New Roman"/>
          <w:szCs w:val="24"/>
        </w:rPr>
        <w:t>προγράμματος</w:t>
      </w:r>
      <w:proofErr w:type="spellEnd"/>
      <w:r>
        <w:rPr>
          <w:rFonts w:eastAsia="Times New Roman"/>
          <w:szCs w:val="24"/>
        </w:rPr>
        <w:t>. Όμως, εξαρχής</w:t>
      </w:r>
      <w:r w:rsidRPr="00643F94">
        <w:rPr>
          <w:rFonts w:eastAsia="Times New Roman"/>
          <w:szCs w:val="24"/>
        </w:rPr>
        <w:t xml:space="preserve"> είχαμε εκφράσει επιφυλάξεις για τον τρόπο υλοποίησης</w:t>
      </w:r>
      <w:r>
        <w:rPr>
          <w:rFonts w:eastAsia="Times New Roman"/>
          <w:szCs w:val="24"/>
        </w:rPr>
        <w:t>.</w:t>
      </w:r>
    </w:p>
    <w:p w14:paraId="65980150" w14:textId="77777777" w:rsidR="00665451" w:rsidRDefault="007410E1">
      <w:pPr>
        <w:spacing w:line="600" w:lineRule="auto"/>
        <w:ind w:firstLine="720"/>
        <w:jc w:val="both"/>
        <w:rPr>
          <w:rFonts w:eastAsia="Times New Roman"/>
          <w:szCs w:val="24"/>
        </w:rPr>
      </w:pPr>
      <w:r>
        <w:rPr>
          <w:rFonts w:eastAsia="Times New Roman"/>
          <w:szCs w:val="24"/>
        </w:rPr>
        <w:t>Η</w:t>
      </w:r>
      <w:r w:rsidRPr="00643F94">
        <w:rPr>
          <w:rFonts w:eastAsia="Times New Roman"/>
          <w:szCs w:val="24"/>
        </w:rPr>
        <w:t xml:space="preserve"> </w:t>
      </w:r>
      <w:r>
        <w:rPr>
          <w:rFonts w:eastAsia="Times New Roman"/>
          <w:szCs w:val="24"/>
        </w:rPr>
        <w:t>σ</w:t>
      </w:r>
      <w:r w:rsidRPr="00643F94">
        <w:rPr>
          <w:rFonts w:eastAsia="Times New Roman"/>
          <w:szCs w:val="24"/>
        </w:rPr>
        <w:t xml:space="preserve">υμφωνία </w:t>
      </w:r>
      <w:r w:rsidRPr="00643F94">
        <w:rPr>
          <w:rFonts w:eastAsia="Times New Roman"/>
          <w:szCs w:val="24"/>
        </w:rPr>
        <w:t xml:space="preserve">για την αναβάθμιση των F-16 </w:t>
      </w:r>
      <w:r>
        <w:rPr>
          <w:rFonts w:eastAsia="Times New Roman"/>
          <w:szCs w:val="24"/>
        </w:rPr>
        <w:t>θα υλοποιηθεί</w:t>
      </w:r>
      <w:r w:rsidRPr="00643F94">
        <w:rPr>
          <w:rFonts w:eastAsia="Times New Roman"/>
          <w:szCs w:val="24"/>
        </w:rPr>
        <w:t xml:space="preserve"> όχι με την</w:t>
      </w:r>
      <w:r>
        <w:rPr>
          <w:rFonts w:eastAsia="Times New Roman"/>
          <w:szCs w:val="24"/>
        </w:rPr>
        <w:t xml:space="preserve"> επιγραφή καινούργιας επιστολής </w:t>
      </w:r>
      <w:r w:rsidRPr="00643F94">
        <w:rPr>
          <w:rFonts w:eastAsia="Times New Roman"/>
          <w:szCs w:val="24"/>
        </w:rPr>
        <w:t xml:space="preserve">αποδοχής των </w:t>
      </w:r>
      <w:r>
        <w:rPr>
          <w:rFonts w:eastAsia="Times New Roman"/>
          <w:szCs w:val="24"/>
        </w:rPr>
        <w:t xml:space="preserve">γνωστών </w:t>
      </w:r>
      <w:r>
        <w:rPr>
          <w:rFonts w:eastAsia="Times New Roman"/>
          <w:szCs w:val="24"/>
          <w:lang w:val="en-US"/>
        </w:rPr>
        <w:t>LOA</w:t>
      </w:r>
      <w:r w:rsidRPr="0001781C">
        <w:rPr>
          <w:rFonts w:eastAsia="Times New Roman"/>
          <w:szCs w:val="24"/>
        </w:rPr>
        <w:t>,</w:t>
      </w:r>
      <w:r w:rsidRPr="00643F94">
        <w:rPr>
          <w:rFonts w:eastAsia="Times New Roman"/>
          <w:szCs w:val="24"/>
        </w:rPr>
        <w:t xml:space="preserve"> αλλά με την επέκταση της </w:t>
      </w:r>
      <w:r>
        <w:rPr>
          <w:rFonts w:eastAsia="Times New Roman"/>
          <w:szCs w:val="24"/>
        </w:rPr>
        <w:t>ήδη</w:t>
      </w:r>
      <w:r w:rsidRPr="00643F94">
        <w:rPr>
          <w:rFonts w:eastAsia="Times New Roman"/>
          <w:szCs w:val="24"/>
        </w:rPr>
        <w:t xml:space="preserve"> υφιστάμενης</w:t>
      </w:r>
      <w:r>
        <w:rPr>
          <w:rFonts w:eastAsia="Times New Roman"/>
          <w:szCs w:val="24"/>
        </w:rPr>
        <w:t>.</w:t>
      </w:r>
      <w:r w:rsidRPr="00643F94">
        <w:rPr>
          <w:rFonts w:eastAsia="Times New Roman"/>
          <w:szCs w:val="24"/>
        </w:rPr>
        <w:t xml:space="preserve"> </w:t>
      </w:r>
      <w:r>
        <w:rPr>
          <w:rFonts w:eastAsia="Times New Roman"/>
          <w:szCs w:val="24"/>
        </w:rPr>
        <w:t>Κ</w:t>
      </w:r>
      <w:r w:rsidRPr="00643F94">
        <w:rPr>
          <w:rFonts w:eastAsia="Times New Roman"/>
          <w:szCs w:val="24"/>
        </w:rPr>
        <w:t>ι αυτή η επιλογή της ε</w:t>
      </w:r>
      <w:r>
        <w:rPr>
          <w:rFonts w:eastAsia="Times New Roman"/>
          <w:szCs w:val="24"/>
        </w:rPr>
        <w:t>πέκτασης είναι που επιτρέπει τη</w:t>
      </w:r>
      <w:r w:rsidRPr="00643F94">
        <w:rPr>
          <w:rFonts w:eastAsia="Times New Roman"/>
          <w:szCs w:val="24"/>
        </w:rPr>
        <w:t xml:space="preserve"> δυνατότητα ύπαρξης αντισταθμιστικών ωφελημάτων</w:t>
      </w:r>
      <w:r>
        <w:rPr>
          <w:rFonts w:eastAsia="Times New Roman"/>
          <w:szCs w:val="24"/>
        </w:rPr>
        <w:t>.</w:t>
      </w:r>
      <w:r w:rsidRPr="00643F94">
        <w:rPr>
          <w:rFonts w:eastAsia="Times New Roman"/>
          <w:szCs w:val="24"/>
        </w:rPr>
        <w:t xml:space="preserve"> </w:t>
      </w:r>
      <w:r>
        <w:rPr>
          <w:rFonts w:eastAsia="Times New Roman"/>
          <w:szCs w:val="24"/>
        </w:rPr>
        <w:t>Υ</w:t>
      </w:r>
      <w:r>
        <w:rPr>
          <w:rFonts w:eastAsia="Times New Roman"/>
          <w:szCs w:val="24"/>
        </w:rPr>
        <w:t>πάρχει, όμως,</w:t>
      </w:r>
      <w:r w:rsidRPr="00643F94">
        <w:rPr>
          <w:rFonts w:eastAsia="Times New Roman"/>
          <w:szCs w:val="24"/>
        </w:rPr>
        <w:t xml:space="preserve"> ένα ζήτημα</w:t>
      </w:r>
      <w:r>
        <w:rPr>
          <w:rFonts w:eastAsia="Times New Roman"/>
          <w:szCs w:val="24"/>
        </w:rPr>
        <w:t>.</w:t>
      </w:r>
      <w:r w:rsidRPr="00643F94">
        <w:rPr>
          <w:rFonts w:eastAsia="Times New Roman"/>
          <w:szCs w:val="24"/>
        </w:rPr>
        <w:t xml:space="preserve"> </w:t>
      </w:r>
      <w:r>
        <w:rPr>
          <w:rFonts w:eastAsia="Times New Roman"/>
          <w:szCs w:val="24"/>
        </w:rPr>
        <w:t>Α</w:t>
      </w:r>
      <w:r w:rsidRPr="00643F94">
        <w:rPr>
          <w:rFonts w:eastAsia="Times New Roman"/>
          <w:szCs w:val="24"/>
        </w:rPr>
        <w:t>υτή η επέκταση θα μπορούσε να είναι πενταετής</w:t>
      </w:r>
      <w:r>
        <w:rPr>
          <w:rFonts w:eastAsia="Times New Roman"/>
          <w:szCs w:val="24"/>
        </w:rPr>
        <w:t>.</w:t>
      </w:r>
      <w:r w:rsidRPr="00643F94">
        <w:rPr>
          <w:rFonts w:eastAsia="Times New Roman"/>
          <w:szCs w:val="24"/>
        </w:rPr>
        <w:t xml:space="preserve"> </w:t>
      </w:r>
      <w:r>
        <w:rPr>
          <w:rFonts w:eastAsia="Times New Roman"/>
          <w:szCs w:val="24"/>
        </w:rPr>
        <w:t>Δ</w:t>
      </w:r>
      <w:r w:rsidRPr="00643F94">
        <w:rPr>
          <w:rFonts w:eastAsia="Times New Roman"/>
          <w:szCs w:val="24"/>
        </w:rPr>
        <w:t>εν είναι ούτε καν δεκαετής</w:t>
      </w:r>
      <w:r>
        <w:rPr>
          <w:rFonts w:eastAsia="Times New Roman"/>
          <w:szCs w:val="24"/>
        </w:rPr>
        <w:t>, κύριε Υπουργέ. Είναι δεκατρία χρόνια</w:t>
      </w:r>
      <w:r w:rsidRPr="00643F94">
        <w:rPr>
          <w:rFonts w:eastAsia="Times New Roman"/>
          <w:szCs w:val="24"/>
        </w:rPr>
        <w:t xml:space="preserve"> από το 2005</w:t>
      </w:r>
      <w:r>
        <w:rPr>
          <w:rFonts w:eastAsia="Times New Roman"/>
          <w:szCs w:val="24"/>
        </w:rPr>
        <w:t>.</w:t>
      </w:r>
    </w:p>
    <w:p w14:paraId="65980151" w14:textId="77777777" w:rsidR="00665451" w:rsidRDefault="007410E1">
      <w:pPr>
        <w:spacing w:line="600" w:lineRule="auto"/>
        <w:ind w:firstLine="720"/>
        <w:jc w:val="both"/>
        <w:rPr>
          <w:rFonts w:eastAsia="Times New Roman"/>
          <w:szCs w:val="24"/>
        </w:rPr>
      </w:pPr>
      <w:r>
        <w:rPr>
          <w:rFonts w:eastAsia="Times New Roman"/>
          <w:szCs w:val="24"/>
        </w:rPr>
        <w:t>Σ</w:t>
      </w:r>
      <w:r w:rsidRPr="00643F94">
        <w:rPr>
          <w:rFonts w:eastAsia="Times New Roman"/>
          <w:szCs w:val="24"/>
        </w:rPr>
        <w:t xml:space="preserve">τις 27 Οκτωβρίου του 2017 ο </w:t>
      </w:r>
      <w:r>
        <w:rPr>
          <w:rFonts w:eastAsia="Times New Roman"/>
          <w:szCs w:val="24"/>
        </w:rPr>
        <w:t>Π</w:t>
      </w:r>
      <w:r w:rsidRPr="00643F94">
        <w:rPr>
          <w:rFonts w:eastAsia="Times New Roman"/>
          <w:szCs w:val="24"/>
        </w:rPr>
        <w:t>ρωθυπουργός</w:t>
      </w:r>
      <w:r>
        <w:rPr>
          <w:rFonts w:eastAsia="Times New Roman"/>
          <w:szCs w:val="24"/>
        </w:rPr>
        <w:t>,</w:t>
      </w:r>
      <w:r w:rsidRPr="00643F94">
        <w:rPr>
          <w:rFonts w:eastAsia="Times New Roman"/>
          <w:szCs w:val="24"/>
        </w:rPr>
        <w:t xml:space="preserve"> ο κ</w:t>
      </w:r>
      <w:r>
        <w:rPr>
          <w:rFonts w:eastAsia="Times New Roman"/>
          <w:szCs w:val="24"/>
        </w:rPr>
        <w:t>.</w:t>
      </w:r>
      <w:r w:rsidRPr="00643F94">
        <w:rPr>
          <w:rFonts w:eastAsia="Times New Roman"/>
          <w:szCs w:val="24"/>
        </w:rPr>
        <w:t xml:space="preserve"> Τσίπρας</w:t>
      </w:r>
      <w:r>
        <w:rPr>
          <w:rFonts w:eastAsia="Times New Roman"/>
          <w:szCs w:val="24"/>
        </w:rPr>
        <w:t>,</w:t>
      </w:r>
      <w:r w:rsidRPr="00643F94">
        <w:rPr>
          <w:rFonts w:eastAsia="Times New Roman"/>
          <w:szCs w:val="24"/>
        </w:rPr>
        <w:t xml:space="preserve"> εδώ στη Βουλή δήλωσε πως </w:t>
      </w:r>
      <w:r>
        <w:rPr>
          <w:rFonts w:eastAsia="Times New Roman"/>
          <w:szCs w:val="24"/>
        </w:rPr>
        <w:t>«</w:t>
      </w:r>
      <w:r w:rsidRPr="00643F94">
        <w:rPr>
          <w:rFonts w:eastAsia="Times New Roman"/>
          <w:szCs w:val="24"/>
        </w:rPr>
        <w:t xml:space="preserve">τόσο </w:t>
      </w:r>
      <w:r>
        <w:rPr>
          <w:rFonts w:eastAsia="Times New Roman"/>
          <w:szCs w:val="24"/>
        </w:rPr>
        <w:t xml:space="preserve">στη </w:t>
      </w:r>
      <w:r w:rsidRPr="00643F94">
        <w:rPr>
          <w:rFonts w:eastAsia="Times New Roman"/>
          <w:szCs w:val="24"/>
        </w:rPr>
        <w:t>συμφωνία τη</w:t>
      </w:r>
      <w:r w:rsidRPr="00643F94">
        <w:rPr>
          <w:rFonts w:eastAsia="Times New Roman"/>
          <w:szCs w:val="24"/>
        </w:rPr>
        <w:t xml:space="preserve">ς αναβάθμισης των F-16 όσο και σε οποιαδήποτε άλλη μελλοντική συμφωνία εξοπλισμών που αφορά </w:t>
      </w:r>
      <w:r>
        <w:rPr>
          <w:rFonts w:eastAsia="Times New Roman"/>
          <w:szCs w:val="24"/>
        </w:rPr>
        <w:t>σ</w:t>
      </w:r>
      <w:r w:rsidRPr="00643F94">
        <w:rPr>
          <w:rFonts w:eastAsia="Times New Roman"/>
          <w:szCs w:val="24"/>
        </w:rPr>
        <w:t xml:space="preserve">την παρούσα </w:t>
      </w:r>
      <w:r>
        <w:rPr>
          <w:rFonts w:eastAsia="Times New Roman"/>
          <w:szCs w:val="24"/>
        </w:rPr>
        <w:t>Κ</w:t>
      </w:r>
      <w:r w:rsidRPr="00643F94">
        <w:rPr>
          <w:rFonts w:eastAsia="Times New Roman"/>
          <w:szCs w:val="24"/>
        </w:rPr>
        <w:t>υβέρνηση</w:t>
      </w:r>
      <w:r>
        <w:rPr>
          <w:rFonts w:eastAsia="Times New Roman"/>
          <w:szCs w:val="24"/>
        </w:rPr>
        <w:t xml:space="preserve"> δ</w:t>
      </w:r>
      <w:r w:rsidRPr="00643F94">
        <w:rPr>
          <w:rFonts w:eastAsia="Times New Roman"/>
          <w:szCs w:val="24"/>
        </w:rPr>
        <w:t>εν θα υπάρξουν αντισταθμιστικά οφέλη</w:t>
      </w:r>
      <w:r>
        <w:rPr>
          <w:rFonts w:eastAsia="Times New Roman"/>
          <w:szCs w:val="24"/>
        </w:rPr>
        <w:t>». «Για τη χρήση αυτών</w:t>
      </w:r>
      <w:r w:rsidRPr="001D6E6A">
        <w:rPr>
          <w:rFonts w:eastAsia="Times New Roman"/>
          <w:szCs w:val="24"/>
        </w:rPr>
        <w:t xml:space="preserve"> </w:t>
      </w:r>
      <w:r>
        <w:rPr>
          <w:rFonts w:eastAsia="Times New Roman"/>
          <w:szCs w:val="24"/>
        </w:rPr>
        <w:t xml:space="preserve">ως </w:t>
      </w:r>
      <w:proofErr w:type="spellStart"/>
      <w:r>
        <w:rPr>
          <w:rFonts w:eastAsia="Times New Roman"/>
          <w:szCs w:val="24"/>
        </w:rPr>
        <w:t>κερκόπορτα</w:t>
      </w:r>
      <w:proofErr w:type="spellEnd"/>
      <w:r>
        <w:rPr>
          <w:rFonts w:eastAsia="Times New Roman"/>
          <w:szCs w:val="24"/>
        </w:rPr>
        <w:t>…» -όπως είχε πει- «…</w:t>
      </w:r>
      <w:r w:rsidRPr="00643F94">
        <w:rPr>
          <w:rFonts w:eastAsia="Times New Roman"/>
          <w:szCs w:val="24"/>
        </w:rPr>
        <w:t xml:space="preserve">στήθηκαν μηχανισμοί </w:t>
      </w:r>
      <w:r w:rsidRPr="00643F94">
        <w:rPr>
          <w:rFonts w:eastAsia="Times New Roman"/>
          <w:szCs w:val="24"/>
        </w:rPr>
        <w:lastRenderedPageBreak/>
        <w:t xml:space="preserve">διασπάθισης δημοσίου </w:t>
      </w:r>
      <w:r w:rsidRPr="00643F94">
        <w:rPr>
          <w:rFonts w:eastAsia="Times New Roman"/>
          <w:szCs w:val="24"/>
        </w:rPr>
        <w:t>χρήματος</w:t>
      </w:r>
      <w:r>
        <w:rPr>
          <w:rFonts w:eastAsia="Times New Roman"/>
          <w:szCs w:val="24"/>
        </w:rPr>
        <w:t>».</w:t>
      </w:r>
      <w:r w:rsidRPr="00643F94">
        <w:rPr>
          <w:rFonts w:eastAsia="Times New Roman"/>
          <w:szCs w:val="24"/>
        </w:rPr>
        <w:t xml:space="preserve"> </w:t>
      </w:r>
      <w:r>
        <w:rPr>
          <w:rFonts w:eastAsia="Times New Roman"/>
          <w:szCs w:val="24"/>
        </w:rPr>
        <w:t>Ε</w:t>
      </w:r>
      <w:r w:rsidRPr="00643F94">
        <w:rPr>
          <w:rFonts w:eastAsia="Times New Roman"/>
          <w:szCs w:val="24"/>
        </w:rPr>
        <w:t xml:space="preserve">ίπε και για </w:t>
      </w:r>
      <w:r>
        <w:rPr>
          <w:rFonts w:eastAsia="Times New Roman"/>
          <w:szCs w:val="24"/>
        </w:rPr>
        <w:t>«</w:t>
      </w:r>
      <w:r w:rsidRPr="00643F94">
        <w:rPr>
          <w:rFonts w:eastAsia="Times New Roman"/>
          <w:szCs w:val="24"/>
        </w:rPr>
        <w:t>άντρ</w:t>
      </w:r>
      <w:r>
        <w:rPr>
          <w:rFonts w:eastAsia="Times New Roman"/>
          <w:szCs w:val="24"/>
        </w:rPr>
        <w:t>ο</w:t>
      </w:r>
      <w:r w:rsidRPr="00643F94">
        <w:rPr>
          <w:rFonts w:eastAsia="Times New Roman"/>
          <w:szCs w:val="24"/>
        </w:rPr>
        <w:t xml:space="preserve"> διαφθοράς</w:t>
      </w:r>
      <w:r>
        <w:rPr>
          <w:rFonts w:eastAsia="Times New Roman"/>
          <w:szCs w:val="24"/>
        </w:rPr>
        <w:t>»,</w:t>
      </w:r>
      <w:r w:rsidRPr="00643F94">
        <w:rPr>
          <w:rFonts w:eastAsia="Times New Roman"/>
          <w:szCs w:val="24"/>
        </w:rPr>
        <w:t xml:space="preserve"> είπε και πολλά άλλα</w:t>
      </w:r>
      <w:r>
        <w:rPr>
          <w:rFonts w:eastAsia="Times New Roman"/>
          <w:szCs w:val="24"/>
        </w:rPr>
        <w:t>.</w:t>
      </w:r>
    </w:p>
    <w:p w14:paraId="65980152" w14:textId="77777777" w:rsidR="00665451" w:rsidRDefault="007410E1">
      <w:pPr>
        <w:spacing w:line="600" w:lineRule="auto"/>
        <w:ind w:firstLine="720"/>
        <w:jc w:val="both"/>
        <w:rPr>
          <w:rFonts w:eastAsia="Times New Roman"/>
          <w:szCs w:val="24"/>
        </w:rPr>
      </w:pPr>
      <w:r w:rsidRPr="00643F94">
        <w:rPr>
          <w:rFonts w:eastAsia="Times New Roman"/>
          <w:szCs w:val="24"/>
        </w:rPr>
        <w:t>Σύμφωνα με τις κατά καιρούς επίσημες δηλώσεις του κυρίου Υπουργού</w:t>
      </w:r>
      <w:r>
        <w:rPr>
          <w:rFonts w:eastAsia="Times New Roman"/>
          <w:szCs w:val="24"/>
        </w:rPr>
        <w:t>,</w:t>
      </w:r>
      <w:r w:rsidRPr="00643F94">
        <w:rPr>
          <w:rFonts w:eastAsia="Times New Roman"/>
          <w:szCs w:val="24"/>
        </w:rPr>
        <w:t xml:space="preserve"> </w:t>
      </w:r>
      <w:r>
        <w:rPr>
          <w:rFonts w:eastAsia="Times New Roman"/>
          <w:szCs w:val="24"/>
        </w:rPr>
        <w:t>η</w:t>
      </w:r>
      <w:r w:rsidRPr="00643F94">
        <w:rPr>
          <w:rFonts w:eastAsia="Times New Roman"/>
          <w:szCs w:val="24"/>
        </w:rPr>
        <w:t xml:space="preserve"> καθυστέρ</w:t>
      </w:r>
      <w:r>
        <w:rPr>
          <w:rFonts w:eastAsia="Times New Roman"/>
          <w:szCs w:val="24"/>
        </w:rPr>
        <w:t xml:space="preserve">ηση υπήρξε λόγω της διάστασης, λόγω της ασυμφωνίας </w:t>
      </w:r>
      <w:r w:rsidRPr="00643F94">
        <w:rPr>
          <w:rFonts w:eastAsia="Times New Roman"/>
          <w:szCs w:val="24"/>
        </w:rPr>
        <w:t>μεταξύ των συμβαλλομένων μερών</w:t>
      </w:r>
      <w:r>
        <w:rPr>
          <w:rFonts w:eastAsia="Times New Roman"/>
          <w:szCs w:val="24"/>
        </w:rPr>
        <w:t>,</w:t>
      </w:r>
      <w:r w:rsidRPr="00643F94">
        <w:rPr>
          <w:rFonts w:eastAsia="Times New Roman"/>
          <w:szCs w:val="24"/>
        </w:rPr>
        <w:t xml:space="preserve"> σχετικά με το </w:t>
      </w:r>
      <w:proofErr w:type="spellStart"/>
      <w:r w:rsidRPr="00643F94">
        <w:rPr>
          <w:rFonts w:eastAsia="Times New Roman"/>
          <w:szCs w:val="24"/>
        </w:rPr>
        <w:t>εμπροσθοβαρές</w:t>
      </w:r>
      <w:proofErr w:type="spellEnd"/>
      <w:r w:rsidRPr="00643F94">
        <w:rPr>
          <w:rFonts w:eastAsia="Times New Roman"/>
          <w:szCs w:val="24"/>
        </w:rPr>
        <w:t xml:space="preserve"> χρον</w:t>
      </w:r>
      <w:r w:rsidRPr="00643F94">
        <w:rPr>
          <w:rFonts w:eastAsia="Times New Roman"/>
          <w:szCs w:val="24"/>
        </w:rPr>
        <w:t xml:space="preserve">οδιάγραμμα πληρωμών που ζητούσε </w:t>
      </w:r>
      <w:r>
        <w:rPr>
          <w:rFonts w:eastAsia="Times New Roman"/>
          <w:szCs w:val="24"/>
        </w:rPr>
        <w:t>η</w:t>
      </w:r>
      <w:r w:rsidRPr="00643F94">
        <w:rPr>
          <w:rFonts w:eastAsia="Times New Roman"/>
          <w:szCs w:val="24"/>
        </w:rPr>
        <w:t xml:space="preserve"> αρμόδια αμερικανική αρχή</w:t>
      </w:r>
      <w:r>
        <w:rPr>
          <w:rFonts w:eastAsia="Times New Roman"/>
          <w:szCs w:val="24"/>
        </w:rPr>
        <w:t>.</w:t>
      </w:r>
    </w:p>
    <w:p w14:paraId="65980153" w14:textId="77777777" w:rsidR="00665451" w:rsidRDefault="007410E1">
      <w:pPr>
        <w:spacing w:line="600" w:lineRule="auto"/>
        <w:ind w:firstLine="720"/>
        <w:jc w:val="both"/>
        <w:rPr>
          <w:rFonts w:eastAsia="Times New Roman"/>
          <w:szCs w:val="24"/>
        </w:rPr>
      </w:pPr>
      <w:r>
        <w:rPr>
          <w:rFonts w:eastAsia="Times New Roman"/>
          <w:szCs w:val="24"/>
        </w:rPr>
        <w:t>Σ</w:t>
      </w:r>
      <w:r w:rsidRPr="00643F94">
        <w:rPr>
          <w:rFonts w:eastAsia="Times New Roman"/>
          <w:szCs w:val="24"/>
        </w:rPr>
        <w:t xml:space="preserve">τις 30 Απριλίου του </w:t>
      </w:r>
      <w:r>
        <w:rPr>
          <w:rFonts w:eastAsia="Times New Roman"/>
          <w:szCs w:val="24"/>
        </w:rPr>
        <w:t>20</w:t>
      </w:r>
      <w:r w:rsidRPr="00643F94">
        <w:rPr>
          <w:rFonts w:eastAsia="Times New Roman"/>
          <w:szCs w:val="24"/>
        </w:rPr>
        <w:t>18 συνήλθε πάλι εκτάκτως το ΚΥΣΕΑ</w:t>
      </w:r>
      <w:r>
        <w:rPr>
          <w:rFonts w:eastAsia="Times New Roman"/>
          <w:szCs w:val="24"/>
        </w:rPr>
        <w:t>,</w:t>
      </w:r>
      <w:r w:rsidRPr="00643F94">
        <w:rPr>
          <w:rFonts w:eastAsia="Times New Roman"/>
          <w:szCs w:val="24"/>
        </w:rPr>
        <w:t xml:space="preserve"> ενέκρινε την κατακύρωση της </w:t>
      </w:r>
      <w:r>
        <w:rPr>
          <w:rFonts w:eastAsia="Times New Roman"/>
          <w:szCs w:val="24"/>
        </w:rPr>
        <w:t>σ</w:t>
      </w:r>
      <w:r w:rsidRPr="00643F94">
        <w:rPr>
          <w:rFonts w:eastAsia="Times New Roman"/>
          <w:szCs w:val="24"/>
        </w:rPr>
        <w:t xml:space="preserve">υμφωνίας </w:t>
      </w:r>
      <w:r w:rsidRPr="00643F94">
        <w:rPr>
          <w:rFonts w:eastAsia="Times New Roman"/>
          <w:szCs w:val="24"/>
        </w:rPr>
        <w:t xml:space="preserve">η οποία διατηρούσε το </w:t>
      </w:r>
      <w:proofErr w:type="spellStart"/>
      <w:r>
        <w:rPr>
          <w:rFonts w:eastAsia="Times New Roman"/>
          <w:szCs w:val="24"/>
        </w:rPr>
        <w:t>εμπροσθοβαρές</w:t>
      </w:r>
      <w:proofErr w:type="spellEnd"/>
      <w:r w:rsidRPr="00643F94">
        <w:rPr>
          <w:rFonts w:eastAsia="Times New Roman"/>
          <w:szCs w:val="24"/>
        </w:rPr>
        <w:t xml:space="preserve"> χρονοδιάγραμμα</w:t>
      </w:r>
      <w:r>
        <w:rPr>
          <w:rFonts w:eastAsia="Times New Roman"/>
          <w:szCs w:val="24"/>
        </w:rPr>
        <w:t>.</w:t>
      </w:r>
      <w:r w:rsidRPr="00643F94">
        <w:rPr>
          <w:rFonts w:eastAsia="Times New Roman"/>
          <w:szCs w:val="24"/>
        </w:rPr>
        <w:t xml:space="preserve"> </w:t>
      </w:r>
    </w:p>
    <w:p w14:paraId="65980154" w14:textId="77777777" w:rsidR="00665451" w:rsidRDefault="007410E1">
      <w:pPr>
        <w:spacing w:line="600" w:lineRule="auto"/>
        <w:ind w:firstLine="720"/>
        <w:jc w:val="both"/>
        <w:rPr>
          <w:rFonts w:eastAsia="Times New Roman"/>
          <w:szCs w:val="24"/>
        </w:rPr>
      </w:pPr>
      <w:r>
        <w:rPr>
          <w:rFonts w:eastAsia="Times New Roman"/>
          <w:szCs w:val="24"/>
        </w:rPr>
        <w:t>Γ</w:t>
      </w:r>
      <w:r w:rsidRPr="00643F94">
        <w:rPr>
          <w:rFonts w:eastAsia="Times New Roman"/>
          <w:szCs w:val="24"/>
        </w:rPr>
        <w:t xml:space="preserve">ια την τελική έγκριση της </w:t>
      </w:r>
      <w:r>
        <w:rPr>
          <w:rFonts w:eastAsia="Times New Roman"/>
          <w:szCs w:val="24"/>
        </w:rPr>
        <w:t>σ</w:t>
      </w:r>
      <w:r w:rsidRPr="00643F94">
        <w:rPr>
          <w:rFonts w:eastAsia="Times New Roman"/>
          <w:szCs w:val="24"/>
        </w:rPr>
        <w:t xml:space="preserve">υμφωνίας </w:t>
      </w:r>
      <w:r w:rsidRPr="00643F94">
        <w:rPr>
          <w:rFonts w:eastAsia="Times New Roman"/>
          <w:szCs w:val="24"/>
        </w:rPr>
        <w:t xml:space="preserve">η </w:t>
      </w:r>
      <w:r>
        <w:rPr>
          <w:rFonts w:eastAsia="Times New Roman"/>
          <w:szCs w:val="24"/>
        </w:rPr>
        <w:t>Κ</w:t>
      </w:r>
      <w:r w:rsidRPr="00643F94">
        <w:rPr>
          <w:rFonts w:eastAsia="Times New Roman"/>
          <w:szCs w:val="24"/>
        </w:rPr>
        <w:t>υβέρνησ</w:t>
      </w:r>
      <w:r w:rsidRPr="00643F94">
        <w:rPr>
          <w:rFonts w:eastAsia="Times New Roman"/>
          <w:szCs w:val="24"/>
        </w:rPr>
        <w:t>η δεν ακολούθησε</w:t>
      </w:r>
      <w:r>
        <w:rPr>
          <w:rFonts w:eastAsia="Times New Roman"/>
          <w:szCs w:val="24"/>
        </w:rPr>
        <w:t>,</w:t>
      </w:r>
      <w:r w:rsidRPr="00643F94">
        <w:rPr>
          <w:rFonts w:eastAsia="Times New Roman"/>
          <w:szCs w:val="24"/>
        </w:rPr>
        <w:t xml:space="preserve"> </w:t>
      </w:r>
      <w:r>
        <w:rPr>
          <w:rFonts w:eastAsia="Times New Roman"/>
          <w:szCs w:val="24"/>
        </w:rPr>
        <w:t>ως όφειλε,</w:t>
      </w:r>
      <w:r w:rsidRPr="00643F94">
        <w:rPr>
          <w:rFonts w:eastAsia="Times New Roman"/>
          <w:szCs w:val="24"/>
        </w:rPr>
        <w:t xml:space="preserve"> την προβλεπόμενη θεσμική διαδικασία ενημέρωσης</w:t>
      </w:r>
      <w:r>
        <w:rPr>
          <w:rFonts w:eastAsia="Times New Roman"/>
          <w:szCs w:val="24"/>
        </w:rPr>
        <w:t>.</w:t>
      </w:r>
      <w:r w:rsidRPr="00643F94">
        <w:rPr>
          <w:rFonts w:eastAsia="Times New Roman"/>
          <w:szCs w:val="24"/>
        </w:rPr>
        <w:t xml:space="preserve"> </w:t>
      </w:r>
      <w:r>
        <w:rPr>
          <w:rFonts w:eastAsia="Times New Roman"/>
          <w:szCs w:val="24"/>
        </w:rPr>
        <w:t>Σ</w:t>
      </w:r>
      <w:r w:rsidRPr="00643F94">
        <w:rPr>
          <w:rFonts w:eastAsia="Times New Roman"/>
          <w:szCs w:val="24"/>
        </w:rPr>
        <w:t xml:space="preserve">τη συνολική διαχείριση του </w:t>
      </w:r>
      <w:r>
        <w:rPr>
          <w:rFonts w:eastAsia="Times New Roman"/>
          <w:szCs w:val="24"/>
        </w:rPr>
        <w:t>εκσυγχρονισμού</w:t>
      </w:r>
      <w:r w:rsidRPr="00643F94">
        <w:rPr>
          <w:rFonts w:eastAsia="Times New Roman"/>
          <w:szCs w:val="24"/>
        </w:rPr>
        <w:t xml:space="preserve"> των F-16 παρατηρήθηκε ένας απερίγραπτος ερασιτεχνισμός και έλλειψη σοβαρότητας από την πολιτική ηγεσία του Υπουργείου Εθνικής Άμυνας και</w:t>
      </w:r>
      <w:r w:rsidRPr="00643F94">
        <w:rPr>
          <w:rFonts w:eastAsia="Times New Roman"/>
          <w:szCs w:val="24"/>
        </w:rPr>
        <w:t xml:space="preserve"> κυρίως από </w:t>
      </w:r>
      <w:r>
        <w:rPr>
          <w:rFonts w:eastAsia="Times New Roman"/>
          <w:szCs w:val="24"/>
        </w:rPr>
        <w:t>σας,</w:t>
      </w:r>
      <w:r w:rsidRPr="00643F94">
        <w:rPr>
          <w:rFonts w:eastAsia="Times New Roman"/>
          <w:szCs w:val="24"/>
        </w:rPr>
        <w:t xml:space="preserve"> </w:t>
      </w:r>
      <w:r>
        <w:rPr>
          <w:rFonts w:eastAsia="Times New Roman"/>
          <w:szCs w:val="24"/>
        </w:rPr>
        <w:t>κ</w:t>
      </w:r>
      <w:r w:rsidRPr="00643F94">
        <w:rPr>
          <w:rFonts w:eastAsia="Times New Roman"/>
          <w:szCs w:val="24"/>
        </w:rPr>
        <w:t>ύριε Υπουργέ</w:t>
      </w:r>
      <w:r>
        <w:rPr>
          <w:rFonts w:eastAsia="Times New Roman"/>
          <w:szCs w:val="24"/>
        </w:rPr>
        <w:t>, με</w:t>
      </w:r>
      <w:r w:rsidRPr="00643F94">
        <w:rPr>
          <w:rFonts w:eastAsia="Times New Roman"/>
          <w:szCs w:val="24"/>
        </w:rPr>
        <w:t xml:space="preserve"> συνεχ</w:t>
      </w:r>
      <w:r>
        <w:rPr>
          <w:rFonts w:eastAsia="Times New Roman"/>
          <w:szCs w:val="24"/>
        </w:rPr>
        <w:t>εί</w:t>
      </w:r>
      <w:r w:rsidRPr="00643F94">
        <w:rPr>
          <w:rFonts w:eastAsia="Times New Roman"/>
          <w:szCs w:val="24"/>
        </w:rPr>
        <w:t>ς διαρρ</w:t>
      </w:r>
      <w:r>
        <w:rPr>
          <w:rFonts w:eastAsia="Times New Roman"/>
          <w:szCs w:val="24"/>
        </w:rPr>
        <w:t>οές</w:t>
      </w:r>
      <w:r w:rsidRPr="00643F94">
        <w:rPr>
          <w:rFonts w:eastAsia="Times New Roman"/>
          <w:szCs w:val="24"/>
        </w:rPr>
        <w:t xml:space="preserve"> στον </w:t>
      </w:r>
      <w:r>
        <w:rPr>
          <w:rFonts w:eastAsia="Times New Roman"/>
          <w:szCs w:val="24"/>
        </w:rPr>
        <w:t>Τ</w:t>
      </w:r>
      <w:r w:rsidRPr="00643F94">
        <w:rPr>
          <w:rFonts w:eastAsia="Times New Roman"/>
          <w:szCs w:val="24"/>
        </w:rPr>
        <w:t>ύπο</w:t>
      </w:r>
      <w:r>
        <w:rPr>
          <w:rFonts w:eastAsia="Times New Roman"/>
          <w:szCs w:val="24"/>
        </w:rPr>
        <w:t>,</w:t>
      </w:r>
      <w:r w:rsidRPr="00643F94">
        <w:rPr>
          <w:rFonts w:eastAsia="Times New Roman"/>
          <w:szCs w:val="24"/>
        </w:rPr>
        <w:t xml:space="preserve"> δημόσιες τοποθετήσεις</w:t>
      </w:r>
      <w:r>
        <w:rPr>
          <w:rFonts w:eastAsia="Times New Roman"/>
          <w:szCs w:val="24"/>
        </w:rPr>
        <w:t>,</w:t>
      </w:r>
      <w:r w:rsidRPr="00643F94">
        <w:rPr>
          <w:rFonts w:eastAsia="Times New Roman"/>
          <w:szCs w:val="24"/>
        </w:rPr>
        <w:t xml:space="preserve"> έλλειψη επαρκούς ενημέρωσης της Βουλής</w:t>
      </w:r>
      <w:r>
        <w:rPr>
          <w:rFonts w:eastAsia="Times New Roman"/>
          <w:szCs w:val="24"/>
        </w:rPr>
        <w:t xml:space="preserve">, </w:t>
      </w:r>
      <w:r w:rsidRPr="00643F94">
        <w:rPr>
          <w:rFonts w:eastAsia="Times New Roman"/>
          <w:szCs w:val="24"/>
        </w:rPr>
        <w:t>πρόθεση συζήτησ</w:t>
      </w:r>
      <w:r>
        <w:rPr>
          <w:rFonts w:eastAsia="Times New Roman"/>
          <w:szCs w:val="24"/>
        </w:rPr>
        <w:t xml:space="preserve">ης </w:t>
      </w:r>
      <w:r w:rsidRPr="00643F94">
        <w:rPr>
          <w:rFonts w:eastAsia="Times New Roman"/>
          <w:szCs w:val="24"/>
        </w:rPr>
        <w:t xml:space="preserve">με την </w:t>
      </w:r>
      <w:proofErr w:type="spellStart"/>
      <w:r w:rsidRPr="00643F94">
        <w:rPr>
          <w:rFonts w:eastAsia="Times New Roman"/>
          <w:szCs w:val="24"/>
        </w:rPr>
        <w:t>Boeing</w:t>
      </w:r>
      <w:proofErr w:type="spellEnd"/>
      <w:r>
        <w:rPr>
          <w:rFonts w:eastAsia="Times New Roman"/>
          <w:szCs w:val="24"/>
        </w:rPr>
        <w:t>,</w:t>
      </w:r>
      <w:r w:rsidRPr="00643F94">
        <w:rPr>
          <w:rFonts w:eastAsia="Times New Roman"/>
          <w:szCs w:val="24"/>
        </w:rPr>
        <w:t xml:space="preserve"> </w:t>
      </w:r>
      <w:r>
        <w:rPr>
          <w:rFonts w:eastAsia="Times New Roman"/>
          <w:szCs w:val="24"/>
        </w:rPr>
        <w:lastRenderedPageBreak/>
        <w:t xml:space="preserve">ενώ είχε ήδη σταλεί </w:t>
      </w:r>
      <w:r w:rsidRPr="00643F94">
        <w:rPr>
          <w:rFonts w:eastAsia="Times New Roman"/>
          <w:szCs w:val="24"/>
        </w:rPr>
        <w:t xml:space="preserve">επιστολή </w:t>
      </w:r>
      <w:r>
        <w:rPr>
          <w:rFonts w:eastAsia="Times New Roman"/>
          <w:szCs w:val="24"/>
        </w:rPr>
        <w:t>αιτήματος</w:t>
      </w:r>
      <w:r w:rsidRPr="00643F94">
        <w:rPr>
          <w:rFonts w:eastAsia="Times New Roman"/>
          <w:szCs w:val="24"/>
        </w:rPr>
        <w:t xml:space="preserve"> στην </w:t>
      </w:r>
      <w:r>
        <w:rPr>
          <w:rFonts w:eastAsia="Times New Roman"/>
          <w:szCs w:val="24"/>
        </w:rPr>
        <w:t>α</w:t>
      </w:r>
      <w:r w:rsidRPr="00643F94">
        <w:rPr>
          <w:rFonts w:eastAsia="Times New Roman"/>
          <w:szCs w:val="24"/>
        </w:rPr>
        <w:t xml:space="preserve">μερικανική πλευρά και </w:t>
      </w:r>
      <w:r>
        <w:rPr>
          <w:rFonts w:eastAsia="Times New Roman"/>
          <w:szCs w:val="24"/>
        </w:rPr>
        <w:t>είχε</w:t>
      </w:r>
      <w:r w:rsidRPr="00643F94">
        <w:rPr>
          <w:rFonts w:eastAsia="Times New Roman"/>
          <w:szCs w:val="24"/>
        </w:rPr>
        <w:t xml:space="preserve"> επιλεγεί η </w:t>
      </w:r>
      <w:r>
        <w:rPr>
          <w:rFonts w:eastAsia="Times New Roman"/>
          <w:szCs w:val="24"/>
        </w:rPr>
        <w:t>«</w:t>
      </w:r>
      <w:r>
        <w:rPr>
          <w:rFonts w:eastAsia="Times New Roman"/>
          <w:szCs w:val="24"/>
          <w:lang w:val="en-US"/>
        </w:rPr>
        <w:t>LOCKHEED</w:t>
      </w:r>
      <w:r>
        <w:rPr>
          <w:rFonts w:eastAsia="Times New Roman"/>
          <w:szCs w:val="24"/>
        </w:rPr>
        <w:t xml:space="preserve"> </w:t>
      </w:r>
      <w:r w:rsidRPr="00643F94">
        <w:rPr>
          <w:rFonts w:eastAsia="Times New Roman"/>
          <w:szCs w:val="24"/>
        </w:rPr>
        <w:t>MARTIN</w:t>
      </w:r>
      <w:r>
        <w:rPr>
          <w:rFonts w:eastAsia="Times New Roman"/>
          <w:szCs w:val="24"/>
        </w:rPr>
        <w:t>»</w:t>
      </w:r>
      <w:r w:rsidRPr="00C258D2">
        <w:rPr>
          <w:rFonts w:eastAsia="Times New Roman"/>
          <w:szCs w:val="24"/>
        </w:rPr>
        <w:t xml:space="preserve">. </w:t>
      </w:r>
      <w:r>
        <w:rPr>
          <w:rFonts w:eastAsia="Times New Roman"/>
          <w:szCs w:val="24"/>
          <w:lang w:val="en-US"/>
        </w:rPr>
        <w:t>O</w:t>
      </w:r>
      <w:r w:rsidRPr="00C258D2">
        <w:rPr>
          <w:rFonts w:eastAsia="Times New Roman"/>
          <w:szCs w:val="24"/>
        </w:rPr>
        <w:t xml:space="preserve"> </w:t>
      </w:r>
      <w:r w:rsidRPr="00643F94">
        <w:rPr>
          <w:rFonts w:eastAsia="Times New Roman"/>
          <w:szCs w:val="24"/>
        </w:rPr>
        <w:t>πολύτιμος χρόνος που χάθηκε είχε δυσμενείς επιπτώσεις</w:t>
      </w:r>
      <w:r>
        <w:rPr>
          <w:rFonts w:eastAsia="Times New Roman"/>
          <w:szCs w:val="24"/>
        </w:rPr>
        <w:t>,</w:t>
      </w:r>
      <w:r w:rsidRPr="00643F94">
        <w:rPr>
          <w:rFonts w:eastAsia="Times New Roman"/>
          <w:szCs w:val="24"/>
        </w:rPr>
        <w:t xml:space="preserve"> </w:t>
      </w:r>
      <w:r>
        <w:rPr>
          <w:rFonts w:eastAsia="Times New Roman"/>
          <w:szCs w:val="24"/>
        </w:rPr>
        <w:t>τόσο στο</w:t>
      </w:r>
      <w:r w:rsidRPr="00643F94">
        <w:rPr>
          <w:rFonts w:eastAsia="Times New Roman"/>
          <w:szCs w:val="24"/>
        </w:rPr>
        <w:t xml:space="preserve"> κόστος του προγράμματος όσο και στην επιλογή των </w:t>
      </w:r>
      <w:r>
        <w:rPr>
          <w:rFonts w:eastAsia="Times New Roman"/>
          <w:szCs w:val="24"/>
        </w:rPr>
        <w:t>αεροσκαφών</w:t>
      </w:r>
      <w:r w:rsidRPr="00643F94">
        <w:rPr>
          <w:rFonts w:eastAsia="Times New Roman"/>
          <w:szCs w:val="24"/>
        </w:rPr>
        <w:t xml:space="preserve"> που θα αναβαθμιστούν</w:t>
      </w:r>
      <w:r>
        <w:rPr>
          <w:rFonts w:eastAsia="Times New Roman"/>
          <w:szCs w:val="24"/>
        </w:rPr>
        <w:t>.</w:t>
      </w:r>
      <w:r w:rsidRPr="00643F94">
        <w:rPr>
          <w:rFonts w:eastAsia="Times New Roman"/>
          <w:szCs w:val="24"/>
        </w:rPr>
        <w:t xml:space="preserve"> </w:t>
      </w:r>
    </w:p>
    <w:p w14:paraId="65980155" w14:textId="77777777" w:rsidR="00665451" w:rsidRDefault="007410E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5980156" w14:textId="77777777" w:rsidR="00665451" w:rsidRDefault="007410E1">
      <w:pPr>
        <w:spacing w:line="600" w:lineRule="auto"/>
        <w:ind w:firstLine="720"/>
        <w:jc w:val="both"/>
        <w:rPr>
          <w:rFonts w:eastAsia="Times New Roman"/>
          <w:szCs w:val="24"/>
        </w:rPr>
      </w:pPr>
      <w:r>
        <w:rPr>
          <w:rFonts w:eastAsia="Times New Roman"/>
          <w:szCs w:val="24"/>
        </w:rPr>
        <w:t>Υ</w:t>
      </w:r>
      <w:r w:rsidRPr="00643F94">
        <w:rPr>
          <w:rFonts w:eastAsia="Times New Roman"/>
          <w:szCs w:val="24"/>
        </w:rPr>
        <w:t xml:space="preserve">πάρχουν πάρα </w:t>
      </w:r>
      <w:r w:rsidRPr="00643F94">
        <w:rPr>
          <w:rFonts w:eastAsia="Times New Roman"/>
          <w:szCs w:val="24"/>
        </w:rPr>
        <w:t>πολλά ερωτήματα</w:t>
      </w:r>
      <w:r>
        <w:rPr>
          <w:rFonts w:eastAsia="Times New Roman"/>
          <w:szCs w:val="24"/>
        </w:rPr>
        <w:t>. Θα επιφυλαχθώ και για τη δευτερολογία μου.</w:t>
      </w:r>
      <w:r w:rsidRPr="00643F94">
        <w:rPr>
          <w:rFonts w:eastAsia="Times New Roman"/>
          <w:szCs w:val="24"/>
        </w:rPr>
        <w:t xml:space="preserve"> </w:t>
      </w:r>
      <w:r>
        <w:rPr>
          <w:rFonts w:eastAsia="Times New Roman"/>
          <w:szCs w:val="24"/>
        </w:rPr>
        <w:t>Θα</w:t>
      </w:r>
      <w:r w:rsidRPr="00643F94">
        <w:rPr>
          <w:rFonts w:eastAsia="Times New Roman"/>
          <w:szCs w:val="24"/>
        </w:rPr>
        <w:t xml:space="preserve"> ήθελα</w:t>
      </w:r>
      <w:r>
        <w:rPr>
          <w:rFonts w:eastAsia="Times New Roman"/>
          <w:szCs w:val="24"/>
        </w:rPr>
        <w:t>, όμως,</w:t>
      </w:r>
      <w:r w:rsidRPr="00643F94">
        <w:rPr>
          <w:rFonts w:eastAsia="Times New Roman"/>
          <w:szCs w:val="24"/>
        </w:rPr>
        <w:t xml:space="preserve"> να θέσω </w:t>
      </w:r>
      <w:r>
        <w:rPr>
          <w:rFonts w:eastAsia="Times New Roman"/>
          <w:szCs w:val="24"/>
        </w:rPr>
        <w:t xml:space="preserve">κάποια ερωτήματα επί της τροπολογίας, </w:t>
      </w:r>
      <w:r w:rsidRPr="00643F94">
        <w:rPr>
          <w:rFonts w:eastAsia="Times New Roman"/>
          <w:szCs w:val="24"/>
        </w:rPr>
        <w:t>γιατί ο κ</w:t>
      </w:r>
      <w:r>
        <w:rPr>
          <w:rFonts w:eastAsia="Times New Roman"/>
          <w:szCs w:val="24"/>
        </w:rPr>
        <w:t>.</w:t>
      </w:r>
      <w:r w:rsidRPr="00643F94">
        <w:rPr>
          <w:rFonts w:eastAsia="Times New Roman"/>
          <w:szCs w:val="24"/>
        </w:rPr>
        <w:t xml:space="preserve"> Τσίπρας και ο κ</w:t>
      </w:r>
      <w:r>
        <w:rPr>
          <w:rFonts w:eastAsia="Times New Roman"/>
          <w:szCs w:val="24"/>
        </w:rPr>
        <w:t>.</w:t>
      </w:r>
      <w:r w:rsidRPr="00643F94">
        <w:rPr>
          <w:rFonts w:eastAsia="Times New Roman"/>
          <w:szCs w:val="24"/>
        </w:rPr>
        <w:t xml:space="preserve"> Καμμένος είχαν </w:t>
      </w:r>
      <w:proofErr w:type="spellStart"/>
      <w:r w:rsidRPr="00643F94">
        <w:rPr>
          <w:rFonts w:eastAsia="Times New Roman"/>
          <w:szCs w:val="24"/>
        </w:rPr>
        <w:t>δαιμονοπο</w:t>
      </w:r>
      <w:r>
        <w:rPr>
          <w:rFonts w:eastAsia="Times New Roman"/>
          <w:szCs w:val="24"/>
        </w:rPr>
        <w:t>ιήσει</w:t>
      </w:r>
      <w:proofErr w:type="spellEnd"/>
      <w:r w:rsidRPr="00643F94">
        <w:rPr>
          <w:rFonts w:eastAsia="Times New Roman"/>
          <w:szCs w:val="24"/>
        </w:rPr>
        <w:t xml:space="preserve"> εντός της Βουλής τα αντισταθμιστικά </w:t>
      </w:r>
      <w:r>
        <w:rPr>
          <w:rFonts w:eastAsia="Times New Roman"/>
          <w:szCs w:val="24"/>
        </w:rPr>
        <w:t>ω</w:t>
      </w:r>
      <w:r w:rsidRPr="00643F94">
        <w:rPr>
          <w:rFonts w:eastAsia="Times New Roman"/>
          <w:szCs w:val="24"/>
        </w:rPr>
        <w:t>φελήματα</w:t>
      </w:r>
      <w:r>
        <w:rPr>
          <w:rFonts w:eastAsia="Times New Roman"/>
          <w:szCs w:val="24"/>
        </w:rPr>
        <w:t>.</w:t>
      </w:r>
      <w:r w:rsidRPr="00643F94">
        <w:rPr>
          <w:rFonts w:eastAsia="Times New Roman"/>
          <w:szCs w:val="24"/>
        </w:rPr>
        <w:t xml:space="preserve"> </w:t>
      </w:r>
    </w:p>
    <w:p w14:paraId="65980157" w14:textId="77777777" w:rsidR="00665451" w:rsidRDefault="007410E1">
      <w:pPr>
        <w:spacing w:line="600" w:lineRule="auto"/>
        <w:ind w:firstLine="720"/>
        <w:jc w:val="both"/>
        <w:rPr>
          <w:rFonts w:eastAsia="Times New Roman"/>
          <w:szCs w:val="24"/>
        </w:rPr>
      </w:pPr>
      <w:r>
        <w:rPr>
          <w:rFonts w:eastAsia="Times New Roman"/>
          <w:szCs w:val="24"/>
        </w:rPr>
        <w:t>Π</w:t>
      </w:r>
      <w:r w:rsidRPr="00643F94">
        <w:rPr>
          <w:rFonts w:eastAsia="Times New Roman"/>
          <w:szCs w:val="24"/>
        </w:rPr>
        <w:t>αρά τη διαβεβαίωση του κ</w:t>
      </w:r>
      <w:r>
        <w:rPr>
          <w:rFonts w:eastAsia="Times New Roman"/>
          <w:szCs w:val="24"/>
        </w:rPr>
        <w:t>.</w:t>
      </w:r>
      <w:r w:rsidRPr="00643F94">
        <w:rPr>
          <w:rFonts w:eastAsia="Times New Roman"/>
          <w:szCs w:val="24"/>
        </w:rPr>
        <w:t xml:space="preserve"> Τ</w:t>
      </w:r>
      <w:r w:rsidRPr="00643F94">
        <w:rPr>
          <w:rFonts w:eastAsia="Times New Roman"/>
          <w:szCs w:val="24"/>
        </w:rPr>
        <w:t xml:space="preserve">σίπρα </w:t>
      </w:r>
      <w:r>
        <w:rPr>
          <w:rFonts w:eastAsia="Times New Roman"/>
          <w:szCs w:val="24"/>
        </w:rPr>
        <w:t>–είχε</w:t>
      </w:r>
      <w:r w:rsidRPr="00643F94">
        <w:rPr>
          <w:rFonts w:eastAsia="Times New Roman"/>
          <w:szCs w:val="24"/>
        </w:rPr>
        <w:t xml:space="preserve"> αφήσει ένα παράθυρο </w:t>
      </w:r>
      <w:r>
        <w:rPr>
          <w:rFonts w:eastAsia="Times New Roman"/>
          <w:szCs w:val="24"/>
        </w:rPr>
        <w:t>ότι μόνο η ΕΑΒ</w:t>
      </w:r>
      <w:r w:rsidRPr="00643F94">
        <w:rPr>
          <w:rFonts w:eastAsia="Times New Roman"/>
          <w:szCs w:val="24"/>
        </w:rPr>
        <w:t xml:space="preserve"> θα κάνει αντισταθμιστικά</w:t>
      </w:r>
      <w:r>
        <w:rPr>
          <w:rFonts w:eastAsia="Times New Roman"/>
          <w:szCs w:val="24"/>
        </w:rPr>
        <w:t xml:space="preserve"> ωφελήματα-</w:t>
      </w:r>
      <w:r w:rsidRPr="00643F94">
        <w:rPr>
          <w:rFonts w:eastAsia="Times New Roman"/>
          <w:szCs w:val="24"/>
        </w:rPr>
        <w:t xml:space="preserve"> μόνο το 70% των 230</w:t>
      </w:r>
      <w:r>
        <w:rPr>
          <w:rFonts w:eastAsia="Times New Roman"/>
          <w:szCs w:val="24"/>
        </w:rPr>
        <w:t>.000.000 ευρώ</w:t>
      </w:r>
      <w:r w:rsidRPr="00643F94">
        <w:rPr>
          <w:rFonts w:eastAsia="Times New Roman"/>
          <w:szCs w:val="24"/>
        </w:rPr>
        <w:t xml:space="preserve"> θα υλοποιηθούν από τη</w:t>
      </w:r>
      <w:r>
        <w:rPr>
          <w:rFonts w:eastAsia="Times New Roman"/>
          <w:szCs w:val="24"/>
        </w:rPr>
        <w:t>ν ΕΑΒ.</w:t>
      </w:r>
      <w:r w:rsidRPr="00643F94">
        <w:rPr>
          <w:rFonts w:eastAsia="Times New Roman"/>
          <w:szCs w:val="24"/>
        </w:rPr>
        <w:t xml:space="preserve"> Συνεπώς</w:t>
      </w:r>
      <w:r>
        <w:rPr>
          <w:rFonts w:eastAsia="Times New Roman"/>
          <w:szCs w:val="24"/>
        </w:rPr>
        <w:t>,</w:t>
      </w:r>
      <w:r w:rsidRPr="00643F94">
        <w:rPr>
          <w:rFonts w:eastAsia="Times New Roman"/>
          <w:szCs w:val="24"/>
        </w:rPr>
        <w:t xml:space="preserve"> πρ</w:t>
      </w:r>
      <w:r>
        <w:rPr>
          <w:rFonts w:eastAsia="Times New Roman"/>
          <w:szCs w:val="24"/>
        </w:rPr>
        <w:t>οκύπτει κα</w:t>
      </w:r>
      <w:r w:rsidRPr="00643F94">
        <w:rPr>
          <w:rFonts w:eastAsia="Times New Roman"/>
          <w:szCs w:val="24"/>
        </w:rPr>
        <w:t>ι ένα υπόλοιπο 30</w:t>
      </w:r>
      <w:r>
        <w:rPr>
          <w:rFonts w:eastAsia="Times New Roman"/>
          <w:szCs w:val="24"/>
        </w:rPr>
        <w:t>.000.000</w:t>
      </w:r>
      <w:r>
        <w:rPr>
          <w:rFonts w:eastAsia="Times New Roman"/>
          <w:szCs w:val="24"/>
        </w:rPr>
        <w:t>,</w:t>
      </w:r>
      <w:r w:rsidRPr="00643F94">
        <w:rPr>
          <w:rFonts w:eastAsia="Times New Roman"/>
          <w:szCs w:val="24"/>
        </w:rPr>
        <w:t xml:space="preserve"> σχε</w:t>
      </w:r>
      <w:r w:rsidRPr="00643F94">
        <w:rPr>
          <w:rFonts w:eastAsia="Times New Roman"/>
          <w:szCs w:val="24"/>
        </w:rPr>
        <w:lastRenderedPageBreak/>
        <w:t>δόν 70</w:t>
      </w:r>
      <w:r>
        <w:rPr>
          <w:rFonts w:eastAsia="Times New Roman"/>
          <w:szCs w:val="24"/>
        </w:rPr>
        <w:t>.000.000</w:t>
      </w:r>
      <w:r w:rsidRPr="00643F94">
        <w:rPr>
          <w:rFonts w:eastAsia="Times New Roman"/>
          <w:szCs w:val="24"/>
        </w:rPr>
        <w:t xml:space="preserve"> ευρώ</w:t>
      </w:r>
      <w:r>
        <w:rPr>
          <w:rFonts w:eastAsia="Times New Roman"/>
          <w:szCs w:val="24"/>
        </w:rPr>
        <w:t>,</w:t>
      </w:r>
      <w:r w:rsidRPr="00643F94">
        <w:rPr>
          <w:rFonts w:eastAsia="Times New Roman"/>
          <w:szCs w:val="24"/>
        </w:rPr>
        <w:t xml:space="preserve"> που δεν διευκρινίζεται</w:t>
      </w:r>
      <w:r>
        <w:rPr>
          <w:rFonts w:eastAsia="Times New Roman"/>
          <w:szCs w:val="24"/>
        </w:rPr>
        <w:t>.</w:t>
      </w:r>
      <w:r w:rsidRPr="00643F94">
        <w:rPr>
          <w:rFonts w:eastAsia="Times New Roman"/>
          <w:szCs w:val="24"/>
        </w:rPr>
        <w:t xml:space="preserve"> </w:t>
      </w:r>
      <w:r>
        <w:rPr>
          <w:rFonts w:eastAsia="Times New Roman"/>
          <w:szCs w:val="24"/>
        </w:rPr>
        <w:t>Μ</w:t>
      </w:r>
      <w:r w:rsidRPr="00643F94">
        <w:rPr>
          <w:rFonts w:eastAsia="Times New Roman"/>
          <w:szCs w:val="24"/>
        </w:rPr>
        <w:t>αθαίνουμε σήμερ</w:t>
      </w:r>
      <w:r w:rsidRPr="00643F94">
        <w:rPr>
          <w:rFonts w:eastAsia="Times New Roman"/>
          <w:szCs w:val="24"/>
        </w:rPr>
        <w:t xml:space="preserve">α από τον Υπουργό ότι </w:t>
      </w:r>
      <w:r>
        <w:rPr>
          <w:rFonts w:eastAsia="Times New Roman"/>
          <w:szCs w:val="24"/>
        </w:rPr>
        <w:t xml:space="preserve">οι </w:t>
      </w:r>
      <w:r w:rsidRPr="00643F94">
        <w:rPr>
          <w:rFonts w:eastAsia="Times New Roman"/>
          <w:szCs w:val="24"/>
        </w:rPr>
        <w:t>Αμερικανοί θα επιλέξουν ποιες εταιρείες θα κάνουν τ</w:t>
      </w:r>
      <w:r>
        <w:rPr>
          <w:rFonts w:eastAsia="Times New Roman"/>
          <w:szCs w:val="24"/>
        </w:rPr>
        <w:t>ι.</w:t>
      </w:r>
      <w:r w:rsidRPr="00643F94">
        <w:rPr>
          <w:rFonts w:eastAsia="Times New Roman"/>
          <w:szCs w:val="24"/>
        </w:rPr>
        <w:t xml:space="preserve"> Άρα</w:t>
      </w:r>
      <w:r>
        <w:rPr>
          <w:rFonts w:eastAsia="Times New Roman"/>
          <w:szCs w:val="24"/>
        </w:rPr>
        <w:t>,</w:t>
      </w:r>
      <w:r w:rsidRPr="00643F94">
        <w:rPr>
          <w:rFonts w:eastAsia="Times New Roman"/>
          <w:szCs w:val="24"/>
        </w:rPr>
        <w:t xml:space="preserve"> ούτε </w:t>
      </w:r>
      <w:r>
        <w:rPr>
          <w:rFonts w:eastAsia="Times New Roman"/>
          <w:szCs w:val="24"/>
        </w:rPr>
        <w:t>η ΕΑΒ ξέρει τι</w:t>
      </w:r>
      <w:r w:rsidRPr="00643F94">
        <w:rPr>
          <w:rFonts w:eastAsia="Times New Roman"/>
          <w:szCs w:val="24"/>
        </w:rPr>
        <w:t xml:space="preserve"> θα κάνει</w:t>
      </w:r>
      <w:r>
        <w:rPr>
          <w:rFonts w:eastAsia="Times New Roman"/>
          <w:szCs w:val="24"/>
        </w:rPr>
        <w:t>.</w:t>
      </w:r>
      <w:r w:rsidRPr="00643F94">
        <w:rPr>
          <w:rFonts w:eastAsia="Times New Roman"/>
          <w:szCs w:val="24"/>
        </w:rPr>
        <w:t xml:space="preserve"> </w:t>
      </w:r>
    </w:p>
    <w:p w14:paraId="65980158" w14:textId="77777777" w:rsidR="00665451" w:rsidRDefault="007410E1">
      <w:pPr>
        <w:spacing w:line="600" w:lineRule="auto"/>
        <w:ind w:firstLine="720"/>
        <w:jc w:val="both"/>
        <w:rPr>
          <w:rFonts w:eastAsia="Times New Roman"/>
          <w:szCs w:val="24"/>
        </w:rPr>
      </w:pPr>
      <w:r>
        <w:rPr>
          <w:rFonts w:eastAsia="Times New Roman"/>
          <w:szCs w:val="24"/>
        </w:rPr>
        <w:t>Γ</w:t>
      </w:r>
      <w:r w:rsidRPr="00643F94">
        <w:rPr>
          <w:rFonts w:eastAsia="Times New Roman"/>
          <w:szCs w:val="24"/>
        </w:rPr>
        <w:t>ιατί</w:t>
      </w:r>
      <w:r>
        <w:rPr>
          <w:rFonts w:eastAsia="Times New Roman"/>
          <w:szCs w:val="24"/>
        </w:rPr>
        <w:t>,</w:t>
      </w:r>
      <w:r w:rsidRPr="00643F94">
        <w:rPr>
          <w:rFonts w:eastAsia="Times New Roman"/>
          <w:szCs w:val="24"/>
        </w:rPr>
        <w:t xml:space="preserve"> </w:t>
      </w:r>
      <w:r>
        <w:rPr>
          <w:rFonts w:eastAsia="Times New Roman"/>
          <w:szCs w:val="24"/>
        </w:rPr>
        <w:t>κ</w:t>
      </w:r>
      <w:r w:rsidRPr="00643F94">
        <w:rPr>
          <w:rFonts w:eastAsia="Times New Roman"/>
          <w:szCs w:val="24"/>
        </w:rPr>
        <w:t>ύριε Υπουργέ</w:t>
      </w:r>
      <w:r>
        <w:rPr>
          <w:rFonts w:eastAsia="Times New Roman"/>
          <w:szCs w:val="24"/>
        </w:rPr>
        <w:t>,</w:t>
      </w:r>
      <w:r w:rsidRPr="00643F94">
        <w:rPr>
          <w:rFonts w:eastAsia="Times New Roman"/>
          <w:szCs w:val="24"/>
        </w:rPr>
        <w:t xml:space="preserve"> η μόνη απόφαση της ΕΑΒ για την αναβάθμιση των F-16 </w:t>
      </w:r>
      <w:r>
        <w:rPr>
          <w:rFonts w:eastAsia="Times New Roman"/>
          <w:szCs w:val="24"/>
        </w:rPr>
        <w:t>ήταν</w:t>
      </w:r>
      <w:r w:rsidRPr="00643F94">
        <w:rPr>
          <w:rFonts w:eastAsia="Times New Roman"/>
          <w:szCs w:val="24"/>
        </w:rPr>
        <w:t xml:space="preserve"> στις 27 Αυγούστου του 2018</w:t>
      </w:r>
      <w:r>
        <w:rPr>
          <w:rFonts w:eastAsia="Times New Roman"/>
          <w:szCs w:val="24"/>
        </w:rPr>
        <w:t>.</w:t>
      </w:r>
      <w:r w:rsidRPr="00643F94">
        <w:rPr>
          <w:rFonts w:eastAsia="Times New Roman"/>
          <w:szCs w:val="24"/>
        </w:rPr>
        <w:t xml:space="preserve"> </w:t>
      </w:r>
      <w:r>
        <w:rPr>
          <w:rFonts w:eastAsia="Times New Roman"/>
          <w:szCs w:val="24"/>
        </w:rPr>
        <w:t>Τ</w:t>
      </w:r>
      <w:r w:rsidRPr="00643F94">
        <w:rPr>
          <w:rFonts w:eastAsia="Times New Roman"/>
          <w:szCs w:val="24"/>
        </w:rPr>
        <w:t xml:space="preserve">ο </w:t>
      </w:r>
      <w:r>
        <w:rPr>
          <w:rFonts w:eastAsia="Times New Roman"/>
          <w:szCs w:val="24"/>
        </w:rPr>
        <w:t>δ</w:t>
      </w:r>
      <w:r w:rsidRPr="00643F94">
        <w:rPr>
          <w:rFonts w:eastAsia="Times New Roman"/>
          <w:szCs w:val="24"/>
        </w:rPr>
        <w:t xml:space="preserve">ιοικητικό </w:t>
      </w:r>
      <w:r>
        <w:rPr>
          <w:rFonts w:eastAsia="Times New Roman"/>
          <w:szCs w:val="24"/>
        </w:rPr>
        <w:t>σ</w:t>
      </w:r>
      <w:r w:rsidRPr="00643F94">
        <w:rPr>
          <w:rFonts w:eastAsia="Times New Roman"/>
          <w:szCs w:val="24"/>
        </w:rPr>
        <w:t xml:space="preserve">υμβούλιο </w:t>
      </w:r>
      <w:r w:rsidRPr="00643F94">
        <w:rPr>
          <w:rFonts w:eastAsia="Times New Roman"/>
          <w:szCs w:val="24"/>
        </w:rPr>
        <w:t xml:space="preserve">της ΕΑΒ </w:t>
      </w:r>
      <w:r w:rsidRPr="00643F94">
        <w:rPr>
          <w:rFonts w:eastAsia="Times New Roman"/>
          <w:szCs w:val="24"/>
        </w:rPr>
        <w:t>έχει αποφασίσει</w:t>
      </w:r>
      <w:r>
        <w:rPr>
          <w:rFonts w:eastAsia="Times New Roman"/>
          <w:szCs w:val="24"/>
        </w:rPr>
        <w:t>,</w:t>
      </w:r>
      <w:r w:rsidRPr="00643F94">
        <w:rPr>
          <w:rFonts w:eastAsia="Times New Roman"/>
          <w:szCs w:val="24"/>
        </w:rPr>
        <w:t xml:space="preserve"> έχει αποδειχθεί</w:t>
      </w:r>
      <w:r>
        <w:rPr>
          <w:rFonts w:eastAsia="Times New Roman"/>
          <w:szCs w:val="24"/>
        </w:rPr>
        <w:t>,</w:t>
      </w:r>
      <w:r w:rsidRPr="00643F94">
        <w:rPr>
          <w:rFonts w:eastAsia="Times New Roman"/>
          <w:szCs w:val="24"/>
        </w:rPr>
        <w:t xml:space="preserve"> έχει συμφωνήσει ένα πρόγρα</w:t>
      </w:r>
      <w:r>
        <w:rPr>
          <w:rFonts w:eastAsia="Times New Roman"/>
          <w:szCs w:val="24"/>
        </w:rPr>
        <w:t>μμα</w:t>
      </w:r>
      <w:r w:rsidRPr="00643F94">
        <w:rPr>
          <w:rFonts w:eastAsia="Times New Roman"/>
          <w:szCs w:val="24"/>
        </w:rPr>
        <w:t xml:space="preserve"> </w:t>
      </w:r>
      <w:r>
        <w:rPr>
          <w:rFonts w:eastAsia="Times New Roman"/>
          <w:szCs w:val="24"/>
        </w:rPr>
        <w:t>αντισταθμιστικών ωφελημάτων</w:t>
      </w:r>
      <w:r w:rsidRPr="00643F94">
        <w:rPr>
          <w:rFonts w:eastAsia="Times New Roman"/>
          <w:szCs w:val="24"/>
        </w:rPr>
        <w:t xml:space="preserve"> ύψο</w:t>
      </w:r>
      <w:r>
        <w:rPr>
          <w:rFonts w:eastAsia="Times New Roman"/>
          <w:szCs w:val="24"/>
        </w:rPr>
        <w:t>υ</w:t>
      </w:r>
      <w:r w:rsidRPr="00643F94">
        <w:rPr>
          <w:rFonts w:eastAsia="Times New Roman"/>
          <w:szCs w:val="24"/>
        </w:rPr>
        <w:t>ς 88</w:t>
      </w:r>
      <w:r>
        <w:rPr>
          <w:rFonts w:eastAsia="Times New Roman"/>
          <w:szCs w:val="24"/>
        </w:rPr>
        <w:t>.000.000</w:t>
      </w:r>
      <w:r w:rsidRPr="00643F94">
        <w:rPr>
          <w:rFonts w:eastAsia="Times New Roman"/>
          <w:szCs w:val="24"/>
        </w:rPr>
        <w:t xml:space="preserve"> ευρώ</w:t>
      </w:r>
      <w:r>
        <w:rPr>
          <w:rFonts w:eastAsia="Times New Roman"/>
          <w:szCs w:val="24"/>
        </w:rPr>
        <w:t>.</w:t>
      </w:r>
      <w:r w:rsidRPr="00643F94">
        <w:rPr>
          <w:rFonts w:eastAsia="Times New Roman"/>
          <w:szCs w:val="24"/>
        </w:rPr>
        <w:t xml:space="preserve"> </w:t>
      </w:r>
      <w:r>
        <w:rPr>
          <w:rFonts w:eastAsia="Times New Roman"/>
          <w:szCs w:val="24"/>
        </w:rPr>
        <w:t>Τ</w:t>
      </w:r>
      <w:r w:rsidRPr="00643F94">
        <w:rPr>
          <w:rFonts w:eastAsia="Times New Roman"/>
          <w:szCs w:val="24"/>
        </w:rPr>
        <w:t>ο καταθέ</w:t>
      </w:r>
      <w:r>
        <w:rPr>
          <w:rFonts w:eastAsia="Times New Roman"/>
          <w:szCs w:val="24"/>
        </w:rPr>
        <w:t>τω για τα Π</w:t>
      </w:r>
      <w:r w:rsidRPr="00643F94">
        <w:rPr>
          <w:rFonts w:eastAsia="Times New Roman"/>
          <w:szCs w:val="24"/>
        </w:rPr>
        <w:t>ρακτικά</w:t>
      </w:r>
      <w:r>
        <w:rPr>
          <w:rFonts w:eastAsia="Times New Roman"/>
          <w:szCs w:val="24"/>
        </w:rPr>
        <w:t>.</w:t>
      </w:r>
    </w:p>
    <w:p w14:paraId="65980159" w14:textId="77777777" w:rsidR="00665451" w:rsidRDefault="007410E1">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 xml:space="preserve">Σίμος </w:t>
      </w:r>
      <w:proofErr w:type="spellStart"/>
      <w:r>
        <w:rPr>
          <w:rFonts w:eastAsia="Times New Roman"/>
          <w:szCs w:val="24"/>
        </w:rPr>
        <w:t>Κεδίκογλου</w:t>
      </w:r>
      <w:proofErr w:type="spellEnd"/>
      <w:r w:rsidRPr="00404E28">
        <w:rPr>
          <w:rFonts w:eastAsia="Times New Roman"/>
          <w:szCs w:val="24"/>
        </w:rPr>
        <w:t xml:space="preserve"> καταθέτει για τα Πρακτικά τ</w:t>
      </w:r>
      <w:r>
        <w:rPr>
          <w:rFonts w:eastAsia="Times New Roman"/>
          <w:szCs w:val="24"/>
        </w:rPr>
        <w:t>ο προαναφερθέν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w:t>
      </w:r>
      <w:r w:rsidRPr="00404E28">
        <w:rPr>
          <w:rFonts w:eastAsia="Times New Roman"/>
          <w:szCs w:val="24"/>
        </w:rPr>
        <w:t>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 xml:space="preserve">ρχείο </w:t>
      </w:r>
      <w:r w:rsidRPr="00404E28">
        <w:rPr>
          <w:rFonts w:eastAsia="Times New Roman"/>
          <w:szCs w:val="24"/>
        </w:rPr>
        <w:t>του Τμήματος Γραμματείας της Διεύθυνσης Στενογραφίας και Πρακτικών της Βουλής)</w:t>
      </w:r>
    </w:p>
    <w:p w14:paraId="6598015A" w14:textId="77777777" w:rsidR="00665451" w:rsidRDefault="007410E1">
      <w:pPr>
        <w:spacing w:line="600" w:lineRule="auto"/>
        <w:ind w:firstLine="720"/>
        <w:jc w:val="both"/>
        <w:rPr>
          <w:rFonts w:eastAsia="Times New Roman"/>
          <w:szCs w:val="24"/>
        </w:rPr>
      </w:pPr>
      <w:r>
        <w:rPr>
          <w:rFonts w:eastAsia="Times New Roman"/>
          <w:szCs w:val="24"/>
        </w:rPr>
        <w:t>Για</w:t>
      </w:r>
      <w:r w:rsidRPr="00643F94">
        <w:rPr>
          <w:rFonts w:eastAsia="Times New Roman"/>
          <w:szCs w:val="24"/>
        </w:rPr>
        <w:t xml:space="preserve"> τα υπόλοιπα δεν έχει ιδέα </w:t>
      </w:r>
      <w:r>
        <w:rPr>
          <w:rFonts w:eastAsia="Times New Roman"/>
          <w:szCs w:val="24"/>
        </w:rPr>
        <w:t>η ΕΑΒ.</w:t>
      </w:r>
    </w:p>
    <w:p w14:paraId="6598015B" w14:textId="77777777" w:rsidR="00665451" w:rsidRDefault="007410E1">
      <w:pPr>
        <w:spacing w:line="600" w:lineRule="auto"/>
        <w:ind w:firstLine="720"/>
        <w:jc w:val="both"/>
        <w:rPr>
          <w:rFonts w:eastAsia="Times New Roman"/>
          <w:szCs w:val="24"/>
        </w:rPr>
      </w:pPr>
      <w:r>
        <w:rPr>
          <w:rFonts w:eastAsia="Times New Roman"/>
          <w:szCs w:val="24"/>
        </w:rPr>
        <w:t xml:space="preserve">Τα </w:t>
      </w:r>
      <w:r w:rsidRPr="00643F94">
        <w:rPr>
          <w:rFonts w:eastAsia="Times New Roman"/>
          <w:szCs w:val="24"/>
        </w:rPr>
        <w:t>ερωτήματα που προκύπτουν</w:t>
      </w:r>
      <w:r>
        <w:rPr>
          <w:rFonts w:eastAsia="Times New Roman"/>
          <w:szCs w:val="24"/>
        </w:rPr>
        <w:t xml:space="preserve"> είναι τα εξής: Πο</w:t>
      </w:r>
      <w:r w:rsidRPr="00643F94">
        <w:rPr>
          <w:rFonts w:eastAsia="Times New Roman"/>
          <w:szCs w:val="24"/>
        </w:rPr>
        <w:t>ιε</w:t>
      </w:r>
      <w:r>
        <w:rPr>
          <w:rFonts w:eastAsia="Times New Roman"/>
          <w:szCs w:val="24"/>
        </w:rPr>
        <w:t>ς</w:t>
      </w:r>
      <w:r w:rsidRPr="00643F94">
        <w:rPr>
          <w:rFonts w:eastAsia="Times New Roman"/>
          <w:szCs w:val="24"/>
        </w:rPr>
        <w:t xml:space="preserve"> ακριβώς εταιρείες θα υλοποιήσουν το υπόλοιπο 30%</w:t>
      </w:r>
      <w:r>
        <w:rPr>
          <w:rFonts w:eastAsia="Times New Roman"/>
          <w:szCs w:val="24"/>
        </w:rPr>
        <w:t>;</w:t>
      </w:r>
      <w:r w:rsidRPr="00643F94">
        <w:rPr>
          <w:rFonts w:eastAsia="Times New Roman"/>
          <w:szCs w:val="24"/>
        </w:rPr>
        <w:t xml:space="preserve"> </w:t>
      </w:r>
      <w:r>
        <w:rPr>
          <w:rFonts w:eastAsia="Times New Roman"/>
          <w:szCs w:val="24"/>
        </w:rPr>
        <w:t>Κ</w:t>
      </w:r>
      <w:r w:rsidRPr="00643F94">
        <w:rPr>
          <w:rFonts w:eastAsia="Times New Roman"/>
          <w:szCs w:val="24"/>
        </w:rPr>
        <w:t xml:space="preserve">αι δεν δεχόμαστε αυτά </w:t>
      </w:r>
      <w:r>
        <w:rPr>
          <w:rFonts w:eastAsia="Times New Roman"/>
          <w:szCs w:val="24"/>
        </w:rPr>
        <w:t>τα «</w:t>
      </w:r>
      <w:r w:rsidRPr="00643F94">
        <w:rPr>
          <w:rFonts w:eastAsia="Times New Roman"/>
          <w:szCs w:val="24"/>
        </w:rPr>
        <w:t>θα αποφασίσουν οι Αμερικ</w:t>
      </w:r>
      <w:r>
        <w:rPr>
          <w:rFonts w:eastAsia="Times New Roman"/>
          <w:szCs w:val="24"/>
        </w:rPr>
        <w:t>άνοι».</w:t>
      </w:r>
      <w:r w:rsidRPr="00643F94">
        <w:rPr>
          <w:rFonts w:eastAsia="Times New Roman"/>
          <w:szCs w:val="24"/>
        </w:rPr>
        <w:t xml:space="preserve"> </w:t>
      </w:r>
      <w:r>
        <w:rPr>
          <w:rFonts w:eastAsia="Times New Roman"/>
          <w:szCs w:val="24"/>
        </w:rPr>
        <w:t>Π</w:t>
      </w:r>
      <w:r w:rsidRPr="00643F94">
        <w:rPr>
          <w:rFonts w:eastAsia="Times New Roman"/>
          <w:szCs w:val="24"/>
        </w:rPr>
        <w:t xml:space="preserve">ρέπει να υπάρχει </w:t>
      </w:r>
      <w:r>
        <w:rPr>
          <w:rFonts w:eastAsia="Times New Roman"/>
          <w:szCs w:val="24"/>
        </w:rPr>
        <w:t xml:space="preserve">κάτι </w:t>
      </w:r>
      <w:r w:rsidRPr="00643F94">
        <w:rPr>
          <w:rFonts w:eastAsia="Times New Roman"/>
          <w:szCs w:val="24"/>
        </w:rPr>
        <w:t>συγκεκριμέν</w:t>
      </w:r>
      <w:r>
        <w:rPr>
          <w:rFonts w:eastAsia="Times New Roman"/>
          <w:szCs w:val="24"/>
        </w:rPr>
        <w:t>ο.</w:t>
      </w:r>
      <w:r w:rsidRPr="00643F94">
        <w:rPr>
          <w:rFonts w:eastAsia="Times New Roman"/>
          <w:szCs w:val="24"/>
        </w:rPr>
        <w:t xml:space="preserve"> </w:t>
      </w:r>
      <w:r>
        <w:rPr>
          <w:rFonts w:eastAsia="Times New Roman"/>
          <w:szCs w:val="24"/>
        </w:rPr>
        <w:t>Γ</w:t>
      </w:r>
      <w:r w:rsidRPr="00643F94">
        <w:rPr>
          <w:rFonts w:eastAsia="Times New Roman"/>
          <w:szCs w:val="24"/>
        </w:rPr>
        <w:t xml:space="preserve">ιατί </w:t>
      </w:r>
      <w:r>
        <w:rPr>
          <w:rFonts w:eastAsia="Times New Roman"/>
          <w:szCs w:val="24"/>
        </w:rPr>
        <w:t>αν η ΕΑΒ</w:t>
      </w:r>
      <w:r w:rsidRPr="00643F94">
        <w:rPr>
          <w:rFonts w:eastAsia="Times New Roman"/>
          <w:szCs w:val="24"/>
        </w:rPr>
        <w:t xml:space="preserve"> είναι να πάρει μόνο </w:t>
      </w:r>
      <w:r w:rsidRPr="00643F94">
        <w:rPr>
          <w:rFonts w:eastAsia="Times New Roman"/>
          <w:szCs w:val="24"/>
        </w:rPr>
        <w:lastRenderedPageBreak/>
        <w:t>την κατασκευή στεγάστρων</w:t>
      </w:r>
      <w:r>
        <w:rPr>
          <w:rFonts w:eastAsia="Times New Roman"/>
          <w:szCs w:val="24"/>
        </w:rPr>
        <w:t>,</w:t>
      </w:r>
      <w:r w:rsidRPr="00643F94">
        <w:rPr>
          <w:rFonts w:eastAsia="Times New Roman"/>
          <w:szCs w:val="24"/>
        </w:rPr>
        <w:t xml:space="preserve"> </w:t>
      </w:r>
      <w:r>
        <w:rPr>
          <w:rFonts w:eastAsia="Times New Roman"/>
          <w:szCs w:val="24"/>
        </w:rPr>
        <w:t>σ</w:t>
      </w:r>
      <w:r w:rsidRPr="00643F94">
        <w:rPr>
          <w:rFonts w:eastAsia="Times New Roman"/>
          <w:szCs w:val="24"/>
        </w:rPr>
        <w:t>υγ</w:t>
      </w:r>
      <w:r>
        <w:rPr>
          <w:rFonts w:eastAsia="Times New Roman"/>
          <w:szCs w:val="24"/>
        </w:rPr>
        <w:t>γ</w:t>
      </w:r>
      <w:r w:rsidRPr="00643F94">
        <w:rPr>
          <w:rFonts w:eastAsia="Times New Roman"/>
          <w:szCs w:val="24"/>
        </w:rPr>
        <w:t xml:space="preserve">νώμη αλλά αυτό δεν είναι αναβάθμιση της </w:t>
      </w:r>
      <w:r>
        <w:rPr>
          <w:rFonts w:eastAsia="Times New Roman"/>
          <w:szCs w:val="24"/>
        </w:rPr>
        <w:t>α</w:t>
      </w:r>
      <w:r w:rsidRPr="00643F94">
        <w:rPr>
          <w:rFonts w:eastAsia="Times New Roman"/>
          <w:szCs w:val="24"/>
        </w:rPr>
        <w:t xml:space="preserve">μυντικής </w:t>
      </w:r>
      <w:r>
        <w:rPr>
          <w:rFonts w:eastAsia="Times New Roman"/>
          <w:szCs w:val="24"/>
        </w:rPr>
        <w:t xml:space="preserve">μας </w:t>
      </w:r>
      <w:r>
        <w:rPr>
          <w:rFonts w:eastAsia="Times New Roman"/>
          <w:szCs w:val="24"/>
        </w:rPr>
        <w:t>β</w:t>
      </w:r>
      <w:r w:rsidRPr="00643F94">
        <w:rPr>
          <w:rFonts w:eastAsia="Times New Roman"/>
          <w:szCs w:val="24"/>
        </w:rPr>
        <w:t>ιομηχανίας</w:t>
      </w:r>
      <w:r>
        <w:rPr>
          <w:rFonts w:eastAsia="Times New Roman"/>
          <w:szCs w:val="24"/>
        </w:rPr>
        <w:t>.</w:t>
      </w:r>
      <w:r w:rsidRPr="00643F94">
        <w:rPr>
          <w:rFonts w:eastAsia="Times New Roman"/>
          <w:szCs w:val="24"/>
        </w:rPr>
        <w:t xml:space="preserve"> </w:t>
      </w:r>
      <w:r>
        <w:rPr>
          <w:rFonts w:eastAsia="Times New Roman"/>
          <w:szCs w:val="24"/>
        </w:rPr>
        <w:t>Π</w:t>
      </w:r>
      <w:r w:rsidRPr="00643F94">
        <w:rPr>
          <w:rFonts w:eastAsia="Times New Roman"/>
          <w:szCs w:val="24"/>
        </w:rPr>
        <w:t>ρέπει να φέρετ</w:t>
      </w:r>
      <w:r>
        <w:rPr>
          <w:rFonts w:eastAsia="Times New Roman"/>
          <w:szCs w:val="24"/>
        </w:rPr>
        <w:t>ε</w:t>
      </w:r>
      <w:r w:rsidRPr="00643F94">
        <w:rPr>
          <w:rFonts w:eastAsia="Times New Roman"/>
          <w:szCs w:val="24"/>
        </w:rPr>
        <w:t xml:space="preserve"> στη Βουλή αναλυτικό κατάλογο </w:t>
      </w:r>
      <w:r>
        <w:rPr>
          <w:rFonts w:eastAsia="Times New Roman"/>
          <w:szCs w:val="24"/>
        </w:rPr>
        <w:t>για το</w:t>
      </w:r>
      <w:r>
        <w:rPr>
          <w:rFonts w:eastAsia="Times New Roman"/>
          <w:szCs w:val="24"/>
        </w:rPr>
        <w:t xml:space="preserve"> </w:t>
      </w:r>
      <w:r w:rsidRPr="00643F94">
        <w:rPr>
          <w:rFonts w:eastAsia="Times New Roman"/>
          <w:szCs w:val="24"/>
        </w:rPr>
        <w:t>ποια εταιρεία θα κάνει τι και ποι</w:t>
      </w:r>
      <w:r>
        <w:rPr>
          <w:rFonts w:eastAsia="Times New Roman"/>
          <w:szCs w:val="24"/>
        </w:rPr>
        <w:t>α</w:t>
      </w:r>
      <w:r w:rsidRPr="00643F94">
        <w:rPr>
          <w:rFonts w:eastAsia="Times New Roman"/>
          <w:szCs w:val="24"/>
        </w:rPr>
        <w:t>ς αξίας είναι το έργο που έχει αναλάβει</w:t>
      </w:r>
      <w:r>
        <w:rPr>
          <w:rFonts w:eastAsia="Times New Roman"/>
          <w:szCs w:val="24"/>
        </w:rPr>
        <w:t>.</w:t>
      </w:r>
    </w:p>
    <w:p w14:paraId="6598015C" w14:textId="77777777" w:rsidR="00665451" w:rsidRDefault="007410E1">
      <w:pPr>
        <w:spacing w:line="600" w:lineRule="auto"/>
        <w:ind w:firstLine="720"/>
        <w:jc w:val="both"/>
        <w:rPr>
          <w:rFonts w:eastAsia="Times New Roman"/>
          <w:szCs w:val="24"/>
        </w:rPr>
      </w:pPr>
      <w:r>
        <w:rPr>
          <w:rFonts w:eastAsia="Times New Roman"/>
          <w:szCs w:val="24"/>
        </w:rPr>
        <w:t>Επίσης, θα θέλαμε</w:t>
      </w:r>
      <w:r w:rsidRPr="00643F94">
        <w:rPr>
          <w:rFonts w:eastAsia="Times New Roman"/>
          <w:szCs w:val="24"/>
        </w:rPr>
        <w:t xml:space="preserve"> να μάθουμε</w:t>
      </w:r>
      <w:r>
        <w:rPr>
          <w:rFonts w:eastAsia="Times New Roman"/>
          <w:szCs w:val="24"/>
        </w:rPr>
        <w:t xml:space="preserve"> το εξής:</w:t>
      </w:r>
      <w:r w:rsidRPr="00643F94">
        <w:rPr>
          <w:rFonts w:eastAsia="Times New Roman"/>
          <w:szCs w:val="24"/>
        </w:rPr>
        <w:t xml:space="preserve"> </w:t>
      </w:r>
      <w:r>
        <w:rPr>
          <w:rFonts w:eastAsia="Times New Roman"/>
          <w:szCs w:val="24"/>
        </w:rPr>
        <w:t>Σ</w:t>
      </w:r>
      <w:r w:rsidRPr="00643F94">
        <w:rPr>
          <w:rFonts w:eastAsia="Times New Roman"/>
          <w:szCs w:val="24"/>
        </w:rPr>
        <w:t>υμφων</w:t>
      </w:r>
      <w:r>
        <w:rPr>
          <w:rFonts w:eastAsia="Times New Roman"/>
          <w:szCs w:val="24"/>
        </w:rPr>
        <w:t>εί η ΕΑΒ</w:t>
      </w:r>
      <w:r w:rsidRPr="00643F94">
        <w:rPr>
          <w:rFonts w:eastAsia="Times New Roman"/>
          <w:szCs w:val="24"/>
        </w:rPr>
        <w:t xml:space="preserve"> </w:t>
      </w:r>
      <w:r>
        <w:rPr>
          <w:rFonts w:eastAsia="Times New Roman"/>
          <w:szCs w:val="24"/>
        </w:rPr>
        <w:t>με</w:t>
      </w:r>
      <w:r w:rsidRPr="00643F94">
        <w:rPr>
          <w:rFonts w:eastAsia="Times New Roman"/>
          <w:szCs w:val="24"/>
        </w:rPr>
        <w:t xml:space="preserve"> το έργο που τ</w:t>
      </w:r>
      <w:r>
        <w:rPr>
          <w:rFonts w:eastAsia="Times New Roman"/>
          <w:szCs w:val="24"/>
        </w:rPr>
        <w:t>η</w:t>
      </w:r>
      <w:r w:rsidRPr="00643F94">
        <w:rPr>
          <w:rFonts w:eastAsia="Times New Roman"/>
          <w:szCs w:val="24"/>
        </w:rPr>
        <w:t>ς ανατίθεται</w:t>
      </w:r>
      <w:r>
        <w:rPr>
          <w:rFonts w:eastAsia="Times New Roman"/>
          <w:szCs w:val="24"/>
        </w:rPr>
        <w:t>;</w:t>
      </w:r>
      <w:r w:rsidRPr="00643F94">
        <w:rPr>
          <w:rFonts w:eastAsia="Times New Roman"/>
          <w:szCs w:val="24"/>
        </w:rPr>
        <w:t xml:space="preserve"> </w:t>
      </w:r>
      <w:r>
        <w:rPr>
          <w:rFonts w:eastAsia="Times New Roman"/>
          <w:szCs w:val="24"/>
        </w:rPr>
        <w:t>Δ</w:t>
      </w:r>
      <w:r w:rsidRPr="00643F94">
        <w:rPr>
          <w:rFonts w:eastAsia="Times New Roman"/>
          <w:szCs w:val="24"/>
        </w:rPr>
        <w:t>εν το γνωρίζει καν</w:t>
      </w:r>
      <w:r>
        <w:rPr>
          <w:rFonts w:eastAsia="Times New Roman"/>
          <w:szCs w:val="24"/>
        </w:rPr>
        <w:t>.</w:t>
      </w:r>
      <w:r w:rsidRPr="00643F94">
        <w:rPr>
          <w:rFonts w:eastAsia="Times New Roman"/>
          <w:szCs w:val="24"/>
        </w:rPr>
        <w:t xml:space="preserve"> </w:t>
      </w:r>
      <w:r>
        <w:rPr>
          <w:rFonts w:eastAsia="Times New Roman"/>
          <w:szCs w:val="24"/>
        </w:rPr>
        <w:t>Σ</w:t>
      </w:r>
      <w:r w:rsidRPr="00643F94">
        <w:rPr>
          <w:rFonts w:eastAsia="Times New Roman"/>
          <w:szCs w:val="24"/>
        </w:rPr>
        <w:t xml:space="preserve">υμφωνεί η </w:t>
      </w:r>
      <w:r>
        <w:rPr>
          <w:rFonts w:eastAsia="Times New Roman"/>
          <w:szCs w:val="24"/>
        </w:rPr>
        <w:t>π</w:t>
      </w:r>
      <w:r w:rsidRPr="00643F94">
        <w:rPr>
          <w:rFonts w:eastAsia="Times New Roman"/>
          <w:szCs w:val="24"/>
        </w:rPr>
        <w:t xml:space="preserve">ολεμική </w:t>
      </w:r>
      <w:r>
        <w:rPr>
          <w:rFonts w:eastAsia="Times New Roman"/>
          <w:szCs w:val="24"/>
        </w:rPr>
        <w:t xml:space="preserve">μας </w:t>
      </w:r>
      <w:r>
        <w:rPr>
          <w:rFonts w:eastAsia="Times New Roman"/>
          <w:szCs w:val="24"/>
        </w:rPr>
        <w:t>α</w:t>
      </w:r>
      <w:r w:rsidRPr="00643F94">
        <w:rPr>
          <w:rFonts w:eastAsia="Times New Roman"/>
          <w:szCs w:val="24"/>
        </w:rPr>
        <w:t xml:space="preserve">εροπορία </w:t>
      </w:r>
      <w:r w:rsidRPr="00643F94">
        <w:rPr>
          <w:rFonts w:eastAsia="Times New Roman"/>
          <w:szCs w:val="24"/>
        </w:rPr>
        <w:t xml:space="preserve">με το προσφερόμενο </w:t>
      </w:r>
      <w:r>
        <w:rPr>
          <w:rFonts w:eastAsia="Times New Roman"/>
          <w:szCs w:val="24"/>
        </w:rPr>
        <w:t xml:space="preserve">έργο αντισταθμιστικών </w:t>
      </w:r>
      <w:r>
        <w:rPr>
          <w:rFonts w:eastAsia="Times New Roman"/>
          <w:szCs w:val="24"/>
        </w:rPr>
        <w:t xml:space="preserve">ωφελημάτων; Με ποιο </w:t>
      </w:r>
      <w:r w:rsidRPr="00643F94">
        <w:rPr>
          <w:rFonts w:eastAsia="Times New Roman"/>
          <w:szCs w:val="24"/>
        </w:rPr>
        <w:t xml:space="preserve">νομικό πλαίσιο θα υλοποιηθούν τα </w:t>
      </w:r>
      <w:r>
        <w:rPr>
          <w:rFonts w:eastAsia="Times New Roman"/>
          <w:szCs w:val="24"/>
        </w:rPr>
        <w:t>αντισταθμιστικά ω</w:t>
      </w:r>
      <w:r w:rsidRPr="00643F94">
        <w:rPr>
          <w:rFonts w:eastAsia="Times New Roman"/>
          <w:szCs w:val="24"/>
        </w:rPr>
        <w:t>φελήματα</w:t>
      </w:r>
      <w:r>
        <w:rPr>
          <w:rFonts w:eastAsia="Times New Roman"/>
          <w:szCs w:val="24"/>
        </w:rPr>
        <w:t>;</w:t>
      </w:r>
      <w:r w:rsidRPr="00643F94">
        <w:rPr>
          <w:rFonts w:eastAsia="Times New Roman"/>
          <w:szCs w:val="24"/>
        </w:rPr>
        <w:t xml:space="preserve"> </w:t>
      </w:r>
      <w:r>
        <w:rPr>
          <w:rFonts w:eastAsia="Times New Roman"/>
          <w:szCs w:val="24"/>
        </w:rPr>
        <w:t>Γ</w:t>
      </w:r>
      <w:r w:rsidRPr="00643F94">
        <w:rPr>
          <w:rFonts w:eastAsia="Times New Roman"/>
          <w:szCs w:val="24"/>
        </w:rPr>
        <w:t xml:space="preserve">ιατί τα αντισταθμιστικά </w:t>
      </w:r>
      <w:r>
        <w:rPr>
          <w:rFonts w:eastAsia="Times New Roman"/>
          <w:szCs w:val="24"/>
        </w:rPr>
        <w:t>ω</w:t>
      </w:r>
      <w:r w:rsidRPr="00643F94">
        <w:rPr>
          <w:rFonts w:eastAsia="Times New Roman"/>
          <w:szCs w:val="24"/>
        </w:rPr>
        <w:t xml:space="preserve">φελήματα δεν υπογράφηκαν παράλληλα με την κύρια </w:t>
      </w:r>
      <w:r>
        <w:rPr>
          <w:rFonts w:eastAsia="Times New Roman"/>
          <w:szCs w:val="24"/>
        </w:rPr>
        <w:t>σ</w:t>
      </w:r>
      <w:r w:rsidRPr="00643F94">
        <w:rPr>
          <w:rFonts w:eastAsia="Times New Roman"/>
          <w:szCs w:val="24"/>
        </w:rPr>
        <w:t>ύμβαση</w:t>
      </w:r>
      <w:r>
        <w:rPr>
          <w:rFonts w:eastAsia="Times New Roman"/>
          <w:szCs w:val="24"/>
        </w:rPr>
        <w:t>,</w:t>
      </w:r>
      <w:r w:rsidRPr="00643F94">
        <w:rPr>
          <w:rFonts w:eastAsia="Times New Roman"/>
          <w:szCs w:val="24"/>
        </w:rPr>
        <w:t xml:space="preserve"> ώστε να διαπραγματευτούμε καλύτερα και να πετύχουμε </w:t>
      </w:r>
      <w:r>
        <w:rPr>
          <w:rFonts w:eastAsia="Times New Roman"/>
          <w:szCs w:val="24"/>
        </w:rPr>
        <w:t>μ</w:t>
      </w:r>
      <w:r w:rsidRPr="00643F94">
        <w:rPr>
          <w:rFonts w:eastAsia="Times New Roman"/>
          <w:szCs w:val="24"/>
        </w:rPr>
        <w:t xml:space="preserve">εγαλύτερη προσφορά από τη </w:t>
      </w:r>
      <w:r>
        <w:rPr>
          <w:rFonts w:eastAsia="Times New Roman"/>
          <w:szCs w:val="24"/>
        </w:rPr>
        <w:t>«</w:t>
      </w:r>
      <w:r w:rsidRPr="00643F94">
        <w:rPr>
          <w:rFonts w:eastAsia="Times New Roman"/>
          <w:szCs w:val="24"/>
        </w:rPr>
        <w:t>LOCKHEED MART</w:t>
      </w:r>
      <w:r w:rsidRPr="00643F94">
        <w:rPr>
          <w:rFonts w:eastAsia="Times New Roman"/>
          <w:szCs w:val="24"/>
        </w:rPr>
        <w:t>IN</w:t>
      </w:r>
      <w:r>
        <w:rPr>
          <w:rFonts w:eastAsia="Times New Roman"/>
          <w:szCs w:val="24"/>
        </w:rPr>
        <w:t>»</w:t>
      </w:r>
      <w:r>
        <w:rPr>
          <w:rFonts w:eastAsia="Times New Roman"/>
          <w:szCs w:val="24"/>
        </w:rPr>
        <w:t>;</w:t>
      </w:r>
      <w:r w:rsidRPr="00643F94">
        <w:rPr>
          <w:rFonts w:eastAsia="Times New Roman"/>
          <w:szCs w:val="24"/>
        </w:rPr>
        <w:t xml:space="preserve"> Αυτή είναι η </w:t>
      </w:r>
      <w:r>
        <w:rPr>
          <w:rFonts w:eastAsia="Times New Roman"/>
          <w:szCs w:val="24"/>
        </w:rPr>
        <w:t>δ</w:t>
      </w:r>
      <w:r w:rsidRPr="00643F94">
        <w:rPr>
          <w:rFonts w:eastAsia="Times New Roman"/>
          <w:szCs w:val="24"/>
        </w:rPr>
        <w:t>ιεθνής πρακτική</w:t>
      </w:r>
      <w:r>
        <w:rPr>
          <w:rFonts w:eastAsia="Times New Roman"/>
          <w:szCs w:val="24"/>
        </w:rPr>
        <w:t>.</w:t>
      </w:r>
    </w:p>
    <w:p w14:paraId="6598015D" w14:textId="77777777" w:rsidR="00665451" w:rsidRDefault="007410E1">
      <w:pPr>
        <w:spacing w:line="600" w:lineRule="auto"/>
        <w:ind w:firstLine="720"/>
        <w:jc w:val="both"/>
        <w:rPr>
          <w:rFonts w:eastAsia="Times New Roman"/>
          <w:szCs w:val="24"/>
        </w:rPr>
      </w:pPr>
      <w:r>
        <w:rPr>
          <w:rFonts w:eastAsia="Times New Roman"/>
          <w:szCs w:val="24"/>
        </w:rPr>
        <w:t>Επίσης,</w:t>
      </w:r>
      <w:r w:rsidRPr="00643F94">
        <w:rPr>
          <w:rFonts w:eastAsia="Times New Roman"/>
          <w:szCs w:val="24"/>
        </w:rPr>
        <w:t xml:space="preserve"> </w:t>
      </w:r>
      <w:r>
        <w:rPr>
          <w:rFonts w:eastAsia="Times New Roman"/>
          <w:szCs w:val="24"/>
        </w:rPr>
        <w:t xml:space="preserve">υπάρχουν και κάποια </w:t>
      </w:r>
      <w:r w:rsidRPr="00643F94">
        <w:rPr>
          <w:rFonts w:eastAsia="Times New Roman"/>
          <w:szCs w:val="24"/>
        </w:rPr>
        <w:t>επιπλέον ερωτήματα</w:t>
      </w:r>
      <w:r>
        <w:rPr>
          <w:rFonts w:eastAsia="Times New Roman"/>
          <w:szCs w:val="24"/>
        </w:rPr>
        <w:t>:</w:t>
      </w:r>
      <w:r w:rsidRPr="00643F94">
        <w:rPr>
          <w:rFonts w:eastAsia="Times New Roman"/>
          <w:szCs w:val="24"/>
        </w:rPr>
        <w:t xml:space="preserve"> </w:t>
      </w:r>
      <w:r>
        <w:rPr>
          <w:rFonts w:eastAsia="Times New Roman"/>
          <w:szCs w:val="24"/>
        </w:rPr>
        <w:t>Σ</w:t>
      </w:r>
      <w:r w:rsidRPr="00643F94">
        <w:rPr>
          <w:rFonts w:eastAsia="Times New Roman"/>
          <w:szCs w:val="24"/>
        </w:rPr>
        <w:t xml:space="preserve">τη </w:t>
      </w:r>
      <w:r>
        <w:rPr>
          <w:rFonts w:eastAsia="Times New Roman"/>
          <w:szCs w:val="24"/>
        </w:rPr>
        <w:t>ν</w:t>
      </w:r>
      <w:r w:rsidRPr="00643F94">
        <w:rPr>
          <w:rFonts w:eastAsia="Times New Roman"/>
          <w:szCs w:val="24"/>
        </w:rPr>
        <w:t xml:space="preserve">έα </w:t>
      </w:r>
      <w:r>
        <w:rPr>
          <w:rFonts w:eastAsia="Times New Roman"/>
          <w:szCs w:val="24"/>
        </w:rPr>
        <w:t>σ</w:t>
      </w:r>
      <w:r w:rsidRPr="00643F94">
        <w:rPr>
          <w:rFonts w:eastAsia="Times New Roman"/>
          <w:szCs w:val="24"/>
        </w:rPr>
        <w:t xml:space="preserve">ύμβαση </w:t>
      </w:r>
      <w:r w:rsidRPr="00643F94">
        <w:rPr>
          <w:rFonts w:eastAsia="Times New Roman"/>
          <w:szCs w:val="24"/>
        </w:rPr>
        <w:t xml:space="preserve">που θα </w:t>
      </w:r>
      <w:r w:rsidRPr="00643F94">
        <w:rPr>
          <w:rFonts w:eastAsia="Times New Roman"/>
          <w:szCs w:val="24"/>
        </w:rPr>
        <w:t>καταρτισ</w:t>
      </w:r>
      <w:r>
        <w:rPr>
          <w:rFonts w:eastAsia="Times New Roman"/>
          <w:szCs w:val="24"/>
        </w:rPr>
        <w:t>τ</w:t>
      </w:r>
      <w:r w:rsidRPr="00643F94">
        <w:rPr>
          <w:rFonts w:eastAsia="Times New Roman"/>
          <w:szCs w:val="24"/>
        </w:rPr>
        <w:t xml:space="preserve">εί </w:t>
      </w:r>
      <w:r w:rsidRPr="00643F94">
        <w:rPr>
          <w:rFonts w:eastAsia="Times New Roman"/>
          <w:szCs w:val="24"/>
        </w:rPr>
        <w:t xml:space="preserve">θα συμπεριληφθούν τα ήδη υφιστάμενα προγράμματα συντήρησης των F-16 που βρίσκονται σε εξέλιξη </w:t>
      </w:r>
      <w:r>
        <w:rPr>
          <w:rFonts w:eastAsia="Times New Roman"/>
          <w:szCs w:val="24"/>
        </w:rPr>
        <w:t>κ</w:t>
      </w:r>
      <w:r w:rsidRPr="00643F94">
        <w:rPr>
          <w:rFonts w:eastAsia="Times New Roman"/>
          <w:szCs w:val="24"/>
        </w:rPr>
        <w:t xml:space="preserve">αι ειδικότερα των κινητήρων </w:t>
      </w:r>
      <w:r>
        <w:rPr>
          <w:rFonts w:eastAsia="Times New Roman"/>
          <w:szCs w:val="24"/>
        </w:rPr>
        <w:t>τους;</w:t>
      </w:r>
    </w:p>
    <w:p w14:paraId="6598015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Υ</w:t>
      </w:r>
      <w:r w:rsidRPr="00FF3447">
        <w:rPr>
          <w:rFonts w:eastAsia="Times New Roman" w:cs="Times New Roman"/>
          <w:szCs w:val="24"/>
        </w:rPr>
        <w:t>πάρχουν</w:t>
      </w:r>
      <w:r w:rsidRPr="00FF3447">
        <w:rPr>
          <w:rFonts w:eastAsia="Times New Roman" w:cs="Times New Roman"/>
          <w:szCs w:val="24"/>
        </w:rPr>
        <w:t xml:space="preserve"> ήδη παρεπόμενες συμβάσεις που αφορούν τη</w:t>
      </w:r>
      <w:r>
        <w:rPr>
          <w:rFonts w:eastAsia="Times New Roman" w:cs="Times New Roman"/>
          <w:szCs w:val="24"/>
        </w:rPr>
        <w:t>ν αναβάθμιση αεροσκαφών και άλλου τύπου</w:t>
      </w:r>
      <w:r w:rsidRPr="00FF3447">
        <w:rPr>
          <w:rFonts w:eastAsia="Times New Roman" w:cs="Times New Roman"/>
          <w:szCs w:val="24"/>
        </w:rPr>
        <w:t xml:space="preserve"> </w:t>
      </w:r>
      <w:r>
        <w:rPr>
          <w:rFonts w:eastAsia="Times New Roman" w:cs="Times New Roman"/>
          <w:szCs w:val="24"/>
          <w:lang w:val="en-US"/>
        </w:rPr>
        <w:t>F</w:t>
      </w:r>
      <w:r w:rsidRPr="00882686">
        <w:rPr>
          <w:rFonts w:eastAsia="Times New Roman" w:cs="Times New Roman"/>
          <w:szCs w:val="24"/>
        </w:rPr>
        <w:t>-16.</w:t>
      </w:r>
      <w:r w:rsidRPr="00FF3447">
        <w:rPr>
          <w:rFonts w:eastAsia="Times New Roman" w:cs="Times New Roman"/>
          <w:szCs w:val="24"/>
        </w:rPr>
        <w:t xml:space="preserve"> </w:t>
      </w:r>
      <w:r>
        <w:rPr>
          <w:rFonts w:eastAsia="Times New Roman" w:cs="Times New Roman"/>
          <w:szCs w:val="24"/>
        </w:rPr>
        <w:t>Π</w:t>
      </w:r>
      <w:r w:rsidRPr="00FF3447">
        <w:rPr>
          <w:rFonts w:eastAsia="Times New Roman" w:cs="Times New Roman"/>
          <w:szCs w:val="24"/>
        </w:rPr>
        <w:t xml:space="preserve">οιες </w:t>
      </w:r>
      <w:r>
        <w:rPr>
          <w:rFonts w:eastAsia="Times New Roman" w:cs="Times New Roman"/>
          <w:szCs w:val="24"/>
        </w:rPr>
        <w:t xml:space="preserve">είναι οι </w:t>
      </w:r>
      <w:r w:rsidRPr="00FF3447">
        <w:rPr>
          <w:rFonts w:eastAsia="Times New Roman" w:cs="Times New Roman"/>
          <w:szCs w:val="24"/>
        </w:rPr>
        <w:t>απορρέουσες εκκρ</w:t>
      </w:r>
      <w:r>
        <w:rPr>
          <w:rFonts w:eastAsia="Times New Roman" w:cs="Times New Roman"/>
          <w:szCs w:val="24"/>
        </w:rPr>
        <w:t>εμότητες από τις εν λόγω συμβάσει</w:t>
      </w:r>
      <w:r w:rsidRPr="00FF3447">
        <w:rPr>
          <w:rFonts w:eastAsia="Times New Roman" w:cs="Times New Roman"/>
          <w:szCs w:val="24"/>
        </w:rPr>
        <w:t>ς</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Π</w:t>
      </w:r>
      <w:r w:rsidRPr="00FF3447">
        <w:rPr>
          <w:rFonts w:eastAsia="Times New Roman" w:cs="Times New Roman"/>
          <w:szCs w:val="24"/>
        </w:rPr>
        <w:t xml:space="preserve">ότε θα προσκομιστεί τελικά στη Βουλή αυτή η συμφωνία που υπογράψατε στις 30 Απριλίου του </w:t>
      </w:r>
      <w:r>
        <w:rPr>
          <w:rFonts w:eastAsia="Times New Roman" w:cs="Times New Roman"/>
          <w:szCs w:val="24"/>
        </w:rPr>
        <w:t>20</w:t>
      </w:r>
      <w:r w:rsidRPr="00FF3447">
        <w:rPr>
          <w:rFonts w:eastAsia="Times New Roman" w:cs="Times New Roman"/>
          <w:szCs w:val="24"/>
        </w:rPr>
        <w:t>18</w:t>
      </w:r>
      <w:r>
        <w:rPr>
          <w:rFonts w:eastAsia="Times New Roman" w:cs="Times New Roman"/>
          <w:szCs w:val="24"/>
        </w:rPr>
        <w:t>;</w:t>
      </w:r>
    </w:p>
    <w:p w14:paraId="6598015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w:t>
      </w:r>
      <w:r w:rsidRPr="00FF3447">
        <w:rPr>
          <w:rFonts w:eastAsia="Times New Roman" w:cs="Times New Roman"/>
          <w:szCs w:val="24"/>
        </w:rPr>
        <w:t xml:space="preserve"> </w:t>
      </w:r>
      <w:r>
        <w:rPr>
          <w:rFonts w:eastAsia="Times New Roman" w:cs="Times New Roman"/>
          <w:szCs w:val="24"/>
        </w:rPr>
        <w:t>πο</w:t>
      </w:r>
      <w:r>
        <w:rPr>
          <w:rFonts w:eastAsia="Times New Roman" w:cs="Times New Roman"/>
          <w:szCs w:val="24"/>
        </w:rPr>
        <w:t>λύ σοβαρό ερώτημα που προκύπτει -</w:t>
      </w:r>
      <w:r w:rsidRPr="00FF3447">
        <w:rPr>
          <w:rFonts w:eastAsia="Times New Roman" w:cs="Times New Roman"/>
          <w:szCs w:val="24"/>
        </w:rPr>
        <w:t>γιατί μπορεί να ανεβάσει κατακόρυφα το κόστος αναβάθμισης</w:t>
      </w:r>
      <w:r>
        <w:rPr>
          <w:rFonts w:eastAsia="Times New Roman" w:cs="Times New Roman"/>
          <w:szCs w:val="24"/>
        </w:rPr>
        <w:t>- είναι το εξής: Υ</w:t>
      </w:r>
      <w:r w:rsidRPr="00FF3447">
        <w:rPr>
          <w:rFonts w:eastAsia="Times New Roman" w:cs="Times New Roman"/>
          <w:szCs w:val="24"/>
        </w:rPr>
        <w:t xml:space="preserve">πάρχουν πληροφορίες για προβλήματα συνεργασίας του νέου ραντάρ </w:t>
      </w:r>
      <w:r w:rsidRPr="00E05FF4">
        <w:rPr>
          <w:rFonts w:eastAsia="Times New Roman" w:cs="Times New Roman"/>
          <w:szCs w:val="24"/>
          <w:lang w:val="en-US"/>
        </w:rPr>
        <w:t>AESA</w:t>
      </w:r>
      <w:r w:rsidRPr="00FF3447">
        <w:rPr>
          <w:rFonts w:eastAsia="Times New Roman" w:cs="Times New Roman"/>
          <w:szCs w:val="24"/>
        </w:rPr>
        <w:t xml:space="preserve"> και του υπάρχοντος συστήματος αυτοπροστασίας </w:t>
      </w:r>
      <w:r>
        <w:rPr>
          <w:rFonts w:eastAsia="Times New Roman" w:cs="Times New Roman"/>
          <w:szCs w:val="24"/>
          <w:lang w:val="en-US"/>
        </w:rPr>
        <w:t>ASPIS</w:t>
      </w:r>
      <w:r w:rsidRPr="00882686">
        <w:rPr>
          <w:rFonts w:eastAsia="Times New Roman" w:cs="Times New Roman"/>
          <w:szCs w:val="24"/>
        </w:rPr>
        <w:t xml:space="preserve"> </w:t>
      </w:r>
      <w:r>
        <w:rPr>
          <w:rFonts w:eastAsia="Times New Roman" w:cs="Times New Roman"/>
          <w:szCs w:val="24"/>
          <w:lang w:val="en-US"/>
        </w:rPr>
        <w:t>II</w:t>
      </w:r>
      <w:r w:rsidRPr="00882686">
        <w:rPr>
          <w:rFonts w:eastAsia="Times New Roman" w:cs="Times New Roman"/>
          <w:szCs w:val="24"/>
        </w:rPr>
        <w:t>.</w:t>
      </w:r>
      <w:r>
        <w:rPr>
          <w:rFonts w:eastAsia="Times New Roman" w:cs="Times New Roman"/>
          <w:szCs w:val="24"/>
        </w:rPr>
        <w:t xml:space="preserve"> Ε</w:t>
      </w:r>
      <w:r w:rsidRPr="00FF3447">
        <w:rPr>
          <w:rFonts w:eastAsia="Times New Roman" w:cs="Times New Roman"/>
          <w:szCs w:val="24"/>
        </w:rPr>
        <w:t>άν</w:t>
      </w:r>
      <w:r>
        <w:rPr>
          <w:rFonts w:eastAsia="Times New Roman" w:cs="Times New Roman"/>
          <w:szCs w:val="24"/>
        </w:rPr>
        <w:t xml:space="preserve">, ναι, </w:t>
      </w:r>
      <w:r w:rsidRPr="00FF3447">
        <w:rPr>
          <w:rFonts w:eastAsia="Times New Roman" w:cs="Times New Roman"/>
          <w:szCs w:val="24"/>
        </w:rPr>
        <w:t>υπάρχει πρόβλε</w:t>
      </w:r>
      <w:r>
        <w:rPr>
          <w:rFonts w:eastAsia="Times New Roman" w:cs="Times New Roman"/>
          <w:szCs w:val="24"/>
        </w:rPr>
        <w:t>ψη επίλυσή</w:t>
      </w:r>
      <w:r w:rsidRPr="00FF3447">
        <w:rPr>
          <w:rFonts w:eastAsia="Times New Roman" w:cs="Times New Roman"/>
          <w:szCs w:val="24"/>
        </w:rPr>
        <w:t>ς του</w:t>
      </w:r>
      <w:r>
        <w:rPr>
          <w:rFonts w:eastAsia="Times New Roman" w:cs="Times New Roman"/>
          <w:szCs w:val="24"/>
        </w:rPr>
        <w:t>; Α</w:t>
      </w:r>
      <w:r w:rsidRPr="00FF3447">
        <w:rPr>
          <w:rFonts w:eastAsia="Times New Roman" w:cs="Times New Roman"/>
          <w:szCs w:val="24"/>
        </w:rPr>
        <w:t xml:space="preserve">ναγράφεται </w:t>
      </w:r>
      <w:r>
        <w:rPr>
          <w:rFonts w:eastAsia="Times New Roman" w:cs="Times New Roman"/>
          <w:szCs w:val="24"/>
        </w:rPr>
        <w:t xml:space="preserve">στη </w:t>
      </w:r>
      <w:r>
        <w:rPr>
          <w:rFonts w:eastAsia="Times New Roman" w:cs="Times New Roman"/>
          <w:szCs w:val="24"/>
          <w:lang w:val="en-US"/>
        </w:rPr>
        <w:t>LOA</w:t>
      </w:r>
      <w:r w:rsidRPr="00C46891">
        <w:rPr>
          <w:rFonts w:eastAsia="Times New Roman" w:cs="Times New Roman"/>
          <w:szCs w:val="24"/>
        </w:rPr>
        <w:t>;</w:t>
      </w:r>
      <w:r>
        <w:rPr>
          <w:rFonts w:eastAsia="Times New Roman" w:cs="Times New Roman"/>
          <w:szCs w:val="24"/>
        </w:rPr>
        <w:t xml:space="preserve"> Π</w:t>
      </w:r>
      <w:r w:rsidRPr="00FF3447">
        <w:rPr>
          <w:rFonts w:eastAsia="Times New Roman" w:cs="Times New Roman"/>
          <w:szCs w:val="24"/>
        </w:rPr>
        <w:t>ώς εξασφαλίζεται η επιτυχής ολοκλήρωση του προγράμματος</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Γ</w:t>
      </w:r>
      <w:r w:rsidRPr="00FF3447">
        <w:rPr>
          <w:rFonts w:eastAsia="Times New Roman" w:cs="Times New Roman"/>
          <w:szCs w:val="24"/>
        </w:rPr>
        <w:t>ιατί μαθαίνουμε ότι αυτό μπορεί να στοιχίσει έως 750 εκατομμύρια ευρώ παραπάνω</w:t>
      </w:r>
      <w:r>
        <w:rPr>
          <w:rFonts w:eastAsia="Times New Roman" w:cs="Times New Roman"/>
          <w:szCs w:val="24"/>
        </w:rPr>
        <w:t>.</w:t>
      </w:r>
      <w:r w:rsidRPr="00FF3447">
        <w:rPr>
          <w:rFonts w:eastAsia="Times New Roman" w:cs="Times New Roman"/>
          <w:szCs w:val="24"/>
        </w:rPr>
        <w:t xml:space="preserve"> Ένα ποσό που φέρνει τη συνολική αναβάθμιση στα 2,4 δισεκατομμύρια ευρώ</w:t>
      </w:r>
      <w:r>
        <w:rPr>
          <w:rFonts w:eastAsia="Times New Roman" w:cs="Times New Roman"/>
          <w:szCs w:val="24"/>
        </w:rPr>
        <w:t>.</w:t>
      </w:r>
    </w:p>
    <w:p w14:paraId="65980160" w14:textId="77777777" w:rsidR="00665451" w:rsidRDefault="007410E1">
      <w:pPr>
        <w:spacing w:line="600" w:lineRule="auto"/>
        <w:ind w:firstLine="720"/>
        <w:jc w:val="both"/>
        <w:rPr>
          <w:rFonts w:eastAsia="Times New Roman" w:cs="Times New Roman"/>
          <w:szCs w:val="24"/>
        </w:rPr>
      </w:pPr>
      <w:proofErr w:type="spellStart"/>
      <w:r>
        <w:rPr>
          <w:rFonts w:eastAsia="Times New Roman" w:cs="Times New Roman"/>
          <w:szCs w:val="24"/>
        </w:rPr>
        <w:t>Ό</w:t>
      </w:r>
      <w:r w:rsidRPr="00FF3447">
        <w:rPr>
          <w:rFonts w:eastAsia="Times New Roman" w:cs="Times New Roman"/>
          <w:szCs w:val="24"/>
        </w:rPr>
        <w:t>λως</w:t>
      </w:r>
      <w:proofErr w:type="spellEnd"/>
      <w:r w:rsidRPr="00FF3447">
        <w:rPr>
          <w:rFonts w:eastAsia="Times New Roman" w:cs="Times New Roman"/>
          <w:szCs w:val="24"/>
        </w:rPr>
        <w:t xml:space="preserve"> </w:t>
      </w:r>
      <w:proofErr w:type="spellStart"/>
      <w:r w:rsidRPr="00FF3447">
        <w:rPr>
          <w:rFonts w:eastAsia="Times New Roman" w:cs="Times New Roman"/>
          <w:szCs w:val="24"/>
        </w:rPr>
        <w:t>τυ</w:t>
      </w:r>
      <w:r w:rsidRPr="00FF3447">
        <w:rPr>
          <w:rFonts w:eastAsia="Times New Roman" w:cs="Times New Roman"/>
          <w:szCs w:val="24"/>
        </w:rPr>
        <w:t>χαίως</w:t>
      </w:r>
      <w:proofErr w:type="spellEnd"/>
      <w:r>
        <w:rPr>
          <w:rFonts w:eastAsia="Times New Roman" w:cs="Times New Roman"/>
          <w:szCs w:val="24"/>
        </w:rPr>
        <w:t xml:space="preserve"> είναι</w:t>
      </w:r>
      <w:r w:rsidRPr="00FF3447">
        <w:rPr>
          <w:rFonts w:eastAsia="Times New Roman" w:cs="Times New Roman"/>
          <w:szCs w:val="24"/>
        </w:rPr>
        <w:t xml:space="preserve"> </w:t>
      </w:r>
      <w:r>
        <w:rPr>
          <w:rFonts w:eastAsia="Times New Roman" w:cs="Times New Roman"/>
          <w:szCs w:val="24"/>
        </w:rPr>
        <w:t>το ποσό π</w:t>
      </w:r>
      <w:r w:rsidRPr="00FF3447">
        <w:rPr>
          <w:rFonts w:eastAsia="Times New Roman" w:cs="Times New Roman"/>
          <w:szCs w:val="24"/>
        </w:rPr>
        <w:t xml:space="preserve">ου είπε ο Πρόεδρος </w:t>
      </w:r>
      <w:proofErr w:type="spellStart"/>
      <w:r w:rsidRPr="00FF3447">
        <w:rPr>
          <w:rFonts w:eastAsia="Times New Roman" w:cs="Times New Roman"/>
          <w:szCs w:val="24"/>
        </w:rPr>
        <w:t>Τραμπ</w:t>
      </w:r>
      <w:proofErr w:type="spellEnd"/>
      <w:r>
        <w:rPr>
          <w:rFonts w:eastAsia="Times New Roman" w:cs="Times New Roman"/>
          <w:szCs w:val="24"/>
        </w:rPr>
        <w:t xml:space="preserve"> και ο οποίος, βέβαια, </w:t>
      </w:r>
      <w:r w:rsidRPr="00FF3447">
        <w:rPr>
          <w:rFonts w:eastAsia="Times New Roman" w:cs="Times New Roman"/>
          <w:szCs w:val="24"/>
        </w:rPr>
        <w:t>πανηγύρισε για τις θέσεις εργασίας που δημιουργούνται στις Ηνωμένες Πολιτείες</w:t>
      </w:r>
      <w:r>
        <w:rPr>
          <w:rFonts w:eastAsia="Times New Roman" w:cs="Times New Roman"/>
          <w:szCs w:val="24"/>
        </w:rPr>
        <w:t>. Δ</w:t>
      </w:r>
      <w:r w:rsidRPr="00FF3447">
        <w:rPr>
          <w:rFonts w:eastAsia="Times New Roman" w:cs="Times New Roman"/>
          <w:szCs w:val="24"/>
        </w:rPr>
        <w:t>εν είπε τίποτα για θέσεις εργασίας στην Ελλάδα</w:t>
      </w:r>
      <w:r>
        <w:rPr>
          <w:rFonts w:eastAsia="Times New Roman" w:cs="Times New Roman"/>
          <w:szCs w:val="24"/>
        </w:rPr>
        <w:t>. Αυτά κατ</w:t>
      </w:r>
      <w:r>
        <w:rPr>
          <w:rFonts w:eastAsia="Times New Roman" w:cs="Times New Roman"/>
          <w:szCs w:val="24"/>
        </w:rPr>
        <w:t xml:space="preserve">’ </w:t>
      </w:r>
      <w:r>
        <w:rPr>
          <w:rFonts w:eastAsia="Times New Roman" w:cs="Times New Roman"/>
          <w:szCs w:val="24"/>
        </w:rPr>
        <w:t xml:space="preserve">αρχάς. Φυσικά είμαστε αρνητικοί. </w:t>
      </w:r>
    </w:p>
    <w:p w14:paraId="65980161" w14:textId="77777777" w:rsidR="00665451" w:rsidRDefault="007410E1">
      <w:pPr>
        <w:spacing w:line="600" w:lineRule="auto"/>
        <w:ind w:firstLine="720"/>
        <w:jc w:val="both"/>
        <w:rPr>
          <w:rFonts w:eastAsia="Times New Roman" w:cs="Times New Roman"/>
          <w:szCs w:val="24"/>
        </w:rPr>
      </w:pPr>
      <w:r>
        <w:rPr>
          <w:rFonts w:eastAsia="Times New Roman"/>
          <w:b/>
          <w:bCs/>
          <w:szCs w:val="24"/>
        </w:rPr>
        <w:lastRenderedPageBreak/>
        <w:t>ΠΡΟΕΔΡΕΥΩΝ (Γεώρ</w:t>
      </w:r>
      <w:r>
        <w:rPr>
          <w:rFonts w:eastAsia="Times New Roman"/>
          <w:b/>
          <w:bCs/>
          <w:szCs w:val="24"/>
        </w:rPr>
        <w:t xml:space="preserve">γιος Βαρεμένος): </w:t>
      </w:r>
      <w:r w:rsidRPr="00FF3447">
        <w:rPr>
          <w:rFonts w:eastAsia="Times New Roman" w:cs="Times New Roman"/>
          <w:szCs w:val="24"/>
        </w:rPr>
        <w:t>Ευχαριστούμε</w:t>
      </w:r>
      <w:r>
        <w:rPr>
          <w:rFonts w:eastAsia="Times New Roman" w:cs="Times New Roman"/>
          <w:szCs w:val="24"/>
        </w:rPr>
        <w:t>.</w:t>
      </w:r>
    </w:p>
    <w:p w14:paraId="6598016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w:t>
      </w:r>
      <w:r w:rsidRPr="00FF3447">
        <w:rPr>
          <w:rFonts w:eastAsia="Times New Roman" w:cs="Times New Roman"/>
          <w:szCs w:val="24"/>
        </w:rPr>
        <w:t>κλεισε και ο κατάλογος των ομιλητών</w:t>
      </w:r>
      <w:r>
        <w:rPr>
          <w:rFonts w:eastAsia="Times New Roman" w:cs="Times New Roman"/>
          <w:szCs w:val="24"/>
        </w:rPr>
        <w:t xml:space="preserve">. </w:t>
      </w:r>
      <w:r>
        <w:rPr>
          <w:rFonts w:eastAsia="Times New Roman" w:cs="Times New Roman"/>
          <w:szCs w:val="24"/>
        </w:rPr>
        <w:t>Π</w:t>
      </w:r>
      <w:r w:rsidRPr="00FF3447">
        <w:rPr>
          <w:rFonts w:eastAsia="Times New Roman" w:cs="Times New Roman"/>
          <w:szCs w:val="24"/>
        </w:rPr>
        <w:t>ερνάμε τώρα σ</w:t>
      </w:r>
      <w:r>
        <w:rPr>
          <w:rFonts w:eastAsia="Times New Roman" w:cs="Times New Roman"/>
          <w:szCs w:val="24"/>
        </w:rPr>
        <w:t>τον κ. Λ</w:t>
      </w:r>
      <w:r w:rsidRPr="00FF3447">
        <w:rPr>
          <w:rFonts w:eastAsia="Times New Roman" w:cs="Times New Roman"/>
          <w:szCs w:val="24"/>
        </w:rPr>
        <w:t>οβέρδο</w:t>
      </w:r>
      <w:r>
        <w:rPr>
          <w:rFonts w:eastAsia="Times New Roman" w:cs="Times New Roman"/>
          <w:szCs w:val="24"/>
        </w:rPr>
        <w:t>,</w:t>
      </w:r>
      <w:r w:rsidRPr="00FF3447">
        <w:rPr>
          <w:rFonts w:eastAsia="Times New Roman" w:cs="Times New Roman"/>
          <w:szCs w:val="24"/>
        </w:rPr>
        <w:t xml:space="preserve"> εισηγητή της Δημοκρατικής Συμπαράταξης</w:t>
      </w:r>
      <w:r>
        <w:rPr>
          <w:rFonts w:eastAsia="Times New Roman" w:cs="Times New Roman"/>
          <w:szCs w:val="24"/>
        </w:rPr>
        <w:t>.</w:t>
      </w:r>
    </w:p>
    <w:p w14:paraId="65980163" w14:textId="77777777" w:rsidR="00665451" w:rsidRDefault="007410E1">
      <w:pPr>
        <w:spacing w:line="600" w:lineRule="auto"/>
        <w:ind w:firstLine="720"/>
        <w:jc w:val="both"/>
        <w:rPr>
          <w:rFonts w:eastAsia="Times New Roman" w:cs="Times New Roman"/>
          <w:szCs w:val="24"/>
        </w:rPr>
      </w:pPr>
      <w:r w:rsidRPr="00C74E0B">
        <w:rPr>
          <w:rFonts w:eastAsia="Times New Roman"/>
          <w:b/>
          <w:szCs w:val="24"/>
        </w:rPr>
        <w:t>ΠΑΝΟΣ ΚΑΜΜΕΝΟΣ (Υπουργός Εθνικής Άμυνας - Πρόεδρος των Ανεξαρτήτων Ελλήνων):</w:t>
      </w:r>
      <w:r w:rsidRPr="00C74E0B">
        <w:rPr>
          <w:rFonts w:eastAsia="Times New Roman"/>
          <w:szCs w:val="24"/>
        </w:rPr>
        <w:t xml:space="preserve"> </w:t>
      </w:r>
      <w:r>
        <w:rPr>
          <w:rFonts w:eastAsia="Times New Roman"/>
          <w:szCs w:val="24"/>
        </w:rPr>
        <w:t>Μ</w:t>
      </w:r>
      <w:r>
        <w:rPr>
          <w:rFonts w:eastAsia="Times New Roman" w:cs="Times New Roman"/>
          <w:szCs w:val="24"/>
        </w:rPr>
        <w:t xml:space="preserve">έχρι να έρθει ο κ. Λοβέρδος στο Βήμα, </w:t>
      </w:r>
      <w:r>
        <w:rPr>
          <w:rFonts w:eastAsia="Times New Roman" w:cs="Times New Roman"/>
          <w:szCs w:val="24"/>
        </w:rPr>
        <w:t>θα ήθελα να πω –αν μου επιτρέπετε, κύριε Πρόεδρε- ότι η τροπολογία κατατέθηκε κ</w:t>
      </w:r>
      <w:r w:rsidRPr="00FF3447">
        <w:rPr>
          <w:rFonts w:eastAsia="Times New Roman" w:cs="Times New Roman"/>
          <w:szCs w:val="24"/>
        </w:rPr>
        <w:t>α</w:t>
      </w:r>
      <w:r>
        <w:rPr>
          <w:rFonts w:eastAsia="Times New Roman" w:cs="Times New Roman"/>
          <w:szCs w:val="24"/>
        </w:rPr>
        <w:t xml:space="preserve">τ’ </w:t>
      </w:r>
      <w:r w:rsidRPr="00FF3447">
        <w:rPr>
          <w:rFonts w:eastAsia="Times New Roman" w:cs="Times New Roman"/>
          <w:szCs w:val="24"/>
        </w:rPr>
        <w:t>αρχ</w:t>
      </w:r>
      <w:r>
        <w:rPr>
          <w:rFonts w:eastAsia="Times New Roman" w:cs="Times New Roman"/>
          <w:szCs w:val="24"/>
        </w:rPr>
        <w:t>άς</w:t>
      </w:r>
      <w:r w:rsidRPr="00FF3447">
        <w:rPr>
          <w:rFonts w:eastAsia="Times New Roman" w:cs="Times New Roman"/>
          <w:szCs w:val="24"/>
        </w:rPr>
        <w:t xml:space="preserve"> σ</w:t>
      </w:r>
      <w:r>
        <w:rPr>
          <w:rFonts w:eastAsia="Times New Roman" w:cs="Times New Roman"/>
          <w:szCs w:val="24"/>
        </w:rPr>
        <w:t>ε νομοσχέδιο του Υ</w:t>
      </w:r>
      <w:r w:rsidRPr="00FF3447">
        <w:rPr>
          <w:rFonts w:eastAsia="Times New Roman" w:cs="Times New Roman"/>
          <w:szCs w:val="24"/>
        </w:rPr>
        <w:t>πουργείο</w:t>
      </w:r>
      <w:r>
        <w:rPr>
          <w:rFonts w:eastAsia="Times New Roman" w:cs="Times New Roman"/>
          <w:szCs w:val="24"/>
        </w:rPr>
        <w:t>υ Π</w:t>
      </w:r>
      <w:r w:rsidRPr="00FF3447">
        <w:rPr>
          <w:rFonts w:eastAsia="Times New Roman" w:cs="Times New Roman"/>
          <w:szCs w:val="24"/>
        </w:rPr>
        <w:t xml:space="preserve">αιδείας και ζητήθηκε από τη Γενική Γραμματεία και το Προεδρείο να μη συζητηθεί το νομοσχέδιο </w:t>
      </w:r>
      <w:r>
        <w:rPr>
          <w:rFonts w:eastAsia="Times New Roman" w:cs="Times New Roman"/>
          <w:szCs w:val="24"/>
        </w:rPr>
        <w:t xml:space="preserve">του </w:t>
      </w:r>
      <w:r w:rsidRPr="00FF3447">
        <w:rPr>
          <w:rFonts w:eastAsia="Times New Roman" w:cs="Times New Roman"/>
          <w:szCs w:val="24"/>
        </w:rPr>
        <w:t>Υπουργείου Παιδείας</w:t>
      </w:r>
      <w:r>
        <w:rPr>
          <w:rFonts w:eastAsia="Times New Roman" w:cs="Times New Roman"/>
          <w:szCs w:val="24"/>
        </w:rPr>
        <w:t>,</w:t>
      </w:r>
      <w:r w:rsidRPr="00FF3447">
        <w:rPr>
          <w:rFonts w:eastAsia="Times New Roman" w:cs="Times New Roman"/>
          <w:szCs w:val="24"/>
        </w:rPr>
        <w:t xml:space="preserve"> αλλά σε συναφές </w:t>
      </w:r>
      <w:r>
        <w:rPr>
          <w:rFonts w:eastAsia="Times New Roman" w:cs="Times New Roman"/>
          <w:szCs w:val="24"/>
        </w:rPr>
        <w:t>νομ</w:t>
      </w:r>
      <w:r>
        <w:rPr>
          <w:rFonts w:eastAsia="Times New Roman" w:cs="Times New Roman"/>
          <w:szCs w:val="24"/>
        </w:rPr>
        <w:t>οσχέδιο του Υπουργείου Εθνικής Άμυνας.</w:t>
      </w:r>
      <w:r w:rsidRPr="00FF3447">
        <w:rPr>
          <w:rFonts w:eastAsia="Times New Roman" w:cs="Times New Roman"/>
          <w:szCs w:val="24"/>
        </w:rPr>
        <w:t xml:space="preserve"> </w:t>
      </w:r>
      <w:r>
        <w:rPr>
          <w:rFonts w:eastAsia="Times New Roman" w:cs="Times New Roman"/>
          <w:szCs w:val="24"/>
        </w:rPr>
        <w:t>Γι’ αυτό και άλλαξε.</w:t>
      </w:r>
      <w:r w:rsidRPr="00FF3447">
        <w:rPr>
          <w:rFonts w:eastAsia="Times New Roman" w:cs="Times New Roman"/>
          <w:szCs w:val="24"/>
        </w:rPr>
        <w:t xml:space="preserve"> </w:t>
      </w:r>
      <w:r>
        <w:rPr>
          <w:rFonts w:eastAsia="Times New Roman" w:cs="Times New Roman"/>
          <w:szCs w:val="24"/>
        </w:rPr>
        <w:t>Η τροπολογία είχε κατατεθεί στο νομοσχέδιο του Υπουργείου Παιδείας.</w:t>
      </w:r>
    </w:p>
    <w:p w14:paraId="65980164" w14:textId="77777777" w:rsidR="00665451" w:rsidRDefault="007410E1">
      <w:pPr>
        <w:spacing w:line="600" w:lineRule="auto"/>
        <w:ind w:firstLine="720"/>
        <w:jc w:val="both"/>
        <w:rPr>
          <w:rFonts w:eastAsia="Times New Roman" w:cs="Times New Roman"/>
          <w:szCs w:val="24"/>
        </w:rPr>
      </w:pPr>
      <w:r w:rsidRPr="00815D21">
        <w:rPr>
          <w:rFonts w:eastAsia="Times New Roman" w:cs="Times New Roman"/>
          <w:b/>
          <w:szCs w:val="24"/>
        </w:rPr>
        <w:t>ΣΙΜΟΣ ΚΕΔΙΚΟΓΛΟΥ:</w:t>
      </w:r>
      <w:r>
        <w:rPr>
          <w:rFonts w:eastAsia="Times New Roman" w:cs="Times New Roman"/>
          <w:szCs w:val="24"/>
        </w:rPr>
        <w:t xml:space="preserve"> Και δεν το μάθαμε;</w:t>
      </w:r>
    </w:p>
    <w:p w14:paraId="65980165" w14:textId="77777777" w:rsidR="00665451" w:rsidRDefault="007410E1">
      <w:pPr>
        <w:spacing w:line="600" w:lineRule="auto"/>
        <w:ind w:firstLine="720"/>
        <w:jc w:val="both"/>
        <w:rPr>
          <w:rFonts w:eastAsia="Times New Roman" w:cs="Times New Roman"/>
          <w:szCs w:val="24"/>
        </w:rPr>
      </w:pPr>
      <w:r w:rsidRPr="00C74E0B">
        <w:rPr>
          <w:rFonts w:eastAsia="Times New Roman"/>
          <w:b/>
          <w:szCs w:val="24"/>
        </w:rPr>
        <w:t>ΠΑΝΟΣ ΚΑΜΜΕΝΟΣ (Υπουργός Εθνικής Άμυνας - Πρόεδρος των Ανεξαρτήτων Ελλήνων):</w:t>
      </w:r>
      <w:r w:rsidRPr="00C74E0B">
        <w:rPr>
          <w:rFonts w:eastAsia="Times New Roman"/>
          <w:szCs w:val="24"/>
        </w:rPr>
        <w:t xml:space="preserve"> </w:t>
      </w:r>
      <w:r>
        <w:rPr>
          <w:rFonts w:eastAsia="Times New Roman" w:cs="Times New Roman"/>
          <w:szCs w:val="24"/>
        </w:rPr>
        <w:t>Σας το λέω. Το</w:t>
      </w:r>
      <w:r>
        <w:rPr>
          <w:rFonts w:eastAsia="Times New Roman" w:cs="Times New Roman"/>
          <w:szCs w:val="24"/>
        </w:rPr>
        <w:t xml:space="preserve"> είχαμε καταθέσει και η Γενική Γραμματεία της Κυβέρνησης είπε να μπει σε σχέδιο νόμου του ΥΠΕΘΑ. </w:t>
      </w:r>
    </w:p>
    <w:p w14:paraId="65980166" w14:textId="77777777" w:rsidR="00665451" w:rsidRDefault="007410E1">
      <w:pPr>
        <w:spacing w:line="600" w:lineRule="auto"/>
        <w:ind w:firstLine="720"/>
        <w:jc w:val="both"/>
        <w:rPr>
          <w:rFonts w:eastAsia="Times New Roman" w:cs="Times New Roman"/>
          <w:szCs w:val="24"/>
        </w:rPr>
      </w:pPr>
      <w:r w:rsidRPr="00815D21">
        <w:rPr>
          <w:rFonts w:eastAsia="Times New Roman" w:cs="Times New Roman"/>
          <w:b/>
          <w:szCs w:val="24"/>
        </w:rPr>
        <w:lastRenderedPageBreak/>
        <w:t>ΣΙΜΟΣ ΚΕΔΙΚΟΓΛΟΥ:</w:t>
      </w:r>
      <w:r>
        <w:rPr>
          <w:rFonts w:eastAsia="Times New Roman" w:cs="Times New Roman"/>
          <w:szCs w:val="24"/>
        </w:rPr>
        <w:t xml:space="preserve"> Παραμονή των Φώτων το μάθαμε, κύριε Υπουργέ. </w:t>
      </w:r>
    </w:p>
    <w:p w14:paraId="65980167" w14:textId="77777777" w:rsidR="00665451" w:rsidRDefault="007410E1">
      <w:pPr>
        <w:spacing w:line="600" w:lineRule="auto"/>
        <w:ind w:firstLine="720"/>
        <w:jc w:val="both"/>
        <w:rPr>
          <w:rFonts w:eastAsia="Times New Roman" w:cs="Times New Roman"/>
          <w:szCs w:val="24"/>
        </w:rPr>
      </w:pPr>
      <w:r w:rsidRPr="00C74E0B">
        <w:rPr>
          <w:rFonts w:eastAsia="Times New Roman"/>
          <w:b/>
          <w:szCs w:val="24"/>
        </w:rPr>
        <w:t>ΠΑΝΟΣ ΚΑΜΜΕΝΟΣ (Υπουργός Εθνικής Άμυνας - Πρόεδρος των Ανεξαρτήτων Ελλήνων):</w:t>
      </w:r>
      <w:r w:rsidRPr="00C74E0B">
        <w:rPr>
          <w:rFonts w:eastAsia="Times New Roman"/>
          <w:szCs w:val="24"/>
        </w:rPr>
        <w:t xml:space="preserve"> </w:t>
      </w:r>
      <w:r>
        <w:rPr>
          <w:rFonts w:eastAsia="Times New Roman" w:cs="Times New Roman"/>
          <w:szCs w:val="24"/>
        </w:rPr>
        <w:t>Δεν το κάναμε εμε</w:t>
      </w:r>
      <w:r>
        <w:rPr>
          <w:rFonts w:eastAsia="Times New Roman" w:cs="Times New Roman"/>
          <w:szCs w:val="24"/>
        </w:rPr>
        <w:t>ίς αυτό, αλλά η Γενική Γραμματεία για λόγους μεγαλύτερης διαφάνειας και για να μην περάσει σε άσχετο νομοσχέδιο.</w:t>
      </w:r>
    </w:p>
    <w:p w14:paraId="65980168" w14:textId="77777777" w:rsidR="00665451" w:rsidRDefault="007410E1">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Ορίστε, κύριε Λοβέρδο, έχετε τον λόγο.</w:t>
      </w:r>
    </w:p>
    <w:p w14:paraId="6598016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FF3447">
        <w:rPr>
          <w:rFonts w:eastAsia="Times New Roman" w:cs="Times New Roman"/>
          <w:szCs w:val="24"/>
        </w:rPr>
        <w:t xml:space="preserve"> </w:t>
      </w:r>
      <w:r>
        <w:rPr>
          <w:rFonts w:eastAsia="Times New Roman" w:cs="Times New Roman"/>
          <w:szCs w:val="24"/>
        </w:rPr>
        <w:t>Κύριε Πρόεδρε, κυρίες και κύριοι Β</w:t>
      </w:r>
      <w:r w:rsidRPr="00FF3447">
        <w:rPr>
          <w:rFonts w:eastAsia="Times New Roman" w:cs="Times New Roman"/>
          <w:szCs w:val="24"/>
        </w:rPr>
        <w:t>ουλευτές</w:t>
      </w:r>
      <w:r>
        <w:rPr>
          <w:rFonts w:eastAsia="Times New Roman" w:cs="Times New Roman"/>
          <w:szCs w:val="24"/>
        </w:rPr>
        <w:t>,</w:t>
      </w:r>
      <w:r w:rsidRPr="00FF3447">
        <w:rPr>
          <w:rFonts w:eastAsia="Times New Roman" w:cs="Times New Roman"/>
          <w:szCs w:val="24"/>
        </w:rPr>
        <w:t xml:space="preserve"> πρι</w:t>
      </w:r>
      <w:r>
        <w:rPr>
          <w:rFonts w:eastAsia="Times New Roman" w:cs="Times New Roman"/>
          <w:szCs w:val="24"/>
        </w:rPr>
        <w:t xml:space="preserve">ν μπω </w:t>
      </w:r>
      <w:r>
        <w:rPr>
          <w:rFonts w:eastAsia="Times New Roman" w:cs="Times New Roman"/>
          <w:szCs w:val="24"/>
        </w:rPr>
        <w:t xml:space="preserve">στα θέματα </w:t>
      </w:r>
      <w:r>
        <w:rPr>
          <w:rFonts w:eastAsia="Times New Roman" w:cs="Times New Roman"/>
          <w:szCs w:val="24"/>
        </w:rPr>
        <w:t>μας,</w:t>
      </w:r>
      <w:r>
        <w:rPr>
          <w:rFonts w:eastAsia="Times New Roman" w:cs="Times New Roman"/>
          <w:szCs w:val="24"/>
        </w:rPr>
        <w:t xml:space="preserve"> να ευχηθώ</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αλή </w:t>
      </w:r>
      <w:r>
        <w:rPr>
          <w:rFonts w:eastAsia="Times New Roman" w:cs="Times New Roman"/>
          <w:szCs w:val="24"/>
        </w:rPr>
        <w:t>χ</w:t>
      </w:r>
      <w:r w:rsidRPr="00FF3447">
        <w:rPr>
          <w:rFonts w:eastAsia="Times New Roman" w:cs="Times New Roman"/>
          <w:szCs w:val="24"/>
        </w:rPr>
        <w:t>ρονιά με υγεία και προκοπή για όλες και όλους</w:t>
      </w:r>
      <w:r>
        <w:rPr>
          <w:rFonts w:eastAsia="Times New Roman" w:cs="Times New Roman"/>
          <w:szCs w:val="24"/>
        </w:rPr>
        <w:t>.</w:t>
      </w:r>
    </w:p>
    <w:p w14:paraId="6598016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w:t>
      </w:r>
      <w:r w:rsidRPr="00FF3447">
        <w:rPr>
          <w:rFonts w:eastAsia="Times New Roman" w:cs="Times New Roman"/>
          <w:szCs w:val="24"/>
        </w:rPr>
        <w:t>έλω να είμαι καθαρός</w:t>
      </w:r>
      <w:r>
        <w:rPr>
          <w:rFonts w:eastAsia="Times New Roman" w:cs="Times New Roman"/>
          <w:szCs w:val="24"/>
        </w:rPr>
        <w:t>,</w:t>
      </w:r>
      <w:r w:rsidRPr="00FF3447">
        <w:rPr>
          <w:rFonts w:eastAsia="Times New Roman" w:cs="Times New Roman"/>
          <w:szCs w:val="24"/>
        </w:rPr>
        <w:t xml:space="preserve"> ξεκάθαρο</w:t>
      </w:r>
      <w:r>
        <w:rPr>
          <w:rFonts w:eastAsia="Times New Roman" w:cs="Times New Roman"/>
          <w:szCs w:val="24"/>
        </w:rPr>
        <w:t>ς</w:t>
      </w:r>
      <w:r>
        <w:rPr>
          <w:rFonts w:eastAsia="Times New Roman" w:cs="Times New Roman"/>
          <w:szCs w:val="24"/>
        </w:rPr>
        <w:t>,</w:t>
      </w:r>
      <w:r w:rsidRPr="00FF3447">
        <w:rPr>
          <w:rFonts w:eastAsia="Times New Roman" w:cs="Times New Roman"/>
          <w:szCs w:val="24"/>
        </w:rPr>
        <w:t xml:space="preserve"> σε σχέση με την κύρωση</w:t>
      </w:r>
      <w:r>
        <w:rPr>
          <w:rFonts w:eastAsia="Times New Roman" w:cs="Times New Roman"/>
          <w:szCs w:val="24"/>
        </w:rPr>
        <w:t>,</w:t>
      </w:r>
      <w:r w:rsidRPr="00FF3447">
        <w:rPr>
          <w:rFonts w:eastAsia="Times New Roman" w:cs="Times New Roman"/>
          <w:szCs w:val="24"/>
        </w:rPr>
        <w:t xml:space="preserve"> για να </w:t>
      </w:r>
      <w:r>
        <w:rPr>
          <w:rFonts w:eastAsia="Times New Roman" w:cs="Times New Roman"/>
          <w:szCs w:val="24"/>
        </w:rPr>
        <w:t>μ</w:t>
      </w:r>
      <w:r w:rsidRPr="00FF3447">
        <w:rPr>
          <w:rFonts w:eastAsia="Times New Roman" w:cs="Times New Roman"/>
          <w:szCs w:val="24"/>
        </w:rPr>
        <w:t>πω και στα υπόλοιπα μετά</w:t>
      </w:r>
      <w:r>
        <w:rPr>
          <w:rFonts w:eastAsia="Times New Roman" w:cs="Times New Roman"/>
          <w:szCs w:val="24"/>
        </w:rPr>
        <w:t>. Ε</w:t>
      </w:r>
      <w:r w:rsidRPr="00FF3447">
        <w:rPr>
          <w:rFonts w:eastAsia="Times New Roman" w:cs="Times New Roman"/>
          <w:szCs w:val="24"/>
        </w:rPr>
        <w:t>μείς</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ως Δημοκρατική Σ</w:t>
      </w:r>
      <w:r w:rsidRPr="00FF3447">
        <w:rPr>
          <w:rFonts w:eastAsia="Times New Roman" w:cs="Times New Roman"/>
          <w:szCs w:val="24"/>
        </w:rPr>
        <w:t>υμπαράταξη</w:t>
      </w:r>
      <w:r>
        <w:rPr>
          <w:rFonts w:eastAsia="Times New Roman" w:cs="Times New Roman"/>
          <w:szCs w:val="24"/>
        </w:rPr>
        <w:t>,</w:t>
      </w:r>
      <w:r w:rsidRPr="00FF3447">
        <w:rPr>
          <w:rFonts w:eastAsia="Times New Roman" w:cs="Times New Roman"/>
          <w:szCs w:val="24"/>
        </w:rPr>
        <w:t xml:space="preserve"> και ως ΠΑΣΟΚ εδώ και χρόνια ήμασταν σ</w:t>
      </w:r>
      <w:r>
        <w:rPr>
          <w:rFonts w:eastAsia="Times New Roman" w:cs="Times New Roman"/>
          <w:szCs w:val="24"/>
        </w:rPr>
        <w:t xml:space="preserve">ύμφωνοι με </w:t>
      </w:r>
      <w:r>
        <w:rPr>
          <w:rFonts w:eastAsia="Times New Roman" w:cs="Times New Roman"/>
          <w:szCs w:val="24"/>
        </w:rPr>
        <w:t>τη</w:t>
      </w:r>
      <w:r w:rsidRPr="00FF3447">
        <w:rPr>
          <w:rFonts w:eastAsia="Times New Roman" w:cs="Times New Roman"/>
          <w:szCs w:val="24"/>
        </w:rPr>
        <w:t xml:space="preserve"> </w:t>
      </w:r>
      <w:r>
        <w:rPr>
          <w:rFonts w:eastAsia="Times New Roman" w:cs="Times New Roman"/>
          <w:szCs w:val="24"/>
        </w:rPr>
        <w:t>νατοϊκή πλεύση</w:t>
      </w:r>
      <w:r w:rsidRPr="00FF3447">
        <w:rPr>
          <w:rFonts w:eastAsia="Times New Roman" w:cs="Times New Roman"/>
          <w:szCs w:val="24"/>
        </w:rPr>
        <w:t xml:space="preserve"> της χώρας</w:t>
      </w:r>
      <w:r>
        <w:rPr>
          <w:rFonts w:eastAsia="Times New Roman" w:cs="Times New Roman"/>
          <w:szCs w:val="24"/>
        </w:rPr>
        <w:t>.</w:t>
      </w:r>
      <w:r w:rsidRPr="00FF3447">
        <w:rPr>
          <w:rFonts w:eastAsia="Times New Roman" w:cs="Times New Roman"/>
          <w:szCs w:val="24"/>
        </w:rPr>
        <w:t xml:space="preserve"> Μάλιστα </w:t>
      </w:r>
      <w:r>
        <w:rPr>
          <w:rFonts w:eastAsia="Times New Roman" w:cs="Times New Roman"/>
          <w:szCs w:val="24"/>
        </w:rPr>
        <w:t xml:space="preserve">και </w:t>
      </w:r>
      <w:r w:rsidRPr="00FF3447">
        <w:rPr>
          <w:rFonts w:eastAsia="Times New Roman" w:cs="Times New Roman"/>
          <w:szCs w:val="24"/>
        </w:rPr>
        <w:t>προσωπικά είχα την ευθύνη σε σχέση με τη Σούδα να φέρω στη</w:t>
      </w:r>
      <w:r>
        <w:rPr>
          <w:rFonts w:eastAsia="Times New Roman" w:cs="Times New Roman"/>
          <w:szCs w:val="24"/>
        </w:rPr>
        <w:t xml:space="preserve"> Βουλή τη σχετική κύ</w:t>
      </w:r>
      <w:r w:rsidRPr="00FF3447">
        <w:rPr>
          <w:rFonts w:eastAsia="Times New Roman" w:cs="Times New Roman"/>
          <w:szCs w:val="24"/>
        </w:rPr>
        <w:t>ρωση το 2002</w:t>
      </w:r>
      <w:r>
        <w:rPr>
          <w:rFonts w:eastAsia="Times New Roman" w:cs="Times New Roman"/>
          <w:szCs w:val="24"/>
        </w:rPr>
        <w:t>,</w:t>
      </w:r>
      <w:r w:rsidRPr="00FF3447">
        <w:rPr>
          <w:rFonts w:eastAsia="Times New Roman" w:cs="Times New Roman"/>
          <w:szCs w:val="24"/>
        </w:rPr>
        <w:t xml:space="preserve"> όταν και το Κομμουνιστικό Κόμμα προφανέστατ</w:t>
      </w:r>
      <w:r>
        <w:rPr>
          <w:rFonts w:eastAsia="Times New Roman" w:cs="Times New Roman"/>
          <w:szCs w:val="24"/>
        </w:rPr>
        <w:t>α, αλλά και ο Σ</w:t>
      </w:r>
      <w:r w:rsidRPr="00FF3447">
        <w:rPr>
          <w:rFonts w:eastAsia="Times New Roman" w:cs="Times New Roman"/>
          <w:szCs w:val="24"/>
        </w:rPr>
        <w:t>υνασπισμός τότε</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Φ</w:t>
      </w:r>
      <w:r w:rsidRPr="00FF3447">
        <w:rPr>
          <w:rFonts w:eastAsia="Times New Roman" w:cs="Times New Roman"/>
          <w:szCs w:val="24"/>
        </w:rPr>
        <w:t xml:space="preserve">υσικά σε σχέση με </w:t>
      </w:r>
      <w:r w:rsidRPr="00FF3447">
        <w:rPr>
          <w:rFonts w:eastAsia="Times New Roman" w:cs="Times New Roman"/>
          <w:szCs w:val="24"/>
        </w:rPr>
        <w:lastRenderedPageBreak/>
        <w:t>την Ανώτατη Συμμαχική Διοίκησ</w:t>
      </w:r>
      <w:r w:rsidRPr="00FF3447">
        <w:rPr>
          <w:rFonts w:eastAsia="Times New Roman" w:cs="Times New Roman"/>
          <w:szCs w:val="24"/>
        </w:rPr>
        <w:t xml:space="preserve">η Μετασχηματισμού και τη σχέση </w:t>
      </w:r>
      <w:r>
        <w:rPr>
          <w:rFonts w:eastAsia="Times New Roman" w:cs="Times New Roman"/>
          <w:szCs w:val="24"/>
        </w:rPr>
        <w:t xml:space="preserve">της </w:t>
      </w:r>
      <w:r w:rsidRPr="00FF3447">
        <w:rPr>
          <w:rFonts w:eastAsia="Times New Roman" w:cs="Times New Roman"/>
          <w:szCs w:val="24"/>
        </w:rPr>
        <w:t>με το Υπουργείο Άμυνας</w:t>
      </w:r>
      <w:r>
        <w:rPr>
          <w:rFonts w:eastAsia="Times New Roman" w:cs="Times New Roman"/>
          <w:szCs w:val="24"/>
        </w:rPr>
        <w:t>, είμαστε απολύτως θετικοί.</w:t>
      </w:r>
      <w:r w:rsidRPr="00FF3447">
        <w:rPr>
          <w:rFonts w:eastAsia="Times New Roman" w:cs="Times New Roman"/>
          <w:szCs w:val="24"/>
        </w:rPr>
        <w:t xml:space="preserve"> </w:t>
      </w:r>
      <w:r>
        <w:rPr>
          <w:rFonts w:eastAsia="Times New Roman" w:cs="Times New Roman"/>
          <w:szCs w:val="24"/>
        </w:rPr>
        <w:t>Ξ</w:t>
      </w:r>
      <w:r w:rsidRPr="00FF3447">
        <w:rPr>
          <w:rFonts w:eastAsia="Times New Roman" w:cs="Times New Roman"/>
          <w:szCs w:val="24"/>
        </w:rPr>
        <w:t xml:space="preserve">εκίνησε από το 2002 </w:t>
      </w:r>
      <w:r>
        <w:rPr>
          <w:rFonts w:eastAsia="Times New Roman" w:cs="Times New Roman"/>
          <w:szCs w:val="24"/>
        </w:rPr>
        <w:t xml:space="preserve">και </w:t>
      </w:r>
      <w:r w:rsidRPr="00FF3447">
        <w:rPr>
          <w:rFonts w:eastAsia="Times New Roman" w:cs="Times New Roman"/>
          <w:szCs w:val="24"/>
        </w:rPr>
        <w:t>πρέπει να προχωρήσει</w:t>
      </w:r>
      <w:r>
        <w:rPr>
          <w:rFonts w:eastAsia="Times New Roman" w:cs="Times New Roman"/>
          <w:szCs w:val="24"/>
        </w:rPr>
        <w:t xml:space="preserve">. </w:t>
      </w:r>
      <w:r>
        <w:rPr>
          <w:rFonts w:eastAsia="Times New Roman" w:cs="Times New Roman"/>
          <w:szCs w:val="24"/>
        </w:rPr>
        <w:t>Θ</w:t>
      </w:r>
      <w:r>
        <w:rPr>
          <w:rFonts w:eastAsia="Times New Roman" w:cs="Times New Roman"/>
          <w:szCs w:val="24"/>
        </w:rPr>
        <w:t>εωρώ ότι η κύ</w:t>
      </w:r>
      <w:r w:rsidRPr="00FF3447">
        <w:rPr>
          <w:rFonts w:eastAsia="Times New Roman" w:cs="Times New Roman"/>
          <w:szCs w:val="24"/>
        </w:rPr>
        <w:t>ρωση έχει νόημα</w:t>
      </w:r>
      <w:r>
        <w:rPr>
          <w:rFonts w:eastAsia="Times New Roman" w:cs="Times New Roman"/>
          <w:szCs w:val="24"/>
        </w:rPr>
        <w:t>.</w:t>
      </w:r>
    </w:p>
    <w:p w14:paraId="6598016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w:t>
      </w:r>
      <w:r w:rsidRPr="00FF3447">
        <w:rPr>
          <w:rFonts w:eastAsia="Times New Roman" w:cs="Times New Roman"/>
          <w:szCs w:val="24"/>
        </w:rPr>
        <w:t>χω</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όμως, μία ερώτηση ν</w:t>
      </w:r>
      <w:r w:rsidRPr="00FF3447">
        <w:rPr>
          <w:rFonts w:eastAsia="Times New Roman" w:cs="Times New Roman"/>
          <w:szCs w:val="24"/>
        </w:rPr>
        <w:t xml:space="preserve">α κάνω </w:t>
      </w:r>
      <w:r>
        <w:rPr>
          <w:rFonts w:eastAsia="Times New Roman" w:cs="Times New Roman"/>
          <w:szCs w:val="24"/>
        </w:rPr>
        <w:t>στον παρόντα -λ</w:t>
      </w:r>
      <w:r w:rsidRPr="00FF3447">
        <w:rPr>
          <w:rFonts w:eastAsia="Times New Roman" w:cs="Times New Roman"/>
          <w:szCs w:val="24"/>
        </w:rPr>
        <w:t>είπει σήμερα</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κατά την κύρωση του συγκεκριμένου</w:t>
      </w:r>
      <w:r>
        <w:rPr>
          <w:rFonts w:eastAsia="Times New Roman" w:cs="Times New Roman"/>
          <w:szCs w:val="24"/>
        </w:rPr>
        <w:t xml:space="preserve"> μνημονίου τη Δευτέρα</w:t>
      </w:r>
      <w:r>
        <w:rPr>
          <w:rFonts w:eastAsia="Times New Roman" w:cs="Times New Roman"/>
          <w:szCs w:val="24"/>
        </w:rPr>
        <w:t>,</w:t>
      </w:r>
      <w:r>
        <w:rPr>
          <w:rFonts w:eastAsia="Times New Roman" w:cs="Times New Roman"/>
          <w:szCs w:val="24"/>
        </w:rPr>
        <w:t xml:space="preserve"> Α</w:t>
      </w:r>
      <w:r w:rsidRPr="00FF3447">
        <w:rPr>
          <w:rFonts w:eastAsia="Times New Roman" w:cs="Times New Roman"/>
          <w:szCs w:val="24"/>
        </w:rPr>
        <w:t xml:space="preserve">ναπληρωτή Υπουργό </w:t>
      </w:r>
      <w:r>
        <w:rPr>
          <w:rFonts w:eastAsia="Times New Roman" w:cs="Times New Roman"/>
          <w:szCs w:val="24"/>
        </w:rPr>
        <w:t xml:space="preserve">κ. </w:t>
      </w:r>
      <w:r w:rsidRPr="00FF3447">
        <w:rPr>
          <w:rFonts w:eastAsia="Times New Roman" w:cs="Times New Roman"/>
          <w:szCs w:val="24"/>
        </w:rPr>
        <w:t>Ρήγα</w:t>
      </w:r>
      <w:r>
        <w:rPr>
          <w:rFonts w:eastAsia="Times New Roman" w:cs="Times New Roman"/>
          <w:szCs w:val="24"/>
        </w:rPr>
        <w:t>. Μ</w:t>
      </w:r>
      <w:r w:rsidRPr="00FF3447">
        <w:rPr>
          <w:rFonts w:eastAsia="Times New Roman" w:cs="Times New Roman"/>
          <w:szCs w:val="24"/>
        </w:rPr>
        <w:t>ε αυτή τη γραμμή πλεύσης που έχει η χώρα</w:t>
      </w:r>
      <w:r>
        <w:rPr>
          <w:rFonts w:eastAsia="Times New Roman" w:cs="Times New Roman"/>
          <w:szCs w:val="24"/>
        </w:rPr>
        <w:t>,</w:t>
      </w:r>
      <w:r w:rsidRPr="00FF3447">
        <w:rPr>
          <w:rFonts w:eastAsia="Times New Roman" w:cs="Times New Roman"/>
          <w:szCs w:val="24"/>
        </w:rPr>
        <w:t xml:space="preserve"> είναι σύμφωνος</w:t>
      </w:r>
      <w:r>
        <w:rPr>
          <w:rFonts w:eastAsia="Times New Roman" w:cs="Times New Roman"/>
          <w:szCs w:val="24"/>
        </w:rPr>
        <w:t>; Ή</w:t>
      </w:r>
      <w:r w:rsidRPr="00FF3447">
        <w:rPr>
          <w:rFonts w:eastAsia="Times New Roman" w:cs="Times New Roman"/>
          <w:szCs w:val="24"/>
        </w:rPr>
        <w:t>ταν πριν από λίγους μήνες γραμματέας του κόμματος του ΣΥΡΙΖΑ</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Το κόμμα</w:t>
      </w:r>
      <w:r w:rsidRPr="00FF3447">
        <w:rPr>
          <w:rFonts w:eastAsia="Times New Roman" w:cs="Times New Roman"/>
          <w:szCs w:val="24"/>
        </w:rPr>
        <w:t xml:space="preserve"> έχει αυτή τη γραμμή πλεύσης</w:t>
      </w:r>
      <w:r>
        <w:rPr>
          <w:rFonts w:eastAsia="Times New Roman" w:cs="Times New Roman"/>
          <w:szCs w:val="24"/>
        </w:rPr>
        <w:t xml:space="preserve">; Πόσα </w:t>
      </w:r>
      <w:r w:rsidRPr="00FF3447">
        <w:rPr>
          <w:rFonts w:eastAsia="Times New Roman" w:cs="Times New Roman"/>
          <w:szCs w:val="24"/>
        </w:rPr>
        <w:t>όρια</w:t>
      </w:r>
      <w:r>
        <w:rPr>
          <w:rFonts w:eastAsia="Times New Roman" w:cs="Times New Roman"/>
          <w:szCs w:val="24"/>
        </w:rPr>
        <w:t>,</w:t>
      </w:r>
      <w:r w:rsidRPr="00FF3447">
        <w:rPr>
          <w:rFonts w:eastAsia="Times New Roman" w:cs="Times New Roman"/>
          <w:szCs w:val="24"/>
        </w:rPr>
        <w:t xml:space="preserve"> έχει ή δεν έχει</w:t>
      </w:r>
      <w:r>
        <w:rPr>
          <w:rFonts w:eastAsia="Times New Roman" w:cs="Times New Roman"/>
          <w:szCs w:val="24"/>
        </w:rPr>
        <w:t>,</w:t>
      </w:r>
      <w:r>
        <w:rPr>
          <w:rFonts w:eastAsia="Times New Roman" w:cs="Times New Roman"/>
          <w:szCs w:val="24"/>
        </w:rPr>
        <w:t xml:space="preserve"> η υποκρισία; </w:t>
      </w:r>
    </w:p>
    <w:p w14:paraId="6598016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w:t>
      </w:r>
      <w:r w:rsidRPr="00FF3447">
        <w:rPr>
          <w:rFonts w:eastAsia="Times New Roman" w:cs="Times New Roman"/>
          <w:szCs w:val="24"/>
        </w:rPr>
        <w:t>εν</w:t>
      </w:r>
      <w:r w:rsidRPr="00FF3447">
        <w:rPr>
          <w:rFonts w:eastAsia="Times New Roman" w:cs="Times New Roman"/>
          <w:szCs w:val="24"/>
        </w:rPr>
        <w:t xml:space="preserve"> θα αναφερθώ σε στ</w:t>
      </w:r>
      <w:r>
        <w:rPr>
          <w:rFonts w:eastAsia="Times New Roman" w:cs="Times New Roman"/>
          <w:szCs w:val="24"/>
        </w:rPr>
        <w:t>ελέχη του ΣΥΡΙΖΑ, όπως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Δρίτσας</w:t>
      </w:r>
      <w:proofErr w:type="spellEnd"/>
      <w:r>
        <w:rPr>
          <w:rFonts w:eastAsia="Times New Roman" w:cs="Times New Roman"/>
          <w:szCs w:val="24"/>
        </w:rPr>
        <w:t>. Έχω πρόσφατα, όμως,</w:t>
      </w:r>
      <w:r w:rsidRPr="00FF3447">
        <w:rPr>
          <w:rFonts w:eastAsia="Times New Roman" w:cs="Times New Roman"/>
          <w:szCs w:val="24"/>
        </w:rPr>
        <w:t xml:space="preserve"> αυτά που έλεγε τότε</w:t>
      </w:r>
      <w:r>
        <w:rPr>
          <w:rFonts w:eastAsia="Times New Roman" w:cs="Times New Roman"/>
          <w:szCs w:val="24"/>
        </w:rPr>
        <w:t>. Θ</w:t>
      </w:r>
      <w:r w:rsidRPr="00FF3447">
        <w:rPr>
          <w:rFonts w:eastAsia="Times New Roman" w:cs="Times New Roman"/>
          <w:szCs w:val="24"/>
        </w:rPr>
        <w:t xml:space="preserve">α </w:t>
      </w:r>
      <w:r>
        <w:rPr>
          <w:rFonts w:eastAsia="Times New Roman" w:cs="Times New Roman"/>
          <w:szCs w:val="24"/>
        </w:rPr>
        <w:t>αναφερθώ</w:t>
      </w:r>
      <w:r>
        <w:rPr>
          <w:rFonts w:eastAsia="Times New Roman" w:cs="Times New Roman"/>
          <w:szCs w:val="24"/>
        </w:rPr>
        <w:t>,</w:t>
      </w:r>
      <w:r w:rsidRPr="00FF3447">
        <w:rPr>
          <w:rFonts w:eastAsia="Times New Roman" w:cs="Times New Roman"/>
          <w:szCs w:val="24"/>
        </w:rPr>
        <w:t xml:space="preserve"> στον</w:t>
      </w:r>
      <w:r>
        <w:rPr>
          <w:rFonts w:eastAsia="Times New Roman" w:cs="Times New Roman"/>
          <w:szCs w:val="24"/>
        </w:rPr>
        <w:t xml:space="preserve"> Π</w:t>
      </w:r>
      <w:r w:rsidRPr="00FF3447">
        <w:rPr>
          <w:rFonts w:eastAsia="Times New Roman" w:cs="Times New Roman"/>
          <w:szCs w:val="24"/>
        </w:rPr>
        <w:t>ρωθυπουργό της χώρας</w:t>
      </w:r>
      <w:r>
        <w:rPr>
          <w:rFonts w:eastAsia="Times New Roman" w:cs="Times New Roman"/>
          <w:szCs w:val="24"/>
        </w:rPr>
        <w:t>,</w:t>
      </w:r>
      <w:r w:rsidRPr="00FF3447">
        <w:rPr>
          <w:rFonts w:eastAsia="Times New Roman" w:cs="Times New Roman"/>
          <w:szCs w:val="24"/>
        </w:rPr>
        <w:t xml:space="preserve"> τότε αρχηγό Αξιωματικής Αντιπολίτευσης</w:t>
      </w:r>
      <w:r>
        <w:rPr>
          <w:rFonts w:eastAsia="Times New Roman" w:cs="Times New Roman"/>
          <w:szCs w:val="24"/>
        </w:rPr>
        <w:t xml:space="preserve"> και το τι είπε</w:t>
      </w:r>
      <w:r w:rsidRPr="00FF3447">
        <w:rPr>
          <w:rFonts w:eastAsia="Times New Roman" w:cs="Times New Roman"/>
          <w:szCs w:val="24"/>
        </w:rPr>
        <w:t xml:space="preserve"> στη Θεσσαλονίκη</w:t>
      </w:r>
      <w:r>
        <w:rPr>
          <w:rFonts w:eastAsia="Times New Roman" w:cs="Times New Roman"/>
          <w:szCs w:val="24"/>
        </w:rPr>
        <w:t>. Έ</w:t>
      </w:r>
      <w:r w:rsidRPr="00FF3447">
        <w:rPr>
          <w:rFonts w:eastAsia="Times New Roman" w:cs="Times New Roman"/>
          <w:szCs w:val="24"/>
        </w:rPr>
        <w:t xml:space="preserve">λεγε </w:t>
      </w:r>
      <w:r>
        <w:rPr>
          <w:rFonts w:eastAsia="Times New Roman" w:cs="Times New Roman"/>
          <w:szCs w:val="24"/>
        </w:rPr>
        <w:t xml:space="preserve">«Εμείς δεν αλλάζουμε θέσεις σαν </w:t>
      </w:r>
      <w:r w:rsidRPr="00FF3447">
        <w:rPr>
          <w:rFonts w:eastAsia="Times New Roman" w:cs="Times New Roman"/>
          <w:szCs w:val="24"/>
        </w:rPr>
        <w:t>πουκάμισα</w:t>
      </w:r>
      <w:r>
        <w:rPr>
          <w:rFonts w:eastAsia="Times New Roman" w:cs="Times New Roman"/>
          <w:szCs w:val="24"/>
        </w:rPr>
        <w:t>.</w:t>
      </w:r>
      <w:r>
        <w:rPr>
          <w:rFonts w:eastAsia="Times New Roman" w:cs="Times New Roman"/>
          <w:szCs w:val="24"/>
        </w:rPr>
        <w:t xml:space="preserve"> Η εκτίμησή μας ήταν και</w:t>
      </w:r>
      <w:r w:rsidRPr="00FF3447">
        <w:rPr>
          <w:rFonts w:eastAsia="Times New Roman" w:cs="Times New Roman"/>
          <w:szCs w:val="24"/>
        </w:rPr>
        <w:t xml:space="preserve"> παραμένει ότι στις </w:t>
      </w:r>
      <w:r>
        <w:rPr>
          <w:rFonts w:eastAsia="Times New Roman" w:cs="Times New Roman"/>
          <w:szCs w:val="24"/>
        </w:rPr>
        <w:t>δ</w:t>
      </w:r>
      <w:r w:rsidRPr="00FF3447">
        <w:rPr>
          <w:rFonts w:eastAsia="Times New Roman" w:cs="Times New Roman"/>
          <w:szCs w:val="24"/>
        </w:rPr>
        <w:t>ιεθνείς ισορροπίες ο στρ</w:t>
      </w:r>
      <w:r>
        <w:rPr>
          <w:rFonts w:eastAsia="Times New Roman" w:cs="Times New Roman"/>
          <w:szCs w:val="24"/>
        </w:rPr>
        <w:t>ατιωτικός σχηματισμός του ΝΑΤΟ α</w:t>
      </w:r>
      <w:r w:rsidRPr="00FF3447">
        <w:rPr>
          <w:rFonts w:eastAsia="Times New Roman" w:cs="Times New Roman"/>
          <w:szCs w:val="24"/>
        </w:rPr>
        <w:t>φορά μία παρελθούσα εποχή</w:t>
      </w:r>
      <w:r>
        <w:rPr>
          <w:rFonts w:eastAsia="Times New Roman" w:cs="Times New Roman"/>
          <w:szCs w:val="24"/>
        </w:rPr>
        <w:t>,</w:t>
      </w:r>
      <w:r w:rsidRPr="00FF3447">
        <w:rPr>
          <w:rFonts w:eastAsia="Times New Roman" w:cs="Times New Roman"/>
          <w:szCs w:val="24"/>
        </w:rPr>
        <w:t xml:space="preserve"> την εποχή του Ψυχρού Πολέμου και δεν έχει λόγο πια ύπαρξης</w:t>
      </w:r>
      <w:r>
        <w:rPr>
          <w:rFonts w:eastAsia="Times New Roman" w:cs="Times New Roman"/>
          <w:szCs w:val="24"/>
        </w:rPr>
        <w:t xml:space="preserve">». Αυτά τα </w:t>
      </w:r>
      <w:r>
        <w:rPr>
          <w:rFonts w:eastAsia="Times New Roman" w:cs="Times New Roman"/>
          <w:szCs w:val="24"/>
        </w:rPr>
        <w:lastRenderedPageBreak/>
        <w:t>έλεγε ο</w:t>
      </w:r>
      <w:r w:rsidRPr="00FF3447">
        <w:rPr>
          <w:rFonts w:eastAsia="Times New Roman" w:cs="Times New Roman"/>
          <w:szCs w:val="24"/>
        </w:rPr>
        <w:t xml:space="preserve"> </w:t>
      </w:r>
      <w:r>
        <w:rPr>
          <w:rFonts w:eastAsia="Times New Roman" w:cs="Times New Roman"/>
          <w:szCs w:val="24"/>
        </w:rPr>
        <w:t>κ.</w:t>
      </w:r>
      <w:r w:rsidRPr="00FF3447">
        <w:rPr>
          <w:rFonts w:eastAsia="Times New Roman" w:cs="Times New Roman"/>
          <w:szCs w:val="24"/>
        </w:rPr>
        <w:t xml:space="preserve"> Τσίπρας το φθινόπωρο </w:t>
      </w:r>
      <w:r>
        <w:rPr>
          <w:rFonts w:eastAsia="Times New Roman" w:cs="Times New Roman"/>
          <w:szCs w:val="24"/>
        </w:rPr>
        <w:t xml:space="preserve">του </w:t>
      </w:r>
      <w:r w:rsidRPr="00FF3447">
        <w:rPr>
          <w:rFonts w:eastAsia="Times New Roman" w:cs="Times New Roman"/>
          <w:szCs w:val="24"/>
        </w:rPr>
        <w:t>2014</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 xml:space="preserve">Τι </w:t>
      </w:r>
      <w:r w:rsidRPr="00FF3447">
        <w:rPr>
          <w:rFonts w:eastAsia="Times New Roman" w:cs="Times New Roman"/>
          <w:szCs w:val="24"/>
        </w:rPr>
        <w:t>μετάλλαξη είνα</w:t>
      </w:r>
      <w:r w:rsidRPr="00FF3447">
        <w:rPr>
          <w:rFonts w:eastAsia="Times New Roman" w:cs="Times New Roman"/>
          <w:szCs w:val="24"/>
        </w:rPr>
        <w:t>ι αυτή που έχετε κάνει</w:t>
      </w:r>
      <w:r>
        <w:rPr>
          <w:rFonts w:eastAsia="Times New Roman" w:cs="Times New Roman"/>
          <w:szCs w:val="24"/>
        </w:rPr>
        <w:t>;</w:t>
      </w:r>
      <w:r w:rsidRPr="00FF3447">
        <w:rPr>
          <w:rFonts w:eastAsia="Times New Roman" w:cs="Times New Roman"/>
          <w:szCs w:val="24"/>
        </w:rPr>
        <w:t xml:space="preserve"> </w:t>
      </w:r>
      <w:r>
        <w:rPr>
          <w:rFonts w:eastAsia="Times New Roman" w:cs="Times New Roman"/>
          <w:szCs w:val="24"/>
        </w:rPr>
        <w:t>Μεγαλαυχίες</w:t>
      </w:r>
      <w:r w:rsidRPr="00FF3447">
        <w:rPr>
          <w:rFonts w:eastAsia="Times New Roman" w:cs="Times New Roman"/>
          <w:szCs w:val="24"/>
        </w:rPr>
        <w:t xml:space="preserve"> και προσαρμογές</w:t>
      </w:r>
      <w:r>
        <w:rPr>
          <w:rFonts w:eastAsia="Times New Roman" w:cs="Times New Roman"/>
          <w:szCs w:val="24"/>
        </w:rPr>
        <w:t>! Κ</w:t>
      </w:r>
      <w:r w:rsidRPr="00FF3447">
        <w:rPr>
          <w:rFonts w:eastAsia="Times New Roman" w:cs="Times New Roman"/>
          <w:szCs w:val="24"/>
        </w:rPr>
        <w:t xml:space="preserve">αι μας ήρθε εδώ τη Δευτέρα </w:t>
      </w:r>
      <w:r>
        <w:rPr>
          <w:rFonts w:eastAsia="Times New Roman" w:cs="Times New Roman"/>
          <w:szCs w:val="24"/>
        </w:rPr>
        <w:t xml:space="preserve">ο </w:t>
      </w:r>
      <w:r w:rsidRPr="00FF3447">
        <w:rPr>
          <w:rFonts w:eastAsia="Times New Roman" w:cs="Times New Roman"/>
          <w:szCs w:val="24"/>
        </w:rPr>
        <w:t>κ</w:t>
      </w:r>
      <w:r>
        <w:rPr>
          <w:rFonts w:eastAsia="Times New Roman" w:cs="Times New Roman"/>
          <w:szCs w:val="24"/>
        </w:rPr>
        <w:t>.</w:t>
      </w:r>
      <w:r w:rsidRPr="00FF3447">
        <w:rPr>
          <w:rFonts w:eastAsia="Times New Roman" w:cs="Times New Roman"/>
          <w:szCs w:val="24"/>
        </w:rPr>
        <w:t xml:space="preserve"> Ρήγας </w:t>
      </w:r>
      <w:r>
        <w:rPr>
          <w:rFonts w:eastAsia="Times New Roman" w:cs="Times New Roman"/>
          <w:szCs w:val="24"/>
        </w:rPr>
        <w:t>-</w:t>
      </w:r>
      <w:r w:rsidRPr="00FF3447">
        <w:rPr>
          <w:rFonts w:eastAsia="Times New Roman" w:cs="Times New Roman"/>
          <w:szCs w:val="24"/>
        </w:rPr>
        <w:t xml:space="preserve">ο </w:t>
      </w:r>
      <w:r>
        <w:rPr>
          <w:rFonts w:eastAsia="Times New Roman" w:cs="Times New Roman"/>
          <w:szCs w:val="24"/>
        </w:rPr>
        <w:t xml:space="preserve">μέχρι </w:t>
      </w:r>
      <w:r w:rsidRPr="00FF3447">
        <w:rPr>
          <w:rFonts w:eastAsia="Times New Roman" w:cs="Times New Roman"/>
          <w:szCs w:val="24"/>
        </w:rPr>
        <w:t>πριν από λίγες εβδομάδες γραμματέας του ΣΥΡΙΖΑ</w:t>
      </w:r>
      <w:r>
        <w:rPr>
          <w:rFonts w:eastAsia="Times New Roman" w:cs="Times New Roman"/>
          <w:szCs w:val="24"/>
        </w:rPr>
        <w:t>-</w:t>
      </w:r>
      <w:r w:rsidRPr="00FF3447">
        <w:rPr>
          <w:rFonts w:eastAsia="Times New Roman" w:cs="Times New Roman"/>
          <w:szCs w:val="24"/>
        </w:rPr>
        <w:t xml:space="preserve"> να μας εισηγηθεί μία </w:t>
      </w:r>
      <w:r>
        <w:rPr>
          <w:rFonts w:eastAsia="Times New Roman" w:cs="Times New Roman"/>
          <w:szCs w:val="24"/>
        </w:rPr>
        <w:t>κύρωση</w:t>
      </w:r>
      <w:r>
        <w:rPr>
          <w:rFonts w:eastAsia="Times New Roman" w:cs="Times New Roman"/>
          <w:szCs w:val="24"/>
        </w:rPr>
        <w:t>,</w:t>
      </w:r>
      <w:r>
        <w:rPr>
          <w:rFonts w:eastAsia="Times New Roman" w:cs="Times New Roman"/>
          <w:szCs w:val="24"/>
        </w:rPr>
        <w:t xml:space="preserve"> ως ο κ</w:t>
      </w:r>
      <w:r w:rsidRPr="00FF3447">
        <w:rPr>
          <w:rFonts w:eastAsia="Times New Roman" w:cs="Times New Roman"/>
          <w:szCs w:val="24"/>
        </w:rPr>
        <w:t xml:space="preserve">ορυφαίος </w:t>
      </w:r>
      <w:r>
        <w:rPr>
          <w:rFonts w:eastAsia="Times New Roman" w:cs="Times New Roman"/>
          <w:szCs w:val="24"/>
        </w:rPr>
        <w:t xml:space="preserve">νατοϊκός </w:t>
      </w:r>
      <w:r w:rsidRPr="00FF3447">
        <w:rPr>
          <w:rFonts w:eastAsia="Times New Roman" w:cs="Times New Roman"/>
          <w:szCs w:val="24"/>
        </w:rPr>
        <w:t>υποστηρικτή</w:t>
      </w:r>
      <w:r>
        <w:rPr>
          <w:rFonts w:eastAsia="Times New Roman" w:cs="Times New Roman"/>
          <w:szCs w:val="24"/>
        </w:rPr>
        <w:t>ς</w:t>
      </w:r>
      <w:r w:rsidRPr="00FF3447">
        <w:rPr>
          <w:rFonts w:eastAsia="Times New Roman" w:cs="Times New Roman"/>
          <w:szCs w:val="24"/>
        </w:rPr>
        <w:t xml:space="preserve"> στη χώρα </w:t>
      </w:r>
      <w:r>
        <w:rPr>
          <w:rFonts w:eastAsia="Times New Roman" w:cs="Times New Roman"/>
          <w:szCs w:val="24"/>
        </w:rPr>
        <w:t>μας.</w:t>
      </w:r>
      <w:r w:rsidRPr="00FF3447">
        <w:rPr>
          <w:rFonts w:eastAsia="Times New Roman" w:cs="Times New Roman"/>
          <w:szCs w:val="24"/>
        </w:rPr>
        <w:t xml:space="preserve"> </w:t>
      </w:r>
      <w:r>
        <w:rPr>
          <w:rFonts w:eastAsia="Times New Roman" w:cs="Times New Roman"/>
          <w:szCs w:val="24"/>
        </w:rPr>
        <w:t>Φ</w:t>
      </w:r>
      <w:r w:rsidRPr="00FF3447">
        <w:rPr>
          <w:rFonts w:eastAsia="Times New Roman" w:cs="Times New Roman"/>
          <w:szCs w:val="24"/>
        </w:rPr>
        <w:t>τάνει πια</w:t>
      </w:r>
      <w:r>
        <w:rPr>
          <w:rFonts w:eastAsia="Times New Roman" w:cs="Times New Roman"/>
          <w:szCs w:val="24"/>
        </w:rPr>
        <w:t>! Σ</w:t>
      </w:r>
      <w:r w:rsidRPr="00FF3447">
        <w:rPr>
          <w:rFonts w:eastAsia="Times New Roman" w:cs="Times New Roman"/>
          <w:szCs w:val="24"/>
        </w:rPr>
        <w:t xml:space="preserve">ας έχει πάρει </w:t>
      </w:r>
      <w:r w:rsidRPr="00FF3447">
        <w:rPr>
          <w:rFonts w:eastAsia="Times New Roman" w:cs="Times New Roman"/>
          <w:szCs w:val="24"/>
        </w:rPr>
        <w:t>χαμπάρι όλος ο κόσμος</w:t>
      </w:r>
      <w:r>
        <w:rPr>
          <w:rFonts w:eastAsia="Times New Roman" w:cs="Times New Roman"/>
          <w:szCs w:val="24"/>
        </w:rPr>
        <w:t>. Κ</w:t>
      </w:r>
      <w:r w:rsidRPr="00FF3447">
        <w:rPr>
          <w:rFonts w:eastAsia="Times New Roman" w:cs="Times New Roman"/>
          <w:szCs w:val="24"/>
        </w:rPr>
        <w:t>αι φεύγετε</w:t>
      </w:r>
      <w:r>
        <w:rPr>
          <w:rFonts w:eastAsia="Times New Roman" w:cs="Times New Roman"/>
          <w:szCs w:val="24"/>
        </w:rPr>
        <w:t>,</w:t>
      </w:r>
      <w:r w:rsidRPr="00FF3447">
        <w:rPr>
          <w:rFonts w:eastAsia="Times New Roman" w:cs="Times New Roman"/>
          <w:szCs w:val="24"/>
        </w:rPr>
        <w:t xml:space="preserve"> κυρίες και κύριοι του ΣΥΡΙΖΑ</w:t>
      </w:r>
      <w:r>
        <w:rPr>
          <w:rFonts w:eastAsia="Times New Roman" w:cs="Times New Roman"/>
          <w:szCs w:val="24"/>
        </w:rPr>
        <w:t>,</w:t>
      </w:r>
      <w:r w:rsidRPr="00FF3447">
        <w:rPr>
          <w:rFonts w:eastAsia="Times New Roman" w:cs="Times New Roman"/>
          <w:szCs w:val="24"/>
        </w:rPr>
        <w:t xml:space="preserve"> και όσο είναι η ώρα να φύγετε νωρίτερα</w:t>
      </w:r>
      <w:r>
        <w:rPr>
          <w:rFonts w:eastAsia="Times New Roman" w:cs="Times New Roman"/>
          <w:szCs w:val="24"/>
        </w:rPr>
        <w:t>,</w:t>
      </w:r>
      <w:r w:rsidRPr="00FF3447">
        <w:rPr>
          <w:rFonts w:eastAsia="Times New Roman" w:cs="Times New Roman"/>
          <w:szCs w:val="24"/>
        </w:rPr>
        <w:t xml:space="preserve"> γιατί δημιουργείτ</w:t>
      </w:r>
      <w:r>
        <w:rPr>
          <w:rFonts w:eastAsia="Times New Roman" w:cs="Times New Roman"/>
          <w:szCs w:val="24"/>
        </w:rPr>
        <w:t>ε μονίμως προβλήματα και κ</w:t>
      </w:r>
      <w:r w:rsidRPr="00FF3447">
        <w:rPr>
          <w:rFonts w:eastAsia="Times New Roman" w:cs="Times New Roman"/>
          <w:szCs w:val="24"/>
        </w:rPr>
        <w:t>οροϊδεύετε τον κόσμο και αυτός το καταλαβαίνει</w:t>
      </w:r>
      <w:r>
        <w:rPr>
          <w:rFonts w:eastAsia="Times New Roman" w:cs="Times New Roman"/>
          <w:szCs w:val="24"/>
        </w:rPr>
        <w:t>. «Δαμασκηνή μ</w:t>
      </w:r>
      <w:r w:rsidRPr="00FF3447">
        <w:rPr>
          <w:rFonts w:eastAsia="Times New Roman" w:cs="Times New Roman"/>
          <w:szCs w:val="24"/>
        </w:rPr>
        <w:t>εταμόρφωση</w:t>
      </w:r>
      <w:r>
        <w:rPr>
          <w:rFonts w:eastAsia="Times New Roman" w:cs="Times New Roman"/>
          <w:szCs w:val="24"/>
        </w:rPr>
        <w:t>»,</w:t>
      </w:r>
      <w:r w:rsidRPr="00FF3447">
        <w:rPr>
          <w:rFonts w:eastAsia="Times New Roman" w:cs="Times New Roman"/>
          <w:szCs w:val="24"/>
        </w:rPr>
        <w:t xml:space="preserve"> για ποιο</w:t>
      </w:r>
      <w:r>
        <w:rPr>
          <w:rFonts w:eastAsia="Times New Roman" w:cs="Times New Roman"/>
          <w:szCs w:val="24"/>
        </w:rPr>
        <w:t>ν</w:t>
      </w:r>
      <w:r w:rsidRPr="00FF3447">
        <w:rPr>
          <w:rFonts w:eastAsia="Times New Roman" w:cs="Times New Roman"/>
          <w:szCs w:val="24"/>
        </w:rPr>
        <w:t xml:space="preserve"> λόγο</w:t>
      </w:r>
      <w:r>
        <w:rPr>
          <w:rFonts w:eastAsia="Times New Roman" w:cs="Times New Roman"/>
          <w:szCs w:val="24"/>
        </w:rPr>
        <w:t>; Πότε</w:t>
      </w:r>
      <w:r w:rsidRPr="00FF3447">
        <w:rPr>
          <w:rFonts w:eastAsia="Times New Roman" w:cs="Times New Roman"/>
          <w:szCs w:val="24"/>
        </w:rPr>
        <w:t xml:space="preserve"> κοροϊδεύατε</w:t>
      </w:r>
      <w:r>
        <w:rPr>
          <w:rFonts w:eastAsia="Times New Roman" w:cs="Times New Roman"/>
          <w:szCs w:val="24"/>
        </w:rPr>
        <w:t xml:space="preserve">; </w:t>
      </w:r>
      <w:r>
        <w:rPr>
          <w:rFonts w:eastAsia="Times New Roman" w:cs="Times New Roman"/>
          <w:szCs w:val="24"/>
        </w:rPr>
        <w:t>Τότε ή τώρα</w:t>
      </w:r>
      <w:r>
        <w:rPr>
          <w:rFonts w:eastAsia="Times New Roman" w:cs="Times New Roman"/>
          <w:szCs w:val="24"/>
        </w:rPr>
        <w:t xml:space="preserve">; </w:t>
      </w:r>
    </w:p>
    <w:p w14:paraId="6598016D" w14:textId="77777777" w:rsidR="00665451" w:rsidRDefault="007410E1">
      <w:pPr>
        <w:spacing w:line="600" w:lineRule="auto"/>
        <w:ind w:firstLine="720"/>
        <w:jc w:val="both"/>
        <w:rPr>
          <w:rFonts w:eastAsia="Times New Roman"/>
          <w:szCs w:val="24"/>
        </w:rPr>
      </w:pPr>
      <w:r>
        <w:rPr>
          <w:rFonts w:eastAsia="Times New Roman"/>
          <w:szCs w:val="24"/>
        </w:rPr>
        <w:t>Και τα λέγαμε αυτά, για την κύρωση πάντα, μέχρι τις 17</w:t>
      </w:r>
      <w:r w:rsidRPr="009344C6">
        <w:rPr>
          <w:rFonts w:eastAsia="Times New Roman"/>
          <w:szCs w:val="24"/>
        </w:rPr>
        <w:t>:15</w:t>
      </w:r>
      <w:r>
        <w:rPr>
          <w:rFonts w:eastAsia="Times New Roman"/>
          <w:szCs w:val="24"/>
        </w:rPr>
        <w:t>΄</w:t>
      </w:r>
      <w:r w:rsidRPr="009344C6">
        <w:rPr>
          <w:rFonts w:eastAsia="Times New Roman"/>
          <w:szCs w:val="24"/>
        </w:rPr>
        <w:t xml:space="preserve"> </w:t>
      </w:r>
      <w:r>
        <w:rPr>
          <w:rFonts w:eastAsia="Times New Roman"/>
          <w:szCs w:val="24"/>
        </w:rPr>
        <w:t>της Δευτέρας στη Διαρκή Επιτροπή Εξωτερικών</w:t>
      </w:r>
      <w:r>
        <w:rPr>
          <w:rFonts w:eastAsia="Times New Roman"/>
          <w:szCs w:val="24"/>
        </w:rPr>
        <w:t xml:space="preserve"> και Άμυνας</w:t>
      </w:r>
      <w:r>
        <w:rPr>
          <w:rFonts w:eastAsia="Times New Roman"/>
          <w:szCs w:val="24"/>
        </w:rPr>
        <w:t>. Εγώ</w:t>
      </w:r>
      <w:r>
        <w:rPr>
          <w:rFonts w:eastAsia="Times New Roman"/>
          <w:szCs w:val="24"/>
        </w:rPr>
        <w:t>,</w:t>
      </w:r>
      <w:r>
        <w:rPr>
          <w:rFonts w:eastAsia="Times New Roman"/>
          <w:szCs w:val="24"/>
        </w:rPr>
        <w:t xml:space="preserve"> μάλιστα, κύριε Υπουργέ, επειδή ήξερα ότι ήσασταν στο εξωτερικό, είπα του κ</w:t>
      </w:r>
      <w:r>
        <w:rPr>
          <w:rFonts w:eastAsia="Times New Roman"/>
          <w:szCs w:val="24"/>
        </w:rPr>
        <w:t>.</w:t>
      </w:r>
      <w:r>
        <w:rPr>
          <w:rFonts w:eastAsia="Times New Roman"/>
          <w:szCs w:val="24"/>
        </w:rPr>
        <w:t xml:space="preserve"> Ρήγα χωρίς να ξέρω</w:t>
      </w:r>
      <w:r w:rsidRPr="009344C6">
        <w:rPr>
          <w:rFonts w:eastAsia="Times New Roman"/>
          <w:szCs w:val="24"/>
        </w:rPr>
        <w:t xml:space="preserve"> </w:t>
      </w:r>
      <w:r>
        <w:rPr>
          <w:rFonts w:eastAsia="Times New Roman"/>
          <w:szCs w:val="24"/>
        </w:rPr>
        <w:t>ότι υπάρχει τροπολογία</w:t>
      </w:r>
      <w:r w:rsidRPr="00105CF2">
        <w:rPr>
          <w:rFonts w:eastAsia="Times New Roman"/>
          <w:szCs w:val="24"/>
        </w:rPr>
        <w:t>:</w:t>
      </w:r>
      <w:r>
        <w:rPr>
          <w:rFonts w:eastAsia="Times New Roman"/>
          <w:szCs w:val="24"/>
        </w:rPr>
        <w:t xml:space="preserve"> «Δε</w:t>
      </w:r>
      <w:r>
        <w:rPr>
          <w:rFonts w:eastAsia="Times New Roman"/>
          <w:szCs w:val="24"/>
        </w:rPr>
        <w:t xml:space="preserve">ν μου λέτε, εσείς που φωτογραφίζετε στο Υπουργείο εδώ και πέντε χρόνια τη δεδηλωμένη, δεν μας λέτε και κάτι για τη δεδηλωμένη αντί να τα διαβάζουμε από τις εφημερίδες και τα </w:t>
      </w:r>
      <w:r>
        <w:rPr>
          <w:rFonts w:eastAsia="Times New Roman"/>
          <w:szCs w:val="24"/>
          <w:lang w:val="en-US"/>
        </w:rPr>
        <w:t>sites</w:t>
      </w:r>
      <w:r>
        <w:rPr>
          <w:rFonts w:eastAsia="Times New Roman"/>
          <w:szCs w:val="24"/>
        </w:rPr>
        <w:t>;» Και το είπα αυτό χωρίς να ξέρω ότι κυριολεκτώ. Κυριολεκτούσα, αλλά το έμαθ</w:t>
      </w:r>
      <w:r>
        <w:rPr>
          <w:rFonts w:eastAsia="Times New Roman"/>
          <w:szCs w:val="24"/>
        </w:rPr>
        <w:t>α στις 18</w:t>
      </w:r>
      <w:r w:rsidRPr="009344C6">
        <w:rPr>
          <w:rFonts w:eastAsia="Times New Roman"/>
          <w:szCs w:val="24"/>
        </w:rPr>
        <w:t>:00</w:t>
      </w:r>
      <w:r>
        <w:rPr>
          <w:rFonts w:eastAsia="Times New Roman"/>
          <w:szCs w:val="24"/>
        </w:rPr>
        <w:t>΄, γιατί στις 17</w:t>
      </w:r>
      <w:r w:rsidRPr="009344C6">
        <w:rPr>
          <w:rFonts w:eastAsia="Times New Roman"/>
          <w:szCs w:val="24"/>
        </w:rPr>
        <w:t>:15</w:t>
      </w:r>
      <w:r>
        <w:rPr>
          <w:rFonts w:eastAsia="Times New Roman"/>
          <w:szCs w:val="24"/>
        </w:rPr>
        <w:t xml:space="preserve">΄, αφού </w:t>
      </w:r>
      <w:r>
        <w:rPr>
          <w:rFonts w:eastAsia="Times New Roman"/>
          <w:szCs w:val="24"/>
        </w:rPr>
        <w:lastRenderedPageBreak/>
        <w:t xml:space="preserve">ψήφισε η </w:t>
      </w:r>
      <w:r>
        <w:rPr>
          <w:rFonts w:eastAsia="Times New Roman"/>
          <w:szCs w:val="24"/>
        </w:rPr>
        <w:t>ε</w:t>
      </w:r>
      <w:r>
        <w:rPr>
          <w:rFonts w:eastAsia="Times New Roman"/>
          <w:szCs w:val="24"/>
        </w:rPr>
        <w:t xml:space="preserve">πιτροπή, φύγαμε και είδαμε ότι είχε κατατεθεί η τροπολογία. </w:t>
      </w:r>
    </w:p>
    <w:p w14:paraId="6598016E" w14:textId="77777777" w:rsidR="00665451" w:rsidRDefault="007410E1">
      <w:pPr>
        <w:spacing w:line="600" w:lineRule="auto"/>
        <w:ind w:firstLine="720"/>
        <w:jc w:val="both"/>
        <w:rPr>
          <w:rFonts w:eastAsia="Times New Roman"/>
          <w:szCs w:val="24"/>
        </w:rPr>
      </w:pPr>
      <w:r>
        <w:rPr>
          <w:rFonts w:eastAsia="Times New Roman"/>
          <w:szCs w:val="24"/>
        </w:rPr>
        <w:t xml:space="preserve">Δεν είναι εμπαιγμός της Επιτροπής Εξωτερικών και Άμυνας αυτός, που επί πέντε χρόνια που κυβερνάτε έχουμε κρατήσει πατριωτική στάση και δεν έχουμε </w:t>
      </w:r>
      <w:r>
        <w:rPr>
          <w:rFonts w:eastAsia="Times New Roman"/>
          <w:szCs w:val="24"/>
        </w:rPr>
        <w:t>μεταφέρει εκεί τις αθλιότητες που κάνετε γενικά; Σας φερθήκαμε σωστά. Γιατί μας κοροϊδεύετε με αυτόν τον έκδηλο τρόπο, που τον καταλαβαίνουν όλοι οι Βουλευτές;</w:t>
      </w:r>
    </w:p>
    <w:p w14:paraId="6598016F" w14:textId="77777777" w:rsidR="00665451" w:rsidRDefault="007410E1">
      <w:pPr>
        <w:spacing w:line="600" w:lineRule="auto"/>
        <w:ind w:firstLine="720"/>
        <w:jc w:val="both"/>
        <w:rPr>
          <w:rFonts w:eastAsia="Times New Roman"/>
          <w:szCs w:val="24"/>
        </w:rPr>
      </w:pPr>
      <w:r>
        <w:rPr>
          <w:rFonts w:eastAsia="Times New Roman"/>
          <w:szCs w:val="24"/>
        </w:rPr>
        <w:t>Το κάνατε όμως. Και ο κ. Ρήγας σήμερα δεν είναι εδώ, δεν έχει πρόσωπο, γιατί έπρεπε τη Δευτέρα ν</w:t>
      </w:r>
      <w:r>
        <w:rPr>
          <w:rFonts w:eastAsia="Times New Roman"/>
          <w:szCs w:val="24"/>
        </w:rPr>
        <w:t>α είναι σαφής και να πάρει στην πλάτη του μια τροπολογία, η οποία έπρεπε να έχει περάσει και από την Επιτροπή Εξοπλιστικών Προγραμμάτων, που είναι ο κ. Θεοχαρόπουλος εκεί και θα μπορούσαμε να έχουμε κουβεντιάσει, γιατί αναγνωρίζουμε ότι δεν μιλάμε για δαπά</w:t>
      </w:r>
      <w:r>
        <w:rPr>
          <w:rFonts w:eastAsia="Times New Roman"/>
          <w:szCs w:val="24"/>
        </w:rPr>
        <w:t xml:space="preserve">νη. Και η έκθεση του Γενικού Λογιστηρίου λέει ότι μιλάμε για έσοδο για το οποίο, όμως, υπάρχουν απορίες και εγώ θέλω να θέσω ερωτήματα. </w:t>
      </w:r>
    </w:p>
    <w:p w14:paraId="65980170" w14:textId="77777777" w:rsidR="00665451" w:rsidRDefault="007410E1">
      <w:pPr>
        <w:spacing w:line="600" w:lineRule="auto"/>
        <w:ind w:firstLine="720"/>
        <w:jc w:val="both"/>
        <w:rPr>
          <w:rFonts w:eastAsia="Times New Roman"/>
          <w:szCs w:val="24"/>
        </w:rPr>
      </w:pPr>
      <w:r>
        <w:rPr>
          <w:rFonts w:eastAsia="Times New Roman"/>
          <w:szCs w:val="24"/>
        </w:rPr>
        <w:lastRenderedPageBreak/>
        <w:t>Κ</w:t>
      </w:r>
      <w:r w:rsidRPr="009344C6">
        <w:rPr>
          <w:rFonts w:eastAsia="Times New Roman"/>
          <w:szCs w:val="24"/>
        </w:rPr>
        <w:t>ατ</w:t>
      </w:r>
      <w:r>
        <w:rPr>
          <w:rFonts w:eastAsia="Times New Roman"/>
          <w:szCs w:val="24"/>
        </w:rPr>
        <w:t xml:space="preserve">’ </w:t>
      </w:r>
      <w:r w:rsidRPr="009344C6">
        <w:rPr>
          <w:rFonts w:eastAsia="Times New Roman"/>
          <w:szCs w:val="24"/>
        </w:rPr>
        <w:t>αρχάς</w:t>
      </w:r>
      <w:r>
        <w:rPr>
          <w:rFonts w:eastAsia="Times New Roman"/>
          <w:szCs w:val="24"/>
        </w:rPr>
        <w:t>,</w:t>
      </w:r>
      <w:r w:rsidRPr="009344C6">
        <w:rPr>
          <w:rFonts w:eastAsia="Times New Roman"/>
          <w:szCs w:val="24"/>
        </w:rPr>
        <w:t xml:space="preserve"> υπάρχει ένα ζήτημα </w:t>
      </w:r>
      <w:r>
        <w:rPr>
          <w:rFonts w:eastAsia="Times New Roman"/>
          <w:szCs w:val="24"/>
        </w:rPr>
        <w:t>ορολογικό που παραπέμπει στα νομοθετικά θέματα. Από τον νόμο Βενιζέλου του 2011</w:t>
      </w:r>
      <w:r>
        <w:rPr>
          <w:rFonts w:eastAsia="Times New Roman"/>
          <w:szCs w:val="24"/>
        </w:rPr>
        <w:t>,</w:t>
      </w:r>
      <w:r>
        <w:rPr>
          <w:rFonts w:eastAsia="Times New Roman"/>
          <w:szCs w:val="24"/>
        </w:rPr>
        <w:t xml:space="preserve"> τα αντι</w:t>
      </w:r>
      <w:r>
        <w:rPr>
          <w:rFonts w:eastAsia="Times New Roman"/>
          <w:szCs w:val="24"/>
        </w:rPr>
        <w:t xml:space="preserve">σταθμιστικά </w:t>
      </w:r>
      <w:r>
        <w:rPr>
          <w:rFonts w:eastAsia="Times New Roman"/>
          <w:szCs w:val="24"/>
        </w:rPr>
        <w:t>οφέλη,</w:t>
      </w:r>
      <w:r>
        <w:rPr>
          <w:rFonts w:eastAsia="Times New Roman"/>
          <w:szCs w:val="24"/>
        </w:rPr>
        <w:t xml:space="preserve"> προσαρμοσμέν</w:t>
      </w:r>
      <w:r>
        <w:rPr>
          <w:rFonts w:eastAsia="Times New Roman"/>
          <w:szCs w:val="24"/>
        </w:rPr>
        <w:t>α</w:t>
      </w:r>
      <w:r>
        <w:rPr>
          <w:rFonts w:eastAsia="Times New Roman"/>
          <w:szCs w:val="24"/>
        </w:rPr>
        <w:t xml:space="preserve"> και σε κοινοτική οδηγία</w:t>
      </w:r>
      <w:r>
        <w:rPr>
          <w:rFonts w:eastAsia="Times New Roman"/>
          <w:szCs w:val="24"/>
        </w:rPr>
        <w:t>,</w:t>
      </w:r>
      <w:r>
        <w:rPr>
          <w:rFonts w:eastAsia="Times New Roman"/>
          <w:szCs w:val="24"/>
        </w:rPr>
        <w:t xml:space="preserve"> τα καταργήσαμε. Αυτό είναι αντισταθμιστικό. Θα έλεγε κανείς ότι η υπό κατασκευή έργου έχει χαρακτηριστικά αντισταθμιστικού προγράμματος. Εδώ ο νόμος λέει ότι δεν είναι, το ορίζει αλλιώς. Ωραία, αυτή</w:t>
      </w:r>
      <w:r>
        <w:rPr>
          <w:rFonts w:eastAsia="Times New Roman"/>
          <w:szCs w:val="24"/>
        </w:rPr>
        <w:t xml:space="preserve"> η </w:t>
      </w:r>
      <w:r w:rsidRPr="009344C6">
        <w:rPr>
          <w:rFonts w:eastAsia="Times New Roman"/>
          <w:szCs w:val="24"/>
        </w:rPr>
        <w:t xml:space="preserve">διαφορά ανάμεσα στην ονομαστική </w:t>
      </w:r>
      <w:r>
        <w:rPr>
          <w:rFonts w:eastAsia="Times New Roman"/>
          <w:szCs w:val="24"/>
        </w:rPr>
        <w:t xml:space="preserve">και </w:t>
      </w:r>
      <w:r w:rsidRPr="009344C6">
        <w:rPr>
          <w:rFonts w:eastAsia="Times New Roman"/>
          <w:szCs w:val="24"/>
        </w:rPr>
        <w:t xml:space="preserve">πραγματική αξία </w:t>
      </w:r>
      <w:r>
        <w:rPr>
          <w:rFonts w:eastAsia="Times New Roman"/>
          <w:szCs w:val="24"/>
        </w:rPr>
        <w:t>της,</w:t>
      </w:r>
      <w:r w:rsidRPr="009344C6">
        <w:rPr>
          <w:rFonts w:eastAsia="Times New Roman"/>
          <w:szCs w:val="24"/>
        </w:rPr>
        <w:t xml:space="preserve"> που</w:t>
      </w:r>
      <w:r>
        <w:rPr>
          <w:rFonts w:eastAsia="Times New Roman"/>
          <w:szCs w:val="24"/>
        </w:rPr>
        <w:t xml:space="preserve"> είναι αναφορά του σχεδίου νόμου, της τροπολογίας...</w:t>
      </w:r>
    </w:p>
    <w:p w14:paraId="65980171" w14:textId="77777777" w:rsidR="00665451" w:rsidRDefault="007410E1">
      <w:pPr>
        <w:spacing w:line="600" w:lineRule="auto"/>
        <w:ind w:firstLine="720"/>
        <w:jc w:val="both"/>
        <w:rPr>
          <w:rFonts w:eastAsia="Times New Roman"/>
          <w:szCs w:val="24"/>
        </w:rPr>
      </w:pPr>
      <w:r w:rsidRPr="00510310">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Δεν υπάρχει, όμως, διαφορά καμμία.</w:t>
      </w:r>
    </w:p>
    <w:p w14:paraId="65980172" w14:textId="77777777" w:rsidR="00665451" w:rsidRDefault="007410E1">
      <w:pPr>
        <w:spacing w:line="600" w:lineRule="auto"/>
        <w:ind w:firstLine="720"/>
        <w:jc w:val="both"/>
        <w:rPr>
          <w:rFonts w:eastAsia="Times New Roman"/>
          <w:szCs w:val="24"/>
        </w:rPr>
      </w:pPr>
      <w:r w:rsidRPr="0029580A">
        <w:rPr>
          <w:rFonts w:eastAsia="Times New Roman"/>
          <w:b/>
          <w:szCs w:val="24"/>
        </w:rPr>
        <w:t>ΑΝΔΡΕΑΣ ΛΟΒΕΡΔΟΣ:</w:t>
      </w:r>
      <w:r w:rsidRPr="009344C6">
        <w:rPr>
          <w:rFonts w:eastAsia="Times New Roman"/>
          <w:szCs w:val="24"/>
        </w:rPr>
        <w:t xml:space="preserve"> </w:t>
      </w:r>
      <w:r>
        <w:rPr>
          <w:rFonts w:eastAsia="Times New Roman"/>
          <w:szCs w:val="24"/>
        </w:rPr>
        <w:t xml:space="preserve">Η ερώτησή </w:t>
      </w:r>
      <w:r>
        <w:rPr>
          <w:rFonts w:eastAsia="Times New Roman"/>
          <w:szCs w:val="24"/>
        </w:rPr>
        <w:t>μου, όμως, είναι αν η ονομαστική είναι 230</w:t>
      </w:r>
      <w:r>
        <w:rPr>
          <w:rFonts w:eastAsia="Times New Roman"/>
          <w:szCs w:val="24"/>
        </w:rPr>
        <w:t xml:space="preserve"> εκατομμύρια</w:t>
      </w:r>
      <w:r>
        <w:rPr>
          <w:rFonts w:eastAsia="Times New Roman"/>
          <w:szCs w:val="24"/>
        </w:rPr>
        <w:t xml:space="preserve">, η πραγματική με τη χρήση συγκεκριμένων συντελεστών πόσο θα καταστεί; </w:t>
      </w:r>
    </w:p>
    <w:p w14:paraId="65980173" w14:textId="77777777" w:rsidR="00665451" w:rsidRDefault="007410E1">
      <w:pPr>
        <w:spacing w:line="600" w:lineRule="auto"/>
        <w:ind w:firstLine="720"/>
        <w:jc w:val="both"/>
        <w:rPr>
          <w:rFonts w:eastAsia="Times New Roman"/>
          <w:szCs w:val="24"/>
        </w:rPr>
      </w:pPr>
      <w:r w:rsidRPr="00510310">
        <w:rPr>
          <w:rFonts w:eastAsia="Times New Roman"/>
          <w:b/>
          <w:szCs w:val="24"/>
        </w:rPr>
        <w:t xml:space="preserve">ΠΑΝΟΣ ΚΑΜΜΕΝΟΣ (Υπουργός Εθνικής Άμυνας - Πρόεδρος των Ανεξαρτήτων Ελλήνων): </w:t>
      </w:r>
      <w:r w:rsidRPr="0024669C">
        <w:rPr>
          <w:rFonts w:eastAsia="Times New Roman"/>
          <w:szCs w:val="24"/>
        </w:rPr>
        <w:t>Η ίδια.</w:t>
      </w:r>
    </w:p>
    <w:p w14:paraId="65980174" w14:textId="77777777" w:rsidR="00665451" w:rsidRDefault="007410E1">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Μπορεί να είναι 5 εκατομμύρ</w:t>
      </w:r>
      <w:r>
        <w:rPr>
          <w:rFonts w:eastAsia="Times New Roman"/>
          <w:szCs w:val="24"/>
        </w:rPr>
        <w:t>ια, μπορεί να είναι δέκα; Πόση θα είναι;</w:t>
      </w:r>
    </w:p>
    <w:p w14:paraId="65980175" w14:textId="77777777" w:rsidR="00665451" w:rsidRDefault="007410E1">
      <w:pPr>
        <w:spacing w:line="600" w:lineRule="auto"/>
        <w:ind w:firstLine="720"/>
        <w:jc w:val="both"/>
        <w:rPr>
          <w:rFonts w:eastAsia="Times New Roman"/>
          <w:b/>
          <w:szCs w:val="24"/>
        </w:rPr>
      </w:pPr>
      <w:r w:rsidRPr="00AE6BAC">
        <w:rPr>
          <w:rFonts w:eastAsia="Times New Roman"/>
          <w:b/>
          <w:szCs w:val="24"/>
        </w:rPr>
        <w:t xml:space="preserve">ΠΑΝΟΣ ΚΑΜΜΕΝΟΣ (Υπουργός Εθνικής Άμυνας - Πρόεδρος των Ανεξαρτήτων Ελλήνων): </w:t>
      </w:r>
      <w:r w:rsidRPr="0024669C">
        <w:rPr>
          <w:rFonts w:eastAsia="Times New Roman"/>
          <w:szCs w:val="24"/>
        </w:rPr>
        <w:t>230.</w:t>
      </w:r>
    </w:p>
    <w:p w14:paraId="65980176" w14:textId="77777777" w:rsidR="00665451" w:rsidRDefault="007410E1">
      <w:pPr>
        <w:spacing w:line="600" w:lineRule="auto"/>
        <w:ind w:firstLine="720"/>
        <w:jc w:val="both"/>
        <w:rPr>
          <w:rFonts w:eastAsia="Times New Roman"/>
          <w:szCs w:val="24"/>
        </w:rPr>
      </w:pPr>
      <w:r>
        <w:rPr>
          <w:rFonts w:eastAsia="Times New Roman"/>
          <w:b/>
          <w:szCs w:val="24"/>
        </w:rPr>
        <w:t xml:space="preserve">ΑΝΔΡΕΑΣ ΛΟΒΕΡΔΟΣ: </w:t>
      </w:r>
      <w:r w:rsidRPr="0024669C">
        <w:rPr>
          <w:rFonts w:eastAsia="Times New Roman"/>
          <w:szCs w:val="24"/>
        </w:rPr>
        <w:t>Α</w:t>
      </w:r>
      <w:r>
        <w:rPr>
          <w:rFonts w:eastAsia="Times New Roman"/>
          <w:szCs w:val="24"/>
        </w:rPr>
        <w:t>υτό χρειάζεται από την πλευρά σας μ</w:t>
      </w:r>
      <w:r>
        <w:rPr>
          <w:rFonts w:eastAsia="Times New Roman"/>
          <w:szCs w:val="24"/>
        </w:rPr>
        <w:t>ί</w:t>
      </w:r>
      <w:r>
        <w:rPr>
          <w:rFonts w:eastAsia="Times New Roman"/>
          <w:szCs w:val="24"/>
        </w:rPr>
        <w:t>α διευκρίνιση</w:t>
      </w:r>
      <w:r>
        <w:rPr>
          <w:rFonts w:eastAsia="Times New Roman"/>
          <w:szCs w:val="24"/>
        </w:rPr>
        <w:t>,</w:t>
      </w:r>
      <w:r>
        <w:rPr>
          <w:rFonts w:eastAsia="Times New Roman"/>
          <w:szCs w:val="24"/>
        </w:rPr>
        <w:t xml:space="preserve"> όταν θα τοποθετηθείτε στη δευτερολογία σας με τεχνικούς και συγ</w:t>
      </w:r>
      <w:r>
        <w:rPr>
          <w:rFonts w:eastAsia="Times New Roman"/>
          <w:szCs w:val="24"/>
        </w:rPr>
        <w:t xml:space="preserve">κεκριμένους όρους για να καταλάβουμε. </w:t>
      </w:r>
    </w:p>
    <w:p w14:paraId="65980177" w14:textId="77777777" w:rsidR="00665451" w:rsidRDefault="007410E1">
      <w:pPr>
        <w:spacing w:line="600" w:lineRule="auto"/>
        <w:ind w:firstLine="720"/>
        <w:jc w:val="both"/>
        <w:rPr>
          <w:rFonts w:eastAsia="Times New Roman"/>
          <w:szCs w:val="24"/>
        </w:rPr>
      </w:pPr>
      <w:r>
        <w:rPr>
          <w:rFonts w:eastAsia="Times New Roman"/>
          <w:szCs w:val="24"/>
        </w:rPr>
        <w:t xml:space="preserve">Υπάρχει, επίσης, και ακόμη μια διατύπωση η οποία δημιουργεί προβληματισμό. Βάσει -λέει- </w:t>
      </w:r>
      <w:proofErr w:type="spellStart"/>
      <w:r>
        <w:rPr>
          <w:rFonts w:eastAsia="Times New Roman"/>
          <w:szCs w:val="24"/>
        </w:rPr>
        <w:t>προϋπαρχουσών</w:t>
      </w:r>
      <w:proofErr w:type="spellEnd"/>
      <w:r>
        <w:rPr>
          <w:rFonts w:eastAsia="Times New Roman"/>
          <w:szCs w:val="24"/>
        </w:rPr>
        <w:t xml:space="preserve"> συμβάσεων. Να το καταλάβω. Θέλω</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να ξέρω και ποιες είναι αυτές. Προφανώς</w:t>
      </w:r>
      <w:r>
        <w:rPr>
          <w:rFonts w:eastAsia="Times New Roman"/>
          <w:szCs w:val="24"/>
        </w:rPr>
        <w:t>,</w:t>
      </w:r>
      <w:r>
        <w:rPr>
          <w:rFonts w:eastAsia="Times New Roman"/>
          <w:szCs w:val="24"/>
        </w:rPr>
        <w:t xml:space="preserve"> </w:t>
      </w:r>
      <w:proofErr w:type="spellStart"/>
      <w:r>
        <w:rPr>
          <w:rFonts w:eastAsia="Times New Roman"/>
          <w:szCs w:val="24"/>
        </w:rPr>
        <w:t>προϋπαρχουσών</w:t>
      </w:r>
      <w:proofErr w:type="spellEnd"/>
      <w:r>
        <w:rPr>
          <w:rFonts w:eastAsia="Times New Roman"/>
          <w:szCs w:val="24"/>
        </w:rPr>
        <w:t xml:space="preserve"> συμβάσεων που προέβλε</w:t>
      </w:r>
      <w:r>
        <w:rPr>
          <w:rFonts w:eastAsia="Times New Roman"/>
          <w:szCs w:val="24"/>
        </w:rPr>
        <w:t>παν αντισταθμιστικά, καταλαβαίνω. Θέλω την εξήγησή σας. Και αμέσως μετά μιλάει και για παρεπόμενες συμβάσεις. Θέλουμε να ξέρουμε πώς τις φαντάζεστε αυτές τις παρεπόμενες.</w:t>
      </w:r>
    </w:p>
    <w:p w14:paraId="65980178" w14:textId="77777777" w:rsidR="00665451" w:rsidRDefault="007410E1">
      <w:pPr>
        <w:spacing w:line="600" w:lineRule="auto"/>
        <w:ind w:firstLine="720"/>
        <w:jc w:val="both"/>
        <w:rPr>
          <w:rFonts w:eastAsia="Times New Roman"/>
          <w:szCs w:val="24"/>
        </w:rPr>
      </w:pPr>
      <w:r>
        <w:rPr>
          <w:rFonts w:eastAsia="Times New Roman"/>
          <w:szCs w:val="24"/>
        </w:rPr>
        <w:t xml:space="preserve">Επίσης, η Εθνική Αντιπροσωπεία </w:t>
      </w:r>
      <w:r>
        <w:rPr>
          <w:rFonts w:eastAsia="Times New Roman"/>
          <w:szCs w:val="24"/>
        </w:rPr>
        <w:t>πρέπει να γνωρίζει</w:t>
      </w:r>
      <w:r>
        <w:rPr>
          <w:rFonts w:eastAsia="Times New Roman"/>
          <w:szCs w:val="24"/>
        </w:rPr>
        <w:t xml:space="preserve"> ποια είναι τα προγράμματα που θα πά</w:t>
      </w:r>
      <w:r>
        <w:rPr>
          <w:rFonts w:eastAsia="Times New Roman"/>
          <w:szCs w:val="24"/>
        </w:rPr>
        <w:t xml:space="preserve">νε στην ΕΑΒ και σε τι ύψος. Εμείς, έτσι όπως το κάνατε, ούτε τους εργαζόμενους της </w:t>
      </w:r>
      <w:r>
        <w:rPr>
          <w:rFonts w:eastAsia="Times New Roman"/>
          <w:szCs w:val="24"/>
        </w:rPr>
        <w:lastRenderedPageBreak/>
        <w:t xml:space="preserve">ΕΑΒ δεν προλαβαίνουμε να δούμε. Παίρνουμε σημειώσεις, προσπαθούμε να καταρτιστούμε και αυτές οι ταχύτατες διαδικασίες, με τον εμπαιγμό της Επιτροπής Άμυνας </w:t>
      </w:r>
      <w:r>
        <w:rPr>
          <w:rFonts w:eastAsia="Times New Roman"/>
          <w:szCs w:val="24"/>
        </w:rPr>
        <w:t>και Εξωτερικών Υπ</w:t>
      </w:r>
      <w:r>
        <w:rPr>
          <w:rFonts w:eastAsia="Times New Roman"/>
          <w:szCs w:val="24"/>
        </w:rPr>
        <w:t>οθέσεων</w:t>
      </w:r>
      <w:r>
        <w:rPr>
          <w:rFonts w:eastAsia="Times New Roman"/>
          <w:szCs w:val="24"/>
        </w:rPr>
        <w:t xml:space="preserve"> δεν μας έχουν επιτρέψει να κάνουμε τις απαραίτητες συνεννοήσεις με τον συνδικαλιστικό χώρο για να καταλάβουμε περί τίνος ακριβώς πρόκειται.</w:t>
      </w:r>
    </w:p>
    <w:p w14:paraId="65980179" w14:textId="77777777" w:rsidR="00665451" w:rsidRDefault="007410E1">
      <w:pPr>
        <w:spacing w:line="600" w:lineRule="auto"/>
        <w:ind w:firstLine="720"/>
        <w:jc w:val="both"/>
        <w:rPr>
          <w:rFonts w:eastAsia="Times New Roman"/>
          <w:szCs w:val="24"/>
        </w:rPr>
      </w:pPr>
      <w:r>
        <w:rPr>
          <w:rFonts w:eastAsia="Times New Roman"/>
          <w:szCs w:val="24"/>
        </w:rPr>
        <w:t>Θέλω να μας πείτε με ποιες διαδικασίες θα γίνουν οι συμφωνίες με την ΕΑΒ ή και με άλλες εταιρείες.</w:t>
      </w:r>
    </w:p>
    <w:p w14:paraId="6598017A" w14:textId="77777777" w:rsidR="00665451" w:rsidRDefault="007410E1">
      <w:pPr>
        <w:spacing w:line="600" w:lineRule="auto"/>
        <w:ind w:firstLine="720"/>
        <w:jc w:val="both"/>
        <w:rPr>
          <w:rFonts w:eastAsia="Times New Roman"/>
          <w:szCs w:val="24"/>
        </w:rPr>
      </w:pPr>
      <w:r w:rsidRPr="009344C6">
        <w:rPr>
          <w:rFonts w:eastAsia="Times New Roman"/>
          <w:szCs w:val="24"/>
        </w:rPr>
        <w:t>Ευχαριστώ</w:t>
      </w:r>
      <w:r>
        <w:rPr>
          <w:rFonts w:eastAsia="Times New Roman"/>
          <w:szCs w:val="24"/>
        </w:rPr>
        <w:t>.</w:t>
      </w:r>
    </w:p>
    <w:p w14:paraId="6598017B" w14:textId="77777777" w:rsidR="00665451" w:rsidRDefault="007410E1">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sidRPr="00174F70">
        <w:rPr>
          <w:rFonts w:eastAsia="Times New Roman"/>
          <w:szCs w:val="24"/>
        </w:rPr>
        <w:t>Και εμείς.</w:t>
      </w:r>
    </w:p>
    <w:p w14:paraId="6598017C" w14:textId="77777777" w:rsidR="00665451" w:rsidRDefault="007410E1">
      <w:pPr>
        <w:spacing w:line="600" w:lineRule="auto"/>
        <w:ind w:firstLine="720"/>
        <w:jc w:val="both"/>
        <w:rPr>
          <w:rFonts w:eastAsia="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w:t>
      </w:r>
      <w:r>
        <w:rPr>
          <w:rFonts w:eastAsia="Times New Roman" w:cs="Times New Roman"/>
        </w:rPr>
        <w:t xml:space="preserve"> ενημερώθηκαν για την ιστορία του κτηρίου και τον τρόπο οργάνωσης και λειτουργίας της Βουλής, σαράντα εννέα μαθητές και μαθήτριες και τρείς εκπαιδευτικοί συνοδοί τους από τη Λακωνική Σχολή - Εκπαιδευτήρια </w:t>
      </w:r>
      <w:proofErr w:type="spellStart"/>
      <w:r>
        <w:rPr>
          <w:rFonts w:eastAsia="Times New Roman" w:cs="Times New Roman"/>
        </w:rPr>
        <w:t>Φραγκή</w:t>
      </w:r>
      <w:proofErr w:type="spellEnd"/>
      <w:r>
        <w:rPr>
          <w:rFonts w:eastAsia="Times New Roman" w:cs="Times New Roman"/>
        </w:rPr>
        <w:t xml:space="preserve">. </w:t>
      </w:r>
    </w:p>
    <w:p w14:paraId="6598017D" w14:textId="77777777" w:rsidR="00665451" w:rsidRDefault="007410E1">
      <w:pPr>
        <w:spacing w:line="600" w:lineRule="auto"/>
        <w:ind w:firstLine="720"/>
        <w:jc w:val="both"/>
        <w:rPr>
          <w:rFonts w:eastAsia="Times New Roman"/>
          <w:b/>
          <w:szCs w:val="24"/>
        </w:rPr>
      </w:pPr>
      <w:r>
        <w:rPr>
          <w:rFonts w:eastAsia="Times New Roman" w:cs="Times New Roman"/>
        </w:rPr>
        <w:lastRenderedPageBreak/>
        <w:t xml:space="preserve">Η Βουλή σάς καλωσορίζει και σας εύχεται </w:t>
      </w:r>
      <w:r>
        <w:rPr>
          <w:rFonts w:eastAsia="Times New Roman" w:cs="Times New Roman"/>
        </w:rPr>
        <w:t>κ</w:t>
      </w:r>
      <w:r>
        <w:rPr>
          <w:rFonts w:eastAsia="Times New Roman" w:cs="Times New Roman"/>
        </w:rPr>
        <w:t>α</w:t>
      </w:r>
      <w:r>
        <w:rPr>
          <w:rFonts w:eastAsia="Times New Roman" w:cs="Times New Roman"/>
        </w:rPr>
        <w:t xml:space="preserve">λή </w:t>
      </w:r>
      <w:r>
        <w:rPr>
          <w:rFonts w:eastAsia="Times New Roman" w:cs="Times New Roman"/>
        </w:rPr>
        <w:t>χ</w:t>
      </w:r>
      <w:r>
        <w:rPr>
          <w:rFonts w:eastAsia="Times New Roman" w:cs="Times New Roman"/>
        </w:rPr>
        <w:t>ρονιά.</w:t>
      </w:r>
    </w:p>
    <w:p w14:paraId="6598017E" w14:textId="77777777" w:rsidR="00665451" w:rsidRDefault="007410E1">
      <w:pPr>
        <w:spacing w:line="600" w:lineRule="auto"/>
        <w:ind w:firstLine="720"/>
        <w:jc w:val="center"/>
        <w:rPr>
          <w:rFonts w:eastAsia="Times New Roman"/>
          <w:szCs w:val="24"/>
        </w:rPr>
      </w:pPr>
      <w:r w:rsidRPr="006F6059">
        <w:rPr>
          <w:rFonts w:eastAsia="Times New Roman"/>
          <w:szCs w:val="24"/>
        </w:rPr>
        <w:t>(Χειροκροτήματα απ’ όλες τις πτέρυγες της Βουλής)</w:t>
      </w:r>
    </w:p>
    <w:p w14:paraId="6598017F" w14:textId="77777777" w:rsidR="00665451" w:rsidRDefault="007410E1">
      <w:pPr>
        <w:spacing w:line="600" w:lineRule="auto"/>
        <w:ind w:firstLine="720"/>
        <w:rPr>
          <w:rFonts w:eastAsia="Times New Roman"/>
          <w:szCs w:val="24"/>
        </w:rPr>
      </w:pPr>
      <w:r>
        <w:rPr>
          <w:rFonts w:eastAsia="Times New Roman" w:cs="Times New Roman"/>
        </w:rPr>
        <w:t xml:space="preserve">Τον λόγο έχει ο κ. </w:t>
      </w:r>
      <w:proofErr w:type="spellStart"/>
      <w:r>
        <w:rPr>
          <w:rFonts w:eastAsia="Times New Roman" w:cs="Times New Roman"/>
        </w:rPr>
        <w:t>Κούζηλος</w:t>
      </w:r>
      <w:proofErr w:type="spellEnd"/>
      <w:r>
        <w:rPr>
          <w:rFonts w:eastAsia="Times New Roman" w:cs="Times New Roman"/>
        </w:rPr>
        <w:t xml:space="preserve"> από τη Χρυσή Αυγή.</w:t>
      </w:r>
    </w:p>
    <w:p w14:paraId="65980180" w14:textId="77777777" w:rsidR="00665451" w:rsidRDefault="007410E1">
      <w:pPr>
        <w:spacing w:line="600" w:lineRule="auto"/>
        <w:ind w:firstLine="720"/>
        <w:jc w:val="both"/>
        <w:rPr>
          <w:rFonts w:eastAsia="Times New Roman" w:cs="Times New Roman"/>
        </w:rPr>
      </w:pPr>
      <w:r w:rsidRPr="006F6059">
        <w:rPr>
          <w:rFonts w:eastAsia="Times New Roman" w:cs="Times New Roman"/>
          <w:b/>
        </w:rPr>
        <w:t>ΝΙΚΟΛΑΟΣ ΚΟΥΖΗΛΟΣ:</w:t>
      </w:r>
      <w:r w:rsidRPr="00174F70">
        <w:rPr>
          <w:rFonts w:eastAsia="Times New Roman" w:cs="Times New Roman"/>
        </w:rPr>
        <w:t xml:space="preserve"> </w:t>
      </w:r>
      <w:r w:rsidRPr="006F6059">
        <w:rPr>
          <w:rFonts w:eastAsia="Times New Roman" w:cs="Times New Roman"/>
        </w:rPr>
        <w:t>Ευχαριστώ πολύ, κύριε Πρόεδρε.</w:t>
      </w:r>
    </w:p>
    <w:p w14:paraId="65980181" w14:textId="77777777" w:rsidR="00665451" w:rsidRDefault="007410E1">
      <w:pPr>
        <w:spacing w:line="600" w:lineRule="auto"/>
        <w:ind w:left="360" w:firstLine="360"/>
        <w:jc w:val="both"/>
        <w:rPr>
          <w:rFonts w:eastAsia="Times New Roman" w:cs="Times New Roman"/>
        </w:rPr>
      </w:pPr>
      <w:r>
        <w:rPr>
          <w:rFonts w:eastAsia="Times New Roman" w:cs="Times New Roman"/>
        </w:rPr>
        <w:t xml:space="preserve">Η σημερινή κύρωση, </w:t>
      </w:r>
      <w:r w:rsidRPr="006F6059">
        <w:rPr>
          <w:rFonts w:eastAsia="Times New Roman" w:cs="Times New Roman"/>
        </w:rPr>
        <w:t xml:space="preserve">το Μνημόνιο Συνεργασίας είναι μια τυπική ουσιαστικά διαδικασία που αφορά την </w:t>
      </w:r>
      <w:r w:rsidRPr="006F6059">
        <w:rPr>
          <w:rFonts w:eastAsia="Times New Roman" w:cs="Times New Roman"/>
        </w:rPr>
        <w:t>τοποθέτηση Εθνικού Αντιπροσώπου Συνδέσμου στο Στρατηγείο της Ανώτατης Συμμαχικής Διοίκησης Μετασχηματισμού</w:t>
      </w:r>
      <w:r>
        <w:rPr>
          <w:rFonts w:eastAsia="Times New Roman" w:cs="Times New Roman"/>
        </w:rPr>
        <w:t>.</w:t>
      </w:r>
      <w:r w:rsidRPr="006F6059">
        <w:rPr>
          <w:rFonts w:eastAsia="Times New Roman" w:cs="Times New Roman"/>
        </w:rPr>
        <w:t xml:space="preserve"> Σε διάφορες δομές του ΝΑΤΟ και της Ευρωπαϊκής Ένωσης διαθέτουμε συνδέσμους. Ο ρόλος των συνδέσμων είναι να εκπροσωπούν την εθνική στρατηγική στις δο</w:t>
      </w:r>
      <w:r w:rsidRPr="006F6059">
        <w:rPr>
          <w:rFonts w:eastAsia="Times New Roman" w:cs="Times New Roman"/>
        </w:rPr>
        <w:t>μές και στα στρατηγεία που βρίσκονται</w:t>
      </w:r>
      <w:r>
        <w:rPr>
          <w:rFonts w:eastAsia="Times New Roman" w:cs="Times New Roman"/>
        </w:rPr>
        <w:t xml:space="preserve">. Όμως, </w:t>
      </w:r>
      <w:r w:rsidRPr="006F6059">
        <w:rPr>
          <w:rFonts w:eastAsia="Times New Roman" w:cs="Times New Roman"/>
        </w:rPr>
        <w:t xml:space="preserve">ο προβληματισμός μας κυρίως πάνω σε  αυτά θέματα και για την Ευρωπαϊκή Ένωση και για το ΝΑΤΟ </w:t>
      </w:r>
      <w:r>
        <w:rPr>
          <w:rFonts w:eastAsia="Times New Roman" w:cs="Times New Roman"/>
        </w:rPr>
        <w:t>αφορά το ποιο</w:t>
      </w:r>
      <w:r w:rsidRPr="006F6059">
        <w:rPr>
          <w:rFonts w:eastAsia="Times New Roman" w:cs="Times New Roman"/>
        </w:rPr>
        <w:t>ν εξυπηρετούν οι όλες διαδικασίες που υπάρχουν στο ΝΑΤΟ και στην Ευρωπαϊκή Ένωση.</w:t>
      </w:r>
    </w:p>
    <w:p w14:paraId="65980182" w14:textId="77777777" w:rsidR="00665451" w:rsidRDefault="007410E1">
      <w:pPr>
        <w:tabs>
          <w:tab w:val="left" w:pos="6168"/>
        </w:tabs>
        <w:spacing w:line="600" w:lineRule="auto"/>
        <w:ind w:firstLine="720"/>
        <w:jc w:val="both"/>
        <w:rPr>
          <w:rFonts w:eastAsia="Times New Roman" w:cs="Times New Roman"/>
          <w:szCs w:val="24"/>
        </w:rPr>
      </w:pPr>
      <w:r w:rsidRPr="00277645">
        <w:rPr>
          <w:rFonts w:eastAsia="Times New Roman" w:cs="Times New Roman"/>
          <w:szCs w:val="24"/>
        </w:rPr>
        <w:t>Θα μιλήσω μόνο για το Ν</w:t>
      </w:r>
      <w:r w:rsidRPr="00277645">
        <w:rPr>
          <w:rFonts w:eastAsia="Times New Roman" w:cs="Times New Roman"/>
          <w:szCs w:val="24"/>
        </w:rPr>
        <w:t xml:space="preserve">ΑΤΟ </w:t>
      </w:r>
      <w:r>
        <w:rPr>
          <w:rFonts w:eastAsia="Times New Roman" w:cs="Times New Roman"/>
          <w:szCs w:val="24"/>
        </w:rPr>
        <w:t>αυτή τη στιγμή και στο κατά πόσο εξυπηρετεί το ε</w:t>
      </w:r>
      <w:r w:rsidRPr="00277645">
        <w:rPr>
          <w:rFonts w:eastAsia="Times New Roman" w:cs="Times New Roman"/>
          <w:szCs w:val="24"/>
        </w:rPr>
        <w:t>θνικό συμφέρον</w:t>
      </w:r>
      <w:r>
        <w:rPr>
          <w:rFonts w:eastAsia="Times New Roman" w:cs="Times New Roman"/>
          <w:szCs w:val="24"/>
        </w:rPr>
        <w:t xml:space="preserve">, </w:t>
      </w:r>
      <w:r w:rsidRPr="00277645">
        <w:rPr>
          <w:rFonts w:eastAsia="Times New Roman" w:cs="Times New Roman"/>
          <w:szCs w:val="24"/>
        </w:rPr>
        <w:t xml:space="preserve">όταν η χώρα μας έχει γίνει </w:t>
      </w:r>
      <w:r w:rsidRPr="00277645">
        <w:rPr>
          <w:rFonts w:eastAsia="Times New Roman" w:cs="Times New Roman"/>
          <w:szCs w:val="24"/>
        </w:rPr>
        <w:lastRenderedPageBreak/>
        <w:t xml:space="preserve">ένα μεγάλο </w:t>
      </w:r>
      <w:r>
        <w:rPr>
          <w:rFonts w:eastAsia="Times New Roman" w:cs="Times New Roman"/>
          <w:szCs w:val="24"/>
        </w:rPr>
        <w:t xml:space="preserve">νατοϊκό </w:t>
      </w:r>
      <w:r w:rsidRPr="00277645">
        <w:rPr>
          <w:rFonts w:eastAsia="Times New Roman" w:cs="Times New Roman"/>
          <w:szCs w:val="24"/>
        </w:rPr>
        <w:t>στρατηγείο</w:t>
      </w:r>
      <w:r>
        <w:rPr>
          <w:rFonts w:eastAsia="Times New Roman" w:cs="Times New Roman"/>
          <w:szCs w:val="24"/>
        </w:rPr>
        <w:t>.</w:t>
      </w:r>
      <w:r w:rsidRPr="00277645">
        <w:rPr>
          <w:rFonts w:eastAsia="Times New Roman" w:cs="Times New Roman"/>
          <w:szCs w:val="24"/>
        </w:rPr>
        <w:t xml:space="preserve"> Από </w:t>
      </w:r>
      <w:r>
        <w:rPr>
          <w:rFonts w:eastAsia="Times New Roman" w:cs="Times New Roman"/>
          <w:szCs w:val="24"/>
        </w:rPr>
        <w:t>ε</w:t>
      </w:r>
      <w:r w:rsidRPr="00277645">
        <w:rPr>
          <w:rFonts w:eastAsia="Times New Roman" w:cs="Times New Roman"/>
          <w:szCs w:val="24"/>
        </w:rPr>
        <w:t xml:space="preserve">κεί </w:t>
      </w:r>
      <w:r>
        <w:rPr>
          <w:rFonts w:eastAsia="Times New Roman" w:cs="Times New Roman"/>
          <w:szCs w:val="24"/>
        </w:rPr>
        <w:t xml:space="preserve">που </w:t>
      </w:r>
      <w:r w:rsidRPr="00277645">
        <w:rPr>
          <w:rFonts w:eastAsia="Times New Roman" w:cs="Times New Roman"/>
          <w:szCs w:val="24"/>
        </w:rPr>
        <w:t xml:space="preserve">ο ΣΥΡΙΖΑ έλεγε </w:t>
      </w:r>
      <w:r>
        <w:rPr>
          <w:rFonts w:eastAsia="Times New Roman" w:cs="Times New Roman"/>
          <w:szCs w:val="24"/>
        </w:rPr>
        <w:t xml:space="preserve">«έξω από το ΝΑΤΟ», </w:t>
      </w:r>
      <w:r w:rsidRPr="00277645">
        <w:rPr>
          <w:rFonts w:eastAsia="Times New Roman" w:cs="Times New Roman"/>
          <w:szCs w:val="24"/>
        </w:rPr>
        <w:t xml:space="preserve">βλέπουμε ότι σε όλη την επικράτεια υπάρχουν </w:t>
      </w:r>
      <w:r>
        <w:rPr>
          <w:rFonts w:eastAsia="Times New Roman" w:cs="Times New Roman"/>
          <w:szCs w:val="24"/>
        </w:rPr>
        <w:t>ν</w:t>
      </w:r>
      <w:r w:rsidRPr="00277645">
        <w:rPr>
          <w:rFonts w:eastAsia="Times New Roman" w:cs="Times New Roman"/>
          <w:szCs w:val="24"/>
        </w:rPr>
        <w:t>ατοϊκές αμερικανικές βάσεις</w:t>
      </w:r>
      <w:r>
        <w:rPr>
          <w:rFonts w:eastAsia="Times New Roman" w:cs="Times New Roman"/>
          <w:szCs w:val="24"/>
        </w:rPr>
        <w:t>.</w:t>
      </w:r>
      <w:r w:rsidRPr="00277645">
        <w:rPr>
          <w:rFonts w:eastAsia="Times New Roman" w:cs="Times New Roman"/>
          <w:szCs w:val="24"/>
        </w:rPr>
        <w:t xml:space="preserve"> Βλέπουμε </w:t>
      </w:r>
      <w:r w:rsidRPr="00277645">
        <w:rPr>
          <w:rFonts w:eastAsia="Times New Roman" w:cs="Times New Roman"/>
          <w:szCs w:val="24"/>
        </w:rPr>
        <w:t>μ</w:t>
      </w:r>
      <w:r>
        <w:rPr>
          <w:rFonts w:eastAsia="Times New Roman" w:cs="Times New Roman"/>
          <w:szCs w:val="24"/>
        </w:rPr>
        <w:t>ί</w:t>
      </w:r>
      <w:r w:rsidRPr="00277645">
        <w:rPr>
          <w:rFonts w:eastAsia="Times New Roman" w:cs="Times New Roman"/>
          <w:szCs w:val="24"/>
        </w:rPr>
        <w:t>α ανακολουθία σε όλα αυτά που έλεγε ο ΣΥΡΙΖΑ όλα αυτά τα χρόνια</w:t>
      </w:r>
      <w:r>
        <w:rPr>
          <w:rFonts w:eastAsia="Times New Roman" w:cs="Times New Roman"/>
          <w:szCs w:val="24"/>
        </w:rPr>
        <w:t>.</w:t>
      </w:r>
      <w:r w:rsidRPr="00277645">
        <w:rPr>
          <w:rFonts w:eastAsia="Times New Roman" w:cs="Times New Roman"/>
          <w:szCs w:val="24"/>
        </w:rPr>
        <w:t xml:space="preserve"> Και βλέπουμε και τις δηλώσεις της αμερικανικής Κυβέρνησης και του ΝΑΤΟ </w:t>
      </w:r>
      <w:r>
        <w:rPr>
          <w:rFonts w:eastAsia="Times New Roman" w:cs="Times New Roman"/>
          <w:szCs w:val="24"/>
        </w:rPr>
        <w:t xml:space="preserve">που λένε ότι </w:t>
      </w:r>
      <w:r w:rsidRPr="00277645">
        <w:rPr>
          <w:rFonts w:eastAsia="Times New Roman" w:cs="Times New Roman"/>
          <w:szCs w:val="24"/>
        </w:rPr>
        <w:t>ο ΣΥΡΙΖΑ είναι η καλύτερη Κυβέρνηση για το συμφέρον του ΝΑΤΟ και της Ευρωπαϊκής Ένωσης</w:t>
      </w:r>
      <w:r>
        <w:rPr>
          <w:rFonts w:eastAsia="Times New Roman" w:cs="Times New Roman"/>
          <w:szCs w:val="24"/>
        </w:rPr>
        <w:t>.</w:t>
      </w:r>
    </w:p>
    <w:p w14:paraId="65980183" w14:textId="77777777" w:rsidR="00665451" w:rsidRDefault="007410E1">
      <w:pPr>
        <w:tabs>
          <w:tab w:val="left" w:pos="6168"/>
        </w:tabs>
        <w:spacing w:line="600" w:lineRule="auto"/>
        <w:ind w:firstLine="720"/>
        <w:jc w:val="both"/>
        <w:rPr>
          <w:rFonts w:eastAsia="Times New Roman" w:cs="Times New Roman"/>
          <w:szCs w:val="24"/>
        </w:rPr>
      </w:pPr>
      <w:r w:rsidRPr="00277645">
        <w:rPr>
          <w:rFonts w:eastAsia="Times New Roman" w:cs="Times New Roman"/>
          <w:szCs w:val="24"/>
        </w:rPr>
        <w:t xml:space="preserve">Και </w:t>
      </w:r>
      <w:r>
        <w:rPr>
          <w:rFonts w:eastAsia="Times New Roman" w:cs="Times New Roman"/>
          <w:szCs w:val="24"/>
        </w:rPr>
        <w:t>ε</w:t>
      </w:r>
      <w:r w:rsidRPr="00277645">
        <w:rPr>
          <w:rFonts w:eastAsia="Times New Roman" w:cs="Times New Roman"/>
          <w:szCs w:val="24"/>
        </w:rPr>
        <w:t>δώ</w:t>
      </w:r>
      <w:r>
        <w:rPr>
          <w:rFonts w:eastAsia="Times New Roman" w:cs="Times New Roman"/>
          <w:szCs w:val="24"/>
        </w:rPr>
        <w:t>,</w:t>
      </w:r>
      <w:r w:rsidRPr="00277645">
        <w:rPr>
          <w:rFonts w:eastAsia="Times New Roman" w:cs="Times New Roman"/>
          <w:szCs w:val="24"/>
        </w:rPr>
        <w:t xml:space="preserve"> έχουμε π</w:t>
      </w:r>
      <w:r w:rsidRPr="00277645">
        <w:rPr>
          <w:rFonts w:eastAsia="Times New Roman" w:cs="Times New Roman"/>
          <w:szCs w:val="24"/>
        </w:rPr>
        <w:t>ολύ απλά ερωτήματα</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Υπάρχουν </w:t>
      </w:r>
      <w:r w:rsidRPr="00277645">
        <w:rPr>
          <w:rFonts w:eastAsia="Times New Roman" w:cs="Times New Roman"/>
          <w:szCs w:val="24"/>
        </w:rPr>
        <w:t xml:space="preserve">πάλι νέα δημοσιεύματα </w:t>
      </w:r>
      <w:r>
        <w:rPr>
          <w:rFonts w:eastAsia="Times New Roman" w:cs="Times New Roman"/>
          <w:szCs w:val="24"/>
        </w:rPr>
        <w:t xml:space="preserve">για το θέμα των Σκοπίων. </w:t>
      </w:r>
      <w:r w:rsidRPr="00277645">
        <w:rPr>
          <w:rFonts w:eastAsia="Times New Roman" w:cs="Times New Roman"/>
          <w:szCs w:val="24"/>
        </w:rPr>
        <w:t>Εάν υπάρξει τριχοτόμηση</w:t>
      </w:r>
      <w:r>
        <w:rPr>
          <w:rFonts w:eastAsia="Times New Roman" w:cs="Times New Roman"/>
          <w:szCs w:val="24"/>
        </w:rPr>
        <w:t xml:space="preserve"> των Σκοπίων,</w:t>
      </w:r>
      <w:r w:rsidRPr="00277645">
        <w:rPr>
          <w:rFonts w:eastAsia="Times New Roman" w:cs="Times New Roman"/>
          <w:szCs w:val="24"/>
        </w:rPr>
        <w:t xml:space="preserve"> ποια είναι η θέση της χώρας </w:t>
      </w:r>
      <w:r>
        <w:rPr>
          <w:rFonts w:eastAsia="Times New Roman" w:cs="Times New Roman"/>
          <w:szCs w:val="24"/>
        </w:rPr>
        <w:t>μας;</w:t>
      </w:r>
      <w:r w:rsidRPr="00277645">
        <w:rPr>
          <w:rFonts w:eastAsia="Times New Roman" w:cs="Times New Roman"/>
          <w:szCs w:val="24"/>
        </w:rPr>
        <w:t xml:space="preserve"> Τι θα κάνουμε</w:t>
      </w:r>
      <w:r>
        <w:rPr>
          <w:rFonts w:eastAsia="Times New Roman" w:cs="Times New Roman"/>
          <w:szCs w:val="24"/>
        </w:rPr>
        <w:t>;</w:t>
      </w:r>
      <w:r w:rsidRPr="00277645">
        <w:rPr>
          <w:rFonts w:eastAsia="Times New Roman" w:cs="Times New Roman"/>
          <w:szCs w:val="24"/>
        </w:rPr>
        <w:t xml:space="preserve"> Ποια θέση θα πάρει το ΝΑΤΟ</w:t>
      </w:r>
      <w:r>
        <w:rPr>
          <w:rFonts w:eastAsia="Times New Roman" w:cs="Times New Roman"/>
          <w:szCs w:val="24"/>
        </w:rPr>
        <w:t>;</w:t>
      </w:r>
      <w:r w:rsidRPr="00277645">
        <w:rPr>
          <w:rFonts w:eastAsia="Times New Roman" w:cs="Times New Roman"/>
          <w:szCs w:val="24"/>
        </w:rPr>
        <w:t xml:space="preserve"> Θα επέμβουμε και εμείς</w:t>
      </w:r>
      <w:r>
        <w:rPr>
          <w:rFonts w:eastAsia="Times New Roman" w:cs="Times New Roman"/>
          <w:szCs w:val="24"/>
        </w:rPr>
        <w:t>,</w:t>
      </w:r>
      <w:r w:rsidRPr="00277645">
        <w:rPr>
          <w:rFonts w:eastAsia="Times New Roman" w:cs="Times New Roman"/>
          <w:szCs w:val="24"/>
        </w:rPr>
        <w:t xml:space="preserve"> σύμφωνα με τη </w:t>
      </w:r>
      <w:r>
        <w:rPr>
          <w:rFonts w:eastAsia="Times New Roman" w:cs="Times New Roman"/>
          <w:szCs w:val="24"/>
        </w:rPr>
        <w:t>Διάσκεψη</w:t>
      </w:r>
      <w:r w:rsidRPr="00277645">
        <w:rPr>
          <w:rFonts w:eastAsia="Times New Roman" w:cs="Times New Roman"/>
          <w:szCs w:val="24"/>
        </w:rPr>
        <w:t xml:space="preserve"> </w:t>
      </w:r>
      <w:r>
        <w:rPr>
          <w:rFonts w:eastAsia="Times New Roman" w:cs="Times New Roman"/>
          <w:szCs w:val="24"/>
        </w:rPr>
        <w:t xml:space="preserve">της </w:t>
      </w:r>
      <w:r w:rsidRPr="00277645">
        <w:rPr>
          <w:rFonts w:eastAsia="Times New Roman" w:cs="Times New Roman"/>
          <w:szCs w:val="24"/>
        </w:rPr>
        <w:t xml:space="preserve">Ουάσιγκτον </w:t>
      </w:r>
      <w:r>
        <w:rPr>
          <w:rFonts w:eastAsia="Times New Roman" w:cs="Times New Roman"/>
          <w:szCs w:val="24"/>
        </w:rPr>
        <w:t xml:space="preserve">του </w:t>
      </w:r>
      <w:r>
        <w:rPr>
          <w:rFonts w:eastAsia="Times New Roman" w:cs="Times New Roman"/>
          <w:szCs w:val="24"/>
        </w:rPr>
        <w:t>’99;</w:t>
      </w:r>
      <w:r w:rsidRPr="00277645">
        <w:rPr>
          <w:rFonts w:eastAsia="Times New Roman" w:cs="Times New Roman"/>
          <w:szCs w:val="24"/>
        </w:rPr>
        <w:t xml:space="preserve"> </w:t>
      </w:r>
    </w:p>
    <w:p w14:paraId="65980184" w14:textId="77777777" w:rsidR="00665451" w:rsidRDefault="007410E1">
      <w:pPr>
        <w:tabs>
          <w:tab w:val="left" w:pos="6168"/>
        </w:tabs>
        <w:spacing w:line="600" w:lineRule="auto"/>
        <w:ind w:firstLine="720"/>
        <w:jc w:val="both"/>
        <w:rPr>
          <w:rFonts w:eastAsia="Times New Roman" w:cs="Times New Roman"/>
          <w:szCs w:val="24"/>
        </w:rPr>
      </w:pPr>
      <w:r w:rsidRPr="00277645">
        <w:rPr>
          <w:rFonts w:eastAsia="Times New Roman" w:cs="Times New Roman"/>
          <w:szCs w:val="24"/>
        </w:rPr>
        <w:t>Γενικά</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το ΝΑΤΟ </w:t>
      </w:r>
      <w:r w:rsidRPr="00277645">
        <w:rPr>
          <w:rFonts w:eastAsia="Times New Roman" w:cs="Times New Roman"/>
          <w:szCs w:val="24"/>
        </w:rPr>
        <w:t>δεν εξυπηρετεί το εθνικό συμφέρον</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Γι’</w:t>
      </w:r>
      <w:r w:rsidRPr="00277645">
        <w:rPr>
          <w:rFonts w:eastAsia="Times New Roman" w:cs="Times New Roman"/>
          <w:szCs w:val="24"/>
        </w:rPr>
        <w:t xml:space="preserve"> αυτό</w:t>
      </w:r>
      <w:r>
        <w:rPr>
          <w:rFonts w:eastAsia="Times New Roman" w:cs="Times New Roman"/>
          <w:szCs w:val="24"/>
        </w:rPr>
        <w:t>ν</w:t>
      </w:r>
      <w:r w:rsidRPr="00277645">
        <w:rPr>
          <w:rFonts w:eastAsia="Times New Roman" w:cs="Times New Roman"/>
          <w:szCs w:val="24"/>
        </w:rPr>
        <w:t xml:space="preserve"> το</w:t>
      </w:r>
      <w:r>
        <w:rPr>
          <w:rFonts w:eastAsia="Times New Roman" w:cs="Times New Roman"/>
          <w:szCs w:val="24"/>
        </w:rPr>
        <w:t>ν</w:t>
      </w:r>
      <w:r w:rsidRPr="00277645">
        <w:rPr>
          <w:rFonts w:eastAsia="Times New Roman" w:cs="Times New Roman"/>
          <w:szCs w:val="24"/>
        </w:rPr>
        <w:t xml:space="preserve"> λόγο</w:t>
      </w:r>
      <w:r>
        <w:rPr>
          <w:rFonts w:eastAsia="Times New Roman" w:cs="Times New Roman"/>
          <w:szCs w:val="24"/>
        </w:rPr>
        <w:t>,</w:t>
      </w:r>
      <w:r w:rsidRPr="00277645">
        <w:rPr>
          <w:rFonts w:eastAsia="Times New Roman" w:cs="Times New Roman"/>
          <w:szCs w:val="24"/>
        </w:rPr>
        <w:t xml:space="preserve"> καταψηφίζουμε την εν λόγω </w:t>
      </w:r>
      <w:r>
        <w:rPr>
          <w:rFonts w:eastAsia="Times New Roman" w:cs="Times New Roman"/>
          <w:szCs w:val="24"/>
        </w:rPr>
        <w:t xml:space="preserve">κύρωση. </w:t>
      </w:r>
    </w:p>
    <w:p w14:paraId="65980185" w14:textId="77777777" w:rsidR="00665451" w:rsidRDefault="007410E1">
      <w:pPr>
        <w:tabs>
          <w:tab w:val="left" w:pos="6168"/>
        </w:tabs>
        <w:spacing w:line="600" w:lineRule="auto"/>
        <w:ind w:firstLine="720"/>
        <w:jc w:val="both"/>
        <w:rPr>
          <w:rFonts w:eastAsia="Times New Roman" w:cs="Times New Roman"/>
          <w:szCs w:val="24"/>
        </w:rPr>
      </w:pPr>
      <w:r w:rsidRPr="00277645">
        <w:rPr>
          <w:rFonts w:eastAsia="Times New Roman" w:cs="Times New Roman"/>
          <w:szCs w:val="24"/>
        </w:rPr>
        <w:t>Ευχαριστώ πολύ</w:t>
      </w:r>
      <w:r>
        <w:rPr>
          <w:rFonts w:eastAsia="Times New Roman" w:cs="Times New Roman"/>
          <w:szCs w:val="24"/>
        </w:rPr>
        <w:t>.</w:t>
      </w:r>
    </w:p>
    <w:p w14:paraId="65980186" w14:textId="77777777" w:rsidR="00665451" w:rsidRDefault="007410E1">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εμείς. </w:t>
      </w:r>
    </w:p>
    <w:p w14:paraId="6598018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r w:rsidRPr="00277645">
        <w:rPr>
          <w:rFonts w:eastAsia="Times New Roman" w:cs="Times New Roman"/>
          <w:szCs w:val="24"/>
        </w:rPr>
        <w:t xml:space="preserve">Λιάνα Κανέλλη </w:t>
      </w:r>
      <w:r>
        <w:rPr>
          <w:rFonts w:eastAsia="Times New Roman" w:cs="Times New Roman"/>
          <w:szCs w:val="24"/>
        </w:rPr>
        <w:t xml:space="preserve">από το ΚΚΕ. </w:t>
      </w:r>
    </w:p>
    <w:p w14:paraId="6598018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Ευχαριστώ, κύριε Πρόεδρ</w:t>
      </w:r>
      <w:r>
        <w:rPr>
          <w:rFonts w:eastAsia="Times New Roman" w:cs="Times New Roman"/>
          <w:szCs w:val="24"/>
        </w:rPr>
        <w:t xml:space="preserve">ε. </w:t>
      </w:r>
    </w:p>
    <w:p w14:paraId="65980189" w14:textId="77777777" w:rsidR="00665451" w:rsidRDefault="007410E1">
      <w:pPr>
        <w:spacing w:line="600" w:lineRule="auto"/>
        <w:ind w:firstLine="720"/>
        <w:jc w:val="both"/>
        <w:rPr>
          <w:rFonts w:eastAsia="Times New Roman" w:cs="Times New Roman"/>
          <w:szCs w:val="24"/>
        </w:rPr>
      </w:pPr>
      <w:r w:rsidRPr="00277645">
        <w:rPr>
          <w:rFonts w:eastAsia="Times New Roman" w:cs="Times New Roman"/>
          <w:szCs w:val="24"/>
        </w:rPr>
        <w:lastRenderedPageBreak/>
        <w:t>Κύριε Υπουργέ</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εμείς γίναμε και σημείο αναφοράς. Ξαφνικά, όταν συζητείται το ΝΑΤΟ </w:t>
      </w:r>
      <w:r w:rsidRPr="00277645">
        <w:rPr>
          <w:rFonts w:eastAsia="Times New Roman" w:cs="Times New Roman"/>
          <w:szCs w:val="24"/>
        </w:rPr>
        <w:t xml:space="preserve">έχει γίνει σημείο αναφοράς </w:t>
      </w:r>
      <w:r>
        <w:rPr>
          <w:rFonts w:eastAsia="Times New Roman" w:cs="Times New Roman"/>
          <w:szCs w:val="24"/>
        </w:rPr>
        <w:t>το ΚΚΕ. Μας</w:t>
      </w:r>
      <w:r w:rsidRPr="00277645">
        <w:rPr>
          <w:rFonts w:eastAsia="Times New Roman" w:cs="Times New Roman"/>
          <w:szCs w:val="24"/>
        </w:rPr>
        <w:t xml:space="preserve"> κοροϊδεύετε</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Εσείς ειδικά της Αντιπολίτευσης, μας </w:t>
      </w:r>
      <w:r w:rsidRPr="00277645">
        <w:rPr>
          <w:rFonts w:eastAsia="Times New Roman" w:cs="Times New Roman"/>
          <w:szCs w:val="24"/>
        </w:rPr>
        <w:t>κοροϊδεύ</w:t>
      </w:r>
      <w:r>
        <w:rPr>
          <w:rFonts w:eastAsia="Times New Roman" w:cs="Times New Roman"/>
          <w:szCs w:val="24"/>
        </w:rPr>
        <w:t xml:space="preserve">ετε; Κοροϊδεύετε το ΚΚΕ; Διότι το ΚΚΕ έχει σταθερή </w:t>
      </w:r>
      <w:proofErr w:type="spellStart"/>
      <w:r>
        <w:rPr>
          <w:rFonts w:eastAsia="Times New Roman" w:cs="Times New Roman"/>
          <w:szCs w:val="24"/>
        </w:rPr>
        <w:t>αντινατοϊκή</w:t>
      </w:r>
      <w:proofErr w:type="spellEnd"/>
      <w:r>
        <w:rPr>
          <w:rFonts w:eastAsia="Times New Roman" w:cs="Times New Roman"/>
          <w:szCs w:val="24"/>
        </w:rPr>
        <w:t xml:space="preserve"> </w:t>
      </w:r>
      <w:r w:rsidRPr="00277645">
        <w:rPr>
          <w:rFonts w:eastAsia="Times New Roman" w:cs="Times New Roman"/>
          <w:szCs w:val="24"/>
        </w:rPr>
        <w:t>στάση από</w:t>
      </w:r>
      <w:r>
        <w:rPr>
          <w:rFonts w:eastAsia="Times New Roman" w:cs="Times New Roman"/>
          <w:szCs w:val="24"/>
        </w:rPr>
        <w:t xml:space="preserve"> </w:t>
      </w:r>
      <w:r>
        <w:rPr>
          <w:rFonts w:eastAsia="Times New Roman" w:cs="Times New Roman"/>
          <w:szCs w:val="24"/>
        </w:rPr>
        <w:t xml:space="preserve">ιδρύσεώς του και του ΝΑΤΟ και του ΚΚΕ. Ξαφνικά, γίνατε όλοι σε επίπεδο μικροπολιτικής </w:t>
      </w:r>
      <w:proofErr w:type="spellStart"/>
      <w:r>
        <w:rPr>
          <w:rFonts w:eastAsia="Times New Roman" w:cs="Times New Roman"/>
          <w:szCs w:val="24"/>
        </w:rPr>
        <w:t>ψιλο-αντινατοϊκοί</w:t>
      </w:r>
      <w:proofErr w:type="spellEnd"/>
      <w:r>
        <w:rPr>
          <w:rFonts w:eastAsia="Times New Roman" w:cs="Times New Roman"/>
          <w:szCs w:val="24"/>
        </w:rPr>
        <w:t xml:space="preserve">; Κι επειδή δεν μπορείτε να το κάνετε κατευθείαν, το κάνετε καραμπόλα διά του ΚΚΕ; Σας πήρε ο πόνος </w:t>
      </w:r>
      <w:r w:rsidRPr="00277645">
        <w:rPr>
          <w:rFonts w:eastAsia="Times New Roman" w:cs="Times New Roman"/>
          <w:szCs w:val="24"/>
        </w:rPr>
        <w:t xml:space="preserve">για τη </w:t>
      </w:r>
      <w:r>
        <w:rPr>
          <w:rFonts w:eastAsia="Times New Roman" w:cs="Times New Roman"/>
          <w:szCs w:val="24"/>
        </w:rPr>
        <w:t>ν</w:t>
      </w:r>
      <w:r w:rsidRPr="00277645">
        <w:rPr>
          <w:rFonts w:eastAsia="Times New Roman" w:cs="Times New Roman"/>
          <w:szCs w:val="24"/>
        </w:rPr>
        <w:t>ατοϊκή στάση ή μη της Κυβέρνησης</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μνημονιακή</w:t>
      </w:r>
      <w:proofErr w:type="spellEnd"/>
      <w:r>
        <w:rPr>
          <w:rFonts w:eastAsia="Times New Roman" w:cs="Times New Roman"/>
          <w:szCs w:val="24"/>
        </w:rPr>
        <w:t xml:space="preserve">, νατοϊκή </w:t>
      </w:r>
      <w:r>
        <w:rPr>
          <w:rFonts w:eastAsia="Times New Roman" w:cs="Times New Roman"/>
          <w:szCs w:val="24"/>
        </w:rPr>
        <w:t>σ</w:t>
      </w:r>
      <w:r>
        <w:rPr>
          <w:rFonts w:eastAsia="Times New Roman" w:cs="Times New Roman"/>
          <w:szCs w:val="24"/>
        </w:rPr>
        <w:t xml:space="preserve">υγκυβέρνηση. Τι εκπλήσσεσθε; Εδώ δημοψήφισμα έγινε και </w:t>
      </w:r>
      <w:r w:rsidRPr="00277645">
        <w:rPr>
          <w:rFonts w:eastAsia="Times New Roman" w:cs="Times New Roman"/>
          <w:szCs w:val="24"/>
        </w:rPr>
        <w:t>ανατράπηκε</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Η νατοϊκή </w:t>
      </w:r>
      <w:r w:rsidRPr="00277645">
        <w:rPr>
          <w:rFonts w:eastAsia="Times New Roman" w:cs="Times New Roman"/>
          <w:szCs w:val="24"/>
        </w:rPr>
        <w:t xml:space="preserve">στάση είναι το ζήτημα </w:t>
      </w:r>
      <w:r>
        <w:rPr>
          <w:rFonts w:eastAsia="Times New Roman" w:cs="Times New Roman"/>
          <w:szCs w:val="24"/>
        </w:rPr>
        <w:t xml:space="preserve">σας; Αυτό ως ένα μικρό σχόλιο. </w:t>
      </w:r>
      <w:r w:rsidRPr="00277645">
        <w:rPr>
          <w:rFonts w:eastAsia="Times New Roman" w:cs="Times New Roman"/>
          <w:szCs w:val="24"/>
        </w:rPr>
        <w:t xml:space="preserve"> </w:t>
      </w:r>
    </w:p>
    <w:p w14:paraId="6598018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w:t>
      </w:r>
      <w:proofErr w:type="spellStart"/>
      <w:r>
        <w:rPr>
          <w:rFonts w:eastAsia="Times New Roman" w:cs="Times New Roman"/>
          <w:szCs w:val="24"/>
        </w:rPr>
        <w:t>ευτελιστικό</w:t>
      </w:r>
      <w:proofErr w:type="spellEnd"/>
      <w:r>
        <w:rPr>
          <w:rFonts w:eastAsia="Times New Roman" w:cs="Times New Roman"/>
          <w:szCs w:val="24"/>
        </w:rPr>
        <w:t xml:space="preserve"> αυτό που γίνεται ως διαδικασία. Εμείς </w:t>
      </w:r>
      <w:r w:rsidRPr="00277645">
        <w:rPr>
          <w:rFonts w:eastAsia="Times New Roman" w:cs="Times New Roman"/>
          <w:szCs w:val="24"/>
        </w:rPr>
        <w:t xml:space="preserve">επισημάναμε και στην </w:t>
      </w:r>
      <w:r>
        <w:rPr>
          <w:rFonts w:eastAsia="Times New Roman" w:cs="Times New Roman"/>
          <w:szCs w:val="24"/>
        </w:rPr>
        <w:t>ε</w:t>
      </w:r>
      <w:r>
        <w:rPr>
          <w:rFonts w:eastAsia="Times New Roman" w:cs="Times New Roman"/>
          <w:szCs w:val="24"/>
        </w:rPr>
        <w:t>πιτροπή ότι</w:t>
      </w:r>
      <w:r w:rsidRPr="00277645">
        <w:rPr>
          <w:rFonts w:eastAsia="Times New Roman" w:cs="Times New Roman"/>
          <w:szCs w:val="24"/>
        </w:rPr>
        <w:t xml:space="preserve"> όταν ήρθε </w:t>
      </w:r>
      <w:r>
        <w:rPr>
          <w:rFonts w:eastAsia="Times New Roman" w:cs="Times New Roman"/>
          <w:szCs w:val="24"/>
        </w:rPr>
        <w:t>αυτό το νομοσχέδιο εδώ, δεν τηρήθηκε ο</w:t>
      </w:r>
      <w:r w:rsidRPr="00277645">
        <w:rPr>
          <w:rFonts w:eastAsia="Times New Roman" w:cs="Times New Roman"/>
          <w:szCs w:val="24"/>
        </w:rPr>
        <w:t xml:space="preserve"> Κανονισμός ούτε στα στοιχειώδη</w:t>
      </w:r>
      <w:r>
        <w:rPr>
          <w:rFonts w:eastAsia="Times New Roman" w:cs="Times New Roman"/>
          <w:szCs w:val="24"/>
        </w:rPr>
        <w:t xml:space="preserve">. Όπως ξέρετε, δεν μπορεί να εισαχθεί σε </w:t>
      </w:r>
      <w:r>
        <w:rPr>
          <w:rFonts w:eastAsia="Times New Roman" w:cs="Times New Roman"/>
          <w:szCs w:val="24"/>
        </w:rPr>
        <w:t>ε</w:t>
      </w:r>
      <w:r>
        <w:rPr>
          <w:rFonts w:eastAsia="Times New Roman" w:cs="Times New Roman"/>
          <w:szCs w:val="24"/>
        </w:rPr>
        <w:t xml:space="preserve">πιτροπή </w:t>
      </w:r>
      <w:r w:rsidRPr="00277645">
        <w:rPr>
          <w:rFonts w:eastAsia="Times New Roman" w:cs="Times New Roman"/>
          <w:szCs w:val="24"/>
        </w:rPr>
        <w:t>αν δεν έχει αναγγελθεί πριν από Βήματος Ολομέλειας</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 xml:space="preserve">Αυτό ήρθε κυριολεκτικά από το παράθυρο. </w:t>
      </w:r>
    </w:p>
    <w:p w14:paraId="6598018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εσείς και μας </w:t>
      </w:r>
      <w:r>
        <w:rPr>
          <w:rFonts w:eastAsia="Times New Roman" w:cs="Times New Roman"/>
          <w:szCs w:val="24"/>
        </w:rPr>
        <w:t xml:space="preserve">λέτε </w:t>
      </w:r>
      <w:r w:rsidRPr="00277645">
        <w:rPr>
          <w:rFonts w:eastAsia="Times New Roman" w:cs="Times New Roman"/>
          <w:szCs w:val="24"/>
        </w:rPr>
        <w:t xml:space="preserve">ότι </w:t>
      </w:r>
      <w:r>
        <w:rPr>
          <w:rFonts w:eastAsia="Times New Roman" w:cs="Times New Roman"/>
          <w:szCs w:val="24"/>
        </w:rPr>
        <w:t xml:space="preserve">επειδή λείπατε στο </w:t>
      </w:r>
      <w:r w:rsidRPr="00277645">
        <w:rPr>
          <w:rFonts w:eastAsia="Times New Roman" w:cs="Times New Roman"/>
          <w:szCs w:val="24"/>
        </w:rPr>
        <w:t>εξωτερικό</w:t>
      </w:r>
      <w:r>
        <w:rPr>
          <w:rFonts w:eastAsia="Times New Roman" w:cs="Times New Roman"/>
          <w:szCs w:val="24"/>
        </w:rPr>
        <w:t>,</w:t>
      </w:r>
      <w:r w:rsidRPr="00277645">
        <w:rPr>
          <w:rFonts w:eastAsia="Times New Roman" w:cs="Times New Roman"/>
          <w:szCs w:val="24"/>
        </w:rPr>
        <w:t xml:space="preserve"> το είχατε βάλει στο </w:t>
      </w:r>
      <w:r>
        <w:rPr>
          <w:rFonts w:eastAsia="Times New Roman" w:cs="Times New Roman"/>
          <w:szCs w:val="24"/>
        </w:rPr>
        <w:t xml:space="preserve">νομοσχέδιο του Υπουργείου </w:t>
      </w:r>
      <w:r w:rsidRPr="00277645">
        <w:rPr>
          <w:rFonts w:eastAsia="Times New Roman" w:cs="Times New Roman"/>
          <w:szCs w:val="24"/>
        </w:rPr>
        <w:t xml:space="preserve">Παιδείας και </w:t>
      </w:r>
      <w:r>
        <w:rPr>
          <w:rFonts w:eastAsia="Times New Roman" w:cs="Times New Roman"/>
          <w:szCs w:val="24"/>
        </w:rPr>
        <w:t xml:space="preserve">ότι στο </w:t>
      </w:r>
      <w:r w:rsidRPr="00277645">
        <w:rPr>
          <w:rFonts w:eastAsia="Times New Roman" w:cs="Times New Roman"/>
          <w:szCs w:val="24"/>
        </w:rPr>
        <w:t xml:space="preserve">Παιδείας </w:t>
      </w:r>
      <w:r>
        <w:rPr>
          <w:rFonts w:eastAsia="Times New Roman" w:cs="Times New Roman"/>
          <w:szCs w:val="24"/>
        </w:rPr>
        <w:t>θεωρήθηκε αντι</w:t>
      </w:r>
      <w:r w:rsidRPr="00277645">
        <w:rPr>
          <w:rFonts w:eastAsia="Times New Roman" w:cs="Times New Roman"/>
          <w:szCs w:val="24"/>
        </w:rPr>
        <w:t>εκπαιδευτικό</w:t>
      </w:r>
      <w:r>
        <w:rPr>
          <w:rFonts w:eastAsia="Times New Roman" w:cs="Times New Roman"/>
          <w:szCs w:val="24"/>
        </w:rPr>
        <w:t xml:space="preserve">. </w:t>
      </w:r>
      <w:r w:rsidRPr="00277645">
        <w:rPr>
          <w:rFonts w:eastAsia="Times New Roman" w:cs="Times New Roman"/>
          <w:szCs w:val="24"/>
        </w:rPr>
        <w:t xml:space="preserve">Δεν ξέρω </w:t>
      </w:r>
      <w:r>
        <w:rPr>
          <w:rFonts w:eastAsia="Times New Roman" w:cs="Times New Roman"/>
          <w:szCs w:val="24"/>
        </w:rPr>
        <w:t xml:space="preserve">σε τι εκπαιδευόμαστε. Δεν έχω καταλάβει. Εκπαιδευόμαστε σε μία ανοχή </w:t>
      </w:r>
      <w:r w:rsidRPr="00277645">
        <w:rPr>
          <w:rFonts w:eastAsia="Times New Roman" w:cs="Times New Roman"/>
          <w:szCs w:val="24"/>
        </w:rPr>
        <w:t>διαδικασιών</w:t>
      </w:r>
      <w:r>
        <w:rPr>
          <w:rFonts w:eastAsia="Times New Roman" w:cs="Times New Roman"/>
          <w:szCs w:val="24"/>
        </w:rPr>
        <w:t>,</w:t>
      </w:r>
      <w:r w:rsidRPr="00277645">
        <w:rPr>
          <w:rFonts w:eastAsia="Times New Roman" w:cs="Times New Roman"/>
          <w:szCs w:val="24"/>
        </w:rPr>
        <w:t xml:space="preserve"> η οποία μας ξεπερνάει</w:t>
      </w:r>
      <w:r>
        <w:rPr>
          <w:rFonts w:eastAsia="Times New Roman" w:cs="Times New Roman"/>
          <w:szCs w:val="24"/>
        </w:rPr>
        <w:t>.</w:t>
      </w:r>
      <w:r>
        <w:rPr>
          <w:rFonts w:eastAsia="Times New Roman" w:cs="Times New Roman"/>
          <w:szCs w:val="24"/>
        </w:rPr>
        <w:t xml:space="preserve"> Ε, είπατε να έρθετε κι </w:t>
      </w:r>
      <w:r w:rsidRPr="00277645">
        <w:rPr>
          <w:rFonts w:eastAsia="Times New Roman" w:cs="Times New Roman"/>
          <w:szCs w:val="24"/>
        </w:rPr>
        <w:t xml:space="preserve">εσείς </w:t>
      </w:r>
      <w:r>
        <w:rPr>
          <w:rFonts w:eastAsia="Times New Roman" w:cs="Times New Roman"/>
          <w:szCs w:val="24"/>
        </w:rPr>
        <w:t xml:space="preserve">να το στηρίξετε. </w:t>
      </w:r>
      <w:r w:rsidRPr="00277645">
        <w:rPr>
          <w:rFonts w:eastAsia="Times New Roman" w:cs="Times New Roman"/>
          <w:szCs w:val="24"/>
        </w:rPr>
        <w:t>Βγαίνουμε</w:t>
      </w:r>
      <w:r>
        <w:rPr>
          <w:rFonts w:eastAsia="Times New Roman" w:cs="Times New Roman"/>
          <w:szCs w:val="24"/>
        </w:rPr>
        <w:t>,</w:t>
      </w:r>
      <w:r w:rsidRPr="00277645">
        <w:rPr>
          <w:rFonts w:eastAsia="Times New Roman" w:cs="Times New Roman"/>
          <w:szCs w:val="24"/>
        </w:rPr>
        <w:t xml:space="preserve"> κλείνει η πόρτα πίσω μας την Παρασκευή και έρχεται μία τροπολογία και είμαστε εδώ μέσα</w:t>
      </w:r>
      <w:r>
        <w:rPr>
          <w:rFonts w:eastAsia="Times New Roman" w:cs="Times New Roman"/>
          <w:szCs w:val="24"/>
        </w:rPr>
        <w:t>,</w:t>
      </w:r>
      <w:r w:rsidRPr="00277645">
        <w:rPr>
          <w:rFonts w:eastAsia="Times New Roman" w:cs="Times New Roman"/>
          <w:szCs w:val="24"/>
        </w:rPr>
        <w:t xml:space="preserve"> στη συγκεκριμένη χώρα</w:t>
      </w:r>
      <w:r>
        <w:rPr>
          <w:rFonts w:eastAsia="Times New Roman" w:cs="Times New Roman"/>
          <w:szCs w:val="24"/>
        </w:rPr>
        <w:t>,</w:t>
      </w:r>
      <w:r w:rsidRPr="00277645">
        <w:rPr>
          <w:rFonts w:eastAsia="Times New Roman" w:cs="Times New Roman"/>
          <w:szCs w:val="24"/>
        </w:rPr>
        <w:t xml:space="preserve"> τη συγκεκριμένη στιγμή</w:t>
      </w:r>
      <w:r>
        <w:rPr>
          <w:rFonts w:eastAsia="Times New Roman" w:cs="Times New Roman"/>
          <w:szCs w:val="24"/>
        </w:rPr>
        <w:t>,</w:t>
      </w:r>
      <w:r w:rsidRPr="00277645">
        <w:rPr>
          <w:rFonts w:eastAsia="Times New Roman" w:cs="Times New Roman"/>
          <w:szCs w:val="24"/>
        </w:rPr>
        <w:t xml:space="preserve"> με τα συγκεκριμένα προβλήματα για το</w:t>
      </w:r>
      <w:r>
        <w:rPr>
          <w:rFonts w:eastAsia="Times New Roman" w:cs="Times New Roman"/>
          <w:szCs w:val="24"/>
        </w:rPr>
        <w:t>ν</w:t>
      </w:r>
      <w:r w:rsidRPr="00277645">
        <w:rPr>
          <w:rFonts w:eastAsia="Times New Roman" w:cs="Times New Roman"/>
          <w:szCs w:val="24"/>
        </w:rPr>
        <w:t xml:space="preserve"> λαό</w:t>
      </w:r>
      <w:r>
        <w:rPr>
          <w:rFonts w:eastAsia="Times New Roman" w:cs="Times New Roman"/>
          <w:szCs w:val="24"/>
        </w:rPr>
        <w:t>,</w:t>
      </w:r>
      <w:r w:rsidRPr="00277645">
        <w:rPr>
          <w:rFonts w:eastAsia="Times New Roman" w:cs="Times New Roman"/>
          <w:szCs w:val="24"/>
        </w:rPr>
        <w:t xml:space="preserve"> με τη συγκεκριμένη φ</w:t>
      </w:r>
      <w:r w:rsidRPr="00277645">
        <w:rPr>
          <w:rFonts w:eastAsia="Times New Roman" w:cs="Times New Roman"/>
          <w:szCs w:val="24"/>
        </w:rPr>
        <w:t>τώχεια και πείνα και ακούγονται ζητήματα που έχουν ως εξής</w:t>
      </w:r>
      <w:r>
        <w:rPr>
          <w:rFonts w:eastAsia="Times New Roman" w:cs="Times New Roman"/>
          <w:szCs w:val="24"/>
        </w:rPr>
        <w:t>:</w:t>
      </w:r>
      <w:r w:rsidRPr="00277645">
        <w:rPr>
          <w:rFonts w:eastAsia="Times New Roman" w:cs="Times New Roman"/>
          <w:szCs w:val="24"/>
        </w:rPr>
        <w:t xml:space="preserve"> Δικά σας λόγια είναι και γραπτά και προφορικά</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w:t>
      </w:r>
      <w:r w:rsidRPr="00277645">
        <w:rPr>
          <w:rFonts w:eastAsia="Times New Roman" w:cs="Times New Roman"/>
          <w:szCs w:val="24"/>
        </w:rPr>
        <w:t>Μία τροπολογία για περίπου 230 εκατομμύρια</w:t>
      </w:r>
      <w:r>
        <w:rPr>
          <w:rFonts w:eastAsia="Times New Roman" w:cs="Times New Roman"/>
          <w:szCs w:val="24"/>
        </w:rPr>
        <w:t>». Τι είναι τα 230 εκατομμύρια και μας λέτε «</w:t>
      </w:r>
      <w:r w:rsidRPr="00277645">
        <w:rPr>
          <w:rFonts w:eastAsia="Times New Roman" w:cs="Times New Roman"/>
          <w:szCs w:val="24"/>
        </w:rPr>
        <w:t>περίπου</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Δεν υ</w:t>
      </w:r>
      <w:r w:rsidRPr="00277645">
        <w:rPr>
          <w:rFonts w:eastAsia="Times New Roman" w:cs="Times New Roman"/>
          <w:szCs w:val="24"/>
        </w:rPr>
        <w:t xml:space="preserve">πάρχει ένα αίσθημα </w:t>
      </w:r>
      <w:r>
        <w:rPr>
          <w:rFonts w:eastAsia="Times New Roman" w:cs="Times New Roman"/>
          <w:szCs w:val="24"/>
        </w:rPr>
        <w:t>αιδούς; «Π</w:t>
      </w:r>
      <w:r w:rsidRPr="00277645">
        <w:rPr>
          <w:rFonts w:eastAsia="Times New Roman" w:cs="Times New Roman"/>
          <w:szCs w:val="24"/>
        </w:rPr>
        <w:t>ερίπου</w:t>
      </w:r>
      <w:r>
        <w:rPr>
          <w:rFonts w:eastAsia="Times New Roman" w:cs="Times New Roman"/>
          <w:szCs w:val="24"/>
        </w:rPr>
        <w:t>»;</w:t>
      </w:r>
      <w:r w:rsidRPr="00277645">
        <w:rPr>
          <w:rFonts w:eastAsia="Times New Roman" w:cs="Times New Roman"/>
          <w:szCs w:val="24"/>
        </w:rPr>
        <w:t xml:space="preserve"> </w:t>
      </w:r>
      <w:r>
        <w:rPr>
          <w:rFonts w:eastAsia="Times New Roman" w:cs="Times New Roman"/>
          <w:szCs w:val="24"/>
        </w:rPr>
        <w:t>Ρωτάει κ</w:t>
      </w:r>
      <w:r>
        <w:rPr>
          <w:rFonts w:eastAsia="Times New Roman" w:cs="Times New Roman"/>
          <w:szCs w:val="24"/>
        </w:rPr>
        <w:t xml:space="preserve">ανείς δηλαδή «τι ψιλά έχεις στην τσέπη σου;» </w:t>
      </w:r>
      <w:r w:rsidRPr="00277645">
        <w:rPr>
          <w:rFonts w:eastAsia="Times New Roman" w:cs="Times New Roman"/>
          <w:szCs w:val="24"/>
        </w:rPr>
        <w:t xml:space="preserve">και </w:t>
      </w:r>
      <w:r>
        <w:rPr>
          <w:rFonts w:eastAsia="Times New Roman" w:cs="Times New Roman"/>
          <w:szCs w:val="24"/>
        </w:rPr>
        <w:t xml:space="preserve">απαντάς «περίπου 2 ευρώ»; Και μας λέτε «περίπου </w:t>
      </w:r>
      <w:r w:rsidRPr="00277645">
        <w:rPr>
          <w:rFonts w:eastAsia="Times New Roman" w:cs="Times New Roman"/>
          <w:szCs w:val="24"/>
        </w:rPr>
        <w:t>230</w:t>
      </w:r>
      <w:r>
        <w:rPr>
          <w:rFonts w:eastAsia="Times New Roman" w:cs="Times New Roman"/>
          <w:szCs w:val="24"/>
        </w:rPr>
        <w:t xml:space="preserve"> εκατομμύρια», </w:t>
      </w:r>
      <w:r w:rsidRPr="00277645">
        <w:rPr>
          <w:rFonts w:eastAsia="Times New Roman" w:cs="Times New Roman"/>
          <w:szCs w:val="24"/>
        </w:rPr>
        <w:t xml:space="preserve">που είναι </w:t>
      </w:r>
      <w:r>
        <w:rPr>
          <w:rFonts w:eastAsia="Times New Roman" w:cs="Times New Roman"/>
          <w:szCs w:val="24"/>
        </w:rPr>
        <w:t xml:space="preserve">περίπου αντισταθμιστικά, που δεν είναι αντισταθμιστικά, αλλά είναι προσαρμογή στα αντισταθμιστικά; </w:t>
      </w:r>
    </w:p>
    <w:p w14:paraId="6598018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Στην πραγματικότητα λύνετε εκκρ</w:t>
      </w:r>
      <w:r>
        <w:rPr>
          <w:rFonts w:eastAsia="Times New Roman" w:cs="Times New Roman"/>
          <w:szCs w:val="24"/>
        </w:rPr>
        <w:t>εμότητες του αμερικανικού, εταιρικ</w:t>
      </w:r>
      <w:r>
        <w:rPr>
          <w:rFonts w:eastAsia="Times New Roman" w:cs="Times New Roman"/>
          <w:szCs w:val="24"/>
        </w:rPr>
        <w:t>ών</w:t>
      </w:r>
      <w:r>
        <w:rPr>
          <w:rFonts w:eastAsia="Times New Roman" w:cs="Times New Roman"/>
          <w:szCs w:val="24"/>
        </w:rPr>
        <w:t xml:space="preserve"> εμφυλί</w:t>
      </w:r>
      <w:r>
        <w:rPr>
          <w:rFonts w:eastAsia="Times New Roman" w:cs="Times New Roman"/>
          <w:szCs w:val="24"/>
        </w:rPr>
        <w:t>ων</w:t>
      </w:r>
      <w:r>
        <w:rPr>
          <w:rFonts w:eastAsia="Times New Roman" w:cs="Times New Roman"/>
          <w:szCs w:val="24"/>
        </w:rPr>
        <w:t xml:space="preserve"> κολοσσών </w:t>
      </w:r>
      <w:r>
        <w:rPr>
          <w:rFonts w:eastAsia="Times New Roman" w:cs="Times New Roman"/>
          <w:szCs w:val="24"/>
        </w:rPr>
        <w:t>«</w:t>
      </w:r>
      <w:r>
        <w:rPr>
          <w:rFonts w:eastAsia="Times New Roman" w:cs="Times New Roman"/>
          <w:szCs w:val="24"/>
          <w:lang w:val="en-US"/>
        </w:rPr>
        <w:t>BOEING</w:t>
      </w:r>
      <w:r>
        <w:rPr>
          <w:rFonts w:eastAsia="Times New Roman" w:cs="Times New Roman"/>
          <w:szCs w:val="24"/>
        </w:rPr>
        <w:t>»</w:t>
      </w:r>
      <w:r>
        <w:rPr>
          <w:rFonts w:eastAsia="Times New Roman" w:cs="Times New Roman"/>
          <w:szCs w:val="24"/>
        </w:rPr>
        <w:t>,</w:t>
      </w:r>
      <w:r w:rsidRPr="0080350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80350A">
        <w:rPr>
          <w:rFonts w:eastAsia="Times New Roman" w:cs="Times New Roman"/>
          <w:szCs w:val="24"/>
        </w:rPr>
        <w:t xml:space="preserve"> </w:t>
      </w:r>
      <w:r>
        <w:rPr>
          <w:rFonts w:eastAsia="Times New Roman" w:cs="Times New Roman"/>
          <w:szCs w:val="24"/>
        </w:rPr>
        <w:lastRenderedPageBreak/>
        <w:t xml:space="preserve">από το ’99. Να λέμε τα πράγματα με το όνομά τους για το ποια </w:t>
      </w:r>
      <w:r>
        <w:rPr>
          <w:rFonts w:eastAsia="Times New Roman" w:cs="Times New Roman"/>
          <w:szCs w:val="24"/>
          <w:lang w:val="en-US"/>
        </w:rPr>
        <w:t>F</w:t>
      </w:r>
      <w:r w:rsidRPr="0080350A">
        <w:rPr>
          <w:rFonts w:eastAsia="Times New Roman" w:cs="Times New Roman"/>
          <w:szCs w:val="24"/>
        </w:rPr>
        <w:t xml:space="preserve"> </w:t>
      </w:r>
      <w:r>
        <w:rPr>
          <w:rFonts w:eastAsia="Times New Roman" w:cs="Times New Roman"/>
          <w:szCs w:val="24"/>
        </w:rPr>
        <w:t xml:space="preserve">αεροπλάνα μιλάμε και σε τι αναβάθμιση. </w:t>
      </w:r>
    </w:p>
    <w:p w14:paraId="6598018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Εμείς θα το καταψηφίσουμε,</w:t>
      </w:r>
      <w:r w:rsidRPr="00277645">
        <w:rPr>
          <w:rFonts w:eastAsia="Times New Roman" w:cs="Times New Roman"/>
          <w:szCs w:val="24"/>
        </w:rPr>
        <w:t xml:space="preserve"> γιατί είναι στ</w:t>
      </w:r>
      <w:r>
        <w:rPr>
          <w:rFonts w:eastAsia="Times New Roman" w:cs="Times New Roman"/>
          <w:szCs w:val="24"/>
        </w:rPr>
        <w:t>ο</w:t>
      </w:r>
      <w:r w:rsidRPr="00277645">
        <w:rPr>
          <w:rFonts w:eastAsia="Times New Roman" w:cs="Times New Roman"/>
          <w:szCs w:val="24"/>
        </w:rPr>
        <w:t xml:space="preserve"> πλαίσι</w:t>
      </w:r>
      <w:r>
        <w:rPr>
          <w:rFonts w:eastAsia="Times New Roman" w:cs="Times New Roman"/>
          <w:szCs w:val="24"/>
        </w:rPr>
        <w:t>ο</w:t>
      </w:r>
      <w:r w:rsidRPr="00277645">
        <w:rPr>
          <w:rFonts w:eastAsia="Times New Roman" w:cs="Times New Roman"/>
          <w:szCs w:val="24"/>
        </w:rPr>
        <w:t xml:space="preserve"> των </w:t>
      </w:r>
      <w:r>
        <w:rPr>
          <w:rFonts w:eastAsia="Times New Roman" w:cs="Times New Roman"/>
          <w:szCs w:val="24"/>
        </w:rPr>
        <w:t>ν</w:t>
      </w:r>
      <w:r w:rsidRPr="00277645">
        <w:rPr>
          <w:rFonts w:eastAsia="Times New Roman" w:cs="Times New Roman"/>
          <w:szCs w:val="24"/>
        </w:rPr>
        <w:t xml:space="preserve">ατοϊκών </w:t>
      </w:r>
      <w:r>
        <w:rPr>
          <w:rFonts w:eastAsia="Times New Roman" w:cs="Times New Roman"/>
          <w:szCs w:val="24"/>
        </w:rPr>
        <w:t xml:space="preserve">σχεδιασμών. Μας λέτε ότι θα μείνει </w:t>
      </w:r>
      <w:r w:rsidRPr="00277645">
        <w:rPr>
          <w:rFonts w:eastAsia="Times New Roman" w:cs="Times New Roman"/>
          <w:szCs w:val="24"/>
        </w:rPr>
        <w:t xml:space="preserve">κληρονομιά και θα </w:t>
      </w:r>
      <w:r>
        <w:rPr>
          <w:rFonts w:eastAsia="Times New Roman" w:cs="Times New Roman"/>
          <w:szCs w:val="24"/>
        </w:rPr>
        <w:t>έ</w:t>
      </w:r>
      <w:r w:rsidRPr="00277645">
        <w:rPr>
          <w:rFonts w:eastAsia="Times New Roman" w:cs="Times New Roman"/>
          <w:szCs w:val="24"/>
        </w:rPr>
        <w:t>ρθουν εδώ οι σύμμαχοι</w:t>
      </w:r>
      <w:r>
        <w:rPr>
          <w:rFonts w:eastAsia="Times New Roman" w:cs="Times New Roman"/>
          <w:szCs w:val="24"/>
        </w:rPr>
        <w:t xml:space="preserve">. </w:t>
      </w:r>
      <w:r w:rsidRPr="00277645">
        <w:rPr>
          <w:rFonts w:eastAsia="Times New Roman" w:cs="Times New Roman"/>
          <w:szCs w:val="24"/>
        </w:rPr>
        <w:t xml:space="preserve">Άσπρη μέρα από τους συμμάχους </w:t>
      </w:r>
      <w:r>
        <w:rPr>
          <w:rFonts w:eastAsia="Times New Roman" w:cs="Times New Roman"/>
          <w:szCs w:val="24"/>
        </w:rPr>
        <w:t>ως</w:t>
      </w:r>
      <w:r w:rsidRPr="00277645">
        <w:rPr>
          <w:rFonts w:eastAsia="Times New Roman" w:cs="Times New Roman"/>
          <w:szCs w:val="24"/>
        </w:rPr>
        <w:t xml:space="preserve"> διαρκή παρουσία έχει μόνο να </w:t>
      </w:r>
      <w:r>
        <w:rPr>
          <w:rFonts w:eastAsia="Times New Roman" w:cs="Times New Roman"/>
          <w:szCs w:val="24"/>
        </w:rPr>
        <w:t xml:space="preserve">σαρκάσει </w:t>
      </w:r>
      <w:r w:rsidRPr="00277645">
        <w:rPr>
          <w:rFonts w:eastAsia="Times New Roman" w:cs="Times New Roman"/>
          <w:szCs w:val="24"/>
        </w:rPr>
        <w:t xml:space="preserve">κάποιος για την εισβολή και την κατοχή </w:t>
      </w:r>
      <w:r>
        <w:rPr>
          <w:rFonts w:eastAsia="Times New Roman" w:cs="Times New Roman"/>
          <w:szCs w:val="24"/>
        </w:rPr>
        <w:t xml:space="preserve">του νατοϊκού μας </w:t>
      </w:r>
      <w:r w:rsidRPr="00277645">
        <w:rPr>
          <w:rFonts w:eastAsia="Times New Roman" w:cs="Times New Roman"/>
          <w:szCs w:val="24"/>
        </w:rPr>
        <w:t>συμμάχου</w:t>
      </w:r>
      <w:r>
        <w:rPr>
          <w:rFonts w:eastAsia="Times New Roman" w:cs="Times New Roman"/>
          <w:szCs w:val="24"/>
        </w:rPr>
        <w:t xml:space="preserve"> στην Κύπρο. Αυτό είναι σίγουρο. Και δεν την</w:t>
      </w:r>
      <w:r>
        <w:rPr>
          <w:rFonts w:eastAsia="Times New Roman" w:cs="Times New Roman"/>
          <w:szCs w:val="24"/>
        </w:rPr>
        <w:t xml:space="preserve"> έσωσε το ΝΑΤΟ την ιστορία. Επομένως, μην μας πλασάρετε ως εθνικό το νατοϊκό, ως πατριωτικό το νατοϊκό -δεν υπάρχει περίπτωση- γιατί θα μείνουν -λέει- θέσεις εργασίας.</w:t>
      </w:r>
    </w:p>
    <w:p w14:paraId="6598018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Μας έχουν προκύψει συγκεκριμένες απορίες με αφορμή αυτό. Ούτως ή άλλως θα την καταψηφίσο</w:t>
      </w:r>
      <w:r>
        <w:rPr>
          <w:rFonts w:eastAsia="Times New Roman" w:cs="Times New Roman"/>
          <w:szCs w:val="24"/>
        </w:rPr>
        <w:t>υμε, αφού καταψηφίζουμε και τον τρόπο και την ουσία αυτών που φέρατε και στο γενικό νομοσχέδιο, στη σύμβαση, που τη φέρατε και αυτήν καθυστερημένη για μία δεκαετία.</w:t>
      </w:r>
    </w:p>
    <w:p w14:paraId="6598018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Έχουμε ακούσει τρία ποσά για την αναβάθμιση: 2,4 από τον </w:t>
      </w:r>
      <w:proofErr w:type="spellStart"/>
      <w:r>
        <w:rPr>
          <w:rFonts w:eastAsia="Times New Roman" w:cs="Times New Roman"/>
          <w:szCs w:val="24"/>
        </w:rPr>
        <w:t>Τραμπ</w:t>
      </w:r>
      <w:proofErr w:type="spellEnd"/>
      <w:r>
        <w:rPr>
          <w:rFonts w:eastAsia="Times New Roman" w:cs="Times New Roman"/>
          <w:szCs w:val="24"/>
        </w:rPr>
        <w:t>, 1,1 από την Κυβέρνηση, κύρι</w:t>
      </w:r>
      <w:r>
        <w:rPr>
          <w:rFonts w:eastAsia="Times New Roman" w:cs="Times New Roman"/>
          <w:szCs w:val="24"/>
        </w:rPr>
        <w:t xml:space="preserve">ε Υπουργέ, και κάποια </w:t>
      </w:r>
      <w:r>
        <w:rPr>
          <w:rFonts w:eastAsia="Times New Roman" w:cs="Times New Roman"/>
          <w:szCs w:val="24"/>
        </w:rPr>
        <w:lastRenderedPageBreak/>
        <w:t>στιγμή στη συνέντευξή σας, στην παρουσία σας στο Υπουργείο Εθνικής Άμυνας πριν από λίγο καιρό, μιλήσατε για 1,5. Έχουμε δηλαδή 1,5, 1,1 και 2,4</w:t>
      </w:r>
      <w:r w:rsidRPr="009A3875">
        <w:rPr>
          <w:rFonts w:eastAsia="Times New Roman" w:cs="Times New Roman"/>
          <w:szCs w:val="24"/>
        </w:rPr>
        <w:t xml:space="preserve"> </w:t>
      </w:r>
      <w:r>
        <w:rPr>
          <w:rFonts w:eastAsia="Times New Roman" w:cs="Times New Roman"/>
          <w:szCs w:val="24"/>
        </w:rPr>
        <w:t>δισ</w:t>
      </w:r>
      <w:r>
        <w:rPr>
          <w:rFonts w:eastAsia="Times New Roman" w:cs="Times New Roman"/>
          <w:szCs w:val="24"/>
        </w:rPr>
        <w:t>εκατομμύρια</w:t>
      </w:r>
      <w:r>
        <w:rPr>
          <w:rFonts w:eastAsia="Times New Roman" w:cs="Times New Roman"/>
          <w:szCs w:val="24"/>
        </w:rPr>
        <w:t xml:space="preserve"> δολάρια. Διευκρινίστε πόσα θα είναι.</w:t>
      </w:r>
    </w:p>
    <w:p w14:paraId="6598019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Θέλω να μου πείτε κάτι: ο αρχικός σχεδιασμός, που ξέραμε όλοι μας και είχαμε ακούσει από την Πολεμική Αεροπορία, ήταν ότι θα αναβαθμίζατε ενενήντα τρία </w:t>
      </w:r>
      <w:r>
        <w:rPr>
          <w:rFonts w:eastAsia="Times New Roman" w:cs="Times New Roman"/>
          <w:szCs w:val="24"/>
          <w:lang w:val="en-US"/>
        </w:rPr>
        <w:t>F</w:t>
      </w:r>
      <w:r>
        <w:rPr>
          <w:rFonts w:eastAsia="Times New Roman" w:cs="Times New Roman"/>
          <w:szCs w:val="24"/>
        </w:rPr>
        <w:t>-</w:t>
      </w:r>
      <w:r w:rsidRPr="000D6979">
        <w:rPr>
          <w:rFonts w:eastAsia="Times New Roman" w:cs="Times New Roman"/>
          <w:szCs w:val="24"/>
        </w:rPr>
        <w:t xml:space="preserve">16. </w:t>
      </w:r>
      <w:r>
        <w:rPr>
          <w:rFonts w:eastAsia="Times New Roman" w:cs="Times New Roman"/>
          <w:szCs w:val="24"/>
        </w:rPr>
        <w:t>Πήρατε μ</w:t>
      </w:r>
      <w:r>
        <w:rPr>
          <w:rFonts w:eastAsia="Times New Roman" w:cs="Times New Roman"/>
          <w:szCs w:val="24"/>
        </w:rPr>
        <w:t>ί</w:t>
      </w:r>
      <w:r>
        <w:rPr>
          <w:rFonts w:eastAsia="Times New Roman" w:cs="Times New Roman"/>
          <w:szCs w:val="24"/>
        </w:rPr>
        <w:t>α απόφαση για ενενήντα τρία -έχουμε παραπάνω- και θα αφήνατε έξω τριάντα, τα οποία αυτά τ</w:t>
      </w:r>
      <w:r>
        <w:rPr>
          <w:rFonts w:eastAsia="Times New Roman" w:cs="Times New Roman"/>
          <w:szCs w:val="24"/>
        </w:rPr>
        <w:t>ριάντα ήταν μετά από το 2005 και δεν χρειαζόντουσαν αναβάθμιση. Μετά έρχεται το ΚΥΣΕΑ και προβλέπει εκσυγχρονισμό ογδόντα πέντε αεροσκαφών, από τα οποία εξαιρείτε τα παλαιότερα και εντάσσετε τα νεότερα, του 2005. Τα παλαιότερα είναι που θέλουν. Μπορείτε να</w:t>
      </w:r>
      <w:r>
        <w:rPr>
          <w:rFonts w:eastAsia="Times New Roman" w:cs="Times New Roman"/>
          <w:szCs w:val="24"/>
        </w:rPr>
        <w:t xml:space="preserve"> μας πείτε πόσα και ποιας εποχής; Είναι μία απορία, να τη λύσουμε. </w:t>
      </w:r>
    </w:p>
    <w:p w14:paraId="6598019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Δεύτερο, όσον αφορά το αναλογικό και το ψηφιακό στο ραντάρ και στο σύστημα αυτοπροστασίας, είναι συμβατά ή δεν είναι; Δεν είναι προφανώς. Αν θα τα κάνετε συμβατά, πώς θα τα κάνετε; Θα είνα</w:t>
      </w:r>
      <w:r>
        <w:rPr>
          <w:rFonts w:eastAsia="Times New Roman" w:cs="Times New Roman"/>
          <w:szCs w:val="24"/>
        </w:rPr>
        <w:t xml:space="preserve">ι μέσα στο κόστος της αναβάθμισης ή θα μας προκύψει επιπλέον ποσό και επιπλέον τεχνογνωσία; </w:t>
      </w:r>
    </w:p>
    <w:p w14:paraId="6598019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απορία: Λέτε ότι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θα έχει το πάνω χέρι για το ποσό που αφορά τις υπεργολαβίες. Εδώ που τα λέμε δεν θα χρειαζόντουσαν υπεργολαβίες, αν είχαμε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πραγματικά εθνική, όπως λέμε εμείς, δημόσια, κρατική βιομηχανία. Δεν θα τις χρειαζόμασταν, θα ήταν ενταγμένες μέσα. Θα ήταν κοινωνικοποιημένα, θα ήταν στα χέρια του λαού αυτά τα πράγματα.</w:t>
      </w:r>
    </w:p>
    <w:p w14:paraId="6598019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Εντάξει, θα αποφασίζει εκείνη. Με ποια διαδικασία; Θα προκηρύσσει δη</w:t>
      </w:r>
      <w:r>
        <w:rPr>
          <w:rFonts w:eastAsia="Times New Roman" w:cs="Times New Roman"/>
          <w:szCs w:val="24"/>
        </w:rPr>
        <w:t xml:space="preserve">λαδή, κατά την άποψή σας, η ΕΑΒ τον διαγωνισμό για την υπεργολαβία, με προδιαγραφές που θα δίνει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0F50DB">
        <w:rPr>
          <w:rFonts w:eastAsia="Times New Roman" w:cs="Times New Roman"/>
          <w:szCs w:val="24"/>
        </w:rPr>
        <w:t xml:space="preserve"> </w:t>
      </w:r>
      <w:r>
        <w:rPr>
          <w:rFonts w:eastAsia="Times New Roman" w:cs="Times New Roman"/>
          <w:szCs w:val="24"/>
        </w:rPr>
        <w:t xml:space="preserve">και μετά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θα είναι αυτή που θα αποφασίζει ποιος θα είναι ο υπεργολάβος; Ή μήπως έχουμε συναίσθηση ότι αυτό δεν περιλαμβάνει και </w:t>
      </w:r>
      <w:r>
        <w:rPr>
          <w:rFonts w:eastAsia="Times New Roman" w:cs="Times New Roman"/>
          <w:szCs w:val="24"/>
        </w:rPr>
        <w:t>επιλογή του προσωπικού του κατασκευαστικού και του συμφεροντολογικού, για να αφήσουμε έξω τα χρήματα;</w:t>
      </w:r>
    </w:p>
    <w:p w14:paraId="6598019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Δηλαδή ομολογείτε, με βάση τη γενική πολιτική, ακόμα και σε μία τροπολογία που φέρνετε εδώ χωρίς να έχει περάσει από την αρμόδια </w:t>
      </w:r>
      <w:r>
        <w:rPr>
          <w:rFonts w:eastAsia="Times New Roman" w:cs="Times New Roman"/>
          <w:szCs w:val="24"/>
        </w:rPr>
        <w:t>ε</w:t>
      </w:r>
      <w:r>
        <w:rPr>
          <w:rFonts w:eastAsia="Times New Roman" w:cs="Times New Roman"/>
          <w:szCs w:val="24"/>
        </w:rPr>
        <w:t xml:space="preserve">πιτροπή Εξοπλισμών ούτε </w:t>
      </w:r>
      <w:r>
        <w:rPr>
          <w:rFonts w:eastAsia="Times New Roman" w:cs="Times New Roman"/>
          <w:szCs w:val="24"/>
        </w:rPr>
        <w:t>με την τυπική διαδικασία -έρχεται σαν τροπολογία, είναι περίπου 230.000.000- ομο</w:t>
      </w:r>
      <w:r>
        <w:rPr>
          <w:rFonts w:eastAsia="Times New Roman" w:cs="Times New Roman"/>
          <w:szCs w:val="24"/>
        </w:rPr>
        <w:lastRenderedPageBreak/>
        <w:t xml:space="preserve">λογείτε ότι δεν είμαστε απλώς ενταγμένοι στο να γίνουμε μια απέραντη νατοϊκή βάση απ’ άκρου σε άκρο της χώρας, αλλά εκλαμβάνεται και ως επένδυση και εξασφάλιση εργασίας. Άγρια </w:t>
      </w:r>
      <w:r>
        <w:rPr>
          <w:rFonts w:eastAsia="Times New Roman" w:cs="Times New Roman"/>
          <w:szCs w:val="24"/>
        </w:rPr>
        <w:t>Δύση θυμίζει αυτό το πράγμα. Σαν σφραγισμένα θα είναι όλα τα στρατιωτικά και εκπαιδευτικά επί του στρατιωτικού εξοπλισμού ζητήματα, θα είναι σαν να μας μπαίνει και μια σφραγίδα ανθρώπων που ανήκουν κάπου, όχι που εξυπηρετούν. Δεν είναι συμμαχική καν αυτή η</w:t>
      </w:r>
      <w:r>
        <w:rPr>
          <w:rFonts w:eastAsia="Times New Roman" w:cs="Times New Roman"/>
          <w:szCs w:val="24"/>
        </w:rPr>
        <w:t xml:space="preserve"> αντίληψη, είναι ότι γινόμαστε υπεργολάβοι, τσιράκια, «μεντεσέδες» -δικό σας είναι το λεξιλόγιο-, για να εξυπηρετήσουμε συμφέροντα τα οποία πόρρω απέχουν από τα εθνικά, από την ώρα που δεν τα καθορίζει ο ελληνικός λαός.</w:t>
      </w:r>
    </w:p>
    <w:p w14:paraId="6598019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Καταψηφίζουμε και τη σύμβαση έτσι όπ</w:t>
      </w:r>
      <w:r>
        <w:rPr>
          <w:rFonts w:eastAsia="Times New Roman" w:cs="Times New Roman"/>
          <w:szCs w:val="24"/>
        </w:rPr>
        <w:t>ως έχει έρθει, καταψηφίζουμε και την τροπολογία. Και σας καλούμε -δεν έχω άλλο τρόπο να σας το πω, γιατί τα ζητήματα των Ενόπλων Δυνάμεων οφείλουν να είναι κάπως -πώς να σας το πω;- πιο σεμνά, εκεί εξαντλείται ο πατριωτισμός, όχι κάπου αλλού- να μην πλασάρ</w:t>
      </w:r>
      <w:r>
        <w:rPr>
          <w:rFonts w:eastAsia="Times New Roman" w:cs="Times New Roman"/>
          <w:szCs w:val="24"/>
        </w:rPr>
        <w:t xml:space="preserve">ετε για εθνικό οτιδήποτε αφορά σε αλλότρια συμφέροντα. </w:t>
      </w:r>
    </w:p>
    <w:p w14:paraId="6598019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Είναι η μεγαλύτερη προσβολή στην ιστορία, στην αγωνιστική ιστορία του ελληνικού λαού να του πλασάρετε για εθνικό οτιδήποτε αφορά νατοϊκά, ιμπεριαλιστικά συμφέροντα, τα οποία δικαιολογούν απολύτως ιστο</w:t>
      </w:r>
      <w:r>
        <w:rPr>
          <w:rFonts w:eastAsia="Times New Roman" w:cs="Times New Roman"/>
          <w:szCs w:val="24"/>
        </w:rPr>
        <w:t>ρικά ποιοι είναι πραγματικοί σφαγείς λαών. Αυτό δεν μπορεί να είναι πατριωτικός ορίζοντας για την Ελλάδα.</w:t>
      </w:r>
    </w:p>
    <w:p w14:paraId="65980197" w14:textId="77777777" w:rsidR="00665451" w:rsidRDefault="007410E1">
      <w:pPr>
        <w:spacing w:line="600" w:lineRule="auto"/>
        <w:ind w:firstLine="720"/>
        <w:jc w:val="both"/>
        <w:rPr>
          <w:rFonts w:eastAsia="Times New Roman" w:cs="Times New Roman"/>
          <w:szCs w:val="24"/>
        </w:rPr>
      </w:pPr>
      <w:r w:rsidRPr="008E3781">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Κατσίκης</w:t>
      </w:r>
      <w:proofErr w:type="spellEnd"/>
      <w:r>
        <w:rPr>
          <w:rFonts w:eastAsia="Times New Roman" w:cs="Times New Roman"/>
          <w:szCs w:val="24"/>
        </w:rPr>
        <w:t>, εισηγητής των ΑΝΕΛ.</w:t>
      </w:r>
    </w:p>
    <w:p w14:paraId="65980198" w14:textId="77777777" w:rsidR="00665451" w:rsidRDefault="007410E1">
      <w:pPr>
        <w:spacing w:line="600" w:lineRule="auto"/>
        <w:ind w:firstLine="720"/>
        <w:jc w:val="both"/>
        <w:rPr>
          <w:rFonts w:eastAsia="Times New Roman" w:cs="Times New Roman"/>
          <w:szCs w:val="24"/>
        </w:rPr>
      </w:pPr>
      <w:r w:rsidRPr="008E3781">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6598019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Δεν έχω να προσθέσω</w:t>
      </w:r>
      <w:r>
        <w:rPr>
          <w:rFonts w:eastAsia="Times New Roman" w:cs="Times New Roman"/>
          <w:szCs w:val="24"/>
        </w:rPr>
        <w:t xml:space="preserve"> πολλά μετά από τα όσα κατέθεσε ο Υπουργός Εθνικής Άμυνας του οποίου η τοποθέτηση και μεστή και εμπεριστατωμένη και διευκρινιστική ήταν ως προς το περιεχόμενο και την αιτιολογική έκθεση της παρούσης τροπολογίας την οποία και συζητάμε.</w:t>
      </w:r>
    </w:p>
    <w:p w14:paraId="6598019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Έχω να πω, κύριε Πρόε</w:t>
      </w:r>
      <w:r>
        <w:rPr>
          <w:rFonts w:eastAsia="Times New Roman" w:cs="Times New Roman"/>
          <w:szCs w:val="24"/>
        </w:rPr>
        <w:t xml:space="preserve">δρε, ότι αυτή η τροπολογία αναφέρεται στο πλαίσιο διακρατικής συμφωνίας η οποία υπεγράφη στις 30 Απριλίου με την Κυβέρνηση των Ηνωμένων Πολιτειών </w:t>
      </w:r>
      <w:r>
        <w:rPr>
          <w:rFonts w:eastAsia="Times New Roman" w:cs="Times New Roman"/>
          <w:szCs w:val="24"/>
        </w:rPr>
        <w:lastRenderedPageBreak/>
        <w:t xml:space="preserve">της Αμερικής για τις ανάγκες υλοποίησης προγράμματος εκσυγχρονισμού και αναβάθμισης των αεροσκαφών </w:t>
      </w:r>
      <w:r>
        <w:rPr>
          <w:rFonts w:eastAsia="Times New Roman" w:cs="Times New Roman"/>
          <w:szCs w:val="24"/>
          <w:lang w:val="en-US"/>
        </w:rPr>
        <w:t>F</w:t>
      </w:r>
      <w:r w:rsidRPr="006D40BD">
        <w:rPr>
          <w:rFonts w:eastAsia="Times New Roman" w:cs="Times New Roman"/>
          <w:szCs w:val="24"/>
        </w:rPr>
        <w:t>-16</w:t>
      </w:r>
      <w:r>
        <w:rPr>
          <w:rFonts w:eastAsia="Times New Roman" w:cs="Times New Roman"/>
          <w:szCs w:val="24"/>
        </w:rPr>
        <w:t xml:space="preserve"> της Πο</w:t>
      </w:r>
      <w:r>
        <w:rPr>
          <w:rFonts w:eastAsia="Times New Roman" w:cs="Times New Roman"/>
          <w:szCs w:val="24"/>
        </w:rPr>
        <w:t xml:space="preserve">λεμικής Αεροπορίας. </w:t>
      </w:r>
    </w:p>
    <w:p w14:paraId="6598019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Με αυτήν, λοιπόν, την τροπολογία που συζητάμε εδώ τώρα γίνεται αποδεκτή η προσφορά του αποκλειστικού κατασκευαστή των μαχητικών αεροσκαφών </w:t>
      </w:r>
      <w:r>
        <w:rPr>
          <w:rFonts w:eastAsia="Times New Roman" w:cs="Times New Roman"/>
          <w:szCs w:val="24"/>
          <w:lang w:val="en-US"/>
        </w:rPr>
        <w:t>F</w:t>
      </w:r>
      <w:r w:rsidRPr="006D40BD">
        <w:rPr>
          <w:rFonts w:eastAsia="Times New Roman" w:cs="Times New Roman"/>
          <w:szCs w:val="24"/>
        </w:rPr>
        <w:t>-16</w:t>
      </w:r>
      <w:r>
        <w:rPr>
          <w:rFonts w:eastAsia="Times New Roman" w:cs="Times New Roman"/>
          <w:szCs w:val="24"/>
        </w:rPr>
        <w:t xml:space="preserve">, της εταιρείας δηλαδή </w:t>
      </w:r>
      <w:r>
        <w:rPr>
          <w:rFonts w:eastAsia="Times New Roman" w:cs="Times New Roman"/>
          <w:szCs w:val="24"/>
        </w:rPr>
        <w:t>«</w:t>
      </w:r>
      <w:r>
        <w:rPr>
          <w:rFonts w:eastAsia="Times New Roman" w:cs="Times New Roman"/>
          <w:szCs w:val="24"/>
          <w:lang w:val="en-US"/>
        </w:rPr>
        <w:t>LOCKHEED</w:t>
      </w:r>
      <w:r w:rsidRPr="004D50E8">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συνολικής ονομαστικής αξίας τουλάχιστον 230 εκατομ</w:t>
      </w:r>
      <w:r>
        <w:rPr>
          <w:rFonts w:eastAsia="Times New Roman" w:cs="Times New Roman"/>
          <w:szCs w:val="24"/>
        </w:rPr>
        <w:t xml:space="preserve">μυρίων ευρώ, που περιλαμβάνει συνολικά δώδεκα προγράμματα επ’ </w:t>
      </w:r>
      <w:proofErr w:type="spellStart"/>
      <w:r>
        <w:rPr>
          <w:rFonts w:eastAsia="Times New Roman" w:cs="Times New Roman"/>
          <w:szCs w:val="24"/>
        </w:rPr>
        <w:t>ωφελεία</w:t>
      </w:r>
      <w:proofErr w:type="spellEnd"/>
      <w:r>
        <w:rPr>
          <w:rFonts w:eastAsia="Times New Roman" w:cs="Times New Roman"/>
          <w:szCs w:val="24"/>
        </w:rPr>
        <w:t xml:space="preserve"> του Υπουργείου Εθνικής Άμυνας και της Ελληνικής Αμυντικής Βιομηχανίας. </w:t>
      </w:r>
    </w:p>
    <w:p w14:paraId="6598019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Τα ανωτέρω προγράμματα αφορούν, μεταξύ άλλων, την εγκατάσταση συλλογών αναβάθμισης αεροσκαφών από την Ελληνική Αερ</w:t>
      </w:r>
      <w:r>
        <w:rPr>
          <w:rFonts w:eastAsia="Times New Roman" w:cs="Times New Roman"/>
          <w:szCs w:val="24"/>
        </w:rPr>
        <w:t xml:space="preserve">οπορική Βιομηχανία, ΕΑΒ, την κατασκευή επιπλέον </w:t>
      </w:r>
      <w:proofErr w:type="spellStart"/>
      <w:r>
        <w:rPr>
          <w:rFonts w:eastAsia="Times New Roman" w:cs="Times New Roman"/>
          <w:szCs w:val="24"/>
        </w:rPr>
        <w:t>υποσυγκροτημάτων</w:t>
      </w:r>
      <w:proofErr w:type="spellEnd"/>
      <w:r>
        <w:rPr>
          <w:rFonts w:eastAsia="Times New Roman" w:cs="Times New Roman"/>
          <w:szCs w:val="24"/>
        </w:rPr>
        <w:t xml:space="preserve"> αεροσκαφών από την ΕΑΒ και τη δυνατότητα εργοστασιακής συντήρησης κινητήρων.</w:t>
      </w:r>
    </w:p>
    <w:p w14:paraId="6598019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Με την προτεινόμενη τροπολογία καθίσταται αναγκαία και επωφελής η εγκαθίδρυση και διατήρηση της εγχώριας τεχνολογι</w:t>
      </w:r>
      <w:r>
        <w:rPr>
          <w:rFonts w:eastAsia="Times New Roman" w:cs="Times New Roman"/>
          <w:szCs w:val="24"/>
        </w:rPr>
        <w:t xml:space="preserve">κής βιομηχανικής βάσης που θα διασφαλίζει την άμεση και στο </w:t>
      </w:r>
      <w:r>
        <w:rPr>
          <w:rFonts w:eastAsia="Times New Roman" w:cs="Times New Roman"/>
          <w:szCs w:val="24"/>
        </w:rPr>
        <w:lastRenderedPageBreak/>
        <w:t>υψηλότερο δυνατό επίπεδο ανταπόκριση υποστήριξης των Ενόπλων Δυνάμεων, καθώς η απρόσκοπτη χρήση των αεροσκαφών, που διασφαλίζεται μέσω της συγκεκριμένης προσφοράς, πιστεύουμε ότι είναι ζωτικής σημ</w:t>
      </w:r>
      <w:r>
        <w:rPr>
          <w:rFonts w:eastAsia="Times New Roman" w:cs="Times New Roman"/>
          <w:szCs w:val="24"/>
        </w:rPr>
        <w:t>ασίας για την εθνική ασφάλεια και την άμυνα της χώρας.</w:t>
      </w:r>
    </w:p>
    <w:p w14:paraId="6598019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Η αποδοχή της προσφοράς εξασφαλίζει την υλοποίηση του προγράμματος εκσυγχρονισμού των αεροσκαφών και παρέχει σημαντικά οφέλη στην εγχώρια αμυντική βιομηχανία. Η προσφορά του κατασκευαστή παρέχεται χωρί</w:t>
      </w:r>
      <w:r>
        <w:rPr>
          <w:rFonts w:eastAsia="Times New Roman" w:cs="Times New Roman"/>
          <w:szCs w:val="24"/>
        </w:rPr>
        <w:t xml:space="preserve">ς να επέρχεται οικονομική επιβάρυνση στον κρατικό προϋπολογισμό και αποσκοπεί στην οριστική εκ μέρους του διευθέτηση τυχόν υποχρεώσεών του που απορρέουν από παρεπόμενες συμβάσεις με το ΥΠΕΘΑ και είναι σχετικές με το εν λόγω αντικείμενο. </w:t>
      </w:r>
    </w:p>
    <w:p w14:paraId="6598019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Δεν προκαλούνται, </w:t>
      </w:r>
      <w:r>
        <w:rPr>
          <w:rFonts w:eastAsia="Times New Roman" w:cs="Times New Roman"/>
          <w:szCs w:val="24"/>
        </w:rPr>
        <w:t>λοιπόν, πρόσθετες δημοσιονομικές επιπτώσεις επί των προϋπολογισμών των λοιπών φορέων της Γενικής Κυβέρνησης καθόσον δεν επέρχονται τροποποιήσεις στο ύψος των πληρωμών της προαναφερόμενης συναφθείσας διακρατικής συμφωνίας.</w:t>
      </w:r>
    </w:p>
    <w:p w14:paraId="659801A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Τελειώνοντας θα ήθελα, αφού άκουσα</w:t>
      </w:r>
      <w:r>
        <w:rPr>
          <w:rFonts w:eastAsia="Times New Roman" w:cs="Times New Roman"/>
          <w:szCs w:val="24"/>
        </w:rPr>
        <w:t xml:space="preserve"> προσεκτικά, κύριοι συνάδελφοι, τα σχόλια των προηγούμενων εισηγητών, να κάνω την εξής παρατήρηση. Θα πρέπει σήμερα να καταλήξουμε αν θέλουμε την υλοποίηση αυτής της διακρατικής συμφωνίας την ίδια στιγμή που στο Αιγαίο γίνεται ένας πόλεμος. Θα πρέπει να κα</w:t>
      </w:r>
      <w:r>
        <w:rPr>
          <w:rFonts w:eastAsia="Times New Roman" w:cs="Times New Roman"/>
          <w:szCs w:val="24"/>
        </w:rPr>
        <w:t xml:space="preserve">ταλήξουμε εάν θέλουμε να εκσυγχρονίσουμε το μέσο της Πολεμικής μας Αεροπορίας για αντιμετώπιση όλων αυτών των προβλημάτων και των απειλών που δεν σταμάτησαν ποτέ να προέρχονται από τον «εξ Ανατολών κίνδυνο». </w:t>
      </w:r>
    </w:p>
    <w:p w14:paraId="659801A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Βέβαια γνωρίζω ότι κάποιες τοποθετήσεις εκπροσώ</w:t>
      </w:r>
      <w:r>
        <w:rPr>
          <w:rFonts w:eastAsia="Times New Roman" w:cs="Times New Roman"/>
          <w:szCs w:val="24"/>
        </w:rPr>
        <w:t xml:space="preserve">πων των πολιτικών δυνάμεων έχουν τη γενεσιουργό τους αιτία στην </w:t>
      </w:r>
      <w:proofErr w:type="spellStart"/>
      <w:r>
        <w:rPr>
          <w:rFonts w:eastAsia="Times New Roman" w:cs="Times New Roman"/>
          <w:szCs w:val="24"/>
        </w:rPr>
        <w:t>πολιτικοϊδεολογική</w:t>
      </w:r>
      <w:proofErr w:type="spellEnd"/>
      <w:r>
        <w:rPr>
          <w:rFonts w:eastAsia="Times New Roman" w:cs="Times New Roman"/>
          <w:szCs w:val="24"/>
        </w:rPr>
        <w:t xml:space="preserve"> τους υπόσταση, όπως και κάποιες άλλες τοποθετήσεις εστιάζουν το ενδιαφέρον στο κατά πόσο αυτά τα 230 εκατομμύρια, τα οποία δίδονται υπό μορφή ανταπόδοσης, υπό μορφή παροχής </w:t>
      </w:r>
      <w:r>
        <w:rPr>
          <w:rFonts w:eastAsia="Times New Roman" w:cs="Times New Roman"/>
          <w:szCs w:val="24"/>
        </w:rPr>
        <w:t xml:space="preserve">και όχι έκπτωσης, όπως σημείωσε προηγουμένως και ο Υπουργός Εθνικής Άμυνας, εγγυώνται τη διαφάνεια στην υλοποίηση αυτής της προσφοράς, προσφορά για την οποία αναφέρεται και η συγκεκριμένη τροπολογία. Πράγματι είναι θεμιτό να αναπτύσσεται τέτοιος πολιτικός </w:t>
      </w:r>
      <w:r>
        <w:rPr>
          <w:rFonts w:eastAsia="Times New Roman" w:cs="Times New Roman"/>
          <w:szCs w:val="24"/>
        </w:rPr>
        <w:t xml:space="preserve">διάλογος σε αυτήν την </w:t>
      </w:r>
      <w:r>
        <w:rPr>
          <w:rFonts w:eastAsia="Times New Roman" w:cs="Times New Roman"/>
          <w:szCs w:val="24"/>
        </w:rPr>
        <w:lastRenderedPageBreak/>
        <w:t xml:space="preserve">Αίθουσα. Όπως, επίσης, ευαγγελιζόμενοι και τη διαφάνεια τα στελέχη του Υπουργείου Εθνικής Άμυνας, αρχής γενομένης από την πολιτική ηγεσία, που την εκπροσωπεί ο κ. Πάνος Καμμένος, </w:t>
      </w:r>
      <w:proofErr w:type="spellStart"/>
      <w:r>
        <w:rPr>
          <w:rFonts w:eastAsia="Times New Roman" w:cs="Times New Roman"/>
          <w:szCs w:val="24"/>
        </w:rPr>
        <w:t>εδόθη</w:t>
      </w:r>
      <w:proofErr w:type="spellEnd"/>
      <w:r>
        <w:rPr>
          <w:rFonts w:eastAsia="Times New Roman" w:cs="Times New Roman"/>
          <w:szCs w:val="24"/>
        </w:rPr>
        <w:t xml:space="preserve"> η ευχέρεια σε όλους να έχετε πρόσβαση σε όλα εκεί</w:t>
      </w:r>
      <w:r>
        <w:rPr>
          <w:rFonts w:eastAsia="Times New Roman" w:cs="Times New Roman"/>
          <w:szCs w:val="24"/>
        </w:rPr>
        <w:t xml:space="preserve">να τα στοιχεία τα οποία τεκμηριώνουν τα μέχρι τώρα </w:t>
      </w:r>
      <w:proofErr w:type="spellStart"/>
      <w:r>
        <w:rPr>
          <w:rFonts w:eastAsia="Times New Roman" w:cs="Times New Roman"/>
          <w:szCs w:val="24"/>
        </w:rPr>
        <w:t>λεχθέντα</w:t>
      </w:r>
      <w:proofErr w:type="spellEnd"/>
      <w:r>
        <w:rPr>
          <w:rFonts w:eastAsia="Times New Roman" w:cs="Times New Roman"/>
          <w:szCs w:val="24"/>
        </w:rPr>
        <w:t>, τα οποία -επαναλαμβάνω- στοιχειοθετούν τη διαφάνεια αυτού του εγχειρήματος όπως περιγράφεται μέσα από την κατατεθείσα τροπολογία.</w:t>
      </w:r>
    </w:p>
    <w:p w14:paraId="659801A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Ως εκ τούτου, επειδή, κύριοι συνάδελφοι, πάντα μέχρι σήμερα σε θέ</w:t>
      </w:r>
      <w:r>
        <w:rPr>
          <w:rFonts w:eastAsia="Times New Roman" w:cs="Times New Roman"/>
          <w:szCs w:val="24"/>
        </w:rPr>
        <w:t xml:space="preserve">ματα εθνικής άμυνας είχε αναπτυχθεί μεταξύ μας ένα ενωτικό κλίμα, συναινετικό, προς όφελος της πατρίδας μας και των Ενόπλων Δυνάμεων, θα ήθελα να παρακαλέσω και αυτή τη φορά στο ίδιο συναινετικό κλίμα να ψηφιστεί η κατατεθείσα τροπολογία. </w:t>
      </w:r>
    </w:p>
    <w:p w14:paraId="659801A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59801A4" w14:textId="77777777" w:rsidR="00665451" w:rsidRDefault="007410E1">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w:t>
      </w:r>
    </w:p>
    <w:p w14:paraId="659801A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Τον λόγο έχει ο κ. Σπ</w:t>
      </w:r>
      <w:r>
        <w:rPr>
          <w:rFonts w:eastAsia="Times New Roman" w:cs="Times New Roman"/>
          <w:szCs w:val="24"/>
        </w:rPr>
        <w:t>υρίδων</w:t>
      </w:r>
      <w:r>
        <w:rPr>
          <w:rFonts w:eastAsia="Times New Roman" w:cs="Times New Roman"/>
          <w:szCs w:val="24"/>
        </w:rPr>
        <w:t xml:space="preserve">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w:t>
      </w:r>
    </w:p>
    <w:p w14:paraId="659801A6"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Ευχαριστώ, κύριε Πρόεδρε.</w:t>
      </w:r>
    </w:p>
    <w:p w14:paraId="659801A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Η συμβατική υποχρέωση της </w:t>
      </w:r>
      <w:r>
        <w:rPr>
          <w:rFonts w:eastAsia="Times New Roman" w:cs="Times New Roman"/>
          <w:szCs w:val="24"/>
        </w:rPr>
        <w:t>«</w:t>
      </w:r>
      <w:r>
        <w:rPr>
          <w:rFonts w:eastAsia="Times New Roman" w:cs="Times New Roman"/>
          <w:szCs w:val="24"/>
          <w:lang w:val="en-US"/>
        </w:rPr>
        <w:t>LOCKHEED</w:t>
      </w:r>
      <w:r w:rsidRPr="00596BC1">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596BC1">
        <w:rPr>
          <w:rFonts w:eastAsia="Times New Roman" w:cs="Times New Roman"/>
          <w:szCs w:val="24"/>
        </w:rPr>
        <w:t xml:space="preserve"> </w:t>
      </w:r>
      <w:r>
        <w:rPr>
          <w:rFonts w:eastAsia="Times New Roman" w:cs="Times New Roman"/>
          <w:szCs w:val="24"/>
        </w:rPr>
        <w:t xml:space="preserve">αποτελεί, ως γνωστόν, βασικό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υλοποίηση της αναβάθμισης των </w:t>
      </w:r>
      <w:r>
        <w:rPr>
          <w:rFonts w:eastAsia="Times New Roman" w:cs="Times New Roman"/>
          <w:szCs w:val="24"/>
          <w:lang w:val="en-US"/>
        </w:rPr>
        <w:t>F</w:t>
      </w:r>
      <w:r>
        <w:rPr>
          <w:rFonts w:eastAsia="Times New Roman" w:cs="Times New Roman"/>
          <w:szCs w:val="24"/>
        </w:rPr>
        <w:t>-</w:t>
      </w:r>
      <w:r w:rsidRPr="00A26BB9">
        <w:rPr>
          <w:rFonts w:eastAsia="Times New Roman" w:cs="Times New Roman"/>
          <w:szCs w:val="24"/>
        </w:rPr>
        <w:t>16</w:t>
      </w:r>
      <w:r>
        <w:rPr>
          <w:rFonts w:eastAsia="Times New Roman" w:cs="Times New Roman"/>
          <w:szCs w:val="24"/>
        </w:rPr>
        <w:t xml:space="preserve">. Εμείς, το Ποτάμι, συμφωνούμε ως αναγκαιότητα με την υλοποίηση αυτής της αναβάθμισης και βεβαίως δεν έχουμε πρόβλημα με τους νατοϊκούς σχεδιασμούς, γιατί θεωρούμε ότι η στρατηγική επιλογή τού να ανήκεις στη Δύση </w:t>
      </w:r>
      <w:r>
        <w:rPr>
          <w:rFonts w:eastAsia="Times New Roman" w:cs="Times New Roman"/>
          <w:szCs w:val="24"/>
        </w:rPr>
        <w:t xml:space="preserve">δεν νοείται </w:t>
      </w:r>
      <w:proofErr w:type="spellStart"/>
      <w:r>
        <w:rPr>
          <w:rFonts w:eastAsia="Times New Roman" w:cs="Times New Roman"/>
          <w:szCs w:val="24"/>
        </w:rPr>
        <w:t>αλά</w:t>
      </w:r>
      <w:proofErr w:type="spellEnd"/>
      <w:r>
        <w:rPr>
          <w:rFonts w:eastAsia="Times New Roman" w:cs="Times New Roman"/>
          <w:szCs w:val="24"/>
        </w:rPr>
        <w:t xml:space="preserve"> καρτ.</w:t>
      </w:r>
    </w:p>
    <w:p w14:paraId="659801A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Τώρα, κύριε Υπουργέ, η τόσο ανορθόδοξη διαδικασία η οποία ακολουθήθηκε, βεβαίως δημιουργεί το υπόβαθρο για την έκφραση κάθε είδους ερωτημάτων και υπονοιών βεβαίως, μιας και δεν ζούμε σε καιρούς της γνωστής σταθερότητας, αλλά ζούμε σε </w:t>
      </w:r>
      <w:r>
        <w:rPr>
          <w:rFonts w:eastAsia="Times New Roman" w:cs="Times New Roman"/>
          <w:szCs w:val="24"/>
        </w:rPr>
        <w:t>καιρούς πονηρούς. Έτσι, ένα θέμα το οποίο συνδέεται με τον τόσο αρνητικά επιβαρυμένο όρο των αντισταθμιστικών ωφελημάτων, θα ήθελε μ</w:t>
      </w:r>
      <w:r>
        <w:rPr>
          <w:rFonts w:eastAsia="Times New Roman" w:cs="Times New Roman"/>
          <w:szCs w:val="24"/>
        </w:rPr>
        <w:t>ί</w:t>
      </w:r>
      <w:r>
        <w:rPr>
          <w:rFonts w:eastAsia="Times New Roman" w:cs="Times New Roman"/>
          <w:szCs w:val="24"/>
        </w:rPr>
        <w:t xml:space="preserve">α άλλη αντιμετώπιση. </w:t>
      </w:r>
    </w:p>
    <w:p w14:paraId="659801A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Νομίζω ότι επίσης θα πρέπει να έχουμε κάποιες απαντήσεις πιο σαφείς, μιας και γνωρίζουμε ότι το σύνολ</w:t>
      </w:r>
      <w:r>
        <w:rPr>
          <w:rFonts w:eastAsia="Times New Roman" w:cs="Times New Roman"/>
          <w:szCs w:val="24"/>
        </w:rPr>
        <w:t xml:space="preserve">ο του έργου θα </w:t>
      </w:r>
      <w:r>
        <w:rPr>
          <w:rFonts w:eastAsia="Times New Roman" w:cs="Times New Roman"/>
          <w:szCs w:val="24"/>
        </w:rPr>
        <w:lastRenderedPageBreak/>
        <w:t>ανατίθετο στην ΕΑΒ. Θα θέλαμε, λοιπόν, με περισσότερη σαφήνεια να μας απαντήσετε όσον αφορά αυτό το περίπου 30% του έργου το οποίο θα ανατεθεί σε άλλες εταιρείες, να δούμε με ποιες διαδικασίες και με ποιες διασφαλίσεις διαφάνειας θα γίνει αυ</w:t>
      </w:r>
      <w:r>
        <w:rPr>
          <w:rFonts w:eastAsia="Times New Roman" w:cs="Times New Roman"/>
          <w:szCs w:val="24"/>
        </w:rPr>
        <w:t xml:space="preserve">τό, έτσι ώστε να διαμορφώσουμε μια συνολικότερη αντίληψη. Επί της ουσίας, όμως, ξαναλέω ότι εμείς δεν διαφωνούμε. Θέλουμε, όμως, σαφείς απαντήσεις για το ποιες διαδικασίες θα ακολουθηθούν σε σχέση με τη διαχείριση ενός τόσο ευαίσθητου και λεπτού ζητήματος </w:t>
      </w:r>
      <w:r>
        <w:rPr>
          <w:rFonts w:eastAsia="Times New Roman" w:cs="Times New Roman"/>
          <w:szCs w:val="24"/>
        </w:rPr>
        <w:t xml:space="preserve">και μάλιστα τέτοιου μεγέθους. </w:t>
      </w:r>
    </w:p>
    <w:p w14:paraId="659801A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Ευχαριστώ.</w:t>
      </w:r>
    </w:p>
    <w:p w14:paraId="659801AB" w14:textId="77777777" w:rsidR="00665451" w:rsidRDefault="007410E1">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w:t>
      </w:r>
    </w:p>
    <w:p w14:paraId="659801A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w:t>
      </w:r>
    </w:p>
    <w:p w14:paraId="659801A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πάρα πολύ, κύριε Πρόεδρε.</w:t>
      </w:r>
    </w:p>
    <w:p w14:paraId="659801A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Για την Κύρωση της Συμφωνίας η Ένωση </w:t>
      </w:r>
      <w:r>
        <w:rPr>
          <w:rFonts w:eastAsia="Times New Roman" w:cs="Times New Roman"/>
          <w:szCs w:val="24"/>
        </w:rPr>
        <w:t>Κεντρώων θα δώσει θετική ψήφο, συναινεί, δεν έχουμε κάποιο θέμα.</w:t>
      </w:r>
    </w:p>
    <w:p w14:paraId="659801A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για την τροπολογία η οποία έχει κατατεθεί, έχω τοποθετηθεί πάρα πολλές φορές μέσα σε αυτή την Αίθουσα και έχω πει ότι η χώρα έχει ανάγκη τη μεταξύ μας συνεργασία, τη συνεργασί</w:t>
      </w:r>
      <w:r>
        <w:rPr>
          <w:rFonts w:eastAsia="Times New Roman" w:cs="Times New Roman"/>
          <w:szCs w:val="24"/>
        </w:rPr>
        <w:t>α δηλαδή των πολιτικών δυνάμεων και ότι το μόνο το οποίο μπορεί να το πετύχει αυτό είναι η αλήθεια. Το μόνο το οποίο μπορεί να μας ενώσει μέσα εδώ είναι η αλήθεια.</w:t>
      </w:r>
    </w:p>
    <w:p w14:paraId="659801B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Η αλήθεια, κυρίες και κύριοι συνάδελφοι, είναι κατά τη γνώμη μου μ</w:t>
      </w:r>
      <w:r>
        <w:rPr>
          <w:rFonts w:eastAsia="Times New Roman" w:cs="Times New Roman"/>
          <w:szCs w:val="24"/>
        </w:rPr>
        <w:t>ί</w:t>
      </w:r>
      <w:r>
        <w:rPr>
          <w:rFonts w:eastAsia="Times New Roman" w:cs="Times New Roman"/>
          <w:szCs w:val="24"/>
        </w:rPr>
        <w:t>α πάρα πολύ καλή βάση, έν</w:t>
      </w:r>
      <w:r>
        <w:rPr>
          <w:rFonts w:eastAsia="Times New Roman" w:cs="Times New Roman"/>
          <w:szCs w:val="24"/>
        </w:rPr>
        <w:t>α πάρα πολύ καλό και ισχυρό θεμέλιο, για να μπορέσουμε να ξεκινήσουμε να χτίζουμε επάνω της την περίφημη πολιτική σταθερότητα, που όλοι μέσα σε αυτή την Αίθουσα γνωρίζουμε πως την έχει ανάγκη ο τόπος και κατά την άποψή μου, για να μπορέσουμε να τη χτίσουμε</w:t>
      </w:r>
      <w:r>
        <w:rPr>
          <w:rFonts w:eastAsia="Times New Roman" w:cs="Times New Roman"/>
          <w:szCs w:val="24"/>
        </w:rPr>
        <w:t xml:space="preserve"> αυτή την πολιτική σταθερότητα, πρέπει να έχουμε συναίνεση μεταξύ των πολιτικών δυνάμεων. Πολιτική σταθερότητα σημαίνει συνεργασία μεταξύ Βουλευτών που νομοθετούν και Κυβέρνησης. Σημαίνει συναίνεση σε κρίσιμα εθνικά θέματα. Σημαίνει εμπιστοσύνη στη δημοκρα</w:t>
      </w:r>
      <w:r>
        <w:rPr>
          <w:rFonts w:eastAsia="Times New Roman" w:cs="Times New Roman"/>
          <w:szCs w:val="24"/>
        </w:rPr>
        <w:t>τία και στους θεσμούς της.</w:t>
      </w:r>
    </w:p>
    <w:p w14:paraId="659801B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Η αλήθεια, λοιπόν, είναι εκείνο που μπορεί να τα πετύχει όλα αυτά. Η αλήθεια μπορεί να μας υποχρεώσει να συνεργαστούμε. Η αλήθεια πρέπει να μας αναγκάσει να συνεννοηθούμε. Η αλήθεια είναι εκείνη πάνω στην οποία μπορούμε να στηριχ</w:t>
      </w:r>
      <w:r>
        <w:rPr>
          <w:rFonts w:eastAsia="Times New Roman" w:cs="Times New Roman"/>
          <w:szCs w:val="24"/>
        </w:rPr>
        <w:t>τούμε για να οδηγήσουμε τη χώρα μας στο μέλλον σε υγιείς βάσεις, οι οποίες έχουν εκλείψει εδώ και πάρα πολλά χρόνια.</w:t>
      </w:r>
    </w:p>
    <w:p w14:paraId="659801B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Δυστυχώς, όμως, αυτή η αλήθεια βρίσκεται ακόμα και σήμερα στην εξορία. Την έχουμε διώξει από την Ελλάδα. Απόδειξη των όσων λέω αποτελούν τα</w:t>
      </w:r>
      <w:r>
        <w:rPr>
          <w:rFonts w:eastAsia="Times New Roman" w:cs="Times New Roman"/>
          <w:szCs w:val="24"/>
        </w:rPr>
        <w:t xml:space="preserve"> δεκάδες αναπάντητα ερωτήματα τα οποία θέτουν οι Έλληνες πολίτες και στα οποία δεν παίρνουν απάντηση μέσα από αυτό εδώ το Κοινοβούλιο.</w:t>
      </w:r>
    </w:p>
    <w:p w14:paraId="659801B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Αυτή λοιπόν η αλήθεια, η μοναδική αλήθεια που θα έπρεπε σήμερα να μας οδηγήσει όλους μέσα σε αυτή την Αίθουσα στην υπερψή</w:t>
      </w:r>
      <w:r>
        <w:rPr>
          <w:rFonts w:eastAsia="Times New Roman" w:cs="Times New Roman"/>
          <w:szCs w:val="24"/>
        </w:rPr>
        <w:t xml:space="preserve">φιση της τροπολογίας, είναι μια, πως η Τουρκία επιθυμεί και επιδιώκει τον πόλεμο με την Ελλάδα. </w:t>
      </w:r>
    </w:p>
    <w:p w14:paraId="659801B4" w14:textId="77777777" w:rsidR="00665451" w:rsidRDefault="007410E1">
      <w:pPr>
        <w:spacing w:line="600" w:lineRule="auto"/>
        <w:jc w:val="both"/>
        <w:rPr>
          <w:rFonts w:eastAsia="Times New Roman" w:cs="Times New Roman"/>
          <w:szCs w:val="24"/>
        </w:rPr>
      </w:pPr>
      <w:r>
        <w:rPr>
          <w:rFonts w:eastAsia="Times New Roman" w:cs="Times New Roman"/>
          <w:szCs w:val="24"/>
        </w:rPr>
        <w:t>Αυτή είναι η αλήθεια που θα έπρεπε για όλους εμάς να είναι ο φάρος που θα μας οδηγήσει στην υπερψήφιση αυτής της τροπολογίας.</w:t>
      </w:r>
    </w:p>
    <w:p w14:paraId="659801B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Όμως, κύριε Υπουργέ, η ανορθόδοξη</w:t>
      </w:r>
      <w:r>
        <w:rPr>
          <w:rFonts w:eastAsia="Times New Roman" w:cs="Times New Roman"/>
          <w:szCs w:val="24"/>
        </w:rPr>
        <w:t xml:space="preserve"> διαδικασία η οποία ακολουθείται με τη συγκεκριμένη τροπολογία, ο τρόπος και το περιεχόμενο το οποίο έχει μέσα της, οι πολλές ασάφειες τις οποίες έχει δημιουργήσει, το λίγο χρονικό διάστημα το οποίο έχουμε από την πλευρά μας να τη μελετήσουμε, διώχνουν την</w:t>
      </w:r>
      <w:r>
        <w:rPr>
          <w:rFonts w:eastAsia="Times New Roman" w:cs="Times New Roman"/>
          <w:szCs w:val="24"/>
        </w:rPr>
        <w:t xml:space="preserve"> αλήθεια αυτήν, τη «γκριζάρουν», της δίνουν σύννεφα.</w:t>
      </w:r>
    </w:p>
    <w:p w14:paraId="659801B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Υπουργέ, εμείς ως Ένωση Κεντρώων θα περιμένουμε να απαντήσουμε στα ερωτήματα τα οποία έχουν θέσει και οι συνάδελφοί μας και θα τοποθετηθούμε μετά από τις απαντήσεις τις οποίες θα δώσετε εσείς για τ</w:t>
      </w:r>
      <w:r>
        <w:rPr>
          <w:rFonts w:eastAsia="Times New Roman" w:cs="Times New Roman"/>
          <w:szCs w:val="24"/>
        </w:rPr>
        <w:t>η συγκεκριμένη τροπολογία.</w:t>
      </w:r>
    </w:p>
    <w:p w14:paraId="659801B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59801B8" w14:textId="77777777" w:rsidR="00665451" w:rsidRDefault="007410E1">
      <w:pPr>
        <w:spacing w:line="600" w:lineRule="auto"/>
        <w:ind w:firstLine="720"/>
        <w:jc w:val="both"/>
        <w:rPr>
          <w:rFonts w:eastAsia="Times New Roman" w:cs="Times New Roman"/>
          <w:szCs w:val="24"/>
        </w:rPr>
      </w:pPr>
      <w:r w:rsidRPr="0057150D">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59801B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Τον λόγο έχει ο κ. Βενιζέλος.</w:t>
      </w:r>
    </w:p>
    <w:p w14:paraId="659801BA" w14:textId="77777777" w:rsidR="00665451" w:rsidRDefault="007410E1">
      <w:pPr>
        <w:spacing w:line="600" w:lineRule="auto"/>
        <w:ind w:firstLine="720"/>
        <w:jc w:val="both"/>
        <w:rPr>
          <w:rFonts w:eastAsia="Times New Roman" w:cs="Times New Roman"/>
          <w:szCs w:val="24"/>
        </w:rPr>
      </w:pPr>
      <w:r w:rsidRPr="0057150D">
        <w:rPr>
          <w:rFonts w:eastAsia="Times New Roman" w:cs="Times New Roman"/>
          <w:b/>
          <w:szCs w:val="24"/>
        </w:rPr>
        <w:t>ΕΥΑΓΓΕΛΟΣ ΒΕΝΙΖΕΛΟΣ:</w:t>
      </w:r>
      <w:r>
        <w:rPr>
          <w:rFonts w:eastAsia="Times New Roman" w:cs="Times New Roman"/>
          <w:szCs w:val="24"/>
        </w:rPr>
        <w:t xml:space="preserve"> Κύριε Πρόεδρε, θα ήθελα να προσδιορίσω το αντικείμενο της σημερινής συζήτησης.</w:t>
      </w:r>
    </w:p>
    <w:p w14:paraId="659801B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Δεν συζητούμ</w:t>
      </w:r>
      <w:r>
        <w:rPr>
          <w:rFonts w:eastAsia="Times New Roman" w:cs="Times New Roman"/>
          <w:szCs w:val="24"/>
        </w:rPr>
        <w:t>ε σήμερα για τη συμμετοχή της Ελλάδος στο ΝΑΤΟ. Η Ελλάδα είναι μέλος της Βορειοατλαντικής Συμμαχίας από το 1952. Εντάχθηκε στο πρώτο κύμα διεύρυνσης μαζί με την Τουρκία.</w:t>
      </w:r>
    </w:p>
    <w:p w14:paraId="659801B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Δεν συζητούμε σήμερα για τη στρατηγική σημασία των ελληνοαμερικανικών σχέσεων. Η Αμερι</w:t>
      </w:r>
      <w:r>
        <w:rPr>
          <w:rFonts w:eastAsia="Times New Roman" w:cs="Times New Roman"/>
          <w:szCs w:val="24"/>
        </w:rPr>
        <w:t>κή είναι στρατηγικός εταίρος της Ελλάδος. Αυτό είναι μ</w:t>
      </w:r>
      <w:r>
        <w:rPr>
          <w:rFonts w:eastAsia="Times New Roman" w:cs="Times New Roman"/>
          <w:szCs w:val="24"/>
        </w:rPr>
        <w:t>ί</w:t>
      </w:r>
      <w:r>
        <w:rPr>
          <w:rFonts w:eastAsia="Times New Roman" w:cs="Times New Roman"/>
          <w:szCs w:val="24"/>
        </w:rPr>
        <w:t>α σταθερά της εξωτερικής πολιτικής και της πολιτικής ασφάλειας της χώρας.</w:t>
      </w:r>
    </w:p>
    <w:p w14:paraId="659801B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Δεν συζητούμε σήμερα για τις αντιφάσεις που εμπεριέχει και το νατοϊκό πλαίσιο και το πλαίσιο των ελληνοαμερικανικών σχέσεων, διότι και το ΝΑΤΟ και οι Ηνωμένες Πολιτείες λαμβάνουν υπ’ </w:t>
      </w:r>
      <w:proofErr w:type="spellStart"/>
      <w:r>
        <w:rPr>
          <w:rFonts w:eastAsia="Times New Roman" w:cs="Times New Roman"/>
          <w:szCs w:val="24"/>
        </w:rPr>
        <w:t>όψιν</w:t>
      </w:r>
      <w:proofErr w:type="spellEnd"/>
      <w:r>
        <w:rPr>
          <w:rFonts w:eastAsia="Times New Roman" w:cs="Times New Roman"/>
          <w:szCs w:val="24"/>
        </w:rPr>
        <w:t xml:space="preserve"> και άλλες χώρες και άλλες διαστάσεις και άλλες παραμέτρους στην ευρύ</w:t>
      </w:r>
      <w:r>
        <w:rPr>
          <w:rFonts w:eastAsia="Times New Roman" w:cs="Times New Roman"/>
          <w:szCs w:val="24"/>
        </w:rPr>
        <w:t xml:space="preserve">τερη περιοχή μας. </w:t>
      </w:r>
    </w:p>
    <w:p w14:paraId="659801B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Άρα το ζήτημα των ελληνοτουρκικών σχέσεων εμπεριέχει όλα αυτά τα ζητήματα τα επιμέρους, τα οποία όλοι πολύ καλά γνωρίζουμε και βιώνουμε τουλάχιστον από το 1973 και μετά, πριν από την εισβολή στην Κύπρο και τη συνεχιζόμενη κατοχή μεγάλου </w:t>
      </w:r>
      <w:r>
        <w:rPr>
          <w:rFonts w:eastAsia="Times New Roman" w:cs="Times New Roman"/>
          <w:szCs w:val="24"/>
        </w:rPr>
        <w:t>τμήματος του νησιού.</w:t>
      </w:r>
    </w:p>
    <w:p w14:paraId="659801B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μας απασχολεί σήμερα είναι στο πλαίσιο των </w:t>
      </w:r>
      <w:proofErr w:type="spellStart"/>
      <w:r>
        <w:rPr>
          <w:rFonts w:eastAsia="Times New Roman" w:cs="Times New Roman"/>
          <w:szCs w:val="24"/>
        </w:rPr>
        <w:t>διεθνοπολιτικών</w:t>
      </w:r>
      <w:proofErr w:type="spellEnd"/>
      <w:r>
        <w:rPr>
          <w:rFonts w:eastAsia="Times New Roman" w:cs="Times New Roman"/>
          <w:szCs w:val="24"/>
        </w:rPr>
        <w:t xml:space="preserve"> επιλογών της χώρας και της στρατηγικής που θα έπρεπε να έχουμε τι κάνουμε σε σχέση με τα εξοπλιστικά προγράμματα και σε σχέση με το συγκεκριμένο πρόγραμμα της αναβάθμι</w:t>
      </w:r>
      <w:r>
        <w:rPr>
          <w:rFonts w:eastAsia="Times New Roman" w:cs="Times New Roman"/>
          <w:szCs w:val="24"/>
        </w:rPr>
        <w:t xml:space="preserve">σης των </w:t>
      </w:r>
      <w:r>
        <w:rPr>
          <w:rFonts w:eastAsia="Times New Roman" w:cs="Times New Roman"/>
          <w:szCs w:val="24"/>
          <w:lang w:val="en-US"/>
        </w:rPr>
        <w:t>F</w:t>
      </w:r>
      <w:r>
        <w:rPr>
          <w:rFonts w:eastAsia="Times New Roman" w:cs="Times New Roman"/>
          <w:szCs w:val="24"/>
        </w:rPr>
        <w:t xml:space="preserve">-16. Μάλιστα. Κάποιες κυβερνήσεις στο παρελθόν φρόντισαν να αποκτήσει η χώρα ένα αξιόμαχο αεροπορικό στόλο </w:t>
      </w:r>
      <w:r>
        <w:rPr>
          <w:rFonts w:eastAsia="Times New Roman" w:cs="Times New Roman"/>
          <w:szCs w:val="24"/>
          <w:lang w:val="en-US"/>
        </w:rPr>
        <w:t>F</w:t>
      </w:r>
      <w:r>
        <w:rPr>
          <w:rFonts w:eastAsia="Times New Roman" w:cs="Times New Roman"/>
          <w:szCs w:val="24"/>
        </w:rPr>
        <w:t>-16</w:t>
      </w:r>
      <w:r w:rsidRPr="0059461D">
        <w:rPr>
          <w:rFonts w:eastAsia="Times New Roman" w:cs="Times New Roman"/>
          <w:szCs w:val="24"/>
        </w:rPr>
        <w:t xml:space="preserve"> </w:t>
      </w:r>
      <w:r>
        <w:rPr>
          <w:rFonts w:eastAsia="Times New Roman" w:cs="Times New Roman"/>
          <w:szCs w:val="24"/>
        </w:rPr>
        <w:t xml:space="preserve">και έχουν συνάψει στο παρελθόν συμφωνίες αναβάθμισης και </w:t>
      </w:r>
      <w:proofErr w:type="spellStart"/>
      <w:r>
        <w:rPr>
          <w:rFonts w:eastAsia="Times New Roman" w:cs="Times New Roman"/>
          <w:szCs w:val="24"/>
        </w:rPr>
        <w:t>επαναναβάθμισης</w:t>
      </w:r>
      <w:proofErr w:type="spellEnd"/>
      <w:r>
        <w:rPr>
          <w:rFonts w:eastAsia="Times New Roman" w:cs="Times New Roman"/>
          <w:szCs w:val="24"/>
        </w:rPr>
        <w:t xml:space="preserve"> αυτών των αεροσκαφών.</w:t>
      </w:r>
    </w:p>
    <w:p w14:paraId="659801C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Άρα προφανώς θυμόμαστε πάρα πολύ καλά τη</w:t>
      </w:r>
      <w:r>
        <w:rPr>
          <w:rFonts w:eastAsia="Times New Roman" w:cs="Times New Roman"/>
          <w:szCs w:val="24"/>
        </w:rPr>
        <w:t xml:space="preserve"> στάση άλλων κομμάτων, άλλων πολιτικών δυνάμεων, που ήταν και κατά της προμήθειας των αεροσκαφών </w:t>
      </w:r>
      <w:r>
        <w:rPr>
          <w:rFonts w:eastAsia="Times New Roman" w:cs="Times New Roman"/>
          <w:szCs w:val="24"/>
          <w:lang w:val="en-US"/>
        </w:rPr>
        <w:t>F</w:t>
      </w:r>
      <w:r>
        <w:rPr>
          <w:rFonts w:eastAsia="Times New Roman" w:cs="Times New Roman"/>
          <w:szCs w:val="24"/>
        </w:rPr>
        <w:t>-16</w:t>
      </w:r>
      <w:r w:rsidRPr="0059461D">
        <w:rPr>
          <w:rFonts w:eastAsia="Times New Roman" w:cs="Times New Roman"/>
          <w:szCs w:val="24"/>
        </w:rPr>
        <w:t xml:space="preserve"> </w:t>
      </w:r>
      <w:r>
        <w:rPr>
          <w:rFonts w:eastAsia="Times New Roman" w:cs="Times New Roman"/>
          <w:szCs w:val="24"/>
        </w:rPr>
        <w:t>και κατά προηγούμενων αναγκαίων προγραμμάτων αναβάθμισης. Δεν έχουμε χάσει τη μνήμη μας. Ξέρουμε τι συμβαίνει. Όμως, αυτός ο «γενιτσαρισμός», αυτή η όψιμη</w:t>
      </w:r>
      <w:r>
        <w:rPr>
          <w:rFonts w:eastAsia="Times New Roman" w:cs="Times New Roman"/>
          <w:szCs w:val="24"/>
        </w:rPr>
        <w:t xml:space="preserve"> προσχώρηση στην εθνική στρατηγική, αυτή η όψιμη προσχώρηση στο αυτονόητο, ότι η χώρα δεν έχει ασφαλέστερο πλαίσιο αναφοράς από τη Δύση, από το ΝΑΤΟ, από την Ευρώπη, από τις στρατηγικές ελληνοαμερικανικές σχέσεις, οδηγεί σε έλλειψη σοβαρότητας. Εμφανίζει τ</w:t>
      </w:r>
      <w:r>
        <w:rPr>
          <w:rFonts w:eastAsia="Times New Roman" w:cs="Times New Roman"/>
          <w:szCs w:val="24"/>
        </w:rPr>
        <w:t xml:space="preserve">η σημερινή </w:t>
      </w:r>
      <w:proofErr w:type="spellStart"/>
      <w:r>
        <w:rPr>
          <w:rFonts w:eastAsia="Times New Roman" w:cs="Times New Roman"/>
          <w:szCs w:val="24"/>
        </w:rPr>
        <w:t>θνήσκουσα</w:t>
      </w:r>
      <w:proofErr w:type="spellEnd"/>
      <w:r>
        <w:rPr>
          <w:rFonts w:eastAsia="Times New Roman" w:cs="Times New Roman"/>
          <w:szCs w:val="24"/>
        </w:rPr>
        <w:t xml:space="preserve">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προσπαθεί να πείσει ότι είναι ο </w:t>
      </w:r>
      <w:r>
        <w:rPr>
          <w:rFonts w:eastAsia="Times New Roman" w:cs="Times New Roman"/>
          <w:szCs w:val="24"/>
        </w:rPr>
        <w:lastRenderedPageBreak/>
        <w:t xml:space="preserve">πιο καλός, ο πιο αποτελεσματικός διαχειριστής των αμερικανικών συμφερόντων, των νατοϊκών συμφερόντων, των ευρωπαϊκών συμφερόντων. </w:t>
      </w:r>
    </w:p>
    <w:p w14:paraId="659801C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Αυτό, όμως, δεν πλήττει τη σοβαρότητα και την</w:t>
      </w:r>
      <w:r>
        <w:rPr>
          <w:rFonts w:eastAsia="Times New Roman" w:cs="Times New Roman"/>
          <w:szCs w:val="24"/>
        </w:rPr>
        <w:t xml:space="preserve"> αξιοπιστία των κυβερνώντων ως προσώπων. Πλήττει την αποτελεσματικότητα της εξωτερικής και αμυντικής πολιτικής της χώρας, γιατί όταν ο άλλος σε βλέπει να υπερβάλλεις, να αγωνίζεσαι να πείσεις ότι είσαι πρόθυμος, ότι είσαι έτοιμος να τα δώσεις όλα πριν τη δ</w:t>
      </w:r>
      <w:r>
        <w:rPr>
          <w:rFonts w:eastAsia="Times New Roman" w:cs="Times New Roman"/>
          <w:szCs w:val="24"/>
        </w:rPr>
        <w:t xml:space="preserve">ιαπραγμάτευση, δεν σε λαμβάνει σοβαρά υπ’ </w:t>
      </w:r>
      <w:proofErr w:type="spellStart"/>
      <w:r>
        <w:rPr>
          <w:rFonts w:eastAsia="Times New Roman" w:cs="Times New Roman"/>
          <w:szCs w:val="24"/>
        </w:rPr>
        <w:t>όψιν</w:t>
      </w:r>
      <w:proofErr w:type="spellEnd"/>
      <w:r>
        <w:rPr>
          <w:rFonts w:eastAsia="Times New Roman" w:cs="Times New Roman"/>
          <w:szCs w:val="24"/>
        </w:rPr>
        <w:t>. Σε θεωρεί δεδομένο και τελικά δεν μπορείς εσύ, εκπροσωπώντας τη χώρα, να υπερασπιστείς τα εθνικά συμφέροντα και να διαμορφώσεις τους καλύτερους δυνατούς συσχετισμούς επί του πεδίου.</w:t>
      </w:r>
    </w:p>
    <w:p w14:paraId="659801C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Άρα ενώ είναι σωστή η επιλ</w:t>
      </w:r>
      <w:r>
        <w:rPr>
          <w:rFonts w:eastAsia="Times New Roman" w:cs="Times New Roman"/>
          <w:szCs w:val="24"/>
        </w:rPr>
        <w:t>ογή της αναβάθμισης, ενώ βεβαίως στη διαδικασία των διακρατικών συμβάσεων είναι μ</w:t>
      </w:r>
      <w:r>
        <w:rPr>
          <w:rFonts w:eastAsia="Times New Roman" w:cs="Times New Roman"/>
          <w:szCs w:val="24"/>
        </w:rPr>
        <w:t>ί</w:t>
      </w:r>
      <w:r>
        <w:rPr>
          <w:rFonts w:eastAsia="Times New Roman" w:cs="Times New Roman"/>
          <w:szCs w:val="24"/>
        </w:rPr>
        <w:t xml:space="preserve">α διαδικασία η οποία κατά προτίμηση πρέπει να επιλέγεται, έχουμε τώρα εκ του πλαγίου εισαγωγή αντισταθμιστικών ωφελημάτων, εκ των υστέρων, αφού έχει αποφασιστεί η αναβάθμιση </w:t>
      </w:r>
      <w:r>
        <w:rPr>
          <w:rFonts w:eastAsia="Times New Roman" w:cs="Times New Roman"/>
          <w:szCs w:val="24"/>
        </w:rPr>
        <w:t xml:space="preserve">και αφού έχει επιλεγεί ο προμηθευτής, ο κύριος κατασκευαστής, που είναι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w:t>
      </w:r>
    </w:p>
    <w:p w14:paraId="659801C3" w14:textId="77777777" w:rsidR="00665451" w:rsidRDefault="007410E1">
      <w:pPr>
        <w:spacing w:line="600" w:lineRule="auto"/>
        <w:ind w:firstLine="720"/>
        <w:jc w:val="both"/>
        <w:rPr>
          <w:rFonts w:eastAsia="Times New Roman"/>
          <w:szCs w:val="24"/>
        </w:rPr>
      </w:pPr>
      <w:r>
        <w:rPr>
          <w:rFonts w:eastAsia="Times New Roman"/>
          <w:szCs w:val="24"/>
        </w:rPr>
        <w:lastRenderedPageBreak/>
        <w:t>Τι είναι τα αντισταθμιστικά ωφελήματα κ</w:t>
      </w:r>
      <w:r w:rsidRPr="003B6B48">
        <w:rPr>
          <w:rFonts w:eastAsia="Times New Roman"/>
          <w:szCs w:val="24"/>
        </w:rPr>
        <w:t xml:space="preserve">αι γιατί τα καταργήσαμε </w:t>
      </w:r>
      <w:r>
        <w:rPr>
          <w:rFonts w:eastAsia="Times New Roman"/>
          <w:szCs w:val="24"/>
        </w:rPr>
        <w:t>ρητά</w:t>
      </w:r>
      <w:r w:rsidRPr="003B6B48">
        <w:rPr>
          <w:rFonts w:eastAsia="Times New Roman"/>
          <w:szCs w:val="24"/>
        </w:rPr>
        <w:t xml:space="preserve"> το 2011 και </w:t>
      </w:r>
      <w:r>
        <w:rPr>
          <w:rFonts w:eastAsia="Times New Roman"/>
          <w:szCs w:val="24"/>
        </w:rPr>
        <w:t xml:space="preserve">τα απαγορεύσαμε; </w:t>
      </w:r>
      <w:r w:rsidRPr="003B6B48">
        <w:rPr>
          <w:rFonts w:eastAsia="Times New Roman"/>
          <w:szCs w:val="24"/>
        </w:rPr>
        <w:t>Είναι μία κολοσσιαία κατα</w:t>
      </w:r>
      <w:r>
        <w:rPr>
          <w:rFonts w:eastAsia="Times New Roman"/>
          <w:szCs w:val="24"/>
        </w:rPr>
        <w:t>στρατήγηση της νομοθεσίας περί δ</w:t>
      </w:r>
      <w:r w:rsidRPr="003B6B48">
        <w:rPr>
          <w:rFonts w:eastAsia="Times New Roman"/>
          <w:szCs w:val="24"/>
        </w:rPr>
        <w:t>ημοσίων συμβάσεω</w:t>
      </w:r>
      <w:r w:rsidRPr="003B6B48">
        <w:rPr>
          <w:rFonts w:eastAsia="Times New Roman"/>
          <w:szCs w:val="24"/>
        </w:rPr>
        <w:t>ν</w:t>
      </w:r>
      <w:r>
        <w:rPr>
          <w:rFonts w:eastAsia="Times New Roman"/>
          <w:szCs w:val="24"/>
        </w:rPr>
        <w:t>.</w:t>
      </w:r>
      <w:r w:rsidRPr="003B6B48">
        <w:rPr>
          <w:rFonts w:eastAsia="Times New Roman"/>
          <w:szCs w:val="24"/>
        </w:rPr>
        <w:t xml:space="preserve"> Το κράτος έχει ορισμένες </w:t>
      </w:r>
      <w:r>
        <w:rPr>
          <w:rFonts w:eastAsia="Times New Roman"/>
          <w:szCs w:val="24"/>
        </w:rPr>
        <w:t>ανάγκες,</w:t>
      </w:r>
      <w:r w:rsidRPr="003B6B48">
        <w:rPr>
          <w:rFonts w:eastAsia="Times New Roman"/>
          <w:szCs w:val="24"/>
        </w:rPr>
        <w:t xml:space="preserve"> τις ο</w:t>
      </w:r>
      <w:r>
        <w:rPr>
          <w:rFonts w:eastAsia="Times New Roman"/>
          <w:szCs w:val="24"/>
        </w:rPr>
        <w:t>ποίες προσδιορίζει με τα όργανά του. Θέλει να τις</w:t>
      </w:r>
      <w:r w:rsidRPr="003B6B48">
        <w:rPr>
          <w:rFonts w:eastAsia="Times New Roman"/>
          <w:szCs w:val="24"/>
        </w:rPr>
        <w:t xml:space="preserve"> εξυπηρετήσει με προμήθειες</w:t>
      </w:r>
      <w:r>
        <w:rPr>
          <w:rFonts w:eastAsia="Times New Roman"/>
          <w:szCs w:val="24"/>
        </w:rPr>
        <w:t>, με συμβάσεις έ</w:t>
      </w:r>
      <w:r w:rsidRPr="003B6B48">
        <w:rPr>
          <w:rFonts w:eastAsia="Times New Roman"/>
          <w:szCs w:val="24"/>
        </w:rPr>
        <w:t>ργων και προμηθειών</w:t>
      </w:r>
      <w:r>
        <w:rPr>
          <w:rFonts w:eastAsia="Times New Roman"/>
          <w:szCs w:val="24"/>
        </w:rPr>
        <w:t xml:space="preserve">. Αντί, </w:t>
      </w:r>
      <w:r w:rsidRPr="003B6B48">
        <w:rPr>
          <w:rFonts w:eastAsia="Times New Roman"/>
          <w:szCs w:val="24"/>
        </w:rPr>
        <w:t>λοιπόν</w:t>
      </w:r>
      <w:r>
        <w:rPr>
          <w:rFonts w:eastAsia="Times New Roman"/>
          <w:szCs w:val="24"/>
        </w:rPr>
        <w:t>, να εφαρμόσει τη σχετική ε</w:t>
      </w:r>
      <w:r w:rsidRPr="003B6B48">
        <w:rPr>
          <w:rFonts w:eastAsia="Times New Roman"/>
          <w:szCs w:val="24"/>
        </w:rPr>
        <w:t>θνική και ευρωπαϊκή νομοθεσία</w:t>
      </w:r>
      <w:r>
        <w:rPr>
          <w:rFonts w:eastAsia="Times New Roman"/>
          <w:szCs w:val="24"/>
        </w:rPr>
        <w:t>,</w:t>
      </w:r>
      <w:r w:rsidRPr="003B6B48">
        <w:rPr>
          <w:rFonts w:eastAsia="Times New Roman"/>
          <w:szCs w:val="24"/>
        </w:rPr>
        <w:t xml:space="preserve"> εκ του πλαγίου</w:t>
      </w:r>
      <w:r>
        <w:rPr>
          <w:rFonts w:eastAsia="Times New Roman"/>
          <w:szCs w:val="24"/>
        </w:rPr>
        <w:t>, διά του προμηθε</w:t>
      </w:r>
      <w:r>
        <w:rPr>
          <w:rFonts w:eastAsia="Times New Roman"/>
          <w:szCs w:val="24"/>
        </w:rPr>
        <w:t xml:space="preserve">υτή </w:t>
      </w:r>
      <w:r w:rsidRPr="003B6B48">
        <w:rPr>
          <w:rFonts w:eastAsia="Times New Roman"/>
          <w:szCs w:val="24"/>
        </w:rPr>
        <w:t xml:space="preserve">μετατρέπει αυτή τη διαδικασία σε μία διαδικασία </w:t>
      </w:r>
      <w:r>
        <w:rPr>
          <w:rFonts w:eastAsia="Times New Roman"/>
          <w:szCs w:val="24"/>
        </w:rPr>
        <w:t xml:space="preserve">ιδιωτικών και ανεξέλεγκτων </w:t>
      </w:r>
      <w:r w:rsidRPr="003B6B48">
        <w:rPr>
          <w:rFonts w:eastAsia="Times New Roman"/>
          <w:szCs w:val="24"/>
        </w:rPr>
        <w:t xml:space="preserve">συμβάσεων </w:t>
      </w:r>
      <w:r>
        <w:rPr>
          <w:rFonts w:eastAsia="Times New Roman"/>
          <w:szCs w:val="24"/>
        </w:rPr>
        <w:t>του</w:t>
      </w:r>
      <w:r w:rsidRPr="003B6B48">
        <w:rPr>
          <w:rFonts w:eastAsia="Times New Roman"/>
          <w:szCs w:val="24"/>
        </w:rPr>
        <w:t xml:space="preserve"> προμηθευτή με αυτούς οι οποίοι θα </w:t>
      </w:r>
      <w:r>
        <w:rPr>
          <w:rFonts w:eastAsia="Times New Roman"/>
          <w:szCs w:val="24"/>
        </w:rPr>
        <w:t>έπρεπε</w:t>
      </w:r>
      <w:r w:rsidRPr="003B6B48">
        <w:rPr>
          <w:rFonts w:eastAsia="Times New Roman"/>
          <w:szCs w:val="24"/>
        </w:rPr>
        <w:t xml:space="preserve"> είναι προμηθευτές </w:t>
      </w:r>
      <w:r>
        <w:rPr>
          <w:rFonts w:eastAsia="Times New Roman"/>
          <w:szCs w:val="24"/>
        </w:rPr>
        <w:t xml:space="preserve">ή κατασκευαστές του </w:t>
      </w:r>
      <w:r>
        <w:rPr>
          <w:rFonts w:eastAsia="Times New Roman"/>
          <w:szCs w:val="24"/>
        </w:rPr>
        <w:t>δ</w:t>
      </w:r>
      <w:r w:rsidRPr="003B6B48">
        <w:rPr>
          <w:rFonts w:eastAsia="Times New Roman"/>
          <w:szCs w:val="24"/>
        </w:rPr>
        <w:t>ημοσίου</w:t>
      </w:r>
      <w:r>
        <w:rPr>
          <w:rFonts w:eastAsia="Times New Roman"/>
          <w:szCs w:val="24"/>
        </w:rPr>
        <w:t xml:space="preserve">. </w:t>
      </w:r>
    </w:p>
    <w:p w14:paraId="659801C4" w14:textId="77777777" w:rsidR="00665451" w:rsidRDefault="007410E1">
      <w:pPr>
        <w:spacing w:line="600" w:lineRule="auto"/>
        <w:ind w:firstLine="720"/>
        <w:jc w:val="both"/>
        <w:rPr>
          <w:rFonts w:eastAsia="Times New Roman"/>
          <w:szCs w:val="24"/>
        </w:rPr>
      </w:pPr>
      <w:r>
        <w:rPr>
          <w:rFonts w:eastAsia="Times New Roman"/>
          <w:szCs w:val="24"/>
        </w:rPr>
        <w:t>Αυτό είναι το μεγάλο θέμα,</w:t>
      </w:r>
      <w:r w:rsidRPr="003B6B48">
        <w:rPr>
          <w:rFonts w:eastAsia="Times New Roman"/>
          <w:szCs w:val="24"/>
        </w:rPr>
        <w:t xml:space="preserve"> το πρώτο θέμα</w:t>
      </w:r>
      <w:r>
        <w:rPr>
          <w:rFonts w:eastAsia="Times New Roman"/>
          <w:szCs w:val="24"/>
        </w:rPr>
        <w:t>,</w:t>
      </w:r>
      <w:r w:rsidRPr="003B6B48">
        <w:rPr>
          <w:rFonts w:eastAsia="Times New Roman"/>
          <w:szCs w:val="24"/>
        </w:rPr>
        <w:t xml:space="preserve"> ότι έχουμε </w:t>
      </w:r>
      <w:r>
        <w:rPr>
          <w:rFonts w:eastAsia="Times New Roman"/>
          <w:szCs w:val="24"/>
        </w:rPr>
        <w:t>μία εκ του</w:t>
      </w:r>
      <w:r w:rsidRPr="003B6B48">
        <w:rPr>
          <w:rFonts w:eastAsia="Times New Roman"/>
          <w:szCs w:val="24"/>
        </w:rPr>
        <w:t xml:space="preserve"> πλαγίου παραβίαση </w:t>
      </w:r>
      <w:r>
        <w:rPr>
          <w:rFonts w:eastAsia="Times New Roman"/>
          <w:szCs w:val="24"/>
        </w:rPr>
        <w:t xml:space="preserve">όλης της </w:t>
      </w:r>
      <w:r w:rsidRPr="003B6B48">
        <w:rPr>
          <w:rFonts w:eastAsia="Times New Roman"/>
          <w:szCs w:val="24"/>
        </w:rPr>
        <w:t>νομοθεσίας περί συμβάσεων</w:t>
      </w:r>
      <w:r>
        <w:rPr>
          <w:rFonts w:eastAsia="Times New Roman"/>
          <w:szCs w:val="24"/>
        </w:rPr>
        <w:t xml:space="preserve"> και προμηθειών στον χώρο των εξοπλισμών, α</w:t>
      </w:r>
      <w:r w:rsidRPr="003B6B48">
        <w:rPr>
          <w:rFonts w:eastAsia="Times New Roman"/>
          <w:szCs w:val="24"/>
        </w:rPr>
        <w:t xml:space="preserve">κόμη και για </w:t>
      </w:r>
      <w:r>
        <w:rPr>
          <w:rFonts w:eastAsia="Times New Roman"/>
          <w:szCs w:val="24"/>
        </w:rPr>
        <w:t xml:space="preserve">θέματα που δεν είναι </w:t>
      </w:r>
      <w:r w:rsidRPr="003B6B48">
        <w:rPr>
          <w:rFonts w:eastAsia="Times New Roman"/>
          <w:szCs w:val="24"/>
        </w:rPr>
        <w:t>εξοπλιστικά</w:t>
      </w:r>
      <w:r>
        <w:rPr>
          <w:rFonts w:eastAsia="Times New Roman"/>
          <w:szCs w:val="24"/>
        </w:rPr>
        <w:t>,</w:t>
      </w:r>
      <w:r w:rsidRPr="003B6B48">
        <w:rPr>
          <w:rFonts w:eastAsia="Times New Roman"/>
          <w:szCs w:val="24"/>
        </w:rPr>
        <w:t xml:space="preserve"> αλλά είναι </w:t>
      </w:r>
      <w:r>
        <w:rPr>
          <w:rFonts w:eastAsia="Times New Roman"/>
          <w:szCs w:val="24"/>
        </w:rPr>
        <w:t>παρεπόμενα. Αυτό, όπως αντιλαμβάνεστε,</w:t>
      </w:r>
      <w:r w:rsidRPr="003B6B48">
        <w:rPr>
          <w:rFonts w:eastAsia="Times New Roman"/>
          <w:szCs w:val="24"/>
        </w:rPr>
        <w:t xml:space="preserve"> </w:t>
      </w:r>
      <w:r>
        <w:rPr>
          <w:rFonts w:eastAsia="Times New Roman"/>
          <w:szCs w:val="24"/>
        </w:rPr>
        <w:t>λ</w:t>
      </w:r>
      <w:r w:rsidRPr="003B6B48">
        <w:rPr>
          <w:rFonts w:eastAsia="Times New Roman"/>
          <w:szCs w:val="24"/>
        </w:rPr>
        <w:t xml:space="preserve">ειτούργησε </w:t>
      </w:r>
      <w:r>
        <w:rPr>
          <w:rFonts w:eastAsia="Times New Roman"/>
          <w:szCs w:val="24"/>
        </w:rPr>
        <w:t>σ</w:t>
      </w:r>
      <w:r w:rsidRPr="003B6B48">
        <w:rPr>
          <w:rFonts w:eastAsia="Times New Roman"/>
          <w:szCs w:val="24"/>
        </w:rPr>
        <w:t>το παρελθόν και ως αγωγός διακίνησης χρημάτων</w:t>
      </w:r>
      <w:r>
        <w:rPr>
          <w:rFonts w:eastAsia="Times New Roman"/>
          <w:szCs w:val="24"/>
        </w:rPr>
        <w:t xml:space="preserve"> και </w:t>
      </w:r>
      <w:r>
        <w:rPr>
          <w:rFonts w:eastAsia="Times New Roman"/>
          <w:szCs w:val="24"/>
        </w:rPr>
        <w:t xml:space="preserve">αυτό έπρεπε να παταχθεί, να ακυρωθεί, διότι προσβάλλει και τις αρχές της διαφάνειας. </w:t>
      </w:r>
    </w:p>
    <w:p w14:paraId="659801C5" w14:textId="77777777" w:rsidR="00665451" w:rsidRDefault="007410E1">
      <w:pPr>
        <w:spacing w:line="600" w:lineRule="auto"/>
        <w:ind w:firstLine="720"/>
        <w:jc w:val="both"/>
        <w:rPr>
          <w:rFonts w:eastAsia="Times New Roman"/>
          <w:szCs w:val="24"/>
        </w:rPr>
      </w:pPr>
      <w:r>
        <w:rPr>
          <w:rFonts w:eastAsia="Times New Roman"/>
          <w:szCs w:val="24"/>
        </w:rPr>
        <w:lastRenderedPageBreak/>
        <w:t>Αυτό, λοιπόν, ψηφίστηκε</w:t>
      </w:r>
      <w:r w:rsidRPr="003B6B48">
        <w:rPr>
          <w:rFonts w:eastAsia="Times New Roman"/>
          <w:szCs w:val="24"/>
        </w:rPr>
        <w:t xml:space="preserve"> το 2011 </w:t>
      </w:r>
      <w:r>
        <w:rPr>
          <w:rFonts w:eastAsia="Times New Roman"/>
          <w:szCs w:val="24"/>
        </w:rPr>
        <w:t xml:space="preserve">με </w:t>
      </w:r>
      <w:proofErr w:type="spellStart"/>
      <w:r>
        <w:rPr>
          <w:rFonts w:eastAsia="Times New Roman"/>
          <w:szCs w:val="24"/>
        </w:rPr>
        <w:t>ευρυτάτη</w:t>
      </w:r>
      <w:proofErr w:type="spellEnd"/>
      <w:r>
        <w:rPr>
          <w:rFonts w:eastAsia="Times New Roman"/>
          <w:szCs w:val="24"/>
        </w:rPr>
        <w:t xml:space="preserve"> συναίνεση. Όλοι σχεδόν</w:t>
      </w:r>
      <w:r w:rsidRPr="003B6B48">
        <w:rPr>
          <w:rFonts w:eastAsia="Times New Roman"/>
          <w:szCs w:val="24"/>
        </w:rPr>
        <w:t xml:space="preserve"> συμφωνούσαν με τον νέο νόμο για τις αμυντικές προμήθειες και με την κατάργηση των αντισταθμιστικών ωφελ</w:t>
      </w:r>
      <w:r w:rsidRPr="003B6B48">
        <w:rPr>
          <w:rFonts w:eastAsia="Times New Roman"/>
          <w:szCs w:val="24"/>
        </w:rPr>
        <w:t>ημάτων</w:t>
      </w:r>
      <w:r>
        <w:rPr>
          <w:rFonts w:eastAsia="Times New Roman"/>
          <w:szCs w:val="24"/>
        </w:rPr>
        <w:t>,</w:t>
      </w:r>
      <w:r w:rsidRPr="003B6B48">
        <w:rPr>
          <w:rFonts w:eastAsia="Times New Roman"/>
          <w:szCs w:val="24"/>
        </w:rPr>
        <w:t xml:space="preserve"> που είναι και κοινοτική υποχρέωση της χώρας</w:t>
      </w:r>
      <w:r>
        <w:rPr>
          <w:rFonts w:eastAsia="Times New Roman"/>
          <w:szCs w:val="24"/>
        </w:rPr>
        <w:t>.</w:t>
      </w:r>
      <w:r w:rsidRPr="003B6B48">
        <w:rPr>
          <w:rFonts w:eastAsia="Times New Roman"/>
          <w:szCs w:val="24"/>
        </w:rPr>
        <w:t xml:space="preserve"> Δεν το επιτρέπει η κοινοτική νομοθεσία να υπάρχουν τέτοιοι </w:t>
      </w:r>
      <w:r>
        <w:rPr>
          <w:rFonts w:eastAsia="Times New Roman"/>
          <w:szCs w:val="24"/>
        </w:rPr>
        <w:t>είδους παράπλευροι</w:t>
      </w:r>
      <w:r w:rsidRPr="003B6B48">
        <w:rPr>
          <w:rFonts w:eastAsia="Times New Roman"/>
          <w:szCs w:val="24"/>
        </w:rPr>
        <w:t xml:space="preserve"> </w:t>
      </w:r>
      <w:r>
        <w:rPr>
          <w:rFonts w:eastAsia="Times New Roman"/>
          <w:szCs w:val="24"/>
        </w:rPr>
        <w:t xml:space="preserve">μηχανισμοί. </w:t>
      </w:r>
    </w:p>
    <w:p w14:paraId="659801C6" w14:textId="77777777" w:rsidR="00665451" w:rsidRDefault="007410E1">
      <w:pPr>
        <w:spacing w:line="600" w:lineRule="auto"/>
        <w:ind w:firstLine="720"/>
        <w:jc w:val="both"/>
        <w:rPr>
          <w:rFonts w:eastAsia="Times New Roman"/>
          <w:szCs w:val="24"/>
        </w:rPr>
      </w:pPr>
      <w:r w:rsidRPr="003B6B48">
        <w:rPr>
          <w:rFonts w:eastAsia="Times New Roman"/>
          <w:szCs w:val="24"/>
        </w:rPr>
        <w:t xml:space="preserve">Τώρα έρχεται η Κυβέρνηση </w:t>
      </w:r>
      <w:r>
        <w:rPr>
          <w:rFonts w:eastAsia="Times New Roman"/>
          <w:szCs w:val="24"/>
        </w:rPr>
        <w:t>-</w:t>
      </w:r>
      <w:r w:rsidRPr="003B6B48">
        <w:rPr>
          <w:rFonts w:eastAsia="Times New Roman"/>
          <w:szCs w:val="24"/>
        </w:rPr>
        <w:t xml:space="preserve">η </w:t>
      </w:r>
      <w:r>
        <w:rPr>
          <w:rFonts w:eastAsia="Times New Roman"/>
          <w:szCs w:val="24"/>
        </w:rPr>
        <w:t xml:space="preserve">Κυβέρνηση, όχι ο </w:t>
      </w:r>
      <w:r w:rsidRPr="003B6B48">
        <w:rPr>
          <w:rFonts w:eastAsia="Times New Roman"/>
          <w:szCs w:val="24"/>
        </w:rPr>
        <w:t>Υπουργός Εθνικής Αμύνης ατομικά</w:t>
      </w:r>
      <w:r>
        <w:rPr>
          <w:rFonts w:eastAsia="Times New Roman"/>
          <w:szCs w:val="24"/>
        </w:rPr>
        <w:t>- με την υπογραφή του Υπουργού Οικον</w:t>
      </w:r>
      <w:r>
        <w:rPr>
          <w:rFonts w:eastAsia="Times New Roman"/>
          <w:szCs w:val="24"/>
        </w:rPr>
        <w:t>ομικών, και</w:t>
      </w:r>
      <w:r w:rsidRPr="003B6B48">
        <w:rPr>
          <w:rFonts w:eastAsia="Times New Roman"/>
          <w:szCs w:val="24"/>
        </w:rPr>
        <w:t xml:space="preserve"> </w:t>
      </w:r>
      <w:r>
        <w:rPr>
          <w:rFonts w:eastAsia="Times New Roman"/>
          <w:szCs w:val="24"/>
        </w:rPr>
        <w:t>ο κ. Τσίπρας -δεν είναι θέμα του κ. Καμμένου- και λέει: «Επαναφέρω</w:t>
      </w:r>
      <w:r w:rsidRPr="003B6B48">
        <w:rPr>
          <w:rFonts w:eastAsia="Times New Roman"/>
          <w:szCs w:val="24"/>
        </w:rPr>
        <w:t xml:space="preserve"> τα </w:t>
      </w:r>
      <w:r>
        <w:rPr>
          <w:rFonts w:eastAsia="Times New Roman"/>
          <w:szCs w:val="24"/>
        </w:rPr>
        <w:t>αντισταθμιστικά ωφελήματα.</w:t>
      </w:r>
      <w:r w:rsidRPr="003B6B48">
        <w:rPr>
          <w:rFonts w:eastAsia="Times New Roman"/>
          <w:szCs w:val="24"/>
        </w:rPr>
        <w:t xml:space="preserve"> Με </w:t>
      </w:r>
      <w:r>
        <w:rPr>
          <w:rFonts w:eastAsia="Times New Roman"/>
          <w:szCs w:val="24"/>
        </w:rPr>
        <w:t>τον τρόπο αυτό εκκαθαρίζω παλαιότερες εκκρεμείς</w:t>
      </w:r>
      <w:r w:rsidRPr="003B6B48">
        <w:rPr>
          <w:rFonts w:eastAsia="Times New Roman"/>
          <w:szCs w:val="24"/>
        </w:rPr>
        <w:t xml:space="preserve"> συμβάσεις αντισταθμιστικών ωφελημάτων </w:t>
      </w:r>
      <w:r>
        <w:rPr>
          <w:rFonts w:eastAsia="Times New Roman"/>
          <w:szCs w:val="24"/>
        </w:rPr>
        <w:t>με</w:t>
      </w:r>
      <w:r w:rsidRPr="003B6B48">
        <w:rPr>
          <w:rFonts w:eastAsia="Times New Roman"/>
          <w:szCs w:val="24"/>
        </w:rPr>
        <w:t xml:space="preserve"> τη συγκεκριμένη εταιρεία</w:t>
      </w:r>
      <w:r>
        <w:rPr>
          <w:rFonts w:eastAsia="Times New Roman"/>
          <w:szCs w:val="24"/>
        </w:rPr>
        <w:t>, ώστε να υπάρξει καθαρότητα γι</w:t>
      </w:r>
      <w:r>
        <w:rPr>
          <w:rFonts w:eastAsia="Times New Roman"/>
          <w:szCs w:val="24"/>
        </w:rPr>
        <w:t>’</w:t>
      </w:r>
      <w:r w:rsidRPr="003B6B48">
        <w:rPr>
          <w:rFonts w:eastAsia="Times New Roman"/>
          <w:szCs w:val="24"/>
        </w:rPr>
        <w:t xml:space="preserve"> αυτήν</w:t>
      </w:r>
      <w:r>
        <w:rPr>
          <w:rFonts w:eastAsia="Times New Roman"/>
          <w:szCs w:val="24"/>
        </w:rPr>
        <w:t>». Και</w:t>
      </w:r>
      <w:r w:rsidRPr="003B6B48">
        <w:rPr>
          <w:rFonts w:eastAsia="Times New Roman"/>
          <w:szCs w:val="24"/>
        </w:rPr>
        <w:t xml:space="preserve"> έρχεται δήθεν</w:t>
      </w:r>
      <w:r>
        <w:rPr>
          <w:rFonts w:eastAsia="Times New Roman"/>
          <w:szCs w:val="24"/>
        </w:rPr>
        <w:t xml:space="preserve"> η</w:t>
      </w:r>
      <w:r w:rsidRPr="003B6B48">
        <w:rPr>
          <w:rFonts w:eastAsia="Times New Roman"/>
          <w:szCs w:val="24"/>
        </w:rPr>
        <w:t xml:space="preserve"> Βουλή</w:t>
      </w:r>
      <w:r>
        <w:rPr>
          <w:rFonts w:eastAsia="Times New Roman"/>
          <w:szCs w:val="24"/>
        </w:rPr>
        <w:t xml:space="preserve"> να αποδεχθεί </w:t>
      </w:r>
      <w:r w:rsidRPr="003B6B48">
        <w:rPr>
          <w:rFonts w:eastAsia="Times New Roman"/>
          <w:szCs w:val="24"/>
        </w:rPr>
        <w:t xml:space="preserve">μία προσφορά </w:t>
      </w:r>
      <w:r>
        <w:rPr>
          <w:rFonts w:eastAsia="Times New Roman"/>
          <w:szCs w:val="24"/>
        </w:rPr>
        <w:t xml:space="preserve">230 εκατομμυρίων. Τι προσφορά; </w:t>
      </w:r>
      <w:proofErr w:type="spellStart"/>
      <w:r>
        <w:rPr>
          <w:rFonts w:eastAsia="Times New Roman"/>
          <w:szCs w:val="24"/>
        </w:rPr>
        <w:t>Ευποιίας</w:t>
      </w:r>
      <w:proofErr w:type="spellEnd"/>
      <w:r>
        <w:rPr>
          <w:rFonts w:eastAsia="Times New Roman"/>
          <w:szCs w:val="24"/>
        </w:rPr>
        <w:t xml:space="preserve">; </w:t>
      </w:r>
      <w:r w:rsidRPr="003B6B48">
        <w:rPr>
          <w:rFonts w:eastAsia="Times New Roman"/>
          <w:szCs w:val="24"/>
        </w:rPr>
        <w:t>Είναι φιλ</w:t>
      </w:r>
      <w:r>
        <w:rPr>
          <w:rFonts w:eastAsia="Times New Roman"/>
          <w:szCs w:val="24"/>
        </w:rPr>
        <w:t>έλληνες και φιλάνθρωποι και κάνουν</w:t>
      </w:r>
      <w:r w:rsidRPr="003B6B48">
        <w:rPr>
          <w:rFonts w:eastAsia="Times New Roman"/>
          <w:szCs w:val="24"/>
        </w:rPr>
        <w:t xml:space="preserve"> μία </w:t>
      </w:r>
      <w:r>
        <w:rPr>
          <w:rFonts w:eastAsia="Times New Roman"/>
          <w:szCs w:val="24"/>
        </w:rPr>
        <w:t>δωρεά</w:t>
      </w:r>
      <w:r w:rsidRPr="003B6B48">
        <w:rPr>
          <w:rFonts w:eastAsia="Times New Roman"/>
          <w:szCs w:val="24"/>
        </w:rPr>
        <w:t xml:space="preserve"> στις </w:t>
      </w:r>
      <w:r>
        <w:rPr>
          <w:rFonts w:eastAsia="Times New Roman"/>
          <w:szCs w:val="24"/>
        </w:rPr>
        <w:t xml:space="preserve">Ένοπλες Δυνάμεις; Προφανώς, όχι. Αυτό </w:t>
      </w:r>
      <w:r w:rsidRPr="003B6B48">
        <w:rPr>
          <w:rFonts w:eastAsia="Times New Roman"/>
          <w:szCs w:val="24"/>
        </w:rPr>
        <w:t xml:space="preserve">έχει συνυπολογιστεί </w:t>
      </w:r>
      <w:r>
        <w:rPr>
          <w:rFonts w:eastAsia="Times New Roman"/>
          <w:szCs w:val="24"/>
        </w:rPr>
        <w:t>στο κόστος.</w:t>
      </w:r>
      <w:r w:rsidRPr="003B6B48">
        <w:rPr>
          <w:rFonts w:eastAsia="Times New Roman"/>
          <w:szCs w:val="24"/>
        </w:rPr>
        <w:t xml:space="preserve"> </w:t>
      </w:r>
    </w:p>
    <w:p w14:paraId="659801C7" w14:textId="77777777" w:rsidR="00665451" w:rsidRDefault="007410E1">
      <w:pPr>
        <w:spacing w:line="600" w:lineRule="auto"/>
        <w:ind w:firstLine="720"/>
        <w:jc w:val="both"/>
        <w:rPr>
          <w:rFonts w:eastAsia="Times New Roman"/>
          <w:szCs w:val="24"/>
        </w:rPr>
      </w:pPr>
      <w:r w:rsidRPr="003B6B48">
        <w:rPr>
          <w:rFonts w:eastAsia="Times New Roman"/>
          <w:szCs w:val="24"/>
        </w:rPr>
        <w:lastRenderedPageBreak/>
        <w:t xml:space="preserve">Η Ελλάδα πληρώνει μέσω </w:t>
      </w:r>
      <w:r w:rsidRPr="003B6B48">
        <w:rPr>
          <w:rFonts w:eastAsia="Times New Roman"/>
          <w:szCs w:val="24"/>
        </w:rPr>
        <w:t>της κύρ</w:t>
      </w:r>
      <w:r>
        <w:rPr>
          <w:rFonts w:eastAsia="Times New Roman"/>
          <w:szCs w:val="24"/>
        </w:rPr>
        <w:t>ι</w:t>
      </w:r>
      <w:r w:rsidRPr="003B6B48">
        <w:rPr>
          <w:rFonts w:eastAsia="Times New Roman"/>
          <w:szCs w:val="24"/>
        </w:rPr>
        <w:t>ας συμφωνίας για την αναβάθμιση</w:t>
      </w:r>
      <w:r>
        <w:rPr>
          <w:rFonts w:eastAsia="Times New Roman"/>
          <w:szCs w:val="24"/>
        </w:rPr>
        <w:t>. Ο</w:t>
      </w:r>
      <w:r w:rsidRPr="003B6B48">
        <w:rPr>
          <w:rFonts w:eastAsia="Times New Roman"/>
          <w:szCs w:val="24"/>
        </w:rPr>
        <w:t xml:space="preserve"> προμηθευτής έχει συνυπολογίσει και </w:t>
      </w:r>
      <w:r>
        <w:rPr>
          <w:rFonts w:eastAsia="Times New Roman"/>
          <w:szCs w:val="24"/>
        </w:rPr>
        <w:t>όποια επένδυση πρέπει να κάνει</w:t>
      </w:r>
      <w:r w:rsidRPr="003B6B48">
        <w:rPr>
          <w:rFonts w:eastAsia="Times New Roman"/>
          <w:szCs w:val="24"/>
        </w:rPr>
        <w:t xml:space="preserve"> στην Ελλάδα</w:t>
      </w:r>
      <w:r>
        <w:rPr>
          <w:rFonts w:eastAsia="Times New Roman"/>
          <w:szCs w:val="24"/>
        </w:rPr>
        <w:t>, αλλά με τον τρόπο αυτό έρχεται</w:t>
      </w:r>
      <w:r w:rsidRPr="003B6B48">
        <w:rPr>
          <w:rFonts w:eastAsia="Times New Roman"/>
          <w:szCs w:val="24"/>
        </w:rPr>
        <w:t xml:space="preserve"> να αναθέσει ιδιωτικές συμβάσεις χωρίς αυτό να ελέγχεται από το </w:t>
      </w:r>
      <w:r>
        <w:rPr>
          <w:rFonts w:eastAsia="Times New Roman"/>
          <w:szCs w:val="24"/>
        </w:rPr>
        <w:t>δ</w:t>
      </w:r>
      <w:r w:rsidRPr="003B6B48">
        <w:rPr>
          <w:rFonts w:eastAsia="Times New Roman"/>
          <w:szCs w:val="24"/>
        </w:rPr>
        <w:t xml:space="preserve">ημόσιο και από τα όργανα του </w:t>
      </w:r>
      <w:r>
        <w:rPr>
          <w:rFonts w:eastAsia="Times New Roman"/>
          <w:szCs w:val="24"/>
        </w:rPr>
        <w:t>δ</w:t>
      </w:r>
      <w:r w:rsidRPr="003B6B48">
        <w:rPr>
          <w:rFonts w:eastAsia="Times New Roman"/>
          <w:szCs w:val="24"/>
        </w:rPr>
        <w:t>ημοσίου</w:t>
      </w:r>
      <w:r>
        <w:rPr>
          <w:rFonts w:eastAsia="Times New Roman"/>
          <w:szCs w:val="24"/>
        </w:rPr>
        <w:t xml:space="preserve">, </w:t>
      </w:r>
      <w:r>
        <w:rPr>
          <w:rFonts w:eastAsia="Times New Roman"/>
          <w:szCs w:val="24"/>
        </w:rPr>
        <w:t>διοικητικά και δικαστικά, άρα καταστρατηγεί τη νομοθεσία για τα αντισταθμιστικά ωφελήματα.</w:t>
      </w:r>
      <w:r w:rsidRPr="003B6B48">
        <w:rPr>
          <w:rFonts w:eastAsia="Times New Roman"/>
          <w:szCs w:val="24"/>
        </w:rPr>
        <w:t xml:space="preserve"> Είναι </w:t>
      </w:r>
      <w:r>
        <w:rPr>
          <w:rFonts w:eastAsia="Times New Roman"/>
          <w:szCs w:val="24"/>
        </w:rPr>
        <w:t>προσφορά τα 230</w:t>
      </w:r>
      <w:r w:rsidRPr="003B6B48">
        <w:rPr>
          <w:rFonts w:eastAsia="Times New Roman"/>
          <w:szCs w:val="24"/>
        </w:rPr>
        <w:t xml:space="preserve"> εκατομμύρια</w:t>
      </w:r>
      <w:r>
        <w:rPr>
          <w:rFonts w:eastAsia="Times New Roman"/>
          <w:szCs w:val="24"/>
        </w:rPr>
        <w:t xml:space="preserve">; Όχι. </w:t>
      </w:r>
      <w:r w:rsidRPr="003B6B48">
        <w:rPr>
          <w:rFonts w:eastAsia="Times New Roman"/>
          <w:szCs w:val="24"/>
        </w:rPr>
        <w:t xml:space="preserve">Τα πληρώνει </w:t>
      </w:r>
      <w:r>
        <w:rPr>
          <w:rFonts w:eastAsia="Times New Roman"/>
          <w:szCs w:val="24"/>
        </w:rPr>
        <w:t>η Ελλάδα</w:t>
      </w:r>
      <w:r w:rsidRPr="003B6B48">
        <w:rPr>
          <w:rFonts w:eastAsia="Times New Roman"/>
          <w:szCs w:val="24"/>
        </w:rPr>
        <w:t xml:space="preserve"> στην κύρια σύμβαση</w:t>
      </w:r>
      <w:r>
        <w:rPr>
          <w:rFonts w:eastAsia="Times New Roman"/>
          <w:szCs w:val="24"/>
        </w:rPr>
        <w:t>.</w:t>
      </w:r>
      <w:r w:rsidRPr="003B6B48">
        <w:rPr>
          <w:rFonts w:eastAsia="Times New Roman"/>
          <w:szCs w:val="24"/>
        </w:rPr>
        <w:t xml:space="preserve"> </w:t>
      </w:r>
    </w:p>
    <w:p w14:paraId="659801C8" w14:textId="77777777" w:rsidR="00665451" w:rsidRDefault="007410E1">
      <w:pPr>
        <w:spacing w:line="600" w:lineRule="auto"/>
        <w:ind w:firstLine="720"/>
        <w:jc w:val="both"/>
        <w:rPr>
          <w:rFonts w:eastAsia="Times New Roman"/>
          <w:szCs w:val="24"/>
        </w:rPr>
      </w:pPr>
      <w:r>
        <w:rPr>
          <w:rFonts w:eastAsia="Times New Roman"/>
          <w:szCs w:val="24"/>
        </w:rPr>
        <w:t>Γιατί α</w:t>
      </w:r>
      <w:r w:rsidRPr="003B6B48">
        <w:rPr>
          <w:rFonts w:eastAsia="Times New Roman"/>
          <w:szCs w:val="24"/>
        </w:rPr>
        <w:t>υτό δημιουργεί περαιτέρω προβλήματα</w:t>
      </w:r>
      <w:r>
        <w:rPr>
          <w:rFonts w:eastAsia="Times New Roman"/>
          <w:szCs w:val="24"/>
        </w:rPr>
        <w:t>; Γιατί δεν είμαστε καν σίγουροι</w:t>
      </w:r>
      <w:r w:rsidRPr="003B6B48">
        <w:rPr>
          <w:rFonts w:eastAsia="Times New Roman"/>
          <w:szCs w:val="24"/>
        </w:rPr>
        <w:t xml:space="preserve"> </w:t>
      </w:r>
      <w:r>
        <w:rPr>
          <w:rFonts w:eastAsia="Times New Roman"/>
          <w:szCs w:val="24"/>
        </w:rPr>
        <w:t xml:space="preserve">για το </w:t>
      </w:r>
      <w:r>
        <w:rPr>
          <w:rFonts w:eastAsia="Times New Roman"/>
          <w:szCs w:val="24"/>
        </w:rPr>
        <w:t>αν πρόκειται για</w:t>
      </w:r>
      <w:r w:rsidRPr="003B6B48">
        <w:rPr>
          <w:rFonts w:eastAsia="Times New Roman"/>
          <w:szCs w:val="24"/>
        </w:rPr>
        <w:t xml:space="preserve"> 230 εκατομμύρια</w:t>
      </w:r>
      <w:r>
        <w:rPr>
          <w:rFonts w:eastAsia="Times New Roman"/>
          <w:szCs w:val="24"/>
        </w:rPr>
        <w:t xml:space="preserve">. </w:t>
      </w:r>
      <w:r w:rsidRPr="003B6B48">
        <w:rPr>
          <w:rFonts w:eastAsia="Times New Roman"/>
          <w:szCs w:val="24"/>
        </w:rPr>
        <w:t xml:space="preserve">Η έκφραση </w:t>
      </w:r>
      <w:r>
        <w:rPr>
          <w:rFonts w:eastAsia="Times New Roman"/>
          <w:szCs w:val="24"/>
        </w:rPr>
        <w:t>«</w:t>
      </w:r>
      <w:r w:rsidRPr="003B6B48">
        <w:rPr>
          <w:rFonts w:eastAsia="Times New Roman"/>
          <w:szCs w:val="24"/>
        </w:rPr>
        <w:t>ονομαστική αξία 230 εκατομμύρια</w:t>
      </w:r>
      <w:r>
        <w:rPr>
          <w:rFonts w:eastAsia="Times New Roman"/>
          <w:szCs w:val="24"/>
        </w:rPr>
        <w:t>»</w:t>
      </w:r>
      <w:r w:rsidRPr="003B6B48">
        <w:rPr>
          <w:rFonts w:eastAsia="Times New Roman"/>
          <w:szCs w:val="24"/>
        </w:rPr>
        <w:t xml:space="preserve"> τι σημαίνει</w:t>
      </w:r>
      <w:r>
        <w:rPr>
          <w:rFonts w:eastAsia="Times New Roman"/>
          <w:szCs w:val="24"/>
        </w:rPr>
        <w:t>;</w:t>
      </w:r>
      <w:r w:rsidRPr="003B6B48">
        <w:rPr>
          <w:rFonts w:eastAsia="Times New Roman"/>
          <w:szCs w:val="24"/>
        </w:rPr>
        <w:t xml:space="preserve"> Σημαίνει αυτό που σήμαινε</w:t>
      </w:r>
      <w:r>
        <w:rPr>
          <w:rFonts w:eastAsia="Times New Roman"/>
          <w:szCs w:val="24"/>
        </w:rPr>
        <w:t>,</w:t>
      </w:r>
      <w:r w:rsidRPr="003B6B48">
        <w:rPr>
          <w:rFonts w:eastAsia="Times New Roman"/>
          <w:szCs w:val="24"/>
        </w:rPr>
        <w:t xml:space="preserve"> φοβούμαι</w:t>
      </w:r>
      <w:r>
        <w:rPr>
          <w:rFonts w:eastAsia="Times New Roman"/>
          <w:szCs w:val="24"/>
        </w:rPr>
        <w:t>,</w:t>
      </w:r>
      <w:r w:rsidRPr="003B6B48">
        <w:rPr>
          <w:rFonts w:eastAsia="Times New Roman"/>
          <w:szCs w:val="24"/>
        </w:rPr>
        <w:t xml:space="preserve"> στις συμβάσεις των αντισταθμιστικών ωφελημάτων</w:t>
      </w:r>
      <w:r>
        <w:rPr>
          <w:rFonts w:eastAsia="Times New Roman"/>
          <w:szCs w:val="24"/>
        </w:rPr>
        <w:t>,</w:t>
      </w:r>
      <w:r w:rsidRPr="003B6B48">
        <w:rPr>
          <w:rFonts w:eastAsia="Times New Roman"/>
          <w:szCs w:val="24"/>
        </w:rPr>
        <w:t xml:space="preserve"> των οποίων η ονομαστική αξία ήταν ίση με την αξία της κύριας σύμβασης</w:t>
      </w:r>
      <w:r>
        <w:rPr>
          <w:rFonts w:eastAsia="Times New Roman"/>
          <w:szCs w:val="24"/>
        </w:rPr>
        <w:t>,</w:t>
      </w:r>
      <w:r w:rsidRPr="003B6B48">
        <w:rPr>
          <w:rFonts w:eastAsia="Times New Roman"/>
          <w:szCs w:val="24"/>
        </w:rPr>
        <w:t xml:space="preserve"> αλλά η πρ</w:t>
      </w:r>
      <w:r w:rsidRPr="003B6B48">
        <w:rPr>
          <w:rFonts w:eastAsia="Times New Roman"/>
          <w:szCs w:val="24"/>
        </w:rPr>
        <w:t xml:space="preserve">αγματική </w:t>
      </w:r>
      <w:r>
        <w:rPr>
          <w:rFonts w:eastAsia="Times New Roman"/>
          <w:szCs w:val="24"/>
        </w:rPr>
        <w:t xml:space="preserve">ήταν περίπου το </w:t>
      </w:r>
      <w:r>
        <w:rPr>
          <w:rFonts w:eastAsia="Times New Roman"/>
          <w:szCs w:val="24"/>
        </w:rPr>
        <w:t>1/10</w:t>
      </w:r>
      <w:r>
        <w:rPr>
          <w:rFonts w:eastAsia="Times New Roman"/>
          <w:szCs w:val="24"/>
        </w:rPr>
        <w:t>, γι’ αυτό</w:t>
      </w:r>
      <w:r w:rsidRPr="003B6B48">
        <w:rPr>
          <w:rFonts w:eastAsia="Times New Roman"/>
          <w:szCs w:val="24"/>
        </w:rPr>
        <w:t xml:space="preserve"> </w:t>
      </w:r>
      <w:r>
        <w:rPr>
          <w:rFonts w:eastAsia="Times New Roman"/>
          <w:szCs w:val="24"/>
        </w:rPr>
        <w:t>υπήρχε ένας συντελεστής ώ</w:t>
      </w:r>
      <w:r w:rsidRPr="003B6B48">
        <w:rPr>
          <w:rFonts w:eastAsia="Times New Roman"/>
          <w:szCs w:val="24"/>
        </w:rPr>
        <w:t xml:space="preserve">στε </w:t>
      </w:r>
      <w:r>
        <w:rPr>
          <w:rFonts w:eastAsia="Times New Roman"/>
          <w:szCs w:val="24"/>
        </w:rPr>
        <w:t xml:space="preserve">εικονικά, </w:t>
      </w:r>
      <w:r w:rsidRPr="003B6B48">
        <w:rPr>
          <w:rFonts w:eastAsia="Times New Roman"/>
          <w:szCs w:val="24"/>
        </w:rPr>
        <w:t>λογιστικά να αντ</w:t>
      </w:r>
      <w:r>
        <w:rPr>
          <w:rFonts w:eastAsia="Times New Roman"/>
          <w:szCs w:val="24"/>
        </w:rPr>
        <w:t>ικρίζεται</w:t>
      </w:r>
      <w:r w:rsidRPr="003B6B48">
        <w:rPr>
          <w:rFonts w:eastAsia="Times New Roman"/>
          <w:szCs w:val="24"/>
        </w:rPr>
        <w:t xml:space="preserve"> η αξία της κύριας σύμβασης με τα αντισταθμιστικά</w:t>
      </w:r>
      <w:r>
        <w:rPr>
          <w:rFonts w:eastAsia="Times New Roman"/>
          <w:szCs w:val="24"/>
        </w:rPr>
        <w:t>.</w:t>
      </w:r>
      <w:r w:rsidRPr="003B6B48">
        <w:rPr>
          <w:rFonts w:eastAsia="Times New Roman"/>
          <w:szCs w:val="24"/>
        </w:rPr>
        <w:t xml:space="preserve"> Εάν πρόκειται για πραγματική επένδυση 230 εκατομμυρίων</w:t>
      </w:r>
      <w:r>
        <w:rPr>
          <w:rFonts w:eastAsia="Times New Roman"/>
          <w:szCs w:val="24"/>
        </w:rPr>
        <w:t>,</w:t>
      </w:r>
      <w:r w:rsidRPr="003B6B48">
        <w:rPr>
          <w:rFonts w:eastAsia="Times New Roman"/>
          <w:szCs w:val="24"/>
        </w:rPr>
        <w:t xml:space="preserve"> δεν μπορεί να γί</w:t>
      </w:r>
      <w:r>
        <w:rPr>
          <w:rFonts w:eastAsia="Times New Roman"/>
          <w:szCs w:val="24"/>
        </w:rPr>
        <w:t>νεται λόγος για ονομαστική αξ</w:t>
      </w:r>
      <w:r>
        <w:rPr>
          <w:rFonts w:eastAsia="Times New Roman"/>
          <w:szCs w:val="24"/>
        </w:rPr>
        <w:t xml:space="preserve">ία. </w:t>
      </w:r>
      <w:r w:rsidRPr="003B6B48">
        <w:rPr>
          <w:rFonts w:eastAsia="Times New Roman"/>
          <w:szCs w:val="24"/>
        </w:rPr>
        <w:t>Πρέπει να είναι η πραγματική αξία 230 εκατομμύρια</w:t>
      </w:r>
      <w:r>
        <w:rPr>
          <w:rFonts w:eastAsia="Times New Roman"/>
          <w:szCs w:val="24"/>
        </w:rPr>
        <w:t>.</w:t>
      </w:r>
      <w:r w:rsidRPr="003B6B48">
        <w:rPr>
          <w:rFonts w:eastAsia="Times New Roman"/>
          <w:szCs w:val="24"/>
        </w:rPr>
        <w:t xml:space="preserve"> </w:t>
      </w:r>
    </w:p>
    <w:p w14:paraId="659801C9" w14:textId="77777777" w:rsidR="00665451" w:rsidRDefault="007410E1">
      <w:pPr>
        <w:spacing w:line="600" w:lineRule="auto"/>
        <w:ind w:firstLine="720"/>
        <w:jc w:val="both"/>
        <w:rPr>
          <w:rFonts w:eastAsia="Times New Roman"/>
          <w:szCs w:val="24"/>
        </w:rPr>
      </w:pPr>
      <w:r w:rsidRPr="003B6B48">
        <w:rPr>
          <w:rFonts w:eastAsia="Times New Roman"/>
          <w:szCs w:val="24"/>
        </w:rPr>
        <w:lastRenderedPageBreak/>
        <w:t xml:space="preserve">Αλλά και πάλι η </w:t>
      </w:r>
      <w:r>
        <w:rPr>
          <w:rFonts w:eastAsia="Times New Roman"/>
          <w:szCs w:val="24"/>
        </w:rPr>
        <w:t>«</w:t>
      </w:r>
      <w:r>
        <w:rPr>
          <w:rFonts w:eastAsia="Times New Roman"/>
          <w:szCs w:val="24"/>
          <w:lang w:val="en-US"/>
        </w:rPr>
        <w:t>LOCKHEED</w:t>
      </w:r>
      <w:r>
        <w:rPr>
          <w:rFonts w:eastAsia="Times New Roman"/>
          <w:szCs w:val="24"/>
        </w:rPr>
        <w:t>»</w:t>
      </w:r>
      <w:r>
        <w:rPr>
          <w:rFonts w:eastAsia="Times New Roman"/>
          <w:szCs w:val="24"/>
        </w:rPr>
        <w:t>,</w:t>
      </w:r>
      <w:r w:rsidRPr="009F619D">
        <w:rPr>
          <w:rFonts w:eastAsia="Times New Roman"/>
          <w:szCs w:val="24"/>
        </w:rPr>
        <w:t xml:space="preserve"> </w:t>
      </w:r>
      <w:r>
        <w:rPr>
          <w:rFonts w:eastAsia="Times New Roman"/>
          <w:szCs w:val="24"/>
        </w:rPr>
        <w:t>ορθά ποιούσα, έχει εδώ και είκοσι</w:t>
      </w:r>
      <w:r w:rsidRPr="003B6B48">
        <w:rPr>
          <w:rFonts w:eastAsia="Times New Roman"/>
          <w:szCs w:val="24"/>
        </w:rPr>
        <w:t xml:space="preserve"> περίπου χρόνια</w:t>
      </w:r>
      <w:r>
        <w:rPr>
          <w:rFonts w:eastAsia="Times New Roman"/>
          <w:szCs w:val="24"/>
        </w:rPr>
        <w:t xml:space="preserve"> δική της</w:t>
      </w:r>
      <w:r w:rsidRPr="003B6B48">
        <w:rPr>
          <w:rFonts w:eastAsia="Times New Roman"/>
          <w:szCs w:val="24"/>
        </w:rPr>
        <w:t xml:space="preserve"> </w:t>
      </w:r>
      <w:r>
        <w:rPr>
          <w:rFonts w:eastAsia="Times New Roman"/>
          <w:szCs w:val="24"/>
        </w:rPr>
        <w:t xml:space="preserve">εταιρική </w:t>
      </w:r>
      <w:r w:rsidRPr="003B6B48">
        <w:rPr>
          <w:rFonts w:eastAsia="Times New Roman"/>
          <w:szCs w:val="24"/>
        </w:rPr>
        <w:t>εμπορική σύμβαση συνεργασίας με την ΕΑΒ</w:t>
      </w:r>
      <w:r>
        <w:rPr>
          <w:rFonts w:eastAsia="Times New Roman"/>
          <w:szCs w:val="24"/>
        </w:rPr>
        <w:t>.</w:t>
      </w:r>
      <w:r w:rsidRPr="003B6B48">
        <w:rPr>
          <w:rFonts w:eastAsia="Times New Roman"/>
          <w:szCs w:val="24"/>
        </w:rPr>
        <w:t xml:space="preserve"> Η </w:t>
      </w:r>
      <w:r>
        <w:rPr>
          <w:rFonts w:eastAsia="Times New Roman"/>
          <w:szCs w:val="24"/>
        </w:rPr>
        <w:t xml:space="preserve">ΕΑΒ, η </w:t>
      </w:r>
      <w:r w:rsidRPr="003B6B48">
        <w:rPr>
          <w:rFonts w:eastAsia="Times New Roman"/>
          <w:szCs w:val="24"/>
        </w:rPr>
        <w:t>Ελληνική Αεροπορική Βιομηχανία</w:t>
      </w:r>
      <w:r>
        <w:rPr>
          <w:rFonts w:eastAsia="Times New Roman"/>
          <w:szCs w:val="24"/>
        </w:rPr>
        <w:t>,</w:t>
      </w:r>
      <w:r w:rsidRPr="003B6B48">
        <w:rPr>
          <w:rFonts w:eastAsia="Times New Roman"/>
          <w:szCs w:val="24"/>
        </w:rPr>
        <w:t xml:space="preserve"> είναι μία από τις καλύτ</w:t>
      </w:r>
      <w:r w:rsidRPr="003B6B48">
        <w:rPr>
          <w:rFonts w:eastAsia="Times New Roman"/>
          <w:szCs w:val="24"/>
        </w:rPr>
        <w:t>ερες βιομηχανίες του είδους της στην Ευρώπη</w:t>
      </w:r>
      <w:r>
        <w:rPr>
          <w:rFonts w:eastAsia="Times New Roman"/>
          <w:szCs w:val="24"/>
        </w:rPr>
        <w:t xml:space="preserve">. </w:t>
      </w:r>
    </w:p>
    <w:p w14:paraId="659801C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την έχει επιλέξει όχι για τα ελληνικά προγράμματα, αλλά για την παγκόσμια αγορά και για ορισμένα κρίσιμα τμήματα των </w:t>
      </w:r>
      <w:r>
        <w:rPr>
          <w:rFonts w:eastAsia="Times New Roman" w:cs="Times New Roman"/>
          <w:szCs w:val="24"/>
          <w:lang w:val="en-US"/>
        </w:rPr>
        <w:t>F</w:t>
      </w:r>
      <w:r w:rsidRPr="00790454">
        <w:rPr>
          <w:rFonts w:eastAsia="Times New Roman" w:cs="Times New Roman"/>
          <w:szCs w:val="24"/>
        </w:rPr>
        <w:t>-16</w:t>
      </w:r>
      <w:r>
        <w:rPr>
          <w:rFonts w:eastAsia="Times New Roman" w:cs="Times New Roman"/>
          <w:szCs w:val="24"/>
        </w:rPr>
        <w:t xml:space="preserve"> και για ορισμένα κρίσιμα τμήματα</w:t>
      </w:r>
      <w:r w:rsidRPr="00790454">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lang w:val="en-US"/>
        </w:rPr>
        <w:t>C</w:t>
      </w:r>
      <w:r w:rsidRPr="00790454">
        <w:rPr>
          <w:rFonts w:eastAsia="Times New Roman" w:cs="Times New Roman"/>
          <w:szCs w:val="24"/>
        </w:rPr>
        <w:t>130</w:t>
      </w:r>
      <w:r>
        <w:rPr>
          <w:rFonts w:eastAsia="Times New Roman" w:cs="Times New Roman"/>
          <w:szCs w:val="24"/>
        </w:rPr>
        <w:t xml:space="preserve">. Αυτή είναι μία εταιρική συμφωνία, κρίσιμη και χρήσιμη για την ΕΑΒ. Είναι περίπου το 30% του κύκλου εργασιών της ΕΑΒ. </w:t>
      </w:r>
    </w:p>
    <w:p w14:paraId="659801C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Ας πάει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να τιμήσει τη συμφωνία αυτή, να την ανανεώσει, να την επεκτείνει ως σύμβαση εταιρεία με εταιρεία, όχι μέσω δήθεν πρ</w:t>
      </w:r>
      <w:r>
        <w:rPr>
          <w:rFonts w:eastAsia="Times New Roman" w:cs="Times New Roman"/>
          <w:szCs w:val="24"/>
        </w:rPr>
        <w:t xml:space="preserve">οσφοράς και ψευδώνυμων αντισταθμιστικών ωφελημάτων. Άλλωστε, εδώ δεν πρόκειται για μία σύμβαση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ΕΑΒ. Η ΕΑΒ είναι μία εταιρεία. Εποπτεύεται από το Υπουργείο Οικονομικών. Δεν έχει νομική σχέση με το Υπουργείο Αμύνης. </w:t>
      </w:r>
    </w:p>
    <w:p w14:paraId="659801C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Εδώ πρόκειται για μία σύμβασ</w:t>
      </w:r>
      <w:r>
        <w:rPr>
          <w:rFonts w:eastAsia="Times New Roman" w:cs="Times New Roman"/>
          <w:szCs w:val="24"/>
        </w:rPr>
        <w:t xml:space="preserve">η του Υπουργείου Αμύνης, δηλαδή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με τη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η οποία στην πραγματικότητα ανοίγει τον δρόμο να μετατραπούν οι δημόσιες προμήθειες σε ιδιωτικές επιλογές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στην Ελλάδα, με λεφτά του δημοσίου που τα πληρώνει στην κύρια </w:t>
      </w:r>
      <w:r>
        <w:rPr>
          <w:rFonts w:eastAsia="Times New Roman" w:cs="Times New Roman"/>
          <w:szCs w:val="24"/>
        </w:rPr>
        <w:t xml:space="preserve">σύμβαση. </w:t>
      </w:r>
    </w:p>
    <w:p w14:paraId="659801C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Άρα, νομίζω ότι το λιγότερο που πρέπει να κάνει η </w:t>
      </w:r>
      <w:r w:rsidRPr="001866BC">
        <w:rPr>
          <w:rFonts w:eastAsia="Times New Roman" w:cs="Times New Roman"/>
          <w:szCs w:val="24"/>
        </w:rPr>
        <w:t>Κυβέρνηση</w:t>
      </w:r>
      <w:r>
        <w:rPr>
          <w:rFonts w:eastAsia="Times New Roman" w:cs="Times New Roman"/>
          <w:szCs w:val="24"/>
        </w:rPr>
        <w:t xml:space="preserve"> και πρωτίστως ο Υπουργός Οικονομικών που έχει την ευθύνη της εκτέλεσης του </w:t>
      </w:r>
      <w:r>
        <w:rPr>
          <w:rFonts w:eastAsia="Times New Roman" w:cs="Times New Roman"/>
          <w:szCs w:val="24"/>
        </w:rPr>
        <w:t>π</w:t>
      </w:r>
      <w:r>
        <w:rPr>
          <w:rFonts w:eastAsia="Times New Roman" w:cs="Times New Roman"/>
          <w:szCs w:val="24"/>
        </w:rPr>
        <w:t>ροϋπολογισμού, είναι να αποσύρει τη ρύθμιση αυτή, η οποία δεν λύνει κανένα νομικό ζήτημα γι’ αυτούς που θα συν</w:t>
      </w:r>
      <w:r>
        <w:rPr>
          <w:rFonts w:eastAsia="Times New Roman" w:cs="Times New Roman"/>
          <w:szCs w:val="24"/>
        </w:rPr>
        <w:t xml:space="preserve">άψουν τις συμβάσεις. Δημιουργεί περαιτέρω προβλήματα. Να </w:t>
      </w:r>
      <w:proofErr w:type="spellStart"/>
      <w:r>
        <w:rPr>
          <w:rFonts w:eastAsia="Times New Roman" w:cs="Times New Roman"/>
          <w:szCs w:val="24"/>
        </w:rPr>
        <w:t>ξανασυμβουλευτείτε</w:t>
      </w:r>
      <w:proofErr w:type="spellEnd"/>
      <w:r>
        <w:rPr>
          <w:rFonts w:eastAsia="Times New Roman" w:cs="Times New Roman"/>
          <w:szCs w:val="24"/>
        </w:rPr>
        <w:t xml:space="preserve"> το Νομικό Συμβούλιο του Κράτους και να εφαρμόσετε την εθνική και την ευρωπαϊκή νομοθεσία στα θέματα αυτά. </w:t>
      </w:r>
    </w:p>
    <w:p w14:paraId="659801CE" w14:textId="77777777" w:rsidR="00665451" w:rsidRDefault="007410E1">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lang w:val="en-US"/>
        </w:rPr>
        <w:t>E</w:t>
      </w:r>
      <w:r w:rsidRPr="00340CE1">
        <w:rPr>
          <w:rFonts w:eastAsia="Times New Roman" w:cs="Times New Roman"/>
          <w:b/>
          <w:szCs w:val="24"/>
        </w:rPr>
        <w:t xml:space="preserve">ΔΡΕΥΩΝ (Γεώργιος Βαρεμένος): </w:t>
      </w:r>
      <w:r>
        <w:rPr>
          <w:rFonts w:eastAsia="Times New Roman" w:cs="Times New Roman"/>
          <w:szCs w:val="24"/>
        </w:rPr>
        <w:t>Κυρίες και κύριοι συνάδελφοι, κάνω γνωστ</w:t>
      </w:r>
      <w:r>
        <w:rPr>
          <w:rFonts w:eastAsia="Times New Roman" w:cs="Times New Roman"/>
          <w:szCs w:val="24"/>
        </w:rPr>
        <w:t>ό στο Σώμα ότι έχει υποβληθεί αίτημα ονομαστικής ψηφοφορίας, η οποία θα διεξαχθεί τη Δευτέρα στις 12.00΄, πριν την έναρξη της συζήτηση επί του νομοσχεδίου του Υπουργείου Παιδείας.</w:t>
      </w:r>
    </w:p>
    <w:p w14:paraId="659801C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Από την Τετάρτη θα πάμε στη Δεύτερα;</w:t>
      </w:r>
    </w:p>
    <w:p w14:paraId="659801D0" w14:textId="77777777" w:rsidR="00665451" w:rsidRDefault="007410E1">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lang w:val="en-US"/>
        </w:rPr>
        <w:t>E</w:t>
      </w:r>
      <w:r w:rsidRPr="00340CE1">
        <w:rPr>
          <w:rFonts w:eastAsia="Times New Roman" w:cs="Times New Roman"/>
          <w:b/>
          <w:szCs w:val="24"/>
        </w:rPr>
        <w:t>ΔΡΕΥΩΝ (Γεώργι</w:t>
      </w:r>
      <w:r w:rsidRPr="00340CE1">
        <w:rPr>
          <w:rFonts w:eastAsia="Times New Roman" w:cs="Times New Roman"/>
          <w:b/>
          <w:szCs w:val="24"/>
        </w:rPr>
        <w:t xml:space="preserve">ος Βαρεμένος): </w:t>
      </w:r>
      <w:r>
        <w:rPr>
          <w:rFonts w:eastAsia="Times New Roman" w:cs="Times New Roman"/>
          <w:szCs w:val="24"/>
        </w:rPr>
        <w:t xml:space="preserve">Δεν έχει η Ολομέλεια κάτι ενδιάμεσα. </w:t>
      </w:r>
    </w:p>
    <w:p w14:paraId="659801D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Σήμερα;</w:t>
      </w:r>
    </w:p>
    <w:p w14:paraId="659801D2" w14:textId="77777777" w:rsidR="00665451" w:rsidRDefault="007410E1">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lang w:val="en-US"/>
        </w:rPr>
        <w:t>E</w:t>
      </w:r>
      <w:r w:rsidRPr="00340CE1">
        <w:rPr>
          <w:rFonts w:eastAsia="Times New Roman" w:cs="Times New Roman"/>
          <w:b/>
          <w:szCs w:val="24"/>
        </w:rPr>
        <w:t xml:space="preserve">ΔΡΕΥΩΝ (Γεώργιος Βαρεμένος): </w:t>
      </w:r>
      <w:r>
        <w:rPr>
          <w:rFonts w:eastAsia="Times New Roman" w:cs="Times New Roman"/>
          <w:szCs w:val="24"/>
        </w:rPr>
        <w:t xml:space="preserve">Είπαμε τη Δευτέρα. </w:t>
      </w:r>
    </w:p>
    <w:p w14:paraId="659801D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Μπαλλής</w:t>
      </w:r>
      <w:proofErr w:type="spellEnd"/>
      <w:r>
        <w:rPr>
          <w:rFonts w:eastAsia="Times New Roman" w:cs="Times New Roman"/>
          <w:szCs w:val="24"/>
        </w:rPr>
        <w:t>.</w:t>
      </w:r>
    </w:p>
    <w:p w14:paraId="659801D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ΣΥΜΕΩΝ ΜΠΑΛΛΗΣ: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w:t>
      </w:r>
    </w:p>
    <w:p w14:paraId="659801D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Ζήτησα να πάρω τον λόγο και γράφτηκα ως ομιλητής, </w:t>
      </w:r>
      <w:r>
        <w:rPr>
          <w:rFonts w:eastAsia="Times New Roman" w:cs="Times New Roman"/>
          <w:szCs w:val="24"/>
        </w:rPr>
        <w:t>επειδή έγιναν και οι αναφορές στην Επιτροπή Εξοπλιστικών Προγραμμάτων, ώστε να δοθούν και κάποιες διευκρινίσεις.</w:t>
      </w:r>
    </w:p>
    <w:p w14:paraId="659801D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Καταλαβαίνω και θα μπορούσα να κατανοήσω τα ερωτηματικά που υπάρχουν και για τη διαδικασία που ακολουθήθηκε ίσως και για τον τρόπο με τον οποίο</w:t>
      </w:r>
      <w:r>
        <w:rPr>
          <w:rFonts w:eastAsia="Times New Roman" w:cs="Times New Roman"/>
          <w:szCs w:val="24"/>
        </w:rPr>
        <w:t xml:space="preserve"> ήρθε η τροπολογία και τα ερωτηματικά που έθεσε και τις διευκρινίσεις που ζήτησε ο κ. Λοβέρδος –οι οποίες πιστεύω και ελπίζω ότι θα δοθούν- αλλά και </w:t>
      </w:r>
      <w:r>
        <w:rPr>
          <w:rFonts w:eastAsia="Times New Roman" w:cs="Times New Roman"/>
          <w:szCs w:val="24"/>
        </w:rPr>
        <w:lastRenderedPageBreak/>
        <w:t xml:space="preserve">τον τρόπο με τον οποίο τοποθετήθηκε ο κ. Βενιζέλος, με βάση την εμπειρία του. </w:t>
      </w:r>
    </w:p>
    <w:p w14:paraId="659801D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Δεν θα μπορούσα, όμως, να κα</w:t>
      </w:r>
      <w:r>
        <w:rPr>
          <w:rFonts w:eastAsia="Times New Roman" w:cs="Times New Roman"/>
          <w:szCs w:val="24"/>
        </w:rPr>
        <w:t xml:space="preserve">ταλάβω την περίπου έκπληξη που άκουσα από την πλευρά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 xml:space="preserve">ς για την εισαγωγή του θέματος, λες και για πρώτη φορά το ακούσαμε, ότι δηλαδή σε σχέση με την αναβάθμιση των </w:t>
      </w:r>
      <w:r>
        <w:rPr>
          <w:rFonts w:eastAsia="Times New Roman" w:cs="Times New Roman"/>
          <w:szCs w:val="24"/>
          <w:lang w:val="en-US"/>
        </w:rPr>
        <w:t>F</w:t>
      </w:r>
      <w:r w:rsidRPr="003A4FD1">
        <w:rPr>
          <w:rFonts w:eastAsia="Times New Roman" w:cs="Times New Roman"/>
          <w:szCs w:val="24"/>
        </w:rPr>
        <w:t>-16</w:t>
      </w:r>
      <w:r>
        <w:rPr>
          <w:rFonts w:eastAsia="Times New Roman" w:cs="Times New Roman"/>
          <w:szCs w:val="24"/>
        </w:rPr>
        <w:t xml:space="preserve"> θα υπάρξει και ένα ζήτημα εμπλοκής της ΕΑΒ. </w:t>
      </w:r>
    </w:p>
    <w:p w14:paraId="659801D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Δεν ήταν μόνο </w:t>
      </w:r>
      <w:r>
        <w:rPr>
          <w:rFonts w:eastAsia="Times New Roman" w:cs="Times New Roman"/>
          <w:szCs w:val="24"/>
        </w:rPr>
        <w:t xml:space="preserve">-όπως είπε ο κ. </w:t>
      </w:r>
      <w:proofErr w:type="spellStart"/>
      <w:r>
        <w:rPr>
          <w:rFonts w:eastAsia="Times New Roman" w:cs="Times New Roman"/>
          <w:szCs w:val="24"/>
        </w:rPr>
        <w:t>Κεδίκογλου</w:t>
      </w:r>
      <w:proofErr w:type="spellEnd"/>
      <w:r>
        <w:rPr>
          <w:rFonts w:eastAsia="Times New Roman" w:cs="Times New Roman"/>
          <w:szCs w:val="24"/>
        </w:rPr>
        <w:t>- στις 20 Σεπτεμβρίου, στη συνεδρίαση της Επιτροπής Εξοπλιστικών, που έγινε μια τέτοια συζήτηση. Να θυμίσω ότι από τον Φεβρουάριο του 2017 έχουν γίνει οι πρώτες αναφορές. Τότε ήταν Αναπληρωτής ο κ. Βίτσας, ο οποίος μιλούσε για την</w:t>
      </w:r>
      <w:r>
        <w:rPr>
          <w:rFonts w:eastAsia="Times New Roman" w:cs="Times New Roman"/>
          <w:szCs w:val="24"/>
        </w:rPr>
        <w:t xml:space="preserve"> προστιθέμενη αξία που φέρνει στην Ελλάδα στο πλαίσιο του προγράμματος αναβάθμισης των </w:t>
      </w:r>
      <w:r>
        <w:rPr>
          <w:rFonts w:eastAsia="Times New Roman" w:cs="Times New Roman"/>
          <w:szCs w:val="24"/>
          <w:lang w:val="en-US"/>
        </w:rPr>
        <w:t>F</w:t>
      </w:r>
      <w:r w:rsidRPr="00700CC3">
        <w:rPr>
          <w:rFonts w:eastAsia="Times New Roman" w:cs="Times New Roman"/>
          <w:szCs w:val="24"/>
        </w:rPr>
        <w:t>-16</w:t>
      </w:r>
      <w:r>
        <w:rPr>
          <w:rFonts w:eastAsia="Times New Roman" w:cs="Times New Roman"/>
          <w:szCs w:val="24"/>
        </w:rPr>
        <w:t xml:space="preserve">. Γινόταν λόγος ότι ο τρόπος θα ήταν με επέκταση της υπάρχουσας σύμβασης. </w:t>
      </w:r>
    </w:p>
    <w:p w14:paraId="659801D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Στις 20 Σεπτεμβρίου 2017 πράγματι έγινε αυτή η συνεδρίαση. Όντως, η Νέα Δημοκρατία -ήταν ο</w:t>
      </w:r>
      <w:r>
        <w:rPr>
          <w:rFonts w:eastAsia="Times New Roman" w:cs="Times New Roman"/>
          <w:szCs w:val="24"/>
        </w:rPr>
        <w:t xml:space="preserve"> κ. Γεωργιάδης τότε- είπε ότι κατ</w:t>
      </w:r>
      <w:r>
        <w:rPr>
          <w:rFonts w:eastAsia="Times New Roman" w:cs="Times New Roman"/>
          <w:szCs w:val="24"/>
        </w:rPr>
        <w:t xml:space="preserve">’ </w:t>
      </w:r>
      <w:r>
        <w:rPr>
          <w:rFonts w:eastAsia="Times New Roman" w:cs="Times New Roman"/>
          <w:szCs w:val="24"/>
        </w:rPr>
        <w:t>αρχάς λέει «</w:t>
      </w:r>
      <w:r>
        <w:rPr>
          <w:rFonts w:eastAsia="Times New Roman" w:cs="Times New Roman"/>
          <w:szCs w:val="24"/>
        </w:rPr>
        <w:t>ναι</w:t>
      </w:r>
      <w:r>
        <w:rPr>
          <w:rFonts w:eastAsia="Times New Roman" w:cs="Times New Roman"/>
          <w:szCs w:val="24"/>
        </w:rPr>
        <w:t xml:space="preserve">» για το πρόγραμμα της αναβάθμισης, </w:t>
      </w:r>
      <w:r>
        <w:rPr>
          <w:rFonts w:eastAsia="Times New Roman" w:cs="Times New Roman"/>
          <w:szCs w:val="24"/>
        </w:rPr>
        <w:lastRenderedPageBreak/>
        <w:t>αλλά κρατάει την επιφύλαξη για το τελικό ποσό που θα έκρινε αυτή η συμφωνία. Εκεί ο Αρχηγός ΓΕΑ, ο κ. Χριστοδούλου, αναφέρει και πάλι ότι θα υπάρχουν ωφελήματα για την το</w:t>
      </w:r>
      <w:r>
        <w:rPr>
          <w:rFonts w:eastAsia="Times New Roman" w:cs="Times New Roman"/>
          <w:szCs w:val="24"/>
        </w:rPr>
        <w:t>πική αμυντική βιομηχανία. Λέει ότι περίπου 200 εκατομμύρια –εκείνη την εποχή, όπως έλεγε- υπολογίζεται ότι θα είναι για την ΕΑΒ.</w:t>
      </w:r>
    </w:p>
    <w:p w14:paraId="659801D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Να θυμίσω, επίσης, ότι στις 2 Απριλίου στη συνεδρίαση της Επιτροπής Εξοπλιστικών έγινε αναφορά –μετά από ερώτηση που έκανε πάλι</w:t>
      </w:r>
      <w:r>
        <w:rPr>
          <w:rFonts w:eastAsia="Times New Roman" w:cs="Times New Roman"/>
          <w:szCs w:val="24"/>
        </w:rPr>
        <w:t xml:space="preserve"> ο κ. Γεωργιάδης, εάν θυμάμαι καλά- ότι η προθεσμία ήταν μέχρι τις 30 Απριλίου 2018 για να απαντήσουμε στη </w:t>
      </w:r>
      <w:r>
        <w:rPr>
          <w:rFonts w:eastAsia="Times New Roman" w:cs="Times New Roman"/>
          <w:szCs w:val="24"/>
          <w:lang w:val="en-US"/>
        </w:rPr>
        <w:t>LOA</w:t>
      </w:r>
      <w:r w:rsidRPr="00700CC3">
        <w:rPr>
          <w:rFonts w:eastAsia="Times New Roman" w:cs="Times New Roman"/>
          <w:szCs w:val="24"/>
        </w:rPr>
        <w:t xml:space="preserve">, </w:t>
      </w:r>
      <w:r>
        <w:rPr>
          <w:rFonts w:eastAsia="Times New Roman" w:cs="Times New Roman"/>
          <w:szCs w:val="24"/>
        </w:rPr>
        <w:t xml:space="preserve">όπως είχε πει ο κύριος Υπουργός. Αναφέρεται το τελικό κόστος της αναβάθμισης κοντά στα 1,1 με 1,2 δισεκατομμύρια ευρώ, όχι δολάρια.  </w:t>
      </w:r>
    </w:p>
    <w:p w14:paraId="659801DB"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Ε</w:t>
      </w:r>
      <w:r w:rsidRPr="00260AEB">
        <w:rPr>
          <w:rFonts w:eastAsiaTheme="minorHAnsi"/>
          <w:szCs w:val="24"/>
          <w:lang w:eastAsia="en-US"/>
        </w:rPr>
        <w:t>πίσης, εκ</w:t>
      </w:r>
      <w:r w:rsidRPr="00260AEB">
        <w:rPr>
          <w:rFonts w:eastAsiaTheme="minorHAnsi"/>
          <w:szCs w:val="24"/>
          <w:lang w:eastAsia="en-US"/>
        </w:rPr>
        <w:t xml:space="preserve">εί γίνεται και πάλι αναφορά στην ανάγκη εμπλοκής της </w:t>
      </w:r>
      <w:r>
        <w:rPr>
          <w:rFonts w:eastAsiaTheme="minorHAnsi"/>
          <w:szCs w:val="24"/>
          <w:lang w:eastAsia="en-US"/>
        </w:rPr>
        <w:t>ΕΑΒ σε όλη</w:t>
      </w:r>
      <w:r w:rsidRPr="00260AEB">
        <w:rPr>
          <w:rFonts w:eastAsiaTheme="minorHAnsi"/>
          <w:szCs w:val="24"/>
          <w:lang w:eastAsia="en-US"/>
        </w:rPr>
        <w:t xml:space="preserve"> αυτή τη διαδικασία</w:t>
      </w:r>
      <w:r>
        <w:rPr>
          <w:rFonts w:eastAsiaTheme="minorHAnsi"/>
          <w:szCs w:val="24"/>
          <w:lang w:eastAsia="en-US"/>
        </w:rPr>
        <w:t>,</w:t>
      </w:r>
      <w:r w:rsidRPr="00260AEB">
        <w:rPr>
          <w:rFonts w:eastAsiaTheme="minorHAnsi"/>
          <w:szCs w:val="24"/>
          <w:lang w:eastAsia="en-US"/>
        </w:rPr>
        <w:t xml:space="preserve"> έτσι ώστε να έχουμε την ασφάλεια </w:t>
      </w:r>
      <w:r>
        <w:rPr>
          <w:rFonts w:eastAsiaTheme="minorHAnsi"/>
          <w:szCs w:val="24"/>
          <w:lang w:eastAsia="en-US"/>
        </w:rPr>
        <w:t>της</w:t>
      </w:r>
      <w:r w:rsidRPr="00260AEB">
        <w:rPr>
          <w:rFonts w:eastAsiaTheme="minorHAnsi"/>
          <w:szCs w:val="24"/>
          <w:lang w:eastAsia="en-US"/>
        </w:rPr>
        <w:t xml:space="preserve"> αλυσίδας εφοδιασμού </w:t>
      </w:r>
      <w:r>
        <w:rPr>
          <w:rFonts w:eastAsiaTheme="minorHAnsi"/>
          <w:szCs w:val="24"/>
          <w:lang w:eastAsia="en-US"/>
        </w:rPr>
        <w:t>για την Πολεμική μας Α</w:t>
      </w:r>
      <w:r w:rsidRPr="00260AEB">
        <w:rPr>
          <w:rFonts w:eastAsiaTheme="minorHAnsi"/>
          <w:szCs w:val="24"/>
          <w:lang w:eastAsia="en-US"/>
        </w:rPr>
        <w:t>εροπορία</w:t>
      </w:r>
      <w:r>
        <w:rPr>
          <w:rFonts w:eastAsiaTheme="minorHAnsi"/>
          <w:szCs w:val="24"/>
          <w:lang w:eastAsia="en-US"/>
        </w:rPr>
        <w:t>. Βεβαίως και σε συνεδρίαση τη</w:t>
      </w:r>
      <w:r>
        <w:rPr>
          <w:rFonts w:eastAsiaTheme="minorHAnsi"/>
          <w:szCs w:val="24"/>
          <w:lang w:eastAsia="en-US"/>
        </w:rPr>
        <w:t xml:space="preserve"> ε</w:t>
      </w:r>
      <w:r w:rsidRPr="00260AEB">
        <w:rPr>
          <w:rFonts w:eastAsiaTheme="minorHAnsi"/>
          <w:szCs w:val="24"/>
          <w:lang w:eastAsia="en-US"/>
        </w:rPr>
        <w:t xml:space="preserve">πιτροπής </w:t>
      </w:r>
      <w:r>
        <w:rPr>
          <w:rFonts w:eastAsiaTheme="minorHAnsi"/>
          <w:szCs w:val="24"/>
          <w:lang w:eastAsia="en-US"/>
        </w:rPr>
        <w:t>στις</w:t>
      </w:r>
      <w:r w:rsidRPr="00260AEB">
        <w:rPr>
          <w:rFonts w:eastAsiaTheme="minorHAnsi"/>
          <w:szCs w:val="24"/>
          <w:lang w:eastAsia="en-US"/>
        </w:rPr>
        <w:t xml:space="preserve"> 28 Απριλίου 2018</w:t>
      </w:r>
      <w:r>
        <w:rPr>
          <w:rFonts w:eastAsiaTheme="minorHAnsi"/>
          <w:szCs w:val="24"/>
          <w:lang w:eastAsia="en-US"/>
        </w:rPr>
        <w:t xml:space="preserve"> </w:t>
      </w:r>
      <w:r w:rsidRPr="00260AEB">
        <w:rPr>
          <w:rFonts w:eastAsiaTheme="minorHAnsi"/>
          <w:szCs w:val="24"/>
          <w:lang w:eastAsia="en-US"/>
        </w:rPr>
        <w:t>υπάρχει και σχετικό έγ</w:t>
      </w:r>
      <w:r w:rsidRPr="00260AEB">
        <w:rPr>
          <w:rFonts w:eastAsiaTheme="minorHAnsi"/>
          <w:szCs w:val="24"/>
          <w:lang w:eastAsia="en-US"/>
        </w:rPr>
        <w:t xml:space="preserve">γραφο του </w:t>
      </w:r>
      <w:r>
        <w:rPr>
          <w:rFonts w:eastAsiaTheme="minorHAnsi"/>
          <w:szCs w:val="24"/>
          <w:lang w:eastAsia="en-US"/>
        </w:rPr>
        <w:t>Αρχηγού ΓΕΑ, αλλά και στις εισηγήσεις της</w:t>
      </w:r>
      <w:r w:rsidRPr="00260AEB">
        <w:rPr>
          <w:rFonts w:eastAsiaTheme="minorHAnsi"/>
          <w:szCs w:val="24"/>
          <w:lang w:eastAsia="en-US"/>
        </w:rPr>
        <w:t xml:space="preserve"> ημερήσιας διάταξης</w:t>
      </w:r>
      <w:r>
        <w:rPr>
          <w:rFonts w:eastAsiaTheme="minorHAnsi"/>
          <w:szCs w:val="24"/>
          <w:lang w:eastAsia="en-US"/>
        </w:rPr>
        <w:t>, όπου</w:t>
      </w:r>
      <w:r w:rsidRPr="00260AEB">
        <w:rPr>
          <w:rFonts w:eastAsiaTheme="minorHAnsi"/>
          <w:szCs w:val="24"/>
          <w:lang w:eastAsia="en-US"/>
        </w:rPr>
        <w:t xml:space="preserve"> </w:t>
      </w:r>
      <w:r w:rsidRPr="00260AEB">
        <w:rPr>
          <w:rFonts w:eastAsiaTheme="minorHAnsi"/>
          <w:szCs w:val="24"/>
          <w:lang w:eastAsia="en-US"/>
        </w:rPr>
        <w:lastRenderedPageBreak/>
        <w:t xml:space="preserve">πάλι γίνεται αναφορά για την </w:t>
      </w:r>
      <w:r>
        <w:rPr>
          <w:rFonts w:eastAsiaTheme="minorHAnsi"/>
          <w:szCs w:val="24"/>
          <w:lang w:eastAsia="en-US"/>
        </w:rPr>
        <w:t>ανάγκη</w:t>
      </w:r>
      <w:r w:rsidRPr="00260AEB">
        <w:rPr>
          <w:rFonts w:eastAsiaTheme="minorHAnsi"/>
          <w:szCs w:val="24"/>
          <w:lang w:eastAsia="en-US"/>
        </w:rPr>
        <w:t xml:space="preserve"> εμπλοκή</w:t>
      </w:r>
      <w:r>
        <w:rPr>
          <w:rFonts w:eastAsiaTheme="minorHAnsi"/>
          <w:szCs w:val="24"/>
          <w:lang w:eastAsia="en-US"/>
        </w:rPr>
        <w:t>ς</w:t>
      </w:r>
      <w:r w:rsidRPr="00260AEB">
        <w:rPr>
          <w:rFonts w:eastAsiaTheme="minorHAnsi"/>
          <w:szCs w:val="24"/>
          <w:lang w:eastAsia="en-US"/>
        </w:rPr>
        <w:t xml:space="preserve"> </w:t>
      </w:r>
      <w:r>
        <w:rPr>
          <w:rFonts w:eastAsiaTheme="minorHAnsi"/>
          <w:szCs w:val="24"/>
          <w:lang w:eastAsia="en-US"/>
        </w:rPr>
        <w:t>της ΕΑΒ στη διαδικασία αναβάθμισης των F-</w:t>
      </w:r>
      <w:r w:rsidRPr="00260AEB">
        <w:rPr>
          <w:rFonts w:eastAsiaTheme="minorHAnsi"/>
          <w:szCs w:val="24"/>
          <w:lang w:eastAsia="en-US"/>
        </w:rPr>
        <w:t>16</w:t>
      </w:r>
      <w:r>
        <w:rPr>
          <w:rFonts w:eastAsiaTheme="minorHAnsi"/>
          <w:szCs w:val="24"/>
          <w:lang w:eastAsia="en-US"/>
        </w:rPr>
        <w:t>. Αναφέρονται,</w:t>
      </w:r>
      <w:r w:rsidRPr="00260AEB">
        <w:rPr>
          <w:rFonts w:eastAsiaTheme="minorHAnsi"/>
          <w:szCs w:val="24"/>
          <w:lang w:eastAsia="en-US"/>
        </w:rPr>
        <w:t xml:space="preserve"> μάλιστα και οι αριθμοί των αεροσκαφών </w:t>
      </w:r>
      <w:r>
        <w:rPr>
          <w:rFonts w:eastAsiaTheme="minorHAnsi"/>
          <w:szCs w:val="24"/>
          <w:lang w:eastAsia="en-US"/>
        </w:rPr>
        <w:t xml:space="preserve">που </w:t>
      </w:r>
      <w:r w:rsidRPr="00260AEB">
        <w:rPr>
          <w:rFonts w:eastAsiaTheme="minorHAnsi"/>
          <w:szCs w:val="24"/>
          <w:lang w:eastAsia="en-US"/>
        </w:rPr>
        <w:t>θα γίνουν οι εργασίες αναβάθμισης</w:t>
      </w:r>
      <w:r>
        <w:rPr>
          <w:rFonts w:eastAsiaTheme="minorHAnsi"/>
          <w:szCs w:val="24"/>
          <w:lang w:eastAsia="en-US"/>
        </w:rPr>
        <w:t>.</w:t>
      </w:r>
      <w:r>
        <w:rPr>
          <w:rFonts w:eastAsiaTheme="minorHAnsi"/>
          <w:szCs w:val="24"/>
          <w:lang w:eastAsia="en-US"/>
        </w:rPr>
        <w:t xml:space="preserve"> Ε</w:t>
      </w:r>
      <w:r w:rsidRPr="00260AEB">
        <w:rPr>
          <w:rFonts w:eastAsiaTheme="minorHAnsi"/>
          <w:szCs w:val="24"/>
          <w:lang w:eastAsia="en-US"/>
        </w:rPr>
        <w:t xml:space="preserve">κεί υπάρχει </w:t>
      </w:r>
      <w:r>
        <w:rPr>
          <w:rFonts w:eastAsiaTheme="minorHAnsi"/>
          <w:szCs w:val="24"/>
          <w:lang w:eastAsia="en-US"/>
        </w:rPr>
        <w:t xml:space="preserve">και η </w:t>
      </w:r>
      <w:r w:rsidRPr="00260AEB">
        <w:rPr>
          <w:rFonts w:eastAsiaTheme="minorHAnsi"/>
          <w:szCs w:val="24"/>
          <w:lang w:eastAsia="en-US"/>
        </w:rPr>
        <w:t xml:space="preserve">αναφορά </w:t>
      </w:r>
      <w:r>
        <w:rPr>
          <w:rFonts w:eastAsiaTheme="minorHAnsi"/>
          <w:szCs w:val="24"/>
          <w:lang w:eastAsia="en-US"/>
        </w:rPr>
        <w:t xml:space="preserve">για τα τριάντα δύο (32) </w:t>
      </w:r>
      <w:proofErr w:type="spellStart"/>
      <w:r w:rsidRPr="001F46AA">
        <w:rPr>
          <w:rFonts w:eastAsiaTheme="minorHAnsi"/>
          <w:szCs w:val="24"/>
          <w:lang w:eastAsia="en-US"/>
        </w:rPr>
        <w:t>Block</w:t>
      </w:r>
      <w:proofErr w:type="spellEnd"/>
      <w:r>
        <w:rPr>
          <w:rFonts w:eastAsiaTheme="minorHAnsi"/>
          <w:szCs w:val="24"/>
          <w:lang w:eastAsia="en-US"/>
        </w:rPr>
        <w:t xml:space="preserve"> </w:t>
      </w:r>
      <w:r w:rsidRPr="001F46AA">
        <w:rPr>
          <w:rFonts w:eastAsiaTheme="minorHAnsi"/>
          <w:szCs w:val="24"/>
          <w:lang w:eastAsia="en-US"/>
        </w:rPr>
        <w:t>30</w:t>
      </w:r>
      <w:r>
        <w:rPr>
          <w:rFonts w:ascii="Calibri" w:eastAsiaTheme="minorHAnsi" w:hAnsi="Calibri" w:cstheme="minorBidi"/>
          <w:sz w:val="22"/>
          <w:szCs w:val="21"/>
          <w:lang w:eastAsia="en-US"/>
        </w:rPr>
        <w:t xml:space="preserve"> </w:t>
      </w:r>
      <w:r w:rsidRPr="00260AEB">
        <w:rPr>
          <w:rFonts w:eastAsiaTheme="minorHAnsi"/>
          <w:szCs w:val="24"/>
          <w:lang w:eastAsia="en-US"/>
        </w:rPr>
        <w:t>π</w:t>
      </w:r>
      <w:r>
        <w:rPr>
          <w:rFonts w:eastAsiaTheme="minorHAnsi"/>
          <w:szCs w:val="24"/>
          <w:lang w:eastAsia="en-US"/>
        </w:rPr>
        <w:t>ου υπάρχει ενδιαφέρον να πουληθούν στο εξωτερικό και για το πώς</w:t>
      </w:r>
      <w:r w:rsidRPr="00260AEB">
        <w:rPr>
          <w:rFonts w:eastAsiaTheme="minorHAnsi"/>
          <w:szCs w:val="24"/>
          <w:lang w:eastAsia="en-US"/>
        </w:rPr>
        <w:t xml:space="preserve"> θα αξιοποιηθούν τα </w:t>
      </w:r>
      <w:r>
        <w:rPr>
          <w:rFonts w:eastAsiaTheme="minorHAnsi"/>
          <w:szCs w:val="24"/>
          <w:lang w:eastAsia="en-US"/>
        </w:rPr>
        <w:t xml:space="preserve">τμήματα από τα </w:t>
      </w:r>
      <w:proofErr w:type="spellStart"/>
      <w:r w:rsidRPr="001F46AA">
        <w:rPr>
          <w:rFonts w:eastAsiaTheme="minorHAnsi"/>
          <w:szCs w:val="24"/>
          <w:lang w:eastAsia="en-US"/>
        </w:rPr>
        <w:t>Block</w:t>
      </w:r>
      <w:proofErr w:type="spellEnd"/>
      <w:r w:rsidRPr="00260AEB">
        <w:rPr>
          <w:rFonts w:eastAsiaTheme="minorHAnsi"/>
          <w:szCs w:val="24"/>
          <w:lang w:eastAsia="en-US"/>
        </w:rPr>
        <w:t xml:space="preserve"> 52 που θα βγουν στην αναβάθμιση</w:t>
      </w:r>
      <w:r>
        <w:rPr>
          <w:rFonts w:eastAsiaTheme="minorHAnsi"/>
          <w:szCs w:val="24"/>
          <w:lang w:eastAsia="en-US"/>
        </w:rPr>
        <w:t>,</w:t>
      </w:r>
      <w:r w:rsidRPr="00260AEB">
        <w:rPr>
          <w:rFonts w:eastAsiaTheme="minorHAnsi"/>
          <w:szCs w:val="24"/>
          <w:lang w:eastAsia="en-US"/>
        </w:rPr>
        <w:t xml:space="preserve"> για να αξιοποιηθούν και να </w:t>
      </w:r>
      <w:r>
        <w:rPr>
          <w:rFonts w:eastAsiaTheme="minorHAnsi"/>
          <w:szCs w:val="24"/>
          <w:lang w:eastAsia="en-US"/>
        </w:rPr>
        <w:t>αναβαθμιστούν</w:t>
      </w:r>
      <w:r w:rsidRPr="00260AEB">
        <w:rPr>
          <w:rFonts w:eastAsiaTheme="minorHAnsi"/>
          <w:szCs w:val="24"/>
          <w:lang w:eastAsia="en-US"/>
        </w:rPr>
        <w:t xml:space="preserve"> </w:t>
      </w:r>
      <w:r>
        <w:rPr>
          <w:rFonts w:eastAsiaTheme="minorHAnsi"/>
          <w:szCs w:val="24"/>
          <w:lang w:eastAsia="en-US"/>
        </w:rPr>
        <w:t xml:space="preserve">και τα </w:t>
      </w:r>
      <w:r w:rsidRPr="00260AEB">
        <w:rPr>
          <w:rFonts w:eastAsiaTheme="minorHAnsi"/>
          <w:szCs w:val="24"/>
          <w:lang w:eastAsia="en-US"/>
        </w:rPr>
        <w:t xml:space="preserve">υπόλοιπα </w:t>
      </w:r>
      <w:r>
        <w:rPr>
          <w:rFonts w:eastAsiaTheme="minorHAnsi"/>
          <w:szCs w:val="24"/>
          <w:lang w:eastAsia="en-US"/>
        </w:rPr>
        <w:t xml:space="preserve">αεροσκάφη της Πολεμικής μας Αεροπορίας, για να έχουμε </w:t>
      </w:r>
      <w:r w:rsidRPr="00260AEB">
        <w:rPr>
          <w:rFonts w:eastAsiaTheme="minorHAnsi"/>
          <w:szCs w:val="24"/>
          <w:lang w:eastAsia="en-US"/>
        </w:rPr>
        <w:t>ένα</w:t>
      </w:r>
      <w:r>
        <w:rPr>
          <w:rFonts w:eastAsiaTheme="minorHAnsi"/>
          <w:szCs w:val="24"/>
          <w:lang w:eastAsia="en-US"/>
        </w:rPr>
        <w:t>ν</w:t>
      </w:r>
      <w:r w:rsidRPr="00260AEB">
        <w:rPr>
          <w:rFonts w:eastAsiaTheme="minorHAnsi"/>
          <w:szCs w:val="24"/>
          <w:lang w:eastAsia="en-US"/>
        </w:rPr>
        <w:t xml:space="preserve"> πολύ </w:t>
      </w:r>
      <w:r>
        <w:rPr>
          <w:rFonts w:eastAsiaTheme="minorHAnsi"/>
          <w:szCs w:val="24"/>
          <w:lang w:eastAsia="en-US"/>
        </w:rPr>
        <w:t>ικανό</w:t>
      </w:r>
      <w:r w:rsidRPr="00260AEB">
        <w:rPr>
          <w:rFonts w:eastAsiaTheme="minorHAnsi"/>
          <w:szCs w:val="24"/>
          <w:lang w:eastAsia="en-US"/>
        </w:rPr>
        <w:t xml:space="preserve"> αριθμό </w:t>
      </w:r>
      <w:r>
        <w:rPr>
          <w:rFonts w:eastAsiaTheme="minorHAnsi"/>
          <w:szCs w:val="24"/>
          <w:lang w:eastAsia="en-US"/>
        </w:rPr>
        <w:t>αεροσκαφών –δεν χρειάζεται να αναφέρουμε</w:t>
      </w:r>
      <w:r w:rsidRPr="00260AEB">
        <w:rPr>
          <w:rFonts w:eastAsiaTheme="minorHAnsi"/>
          <w:szCs w:val="24"/>
          <w:lang w:eastAsia="en-US"/>
        </w:rPr>
        <w:t xml:space="preserve"> αριθμό</w:t>
      </w:r>
      <w:r>
        <w:rPr>
          <w:rFonts w:eastAsiaTheme="minorHAnsi"/>
          <w:szCs w:val="24"/>
          <w:lang w:eastAsia="en-US"/>
        </w:rPr>
        <w:t>-</w:t>
      </w:r>
      <w:r w:rsidRPr="00260AEB">
        <w:rPr>
          <w:rFonts w:eastAsiaTheme="minorHAnsi"/>
          <w:szCs w:val="24"/>
          <w:lang w:eastAsia="en-US"/>
        </w:rPr>
        <w:t xml:space="preserve"> που θα μπορέσουν να επιτελέσουν το καθήκον </w:t>
      </w:r>
      <w:r>
        <w:rPr>
          <w:rFonts w:eastAsiaTheme="minorHAnsi"/>
          <w:szCs w:val="24"/>
          <w:lang w:eastAsia="en-US"/>
        </w:rPr>
        <w:t>τους.</w:t>
      </w:r>
    </w:p>
    <w:p w14:paraId="659801DC"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Δεν υπάρχει, </w:t>
      </w:r>
      <w:r w:rsidRPr="00260AEB">
        <w:rPr>
          <w:rFonts w:eastAsiaTheme="minorHAnsi"/>
          <w:szCs w:val="24"/>
          <w:lang w:eastAsia="en-US"/>
        </w:rPr>
        <w:t>λοιπόν</w:t>
      </w:r>
      <w:r>
        <w:rPr>
          <w:rFonts w:eastAsiaTheme="minorHAnsi"/>
          <w:szCs w:val="24"/>
          <w:lang w:eastAsia="en-US"/>
        </w:rPr>
        <w:t>,</w:t>
      </w:r>
      <w:r w:rsidRPr="00260AEB">
        <w:rPr>
          <w:rFonts w:eastAsiaTheme="minorHAnsi"/>
          <w:szCs w:val="24"/>
          <w:lang w:eastAsia="en-US"/>
        </w:rPr>
        <w:t xml:space="preserve"> έκπληξ</w:t>
      </w:r>
      <w:r>
        <w:rPr>
          <w:rFonts w:eastAsiaTheme="minorHAnsi"/>
          <w:szCs w:val="24"/>
          <w:lang w:eastAsia="en-US"/>
        </w:rPr>
        <w:t>η και για πρώτη φορά αναφορά ότι</w:t>
      </w:r>
      <w:r w:rsidRPr="00260AEB">
        <w:rPr>
          <w:rFonts w:eastAsiaTheme="minorHAnsi"/>
          <w:szCs w:val="24"/>
          <w:lang w:eastAsia="en-US"/>
        </w:rPr>
        <w:t xml:space="preserve"> στο πλαίσιο της αναβά</w:t>
      </w:r>
      <w:r w:rsidRPr="00260AEB">
        <w:rPr>
          <w:rFonts w:eastAsiaTheme="minorHAnsi"/>
          <w:szCs w:val="24"/>
          <w:lang w:eastAsia="en-US"/>
        </w:rPr>
        <w:t xml:space="preserve">θμισης θα εμπλακεί </w:t>
      </w:r>
      <w:r>
        <w:rPr>
          <w:rFonts w:eastAsiaTheme="minorHAnsi"/>
          <w:szCs w:val="24"/>
          <w:lang w:eastAsia="en-US"/>
        </w:rPr>
        <w:t>η ΕΑΒ. Μάλιστα,</w:t>
      </w:r>
      <w:r w:rsidRPr="00260AEB">
        <w:rPr>
          <w:rFonts w:eastAsiaTheme="minorHAnsi"/>
          <w:szCs w:val="24"/>
          <w:lang w:eastAsia="en-US"/>
        </w:rPr>
        <w:t xml:space="preserve"> έχουν γίνει και </w:t>
      </w:r>
      <w:r>
        <w:rPr>
          <w:rFonts w:eastAsiaTheme="minorHAnsi"/>
          <w:szCs w:val="24"/>
          <w:lang w:eastAsia="en-US"/>
        </w:rPr>
        <w:t>αναφορές σε</w:t>
      </w:r>
      <w:r w:rsidRPr="00260AEB">
        <w:rPr>
          <w:rFonts w:eastAsiaTheme="minorHAnsi"/>
          <w:szCs w:val="24"/>
          <w:lang w:eastAsia="en-US"/>
        </w:rPr>
        <w:t xml:space="preserve"> συγκεκριμένα ποσά</w:t>
      </w:r>
      <w:r>
        <w:rPr>
          <w:rFonts w:eastAsiaTheme="minorHAnsi"/>
          <w:szCs w:val="24"/>
          <w:lang w:eastAsia="en-US"/>
        </w:rPr>
        <w:t>. Υ</w:t>
      </w:r>
      <w:r w:rsidRPr="00260AEB">
        <w:rPr>
          <w:rFonts w:eastAsiaTheme="minorHAnsi"/>
          <w:szCs w:val="24"/>
          <w:lang w:eastAsia="en-US"/>
        </w:rPr>
        <w:t>πάρχουν τα ερωτηματικ</w:t>
      </w:r>
      <w:r>
        <w:rPr>
          <w:rFonts w:eastAsiaTheme="minorHAnsi"/>
          <w:szCs w:val="24"/>
          <w:lang w:eastAsia="en-US"/>
        </w:rPr>
        <w:t xml:space="preserve">ά, τα οποία πιστεύω ότι θα διευκρινιστούν και θα μπορέσουν να λύσουν </w:t>
      </w:r>
      <w:r w:rsidRPr="00260AEB">
        <w:rPr>
          <w:rFonts w:eastAsiaTheme="minorHAnsi"/>
          <w:szCs w:val="24"/>
          <w:lang w:eastAsia="en-US"/>
        </w:rPr>
        <w:t>απορίες</w:t>
      </w:r>
      <w:r>
        <w:rPr>
          <w:rFonts w:eastAsiaTheme="minorHAnsi"/>
          <w:szCs w:val="24"/>
          <w:lang w:eastAsia="en-US"/>
        </w:rPr>
        <w:t>,</w:t>
      </w:r>
      <w:r w:rsidRPr="00260AEB">
        <w:rPr>
          <w:rFonts w:eastAsiaTheme="minorHAnsi"/>
          <w:szCs w:val="24"/>
          <w:lang w:eastAsia="en-US"/>
        </w:rPr>
        <w:t xml:space="preserve"> οι οποίες εκ των πρα</w:t>
      </w:r>
      <w:r>
        <w:rPr>
          <w:rFonts w:eastAsiaTheme="minorHAnsi"/>
          <w:szCs w:val="24"/>
          <w:lang w:eastAsia="en-US"/>
        </w:rPr>
        <w:t>γμάτων και δικαιολογημένα υπάρχουν.</w:t>
      </w:r>
    </w:p>
    <w:p w14:paraId="659801DD"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Ευ</w:t>
      </w:r>
      <w:r w:rsidRPr="00260AEB">
        <w:rPr>
          <w:rFonts w:eastAsiaTheme="minorHAnsi"/>
          <w:szCs w:val="24"/>
          <w:lang w:eastAsia="en-US"/>
        </w:rPr>
        <w:t>χαριστώ</w:t>
      </w:r>
      <w:r>
        <w:rPr>
          <w:rFonts w:eastAsiaTheme="minorHAnsi"/>
          <w:szCs w:val="24"/>
          <w:lang w:eastAsia="en-US"/>
        </w:rPr>
        <w:t>.</w:t>
      </w:r>
    </w:p>
    <w:p w14:paraId="659801DE"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lastRenderedPageBreak/>
        <w:t>ΠΡΟΕΔΡΕ</w:t>
      </w:r>
      <w:r>
        <w:rPr>
          <w:rFonts w:eastAsiaTheme="minorHAnsi"/>
          <w:b/>
          <w:szCs w:val="24"/>
          <w:lang w:eastAsia="en-US"/>
        </w:rPr>
        <w:t xml:space="preserve">ΥΩΝ (Γεώργιος Βαρεμένος): </w:t>
      </w:r>
      <w:r>
        <w:rPr>
          <w:rFonts w:eastAsiaTheme="minorHAnsi"/>
          <w:szCs w:val="24"/>
          <w:lang w:eastAsia="en-US"/>
        </w:rPr>
        <w:t xml:space="preserve">Κι εμείς ευχαριστούμε τον κ. </w:t>
      </w:r>
      <w:proofErr w:type="spellStart"/>
      <w:r>
        <w:rPr>
          <w:rFonts w:eastAsiaTheme="minorHAnsi"/>
          <w:szCs w:val="24"/>
          <w:lang w:eastAsia="en-US"/>
        </w:rPr>
        <w:t>Μπαλλή</w:t>
      </w:r>
      <w:proofErr w:type="spellEnd"/>
      <w:r>
        <w:rPr>
          <w:rFonts w:eastAsiaTheme="minorHAnsi"/>
          <w:szCs w:val="24"/>
          <w:lang w:eastAsia="en-US"/>
        </w:rPr>
        <w:t>.</w:t>
      </w:r>
    </w:p>
    <w:p w14:paraId="659801DF"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Τον λόγο</w:t>
      </w:r>
      <w:r w:rsidRPr="00260AEB">
        <w:rPr>
          <w:rFonts w:eastAsiaTheme="minorHAnsi"/>
          <w:szCs w:val="24"/>
          <w:lang w:eastAsia="en-US"/>
        </w:rPr>
        <w:t xml:space="preserve"> έχει τώρα ο κ</w:t>
      </w:r>
      <w:r>
        <w:rPr>
          <w:rFonts w:eastAsiaTheme="minorHAnsi"/>
          <w:szCs w:val="24"/>
          <w:lang w:eastAsia="en-US"/>
        </w:rPr>
        <w:t>.</w:t>
      </w:r>
      <w:r w:rsidRPr="00260AEB">
        <w:rPr>
          <w:rFonts w:eastAsiaTheme="minorHAnsi"/>
          <w:szCs w:val="24"/>
          <w:lang w:eastAsia="en-US"/>
        </w:rPr>
        <w:t xml:space="preserve"> </w:t>
      </w:r>
      <w:proofErr w:type="spellStart"/>
      <w:r w:rsidRPr="00260AEB">
        <w:rPr>
          <w:rFonts w:eastAsiaTheme="minorHAnsi"/>
          <w:szCs w:val="24"/>
          <w:lang w:eastAsia="en-US"/>
        </w:rPr>
        <w:t>Δένδιας</w:t>
      </w:r>
      <w:proofErr w:type="spellEnd"/>
      <w:r>
        <w:rPr>
          <w:rFonts w:eastAsiaTheme="minorHAnsi"/>
          <w:szCs w:val="24"/>
          <w:lang w:eastAsia="en-US"/>
        </w:rPr>
        <w:t>, Κοινοβουλευτικός Ε</w:t>
      </w:r>
      <w:r w:rsidRPr="00260AEB">
        <w:rPr>
          <w:rFonts w:eastAsiaTheme="minorHAnsi"/>
          <w:szCs w:val="24"/>
          <w:lang w:eastAsia="en-US"/>
        </w:rPr>
        <w:t>κπρόσωπος</w:t>
      </w:r>
      <w:r>
        <w:rPr>
          <w:rFonts w:eastAsiaTheme="minorHAnsi"/>
          <w:szCs w:val="24"/>
          <w:lang w:eastAsia="en-US"/>
        </w:rPr>
        <w:t xml:space="preserve"> της Νέας Δημοκρατίας.</w:t>
      </w:r>
    </w:p>
    <w:p w14:paraId="659801E0"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ΓΕΩΡΓΙΟΣ - </w:t>
      </w:r>
      <w:r>
        <w:rPr>
          <w:rFonts w:eastAsiaTheme="minorHAnsi"/>
          <w:b/>
          <w:szCs w:val="24"/>
          <w:lang w:eastAsia="en-US"/>
        </w:rPr>
        <w:t xml:space="preserve">ΝΙΚΟΛΑΟΣ ΔΕΝΔΙΑΣ: </w:t>
      </w:r>
      <w:r w:rsidRPr="00260AEB">
        <w:rPr>
          <w:rFonts w:eastAsiaTheme="minorHAnsi"/>
          <w:szCs w:val="24"/>
          <w:lang w:eastAsia="en-US"/>
        </w:rPr>
        <w:t xml:space="preserve">Κύριε </w:t>
      </w:r>
      <w:r>
        <w:rPr>
          <w:rFonts w:eastAsiaTheme="minorHAnsi"/>
          <w:szCs w:val="24"/>
          <w:lang w:eastAsia="en-US"/>
        </w:rPr>
        <w:t>Π</w:t>
      </w:r>
      <w:r w:rsidRPr="00260AEB">
        <w:rPr>
          <w:rFonts w:eastAsiaTheme="minorHAnsi"/>
          <w:szCs w:val="24"/>
          <w:lang w:eastAsia="en-US"/>
        </w:rPr>
        <w:t>ρόεδρε</w:t>
      </w:r>
      <w:r>
        <w:rPr>
          <w:rFonts w:eastAsiaTheme="minorHAnsi"/>
          <w:szCs w:val="24"/>
          <w:lang w:eastAsia="en-US"/>
        </w:rPr>
        <w:t>,</w:t>
      </w:r>
      <w:r w:rsidRPr="00260AEB">
        <w:rPr>
          <w:rFonts w:eastAsiaTheme="minorHAnsi"/>
          <w:szCs w:val="24"/>
          <w:lang w:eastAsia="en-US"/>
        </w:rPr>
        <w:t xml:space="preserve"> θα </w:t>
      </w:r>
      <w:r>
        <w:rPr>
          <w:rFonts w:eastAsiaTheme="minorHAnsi"/>
          <w:szCs w:val="24"/>
          <w:lang w:eastAsia="en-US"/>
        </w:rPr>
        <w:t>ήθελα κατ’ αρχ</w:t>
      </w:r>
      <w:r>
        <w:rPr>
          <w:rFonts w:eastAsiaTheme="minorHAnsi"/>
          <w:szCs w:val="24"/>
          <w:lang w:eastAsia="en-US"/>
        </w:rPr>
        <w:t>άς</w:t>
      </w:r>
      <w:r w:rsidRPr="00260AEB">
        <w:rPr>
          <w:rFonts w:eastAsiaTheme="minorHAnsi"/>
          <w:szCs w:val="24"/>
          <w:lang w:eastAsia="en-US"/>
        </w:rPr>
        <w:t xml:space="preserve"> να ευχηθώ στους συναδέλφους </w:t>
      </w:r>
      <w:r>
        <w:rPr>
          <w:rFonts w:eastAsiaTheme="minorHAnsi"/>
          <w:szCs w:val="24"/>
          <w:lang w:eastAsia="en-US"/>
        </w:rPr>
        <w:t>κ</w:t>
      </w:r>
      <w:r w:rsidRPr="00260AEB">
        <w:rPr>
          <w:rFonts w:eastAsiaTheme="minorHAnsi"/>
          <w:szCs w:val="24"/>
          <w:lang w:eastAsia="en-US"/>
        </w:rPr>
        <w:t xml:space="preserve">αλή </w:t>
      </w:r>
      <w:r>
        <w:rPr>
          <w:rFonts w:eastAsiaTheme="minorHAnsi"/>
          <w:szCs w:val="24"/>
          <w:lang w:eastAsia="en-US"/>
        </w:rPr>
        <w:t>χ</w:t>
      </w:r>
      <w:r w:rsidRPr="00260AEB">
        <w:rPr>
          <w:rFonts w:eastAsiaTheme="minorHAnsi"/>
          <w:szCs w:val="24"/>
          <w:lang w:eastAsia="en-US"/>
        </w:rPr>
        <w:t xml:space="preserve">ρονιά το </w:t>
      </w:r>
      <w:r w:rsidRPr="00260AEB">
        <w:rPr>
          <w:rFonts w:eastAsiaTheme="minorHAnsi"/>
          <w:szCs w:val="24"/>
          <w:lang w:eastAsia="en-US"/>
        </w:rPr>
        <w:t>2019</w:t>
      </w:r>
      <w:r>
        <w:rPr>
          <w:rFonts w:eastAsiaTheme="minorHAnsi"/>
          <w:szCs w:val="24"/>
          <w:lang w:eastAsia="en-US"/>
        </w:rPr>
        <w:t>,</w:t>
      </w:r>
      <w:r w:rsidRPr="00260AEB">
        <w:rPr>
          <w:rFonts w:eastAsiaTheme="minorHAnsi"/>
          <w:szCs w:val="24"/>
          <w:lang w:eastAsia="en-US"/>
        </w:rPr>
        <w:t xml:space="preserve"> αν και οφείλω να πω ότι αυτή η σημερινή συζήτηση δεν προσδίδει ουσιαστικό περιεχόμενο στην ελπίδα μου για μια καλή κοινοβουλευτική </w:t>
      </w:r>
      <w:r>
        <w:rPr>
          <w:rFonts w:eastAsiaTheme="minorHAnsi"/>
          <w:szCs w:val="24"/>
          <w:lang w:eastAsia="en-US"/>
        </w:rPr>
        <w:t>χρονιά.</w:t>
      </w:r>
    </w:p>
    <w:p w14:paraId="659801E1"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Θα ήθελα κατ’ αρχ</w:t>
      </w:r>
      <w:r>
        <w:rPr>
          <w:rFonts w:eastAsiaTheme="minorHAnsi"/>
          <w:szCs w:val="24"/>
          <w:lang w:eastAsia="en-US"/>
        </w:rPr>
        <w:t>άς</w:t>
      </w:r>
      <w:r>
        <w:rPr>
          <w:rFonts w:eastAsiaTheme="minorHAnsi"/>
          <w:szCs w:val="24"/>
          <w:lang w:eastAsia="en-US"/>
        </w:rPr>
        <w:t xml:space="preserve"> να αναφερθώ</w:t>
      </w:r>
      <w:r w:rsidRPr="00260AEB">
        <w:rPr>
          <w:rFonts w:eastAsiaTheme="minorHAnsi"/>
          <w:szCs w:val="24"/>
          <w:lang w:eastAsia="en-US"/>
        </w:rPr>
        <w:t xml:space="preserve"> για λίγο στο ευρύτερο πολιτικό </w:t>
      </w:r>
      <w:r>
        <w:rPr>
          <w:rFonts w:eastAsiaTheme="minorHAnsi"/>
          <w:szCs w:val="24"/>
          <w:lang w:eastAsia="en-US"/>
        </w:rPr>
        <w:t xml:space="preserve">ζήτημα. </w:t>
      </w:r>
      <w:r w:rsidRPr="00260AEB">
        <w:rPr>
          <w:rFonts w:eastAsiaTheme="minorHAnsi"/>
          <w:szCs w:val="24"/>
          <w:lang w:eastAsia="en-US"/>
        </w:rPr>
        <w:t>Ο παριστάμενος</w:t>
      </w:r>
      <w:r w:rsidRPr="00EC2960">
        <w:rPr>
          <w:rFonts w:eastAsiaTheme="minorHAnsi"/>
          <w:szCs w:val="24"/>
          <w:lang w:eastAsia="en-US"/>
        </w:rPr>
        <w:t xml:space="preserve"> </w:t>
      </w:r>
      <w:r w:rsidRPr="00260AEB">
        <w:rPr>
          <w:rFonts w:eastAsiaTheme="minorHAnsi"/>
          <w:szCs w:val="24"/>
          <w:lang w:eastAsia="en-US"/>
        </w:rPr>
        <w:t>Υπουργός Εθνικής Αμύνης</w:t>
      </w:r>
      <w:r>
        <w:rPr>
          <w:rFonts w:eastAsiaTheme="minorHAnsi"/>
          <w:szCs w:val="24"/>
          <w:lang w:eastAsia="en-US"/>
        </w:rPr>
        <w:t xml:space="preserve">, </w:t>
      </w:r>
      <w:r>
        <w:rPr>
          <w:rFonts w:eastAsiaTheme="minorHAnsi"/>
          <w:szCs w:val="24"/>
          <w:lang w:eastAsia="en-US"/>
        </w:rPr>
        <w:t xml:space="preserve">κυρίες και κύριοι συνάδελφοι, </w:t>
      </w:r>
      <w:r w:rsidRPr="00260AEB">
        <w:rPr>
          <w:rFonts w:eastAsiaTheme="minorHAnsi"/>
          <w:szCs w:val="24"/>
          <w:lang w:eastAsia="en-US"/>
        </w:rPr>
        <w:t xml:space="preserve">εάν αυτά τα οποία έχουν δει το φως </w:t>
      </w:r>
      <w:r>
        <w:rPr>
          <w:rFonts w:eastAsiaTheme="minorHAnsi"/>
          <w:szCs w:val="24"/>
          <w:lang w:eastAsia="en-US"/>
        </w:rPr>
        <w:t>της δημοσιότητας</w:t>
      </w:r>
      <w:r w:rsidRPr="00260AEB">
        <w:rPr>
          <w:rFonts w:eastAsiaTheme="minorHAnsi"/>
          <w:szCs w:val="24"/>
          <w:lang w:eastAsia="en-US"/>
        </w:rPr>
        <w:t xml:space="preserve"> είναι ακριβή</w:t>
      </w:r>
      <w:r>
        <w:rPr>
          <w:rFonts w:eastAsiaTheme="minorHAnsi"/>
          <w:szCs w:val="24"/>
          <w:lang w:eastAsia="en-US"/>
        </w:rPr>
        <w:t>,</w:t>
      </w:r>
      <w:r w:rsidRPr="00260AEB">
        <w:rPr>
          <w:rFonts w:eastAsiaTheme="minorHAnsi"/>
          <w:szCs w:val="24"/>
          <w:lang w:eastAsia="en-US"/>
        </w:rPr>
        <w:t xml:space="preserve"> βρίσκεται καθ</w:t>
      </w:r>
      <w:r>
        <w:rPr>
          <w:rFonts w:eastAsiaTheme="minorHAnsi"/>
          <w:szCs w:val="24"/>
          <w:lang w:eastAsia="en-US"/>
        </w:rPr>
        <w:t>’ οδόν προς την έξοδό του από την</w:t>
      </w:r>
      <w:r w:rsidRPr="00260AEB">
        <w:rPr>
          <w:rFonts w:eastAsiaTheme="minorHAnsi"/>
          <w:szCs w:val="24"/>
          <w:lang w:eastAsia="en-US"/>
        </w:rPr>
        <w:t xml:space="preserve"> </w:t>
      </w:r>
      <w:r>
        <w:rPr>
          <w:rFonts w:eastAsiaTheme="minorHAnsi"/>
          <w:szCs w:val="24"/>
          <w:lang w:eastAsia="en-US"/>
        </w:rPr>
        <w:t>Κ</w:t>
      </w:r>
      <w:r w:rsidRPr="00260AEB">
        <w:rPr>
          <w:rFonts w:eastAsiaTheme="minorHAnsi"/>
          <w:szCs w:val="24"/>
          <w:lang w:eastAsia="en-US"/>
        </w:rPr>
        <w:t>υβέρνηση</w:t>
      </w:r>
      <w:r>
        <w:rPr>
          <w:rFonts w:eastAsiaTheme="minorHAnsi"/>
          <w:szCs w:val="24"/>
          <w:lang w:eastAsia="en-US"/>
        </w:rPr>
        <w:t>. Έ</w:t>
      </w:r>
      <w:r w:rsidRPr="00260AEB">
        <w:rPr>
          <w:rFonts w:eastAsiaTheme="minorHAnsi"/>
          <w:szCs w:val="24"/>
          <w:lang w:eastAsia="en-US"/>
        </w:rPr>
        <w:t>ρχεται</w:t>
      </w:r>
      <w:r>
        <w:rPr>
          <w:rFonts w:eastAsiaTheme="minorHAnsi"/>
          <w:szCs w:val="24"/>
          <w:lang w:eastAsia="en-US"/>
        </w:rPr>
        <w:t>,</w:t>
      </w:r>
      <w:r w:rsidRPr="00260AEB">
        <w:rPr>
          <w:rFonts w:eastAsiaTheme="minorHAnsi"/>
          <w:szCs w:val="24"/>
          <w:lang w:eastAsia="en-US"/>
        </w:rPr>
        <w:t xml:space="preserve"> </w:t>
      </w:r>
      <w:r>
        <w:rPr>
          <w:rFonts w:eastAsiaTheme="minorHAnsi"/>
          <w:szCs w:val="24"/>
          <w:lang w:eastAsia="en-US"/>
        </w:rPr>
        <w:t>όμως,</w:t>
      </w:r>
      <w:r w:rsidRPr="00260AEB">
        <w:rPr>
          <w:rFonts w:eastAsiaTheme="minorHAnsi"/>
          <w:szCs w:val="24"/>
          <w:lang w:eastAsia="en-US"/>
        </w:rPr>
        <w:t xml:space="preserve"> εδώ για να εισηγηθεί </w:t>
      </w:r>
      <w:r>
        <w:rPr>
          <w:rFonts w:eastAsiaTheme="minorHAnsi"/>
          <w:szCs w:val="24"/>
          <w:lang w:eastAsia="en-US"/>
        </w:rPr>
        <w:t>διά</w:t>
      </w:r>
      <w:r w:rsidRPr="00260AEB">
        <w:rPr>
          <w:rFonts w:eastAsiaTheme="minorHAnsi"/>
          <w:szCs w:val="24"/>
          <w:lang w:eastAsia="en-US"/>
        </w:rPr>
        <w:t xml:space="preserve"> της υπογραφής του και με την υπογραφή του Υπουργού Οικονομικών</w:t>
      </w:r>
      <w:r w:rsidRPr="00260AEB">
        <w:rPr>
          <w:rFonts w:eastAsiaTheme="minorHAnsi"/>
          <w:szCs w:val="24"/>
          <w:lang w:eastAsia="en-US"/>
        </w:rPr>
        <w:t xml:space="preserve"> </w:t>
      </w:r>
      <w:r>
        <w:rPr>
          <w:rFonts w:eastAsiaTheme="minorHAnsi"/>
          <w:szCs w:val="24"/>
          <w:lang w:eastAsia="en-US"/>
        </w:rPr>
        <w:t>–κ</w:t>
      </w:r>
      <w:r w:rsidRPr="00260AEB">
        <w:rPr>
          <w:rFonts w:eastAsiaTheme="minorHAnsi"/>
          <w:szCs w:val="24"/>
          <w:lang w:eastAsia="en-US"/>
        </w:rPr>
        <w:t>ατ</w:t>
      </w:r>
      <w:r>
        <w:rPr>
          <w:rFonts w:eastAsiaTheme="minorHAnsi"/>
          <w:szCs w:val="24"/>
          <w:lang w:eastAsia="en-US"/>
        </w:rPr>
        <w:t xml:space="preserve">’ </w:t>
      </w:r>
      <w:r w:rsidRPr="00260AEB">
        <w:rPr>
          <w:rFonts w:eastAsiaTheme="minorHAnsi"/>
          <w:szCs w:val="24"/>
          <w:lang w:eastAsia="en-US"/>
        </w:rPr>
        <w:t>εξοχήν</w:t>
      </w:r>
      <w:r>
        <w:rPr>
          <w:rFonts w:eastAsiaTheme="minorHAnsi"/>
          <w:szCs w:val="24"/>
          <w:lang w:eastAsia="en-US"/>
        </w:rPr>
        <w:t>,</w:t>
      </w:r>
      <w:r w:rsidRPr="00260AEB">
        <w:rPr>
          <w:rFonts w:eastAsiaTheme="minorHAnsi"/>
          <w:szCs w:val="24"/>
          <w:lang w:eastAsia="en-US"/>
        </w:rPr>
        <w:t xml:space="preserve"> δηλαδή</w:t>
      </w:r>
      <w:r>
        <w:rPr>
          <w:rFonts w:eastAsiaTheme="minorHAnsi"/>
          <w:szCs w:val="24"/>
          <w:lang w:eastAsia="en-US"/>
        </w:rPr>
        <w:t>,</w:t>
      </w:r>
      <w:r w:rsidRPr="00260AEB">
        <w:rPr>
          <w:rFonts w:eastAsiaTheme="minorHAnsi"/>
          <w:szCs w:val="24"/>
          <w:lang w:eastAsia="en-US"/>
        </w:rPr>
        <w:t xml:space="preserve"> εκφραστή της κυβερνητικής πολιτικής</w:t>
      </w:r>
      <w:r>
        <w:rPr>
          <w:rFonts w:eastAsiaTheme="minorHAnsi"/>
          <w:szCs w:val="24"/>
          <w:lang w:eastAsia="en-US"/>
        </w:rPr>
        <w:t>-</w:t>
      </w:r>
      <w:r w:rsidRPr="00260AEB">
        <w:rPr>
          <w:rFonts w:eastAsiaTheme="minorHAnsi"/>
          <w:szCs w:val="24"/>
          <w:lang w:eastAsia="en-US"/>
        </w:rPr>
        <w:t xml:space="preserve"> όχι μόνο το συγκεκριμένο νομοθέτημα</w:t>
      </w:r>
      <w:r>
        <w:rPr>
          <w:rFonts w:eastAsiaTheme="minorHAnsi"/>
          <w:szCs w:val="24"/>
          <w:lang w:eastAsia="en-US"/>
        </w:rPr>
        <w:t>,</w:t>
      </w:r>
      <w:r w:rsidRPr="00260AEB">
        <w:rPr>
          <w:rFonts w:eastAsiaTheme="minorHAnsi"/>
          <w:szCs w:val="24"/>
          <w:lang w:eastAsia="en-US"/>
        </w:rPr>
        <w:t xml:space="preserve"> αλλά και τη συγκεκριμένη τροπολογία</w:t>
      </w:r>
      <w:r>
        <w:rPr>
          <w:rFonts w:eastAsiaTheme="minorHAnsi"/>
          <w:szCs w:val="24"/>
          <w:lang w:eastAsia="en-US"/>
        </w:rPr>
        <w:t>.</w:t>
      </w:r>
    </w:p>
    <w:p w14:paraId="659801E2"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Π</w:t>
      </w:r>
      <w:r w:rsidRPr="00260AEB">
        <w:rPr>
          <w:rFonts w:eastAsiaTheme="minorHAnsi"/>
          <w:szCs w:val="24"/>
          <w:lang w:eastAsia="en-US"/>
        </w:rPr>
        <w:t>αρατήρηση πρώτη</w:t>
      </w:r>
      <w:r>
        <w:rPr>
          <w:rFonts w:eastAsiaTheme="minorHAnsi"/>
          <w:szCs w:val="24"/>
          <w:lang w:eastAsia="en-US"/>
        </w:rPr>
        <w:t>: Καλό θα ήταν ο παριστάμενος Υ</w:t>
      </w:r>
      <w:r w:rsidRPr="00260AEB">
        <w:rPr>
          <w:rFonts w:eastAsiaTheme="minorHAnsi"/>
          <w:szCs w:val="24"/>
          <w:lang w:eastAsia="en-US"/>
        </w:rPr>
        <w:t xml:space="preserve">πουργός να μας πει τι συμβαίνει ως προς την ύπαρξη ή </w:t>
      </w:r>
      <w:r>
        <w:rPr>
          <w:rFonts w:eastAsiaTheme="minorHAnsi"/>
          <w:szCs w:val="24"/>
          <w:lang w:eastAsia="en-US"/>
        </w:rPr>
        <w:t>τη μη ύπαρξη</w:t>
      </w:r>
      <w:r w:rsidRPr="00260AEB">
        <w:rPr>
          <w:rFonts w:eastAsiaTheme="minorHAnsi"/>
          <w:szCs w:val="24"/>
          <w:lang w:eastAsia="en-US"/>
        </w:rPr>
        <w:t xml:space="preserve"> </w:t>
      </w:r>
      <w:r>
        <w:rPr>
          <w:rFonts w:eastAsiaTheme="minorHAnsi"/>
          <w:szCs w:val="24"/>
          <w:lang w:eastAsia="en-US"/>
        </w:rPr>
        <w:t>κοινοβουλευτικής πλειοψηφίας.</w:t>
      </w:r>
    </w:p>
    <w:p w14:paraId="659801E3"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Δεύτερο</w:t>
      </w:r>
      <w:r w:rsidRPr="00260AEB">
        <w:rPr>
          <w:rFonts w:eastAsiaTheme="minorHAnsi"/>
          <w:szCs w:val="24"/>
          <w:lang w:eastAsia="en-US"/>
        </w:rPr>
        <w:t xml:space="preserve"> θέμα</w:t>
      </w:r>
      <w:r>
        <w:rPr>
          <w:rFonts w:eastAsiaTheme="minorHAnsi"/>
          <w:szCs w:val="24"/>
          <w:lang w:eastAsia="en-US"/>
        </w:rPr>
        <w:t xml:space="preserve">: Κυρίες και κύριοι συνάδελφοι, </w:t>
      </w:r>
      <w:r w:rsidRPr="00260AEB">
        <w:rPr>
          <w:rFonts w:eastAsiaTheme="minorHAnsi"/>
          <w:szCs w:val="24"/>
          <w:lang w:eastAsia="en-US"/>
        </w:rPr>
        <w:t>υφίσταται εδώ ένα θέμα ουσίας</w:t>
      </w:r>
      <w:r>
        <w:rPr>
          <w:rFonts w:eastAsiaTheme="minorHAnsi"/>
          <w:szCs w:val="24"/>
          <w:lang w:eastAsia="en-US"/>
        </w:rPr>
        <w:t>. Είναι</w:t>
      </w:r>
      <w:r w:rsidRPr="00260AEB">
        <w:rPr>
          <w:rFonts w:eastAsiaTheme="minorHAnsi"/>
          <w:szCs w:val="24"/>
          <w:lang w:eastAsia="en-US"/>
        </w:rPr>
        <w:t xml:space="preserve"> φανερό ό</w:t>
      </w:r>
      <w:r>
        <w:rPr>
          <w:rFonts w:eastAsiaTheme="minorHAnsi"/>
          <w:szCs w:val="24"/>
          <w:lang w:eastAsia="en-US"/>
        </w:rPr>
        <w:t xml:space="preserve">τι η κυβερνητική πρωτοβουλία να </w:t>
      </w:r>
      <w:r w:rsidRPr="00260AEB">
        <w:rPr>
          <w:rFonts w:eastAsiaTheme="minorHAnsi"/>
          <w:szCs w:val="24"/>
          <w:lang w:eastAsia="en-US"/>
        </w:rPr>
        <w:t xml:space="preserve">φέρει μετά από </w:t>
      </w:r>
      <w:r>
        <w:rPr>
          <w:rFonts w:eastAsiaTheme="minorHAnsi"/>
          <w:szCs w:val="24"/>
          <w:lang w:eastAsia="en-US"/>
        </w:rPr>
        <w:t>δεκατέσσερα</w:t>
      </w:r>
      <w:r w:rsidRPr="00260AEB">
        <w:rPr>
          <w:rFonts w:eastAsiaTheme="minorHAnsi"/>
          <w:szCs w:val="24"/>
          <w:lang w:eastAsia="en-US"/>
        </w:rPr>
        <w:t xml:space="preserve"> χρόνια προς ψήφιση το </w:t>
      </w:r>
      <w:r>
        <w:rPr>
          <w:rFonts w:eastAsiaTheme="minorHAnsi"/>
          <w:szCs w:val="24"/>
          <w:lang w:eastAsia="en-US"/>
        </w:rPr>
        <w:t>μνημόνιο</w:t>
      </w:r>
      <w:r w:rsidRPr="00260AEB">
        <w:rPr>
          <w:rFonts w:eastAsiaTheme="minorHAnsi"/>
          <w:szCs w:val="24"/>
          <w:lang w:eastAsia="en-US"/>
        </w:rPr>
        <w:t xml:space="preserve"> αυτό δεν έγινε επειδή κατά τις άγιες μέρες των Χριστουγέννων και </w:t>
      </w:r>
      <w:r>
        <w:rPr>
          <w:rFonts w:eastAsiaTheme="minorHAnsi"/>
          <w:szCs w:val="24"/>
          <w:lang w:eastAsia="en-US"/>
        </w:rPr>
        <w:t>ιδίως κατά την ημέρα των Φ</w:t>
      </w:r>
      <w:r w:rsidRPr="00260AEB">
        <w:rPr>
          <w:rFonts w:eastAsiaTheme="minorHAnsi"/>
          <w:szCs w:val="24"/>
          <w:lang w:eastAsia="en-US"/>
        </w:rPr>
        <w:t xml:space="preserve">ώτων </w:t>
      </w:r>
      <w:r>
        <w:rPr>
          <w:rFonts w:eastAsiaTheme="minorHAnsi"/>
          <w:szCs w:val="24"/>
          <w:lang w:eastAsia="en-US"/>
        </w:rPr>
        <w:t>διά της</w:t>
      </w:r>
      <w:r w:rsidRPr="00260AEB">
        <w:rPr>
          <w:rFonts w:eastAsiaTheme="minorHAnsi"/>
          <w:szCs w:val="24"/>
          <w:lang w:eastAsia="en-US"/>
        </w:rPr>
        <w:t xml:space="preserve"> επιφοιτήσεως αποφάσισε ότι πρέπει να διορθωθεί αυτή η μακρά εκκρεμότητα των </w:t>
      </w:r>
      <w:r>
        <w:rPr>
          <w:rFonts w:eastAsiaTheme="minorHAnsi"/>
          <w:szCs w:val="24"/>
          <w:lang w:eastAsia="en-US"/>
        </w:rPr>
        <w:t>δεκατεσσάρων ετών.</w:t>
      </w:r>
    </w:p>
    <w:p w14:paraId="659801E4"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ΝΙΚΟΛΑΟΣ ΦΙΛΗΣ: </w:t>
      </w:r>
      <w:r>
        <w:rPr>
          <w:rFonts w:eastAsiaTheme="minorHAnsi"/>
          <w:szCs w:val="24"/>
          <w:lang w:eastAsia="en-US"/>
        </w:rPr>
        <w:t xml:space="preserve">Είναι άλλη ημέρα η </w:t>
      </w:r>
      <w:r>
        <w:rPr>
          <w:rFonts w:eastAsiaTheme="minorHAnsi"/>
          <w:szCs w:val="24"/>
          <w:lang w:eastAsia="en-US"/>
        </w:rPr>
        <w:t>Ε</w:t>
      </w:r>
      <w:r>
        <w:rPr>
          <w:rFonts w:eastAsiaTheme="minorHAnsi"/>
          <w:szCs w:val="24"/>
          <w:lang w:eastAsia="en-US"/>
        </w:rPr>
        <w:t>πιφοίτηση.</w:t>
      </w:r>
    </w:p>
    <w:p w14:paraId="659801E5"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ΓΕΩΡΓΙΟΣ </w:t>
      </w:r>
      <w:r>
        <w:rPr>
          <w:rFonts w:eastAsiaTheme="minorHAnsi"/>
          <w:b/>
          <w:szCs w:val="24"/>
          <w:lang w:eastAsia="en-US"/>
        </w:rPr>
        <w:t xml:space="preserve">- </w:t>
      </w:r>
      <w:r>
        <w:rPr>
          <w:rFonts w:eastAsiaTheme="minorHAnsi"/>
          <w:b/>
          <w:szCs w:val="24"/>
          <w:lang w:eastAsia="en-US"/>
        </w:rPr>
        <w:t xml:space="preserve">ΝΙΚΟΛΑΟΣ ΔΕΝΔΙΑΣ: </w:t>
      </w:r>
      <w:r>
        <w:rPr>
          <w:rFonts w:eastAsiaTheme="minorHAnsi"/>
          <w:szCs w:val="24"/>
          <w:lang w:eastAsia="en-US"/>
        </w:rPr>
        <w:t>Είναι από</w:t>
      </w:r>
      <w:r w:rsidRPr="00260AEB">
        <w:rPr>
          <w:rFonts w:eastAsiaTheme="minorHAnsi"/>
          <w:szCs w:val="24"/>
          <w:lang w:eastAsia="en-US"/>
        </w:rPr>
        <w:t xml:space="preserve"> πριν</w:t>
      </w:r>
      <w:r>
        <w:rPr>
          <w:rFonts w:eastAsiaTheme="minorHAnsi"/>
          <w:szCs w:val="24"/>
          <w:lang w:eastAsia="en-US"/>
        </w:rPr>
        <w:t>. Το</w:t>
      </w:r>
      <w:r w:rsidRPr="00260AEB">
        <w:rPr>
          <w:rFonts w:eastAsiaTheme="minorHAnsi"/>
          <w:szCs w:val="24"/>
          <w:lang w:eastAsia="en-US"/>
        </w:rPr>
        <w:t xml:space="preserve"> ξέρω</w:t>
      </w:r>
      <w:r>
        <w:rPr>
          <w:rFonts w:eastAsiaTheme="minorHAnsi"/>
          <w:szCs w:val="24"/>
          <w:lang w:eastAsia="en-US"/>
        </w:rPr>
        <w:t>,</w:t>
      </w:r>
      <w:r w:rsidRPr="00260AEB">
        <w:rPr>
          <w:rFonts w:eastAsiaTheme="minorHAnsi"/>
          <w:szCs w:val="24"/>
          <w:lang w:eastAsia="en-US"/>
        </w:rPr>
        <w:t xml:space="preserve"> το ξέρω</w:t>
      </w:r>
      <w:r>
        <w:rPr>
          <w:rFonts w:eastAsiaTheme="minorHAnsi"/>
          <w:szCs w:val="24"/>
          <w:lang w:eastAsia="en-US"/>
        </w:rPr>
        <w:t>. Αναφέρομαι στην Ο</w:t>
      </w:r>
      <w:r w:rsidRPr="00260AEB">
        <w:rPr>
          <w:rFonts w:eastAsiaTheme="minorHAnsi"/>
          <w:szCs w:val="24"/>
          <w:lang w:eastAsia="en-US"/>
        </w:rPr>
        <w:t>λομέλεια</w:t>
      </w:r>
      <w:r>
        <w:rPr>
          <w:rFonts w:eastAsiaTheme="minorHAnsi"/>
          <w:szCs w:val="24"/>
          <w:lang w:eastAsia="en-US"/>
        </w:rPr>
        <w:t>,</w:t>
      </w:r>
      <w:r w:rsidRPr="00260AEB">
        <w:rPr>
          <w:rFonts w:eastAsiaTheme="minorHAnsi"/>
          <w:szCs w:val="24"/>
          <w:lang w:eastAsia="en-US"/>
        </w:rPr>
        <w:t xml:space="preserve"> κύριε </w:t>
      </w:r>
      <w:r>
        <w:rPr>
          <w:rFonts w:eastAsiaTheme="minorHAnsi"/>
          <w:szCs w:val="24"/>
          <w:lang w:eastAsia="en-US"/>
        </w:rPr>
        <w:t>Φ</w:t>
      </w:r>
      <w:r w:rsidRPr="00260AEB">
        <w:rPr>
          <w:rFonts w:eastAsiaTheme="minorHAnsi"/>
          <w:szCs w:val="24"/>
          <w:lang w:eastAsia="en-US"/>
        </w:rPr>
        <w:t>ίλη</w:t>
      </w:r>
      <w:r>
        <w:rPr>
          <w:rFonts w:eastAsiaTheme="minorHAnsi"/>
          <w:szCs w:val="24"/>
          <w:lang w:eastAsia="en-US"/>
        </w:rPr>
        <w:t>. Γνωρίζω</w:t>
      </w:r>
      <w:r w:rsidRPr="00260AEB">
        <w:rPr>
          <w:rFonts w:eastAsiaTheme="minorHAnsi"/>
          <w:szCs w:val="24"/>
          <w:lang w:eastAsia="en-US"/>
        </w:rPr>
        <w:t xml:space="preserve"> το ενδιαφέρον σας για τα </w:t>
      </w:r>
      <w:r>
        <w:rPr>
          <w:rFonts w:eastAsiaTheme="minorHAnsi"/>
          <w:szCs w:val="24"/>
          <w:lang w:eastAsia="en-US"/>
        </w:rPr>
        <w:t>θρησκευτικά, το οποίο βεβαίως είναι</w:t>
      </w:r>
      <w:r w:rsidRPr="00260AEB">
        <w:rPr>
          <w:rFonts w:eastAsiaTheme="minorHAnsi"/>
          <w:szCs w:val="24"/>
          <w:lang w:eastAsia="en-US"/>
        </w:rPr>
        <w:t xml:space="preserve"> εγκυκλοπαιδικό</w:t>
      </w:r>
      <w:r>
        <w:rPr>
          <w:rFonts w:eastAsiaTheme="minorHAnsi"/>
          <w:szCs w:val="24"/>
          <w:lang w:eastAsia="en-US"/>
        </w:rPr>
        <w:t xml:space="preserve"> και</w:t>
      </w:r>
      <w:r w:rsidRPr="00260AEB">
        <w:rPr>
          <w:rFonts w:eastAsiaTheme="minorHAnsi"/>
          <w:szCs w:val="24"/>
          <w:lang w:eastAsia="en-US"/>
        </w:rPr>
        <w:t xml:space="preserve"> δεν συνιστά δήλωση πίστεως</w:t>
      </w:r>
      <w:r>
        <w:rPr>
          <w:rFonts w:eastAsiaTheme="minorHAnsi"/>
          <w:szCs w:val="24"/>
          <w:lang w:eastAsia="en-US"/>
        </w:rPr>
        <w:t xml:space="preserve">, αλλά εν πάση </w:t>
      </w:r>
      <w:proofErr w:type="spellStart"/>
      <w:r>
        <w:rPr>
          <w:rFonts w:eastAsiaTheme="minorHAnsi"/>
          <w:szCs w:val="24"/>
          <w:lang w:eastAsia="en-US"/>
        </w:rPr>
        <w:t>περιπτώσει</w:t>
      </w:r>
      <w:proofErr w:type="spellEnd"/>
      <w:r>
        <w:rPr>
          <w:rFonts w:eastAsiaTheme="minorHAnsi"/>
          <w:szCs w:val="24"/>
          <w:lang w:eastAsia="en-US"/>
        </w:rPr>
        <w:t>, αν θέλετε,</w:t>
      </w:r>
      <w:r w:rsidRPr="00260AEB">
        <w:rPr>
          <w:rFonts w:eastAsiaTheme="minorHAnsi"/>
          <w:szCs w:val="24"/>
          <w:lang w:eastAsia="en-US"/>
        </w:rPr>
        <w:t xml:space="preserve"> αφήστε με ν</w:t>
      </w:r>
      <w:r w:rsidRPr="00260AEB">
        <w:rPr>
          <w:rFonts w:eastAsiaTheme="minorHAnsi"/>
          <w:szCs w:val="24"/>
          <w:lang w:eastAsia="en-US"/>
        </w:rPr>
        <w:t>α τελειώσω</w:t>
      </w:r>
      <w:r>
        <w:rPr>
          <w:rFonts w:eastAsiaTheme="minorHAnsi"/>
          <w:szCs w:val="24"/>
          <w:lang w:eastAsia="en-US"/>
        </w:rPr>
        <w:t>.</w:t>
      </w:r>
    </w:p>
    <w:p w14:paraId="659801E6"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ΠΡΟΕΔΡΕΥΩΝ (Γεώργιος Βαρεμένος):</w:t>
      </w:r>
      <w:r>
        <w:rPr>
          <w:rFonts w:eastAsiaTheme="minorHAnsi"/>
          <w:szCs w:val="24"/>
          <w:lang w:eastAsia="en-US"/>
        </w:rPr>
        <w:t xml:space="preserve"> Ήταν του Αγίου Νικολάου.</w:t>
      </w:r>
    </w:p>
    <w:p w14:paraId="659801E7"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lastRenderedPageBreak/>
        <w:t>Γ</w:t>
      </w:r>
      <w:r>
        <w:rPr>
          <w:rFonts w:eastAsiaTheme="minorHAnsi"/>
          <w:b/>
          <w:szCs w:val="24"/>
          <w:lang w:val="en-US" w:eastAsia="en-US"/>
        </w:rPr>
        <w:t>E</w:t>
      </w:r>
      <w:r>
        <w:rPr>
          <w:rFonts w:eastAsiaTheme="minorHAnsi"/>
          <w:b/>
          <w:szCs w:val="24"/>
          <w:lang w:eastAsia="en-US"/>
        </w:rPr>
        <w:t xml:space="preserve">ΩΡΓΙΟΣ - </w:t>
      </w:r>
      <w:r>
        <w:rPr>
          <w:rFonts w:eastAsiaTheme="minorHAnsi"/>
          <w:b/>
          <w:szCs w:val="24"/>
          <w:lang w:eastAsia="en-US"/>
        </w:rPr>
        <w:t xml:space="preserve">ΝΙΚΟΛΑΟΣ ΔΕΝΔΙΑΣ: </w:t>
      </w:r>
      <w:r>
        <w:rPr>
          <w:rFonts w:eastAsiaTheme="minorHAnsi"/>
          <w:szCs w:val="24"/>
          <w:lang w:eastAsia="en-US"/>
        </w:rPr>
        <w:t>Μ</w:t>
      </w:r>
      <w:r w:rsidRPr="00260AEB">
        <w:rPr>
          <w:rFonts w:eastAsiaTheme="minorHAnsi"/>
          <w:szCs w:val="24"/>
          <w:lang w:eastAsia="en-US"/>
        </w:rPr>
        <w:t>πορούμε</w:t>
      </w:r>
      <w:r>
        <w:rPr>
          <w:rFonts w:eastAsiaTheme="minorHAnsi"/>
          <w:szCs w:val="24"/>
          <w:lang w:eastAsia="en-US"/>
        </w:rPr>
        <w:t>,</w:t>
      </w:r>
      <w:r w:rsidRPr="00260AEB">
        <w:rPr>
          <w:rFonts w:eastAsiaTheme="minorHAnsi"/>
          <w:szCs w:val="24"/>
          <w:lang w:eastAsia="en-US"/>
        </w:rPr>
        <w:t xml:space="preserve"> </w:t>
      </w:r>
      <w:r>
        <w:rPr>
          <w:rFonts w:eastAsiaTheme="minorHAnsi"/>
          <w:szCs w:val="24"/>
          <w:lang w:eastAsia="en-US"/>
        </w:rPr>
        <w:t>όμως, αν θέλετε,</w:t>
      </w:r>
      <w:r w:rsidRPr="00260AEB">
        <w:rPr>
          <w:rFonts w:eastAsiaTheme="minorHAnsi"/>
          <w:szCs w:val="24"/>
          <w:lang w:eastAsia="en-US"/>
        </w:rPr>
        <w:t xml:space="preserve"> να συζητήσουμε</w:t>
      </w:r>
      <w:r>
        <w:rPr>
          <w:rFonts w:eastAsiaTheme="minorHAnsi"/>
          <w:szCs w:val="24"/>
          <w:lang w:eastAsia="en-US"/>
        </w:rPr>
        <w:t>,</w:t>
      </w:r>
      <w:r w:rsidRPr="00260AEB">
        <w:rPr>
          <w:rFonts w:eastAsiaTheme="minorHAnsi"/>
          <w:szCs w:val="24"/>
          <w:lang w:eastAsia="en-US"/>
        </w:rPr>
        <w:t xml:space="preserve"> οποτεδήποτε θέλετε</w:t>
      </w:r>
      <w:r>
        <w:rPr>
          <w:rFonts w:eastAsiaTheme="minorHAnsi"/>
          <w:szCs w:val="24"/>
          <w:lang w:eastAsia="en-US"/>
        </w:rPr>
        <w:t>,</w:t>
      </w:r>
      <w:r w:rsidRPr="00260AEB">
        <w:rPr>
          <w:rFonts w:eastAsiaTheme="minorHAnsi"/>
          <w:szCs w:val="24"/>
          <w:lang w:eastAsia="en-US"/>
        </w:rPr>
        <w:t xml:space="preserve"> </w:t>
      </w:r>
      <w:r>
        <w:rPr>
          <w:rFonts w:eastAsiaTheme="minorHAnsi"/>
          <w:szCs w:val="24"/>
          <w:lang w:eastAsia="en-US"/>
        </w:rPr>
        <w:t xml:space="preserve">τυχόν </w:t>
      </w:r>
      <w:r w:rsidRPr="00260AEB">
        <w:rPr>
          <w:rFonts w:eastAsiaTheme="minorHAnsi"/>
          <w:szCs w:val="24"/>
          <w:lang w:eastAsia="en-US"/>
        </w:rPr>
        <w:t xml:space="preserve">ανησυχίες για τα </w:t>
      </w:r>
      <w:r>
        <w:rPr>
          <w:rFonts w:eastAsiaTheme="minorHAnsi"/>
          <w:szCs w:val="24"/>
          <w:lang w:eastAsia="en-US"/>
        </w:rPr>
        <w:t>θέματα Ε</w:t>
      </w:r>
      <w:r w:rsidRPr="00260AEB">
        <w:rPr>
          <w:rFonts w:eastAsiaTheme="minorHAnsi"/>
          <w:szCs w:val="24"/>
          <w:lang w:eastAsia="en-US"/>
        </w:rPr>
        <w:t>πιφάνειας</w:t>
      </w:r>
      <w:r>
        <w:rPr>
          <w:rFonts w:eastAsiaTheme="minorHAnsi"/>
          <w:szCs w:val="24"/>
          <w:lang w:eastAsia="en-US"/>
        </w:rPr>
        <w:t xml:space="preserve"> –εννοώ του Αγίου Πνεύματος- στην</w:t>
      </w:r>
      <w:r w:rsidRPr="00260AEB">
        <w:rPr>
          <w:rFonts w:eastAsiaTheme="minorHAnsi"/>
          <w:szCs w:val="24"/>
          <w:lang w:eastAsia="en-US"/>
        </w:rPr>
        <w:t xml:space="preserve"> αντίληψή σας για τα πράγματα</w:t>
      </w:r>
      <w:r>
        <w:rPr>
          <w:rFonts w:eastAsiaTheme="minorHAnsi"/>
          <w:szCs w:val="24"/>
          <w:lang w:eastAsia="en-US"/>
        </w:rPr>
        <w:t>.</w:t>
      </w:r>
    </w:p>
    <w:p w14:paraId="659801E8" w14:textId="77777777" w:rsidR="00665451" w:rsidRDefault="007410E1">
      <w:pPr>
        <w:spacing w:line="600" w:lineRule="auto"/>
        <w:ind w:firstLine="720"/>
        <w:jc w:val="both"/>
        <w:rPr>
          <w:rFonts w:eastAsiaTheme="minorHAnsi"/>
          <w:szCs w:val="24"/>
          <w:lang w:eastAsia="en-US"/>
        </w:rPr>
      </w:pPr>
      <w:r w:rsidRPr="00260AEB">
        <w:rPr>
          <w:rFonts w:eastAsiaTheme="minorHAnsi"/>
          <w:szCs w:val="24"/>
          <w:lang w:eastAsia="en-US"/>
        </w:rPr>
        <w:t>Πάμε</w:t>
      </w:r>
      <w:r>
        <w:rPr>
          <w:rFonts w:eastAsiaTheme="minorHAnsi"/>
          <w:szCs w:val="24"/>
          <w:lang w:eastAsia="en-US"/>
        </w:rPr>
        <w:t>,</w:t>
      </w:r>
      <w:r w:rsidRPr="00260AEB">
        <w:rPr>
          <w:rFonts w:eastAsiaTheme="minorHAnsi"/>
          <w:szCs w:val="24"/>
          <w:lang w:eastAsia="en-US"/>
        </w:rPr>
        <w:t xml:space="preserve"> λοιπόν</w:t>
      </w:r>
      <w:r>
        <w:rPr>
          <w:rFonts w:eastAsiaTheme="minorHAnsi"/>
          <w:szCs w:val="24"/>
          <w:lang w:eastAsia="en-US"/>
        </w:rPr>
        <w:t>, τώρα</w:t>
      </w:r>
      <w:r w:rsidRPr="00260AEB">
        <w:rPr>
          <w:rFonts w:eastAsiaTheme="minorHAnsi"/>
          <w:szCs w:val="24"/>
          <w:lang w:eastAsia="en-US"/>
        </w:rPr>
        <w:t xml:space="preserve"> εδώ</w:t>
      </w:r>
      <w:r>
        <w:rPr>
          <w:rFonts w:eastAsiaTheme="minorHAnsi"/>
          <w:szCs w:val="24"/>
          <w:lang w:eastAsia="en-US"/>
        </w:rPr>
        <w:t xml:space="preserve">. Χρησιμοποιείτε </w:t>
      </w:r>
      <w:r w:rsidRPr="00260AEB">
        <w:rPr>
          <w:rFonts w:eastAsiaTheme="minorHAnsi"/>
          <w:szCs w:val="24"/>
          <w:lang w:eastAsia="en-US"/>
        </w:rPr>
        <w:t xml:space="preserve">αυτό το μνημόνιο ως όχημα μεταφοράς του μεγάλου </w:t>
      </w:r>
      <w:r>
        <w:rPr>
          <w:rFonts w:eastAsiaTheme="minorHAnsi"/>
          <w:szCs w:val="24"/>
          <w:lang w:eastAsia="en-US"/>
        </w:rPr>
        <w:t xml:space="preserve">–είναι </w:t>
      </w:r>
      <w:r w:rsidRPr="00260AEB">
        <w:rPr>
          <w:rFonts w:eastAsiaTheme="minorHAnsi"/>
          <w:szCs w:val="24"/>
          <w:lang w:eastAsia="en-US"/>
        </w:rPr>
        <w:t>η αλήθεια</w:t>
      </w:r>
      <w:r>
        <w:rPr>
          <w:rFonts w:eastAsiaTheme="minorHAnsi"/>
          <w:szCs w:val="24"/>
          <w:lang w:eastAsia="en-US"/>
        </w:rPr>
        <w:t>-</w:t>
      </w:r>
      <w:r w:rsidRPr="00260AEB">
        <w:rPr>
          <w:rFonts w:eastAsiaTheme="minorHAnsi"/>
          <w:szCs w:val="24"/>
          <w:lang w:eastAsia="en-US"/>
        </w:rPr>
        <w:t xml:space="preserve"> βάρο</w:t>
      </w:r>
      <w:r>
        <w:rPr>
          <w:rFonts w:eastAsiaTheme="minorHAnsi"/>
          <w:szCs w:val="24"/>
          <w:lang w:eastAsia="en-US"/>
        </w:rPr>
        <w:t>υ</w:t>
      </w:r>
      <w:r w:rsidRPr="00260AEB">
        <w:rPr>
          <w:rFonts w:eastAsiaTheme="minorHAnsi"/>
          <w:szCs w:val="24"/>
          <w:lang w:eastAsia="en-US"/>
        </w:rPr>
        <w:t>ς αυτής της τροπολογίας</w:t>
      </w:r>
      <w:r>
        <w:rPr>
          <w:rFonts w:eastAsiaTheme="minorHAnsi"/>
          <w:szCs w:val="24"/>
          <w:lang w:eastAsia="en-US"/>
        </w:rPr>
        <w:t>. Α</w:t>
      </w:r>
      <w:r w:rsidRPr="00260AEB">
        <w:rPr>
          <w:rFonts w:eastAsiaTheme="minorHAnsi"/>
          <w:szCs w:val="24"/>
          <w:lang w:eastAsia="en-US"/>
        </w:rPr>
        <w:t xml:space="preserve">υτή </w:t>
      </w:r>
      <w:r>
        <w:rPr>
          <w:rFonts w:eastAsiaTheme="minorHAnsi"/>
          <w:szCs w:val="24"/>
          <w:lang w:eastAsia="en-US"/>
        </w:rPr>
        <w:t xml:space="preserve">η </w:t>
      </w:r>
      <w:r w:rsidRPr="00260AEB">
        <w:rPr>
          <w:rFonts w:eastAsiaTheme="minorHAnsi"/>
          <w:szCs w:val="24"/>
          <w:lang w:eastAsia="en-US"/>
        </w:rPr>
        <w:t xml:space="preserve">τροπολογία </w:t>
      </w:r>
      <w:r>
        <w:rPr>
          <w:rFonts w:eastAsiaTheme="minorHAnsi"/>
          <w:szCs w:val="24"/>
          <w:lang w:eastAsia="en-US"/>
        </w:rPr>
        <w:t>εγείρει</w:t>
      </w:r>
      <w:r w:rsidRPr="00260AEB">
        <w:rPr>
          <w:rFonts w:eastAsiaTheme="minorHAnsi"/>
          <w:szCs w:val="24"/>
          <w:lang w:eastAsia="en-US"/>
        </w:rPr>
        <w:t xml:space="preserve"> κατ</w:t>
      </w:r>
      <w:r>
        <w:rPr>
          <w:rFonts w:eastAsiaTheme="minorHAnsi"/>
          <w:szCs w:val="24"/>
          <w:lang w:eastAsia="en-US"/>
        </w:rPr>
        <w:t xml:space="preserve">’ </w:t>
      </w:r>
      <w:r w:rsidRPr="00260AEB">
        <w:rPr>
          <w:rFonts w:eastAsiaTheme="minorHAnsi"/>
          <w:szCs w:val="24"/>
          <w:lang w:eastAsia="en-US"/>
        </w:rPr>
        <w:t>αρχ</w:t>
      </w:r>
      <w:r>
        <w:rPr>
          <w:rFonts w:eastAsiaTheme="minorHAnsi"/>
          <w:szCs w:val="24"/>
          <w:lang w:eastAsia="en-US"/>
        </w:rPr>
        <w:t>άς</w:t>
      </w:r>
      <w:r w:rsidRPr="00260AEB">
        <w:rPr>
          <w:rFonts w:eastAsiaTheme="minorHAnsi"/>
          <w:szCs w:val="24"/>
          <w:lang w:eastAsia="en-US"/>
        </w:rPr>
        <w:t xml:space="preserve"> τεράστια θέματα ουσίας και </w:t>
      </w:r>
      <w:r>
        <w:rPr>
          <w:rFonts w:eastAsiaTheme="minorHAnsi"/>
          <w:szCs w:val="24"/>
          <w:lang w:eastAsia="en-US"/>
        </w:rPr>
        <w:t>εγείρει και</w:t>
      </w:r>
      <w:r w:rsidRPr="00260AEB">
        <w:rPr>
          <w:rFonts w:eastAsiaTheme="minorHAnsi"/>
          <w:szCs w:val="24"/>
          <w:lang w:eastAsia="en-US"/>
        </w:rPr>
        <w:t xml:space="preserve"> θέματα διαδικα</w:t>
      </w:r>
      <w:r w:rsidRPr="00260AEB">
        <w:rPr>
          <w:rFonts w:eastAsiaTheme="minorHAnsi"/>
          <w:szCs w:val="24"/>
          <w:lang w:eastAsia="en-US"/>
        </w:rPr>
        <w:t>σίας</w:t>
      </w:r>
      <w:r>
        <w:rPr>
          <w:rFonts w:eastAsiaTheme="minorHAnsi"/>
          <w:szCs w:val="24"/>
          <w:lang w:eastAsia="en-US"/>
        </w:rPr>
        <w:t>. Τα</w:t>
      </w:r>
      <w:r w:rsidRPr="00260AEB">
        <w:rPr>
          <w:rFonts w:eastAsiaTheme="minorHAnsi"/>
          <w:szCs w:val="24"/>
          <w:lang w:eastAsia="en-US"/>
        </w:rPr>
        <w:t xml:space="preserve"> θέματα ουσίας είναι τ</w:t>
      </w:r>
      <w:r>
        <w:rPr>
          <w:rFonts w:eastAsiaTheme="minorHAnsi"/>
          <w:szCs w:val="24"/>
          <w:lang w:eastAsia="en-US"/>
        </w:rPr>
        <w:t>α σημαντικότερα. Ε</w:t>
      </w:r>
      <w:r w:rsidRPr="00260AEB">
        <w:rPr>
          <w:rFonts w:eastAsiaTheme="minorHAnsi"/>
          <w:szCs w:val="24"/>
          <w:lang w:eastAsia="en-US"/>
        </w:rPr>
        <w:t xml:space="preserve">ίναι ευθέως αντίθετη </w:t>
      </w:r>
      <w:r>
        <w:rPr>
          <w:rFonts w:eastAsiaTheme="minorHAnsi"/>
          <w:szCs w:val="24"/>
          <w:lang w:eastAsia="en-US"/>
        </w:rPr>
        <w:t>στις διατάξεις που ψηφίστηκαν εδ</w:t>
      </w:r>
      <w:r w:rsidRPr="00260AEB">
        <w:rPr>
          <w:rFonts w:eastAsiaTheme="minorHAnsi"/>
          <w:szCs w:val="24"/>
          <w:lang w:eastAsia="en-US"/>
        </w:rPr>
        <w:t>ώ με τεράστια πλειοψηφία του ν</w:t>
      </w:r>
      <w:r>
        <w:rPr>
          <w:rFonts w:eastAsiaTheme="minorHAnsi"/>
          <w:szCs w:val="24"/>
          <w:lang w:eastAsia="en-US"/>
        </w:rPr>
        <w:t>.</w:t>
      </w:r>
      <w:r w:rsidRPr="00260AEB">
        <w:rPr>
          <w:rFonts w:eastAsiaTheme="minorHAnsi"/>
          <w:szCs w:val="24"/>
          <w:lang w:eastAsia="en-US"/>
        </w:rPr>
        <w:t>3978</w:t>
      </w:r>
      <w:r>
        <w:rPr>
          <w:rFonts w:eastAsiaTheme="minorHAnsi"/>
          <w:szCs w:val="24"/>
          <w:lang w:eastAsia="en-US"/>
        </w:rPr>
        <w:t>/20</w:t>
      </w:r>
      <w:r w:rsidRPr="00260AEB">
        <w:rPr>
          <w:rFonts w:eastAsiaTheme="minorHAnsi"/>
          <w:szCs w:val="24"/>
          <w:lang w:eastAsia="en-US"/>
        </w:rPr>
        <w:t xml:space="preserve">11 και </w:t>
      </w:r>
      <w:r>
        <w:rPr>
          <w:rFonts w:eastAsiaTheme="minorHAnsi"/>
          <w:szCs w:val="24"/>
          <w:lang w:eastAsia="en-US"/>
        </w:rPr>
        <w:t>της συνάδουσας με τον νόμο αυτό</w:t>
      </w:r>
      <w:r w:rsidRPr="00260AEB">
        <w:rPr>
          <w:rFonts w:eastAsiaTheme="minorHAnsi"/>
          <w:szCs w:val="24"/>
          <w:lang w:eastAsia="en-US"/>
        </w:rPr>
        <w:t xml:space="preserve"> </w:t>
      </w:r>
      <w:r>
        <w:rPr>
          <w:rFonts w:eastAsiaTheme="minorHAnsi"/>
          <w:szCs w:val="24"/>
          <w:lang w:eastAsia="en-US"/>
        </w:rPr>
        <w:t>ε</w:t>
      </w:r>
      <w:r w:rsidRPr="00260AEB">
        <w:rPr>
          <w:rFonts w:eastAsiaTheme="minorHAnsi"/>
          <w:szCs w:val="24"/>
          <w:lang w:eastAsia="en-US"/>
        </w:rPr>
        <w:t>υρωπαϊκής νομοθεσίας</w:t>
      </w:r>
      <w:r>
        <w:rPr>
          <w:rFonts w:eastAsiaTheme="minorHAnsi"/>
          <w:szCs w:val="24"/>
          <w:lang w:eastAsia="en-US"/>
        </w:rPr>
        <w:t>.</w:t>
      </w:r>
    </w:p>
    <w:p w14:paraId="659801E9"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Θ</w:t>
      </w:r>
      <w:r w:rsidRPr="00260AEB">
        <w:rPr>
          <w:rFonts w:eastAsiaTheme="minorHAnsi"/>
          <w:szCs w:val="24"/>
          <w:lang w:eastAsia="en-US"/>
        </w:rPr>
        <w:t>υμίζω</w:t>
      </w:r>
      <w:r>
        <w:rPr>
          <w:rFonts w:eastAsiaTheme="minorHAnsi"/>
          <w:szCs w:val="24"/>
          <w:lang w:eastAsia="en-US"/>
        </w:rPr>
        <w:t>,</w:t>
      </w:r>
      <w:r w:rsidRPr="00260AEB">
        <w:rPr>
          <w:rFonts w:eastAsiaTheme="minorHAnsi"/>
          <w:szCs w:val="24"/>
          <w:lang w:eastAsia="en-US"/>
        </w:rPr>
        <w:t xml:space="preserve"> κυρίες και κύριοι συνάδελφοι</w:t>
      </w:r>
      <w:r>
        <w:rPr>
          <w:rFonts w:eastAsiaTheme="minorHAnsi"/>
          <w:szCs w:val="24"/>
          <w:lang w:eastAsia="en-US"/>
        </w:rPr>
        <w:t>,</w:t>
      </w:r>
      <w:r w:rsidRPr="00260AEB">
        <w:rPr>
          <w:rFonts w:eastAsiaTheme="minorHAnsi"/>
          <w:szCs w:val="24"/>
          <w:lang w:eastAsia="en-US"/>
        </w:rPr>
        <w:t xml:space="preserve"> </w:t>
      </w:r>
      <w:r>
        <w:rPr>
          <w:rFonts w:eastAsiaTheme="minorHAnsi"/>
          <w:szCs w:val="24"/>
          <w:lang w:eastAsia="en-US"/>
        </w:rPr>
        <w:t>ότι</w:t>
      </w:r>
      <w:r w:rsidRPr="00260AEB">
        <w:rPr>
          <w:rFonts w:eastAsiaTheme="minorHAnsi"/>
          <w:szCs w:val="24"/>
          <w:lang w:eastAsia="en-US"/>
        </w:rPr>
        <w:t xml:space="preserve"> ο νόμος αυτός</w:t>
      </w:r>
      <w:r w:rsidRPr="00260AEB">
        <w:rPr>
          <w:rFonts w:eastAsiaTheme="minorHAnsi"/>
          <w:szCs w:val="24"/>
          <w:lang w:eastAsia="en-US"/>
        </w:rPr>
        <w:t xml:space="preserve"> ψηφίστηκε μ</w:t>
      </w:r>
      <w:r>
        <w:rPr>
          <w:rFonts w:eastAsiaTheme="minorHAnsi"/>
          <w:szCs w:val="24"/>
          <w:lang w:eastAsia="en-US"/>
        </w:rPr>
        <w:t>’ αυτή τη</w:t>
      </w:r>
      <w:r w:rsidRPr="00260AEB">
        <w:rPr>
          <w:rFonts w:eastAsiaTheme="minorHAnsi"/>
          <w:szCs w:val="24"/>
          <w:lang w:eastAsia="en-US"/>
        </w:rPr>
        <w:t xml:space="preserve"> γενική αποδοχή</w:t>
      </w:r>
      <w:r>
        <w:rPr>
          <w:rFonts w:eastAsiaTheme="minorHAnsi"/>
          <w:szCs w:val="24"/>
          <w:lang w:eastAsia="en-US"/>
        </w:rPr>
        <w:t>,</w:t>
      </w:r>
      <w:r w:rsidRPr="00260AEB">
        <w:rPr>
          <w:rFonts w:eastAsiaTheme="minorHAnsi"/>
          <w:szCs w:val="24"/>
          <w:lang w:eastAsia="en-US"/>
        </w:rPr>
        <w:t xml:space="preserve"> για να θέσει τέλος σε μια πηγή </w:t>
      </w:r>
      <w:r>
        <w:rPr>
          <w:rFonts w:eastAsiaTheme="minorHAnsi"/>
          <w:szCs w:val="24"/>
          <w:lang w:eastAsia="en-US"/>
        </w:rPr>
        <w:t>βαθύτατης</w:t>
      </w:r>
      <w:r w:rsidRPr="00260AEB">
        <w:rPr>
          <w:rFonts w:eastAsiaTheme="minorHAnsi"/>
          <w:szCs w:val="24"/>
          <w:lang w:eastAsia="en-US"/>
        </w:rPr>
        <w:t xml:space="preserve"> διαφθοράς και διαπιστωμένης διαφθορά</w:t>
      </w:r>
      <w:r>
        <w:rPr>
          <w:rFonts w:eastAsiaTheme="minorHAnsi"/>
          <w:szCs w:val="24"/>
          <w:lang w:eastAsia="en-US"/>
        </w:rPr>
        <w:t>ς</w:t>
      </w:r>
      <w:r w:rsidRPr="00260AEB">
        <w:rPr>
          <w:rFonts w:eastAsiaTheme="minorHAnsi"/>
          <w:szCs w:val="24"/>
          <w:lang w:eastAsia="en-US"/>
        </w:rPr>
        <w:t xml:space="preserve"> στη δημόσια ζωή της χώρας</w:t>
      </w:r>
      <w:r>
        <w:rPr>
          <w:rFonts w:eastAsiaTheme="minorHAnsi"/>
          <w:szCs w:val="24"/>
          <w:lang w:eastAsia="en-US"/>
        </w:rPr>
        <w:t>. Αν</w:t>
      </w:r>
      <w:r w:rsidRPr="00260AEB">
        <w:rPr>
          <w:rFonts w:eastAsiaTheme="minorHAnsi"/>
          <w:szCs w:val="24"/>
          <w:lang w:eastAsia="en-US"/>
        </w:rPr>
        <w:t>αφέρομαι στα αντισταθμιστικά</w:t>
      </w:r>
      <w:r>
        <w:rPr>
          <w:rFonts w:eastAsiaTheme="minorHAnsi"/>
          <w:szCs w:val="24"/>
          <w:lang w:eastAsia="en-US"/>
        </w:rPr>
        <w:t>, τα οποία συνόδευαν</w:t>
      </w:r>
      <w:r w:rsidRPr="00260AEB">
        <w:rPr>
          <w:rFonts w:eastAsiaTheme="minorHAnsi"/>
          <w:szCs w:val="24"/>
          <w:lang w:eastAsia="en-US"/>
        </w:rPr>
        <w:t xml:space="preserve"> παλαιότερα τα εξοπλιστικά</w:t>
      </w:r>
      <w:r>
        <w:rPr>
          <w:rFonts w:eastAsiaTheme="minorHAnsi"/>
          <w:szCs w:val="24"/>
          <w:lang w:eastAsia="en-US"/>
        </w:rPr>
        <w:t xml:space="preserve">. </w:t>
      </w:r>
    </w:p>
    <w:p w14:paraId="659801EA" w14:textId="77777777" w:rsidR="00665451" w:rsidRDefault="007410E1">
      <w:pPr>
        <w:spacing w:line="600" w:lineRule="auto"/>
        <w:ind w:firstLine="720"/>
        <w:jc w:val="both"/>
        <w:rPr>
          <w:rFonts w:eastAsia="Times New Roman" w:cs="Times New Roman"/>
          <w:szCs w:val="24"/>
        </w:rPr>
      </w:pPr>
      <w:r>
        <w:rPr>
          <w:rFonts w:eastAsiaTheme="minorHAnsi"/>
          <w:szCs w:val="24"/>
          <w:lang w:eastAsia="en-US"/>
        </w:rPr>
        <w:lastRenderedPageBreak/>
        <w:t>Ε</w:t>
      </w:r>
      <w:r w:rsidRPr="00260AEB">
        <w:rPr>
          <w:rFonts w:eastAsiaTheme="minorHAnsi"/>
          <w:szCs w:val="24"/>
          <w:lang w:eastAsia="en-US"/>
        </w:rPr>
        <w:t>ναντίον</w:t>
      </w:r>
      <w:r>
        <w:rPr>
          <w:rFonts w:eastAsiaTheme="minorHAnsi"/>
          <w:szCs w:val="24"/>
          <w:lang w:eastAsia="en-US"/>
        </w:rPr>
        <w:t>,</w:t>
      </w:r>
      <w:r w:rsidRPr="00260AEB">
        <w:rPr>
          <w:rFonts w:eastAsiaTheme="minorHAnsi"/>
          <w:szCs w:val="24"/>
          <w:lang w:eastAsia="en-US"/>
        </w:rPr>
        <w:t xml:space="preserve"> λοιπόν</w:t>
      </w:r>
      <w:r>
        <w:rPr>
          <w:rFonts w:eastAsiaTheme="minorHAnsi"/>
          <w:szCs w:val="24"/>
          <w:lang w:eastAsia="en-US"/>
        </w:rPr>
        <w:t>,</w:t>
      </w:r>
      <w:r w:rsidRPr="00260AEB">
        <w:rPr>
          <w:rFonts w:eastAsiaTheme="minorHAnsi"/>
          <w:szCs w:val="24"/>
          <w:lang w:eastAsia="en-US"/>
        </w:rPr>
        <w:t xml:space="preserve"> αυτής της γενικής αποδοχής και της γενικής αντίληψης</w:t>
      </w:r>
      <w:r>
        <w:rPr>
          <w:rFonts w:eastAsiaTheme="minorHAnsi"/>
          <w:szCs w:val="24"/>
          <w:lang w:eastAsia="en-US"/>
        </w:rPr>
        <w:t>,</w:t>
      </w:r>
      <w:r w:rsidRPr="00260AEB">
        <w:rPr>
          <w:rFonts w:eastAsiaTheme="minorHAnsi"/>
          <w:szCs w:val="24"/>
          <w:lang w:eastAsia="en-US"/>
        </w:rPr>
        <w:t xml:space="preserve"> έ</w:t>
      </w:r>
      <w:r>
        <w:rPr>
          <w:rFonts w:eastAsiaTheme="minorHAnsi"/>
          <w:szCs w:val="24"/>
          <w:lang w:eastAsia="en-US"/>
        </w:rPr>
        <w:t>ρ</w:t>
      </w:r>
      <w:r w:rsidRPr="00260AEB">
        <w:rPr>
          <w:rFonts w:eastAsiaTheme="minorHAnsi"/>
          <w:szCs w:val="24"/>
          <w:lang w:eastAsia="en-US"/>
        </w:rPr>
        <w:t>χεται αυτή εδώ η τροπολογία</w:t>
      </w:r>
      <w:r>
        <w:rPr>
          <w:rFonts w:eastAsiaTheme="minorHAnsi"/>
          <w:szCs w:val="24"/>
          <w:lang w:eastAsia="en-US"/>
        </w:rPr>
        <w:t>, η</w:t>
      </w:r>
      <w:r w:rsidRPr="00260AEB">
        <w:rPr>
          <w:rFonts w:eastAsiaTheme="minorHAnsi"/>
          <w:szCs w:val="24"/>
          <w:lang w:eastAsia="en-US"/>
        </w:rPr>
        <w:t xml:space="preserve"> οποία προφανώς αφορά αντισταθμιστικά</w:t>
      </w:r>
      <w:r>
        <w:rPr>
          <w:rFonts w:eastAsiaTheme="minorHAnsi"/>
          <w:szCs w:val="24"/>
          <w:lang w:eastAsia="en-US"/>
        </w:rPr>
        <w:t xml:space="preserve">. </w:t>
      </w:r>
    </w:p>
    <w:p w14:paraId="659801E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Εμφανίζεται δε με έναν τρόπο χαριτωμένο -πρέπει να πω επιεικώς, αν δεν υποτιμά τη νοημοσύνη του Κοινοβουλίου- ως προσφορά</w:t>
      </w:r>
      <w:r w:rsidRPr="00833C8F">
        <w:rPr>
          <w:rFonts w:eastAsia="Times New Roman" w:cs="Times New Roman"/>
          <w:szCs w:val="24"/>
        </w:rPr>
        <w:t xml:space="preserve">, </w:t>
      </w:r>
      <w:r>
        <w:rPr>
          <w:rFonts w:eastAsia="Times New Roman" w:cs="Times New Roman"/>
          <w:szCs w:val="24"/>
        </w:rPr>
        <w:t>φαντάζ</w:t>
      </w:r>
      <w:r>
        <w:rPr>
          <w:rFonts w:eastAsia="Times New Roman" w:cs="Times New Roman"/>
          <w:szCs w:val="24"/>
        </w:rPr>
        <w:t xml:space="preserve">ομαι, καρδιάς, ως προσφορά, φαντάζομαι, περισσεύματος καλοσύνης προς το ελληνικό δημόσιο από την </w:t>
      </w:r>
      <w:r>
        <w:rPr>
          <w:rFonts w:eastAsia="Times New Roman" w:cs="Times New Roman"/>
          <w:szCs w:val="24"/>
        </w:rPr>
        <w:t>«</w:t>
      </w:r>
      <w:r>
        <w:rPr>
          <w:rFonts w:eastAsia="Times New Roman" w:cs="Times New Roman"/>
          <w:szCs w:val="24"/>
          <w:lang w:val="en-US"/>
        </w:rPr>
        <w:t>LOCKHEED</w:t>
      </w:r>
      <w:r w:rsidRPr="00903324">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903324">
        <w:rPr>
          <w:rFonts w:eastAsia="Times New Roman" w:cs="Times New Roman"/>
          <w:szCs w:val="24"/>
        </w:rPr>
        <w:t xml:space="preserve">, </w:t>
      </w:r>
      <w:r>
        <w:rPr>
          <w:rFonts w:eastAsia="Times New Roman" w:cs="Times New Roman"/>
          <w:szCs w:val="24"/>
        </w:rPr>
        <w:t>χωρίς βεβαίως αυτήν την προσφορά και το περιεχόμενό της να το γνωρίζει οιοσδήποτε. Διότι αυτή η προσφορά δεν πέρασε μέσα από την αρμόδια για</w:t>
      </w:r>
      <w:r>
        <w:rPr>
          <w:rFonts w:eastAsia="Times New Roman" w:cs="Times New Roman"/>
          <w:szCs w:val="24"/>
        </w:rPr>
        <w:t xml:space="preserve"> τα εξοπλιστικά </w:t>
      </w:r>
      <w:r>
        <w:rPr>
          <w:rFonts w:eastAsia="Times New Roman" w:cs="Times New Roman"/>
          <w:szCs w:val="24"/>
        </w:rPr>
        <w:t>ε</w:t>
      </w:r>
      <w:r>
        <w:rPr>
          <w:rFonts w:eastAsia="Times New Roman" w:cs="Times New Roman"/>
          <w:szCs w:val="24"/>
        </w:rPr>
        <w:t>πιτροπή, δεν ετέθη σε κα</w:t>
      </w:r>
      <w:r>
        <w:rPr>
          <w:rFonts w:eastAsia="Times New Roman" w:cs="Times New Roman"/>
          <w:szCs w:val="24"/>
        </w:rPr>
        <w:t>μ</w:t>
      </w:r>
      <w:r>
        <w:rPr>
          <w:rFonts w:eastAsia="Times New Roman" w:cs="Times New Roman"/>
          <w:szCs w:val="24"/>
        </w:rPr>
        <w:t>μία βάσανο ούτε σε άτυπη γνώση οιουδήποτε, καθ’ όσον γνωρίζουμε, ευρισκομένου μέσα στην Αίθουσα αυτή στα έδρανα του Κοινοβουλίου. Δεν αναφέρομαι στους πολυπληθείς κυρίους στα κυβερνητικά έδρανα, διότι δεν γνωρίζω τ</w:t>
      </w:r>
      <w:r>
        <w:rPr>
          <w:rFonts w:eastAsia="Times New Roman" w:cs="Times New Roman"/>
          <w:szCs w:val="24"/>
        </w:rPr>
        <w:t xml:space="preserve">ι γνωρίζουν αυτοί ούτε καν τις ιδιότητές τους. </w:t>
      </w:r>
    </w:p>
    <w:p w14:paraId="659801E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Έχω δε, επίσης, να πω –θα μου επιτρέψετε ένα λεπτό παραπάνω, κύριε Πρόεδρε- ότι </w:t>
      </w:r>
      <w:proofErr w:type="spellStart"/>
      <w:r>
        <w:rPr>
          <w:rFonts w:eastAsia="Times New Roman" w:cs="Times New Roman"/>
          <w:szCs w:val="24"/>
        </w:rPr>
        <w:t>αναφερόμεθα</w:t>
      </w:r>
      <w:proofErr w:type="spellEnd"/>
      <w:r>
        <w:rPr>
          <w:rFonts w:eastAsia="Times New Roman" w:cs="Times New Roman"/>
          <w:szCs w:val="24"/>
        </w:rPr>
        <w:t xml:space="preserve"> σε κατάρτιση συμβάσεως της οποίας ούτε το σχέδιο οιοσδήποτε είδε. Και όλο αυτό, κυρίες και κύριοι συνάδελφοι, κάτω α</w:t>
      </w:r>
      <w:r>
        <w:rPr>
          <w:rFonts w:eastAsia="Times New Roman" w:cs="Times New Roman"/>
          <w:szCs w:val="24"/>
        </w:rPr>
        <w:t xml:space="preserve">πό το κάλυμμα της </w:t>
      </w:r>
      <w:r>
        <w:rPr>
          <w:rFonts w:eastAsia="Times New Roman" w:cs="Times New Roman"/>
          <w:szCs w:val="24"/>
        </w:rPr>
        <w:lastRenderedPageBreak/>
        <w:t xml:space="preserve">ενίσχυσης της εθνικής βιομηχανίας, το οποίο και αυτό δεν αντέχει σε κριτική. Διότι ευθέως </w:t>
      </w:r>
      <w:proofErr w:type="spellStart"/>
      <w:r>
        <w:rPr>
          <w:rFonts w:eastAsia="Times New Roman" w:cs="Times New Roman"/>
          <w:szCs w:val="24"/>
        </w:rPr>
        <w:t>ελέχθη</w:t>
      </w:r>
      <w:proofErr w:type="spellEnd"/>
      <w:r>
        <w:rPr>
          <w:rFonts w:eastAsia="Times New Roman" w:cs="Times New Roman"/>
          <w:szCs w:val="24"/>
        </w:rPr>
        <w:t xml:space="preserve"> προηγουμένως ότι υπάρχει ήδη συμβατικό πλαίσιο μεταξύ της </w:t>
      </w:r>
      <w:r>
        <w:rPr>
          <w:rFonts w:eastAsia="Times New Roman" w:cs="Times New Roman"/>
          <w:szCs w:val="24"/>
        </w:rPr>
        <w:t>«</w:t>
      </w:r>
      <w:r>
        <w:rPr>
          <w:rFonts w:eastAsia="Times New Roman" w:cs="Times New Roman"/>
          <w:szCs w:val="24"/>
          <w:lang w:val="en-US"/>
        </w:rPr>
        <w:t>LOCKHEED</w:t>
      </w:r>
      <w:r w:rsidRPr="00903324">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903324">
        <w:rPr>
          <w:rFonts w:eastAsia="Times New Roman" w:cs="Times New Roman"/>
          <w:szCs w:val="24"/>
        </w:rPr>
        <w:t xml:space="preserve"> </w:t>
      </w:r>
      <w:r>
        <w:rPr>
          <w:rFonts w:eastAsia="Times New Roman" w:cs="Times New Roman"/>
          <w:szCs w:val="24"/>
        </w:rPr>
        <w:t xml:space="preserve">και της ΕΑΒ, το οποίο θα μπορούσε να αξιοποιηθεί. </w:t>
      </w:r>
    </w:p>
    <w:p w14:paraId="659801E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Επίσης, ούτε τ</w:t>
      </w:r>
      <w:r>
        <w:rPr>
          <w:rFonts w:eastAsia="Times New Roman" w:cs="Times New Roman"/>
          <w:szCs w:val="24"/>
        </w:rPr>
        <w:t>ο ποσό δεν υπάρχει διευκρινισμένο</w:t>
      </w:r>
      <w:r w:rsidRPr="00833C8F">
        <w:rPr>
          <w:rFonts w:eastAsia="Times New Roman" w:cs="Times New Roman"/>
          <w:szCs w:val="24"/>
        </w:rPr>
        <w:t xml:space="preserve"> </w:t>
      </w:r>
      <w:r>
        <w:rPr>
          <w:rFonts w:eastAsia="Times New Roman" w:cs="Times New Roman"/>
          <w:szCs w:val="24"/>
        </w:rPr>
        <w:t xml:space="preserve">εδώ. Σας διαβάζω από την τροπολογία, η οποία λέει επί λέξει: «συνολικής ονομαστικής αξίας τουλάχιστον </w:t>
      </w:r>
      <w:r>
        <w:rPr>
          <w:rFonts w:eastAsia="Times New Roman" w:cs="Times New Roman"/>
          <w:szCs w:val="24"/>
        </w:rPr>
        <w:t xml:space="preserve">230 </w:t>
      </w:r>
      <w:r>
        <w:rPr>
          <w:rFonts w:eastAsia="Times New Roman" w:cs="Times New Roman"/>
          <w:szCs w:val="24"/>
        </w:rPr>
        <w:t>εκατομμυρίων ευρώ». Έχουμε δηλαδή δύο ευθέως αντικρουόμενες λέξεις: από τη μία το «ονομαστικής», που ρητώς αναφέρετα</w:t>
      </w:r>
      <w:r>
        <w:rPr>
          <w:rFonts w:eastAsia="Times New Roman" w:cs="Times New Roman"/>
          <w:szCs w:val="24"/>
        </w:rPr>
        <w:t>ι σε αντιδιαστολή με το «πραγματικής», και αφ</w:t>
      </w:r>
      <w:r>
        <w:rPr>
          <w:rFonts w:eastAsia="Times New Roman" w:cs="Times New Roman"/>
          <w:szCs w:val="24"/>
        </w:rPr>
        <w:t xml:space="preserve">’ </w:t>
      </w:r>
      <w:r>
        <w:rPr>
          <w:rFonts w:eastAsia="Times New Roman" w:cs="Times New Roman"/>
          <w:szCs w:val="24"/>
        </w:rPr>
        <w:t xml:space="preserve">ετέρου το «τουλάχιστον», που δημιουργεί πλήρη ασυναρτησία ως προς το ποσό και αδυναμία ελέγχου. Ήδη κατά την τοποθέτηση προηγουμένως του κυρίου Υπουργού έγινε σαφές ότι αυτά τα θεωρητικά </w:t>
      </w:r>
      <w:r>
        <w:rPr>
          <w:rFonts w:eastAsia="Times New Roman" w:cs="Times New Roman"/>
          <w:szCs w:val="24"/>
        </w:rPr>
        <w:t>230</w:t>
      </w:r>
      <w:r>
        <w:rPr>
          <w:rFonts w:eastAsia="Times New Roman" w:cs="Times New Roman"/>
          <w:szCs w:val="24"/>
        </w:rPr>
        <w:t xml:space="preserve"> εκατομμύρια –ονομα</w:t>
      </w:r>
      <w:r>
        <w:rPr>
          <w:rFonts w:eastAsia="Times New Roman" w:cs="Times New Roman"/>
          <w:szCs w:val="24"/>
        </w:rPr>
        <w:t>στικά τουλάχιστον «</w:t>
      </w:r>
      <w:proofErr w:type="spellStart"/>
      <w:r>
        <w:rPr>
          <w:rFonts w:eastAsia="Times New Roman" w:cs="Times New Roman"/>
          <w:szCs w:val="24"/>
        </w:rPr>
        <w:t>τρέχα</w:t>
      </w:r>
      <w:proofErr w:type="spellEnd"/>
      <w:r>
        <w:rPr>
          <w:rFonts w:eastAsia="Times New Roman" w:cs="Times New Roman"/>
          <w:szCs w:val="24"/>
        </w:rPr>
        <w:t xml:space="preserve"> γύρευε» ποιο είναι το ακριβές ποσό- δεν θα δοθούν στο σύνολό τους στην ΕΑΒ, αλλά κατά ένα ποσό </w:t>
      </w:r>
      <w:r>
        <w:rPr>
          <w:rFonts w:eastAsia="Times New Roman" w:cs="Times New Roman"/>
          <w:szCs w:val="24"/>
        </w:rPr>
        <w:t>70</w:t>
      </w:r>
      <w:r>
        <w:rPr>
          <w:rFonts w:eastAsia="Times New Roman" w:cs="Times New Roman"/>
          <w:szCs w:val="24"/>
        </w:rPr>
        <w:t xml:space="preserve"> εκατομμύριων</w:t>
      </w:r>
      <w:r w:rsidRPr="00A555B3">
        <w:rPr>
          <w:rFonts w:eastAsia="Times New Roman" w:cs="Times New Roman"/>
          <w:szCs w:val="24"/>
        </w:rPr>
        <w:t xml:space="preserve"> </w:t>
      </w:r>
      <w:r>
        <w:rPr>
          <w:rFonts w:eastAsia="Times New Roman" w:cs="Times New Roman"/>
          <w:szCs w:val="24"/>
        </w:rPr>
        <w:t>–ονομαστικά τουλάχιστον, «</w:t>
      </w:r>
      <w:proofErr w:type="spellStart"/>
      <w:r>
        <w:rPr>
          <w:rFonts w:eastAsia="Times New Roman" w:cs="Times New Roman"/>
          <w:szCs w:val="24"/>
        </w:rPr>
        <w:t>τρέχα</w:t>
      </w:r>
      <w:proofErr w:type="spellEnd"/>
      <w:r>
        <w:rPr>
          <w:rFonts w:eastAsia="Times New Roman" w:cs="Times New Roman"/>
          <w:szCs w:val="24"/>
        </w:rPr>
        <w:t xml:space="preserve"> γύρευε» ποιο είναι το ποσό- θα δοθούν και σε ιδιώτες κατασκευαστές, τους οποίους ποιος θ</w:t>
      </w:r>
      <w:r>
        <w:rPr>
          <w:rFonts w:eastAsia="Times New Roman" w:cs="Times New Roman"/>
          <w:szCs w:val="24"/>
        </w:rPr>
        <w:t xml:space="preserve">α προσδιορίσει; Η </w:t>
      </w:r>
      <w:r>
        <w:rPr>
          <w:rFonts w:eastAsia="Times New Roman" w:cs="Times New Roman"/>
          <w:szCs w:val="24"/>
        </w:rPr>
        <w:t>«</w:t>
      </w:r>
      <w:r>
        <w:rPr>
          <w:rFonts w:eastAsia="Times New Roman" w:cs="Times New Roman"/>
          <w:szCs w:val="24"/>
          <w:lang w:val="en-US"/>
        </w:rPr>
        <w:t>LOCKHEED</w:t>
      </w:r>
      <w:r w:rsidRPr="003B2CDC">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3B2CDC">
        <w:rPr>
          <w:rFonts w:eastAsia="Times New Roman" w:cs="Times New Roman"/>
          <w:szCs w:val="24"/>
        </w:rPr>
        <w:t xml:space="preserve">. </w:t>
      </w:r>
    </w:p>
    <w:p w14:paraId="659801E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με ποιο ποσό γίνονται, κυρίες και κύριοι συνάδελφοι; Όχι, βεβαίως, με προσφορά εγκαρδιότητας, καλοσύνης και αγάπης της </w:t>
      </w:r>
      <w:r>
        <w:rPr>
          <w:rFonts w:eastAsia="Times New Roman" w:cs="Times New Roman"/>
          <w:szCs w:val="24"/>
        </w:rPr>
        <w:t>«</w:t>
      </w:r>
      <w:r>
        <w:rPr>
          <w:rFonts w:eastAsia="Times New Roman" w:cs="Times New Roman"/>
          <w:szCs w:val="24"/>
          <w:lang w:val="en-US"/>
        </w:rPr>
        <w:t>LOCKHEED</w:t>
      </w:r>
      <w:r w:rsidRPr="003B2CDC">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3B2CDC">
        <w:rPr>
          <w:rFonts w:eastAsia="Times New Roman" w:cs="Times New Roman"/>
          <w:szCs w:val="24"/>
        </w:rPr>
        <w:t xml:space="preserve">, </w:t>
      </w:r>
      <w:r>
        <w:rPr>
          <w:rFonts w:eastAsia="Times New Roman" w:cs="Times New Roman"/>
          <w:szCs w:val="24"/>
        </w:rPr>
        <w:t>αλλά με το υστέρημα του Έλληνα φορολογούμενου, το οποίο είναι ενσωματωμένο στο τίμημα από το οποίο αφαιρείται το συγκεκριμένο ποσό. Και επ’ αυτού καλείσθε να ψηφίσετε μέσα από μια τροπολογία την επομένη των εορτών, χωρίς κα</w:t>
      </w:r>
      <w:r>
        <w:rPr>
          <w:rFonts w:eastAsia="Times New Roman" w:cs="Times New Roman"/>
          <w:szCs w:val="24"/>
        </w:rPr>
        <w:t>μ</w:t>
      </w:r>
      <w:r>
        <w:rPr>
          <w:rFonts w:eastAsia="Times New Roman" w:cs="Times New Roman"/>
          <w:szCs w:val="24"/>
        </w:rPr>
        <w:t>μιά προεργασία, την οποία εισηγε</w:t>
      </w:r>
      <w:r>
        <w:rPr>
          <w:rFonts w:eastAsia="Times New Roman" w:cs="Times New Roman"/>
          <w:szCs w:val="24"/>
        </w:rPr>
        <w:t xml:space="preserve">ίται ένα κόμμα το οποίο επί της αρχής είναι εναντίον του ΝΑΤΟ, εναντίον της συμμετοχής μας στη </w:t>
      </w:r>
      <w:r>
        <w:rPr>
          <w:rFonts w:eastAsia="Times New Roman" w:cs="Times New Roman"/>
          <w:szCs w:val="24"/>
        </w:rPr>
        <w:t>σ</w:t>
      </w:r>
      <w:r>
        <w:rPr>
          <w:rFonts w:eastAsia="Times New Roman" w:cs="Times New Roman"/>
          <w:szCs w:val="24"/>
        </w:rPr>
        <w:t xml:space="preserve">υμμαχία, εναντίον των Ηνωμένων Πολιτειών, εναντίον των εξοπλισμών. </w:t>
      </w:r>
    </w:p>
    <w:p w14:paraId="659801E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σοβαρά αυτά τα πράγματα, αν δέχεσθε οποιαδήποτε κριτική,</w:t>
      </w:r>
      <w:r>
        <w:rPr>
          <w:rFonts w:eastAsia="Times New Roman" w:cs="Times New Roman"/>
          <w:szCs w:val="24"/>
        </w:rPr>
        <w:t xml:space="preserve"> χωρίς να προσθέσω ότι αυτό το εισηγείται μαζί με τον Υπουργό Οικονομικών, ο οποίος επανειλημμένως από εδώ μας έχει κάνει μάθημα </w:t>
      </w:r>
      <w:proofErr w:type="spellStart"/>
      <w:r>
        <w:rPr>
          <w:rFonts w:eastAsia="Times New Roman" w:cs="Times New Roman"/>
          <w:szCs w:val="24"/>
        </w:rPr>
        <w:t>αριστεροφροσύνης</w:t>
      </w:r>
      <w:proofErr w:type="spellEnd"/>
      <w:r>
        <w:rPr>
          <w:rFonts w:eastAsia="Times New Roman" w:cs="Times New Roman"/>
          <w:szCs w:val="24"/>
        </w:rPr>
        <w:t>; Γίνεται η εισήγηση από ποιον; Από έναν Υπουργό ο οποίος ευθέως έχει δηλώσει τη διαφωνία του με την κύρια κυβε</w:t>
      </w:r>
      <w:r>
        <w:rPr>
          <w:rFonts w:eastAsia="Times New Roman" w:cs="Times New Roman"/>
          <w:szCs w:val="24"/>
        </w:rPr>
        <w:t xml:space="preserve">ρνητική γραμμή και βρίσκεται πιθανόν καθ’ οδόν εξόδου από την Κυβέρνηση. Πείτε μας τώρα οποιοσδήποτε έλλογος άνθρωπος </w:t>
      </w:r>
      <w:r>
        <w:rPr>
          <w:rFonts w:eastAsia="Times New Roman" w:cs="Times New Roman"/>
          <w:szCs w:val="24"/>
        </w:rPr>
        <w:lastRenderedPageBreak/>
        <w:t xml:space="preserve">μέσα σε αυτήν την Αίθουσα τι συμπέρασμα βγάζει απ’ όλα αυτά που έχετε να μας πείτε. </w:t>
      </w:r>
    </w:p>
    <w:p w14:paraId="659801F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προς την Κυβέρνηση έ</w:t>
      </w:r>
      <w:r>
        <w:rPr>
          <w:rFonts w:eastAsia="Times New Roman" w:cs="Times New Roman"/>
          <w:szCs w:val="24"/>
        </w:rPr>
        <w:t xml:space="preserve">χω χάσει κάθε ελπίδα. Ξέρω καλά ότι χάνω το σάλιο μου όλα αυτά τα χρόνια, αλλά τουλάχιστον ως προς τους Βουλευτές της κοινοβουλευτικής </w:t>
      </w:r>
      <w:r>
        <w:rPr>
          <w:rFonts w:eastAsia="Times New Roman" w:cs="Times New Roman"/>
          <w:szCs w:val="24"/>
        </w:rPr>
        <w:t>Π</w:t>
      </w:r>
      <w:r>
        <w:rPr>
          <w:rFonts w:eastAsia="Times New Roman" w:cs="Times New Roman"/>
          <w:szCs w:val="24"/>
        </w:rPr>
        <w:t>λειοψηφίας –και αναφέρομαι στην Πλειοψηφία του ΣΥΡΙΖΑ- σας λέω ένα πράγμα: Έχετε τουλάχιστον την υποχρέωση, κυρίες και κ</w:t>
      </w:r>
      <w:r>
        <w:rPr>
          <w:rFonts w:eastAsia="Times New Roman" w:cs="Times New Roman"/>
          <w:szCs w:val="24"/>
        </w:rPr>
        <w:t xml:space="preserve">ύριοι συνάδελφοι, να προασπίσετε ό,τι έχει απομείνει από την κοινοβουλευτική σας αξιοπρέπεια. Ψηφίζοντας τέτοιες διατάξεις δεν το πράττετε. </w:t>
      </w:r>
    </w:p>
    <w:p w14:paraId="659801F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59801F2" w14:textId="77777777" w:rsidR="00665451" w:rsidRDefault="00741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59801F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Σπυ</w:t>
      </w:r>
      <w:r>
        <w:rPr>
          <w:rFonts w:eastAsia="Times New Roman" w:cs="Times New Roman"/>
          <w:szCs w:val="24"/>
        </w:rPr>
        <w:t>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έχει τον λόγο. </w:t>
      </w:r>
    </w:p>
    <w:p w14:paraId="659801F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Θα είχα και εγώ, κύριε Πρόεδρε, πολύ την όρεξη να πειράξω τον κ. </w:t>
      </w:r>
      <w:proofErr w:type="spellStart"/>
      <w:r>
        <w:rPr>
          <w:rFonts w:eastAsia="Times New Roman" w:cs="Times New Roman"/>
          <w:szCs w:val="24"/>
        </w:rPr>
        <w:t>Δρίτσα</w:t>
      </w:r>
      <w:proofErr w:type="spellEnd"/>
      <w:r>
        <w:rPr>
          <w:rFonts w:eastAsia="Times New Roman" w:cs="Times New Roman"/>
          <w:szCs w:val="24"/>
        </w:rPr>
        <w:t xml:space="preserve"> με τον οποίο πριν από μερικά χρόνια είχα στην Αίθουσα αυτή μια πολύ </w:t>
      </w:r>
      <w:r>
        <w:rPr>
          <w:rFonts w:eastAsia="Times New Roman" w:cs="Times New Roman"/>
          <w:szCs w:val="24"/>
        </w:rPr>
        <w:lastRenderedPageBreak/>
        <w:t>μεγάλη συζήτηση για τις θέσεις του ΣΥΡΙΖΑ γι</w:t>
      </w:r>
      <w:r>
        <w:rPr>
          <w:rFonts w:eastAsia="Times New Roman" w:cs="Times New Roman"/>
          <w:szCs w:val="24"/>
        </w:rPr>
        <w:t xml:space="preserve">α το ΝΑΤΟ και που ορκιζόταν για τις συνεδριακές αποφάσεις του ΣΥΡΙΖΑ κατά του ΝΑΤΟ, αλλά, νομίζω, δεν είναι η μέρα. Διότι αυτό που έχει συμβεί, κυρίες και κύριοι, είναι εξωφρενικό. </w:t>
      </w:r>
    </w:p>
    <w:p w14:paraId="659801F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Υπουργέ, τι μας είπατε προ ολίγου; Μας είπατε ότι δεν συζητήσαμε την</w:t>
      </w:r>
      <w:r>
        <w:rPr>
          <w:rFonts w:eastAsia="Times New Roman" w:cs="Times New Roman"/>
          <w:szCs w:val="24"/>
        </w:rPr>
        <w:t xml:space="preserve"> τροπολογία αυτή στην Επιτροπή Εξοπλισμών, στην οποία εκ του νόμου έρχονται τα πάντα, πριν φθάσουν στην Ολομέλεια, σε ό,τι αφορά σε προμήθειες των Ενόπλων Δυνάμεων, διότι λείπατε από την Ελλάδα. Κοινώς, επειδή ήσασταν στο πάρτι της κόρης του Εμίρη του </w:t>
      </w:r>
      <w:proofErr w:type="spellStart"/>
      <w:r>
        <w:rPr>
          <w:rFonts w:eastAsia="Times New Roman" w:cs="Times New Roman"/>
          <w:szCs w:val="24"/>
        </w:rPr>
        <w:t>Ντου</w:t>
      </w:r>
      <w:r>
        <w:rPr>
          <w:rFonts w:eastAsia="Times New Roman" w:cs="Times New Roman"/>
          <w:szCs w:val="24"/>
        </w:rPr>
        <w:t>μπάι</w:t>
      </w:r>
      <w:proofErr w:type="spellEnd"/>
      <w:r>
        <w:rPr>
          <w:rFonts w:eastAsia="Times New Roman" w:cs="Times New Roman"/>
          <w:szCs w:val="24"/>
        </w:rPr>
        <w:t>, η Ελλάδα και η Ελληνική Βουλή δεν έπρεπε να μάθ</w:t>
      </w:r>
      <w:r>
        <w:rPr>
          <w:rFonts w:eastAsia="Times New Roman" w:cs="Times New Roman"/>
          <w:szCs w:val="24"/>
        </w:rPr>
        <w:t>ουν</w:t>
      </w:r>
      <w:r>
        <w:rPr>
          <w:rFonts w:eastAsia="Times New Roman" w:cs="Times New Roman"/>
          <w:szCs w:val="24"/>
        </w:rPr>
        <w:t xml:space="preserve"> ότι σκοπεύετε να φέρετε αντισταθμιστικά ωφελήματα. </w:t>
      </w:r>
    </w:p>
    <w:p w14:paraId="659801F6" w14:textId="77777777" w:rsidR="00665451" w:rsidRDefault="007410E1">
      <w:pPr>
        <w:spacing w:line="600" w:lineRule="auto"/>
        <w:ind w:firstLine="720"/>
        <w:jc w:val="both"/>
        <w:rPr>
          <w:rFonts w:eastAsia="Times New Roman" w:cs="Times New Roman"/>
          <w:b/>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Αυτά τα λέει η κ</w:t>
      </w:r>
      <w:r>
        <w:rPr>
          <w:rFonts w:eastAsia="Times New Roman" w:cs="Times New Roman"/>
          <w:szCs w:val="24"/>
        </w:rPr>
        <w:t>.</w:t>
      </w:r>
      <w:r>
        <w:rPr>
          <w:rFonts w:eastAsia="Times New Roman" w:cs="Times New Roman"/>
          <w:szCs w:val="24"/>
        </w:rPr>
        <w:t xml:space="preserve"> Μπακογιάννη!</w:t>
      </w:r>
    </w:p>
    <w:p w14:paraId="659801F7" w14:textId="77777777" w:rsidR="00665451" w:rsidRDefault="007410E1">
      <w:pPr>
        <w:spacing w:line="600" w:lineRule="auto"/>
        <w:ind w:firstLine="720"/>
        <w:jc w:val="both"/>
        <w:rPr>
          <w:rFonts w:eastAsia="Times New Roman" w:cs="Times New Roman"/>
          <w:szCs w:val="24"/>
        </w:rPr>
      </w:pPr>
      <w:r w:rsidRPr="008543CC">
        <w:rPr>
          <w:rFonts w:eastAsia="Times New Roman" w:cs="Times New Roman"/>
          <w:b/>
          <w:szCs w:val="24"/>
        </w:rPr>
        <w:t>ΣΠΥΡΙΔΩΝ</w:t>
      </w:r>
      <w:r>
        <w:rPr>
          <w:rFonts w:eastAsia="Times New Roman" w:cs="Times New Roman"/>
          <w:b/>
          <w:szCs w:val="24"/>
        </w:rPr>
        <w:t xml:space="preserve"> </w:t>
      </w:r>
      <w:r w:rsidRPr="008543CC">
        <w:rPr>
          <w:rFonts w:eastAsia="Times New Roman" w:cs="Times New Roman"/>
          <w:b/>
          <w:szCs w:val="24"/>
        </w:rPr>
        <w:t>-</w:t>
      </w:r>
      <w:r>
        <w:rPr>
          <w:rFonts w:eastAsia="Times New Roman" w:cs="Times New Roman"/>
          <w:b/>
          <w:szCs w:val="24"/>
        </w:rPr>
        <w:t xml:space="preserve"> </w:t>
      </w:r>
      <w:r w:rsidRPr="008543CC">
        <w:rPr>
          <w:rFonts w:eastAsia="Times New Roman" w:cs="Times New Roman"/>
          <w:b/>
          <w:szCs w:val="24"/>
        </w:rPr>
        <w:t>ΑΔΩΝΙΣ ΓΕΩΡΓΙΑΔΗΣ:</w:t>
      </w:r>
      <w:r>
        <w:rPr>
          <w:rFonts w:eastAsia="Times New Roman" w:cs="Times New Roman"/>
          <w:szCs w:val="24"/>
        </w:rPr>
        <w:t xml:space="preserve"> Κύριε </w:t>
      </w:r>
      <w:proofErr w:type="spellStart"/>
      <w:r>
        <w:rPr>
          <w:rFonts w:eastAsia="Times New Roman" w:cs="Times New Roman"/>
          <w:szCs w:val="24"/>
        </w:rPr>
        <w:t>Μπα</w:t>
      </w:r>
      <w:r>
        <w:rPr>
          <w:rFonts w:eastAsia="Times New Roman" w:cs="Times New Roman"/>
          <w:szCs w:val="24"/>
        </w:rPr>
        <w:t>λλή</w:t>
      </w:r>
      <w:proofErr w:type="spellEnd"/>
      <w:r>
        <w:rPr>
          <w:rFonts w:eastAsia="Times New Roman" w:cs="Times New Roman"/>
          <w:szCs w:val="24"/>
        </w:rPr>
        <w:t>, σας μιλάω πολύ καλόπιστα: Όσα είπατε είναι λάθος. Και διαβά</w:t>
      </w:r>
      <w:r>
        <w:rPr>
          <w:rFonts w:eastAsia="Times New Roman" w:cs="Times New Roman"/>
          <w:szCs w:val="24"/>
        </w:rPr>
        <w:lastRenderedPageBreak/>
        <w:t xml:space="preserve">σατε και από τα Πρακτικά της Επιτροπής Εξοπλιστικών, που είναι απόρρητα. Αλλά το προσπερνάω αυτό. Το προσπερνάω ότι διαβάσατε στη Βουλή απόρρητα Πρακτικά. </w:t>
      </w:r>
    </w:p>
    <w:p w14:paraId="659801F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ΣΥΜΕΩΝ ΜΠΑΛΛΗΣ: </w:t>
      </w:r>
      <w:r>
        <w:rPr>
          <w:rFonts w:eastAsia="Times New Roman" w:cs="Times New Roman"/>
          <w:szCs w:val="24"/>
        </w:rPr>
        <w:t>Τους τίτλους είπα, κ</w:t>
      </w:r>
      <w:r>
        <w:rPr>
          <w:rFonts w:eastAsia="Times New Roman" w:cs="Times New Roman"/>
          <w:szCs w:val="24"/>
        </w:rPr>
        <w:t>ύριε Γεωργιάδη.</w:t>
      </w:r>
    </w:p>
    <w:p w14:paraId="659801F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Εκείνη την ημέρα, αν θυμάστε, είχαμε βγάλει και τα κινητά από την Αίθουσα, κατ’ απαίτηση του Υπουργού, για να μην ακούγονται αυτά δημόσια.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προσπερνάω το τυπικό. </w:t>
      </w:r>
    </w:p>
    <w:p w14:paraId="659801FA" w14:textId="77777777" w:rsidR="00665451" w:rsidRDefault="007410E1">
      <w:pPr>
        <w:spacing w:line="600" w:lineRule="auto"/>
        <w:ind w:firstLine="720"/>
        <w:jc w:val="both"/>
        <w:rPr>
          <w:rFonts w:eastAsia="Times New Roman" w:cs="Times New Roman"/>
          <w:b/>
          <w:szCs w:val="24"/>
        </w:rPr>
      </w:pPr>
      <w:r>
        <w:rPr>
          <w:rFonts w:eastAsia="Times New Roman" w:cs="Times New Roman"/>
          <w:szCs w:val="24"/>
        </w:rPr>
        <w:t xml:space="preserve">Ό,τι διαβάσατε αφορούσε στην κύρια σύμβαση αναβαθμίσεως των </w:t>
      </w:r>
      <w:r>
        <w:rPr>
          <w:rFonts w:eastAsia="Times New Roman" w:cs="Times New Roman"/>
          <w:szCs w:val="24"/>
          <w:lang w:val="en-US"/>
        </w:rPr>
        <w:t>F</w:t>
      </w:r>
      <w:r>
        <w:rPr>
          <w:rFonts w:eastAsia="Times New Roman" w:cs="Times New Roman"/>
          <w:szCs w:val="24"/>
        </w:rPr>
        <w:t>-</w:t>
      </w:r>
      <w:r w:rsidRPr="008543CC">
        <w:rPr>
          <w:rFonts w:eastAsia="Times New Roman" w:cs="Times New Roman"/>
          <w:szCs w:val="24"/>
        </w:rPr>
        <w:t xml:space="preserve">16 </w:t>
      </w:r>
      <w:r>
        <w:rPr>
          <w:rFonts w:eastAsia="Times New Roman" w:cs="Times New Roman"/>
          <w:szCs w:val="24"/>
        </w:rPr>
        <w:t xml:space="preserve">και των πραγμάτων που η </w:t>
      </w:r>
      <w:r>
        <w:rPr>
          <w:rFonts w:eastAsia="Times New Roman" w:cs="Times New Roman"/>
          <w:szCs w:val="24"/>
        </w:rPr>
        <w:t>«</w:t>
      </w:r>
      <w:r w:rsidRPr="003C4AA8">
        <w:rPr>
          <w:rFonts w:eastAsia="Times New Roman" w:cs="Times New Roman"/>
          <w:sz w:val="22"/>
          <w:szCs w:val="24"/>
          <w:lang w:val="en-US"/>
        </w:rPr>
        <w:t>LOCKHEED</w:t>
      </w:r>
      <w:r w:rsidRPr="003C4AA8">
        <w:rPr>
          <w:rFonts w:eastAsia="Times New Roman" w:cs="Times New Roman"/>
          <w:sz w:val="22"/>
          <w:szCs w:val="24"/>
        </w:rPr>
        <w:t xml:space="preserve"> </w:t>
      </w:r>
      <w:r w:rsidRPr="003C4AA8">
        <w:rPr>
          <w:rFonts w:eastAsia="Times New Roman" w:cs="Times New Roman"/>
          <w:sz w:val="22"/>
          <w:szCs w:val="24"/>
          <w:lang w:val="en-US"/>
        </w:rPr>
        <w:t>MARTIN</w:t>
      </w:r>
      <w:r>
        <w:rPr>
          <w:rFonts w:eastAsia="Times New Roman" w:cs="Times New Roman"/>
          <w:sz w:val="22"/>
          <w:szCs w:val="24"/>
        </w:rPr>
        <w:t>»</w:t>
      </w:r>
      <w:r w:rsidRPr="003C4AA8">
        <w:rPr>
          <w:rFonts w:eastAsia="Times New Roman" w:cs="Times New Roman"/>
          <w:sz w:val="22"/>
          <w:szCs w:val="24"/>
        </w:rPr>
        <w:t xml:space="preserve"> </w:t>
      </w:r>
      <w:r>
        <w:rPr>
          <w:rFonts w:eastAsia="Times New Roman" w:cs="Times New Roman"/>
          <w:szCs w:val="24"/>
        </w:rPr>
        <w:t xml:space="preserve">θα αναλάμβανε να δώσει σαν </w:t>
      </w:r>
      <w:r>
        <w:rPr>
          <w:rFonts w:eastAsia="Times New Roman" w:cs="Times New Roman"/>
          <w:szCs w:val="24"/>
          <w:lang w:val="en-US"/>
        </w:rPr>
        <w:t>sub</w:t>
      </w:r>
      <w:r w:rsidRPr="008543CC">
        <w:rPr>
          <w:rFonts w:eastAsia="Times New Roman" w:cs="Times New Roman"/>
          <w:szCs w:val="24"/>
        </w:rPr>
        <w:t xml:space="preserve"> </w:t>
      </w:r>
      <w:r>
        <w:rPr>
          <w:rFonts w:eastAsia="Times New Roman" w:cs="Times New Roman"/>
          <w:szCs w:val="24"/>
          <w:lang w:val="en-US"/>
        </w:rPr>
        <w:t>constructor</w:t>
      </w:r>
      <w:r>
        <w:rPr>
          <w:rFonts w:eastAsia="Times New Roman" w:cs="Times New Roman"/>
          <w:szCs w:val="24"/>
        </w:rPr>
        <w:t xml:space="preserve">, σαν </w:t>
      </w:r>
      <w:proofErr w:type="spellStart"/>
      <w:r>
        <w:rPr>
          <w:rFonts w:eastAsia="Times New Roman" w:cs="Times New Roman"/>
          <w:szCs w:val="24"/>
        </w:rPr>
        <w:t>υποκατασκευαστής</w:t>
      </w:r>
      <w:proofErr w:type="spellEnd"/>
      <w:r>
        <w:rPr>
          <w:rFonts w:eastAsia="Times New Roman" w:cs="Times New Roman"/>
          <w:szCs w:val="24"/>
        </w:rPr>
        <w:t>, στην ΕΑΒ. Άσχετα εντελώς με τη σημερινή τροπολογία. Κα</w:t>
      </w:r>
      <w:r>
        <w:rPr>
          <w:rFonts w:eastAsia="Times New Roman" w:cs="Times New Roman"/>
          <w:szCs w:val="24"/>
        </w:rPr>
        <w:t>μ</w:t>
      </w:r>
      <w:r>
        <w:rPr>
          <w:rFonts w:eastAsia="Times New Roman" w:cs="Times New Roman"/>
          <w:szCs w:val="24"/>
        </w:rPr>
        <w:t>μία σχέση. Μπερδευτήκατε.</w:t>
      </w:r>
    </w:p>
    <w:p w14:paraId="659801F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το οποίο συζητάμε σήμερα δεν είχε συζητηθεί ποτέ στην Επιτροπή Εξοπλισμών και δεν είχε ούτε καν υπονοηθεί. Αντιθέτως, και ο κ. Καμμένος και ο κ. Τσίπρας σε όλες τους τις </w:t>
      </w:r>
      <w:r>
        <w:rPr>
          <w:rFonts w:eastAsia="Times New Roman" w:cs="Times New Roman"/>
          <w:szCs w:val="24"/>
        </w:rPr>
        <w:lastRenderedPageBreak/>
        <w:t>δημόσιες τοποθετήσεις διερρήγνυαν τα ιμάτιά τους ότι επί εποχής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w:t>
      </w:r>
      <w:r>
        <w:rPr>
          <w:rFonts w:eastAsia="Times New Roman" w:cs="Times New Roman"/>
          <w:szCs w:val="24"/>
        </w:rPr>
        <w:t>α υπάρχουν ποτέ αντισταθμιστικά ωφελήματα, διότι τα αντισταθμιστικά ωφελήματα ήταν ο τρόπος για να γίνεται η διαφθορά και να παίρνουν χρήματα οι επίορκοι. Αυτά είναι λέξεις του κ. Καμμένου και λέξεις του κ. Τσίπρα. Μάλιστα, ο κ. Τσίπρας επιπλέον είχε πει ό</w:t>
      </w:r>
      <w:r>
        <w:rPr>
          <w:rFonts w:eastAsia="Times New Roman" w:cs="Times New Roman"/>
          <w:szCs w:val="24"/>
        </w:rPr>
        <w:t xml:space="preserve">τι θα δώσουν μάχη για να μειωθεί το τίμημα έναντι όποιων άλλων υποχρεώσεων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rPr>
        <w:t xml:space="preserve">και αντισταθμιστικών ωφελημάτων του παρελθόντος. </w:t>
      </w:r>
    </w:p>
    <w:p w14:paraId="659801F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Πάμε τώρα στην ουσία. </w:t>
      </w:r>
    </w:p>
    <w:p w14:paraId="659801F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Είπατε, κύριε Υπουργέ, ότι δεσμεύεται η χώρα, λόγω της παλαιάς συμβάσεως του 2005, μέχρι τον Μάρτιο του 2019 να ολοκληρώσει τη διαδικασία των αντισταθμιστικών ωφελημάτων. Παρακαλώ πολύ, να καταθέσετε στη Βουλή το έγγραφο, βάσει του οποίου προβλεπόταν στη σ</w:t>
      </w:r>
      <w:r>
        <w:rPr>
          <w:rFonts w:eastAsia="Times New Roman" w:cs="Times New Roman"/>
          <w:szCs w:val="24"/>
        </w:rPr>
        <w:t xml:space="preserve">ύμβαση του 2005 </w:t>
      </w:r>
      <w:r>
        <w:rPr>
          <w:rFonts w:eastAsia="Times New Roman" w:cs="Times New Roman"/>
          <w:szCs w:val="24"/>
        </w:rPr>
        <w:t xml:space="preserve">ως </w:t>
      </w:r>
      <w:r>
        <w:rPr>
          <w:rFonts w:eastAsia="Times New Roman" w:cs="Times New Roman"/>
          <w:szCs w:val="24"/>
        </w:rPr>
        <w:t xml:space="preserve">καταληκτική ημερομηνία ο Μάρτιος του 2019. Διότι σε όλη τη σύμβαση του 2005 η μόνη αναφορά που υπάρχει -τουλάχιστον απ’ ό,τι είδα εγώ- είναι πενταετής δυνατότητα παράτασης, δηλαδή το αργότερο ως το 2010. Σήμερα για πρώτη φορά ακούσαμε </w:t>
      </w:r>
      <w:r>
        <w:rPr>
          <w:rFonts w:eastAsia="Times New Roman" w:cs="Times New Roman"/>
          <w:szCs w:val="24"/>
        </w:rPr>
        <w:t xml:space="preserve">από τον </w:t>
      </w:r>
      <w:r>
        <w:rPr>
          <w:rFonts w:eastAsia="Times New Roman" w:cs="Times New Roman"/>
          <w:szCs w:val="24"/>
        </w:rPr>
        <w:lastRenderedPageBreak/>
        <w:t>Υπουργό Εθνικής Άμυνας ότι δεν ήταν η παράταση μέχρι το 2010, αλλά ήταν η ενδεχόμενη παράταση μέχρι το 2019. Παρακαλώ πολύ, επειδή αυτό είναι πολύ σοβαρό και είναι επί της ουσίας, να καταθέσετε στη Βουλή το έγγραφο που λέει από το 2005 ότι μπορεί ν</w:t>
      </w:r>
      <w:r>
        <w:rPr>
          <w:rFonts w:eastAsia="Times New Roman" w:cs="Times New Roman"/>
          <w:szCs w:val="24"/>
        </w:rPr>
        <w:t>α γίνει η ολοκλήρωση μέχρι τον Μάρτιο του 2019.</w:t>
      </w:r>
    </w:p>
    <w:p w14:paraId="659801F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Εάν δεν έχετε τέτοιο έγγραφο, κύριε Υπουργέ, έχετε πει ψέματα στην Ολομέλεια για κάτι τόσο πολύ σοβαρό. Και είμαι βέβαιος ότι οι Βουλευτές του ΣΥΡΙΖΑ δεν πρόκειται να επιτρέψουν τέτοια ατιμία, όσο πειθήνια όρ</w:t>
      </w:r>
      <w:r>
        <w:rPr>
          <w:rFonts w:eastAsia="Times New Roman" w:cs="Times New Roman"/>
          <w:szCs w:val="24"/>
        </w:rPr>
        <w:t xml:space="preserve">γανα και αν είναι αυτής της κυβερνητικής Πλειοψηφίας. </w:t>
      </w:r>
    </w:p>
    <w:p w14:paraId="659801F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για να μην προσβάλλετε τη νοημοσύνη μας –γιατί μας προσβάλλετε διαρκώς- είπατε ότι την επιλογή θα την κάνει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εννοώ των εταιρειών που θα πάρουν τα χρήματα τα</w:t>
      </w:r>
      <w:r>
        <w:rPr>
          <w:rFonts w:eastAsia="Times New Roman" w:cs="Times New Roman"/>
          <w:szCs w:val="24"/>
        </w:rPr>
        <w:t xml:space="preserve"> επιπλέον, πέραν της ΕΑΒ. </w:t>
      </w:r>
    </w:p>
    <w:p w14:paraId="6598020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Πρώτον: Ξέρουμε ότι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rPr>
        <w:t xml:space="preserve">έχει συγκεκριμένες εταιρείες με τις οποίες συνεργάζεται στην Ελλάδα. Και μάλιστα, εταιρείες δικών σας ανθρώπων, πολύ φίλων σας, που σας έχουμε δει σε δεκάδες φωτογραφίες μαζί τους -δεν λέω </w:t>
      </w:r>
      <w:r>
        <w:rPr>
          <w:rFonts w:eastAsia="Times New Roman" w:cs="Times New Roman"/>
          <w:szCs w:val="24"/>
        </w:rPr>
        <w:lastRenderedPageBreak/>
        <w:t>παρανόμως, νομίμως- σε εκθέσεις στο εξωτερικό</w:t>
      </w:r>
      <w:r>
        <w:rPr>
          <w:rFonts w:eastAsia="Times New Roman" w:cs="Times New Roman"/>
          <w:szCs w:val="24"/>
        </w:rPr>
        <w:t>!</w:t>
      </w:r>
      <w:r>
        <w:rPr>
          <w:rFonts w:eastAsia="Times New Roman" w:cs="Times New Roman"/>
          <w:szCs w:val="24"/>
        </w:rPr>
        <w:t xml:space="preserve"> Άρα, μην μας λέτε ότι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rPr>
        <w:t xml:space="preserve">θα επιλέξει. Ξέρουμε με ποιον συνεργάζεται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rPr>
        <w:t>στην Ελλάδα. Άρα, ξέρουμε και ποιος θα πάρει τα λεφτά. Και το λέω γιατί νομίζετε ότι όλο το Σώμα είναι κ</w:t>
      </w:r>
      <w:r>
        <w:rPr>
          <w:rFonts w:eastAsia="Times New Roman" w:cs="Times New Roman"/>
          <w:szCs w:val="24"/>
        </w:rPr>
        <w:t xml:space="preserve">ουτοί. </w:t>
      </w:r>
    </w:p>
    <w:p w14:paraId="6598020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ΠΑΝΟΣ </w:t>
      </w:r>
      <w:r w:rsidRPr="00E53611">
        <w:rPr>
          <w:rFonts w:eastAsia="Times New Roman" w:cs="Times New Roman"/>
          <w:b/>
          <w:szCs w:val="24"/>
        </w:rPr>
        <w:t>ΚΑΜΜΕΝΟΣ (Υπουργός Εθνικής Άμυνας</w:t>
      </w:r>
      <w:r>
        <w:rPr>
          <w:rFonts w:eastAsia="Times New Roman" w:cs="Times New Roman"/>
          <w:b/>
          <w:szCs w:val="24"/>
        </w:rPr>
        <w:t xml:space="preserve"> </w:t>
      </w:r>
      <w:r w:rsidRPr="00E53611">
        <w:rPr>
          <w:rFonts w:eastAsia="Times New Roman" w:cs="Times New Roman"/>
          <w:b/>
          <w:szCs w:val="24"/>
        </w:rPr>
        <w:t>-</w:t>
      </w:r>
      <w:r>
        <w:rPr>
          <w:rFonts w:eastAsia="Times New Roman" w:cs="Times New Roman"/>
          <w:b/>
          <w:szCs w:val="24"/>
        </w:rPr>
        <w:t xml:space="preserve"> </w:t>
      </w:r>
      <w:r w:rsidRPr="00E53611">
        <w:rPr>
          <w:rFonts w:eastAsia="Times New Roman" w:cs="Times New Roman"/>
          <w:b/>
          <w:szCs w:val="24"/>
        </w:rPr>
        <w:t>Πρόεδρος των Ανεξαρτήτων Ελλήνων):</w:t>
      </w:r>
      <w:r>
        <w:rPr>
          <w:rFonts w:eastAsia="Times New Roman" w:cs="Times New Roman"/>
          <w:szCs w:val="24"/>
        </w:rPr>
        <w:t xml:space="preserve"> Για πείτε τα. </w:t>
      </w:r>
    </w:p>
    <w:p w14:paraId="6598020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ξέρετε τον λεγόμενο «</w:t>
      </w:r>
      <w:r>
        <w:rPr>
          <w:rFonts w:eastAsia="Times New Roman" w:cs="Times New Roman"/>
          <w:szCs w:val="24"/>
        </w:rPr>
        <w:t>Χ</w:t>
      </w:r>
      <w:r>
        <w:rPr>
          <w:rFonts w:eastAsia="Times New Roman" w:cs="Times New Roman"/>
          <w:szCs w:val="24"/>
        </w:rPr>
        <w:t xml:space="preserve">ριστιανό»; Δεν τον ξέρετε; Άρα, λοιπόν, μην μας κοροϊδεύετε, κύριε </w:t>
      </w:r>
      <w:proofErr w:type="spellStart"/>
      <w:r>
        <w:rPr>
          <w:rFonts w:eastAsia="Times New Roman" w:cs="Times New Roman"/>
          <w:szCs w:val="24"/>
        </w:rPr>
        <w:t>Καμμένε</w:t>
      </w:r>
      <w:proofErr w:type="spellEnd"/>
      <w:r>
        <w:rPr>
          <w:rFonts w:eastAsia="Times New Roman" w:cs="Times New Roman"/>
          <w:szCs w:val="24"/>
        </w:rPr>
        <w:t>.</w:t>
      </w:r>
    </w:p>
    <w:p w14:paraId="6598020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ΠΑΝΟΣ </w:t>
      </w:r>
      <w:r w:rsidRPr="00E53611">
        <w:rPr>
          <w:rFonts w:eastAsia="Times New Roman" w:cs="Times New Roman"/>
          <w:b/>
          <w:szCs w:val="24"/>
        </w:rPr>
        <w:t xml:space="preserve">ΚΑΜΜΕΝΟΣ </w:t>
      </w:r>
      <w:r>
        <w:rPr>
          <w:rFonts w:eastAsia="Times New Roman" w:cs="Times New Roman"/>
          <w:b/>
          <w:szCs w:val="24"/>
        </w:rPr>
        <w:t>(Υπουργός</w:t>
      </w:r>
      <w:r>
        <w:rPr>
          <w:rFonts w:eastAsia="Times New Roman" w:cs="Times New Roman"/>
          <w:b/>
          <w:szCs w:val="24"/>
        </w:rPr>
        <w:t xml:space="preserve">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τα πείτε να γραφτούν στα Πρακτικά. </w:t>
      </w:r>
    </w:p>
    <w:p w14:paraId="6598020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δεν αναφέρω ανθρώπους στο Κοινοβούλιο, όπως εσείς. Λέω ότι οι εταιρείες που συνεργάζεται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rPr>
        <w:t xml:space="preserve">ξέρουμε ποιες είναι. </w:t>
      </w:r>
    </w:p>
    <w:p w14:paraId="65980205"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w:t>
      </w:r>
      <w:r w:rsidRPr="00E53611">
        <w:rPr>
          <w:rFonts w:eastAsia="Times New Roman" w:cs="Times New Roman"/>
          <w:b/>
          <w:szCs w:val="24"/>
        </w:rPr>
        <w:t xml:space="preserve">ΚΑΜΜΕΝΟΣ </w:t>
      </w:r>
      <w:r>
        <w:rPr>
          <w:rFonts w:eastAsia="Times New Roman" w:cs="Times New Roman"/>
          <w:b/>
          <w:szCs w:val="24"/>
        </w:rPr>
        <w:t>(Υπουργός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Ποιες είναι;</w:t>
      </w:r>
    </w:p>
    <w:p w14:paraId="65980206"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Και αν ερχόσασταν στην Επιτροπή Εξοπλισμών, όπου είναι κλειστά τα Πρακτικά και δεν είναι στην τηλεόραση, θα μπορούσαμε, κύριε </w:t>
      </w:r>
      <w:proofErr w:type="spellStart"/>
      <w:r>
        <w:rPr>
          <w:rFonts w:eastAsia="Times New Roman" w:cs="Times New Roman"/>
          <w:szCs w:val="24"/>
        </w:rPr>
        <w:t>Καμμένε</w:t>
      </w:r>
      <w:proofErr w:type="spellEnd"/>
      <w:r>
        <w:rPr>
          <w:rFonts w:eastAsia="Times New Roman" w:cs="Times New Roman"/>
          <w:szCs w:val="24"/>
        </w:rPr>
        <w:t xml:space="preserve">, </w:t>
      </w:r>
      <w:r>
        <w:rPr>
          <w:rFonts w:eastAsia="Times New Roman" w:cs="Times New Roman"/>
          <w:szCs w:val="24"/>
        </w:rPr>
        <w:t>να τα πούμε. Αλλά τι κάνατε;</w:t>
      </w:r>
    </w:p>
    <w:p w14:paraId="65980207"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w:t>
      </w:r>
      <w:r w:rsidRPr="00E53611">
        <w:rPr>
          <w:rFonts w:eastAsia="Times New Roman" w:cs="Times New Roman"/>
          <w:b/>
          <w:szCs w:val="24"/>
        </w:rPr>
        <w:t xml:space="preserve"> </w:t>
      </w:r>
      <w:r>
        <w:rPr>
          <w:rFonts w:eastAsia="Times New Roman" w:cs="Times New Roman"/>
          <w:b/>
          <w:szCs w:val="24"/>
        </w:rPr>
        <w:t>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το πείτε τώρα, κύριε Γεωργιάδη, το όνομα της εταιρείας που ξέρετε. </w:t>
      </w:r>
    </w:p>
    <w:p w14:paraId="6598020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 φέρετε στην </w:t>
      </w:r>
      <w:r>
        <w:rPr>
          <w:rFonts w:eastAsia="Times New Roman" w:cs="Times New Roman"/>
          <w:szCs w:val="24"/>
        </w:rPr>
        <w:t>ε</w:t>
      </w:r>
      <w:r>
        <w:rPr>
          <w:rFonts w:eastAsia="Times New Roman" w:cs="Times New Roman"/>
          <w:szCs w:val="24"/>
        </w:rPr>
        <w:t xml:space="preserve">πιτροπή την τροπολογία. </w:t>
      </w:r>
    </w:p>
    <w:p w14:paraId="6598020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w:t>
      </w:r>
      <w:r>
        <w:rPr>
          <w:rFonts w:eastAsia="Times New Roman" w:cs="Times New Roman"/>
          <w:b/>
          <w:szCs w:val="24"/>
        </w:rPr>
        <w:t>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πείτε τα ονόματα. Έχετε υποχρέωση. </w:t>
      </w:r>
    </w:p>
    <w:p w14:paraId="6598020A"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 φέρετε στην </w:t>
      </w:r>
      <w:r>
        <w:rPr>
          <w:rFonts w:eastAsia="Times New Roman" w:cs="Times New Roman"/>
          <w:szCs w:val="24"/>
        </w:rPr>
        <w:t>ε</w:t>
      </w:r>
      <w:r>
        <w:rPr>
          <w:rFonts w:eastAsia="Times New Roman" w:cs="Times New Roman"/>
          <w:szCs w:val="24"/>
        </w:rPr>
        <w:t xml:space="preserve">πιτροπή την τροπολογία, κύριε </w:t>
      </w:r>
      <w:proofErr w:type="spellStart"/>
      <w:r>
        <w:rPr>
          <w:rFonts w:eastAsia="Times New Roman" w:cs="Times New Roman"/>
          <w:szCs w:val="24"/>
        </w:rPr>
        <w:t>Καμμένε</w:t>
      </w:r>
      <w:proofErr w:type="spellEnd"/>
      <w:r>
        <w:rPr>
          <w:rFonts w:eastAsia="Times New Roman" w:cs="Times New Roman"/>
          <w:szCs w:val="24"/>
        </w:rPr>
        <w:t xml:space="preserve">. </w:t>
      </w:r>
    </w:p>
    <w:p w14:paraId="6598020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w:t>
      </w:r>
      <w:r>
        <w:rPr>
          <w:rFonts w:eastAsia="Times New Roman" w:cs="Times New Roman"/>
          <w:b/>
          <w:szCs w:val="24"/>
        </w:rPr>
        <w:t>ήτων Ελλήνων):</w:t>
      </w:r>
      <w:r>
        <w:rPr>
          <w:rFonts w:eastAsia="Times New Roman" w:cs="Times New Roman"/>
          <w:szCs w:val="24"/>
        </w:rPr>
        <w:t xml:space="preserve"> Να πείτε τα ονόματα!</w:t>
      </w:r>
    </w:p>
    <w:p w14:paraId="6598020C"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Παρακάμψατε τον νόμο!</w:t>
      </w:r>
    </w:p>
    <w:p w14:paraId="6598020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Πείτε τα ονόματα των εταιρειών ενώπιον του Κοινοβουλίου.</w:t>
      </w:r>
    </w:p>
    <w:p w14:paraId="6598020E"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Παρακάμψατε τον νόμο!</w:t>
      </w:r>
    </w:p>
    <w:p w14:paraId="6598020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Πείτε τα ονόματα! Αν δεν είστε ψεύτης, πείτε τα ονόματα των εταιρειών!</w:t>
      </w:r>
    </w:p>
    <w:p w14:paraId="6598021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με διακόπτει.</w:t>
      </w:r>
    </w:p>
    <w:p w14:paraId="6598021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Θα φέρετε την τροπολογία, </w:t>
      </w:r>
      <w:r>
        <w:rPr>
          <w:rFonts w:eastAsia="Times New Roman" w:cs="Times New Roman"/>
          <w:szCs w:val="24"/>
        </w:rPr>
        <w:t xml:space="preserve">κυρίες και κύριοι, στην Επιτροπή Εξοπλισμών, όπως προβλέπει ο νόμος, που είναι κλειστή η συνεδρίαση και τότε θα μπορούμε να πούμε και τα ονόματα. Όχι στην Ολομέλεια για να θίγουμε ανθρώπους. </w:t>
      </w:r>
    </w:p>
    <w:p w14:paraId="6598021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Ξαναλέω, όμως: Κύριε Υπουργέ, ενώ υποτίθεται έχουμε το θρίλερ ότ</w:t>
      </w:r>
      <w:r>
        <w:rPr>
          <w:rFonts w:eastAsia="Times New Roman" w:cs="Times New Roman"/>
          <w:szCs w:val="24"/>
        </w:rPr>
        <w:t xml:space="preserve">ι θα φύγετε από την Κυβέρνηση, είτε σήμερα είτε την </w:t>
      </w:r>
      <w:r>
        <w:rPr>
          <w:rFonts w:eastAsia="Times New Roman" w:cs="Times New Roman"/>
          <w:szCs w:val="24"/>
        </w:rPr>
        <w:lastRenderedPageBreak/>
        <w:t>Παρασκευή είτε την άλλη Παρασκευή, γιατί δεν αφήσατε, αφού το περιθώριο του χρόνου είναι μέχρι τον Μάρτιο, ο επόμενος Υπουργός Αμύνης να φέρει τη συγκεκριμένη τροπολογία στη Βουλή, αφού εσείς είναι να φύγ</w:t>
      </w:r>
      <w:r>
        <w:rPr>
          <w:rFonts w:eastAsia="Times New Roman" w:cs="Times New Roman"/>
          <w:szCs w:val="24"/>
        </w:rPr>
        <w:t>ετε;</w:t>
      </w:r>
    </w:p>
    <w:p w14:paraId="65980213" w14:textId="77777777" w:rsidR="00665451" w:rsidRDefault="007410E1">
      <w:pPr>
        <w:spacing w:line="600" w:lineRule="auto"/>
        <w:ind w:firstLine="720"/>
        <w:jc w:val="both"/>
        <w:rPr>
          <w:rFonts w:eastAsia="Times New Roman" w:cs="Times New Roman"/>
          <w:szCs w:val="24"/>
        </w:rPr>
      </w:pPr>
      <w:r w:rsidRPr="001420A2">
        <w:rPr>
          <w:rFonts w:eastAsia="Times New Roman" w:cs="Times New Roman"/>
          <w:szCs w:val="24"/>
        </w:rPr>
        <w:t xml:space="preserve">Γιατί </w:t>
      </w:r>
      <w:r w:rsidRPr="00614757">
        <w:rPr>
          <w:rFonts w:eastAsia="Times New Roman" w:cs="Times New Roman"/>
        </w:rPr>
        <w:t>έπρεπε</w:t>
      </w:r>
      <w:r>
        <w:rPr>
          <w:rFonts w:eastAsia="Times New Roman" w:cs="Times New Roman"/>
          <w:szCs w:val="24"/>
        </w:rPr>
        <w:t xml:space="preserve"> εσείς να φέρετε </w:t>
      </w:r>
      <w:r w:rsidRPr="001420A2">
        <w:rPr>
          <w:rFonts w:eastAsia="Times New Roman" w:cs="Times New Roman"/>
          <w:szCs w:val="24"/>
        </w:rPr>
        <w:t xml:space="preserve">στη Βουλή </w:t>
      </w:r>
      <w:r>
        <w:rPr>
          <w:rFonts w:eastAsia="Times New Roman" w:cs="Times New Roman"/>
          <w:szCs w:val="24"/>
        </w:rPr>
        <w:t>αυτή</w:t>
      </w:r>
      <w:r w:rsidRPr="001420A2">
        <w:rPr>
          <w:rFonts w:eastAsia="Times New Roman" w:cs="Times New Roman"/>
          <w:szCs w:val="24"/>
        </w:rPr>
        <w:t xml:space="preserve"> την τροπολογία μερικά εικοσιτετράωρα πριν από τη </w:t>
      </w:r>
      <w:proofErr w:type="spellStart"/>
      <w:r>
        <w:rPr>
          <w:rFonts w:eastAsia="Times New Roman" w:cs="Times New Roman"/>
          <w:szCs w:val="24"/>
        </w:rPr>
        <w:t>θρυλούμενη</w:t>
      </w:r>
      <w:proofErr w:type="spellEnd"/>
      <w:r>
        <w:rPr>
          <w:rFonts w:eastAsia="Times New Roman" w:cs="Times New Roman"/>
          <w:szCs w:val="24"/>
        </w:rPr>
        <w:t xml:space="preserve"> έξοδό σας από την Κ</w:t>
      </w:r>
      <w:r w:rsidRPr="001420A2">
        <w:rPr>
          <w:rFonts w:eastAsia="Times New Roman" w:cs="Times New Roman"/>
          <w:szCs w:val="24"/>
        </w:rPr>
        <w:t>υβέρνηση</w:t>
      </w:r>
      <w:r>
        <w:rPr>
          <w:rFonts w:eastAsia="Times New Roman" w:cs="Times New Roman"/>
          <w:szCs w:val="24"/>
        </w:rPr>
        <w:t>; Φ</w:t>
      </w:r>
      <w:r w:rsidRPr="001420A2">
        <w:rPr>
          <w:rFonts w:eastAsia="Times New Roman" w:cs="Times New Roman"/>
          <w:szCs w:val="24"/>
        </w:rPr>
        <w:t>υσικά</w:t>
      </w:r>
      <w:r>
        <w:rPr>
          <w:rFonts w:eastAsia="Times New Roman" w:cs="Times New Roman"/>
          <w:szCs w:val="24"/>
        </w:rPr>
        <w:t>,</w:t>
      </w:r>
      <w:r w:rsidRPr="001420A2">
        <w:rPr>
          <w:rFonts w:eastAsia="Times New Roman" w:cs="Times New Roman"/>
          <w:szCs w:val="24"/>
        </w:rPr>
        <w:t xml:space="preserve"> εγώ δεν πιστεύω </w:t>
      </w:r>
      <w:r w:rsidRPr="002B5B2E">
        <w:rPr>
          <w:rFonts w:eastAsia="Times New Roman"/>
          <w:bCs/>
          <w:shd w:val="clear" w:color="auto" w:fill="FFFFFF"/>
        </w:rPr>
        <w:t>ότι</w:t>
      </w:r>
      <w:r>
        <w:rPr>
          <w:rFonts w:eastAsia="Times New Roman" w:cs="Times New Roman"/>
          <w:szCs w:val="24"/>
        </w:rPr>
        <w:t xml:space="preserve"> </w:t>
      </w:r>
      <w:r w:rsidRPr="001420A2">
        <w:rPr>
          <w:rFonts w:eastAsia="Times New Roman" w:cs="Times New Roman"/>
          <w:szCs w:val="24"/>
        </w:rPr>
        <w:t>θα φύγετε</w:t>
      </w:r>
      <w:r>
        <w:rPr>
          <w:rFonts w:eastAsia="Times New Roman" w:cs="Times New Roman"/>
          <w:szCs w:val="24"/>
        </w:rPr>
        <w:t>,</w:t>
      </w:r>
      <w:r w:rsidRPr="001420A2">
        <w:rPr>
          <w:rFonts w:eastAsia="Times New Roman" w:cs="Times New Roman"/>
          <w:szCs w:val="24"/>
        </w:rPr>
        <w:t xml:space="preserve"> ούτε </w:t>
      </w:r>
      <w:r>
        <w:rPr>
          <w:rFonts w:eastAsia="Times New Roman" w:cs="Times New Roman"/>
          <w:szCs w:val="24"/>
        </w:rPr>
        <w:t xml:space="preserve">πιστεύω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κάνετε τίποτα</w:t>
      </w:r>
      <w:r w:rsidRPr="001420A2">
        <w:rPr>
          <w:rFonts w:eastAsia="Times New Roman" w:cs="Times New Roman"/>
          <w:szCs w:val="24"/>
        </w:rPr>
        <w:t xml:space="preserve"> από όλα αυτά</w:t>
      </w:r>
      <w:r>
        <w:rPr>
          <w:rFonts w:eastAsia="Times New Roman" w:cs="Times New Roman"/>
          <w:szCs w:val="24"/>
        </w:rPr>
        <w:t xml:space="preserve">. Την καρέκλα σας τη λατρεύετε. </w:t>
      </w:r>
      <w:r w:rsidRPr="001420A2">
        <w:rPr>
          <w:rFonts w:eastAsia="Times New Roman" w:cs="Times New Roman"/>
          <w:szCs w:val="24"/>
        </w:rPr>
        <w:t xml:space="preserve"> </w:t>
      </w:r>
    </w:p>
    <w:p w14:paraId="6598021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Οφείλουν, </w:t>
      </w:r>
      <w:r w:rsidRPr="00D355DE">
        <w:rPr>
          <w:rFonts w:eastAsia="Times New Roman" w:cs="Times New Roman"/>
          <w:bCs/>
          <w:shd w:val="clear" w:color="auto" w:fill="FFFFFF"/>
        </w:rPr>
        <w:t>όμως</w:t>
      </w:r>
      <w:r>
        <w:rPr>
          <w:rFonts w:eastAsia="Times New Roman" w:cs="Times New Roman"/>
          <w:szCs w:val="24"/>
        </w:rPr>
        <w:t>, οι Β</w:t>
      </w:r>
      <w:r w:rsidRPr="001420A2">
        <w:rPr>
          <w:rFonts w:eastAsia="Times New Roman" w:cs="Times New Roman"/>
          <w:szCs w:val="24"/>
        </w:rPr>
        <w:t>ουλευτές του ΣΥΡΙΖΑ</w:t>
      </w:r>
      <w:r>
        <w:rPr>
          <w:rFonts w:eastAsia="Times New Roman" w:cs="Times New Roman"/>
          <w:szCs w:val="24"/>
        </w:rPr>
        <w:t xml:space="preserve"> να τοποθετηθούν. Α</w:t>
      </w:r>
      <w:r w:rsidRPr="001420A2">
        <w:rPr>
          <w:rFonts w:eastAsia="Times New Roman" w:cs="Times New Roman"/>
          <w:szCs w:val="24"/>
        </w:rPr>
        <w:t xml:space="preserve">ναφέρομαι σε εκείνους </w:t>
      </w:r>
      <w:r>
        <w:rPr>
          <w:rFonts w:eastAsia="Times New Roman" w:cs="Times New Roman"/>
          <w:szCs w:val="24"/>
        </w:rPr>
        <w:t>-</w:t>
      </w:r>
      <w:r w:rsidRPr="001420A2">
        <w:rPr>
          <w:rFonts w:eastAsia="Times New Roman" w:cs="Times New Roman"/>
          <w:szCs w:val="24"/>
        </w:rPr>
        <w:t xml:space="preserve">γιατί εγώ </w:t>
      </w:r>
      <w:r>
        <w:rPr>
          <w:rFonts w:eastAsia="Times New Roman" w:cs="Times New Roman"/>
          <w:szCs w:val="24"/>
        </w:rPr>
        <w:t xml:space="preserve">δεν </w:t>
      </w:r>
      <w:r w:rsidRPr="00022913">
        <w:rPr>
          <w:rFonts w:eastAsia="Times New Roman"/>
          <w:bCs/>
          <w:shd w:val="clear" w:color="auto" w:fill="FFFFFF"/>
        </w:rPr>
        <w:t>θα</w:t>
      </w:r>
      <w:r>
        <w:rPr>
          <w:rFonts w:eastAsia="Times New Roman" w:cs="Times New Roman"/>
          <w:szCs w:val="24"/>
        </w:rPr>
        <w:t xml:space="preserve"> </w:t>
      </w:r>
      <w:r w:rsidRPr="001420A2">
        <w:rPr>
          <w:rFonts w:eastAsia="Times New Roman" w:cs="Times New Roman"/>
          <w:szCs w:val="24"/>
        </w:rPr>
        <w:t xml:space="preserve">αναφέρω ονόματα και </w:t>
      </w:r>
      <w:r>
        <w:rPr>
          <w:rFonts w:eastAsia="Times New Roman" w:cs="Times New Roman"/>
          <w:szCs w:val="24"/>
        </w:rPr>
        <w:t xml:space="preserve">Πρακτικά, κύριε </w:t>
      </w:r>
      <w:proofErr w:type="spellStart"/>
      <w:r>
        <w:rPr>
          <w:rFonts w:eastAsia="Times New Roman" w:cs="Times New Roman"/>
          <w:szCs w:val="24"/>
        </w:rPr>
        <w:t>Μπαλλή</w:t>
      </w:r>
      <w:proofErr w:type="spellEnd"/>
      <w:r>
        <w:rPr>
          <w:rFonts w:eastAsia="Times New Roman" w:cs="Times New Roman"/>
          <w:szCs w:val="24"/>
        </w:rPr>
        <w:t xml:space="preserve">- </w:t>
      </w:r>
      <w:r w:rsidRPr="001420A2">
        <w:rPr>
          <w:rFonts w:eastAsia="Times New Roman" w:cs="Times New Roman"/>
          <w:szCs w:val="24"/>
        </w:rPr>
        <w:t>επειδή ήμασταν στην Επιτροπή Εξοπλισμών</w:t>
      </w:r>
      <w:r>
        <w:rPr>
          <w:rFonts w:eastAsia="Times New Roman" w:cs="Times New Roman"/>
          <w:szCs w:val="24"/>
        </w:rPr>
        <w:t xml:space="preserve"> </w:t>
      </w:r>
      <w:r w:rsidRPr="00F331DF">
        <w:rPr>
          <w:rFonts w:eastAsia="Times New Roman"/>
          <w:bCs/>
        </w:rPr>
        <w:t>και</w:t>
      </w:r>
      <w:r w:rsidRPr="001420A2">
        <w:rPr>
          <w:rFonts w:eastAsia="Times New Roman" w:cs="Times New Roman"/>
          <w:szCs w:val="24"/>
        </w:rPr>
        <w:t xml:space="preserve"> </w:t>
      </w:r>
      <w:r>
        <w:rPr>
          <w:rFonts w:eastAsia="Times New Roman" w:cs="Times New Roman"/>
          <w:szCs w:val="24"/>
        </w:rPr>
        <w:t>ξέρουμε π</w:t>
      </w:r>
      <w:r w:rsidRPr="001420A2">
        <w:rPr>
          <w:rFonts w:eastAsia="Times New Roman" w:cs="Times New Roman"/>
          <w:szCs w:val="24"/>
        </w:rPr>
        <w:t xml:space="preserve">οιοι </w:t>
      </w:r>
      <w:r>
        <w:rPr>
          <w:rFonts w:eastAsia="Times New Roman" w:cs="Times New Roman"/>
          <w:szCs w:val="24"/>
        </w:rPr>
        <w:t>Β</w:t>
      </w:r>
      <w:r w:rsidRPr="001420A2">
        <w:rPr>
          <w:rFonts w:eastAsia="Times New Roman" w:cs="Times New Roman"/>
          <w:szCs w:val="24"/>
        </w:rPr>
        <w:t>ουλευτές του ΣΥΡΙΖΑ είχα</w:t>
      </w:r>
      <w:r>
        <w:rPr>
          <w:rFonts w:eastAsia="Times New Roman" w:cs="Times New Roman"/>
          <w:szCs w:val="24"/>
        </w:rPr>
        <w:t>ν</w:t>
      </w:r>
      <w:r w:rsidRPr="001420A2">
        <w:rPr>
          <w:rFonts w:eastAsia="Times New Roman" w:cs="Times New Roman"/>
          <w:szCs w:val="24"/>
        </w:rPr>
        <w:t xml:space="preserve"> από την αρχή </w:t>
      </w:r>
      <w:r>
        <w:rPr>
          <w:rFonts w:eastAsia="Times New Roman" w:cs="Times New Roman"/>
          <w:szCs w:val="24"/>
        </w:rPr>
        <w:t>εκφράσει</w:t>
      </w:r>
      <w:r w:rsidRPr="001420A2">
        <w:rPr>
          <w:rFonts w:eastAsia="Times New Roman" w:cs="Times New Roman"/>
          <w:szCs w:val="24"/>
        </w:rPr>
        <w:t xml:space="preserve"> πολύ σοβαρές ενστάσεις </w:t>
      </w:r>
      <w:r>
        <w:rPr>
          <w:rFonts w:eastAsia="Times New Roman" w:cs="Times New Roman"/>
          <w:szCs w:val="24"/>
        </w:rPr>
        <w:t xml:space="preserve">για την αναβάθμιση των </w:t>
      </w:r>
      <w:r w:rsidRPr="001420A2">
        <w:rPr>
          <w:rFonts w:eastAsia="Times New Roman" w:cs="Times New Roman"/>
          <w:szCs w:val="24"/>
        </w:rPr>
        <w:t>F</w:t>
      </w:r>
      <w:r>
        <w:rPr>
          <w:rFonts w:eastAsia="Times New Roman" w:cs="Times New Roman"/>
          <w:szCs w:val="24"/>
        </w:rPr>
        <w:t>-16. Εμείς, ω</w:t>
      </w:r>
      <w:r w:rsidRPr="001420A2">
        <w:rPr>
          <w:rFonts w:eastAsia="Times New Roman" w:cs="Times New Roman"/>
          <w:szCs w:val="24"/>
        </w:rPr>
        <w:t>ς Νέα Δημοκρατία</w:t>
      </w:r>
      <w:r>
        <w:rPr>
          <w:rFonts w:eastAsia="Times New Roman" w:cs="Times New Roman"/>
          <w:szCs w:val="24"/>
        </w:rPr>
        <w:t>,</w:t>
      </w:r>
      <w:r w:rsidRPr="001420A2">
        <w:rPr>
          <w:rFonts w:eastAsia="Times New Roman" w:cs="Times New Roman"/>
          <w:szCs w:val="24"/>
        </w:rPr>
        <w:t xml:space="preserve"> ήμασταν πάντα </w:t>
      </w:r>
      <w:r>
        <w:rPr>
          <w:rFonts w:eastAsia="Times New Roman" w:cs="Times New Roman"/>
          <w:szCs w:val="24"/>
        </w:rPr>
        <w:t xml:space="preserve">υπέρ της </w:t>
      </w:r>
      <w:r w:rsidRPr="001420A2">
        <w:rPr>
          <w:rFonts w:eastAsia="Times New Roman" w:cs="Times New Roman"/>
          <w:szCs w:val="24"/>
        </w:rPr>
        <w:t>αναβ</w:t>
      </w:r>
      <w:r>
        <w:rPr>
          <w:rFonts w:eastAsia="Times New Roman" w:cs="Times New Roman"/>
          <w:szCs w:val="24"/>
        </w:rPr>
        <w:t>αθμίσεως</w:t>
      </w:r>
      <w:r w:rsidRPr="001420A2">
        <w:rPr>
          <w:rFonts w:eastAsia="Times New Roman" w:cs="Times New Roman"/>
          <w:szCs w:val="24"/>
        </w:rPr>
        <w:t xml:space="preserve"> των F</w:t>
      </w:r>
      <w:r>
        <w:rPr>
          <w:rFonts w:eastAsia="Times New Roman" w:cs="Times New Roman"/>
          <w:szCs w:val="24"/>
        </w:rPr>
        <w:t xml:space="preserve">-16.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π</w:t>
      </w:r>
      <w:r w:rsidRPr="001420A2">
        <w:rPr>
          <w:rFonts w:eastAsia="Times New Roman" w:cs="Times New Roman"/>
          <w:szCs w:val="24"/>
        </w:rPr>
        <w:t xml:space="preserve">ολλοί </w:t>
      </w:r>
      <w:r>
        <w:rPr>
          <w:rFonts w:eastAsia="Times New Roman" w:cs="Times New Roman"/>
          <w:szCs w:val="24"/>
        </w:rPr>
        <w:t>Β</w:t>
      </w:r>
      <w:r w:rsidRPr="001420A2">
        <w:rPr>
          <w:rFonts w:eastAsia="Times New Roman" w:cs="Times New Roman"/>
          <w:szCs w:val="24"/>
        </w:rPr>
        <w:t xml:space="preserve">ουλευτές του ΣΥΡΙΖΑ </w:t>
      </w:r>
      <w:r>
        <w:rPr>
          <w:rFonts w:eastAsia="Times New Roman" w:cs="Times New Roman"/>
          <w:szCs w:val="24"/>
        </w:rPr>
        <w:t xml:space="preserve">είχαν ενστάσεις. </w:t>
      </w:r>
    </w:p>
    <w:p w14:paraId="6598021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Αυτοί οι Β</w:t>
      </w:r>
      <w:r w:rsidRPr="001420A2">
        <w:rPr>
          <w:rFonts w:eastAsia="Times New Roman" w:cs="Times New Roman"/>
          <w:szCs w:val="24"/>
        </w:rPr>
        <w:t>ουλευτές του ΣΥΡΙΖΑ</w:t>
      </w:r>
      <w:r>
        <w:rPr>
          <w:rFonts w:eastAsia="Times New Roman" w:cs="Times New Roman"/>
          <w:szCs w:val="24"/>
        </w:rPr>
        <w:t>,</w:t>
      </w:r>
      <w:r w:rsidRPr="001420A2">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έθεταν </w:t>
      </w:r>
      <w:r w:rsidRPr="001420A2">
        <w:rPr>
          <w:rFonts w:eastAsia="Times New Roman" w:cs="Times New Roman"/>
          <w:szCs w:val="24"/>
        </w:rPr>
        <w:t xml:space="preserve">συνεχώς ενστάσεις για την αναβάθμιση </w:t>
      </w:r>
      <w:r w:rsidRPr="001420A2">
        <w:rPr>
          <w:rFonts w:eastAsia="Times New Roman" w:cs="Times New Roman"/>
          <w:szCs w:val="24"/>
        </w:rPr>
        <w:t>των F</w:t>
      </w:r>
      <w:r>
        <w:rPr>
          <w:rFonts w:eastAsia="Times New Roman" w:cs="Times New Roman"/>
          <w:szCs w:val="24"/>
        </w:rPr>
        <w:t xml:space="preserve">-16 σε </w:t>
      </w:r>
      <w:proofErr w:type="spellStart"/>
      <w:r w:rsidRPr="001420A2">
        <w:rPr>
          <w:rFonts w:eastAsia="Times New Roman" w:cs="Times New Roman"/>
          <w:szCs w:val="24"/>
        </w:rPr>
        <w:t>Viper</w:t>
      </w:r>
      <w:proofErr w:type="spellEnd"/>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κάτσουν τώρα </w:t>
      </w:r>
      <w:r w:rsidRPr="002314B3">
        <w:rPr>
          <w:rFonts w:eastAsia="Times New Roman"/>
          <w:bCs/>
          <w:shd w:val="clear" w:color="auto" w:fill="FFFFFF"/>
        </w:rPr>
        <w:t>να</w:t>
      </w:r>
      <w:r>
        <w:rPr>
          <w:rFonts w:eastAsia="Times New Roman" w:cs="Times New Roman"/>
          <w:szCs w:val="24"/>
        </w:rPr>
        <w:t xml:space="preserve"> </w:t>
      </w:r>
      <w:r w:rsidRPr="001420A2">
        <w:rPr>
          <w:rFonts w:eastAsia="Times New Roman" w:cs="Times New Roman"/>
          <w:szCs w:val="24"/>
        </w:rPr>
        <w:t xml:space="preserve">ψηφίσουν μία τροπολογία </w:t>
      </w:r>
      <w:r w:rsidRPr="008F0891">
        <w:rPr>
          <w:rFonts w:eastAsia="Times New Roman" w:cs="Times New Roman"/>
          <w:bCs/>
          <w:shd w:val="clear" w:color="auto" w:fill="FFFFFF"/>
        </w:rPr>
        <w:t>που</w:t>
      </w:r>
      <w:r>
        <w:rPr>
          <w:rFonts w:eastAsia="Times New Roman" w:cs="Times New Roman"/>
          <w:szCs w:val="24"/>
        </w:rPr>
        <w:t xml:space="preserve"> έρχεται την</w:t>
      </w:r>
      <w:r w:rsidRPr="001420A2">
        <w:rPr>
          <w:rFonts w:eastAsia="Times New Roman" w:cs="Times New Roman"/>
          <w:szCs w:val="24"/>
        </w:rPr>
        <w:t xml:space="preserve"> τελευταία στιγμή παράνομα</w:t>
      </w:r>
      <w:r>
        <w:rPr>
          <w:rFonts w:eastAsia="Times New Roman" w:cs="Times New Roman"/>
          <w:szCs w:val="24"/>
        </w:rPr>
        <w:t xml:space="preserve">; Έρχεται </w:t>
      </w:r>
      <w:r w:rsidRPr="001420A2">
        <w:rPr>
          <w:rFonts w:eastAsia="Times New Roman" w:cs="Times New Roman"/>
          <w:szCs w:val="24"/>
        </w:rPr>
        <w:t xml:space="preserve">παράνομα και </w:t>
      </w:r>
      <w:r>
        <w:rPr>
          <w:rFonts w:eastAsia="Times New Roman" w:cs="Times New Roman"/>
          <w:szCs w:val="24"/>
        </w:rPr>
        <w:t>ως προς την</w:t>
      </w:r>
      <w:r w:rsidRPr="001420A2">
        <w:rPr>
          <w:rFonts w:eastAsia="Times New Roman" w:cs="Times New Roman"/>
          <w:szCs w:val="24"/>
        </w:rPr>
        <w:t xml:space="preserve"> ουσία</w:t>
      </w:r>
      <w:r>
        <w:rPr>
          <w:rFonts w:eastAsia="Times New Roman" w:cs="Times New Roman"/>
          <w:szCs w:val="24"/>
        </w:rPr>
        <w:t>,</w:t>
      </w:r>
      <w:r w:rsidRPr="001420A2">
        <w:rPr>
          <w:rFonts w:eastAsia="Times New Roman" w:cs="Times New Roman"/>
          <w:szCs w:val="24"/>
        </w:rPr>
        <w:t xml:space="preserve"> για</w:t>
      </w:r>
      <w:r>
        <w:rPr>
          <w:rFonts w:eastAsia="Times New Roman" w:cs="Times New Roman"/>
          <w:szCs w:val="24"/>
        </w:rPr>
        <w:t xml:space="preserve">τί πρόκειται περί αντισταθμιστικών ωφελημάτων </w:t>
      </w:r>
      <w:r w:rsidRPr="001420A2">
        <w:rPr>
          <w:rFonts w:eastAsia="Times New Roman" w:cs="Times New Roman"/>
          <w:szCs w:val="24"/>
        </w:rPr>
        <w:t xml:space="preserve">που </w:t>
      </w:r>
      <w:r>
        <w:rPr>
          <w:rFonts w:eastAsia="Times New Roman" w:cs="Times New Roman"/>
          <w:szCs w:val="24"/>
        </w:rPr>
        <w:t>α</w:t>
      </w:r>
      <w:r w:rsidRPr="001420A2">
        <w:rPr>
          <w:rFonts w:eastAsia="Times New Roman" w:cs="Times New Roman"/>
          <w:szCs w:val="24"/>
        </w:rPr>
        <w:t>παγορεύει ο νόμος</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και επί της </w:t>
      </w:r>
      <w:r w:rsidRPr="000332B5">
        <w:rPr>
          <w:rFonts w:eastAsia="Times New Roman"/>
          <w:szCs w:val="24"/>
        </w:rPr>
        <w:t>διαδικασία</w:t>
      </w:r>
      <w:r>
        <w:rPr>
          <w:rFonts w:eastAsia="Times New Roman" w:cs="Times New Roman"/>
          <w:szCs w:val="24"/>
        </w:rPr>
        <w:t xml:space="preserve">ς, </w:t>
      </w:r>
      <w:r w:rsidRPr="00E614B5">
        <w:rPr>
          <w:rFonts w:eastAsia="Times New Roman" w:cs="Times New Roman"/>
        </w:rPr>
        <w:t>διότι</w:t>
      </w:r>
      <w:r>
        <w:rPr>
          <w:rFonts w:eastAsia="Times New Roman" w:cs="Times New Roman"/>
          <w:szCs w:val="24"/>
        </w:rPr>
        <w:t xml:space="preserve"> </w:t>
      </w:r>
      <w:r w:rsidRPr="001420A2">
        <w:rPr>
          <w:rFonts w:eastAsia="Times New Roman" w:cs="Times New Roman"/>
          <w:szCs w:val="24"/>
        </w:rPr>
        <w:t xml:space="preserve">θα έπρεπε αυτό να </w:t>
      </w:r>
      <w:r>
        <w:rPr>
          <w:rFonts w:eastAsia="Times New Roman" w:cs="Times New Roman"/>
          <w:szCs w:val="24"/>
        </w:rPr>
        <w:t>έ</w:t>
      </w:r>
      <w:r w:rsidRPr="001420A2">
        <w:rPr>
          <w:rFonts w:eastAsia="Times New Roman" w:cs="Times New Roman"/>
          <w:szCs w:val="24"/>
        </w:rPr>
        <w:t xml:space="preserve">χει </w:t>
      </w:r>
      <w:r>
        <w:rPr>
          <w:rFonts w:eastAsia="Times New Roman" w:cs="Times New Roman"/>
          <w:szCs w:val="24"/>
        </w:rPr>
        <w:t>συ</w:t>
      </w:r>
      <w:r w:rsidRPr="001420A2">
        <w:rPr>
          <w:rFonts w:eastAsia="Times New Roman" w:cs="Times New Roman"/>
          <w:szCs w:val="24"/>
        </w:rPr>
        <w:t>ζητηθεί διεξοδικά στην Επιτροπή Εξοπλισμών για να δούμε μία-μία ποιες είναι οι εταιρείες</w:t>
      </w:r>
      <w:r>
        <w:rPr>
          <w:rFonts w:eastAsia="Times New Roman" w:cs="Times New Roman"/>
          <w:szCs w:val="24"/>
        </w:rPr>
        <w:t>.</w:t>
      </w:r>
    </w:p>
    <w:p w14:paraId="65980216"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sidRPr="006A04B1">
        <w:rPr>
          <w:rFonts w:eastAsia="Times New Roman" w:cs="Times New Roman"/>
          <w:szCs w:val="24"/>
        </w:rPr>
        <w:t>Παρακαλώ</w:t>
      </w:r>
      <w:r>
        <w:rPr>
          <w:rFonts w:eastAsia="Times New Roman" w:cs="Times New Roman"/>
          <w:szCs w:val="24"/>
        </w:rPr>
        <w:t xml:space="preserve">, βάλτε </w:t>
      </w:r>
      <w:r w:rsidRPr="00833F6A">
        <w:rPr>
          <w:rFonts w:eastAsia="Times New Roman"/>
          <w:bCs/>
          <w:shd w:val="clear" w:color="auto" w:fill="FFFFFF"/>
        </w:rPr>
        <w:t>μια</w:t>
      </w:r>
      <w:r>
        <w:rPr>
          <w:rFonts w:eastAsia="Times New Roman" w:cs="Times New Roman"/>
          <w:szCs w:val="24"/>
        </w:rPr>
        <w:t xml:space="preserve"> τελεία.</w:t>
      </w:r>
    </w:p>
    <w:p w14:paraId="65980217" w14:textId="77777777" w:rsidR="00665451" w:rsidRDefault="007410E1">
      <w:pPr>
        <w:spacing w:line="600" w:lineRule="auto"/>
        <w:ind w:firstLine="720"/>
        <w:jc w:val="both"/>
        <w:rPr>
          <w:rFonts w:eastAsia="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Pr>
          <w:rFonts w:eastAsia="Times New Roman"/>
          <w:szCs w:val="24"/>
        </w:rPr>
        <w:t xml:space="preserve"> Τελειώνω, </w:t>
      </w:r>
      <w:r w:rsidRPr="00AA533A">
        <w:rPr>
          <w:rFonts w:eastAsia="Times New Roman"/>
          <w:szCs w:val="24"/>
        </w:rPr>
        <w:t>κύριε Πρόεδρε</w:t>
      </w:r>
      <w:r>
        <w:rPr>
          <w:rFonts w:eastAsia="Times New Roman"/>
          <w:szCs w:val="24"/>
        </w:rPr>
        <w:t xml:space="preserve">. </w:t>
      </w:r>
    </w:p>
    <w:p w14:paraId="65980218" w14:textId="77777777" w:rsidR="00665451" w:rsidRDefault="007410E1">
      <w:pPr>
        <w:spacing w:line="600" w:lineRule="auto"/>
        <w:ind w:firstLine="720"/>
        <w:jc w:val="both"/>
        <w:rPr>
          <w:rFonts w:eastAsia="Times New Roman" w:cs="Times New Roman"/>
          <w:szCs w:val="24"/>
        </w:rPr>
      </w:pPr>
      <w:r>
        <w:rPr>
          <w:rFonts w:eastAsia="Times New Roman"/>
          <w:szCs w:val="24"/>
        </w:rPr>
        <w:t>Γ</w:t>
      </w:r>
      <w:r w:rsidRPr="001420A2">
        <w:rPr>
          <w:rFonts w:eastAsia="Times New Roman" w:cs="Times New Roman"/>
          <w:szCs w:val="24"/>
        </w:rPr>
        <w:t xml:space="preserve">ια </w:t>
      </w:r>
      <w:r w:rsidRPr="002314B3">
        <w:rPr>
          <w:rFonts w:eastAsia="Times New Roman"/>
          <w:bCs/>
          <w:shd w:val="clear" w:color="auto" w:fill="FFFFFF"/>
        </w:rPr>
        <w:t>να</w:t>
      </w:r>
      <w:r>
        <w:rPr>
          <w:rFonts w:eastAsia="Times New Roman" w:cs="Times New Roman"/>
          <w:szCs w:val="24"/>
        </w:rPr>
        <w:t xml:space="preserve"> μην </w:t>
      </w:r>
      <w:r w:rsidRPr="001420A2">
        <w:rPr>
          <w:rFonts w:eastAsia="Times New Roman" w:cs="Times New Roman"/>
          <w:szCs w:val="24"/>
        </w:rPr>
        <w:t xml:space="preserve">μας </w:t>
      </w:r>
      <w:r w:rsidRPr="001420A2">
        <w:rPr>
          <w:rFonts w:eastAsia="Times New Roman" w:cs="Times New Roman"/>
          <w:szCs w:val="24"/>
        </w:rPr>
        <w:t>κοροϊδεύει ο κ</w:t>
      </w:r>
      <w:r>
        <w:rPr>
          <w:rFonts w:eastAsia="Times New Roman" w:cs="Times New Roman"/>
          <w:szCs w:val="24"/>
        </w:rPr>
        <w:t xml:space="preserve">. </w:t>
      </w:r>
      <w:r w:rsidRPr="001420A2">
        <w:rPr>
          <w:rFonts w:eastAsia="Times New Roman" w:cs="Times New Roman"/>
          <w:szCs w:val="24"/>
        </w:rPr>
        <w:t>Καμμένος</w:t>
      </w:r>
      <w:r>
        <w:rPr>
          <w:rFonts w:eastAsia="Times New Roman" w:cs="Times New Roman"/>
          <w:szCs w:val="24"/>
        </w:rPr>
        <w:t>, δ</w:t>
      </w:r>
      <w:r w:rsidRPr="001420A2">
        <w:rPr>
          <w:rFonts w:eastAsia="Times New Roman" w:cs="Times New Roman"/>
          <w:szCs w:val="24"/>
        </w:rPr>
        <w:t xml:space="preserve">εν είναι μόνο οι εταιρείες που θα επιλέξει </w:t>
      </w:r>
      <w:r>
        <w:rPr>
          <w:rFonts w:eastAsia="Times New Roman" w:cs="Times New Roman"/>
          <w:szCs w:val="24"/>
        </w:rPr>
        <w:t xml:space="preserve">η </w:t>
      </w:r>
      <w:r>
        <w:rPr>
          <w:rFonts w:eastAsia="Times New Roman" w:cs="Times New Roman"/>
          <w:szCs w:val="24"/>
        </w:rPr>
        <w:t>«</w:t>
      </w:r>
      <w:r w:rsidRPr="001420A2">
        <w:rPr>
          <w:rFonts w:eastAsia="Times New Roman" w:cs="Times New Roman"/>
          <w:szCs w:val="24"/>
        </w:rPr>
        <w:t>LOCKHEED MARTIN</w:t>
      </w:r>
      <w:r>
        <w:rPr>
          <w:rFonts w:eastAsia="Times New Roman" w:cs="Times New Roman"/>
          <w:szCs w:val="24"/>
        </w:rPr>
        <w:t>»</w:t>
      </w:r>
      <w:r>
        <w:rPr>
          <w:rFonts w:eastAsia="Times New Roman" w:cs="Times New Roman"/>
          <w:szCs w:val="24"/>
        </w:rPr>
        <w:t>,</w:t>
      </w:r>
      <w:r w:rsidRPr="001420A2">
        <w:rPr>
          <w:rFonts w:eastAsia="Times New Roman" w:cs="Times New Roman"/>
          <w:szCs w:val="24"/>
        </w:rPr>
        <w:t xml:space="preserve"> </w:t>
      </w:r>
      <w:r>
        <w:rPr>
          <w:rFonts w:eastAsia="Times New Roman" w:cs="Times New Roman"/>
          <w:szCs w:val="24"/>
        </w:rPr>
        <w:t xml:space="preserve">είναι και οι εταιρείες </w:t>
      </w:r>
      <w:r w:rsidRPr="008F0891">
        <w:rPr>
          <w:rFonts w:eastAsia="Times New Roman" w:cs="Times New Roman"/>
          <w:bCs/>
          <w:shd w:val="clear" w:color="auto" w:fill="FFFFFF"/>
        </w:rPr>
        <w:t>που</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επιλέξει μετά η ΕΑΒ, ως </w:t>
      </w:r>
      <w:proofErr w:type="spellStart"/>
      <w:r>
        <w:rPr>
          <w:rFonts w:eastAsia="Times New Roman" w:cs="Times New Roman"/>
          <w:szCs w:val="24"/>
        </w:rPr>
        <w:t>υποκατασκευαστές</w:t>
      </w:r>
      <w:proofErr w:type="spellEnd"/>
      <w:r>
        <w:rPr>
          <w:rFonts w:eastAsia="Times New Roman" w:cs="Times New Roman"/>
          <w:szCs w:val="24"/>
        </w:rPr>
        <w:t xml:space="preserve"> των δικών της έργων,</w:t>
      </w:r>
      <w:r w:rsidRPr="001420A2">
        <w:rPr>
          <w:rFonts w:eastAsia="Times New Roman" w:cs="Times New Roman"/>
          <w:szCs w:val="24"/>
        </w:rPr>
        <w:t xml:space="preserve"> που </w:t>
      </w:r>
      <w:r w:rsidRPr="00A8202F">
        <w:rPr>
          <w:rFonts w:eastAsia="Times New Roman"/>
          <w:bCs/>
          <w:shd w:val="clear" w:color="auto" w:fill="FFFFFF"/>
        </w:rPr>
        <w:t>δεν</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εκείνη </w:t>
      </w:r>
      <w:r w:rsidRPr="002314B3">
        <w:rPr>
          <w:rFonts w:eastAsia="Times New Roman"/>
          <w:bCs/>
          <w:shd w:val="clear" w:color="auto" w:fill="FFFFFF"/>
        </w:rPr>
        <w:t>να</w:t>
      </w:r>
      <w:r>
        <w:rPr>
          <w:rFonts w:eastAsia="Times New Roman" w:cs="Times New Roman"/>
          <w:szCs w:val="24"/>
        </w:rPr>
        <w:t xml:space="preserve"> </w:t>
      </w:r>
      <w:r w:rsidRPr="001420A2">
        <w:rPr>
          <w:rFonts w:eastAsia="Times New Roman" w:cs="Times New Roman"/>
          <w:szCs w:val="24"/>
        </w:rPr>
        <w:t>υλοποιήσει</w:t>
      </w:r>
      <w:r>
        <w:rPr>
          <w:rFonts w:eastAsia="Times New Roman" w:cs="Times New Roman"/>
          <w:szCs w:val="24"/>
        </w:rPr>
        <w:t xml:space="preserve">. </w:t>
      </w:r>
    </w:p>
    <w:p w14:paraId="6598021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Άρα, </w:t>
      </w:r>
      <w:r w:rsidRPr="00416E19">
        <w:rPr>
          <w:rFonts w:eastAsia="Times New Roman"/>
          <w:szCs w:val="24"/>
        </w:rPr>
        <w:t xml:space="preserve">κυρίες και κύριοι </w:t>
      </w:r>
      <w:r w:rsidRPr="00416E19">
        <w:rPr>
          <w:rFonts w:eastAsia="Times New Roman"/>
          <w:szCs w:val="24"/>
        </w:rPr>
        <w:t>συνάδελφοι</w:t>
      </w:r>
      <w:r>
        <w:rPr>
          <w:rFonts w:eastAsia="Times New Roman" w:cs="Times New Roman"/>
          <w:szCs w:val="24"/>
        </w:rPr>
        <w:t xml:space="preserve">, η μόνη λογική λύση </w:t>
      </w:r>
      <w:r w:rsidRPr="00D66BCA">
        <w:rPr>
          <w:rFonts w:eastAsia="Times New Roman"/>
          <w:bCs/>
        </w:rPr>
        <w:t>είναι</w:t>
      </w:r>
      <w:r>
        <w:rPr>
          <w:rFonts w:eastAsia="Times New Roman" w:cs="Times New Roman"/>
          <w:szCs w:val="24"/>
        </w:rPr>
        <w:t xml:space="preserve"> αυτή η τροπολογία να αποσυρθεί. Ε</w:t>
      </w:r>
      <w:r w:rsidRPr="001420A2">
        <w:rPr>
          <w:rFonts w:eastAsia="Times New Roman" w:cs="Times New Roman"/>
          <w:szCs w:val="24"/>
        </w:rPr>
        <w:t xml:space="preserve">άν η </w:t>
      </w:r>
      <w:r>
        <w:rPr>
          <w:rFonts w:eastAsia="Times New Roman" w:cs="Times New Roman"/>
          <w:szCs w:val="24"/>
        </w:rPr>
        <w:t>Κ</w:t>
      </w:r>
      <w:r w:rsidRPr="001420A2">
        <w:rPr>
          <w:rFonts w:eastAsia="Times New Roman" w:cs="Times New Roman"/>
          <w:szCs w:val="24"/>
        </w:rPr>
        <w:t xml:space="preserve">υβέρνηση επιμένει να </w:t>
      </w:r>
      <w:r>
        <w:rPr>
          <w:rFonts w:eastAsia="Times New Roman" w:cs="Times New Roman"/>
          <w:szCs w:val="24"/>
        </w:rPr>
        <w:t xml:space="preserve">τη </w:t>
      </w:r>
      <w:r w:rsidRPr="001420A2">
        <w:rPr>
          <w:rFonts w:eastAsia="Times New Roman" w:cs="Times New Roman"/>
          <w:szCs w:val="24"/>
        </w:rPr>
        <w:t>φέρει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1420A2">
        <w:rPr>
          <w:rFonts w:eastAsia="Times New Roman" w:cs="Times New Roman"/>
          <w:szCs w:val="24"/>
        </w:rPr>
        <w:t xml:space="preserve">τη φέρει </w:t>
      </w:r>
      <w:r>
        <w:rPr>
          <w:rFonts w:eastAsia="Times New Roman" w:cs="Times New Roman"/>
          <w:szCs w:val="24"/>
        </w:rPr>
        <w:t>πρώτα στην</w:t>
      </w:r>
      <w:r w:rsidRPr="001420A2">
        <w:rPr>
          <w:rFonts w:eastAsia="Times New Roman" w:cs="Times New Roman"/>
          <w:szCs w:val="24"/>
        </w:rPr>
        <w:t xml:space="preserve"> </w:t>
      </w:r>
      <w:r>
        <w:rPr>
          <w:rFonts w:eastAsia="Times New Roman" w:cs="Times New Roman"/>
          <w:szCs w:val="24"/>
        </w:rPr>
        <w:t xml:space="preserve">Επιτροπή Εξοπλισμών, </w:t>
      </w:r>
      <w:r w:rsidRPr="001420A2">
        <w:rPr>
          <w:rFonts w:eastAsia="Times New Roman" w:cs="Times New Roman"/>
          <w:szCs w:val="24"/>
        </w:rPr>
        <w:t xml:space="preserve">εκεί </w:t>
      </w:r>
      <w:r>
        <w:rPr>
          <w:rFonts w:eastAsia="Times New Roman" w:cs="Times New Roman"/>
          <w:szCs w:val="24"/>
        </w:rPr>
        <w:t>θα γίνει μι</w:t>
      </w:r>
      <w:r w:rsidRPr="001420A2">
        <w:rPr>
          <w:rFonts w:eastAsia="Times New Roman" w:cs="Times New Roman"/>
          <w:szCs w:val="24"/>
        </w:rPr>
        <w:t>α πολιτισμένη και λογική συζήτηση λογικών ανθρώπων</w:t>
      </w:r>
      <w:r>
        <w:rPr>
          <w:rFonts w:eastAsia="Times New Roman" w:cs="Times New Roman"/>
          <w:szCs w:val="24"/>
        </w:rPr>
        <w:t>,</w:t>
      </w:r>
      <w:r w:rsidRPr="001420A2">
        <w:rPr>
          <w:rFonts w:eastAsia="Times New Roman" w:cs="Times New Roman"/>
          <w:szCs w:val="24"/>
        </w:rPr>
        <w:t xml:space="preserve"> με καθαρότητα και διαφάνεια και όχι </w:t>
      </w:r>
      <w:r>
        <w:rPr>
          <w:rFonts w:eastAsia="Times New Roman" w:cs="Times New Roman"/>
          <w:szCs w:val="24"/>
        </w:rPr>
        <w:t>«κάτω από</w:t>
      </w:r>
      <w:r w:rsidRPr="001420A2">
        <w:rPr>
          <w:rFonts w:eastAsia="Times New Roman" w:cs="Times New Roman"/>
          <w:szCs w:val="24"/>
        </w:rPr>
        <w:t xml:space="preserve"> το τραπέζι</w:t>
      </w:r>
      <w:r>
        <w:rPr>
          <w:rFonts w:eastAsia="Times New Roman" w:cs="Times New Roman"/>
          <w:szCs w:val="24"/>
        </w:rPr>
        <w:t>»,</w:t>
      </w:r>
      <w:r w:rsidRPr="001420A2">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πήγε </w:t>
      </w:r>
      <w:r w:rsidRPr="002314B3">
        <w:rPr>
          <w:rFonts w:eastAsia="Times New Roman"/>
          <w:bCs/>
          <w:shd w:val="clear" w:color="auto" w:fill="FFFFFF"/>
        </w:rPr>
        <w:t>να</w:t>
      </w:r>
      <w:r>
        <w:rPr>
          <w:rFonts w:eastAsia="Times New Roman" w:cs="Times New Roman"/>
          <w:szCs w:val="24"/>
        </w:rPr>
        <w:t xml:space="preserve"> </w:t>
      </w:r>
      <w:r w:rsidRPr="001420A2">
        <w:rPr>
          <w:rFonts w:eastAsia="Times New Roman" w:cs="Times New Roman"/>
          <w:szCs w:val="24"/>
        </w:rPr>
        <w:t xml:space="preserve">την κάνει ο </w:t>
      </w:r>
      <w:r>
        <w:rPr>
          <w:rFonts w:eastAsia="Times New Roman" w:cs="Times New Roman"/>
          <w:szCs w:val="24"/>
        </w:rPr>
        <w:t>Υ</w:t>
      </w:r>
      <w:r w:rsidRPr="001420A2">
        <w:rPr>
          <w:rFonts w:eastAsia="Times New Roman" w:cs="Times New Roman"/>
          <w:szCs w:val="24"/>
        </w:rPr>
        <w:t xml:space="preserve">πουργός </w:t>
      </w:r>
      <w:r>
        <w:rPr>
          <w:rFonts w:eastAsia="Times New Roman" w:cs="Times New Roman"/>
          <w:szCs w:val="24"/>
        </w:rPr>
        <w:t>κ.</w:t>
      </w:r>
      <w:r w:rsidRPr="001420A2">
        <w:rPr>
          <w:rFonts w:eastAsia="Times New Roman" w:cs="Times New Roman"/>
          <w:szCs w:val="24"/>
        </w:rPr>
        <w:t xml:space="preserve"> Καμμένος</w:t>
      </w:r>
      <w:r>
        <w:rPr>
          <w:rFonts w:eastAsia="Times New Roman" w:cs="Times New Roman"/>
          <w:szCs w:val="24"/>
        </w:rPr>
        <w:t>.</w:t>
      </w:r>
    </w:p>
    <w:p w14:paraId="6598021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Γιατί εδώ μάθα</w:t>
      </w:r>
      <w:r w:rsidRPr="001420A2">
        <w:rPr>
          <w:rFonts w:eastAsia="Times New Roman" w:cs="Times New Roman"/>
          <w:szCs w:val="24"/>
        </w:rPr>
        <w:t>με</w:t>
      </w:r>
      <w:r>
        <w:rPr>
          <w:rFonts w:eastAsia="Times New Roman" w:cs="Times New Roman"/>
          <w:szCs w:val="24"/>
        </w:rPr>
        <w:t>-</w:t>
      </w:r>
      <w:r w:rsidRPr="001420A2">
        <w:rPr>
          <w:rFonts w:eastAsia="Times New Roman" w:cs="Times New Roman"/>
          <w:szCs w:val="24"/>
        </w:rPr>
        <w:t xml:space="preserve"> και </w:t>
      </w:r>
      <w:r>
        <w:rPr>
          <w:rFonts w:eastAsia="Times New Roman" w:cs="Times New Roman"/>
          <w:szCs w:val="24"/>
        </w:rPr>
        <w:t xml:space="preserve">με </w:t>
      </w:r>
      <w:r w:rsidRPr="001420A2">
        <w:rPr>
          <w:rFonts w:eastAsia="Times New Roman" w:cs="Times New Roman"/>
          <w:szCs w:val="24"/>
        </w:rPr>
        <w:t>αυτό κλείνω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εκτός από τα </w:t>
      </w:r>
      <w:r w:rsidRPr="001420A2">
        <w:rPr>
          <w:rFonts w:eastAsia="Times New Roman" w:cs="Times New Roman"/>
          <w:szCs w:val="24"/>
        </w:rPr>
        <w:t xml:space="preserve">αεροπλάνα </w:t>
      </w:r>
      <w:proofErr w:type="spellStart"/>
      <w:r w:rsidRPr="00B372A6">
        <w:rPr>
          <w:rFonts w:eastAsia="Times New Roman" w:cs="Times New Roman"/>
          <w:szCs w:val="24"/>
        </w:rPr>
        <w:t>stealth</w:t>
      </w:r>
      <w:proofErr w:type="spellEnd"/>
      <w:r>
        <w:rPr>
          <w:rFonts w:eastAsia="Times New Roman" w:cs="Times New Roman"/>
          <w:szCs w:val="24"/>
        </w:rPr>
        <w:t>,</w:t>
      </w:r>
      <w:r w:rsidRPr="001420A2">
        <w:rPr>
          <w:rFonts w:eastAsia="Times New Roman" w:cs="Times New Roman"/>
          <w:szCs w:val="24"/>
        </w:rPr>
        <w:t xml:space="preserve"> υπάρχουν και </w:t>
      </w:r>
      <w:r>
        <w:rPr>
          <w:rFonts w:eastAsia="Times New Roman" w:cs="Times New Roman"/>
          <w:szCs w:val="24"/>
        </w:rPr>
        <w:t xml:space="preserve">οι </w:t>
      </w:r>
      <w:r w:rsidRPr="001420A2">
        <w:rPr>
          <w:rFonts w:eastAsia="Times New Roman" w:cs="Times New Roman"/>
          <w:szCs w:val="24"/>
        </w:rPr>
        <w:t xml:space="preserve">τροπολογίες </w:t>
      </w:r>
      <w:proofErr w:type="spellStart"/>
      <w:r w:rsidRPr="00B372A6">
        <w:rPr>
          <w:rFonts w:eastAsia="Times New Roman" w:cs="Times New Roman"/>
          <w:szCs w:val="24"/>
        </w:rPr>
        <w:t>stealth</w:t>
      </w:r>
      <w:proofErr w:type="spellEnd"/>
      <w:r>
        <w:rPr>
          <w:rFonts w:eastAsia="Times New Roman" w:cs="Times New Roman"/>
          <w:szCs w:val="24"/>
        </w:rPr>
        <w:t xml:space="preserve">. </w:t>
      </w:r>
    </w:p>
    <w:p w14:paraId="6598021B"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Pr>
          <w:rFonts w:eastAsia="Times New Roman" w:cs="Times New Roman"/>
          <w:szCs w:val="24"/>
        </w:rPr>
        <w:t>Εντάξει, κύριε Γεωργιάδη.</w:t>
      </w:r>
    </w:p>
    <w:p w14:paraId="6598021C"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w:t>
      </w:r>
      <w:r w:rsidRPr="006D7239">
        <w:rPr>
          <w:rFonts w:eastAsia="Times New Roman"/>
          <w:b/>
          <w:szCs w:val="24"/>
        </w:rPr>
        <w:t>ΙΣ ΓΕΩΡΓΙΑΔΗΣ:</w:t>
      </w:r>
      <w:r>
        <w:rPr>
          <w:rFonts w:eastAsia="Times New Roman"/>
          <w:szCs w:val="24"/>
        </w:rPr>
        <w:t xml:space="preserve"> </w:t>
      </w:r>
      <w:r>
        <w:rPr>
          <w:rFonts w:eastAsia="Times New Roman" w:cs="Times New Roman"/>
          <w:szCs w:val="24"/>
        </w:rPr>
        <w:t>Γ</w:t>
      </w:r>
      <w:r w:rsidRPr="001420A2">
        <w:rPr>
          <w:rFonts w:eastAsia="Times New Roman" w:cs="Times New Roman"/>
          <w:szCs w:val="24"/>
        </w:rPr>
        <w:t xml:space="preserve">ιατί </w:t>
      </w:r>
      <w:r>
        <w:rPr>
          <w:rFonts w:eastAsia="Times New Roman" w:cs="Times New Roman"/>
          <w:szCs w:val="24"/>
        </w:rPr>
        <w:t>προ ολίγου μάθαμε ότι πήγε πρώτα</w:t>
      </w:r>
      <w:r w:rsidRPr="001420A2">
        <w:rPr>
          <w:rFonts w:eastAsia="Times New Roman" w:cs="Times New Roman"/>
          <w:szCs w:val="24"/>
        </w:rPr>
        <w:t xml:space="preserve"> στο Υπουργείο Παιδείας </w:t>
      </w:r>
      <w:r>
        <w:rPr>
          <w:rFonts w:eastAsia="Times New Roman" w:cs="Times New Roman"/>
          <w:szCs w:val="24"/>
        </w:rPr>
        <w:t xml:space="preserve">-ουδείς το έμαθε- </w:t>
      </w:r>
      <w:r w:rsidRPr="001420A2">
        <w:rPr>
          <w:rFonts w:eastAsia="Times New Roman" w:cs="Times New Roman"/>
          <w:szCs w:val="24"/>
        </w:rPr>
        <w:t xml:space="preserve">και ξαφνικά έρχεται μετά τα </w:t>
      </w:r>
      <w:r>
        <w:rPr>
          <w:rFonts w:eastAsia="Times New Roman" w:cs="Times New Roman"/>
          <w:szCs w:val="24"/>
        </w:rPr>
        <w:t>Φώτα σε μι</w:t>
      </w:r>
      <w:r w:rsidRPr="001420A2">
        <w:rPr>
          <w:rFonts w:eastAsia="Times New Roman" w:cs="Times New Roman"/>
          <w:szCs w:val="24"/>
        </w:rPr>
        <w:t xml:space="preserve">α </w:t>
      </w:r>
      <w:r>
        <w:rPr>
          <w:rFonts w:eastAsia="Times New Roman" w:cs="Times New Roman"/>
          <w:szCs w:val="24"/>
        </w:rPr>
        <w:t>κύρωση σύμβασης</w:t>
      </w:r>
      <w:r w:rsidRPr="001420A2">
        <w:rPr>
          <w:rFonts w:eastAsia="Times New Roman" w:cs="Times New Roman"/>
          <w:szCs w:val="24"/>
        </w:rPr>
        <w:t xml:space="preserve"> μόνο και μόνο για να περάσει από τη Βουλή</w:t>
      </w:r>
      <w:r>
        <w:rPr>
          <w:rFonts w:eastAsia="Times New Roman" w:cs="Times New Roman"/>
          <w:szCs w:val="24"/>
        </w:rPr>
        <w:t>,</w:t>
      </w:r>
      <w:r w:rsidRPr="001420A2">
        <w:rPr>
          <w:rFonts w:eastAsia="Times New Roman" w:cs="Times New Roman"/>
          <w:szCs w:val="24"/>
        </w:rPr>
        <w:t xml:space="preserve"> όσο πιο γρήγορα γινόταν</w:t>
      </w:r>
      <w:r>
        <w:rPr>
          <w:rFonts w:eastAsia="Times New Roman" w:cs="Times New Roman"/>
          <w:szCs w:val="24"/>
        </w:rPr>
        <w:t>,</w:t>
      </w:r>
      <w:r w:rsidRPr="001420A2">
        <w:rPr>
          <w:rFonts w:eastAsia="Times New Roman" w:cs="Times New Roman"/>
          <w:szCs w:val="24"/>
        </w:rPr>
        <w:t xml:space="preserve"> με την πιο ταχεία διαδικασία</w:t>
      </w:r>
      <w:r>
        <w:rPr>
          <w:rFonts w:eastAsia="Times New Roman" w:cs="Times New Roman"/>
          <w:szCs w:val="24"/>
        </w:rPr>
        <w:t>,</w:t>
      </w:r>
      <w:r w:rsidRPr="001420A2">
        <w:rPr>
          <w:rFonts w:eastAsia="Times New Roman" w:cs="Times New Roman"/>
          <w:szCs w:val="24"/>
        </w:rPr>
        <w:t xml:space="preserve"> με την πιο αδιαφανή διαδικασία</w:t>
      </w:r>
      <w:r>
        <w:rPr>
          <w:rFonts w:eastAsia="Times New Roman" w:cs="Times New Roman"/>
          <w:szCs w:val="24"/>
        </w:rPr>
        <w:t>,</w:t>
      </w:r>
      <w:r w:rsidRPr="001420A2">
        <w:rPr>
          <w:rFonts w:eastAsia="Times New Roman" w:cs="Times New Roman"/>
          <w:szCs w:val="24"/>
        </w:rPr>
        <w:t xml:space="preserve"> για </w:t>
      </w:r>
      <w:r>
        <w:rPr>
          <w:rFonts w:eastAsia="Times New Roman" w:cs="Times New Roman"/>
          <w:szCs w:val="24"/>
        </w:rPr>
        <w:t xml:space="preserve">κάτι </w:t>
      </w:r>
      <w:r w:rsidRPr="006D0B78">
        <w:rPr>
          <w:rFonts w:eastAsia="Times New Roman" w:cs="Times New Roman"/>
          <w:bCs/>
          <w:shd w:val="clear" w:color="auto" w:fill="FFFFFF"/>
        </w:rPr>
        <w:t>το οποίο</w:t>
      </w:r>
      <w:r>
        <w:rPr>
          <w:rFonts w:eastAsia="Times New Roman" w:cs="Times New Roman"/>
          <w:szCs w:val="24"/>
        </w:rPr>
        <w:t xml:space="preserve"> οι ίδιοι λέτε</w:t>
      </w:r>
      <w:r w:rsidRPr="001420A2">
        <w:rPr>
          <w:rFonts w:eastAsia="Times New Roman" w:cs="Times New Roman"/>
          <w:szCs w:val="24"/>
        </w:rPr>
        <w:t xml:space="preserve"> διαρκώς ότι αποτελεί </w:t>
      </w:r>
      <w:r>
        <w:rPr>
          <w:rFonts w:eastAsia="Times New Roman" w:cs="Times New Roman"/>
          <w:szCs w:val="24"/>
        </w:rPr>
        <w:t>άντρο διαφθοράς.</w:t>
      </w:r>
    </w:p>
    <w:p w14:paraId="6598021D"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Pr>
          <w:rFonts w:eastAsia="Times New Roman" w:cs="Times New Roman"/>
          <w:szCs w:val="24"/>
        </w:rPr>
        <w:t xml:space="preserve">Ευχαριστούμε. </w:t>
      </w:r>
    </w:p>
    <w:p w14:paraId="6598021E"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lastRenderedPageBreak/>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Θα </w:t>
      </w:r>
      <w:r w:rsidRPr="00D66BCA">
        <w:rPr>
          <w:rFonts w:eastAsia="Times New Roman"/>
          <w:bCs/>
        </w:rPr>
        <w:t>είναι</w:t>
      </w:r>
      <w:r>
        <w:rPr>
          <w:rFonts w:eastAsia="Times New Roman" w:cs="Times New Roman"/>
          <w:szCs w:val="24"/>
        </w:rPr>
        <w:t xml:space="preserve"> ντροπή, εάν </w:t>
      </w:r>
      <w:r w:rsidRPr="00A8202F">
        <w:rPr>
          <w:rFonts w:eastAsia="Times New Roman"/>
          <w:bCs/>
          <w:shd w:val="clear" w:color="auto" w:fill="FFFFFF"/>
        </w:rPr>
        <w:t>δεν</w:t>
      </w:r>
      <w:r>
        <w:rPr>
          <w:rFonts w:eastAsia="Times New Roman" w:cs="Times New Roman"/>
          <w:szCs w:val="24"/>
        </w:rPr>
        <w:t xml:space="preserve"> αποσύρετε αυτή την </w:t>
      </w:r>
      <w:r w:rsidRPr="00C97BCD">
        <w:rPr>
          <w:rFonts w:eastAsia="Times New Roman" w:cs="Times New Roman"/>
          <w:szCs w:val="24"/>
        </w:rPr>
        <w:t>τροπολογία</w:t>
      </w:r>
      <w:r>
        <w:rPr>
          <w:rFonts w:eastAsia="Times New Roman" w:cs="Times New Roman"/>
          <w:szCs w:val="24"/>
        </w:rPr>
        <w:t>.</w:t>
      </w:r>
    </w:p>
    <w:p w14:paraId="6598021F" w14:textId="77777777" w:rsidR="00665451" w:rsidRDefault="007410E1">
      <w:pPr>
        <w:spacing w:line="600" w:lineRule="auto"/>
        <w:ind w:firstLine="709"/>
        <w:jc w:val="center"/>
        <w:rPr>
          <w:rFonts w:eastAsia="Times New Roman" w:cs="Times New Roman"/>
        </w:rPr>
      </w:pPr>
      <w:r w:rsidRPr="002914BE">
        <w:rPr>
          <w:rFonts w:eastAsia="Times New Roman" w:cs="Times New Roman"/>
        </w:rPr>
        <w:t>(Χειροκροτήματα από</w:t>
      </w:r>
      <w:r w:rsidRPr="002914BE">
        <w:rPr>
          <w:rFonts w:eastAsia="Times New Roman" w:cs="Times New Roman"/>
        </w:rPr>
        <w:t xml:space="preserve"> την πτέρυγα της Νέας Δημοκρατίας)</w:t>
      </w:r>
    </w:p>
    <w:p w14:paraId="65980220"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τον λόγο από τη Δημοκρατική Συμπαράταξη.</w:t>
      </w:r>
    </w:p>
    <w:p w14:paraId="65980221" w14:textId="77777777" w:rsidR="00665451" w:rsidRDefault="007410E1">
      <w:pPr>
        <w:spacing w:line="600" w:lineRule="auto"/>
        <w:ind w:firstLine="720"/>
        <w:jc w:val="both"/>
        <w:rPr>
          <w:rFonts w:eastAsia="Times New Roman" w:cs="Times New Roman"/>
          <w:szCs w:val="24"/>
        </w:rPr>
      </w:pPr>
      <w:r w:rsidRPr="00B372A6">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B372A6">
        <w:rPr>
          <w:rFonts w:eastAsia="Times New Roman" w:cs="Times New Roman"/>
          <w:b/>
          <w:szCs w:val="24"/>
        </w:rPr>
        <w:t>Πρόεδρος των Ανεξαρτήτων Ελλήνων):</w:t>
      </w:r>
      <w:r>
        <w:rPr>
          <w:rFonts w:eastAsia="Times New Roman" w:cs="Times New Roman"/>
          <w:szCs w:val="24"/>
        </w:rPr>
        <w:t xml:space="preserve"> Σας </w:t>
      </w:r>
      <w:r w:rsidRPr="006A04B1">
        <w:rPr>
          <w:rFonts w:eastAsia="Times New Roman" w:cs="Times New Roman"/>
          <w:szCs w:val="24"/>
        </w:rPr>
        <w:t>παρακαλώ</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ήθελα τον λόγο για δύο λεπτά. </w:t>
      </w:r>
    </w:p>
    <w:p w14:paraId="65980222"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sidRPr="006A04B1">
        <w:rPr>
          <w:rFonts w:eastAsia="Times New Roman" w:cs="Times New Roman"/>
          <w:szCs w:val="24"/>
        </w:rPr>
        <w:t>Παρακαλώ</w:t>
      </w:r>
      <w:r>
        <w:rPr>
          <w:rFonts w:eastAsia="Times New Roman" w:cs="Times New Roman"/>
          <w:szCs w:val="24"/>
        </w:rPr>
        <w:t>.</w:t>
      </w:r>
    </w:p>
    <w:p w14:paraId="65980223" w14:textId="77777777" w:rsidR="00665451" w:rsidRDefault="007410E1">
      <w:pPr>
        <w:spacing w:line="600" w:lineRule="auto"/>
        <w:ind w:firstLine="720"/>
        <w:jc w:val="both"/>
        <w:rPr>
          <w:rFonts w:eastAsia="Times New Roman" w:cs="Times New Roman"/>
          <w:szCs w:val="24"/>
        </w:rPr>
      </w:pPr>
      <w:r w:rsidRPr="00B372A6">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B372A6">
        <w:rPr>
          <w:rFonts w:eastAsia="Times New Roman" w:cs="Times New Roman"/>
          <w:b/>
          <w:szCs w:val="24"/>
        </w:rPr>
        <w:t>Πρόεδρος των Ανεξαρτήτων Ελλήνων):</w:t>
      </w:r>
      <w:r>
        <w:rPr>
          <w:rFonts w:eastAsia="Times New Roman" w:cs="Times New Roman"/>
          <w:szCs w:val="24"/>
        </w:rPr>
        <w:t xml:space="preserve"> Καταθέτω στη </w:t>
      </w:r>
      <w:r w:rsidRPr="007E4228">
        <w:rPr>
          <w:rFonts w:eastAsia="Times New Roman"/>
          <w:bCs/>
        </w:rPr>
        <w:t>Βουλή</w:t>
      </w:r>
      <w:r>
        <w:rPr>
          <w:rFonts w:eastAsia="Times New Roman" w:cs="Times New Roman"/>
          <w:szCs w:val="24"/>
        </w:rPr>
        <w:t xml:space="preserve">, </w:t>
      </w:r>
      <w:r w:rsidRPr="00974D41">
        <w:rPr>
          <w:rFonts w:eastAsia="Times New Roman"/>
          <w:bCs/>
          <w:shd w:val="clear" w:color="auto" w:fill="FFFFFF"/>
        </w:rPr>
        <w:t>επειδή</w:t>
      </w:r>
      <w:r>
        <w:rPr>
          <w:rFonts w:eastAsia="Times New Roman" w:cs="Times New Roman"/>
          <w:szCs w:val="24"/>
        </w:rPr>
        <w:t xml:space="preserve"> ο κ. Γεωργιάδης πάλι είχε ένα παραλήρημα, την </w:t>
      </w:r>
      <w:r w:rsidRPr="00190073">
        <w:rPr>
          <w:rFonts w:eastAsia="Times New Roman" w:cs="Times New Roman"/>
          <w:bCs/>
          <w:shd w:val="clear" w:color="auto" w:fill="FFFFFF"/>
        </w:rPr>
        <w:t>τροποποίηση</w:t>
      </w:r>
      <w:r>
        <w:rPr>
          <w:rFonts w:eastAsia="Times New Roman" w:cs="Times New Roman"/>
          <w:szCs w:val="24"/>
        </w:rPr>
        <w:t xml:space="preserve"> Νο.9 της Σύμβασης Αντισταθμιστικών Ωφελημάτων με ημερομηνία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w:t>
      </w:r>
      <w:r w:rsidRPr="008F0891">
        <w:rPr>
          <w:rFonts w:eastAsia="Times New Roman" w:cs="Times New Roman"/>
          <w:bCs/>
          <w:shd w:val="clear" w:color="auto" w:fill="FFFFFF"/>
        </w:rPr>
        <w:t>που</w:t>
      </w:r>
      <w:r>
        <w:rPr>
          <w:rFonts w:eastAsia="Times New Roman" w:cs="Times New Roman"/>
          <w:szCs w:val="24"/>
        </w:rPr>
        <w:t xml:space="preserve"> προβλέπει ακριβώς τη λήξη σε δύο έτη, </w:t>
      </w:r>
      <w:r w:rsidRPr="00307349">
        <w:rPr>
          <w:rFonts w:eastAsia="Times New Roman" w:cs="Times New Roman"/>
          <w:bCs/>
          <w:shd w:val="clear" w:color="auto" w:fill="FFFFFF"/>
        </w:rPr>
        <w:t xml:space="preserve">δηλαδή </w:t>
      </w:r>
      <w:r>
        <w:rPr>
          <w:rFonts w:eastAsia="Times New Roman" w:cs="Times New Roman"/>
          <w:szCs w:val="24"/>
        </w:rPr>
        <w:t xml:space="preserve"> στις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2019.</w:t>
      </w:r>
    </w:p>
    <w:p w14:paraId="65980224" w14:textId="77777777" w:rsidR="00665451" w:rsidRDefault="007410E1">
      <w:pPr>
        <w:spacing w:line="600" w:lineRule="auto"/>
        <w:ind w:firstLine="720"/>
        <w:jc w:val="both"/>
        <w:rPr>
          <w:rFonts w:eastAsia="Times New Roman" w:cs="Times New Roman"/>
          <w:szCs w:val="24"/>
        </w:rPr>
      </w:pPr>
      <w:r w:rsidRPr="008D1F0C">
        <w:rPr>
          <w:rFonts w:eastAsia="Times New Roman" w:cs="Times New Roman"/>
          <w:b/>
          <w:szCs w:val="24"/>
        </w:rPr>
        <w:t>ΘΕΟΔΩΡΑ ΜΠΑΚΟΓΙΑΝΝΗ:</w:t>
      </w:r>
      <w:r w:rsidRPr="00B372A6">
        <w:rPr>
          <w:rFonts w:eastAsia="Times New Roman" w:cs="Times New Roman"/>
          <w:b/>
          <w:szCs w:val="24"/>
        </w:rPr>
        <w:t xml:space="preserve"> </w:t>
      </w:r>
      <w:r w:rsidRPr="00B372A6">
        <w:rPr>
          <w:rFonts w:eastAsia="Times New Roman" w:cs="Times New Roman"/>
          <w:szCs w:val="24"/>
        </w:rPr>
        <w:t>Τ</w:t>
      </w:r>
      <w:r>
        <w:rPr>
          <w:rFonts w:eastAsia="Times New Roman" w:cs="Times New Roman"/>
          <w:szCs w:val="24"/>
        </w:rPr>
        <w:t>ου 2017 λέτε.</w:t>
      </w:r>
    </w:p>
    <w:p w14:paraId="65980225" w14:textId="77777777" w:rsidR="00665451" w:rsidRDefault="007410E1">
      <w:pPr>
        <w:spacing w:line="600" w:lineRule="auto"/>
        <w:ind w:firstLine="720"/>
        <w:jc w:val="both"/>
        <w:rPr>
          <w:rFonts w:eastAsia="Times New Roman" w:cs="Times New Roman"/>
          <w:szCs w:val="24"/>
        </w:rPr>
      </w:pPr>
      <w:r w:rsidRPr="00B372A6">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B372A6">
        <w:rPr>
          <w:rFonts w:eastAsia="Times New Roman" w:cs="Times New Roman"/>
          <w:b/>
          <w:szCs w:val="24"/>
        </w:rPr>
        <w:t>Πρόεδρος των Ανεξαρτήτων Ελλήνων):</w:t>
      </w:r>
      <w:r>
        <w:rPr>
          <w:rFonts w:eastAsia="Times New Roman" w:cs="Times New Roman"/>
          <w:b/>
          <w:szCs w:val="24"/>
        </w:rPr>
        <w:t xml:space="preserve"> </w:t>
      </w:r>
      <w:r w:rsidRPr="00AB1D29">
        <w:rPr>
          <w:rFonts w:eastAsia="Times New Roman" w:cs="Times New Roman"/>
          <w:szCs w:val="24"/>
        </w:rPr>
        <w:t>Λέω γ</w:t>
      </w:r>
      <w:r w:rsidRPr="00AB1D29">
        <w:rPr>
          <w:rFonts w:eastAsia="Times New Roman" w:cs="Times New Roman"/>
          <w:szCs w:val="24"/>
        </w:rPr>
        <w:t>ια την</w:t>
      </w:r>
      <w:r>
        <w:rPr>
          <w:rFonts w:eastAsia="Times New Roman" w:cs="Times New Roman"/>
          <w:szCs w:val="24"/>
        </w:rPr>
        <w:t xml:space="preserve"> </w:t>
      </w:r>
      <w:r w:rsidRPr="00190073">
        <w:rPr>
          <w:rFonts w:eastAsia="Times New Roman" w:cs="Times New Roman"/>
          <w:bCs/>
          <w:shd w:val="clear" w:color="auto" w:fill="FFFFFF"/>
        </w:rPr>
        <w:t>τροποποίηση</w:t>
      </w:r>
      <w:r>
        <w:rPr>
          <w:rFonts w:eastAsia="Times New Roman" w:cs="Times New Roman"/>
          <w:szCs w:val="24"/>
        </w:rPr>
        <w:t xml:space="preserve"> της Σύμβασης Αντισταθμιστικών Ωφελημάτων Νο.16/2000, η οποία επικυρώθηκε…</w:t>
      </w:r>
    </w:p>
    <w:p w14:paraId="65980226"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Για τη </w:t>
      </w:r>
      <w:r>
        <w:rPr>
          <w:rFonts w:eastAsia="Times New Roman" w:cs="Times New Roman"/>
          <w:szCs w:val="24"/>
        </w:rPr>
        <w:t>σ</w:t>
      </w:r>
      <w:r>
        <w:rPr>
          <w:rFonts w:eastAsia="Times New Roman" w:cs="Times New Roman"/>
          <w:szCs w:val="24"/>
        </w:rPr>
        <w:t xml:space="preserve">ύμβαση του 2005 σας λέμε εμείς. </w:t>
      </w:r>
    </w:p>
    <w:p w14:paraId="65980227"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EB0A41">
        <w:rPr>
          <w:rFonts w:eastAsia="Times New Roman" w:cs="Times New Roman"/>
          <w:szCs w:val="24"/>
        </w:rPr>
        <w:t xml:space="preserve">Για τη </w:t>
      </w:r>
      <w:r>
        <w:rPr>
          <w:rFonts w:eastAsia="Times New Roman" w:cs="Times New Roman"/>
          <w:szCs w:val="24"/>
        </w:rPr>
        <w:t>σ</w:t>
      </w:r>
      <w:r w:rsidRPr="00EB0A41">
        <w:rPr>
          <w:rFonts w:eastAsia="Times New Roman" w:cs="Times New Roman"/>
          <w:szCs w:val="24"/>
        </w:rPr>
        <w:t xml:space="preserve">ύμβαση </w:t>
      </w:r>
      <w:r w:rsidRPr="00EB0A41">
        <w:rPr>
          <w:rFonts w:eastAsia="Times New Roman" w:cs="Times New Roman"/>
          <w:szCs w:val="24"/>
        </w:rPr>
        <w:t>16 του 2000 σας λέω.</w:t>
      </w:r>
    </w:p>
    <w:p w14:paraId="65980228"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Μα </w:t>
      </w:r>
      <w:r w:rsidRPr="00D66BCA">
        <w:rPr>
          <w:rFonts w:eastAsia="Times New Roman"/>
          <w:bCs/>
        </w:rPr>
        <w:t>είναι</w:t>
      </w:r>
      <w:r>
        <w:rPr>
          <w:rFonts w:eastAsia="Times New Roman" w:cs="Times New Roman"/>
          <w:szCs w:val="24"/>
        </w:rPr>
        <w:t xml:space="preserve"> άλλη σύμβαση αυτή. </w:t>
      </w:r>
    </w:p>
    <w:p w14:paraId="65980229" w14:textId="77777777" w:rsidR="00665451" w:rsidRDefault="007410E1">
      <w:pPr>
        <w:spacing w:line="600" w:lineRule="auto"/>
        <w:ind w:firstLine="720"/>
        <w:jc w:val="center"/>
        <w:rPr>
          <w:rFonts w:eastAsia="Times New Roman" w:cs="Times New Roman"/>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ιαμαρτυρίες από την πτέρυγα της </w:t>
      </w:r>
      <w:r w:rsidRPr="00AE0FAD">
        <w:rPr>
          <w:rFonts w:eastAsia="Times New Roman" w:cs="Times New Roman"/>
        </w:rPr>
        <w:t>Νέας Δημοκρατίας</w:t>
      </w:r>
      <w:r>
        <w:rPr>
          <w:rFonts w:eastAsia="Times New Roman" w:cs="Times New Roman"/>
        </w:rPr>
        <w:t>)</w:t>
      </w:r>
    </w:p>
    <w:p w14:paraId="6598022A"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Ακούστε. Η σύμβαση </w:t>
      </w:r>
      <w:r w:rsidRPr="00D66BCA">
        <w:rPr>
          <w:rFonts w:eastAsia="Times New Roman"/>
          <w:bCs/>
        </w:rPr>
        <w:t>είναι</w:t>
      </w:r>
      <w:r w:rsidRPr="00AB1D29">
        <w:rPr>
          <w:rFonts w:eastAsia="Times New Roman" w:cs="Times New Roman"/>
          <w:szCs w:val="24"/>
        </w:rPr>
        <w:t xml:space="preserve"> </w:t>
      </w:r>
      <w:r>
        <w:rPr>
          <w:rFonts w:eastAsia="Times New Roman" w:cs="Times New Roman"/>
          <w:szCs w:val="24"/>
        </w:rPr>
        <w:t xml:space="preserve">η ίδια. </w:t>
      </w:r>
    </w:p>
    <w:p w14:paraId="6598022B"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lastRenderedPageBreak/>
        <w:t>ΣΠΥ</w:t>
      </w:r>
      <w:r w:rsidRPr="006D7239">
        <w:rPr>
          <w:rFonts w:eastAsia="Times New Roman"/>
          <w:b/>
          <w:szCs w:val="24"/>
        </w:rPr>
        <w:t>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Εμείς λέμε για τη </w:t>
      </w:r>
      <w:r>
        <w:rPr>
          <w:rFonts w:eastAsia="Times New Roman" w:cs="Times New Roman"/>
          <w:szCs w:val="24"/>
        </w:rPr>
        <w:t>σ</w:t>
      </w:r>
      <w:r>
        <w:rPr>
          <w:rFonts w:eastAsia="Times New Roman" w:cs="Times New Roman"/>
          <w:szCs w:val="24"/>
        </w:rPr>
        <w:t xml:space="preserve">ύμβαση του 2005 του Σπηλιωτόπουλου. Αυτή </w:t>
      </w:r>
      <w:r w:rsidRPr="008F0891">
        <w:rPr>
          <w:rFonts w:eastAsia="Times New Roman" w:cs="Times New Roman"/>
          <w:bCs/>
          <w:shd w:val="clear" w:color="auto" w:fill="FFFFFF"/>
        </w:rPr>
        <w:t>που</w:t>
      </w:r>
      <w:r>
        <w:rPr>
          <w:rFonts w:eastAsia="Times New Roman" w:cs="Times New Roman"/>
          <w:szCs w:val="24"/>
        </w:rPr>
        <w:t xml:space="preserve"> λέτε εσείς </w:t>
      </w:r>
      <w:r w:rsidRPr="00D66BCA">
        <w:rPr>
          <w:rFonts w:eastAsia="Times New Roman"/>
          <w:bCs/>
        </w:rPr>
        <w:t>είναι</w:t>
      </w:r>
      <w:r>
        <w:rPr>
          <w:rFonts w:eastAsia="Times New Roman" w:cs="Times New Roman"/>
          <w:szCs w:val="24"/>
        </w:rPr>
        <w:t xml:space="preserve"> του Σημίτη, το 2000. </w:t>
      </w:r>
    </w:p>
    <w:p w14:paraId="6598022C"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Pr>
          <w:rFonts w:eastAsia="Times New Roman" w:cs="Times New Roman"/>
          <w:szCs w:val="24"/>
        </w:rPr>
        <w:t xml:space="preserve">Μου αρέσει, κύριε Γεωργιάδη, </w:t>
      </w:r>
      <w:r w:rsidRPr="008F0891">
        <w:rPr>
          <w:rFonts w:eastAsia="Times New Roman" w:cs="Times New Roman"/>
          <w:bCs/>
          <w:shd w:val="clear" w:color="auto" w:fill="FFFFFF"/>
        </w:rPr>
        <w:t>που</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θέλετε </w:t>
      </w:r>
      <w:r w:rsidRPr="002314B3">
        <w:rPr>
          <w:rFonts w:eastAsia="Times New Roman"/>
          <w:bCs/>
          <w:shd w:val="clear" w:color="auto" w:fill="FFFFFF"/>
        </w:rPr>
        <w:t>να</w:t>
      </w:r>
      <w:r>
        <w:rPr>
          <w:rFonts w:eastAsia="Times New Roman" w:cs="Times New Roman"/>
          <w:szCs w:val="24"/>
        </w:rPr>
        <w:t xml:space="preserve"> σας διακόπτουν. Αυτό μου αρέσει πάρα πολύ. Μοιάζει με ανέκδοτο αυτό τώρα, έτσι; </w:t>
      </w:r>
      <w:r w:rsidRPr="00D66BCA">
        <w:rPr>
          <w:rFonts w:eastAsia="Times New Roman"/>
          <w:bCs/>
        </w:rPr>
        <w:t>Είναι</w:t>
      </w:r>
      <w:r>
        <w:rPr>
          <w:rFonts w:eastAsia="Times New Roman" w:cs="Times New Roman"/>
          <w:szCs w:val="24"/>
        </w:rPr>
        <w:t xml:space="preserve"> η ώρα των ανεκδότων τώρα. </w:t>
      </w:r>
    </w:p>
    <w:p w14:paraId="6598022D"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Μα </w:t>
      </w:r>
      <w:r w:rsidRPr="00D66BCA">
        <w:rPr>
          <w:rFonts w:eastAsia="Times New Roman"/>
          <w:bCs/>
        </w:rPr>
        <w:t>είναι</w:t>
      </w:r>
      <w:r>
        <w:rPr>
          <w:rFonts w:eastAsia="Times New Roman" w:cs="Times New Roman"/>
          <w:szCs w:val="24"/>
        </w:rPr>
        <w:t xml:space="preserve"> άλλη σύμβαση, </w:t>
      </w:r>
      <w:r w:rsidRPr="00565BE2">
        <w:rPr>
          <w:rFonts w:eastAsia="Times New Roman" w:cs="Times New Roman"/>
          <w:szCs w:val="24"/>
        </w:rPr>
        <w:t>κύριε Πρόεδρε</w:t>
      </w:r>
      <w:r>
        <w:rPr>
          <w:rFonts w:eastAsia="Times New Roman" w:cs="Times New Roman"/>
          <w:szCs w:val="24"/>
        </w:rPr>
        <w:t>.</w:t>
      </w:r>
    </w:p>
    <w:p w14:paraId="6598022E"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sidRPr="006A04B1">
        <w:rPr>
          <w:rFonts w:eastAsia="Times New Roman" w:cs="Times New Roman"/>
          <w:szCs w:val="24"/>
        </w:rPr>
        <w:t>Παρακαλώ</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w:t>
      </w:r>
    </w:p>
    <w:p w14:paraId="6598022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Λέει, </w:t>
      </w:r>
      <w:r w:rsidRPr="0086362F">
        <w:rPr>
          <w:rFonts w:eastAsia="Times New Roman" w:cs="Times New Roman"/>
          <w:szCs w:val="24"/>
        </w:rPr>
        <w:t>λοιπόν</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αναφερόμενη στα αντισταθμιστικά ωφελήματα: «Την αύξηση της υποχρέωσης αντισταθμιστικών ωφελημάτων σύμφωνα με τη Σύμβαση </w:t>
      </w:r>
      <w:r>
        <w:rPr>
          <w:rFonts w:eastAsia="Times New Roman" w:cs="Times New Roman"/>
          <w:szCs w:val="24"/>
          <w:lang w:val="en-US"/>
        </w:rPr>
        <w:t>Peace</w:t>
      </w:r>
      <w:r w:rsidRPr="008D01FF">
        <w:rPr>
          <w:rFonts w:eastAsia="Times New Roman" w:cs="Times New Roman"/>
          <w:szCs w:val="24"/>
        </w:rPr>
        <w:t xml:space="preserve"> </w:t>
      </w:r>
      <w:r>
        <w:rPr>
          <w:rFonts w:eastAsia="Times New Roman" w:cs="Times New Roman"/>
          <w:szCs w:val="24"/>
          <w:lang w:val="en-US"/>
        </w:rPr>
        <w:t>Xenia</w:t>
      </w:r>
      <w:r w:rsidRPr="008D01FF">
        <w:rPr>
          <w:rFonts w:eastAsia="Times New Roman" w:cs="Times New Roman"/>
          <w:szCs w:val="24"/>
        </w:rPr>
        <w:t xml:space="preserve"> </w:t>
      </w:r>
      <w:r>
        <w:rPr>
          <w:rFonts w:eastAsia="Times New Roman" w:cs="Times New Roman"/>
          <w:szCs w:val="24"/>
          <w:lang w:val="en-US"/>
        </w:rPr>
        <w:t>IV</w:t>
      </w:r>
      <w:r w:rsidRPr="008D01FF">
        <w:rPr>
          <w:rFonts w:eastAsia="Times New Roman" w:cs="Times New Roman"/>
          <w:szCs w:val="24"/>
        </w:rPr>
        <w:t xml:space="preserve"> </w:t>
      </w:r>
      <w:r>
        <w:rPr>
          <w:rFonts w:eastAsia="Times New Roman" w:cs="Times New Roman"/>
          <w:szCs w:val="24"/>
        </w:rPr>
        <w:t>κατά $1.059.715 δολάρια ΗΠΑ ως απο</w:t>
      </w:r>
      <w:r>
        <w:rPr>
          <w:rFonts w:eastAsia="Times New Roman" w:cs="Times New Roman"/>
          <w:szCs w:val="24"/>
        </w:rPr>
        <w:t xml:space="preserve">τέλεσμα της επέκτασης στη διάρκεια Σύμβασης Αντισταθμιστικών Ωφελημάτων κατά δύο (2) έτη». </w:t>
      </w:r>
    </w:p>
    <w:p w14:paraId="6598023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Η Γενική Διεύθυνση Εξοπλισμών…</w:t>
      </w:r>
    </w:p>
    <w:p w14:paraId="65980231" w14:textId="77777777" w:rsidR="00665451" w:rsidRDefault="007410E1">
      <w:pPr>
        <w:spacing w:line="600" w:lineRule="auto"/>
        <w:ind w:firstLine="720"/>
        <w:jc w:val="center"/>
        <w:rPr>
          <w:rFonts w:eastAsia="Times New Roman" w:cs="Times New Roman"/>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ιαμαρτυρίες από την πτέρυγα της </w:t>
      </w:r>
      <w:r w:rsidRPr="00AE0FAD">
        <w:rPr>
          <w:rFonts w:eastAsia="Times New Roman" w:cs="Times New Roman"/>
        </w:rPr>
        <w:t>Νέας Δημοκρατίας</w:t>
      </w:r>
      <w:r>
        <w:rPr>
          <w:rFonts w:eastAsia="Times New Roman" w:cs="Times New Roman"/>
        </w:rPr>
        <w:t>)</w:t>
      </w:r>
    </w:p>
    <w:p w14:paraId="65980232"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t>ΒΑΣΙΛΕΙΟΣ ΚΙΚΙΛΙΑΣ:</w:t>
      </w:r>
      <w:r>
        <w:rPr>
          <w:rFonts w:eastAsia="Times New Roman" w:cs="Times New Roman"/>
          <w:szCs w:val="24"/>
        </w:rPr>
        <w:t xml:space="preserve"> Αυτό </w:t>
      </w:r>
      <w:r w:rsidRPr="00D66BCA">
        <w:rPr>
          <w:rFonts w:eastAsia="Times New Roman"/>
          <w:bCs/>
        </w:rPr>
        <w:t>είναι</w:t>
      </w:r>
      <w:r>
        <w:rPr>
          <w:rFonts w:eastAsia="Times New Roman" w:cs="Times New Roman"/>
          <w:szCs w:val="24"/>
        </w:rPr>
        <w:t xml:space="preserve"> άλλο πράγμα.</w:t>
      </w:r>
    </w:p>
    <w:p w14:paraId="65980233" w14:textId="77777777" w:rsidR="00665451" w:rsidRDefault="007410E1">
      <w:pPr>
        <w:spacing w:line="600" w:lineRule="auto"/>
        <w:ind w:firstLine="720"/>
        <w:jc w:val="both"/>
        <w:rPr>
          <w:rFonts w:eastAsia="Times New Roman"/>
          <w:bCs/>
        </w:rPr>
      </w:pPr>
      <w:r>
        <w:rPr>
          <w:rFonts w:eastAsia="Times New Roman" w:cs="Times New Roman"/>
          <w:b/>
          <w:szCs w:val="24"/>
        </w:rPr>
        <w:t xml:space="preserve">ΠΑΝΟΣ ΚΑΜΜΕΝΟΣ (Υπουργός </w:t>
      </w:r>
      <w:r>
        <w:rPr>
          <w:rFonts w:eastAsia="Times New Roman" w:cs="Times New Roman"/>
          <w:b/>
          <w:szCs w:val="24"/>
        </w:rPr>
        <w:t>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Αυτό </w:t>
      </w:r>
      <w:r w:rsidRPr="00D66BCA">
        <w:rPr>
          <w:rFonts w:eastAsia="Times New Roman"/>
          <w:bCs/>
        </w:rPr>
        <w:t>είναι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η 16/</w:t>
      </w:r>
      <w:r w:rsidRPr="008D01FF">
        <w:rPr>
          <w:rFonts w:eastAsia="Times New Roman"/>
          <w:bCs/>
        </w:rPr>
        <w:t xml:space="preserve">2000. Είναι η ίδια </w:t>
      </w:r>
      <w:r>
        <w:rPr>
          <w:rFonts w:eastAsia="Times New Roman"/>
          <w:bCs/>
        </w:rPr>
        <w:t>σ</w:t>
      </w:r>
      <w:r w:rsidRPr="008D01FF">
        <w:rPr>
          <w:rFonts w:eastAsia="Times New Roman"/>
          <w:bCs/>
        </w:rPr>
        <w:t>ύμβαση.</w:t>
      </w:r>
    </w:p>
    <w:p w14:paraId="65980234" w14:textId="77777777" w:rsidR="00665451" w:rsidRDefault="007410E1">
      <w:pPr>
        <w:spacing w:line="600" w:lineRule="auto"/>
        <w:ind w:firstLine="720"/>
        <w:jc w:val="both"/>
        <w:rPr>
          <w:rFonts w:eastAsia="Times New Roman" w:cs="Times New Roman"/>
          <w:szCs w:val="24"/>
        </w:rPr>
      </w:pPr>
      <w:r w:rsidRPr="008D1F0C">
        <w:rPr>
          <w:rFonts w:eastAsia="Times New Roman" w:cs="Times New Roman"/>
          <w:b/>
          <w:szCs w:val="24"/>
        </w:rPr>
        <w:t>ΘΕΟΔΩΡΑ ΜΠΑΚΟΓΙΑΝΝΗ:</w:t>
      </w:r>
      <w:r>
        <w:rPr>
          <w:rFonts w:eastAsia="Times New Roman" w:cs="Times New Roman"/>
          <w:b/>
          <w:szCs w:val="24"/>
        </w:rPr>
        <w:t xml:space="preserve"> </w:t>
      </w:r>
      <w:r w:rsidRPr="008D01FF">
        <w:rPr>
          <w:rFonts w:eastAsia="Times New Roman" w:cs="Times New Roman"/>
          <w:szCs w:val="24"/>
        </w:rPr>
        <w:t xml:space="preserve">Μα αυτή </w:t>
      </w:r>
      <w:r w:rsidRPr="008D01FF">
        <w:rPr>
          <w:rFonts w:eastAsia="Times New Roman"/>
          <w:bCs/>
        </w:rPr>
        <w:t>είναι</w:t>
      </w:r>
      <w:r w:rsidRPr="008D01FF">
        <w:rPr>
          <w:rFonts w:eastAsia="Times New Roman" w:cs="Times New Roman"/>
          <w:szCs w:val="24"/>
        </w:rPr>
        <w:t xml:space="preserve"> άλλη.</w:t>
      </w:r>
      <w:r>
        <w:rPr>
          <w:rFonts w:eastAsia="Times New Roman" w:cs="Times New Roman"/>
          <w:b/>
          <w:szCs w:val="24"/>
        </w:rPr>
        <w:t xml:space="preserve"> </w:t>
      </w:r>
    </w:p>
    <w:p w14:paraId="65980235" w14:textId="77777777" w:rsidR="00665451" w:rsidRDefault="007410E1">
      <w:pPr>
        <w:spacing w:line="600" w:lineRule="auto"/>
        <w:ind w:firstLine="720"/>
        <w:jc w:val="both"/>
        <w:rPr>
          <w:rFonts w:eastAsia="Times New Roman" w:cs="Times New Roman"/>
          <w:b/>
          <w:szCs w:val="24"/>
        </w:rPr>
      </w:pPr>
      <w:r w:rsidRPr="008D1F0C">
        <w:rPr>
          <w:rFonts w:eastAsia="Times New Roman" w:cs="Times New Roman"/>
          <w:b/>
          <w:szCs w:val="24"/>
        </w:rPr>
        <w:t>ΣΙΜΟΣ ΚΕΔΙΚΟΓΛΟΥ:</w:t>
      </w:r>
      <w:r>
        <w:rPr>
          <w:rFonts w:eastAsia="Times New Roman" w:cs="Times New Roman"/>
          <w:b/>
          <w:szCs w:val="24"/>
        </w:rPr>
        <w:t xml:space="preserve"> </w:t>
      </w:r>
      <w:r w:rsidRPr="00EB0A41">
        <w:rPr>
          <w:rFonts w:eastAsia="Times New Roman" w:cs="Times New Roman"/>
          <w:szCs w:val="24"/>
        </w:rPr>
        <w:t>Καταθέστε την.</w:t>
      </w:r>
      <w:r w:rsidRPr="00EB0A41">
        <w:rPr>
          <w:rFonts w:eastAsia="Times New Roman" w:cs="Times New Roman"/>
          <w:b/>
          <w:szCs w:val="24"/>
        </w:rPr>
        <w:t xml:space="preserve"> </w:t>
      </w:r>
    </w:p>
    <w:p w14:paraId="65980236"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t>ΒΑΣΙΛΕΙΟΣ ΚΙΚΙΛΙΑΣ:</w:t>
      </w:r>
      <w:r>
        <w:rPr>
          <w:rFonts w:eastAsia="Times New Roman" w:cs="Times New Roman"/>
          <w:b/>
          <w:szCs w:val="24"/>
        </w:rPr>
        <w:t xml:space="preserve"> </w:t>
      </w:r>
      <w:r w:rsidRPr="00D66BCA">
        <w:rPr>
          <w:rFonts w:eastAsia="Times New Roman"/>
          <w:bCs/>
        </w:rPr>
        <w:t>Είναι</w:t>
      </w:r>
      <w:r>
        <w:rPr>
          <w:rFonts w:eastAsia="Times New Roman" w:cs="Times New Roman"/>
          <w:szCs w:val="24"/>
        </w:rPr>
        <w:t xml:space="preserve"> ψευδές το χαρτί </w:t>
      </w:r>
      <w:r w:rsidRPr="008F0891">
        <w:rPr>
          <w:rFonts w:eastAsia="Times New Roman" w:cs="Times New Roman"/>
          <w:bCs/>
          <w:shd w:val="clear" w:color="auto" w:fill="FFFFFF"/>
        </w:rPr>
        <w:t>που</w:t>
      </w:r>
      <w:r>
        <w:rPr>
          <w:rFonts w:eastAsia="Times New Roman" w:cs="Times New Roman"/>
          <w:szCs w:val="24"/>
        </w:rPr>
        <w:t xml:space="preserve"> δίνετε. </w:t>
      </w:r>
    </w:p>
    <w:p w14:paraId="65980237"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 xml:space="preserve">ΠΡΟΕΔΡΕΥΩΝ (Γεώργιος </w:t>
      </w:r>
      <w:r w:rsidRPr="00B85D5D">
        <w:rPr>
          <w:rFonts w:eastAsia="Times New Roman" w:cs="Times New Roman"/>
          <w:b/>
          <w:bCs/>
          <w:shd w:val="clear" w:color="auto" w:fill="FFFFFF"/>
        </w:rPr>
        <w:t>Βαρεμένος):</w:t>
      </w:r>
      <w:r w:rsidRPr="00B85D5D">
        <w:rPr>
          <w:rFonts w:eastAsia="Times New Roman" w:cs="Times New Roman"/>
          <w:bCs/>
          <w:shd w:val="clear" w:color="auto" w:fill="FFFFFF"/>
        </w:rPr>
        <w:t xml:space="preserve"> </w:t>
      </w:r>
      <w:r w:rsidRPr="006A04B1">
        <w:rPr>
          <w:rFonts w:eastAsia="Times New Roman" w:cs="Times New Roman"/>
          <w:szCs w:val="24"/>
        </w:rPr>
        <w:t>Παρακαλώ</w:t>
      </w:r>
      <w:r>
        <w:rPr>
          <w:rFonts w:eastAsia="Times New Roman" w:cs="Times New Roman"/>
          <w:szCs w:val="24"/>
        </w:rPr>
        <w:t>!</w:t>
      </w:r>
    </w:p>
    <w:p w14:paraId="6598023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8D01FF">
        <w:rPr>
          <w:rFonts w:eastAsia="Times New Roman" w:cs="Times New Roman"/>
          <w:szCs w:val="24"/>
        </w:rPr>
        <w:t>Προσέξτε, ο Ναύαρχος</w:t>
      </w:r>
      <w:r>
        <w:rPr>
          <w:rFonts w:eastAsia="Times New Roman" w:cs="Times New Roman"/>
          <w:szCs w:val="24"/>
        </w:rPr>
        <w:t>,</w:t>
      </w:r>
      <w:r w:rsidRPr="008D01FF">
        <w:rPr>
          <w:rFonts w:eastAsia="Times New Roman" w:cs="Times New Roman"/>
          <w:szCs w:val="24"/>
        </w:rPr>
        <w:t xml:space="preserve"> ο κ. Κυριακίδης, ο Γενικός Διευθυντής Εξοπλισμών μου δίνει…</w:t>
      </w:r>
    </w:p>
    <w:p w14:paraId="65980239"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t>ΒΑΣΙΛΕΙΟΣ ΚΙΚΙΛΙΑΣ:</w:t>
      </w:r>
      <w:r>
        <w:rPr>
          <w:rFonts w:eastAsia="Times New Roman" w:cs="Times New Roman"/>
          <w:szCs w:val="24"/>
        </w:rPr>
        <w:t xml:space="preserve"> Έχετε ευθύνη για το ψευδές χαρτί </w:t>
      </w:r>
      <w:r w:rsidRPr="008F0891">
        <w:rPr>
          <w:rFonts w:eastAsia="Times New Roman" w:cs="Times New Roman"/>
          <w:bCs/>
          <w:shd w:val="clear" w:color="auto" w:fill="FFFFFF"/>
        </w:rPr>
        <w:t>που</w:t>
      </w:r>
      <w:r>
        <w:rPr>
          <w:rFonts w:eastAsia="Times New Roman" w:cs="Times New Roman"/>
          <w:szCs w:val="24"/>
        </w:rPr>
        <w:t xml:space="preserve"> δίνετε. </w:t>
      </w:r>
    </w:p>
    <w:p w14:paraId="6598023A"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lastRenderedPageBreak/>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s="Times New Roman"/>
          <w:szCs w:val="24"/>
        </w:rPr>
        <w:t xml:space="preserve">Κοροϊδεύετε τη </w:t>
      </w:r>
      <w:r w:rsidRPr="007E4228">
        <w:rPr>
          <w:rFonts w:eastAsia="Times New Roman"/>
          <w:bCs/>
        </w:rPr>
        <w:t>Βουλή</w:t>
      </w:r>
      <w:r>
        <w:rPr>
          <w:rFonts w:eastAsia="Times New Roman" w:cs="Times New Roman"/>
          <w:szCs w:val="24"/>
        </w:rPr>
        <w:t>!</w:t>
      </w:r>
    </w:p>
    <w:p w14:paraId="6598023B" w14:textId="77777777" w:rsidR="00665451" w:rsidRDefault="007410E1">
      <w:pPr>
        <w:spacing w:line="600" w:lineRule="auto"/>
        <w:ind w:firstLine="720"/>
        <w:jc w:val="both"/>
        <w:rPr>
          <w:rFonts w:eastAsia="Times New Roman" w:cs="Times New Roman"/>
          <w:szCs w:val="24"/>
        </w:rPr>
      </w:pPr>
      <w:r w:rsidRPr="008D01FF">
        <w:rPr>
          <w:rFonts w:eastAsia="Times New Roman" w:cs="Times New Roman"/>
          <w:b/>
          <w:bCs/>
          <w:shd w:val="clear" w:color="auto" w:fill="FFFFFF"/>
        </w:rPr>
        <w:t>ΠΡΟΕΔΡΕΥΩΝ (Γεώργιος Βαρεμένος):</w:t>
      </w:r>
      <w:r>
        <w:rPr>
          <w:rFonts w:eastAsia="Times New Roman" w:cs="Times New Roman"/>
          <w:b/>
          <w:szCs w:val="24"/>
        </w:rPr>
        <w:t xml:space="preserve"> </w:t>
      </w:r>
      <w:r>
        <w:rPr>
          <w:rFonts w:eastAsia="Times New Roman" w:cs="Times New Roman"/>
          <w:szCs w:val="24"/>
        </w:rPr>
        <w:t>Ελάτε, καθίστε κάτω!</w:t>
      </w:r>
    </w:p>
    <w:p w14:paraId="6598023C"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E840D4">
        <w:rPr>
          <w:rFonts w:eastAsia="Times New Roman" w:cs="Times New Roman"/>
          <w:szCs w:val="24"/>
        </w:rPr>
        <w:t xml:space="preserve">Εγώ καταθέτω την </w:t>
      </w:r>
      <w:r w:rsidRPr="00E840D4">
        <w:rPr>
          <w:rFonts w:eastAsia="Times New Roman" w:cs="Times New Roman"/>
          <w:bCs/>
          <w:shd w:val="clear" w:color="auto" w:fill="FFFFFF"/>
        </w:rPr>
        <w:t>τροποποίηση</w:t>
      </w:r>
      <w:r>
        <w:rPr>
          <w:rFonts w:eastAsia="Times New Roman" w:cs="Times New Roman"/>
          <w:bCs/>
          <w:shd w:val="clear" w:color="auto" w:fill="FFFFFF"/>
        </w:rPr>
        <w:t>,</w:t>
      </w:r>
      <w:r w:rsidRPr="00E840D4">
        <w:rPr>
          <w:rFonts w:eastAsia="Times New Roman" w:cs="Times New Roman"/>
          <w:szCs w:val="24"/>
        </w:rPr>
        <w:t xml:space="preserve"> βάσει της οποίας</w:t>
      </w:r>
      <w:r>
        <w:rPr>
          <w:rFonts w:eastAsia="Times New Roman" w:cs="Times New Roman"/>
          <w:szCs w:val="24"/>
        </w:rPr>
        <w:t xml:space="preserve"> με ενημερώνουν </w:t>
      </w:r>
      <w:r w:rsidRPr="002B5B2E">
        <w:rPr>
          <w:rFonts w:eastAsia="Times New Roman"/>
          <w:bCs/>
          <w:shd w:val="clear" w:color="auto" w:fill="FFFFFF"/>
        </w:rPr>
        <w:t>ότι</w:t>
      </w:r>
      <w:r>
        <w:rPr>
          <w:rFonts w:eastAsia="Times New Roman" w:cs="Times New Roman"/>
          <w:szCs w:val="24"/>
        </w:rPr>
        <w:t xml:space="preserve"> τον Μάρτιο τελειώνει η </w:t>
      </w:r>
      <w:r>
        <w:rPr>
          <w:rFonts w:eastAsia="Times New Roman" w:cs="Times New Roman"/>
          <w:szCs w:val="24"/>
        </w:rPr>
        <w:t>σ</w:t>
      </w:r>
      <w:r>
        <w:rPr>
          <w:rFonts w:eastAsia="Times New Roman" w:cs="Times New Roman"/>
          <w:szCs w:val="24"/>
        </w:rPr>
        <w:t xml:space="preserve">ύμβαση. </w:t>
      </w:r>
    </w:p>
    <w:p w14:paraId="6598023D" w14:textId="77777777" w:rsidR="00665451" w:rsidRDefault="007410E1">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sidRPr="00416E19">
        <w:rPr>
          <w:rFonts w:eastAsia="Times New Roman"/>
          <w:szCs w:val="24"/>
        </w:rPr>
        <w:t>Κυρίες και κύριοι συνάδελφοι</w:t>
      </w:r>
      <w:r>
        <w:rPr>
          <w:rFonts w:eastAsia="Times New Roman" w:cs="Times New Roman"/>
          <w:szCs w:val="24"/>
        </w:rPr>
        <w:t xml:space="preserve"> του ΣΥΡΙΖΑ, καταλαβαίνετε τώρα τι κάνει;</w:t>
      </w:r>
    </w:p>
    <w:p w14:paraId="6598023E" w14:textId="77777777" w:rsidR="00665451" w:rsidRDefault="007410E1">
      <w:pPr>
        <w:spacing w:line="600" w:lineRule="auto"/>
        <w:ind w:firstLine="720"/>
        <w:jc w:val="both"/>
        <w:rPr>
          <w:rFonts w:eastAsia="Times New Roman" w:cs="Times New Roman"/>
          <w:bCs/>
          <w:shd w:val="clear" w:color="auto" w:fill="FFFFFF"/>
        </w:rPr>
      </w:pPr>
      <w:r w:rsidRPr="008D01FF">
        <w:rPr>
          <w:rFonts w:eastAsia="Times New Roman" w:cs="Times New Roman"/>
          <w:b/>
          <w:bCs/>
          <w:shd w:val="clear" w:color="auto" w:fill="FFFFFF"/>
        </w:rPr>
        <w:t>ΠΡΟΕΔΡΕΥΩΝ (Γεώργιος Βαρεμένος):</w:t>
      </w:r>
      <w:r>
        <w:rPr>
          <w:rFonts w:eastAsia="Times New Roman" w:cs="Times New Roman"/>
          <w:b/>
          <w:bCs/>
          <w:shd w:val="clear" w:color="auto" w:fill="FFFFFF"/>
        </w:rPr>
        <w:t xml:space="preserve"> </w:t>
      </w:r>
      <w:r w:rsidRPr="00E840D4">
        <w:rPr>
          <w:rFonts w:eastAsia="Times New Roman" w:cs="Times New Roman"/>
          <w:bCs/>
          <w:shd w:val="clear" w:color="auto" w:fill="FFFFFF"/>
        </w:rPr>
        <w:t>Παρακαλώ</w:t>
      </w:r>
      <w:r>
        <w:rPr>
          <w:rFonts w:eastAsia="Times New Roman" w:cs="Times New Roman"/>
          <w:bCs/>
          <w:shd w:val="clear" w:color="auto" w:fill="FFFFFF"/>
        </w:rPr>
        <w:t>!</w:t>
      </w:r>
      <w:r>
        <w:rPr>
          <w:rFonts w:eastAsia="Times New Roman" w:cs="Times New Roman"/>
          <w:b/>
          <w:bCs/>
          <w:shd w:val="clear" w:color="auto" w:fill="FFFFFF"/>
        </w:rPr>
        <w:t xml:space="preserve"> </w:t>
      </w: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Κεγκέρογλου</w:t>
      </w:r>
      <w:proofErr w:type="spellEnd"/>
      <w:r>
        <w:rPr>
          <w:rFonts w:eastAsia="Times New Roman" w:cs="Times New Roman"/>
          <w:bCs/>
          <w:shd w:val="clear" w:color="auto" w:fill="FFFFFF"/>
        </w:rPr>
        <w:t xml:space="preserve">, έχετε τον λόγο. </w:t>
      </w:r>
    </w:p>
    <w:p w14:paraId="6598023F" w14:textId="77777777" w:rsidR="00665451" w:rsidRDefault="007410E1">
      <w:pPr>
        <w:spacing w:line="600" w:lineRule="auto"/>
        <w:ind w:firstLine="720"/>
        <w:jc w:val="both"/>
        <w:rPr>
          <w:rFonts w:eastAsia="Times New Roman" w:cs="Times New Roman"/>
          <w:bCs/>
          <w:shd w:val="clear" w:color="auto" w:fill="FFFFFF"/>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w:t>
      </w:r>
      <w:r>
        <w:rPr>
          <w:rFonts w:eastAsia="Times New Roman" w:cs="Times New Roman"/>
          <w:b/>
          <w:szCs w:val="24"/>
        </w:rPr>
        <w:t xml:space="preserve">ρόεδρος των Ανεξαρτήτων Ελλήνων): </w:t>
      </w:r>
      <w:r w:rsidRPr="00E840D4">
        <w:rPr>
          <w:rFonts w:eastAsia="Times New Roman" w:cs="Times New Roman"/>
          <w:szCs w:val="24"/>
        </w:rPr>
        <w:t xml:space="preserve">Αυτή η </w:t>
      </w:r>
      <w:r>
        <w:rPr>
          <w:rFonts w:eastAsia="Times New Roman" w:cs="Times New Roman"/>
          <w:szCs w:val="24"/>
        </w:rPr>
        <w:t>σ</w:t>
      </w:r>
      <w:r w:rsidRPr="00E840D4">
        <w:rPr>
          <w:rFonts w:eastAsia="Times New Roman" w:cs="Times New Roman"/>
          <w:szCs w:val="24"/>
        </w:rPr>
        <w:t xml:space="preserve">ύμβαση </w:t>
      </w:r>
      <w:r w:rsidRPr="00E840D4">
        <w:rPr>
          <w:rFonts w:eastAsia="Times New Roman"/>
          <w:bCs/>
        </w:rPr>
        <w:t>είναι</w:t>
      </w:r>
      <w:r w:rsidRPr="00E840D4">
        <w:rPr>
          <w:rFonts w:eastAsia="Times New Roman" w:cs="Times New Roman"/>
          <w:szCs w:val="24"/>
        </w:rPr>
        <w:t xml:space="preserve"> βάσει της Γενικής </w:t>
      </w:r>
      <w:r>
        <w:rPr>
          <w:rFonts w:eastAsia="Times New Roman" w:cs="Times New Roman"/>
          <w:szCs w:val="24"/>
        </w:rPr>
        <w:t xml:space="preserve">Διεύθυνσης Εξοπλισμών </w:t>
      </w:r>
      <w:r w:rsidRPr="00E840D4">
        <w:rPr>
          <w:rFonts w:eastAsia="Times New Roman"/>
          <w:bCs/>
          <w:shd w:val="clear" w:color="auto" w:fill="FFFFFF"/>
        </w:rPr>
        <w:t>και</w:t>
      </w:r>
      <w:r>
        <w:rPr>
          <w:rFonts w:eastAsia="Times New Roman" w:cs="Times New Roman"/>
          <w:bCs/>
          <w:shd w:val="clear" w:color="auto" w:fill="FFFFFF"/>
        </w:rPr>
        <w:t xml:space="preserve"> μας υποχρεώνει μέχρι 15 Μαρτίου </w:t>
      </w:r>
      <w:r w:rsidRPr="00E840D4">
        <w:rPr>
          <w:rFonts w:eastAsia="Times New Roman"/>
          <w:bCs/>
          <w:shd w:val="clear" w:color="auto" w:fill="FFFFFF"/>
        </w:rPr>
        <w:t>να</w:t>
      </w:r>
      <w:r>
        <w:rPr>
          <w:rFonts w:eastAsia="Times New Roman" w:cs="Times New Roman"/>
          <w:bCs/>
          <w:shd w:val="clear" w:color="auto" w:fill="FFFFFF"/>
        </w:rPr>
        <w:t xml:space="preserve"> έχουμε κλείσει τα αντισταθμιστικά ωφελήματα.</w:t>
      </w:r>
    </w:p>
    <w:p w14:paraId="65980240"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lastRenderedPageBreak/>
        <w:t>ΒΑΣΙΛΕΙΟΣ ΚΙΚΙΛΙΑΣ:</w:t>
      </w:r>
      <w:r>
        <w:rPr>
          <w:rFonts w:eastAsia="Times New Roman" w:cs="Times New Roman"/>
          <w:b/>
          <w:szCs w:val="24"/>
        </w:rPr>
        <w:t xml:space="preserve"> </w:t>
      </w:r>
      <w:r>
        <w:rPr>
          <w:rFonts w:eastAsia="Times New Roman" w:cs="Times New Roman"/>
          <w:szCs w:val="24"/>
        </w:rPr>
        <w:t xml:space="preserve">Θα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ντρέπεστε </w:t>
      </w:r>
      <w:r w:rsidRPr="002314B3">
        <w:rPr>
          <w:rFonts w:eastAsia="Times New Roman"/>
          <w:bCs/>
          <w:shd w:val="clear" w:color="auto" w:fill="FFFFFF"/>
        </w:rPr>
        <w:t>να</w:t>
      </w:r>
      <w:r>
        <w:rPr>
          <w:rFonts w:eastAsia="Times New Roman" w:cs="Times New Roman"/>
          <w:szCs w:val="24"/>
        </w:rPr>
        <w:t xml:space="preserve"> δίνετε ψευδή χαρτιά στον Υπουργό. </w:t>
      </w:r>
    </w:p>
    <w:p w14:paraId="65980241" w14:textId="77777777" w:rsidR="00665451" w:rsidRDefault="007410E1">
      <w:pPr>
        <w:spacing w:line="600" w:lineRule="auto"/>
        <w:ind w:firstLine="720"/>
        <w:jc w:val="both"/>
        <w:rPr>
          <w:rFonts w:eastAsia="Times New Roman" w:cs="Times New Roman"/>
          <w:bCs/>
          <w:shd w:val="clear" w:color="auto" w:fill="FFFFFF"/>
        </w:rPr>
      </w:pPr>
      <w:r w:rsidRPr="008D01FF">
        <w:rPr>
          <w:rFonts w:eastAsia="Times New Roman" w:cs="Times New Roman"/>
          <w:b/>
          <w:bCs/>
          <w:shd w:val="clear" w:color="auto" w:fill="FFFFFF"/>
        </w:rPr>
        <w:t>ΠΡΟΕΔΡΕΥΩΝ (Γεώργιος Βαρεμένος):</w:t>
      </w:r>
      <w:r>
        <w:rPr>
          <w:rFonts w:eastAsia="Times New Roman" w:cs="Times New Roman"/>
          <w:b/>
          <w:bCs/>
          <w:shd w:val="clear" w:color="auto" w:fill="FFFFFF"/>
        </w:rPr>
        <w:t xml:space="preserve"> </w:t>
      </w:r>
      <w:r w:rsidRPr="00E840D4">
        <w:rPr>
          <w:rFonts w:eastAsia="Times New Roman" w:cs="Times New Roman"/>
          <w:bCs/>
          <w:shd w:val="clear" w:color="auto" w:fill="FFFFFF"/>
        </w:rPr>
        <w:t>Ελ</w:t>
      </w:r>
      <w:r>
        <w:rPr>
          <w:rFonts w:eastAsia="Times New Roman" w:cs="Times New Roman"/>
          <w:bCs/>
          <w:shd w:val="clear" w:color="auto" w:fill="FFFFFF"/>
        </w:rPr>
        <w:t xml:space="preserve">άτε, κύριε </w:t>
      </w:r>
      <w:proofErr w:type="spellStart"/>
      <w:r>
        <w:rPr>
          <w:rFonts w:eastAsia="Times New Roman" w:cs="Times New Roman"/>
          <w:bCs/>
          <w:shd w:val="clear" w:color="auto" w:fill="FFFFFF"/>
        </w:rPr>
        <w:t>Κικίλια</w:t>
      </w:r>
      <w:proofErr w:type="spellEnd"/>
      <w:r>
        <w:rPr>
          <w:rFonts w:eastAsia="Times New Roman" w:cs="Times New Roman"/>
          <w:bCs/>
          <w:shd w:val="clear" w:color="auto" w:fill="FFFFFF"/>
        </w:rPr>
        <w:t>!</w:t>
      </w:r>
    </w:p>
    <w:p w14:paraId="65980242"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t>ΒΑΣΙΛΕΙΟΣ ΚΙΚΙΛΙΑΣ:</w:t>
      </w:r>
      <w:r>
        <w:rPr>
          <w:rFonts w:eastAsia="Times New Roman" w:cs="Times New Roman"/>
          <w:b/>
          <w:szCs w:val="24"/>
        </w:rPr>
        <w:t xml:space="preserve"> </w:t>
      </w:r>
      <w:r>
        <w:rPr>
          <w:rFonts w:eastAsia="Times New Roman" w:cs="Times New Roman"/>
          <w:szCs w:val="24"/>
        </w:rPr>
        <w:t xml:space="preserve">Γιατί του δίνετε ψευδές χαρτί; </w:t>
      </w:r>
    </w:p>
    <w:p w14:paraId="65980243" w14:textId="77777777" w:rsidR="00665451" w:rsidRDefault="007410E1">
      <w:pPr>
        <w:spacing w:line="600" w:lineRule="auto"/>
        <w:ind w:firstLine="720"/>
        <w:jc w:val="both"/>
        <w:rPr>
          <w:rFonts w:eastAsia="Times New Roman" w:cs="Times New Roman"/>
          <w:szCs w:val="24"/>
        </w:rPr>
      </w:pPr>
      <w:r w:rsidRPr="008D01FF">
        <w:rPr>
          <w:rFonts w:eastAsia="Times New Roman" w:cs="Times New Roman"/>
          <w:b/>
          <w:bCs/>
          <w:shd w:val="clear" w:color="auto" w:fill="FFFFFF"/>
        </w:rPr>
        <w:t>ΠΡΟΕΔΡΕΥΩΝ (Γεώργιος Βαρεμένος):</w:t>
      </w:r>
      <w:r>
        <w:rPr>
          <w:rFonts w:eastAsia="Times New Roman" w:cs="Times New Roman"/>
          <w:b/>
          <w:bCs/>
          <w:shd w:val="clear" w:color="auto" w:fill="FFFFFF"/>
        </w:rPr>
        <w:t xml:space="preserve"> </w:t>
      </w:r>
      <w:r w:rsidRPr="00E840D4">
        <w:rPr>
          <w:rFonts w:eastAsia="Times New Roman" w:cs="Times New Roman"/>
          <w:bCs/>
          <w:shd w:val="clear" w:color="auto" w:fill="FFFFFF"/>
        </w:rPr>
        <w:t>Παρακαλώ</w:t>
      </w:r>
      <w:r>
        <w:rPr>
          <w:rFonts w:eastAsia="Times New Roman" w:cs="Times New Roman"/>
          <w:bCs/>
          <w:shd w:val="clear" w:color="auto" w:fill="FFFFFF"/>
        </w:rPr>
        <w:t>!</w:t>
      </w:r>
    </w:p>
    <w:p w14:paraId="65980244" w14:textId="77777777" w:rsidR="00665451" w:rsidRDefault="007410E1">
      <w:pPr>
        <w:spacing w:line="600" w:lineRule="auto"/>
        <w:ind w:firstLine="720"/>
        <w:jc w:val="both"/>
        <w:rPr>
          <w:rFonts w:eastAsia="Times New Roman" w:cs="Times New Roman"/>
          <w:bCs/>
          <w:shd w:val="clear" w:color="auto" w:fill="FFFFFF"/>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w:t>
      </w:r>
      <w:r>
        <w:rPr>
          <w:rFonts w:eastAsia="Times New Roman" w:cs="Times New Roman"/>
          <w:b/>
          <w:szCs w:val="24"/>
        </w:rPr>
        <w:t>Ελλήνων):</w:t>
      </w:r>
      <w:r>
        <w:rPr>
          <w:rFonts w:eastAsia="Times New Roman" w:cs="Times New Roman"/>
          <w:szCs w:val="24"/>
        </w:rPr>
        <w:t xml:space="preserve"> </w:t>
      </w:r>
      <w:r>
        <w:rPr>
          <w:rFonts w:eastAsia="Times New Roman" w:cs="Times New Roman"/>
          <w:bCs/>
          <w:shd w:val="clear" w:color="auto" w:fill="FFFFFF"/>
        </w:rPr>
        <w:t xml:space="preserve">Εγώ ενημερώνω τη </w:t>
      </w:r>
      <w:r w:rsidRPr="00E840D4">
        <w:rPr>
          <w:rFonts w:eastAsia="Times New Roman"/>
          <w:bCs/>
          <w:shd w:val="clear" w:color="auto" w:fill="FFFFFF"/>
        </w:rPr>
        <w:t>Βουλή</w:t>
      </w:r>
      <w:r>
        <w:rPr>
          <w:rFonts w:eastAsia="Times New Roman" w:cs="Times New Roman"/>
          <w:bCs/>
          <w:shd w:val="clear" w:color="auto" w:fill="FFFFFF"/>
        </w:rPr>
        <w:t xml:space="preserve"> βάσει των υπηρεσιακών εγγράφων </w:t>
      </w:r>
      <w:r w:rsidRPr="00E840D4">
        <w:rPr>
          <w:rFonts w:eastAsia="Times New Roman" w:cs="Times New Roman"/>
          <w:bCs/>
          <w:shd w:val="clear" w:color="auto" w:fill="FFFFFF"/>
        </w:rPr>
        <w:t>που</w:t>
      </w:r>
      <w:r>
        <w:rPr>
          <w:rFonts w:eastAsia="Times New Roman" w:cs="Times New Roman"/>
          <w:bCs/>
          <w:shd w:val="clear" w:color="auto" w:fill="FFFFFF"/>
        </w:rPr>
        <w:t xml:space="preserve"> δέχομαι από τη Διεύθυνση Εξοπλισμών. </w:t>
      </w:r>
    </w:p>
    <w:p w14:paraId="65980245" w14:textId="77777777" w:rsidR="00665451" w:rsidRDefault="007410E1">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Το καταθέτω στη </w:t>
      </w:r>
      <w:r w:rsidRPr="00E840D4">
        <w:rPr>
          <w:rFonts w:eastAsia="Times New Roman"/>
          <w:bCs/>
          <w:shd w:val="clear" w:color="auto" w:fill="FFFFFF"/>
        </w:rPr>
        <w:t>Βουλή</w:t>
      </w:r>
      <w:r>
        <w:rPr>
          <w:rFonts w:eastAsia="Times New Roman" w:cs="Times New Roman"/>
          <w:bCs/>
          <w:shd w:val="clear" w:color="auto" w:fill="FFFFFF"/>
        </w:rPr>
        <w:t xml:space="preserve">, </w:t>
      </w:r>
      <w:r w:rsidRPr="00E840D4">
        <w:rPr>
          <w:rFonts w:eastAsia="Times New Roman"/>
          <w:bCs/>
          <w:shd w:val="clear" w:color="auto" w:fill="FFFFFF"/>
        </w:rPr>
        <w:t>κύριε Πρόεδρε</w:t>
      </w:r>
      <w:r>
        <w:rPr>
          <w:rFonts w:eastAsia="Times New Roman"/>
          <w:bCs/>
          <w:shd w:val="clear" w:color="auto" w:fill="FFFFFF"/>
        </w:rPr>
        <w:t>.</w:t>
      </w:r>
    </w:p>
    <w:p w14:paraId="65980246" w14:textId="77777777" w:rsidR="00665451" w:rsidRDefault="007410E1">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sidRPr="00E840D4">
        <w:rPr>
          <w:rFonts w:eastAsia="Times New Roman" w:cs="Times New Roman"/>
          <w:szCs w:val="24"/>
        </w:rPr>
        <w:t>Υπουργός Εθνικής Άμυνας</w:t>
      </w:r>
      <w:r w:rsidRPr="00307C62">
        <w:rPr>
          <w:rFonts w:eastAsia="Times New Roman" w:cs="Times New Roman"/>
          <w:szCs w:val="24"/>
        </w:rPr>
        <w:t xml:space="preserve"> </w:t>
      </w:r>
      <w:r>
        <w:rPr>
          <w:rFonts w:eastAsia="Times New Roman" w:cs="Times New Roman"/>
          <w:szCs w:val="24"/>
        </w:rPr>
        <w:t xml:space="preserve">και </w:t>
      </w:r>
      <w:r w:rsidRPr="00E840D4">
        <w:rPr>
          <w:rFonts w:eastAsia="Times New Roman" w:cs="Times New Roman"/>
          <w:szCs w:val="24"/>
        </w:rPr>
        <w:t>Πρόεδρος των Ανεξαρτήτων Ελλήνων</w:t>
      </w:r>
      <w:r w:rsidRPr="000731CA">
        <w:rPr>
          <w:rFonts w:eastAsia="Times New Roman" w:cs="Times New Roman"/>
        </w:rPr>
        <w:t xml:space="preserve"> κ. </w:t>
      </w:r>
      <w:r>
        <w:rPr>
          <w:rFonts w:eastAsia="Times New Roman" w:cs="Times New Roman"/>
        </w:rPr>
        <w:t>Πάνος Καμμένος</w:t>
      </w:r>
      <w:r w:rsidRPr="000731CA">
        <w:rPr>
          <w:rFonts w:eastAsia="Times New Roman" w:cs="Times New Roman"/>
        </w:rPr>
        <w:t xml:space="preserve"> καταθέτει για </w:t>
      </w:r>
      <w:r w:rsidRPr="000731CA">
        <w:rPr>
          <w:rFonts w:eastAsia="Times New Roman" w:cs="Times New Roman"/>
        </w:rPr>
        <w:t xml:space="preserve">τα Πρακτικά </w:t>
      </w:r>
      <w:r>
        <w:rPr>
          <w:rFonts w:eastAsia="Times New Roman" w:cs="Times New Roman"/>
        </w:rPr>
        <w:t>το προαναφερθέν έγγραφο</w:t>
      </w:r>
      <w:r>
        <w:rPr>
          <w:rFonts w:eastAsia="Times New Roman" w:cs="Times New Roman"/>
        </w:rPr>
        <w:t>,</w:t>
      </w:r>
      <w:r w:rsidRPr="000731CA">
        <w:rPr>
          <w:rFonts w:eastAsia="Times New Roman" w:cs="Times New Roman"/>
        </w:rPr>
        <w:t xml:space="preserve"> </w:t>
      </w:r>
      <w:r w:rsidRPr="0089307D">
        <w:rPr>
          <w:rFonts w:eastAsia="Times New Roman" w:cs="Times New Roman"/>
          <w:bCs/>
          <w:shd w:val="clear" w:color="auto" w:fill="FFFFFF"/>
        </w:rPr>
        <w:t>το οποίο</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65980247" w14:textId="77777777" w:rsidR="00665451" w:rsidRDefault="007410E1">
      <w:pPr>
        <w:spacing w:line="600" w:lineRule="auto"/>
        <w:ind w:firstLine="720"/>
        <w:jc w:val="both"/>
        <w:rPr>
          <w:rFonts w:eastAsia="Times New Roman" w:cs="Times New Roman"/>
          <w:szCs w:val="24"/>
        </w:rPr>
      </w:pPr>
      <w:r w:rsidRPr="00EB0A41">
        <w:rPr>
          <w:rFonts w:eastAsia="Times New Roman" w:cs="Times New Roman"/>
          <w:b/>
          <w:szCs w:val="24"/>
        </w:rPr>
        <w:lastRenderedPageBreak/>
        <w:t>ΒΑΣΙΛΕΙΟΣ ΚΙΚΙΛΙΑΣ:</w:t>
      </w:r>
      <w:r>
        <w:rPr>
          <w:rFonts w:eastAsia="Times New Roman" w:cs="Times New Roman"/>
          <w:b/>
          <w:szCs w:val="24"/>
        </w:rPr>
        <w:t xml:space="preserve"> </w:t>
      </w:r>
      <w:r>
        <w:rPr>
          <w:rFonts w:eastAsia="Times New Roman" w:cs="Times New Roman"/>
          <w:szCs w:val="24"/>
        </w:rPr>
        <w:t>Να μην δίνετε άλλα χαρτιά στον κύριο Υπουργό. Έχετε ευθύνη, κύριοι!</w:t>
      </w:r>
    </w:p>
    <w:p w14:paraId="65980248" w14:textId="77777777" w:rsidR="00665451" w:rsidRDefault="007410E1">
      <w:pPr>
        <w:spacing w:line="600" w:lineRule="auto"/>
        <w:ind w:firstLine="720"/>
        <w:jc w:val="both"/>
        <w:rPr>
          <w:rFonts w:eastAsia="Times New Roman" w:cs="Times New Roman"/>
          <w:szCs w:val="24"/>
        </w:rPr>
      </w:pPr>
      <w:r w:rsidRPr="00B85D5D">
        <w:rPr>
          <w:rFonts w:eastAsia="Times New Roman" w:cs="Times New Roman"/>
          <w:b/>
          <w:bCs/>
          <w:shd w:val="clear" w:color="auto" w:fill="FFFFFF"/>
        </w:rPr>
        <w:t xml:space="preserve">ΠΡΟΕΔΡΕΥΩΝ (Γεώργιος </w:t>
      </w:r>
      <w:r w:rsidRPr="00B85D5D">
        <w:rPr>
          <w:rFonts w:eastAsia="Times New Roman" w:cs="Times New Roman"/>
          <w:b/>
          <w:bCs/>
          <w:shd w:val="clear" w:color="auto" w:fill="FFFFFF"/>
        </w:rPr>
        <w:t>Βαρεμένος):</w:t>
      </w:r>
      <w:r w:rsidRPr="00B85D5D">
        <w:rPr>
          <w:rFonts w:eastAsia="Times New Roman" w:cs="Times New Roman"/>
          <w:bCs/>
          <w:shd w:val="clear" w:color="auto" w:fill="FFFFFF"/>
        </w:rPr>
        <w:t xml:space="preserve">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σας εκπροσώπησε επαξίως ο κ. Γεωργιάδης. Σας </w:t>
      </w:r>
      <w:r w:rsidRPr="006A04B1">
        <w:rPr>
          <w:rFonts w:eastAsia="Times New Roman" w:cs="Times New Roman"/>
          <w:szCs w:val="24"/>
        </w:rPr>
        <w:t>παρακαλώ</w:t>
      </w:r>
      <w:r>
        <w:rPr>
          <w:rFonts w:eastAsia="Times New Roman" w:cs="Times New Roman"/>
          <w:szCs w:val="24"/>
        </w:rPr>
        <w:t>.</w:t>
      </w:r>
    </w:p>
    <w:p w14:paraId="6598024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6598024A" w14:textId="77777777" w:rsidR="00665451" w:rsidRDefault="007410E1">
      <w:pPr>
        <w:tabs>
          <w:tab w:val="left" w:pos="709"/>
          <w:tab w:val="center" w:pos="4753"/>
        </w:tabs>
        <w:spacing w:line="600" w:lineRule="auto"/>
        <w:ind w:firstLine="709"/>
        <w:contextualSpacing/>
        <w:jc w:val="both"/>
        <w:rPr>
          <w:rFonts w:eastAsia="Times New Roman"/>
          <w:szCs w:val="24"/>
        </w:rPr>
      </w:pPr>
      <w:r w:rsidRPr="00E6115D">
        <w:rPr>
          <w:rFonts w:eastAsia="Times New Roman"/>
          <w:b/>
          <w:szCs w:val="24"/>
        </w:rPr>
        <w:t xml:space="preserve">ΒΑΣΙΛΕΙΟΣ ΚΕΓΚΕΡΟΓΛΟΥ: </w:t>
      </w:r>
      <w:r>
        <w:rPr>
          <w:rFonts w:eastAsia="Times New Roman"/>
          <w:szCs w:val="24"/>
        </w:rPr>
        <w:t>Κύριε Πρόεδρε, παρακαλώ να δοθεί προς γνώση της Βουλής το έγγραφο. Είναι προφανές και από τον τρόπο που απάντησε ο Υπο</w:t>
      </w:r>
      <w:r>
        <w:rPr>
          <w:rFonts w:eastAsia="Times New Roman"/>
          <w:szCs w:val="24"/>
        </w:rPr>
        <w:t xml:space="preserve">υργός, αναζητώντας την τελευταία στιγμή κάποια ενημέρωση από τους συνεργάτες του, ότι ούτε ο ίδιος μπορεί να δώσει απαντήσεις για τις </w:t>
      </w:r>
      <w:r>
        <w:rPr>
          <w:rFonts w:eastAsia="Times New Roman"/>
          <w:szCs w:val="24"/>
        </w:rPr>
        <w:t>«</w:t>
      </w:r>
      <w:r>
        <w:rPr>
          <w:rFonts w:eastAsia="Times New Roman"/>
          <w:szCs w:val="24"/>
        </w:rPr>
        <w:t>γκρίζες ζώνες</w:t>
      </w:r>
      <w:r>
        <w:rPr>
          <w:rFonts w:eastAsia="Times New Roman"/>
          <w:szCs w:val="24"/>
        </w:rPr>
        <w:t>»</w:t>
      </w:r>
      <w:r>
        <w:rPr>
          <w:rFonts w:eastAsia="Times New Roman"/>
          <w:szCs w:val="24"/>
        </w:rPr>
        <w:t xml:space="preserve"> της τροπολογίας. </w:t>
      </w:r>
    </w:p>
    <w:p w14:paraId="6598024B"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t>Εμείς ως παράταξη που κυβερνήσαμε λέμε ότι το σημερινό αξιόμαχο των Ενόπλων Δυνάμεων οφ</w:t>
      </w:r>
      <w:r>
        <w:rPr>
          <w:rFonts w:eastAsia="Times New Roman"/>
          <w:szCs w:val="24"/>
        </w:rPr>
        <w:t>είλεται εν πολλοίς και στα εξοπλιστικά προγράμματα, τα οποία είχαμε αποφασίσει. Είμαστε η παράταξη που το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2011, στη διαπίστωση ότι κάποιοι εκμεταλλεύτηκαν τις όποιες αδυναμίες του θεσμού των αντισταθμιστικών και των άλλων διαδικασιών, προχώρησε στη </w:t>
      </w:r>
      <w:r>
        <w:rPr>
          <w:rFonts w:eastAsia="Times New Roman"/>
          <w:szCs w:val="24"/>
        </w:rPr>
        <w:lastRenderedPageBreak/>
        <w:t xml:space="preserve">μεγάλη τομή του 2011 για διαφάνεια και διασφάλιση του δημόσιου συμφέροντος μαζί με το εθνικό συμφέρον. </w:t>
      </w:r>
    </w:p>
    <w:p w14:paraId="6598024C"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Για όλους αυτούς τους λόγους, σήμερα δεν μπορούμε να αποδεχθούμε το ολίσθημα του ΣΥΡΙΖΑ να επαναφέρει θερμοκοιτίδες</w:t>
      </w:r>
      <w:r>
        <w:rPr>
          <w:rFonts w:eastAsia="Times New Roman"/>
          <w:szCs w:val="24"/>
        </w:rPr>
        <w:t xml:space="preserve"> διαφθοράς και διαπλοκής. Δεν μπορούμε πολιτικά να αποδεχθούμε αυτό, το οποίο μεταμορφωμένοι και μεταλλαγμένοι σήμερα έρχεστε να μας πείτε. Εσείς που μιλούσατε δήθεν για το παλιό, εσείς που μιλούσατε δήθεν για τα όποια ζητήματα και προβλήματα υπήρχαν. έρχε</w:t>
      </w:r>
      <w:r>
        <w:rPr>
          <w:rFonts w:eastAsia="Times New Roman"/>
          <w:szCs w:val="24"/>
        </w:rPr>
        <w:t xml:space="preserve">στε σήμερα να καταργήσετε διαμιάς τη διαφάνεια και τη θεσμική θωράκιση της χώρας. </w:t>
      </w:r>
    </w:p>
    <w:p w14:paraId="6598024D"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Πού είναι η διαδικασία μέσα από την Επιτροπή Εξοπλιστικών Προγραμμάτων, που θωρακίζει και βάζει και τις πολιτικές δυνάμεις σ’ ένα πλαίσιο συνεννόησης για τη διασφάλιση του </w:t>
      </w:r>
      <w:r>
        <w:rPr>
          <w:rFonts w:eastAsia="Times New Roman"/>
          <w:szCs w:val="24"/>
        </w:rPr>
        <w:t>εθνικού συμφέροντος παράλληλα με τη διαφάνεια; Γιατί δεν ήλθε εκεί το θέμα; Γιατί περιμένατε να κλείσει, να τελειώσει η Επιτροπή Εξωτερικών και Άμυνας, ένα δεύτερο θεσμικό όργανο που θα μπορούσε να συζητηθεί η τροπολογία και την καταθέσατε μετά; Γιατί έρχε</w:t>
      </w:r>
      <w:r>
        <w:rPr>
          <w:rFonts w:eastAsia="Times New Roman"/>
          <w:szCs w:val="24"/>
        </w:rPr>
        <w:t xml:space="preserve">στε σήμερα χωρίς απαντήσεις; Γιατί έρχεται </w:t>
      </w:r>
      <w:r>
        <w:rPr>
          <w:rFonts w:eastAsia="Times New Roman"/>
          <w:szCs w:val="24"/>
        </w:rPr>
        <w:lastRenderedPageBreak/>
        <w:t xml:space="preserve">ο </w:t>
      </w:r>
      <w:r>
        <w:rPr>
          <w:rFonts w:eastAsia="Times New Roman"/>
          <w:szCs w:val="24"/>
        </w:rPr>
        <w:t>π</w:t>
      </w:r>
      <w:r>
        <w:rPr>
          <w:rFonts w:eastAsia="Times New Roman"/>
          <w:szCs w:val="24"/>
        </w:rPr>
        <w:t xml:space="preserve">ρόεδρος της Επιτροπής Εξοπλιστικών να δικαιολογεί τα αδικαιολόγητα, αντί να απαιτήσει ως </w:t>
      </w:r>
      <w:r>
        <w:rPr>
          <w:rFonts w:eastAsia="Times New Roman"/>
          <w:szCs w:val="24"/>
        </w:rPr>
        <w:t>π</w:t>
      </w:r>
      <w:r>
        <w:rPr>
          <w:rFonts w:eastAsia="Times New Roman"/>
          <w:szCs w:val="24"/>
        </w:rPr>
        <w:t xml:space="preserve">ρόεδρος αυτής της </w:t>
      </w:r>
      <w:r>
        <w:rPr>
          <w:rFonts w:eastAsia="Times New Roman"/>
          <w:szCs w:val="24"/>
        </w:rPr>
        <w:t>ε</w:t>
      </w:r>
      <w:r>
        <w:rPr>
          <w:rFonts w:eastAsia="Times New Roman"/>
          <w:szCs w:val="24"/>
        </w:rPr>
        <w:t xml:space="preserve">πιτροπής να αποσυρθεί η τροπολογία και να έλθει στην Επιτροπή Εξοπλιστικών; Αυτό είναι ένα ολίσθημα, </w:t>
      </w:r>
      <w:r>
        <w:rPr>
          <w:rFonts w:eastAsia="Times New Roman"/>
          <w:szCs w:val="24"/>
        </w:rPr>
        <w:t xml:space="preserve">μια οπισθοδρόμηση στο θεσμικό πλαίσιο της χώρας και βέβαια δεν μπορούμε να μπούμε στο ψεύτικο δίλημμα «μα, είναι ένα εθνικό θέμα». </w:t>
      </w:r>
    </w:p>
    <w:p w14:paraId="6598024E"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Βεβαίως, εμείς είμαστε αυτοί που πρώτοι προβλέψαμε και την αναβάθμιση και την </w:t>
      </w:r>
      <w:proofErr w:type="spellStart"/>
      <w:r>
        <w:rPr>
          <w:rFonts w:eastAsia="Times New Roman"/>
          <w:szCs w:val="24"/>
        </w:rPr>
        <w:t>επαναβάθμιση</w:t>
      </w:r>
      <w:proofErr w:type="spellEnd"/>
      <w:r>
        <w:rPr>
          <w:rFonts w:eastAsia="Times New Roman"/>
          <w:szCs w:val="24"/>
        </w:rPr>
        <w:t>, όμως δεν θα μας βάλετε σε δίλημ</w:t>
      </w:r>
      <w:r>
        <w:rPr>
          <w:rFonts w:eastAsia="Times New Roman"/>
          <w:szCs w:val="24"/>
        </w:rPr>
        <w:t xml:space="preserve">μα, γιατί εν προκειμένω η διαφάνεια και το δημόσιο συμφέρον ταυτίζονται με το εθνικό. Οι πολίτες ζητάνε όλα αυτά να γίνονται με πλήρη διαφάνεια και όχι όπως-όπως. </w:t>
      </w:r>
    </w:p>
    <w:p w14:paraId="6598024F" w14:textId="77777777" w:rsidR="00665451" w:rsidRDefault="007410E1">
      <w:pPr>
        <w:tabs>
          <w:tab w:val="left" w:pos="709"/>
          <w:tab w:val="center" w:pos="4753"/>
        </w:tabs>
        <w:spacing w:line="600" w:lineRule="auto"/>
        <w:ind w:firstLine="709"/>
        <w:contextualSpacing/>
        <w:jc w:val="both"/>
        <w:rPr>
          <w:rFonts w:eastAsia="Times New Roman"/>
          <w:szCs w:val="24"/>
        </w:rPr>
      </w:pPr>
      <w:r w:rsidRPr="004E393E">
        <w:rPr>
          <w:rFonts w:eastAsia="Times New Roman"/>
          <w:color w:val="0070C0"/>
          <w:szCs w:val="24"/>
        </w:rPr>
        <w:tab/>
      </w:r>
      <w:r w:rsidRPr="006E178A">
        <w:rPr>
          <w:rFonts w:eastAsia="Times New Roman"/>
          <w:color w:val="000000" w:themeColor="text1"/>
          <w:szCs w:val="24"/>
        </w:rPr>
        <w:t xml:space="preserve">Άρα, λοιπόν, είναι δεδομένο ότι οι «γκρίζες» διατάξεις δεν μπορούν να διορθωθούν όπως-όπως </w:t>
      </w:r>
      <w:r w:rsidRPr="006E178A">
        <w:rPr>
          <w:rFonts w:eastAsia="Times New Roman"/>
          <w:color w:val="000000" w:themeColor="text1"/>
          <w:szCs w:val="24"/>
        </w:rPr>
        <w:t>στο πλαίσιο της κοινοβουλευτικής διαδικασίας. Πρέπει να αποσυρθεί αυτή η τροπολογία και άμεσα να ακολουθηθεί διαφορετική διαδικασία που προβλέπεται από τον νόμο και το θεσμικό πλαίσιο</w:t>
      </w:r>
      <w:r w:rsidRPr="006E178A">
        <w:rPr>
          <w:rFonts w:eastAsia="Times New Roman"/>
          <w:color w:val="000000" w:themeColor="text1"/>
          <w:szCs w:val="24"/>
        </w:rPr>
        <w:t>,</w:t>
      </w:r>
      <w:r w:rsidRPr="006E178A">
        <w:rPr>
          <w:rFonts w:eastAsia="Times New Roman"/>
          <w:color w:val="000000" w:themeColor="text1"/>
          <w:szCs w:val="24"/>
        </w:rPr>
        <w:t xml:space="preserve"> </w:t>
      </w:r>
      <w:r>
        <w:rPr>
          <w:rFonts w:eastAsia="Times New Roman"/>
          <w:szCs w:val="24"/>
        </w:rPr>
        <w:t xml:space="preserve">στο οποίο έχουμε συμφωνήσει τα τελευταία χρόνια μετά το 2011, με τη μεγάλη αλλαγή που έγινε στο σύστημα για τα εξοπλιστικά προγράμματα </w:t>
      </w:r>
      <w:r>
        <w:rPr>
          <w:rFonts w:eastAsia="Times New Roman"/>
          <w:szCs w:val="24"/>
        </w:rPr>
        <w:lastRenderedPageBreak/>
        <w:t>και τις προμήθειες στις Ένοπλες Δυνάμεις. Δεν είναι πλέον ζήτημα του Υπουργού, ο οποίος μπορεί να τα διαχειρίζεται όλα αυ</w:t>
      </w:r>
      <w:r>
        <w:rPr>
          <w:rFonts w:eastAsia="Times New Roman"/>
          <w:szCs w:val="24"/>
        </w:rPr>
        <w:t xml:space="preserve">τά εν αγνοία των ιδίων των ισχυουσών συμφωνιών για πολλά θέματα και την τελευταία στιγμή να ρωτάει συνεργάτες. Το είδατε μόνοι σας. Η εικόνα μιλάει από μόνη της. </w:t>
      </w:r>
    </w:p>
    <w:p w14:paraId="65980250"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t>Δεν μπορεί να συνεχιστεί αυτό. Να αποσυρθεί η τροπολογία και να έλθει το θέμα με τις διαδικα</w:t>
      </w:r>
      <w:r>
        <w:rPr>
          <w:rFonts w:eastAsia="Times New Roman"/>
          <w:szCs w:val="24"/>
        </w:rPr>
        <w:t>σίες όπως προβλέπονται με διαφάνεια από τον νόμο στην Επιτροπή Εξοπλιστικών.</w:t>
      </w:r>
    </w:p>
    <w:p w14:paraId="65980251"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w:t>
      </w:r>
    </w:p>
    <w:p w14:paraId="65980252" w14:textId="77777777" w:rsidR="00665451" w:rsidRDefault="007410E1">
      <w:pPr>
        <w:tabs>
          <w:tab w:val="left" w:pos="709"/>
          <w:tab w:val="center" w:pos="4753"/>
        </w:tabs>
        <w:spacing w:line="600" w:lineRule="auto"/>
        <w:ind w:firstLine="709"/>
        <w:contextualSpacing/>
        <w:jc w:val="both"/>
        <w:rPr>
          <w:rFonts w:eastAsia="Times New Roman"/>
          <w:szCs w:val="24"/>
        </w:rPr>
      </w:pPr>
      <w:r w:rsidRPr="00E6115D">
        <w:rPr>
          <w:rFonts w:eastAsia="Times New Roman"/>
          <w:b/>
          <w:szCs w:val="24"/>
        </w:rPr>
        <w:t>ΠΡΟΕΔΡΕΥΩΝ (Γεώργιος Βαρεμένος):</w:t>
      </w:r>
      <w:r w:rsidRPr="00822075">
        <w:rPr>
          <w:rFonts w:eastAsia="Times New Roman"/>
          <w:szCs w:val="24"/>
        </w:rPr>
        <w:t xml:space="preserve"> </w:t>
      </w:r>
      <w:r>
        <w:rPr>
          <w:rFonts w:eastAsia="Times New Roman"/>
          <w:szCs w:val="24"/>
        </w:rPr>
        <w:t>Κι εμείς.</w:t>
      </w:r>
    </w:p>
    <w:p w14:paraId="65980253"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Ο κ. Παππάς,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Χρυσής Αυγής, έχει τον λόγο.</w:t>
      </w:r>
    </w:p>
    <w:p w14:paraId="65980254" w14:textId="77777777" w:rsidR="00665451" w:rsidRDefault="007410E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E6115D">
        <w:rPr>
          <w:rFonts w:eastAsia="Times New Roman"/>
          <w:b/>
          <w:szCs w:val="24"/>
        </w:rPr>
        <w:t>ΧΡΗΣΤΟΣ ΠΑΠΠΑΣ:</w:t>
      </w:r>
      <w:r>
        <w:rPr>
          <w:rFonts w:eastAsia="Times New Roman"/>
          <w:szCs w:val="24"/>
        </w:rPr>
        <w:t xml:space="preserve"> Καλή η προσπάθεια για δημιουργία </w:t>
      </w:r>
      <w:r>
        <w:rPr>
          <w:rFonts w:eastAsia="Times New Roman"/>
          <w:szCs w:val="24"/>
        </w:rPr>
        <w:t>έντασης, αλλά εμείς δεν θα πάρουμε</w:t>
      </w:r>
      <w:r>
        <w:rPr>
          <w:rFonts w:eastAsia="Times New Roman"/>
          <w:szCs w:val="24"/>
        </w:rPr>
        <w:t>!</w:t>
      </w:r>
      <w:r>
        <w:rPr>
          <w:rFonts w:eastAsia="Times New Roman"/>
          <w:szCs w:val="24"/>
        </w:rPr>
        <w:t xml:space="preserve"> Η πραγματικότητα είναι πικρή, είναι διαφορετική. Η ωμή πραγματικότητα λέει ξεκάθαρα ότι πολλές συμβάσεις, πολλά συμφέροντα, πολλά τα λεφτά που διαχειρίζεστε με αδιαφανή και απαράδεκτο τρόπο</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ντικρουόμενα τα συμφέροντα, </w:t>
      </w:r>
      <w:r>
        <w:rPr>
          <w:rFonts w:eastAsia="Times New Roman"/>
          <w:szCs w:val="24"/>
        </w:rPr>
        <w:t>διαφορετικοί οι</w:t>
      </w:r>
      <w:r>
        <w:rPr>
          <w:rFonts w:eastAsia="Times New Roman"/>
          <w:szCs w:val="24"/>
        </w:rPr>
        <w:t xml:space="preserve"> </w:t>
      </w:r>
      <w:proofErr w:type="spellStart"/>
      <w:r>
        <w:rPr>
          <w:rFonts w:eastAsia="Times New Roman"/>
          <w:szCs w:val="24"/>
        </w:rPr>
        <w:t>υ</w:t>
      </w:r>
      <w:r>
        <w:rPr>
          <w:rFonts w:eastAsia="Times New Roman"/>
          <w:szCs w:val="24"/>
        </w:rPr>
        <w:t>μέτεροι</w:t>
      </w:r>
      <w:proofErr w:type="spellEnd"/>
      <w:r>
        <w:rPr>
          <w:rFonts w:eastAsia="Times New Roman"/>
          <w:szCs w:val="24"/>
        </w:rPr>
        <w:t xml:space="preserve"> κυβερνητικοί αλλά </w:t>
      </w:r>
      <w:r>
        <w:rPr>
          <w:rFonts w:eastAsia="Times New Roman"/>
          <w:szCs w:val="24"/>
        </w:rPr>
        <w:lastRenderedPageBreak/>
        <w:t xml:space="preserve">και οι </w:t>
      </w:r>
      <w:proofErr w:type="spellStart"/>
      <w:r>
        <w:rPr>
          <w:rFonts w:eastAsia="Times New Roman"/>
          <w:szCs w:val="24"/>
        </w:rPr>
        <w:t>υ</w:t>
      </w:r>
      <w:r>
        <w:rPr>
          <w:rFonts w:eastAsia="Times New Roman"/>
          <w:szCs w:val="24"/>
        </w:rPr>
        <w:t>μέτεροι</w:t>
      </w:r>
      <w:proofErr w:type="spellEnd"/>
      <w:r>
        <w:rPr>
          <w:rFonts w:eastAsia="Times New Roman"/>
          <w:szCs w:val="24"/>
        </w:rPr>
        <w:t xml:space="preserve"> της Αξιωματικής Αντιπολίτευσης, παρ’ όλο που και οι δύο είστε </w:t>
      </w:r>
      <w:proofErr w:type="spellStart"/>
      <w:r>
        <w:rPr>
          <w:rFonts w:eastAsia="Times New Roman"/>
          <w:szCs w:val="24"/>
        </w:rPr>
        <w:t>αμερικανοσιτιζόμενοι</w:t>
      </w:r>
      <w:proofErr w:type="spellEnd"/>
      <w:r>
        <w:rPr>
          <w:rFonts w:eastAsia="Times New Roman"/>
          <w:szCs w:val="24"/>
        </w:rPr>
        <w:t xml:space="preserve"> εντολοδόχοι.</w:t>
      </w:r>
    </w:p>
    <w:p w14:paraId="65980255" w14:textId="77777777" w:rsidR="00665451" w:rsidRDefault="007410E1">
      <w:pPr>
        <w:tabs>
          <w:tab w:val="center" w:pos="4753"/>
          <w:tab w:val="left" w:pos="6156"/>
        </w:tabs>
        <w:spacing w:line="600" w:lineRule="auto"/>
        <w:ind w:firstLine="709"/>
        <w:jc w:val="both"/>
        <w:rPr>
          <w:rFonts w:eastAsia="Times New Roman"/>
          <w:szCs w:val="24"/>
        </w:rPr>
      </w:pPr>
      <w:r>
        <w:rPr>
          <w:rFonts w:eastAsia="Times New Roman"/>
          <w:szCs w:val="24"/>
        </w:rPr>
        <w:t xml:space="preserve">Μάχη, </w:t>
      </w:r>
      <w:r w:rsidRPr="008B12A5">
        <w:rPr>
          <w:rFonts w:eastAsia="Times New Roman"/>
          <w:szCs w:val="24"/>
        </w:rPr>
        <w:t>λοιπόν</w:t>
      </w:r>
      <w:r>
        <w:rPr>
          <w:rFonts w:eastAsia="Times New Roman"/>
          <w:szCs w:val="24"/>
        </w:rPr>
        <w:t>,</w:t>
      </w:r>
      <w:r w:rsidRPr="008B12A5">
        <w:rPr>
          <w:rFonts w:eastAsia="Times New Roman"/>
          <w:szCs w:val="24"/>
        </w:rPr>
        <w:t xml:space="preserve"> εδώ για το </w:t>
      </w:r>
      <w:r>
        <w:rPr>
          <w:rFonts w:eastAsia="Times New Roman"/>
          <w:szCs w:val="24"/>
        </w:rPr>
        <w:t>π</w:t>
      </w:r>
      <w:r w:rsidRPr="008B12A5">
        <w:rPr>
          <w:rFonts w:eastAsia="Times New Roman"/>
          <w:szCs w:val="24"/>
        </w:rPr>
        <w:t>οιοι θα τα φάνε</w:t>
      </w:r>
      <w:r>
        <w:rPr>
          <w:rFonts w:eastAsia="Times New Roman"/>
          <w:szCs w:val="24"/>
        </w:rPr>
        <w:t>,</w:t>
      </w:r>
      <w:r w:rsidRPr="008B12A5">
        <w:rPr>
          <w:rFonts w:eastAsia="Times New Roman"/>
          <w:szCs w:val="24"/>
        </w:rPr>
        <w:t xml:space="preserve"> </w:t>
      </w:r>
      <w:r>
        <w:rPr>
          <w:rFonts w:eastAsia="Times New Roman"/>
          <w:szCs w:val="24"/>
        </w:rPr>
        <w:t>π</w:t>
      </w:r>
      <w:r w:rsidRPr="008B12A5">
        <w:rPr>
          <w:rFonts w:eastAsia="Times New Roman"/>
          <w:szCs w:val="24"/>
        </w:rPr>
        <w:t>οιοι θα πάρουν τις δουλειές</w:t>
      </w:r>
      <w:r>
        <w:rPr>
          <w:rFonts w:eastAsia="Times New Roman"/>
          <w:szCs w:val="24"/>
        </w:rPr>
        <w:t>.</w:t>
      </w:r>
      <w:r w:rsidRPr="008B12A5">
        <w:rPr>
          <w:rFonts w:eastAsia="Times New Roman"/>
          <w:szCs w:val="24"/>
        </w:rPr>
        <w:t xml:space="preserve"> Αυτό γίνεται σήμερα εδώ</w:t>
      </w:r>
      <w:r>
        <w:rPr>
          <w:rFonts w:eastAsia="Times New Roman"/>
          <w:szCs w:val="24"/>
        </w:rPr>
        <w:t>.</w:t>
      </w:r>
      <w:r w:rsidRPr="008B12A5">
        <w:rPr>
          <w:rFonts w:eastAsia="Times New Roman"/>
          <w:szCs w:val="24"/>
        </w:rPr>
        <w:t xml:space="preserve"> </w:t>
      </w:r>
    </w:p>
    <w:p w14:paraId="65980256"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Επ</w:t>
      </w:r>
      <w:r>
        <w:rPr>
          <w:rFonts w:eastAsia="Times New Roman"/>
          <w:szCs w:val="24"/>
        </w:rPr>
        <w:t xml:space="preserve">ίσης, </w:t>
      </w:r>
      <w:r w:rsidRPr="008B12A5">
        <w:rPr>
          <w:rFonts w:eastAsia="Times New Roman"/>
          <w:szCs w:val="24"/>
        </w:rPr>
        <w:t xml:space="preserve">η συζήτηση γίνεται σε </w:t>
      </w:r>
      <w:r>
        <w:rPr>
          <w:rFonts w:eastAsia="Times New Roman"/>
          <w:szCs w:val="24"/>
        </w:rPr>
        <w:t>μ</w:t>
      </w:r>
      <w:r>
        <w:rPr>
          <w:rFonts w:eastAsia="Times New Roman"/>
          <w:szCs w:val="24"/>
        </w:rPr>
        <w:t>ί</w:t>
      </w:r>
      <w:r>
        <w:rPr>
          <w:rFonts w:eastAsia="Times New Roman"/>
          <w:szCs w:val="24"/>
        </w:rPr>
        <w:t>α</w:t>
      </w:r>
      <w:r w:rsidRPr="008B12A5">
        <w:rPr>
          <w:rFonts w:eastAsia="Times New Roman"/>
          <w:szCs w:val="24"/>
        </w:rPr>
        <w:t xml:space="preserve"> χρονική συγκυρία</w:t>
      </w:r>
      <w:r>
        <w:rPr>
          <w:rFonts w:eastAsia="Times New Roman"/>
          <w:szCs w:val="24"/>
        </w:rPr>
        <w:t xml:space="preserve"> όπου οι</w:t>
      </w:r>
      <w:r w:rsidRPr="008B12A5">
        <w:rPr>
          <w:rFonts w:eastAsia="Times New Roman"/>
          <w:szCs w:val="24"/>
        </w:rPr>
        <w:t xml:space="preserve"> πολιτικές εξελίξεις</w:t>
      </w:r>
      <w:r>
        <w:rPr>
          <w:rFonts w:eastAsia="Times New Roman"/>
          <w:szCs w:val="24"/>
        </w:rPr>
        <w:t>,</w:t>
      </w:r>
      <w:r w:rsidRPr="008B12A5">
        <w:rPr>
          <w:rFonts w:eastAsia="Times New Roman"/>
          <w:szCs w:val="24"/>
        </w:rPr>
        <w:t xml:space="preserve"> τα πολιτικά </w:t>
      </w:r>
      <w:proofErr w:type="spellStart"/>
      <w:r w:rsidRPr="008B12A5">
        <w:rPr>
          <w:rFonts w:eastAsia="Times New Roman"/>
          <w:szCs w:val="24"/>
        </w:rPr>
        <w:t>τεκταινόμενα</w:t>
      </w:r>
      <w:proofErr w:type="spellEnd"/>
      <w:r w:rsidRPr="008B12A5">
        <w:rPr>
          <w:rFonts w:eastAsia="Times New Roman"/>
          <w:szCs w:val="24"/>
        </w:rPr>
        <w:t xml:space="preserve"> είναι ρευστά και ε</w:t>
      </w:r>
      <w:r>
        <w:rPr>
          <w:rFonts w:eastAsia="Times New Roman"/>
          <w:szCs w:val="24"/>
        </w:rPr>
        <w:t>πομένως</w:t>
      </w:r>
      <w:r w:rsidRPr="008B12A5">
        <w:rPr>
          <w:rFonts w:eastAsia="Times New Roman"/>
          <w:szCs w:val="24"/>
        </w:rPr>
        <w:t xml:space="preserve"> απρόβλεπτα</w:t>
      </w:r>
      <w:r>
        <w:rPr>
          <w:rFonts w:eastAsia="Times New Roman"/>
          <w:szCs w:val="24"/>
        </w:rPr>
        <w:t>.</w:t>
      </w:r>
      <w:r w:rsidRPr="008B12A5">
        <w:rPr>
          <w:rFonts w:eastAsia="Times New Roman"/>
          <w:szCs w:val="24"/>
        </w:rPr>
        <w:t xml:space="preserve"> </w:t>
      </w:r>
      <w:r>
        <w:rPr>
          <w:rFonts w:eastAsia="Times New Roman"/>
          <w:szCs w:val="24"/>
        </w:rPr>
        <w:t>Μία</w:t>
      </w:r>
      <w:r w:rsidRPr="008B12A5">
        <w:rPr>
          <w:rFonts w:eastAsia="Times New Roman"/>
          <w:szCs w:val="24"/>
        </w:rPr>
        <w:t xml:space="preserve"> σταθερά υπάρχει</w:t>
      </w:r>
      <w:r>
        <w:rPr>
          <w:rFonts w:eastAsia="Times New Roman"/>
          <w:szCs w:val="24"/>
        </w:rPr>
        <w:t>:</w:t>
      </w:r>
      <w:r>
        <w:rPr>
          <w:rFonts w:eastAsia="Times New Roman"/>
          <w:szCs w:val="24"/>
        </w:rPr>
        <w:t xml:space="preserve"> ότι το</w:t>
      </w:r>
      <w:r w:rsidRPr="008B12A5">
        <w:rPr>
          <w:rFonts w:eastAsia="Times New Roman"/>
          <w:szCs w:val="24"/>
        </w:rPr>
        <w:t xml:space="preserve"> 2019 θα έχουμε εκλογές</w:t>
      </w:r>
      <w:r>
        <w:rPr>
          <w:rFonts w:eastAsia="Times New Roman"/>
          <w:szCs w:val="24"/>
        </w:rPr>
        <w:t>.</w:t>
      </w:r>
      <w:r w:rsidRPr="008B12A5">
        <w:rPr>
          <w:rFonts w:eastAsia="Times New Roman"/>
          <w:szCs w:val="24"/>
        </w:rPr>
        <w:t xml:space="preserve"> Βεβαίως</w:t>
      </w:r>
      <w:r>
        <w:rPr>
          <w:rFonts w:eastAsia="Times New Roman"/>
          <w:szCs w:val="24"/>
        </w:rPr>
        <w:t>,</w:t>
      </w:r>
      <w:r w:rsidRPr="008B12A5">
        <w:rPr>
          <w:rFonts w:eastAsia="Times New Roman"/>
          <w:szCs w:val="24"/>
        </w:rPr>
        <w:t xml:space="preserve"> με Αριστερά</w:t>
      </w:r>
      <w:r>
        <w:rPr>
          <w:rFonts w:eastAsia="Times New Roman"/>
          <w:szCs w:val="24"/>
        </w:rPr>
        <w:t xml:space="preserve"> στην</w:t>
      </w:r>
      <w:r w:rsidRPr="008B12A5">
        <w:rPr>
          <w:rFonts w:eastAsia="Times New Roman"/>
          <w:szCs w:val="24"/>
        </w:rPr>
        <w:t xml:space="preserve"> Κυβέρνηση ποτέ μη λες μεγάλες κουβέντες</w:t>
      </w:r>
      <w:r>
        <w:rPr>
          <w:rFonts w:eastAsia="Times New Roman"/>
          <w:szCs w:val="24"/>
        </w:rPr>
        <w:t xml:space="preserve">. Άλλη σταθερά που </w:t>
      </w:r>
      <w:r w:rsidRPr="008B12A5">
        <w:rPr>
          <w:rFonts w:eastAsia="Times New Roman"/>
          <w:szCs w:val="24"/>
        </w:rPr>
        <w:t>υπάρχει είναι ότι ο κ</w:t>
      </w:r>
      <w:r>
        <w:rPr>
          <w:rFonts w:eastAsia="Times New Roman"/>
          <w:szCs w:val="24"/>
        </w:rPr>
        <w:t>.</w:t>
      </w:r>
      <w:r w:rsidRPr="008B12A5">
        <w:rPr>
          <w:rFonts w:eastAsia="Times New Roman"/>
          <w:szCs w:val="24"/>
        </w:rPr>
        <w:t xml:space="preserve"> Καμμένος θα πάψει να είναι Υπουργός Εθνικής Άμυνας</w:t>
      </w:r>
      <w:r>
        <w:rPr>
          <w:rFonts w:eastAsia="Times New Roman"/>
          <w:szCs w:val="24"/>
        </w:rPr>
        <w:t>.</w:t>
      </w:r>
      <w:r w:rsidRPr="008B12A5">
        <w:rPr>
          <w:rFonts w:eastAsia="Times New Roman"/>
          <w:szCs w:val="24"/>
        </w:rPr>
        <w:t xml:space="preserve"> </w:t>
      </w:r>
      <w:r>
        <w:rPr>
          <w:rFonts w:eastAsia="Times New Roman"/>
          <w:szCs w:val="24"/>
        </w:rPr>
        <w:t>Θ</w:t>
      </w:r>
      <w:r w:rsidRPr="008B12A5">
        <w:rPr>
          <w:rFonts w:eastAsia="Times New Roman"/>
          <w:szCs w:val="24"/>
        </w:rPr>
        <w:t>α παύσει τώρα</w:t>
      </w:r>
      <w:r>
        <w:rPr>
          <w:rFonts w:eastAsia="Times New Roman"/>
          <w:szCs w:val="24"/>
        </w:rPr>
        <w:t>,</w:t>
      </w:r>
      <w:r w:rsidRPr="008B12A5">
        <w:rPr>
          <w:rFonts w:eastAsia="Times New Roman"/>
          <w:szCs w:val="24"/>
        </w:rPr>
        <w:t xml:space="preserve"> σε </w:t>
      </w:r>
      <w:r>
        <w:rPr>
          <w:rFonts w:eastAsia="Times New Roman"/>
          <w:szCs w:val="24"/>
        </w:rPr>
        <w:t>μια</w:t>
      </w:r>
      <w:r w:rsidRPr="008B12A5">
        <w:rPr>
          <w:rFonts w:eastAsia="Times New Roman"/>
          <w:szCs w:val="24"/>
        </w:rPr>
        <w:t xml:space="preserve"> εβδομάδα</w:t>
      </w:r>
      <w:r>
        <w:rPr>
          <w:rFonts w:eastAsia="Times New Roman"/>
          <w:szCs w:val="24"/>
        </w:rPr>
        <w:t>,</w:t>
      </w:r>
      <w:r w:rsidRPr="008B12A5">
        <w:rPr>
          <w:rFonts w:eastAsia="Times New Roman"/>
          <w:szCs w:val="24"/>
        </w:rPr>
        <w:t xml:space="preserve"> σε λίγους μήνες</w:t>
      </w:r>
      <w:r>
        <w:rPr>
          <w:rFonts w:eastAsia="Times New Roman"/>
          <w:szCs w:val="24"/>
        </w:rPr>
        <w:t>;</w:t>
      </w:r>
      <w:r w:rsidRPr="008B12A5">
        <w:rPr>
          <w:rFonts w:eastAsia="Times New Roman"/>
          <w:szCs w:val="24"/>
        </w:rPr>
        <w:t xml:space="preserve"> Πάντως</w:t>
      </w:r>
      <w:r>
        <w:rPr>
          <w:rFonts w:eastAsia="Times New Roman"/>
          <w:szCs w:val="24"/>
        </w:rPr>
        <w:t>,</w:t>
      </w:r>
      <w:r w:rsidRPr="008B12A5">
        <w:rPr>
          <w:rFonts w:eastAsia="Times New Roman"/>
          <w:szCs w:val="24"/>
        </w:rPr>
        <w:t xml:space="preserve"> δεν θα κάθεται σε αυτή τη θέση </w:t>
      </w:r>
      <w:r>
        <w:rPr>
          <w:rFonts w:eastAsia="Times New Roman"/>
          <w:szCs w:val="24"/>
        </w:rPr>
        <w:t>π</w:t>
      </w:r>
      <w:r w:rsidRPr="008B12A5">
        <w:rPr>
          <w:rFonts w:eastAsia="Times New Roman"/>
          <w:szCs w:val="24"/>
        </w:rPr>
        <w:t>ολύ σύντομα</w:t>
      </w:r>
      <w:r>
        <w:rPr>
          <w:rFonts w:eastAsia="Times New Roman"/>
          <w:szCs w:val="24"/>
        </w:rPr>
        <w:t>. Ρ</w:t>
      </w:r>
      <w:r w:rsidRPr="008B12A5">
        <w:rPr>
          <w:rFonts w:eastAsia="Times New Roman"/>
          <w:szCs w:val="24"/>
        </w:rPr>
        <w:t>ευστά</w:t>
      </w:r>
      <w:r>
        <w:rPr>
          <w:rFonts w:eastAsia="Times New Roman"/>
          <w:szCs w:val="24"/>
        </w:rPr>
        <w:t>,</w:t>
      </w:r>
      <w:r w:rsidRPr="008B12A5">
        <w:rPr>
          <w:rFonts w:eastAsia="Times New Roman"/>
          <w:szCs w:val="24"/>
        </w:rPr>
        <w:t xml:space="preserve"> </w:t>
      </w:r>
      <w:r>
        <w:rPr>
          <w:rFonts w:eastAsia="Times New Roman"/>
          <w:szCs w:val="24"/>
        </w:rPr>
        <w:t>λ</w:t>
      </w:r>
      <w:r w:rsidRPr="008B12A5">
        <w:rPr>
          <w:rFonts w:eastAsia="Times New Roman"/>
          <w:szCs w:val="24"/>
        </w:rPr>
        <w:t>οιπόν</w:t>
      </w:r>
      <w:r>
        <w:rPr>
          <w:rFonts w:eastAsia="Times New Roman"/>
          <w:szCs w:val="24"/>
        </w:rPr>
        <w:t>, είν</w:t>
      </w:r>
      <w:r>
        <w:rPr>
          <w:rFonts w:eastAsia="Times New Roman"/>
          <w:szCs w:val="24"/>
        </w:rPr>
        <w:t>αι</w:t>
      </w:r>
      <w:r w:rsidRPr="008B12A5">
        <w:rPr>
          <w:rFonts w:eastAsia="Times New Roman"/>
          <w:szCs w:val="24"/>
        </w:rPr>
        <w:t xml:space="preserve"> τα </w:t>
      </w:r>
      <w:proofErr w:type="spellStart"/>
      <w:r w:rsidRPr="008B12A5">
        <w:rPr>
          <w:rFonts w:eastAsia="Times New Roman"/>
          <w:szCs w:val="24"/>
        </w:rPr>
        <w:t>τεκταινόμενα</w:t>
      </w:r>
      <w:proofErr w:type="spellEnd"/>
      <w:r>
        <w:rPr>
          <w:rFonts w:eastAsia="Times New Roman"/>
          <w:szCs w:val="24"/>
        </w:rPr>
        <w:t>,</w:t>
      </w:r>
      <w:r w:rsidRPr="008B12A5">
        <w:rPr>
          <w:rFonts w:eastAsia="Times New Roman"/>
          <w:szCs w:val="24"/>
        </w:rPr>
        <w:t xml:space="preserve"> ρευστή </w:t>
      </w:r>
      <w:r>
        <w:rPr>
          <w:rFonts w:eastAsia="Times New Roman"/>
          <w:szCs w:val="24"/>
        </w:rPr>
        <w:t>η π</w:t>
      </w:r>
      <w:r w:rsidRPr="008B12A5">
        <w:rPr>
          <w:rFonts w:eastAsia="Times New Roman"/>
          <w:szCs w:val="24"/>
        </w:rPr>
        <w:t>ολιτική κατάσταση</w:t>
      </w:r>
      <w:r>
        <w:rPr>
          <w:rFonts w:eastAsia="Times New Roman"/>
          <w:szCs w:val="24"/>
        </w:rPr>
        <w:t>,</w:t>
      </w:r>
      <w:r w:rsidRPr="008B12A5">
        <w:rPr>
          <w:rFonts w:eastAsia="Times New Roman"/>
          <w:szCs w:val="24"/>
        </w:rPr>
        <w:t xml:space="preserve"> η οποία έχει να κάνει και με την προδοτική </w:t>
      </w:r>
      <w:r>
        <w:rPr>
          <w:rFonts w:eastAsia="Times New Roman"/>
          <w:szCs w:val="24"/>
        </w:rPr>
        <w:t>Σ</w:t>
      </w:r>
      <w:r w:rsidRPr="008B12A5">
        <w:rPr>
          <w:rFonts w:eastAsia="Times New Roman"/>
          <w:szCs w:val="24"/>
        </w:rPr>
        <w:t>υμφωνία των Πρεσπών</w:t>
      </w:r>
      <w:r>
        <w:rPr>
          <w:rFonts w:eastAsia="Times New Roman"/>
          <w:szCs w:val="24"/>
        </w:rPr>
        <w:t>.</w:t>
      </w:r>
      <w:r w:rsidRPr="008B12A5">
        <w:rPr>
          <w:rFonts w:eastAsia="Times New Roman"/>
          <w:szCs w:val="24"/>
        </w:rPr>
        <w:t xml:space="preserve"> </w:t>
      </w:r>
    </w:p>
    <w:p w14:paraId="65980257"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Ο</w:t>
      </w:r>
      <w:r w:rsidRPr="008B12A5">
        <w:rPr>
          <w:rFonts w:eastAsia="Times New Roman"/>
          <w:szCs w:val="24"/>
        </w:rPr>
        <w:t xml:space="preserve"> κ</w:t>
      </w:r>
      <w:r>
        <w:rPr>
          <w:rFonts w:eastAsia="Times New Roman"/>
          <w:szCs w:val="24"/>
        </w:rPr>
        <w:t>.</w:t>
      </w:r>
      <w:r w:rsidRPr="008B12A5">
        <w:rPr>
          <w:rFonts w:eastAsia="Times New Roman"/>
          <w:szCs w:val="24"/>
        </w:rPr>
        <w:t xml:space="preserve"> Καμμένος </w:t>
      </w:r>
      <w:r>
        <w:rPr>
          <w:rFonts w:eastAsia="Times New Roman"/>
          <w:szCs w:val="24"/>
        </w:rPr>
        <w:t>λοιπόν, το κόμμα του, ή έστω</w:t>
      </w:r>
      <w:r>
        <w:rPr>
          <w:rFonts w:eastAsia="Times New Roman"/>
          <w:szCs w:val="24"/>
        </w:rPr>
        <w:t xml:space="preserve"> έ</w:t>
      </w:r>
      <w:r w:rsidRPr="008B12A5">
        <w:rPr>
          <w:rFonts w:eastAsia="Times New Roman"/>
          <w:szCs w:val="24"/>
        </w:rPr>
        <w:t xml:space="preserve">να κομμάτι του κόμματός </w:t>
      </w:r>
      <w:r>
        <w:rPr>
          <w:rFonts w:eastAsia="Times New Roman"/>
          <w:szCs w:val="24"/>
        </w:rPr>
        <w:t>τ</w:t>
      </w:r>
      <w:r w:rsidRPr="008B12A5">
        <w:rPr>
          <w:rFonts w:eastAsia="Times New Roman"/>
          <w:szCs w:val="24"/>
        </w:rPr>
        <w:t>ου λέει ότι θα καταψηφίσει τη συμφωνία</w:t>
      </w:r>
      <w:r>
        <w:rPr>
          <w:rFonts w:eastAsia="Times New Roman"/>
          <w:szCs w:val="24"/>
        </w:rPr>
        <w:t>,</w:t>
      </w:r>
      <w:r w:rsidRPr="008B12A5">
        <w:rPr>
          <w:rFonts w:eastAsia="Times New Roman"/>
          <w:szCs w:val="24"/>
        </w:rPr>
        <w:t xml:space="preserve"> αλλά στηρίζει την Κυβέρνηση</w:t>
      </w:r>
      <w:r>
        <w:rPr>
          <w:rFonts w:eastAsia="Times New Roman"/>
          <w:szCs w:val="24"/>
        </w:rPr>
        <w:t xml:space="preserve">. Οι </w:t>
      </w:r>
      <w:r>
        <w:rPr>
          <w:rFonts w:eastAsia="Times New Roman"/>
          <w:szCs w:val="24"/>
        </w:rPr>
        <w:t>«ποταμίσιοι»</w:t>
      </w:r>
      <w:r w:rsidRPr="008B12A5">
        <w:rPr>
          <w:rFonts w:eastAsia="Times New Roman"/>
          <w:szCs w:val="24"/>
        </w:rPr>
        <w:t xml:space="preserve"> του κ</w:t>
      </w:r>
      <w:r>
        <w:rPr>
          <w:rFonts w:eastAsia="Times New Roman"/>
          <w:szCs w:val="24"/>
        </w:rPr>
        <w:t>.</w:t>
      </w:r>
      <w:r w:rsidRPr="008B12A5">
        <w:rPr>
          <w:rFonts w:eastAsia="Times New Roman"/>
          <w:szCs w:val="24"/>
        </w:rPr>
        <w:t xml:space="preserve"> Θεοδωράκη δεν στηρίζουν το</w:t>
      </w:r>
      <w:r>
        <w:rPr>
          <w:rFonts w:eastAsia="Times New Roman"/>
          <w:szCs w:val="24"/>
        </w:rPr>
        <w:t>ν</w:t>
      </w:r>
      <w:r w:rsidRPr="008B12A5">
        <w:rPr>
          <w:rFonts w:eastAsia="Times New Roman"/>
          <w:szCs w:val="24"/>
        </w:rPr>
        <w:t xml:space="preserve"> Τσίπρα αλλά </w:t>
      </w:r>
      <w:r>
        <w:rPr>
          <w:rFonts w:eastAsia="Times New Roman"/>
          <w:szCs w:val="24"/>
        </w:rPr>
        <w:t xml:space="preserve">λένε ότι θα ψηφίσουν </w:t>
      </w:r>
      <w:r w:rsidRPr="008B12A5">
        <w:rPr>
          <w:rFonts w:eastAsia="Times New Roman"/>
          <w:szCs w:val="24"/>
        </w:rPr>
        <w:t>τη συμφωνία</w:t>
      </w:r>
      <w:r>
        <w:rPr>
          <w:rFonts w:eastAsia="Times New Roman"/>
          <w:szCs w:val="24"/>
        </w:rPr>
        <w:t>,</w:t>
      </w:r>
      <w:r w:rsidRPr="008B12A5">
        <w:rPr>
          <w:rFonts w:eastAsia="Times New Roman"/>
          <w:szCs w:val="24"/>
        </w:rPr>
        <w:t xml:space="preserve"> </w:t>
      </w:r>
      <w:r w:rsidRPr="008B12A5">
        <w:rPr>
          <w:rFonts w:eastAsia="Times New Roman"/>
          <w:szCs w:val="24"/>
        </w:rPr>
        <w:lastRenderedPageBreak/>
        <w:t>εκτός εξαιρέσεων</w:t>
      </w:r>
      <w:r>
        <w:rPr>
          <w:rFonts w:eastAsia="Times New Roman"/>
          <w:szCs w:val="24"/>
        </w:rPr>
        <w:t xml:space="preserve">. Ο κ. Μητσοτάκης της Νέας Δημοκρατίας </w:t>
      </w:r>
      <w:r w:rsidRPr="008B12A5">
        <w:rPr>
          <w:rFonts w:eastAsia="Times New Roman"/>
          <w:szCs w:val="24"/>
        </w:rPr>
        <w:t xml:space="preserve">παρακολουθεί ατάραχος την κατάσταση και λέγει ότι δεν θα </w:t>
      </w:r>
      <w:r>
        <w:rPr>
          <w:rFonts w:eastAsia="Times New Roman"/>
          <w:szCs w:val="24"/>
        </w:rPr>
        <w:t>κυρώσει</w:t>
      </w:r>
      <w:r w:rsidRPr="008B12A5">
        <w:rPr>
          <w:rFonts w:eastAsia="Times New Roman"/>
          <w:szCs w:val="24"/>
        </w:rPr>
        <w:t xml:space="preserve"> τη συμφωνία</w:t>
      </w:r>
      <w:r>
        <w:rPr>
          <w:rFonts w:eastAsia="Times New Roman"/>
          <w:szCs w:val="24"/>
        </w:rPr>
        <w:t xml:space="preserve">, αντί </w:t>
      </w:r>
      <w:r w:rsidRPr="008B12A5">
        <w:rPr>
          <w:rFonts w:eastAsia="Times New Roman"/>
          <w:szCs w:val="24"/>
        </w:rPr>
        <w:t xml:space="preserve">του </w:t>
      </w:r>
      <w:r>
        <w:rPr>
          <w:rFonts w:eastAsia="Times New Roman"/>
          <w:szCs w:val="24"/>
        </w:rPr>
        <w:t xml:space="preserve">εθνικώς </w:t>
      </w:r>
      <w:r w:rsidRPr="008B12A5">
        <w:rPr>
          <w:rFonts w:eastAsia="Times New Roman"/>
          <w:szCs w:val="24"/>
        </w:rPr>
        <w:t>ορθού</w:t>
      </w:r>
      <w:r>
        <w:rPr>
          <w:rFonts w:eastAsia="Times New Roman"/>
          <w:szCs w:val="24"/>
        </w:rPr>
        <w:t>, δηλαδ</w:t>
      </w:r>
      <w:r>
        <w:rPr>
          <w:rFonts w:eastAsia="Times New Roman"/>
          <w:szCs w:val="24"/>
        </w:rPr>
        <w:t>ή αυτού που μόνο η Χρυσή Αυγή διά</w:t>
      </w:r>
      <w:r w:rsidRPr="008B12A5">
        <w:rPr>
          <w:rFonts w:eastAsia="Times New Roman"/>
          <w:szCs w:val="24"/>
        </w:rPr>
        <w:t xml:space="preserve"> στόματος Νικόλαου </w:t>
      </w:r>
      <w:proofErr w:type="spellStart"/>
      <w:r w:rsidRPr="008B12A5">
        <w:rPr>
          <w:rFonts w:eastAsia="Times New Roman"/>
          <w:szCs w:val="24"/>
        </w:rPr>
        <w:t>Μιχαλολιάκου</w:t>
      </w:r>
      <w:proofErr w:type="spellEnd"/>
      <w:r w:rsidRPr="008B12A5">
        <w:rPr>
          <w:rFonts w:eastAsia="Times New Roman"/>
          <w:szCs w:val="24"/>
        </w:rPr>
        <w:t xml:space="preserve"> </w:t>
      </w:r>
      <w:r>
        <w:rPr>
          <w:rFonts w:eastAsia="Times New Roman"/>
          <w:szCs w:val="24"/>
        </w:rPr>
        <w:t>«</w:t>
      </w:r>
      <w:r w:rsidRPr="008B12A5">
        <w:rPr>
          <w:rFonts w:eastAsia="Times New Roman"/>
          <w:szCs w:val="24"/>
        </w:rPr>
        <w:t>on</w:t>
      </w:r>
      <w:r>
        <w:rPr>
          <w:rFonts w:eastAsia="Times New Roman"/>
          <w:szCs w:val="24"/>
        </w:rPr>
        <w:t xml:space="preserve"> </w:t>
      </w:r>
      <w:proofErr w:type="spellStart"/>
      <w:r w:rsidRPr="008B12A5">
        <w:rPr>
          <w:rFonts w:eastAsia="Times New Roman"/>
          <w:szCs w:val="24"/>
        </w:rPr>
        <w:t>time</w:t>
      </w:r>
      <w:proofErr w:type="spellEnd"/>
      <w:r>
        <w:rPr>
          <w:rFonts w:eastAsia="Times New Roman"/>
          <w:szCs w:val="24"/>
        </w:rPr>
        <w:t>»</w:t>
      </w:r>
      <w:r w:rsidRPr="008B12A5">
        <w:rPr>
          <w:rFonts w:eastAsia="Times New Roman"/>
          <w:szCs w:val="24"/>
        </w:rPr>
        <w:t xml:space="preserve"> </w:t>
      </w:r>
      <w:r>
        <w:rPr>
          <w:rFonts w:eastAsia="Times New Roman"/>
          <w:szCs w:val="24"/>
        </w:rPr>
        <w:t>-</w:t>
      </w:r>
      <w:r w:rsidRPr="008B12A5">
        <w:rPr>
          <w:rFonts w:eastAsia="Times New Roman"/>
          <w:szCs w:val="24"/>
        </w:rPr>
        <w:t xml:space="preserve">όταν ψηφιζόταν η </w:t>
      </w:r>
      <w:r>
        <w:rPr>
          <w:rFonts w:eastAsia="Times New Roman"/>
          <w:szCs w:val="24"/>
        </w:rPr>
        <w:t xml:space="preserve">προδοτική </w:t>
      </w:r>
      <w:r w:rsidRPr="008B12A5">
        <w:rPr>
          <w:rFonts w:eastAsia="Times New Roman"/>
          <w:szCs w:val="24"/>
        </w:rPr>
        <w:t xml:space="preserve">συμφωνία τον Ιούνιο με επιστολή του στα διεθνή </w:t>
      </w:r>
      <w:r>
        <w:rPr>
          <w:rFonts w:eastAsia="Times New Roman"/>
          <w:szCs w:val="24"/>
          <w:lang w:val="en-US"/>
        </w:rPr>
        <w:t>fora</w:t>
      </w:r>
      <w:r>
        <w:rPr>
          <w:rFonts w:eastAsia="Times New Roman"/>
          <w:szCs w:val="24"/>
        </w:rPr>
        <w:t>-</w:t>
      </w:r>
      <w:r w:rsidRPr="008B12A5">
        <w:rPr>
          <w:rFonts w:eastAsia="Times New Roman"/>
          <w:szCs w:val="24"/>
        </w:rPr>
        <w:t xml:space="preserve"> είχε πει ότι όταν η Ελλάδα </w:t>
      </w:r>
      <w:r>
        <w:rPr>
          <w:rFonts w:eastAsia="Times New Roman"/>
          <w:szCs w:val="24"/>
        </w:rPr>
        <w:t>αποκτήσει εθνική κυβέρνηση θα ακυρώσει</w:t>
      </w:r>
      <w:r w:rsidRPr="008B12A5">
        <w:rPr>
          <w:rFonts w:eastAsia="Times New Roman"/>
          <w:szCs w:val="24"/>
        </w:rPr>
        <w:t xml:space="preserve"> την προδοτική συμφωνία</w:t>
      </w:r>
      <w:r>
        <w:rPr>
          <w:rFonts w:eastAsia="Times New Roman"/>
          <w:szCs w:val="24"/>
        </w:rPr>
        <w:t>.</w:t>
      </w:r>
      <w:r w:rsidRPr="008B12A5">
        <w:rPr>
          <w:rFonts w:eastAsia="Times New Roman"/>
          <w:szCs w:val="24"/>
        </w:rPr>
        <w:t xml:space="preserve"> </w:t>
      </w:r>
      <w:r>
        <w:rPr>
          <w:rFonts w:eastAsia="Times New Roman"/>
          <w:szCs w:val="24"/>
        </w:rPr>
        <w:t>Ο</w:t>
      </w:r>
      <w:r w:rsidRPr="008B12A5">
        <w:rPr>
          <w:rFonts w:eastAsia="Times New Roman"/>
          <w:szCs w:val="24"/>
        </w:rPr>
        <w:t xml:space="preserve"> κ</w:t>
      </w:r>
      <w:r>
        <w:rPr>
          <w:rFonts w:eastAsia="Times New Roman"/>
          <w:szCs w:val="24"/>
        </w:rPr>
        <w:t>.</w:t>
      </w:r>
      <w:r w:rsidRPr="008B12A5">
        <w:rPr>
          <w:rFonts w:eastAsia="Times New Roman"/>
          <w:szCs w:val="24"/>
        </w:rPr>
        <w:t xml:space="preserve"> Μητσοτάκης</w:t>
      </w:r>
      <w:r>
        <w:rPr>
          <w:rFonts w:eastAsia="Times New Roman"/>
          <w:szCs w:val="24"/>
        </w:rPr>
        <w:t>,</w:t>
      </w:r>
      <w:r w:rsidRPr="008B12A5">
        <w:rPr>
          <w:rFonts w:eastAsia="Times New Roman"/>
          <w:szCs w:val="24"/>
        </w:rPr>
        <w:t xml:space="preserve"> </w:t>
      </w:r>
      <w:r>
        <w:rPr>
          <w:rFonts w:eastAsia="Times New Roman"/>
          <w:szCs w:val="24"/>
        </w:rPr>
        <w:t>λ</w:t>
      </w:r>
      <w:r w:rsidRPr="008B12A5">
        <w:rPr>
          <w:rFonts w:eastAsia="Times New Roman"/>
          <w:szCs w:val="24"/>
        </w:rPr>
        <w:t>οιπόν</w:t>
      </w:r>
      <w:r>
        <w:rPr>
          <w:rFonts w:eastAsia="Times New Roman"/>
          <w:szCs w:val="24"/>
        </w:rPr>
        <w:t>,</w:t>
      </w:r>
      <w:r w:rsidRPr="008B12A5">
        <w:rPr>
          <w:rFonts w:eastAsia="Times New Roman"/>
          <w:szCs w:val="24"/>
        </w:rPr>
        <w:t xml:space="preserve"> λέει και κρύβεται πίσω από </w:t>
      </w:r>
      <w:r>
        <w:rPr>
          <w:rFonts w:eastAsia="Times New Roman"/>
          <w:szCs w:val="24"/>
        </w:rPr>
        <w:t>το «</w:t>
      </w:r>
      <w:r w:rsidRPr="008B12A5">
        <w:rPr>
          <w:rFonts w:eastAsia="Times New Roman"/>
          <w:szCs w:val="24"/>
        </w:rPr>
        <w:t>δεν θα κυρώσω τη συμφωνία</w:t>
      </w:r>
      <w:r>
        <w:rPr>
          <w:rFonts w:eastAsia="Times New Roman"/>
          <w:szCs w:val="24"/>
        </w:rPr>
        <w:t>» και «ε</w:t>
      </w:r>
      <w:r w:rsidRPr="008B12A5">
        <w:rPr>
          <w:rFonts w:eastAsia="Times New Roman"/>
          <w:szCs w:val="24"/>
        </w:rPr>
        <w:t>φόσον ψηφιστεί δεν μπορώ να κάνω κάτι άλλο</w:t>
      </w:r>
      <w:r>
        <w:rPr>
          <w:rFonts w:eastAsia="Times New Roman"/>
          <w:szCs w:val="24"/>
        </w:rPr>
        <w:t>,</w:t>
      </w:r>
      <w:r w:rsidRPr="008B12A5">
        <w:rPr>
          <w:rFonts w:eastAsia="Times New Roman"/>
          <w:szCs w:val="24"/>
        </w:rPr>
        <w:t xml:space="preserve"> παρά θα τη σεβαστώ</w:t>
      </w:r>
      <w:r>
        <w:rPr>
          <w:rFonts w:eastAsia="Times New Roman"/>
          <w:szCs w:val="24"/>
        </w:rPr>
        <w:t>».</w:t>
      </w:r>
      <w:r w:rsidRPr="008B12A5">
        <w:rPr>
          <w:rFonts w:eastAsia="Times New Roman"/>
          <w:szCs w:val="24"/>
        </w:rPr>
        <w:t xml:space="preserve"> </w:t>
      </w:r>
      <w:r>
        <w:rPr>
          <w:rFonts w:eastAsia="Times New Roman"/>
          <w:szCs w:val="24"/>
        </w:rPr>
        <w:t xml:space="preserve">Πολύ βολική η θέση της </w:t>
      </w:r>
      <w:proofErr w:type="spellStart"/>
      <w:r>
        <w:rPr>
          <w:rFonts w:eastAsia="Times New Roman"/>
          <w:szCs w:val="24"/>
        </w:rPr>
        <w:t>ψευτο</w:t>
      </w:r>
      <w:r w:rsidRPr="008B12A5">
        <w:rPr>
          <w:rFonts w:eastAsia="Times New Roman"/>
          <w:szCs w:val="24"/>
        </w:rPr>
        <w:t>δεξιάς</w:t>
      </w:r>
      <w:proofErr w:type="spellEnd"/>
      <w:r w:rsidRPr="008B12A5">
        <w:rPr>
          <w:rFonts w:eastAsia="Times New Roman"/>
          <w:szCs w:val="24"/>
        </w:rPr>
        <w:t xml:space="preserve"> Νέας Δημοκρατίας</w:t>
      </w:r>
      <w:r>
        <w:rPr>
          <w:rFonts w:eastAsia="Times New Roman"/>
          <w:szCs w:val="24"/>
        </w:rPr>
        <w:t>,</w:t>
      </w:r>
      <w:r w:rsidRPr="008B12A5">
        <w:rPr>
          <w:rFonts w:eastAsia="Times New Roman"/>
          <w:szCs w:val="24"/>
        </w:rPr>
        <w:t xml:space="preserve"> της </w:t>
      </w:r>
      <w:proofErr w:type="spellStart"/>
      <w:r w:rsidRPr="008B12A5">
        <w:rPr>
          <w:rFonts w:eastAsia="Times New Roman"/>
          <w:szCs w:val="24"/>
        </w:rPr>
        <w:t>πατριδοκάπηλ</w:t>
      </w:r>
      <w:r>
        <w:rPr>
          <w:rFonts w:eastAsia="Times New Roman"/>
          <w:szCs w:val="24"/>
        </w:rPr>
        <w:t>η</w:t>
      </w:r>
      <w:r w:rsidRPr="008B12A5">
        <w:rPr>
          <w:rFonts w:eastAsia="Times New Roman"/>
          <w:szCs w:val="24"/>
        </w:rPr>
        <w:t>ς</w:t>
      </w:r>
      <w:proofErr w:type="spellEnd"/>
      <w:r w:rsidRPr="008B12A5">
        <w:rPr>
          <w:rFonts w:eastAsia="Times New Roman"/>
          <w:szCs w:val="24"/>
        </w:rPr>
        <w:t xml:space="preserve"> </w:t>
      </w:r>
      <w:r>
        <w:rPr>
          <w:rFonts w:eastAsia="Times New Roman"/>
          <w:szCs w:val="24"/>
        </w:rPr>
        <w:t xml:space="preserve">φιλελεύθερης </w:t>
      </w:r>
      <w:r w:rsidRPr="008B12A5">
        <w:rPr>
          <w:rFonts w:eastAsia="Times New Roman"/>
          <w:szCs w:val="24"/>
        </w:rPr>
        <w:t>παράτα</w:t>
      </w:r>
      <w:r>
        <w:rPr>
          <w:rFonts w:eastAsia="Times New Roman"/>
          <w:szCs w:val="24"/>
        </w:rPr>
        <w:t>ξ</w:t>
      </w:r>
      <w:r w:rsidRPr="008B12A5">
        <w:rPr>
          <w:rFonts w:eastAsia="Times New Roman"/>
          <w:szCs w:val="24"/>
        </w:rPr>
        <w:t>η</w:t>
      </w:r>
      <w:r>
        <w:rPr>
          <w:rFonts w:eastAsia="Times New Roman"/>
          <w:szCs w:val="24"/>
        </w:rPr>
        <w:t>ς.</w:t>
      </w:r>
      <w:r w:rsidRPr="008B12A5">
        <w:rPr>
          <w:rFonts w:eastAsia="Times New Roman"/>
          <w:szCs w:val="24"/>
        </w:rPr>
        <w:t xml:space="preserve"> </w:t>
      </w:r>
    </w:p>
    <w:p w14:paraId="65980258"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Η</w:t>
      </w:r>
      <w:r w:rsidRPr="008B12A5">
        <w:rPr>
          <w:rFonts w:eastAsia="Times New Roman"/>
          <w:szCs w:val="24"/>
        </w:rPr>
        <w:t xml:space="preserve"> μόνη δύ</w:t>
      </w:r>
      <w:r w:rsidRPr="008B12A5">
        <w:rPr>
          <w:rFonts w:eastAsia="Times New Roman"/>
          <w:szCs w:val="24"/>
        </w:rPr>
        <w:t xml:space="preserve">ναμη η οποία </w:t>
      </w:r>
      <w:r>
        <w:rPr>
          <w:rFonts w:eastAsia="Times New Roman"/>
          <w:szCs w:val="24"/>
        </w:rPr>
        <w:t>-</w:t>
      </w:r>
      <w:r>
        <w:rPr>
          <w:rFonts w:eastAsia="Times New Roman"/>
          <w:szCs w:val="24"/>
        </w:rPr>
        <w:t xml:space="preserve">και πρέπει να το πούμε αυτό, γιατί κανείς δεν έχει αναφερθεί- </w:t>
      </w:r>
      <w:r w:rsidRPr="008B12A5">
        <w:rPr>
          <w:rFonts w:eastAsia="Times New Roman"/>
          <w:szCs w:val="24"/>
        </w:rPr>
        <w:t xml:space="preserve">κρατάει ξεκάθαρη </w:t>
      </w:r>
      <w:r>
        <w:rPr>
          <w:rFonts w:eastAsia="Times New Roman"/>
          <w:szCs w:val="24"/>
        </w:rPr>
        <w:t xml:space="preserve">πολιτική θέση στην επικείμενη </w:t>
      </w:r>
      <w:r w:rsidRPr="008B12A5">
        <w:rPr>
          <w:rFonts w:eastAsia="Times New Roman"/>
          <w:szCs w:val="24"/>
        </w:rPr>
        <w:t xml:space="preserve">επίσκεψη της </w:t>
      </w:r>
      <w:r>
        <w:rPr>
          <w:rFonts w:eastAsia="Times New Roman"/>
          <w:szCs w:val="24"/>
        </w:rPr>
        <w:t>Κ</w:t>
      </w:r>
      <w:r w:rsidRPr="008B12A5">
        <w:rPr>
          <w:rFonts w:eastAsia="Times New Roman"/>
          <w:szCs w:val="24"/>
        </w:rPr>
        <w:t xml:space="preserve">αγκελαρίου </w:t>
      </w:r>
      <w:proofErr w:type="spellStart"/>
      <w:r w:rsidRPr="008B12A5">
        <w:rPr>
          <w:rFonts w:eastAsia="Times New Roman"/>
          <w:szCs w:val="24"/>
        </w:rPr>
        <w:t>Μέρκελ</w:t>
      </w:r>
      <w:proofErr w:type="spellEnd"/>
      <w:r w:rsidRPr="008B12A5">
        <w:rPr>
          <w:rFonts w:eastAsia="Times New Roman"/>
          <w:szCs w:val="24"/>
        </w:rPr>
        <w:t xml:space="preserve"> στην Ελλάδα είναι η Χρυσή Αυγή</w:t>
      </w:r>
      <w:r>
        <w:rPr>
          <w:rFonts w:eastAsia="Times New Roman"/>
          <w:szCs w:val="24"/>
        </w:rPr>
        <w:t>.</w:t>
      </w:r>
      <w:r w:rsidRPr="008B12A5">
        <w:rPr>
          <w:rFonts w:eastAsia="Times New Roman"/>
          <w:szCs w:val="24"/>
        </w:rPr>
        <w:t xml:space="preserve"> </w:t>
      </w:r>
      <w:r>
        <w:rPr>
          <w:rFonts w:eastAsia="Times New Roman"/>
          <w:szCs w:val="24"/>
        </w:rPr>
        <w:t xml:space="preserve">Η Χρυσή Αυγή για την αυριανή </w:t>
      </w:r>
      <w:r w:rsidRPr="008B12A5">
        <w:rPr>
          <w:rFonts w:eastAsia="Times New Roman"/>
          <w:szCs w:val="24"/>
        </w:rPr>
        <w:t>επίσκεψη της κ</w:t>
      </w:r>
      <w:r>
        <w:rPr>
          <w:rFonts w:eastAsia="Times New Roman"/>
          <w:szCs w:val="24"/>
        </w:rPr>
        <w:t>.</w:t>
      </w:r>
      <w:r w:rsidRPr="008B12A5">
        <w:rPr>
          <w:rFonts w:eastAsia="Times New Roman"/>
          <w:szCs w:val="24"/>
        </w:rPr>
        <w:t xml:space="preserve"> </w:t>
      </w:r>
      <w:proofErr w:type="spellStart"/>
      <w:r w:rsidRPr="008B12A5">
        <w:rPr>
          <w:rFonts w:eastAsia="Times New Roman"/>
          <w:szCs w:val="24"/>
        </w:rPr>
        <w:t>Μέρκελ</w:t>
      </w:r>
      <w:proofErr w:type="spellEnd"/>
      <w:r w:rsidRPr="008B12A5">
        <w:rPr>
          <w:rFonts w:eastAsia="Times New Roman"/>
          <w:szCs w:val="24"/>
        </w:rPr>
        <w:t xml:space="preserve"> λέγει</w:t>
      </w:r>
      <w:r>
        <w:rPr>
          <w:rFonts w:eastAsia="Times New Roman"/>
          <w:szCs w:val="24"/>
        </w:rPr>
        <w:t>,</w:t>
      </w:r>
      <w:r w:rsidRPr="008B12A5">
        <w:rPr>
          <w:rFonts w:eastAsia="Times New Roman"/>
          <w:szCs w:val="24"/>
        </w:rPr>
        <w:t xml:space="preserve"> εκφράζοντα</w:t>
      </w:r>
      <w:r w:rsidRPr="008B12A5">
        <w:rPr>
          <w:rFonts w:eastAsia="Times New Roman"/>
          <w:szCs w:val="24"/>
        </w:rPr>
        <w:t>ς την πλειοψηφία του ελληνικού λαού</w:t>
      </w:r>
      <w:r>
        <w:rPr>
          <w:rFonts w:eastAsia="Times New Roman"/>
          <w:szCs w:val="24"/>
        </w:rPr>
        <w:t>,</w:t>
      </w:r>
      <w:r w:rsidRPr="008B12A5">
        <w:rPr>
          <w:rFonts w:eastAsia="Times New Roman"/>
          <w:szCs w:val="24"/>
        </w:rPr>
        <w:t xml:space="preserve"> ότι αυτ</w:t>
      </w:r>
      <w:r>
        <w:rPr>
          <w:rFonts w:eastAsia="Times New Roman"/>
          <w:szCs w:val="24"/>
        </w:rPr>
        <w:t>ή</w:t>
      </w:r>
      <w:r w:rsidRPr="008B12A5">
        <w:rPr>
          <w:rFonts w:eastAsia="Times New Roman"/>
          <w:szCs w:val="24"/>
        </w:rPr>
        <w:t xml:space="preserve"> είναι ανεπιθύμητ</w:t>
      </w:r>
      <w:r>
        <w:rPr>
          <w:rFonts w:eastAsia="Times New Roman"/>
          <w:szCs w:val="24"/>
        </w:rPr>
        <w:t>η</w:t>
      </w:r>
      <w:r w:rsidRPr="008B12A5">
        <w:rPr>
          <w:rFonts w:eastAsia="Times New Roman"/>
          <w:szCs w:val="24"/>
        </w:rPr>
        <w:t xml:space="preserve"> στην Ελλάδα</w:t>
      </w:r>
      <w:r>
        <w:rPr>
          <w:rFonts w:eastAsia="Times New Roman"/>
          <w:szCs w:val="24"/>
        </w:rPr>
        <w:t>.</w:t>
      </w:r>
      <w:r w:rsidRPr="008B12A5">
        <w:rPr>
          <w:rFonts w:eastAsia="Times New Roman"/>
          <w:szCs w:val="24"/>
        </w:rPr>
        <w:t xml:space="preserve"> Πάρε </w:t>
      </w:r>
      <w:r>
        <w:rPr>
          <w:rFonts w:eastAsia="Times New Roman"/>
          <w:szCs w:val="24"/>
        </w:rPr>
        <w:t>δ</w:t>
      </w:r>
      <w:r w:rsidRPr="008B12A5">
        <w:rPr>
          <w:rFonts w:eastAsia="Times New Roman"/>
          <w:szCs w:val="24"/>
        </w:rPr>
        <w:t>ρόμο</w:t>
      </w:r>
      <w:r>
        <w:rPr>
          <w:rFonts w:eastAsia="Times New Roman"/>
          <w:szCs w:val="24"/>
        </w:rPr>
        <w:t>,</w:t>
      </w:r>
      <w:r w:rsidRPr="008B12A5">
        <w:rPr>
          <w:rFonts w:eastAsia="Times New Roman"/>
          <w:szCs w:val="24"/>
        </w:rPr>
        <w:t xml:space="preserve"> </w:t>
      </w:r>
      <w:proofErr w:type="spellStart"/>
      <w:r>
        <w:rPr>
          <w:rFonts w:eastAsia="Times New Roman"/>
          <w:szCs w:val="24"/>
        </w:rPr>
        <w:t>Μέρκελ</w:t>
      </w:r>
      <w:proofErr w:type="spellEnd"/>
      <w:r w:rsidRPr="008B12A5">
        <w:rPr>
          <w:rFonts w:eastAsia="Times New Roman"/>
          <w:szCs w:val="24"/>
        </w:rPr>
        <w:t xml:space="preserve"> από την Ελλάδα</w:t>
      </w:r>
      <w:r>
        <w:rPr>
          <w:rFonts w:eastAsia="Times New Roman"/>
          <w:szCs w:val="24"/>
        </w:rPr>
        <w:t>!</w:t>
      </w:r>
      <w:r w:rsidRPr="008B12A5">
        <w:rPr>
          <w:rFonts w:eastAsia="Times New Roman"/>
          <w:szCs w:val="24"/>
        </w:rPr>
        <w:t xml:space="preserve"> </w:t>
      </w:r>
      <w:r>
        <w:rPr>
          <w:rFonts w:eastAsia="Times New Roman"/>
          <w:szCs w:val="24"/>
        </w:rPr>
        <w:t>Έ</w:t>
      </w:r>
      <w:r w:rsidRPr="008B12A5">
        <w:rPr>
          <w:rFonts w:eastAsia="Times New Roman"/>
          <w:szCs w:val="24"/>
        </w:rPr>
        <w:t xml:space="preserve">ξω </w:t>
      </w:r>
      <w:r>
        <w:rPr>
          <w:rFonts w:eastAsia="Times New Roman"/>
          <w:szCs w:val="24"/>
        </w:rPr>
        <w:t>η</w:t>
      </w:r>
      <w:r w:rsidRPr="008B12A5">
        <w:rPr>
          <w:rFonts w:eastAsia="Times New Roman"/>
          <w:szCs w:val="24"/>
        </w:rPr>
        <w:t xml:space="preserve"> </w:t>
      </w:r>
      <w:proofErr w:type="spellStart"/>
      <w:r w:rsidRPr="008B12A5">
        <w:rPr>
          <w:rFonts w:eastAsia="Times New Roman"/>
          <w:szCs w:val="24"/>
        </w:rPr>
        <w:t>Μέρκελ</w:t>
      </w:r>
      <w:proofErr w:type="spellEnd"/>
      <w:r w:rsidRPr="008B12A5">
        <w:rPr>
          <w:rFonts w:eastAsia="Times New Roman"/>
          <w:szCs w:val="24"/>
        </w:rPr>
        <w:t xml:space="preserve"> από την Ελλάδα</w:t>
      </w:r>
      <w:r>
        <w:rPr>
          <w:rFonts w:eastAsia="Times New Roman"/>
          <w:szCs w:val="24"/>
        </w:rPr>
        <w:t>!</w:t>
      </w:r>
      <w:r>
        <w:rPr>
          <w:rFonts w:eastAsia="Times New Roman"/>
          <w:szCs w:val="24"/>
        </w:rPr>
        <w:t xml:space="preserve">. </w:t>
      </w:r>
    </w:p>
    <w:p w14:paraId="65980259"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Να μπω στην ουσία, δηλαδή </w:t>
      </w:r>
      <w:r w:rsidRPr="008B12A5">
        <w:rPr>
          <w:rFonts w:eastAsia="Times New Roman"/>
          <w:szCs w:val="24"/>
        </w:rPr>
        <w:t>σε ό</w:t>
      </w:r>
      <w:r>
        <w:rPr>
          <w:rFonts w:eastAsia="Times New Roman"/>
          <w:szCs w:val="24"/>
        </w:rPr>
        <w:t>,</w:t>
      </w:r>
      <w:r w:rsidRPr="008B12A5">
        <w:rPr>
          <w:rFonts w:eastAsia="Times New Roman"/>
          <w:szCs w:val="24"/>
        </w:rPr>
        <w:t xml:space="preserve">τι αφορά την </w:t>
      </w:r>
      <w:r>
        <w:rPr>
          <w:rFonts w:eastAsia="Times New Roman"/>
          <w:szCs w:val="24"/>
        </w:rPr>
        <w:t>τροπολογία, καθώς για αυτό πήρα και τον λόγο. Κ</w:t>
      </w:r>
      <w:r w:rsidRPr="008B12A5">
        <w:rPr>
          <w:rFonts w:eastAsia="Times New Roman"/>
          <w:szCs w:val="24"/>
        </w:rPr>
        <w:t>αλή η προσπάθει</w:t>
      </w:r>
      <w:r>
        <w:rPr>
          <w:rFonts w:eastAsia="Times New Roman"/>
          <w:szCs w:val="24"/>
        </w:rPr>
        <w:t>ά</w:t>
      </w:r>
      <w:r w:rsidRPr="008B12A5">
        <w:rPr>
          <w:rFonts w:eastAsia="Times New Roman"/>
          <w:szCs w:val="24"/>
        </w:rPr>
        <w:t xml:space="preserve"> </w:t>
      </w:r>
      <w:r>
        <w:rPr>
          <w:rFonts w:eastAsia="Times New Roman"/>
          <w:szCs w:val="24"/>
        </w:rPr>
        <w:t>σας,</w:t>
      </w:r>
      <w:r w:rsidRPr="008B12A5">
        <w:rPr>
          <w:rFonts w:eastAsia="Times New Roman"/>
          <w:szCs w:val="24"/>
        </w:rPr>
        <w:t xml:space="preserve"> κύριε </w:t>
      </w:r>
      <w:proofErr w:type="spellStart"/>
      <w:r w:rsidRPr="008B12A5">
        <w:rPr>
          <w:rFonts w:eastAsia="Times New Roman"/>
          <w:szCs w:val="24"/>
        </w:rPr>
        <w:t>Καμμένε</w:t>
      </w:r>
      <w:proofErr w:type="spellEnd"/>
      <w:r>
        <w:rPr>
          <w:rFonts w:eastAsia="Times New Roman"/>
          <w:szCs w:val="24"/>
        </w:rPr>
        <w:t>. Τ</w:t>
      </w:r>
      <w:r w:rsidRPr="008B12A5">
        <w:rPr>
          <w:rFonts w:eastAsia="Times New Roman"/>
          <w:szCs w:val="24"/>
        </w:rPr>
        <w:t>η στιγμή της ο</w:t>
      </w:r>
      <w:r>
        <w:rPr>
          <w:rFonts w:eastAsia="Times New Roman"/>
          <w:szCs w:val="24"/>
        </w:rPr>
        <w:t xml:space="preserve">περετικής, </w:t>
      </w:r>
      <w:r w:rsidRPr="008B12A5">
        <w:rPr>
          <w:rFonts w:eastAsia="Times New Roman"/>
          <w:szCs w:val="24"/>
        </w:rPr>
        <w:t>στημένης</w:t>
      </w:r>
      <w:r>
        <w:rPr>
          <w:rFonts w:eastAsia="Times New Roman"/>
          <w:szCs w:val="24"/>
        </w:rPr>
        <w:t>,</w:t>
      </w:r>
      <w:r w:rsidRPr="008B12A5">
        <w:rPr>
          <w:rFonts w:eastAsia="Times New Roman"/>
          <w:szCs w:val="24"/>
        </w:rPr>
        <w:t xml:space="preserve"> προαναγγελθείσης</w:t>
      </w:r>
      <w:r>
        <w:rPr>
          <w:rFonts w:eastAsia="Times New Roman"/>
          <w:szCs w:val="24"/>
        </w:rPr>
        <w:t xml:space="preserve"> διαμάχης</w:t>
      </w:r>
      <w:r w:rsidRPr="008B12A5">
        <w:rPr>
          <w:rFonts w:eastAsia="Times New Roman"/>
          <w:szCs w:val="24"/>
        </w:rPr>
        <w:t xml:space="preserve"> και ενδεχόμενης αποχώρησ</w:t>
      </w:r>
      <w:r>
        <w:rPr>
          <w:rFonts w:eastAsia="Times New Roman"/>
          <w:szCs w:val="24"/>
        </w:rPr>
        <w:t>ή</w:t>
      </w:r>
      <w:r w:rsidRPr="008B12A5">
        <w:rPr>
          <w:rFonts w:eastAsia="Times New Roman"/>
          <w:szCs w:val="24"/>
        </w:rPr>
        <w:t xml:space="preserve">ς σας από τον τόσο αγαπημένο σας </w:t>
      </w:r>
      <w:r>
        <w:rPr>
          <w:rFonts w:eastAsia="Times New Roman"/>
          <w:szCs w:val="24"/>
        </w:rPr>
        <w:t>κυβερνητικό</w:t>
      </w:r>
      <w:r w:rsidRPr="008B12A5">
        <w:rPr>
          <w:rFonts w:eastAsia="Times New Roman"/>
          <w:szCs w:val="24"/>
        </w:rPr>
        <w:t xml:space="preserve"> θώκο</w:t>
      </w:r>
      <w:r>
        <w:rPr>
          <w:rFonts w:eastAsia="Times New Roman"/>
          <w:szCs w:val="24"/>
        </w:rPr>
        <w:t>,</w:t>
      </w:r>
      <w:r w:rsidRPr="008B12A5">
        <w:rPr>
          <w:rFonts w:eastAsia="Times New Roman"/>
          <w:szCs w:val="24"/>
        </w:rPr>
        <w:t xml:space="preserve"> στο </w:t>
      </w:r>
      <w:r>
        <w:rPr>
          <w:rFonts w:eastAsia="Times New Roman"/>
          <w:szCs w:val="24"/>
        </w:rPr>
        <w:t>π</w:t>
      </w:r>
      <w:r w:rsidRPr="008B12A5">
        <w:rPr>
          <w:rFonts w:eastAsia="Times New Roman"/>
          <w:szCs w:val="24"/>
        </w:rPr>
        <w:t xml:space="preserve">αρά </w:t>
      </w:r>
      <w:r>
        <w:rPr>
          <w:rFonts w:eastAsia="Times New Roman"/>
          <w:szCs w:val="24"/>
        </w:rPr>
        <w:t>πέντε της βασιλείας</w:t>
      </w:r>
      <w:r w:rsidRPr="008B12A5">
        <w:rPr>
          <w:rFonts w:eastAsia="Times New Roman"/>
          <w:szCs w:val="24"/>
        </w:rPr>
        <w:t xml:space="preserve"> </w:t>
      </w:r>
      <w:r>
        <w:rPr>
          <w:rFonts w:eastAsia="Times New Roman"/>
          <w:szCs w:val="24"/>
        </w:rPr>
        <w:t xml:space="preserve">σας </w:t>
      </w:r>
      <w:r w:rsidRPr="008B12A5">
        <w:rPr>
          <w:rFonts w:eastAsia="Times New Roman"/>
          <w:szCs w:val="24"/>
        </w:rPr>
        <w:t>στο Υπουργείο Εθνικής Άμυνας</w:t>
      </w:r>
      <w:r>
        <w:rPr>
          <w:rFonts w:eastAsia="Times New Roman"/>
          <w:szCs w:val="24"/>
        </w:rPr>
        <w:t>,</w:t>
      </w:r>
      <w:r w:rsidRPr="008B12A5">
        <w:rPr>
          <w:rFonts w:eastAsia="Times New Roman"/>
          <w:szCs w:val="24"/>
        </w:rPr>
        <w:t xml:space="preserve"> καταθέσατε αυτή την κατεπείγουσα </w:t>
      </w:r>
      <w:r>
        <w:rPr>
          <w:rFonts w:eastAsia="Times New Roman"/>
          <w:szCs w:val="24"/>
        </w:rPr>
        <w:t>τροπολ</w:t>
      </w:r>
      <w:r>
        <w:rPr>
          <w:rFonts w:eastAsia="Times New Roman"/>
          <w:szCs w:val="24"/>
        </w:rPr>
        <w:t>ογία</w:t>
      </w:r>
      <w:r w:rsidRPr="008B12A5">
        <w:rPr>
          <w:rFonts w:eastAsia="Times New Roman"/>
          <w:szCs w:val="24"/>
        </w:rPr>
        <w:t xml:space="preserve"> με πρωτοφανή σπουδή για τα</w:t>
      </w:r>
      <w:r>
        <w:rPr>
          <w:rFonts w:eastAsia="Times New Roman"/>
          <w:szCs w:val="24"/>
        </w:rPr>
        <w:t xml:space="preserve"> αντισταθμιστικά</w:t>
      </w:r>
      <w:r w:rsidRPr="008B12A5">
        <w:rPr>
          <w:rFonts w:eastAsia="Times New Roman"/>
          <w:szCs w:val="24"/>
        </w:rPr>
        <w:t xml:space="preserve"> ωφελήματα των Αμερικανών</w:t>
      </w:r>
      <w:r>
        <w:rPr>
          <w:rFonts w:eastAsia="Times New Roman"/>
          <w:szCs w:val="24"/>
        </w:rPr>
        <w:t>. Ξέρετε τι λέω όταν λέω των Αμερικανών, εσείς,</w:t>
      </w:r>
      <w:r w:rsidRPr="008B12A5">
        <w:rPr>
          <w:rFonts w:eastAsia="Times New Roman"/>
          <w:szCs w:val="24"/>
        </w:rPr>
        <w:t xml:space="preserve"> κύριοι του ΣΥΡΙΖΑ</w:t>
      </w:r>
      <w:r>
        <w:rPr>
          <w:rFonts w:eastAsia="Times New Roman"/>
          <w:szCs w:val="24"/>
        </w:rPr>
        <w:t>. Λέω αυτούς τους «φονιάδες των λαών».</w:t>
      </w:r>
      <w:r w:rsidRPr="008B12A5">
        <w:rPr>
          <w:rFonts w:eastAsia="Times New Roman"/>
          <w:szCs w:val="24"/>
        </w:rPr>
        <w:t xml:space="preserve"> </w:t>
      </w:r>
      <w:r>
        <w:rPr>
          <w:rFonts w:eastAsia="Times New Roman"/>
          <w:szCs w:val="24"/>
        </w:rPr>
        <w:t>Δ</w:t>
      </w:r>
      <w:r w:rsidRPr="008B12A5">
        <w:rPr>
          <w:rFonts w:eastAsia="Times New Roman"/>
          <w:szCs w:val="24"/>
        </w:rPr>
        <w:t xml:space="preserve">ώρο </w:t>
      </w:r>
      <w:r>
        <w:rPr>
          <w:rFonts w:eastAsia="Times New Roman"/>
          <w:szCs w:val="24"/>
        </w:rPr>
        <w:t xml:space="preserve">των Αμερικανών, λοιπόν, προς την Ελλάδα ή δώρο προς του </w:t>
      </w:r>
      <w:r w:rsidRPr="008B12A5">
        <w:rPr>
          <w:rFonts w:eastAsia="Times New Roman"/>
          <w:szCs w:val="24"/>
        </w:rPr>
        <w:t>πειθήνιο</w:t>
      </w:r>
      <w:r>
        <w:rPr>
          <w:rFonts w:eastAsia="Times New Roman"/>
          <w:szCs w:val="24"/>
        </w:rPr>
        <w:t>υ</w:t>
      </w:r>
      <w:r w:rsidRPr="008B12A5">
        <w:rPr>
          <w:rFonts w:eastAsia="Times New Roman"/>
          <w:szCs w:val="24"/>
        </w:rPr>
        <w:t>ς εντολοδό</w:t>
      </w:r>
      <w:r w:rsidRPr="008B12A5">
        <w:rPr>
          <w:rFonts w:eastAsia="Times New Roman"/>
          <w:szCs w:val="24"/>
        </w:rPr>
        <w:t>χο</w:t>
      </w:r>
      <w:r>
        <w:rPr>
          <w:rFonts w:eastAsia="Times New Roman"/>
          <w:szCs w:val="24"/>
        </w:rPr>
        <w:t>υ</w:t>
      </w:r>
      <w:r w:rsidRPr="008B12A5">
        <w:rPr>
          <w:rFonts w:eastAsia="Times New Roman"/>
          <w:szCs w:val="24"/>
        </w:rPr>
        <w:t xml:space="preserve">ς </w:t>
      </w:r>
      <w:r>
        <w:rPr>
          <w:rFonts w:eastAsia="Times New Roman"/>
          <w:szCs w:val="24"/>
        </w:rPr>
        <w:t>τους;</w:t>
      </w:r>
    </w:p>
    <w:p w14:paraId="6598025A"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Τ</w:t>
      </w:r>
      <w:r w:rsidRPr="008B12A5">
        <w:rPr>
          <w:rFonts w:eastAsia="Times New Roman"/>
          <w:szCs w:val="24"/>
        </w:rPr>
        <w:t xml:space="preserve">ο </w:t>
      </w:r>
      <w:r>
        <w:rPr>
          <w:rFonts w:eastAsia="Times New Roman"/>
          <w:szCs w:val="24"/>
        </w:rPr>
        <w:t xml:space="preserve">υποκριτικό, δε, είναι ότι εσείς που διαλύσατε με τις </w:t>
      </w:r>
      <w:proofErr w:type="spellStart"/>
      <w:r>
        <w:rPr>
          <w:rFonts w:eastAsia="Times New Roman"/>
          <w:szCs w:val="24"/>
        </w:rPr>
        <w:t>μνημονιακές</w:t>
      </w:r>
      <w:proofErr w:type="spellEnd"/>
      <w:r>
        <w:rPr>
          <w:rFonts w:eastAsia="Times New Roman"/>
          <w:szCs w:val="24"/>
        </w:rPr>
        <w:t xml:space="preserve"> </w:t>
      </w:r>
      <w:r w:rsidRPr="008B12A5">
        <w:rPr>
          <w:rFonts w:eastAsia="Times New Roman"/>
          <w:szCs w:val="24"/>
        </w:rPr>
        <w:t>πολιτικές την Ελληνική Αμυντική Βιομηχανία στο σύνολ</w:t>
      </w:r>
      <w:r>
        <w:rPr>
          <w:rFonts w:eastAsia="Times New Roman"/>
          <w:szCs w:val="24"/>
        </w:rPr>
        <w:t>ό</w:t>
      </w:r>
      <w:r w:rsidRPr="008B12A5">
        <w:rPr>
          <w:rFonts w:eastAsia="Times New Roman"/>
          <w:szCs w:val="24"/>
        </w:rPr>
        <w:t xml:space="preserve"> </w:t>
      </w:r>
      <w:r>
        <w:rPr>
          <w:rFonts w:eastAsia="Times New Roman"/>
          <w:szCs w:val="24"/>
        </w:rPr>
        <w:t>της,</w:t>
      </w:r>
      <w:r w:rsidRPr="008B12A5">
        <w:rPr>
          <w:rFonts w:eastAsia="Times New Roman"/>
          <w:szCs w:val="24"/>
        </w:rPr>
        <w:t xml:space="preserve"> έρχεστε τώρα και υποκρίνε</w:t>
      </w:r>
      <w:r>
        <w:rPr>
          <w:rFonts w:eastAsia="Times New Roman"/>
          <w:szCs w:val="24"/>
        </w:rPr>
        <w:t>στε</w:t>
      </w:r>
      <w:r w:rsidRPr="008B12A5">
        <w:rPr>
          <w:rFonts w:eastAsia="Times New Roman"/>
          <w:szCs w:val="24"/>
        </w:rPr>
        <w:t xml:space="preserve"> ότι η Αμυντική Βιομηχανία θα ανθίσει με τ</w:t>
      </w:r>
      <w:r>
        <w:rPr>
          <w:rFonts w:eastAsia="Times New Roman"/>
          <w:szCs w:val="24"/>
        </w:rPr>
        <w:t>ο αντίδωρο που θα δοθεί από τη «</w:t>
      </w:r>
      <w:r>
        <w:rPr>
          <w:rFonts w:eastAsia="Times New Roman"/>
          <w:szCs w:val="24"/>
          <w:lang w:val="en-US"/>
        </w:rPr>
        <w:t>LOCKHEED</w:t>
      </w:r>
      <w:r w:rsidRPr="007050FE">
        <w:rPr>
          <w:rFonts w:eastAsia="Times New Roman"/>
          <w:szCs w:val="24"/>
        </w:rPr>
        <w:t xml:space="preserve"> </w:t>
      </w:r>
      <w:r>
        <w:rPr>
          <w:rFonts w:eastAsia="Times New Roman"/>
          <w:szCs w:val="24"/>
          <w:lang w:val="en-US"/>
        </w:rPr>
        <w:t>MARTIN</w:t>
      </w:r>
      <w:r>
        <w:rPr>
          <w:rFonts w:eastAsia="Times New Roman"/>
          <w:szCs w:val="24"/>
        </w:rPr>
        <w:t>»</w:t>
      </w:r>
      <w:r>
        <w:rPr>
          <w:rFonts w:eastAsia="Times New Roman"/>
          <w:szCs w:val="24"/>
        </w:rPr>
        <w:t>.</w:t>
      </w:r>
      <w:r w:rsidRPr="008B12A5">
        <w:rPr>
          <w:rFonts w:eastAsia="Times New Roman"/>
          <w:szCs w:val="24"/>
        </w:rPr>
        <w:t xml:space="preserve"> </w:t>
      </w:r>
      <w:r>
        <w:rPr>
          <w:rFonts w:eastAsia="Times New Roman"/>
          <w:szCs w:val="24"/>
        </w:rPr>
        <w:t>Θ</w:t>
      </w:r>
      <w:r w:rsidRPr="008B12A5">
        <w:rPr>
          <w:rFonts w:eastAsia="Times New Roman"/>
          <w:szCs w:val="24"/>
        </w:rPr>
        <w:t>έλετε</w:t>
      </w:r>
      <w:r>
        <w:rPr>
          <w:rFonts w:eastAsia="Times New Roman"/>
          <w:szCs w:val="24"/>
        </w:rPr>
        <w:t>,</w:t>
      </w:r>
      <w:r w:rsidRPr="008B12A5">
        <w:rPr>
          <w:rFonts w:eastAsia="Times New Roman"/>
          <w:szCs w:val="24"/>
        </w:rPr>
        <w:t xml:space="preserve"> κύριε </w:t>
      </w:r>
      <w:proofErr w:type="spellStart"/>
      <w:r w:rsidRPr="008B12A5">
        <w:rPr>
          <w:rFonts w:eastAsia="Times New Roman"/>
          <w:szCs w:val="24"/>
        </w:rPr>
        <w:t>Καμμένε</w:t>
      </w:r>
      <w:proofErr w:type="spellEnd"/>
      <w:r>
        <w:rPr>
          <w:rFonts w:eastAsia="Times New Roman"/>
          <w:szCs w:val="24"/>
        </w:rPr>
        <w:t>,</w:t>
      </w:r>
      <w:r w:rsidRPr="008B12A5">
        <w:rPr>
          <w:rFonts w:eastAsia="Times New Roman"/>
          <w:szCs w:val="24"/>
        </w:rPr>
        <w:t xml:space="preserve"> να υπερασπιστείτε την </w:t>
      </w:r>
      <w:r>
        <w:rPr>
          <w:rFonts w:eastAsia="Times New Roman"/>
          <w:szCs w:val="24"/>
        </w:rPr>
        <w:t>τροπολογία</w:t>
      </w:r>
      <w:r w:rsidRPr="008B12A5">
        <w:rPr>
          <w:rFonts w:eastAsia="Times New Roman"/>
          <w:szCs w:val="24"/>
        </w:rPr>
        <w:t xml:space="preserve"> με την αιτιολογία ότι φτιάχνετε </w:t>
      </w:r>
      <w:proofErr w:type="spellStart"/>
      <w:r w:rsidRPr="008B12A5">
        <w:rPr>
          <w:rFonts w:eastAsia="Times New Roman"/>
          <w:szCs w:val="24"/>
        </w:rPr>
        <w:t>hot</w:t>
      </w:r>
      <w:proofErr w:type="spellEnd"/>
      <w:r>
        <w:rPr>
          <w:rFonts w:eastAsia="Times New Roman"/>
          <w:szCs w:val="24"/>
        </w:rPr>
        <w:t xml:space="preserve"> </w:t>
      </w:r>
      <w:proofErr w:type="spellStart"/>
      <w:r w:rsidRPr="008B12A5">
        <w:rPr>
          <w:rFonts w:eastAsia="Times New Roman"/>
          <w:szCs w:val="24"/>
        </w:rPr>
        <w:t>spot</w:t>
      </w:r>
      <w:proofErr w:type="spellEnd"/>
      <w:r w:rsidRPr="008B12A5">
        <w:rPr>
          <w:rFonts w:eastAsia="Times New Roman"/>
          <w:szCs w:val="24"/>
        </w:rPr>
        <w:t xml:space="preserve"> για </w:t>
      </w:r>
      <w:r w:rsidRPr="008B12A5">
        <w:rPr>
          <w:rFonts w:eastAsia="Times New Roman"/>
          <w:szCs w:val="24"/>
        </w:rPr>
        <w:lastRenderedPageBreak/>
        <w:t>στρατιωτικούς στη Σκύρο</w:t>
      </w:r>
      <w:r>
        <w:rPr>
          <w:rFonts w:eastAsia="Times New Roman"/>
          <w:szCs w:val="24"/>
        </w:rPr>
        <w:t>!</w:t>
      </w:r>
      <w:r>
        <w:rPr>
          <w:rFonts w:eastAsia="Times New Roman"/>
          <w:szCs w:val="24"/>
        </w:rPr>
        <w:t xml:space="preserve"> </w:t>
      </w:r>
      <w:r>
        <w:rPr>
          <w:rFonts w:eastAsia="Times New Roman"/>
          <w:szCs w:val="24"/>
        </w:rPr>
        <w:t xml:space="preserve">Λέω </w:t>
      </w:r>
      <w:r>
        <w:rPr>
          <w:rFonts w:eastAsia="Times New Roman"/>
          <w:szCs w:val="24"/>
          <w:lang w:val="en-US"/>
        </w:rPr>
        <w:t>hot</w:t>
      </w:r>
      <w:r w:rsidRPr="00B6503F">
        <w:rPr>
          <w:rFonts w:eastAsia="Times New Roman"/>
          <w:szCs w:val="24"/>
        </w:rPr>
        <w:t xml:space="preserve"> </w:t>
      </w:r>
      <w:r>
        <w:rPr>
          <w:rFonts w:eastAsia="Times New Roman"/>
          <w:szCs w:val="24"/>
          <w:lang w:val="en-US"/>
        </w:rPr>
        <w:t>spot</w:t>
      </w:r>
      <w:r w:rsidRPr="00434650">
        <w:rPr>
          <w:rFonts w:eastAsia="Times New Roman"/>
          <w:szCs w:val="24"/>
        </w:rPr>
        <w:t>,</w:t>
      </w:r>
      <w:r w:rsidRPr="00B6503F">
        <w:rPr>
          <w:rFonts w:eastAsia="Times New Roman"/>
          <w:szCs w:val="24"/>
        </w:rPr>
        <w:t xml:space="preserve"> </w:t>
      </w:r>
      <w:r>
        <w:rPr>
          <w:rFonts w:eastAsia="Times New Roman"/>
          <w:szCs w:val="24"/>
        </w:rPr>
        <w:t>γιατί είναι γνωστή η απαράδεκτη στάση</w:t>
      </w:r>
      <w:r>
        <w:rPr>
          <w:rFonts w:eastAsia="Times New Roman"/>
          <w:szCs w:val="24"/>
        </w:rPr>
        <w:t>,</w:t>
      </w:r>
      <w:r>
        <w:rPr>
          <w:rFonts w:eastAsia="Times New Roman"/>
          <w:szCs w:val="24"/>
        </w:rPr>
        <w:t xml:space="preserve"> η δική </w:t>
      </w:r>
      <w:r>
        <w:rPr>
          <w:rFonts w:eastAsia="Times New Roman"/>
          <w:szCs w:val="24"/>
        </w:rPr>
        <w:t>σας,</w:t>
      </w:r>
      <w:r>
        <w:rPr>
          <w:rFonts w:eastAsia="Times New Roman"/>
          <w:szCs w:val="24"/>
        </w:rPr>
        <w:t xml:space="preserve"> ως Υπουργού Εθνικής Άμυνας που έχετε επιβάλει στην αποστολή των Ελληνικών Ενόπλων Δυνάμεων την υποδοχή των αλλοφύλων και </w:t>
      </w:r>
      <w:proofErr w:type="spellStart"/>
      <w:r>
        <w:rPr>
          <w:rFonts w:eastAsia="Times New Roman"/>
          <w:szCs w:val="24"/>
        </w:rPr>
        <w:t>αλλοπίστων</w:t>
      </w:r>
      <w:proofErr w:type="spellEnd"/>
      <w:r>
        <w:rPr>
          <w:rFonts w:eastAsia="Times New Roman"/>
          <w:szCs w:val="24"/>
        </w:rPr>
        <w:t xml:space="preserve"> εισβολέων στην Ελλάδα.</w:t>
      </w:r>
    </w:p>
    <w:p w14:paraId="6598025B" w14:textId="77777777" w:rsidR="00665451" w:rsidRDefault="007410E1">
      <w:pPr>
        <w:spacing w:line="600" w:lineRule="auto"/>
        <w:ind w:firstLine="720"/>
        <w:jc w:val="both"/>
        <w:rPr>
          <w:rFonts w:eastAsia="Times New Roman"/>
          <w:szCs w:val="24"/>
        </w:rPr>
      </w:pPr>
      <w:r>
        <w:rPr>
          <w:rFonts w:eastAsia="Times New Roman"/>
          <w:szCs w:val="24"/>
        </w:rPr>
        <w:t>Φτιάχνετε, λοιπόν, σπίτια -</w:t>
      </w:r>
      <w:r>
        <w:rPr>
          <w:rFonts w:eastAsia="Times New Roman"/>
          <w:szCs w:val="24"/>
          <w:lang w:val="en-US"/>
        </w:rPr>
        <w:t>hot</w:t>
      </w:r>
      <w:r w:rsidRPr="00B6503F">
        <w:rPr>
          <w:rFonts w:eastAsia="Times New Roman"/>
          <w:szCs w:val="24"/>
        </w:rPr>
        <w:t xml:space="preserve"> </w:t>
      </w:r>
      <w:r>
        <w:rPr>
          <w:rFonts w:eastAsia="Times New Roman"/>
          <w:szCs w:val="24"/>
          <w:lang w:val="en-US"/>
        </w:rPr>
        <w:t>spot</w:t>
      </w:r>
      <w:r w:rsidRPr="00B6503F">
        <w:rPr>
          <w:rFonts w:eastAsia="Times New Roman"/>
          <w:szCs w:val="24"/>
        </w:rPr>
        <w:t xml:space="preserve"> </w:t>
      </w:r>
      <w:r>
        <w:rPr>
          <w:rFonts w:eastAsia="Times New Roman"/>
          <w:szCs w:val="24"/>
        </w:rPr>
        <w:t>αναφέρω, κυρία Υπουργέ, γιατί έφυγε ο κ. Καμμένος- για τους στρα</w:t>
      </w:r>
      <w:r>
        <w:rPr>
          <w:rFonts w:eastAsia="Times New Roman"/>
          <w:szCs w:val="24"/>
        </w:rPr>
        <w:t xml:space="preserve">τιωτικούς στη Σκύρο και αυτό μας λέτε ότι θα είναι πολύ καλό και γι’ αυτό πρέπει να ξεπουληθούμε κυριολεκτικά και να τα κατεβάσουμε στους Αμερικανούς. </w:t>
      </w:r>
      <w:r>
        <w:rPr>
          <w:rFonts w:eastAsia="Times New Roman"/>
          <w:szCs w:val="24"/>
          <w:lang w:val="en-US"/>
        </w:rPr>
        <w:t>O</w:t>
      </w:r>
      <w:r>
        <w:rPr>
          <w:rFonts w:eastAsia="Times New Roman"/>
          <w:szCs w:val="24"/>
        </w:rPr>
        <w:t xml:space="preserve"> </w:t>
      </w:r>
      <w:proofErr w:type="spellStart"/>
      <w:r>
        <w:rPr>
          <w:rFonts w:eastAsia="Times New Roman"/>
          <w:szCs w:val="24"/>
          <w:lang w:val="en-US"/>
        </w:rPr>
        <w:t>tempora</w:t>
      </w:r>
      <w:proofErr w:type="spellEnd"/>
      <w:r w:rsidRPr="00B6503F">
        <w:rPr>
          <w:rFonts w:eastAsia="Times New Roman"/>
          <w:szCs w:val="24"/>
        </w:rPr>
        <w:t xml:space="preserve"> </w:t>
      </w:r>
      <w:r>
        <w:rPr>
          <w:rFonts w:eastAsia="Times New Roman"/>
          <w:szCs w:val="24"/>
          <w:lang w:val="en-US"/>
        </w:rPr>
        <w:t>o</w:t>
      </w:r>
      <w:r w:rsidRPr="00B6503F">
        <w:rPr>
          <w:rFonts w:eastAsia="Times New Roman"/>
          <w:szCs w:val="24"/>
        </w:rPr>
        <w:t xml:space="preserve"> </w:t>
      </w:r>
      <w:r>
        <w:rPr>
          <w:rFonts w:eastAsia="Times New Roman"/>
          <w:szCs w:val="24"/>
          <w:lang w:val="en-US"/>
        </w:rPr>
        <w:t>mores</w:t>
      </w:r>
      <w:r>
        <w:rPr>
          <w:rFonts w:eastAsia="Times New Roman"/>
          <w:szCs w:val="24"/>
        </w:rPr>
        <w:t>!</w:t>
      </w:r>
    </w:p>
    <w:p w14:paraId="6598025C" w14:textId="77777777" w:rsidR="00665451" w:rsidRDefault="007410E1">
      <w:pPr>
        <w:spacing w:line="600" w:lineRule="auto"/>
        <w:ind w:firstLine="720"/>
        <w:jc w:val="both"/>
        <w:rPr>
          <w:rFonts w:eastAsia="Times New Roman"/>
          <w:szCs w:val="24"/>
        </w:rPr>
      </w:pPr>
      <w:r>
        <w:rPr>
          <w:rFonts w:eastAsia="Times New Roman"/>
          <w:szCs w:val="24"/>
        </w:rPr>
        <w:t>Τελειώνω</w:t>
      </w:r>
      <w:r w:rsidRPr="00B6503F">
        <w:rPr>
          <w:rFonts w:eastAsia="Times New Roman"/>
          <w:szCs w:val="24"/>
        </w:rPr>
        <w:t>,</w:t>
      </w:r>
      <w:r>
        <w:rPr>
          <w:rFonts w:eastAsia="Times New Roman"/>
          <w:szCs w:val="24"/>
        </w:rPr>
        <w:t xml:space="preserve"> κύριε Πρόεδρε</w:t>
      </w:r>
      <w:r w:rsidRPr="00434650">
        <w:rPr>
          <w:rFonts w:eastAsia="Times New Roman"/>
          <w:szCs w:val="24"/>
        </w:rPr>
        <w:t>,</w:t>
      </w:r>
      <w:r>
        <w:rPr>
          <w:rFonts w:eastAsia="Times New Roman"/>
          <w:szCs w:val="24"/>
        </w:rPr>
        <w:t xml:space="preserve"> και λέω ότι η κατεπείγουσα αυτή τροπολογία για την αναβάθμιση</w:t>
      </w:r>
      <w:r>
        <w:rPr>
          <w:rFonts w:eastAsia="Times New Roman"/>
          <w:szCs w:val="24"/>
        </w:rPr>
        <w:t xml:space="preserve"> των </w:t>
      </w:r>
      <w:r>
        <w:rPr>
          <w:rFonts w:eastAsia="Times New Roman"/>
          <w:szCs w:val="24"/>
          <w:lang w:val="en-US"/>
        </w:rPr>
        <w:t>F</w:t>
      </w:r>
      <w:r>
        <w:rPr>
          <w:rFonts w:eastAsia="Times New Roman"/>
          <w:szCs w:val="24"/>
        </w:rPr>
        <w:t>-</w:t>
      </w:r>
      <w:r>
        <w:rPr>
          <w:rFonts w:eastAsia="Times New Roman"/>
          <w:szCs w:val="24"/>
        </w:rPr>
        <w:t>16 ύψους 230</w:t>
      </w:r>
      <w:r w:rsidRPr="00B6503F">
        <w:rPr>
          <w:rFonts w:eastAsia="Times New Roman"/>
          <w:szCs w:val="24"/>
        </w:rPr>
        <w:t xml:space="preserve"> </w:t>
      </w:r>
      <w:r>
        <w:rPr>
          <w:rFonts w:eastAsia="Times New Roman"/>
          <w:szCs w:val="24"/>
        </w:rPr>
        <w:t>εκατομμυρίων ευρώ, αυτή η βιαστική τροπολογία που συζητάτε παράνομα, αντικανονικά, ενάντια σε κάθε πρόβλεψη του Κανονισμού της Βουλής</w:t>
      </w:r>
      <w:r>
        <w:rPr>
          <w:rFonts w:eastAsia="Times New Roman"/>
          <w:szCs w:val="24"/>
        </w:rPr>
        <w:t>,</w:t>
      </w:r>
      <w:r>
        <w:rPr>
          <w:rFonts w:eastAsia="Times New Roman"/>
          <w:szCs w:val="24"/>
        </w:rPr>
        <w:t xml:space="preserve"> λέτε εσείς ότι θα υλοποιήσει πρόγραμμα των αεροσκαφών της Πολεμικής Αεροπορίας, που ξέρουμε ότι υπογρ</w:t>
      </w:r>
      <w:r>
        <w:rPr>
          <w:rFonts w:eastAsia="Times New Roman"/>
          <w:szCs w:val="24"/>
        </w:rPr>
        <w:t>άφθηκε το 2018</w:t>
      </w:r>
      <w:r w:rsidRPr="00663111">
        <w:rPr>
          <w:rFonts w:eastAsia="Times New Roman"/>
          <w:szCs w:val="24"/>
        </w:rPr>
        <w:t xml:space="preserve"> </w:t>
      </w:r>
      <w:r>
        <w:rPr>
          <w:rFonts w:eastAsia="Times New Roman"/>
          <w:szCs w:val="24"/>
        </w:rPr>
        <w:t xml:space="preserve">μετά την επίσκεψη του κ. Τσίπρα στον κ. </w:t>
      </w:r>
      <w:proofErr w:type="spellStart"/>
      <w:r>
        <w:rPr>
          <w:rFonts w:eastAsia="Times New Roman"/>
          <w:szCs w:val="24"/>
        </w:rPr>
        <w:t>Τραμπ</w:t>
      </w:r>
      <w:proofErr w:type="spellEnd"/>
      <w:r w:rsidRPr="00663111">
        <w:rPr>
          <w:rFonts w:eastAsia="Times New Roman"/>
          <w:szCs w:val="24"/>
        </w:rPr>
        <w:t xml:space="preserve"> </w:t>
      </w:r>
      <w:r>
        <w:rPr>
          <w:rFonts w:eastAsia="Times New Roman"/>
          <w:szCs w:val="24"/>
        </w:rPr>
        <w:t xml:space="preserve">και ότι είναι ένα απαραίτητο μέτρο για την εγκαθίδρυση, </w:t>
      </w:r>
      <w:r>
        <w:rPr>
          <w:rFonts w:eastAsia="Times New Roman"/>
          <w:szCs w:val="24"/>
        </w:rPr>
        <w:lastRenderedPageBreak/>
        <w:t>όπως λέτε χαρακτηριστικά, και συντήρηση εγχώριας τεχνολογικής βιομηχανικής βάσης με σκοπό την προστασία ουσιωδών συμφερόντων της χώρας.</w:t>
      </w:r>
    </w:p>
    <w:p w14:paraId="6598025D" w14:textId="77777777" w:rsidR="00665451" w:rsidRDefault="007410E1">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έρχομαι και ερωτώ</w:t>
      </w:r>
      <w:r w:rsidRPr="00663111">
        <w:rPr>
          <w:rFonts w:eastAsia="Times New Roman"/>
          <w:szCs w:val="24"/>
        </w:rPr>
        <w:t>:</w:t>
      </w:r>
      <w:r>
        <w:rPr>
          <w:rFonts w:eastAsia="Times New Roman"/>
          <w:szCs w:val="24"/>
        </w:rPr>
        <w:t xml:space="preserve"> Συμφερόντων ελληνικών, συμφερόντων</w:t>
      </w:r>
      <w:r w:rsidRPr="00663111">
        <w:rPr>
          <w:rFonts w:eastAsia="Times New Roman"/>
          <w:szCs w:val="24"/>
        </w:rPr>
        <w:t xml:space="preserve"> </w:t>
      </w:r>
      <w:r>
        <w:rPr>
          <w:rFonts w:eastAsia="Times New Roman"/>
          <w:szCs w:val="24"/>
        </w:rPr>
        <w:t>της χώρας ή συμφερόντων του ΝΑΤΟ;</w:t>
      </w:r>
      <w:r w:rsidRPr="00663111">
        <w:rPr>
          <w:rFonts w:eastAsia="Times New Roman"/>
          <w:szCs w:val="24"/>
        </w:rPr>
        <w:t xml:space="preserve"> </w:t>
      </w:r>
      <w:r>
        <w:rPr>
          <w:rFonts w:eastAsia="Times New Roman"/>
          <w:szCs w:val="24"/>
        </w:rPr>
        <w:t xml:space="preserve">Μήπως φτιάχνετε τα </w:t>
      </w:r>
      <w:r>
        <w:rPr>
          <w:rFonts w:eastAsia="Times New Roman"/>
          <w:szCs w:val="24"/>
          <w:lang w:val="en-US"/>
        </w:rPr>
        <w:t>F</w:t>
      </w:r>
      <w:r>
        <w:rPr>
          <w:rFonts w:eastAsia="Times New Roman"/>
          <w:szCs w:val="24"/>
        </w:rPr>
        <w:t>-</w:t>
      </w:r>
      <w:r>
        <w:rPr>
          <w:rFonts w:eastAsia="Times New Roman"/>
          <w:szCs w:val="24"/>
        </w:rPr>
        <w:t>16 για να επιτηρούν αυτά τον εναέριο χώρο της Κροατίας</w:t>
      </w:r>
      <w:r>
        <w:rPr>
          <w:rFonts w:eastAsia="Times New Roman"/>
          <w:szCs w:val="24"/>
        </w:rPr>
        <w:t>,</w:t>
      </w:r>
      <w:r>
        <w:rPr>
          <w:rFonts w:eastAsia="Times New Roman"/>
          <w:szCs w:val="24"/>
        </w:rPr>
        <w:t xml:space="preserve"> της οποίας παραπαίει η πολεμική της αεροπορία, όπως ήδη γίνεται με τον εναέριο χώρο της Αλ</w:t>
      </w:r>
      <w:r>
        <w:rPr>
          <w:rFonts w:eastAsia="Times New Roman"/>
          <w:szCs w:val="24"/>
        </w:rPr>
        <w:t>βανίας; Τα κάν</w:t>
      </w:r>
      <w:r>
        <w:rPr>
          <w:rFonts w:eastAsia="Times New Roman"/>
          <w:szCs w:val="24"/>
        </w:rPr>
        <w:t>ε</w:t>
      </w:r>
      <w:r>
        <w:rPr>
          <w:rFonts w:eastAsia="Times New Roman"/>
          <w:szCs w:val="24"/>
        </w:rPr>
        <w:t>τε για την Ελλάδα ή τα κάν</w:t>
      </w:r>
      <w:r>
        <w:rPr>
          <w:rFonts w:eastAsia="Times New Roman"/>
          <w:szCs w:val="24"/>
        </w:rPr>
        <w:t>ε</w:t>
      </w:r>
      <w:r>
        <w:rPr>
          <w:rFonts w:eastAsia="Times New Roman"/>
          <w:szCs w:val="24"/>
        </w:rPr>
        <w:t>τε για το ΝΑΤΟ;</w:t>
      </w:r>
    </w:p>
    <w:p w14:paraId="6598025E" w14:textId="77777777" w:rsidR="00665451" w:rsidRDefault="007410E1">
      <w:pPr>
        <w:spacing w:line="600" w:lineRule="auto"/>
        <w:ind w:firstLine="720"/>
        <w:jc w:val="both"/>
        <w:rPr>
          <w:rFonts w:eastAsia="Times New Roman"/>
          <w:szCs w:val="24"/>
        </w:rPr>
      </w:pPr>
      <w:r>
        <w:rPr>
          <w:rFonts w:eastAsia="Times New Roman"/>
          <w:szCs w:val="24"/>
        </w:rPr>
        <w:t xml:space="preserve">Πουλάτε σήμερα, λοιπόν, την τελευταία εκδούλευση στα υπερατλαντικά αφεντικά, λίγο πριν την ενδεχόμενη και συμφωνημένη παραίτηση του κ. Καμμένου για λόγους πολιτικής επιβίωσης. </w:t>
      </w:r>
    </w:p>
    <w:p w14:paraId="6598025F" w14:textId="77777777" w:rsidR="00665451" w:rsidRDefault="007410E1">
      <w:pPr>
        <w:spacing w:line="600" w:lineRule="auto"/>
        <w:ind w:firstLine="720"/>
        <w:jc w:val="both"/>
        <w:rPr>
          <w:rFonts w:eastAsia="Times New Roman"/>
          <w:szCs w:val="24"/>
        </w:rPr>
      </w:pPr>
      <w:r>
        <w:rPr>
          <w:rFonts w:eastAsia="Times New Roman"/>
          <w:szCs w:val="24"/>
        </w:rPr>
        <w:t xml:space="preserve">Μπράβο, κύριε </w:t>
      </w:r>
      <w:proofErr w:type="spellStart"/>
      <w:r>
        <w:rPr>
          <w:rFonts w:eastAsia="Times New Roman"/>
          <w:szCs w:val="24"/>
        </w:rPr>
        <w:t>Καμμένε</w:t>
      </w:r>
      <w:proofErr w:type="spellEnd"/>
      <w:r>
        <w:rPr>
          <w:rFonts w:eastAsia="Times New Roman"/>
          <w:szCs w:val="24"/>
        </w:rPr>
        <w:t>! Συγχαρητήρια! Δεν αφήνετε εκκρεμότητες, κύριος είστε. Να δούμε βεβαίως πόσο θα το εκτιμήσουν αυτό οι κολλητοί σας Αμερικανοί φίλοι</w:t>
      </w:r>
      <w:r>
        <w:rPr>
          <w:rFonts w:eastAsia="Times New Roman"/>
          <w:szCs w:val="24"/>
        </w:rPr>
        <w:t xml:space="preserve"> και</w:t>
      </w:r>
      <w:r>
        <w:rPr>
          <w:rFonts w:eastAsia="Times New Roman"/>
          <w:szCs w:val="24"/>
        </w:rPr>
        <w:t xml:space="preserve"> εννοώ πώς θα </w:t>
      </w:r>
      <w:r>
        <w:rPr>
          <w:rFonts w:eastAsia="Times New Roman"/>
          <w:szCs w:val="24"/>
        </w:rPr>
        <w:lastRenderedPageBreak/>
        <w:t>το εκτιμήσουν σε συνάρτηση με το πολιτικό σας μέλλον. Θα διαπιστώσετε πάντως την εκτίμηση του λαού πολύ σύ</w:t>
      </w:r>
      <w:r>
        <w:rPr>
          <w:rFonts w:eastAsia="Times New Roman"/>
          <w:szCs w:val="24"/>
        </w:rPr>
        <w:t>ντομα στις επικείμενες εκλογές.</w:t>
      </w:r>
    </w:p>
    <w:p w14:paraId="65980260" w14:textId="77777777" w:rsidR="00665451" w:rsidRDefault="007410E1">
      <w:pPr>
        <w:spacing w:line="600" w:lineRule="auto"/>
        <w:ind w:firstLine="720"/>
        <w:jc w:val="both"/>
        <w:rPr>
          <w:rFonts w:eastAsia="Times New Roman"/>
          <w:szCs w:val="24"/>
        </w:rPr>
      </w:pPr>
      <w:r>
        <w:rPr>
          <w:rFonts w:eastAsia="Times New Roman"/>
          <w:szCs w:val="24"/>
        </w:rPr>
        <w:t>Τώρα, θα φύγετε με λιμουζίνα βουλευτική</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φύγετε με το αγαπημένο σας μέσο που είναι ελικόπτερο</w:t>
      </w:r>
      <w:r>
        <w:rPr>
          <w:rFonts w:eastAsia="Times New Roman"/>
          <w:szCs w:val="24"/>
        </w:rPr>
        <w:t>;</w:t>
      </w:r>
      <w:r>
        <w:rPr>
          <w:rFonts w:eastAsia="Times New Roman"/>
          <w:szCs w:val="24"/>
        </w:rPr>
        <w:t xml:space="preserve"> θα δείξει. Μακάρι να φύγετε με ελικόπτερο.</w:t>
      </w:r>
    </w:p>
    <w:p w14:paraId="65980261" w14:textId="77777777" w:rsidR="00665451" w:rsidRDefault="007410E1">
      <w:pPr>
        <w:spacing w:line="600" w:lineRule="auto"/>
        <w:ind w:firstLine="709"/>
        <w:jc w:val="center"/>
        <w:rPr>
          <w:rFonts w:eastAsia="Times New Roman"/>
          <w:szCs w:val="24"/>
        </w:rPr>
      </w:pPr>
      <w:r>
        <w:rPr>
          <w:rFonts w:eastAsia="Times New Roman" w:cs="Times New Roman"/>
          <w:szCs w:val="24"/>
        </w:rPr>
        <w:t>(Χειροκροτήματα από την πτέρυγα της</w:t>
      </w:r>
      <w:r w:rsidRPr="0069141B">
        <w:rPr>
          <w:rFonts w:eastAsia="Times New Roman" w:cs="Times New Roman"/>
          <w:szCs w:val="24"/>
        </w:rPr>
        <w:t xml:space="preserve"> </w:t>
      </w:r>
      <w:r>
        <w:rPr>
          <w:rFonts w:eastAsia="Times New Roman" w:cs="Times New Roman"/>
          <w:szCs w:val="24"/>
        </w:rPr>
        <w:t>Χρυσής Αυγής)</w:t>
      </w:r>
    </w:p>
    <w:p w14:paraId="65980262" w14:textId="77777777" w:rsidR="00665451" w:rsidRDefault="007410E1">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sidRPr="00B81059">
        <w:rPr>
          <w:rFonts w:eastAsia="Times New Roman"/>
          <w:szCs w:val="24"/>
        </w:rPr>
        <w:t xml:space="preserve">Τον λόγο έχει ο κ. </w:t>
      </w:r>
      <w:proofErr w:type="spellStart"/>
      <w:r w:rsidRPr="00B81059">
        <w:rPr>
          <w:rFonts w:eastAsia="Times New Roman"/>
          <w:szCs w:val="24"/>
        </w:rPr>
        <w:t>Κικίλιας</w:t>
      </w:r>
      <w:proofErr w:type="spellEnd"/>
      <w:r w:rsidRPr="00B81059">
        <w:rPr>
          <w:rFonts w:eastAsia="Times New Roman"/>
          <w:szCs w:val="24"/>
        </w:rPr>
        <w:t>.</w:t>
      </w:r>
    </w:p>
    <w:p w14:paraId="65980263" w14:textId="77777777" w:rsidR="00665451" w:rsidRDefault="007410E1">
      <w:pPr>
        <w:spacing w:line="600" w:lineRule="auto"/>
        <w:ind w:firstLine="720"/>
        <w:jc w:val="both"/>
        <w:rPr>
          <w:rFonts w:eastAsia="Times New Roman"/>
          <w:b/>
          <w:szCs w:val="24"/>
        </w:rPr>
      </w:pPr>
      <w:r>
        <w:rPr>
          <w:rFonts w:eastAsia="Times New Roman"/>
          <w:b/>
          <w:szCs w:val="24"/>
        </w:rPr>
        <w:t>ΒΑΣΙΛΕΙΟΣ ΚΙΚΙΛΙΑΣ</w:t>
      </w:r>
      <w:r w:rsidRPr="0069141B">
        <w:rPr>
          <w:rFonts w:eastAsia="Times New Roman"/>
          <w:b/>
          <w:szCs w:val="24"/>
        </w:rPr>
        <w:t>:</w:t>
      </w:r>
      <w:r>
        <w:rPr>
          <w:rFonts w:eastAsia="Times New Roman"/>
          <w:b/>
          <w:szCs w:val="24"/>
        </w:rPr>
        <w:t xml:space="preserve"> </w:t>
      </w:r>
      <w:r>
        <w:rPr>
          <w:rFonts w:eastAsia="Times New Roman"/>
          <w:szCs w:val="24"/>
        </w:rPr>
        <w:t>Πού</w:t>
      </w:r>
      <w:r w:rsidRPr="00B81059">
        <w:rPr>
          <w:rFonts w:eastAsia="Times New Roman"/>
          <w:szCs w:val="24"/>
        </w:rPr>
        <w:t xml:space="preserve"> είναι ο κύριος Υπουργός</w:t>
      </w:r>
      <w:r>
        <w:rPr>
          <w:rFonts w:eastAsia="Times New Roman"/>
          <w:szCs w:val="24"/>
        </w:rPr>
        <w:t>;</w:t>
      </w:r>
    </w:p>
    <w:p w14:paraId="65980264" w14:textId="77777777" w:rsidR="00665451" w:rsidRDefault="007410E1">
      <w:pPr>
        <w:spacing w:line="600" w:lineRule="auto"/>
        <w:ind w:firstLine="720"/>
        <w:jc w:val="both"/>
        <w:rPr>
          <w:rFonts w:eastAsia="Times New Roman"/>
          <w:szCs w:val="24"/>
        </w:rPr>
      </w:pPr>
      <w:r>
        <w:rPr>
          <w:rFonts w:eastAsia="Times New Roman"/>
          <w:b/>
          <w:szCs w:val="24"/>
        </w:rPr>
        <w:t>ΜΑΡΙΑ ΚΟΛΛΙΑ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ΤΣΑΡΟΥΧΑ (Υφυπουργός Εθνικής Άμυνας)</w:t>
      </w:r>
      <w:r w:rsidRPr="0069141B">
        <w:rPr>
          <w:rFonts w:eastAsia="Times New Roman"/>
          <w:b/>
          <w:szCs w:val="24"/>
        </w:rPr>
        <w:t>:</w:t>
      </w:r>
      <w:r>
        <w:rPr>
          <w:rFonts w:eastAsia="Times New Roman"/>
          <w:b/>
          <w:szCs w:val="24"/>
        </w:rPr>
        <w:t xml:space="preserve"> </w:t>
      </w:r>
      <w:r w:rsidRPr="00B81059">
        <w:rPr>
          <w:rFonts w:eastAsia="Times New Roman"/>
          <w:szCs w:val="24"/>
        </w:rPr>
        <w:t>Είμαι εγώ εδώ.</w:t>
      </w:r>
    </w:p>
    <w:p w14:paraId="65980265" w14:textId="77777777" w:rsidR="00665451" w:rsidRDefault="007410E1">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sidRPr="008020DF">
        <w:rPr>
          <w:rFonts w:eastAsia="Times New Roman"/>
          <w:szCs w:val="24"/>
        </w:rPr>
        <w:t>Είναι εδώ η κυρία Υφυπουργός.</w:t>
      </w:r>
    </w:p>
    <w:p w14:paraId="65980266" w14:textId="77777777" w:rsidR="00665451" w:rsidRDefault="007410E1">
      <w:pPr>
        <w:spacing w:line="600" w:lineRule="auto"/>
        <w:ind w:firstLine="720"/>
        <w:jc w:val="both"/>
        <w:rPr>
          <w:rFonts w:eastAsia="Times New Roman"/>
          <w:szCs w:val="24"/>
        </w:rPr>
      </w:pPr>
      <w:r>
        <w:rPr>
          <w:rFonts w:eastAsia="Times New Roman"/>
          <w:b/>
          <w:szCs w:val="24"/>
        </w:rPr>
        <w:t>ΒΑΣΙΛΕΙΟΣ ΚΙΚΙΛΙΑΣ</w:t>
      </w:r>
      <w:r w:rsidRPr="00B81059">
        <w:rPr>
          <w:rFonts w:eastAsia="Times New Roman"/>
          <w:b/>
          <w:szCs w:val="24"/>
        </w:rPr>
        <w:t>:</w:t>
      </w:r>
      <w:r>
        <w:rPr>
          <w:rFonts w:eastAsia="Times New Roman"/>
          <w:b/>
          <w:szCs w:val="24"/>
        </w:rPr>
        <w:t xml:space="preserve"> </w:t>
      </w:r>
      <w:r w:rsidRPr="00B81059">
        <w:rPr>
          <w:rFonts w:eastAsia="Times New Roman"/>
          <w:szCs w:val="24"/>
        </w:rPr>
        <w:t xml:space="preserve">Είστε εσείς. Για να δούμε, </w:t>
      </w:r>
      <w:r w:rsidRPr="00B81059">
        <w:rPr>
          <w:rFonts w:eastAsia="Times New Roman"/>
          <w:szCs w:val="24"/>
        </w:rPr>
        <w:t>κυρία Τσαρουχά, είστε σίγουρη ότι θα απαντήσετε;</w:t>
      </w:r>
    </w:p>
    <w:p w14:paraId="65980267" w14:textId="77777777" w:rsidR="00665451" w:rsidRDefault="007410E1">
      <w:pPr>
        <w:spacing w:line="600" w:lineRule="auto"/>
        <w:ind w:firstLine="720"/>
        <w:jc w:val="both"/>
        <w:rPr>
          <w:rFonts w:eastAsia="Times New Roman"/>
          <w:szCs w:val="24"/>
        </w:rPr>
      </w:pPr>
      <w:r>
        <w:rPr>
          <w:rFonts w:eastAsia="Times New Roman"/>
          <w:szCs w:val="24"/>
        </w:rPr>
        <w:lastRenderedPageBreak/>
        <w:t xml:space="preserve">Κύριοι συνάδελφοι, υπό το φως των εξελίξεων είμαι υποχρεωμένος να ξεκινήσω με κάτι άλλο από αυτά τα οποία είχα σκοπό να πω. </w:t>
      </w:r>
    </w:p>
    <w:p w14:paraId="65980268" w14:textId="77777777" w:rsidR="00665451" w:rsidRDefault="007410E1">
      <w:pPr>
        <w:spacing w:line="600" w:lineRule="auto"/>
        <w:ind w:firstLine="720"/>
        <w:jc w:val="both"/>
        <w:rPr>
          <w:rFonts w:eastAsia="Times New Roman"/>
          <w:szCs w:val="24"/>
        </w:rPr>
      </w:pPr>
      <w:r>
        <w:rPr>
          <w:rFonts w:eastAsia="Times New Roman"/>
          <w:szCs w:val="24"/>
        </w:rPr>
        <w:t>Είπε ο κύριος Υπουργός, ο κ. Καμμένος...</w:t>
      </w:r>
    </w:p>
    <w:p w14:paraId="65980269" w14:textId="77777777" w:rsidR="00665451" w:rsidRDefault="007410E1">
      <w:pPr>
        <w:spacing w:line="600" w:lineRule="auto"/>
        <w:ind w:firstLine="720"/>
        <w:jc w:val="both"/>
        <w:rPr>
          <w:rFonts w:eastAsia="Times New Roman"/>
          <w:b/>
          <w:szCs w:val="24"/>
        </w:rPr>
      </w:pPr>
      <w:r>
        <w:rPr>
          <w:rFonts w:eastAsia="Times New Roman"/>
          <w:b/>
          <w:szCs w:val="24"/>
        </w:rPr>
        <w:t>ΔΗΜΗΤΡΙΟΣ ΚΥΡΙΑΖΙΔΗΣ</w:t>
      </w:r>
      <w:r w:rsidRPr="00B6503F">
        <w:rPr>
          <w:rFonts w:eastAsia="Times New Roman"/>
          <w:b/>
          <w:szCs w:val="24"/>
        </w:rPr>
        <w:t xml:space="preserve">: </w:t>
      </w:r>
      <w:r w:rsidRPr="00B808F9">
        <w:rPr>
          <w:rFonts w:eastAsia="Times New Roman"/>
          <w:szCs w:val="24"/>
        </w:rPr>
        <w:t>«Την έκανε»</w:t>
      </w:r>
      <w:r>
        <w:rPr>
          <w:rFonts w:eastAsia="Times New Roman"/>
          <w:szCs w:val="24"/>
        </w:rPr>
        <w:t>!</w:t>
      </w:r>
    </w:p>
    <w:p w14:paraId="6598026A" w14:textId="77777777" w:rsidR="00665451" w:rsidRDefault="007410E1">
      <w:pPr>
        <w:spacing w:line="600" w:lineRule="auto"/>
        <w:ind w:firstLine="720"/>
        <w:jc w:val="both"/>
        <w:rPr>
          <w:rFonts w:eastAsia="Times New Roman"/>
          <w:szCs w:val="24"/>
        </w:rPr>
      </w:pPr>
      <w:r>
        <w:rPr>
          <w:rFonts w:eastAsia="Times New Roman"/>
          <w:b/>
          <w:szCs w:val="24"/>
        </w:rPr>
        <w:t>ΒΑΣΙΛΕ</w:t>
      </w:r>
      <w:r>
        <w:rPr>
          <w:rFonts w:eastAsia="Times New Roman"/>
          <w:b/>
          <w:szCs w:val="24"/>
        </w:rPr>
        <w:t>ΙΟΣ ΚΙΚΙΛΙΑΣ</w:t>
      </w:r>
      <w:r w:rsidRPr="00B808F9">
        <w:rPr>
          <w:rFonts w:eastAsia="Times New Roman"/>
          <w:b/>
          <w:szCs w:val="24"/>
        </w:rPr>
        <w:t>:</w:t>
      </w:r>
      <w:r w:rsidRPr="00B808F9">
        <w:rPr>
          <w:rFonts w:eastAsia="Times New Roman"/>
          <w:szCs w:val="24"/>
        </w:rPr>
        <w:t xml:space="preserve"> Όχι, θα επιστρέψει.</w:t>
      </w:r>
    </w:p>
    <w:p w14:paraId="6598026B" w14:textId="77777777" w:rsidR="00665451" w:rsidRDefault="007410E1">
      <w:pPr>
        <w:spacing w:line="600" w:lineRule="auto"/>
        <w:ind w:firstLine="720"/>
        <w:jc w:val="both"/>
        <w:rPr>
          <w:rFonts w:eastAsia="Times New Roman"/>
          <w:szCs w:val="24"/>
        </w:rPr>
      </w:pPr>
      <w:r>
        <w:rPr>
          <w:rFonts w:eastAsia="Times New Roman"/>
          <w:szCs w:val="24"/>
        </w:rPr>
        <w:t>Είπε, λοιπόν, ότι έρχεται εδώ πέρα να υλοποιήσει μια σύμβαση αντισταθμιστικών.</w:t>
      </w:r>
    </w:p>
    <w:p w14:paraId="6598026C" w14:textId="77777777" w:rsidR="00665451" w:rsidRDefault="007410E1">
      <w:pPr>
        <w:spacing w:line="600" w:lineRule="auto"/>
        <w:ind w:firstLine="720"/>
        <w:jc w:val="both"/>
        <w:rPr>
          <w:rFonts w:eastAsia="Times New Roman"/>
          <w:szCs w:val="24"/>
        </w:rPr>
      </w:pPr>
      <w:r>
        <w:rPr>
          <w:rFonts w:eastAsia="Times New Roman"/>
          <w:szCs w:val="24"/>
        </w:rPr>
        <w:t>Να, ήρθε ο κύριος Υπουργός. Σας παρακαλώ, μπορείτε να σταματήσετε τον χρόνο ομιλίας μου μέχρι να καθίσει ο κύριος Υπουργός;</w:t>
      </w:r>
    </w:p>
    <w:p w14:paraId="6598026D" w14:textId="77777777" w:rsidR="00665451" w:rsidRDefault="007410E1">
      <w:pPr>
        <w:spacing w:line="600" w:lineRule="auto"/>
        <w:ind w:firstLine="720"/>
        <w:jc w:val="both"/>
        <w:rPr>
          <w:rFonts w:eastAsia="Times New Roman"/>
          <w:b/>
          <w:szCs w:val="24"/>
        </w:rPr>
      </w:pPr>
      <w:r>
        <w:rPr>
          <w:rFonts w:eastAsia="Times New Roman"/>
          <w:b/>
          <w:szCs w:val="24"/>
        </w:rPr>
        <w:t>ΠΡΟΕΔΡΕΥΩΝ (Γεώργιο</w:t>
      </w:r>
      <w:r>
        <w:rPr>
          <w:rFonts w:eastAsia="Times New Roman"/>
          <w:b/>
          <w:szCs w:val="24"/>
        </w:rPr>
        <w:t xml:space="preserve">ς Βαρεμένος): </w:t>
      </w:r>
      <w:r w:rsidRPr="00B808F9">
        <w:rPr>
          <w:rFonts w:eastAsia="Times New Roman"/>
          <w:szCs w:val="24"/>
        </w:rPr>
        <w:t>Ελάτε</w:t>
      </w:r>
      <w:r>
        <w:rPr>
          <w:rFonts w:eastAsia="Times New Roman"/>
          <w:szCs w:val="24"/>
        </w:rPr>
        <w:t xml:space="preserve"> τώρα</w:t>
      </w:r>
      <w:r w:rsidRPr="00B808F9">
        <w:rPr>
          <w:rFonts w:eastAsia="Times New Roman"/>
          <w:szCs w:val="24"/>
        </w:rPr>
        <w:t xml:space="preserve">, κύριε </w:t>
      </w:r>
      <w:proofErr w:type="spellStart"/>
      <w:r w:rsidRPr="00B808F9">
        <w:rPr>
          <w:rFonts w:eastAsia="Times New Roman"/>
          <w:szCs w:val="24"/>
        </w:rPr>
        <w:t>Κικίλια</w:t>
      </w:r>
      <w:proofErr w:type="spellEnd"/>
      <w:r w:rsidRPr="00B808F9">
        <w:rPr>
          <w:rFonts w:eastAsia="Times New Roman"/>
          <w:szCs w:val="24"/>
        </w:rPr>
        <w:t>.</w:t>
      </w:r>
    </w:p>
    <w:p w14:paraId="6598026E" w14:textId="77777777" w:rsidR="00665451" w:rsidRDefault="007410E1">
      <w:pPr>
        <w:spacing w:line="600" w:lineRule="auto"/>
        <w:ind w:firstLine="720"/>
        <w:jc w:val="both"/>
        <w:rPr>
          <w:rFonts w:eastAsia="Times New Roman"/>
          <w:szCs w:val="24"/>
        </w:rPr>
      </w:pPr>
      <w:r>
        <w:rPr>
          <w:rFonts w:eastAsia="Times New Roman"/>
          <w:b/>
          <w:szCs w:val="24"/>
        </w:rPr>
        <w:t>ΒΑΣΙΛΕΙΟΣ ΚΙΚΙΛΙΑΣ</w:t>
      </w:r>
      <w:r w:rsidRPr="00B808F9">
        <w:rPr>
          <w:rFonts w:eastAsia="Times New Roman"/>
          <w:b/>
          <w:szCs w:val="24"/>
        </w:rPr>
        <w:t>:</w:t>
      </w:r>
      <w:r>
        <w:rPr>
          <w:rFonts w:eastAsia="Times New Roman"/>
          <w:b/>
          <w:szCs w:val="24"/>
        </w:rPr>
        <w:t xml:space="preserve"> </w:t>
      </w:r>
      <w:r w:rsidRPr="00B808F9">
        <w:rPr>
          <w:rFonts w:eastAsia="Times New Roman"/>
          <w:szCs w:val="24"/>
        </w:rPr>
        <w:t xml:space="preserve">Με </w:t>
      </w:r>
      <w:proofErr w:type="spellStart"/>
      <w:r w:rsidRPr="00B808F9">
        <w:rPr>
          <w:rFonts w:eastAsia="Times New Roman"/>
          <w:szCs w:val="24"/>
        </w:rPr>
        <w:t>συγχωρείτε</w:t>
      </w:r>
      <w:proofErr w:type="spellEnd"/>
      <w:r w:rsidRPr="00B808F9">
        <w:rPr>
          <w:rFonts w:eastAsia="Times New Roman"/>
          <w:szCs w:val="24"/>
        </w:rPr>
        <w:t xml:space="preserve"> πάρα πολύ. Θέλετε εσείς να απαντήσετε σε αυτό; </w:t>
      </w:r>
    </w:p>
    <w:p w14:paraId="6598026F" w14:textId="77777777" w:rsidR="00665451" w:rsidRDefault="007410E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sidRPr="00B808F9">
        <w:rPr>
          <w:rFonts w:eastAsia="Times New Roman"/>
          <w:szCs w:val="24"/>
        </w:rPr>
        <w:t>Βεβαίως. Ακούει.</w:t>
      </w:r>
    </w:p>
    <w:p w14:paraId="65980270" w14:textId="77777777" w:rsidR="00665451" w:rsidRDefault="007410E1">
      <w:pPr>
        <w:spacing w:line="600" w:lineRule="auto"/>
        <w:ind w:firstLine="720"/>
        <w:jc w:val="both"/>
        <w:rPr>
          <w:rFonts w:eastAsia="Times New Roman"/>
          <w:b/>
          <w:szCs w:val="24"/>
        </w:rPr>
      </w:pPr>
      <w:r>
        <w:rPr>
          <w:rFonts w:eastAsia="Times New Roman"/>
          <w:b/>
          <w:szCs w:val="24"/>
        </w:rPr>
        <w:lastRenderedPageBreak/>
        <w:t>ΒΑΣΙΛΕΙΟΣ ΚΙΚΙΛΙΑΣ</w:t>
      </w:r>
      <w:r w:rsidRPr="00B808F9">
        <w:rPr>
          <w:rFonts w:eastAsia="Times New Roman"/>
          <w:b/>
          <w:szCs w:val="24"/>
        </w:rPr>
        <w:t>:</w:t>
      </w:r>
      <w:r>
        <w:rPr>
          <w:rFonts w:eastAsia="Times New Roman"/>
          <w:b/>
          <w:szCs w:val="24"/>
        </w:rPr>
        <w:t xml:space="preserve"> </w:t>
      </w:r>
      <w:r>
        <w:rPr>
          <w:rFonts w:eastAsia="Times New Roman"/>
          <w:szCs w:val="24"/>
        </w:rPr>
        <w:t xml:space="preserve">Αν θέλετε να απαντήσετε σε αυτό, να απαντήσω σε εσάς. </w:t>
      </w:r>
      <w:r w:rsidRPr="00B808F9">
        <w:rPr>
          <w:rFonts w:eastAsia="Times New Roman"/>
          <w:szCs w:val="24"/>
        </w:rPr>
        <w:t>Αν δε</w:t>
      </w:r>
      <w:r>
        <w:rPr>
          <w:rFonts w:eastAsia="Times New Roman"/>
          <w:szCs w:val="24"/>
        </w:rPr>
        <w:t>ν</w:t>
      </w:r>
      <w:r w:rsidRPr="00B808F9">
        <w:rPr>
          <w:rFonts w:eastAsia="Times New Roman"/>
          <w:szCs w:val="24"/>
        </w:rPr>
        <w:t xml:space="preserve"> θέλετε να απαντήσετε σε αυτό</w:t>
      </w:r>
      <w:r>
        <w:rPr>
          <w:rFonts w:eastAsia="Times New Roman"/>
          <w:szCs w:val="24"/>
        </w:rPr>
        <w:t>,</w:t>
      </w:r>
      <w:r w:rsidRPr="00B808F9">
        <w:rPr>
          <w:rFonts w:eastAsia="Times New Roman"/>
          <w:szCs w:val="24"/>
        </w:rPr>
        <w:t xml:space="preserve"> να έρθει ο κύριος Υπουργός. Τριάντα δευτερόλεπτα σας ζήτησα να κρατήσετε τον χρόνο</w:t>
      </w:r>
      <w:r>
        <w:rPr>
          <w:rFonts w:eastAsia="Times New Roman"/>
          <w:szCs w:val="24"/>
        </w:rPr>
        <w:t xml:space="preserve"> για να έρθει ο κύριος Υπουργός</w:t>
      </w:r>
      <w:r w:rsidRPr="00B808F9">
        <w:rPr>
          <w:rFonts w:eastAsia="Times New Roman"/>
          <w:szCs w:val="24"/>
        </w:rPr>
        <w:t>.</w:t>
      </w:r>
      <w:r>
        <w:rPr>
          <w:rFonts w:eastAsia="Times New Roman"/>
          <w:szCs w:val="24"/>
        </w:rPr>
        <w:t xml:space="preserve"> Ποιο είναι το πρόβλημα;</w:t>
      </w:r>
    </w:p>
    <w:p w14:paraId="65980271" w14:textId="77777777" w:rsidR="00665451" w:rsidRDefault="007410E1">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Εδώ είμαι</w:t>
      </w:r>
      <w:r>
        <w:rPr>
          <w:rFonts w:eastAsia="Times New Roman"/>
          <w:szCs w:val="24"/>
        </w:rPr>
        <w:t>.</w:t>
      </w:r>
    </w:p>
    <w:p w14:paraId="65980272" w14:textId="77777777" w:rsidR="00665451" w:rsidRDefault="007410E1">
      <w:pPr>
        <w:spacing w:line="600" w:lineRule="auto"/>
        <w:ind w:firstLine="720"/>
        <w:jc w:val="both"/>
        <w:rPr>
          <w:rFonts w:eastAsia="Times New Roman"/>
          <w:szCs w:val="24"/>
        </w:rPr>
      </w:pPr>
      <w:r>
        <w:rPr>
          <w:rFonts w:eastAsia="Times New Roman"/>
          <w:b/>
          <w:szCs w:val="24"/>
        </w:rPr>
        <w:t>ΒΑΣΙΛΕΙΟΣ ΚΙΚΙΛΙΑΣ</w:t>
      </w:r>
      <w:r w:rsidRPr="00B808F9">
        <w:rPr>
          <w:rFonts w:eastAsia="Times New Roman"/>
          <w:b/>
          <w:szCs w:val="24"/>
        </w:rPr>
        <w:t>:</w:t>
      </w:r>
      <w:r>
        <w:rPr>
          <w:rFonts w:eastAsia="Times New Roman"/>
          <w:b/>
          <w:szCs w:val="24"/>
        </w:rPr>
        <w:t xml:space="preserve"> </w:t>
      </w:r>
      <w:r w:rsidRPr="00B808F9">
        <w:rPr>
          <w:rFonts w:eastAsia="Times New Roman"/>
          <w:szCs w:val="24"/>
        </w:rPr>
        <w:t xml:space="preserve">Κύριε Υπουργέ, </w:t>
      </w:r>
      <w:r>
        <w:rPr>
          <w:rFonts w:eastAsia="Times New Roman"/>
          <w:szCs w:val="24"/>
        </w:rPr>
        <w:t xml:space="preserve">λέω ότι </w:t>
      </w:r>
      <w:r w:rsidRPr="00B808F9">
        <w:rPr>
          <w:rFonts w:eastAsia="Times New Roman"/>
          <w:szCs w:val="24"/>
        </w:rPr>
        <w:t>είπατε</w:t>
      </w:r>
      <w:r>
        <w:rPr>
          <w:rFonts w:eastAsia="Times New Roman"/>
          <w:szCs w:val="24"/>
        </w:rPr>
        <w:t xml:space="preserve"> στην εισήγησή σας πως φέρνετε μια τροπολογία εδώ πέρα, η οποία έχει να κάνει με αντισταθμιστικά, αυτό που ξορκίζατε δηλαδή και εσείς και ο κ. Τσίπρας από την εποχή του πρώην συναδέλφου μας στη Νέα Δημοκρα</w:t>
      </w:r>
      <w:r>
        <w:rPr>
          <w:rFonts w:eastAsia="Times New Roman"/>
          <w:szCs w:val="24"/>
        </w:rPr>
        <w:t>τία, του κ. Σπηλιωτόπουλου, το 2005 και αποδεικνύεται από αυτό το οποίο σας έθεσα…</w:t>
      </w:r>
    </w:p>
    <w:p w14:paraId="65980273" w14:textId="77777777" w:rsidR="00665451" w:rsidRDefault="007410E1">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μου επιτρέπετε να το εξηγήσω λίγο;</w:t>
      </w:r>
    </w:p>
    <w:p w14:paraId="65980274" w14:textId="77777777" w:rsidR="00665451" w:rsidRDefault="007410E1">
      <w:pPr>
        <w:spacing w:line="600" w:lineRule="auto"/>
        <w:ind w:firstLine="720"/>
        <w:jc w:val="both"/>
        <w:rPr>
          <w:rFonts w:eastAsia="Times New Roman"/>
          <w:szCs w:val="24"/>
        </w:rPr>
      </w:pPr>
      <w:r>
        <w:rPr>
          <w:rFonts w:eastAsia="Times New Roman"/>
          <w:szCs w:val="24"/>
        </w:rPr>
        <w:lastRenderedPageBreak/>
        <w:t>Η κύρια σύμβαση -τώρα μου τη φέρανε- είναι η 1</w:t>
      </w:r>
      <w:r>
        <w:rPr>
          <w:rFonts w:eastAsia="Times New Roman"/>
          <w:szCs w:val="24"/>
        </w:rPr>
        <w:t>6/2000. Οι τροποποιήσεις που έγιναν είναι για όλες τις αγορές. Του 2005 έγινε στις 21</w:t>
      </w:r>
      <w:r>
        <w:rPr>
          <w:rFonts w:eastAsia="Times New Roman"/>
          <w:szCs w:val="24"/>
        </w:rPr>
        <w:t>-</w:t>
      </w:r>
      <w:r>
        <w:rPr>
          <w:rFonts w:eastAsia="Times New Roman"/>
          <w:szCs w:val="24"/>
        </w:rPr>
        <w:t>8</w:t>
      </w:r>
      <w:r>
        <w:rPr>
          <w:rFonts w:eastAsia="Times New Roman"/>
          <w:szCs w:val="24"/>
        </w:rPr>
        <w:t>-</w:t>
      </w:r>
      <w:r>
        <w:rPr>
          <w:rFonts w:eastAsia="Times New Roman"/>
          <w:szCs w:val="24"/>
        </w:rPr>
        <w:t>06 ...</w:t>
      </w:r>
    </w:p>
    <w:p w14:paraId="65980275" w14:textId="77777777" w:rsidR="00665451" w:rsidRDefault="007410E1">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Μη διακόπτετε…</w:t>
      </w:r>
    </w:p>
    <w:p w14:paraId="65980276" w14:textId="77777777" w:rsidR="00665451" w:rsidRDefault="007410E1">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sidRPr="00FE2E36">
        <w:rPr>
          <w:rFonts w:eastAsia="Times New Roman"/>
          <w:szCs w:val="24"/>
        </w:rPr>
        <w:t xml:space="preserve">Τι θέλετε; Ο κ. </w:t>
      </w:r>
      <w:proofErr w:type="spellStart"/>
      <w:r w:rsidRPr="00FE2E36">
        <w:rPr>
          <w:rFonts w:eastAsia="Times New Roman"/>
          <w:szCs w:val="24"/>
        </w:rPr>
        <w:t>Κικίλιας</w:t>
      </w:r>
      <w:proofErr w:type="spellEnd"/>
      <w:r w:rsidRPr="00FE2E36">
        <w:rPr>
          <w:rFonts w:eastAsia="Times New Roman"/>
          <w:szCs w:val="24"/>
        </w:rPr>
        <w:t xml:space="preserve"> τον θέλει τον διάλογο.</w:t>
      </w:r>
    </w:p>
    <w:p w14:paraId="65980277" w14:textId="77777777" w:rsidR="00665451" w:rsidRDefault="007410E1">
      <w:pPr>
        <w:spacing w:line="600" w:lineRule="auto"/>
        <w:ind w:firstLine="720"/>
        <w:jc w:val="both"/>
        <w:rPr>
          <w:rFonts w:eastAsia="Times New Roman" w:cs="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w:t>
      </w:r>
      <w:r>
        <w:rPr>
          <w:rFonts w:eastAsia="Times New Roman"/>
          <w:b/>
          <w:szCs w:val="24"/>
        </w:rPr>
        <w:t xml:space="preserve">ρόεδρος των Ανεξαρτήτων Ελλήνων):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xml:space="preserve">, για να μην προβληματιζόμαστε, η σύμβαση είναι μια με την </w:t>
      </w:r>
      <w:r>
        <w:rPr>
          <w:rFonts w:eastAsia="Times New Roman"/>
          <w:szCs w:val="24"/>
        </w:rPr>
        <w:t>«</w:t>
      </w:r>
      <w:r>
        <w:rPr>
          <w:rFonts w:eastAsia="Times New Roman"/>
          <w:szCs w:val="24"/>
          <w:lang w:val="en-US"/>
        </w:rPr>
        <w:t>LOCKHEED</w:t>
      </w:r>
      <w:r w:rsidRPr="00FE2E36">
        <w:rPr>
          <w:rFonts w:eastAsia="Times New Roman"/>
          <w:szCs w:val="24"/>
        </w:rPr>
        <w:t xml:space="preserve"> </w:t>
      </w:r>
      <w:r>
        <w:rPr>
          <w:rFonts w:eastAsia="Times New Roman"/>
          <w:szCs w:val="24"/>
          <w:lang w:val="en-US"/>
        </w:rPr>
        <w:t>MARTIN</w:t>
      </w:r>
      <w:r>
        <w:rPr>
          <w:rFonts w:eastAsia="Times New Roman"/>
          <w:szCs w:val="24"/>
        </w:rPr>
        <w:t>»</w:t>
      </w:r>
      <w:r>
        <w:rPr>
          <w:rFonts w:eastAsia="Times New Roman"/>
          <w:szCs w:val="24"/>
        </w:rPr>
        <w:t xml:space="preserve"> για όλες τις αγορές. Ξεκινάει με τη ΣΑΩ 16 του 2000. Είναι η μόνη που προβλέπει ΑΩ για τα </w:t>
      </w:r>
      <w:r>
        <w:rPr>
          <w:rFonts w:eastAsia="Times New Roman"/>
          <w:szCs w:val="24"/>
          <w:lang w:val="en-US"/>
        </w:rPr>
        <w:t>F</w:t>
      </w:r>
      <w:r>
        <w:rPr>
          <w:rFonts w:eastAsia="Times New Roman"/>
          <w:szCs w:val="24"/>
        </w:rPr>
        <w:t>-</w:t>
      </w:r>
      <w:r w:rsidRPr="00B2142F">
        <w:rPr>
          <w:rFonts w:eastAsia="Times New Roman"/>
          <w:szCs w:val="24"/>
        </w:rPr>
        <w:t xml:space="preserve">16 </w:t>
      </w:r>
      <w:r>
        <w:rPr>
          <w:rFonts w:eastAsia="Times New Roman"/>
          <w:szCs w:val="24"/>
        </w:rPr>
        <w:t>και αυτή λήγει τον Απρίλιο του 2019. Δεν υπάρχουν ΑΩ. Έγιναν σε κάθε αγορές που έγιναν με την τελευταία μεγάλη 21</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2006 για τα </w:t>
      </w:r>
      <w:r>
        <w:rPr>
          <w:rFonts w:eastAsia="Times New Roman"/>
          <w:szCs w:val="24"/>
          <w:lang w:val="en-US"/>
        </w:rPr>
        <w:t>F</w:t>
      </w:r>
      <w:r>
        <w:rPr>
          <w:rFonts w:eastAsia="Times New Roman"/>
          <w:szCs w:val="24"/>
        </w:rPr>
        <w:t>-</w:t>
      </w:r>
      <w:r w:rsidRPr="00B2142F">
        <w:rPr>
          <w:rFonts w:eastAsia="Times New Roman"/>
          <w:szCs w:val="24"/>
        </w:rPr>
        <w:t xml:space="preserve">16 </w:t>
      </w:r>
      <w:r>
        <w:rPr>
          <w:rFonts w:eastAsia="Times New Roman"/>
          <w:szCs w:val="24"/>
        </w:rPr>
        <w:t>που πήρε η κυβέρνηση επί Σπήλιου Σπηλιωτόπουλου και εν συνεχεία ξαναγίναν τροποποιήσεις το ’08, το ’11, το ’14, το ’17.</w:t>
      </w:r>
    </w:p>
    <w:p w14:paraId="65980278" w14:textId="77777777" w:rsidR="00665451" w:rsidRDefault="007410E1">
      <w:pPr>
        <w:spacing w:line="600" w:lineRule="auto"/>
        <w:ind w:firstLine="720"/>
        <w:jc w:val="both"/>
        <w:rPr>
          <w:rFonts w:eastAsia="Times New Roman"/>
          <w:szCs w:val="24"/>
        </w:rPr>
      </w:pPr>
      <w:r>
        <w:rPr>
          <w:rFonts w:eastAsia="Times New Roman"/>
          <w:szCs w:val="24"/>
        </w:rPr>
        <w:lastRenderedPageBreak/>
        <w:t>Ε</w:t>
      </w:r>
      <w:r w:rsidRPr="00002E94">
        <w:rPr>
          <w:rFonts w:eastAsia="Times New Roman"/>
          <w:szCs w:val="24"/>
        </w:rPr>
        <w:t>ίν</w:t>
      </w:r>
      <w:r w:rsidRPr="00002E94">
        <w:rPr>
          <w:rFonts w:eastAsia="Times New Roman"/>
          <w:szCs w:val="24"/>
        </w:rPr>
        <w:t xml:space="preserve">αι η κύρια </w:t>
      </w:r>
      <w:r>
        <w:rPr>
          <w:rFonts w:eastAsia="Times New Roman"/>
          <w:szCs w:val="24"/>
        </w:rPr>
        <w:t>σ</w:t>
      </w:r>
      <w:r w:rsidRPr="00002E94">
        <w:rPr>
          <w:rFonts w:eastAsia="Times New Roman"/>
          <w:szCs w:val="24"/>
        </w:rPr>
        <w:t xml:space="preserve">ύμβαση που προβλέπεται ότι λήγει τον Απρίλιο του </w:t>
      </w:r>
      <w:r>
        <w:rPr>
          <w:rFonts w:eastAsia="Times New Roman"/>
          <w:szCs w:val="24"/>
        </w:rPr>
        <w:t>2019</w:t>
      </w:r>
      <w:r w:rsidRPr="00002E94">
        <w:rPr>
          <w:rFonts w:eastAsia="Times New Roman"/>
          <w:szCs w:val="24"/>
        </w:rPr>
        <w:t xml:space="preserve"> </w:t>
      </w:r>
      <w:r>
        <w:rPr>
          <w:rFonts w:eastAsia="Times New Roman"/>
          <w:szCs w:val="24"/>
        </w:rPr>
        <w:t xml:space="preserve">και περιλαμβάνει όλες </w:t>
      </w:r>
      <w:r w:rsidRPr="00002E94">
        <w:rPr>
          <w:rFonts w:eastAsia="Times New Roman"/>
          <w:szCs w:val="24"/>
        </w:rPr>
        <w:t xml:space="preserve">τις αλλαγές που </w:t>
      </w:r>
      <w:r>
        <w:rPr>
          <w:rFonts w:eastAsia="Times New Roman"/>
          <w:szCs w:val="24"/>
        </w:rPr>
        <w:t xml:space="preserve">έχουν γίνει μέχρι σήμερα. Είναι απλό το θέμα. </w:t>
      </w:r>
    </w:p>
    <w:p w14:paraId="65980279" w14:textId="77777777" w:rsidR="00665451" w:rsidRDefault="007410E1">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BC194C">
        <w:rPr>
          <w:b/>
        </w:rPr>
        <w:t>ΑΝΑΣΤΑΣΙΟΣ ΚΟΥΡΑΚΗΣ</w:t>
      </w:r>
      <w:r>
        <w:rPr>
          <w:rFonts w:eastAsia="Times New Roman"/>
          <w:szCs w:val="24"/>
        </w:rPr>
        <w:t>)</w:t>
      </w:r>
    </w:p>
    <w:p w14:paraId="6598027A" w14:textId="77777777" w:rsidR="00665451" w:rsidRDefault="007410E1">
      <w:pPr>
        <w:spacing w:line="600" w:lineRule="auto"/>
        <w:ind w:firstLine="720"/>
        <w:jc w:val="both"/>
        <w:rPr>
          <w:rFonts w:eastAsia="Times New Roman"/>
          <w:szCs w:val="24"/>
        </w:rPr>
      </w:pPr>
      <w:r w:rsidRPr="001D171D">
        <w:rPr>
          <w:rFonts w:eastAsia="Times New Roman"/>
          <w:b/>
          <w:szCs w:val="24"/>
        </w:rPr>
        <w:t>ΠΡΟ</w:t>
      </w:r>
      <w:r w:rsidRPr="001D171D">
        <w:rPr>
          <w:rFonts w:eastAsia="Times New Roman"/>
          <w:b/>
          <w:szCs w:val="24"/>
        </w:rPr>
        <w:t xml:space="preserve">ΕΔΡΕΥΩΝ (Αναστάσιος Κουράκης):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xml:space="preserve">, παρακαλώ συνεχίστε. </w:t>
      </w:r>
    </w:p>
    <w:p w14:paraId="6598027B" w14:textId="77777777" w:rsidR="00665451" w:rsidRDefault="007410E1">
      <w:pPr>
        <w:spacing w:line="600" w:lineRule="auto"/>
        <w:ind w:firstLine="720"/>
        <w:jc w:val="both"/>
        <w:rPr>
          <w:rFonts w:eastAsia="Times New Roman"/>
          <w:szCs w:val="24"/>
        </w:rPr>
      </w:pPr>
      <w:r w:rsidRPr="00A27A20">
        <w:rPr>
          <w:rFonts w:eastAsia="Times New Roman"/>
          <w:b/>
          <w:szCs w:val="24"/>
        </w:rPr>
        <w:t xml:space="preserve">ΒΑΣΙΛΕΙΟΣ ΚΙΚΙΛΙΑΣ: </w:t>
      </w:r>
      <w:r>
        <w:rPr>
          <w:rFonts w:eastAsia="Times New Roman"/>
          <w:szCs w:val="24"/>
        </w:rPr>
        <w:t>Ξαναλέω, λοιπόν, κύριοι συνάδελφοι, και οριζόντια</w:t>
      </w:r>
      <w:r w:rsidRPr="00002E94">
        <w:rPr>
          <w:rFonts w:eastAsia="Times New Roman"/>
          <w:szCs w:val="24"/>
        </w:rPr>
        <w:t xml:space="preserve"> </w:t>
      </w:r>
      <w:r>
        <w:rPr>
          <w:rFonts w:eastAsia="Times New Roman"/>
          <w:szCs w:val="24"/>
        </w:rPr>
        <w:t>σε όλη την ε</w:t>
      </w:r>
      <w:r w:rsidRPr="00002E94">
        <w:rPr>
          <w:rFonts w:eastAsia="Times New Roman"/>
          <w:szCs w:val="24"/>
        </w:rPr>
        <w:t>λληνική κοινωνία</w:t>
      </w:r>
      <w:r>
        <w:rPr>
          <w:rFonts w:eastAsia="Times New Roman"/>
          <w:szCs w:val="24"/>
        </w:rPr>
        <w:t>,</w:t>
      </w:r>
      <w:r w:rsidRPr="00002E94">
        <w:rPr>
          <w:rFonts w:eastAsia="Times New Roman"/>
          <w:szCs w:val="24"/>
        </w:rPr>
        <w:t xml:space="preserve"> </w:t>
      </w:r>
      <w:r>
        <w:rPr>
          <w:rFonts w:eastAsia="Times New Roman"/>
          <w:szCs w:val="24"/>
        </w:rPr>
        <w:t>για να συνεννοηθούμε,</w:t>
      </w:r>
      <w:r w:rsidRPr="00002E94">
        <w:rPr>
          <w:rFonts w:eastAsia="Times New Roman"/>
          <w:szCs w:val="24"/>
        </w:rPr>
        <w:t xml:space="preserve"> γιατί σκοπός </w:t>
      </w:r>
      <w:r>
        <w:rPr>
          <w:rFonts w:eastAsia="Times New Roman"/>
          <w:szCs w:val="24"/>
        </w:rPr>
        <w:t xml:space="preserve">είναι </w:t>
      </w:r>
      <w:r w:rsidRPr="00002E94">
        <w:rPr>
          <w:rFonts w:eastAsia="Times New Roman"/>
          <w:szCs w:val="24"/>
        </w:rPr>
        <w:t xml:space="preserve">να καταλάβουν όλοι τι γίνεται σήμερα εντός του </w:t>
      </w:r>
      <w:r>
        <w:rPr>
          <w:rFonts w:eastAsia="Times New Roman"/>
          <w:szCs w:val="24"/>
        </w:rPr>
        <w:t>Κ</w:t>
      </w:r>
      <w:r w:rsidRPr="00002E94">
        <w:rPr>
          <w:rFonts w:eastAsia="Times New Roman"/>
          <w:szCs w:val="24"/>
        </w:rPr>
        <w:t>οινοβουλίου</w:t>
      </w:r>
      <w:r>
        <w:rPr>
          <w:rFonts w:eastAsia="Times New Roman"/>
          <w:szCs w:val="24"/>
        </w:rPr>
        <w:t>,</w:t>
      </w:r>
      <w:r w:rsidRPr="00002E94">
        <w:rPr>
          <w:rFonts w:eastAsia="Times New Roman"/>
          <w:szCs w:val="24"/>
        </w:rPr>
        <w:t xml:space="preserve"> ότι ο κύριος </w:t>
      </w:r>
      <w:r>
        <w:rPr>
          <w:rFonts w:eastAsia="Times New Roman"/>
          <w:szCs w:val="24"/>
        </w:rPr>
        <w:t>Υ</w:t>
      </w:r>
      <w:r w:rsidRPr="00002E94">
        <w:rPr>
          <w:rFonts w:eastAsia="Times New Roman"/>
          <w:szCs w:val="24"/>
        </w:rPr>
        <w:t>πουργός</w:t>
      </w:r>
      <w:r>
        <w:rPr>
          <w:rFonts w:eastAsia="Times New Roman"/>
          <w:szCs w:val="24"/>
        </w:rPr>
        <w:t>,</w:t>
      </w:r>
      <w:r w:rsidRPr="00002E94">
        <w:rPr>
          <w:rFonts w:eastAsia="Times New Roman"/>
          <w:szCs w:val="24"/>
        </w:rPr>
        <w:t xml:space="preserve"> ο οποίος έχ</w:t>
      </w:r>
      <w:r>
        <w:rPr>
          <w:rFonts w:eastAsia="Times New Roman"/>
          <w:szCs w:val="24"/>
        </w:rPr>
        <w:t>τισε την πολιτική του καριέρα τα</w:t>
      </w:r>
      <w:r w:rsidRPr="00002E94">
        <w:rPr>
          <w:rFonts w:eastAsia="Times New Roman"/>
          <w:szCs w:val="24"/>
        </w:rPr>
        <w:t xml:space="preserve"> τελευταία χρόνια κατακεραυνώνοντας πρώην </w:t>
      </w:r>
      <w:r>
        <w:rPr>
          <w:rFonts w:eastAsia="Times New Roman"/>
          <w:szCs w:val="24"/>
        </w:rPr>
        <w:t>Υ</w:t>
      </w:r>
      <w:r w:rsidRPr="00002E94">
        <w:rPr>
          <w:rFonts w:eastAsia="Times New Roman"/>
          <w:szCs w:val="24"/>
        </w:rPr>
        <w:t>πουργούς</w:t>
      </w:r>
      <w:r>
        <w:rPr>
          <w:rFonts w:eastAsia="Times New Roman"/>
          <w:szCs w:val="24"/>
        </w:rPr>
        <w:t>,</w:t>
      </w:r>
      <w:r w:rsidRPr="00002E94">
        <w:rPr>
          <w:rFonts w:eastAsia="Times New Roman"/>
          <w:szCs w:val="24"/>
        </w:rPr>
        <w:t xml:space="preserve"> πολιτικές</w:t>
      </w:r>
      <w:r>
        <w:rPr>
          <w:rFonts w:eastAsia="Times New Roman"/>
          <w:szCs w:val="24"/>
        </w:rPr>
        <w:t>,</w:t>
      </w:r>
      <w:r w:rsidRPr="00002E94">
        <w:rPr>
          <w:rFonts w:eastAsia="Times New Roman"/>
          <w:szCs w:val="24"/>
        </w:rPr>
        <w:t xml:space="preserve"> αμαρτίες του </w:t>
      </w:r>
      <w:r>
        <w:rPr>
          <w:rFonts w:eastAsia="Times New Roman"/>
          <w:szCs w:val="24"/>
        </w:rPr>
        <w:t>Υ</w:t>
      </w:r>
      <w:r w:rsidRPr="00002E94">
        <w:rPr>
          <w:rFonts w:eastAsia="Times New Roman"/>
          <w:szCs w:val="24"/>
        </w:rPr>
        <w:t>πουργείου Εθνικής Αμύνης</w:t>
      </w:r>
      <w:r>
        <w:rPr>
          <w:rFonts w:eastAsia="Times New Roman"/>
          <w:szCs w:val="24"/>
        </w:rPr>
        <w:t>,</w:t>
      </w:r>
      <w:r w:rsidRPr="00002E94">
        <w:rPr>
          <w:rFonts w:eastAsia="Times New Roman"/>
          <w:szCs w:val="24"/>
        </w:rPr>
        <w:t xml:space="preserve"> </w:t>
      </w:r>
      <w:r>
        <w:rPr>
          <w:rFonts w:eastAsia="Times New Roman"/>
          <w:szCs w:val="24"/>
        </w:rPr>
        <w:t>εξοπλιστικών, αντισταθμιστικών κ</w:t>
      </w:r>
      <w:r>
        <w:rPr>
          <w:rFonts w:eastAsia="Times New Roman"/>
          <w:szCs w:val="24"/>
        </w:rPr>
        <w:t>.</w:t>
      </w:r>
      <w:r>
        <w:rPr>
          <w:rFonts w:eastAsia="Times New Roman"/>
          <w:szCs w:val="24"/>
        </w:rPr>
        <w:t xml:space="preserve">λπ., </w:t>
      </w:r>
      <w:r w:rsidRPr="00002E94">
        <w:rPr>
          <w:rFonts w:eastAsia="Times New Roman"/>
          <w:szCs w:val="24"/>
        </w:rPr>
        <w:t xml:space="preserve">φέρνει εδώ πέρα μία τροπολογία που λέει </w:t>
      </w:r>
      <w:r>
        <w:rPr>
          <w:rFonts w:eastAsia="Times New Roman"/>
          <w:szCs w:val="24"/>
        </w:rPr>
        <w:t>ότι ισχύει από</w:t>
      </w:r>
      <w:r w:rsidRPr="00002E94">
        <w:rPr>
          <w:rFonts w:eastAsia="Times New Roman"/>
          <w:szCs w:val="24"/>
        </w:rPr>
        <w:t xml:space="preserve"> το 2000</w:t>
      </w:r>
      <w:r>
        <w:rPr>
          <w:rFonts w:eastAsia="Times New Roman"/>
          <w:szCs w:val="24"/>
        </w:rPr>
        <w:t>, δ</w:t>
      </w:r>
      <w:r w:rsidRPr="00002E94">
        <w:rPr>
          <w:rFonts w:eastAsia="Times New Roman"/>
          <w:szCs w:val="24"/>
        </w:rPr>
        <w:t xml:space="preserve">ηλαδή </w:t>
      </w:r>
      <w:r>
        <w:rPr>
          <w:rFonts w:eastAsia="Times New Roman"/>
          <w:szCs w:val="24"/>
        </w:rPr>
        <w:t xml:space="preserve">ήταν </w:t>
      </w:r>
      <w:r w:rsidRPr="00002E94">
        <w:rPr>
          <w:rFonts w:eastAsia="Times New Roman"/>
          <w:szCs w:val="24"/>
        </w:rPr>
        <w:t>τροπολογία του κ</w:t>
      </w:r>
      <w:r>
        <w:rPr>
          <w:rFonts w:eastAsia="Times New Roman"/>
          <w:szCs w:val="24"/>
        </w:rPr>
        <w:t>.</w:t>
      </w:r>
      <w:r w:rsidRPr="00002E94">
        <w:rPr>
          <w:rFonts w:eastAsia="Times New Roman"/>
          <w:szCs w:val="24"/>
        </w:rPr>
        <w:t xml:space="preserve"> Άκη Τσοχατζόπουλου</w:t>
      </w:r>
      <w:r>
        <w:rPr>
          <w:rFonts w:eastAsia="Times New Roman"/>
          <w:szCs w:val="24"/>
        </w:rPr>
        <w:t>,</w:t>
      </w:r>
      <w:r w:rsidRPr="00002E94">
        <w:rPr>
          <w:rFonts w:eastAsia="Times New Roman"/>
          <w:szCs w:val="24"/>
        </w:rPr>
        <w:t xml:space="preserve"> Υπουργού Εθνικής Αμύνης</w:t>
      </w:r>
      <w:r>
        <w:rPr>
          <w:rFonts w:eastAsia="Times New Roman"/>
          <w:szCs w:val="24"/>
        </w:rPr>
        <w:t>,</w:t>
      </w:r>
      <w:r w:rsidRPr="00002E94">
        <w:rPr>
          <w:rFonts w:eastAsia="Times New Roman"/>
          <w:szCs w:val="24"/>
        </w:rPr>
        <w:t xml:space="preserve"> με την οποία υπερασπίζεται </w:t>
      </w:r>
      <w:r>
        <w:rPr>
          <w:rFonts w:eastAsia="Times New Roman"/>
          <w:szCs w:val="24"/>
        </w:rPr>
        <w:t xml:space="preserve">την </w:t>
      </w:r>
      <w:r w:rsidRPr="00002E94">
        <w:rPr>
          <w:rFonts w:eastAsia="Times New Roman"/>
          <w:szCs w:val="24"/>
        </w:rPr>
        <w:t xml:space="preserve">τροπολογία που φέρνει στη </w:t>
      </w:r>
      <w:r>
        <w:rPr>
          <w:rFonts w:eastAsia="Times New Roman"/>
          <w:szCs w:val="24"/>
        </w:rPr>
        <w:t>Β</w:t>
      </w:r>
      <w:r w:rsidRPr="00002E94">
        <w:rPr>
          <w:rFonts w:eastAsia="Times New Roman"/>
          <w:szCs w:val="24"/>
        </w:rPr>
        <w:t>ουλή για τα F-16</w:t>
      </w:r>
      <w:r>
        <w:rPr>
          <w:rFonts w:eastAsia="Times New Roman"/>
          <w:szCs w:val="24"/>
        </w:rPr>
        <w:t>,</w:t>
      </w:r>
      <w:r w:rsidRPr="00002E94">
        <w:rPr>
          <w:rFonts w:eastAsia="Times New Roman"/>
          <w:szCs w:val="24"/>
        </w:rPr>
        <w:t xml:space="preserve"> που δεν είναι F-</w:t>
      </w:r>
      <w:r w:rsidRPr="00002E94">
        <w:rPr>
          <w:rFonts w:eastAsia="Times New Roman"/>
          <w:szCs w:val="24"/>
        </w:rPr>
        <w:lastRenderedPageBreak/>
        <w:t>16</w:t>
      </w:r>
      <w:r>
        <w:rPr>
          <w:rFonts w:eastAsia="Times New Roman"/>
          <w:szCs w:val="24"/>
        </w:rPr>
        <w:t>,</w:t>
      </w:r>
      <w:r w:rsidRPr="00002E94">
        <w:rPr>
          <w:rFonts w:eastAsia="Times New Roman"/>
          <w:szCs w:val="24"/>
        </w:rPr>
        <w:t xml:space="preserve"> που δεν έχει να κάνει</w:t>
      </w:r>
      <w:r w:rsidRPr="00002E94">
        <w:rPr>
          <w:rFonts w:eastAsia="Times New Roman"/>
          <w:szCs w:val="24"/>
        </w:rPr>
        <w:t xml:space="preserve"> </w:t>
      </w:r>
      <w:r>
        <w:rPr>
          <w:rFonts w:eastAsia="Times New Roman"/>
          <w:szCs w:val="24"/>
        </w:rPr>
        <w:t>με την</w:t>
      </w:r>
      <w:r w:rsidRPr="00002E94">
        <w:rPr>
          <w:rFonts w:eastAsia="Times New Roman"/>
          <w:szCs w:val="24"/>
        </w:rPr>
        <w:t xml:space="preserve"> αμερικανική κυβέρνηση</w:t>
      </w:r>
      <w:r>
        <w:rPr>
          <w:rFonts w:eastAsia="Times New Roman"/>
          <w:szCs w:val="24"/>
        </w:rPr>
        <w:t>,</w:t>
      </w:r>
      <w:r w:rsidRPr="00002E94">
        <w:rPr>
          <w:rFonts w:eastAsia="Times New Roman"/>
          <w:szCs w:val="24"/>
        </w:rPr>
        <w:t xml:space="preserve"> έχει να κάνε</w:t>
      </w:r>
      <w:r>
        <w:rPr>
          <w:rFonts w:eastAsia="Times New Roman"/>
          <w:szCs w:val="24"/>
        </w:rPr>
        <w:t xml:space="preserve">ι με τον προμηθευτή, τη </w:t>
      </w:r>
      <w:r>
        <w:rPr>
          <w:rFonts w:eastAsia="Times New Roman"/>
          <w:szCs w:val="24"/>
        </w:rPr>
        <w:t>«</w:t>
      </w:r>
      <w:r>
        <w:rPr>
          <w:rFonts w:eastAsia="Times New Roman"/>
          <w:szCs w:val="24"/>
          <w:lang w:val="en-US"/>
        </w:rPr>
        <w:t>LOCKHEED</w:t>
      </w:r>
      <w:r w:rsidRPr="00E07B4D">
        <w:rPr>
          <w:rFonts w:eastAsia="Times New Roman"/>
          <w:szCs w:val="24"/>
        </w:rPr>
        <w:t xml:space="preserve"> </w:t>
      </w:r>
      <w:r>
        <w:rPr>
          <w:rFonts w:eastAsia="Times New Roman"/>
          <w:szCs w:val="24"/>
          <w:lang w:val="en-US"/>
        </w:rPr>
        <w:t>MARTIN</w:t>
      </w:r>
      <w:r>
        <w:rPr>
          <w:rFonts w:eastAsia="Times New Roman"/>
          <w:szCs w:val="24"/>
        </w:rPr>
        <w:t>»</w:t>
      </w:r>
      <w:r w:rsidRPr="00E07B4D">
        <w:rPr>
          <w:rFonts w:eastAsia="Times New Roman"/>
          <w:szCs w:val="24"/>
        </w:rPr>
        <w:t xml:space="preserve"> </w:t>
      </w:r>
      <w:r w:rsidRPr="00002E94">
        <w:rPr>
          <w:rFonts w:eastAsia="Times New Roman"/>
          <w:szCs w:val="24"/>
        </w:rPr>
        <w:t>και το Υπουργείο Εθνικής Αμύνης</w:t>
      </w:r>
      <w:r w:rsidRPr="00E07B4D">
        <w:rPr>
          <w:rFonts w:eastAsia="Times New Roman"/>
          <w:szCs w:val="24"/>
        </w:rPr>
        <w:t>.</w:t>
      </w:r>
      <w:r w:rsidRPr="00002E94">
        <w:rPr>
          <w:rFonts w:eastAsia="Times New Roman"/>
          <w:szCs w:val="24"/>
        </w:rPr>
        <w:t xml:space="preserve"> </w:t>
      </w:r>
    </w:p>
    <w:p w14:paraId="6598027C" w14:textId="77777777" w:rsidR="00665451" w:rsidRDefault="007410E1">
      <w:pPr>
        <w:spacing w:line="600" w:lineRule="auto"/>
        <w:ind w:firstLine="720"/>
        <w:jc w:val="both"/>
        <w:rPr>
          <w:rFonts w:eastAsia="Times New Roman"/>
          <w:szCs w:val="24"/>
        </w:rPr>
      </w:pPr>
      <w:r>
        <w:rPr>
          <w:rFonts w:eastAsia="Times New Roman"/>
          <w:szCs w:val="24"/>
        </w:rPr>
        <w:t>Δεν είναι, λ</w:t>
      </w:r>
      <w:r w:rsidRPr="00002E94">
        <w:rPr>
          <w:rFonts w:eastAsia="Times New Roman"/>
          <w:szCs w:val="24"/>
        </w:rPr>
        <w:t>οιπόν</w:t>
      </w:r>
      <w:r>
        <w:rPr>
          <w:rFonts w:eastAsia="Times New Roman"/>
          <w:szCs w:val="24"/>
        </w:rPr>
        <w:t>, η τροπολογία του κ.</w:t>
      </w:r>
      <w:r w:rsidRPr="00002E94">
        <w:rPr>
          <w:rFonts w:eastAsia="Times New Roman"/>
          <w:szCs w:val="24"/>
        </w:rPr>
        <w:t xml:space="preserve"> </w:t>
      </w:r>
      <w:r>
        <w:rPr>
          <w:rFonts w:eastAsia="Times New Roman"/>
          <w:szCs w:val="24"/>
        </w:rPr>
        <w:t>Σ</w:t>
      </w:r>
      <w:r w:rsidRPr="00002E94">
        <w:rPr>
          <w:rFonts w:eastAsia="Times New Roman"/>
          <w:szCs w:val="24"/>
        </w:rPr>
        <w:t>πηλιωτόπουλο</w:t>
      </w:r>
      <w:r>
        <w:rPr>
          <w:rFonts w:eastAsia="Times New Roman"/>
          <w:szCs w:val="24"/>
        </w:rPr>
        <w:t>υ, όπως μας είπε, του</w:t>
      </w:r>
      <w:r w:rsidRPr="00002E94">
        <w:rPr>
          <w:rFonts w:eastAsia="Times New Roman"/>
          <w:szCs w:val="24"/>
        </w:rPr>
        <w:t xml:space="preserve"> 2005</w:t>
      </w:r>
      <w:r>
        <w:rPr>
          <w:rFonts w:eastAsia="Times New Roman"/>
          <w:szCs w:val="24"/>
        </w:rPr>
        <w:t>.</w:t>
      </w:r>
      <w:r w:rsidRPr="00002E94">
        <w:rPr>
          <w:rFonts w:eastAsia="Times New Roman"/>
          <w:szCs w:val="24"/>
        </w:rPr>
        <w:t xml:space="preserve"> </w:t>
      </w:r>
      <w:r>
        <w:rPr>
          <w:rFonts w:eastAsia="Times New Roman"/>
          <w:szCs w:val="24"/>
        </w:rPr>
        <w:t>Ε</w:t>
      </w:r>
      <w:r w:rsidRPr="00002E94">
        <w:rPr>
          <w:rFonts w:eastAsia="Times New Roman"/>
          <w:szCs w:val="24"/>
        </w:rPr>
        <w:t>ίναι του κ</w:t>
      </w:r>
      <w:r>
        <w:rPr>
          <w:rFonts w:eastAsia="Times New Roman"/>
          <w:szCs w:val="24"/>
        </w:rPr>
        <w:t>.</w:t>
      </w:r>
      <w:r w:rsidRPr="00002E94">
        <w:rPr>
          <w:rFonts w:eastAsia="Times New Roman"/>
          <w:szCs w:val="24"/>
        </w:rPr>
        <w:t xml:space="preserve"> Άκη Τσοχατζόπουλου το</w:t>
      </w:r>
      <w:r>
        <w:rPr>
          <w:rFonts w:eastAsia="Times New Roman"/>
          <w:szCs w:val="24"/>
        </w:rPr>
        <w:t>υ</w:t>
      </w:r>
      <w:r w:rsidRPr="00002E94">
        <w:rPr>
          <w:rFonts w:eastAsia="Times New Roman"/>
          <w:szCs w:val="24"/>
        </w:rPr>
        <w:t xml:space="preserve"> 2000</w:t>
      </w:r>
      <w:r>
        <w:rPr>
          <w:rFonts w:eastAsia="Times New Roman"/>
          <w:szCs w:val="24"/>
        </w:rPr>
        <w:t>.</w:t>
      </w:r>
      <w:r w:rsidRPr="00002E94">
        <w:rPr>
          <w:rFonts w:eastAsia="Times New Roman"/>
          <w:szCs w:val="24"/>
        </w:rPr>
        <w:t xml:space="preserve"> </w:t>
      </w:r>
      <w:r>
        <w:rPr>
          <w:rFonts w:eastAsia="Times New Roman"/>
          <w:szCs w:val="24"/>
        </w:rPr>
        <w:t>Κ</w:t>
      </w:r>
      <w:r w:rsidRPr="00002E94">
        <w:rPr>
          <w:rFonts w:eastAsia="Times New Roman"/>
          <w:szCs w:val="24"/>
        </w:rPr>
        <w:t xml:space="preserve">αι με </w:t>
      </w:r>
      <w:r>
        <w:rPr>
          <w:rFonts w:eastAsia="Times New Roman"/>
          <w:szCs w:val="24"/>
        </w:rPr>
        <w:t>α</w:t>
      </w:r>
      <w:r w:rsidRPr="00002E94">
        <w:rPr>
          <w:rFonts w:eastAsia="Times New Roman"/>
          <w:szCs w:val="24"/>
        </w:rPr>
        <w:t>υτή προ</w:t>
      </w:r>
      <w:r w:rsidRPr="00002E94">
        <w:rPr>
          <w:rFonts w:eastAsia="Times New Roman"/>
          <w:szCs w:val="24"/>
        </w:rPr>
        <w:t xml:space="preserve">σπαθεί </w:t>
      </w:r>
      <w:r>
        <w:rPr>
          <w:rFonts w:eastAsia="Times New Roman"/>
          <w:szCs w:val="24"/>
        </w:rPr>
        <w:t>δεκαεννιά</w:t>
      </w:r>
      <w:r w:rsidRPr="00002E94">
        <w:rPr>
          <w:rFonts w:eastAsia="Times New Roman"/>
          <w:szCs w:val="24"/>
        </w:rPr>
        <w:t xml:space="preserve"> χρόνια μετά </w:t>
      </w:r>
      <w:r>
        <w:rPr>
          <w:rFonts w:eastAsia="Times New Roman"/>
          <w:szCs w:val="24"/>
        </w:rPr>
        <w:t>-κ</w:t>
      </w:r>
      <w:r w:rsidRPr="00002E94">
        <w:rPr>
          <w:rFonts w:eastAsia="Times New Roman"/>
          <w:szCs w:val="24"/>
        </w:rPr>
        <w:t xml:space="preserve">ι όχι με μία νέα </w:t>
      </w:r>
      <w:r>
        <w:rPr>
          <w:rFonts w:eastAsia="Times New Roman"/>
          <w:szCs w:val="24"/>
          <w:lang w:val="en-US"/>
        </w:rPr>
        <w:t>LOA</w:t>
      </w:r>
      <w:r w:rsidRPr="00C43B91">
        <w:rPr>
          <w:rFonts w:eastAsia="Times New Roman"/>
          <w:szCs w:val="24"/>
        </w:rPr>
        <w:t xml:space="preserve">, </w:t>
      </w:r>
      <w:r>
        <w:rPr>
          <w:rFonts w:eastAsia="Times New Roman"/>
          <w:szCs w:val="24"/>
        </w:rPr>
        <w:t xml:space="preserve">όχι με ένα νέο </w:t>
      </w:r>
      <w:r>
        <w:rPr>
          <w:rFonts w:eastAsia="Times New Roman"/>
          <w:szCs w:val="24"/>
          <w:lang w:val="en-US"/>
        </w:rPr>
        <w:t>Letter</w:t>
      </w:r>
      <w:r w:rsidRPr="00C43B91">
        <w:rPr>
          <w:rFonts w:eastAsia="Times New Roman"/>
          <w:szCs w:val="24"/>
        </w:rPr>
        <w:t xml:space="preserve"> </w:t>
      </w:r>
      <w:r>
        <w:rPr>
          <w:rFonts w:eastAsia="Times New Roman"/>
          <w:szCs w:val="24"/>
          <w:lang w:val="en-US"/>
        </w:rPr>
        <w:t>Of</w:t>
      </w:r>
      <w:r w:rsidRPr="00C43B91">
        <w:rPr>
          <w:rFonts w:eastAsia="Times New Roman"/>
          <w:szCs w:val="24"/>
        </w:rPr>
        <w:t xml:space="preserve"> </w:t>
      </w:r>
      <w:r>
        <w:rPr>
          <w:rFonts w:eastAsia="Times New Roman"/>
          <w:szCs w:val="24"/>
          <w:lang w:val="en-US"/>
        </w:rPr>
        <w:t>Acceptance</w:t>
      </w:r>
      <w:r w:rsidRPr="00C43B91">
        <w:rPr>
          <w:rFonts w:eastAsia="Times New Roman"/>
          <w:szCs w:val="24"/>
        </w:rPr>
        <w:t xml:space="preserve"> </w:t>
      </w:r>
      <w:r>
        <w:rPr>
          <w:rFonts w:eastAsia="Times New Roman"/>
          <w:szCs w:val="24"/>
        </w:rPr>
        <w:t xml:space="preserve">μιας νέας συμφωνίας- να περάσει αντισταθμιστικά, </w:t>
      </w:r>
      <w:r w:rsidRPr="00002E94">
        <w:rPr>
          <w:rFonts w:eastAsia="Times New Roman"/>
          <w:szCs w:val="24"/>
        </w:rPr>
        <w:t>γιατί περί αυτού πρόκειται</w:t>
      </w:r>
      <w:r>
        <w:rPr>
          <w:rFonts w:eastAsia="Times New Roman"/>
          <w:szCs w:val="24"/>
        </w:rPr>
        <w:t>,</w:t>
      </w:r>
      <w:r w:rsidRPr="00002E94">
        <w:rPr>
          <w:rFonts w:eastAsia="Times New Roman"/>
          <w:szCs w:val="24"/>
        </w:rPr>
        <w:t xml:space="preserve"> στην Ελληνική </w:t>
      </w:r>
      <w:r>
        <w:rPr>
          <w:rFonts w:eastAsia="Times New Roman"/>
          <w:szCs w:val="24"/>
        </w:rPr>
        <w:t xml:space="preserve">Αμυντική </w:t>
      </w:r>
      <w:r w:rsidRPr="00002E94">
        <w:rPr>
          <w:rFonts w:eastAsia="Times New Roman"/>
          <w:szCs w:val="24"/>
        </w:rPr>
        <w:t>Βιομηχανία</w:t>
      </w:r>
      <w:r>
        <w:rPr>
          <w:rFonts w:eastAsia="Times New Roman"/>
          <w:szCs w:val="24"/>
        </w:rPr>
        <w:t>,</w:t>
      </w:r>
      <w:r w:rsidRPr="00002E94">
        <w:rPr>
          <w:rFonts w:eastAsia="Times New Roman"/>
          <w:szCs w:val="24"/>
        </w:rPr>
        <w:t xml:space="preserve"> την οποία έχουν διαλύσει</w:t>
      </w:r>
      <w:r>
        <w:rPr>
          <w:rFonts w:eastAsia="Times New Roman"/>
          <w:szCs w:val="24"/>
        </w:rPr>
        <w:t xml:space="preserve"> και</w:t>
      </w:r>
      <w:r w:rsidRPr="00002E94">
        <w:rPr>
          <w:rFonts w:eastAsia="Times New Roman"/>
          <w:szCs w:val="24"/>
        </w:rPr>
        <w:t xml:space="preserve"> τα τελευταία </w:t>
      </w:r>
      <w:r>
        <w:rPr>
          <w:rFonts w:eastAsia="Times New Roman"/>
          <w:szCs w:val="24"/>
        </w:rPr>
        <w:t>τρία-</w:t>
      </w:r>
      <w:r w:rsidRPr="00002E94">
        <w:rPr>
          <w:rFonts w:eastAsia="Times New Roman"/>
          <w:szCs w:val="24"/>
        </w:rPr>
        <w:t xml:space="preserve">τέσσερα </w:t>
      </w:r>
      <w:r w:rsidRPr="00002E94">
        <w:rPr>
          <w:rFonts w:eastAsia="Times New Roman"/>
          <w:szCs w:val="24"/>
        </w:rPr>
        <w:t>χρόνια</w:t>
      </w:r>
      <w:r>
        <w:rPr>
          <w:rFonts w:eastAsia="Times New Roman"/>
          <w:szCs w:val="24"/>
        </w:rPr>
        <w:t xml:space="preserve"> δεν έχουν ασχοληθεί καν.</w:t>
      </w:r>
      <w:r w:rsidRPr="00002E94">
        <w:rPr>
          <w:rFonts w:eastAsia="Times New Roman"/>
          <w:szCs w:val="24"/>
        </w:rPr>
        <w:t xml:space="preserve"> </w:t>
      </w: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w:t>
      </w:r>
      <w:r>
        <w:rPr>
          <w:rFonts w:eastAsia="Times New Roman"/>
          <w:szCs w:val="24"/>
        </w:rPr>
        <w:t xml:space="preserve"> </w:t>
      </w:r>
      <w:r w:rsidRPr="00002E94">
        <w:rPr>
          <w:rFonts w:eastAsia="Times New Roman"/>
          <w:szCs w:val="24"/>
        </w:rPr>
        <w:t>που συνυπογράφει κ</w:t>
      </w:r>
      <w:r>
        <w:rPr>
          <w:rFonts w:eastAsia="Times New Roman"/>
          <w:szCs w:val="24"/>
        </w:rPr>
        <w:t>ι έχει την οικονομική</w:t>
      </w:r>
      <w:r w:rsidRPr="00581177">
        <w:rPr>
          <w:rFonts w:eastAsia="Times New Roman"/>
          <w:szCs w:val="24"/>
        </w:rPr>
        <w:t xml:space="preserve"> </w:t>
      </w:r>
      <w:r>
        <w:rPr>
          <w:rFonts w:eastAsia="Times New Roman"/>
          <w:szCs w:val="24"/>
        </w:rPr>
        <w:t xml:space="preserve">ευθύνη, έρχεται να </w:t>
      </w:r>
      <w:r w:rsidRPr="00002E94">
        <w:rPr>
          <w:rFonts w:eastAsia="Times New Roman"/>
          <w:szCs w:val="24"/>
        </w:rPr>
        <w:t>χρηματοδοτήσει αποσπασματικά</w:t>
      </w:r>
      <w:r>
        <w:rPr>
          <w:rFonts w:eastAsia="Times New Roman"/>
          <w:szCs w:val="24"/>
        </w:rPr>
        <w:t>,</w:t>
      </w:r>
      <w:r w:rsidRPr="00002E94">
        <w:rPr>
          <w:rFonts w:eastAsia="Times New Roman"/>
          <w:szCs w:val="24"/>
        </w:rPr>
        <w:t xml:space="preserve"> δεξιά και αριστερά</w:t>
      </w:r>
      <w:r>
        <w:rPr>
          <w:rFonts w:eastAsia="Times New Roman"/>
          <w:szCs w:val="24"/>
        </w:rPr>
        <w:t>,</w:t>
      </w:r>
      <w:r w:rsidRPr="00002E94">
        <w:rPr>
          <w:rFonts w:eastAsia="Times New Roman"/>
          <w:szCs w:val="24"/>
        </w:rPr>
        <w:t xml:space="preserve"> </w:t>
      </w:r>
      <w:r>
        <w:rPr>
          <w:rFonts w:eastAsia="Times New Roman"/>
          <w:szCs w:val="24"/>
        </w:rPr>
        <w:t>όποτε</w:t>
      </w:r>
      <w:r w:rsidRPr="00002E94">
        <w:rPr>
          <w:rFonts w:eastAsia="Times New Roman"/>
          <w:szCs w:val="24"/>
        </w:rPr>
        <w:t xml:space="preserve"> </w:t>
      </w:r>
      <w:r>
        <w:rPr>
          <w:rFonts w:eastAsia="Times New Roman"/>
          <w:szCs w:val="24"/>
        </w:rPr>
        <w:t>συνδικαλιστές και εργαζόμενοι</w:t>
      </w:r>
      <w:r w:rsidRPr="00002E94">
        <w:rPr>
          <w:rFonts w:eastAsia="Times New Roman"/>
          <w:szCs w:val="24"/>
        </w:rPr>
        <w:t xml:space="preserve"> απειλούν</w:t>
      </w:r>
      <w:r>
        <w:rPr>
          <w:rFonts w:eastAsia="Times New Roman"/>
          <w:szCs w:val="24"/>
        </w:rPr>
        <w:t>.</w:t>
      </w:r>
      <w:r w:rsidRPr="00002E94">
        <w:rPr>
          <w:rFonts w:eastAsia="Times New Roman"/>
          <w:szCs w:val="24"/>
        </w:rPr>
        <w:t xml:space="preserve"> </w:t>
      </w:r>
      <w:r>
        <w:rPr>
          <w:rFonts w:eastAsia="Times New Roman"/>
          <w:szCs w:val="24"/>
        </w:rPr>
        <w:t>Κ</w:t>
      </w:r>
      <w:r w:rsidRPr="00002E94">
        <w:rPr>
          <w:rFonts w:eastAsia="Times New Roman"/>
          <w:szCs w:val="24"/>
        </w:rPr>
        <w:t xml:space="preserve">αι η συγκεκριμένη </w:t>
      </w:r>
      <w:r>
        <w:rPr>
          <w:rFonts w:eastAsia="Times New Roman"/>
          <w:szCs w:val="24"/>
        </w:rPr>
        <w:t>β</w:t>
      </w:r>
      <w:r w:rsidRPr="00002E94">
        <w:rPr>
          <w:rFonts w:eastAsia="Times New Roman"/>
          <w:szCs w:val="24"/>
        </w:rPr>
        <w:t xml:space="preserve">ιομηχανία δεν </w:t>
      </w:r>
      <w:r>
        <w:rPr>
          <w:rFonts w:eastAsia="Times New Roman"/>
          <w:szCs w:val="24"/>
        </w:rPr>
        <w:t>μπορεί να τα κουβα</w:t>
      </w:r>
      <w:r>
        <w:rPr>
          <w:rFonts w:eastAsia="Times New Roman"/>
          <w:szCs w:val="24"/>
        </w:rPr>
        <w:t>λήσει αυτά, αλλά θα</w:t>
      </w:r>
      <w:r w:rsidRPr="00002E94">
        <w:rPr>
          <w:rFonts w:eastAsia="Times New Roman"/>
          <w:szCs w:val="24"/>
        </w:rPr>
        <w:t xml:space="preserve"> δώσει σε άλλους υπεργολάβους</w:t>
      </w:r>
      <w:r>
        <w:rPr>
          <w:rFonts w:eastAsia="Times New Roman"/>
          <w:szCs w:val="24"/>
        </w:rPr>
        <w:t>,</w:t>
      </w:r>
      <w:r w:rsidRPr="00002E94">
        <w:rPr>
          <w:rFonts w:eastAsia="Times New Roman"/>
          <w:szCs w:val="24"/>
        </w:rPr>
        <w:t xml:space="preserve"> που κανείς δεν ξέρει ποιοι είναι</w:t>
      </w:r>
      <w:r>
        <w:rPr>
          <w:rFonts w:eastAsia="Times New Roman"/>
          <w:szCs w:val="24"/>
        </w:rPr>
        <w:t>,</w:t>
      </w:r>
      <w:r w:rsidRPr="00002E94">
        <w:rPr>
          <w:rFonts w:eastAsia="Times New Roman"/>
          <w:szCs w:val="24"/>
        </w:rPr>
        <w:t xml:space="preserve"> το 70% των 230 εκατομμυρίων και τ</w:t>
      </w:r>
      <w:r>
        <w:rPr>
          <w:rFonts w:eastAsia="Times New Roman"/>
          <w:szCs w:val="24"/>
        </w:rPr>
        <w:t>ο</w:t>
      </w:r>
      <w:r w:rsidRPr="00002E94">
        <w:rPr>
          <w:rFonts w:eastAsia="Times New Roman"/>
          <w:szCs w:val="24"/>
        </w:rPr>
        <w:t xml:space="preserve"> άλλ</w:t>
      </w:r>
      <w:r>
        <w:rPr>
          <w:rFonts w:eastAsia="Times New Roman"/>
          <w:szCs w:val="24"/>
        </w:rPr>
        <w:t>ο</w:t>
      </w:r>
      <w:r w:rsidRPr="00002E94">
        <w:rPr>
          <w:rFonts w:eastAsia="Times New Roman"/>
          <w:szCs w:val="24"/>
        </w:rPr>
        <w:t xml:space="preserve"> 30</w:t>
      </w:r>
      <w:r>
        <w:rPr>
          <w:rFonts w:eastAsia="Times New Roman"/>
          <w:szCs w:val="24"/>
        </w:rPr>
        <w:t>%</w:t>
      </w:r>
      <w:r w:rsidRPr="00002E94">
        <w:rPr>
          <w:rFonts w:eastAsia="Times New Roman"/>
          <w:szCs w:val="24"/>
        </w:rPr>
        <w:t xml:space="preserve"> </w:t>
      </w:r>
      <w:r>
        <w:rPr>
          <w:rFonts w:eastAsia="Times New Roman"/>
          <w:szCs w:val="24"/>
        </w:rPr>
        <w:t>α</w:t>
      </w:r>
      <w:r w:rsidRPr="00002E94">
        <w:rPr>
          <w:rFonts w:eastAsia="Times New Roman"/>
          <w:szCs w:val="24"/>
        </w:rPr>
        <w:t>πευθείας σε ιδιώτες</w:t>
      </w:r>
      <w:r>
        <w:rPr>
          <w:rFonts w:eastAsia="Times New Roman"/>
          <w:szCs w:val="24"/>
        </w:rPr>
        <w:t>,</w:t>
      </w:r>
      <w:r w:rsidRPr="00002E94">
        <w:rPr>
          <w:rFonts w:eastAsia="Times New Roman"/>
          <w:szCs w:val="24"/>
        </w:rPr>
        <w:t xml:space="preserve"> που πά</w:t>
      </w:r>
      <w:r>
        <w:rPr>
          <w:rFonts w:eastAsia="Times New Roman"/>
          <w:szCs w:val="24"/>
        </w:rPr>
        <w:t>λι σ</w:t>
      </w:r>
      <w:r w:rsidRPr="00002E94">
        <w:rPr>
          <w:rFonts w:eastAsia="Times New Roman"/>
          <w:szCs w:val="24"/>
        </w:rPr>
        <w:t>την πιάτσα οι φήμες οργιάζουν</w:t>
      </w:r>
      <w:r>
        <w:rPr>
          <w:rFonts w:eastAsia="Times New Roman"/>
          <w:szCs w:val="24"/>
        </w:rPr>
        <w:t>,</w:t>
      </w:r>
      <w:r w:rsidRPr="00002E94">
        <w:rPr>
          <w:rFonts w:eastAsia="Times New Roman"/>
          <w:szCs w:val="24"/>
        </w:rPr>
        <w:t xml:space="preserve"> και πάλι </w:t>
      </w:r>
      <w:r>
        <w:rPr>
          <w:rFonts w:eastAsia="Times New Roman"/>
          <w:szCs w:val="24"/>
        </w:rPr>
        <w:t>ο κύριος</w:t>
      </w:r>
      <w:r w:rsidRPr="00002E94">
        <w:rPr>
          <w:rFonts w:eastAsia="Times New Roman"/>
          <w:szCs w:val="24"/>
        </w:rPr>
        <w:t xml:space="preserve"> </w:t>
      </w:r>
      <w:r>
        <w:rPr>
          <w:rFonts w:eastAsia="Times New Roman"/>
          <w:szCs w:val="24"/>
        </w:rPr>
        <w:t>Υ</w:t>
      </w:r>
      <w:r w:rsidRPr="00002E94">
        <w:rPr>
          <w:rFonts w:eastAsia="Times New Roman"/>
          <w:szCs w:val="24"/>
        </w:rPr>
        <w:t xml:space="preserve">πουργός δεν θέλει να μας πει πραγματικά </w:t>
      </w:r>
      <w:r>
        <w:rPr>
          <w:rFonts w:eastAsia="Times New Roman"/>
          <w:szCs w:val="24"/>
        </w:rPr>
        <w:t xml:space="preserve">ποιοι </w:t>
      </w:r>
      <w:r>
        <w:rPr>
          <w:rFonts w:eastAsia="Times New Roman"/>
          <w:szCs w:val="24"/>
        </w:rPr>
        <w:t>θα είναι αυτοί, α</w:t>
      </w:r>
      <w:r w:rsidRPr="00002E94">
        <w:rPr>
          <w:rFonts w:eastAsia="Times New Roman"/>
          <w:szCs w:val="24"/>
        </w:rPr>
        <w:t>ν γνωρίζει</w:t>
      </w:r>
      <w:r>
        <w:rPr>
          <w:rFonts w:eastAsia="Times New Roman"/>
          <w:szCs w:val="24"/>
        </w:rPr>
        <w:t>.</w:t>
      </w:r>
      <w:r w:rsidRPr="00002E94">
        <w:rPr>
          <w:rFonts w:eastAsia="Times New Roman"/>
          <w:szCs w:val="24"/>
        </w:rPr>
        <w:t xml:space="preserve"> Εάν δεν γνωρίζει</w:t>
      </w:r>
      <w:r>
        <w:rPr>
          <w:rFonts w:eastAsia="Times New Roman"/>
          <w:szCs w:val="24"/>
        </w:rPr>
        <w:t>,</w:t>
      </w:r>
      <w:r w:rsidRPr="00002E94">
        <w:rPr>
          <w:rFonts w:eastAsia="Times New Roman"/>
          <w:szCs w:val="24"/>
        </w:rPr>
        <w:t xml:space="preserve"> υπάρχει </w:t>
      </w:r>
      <w:r w:rsidRPr="00002E94">
        <w:rPr>
          <w:rFonts w:eastAsia="Times New Roman"/>
          <w:szCs w:val="24"/>
        </w:rPr>
        <w:lastRenderedPageBreak/>
        <w:t>θέμα</w:t>
      </w:r>
      <w:r>
        <w:rPr>
          <w:rFonts w:eastAsia="Times New Roman"/>
          <w:szCs w:val="24"/>
        </w:rPr>
        <w:t>.</w:t>
      </w:r>
      <w:r w:rsidRPr="00002E94">
        <w:rPr>
          <w:rFonts w:eastAsia="Times New Roman"/>
          <w:szCs w:val="24"/>
        </w:rPr>
        <w:t xml:space="preserve"> </w:t>
      </w:r>
      <w:r>
        <w:rPr>
          <w:rFonts w:eastAsia="Times New Roman"/>
          <w:szCs w:val="24"/>
        </w:rPr>
        <w:t>Ο</w:t>
      </w:r>
      <w:r w:rsidRPr="00002E94">
        <w:rPr>
          <w:rFonts w:eastAsia="Times New Roman"/>
          <w:szCs w:val="24"/>
        </w:rPr>
        <w:t>ύτως ή άλλως υπάρχει θέμα</w:t>
      </w:r>
      <w:r>
        <w:rPr>
          <w:rFonts w:eastAsia="Times New Roman"/>
          <w:szCs w:val="24"/>
        </w:rPr>
        <w:t>,</w:t>
      </w:r>
      <w:r w:rsidRPr="00002E94">
        <w:rPr>
          <w:rFonts w:eastAsia="Times New Roman"/>
          <w:szCs w:val="24"/>
        </w:rPr>
        <w:t xml:space="preserve"> γιατί αυτή</w:t>
      </w:r>
      <w:r>
        <w:rPr>
          <w:rFonts w:eastAsia="Times New Roman"/>
          <w:szCs w:val="24"/>
        </w:rPr>
        <w:t xml:space="preserve"> η </w:t>
      </w:r>
      <w:r w:rsidRPr="00002E94">
        <w:rPr>
          <w:rFonts w:eastAsia="Times New Roman"/>
          <w:szCs w:val="24"/>
        </w:rPr>
        <w:t xml:space="preserve">τροποποίηση δεν ήρθε στην </w:t>
      </w:r>
      <w:r>
        <w:rPr>
          <w:rFonts w:eastAsia="Times New Roman"/>
          <w:szCs w:val="24"/>
        </w:rPr>
        <w:t xml:space="preserve">αρμόδια </w:t>
      </w:r>
      <w:r w:rsidRPr="00002E94">
        <w:rPr>
          <w:rFonts w:eastAsia="Times New Roman"/>
          <w:szCs w:val="24"/>
        </w:rPr>
        <w:t xml:space="preserve">Επιτροπή </w:t>
      </w:r>
      <w:r>
        <w:rPr>
          <w:rFonts w:eastAsia="Times New Roman"/>
          <w:szCs w:val="24"/>
        </w:rPr>
        <w:t>Ε</w:t>
      </w:r>
      <w:r w:rsidRPr="00002E94">
        <w:rPr>
          <w:rFonts w:eastAsia="Times New Roman"/>
          <w:szCs w:val="24"/>
        </w:rPr>
        <w:t>ξοπλιστικών της Βουλής</w:t>
      </w:r>
      <w:r>
        <w:rPr>
          <w:rFonts w:eastAsia="Times New Roman"/>
          <w:szCs w:val="24"/>
        </w:rPr>
        <w:t>.</w:t>
      </w:r>
    </w:p>
    <w:p w14:paraId="6598027D" w14:textId="77777777" w:rsidR="00665451" w:rsidRDefault="007410E1">
      <w:pPr>
        <w:spacing w:line="600" w:lineRule="auto"/>
        <w:ind w:firstLine="720"/>
        <w:jc w:val="both"/>
        <w:rPr>
          <w:rFonts w:eastAsia="Times New Roman"/>
          <w:szCs w:val="24"/>
        </w:rPr>
      </w:pPr>
      <w:r w:rsidRPr="00002E94">
        <w:rPr>
          <w:rFonts w:eastAsia="Times New Roman"/>
          <w:szCs w:val="24"/>
        </w:rPr>
        <w:t xml:space="preserve">Κάποιοι έχουν τη </w:t>
      </w:r>
      <w:r>
        <w:rPr>
          <w:rFonts w:eastAsia="Times New Roman"/>
          <w:szCs w:val="24"/>
        </w:rPr>
        <w:t>διάθεση</w:t>
      </w:r>
      <w:r w:rsidRPr="00002E94">
        <w:rPr>
          <w:rFonts w:eastAsia="Times New Roman"/>
          <w:szCs w:val="24"/>
        </w:rPr>
        <w:t xml:space="preserve"> όποτε μιλάει </w:t>
      </w:r>
      <w:r>
        <w:rPr>
          <w:rFonts w:eastAsia="Times New Roman"/>
          <w:szCs w:val="24"/>
        </w:rPr>
        <w:t xml:space="preserve">ο κύριος Υπουργός, γι’ </w:t>
      </w:r>
      <w:r w:rsidRPr="00002E94">
        <w:rPr>
          <w:rFonts w:eastAsia="Times New Roman"/>
          <w:szCs w:val="24"/>
        </w:rPr>
        <w:t xml:space="preserve">αυτά τα οποία λέει και την </w:t>
      </w:r>
      <w:r>
        <w:rPr>
          <w:rFonts w:eastAsia="Times New Roman"/>
          <w:szCs w:val="24"/>
        </w:rPr>
        <w:t>τάση</w:t>
      </w:r>
      <w:r w:rsidRPr="00002E94">
        <w:rPr>
          <w:rFonts w:eastAsia="Times New Roman"/>
          <w:szCs w:val="24"/>
        </w:rPr>
        <w:t xml:space="preserve"> </w:t>
      </w:r>
      <w:r>
        <w:rPr>
          <w:rFonts w:eastAsia="Times New Roman"/>
          <w:szCs w:val="24"/>
        </w:rPr>
        <w:t xml:space="preserve">να </w:t>
      </w:r>
      <w:r w:rsidRPr="00002E94">
        <w:rPr>
          <w:rFonts w:eastAsia="Times New Roman"/>
          <w:szCs w:val="24"/>
        </w:rPr>
        <w:t>αλλάζει άποψη και γνώμη</w:t>
      </w:r>
      <w:r>
        <w:rPr>
          <w:rFonts w:eastAsia="Times New Roman"/>
          <w:szCs w:val="24"/>
        </w:rPr>
        <w:t xml:space="preserve">, να τον </w:t>
      </w:r>
      <w:r w:rsidRPr="00002E94">
        <w:rPr>
          <w:rFonts w:eastAsia="Times New Roman"/>
          <w:szCs w:val="24"/>
        </w:rPr>
        <w:t>χλευάζουν</w:t>
      </w:r>
      <w:r>
        <w:rPr>
          <w:rFonts w:eastAsia="Times New Roman"/>
          <w:szCs w:val="24"/>
        </w:rPr>
        <w:t>.</w:t>
      </w:r>
      <w:r w:rsidRPr="00002E94">
        <w:rPr>
          <w:rFonts w:eastAsia="Times New Roman"/>
          <w:szCs w:val="24"/>
        </w:rPr>
        <w:t xml:space="preserve"> </w:t>
      </w:r>
      <w:r>
        <w:rPr>
          <w:rFonts w:eastAsia="Times New Roman"/>
          <w:szCs w:val="24"/>
        </w:rPr>
        <w:t xml:space="preserve">Εγώ, σε καμμία των περιπτώσεων. </w:t>
      </w:r>
      <w:r w:rsidRPr="00002E94">
        <w:rPr>
          <w:rFonts w:eastAsia="Times New Roman"/>
          <w:szCs w:val="24"/>
        </w:rPr>
        <w:t xml:space="preserve">Εγώ δίνω πολύ μεγάλη βάση </w:t>
      </w:r>
      <w:r>
        <w:rPr>
          <w:rFonts w:eastAsia="Times New Roman"/>
          <w:szCs w:val="24"/>
        </w:rPr>
        <w:t xml:space="preserve">σε </w:t>
      </w:r>
      <w:r w:rsidRPr="00002E94">
        <w:rPr>
          <w:rFonts w:eastAsia="Times New Roman"/>
          <w:szCs w:val="24"/>
        </w:rPr>
        <w:t xml:space="preserve">αυτά τα οποία λέει ο </w:t>
      </w:r>
      <w:r>
        <w:rPr>
          <w:rFonts w:eastAsia="Times New Roman"/>
          <w:szCs w:val="24"/>
        </w:rPr>
        <w:t>κύριος Υ</w:t>
      </w:r>
      <w:r w:rsidRPr="00002E94">
        <w:rPr>
          <w:rFonts w:eastAsia="Times New Roman"/>
          <w:szCs w:val="24"/>
        </w:rPr>
        <w:t>πουργός</w:t>
      </w:r>
      <w:r>
        <w:rPr>
          <w:rFonts w:eastAsia="Times New Roman"/>
          <w:szCs w:val="24"/>
        </w:rPr>
        <w:t>.</w:t>
      </w:r>
      <w:r w:rsidRPr="00002E94">
        <w:rPr>
          <w:rFonts w:eastAsia="Times New Roman"/>
          <w:szCs w:val="24"/>
        </w:rPr>
        <w:t xml:space="preserve"> </w:t>
      </w:r>
      <w:r>
        <w:rPr>
          <w:rFonts w:eastAsia="Times New Roman"/>
          <w:szCs w:val="24"/>
        </w:rPr>
        <w:t>Ο κύριος Υ</w:t>
      </w:r>
      <w:r w:rsidRPr="00002E94">
        <w:rPr>
          <w:rFonts w:eastAsia="Times New Roman"/>
          <w:szCs w:val="24"/>
        </w:rPr>
        <w:t>πουργός</w:t>
      </w:r>
      <w:r>
        <w:rPr>
          <w:rFonts w:eastAsia="Times New Roman"/>
          <w:szCs w:val="24"/>
        </w:rPr>
        <w:t>, λοιπόν,</w:t>
      </w:r>
      <w:r w:rsidRPr="00002E94">
        <w:rPr>
          <w:rFonts w:eastAsia="Times New Roman"/>
          <w:szCs w:val="24"/>
        </w:rPr>
        <w:t xml:space="preserve"> πηγαίνει </w:t>
      </w:r>
      <w:r>
        <w:rPr>
          <w:rFonts w:eastAsia="Times New Roman"/>
          <w:szCs w:val="24"/>
        </w:rPr>
        <w:t>στα</w:t>
      </w:r>
      <w:r w:rsidRPr="00002E94">
        <w:rPr>
          <w:rFonts w:eastAsia="Times New Roman"/>
          <w:szCs w:val="24"/>
        </w:rPr>
        <w:t xml:space="preserve"> τρία </w:t>
      </w:r>
      <w:r>
        <w:rPr>
          <w:rFonts w:eastAsia="Times New Roman"/>
          <w:szCs w:val="24"/>
        </w:rPr>
        <w:t>Ό</w:t>
      </w:r>
      <w:r w:rsidRPr="00002E94">
        <w:rPr>
          <w:rFonts w:eastAsia="Times New Roman"/>
          <w:szCs w:val="24"/>
        </w:rPr>
        <w:t>πλα ανά την Ελλάδα και δηλώνει ότ</w:t>
      </w:r>
      <w:r w:rsidRPr="00002E94">
        <w:rPr>
          <w:rFonts w:eastAsia="Times New Roman"/>
          <w:szCs w:val="24"/>
        </w:rPr>
        <w:t xml:space="preserve">ι </w:t>
      </w:r>
      <w:r>
        <w:rPr>
          <w:rFonts w:eastAsia="Times New Roman"/>
          <w:szCs w:val="24"/>
        </w:rPr>
        <w:t>ίσως</w:t>
      </w:r>
      <w:r w:rsidRPr="00002E94">
        <w:rPr>
          <w:rFonts w:eastAsia="Times New Roman"/>
          <w:szCs w:val="24"/>
        </w:rPr>
        <w:t xml:space="preserve"> αυτή </w:t>
      </w:r>
      <w:r>
        <w:rPr>
          <w:rFonts w:eastAsia="Times New Roman"/>
          <w:szCs w:val="24"/>
        </w:rPr>
        <w:t xml:space="preserve">είναι η </w:t>
      </w:r>
      <w:r w:rsidRPr="00002E94">
        <w:rPr>
          <w:rFonts w:eastAsia="Times New Roman"/>
          <w:szCs w:val="24"/>
        </w:rPr>
        <w:t>τελευταία του επίσκεψη ως Υπουργός Εθνικής Αμύνης και δι</w:t>
      </w:r>
      <w:r>
        <w:rPr>
          <w:rFonts w:eastAsia="Times New Roman"/>
          <w:szCs w:val="24"/>
        </w:rPr>
        <w:t>αρρέει δεξιά κ</w:t>
      </w:r>
      <w:r w:rsidRPr="00002E94">
        <w:rPr>
          <w:rFonts w:eastAsia="Times New Roman"/>
          <w:szCs w:val="24"/>
        </w:rPr>
        <w:t>ι αριστερά στα δημοσιογραφικά γραφεί</w:t>
      </w:r>
      <w:r>
        <w:rPr>
          <w:rFonts w:eastAsia="Times New Roman"/>
          <w:szCs w:val="24"/>
        </w:rPr>
        <w:t>α</w:t>
      </w:r>
      <w:r w:rsidRPr="00002E94">
        <w:rPr>
          <w:rFonts w:eastAsia="Times New Roman"/>
          <w:szCs w:val="24"/>
        </w:rPr>
        <w:t xml:space="preserve"> ότι είναι έτοιμος να </w:t>
      </w:r>
      <w:r>
        <w:rPr>
          <w:rFonts w:eastAsia="Times New Roman"/>
          <w:szCs w:val="24"/>
        </w:rPr>
        <w:t xml:space="preserve">τα </w:t>
      </w:r>
      <w:r w:rsidRPr="00002E94">
        <w:rPr>
          <w:rFonts w:eastAsia="Times New Roman"/>
          <w:szCs w:val="24"/>
        </w:rPr>
        <w:t xml:space="preserve">τινάξει όλα στον αέρα και να φύγει προς χάριν της </w:t>
      </w:r>
      <w:r>
        <w:rPr>
          <w:rFonts w:eastAsia="Times New Roman"/>
          <w:szCs w:val="24"/>
        </w:rPr>
        <w:t>μη ψήφισης</w:t>
      </w:r>
      <w:r w:rsidRPr="00002E94">
        <w:rPr>
          <w:rFonts w:eastAsia="Times New Roman"/>
          <w:szCs w:val="24"/>
        </w:rPr>
        <w:t xml:space="preserve"> της </w:t>
      </w:r>
      <w:r>
        <w:rPr>
          <w:rFonts w:eastAsia="Times New Roman"/>
          <w:szCs w:val="24"/>
        </w:rPr>
        <w:t>Σ</w:t>
      </w:r>
      <w:r w:rsidRPr="00002E94">
        <w:rPr>
          <w:rFonts w:eastAsia="Times New Roman"/>
          <w:szCs w:val="24"/>
        </w:rPr>
        <w:t>υμφωνίας των Πρεσπών</w:t>
      </w:r>
      <w:r>
        <w:rPr>
          <w:rFonts w:eastAsia="Times New Roman"/>
          <w:szCs w:val="24"/>
        </w:rPr>
        <w:t>.</w:t>
      </w:r>
      <w:r w:rsidRPr="00002E94">
        <w:rPr>
          <w:rFonts w:eastAsia="Times New Roman"/>
          <w:szCs w:val="24"/>
        </w:rPr>
        <w:t xml:space="preserve"> </w:t>
      </w:r>
    </w:p>
    <w:p w14:paraId="6598027E" w14:textId="77777777" w:rsidR="00665451" w:rsidRDefault="007410E1">
      <w:pPr>
        <w:spacing w:line="600" w:lineRule="auto"/>
        <w:ind w:firstLine="720"/>
        <w:jc w:val="both"/>
        <w:rPr>
          <w:rFonts w:eastAsia="Times New Roman"/>
          <w:szCs w:val="24"/>
        </w:rPr>
      </w:pPr>
      <w:r w:rsidRPr="00002E94">
        <w:rPr>
          <w:rFonts w:eastAsia="Times New Roman"/>
          <w:szCs w:val="24"/>
        </w:rPr>
        <w:t>Άρα</w:t>
      </w:r>
      <w:r>
        <w:rPr>
          <w:rFonts w:eastAsia="Times New Roman"/>
          <w:szCs w:val="24"/>
        </w:rPr>
        <w:t>,</w:t>
      </w:r>
      <w:r w:rsidRPr="00002E94">
        <w:rPr>
          <w:rFonts w:eastAsia="Times New Roman"/>
          <w:szCs w:val="24"/>
        </w:rPr>
        <w:t xml:space="preserve"> </w:t>
      </w:r>
      <w:r>
        <w:rPr>
          <w:rFonts w:eastAsia="Times New Roman"/>
          <w:szCs w:val="24"/>
        </w:rPr>
        <w:t>ουσιαστικά</w:t>
      </w:r>
      <w:r>
        <w:rPr>
          <w:rFonts w:eastAsia="Times New Roman"/>
          <w:szCs w:val="24"/>
        </w:rPr>
        <w:t xml:space="preserve">, είναι </w:t>
      </w:r>
      <w:r w:rsidRPr="00002E94">
        <w:rPr>
          <w:rFonts w:eastAsia="Times New Roman"/>
          <w:szCs w:val="24"/>
        </w:rPr>
        <w:t xml:space="preserve">ένας </w:t>
      </w:r>
      <w:r>
        <w:rPr>
          <w:rFonts w:eastAsia="Times New Roman"/>
          <w:szCs w:val="24"/>
        </w:rPr>
        <w:t>Υ</w:t>
      </w:r>
      <w:r w:rsidRPr="00002E94">
        <w:rPr>
          <w:rFonts w:eastAsia="Times New Roman"/>
          <w:szCs w:val="24"/>
        </w:rPr>
        <w:t>πουργός υπό προθεσμία κάποιων ημερών</w:t>
      </w:r>
      <w:r>
        <w:rPr>
          <w:rFonts w:eastAsia="Times New Roman"/>
          <w:szCs w:val="24"/>
        </w:rPr>
        <w:t>, σύμφωνα με τα δικά του λεγόμενα. Α</w:t>
      </w:r>
      <w:r w:rsidRPr="00002E94">
        <w:rPr>
          <w:rFonts w:eastAsia="Times New Roman"/>
          <w:szCs w:val="24"/>
        </w:rPr>
        <w:t xml:space="preserve">ποφασίζει τελευταίες μέρες </w:t>
      </w:r>
      <w:r>
        <w:rPr>
          <w:rFonts w:eastAsia="Times New Roman"/>
          <w:szCs w:val="24"/>
        </w:rPr>
        <w:t xml:space="preserve">να φέρει </w:t>
      </w:r>
      <w:r w:rsidRPr="00002E94">
        <w:rPr>
          <w:rFonts w:eastAsia="Times New Roman"/>
          <w:szCs w:val="24"/>
        </w:rPr>
        <w:t>αυτή</w:t>
      </w:r>
      <w:r>
        <w:rPr>
          <w:rFonts w:eastAsia="Times New Roman"/>
          <w:szCs w:val="24"/>
        </w:rPr>
        <w:t xml:space="preserve"> την </w:t>
      </w:r>
      <w:r w:rsidRPr="00002E94">
        <w:rPr>
          <w:rFonts w:eastAsia="Times New Roman"/>
          <w:szCs w:val="24"/>
        </w:rPr>
        <w:t xml:space="preserve">τροπολογία </w:t>
      </w:r>
      <w:r>
        <w:rPr>
          <w:rFonts w:eastAsia="Times New Roman"/>
          <w:szCs w:val="24"/>
        </w:rPr>
        <w:t xml:space="preserve">των </w:t>
      </w:r>
      <w:r w:rsidRPr="00002E94">
        <w:rPr>
          <w:rFonts w:eastAsia="Times New Roman"/>
          <w:szCs w:val="24"/>
        </w:rPr>
        <w:t>230 εκατομμυρίων</w:t>
      </w:r>
      <w:r>
        <w:rPr>
          <w:rFonts w:eastAsia="Times New Roman"/>
          <w:szCs w:val="24"/>
        </w:rPr>
        <w:t>, ενώ έλεγε ο ίδιος και ο</w:t>
      </w:r>
      <w:r w:rsidRPr="00002E94">
        <w:rPr>
          <w:rFonts w:eastAsia="Times New Roman"/>
          <w:szCs w:val="24"/>
        </w:rPr>
        <w:t xml:space="preserve"> κ</w:t>
      </w:r>
      <w:r>
        <w:rPr>
          <w:rFonts w:eastAsia="Times New Roman"/>
          <w:szCs w:val="24"/>
        </w:rPr>
        <w:t>.</w:t>
      </w:r>
      <w:r w:rsidRPr="00002E94">
        <w:rPr>
          <w:rFonts w:eastAsia="Times New Roman"/>
          <w:szCs w:val="24"/>
        </w:rPr>
        <w:t xml:space="preserve"> Τσίπρας πριν από ένα</w:t>
      </w:r>
      <w:r>
        <w:rPr>
          <w:rFonts w:eastAsia="Times New Roman"/>
          <w:szCs w:val="24"/>
        </w:rPr>
        <w:t>ν</w:t>
      </w:r>
      <w:r w:rsidRPr="00002E94">
        <w:rPr>
          <w:rFonts w:eastAsia="Times New Roman"/>
          <w:szCs w:val="24"/>
        </w:rPr>
        <w:t xml:space="preserve"> χρόνο στη Βουλή ότι σέβονται τα χρήματα </w:t>
      </w:r>
      <w:r>
        <w:rPr>
          <w:rFonts w:eastAsia="Times New Roman"/>
          <w:szCs w:val="24"/>
        </w:rPr>
        <w:t>των</w:t>
      </w:r>
      <w:r>
        <w:rPr>
          <w:rFonts w:eastAsia="Times New Roman"/>
          <w:szCs w:val="24"/>
        </w:rPr>
        <w:t xml:space="preserve"> Ελλήνων</w:t>
      </w:r>
      <w:r w:rsidRPr="00002E94">
        <w:rPr>
          <w:rFonts w:eastAsia="Times New Roman"/>
          <w:szCs w:val="24"/>
        </w:rPr>
        <w:t xml:space="preserve"> φορολογούμεν</w:t>
      </w:r>
      <w:r>
        <w:rPr>
          <w:rFonts w:eastAsia="Times New Roman"/>
          <w:szCs w:val="24"/>
        </w:rPr>
        <w:t>ων και αυτό δεν θα του κάνουν</w:t>
      </w:r>
      <w:r w:rsidRPr="00002E94">
        <w:rPr>
          <w:rFonts w:eastAsia="Times New Roman"/>
          <w:szCs w:val="24"/>
        </w:rPr>
        <w:t xml:space="preserve"> ποτέ</w:t>
      </w:r>
      <w:r>
        <w:rPr>
          <w:rFonts w:eastAsia="Times New Roman"/>
          <w:szCs w:val="24"/>
        </w:rPr>
        <w:t xml:space="preserve">. </w:t>
      </w:r>
    </w:p>
    <w:p w14:paraId="6598027F" w14:textId="77777777" w:rsidR="00665451" w:rsidRDefault="007410E1">
      <w:pPr>
        <w:spacing w:line="600" w:lineRule="auto"/>
        <w:ind w:firstLine="720"/>
        <w:jc w:val="both"/>
        <w:rPr>
          <w:rFonts w:eastAsia="Times New Roman"/>
          <w:szCs w:val="24"/>
        </w:rPr>
      </w:pPr>
      <w:r>
        <w:rPr>
          <w:rFonts w:eastAsia="Times New Roman"/>
          <w:szCs w:val="24"/>
        </w:rPr>
        <w:lastRenderedPageBreak/>
        <w:t xml:space="preserve">Άρα, κύριε </w:t>
      </w:r>
      <w:r w:rsidRPr="00002E94">
        <w:rPr>
          <w:rFonts w:eastAsia="Times New Roman"/>
          <w:szCs w:val="24"/>
        </w:rPr>
        <w:t>Υπουργέ</w:t>
      </w:r>
      <w:r>
        <w:rPr>
          <w:rFonts w:eastAsia="Times New Roman"/>
          <w:szCs w:val="24"/>
        </w:rPr>
        <w:t>, α</w:t>
      </w:r>
      <w:r w:rsidRPr="00002E94">
        <w:rPr>
          <w:rFonts w:eastAsia="Times New Roman"/>
          <w:szCs w:val="24"/>
        </w:rPr>
        <w:t>ισθάνομαι ότι δεν έχετε την ηθική νομιμοποίηση</w:t>
      </w:r>
      <w:r>
        <w:rPr>
          <w:rFonts w:eastAsia="Times New Roman"/>
          <w:szCs w:val="24"/>
        </w:rPr>
        <w:t>,</w:t>
      </w:r>
      <w:r w:rsidRPr="00002E94">
        <w:rPr>
          <w:rFonts w:eastAsia="Times New Roman"/>
          <w:szCs w:val="24"/>
        </w:rPr>
        <w:t xml:space="preserve"> αν όντως φ</w:t>
      </w:r>
      <w:r>
        <w:rPr>
          <w:rFonts w:eastAsia="Times New Roman"/>
          <w:szCs w:val="24"/>
        </w:rPr>
        <w:t>εύγετε</w:t>
      </w:r>
      <w:r w:rsidRPr="00002E94">
        <w:rPr>
          <w:rFonts w:eastAsia="Times New Roman"/>
          <w:szCs w:val="24"/>
        </w:rPr>
        <w:t xml:space="preserve"> σε λίγες μέρες</w:t>
      </w:r>
      <w:r>
        <w:rPr>
          <w:rFonts w:eastAsia="Times New Roman"/>
          <w:szCs w:val="24"/>
        </w:rPr>
        <w:t>,</w:t>
      </w:r>
      <w:r w:rsidRPr="00002E94">
        <w:rPr>
          <w:rFonts w:eastAsia="Times New Roman"/>
          <w:szCs w:val="24"/>
        </w:rPr>
        <w:t xml:space="preserve"> να φ</w:t>
      </w:r>
      <w:r>
        <w:rPr>
          <w:rFonts w:eastAsia="Times New Roman"/>
          <w:szCs w:val="24"/>
        </w:rPr>
        <w:t>έρετε</w:t>
      </w:r>
      <w:r w:rsidRPr="00002E94">
        <w:rPr>
          <w:rFonts w:eastAsia="Times New Roman"/>
          <w:szCs w:val="24"/>
        </w:rPr>
        <w:t xml:space="preserve"> </w:t>
      </w:r>
      <w:r>
        <w:rPr>
          <w:rFonts w:eastAsia="Times New Roman"/>
          <w:szCs w:val="24"/>
        </w:rPr>
        <w:t>μία τέτοια τροπολογία από το 2</w:t>
      </w:r>
      <w:r w:rsidRPr="00002E94">
        <w:rPr>
          <w:rFonts w:eastAsia="Times New Roman"/>
          <w:szCs w:val="24"/>
        </w:rPr>
        <w:t>000</w:t>
      </w:r>
      <w:r>
        <w:rPr>
          <w:rFonts w:eastAsia="Times New Roman"/>
          <w:szCs w:val="24"/>
        </w:rPr>
        <w:t>,</w:t>
      </w:r>
      <w:r w:rsidRPr="00002E94">
        <w:rPr>
          <w:rFonts w:eastAsia="Times New Roman"/>
          <w:szCs w:val="24"/>
        </w:rPr>
        <w:t xml:space="preserve"> </w:t>
      </w:r>
      <w:r>
        <w:rPr>
          <w:rFonts w:eastAsia="Times New Roman"/>
          <w:szCs w:val="24"/>
        </w:rPr>
        <w:t xml:space="preserve">επί υπουργίας </w:t>
      </w:r>
      <w:r w:rsidRPr="00002E94">
        <w:rPr>
          <w:rFonts w:eastAsia="Times New Roman"/>
          <w:szCs w:val="24"/>
        </w:rPr>
        <w:t>Άκη Τσοχατζόπουλου</w:t>
      </w:r>
      <w:r>
        <w:rPr>
          <w:rFonts w:eastAsia="Times New Roman"/>
          <w:szCs w:val="24"/>
        </w:rPr>
        <w:t>,</w:t>
      </w:r>
      <w:r w:rsidRPr="00002E94">
        <w:rPr>
          <w:rFonts w:eastAsia="Times New Roman"/>
          <w:szCs w:val="24"/>
        </w:rPr>
        <w:t xml:space="preserve"> μετά από </w:t>
      </w:r>
      <w:r>
        <w:rPr>
          <w:rFonts w:eastAsia="Times New Roman"/>
          <w:szCs w:val="24"/>
        </w:rPr>
        <w:t>δεκαεννιά</w:t>
      </w:r>
      <w:r w:rsidRPr="00002E94">
        <w:rPr>
          <w:rFonts w:eastAsia="Times New Roman"/>
          <w:szCs w:val="24"/>
        </w:rPr>
        <w:t xml:space="preserve"> χρόνια</w:t>
      </w:r>
      <w:r>
        <w:rPr>
          <w:rFonts w:eastAsia="Times New Roman"/>
          <w:szCs w:val="24"/>
        </w:rPr>
        <w:t>,</w:t>
      </w:r>
      <w:r w:rsidRPr="00002E94">
        <w:rPr>
          <w:rFonts w:eastAsia="Times New Roman"/>
          <w:szCs w:val="24"/>
        </w:rPr>
        <w:t xml:space="preserve"> για αντισταθμιστικά σε ό</w:t>
      </w:r>
      <w:r>
        <w:rPr>
          <w:rFonts w:eastAsia="Times New Roman"/>
          <w:szCs w:val="24"/>
        </w:rPr>
        <w:t>,</w:t>
      </w:r>
      <w:r w:rsidRPr="00002E94">
        <w:rPr>
          <w:rFonts w:eastAsia="Times New Roman"/>
          <w:szCs w:val="24"/>
        </w:rPr>
        <w:t xml:space="preserve">τι έχει να κάνει με </w:t>
      </w:r>
      <w:r>
        <w:rPr>
          <w:rFonts w:eastAsia="Times New Roman"/>
          <w:szCs w:val="24"/>
        </w:rPr>
        <w:t>υπεργολάβους</w:t>
      </w:r>
      <w:r w:rsidRPr="00002E94">
        <w:rPr>
          <w:rFonts w:eastAsia="Times New Roman"/>
          <w:szCs w:val="24"/>
        </w:rPr>
        <w:t xml:space="preserve"> </w:t>
      </w:r>
      <w:r>
        <w:rPr>
          <w:rFonts w:eastAsia="Times New Roman"/>
          <w:szCs w:val="24"/>
        </w:rPr>
        <w:t xml:space="preserve">που </w:t>
      </w:r>
      <w:r w:rsidRPr="00002E94">
        <w:rPr>
          <w:rFonts w:eastAsia="Times New Roman"/>
          <w:szCs w:val="24"/>
        </w:rPr>
        <w:t>δεν ξέρουμε</w:t>
      </w:r>
      <w:r>
        <w:rPr>
          <w:rFonts w:eastAsia="Times New Roman"/>
          <w:szCs w:val="24"/>
        </w:rPr>
        <w:t>,</w:t>
      </w:r>
      <w:r w:rsidRPr="00002E94">
        <w:rPr>
          <w:rFonts w:eastAsia="Times New Roman"/>
          <w:szCs w:val="24"/>
        </w:rPr>
        <w:t xml:space="preserve"> για 230 εκατομμύρια που πληρώνει ο ελληνικός λαός</w:t>
      </w:r>
      <w:r>
        <w:rPr>
          <w:rFonts w:eastAsia="Times New Roman"/>
          <w:szCs w:val="24"/>
        </w:rPr>
        <w:t>,</w:t>
      </w:r>
      <w:r w:rsidRPr="00002E94">
        <w:rPr>
          <w:rFonts w:eastAsia="Times New Roman"/>
          <w:szCs w:val="24"/>
        </w:rPr>
        <w:t xml:space="preserve"> </w:t>
      </w:r>
      <w:r>
        <w:rPr>
          <w:rFonts w:eastAsia="Times New Roman"/>
          <w:szCs w:val="24"/>
        </w:rPr>
        <w:t xml:space="preserve">γιατί </w:t>
      </w:r>
      <w:r w:rsidRPr="00002E94">
        <w:rPr>
          <w:rFonts w:eastAsia="Times New Roman"/>
          <w:szCs w:val="24"/>
        </w:rPr>
        <w:t xml:space="preserve">μπαίνουν </w:t>
      </w:r>
      <w:r>
        <w:rPr>
          <w:rFonts w:eastAsia="Times New Roman"/>
          <w:szCs w:val="24"/>
        </w:rPr>
        <w:t xml:space="preserve">μέσα </w:t>
      </w:r>
      <w:r w:rsidRPr="00002E94">
        <w:rPr>
          <w:rFonts w:eastAsia="Times New Roman"/>
          <w:szCs w:val="24"/>
        </w:rPr>
        <w:t xml:space="preserve">στη </w:t>
      </w:r>
      <w:r>
        <w:rPr>
          <w:rFonts w:eastAsia="Times New Roman"/>
          <w:szCs w:val="24"/>
        </w:rPr>
        <w:t>σ</w:t>
      </w:r>
      <w:r w:rsidRPr="00002E94">
        <w:rPr>
          <w:rFonts w:eastAsia="Times New Roman"/>
          <w:szCs w:val="24"/>
        </w:rPr>
        <w:t>ύμβαση</w:t>
      </w:r>
      <w:r>
        <w:rPr>
          <w:rFonts w:eastAsia="Times New Roman"/>
          <w:szCs w:val="24"/>
        </w:rPr>
        <w:t>.</w:t>
      </w:r>
      <w:r w:rsidRPr="00002E94">
        <w:rPr>
          <w:rFonts w:eastAsia="Times New Roman"/>
          <w:szCs w:val="24"/>
        </w:rPr>
        <w:t xml:space="preserve"> </w:t>
      </w:r>
      <w:r>
        <w:rPr>
          <w:rFonts w:eastAsia="Times New Roman"/>
          <w:szCs w:val="24"/>
        </w:rPr>
        <w:t>Α</w:t>
      </w:r>
      <w:r w:rsidRPr="00002E94">
        <w:rPr>
          <w:rFonts w:eastAsia="Times New Roman"/>
          <w:szCs w:val="24"/>
        </w:rPr>
        <w:t xml:space="preserve">υτό είναι το πολιτικό </w:t>
      </w:r>
      <w:proofErr w:type="spellStart"/>
      <w:r w:rsidRPr="00002E94">
        <w:rPr>
          <w:rFonts w:eastAsia="Times New Roman"/>
          <w:szCs w:val="24"/>
        </w:rPr>
        <w:t>διακύβευμα</w:t>
      </w:r>
      <w:proofErr w:type="spellEnd"/>
      <w:r>
        <w:rPr>
          <w:rFonts w:eastAsia="Times New Roman"/>
          <w:szCs w:val="24"/>
        </w:rPr>
        <w:t>, είναι προφανές.</w:t>
      </w:r>
    </w:p>
    <w:p w14:paraId="65980280" w14:textId="77777777" w:rsidR="00665451" w:rsidRDefault="007410E1">
      <w:pPr>
        <w:spacing w:line="600" w:lineRule="auto"/>
        <w:ind w:firstLine="720"/>
        <w:jc w:val="both"/>
        <w:rPr>
          <w:rFonts w:eastAsia="Times New Roman"/>
          <w:szCs w:val="24"/>
        </w:rPr>
      </w:pPr>
      <w:r>
        <w:rPr>
          <w:rFonts w:eastAsia="Times New Roman"/>
          <w:szCs w:val="24"/>
        </w:rPr>
        <w:t>Θ</w:t>
      </w:r>
      <w:r w:rsidRPr="00002E94">
        <w:rPr>
          <w:rFonts w:eastAsia="Times New Roman"/>
          <w:szCs w:val="24"/>
        </w:rPr>
        <w:t xml:space="preserve">εωρώ δεδομένο ότι </w:t>
      </w:r>
      <w:r>
        <w:rPr>
          <w:rFonts w:eastAsia="Times New Roman"/>
          <w:szCs w:val="24"/>
        </w:rPr>
        <w:t>οι συνάδε</w:t>
      </w:r>
      <w:r>
        <w:rPr>
          <w:rFonts w:eastAsia="Times New Roman"/>
          <w:szCs w:val="24"/>
        </w:rPr>
        <w:t>λφοί μου</w:t>
      </w:r>
      <w:r w:rsidRPr="00002E94">
        <w:rPr>
          <w:rFonts w:eastAsia="Times New Roman"/>
          <w:szCs w:val="24"/>
        </w:rPr>
        <w:t xml:space="preserve"> του ΣΥΡΙΖΑ</w:t>
      </w:r>
      <w:r>
        <w:rPr>
          <w:rFonts w:eastAsia="Times New Roman"/>
          <w:szCs w:val="24"/>
        </w:rPr>
        <w:t>, καλή τη</w:t>
      </w:r>
      <w:r w:rsidRPr="00002E94">
        <w:rPr>
          <w:rFonts w:eastAsia="Times New Roman"/>
          <w:szCs w:val="24"/>
        </w:rPr>
        <w:t xml:space="preserve"> </w:t>
      </w:r>
      <w:proofErr w:type="spellStart"/>
      <w:r w:rsidRPr="00002E94">
        <w:rPr>
          <w:rFonts w:eastAsia="Times New Roman"/>
          <w:szCs w:val="24"/>
        </w:rPr>
        <w:t>πίστ</w:t>
      </w:r>
      <w:r>
        <w:rPr>
          <w:rFonts w:eastAsia="Times New Roman"/>
          <w:szCs w:val="24"/>
        </w:rPr>
        <w:t>ει</w:t>
      </w:r>
      <w:proofErr w:type="spellEnd"/>
      <w:r>
        <w:rPr>
          <w:rFonts w:eastAsia="Times New Roman"/>
          <w:szCs w:val="24"/>
        </w:rPr>
        <w:t>,</w:t>
      </w:r>
      <w:r w:rsidRPr="00002E94">
        <w:rPr>
          <w:rFonts w:eastAsia="Times New Roman"/>
          <w:szCs w:val="24"/>
        </w:rPr>
        <w:t xml:space="preserve"> θα δεχτούν </w:t>
      </w:r>
      <w:r>
        <w:rPr>
          <w:rFonts w:eastAsia="Times New Roman"/>
          <w:szCs w:val="24"/>
        </w:rPr>
        <w:t xml:space="preserve">να αποσυρθεί αυτή η </w:t>
      </w:r>
      <w:r w:rsidRPr="00002E94">
        <w:rPr>
          <w:rFonts w:eastAsia="Times New Roman"/>
          <w:szCs w:val="24"/>
        </w:rPr>
        <w:t xml:space="preserve">τροπολογία και να έρθει στην </w:t>
      </w:r>
      <w:r>
        <w:rPr>
          <w:rFonts w:eastAsia="Times New Roman"/>
          <w:szCs w:val="24"/>
        </w:rPr>
        <w:t>ε</w:t>
      </w:r>
      <w:r w:rsidRPr="00002E94">
        <w:rPr>
          <w:rFonts w:eastAsia="Times New Roman"/>
          <w:szCs w:val="24"/>
        </w:rPr>
        <w:t>πιτροπή</w:t>
      </w:r>
      <w:r>
        <w:rPr>
          <w:rFonts w:eastAsia="Times New Roman"/>
          <w:szCs w:val="24"/>
        </w:rPr>
        <w:t>.</w:t>
      </w:r>
      <w:r w:rsidRPr="00002E94">
        <w:rPr>
          <w:rFonts w:eastAsia="Times New Roman"/>
          <w:szCs w:val="24"/>
        </w:rPr>
        <w:t xml:space="preserve"> </w:t>
      </w:r>
      <w:r>
        <w:rPr>
          <w:rFonts w:eastAsia="Times New Roman"/>
          <w:szCs w:val="24"/>
        </w:rPr>
        <w:t>Θ</w:t>
      </w:r>
      <w:r w:rsidRPr="00002E94">
        <w:rPr>
          <w:rFonts w:eastAsia="Times New Roman"/>
          <w:szCs w:val="24"/>
        </w:rPr>
        <w:t xml:space="preserve">εωρώ δεδομένο ότι υπάρχουν </w:t>
      </w:r>
      <w:r>
        <w:rPr>
          <w:rFonts w:eastAsia="Times New Roman"/>
          <w:szCs w:val="24"/>
        </w:rPr>
        <w:t xml:space="preserve">πάρα πολλοί </w:t>
      </w:r>
      <w:r w:rsidRPr="00002E94">
        <w:rPr>
          <w:rFonts w:eastAsia="Times New Roman"/>
          <w:szCs w:val="24"/>
        </w:rPr>
        <w:t xml:space="preserve">εδώ μέσα </w:t>
      </w:r>
      <w:r>
        <w:rPr>
          <w:rFonts w:eastAsia="Times New Roman"/>
          <w:szCs w:val="24"/>
        </w:rPr>
        <w:t>που θέλουν</w:t>
      </w:r>
      <w:r w:rsidRPr="00002E94">
        <w:rPr>
          <w:rFonts w:eastAsia="Times New Roman"/>
          <w:szCs w:val="24"/>
        </w:rPr>
        <w:t xml:space="preserve"> να διασφαλιστεί το δημόσιο συμφέρον</w:t>
      </w:r>
      <w:r>
        <w:rPr>
          <w:rFonts w:eastAsia="Times New Roman"/>
          <w:szCs w:val="24"/>
        </w:rPr>
        <w:t>,</w:t>
      </w:r>
      <w:r w:rsidRPr="00002E94">
        <w:rPr>
          <w:rFonts w:eastAsia="Times New Roman"/>
          <w:szCs w:val="24"/>
        </w:rPr>
        <w:t xml:space="preserve"> </w:t>
      </w:r>
      <w:r>
        <w:rPr>
          <w:rFonts w:eastAsia="Times New Roman"/>
          <w:szCs w:val="24"/>
        </w:rPr>
        <w:t>«</w:t>
      </w:r>
      <w:r w:rsidRPr="00002E94">
        <w:rPr>
          <w:rFonts w:eastAsia="Times New Roman"/>
          <w:szCs w:val="24"/>
        </w:rPr>
        <w:t xml:space="preserve">το τελευταίο ευρώ του </w:t>
      </w:r>
      <w:r>
        <w:rPr>
          <w:rFonts w:eastAsia="Times New Roman"/>
          <w:szCs w:val="24"/>
        </w:rPr>
        <w:t xml:space="preserve">Έλληνα φορολογούμενου», όπως </w:t>
      </w:r>
      <w:r>
        <w:rPr>
          <w:rFonts w:eastAsia="Times New Roman"/>
          <w:szCs w:val="24"/>
        </w:rPr>
        <w:t>έλεγε ο κ.</w:t>
      </w:r>
      <w:r w:rsidRPr="00002E94">
        <w:rPr>
          <w:rFonts w:eastAsia="Times New Roman"/>
          <w:szCs w:val="24"/>
        </w:rPr>
        <w:t xml:space="preserve"> Τσίπρας ή έχετε προ</w:t>
      </w:r>
      <w:r>
        <w:rPr>
          <w:rFonts w:eastAsia="Times New Roman"/>
          <w:szCs w:val="24"/>
        </w:rPr>
        <w:t>σ</w:t>
      </w:r>
      <w:r w:rsidRPr="00002E94">
        <w:rPr>
          <w:rFonts w:eastAsia="Times New Roman"/>
          <w:szCs w:val="24"/>
        </w:rPr>
        <w:t xml:space="preserve">χωρήσει </w:t>
      </w:r>
      <w:r>
        <w:rPr>
          <w:rFonts w:eastAsia="Times New Roman"/>
          <w:szCs w:val="24"/>
        </w:rPr>
        <w:t xml:space="preserve">όλοι στην άποψη και στη </w:t>
      </w:r>
      <w:r w:rsidRPr="00002E94">
        <w:rPr>
          <w:rFonts w:eastAsia="Times New Roman"/>
          <w:szCs w:val="24"/>
        </w:rPr>
        <w:t xml:space="preserve">λογική που ανέφερα </w:t>
      </w:r>
      <w:r>
        <w:rPr>
          <w:rFonts w:eastAsia="Times New Roman"/>
          <w:szCs w:val="24"/>
        </w:rPr>
        <w:t>π</w:t>
      </w:r>
      <w:r w:rsidRPr="00002E94">
        <w:rPr>
          <w:rFonts w:eastAsia="Times New Roman"/>
          <w:szCs w:val="24"/>
        </w:rPr>
        <w:t>ριν από δύο μέρες</w:t>
      </w:r>
      <w:r>
        <w:rPr>
          <w:rFonts w:eastAsia="Times New Roman"/>
          <w:szCs w:val="24"/>
        </w:rPr>
        <w:t>, ότι</w:t>
      </w:r>
      <w:r w:rsidRPr="00002E94">
        <w:rPr>
          <w:rFonts w:eastAsia="Times New Roman"/>
          <w:szCs w:val="24"/>
        </w:rPr>
        <w:t xml:space="preserve"> εδώ μέσα γίνεται της </w:t>
      </w:r>
      <w:r>
        <w:rPr>
          <w:rFonts w:eastAsia="Times New Roman"/>
          <w:szCs w:val="24"/>
        </w:rPr>
        <w:t>«</w:t>
      </w:r>
      <w:r w:rsidRPr="00002E94">
        <w:rPr>
          <w:rFonts w:eastAsia="Times New Roman"/>
          <w:szCs w:val="24"/>
        </w:rPr>
        <w:t>καρέκλας</w:t>
      </w:r>
      <w:r>
        <w:rPr>
          <w:rFonts w:eastAsia="Times New Roman"/>
          <w:szCs w:val="24"/>
        </w:rPr>
        <w:t>»</w:t>
      </w:r>
      <w:r w:rsidRPr="00002E94">
        <w:rPr>
          <w:rFonts w:eastAsia="Times New Roman"/>
          <w:szCs w:val="24"/>
        </w:rPr>
        <w:t xml:space="preserve"> και ο καθένας </w:t>
      </w:r>
      <w:r>
        <w:rPr>
          <w:rFonts w:eastAsia="Times New Roman"/>
          <w:szCs w:val="24"/>
        </w:rPr>
        <w:t>«</w:t>
      </w:r>
      <w:proofErr w:type="spellStart"/>
      <w:r>
        <w:rPr>
          <w:rFonts w:eastAsia="Times New Roman"/>
          <w:szCs w:val="24"/>
        </w:rPr>
        <w:t>ντιλάρει</w:t>
      </w:r>
      <w:proofErr w:type="spellEnd"/>
      <w:r>
        <w:rPr>
          <w:rFonts w:eastAsia="Times New Roman"/>
          <w:szCs w:val="24"/>
        </w:rPr>
        <w:t>»</w:t>
      </w:r>
      <w:r w:rsidRPr="00002E94">
        <w:rPr>
          <w:rFonts w:eastAsia="Times New Roman"/>
          <w:szCs w:val="24"/>
        </w:rPr>
        <w:t xml:space="preserve"> για τον εαυτό του</w:t>
      </w:r>
      <w:r>
        <w:rPr>
          <w:rFonts w:eastAsia="Times New Roman"/>
          <w:szCs w:val="24"/>
        </w:rPr>
        <w:t>,</w:t>
      </w:r>
      <w:r w:rsidRPr="00002E94">
        <w:rPr>
          <w:rFonts w:eastAsia="Times New Roman"/>
          <w:szCs w:val="24"/>
        </w:rPr>
        <w:t xml:space="preserve"> όπως μπορεί</w:t>
      </w:r>
      <w:r>
        <w:rPr>
          <w:rFonts w:eastAsia="Times New Roman"/>
          <w:szCs w:val="24"/>
        </w:rPr>
        <w:t>,</w:t>
      </w:r>
      <w:r w:rsidRPr="00002E94">
        <w:rPr>
          <w:rFonts w:eastAsia="Times New Roman"/>
          <w:szCs w:val="24"/>
        </w:rPr>
        <w:t xml:space="preserve"> </w:t>
      </w:r>
      <w:r>
        <w:rPr>
          <w:rFonts w:eastAsia="Times New Roman"/>
          <w:szCs w:val="24"/>
        </w:rPr>
        <w:t xml:space="preserve">στις </w:t>
      </w:r>
      <w:r w:rsidRPr="00002E94">
        <w:rPr>
          <w:rFonts w:eastAsia="Times New Roman"/>
          <w:szCs w:val="24"/>
        </w:rPr>
        <w:t>τελευταίες μέρες της Πομπηίας</w:t>
      </w:r>
      <w:r>
        <w:rPr>
          <w:rFonts w:eastAsia="Times New Roman"/>
          <w:szCs w:val="24"/>
        </w:rPr>
        <w:t>,</w:t>
      </w:r>
      <w:r w:rsidRPr="00002E94">
        <w:rPr>
          <w:rFonts w:eastAsia="Times New Roman"/>
          <w:szCs w:val="24"/>
        </w:rPr>
        <w:t xml:space="preserve"> προκειμένου να σώσει </w:t>
      </w:r>
      <w:r>
        <w:rPr>
          <w:rFonts w:eastAsia="Times New Roman"/>
          <w:szCs w:val="24"/>
        </w:rPr>
        <w:t>εαυ</w:t>
      </w:r>
      <w:r w:rsidRPr="00002E94">
        <w:rPr>
          <w:rFonts w:eastAsia="Times New Roman"/>
          <w:szCs w:val="24"/>
        </w:rPr>
        <w:t>τ</w:t>
      </w:r>
      <w:r w:rsidRPr="00002E94">
        <w:rPr>
          <w:rFonts w:eastAsia="Times New Roman"/>
          <w:szCs w:val="24"/>
        </w:rPr>
        <w:t xml:space="preserve">όν ή να διατηρήσει το πολιτικό </w:t>
      </w:r>
      <w:r>
        <w:rPr>
          <w:rFonts w:eastAsia="Times New Roman"/>
          <w:szCs w:val="24"/>
        </w:rPr>
        <w:t xml:space="preserve">του </w:t>
      </w:r>
      <w:r w:rsidRPr="00002E94">
        <w:rPr>
          <w:rFonts w:eastAsia="Times New Roman"/>
          <w:szCs w:val="24"/>
        </w:rPr>
        <w:t>κεφάλαιο ή να μην έχει άλλες συνέπειες και επιπτώσεις</w:t>
      </w:r>
      <w:r>
        <w:rPr>
          <w:rFonts w:eastAsia="Times New Roman"/>
          <w:szCs w:val="24"/>
        </w:rPr>
        <w:t>.</w:t>
      </w:r>
    </w:p>
    <w:p w14:paraId="65980281" w14:textId="77777777" w:rsidR="00665451" w:rsidRDefault="007410E1">
      <w:pPr>
        <w:spacing w:line="600" w:lineRule="auto"/>
        <w:ind w:firstLine="720"/>
        <w:jc w:val="both"/>
        <w:rPr>
          <w:rFonts w:eastAsia="Times New Roman"/>
          <w:szCs w:val="24"/>
        </w:rPr>
      </w:pPr>
      <w:r w:rsidRPr="00002E94">
        <w:rPr>
          <w:rFonts w:eastAsia="Times New Roman"/>
          <w:szCs w:val="24"/>
        </w:rPr>
        <w:lastRenderedPageBreak/>
        <w:t>Σας ευχαριστώ</w:t>
      </w:r>
      <w:r>
        <w:rPr>
          <w:rFonts w:eastAsia="Times New Roman"/>
          <w:szCs w:val="24"/>
        </w:rPr>
        <w:t xml:space="preserve"> </w:t>
      </w:r>
      <w:r w:rsidRPr="00002E94">
        <w:rPr>
          <w:rFonts w:eastAsia="Times New Roman"/>
          <w:szCs w:val="24"/>
        </w:rPr>
        <w:t>πολύ</w:t>
      </w:r>
      <w:r>
        <w:rPr>
          <w:rFonts w:eastAsia="Times New Roman"/>
          <w:szCs w:val="24"/>
        </w:rPr>
        <w:t>.</w:t>
      </w:r>
    </w:p>
    <w:p w14:paraId="65980282" w14:textId="77777777" w:rsidR="00665451" w:rsidRDefault="007410E1">
      <w:pPr>
        <w:spacing w:line="600" w:lineRule="auto"/>
        <w:ind w:firstLine="709"/>
        <w:jc w:val="center"/>
        <w:rPr>
          <w:rFonts w:eastAsia="Times New Roman"/>
          <w:szCs w:val="24"/>
        </w:rPr>
      </w:pPr>
      <w:r w:rsidRPr="00404E28">
        <w:rPr>
          <w:rFonts w:eastAsia="Times New Roman"/>
          <w:szCs w:val="24"/>
        </w:rPr>
        <w:t>(Χειροκροτήματα από την πτέρυγα της Νέας Δημοκρατίας)</w:t>
      </w:r>
    </w:p>
    <w:p w14:paraId="65980283" w14:textId="77777777" w:rsidR="00665451" w:rsidRDefault="007410E1">
      <w:pPr>
        <w:spacing w:line="600" w:lineRule="auto"/>
        <w:ind w:firstLine="720"/>
        <w:jc w:val="both"/>
        <w:rPr>
          <w:rFonts w:eastAsia="Times New Roman"/>
          <w:szCs w:val="24"/>
        </w:rPr>
      </w:pPr>
      <w:r w:rsidRPr="001D171D">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Κικίλια</w:t>
      </w:r>
      <w:proofErr w:type="spellEnd"/>
      <w:r>
        <w:rPr>
          <w:rFonts w:eastAsia="Times New Roman"/>
          <w:szCs w:val="24"/>
        </w:rPr>
        <w:t xml:space="preserve">. </w:t>
      </w:r>
    </w:p>
    <w:p w14:paraId="65980284" w14:textId="77777777" w:rsidR="00665451" w:rsidRDefault="007410E1">
      <w:pPr>
        <w:spacing w:line="600" w:lineRule="auto"/>
        <w:ind w:firstLine="720"/>
        <w:jc w:val="both"/>
        <w:rPr>
          <w:rFonts w:eastAsia="Times New Roman"/>
          <w:szCs w:val="24"/>
        </w:rPr>
      </w:pPr>
      <w:r>
        <w:rPr>
          <w:rFonts w:eastAsia="Times New Roman"/>
          <w:szCs w:val="24"/>
        </w:rPr>
        <w:t>Τον λόγο έχει ο</w:t>
      </w:r>
      <w:r w:rsidRPr="00002E94">
        <w:rPr>
          <w:rFonts w:eastAsia="Times New Roman"/>
          <w:szCs w:val="24"/>
        </w:rPr>
        <w:t xml:space="preserve"> </w:t>
      </w:r>
      <w:r>
        <w:rPr>
          <w:rFonts w:eastAsia="Times New Roman"/>
          <w:szCs w:val="24"/>
        </w:rPr>
        <w:t>Β</w:t>
      </w:r>
      <w:r w:rsidRPr="00002E94">
        <w:rPr>
          <w:rFonts w:eastAsia="Times New Roman"/>
          <w:szCs w:val="24"/>
        </w:rPr>
        <w:t xml:space="preserve">ουλευτής </w:t>
      </w:r>
      <w:r w:rsidRPr="00002E94">
        <w:rPr>
          <w:rFonts w:eastAsia="Times New Roman"/>
          <w:szCs w:val="24"/>
        </w:rPr>
        <w:t>της Νέας Δημοκρατίας κ</w:t>
      </w:r>
      <w:r>
        <w:rPr>
          <w:rFonts w:eastAsia="Times New Roman"/>
          <w:szCs w:val="24"/>
        </w:rPr>
        <w:t>.</w:t>
      </w:r>
      <w:r w:rsidRPr="00002E94">
        <w:rPr>
          <w:rFonts w:eastAsia="Times New Roman"/>
          <w:szCs w:val="24"/>
        </w:rPr>
        <w:t xml:space="preserve"> Αθανάσιος </w:t>
      </w:r>
      <w:r>
        <w:rPr>
          <w:rFonts w:eastAsia="Times New Roman"/>
          <w:szCs w:val="24"/>
        </w:rPr>
        <w:t>Δ</w:t>
      </w:r>
      <w:r w:rsidRPr="00002E94">
        <w:rPr>
          <w:rFonts w:eastAsia="Times New Roman"/>
          <w:szCs w:val="24"/>
        </w:rPr>
        <w:t>αβάκης για πέντε λεπτά</w:t>
      </w:r>
      <w:r>
        <w:rPr>
          <w:rFonts w:eastAsia="Times New Roman"/>
          <w:szCs w:val="24"/>
        </w:rPr>
        <w:t>.</w:t>
      </w:r>
    </w:p>
    <w:p w14:paraId="65980285" w14:textId="77777777" w:rsidR="00665451" w:rsidRDefault="007410E1">
      <w:pPr>
        <w:spacing w:line="600" w:lineRule="auto"/>
        <w:ind w:firstLine="720"/>
        <w:jc w:val="both"/>
        <w:rPr>
          <w:rFonts w:eastAsia="Times New Roman"/>
          <w:szCs w:val="24"/>
        </w:rPr>
      </w:pPr>
      <w:r w:rsidRPr="00334BC2">
        <w:rPr>
          <w:rFonts w:eastAsia="Times New Roman"/>
          <w:b/>
          <w:szCs w:val="24"/>
        </w:rPr>
        <w:t>ΑΘΑΝΑΣΙΟΣ ΔΑΒΑΚΗΣ:</w:t>
      </w:r>
      <w:r>
        <w:rPr>
          <w:rFonts w:eastAsia="Times New Roman"/>
          <w:szCs w:val="24"/>
        </w:rPr>
        <w:t xml:space="preserve"> Κ</w:t>
      </w:r>
      <w:r w:rsidRPr="00002E94">
        <w:rPr>
          <w:rFonts w:eastAsia="Times New Roman"/>
          <w:szCs w:val="24"/>
        </w:rPr>
        <w:t>υρίες και κύριοι συνάδελφοι</w:t>
      </w:r>
      <w:r>
        <w:rPr>
          <w:rFonts w:eastAsia="Times New Roman"/>
          <w:szCs w:val="24"/>
        </w:rPr>
        <w:t>,</w:t>
      </w:r>
      <w:r w:rsidRPr="00002E94">
        <w:rPr>
          <w:rFonts w:eastAsia="Times New Roman"/>
          <w:szCs w:val="24"/>
        </w:rPr>
        <w:t xml:space="preserve"> λίγο πριν πέσει η </w:t>
      </w:r>
      <w:r>
        <w:rPr>
          <w:rFonts w:eastAsia="Times New Roman"/>
          <w:szCs w:val="24"/>
        </w:rPr>
        <w:t>α</w:t>
      </w:r>
      <w:r w:rsidRPr="00002E94">
        <w:rPr>
          <w:rFonts w:eastAsia="Times New Roman"/>
          <w:szCs w:val="24"/>
        </w:rPr>
        <w:t xml:space="preserve">υλαία </w:t>
      </w:r>
      <w:r>
        <w:rPr>
          <w:rFonts w:eastAsia="Times New Roman"/>
          <w:szCs w:val="24"/>
        </w:rPr>
        <w:t>για τη συγ</w:t>
      </w:r>
      <w:r w:rsidRPr="00002E94">
        <w:rPr>
          <w:rFonts w:eastAsia="Times New Roman"/>
          <w:szCs w:val="24"/>
        </w:rPr>
        <w:t xml:space="preserve">κυβέρνηση των </w:t>
      </w:r>
      <w:r>
        <w:rPr>
          <w:rFonts w:eastAsia="Times New Roman"/>
          <w:szCs w:val="24"/>
        </w:rPr>
        <w:t>Α</w:t>
      </w:r>
      <w:r w:rsidRPr="00002E94">
        <w:rPr>
          <w:rFonts w:eastAsia="Times New Roman"/>
          <w:szCs w:val="24"/>
        </w:rPr>
        <w:t>νε</w:t>
      </w:r>
      <w:r>
        <w:rPr>
          <w:rFonts w:eastAsia="Times New Roman"/>
          <w:szCs w:val="24"/>
        </w:rPr>
        <w:t xml:space="preserve">ξάρτητων Ελλήνων και του ΣΥΡΙΖΑ, το τελικό αποτέλεσμα και </w:t>
      </w:r>
      <w:r w:rsidRPr="00002E94">
        <w:rPr>
          <w:rFonts w:eastAsia="Times New Roman"/>
          <w:szCs w:val="24"/>
        </w:rPr>
        <w:t xml:space="preserve">η κεντρική ιδέα </w:t>
      </w:r>
      <w:r>
        <w:rPr>
          <w:rFonts w:eastAsia="Times New Roman"/>
          <w:szCs w:val="24"/>
        </w:rPr>
        <w:t>που συνάγει όλη η</w:t>
      </w:r>
      <w:r w:rsidRPr="00002E94">
        <w:rPr>
          <w:rFonts w:eastAsia="Times New Roman"/>
          <w:szCs w:val="24"/>
        </w:rPr>
        <w:t xml:space="preserve"> </w:t>
      </w:r>
      <w:r>
        <w:rPr>
          <w:rFonts w:eastAsia="Times New Roman"/>
          <w:szCs w:val="24"/>
        </w:rPr>
        <w:t>Ο</w:t>
      </w:r>
      <w:r w:rsidRPr="00002E94">
        <w:rPr>
          <w:rFonts w:eastAsia="Times New Roman"/>
          <w:szCs w:val="24"/>
        </w:rPr>
        <w:t>λομ</w:t>
      </w:r>
      <w:r w:rsidRPr="00002E94">
        <w:rPr>
          <w:rFonts w:eastAsia="Times New Roman"/>
          <w:szCs w:val="24"/>
        </w:rPr>
        <w:t>έλεια</w:t>
      </w:r>
      <w:r>
        <w:rPr>
          <w:rFonts w:eastAsia="Times New Roman"/>
          <w:szCs w:val="24"/>
        </w:rPr>
        <w:t xml:space="preserve">, όλα τα μέλη όλων των πτερύγων, </w:t>
      </w:r>
      <w:r w:rsidRPr="00002E94">
        <w:rPr>
          <w:rFonts w:eastAsia="Times New Roman"/>
          <w:szCs w:val="24"/>
        </w:rPr>
        <w:t xml:space="preserve">είναι ότι ο κύριος </w:t>
      </w:r>
      <w:r>
        <w:rPr>
          <w:rFonts w:eastAsia="Times New Roman"/>
          <w:szCs w:val="24"/>
        </w:rPr>
        <w:t>Υ</w:t>
      </w:r>
      <w:r w:rsidRPr="00002E94">
        <w:rPr>
          <w:rFonts w:eastAsia="Times New Roman"/>
          <w:szCs w:val="24"/>
        </w:rPr>
        <w:t>πουργός Άμυνας διαπρέπει στις τροπολογίες</w:t>
      </w:r>
      <w:r>
        <w:rPr>
          <w:rFonts w:eastAsia="Times New Roman"/>
          <w:szCs w:val="24"/>
        </w:rPr>
        <w:t>.</w:t>
      </w:r>
    </w:p>
    <w:p w14:paraId="6598028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Είναι ο προσφιλής του χώρος</w:t>
      </w:r>
      <w:r w:rsidRPr="000732DE">
        <w:rPr>
          <w:rFonts w:eastAsia="Times New Roman" w:cs="Times New Roman"/>
          <w:szCs w:val="24"/>
        </w:rPr>
        <w:t>.</w:t>
      </w:r>
      <w:r>
        <w:rPr>
          <w:rFonts w:eastAsia="Times New Roman" w:cs="Times New Roman"/>
          <w:szCs w:val="24"/>
        </w:rPr>
        <w:t xml:space="preserve"> Ό,τι σοβαρότερο, ό,τι πιο κρίσιμο – θα έλεγα- για το μέλλον, για την ύπαρξη, για τη λειτουργία των Ενόπλων Δυνάμεων το φέρνει </w:t>
      </w:r>
      <w:r>
        <w:rPr>
          <w:rFonts w:eastAsia="Times New Roman" w:cs="Times New Roman"/>
          <w:szCs w:val="24"/>
        </w:rPr>
        <w:t xml:space="preserve">ο κύριος Υπουργός μέσω τροπολογιών. Θυμάστε την περίφημη τροπολογία του άρθρου εκείνου που καθιερώσατε τον συνδικαλισμό στις Ένοπλες </w:t>
      </w:r>
      <w:r>
        <w:rPr>
          <w:rFonts w:eastAsia="Times New Roman" w:cs="Times New Roman"/>
          <w:szCs w:val="24"/>
        </w:rPr>
        <w:lastRenderedPageBreak/>
        <w:t>Δυνάμεις</w:t>
      </w:r>
      <w:r>
        <w:rPr>
          <w:rFonts w:eastAsia="Times New Roman" w:cs="Times New Roman"/>
          <w:szCs w:val="24"/>
        </w:rPr>
        <w:t>;</w:t>
      </w:r>
      <w:r>
        <w:rPr>
          <w:rFonts w:eastAsia="Times New Roman" w:cs="Times New Roman"/>
          <w:szCs w:val="24"/>
        </w:rPr>
        <w:t xml:space="preserve"> Εμφανίστηκε ως τροπολογία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και μετά ως το περίφημο και μοιραίο άρθρο 50. Τον συνδικαλισμό στις Έν</w:t>
      </w:r>
      <w:r>
        <w:rPr>
          <w:rFonts w:eastAsia="Times New Roman" w:cs="Times New Roman"/>
          <w:szCs w:val="24"/>
        </w:rPr>
        <w:t>οπλες Δυνάμεις, που έχει διασπάσει την αίσθηση της πειθαρχίας, την αίσθηση της φροντίδας των Αρχηγών για το προσωπικό τους και όλα εκείνα που συνθέτουν την ενότητα και το κλίμα ομοψυχίας που πρέπει να διέπει τις Ένοπλες Δυνάμεις, των οποίων είστε ο πολιτικ</w:t>
      </w:r>
      <w:r>
        <w:rPr>
          <w:rFonts w:eastAsia="Times New Roman" w:cs="Times New Roman"/>
          <w:szCs w:val="24"/>
        </w:rPr>
        <w:t xml:space="preserve">ός πατέρας, </w:t>
      </w:r>
      <w:r>
        <w:rPr>
          <w:rFonts w:eastAsia="Times New Roman" w:cs="Times New Roman"/>
          <w:szCs w:val="24"/>
        </w:rPr>
        <w:t xml:space="preserve">αυτόν τον συνδικαλισμό </w:t>
      </w:r>
      <w:r>
        <w:rPr>
          <w:rFonts w:eastAsia="Times New Roman" w:cs="Times New Roman"/>
          <w:szCs w:val="24"/>
        </w:rPr>
        <w:t>φέρατε πάλι με τροπολογία.</w:t>
      </w:r>
    </w:p>
    <w:p w14:paraId="6598028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Τώρα φέρνετε </w:t>
      </w:r>
      <w:r>
        <w:rPr>
          <w:rFonts w:eastAsia="Times New Roman" w:cs="Times New Roman"/>
          <w:szCs w:val="24"/>
        </w:rPr>
        <w:t>άλλη</w:t>
      </w:r>
      <w:r>
        <w:rPr>
          <w:rFonts w:eastAsia="Times New Roman" w:cs="Times New Roman"/>
          <w:szCs w:val="24"/>
        </w:rPr>
        <w:t xml:space="preserve"> τροπολογία. Η κ</w:t>
      </w:r>
      <w:r>
        <w:rPr>
          <w:rFonts w:eastAsia="Times New Roman" w:cs="Times New Roman"/>
          <w:szCs w:val="24"/>
        </w:rPr>
        <w:t>.</w:t>
      </w:r>
      <w:r>
        <w:rPr>
          <w:rFonts w:eastAsia="Times New Roman" w:cs="Times New Roman"/>
          <w:szCs w:val="24"/>
        </w:rPr>
        <w:t xml:space="preserve"> Κανέλλη προχθές στη Βουλή </w:t>
      </w:r>
      <w:proofErr w:type="spellStart"/>
      <w:r>
        <w:rPr>
          <w:rFonts w:eastAsia="Times New Roman" w:cs="Times New Roman"/>
          <w:szCs w:val="24"/>
        </w:rPr>
        <w:t>έμεμψε</w:t>
      </w:r>
      <w:proofErr w:type="spellEnd"/>
      <w:r>
        <w:rPr>
          <w:rFonts w:eastAsia="Times New Roman" w:cs="Times New Roman"/>
          <w:szCs w:val="24"/>
        </w:rPr>
        <w:t xml:space="preserve"> την παρούσα πολιτική ηγεσία, τον κ. Ρήγα, ότι χωρίς να ανακοινωθεί από το Προεδρείο το συγκεκριμένο νομοθέτημα το φέρνετε στη </w:t>
      </w:r>
      <w:r>
        <w:rPr>
          <w:rFonts w:eastAsia="Times New Roman" w:cs="Times New Roman"/>
          <w:szCs w:val="24"/>
        </w:rPr>
        <w:t>Βουλή μόλις άνοιξε αυτή. Δεν ήξερε η φίλη σας η κ</w:t>
      </w:r>
      <w:r>
        <w:rPr>
          <w:rFonts w:eastAsia="Times New Roman" w:cs="Times New Roman"/>
          <w:szCs w:val="24"/>
        </w:rPr>
        <w:t>.</w:t>
      </w:r>
      <w:r>
        <w:rPr>
          <w:rFonts w:eastAsia="Times New Roman" w:cs="Times New Roman"/>
          <w:szCs w:val="24"/>
        </w:rPr>
        <w:t xml:space="preserve"> Κανέλλη ότι έρχεται το θωρηκτό πίσω των 230.000.000 ευρώ. </w:t>
      </w:r>
      <w:proofErr w:type="spellStart"/>
      <w:r>
        <w:rPr>
          <w:rFonts w:eastAsia="Times New Roman" w:cs="Times New Roman"/>
          <w:szCs w:val="24"/>
        </w:rPr>
        <w:t>Έμεμψε</w:t>
      </w:r>
      <w:proofErr w:type="spellEnd"/>
      <w:r>
        <w:rPr>
          <w:rFonts w:eastAsia="Times New Roman" w:cs="Times New Roman"/>
          <w:szCs w:val="24"/>
        </w:rPr>
        <w:t>, δηλαδή, τη Βουλή για αυτή τη μεθόδευση και εσείς συνεχίζετε με αυτόν τον τρόπο.</w:t>
      </w:r>
    </w:p>
    <w:p w14:paraId="6598028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Μας είπατε ότι η ΓΔΑΕΕ σας είπε -είναι κάτι πολύ σοβαρό αυτ</w:t>
      </w:r>
      <w:r>
        <w:rPr>
          <w:rFonts w:eastAsia="Times New Roman" w:cs="Times New Roman"/>
          <w:szCs w:val="24"/>
        </w:rPr>
        <w:t>ό και χαίρομαι που παρίσταται και ο Διευθυντής της ΓΔΑΕ, ο κ. Κυριακίδης- ότι δεν χρειάζεται να το φέρουμε στη Βουλή, προ</w:t>
      </w:r>
      <w:r>
        <w:rPr>
          <w:rFonts w:eastAsia="Times New Roman" w:cs="Times New Roman"/>
          <w:szCs w:val="24"/>
        </w:rPr>
        <w:lastRenderedPageBreak/>
        <w:t>χωράει έτσι. Μας το είπατε στην πέντε λεπτών ομιλία σας - ενημέρωση για 230.000.000 ευρώ, ενώ οι νομικοί σας σύμβουλοι σας ανέφεραν ότι</w:t>
      </w:r>
      <w:r>
        <w:rPr>
          <w:rFonts w:eastAsia="Times New Roman" w:cs="Times New Roman"/>
          <w:szCs w:val="24"/>
        </w:rPr>
        <w:t xml:space="preserve"> πρέπει να το φέρετε. Μια νομική ρύθμιση με τροπολογία; Κύριε Υπουργέ, 230.000.000 με τροπολογία;</w:t>
      </w:r>
    </w:p>
    <w:p w14:paraId="6598028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w:t>
      </w:r>
      <w:r w:rsidRPr="009223A6">
        <w:rPr>
          <w:rFonts w:eastAsia="Times New Roman" w:cs="Times New Roman"/>
          <w:b/>
          <w:szCs w:val="24"/>
        </w:rPr>
        <w:t xml:space="preserve"> ΚΑΜΜΕΝΟΣ (Υπουργός Εθνικής Άμυνας </w:t>
      </w:r>
      <w:r>
        <w:rPr>
          <w:rFonts w:eastAsia="Times New Roman" w:cs="Times New Roman"/>
          <w:b/>
          <w:szCs w:val="24"/>
        </w:rPr>
        <w:t>-</w:t>
      </w:r>
      <w:r>
        <w:rPr>
          <w:rFonts w:eastAsia="Times New Roman" w:cs="Times New Roman"/>
          <w:b/>
          <w:szCs w:val="24"/>
        </w:rPr>
        <w:t xml:space="preserve"> </w:t>
      </w:r>
      <w:r w:rsidRPr="009223A6">
        <w:rPr>
          <w:rFonts w:eastAsia="Times New Roman" w:cs="Times New Roman"/>
          <w:b/>
          <w:szCs w:val="24"/>
        </w:rPr>
        <w:t>Πρόεδρος των Ανεξαρτήτων Ελλήνων):</w:t>
      </w:r>
      <w:r>
        <w:rPr>
          <w:rFonts w:eastAsia="Times New Roman" w:cs="Times New Roman"/>
          <w:szCs w:val="24"/>
        </w:rPr>
        <w:t xml:space="preserve"> Που παίρνουμε, δεν δίνουμε.</w:t>
      </w:r>
    </w:p>
    <w:p w14:paraId="6598028A" w14:textId="77777777" w:rsidR="00665451" w:rsidRDefault="007410E1">
      <w:pPr>
        <w:spacing w:line="600" w:lineRule="auto"/>
        <w:ind w:firstLine="720"/>
        <w:jc w:val="both"/>
        <w:rPr>
          <w:rFonts w:eastAsia="Times New Roman" w:cs="Times New Roman"/>
          <w:szCs w:val="24"/>
        </w:rPr>
      </w:pPr>
      <w:r w:rsidRPr="0005482F">
        <w:rPr>
          <w:rFonts w:eastAsia="Times New Roman" w:cs="Times New Roman"/>
          <w:b/>
          <w:szCs w:val="24"/>
        </w:rPr>
        <w:t>ΑΘΑΝΑΣΙΟΣ ΔΑΒΑΚΗΣ: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«παίρνουμε» που λέτε δεν θα </w:t>
      </w:r>
      <w:r>
        <w:rPr>
          <w:rFonts w:eastAsia="Times New Roman" w:cs="Times New Roman"/>
          <w:szCs w:val="24"/>
        </w:rPr>
        <w:t>διαφωνήσουμε, διότι πηγαίνουν στην ΕΑΒ, η οποία χειμάζεται οικονομικά και πρέπει να στηριχθεί και 30% σε ιδιωτικές επιχειρήσεις. Είμαστε το κόμμα της ιδιωτικής πρωτοβουλίας, άλλο τα νέφη και οι σκιές οι οποίες ανιχνεύονται από τις σοβαρές ομιλίες των συναδ</w:t>
      </w:r>
      <w:r>
        <w:rPr>
          <w:rFonts w:eastAsia="Times New Roman" w:cs="Times New Roman"/>
          <w:szCs w:val="24"/>
        </w:rPr>
        <w:t>έλφων μου της Νέας Δημοκρατίας πάνω σε αυτό το θέμα.</w:t>
      </w:r>
    </w:p>
    <w:p w14:paraId="6598028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αυτά τα 230.000.000 και όλα αυτά που λέγονται και διά του </w:t>
      </w:r>
      <w:r>
        <w:rPr>
          <w:rFonts w:eastAsia="Times New Roman" w:cs="Times New Roman"/>
          <w:szCs w:val="24"/>
        </w:rPr>
        <w:t>προέδρου</w:t>
      </w:r>
      <w:r>
        <w:rPr>
          <w:rFonts w:eastAsia="Times New Roman" w:cs="Times New Roman"/>
          <w:szCs w:val="24"/>
        </w:rPr>
        <w:t xml:space="preserve"> της </w:t>
      </w:r>
      <w:r>
        <w:rPr>
          <w:rFonts w:eastAsia="Times New Roman" w:cs="Times New Roman"/>
          <w:szCs w:val="24"/>
        </w:rPr>
        <w:t>επιτροπής</w:t>
      </w:r>
      <w:r>
        <w:rPr>
          <w:rFonts w:eastAsia="Times New Roman" w:cs="Times New Roman"/>
          <w:szCs w:val="24"/>
        </w:rPr>
        <w:t xml:space="preserve"> μας, του κ. Μπαλή, δεν θα έπρεπε να έρθουν σε εκείνη την </w:t>
      </w:r>
      <w:r>
        <w:rPr>
          <w:rFonts w:eastAsia="Times New Roman" w:cs="Times New Roman"/>
          <w:szCs w:val="24"/>
        </w:rPr>
        <w:t>ε</w:t>
      </w:r>
      <w:r>
        <w:rPr>
          <w:rFonts w:eastAsia="Times New Roman" w:cs="Times New Roman"/>
          <w:szCs w:val="24"/>
        </w:rPr>
        <w:t xml:space="preserve">πιτροπή, στην οποία θυμάστε ότι εσείς </w:t>
      </w:r>
      <w:r>
        <w:rPr>
          <w:rFonts w:eastAsia="Times New Roman" w:cs="Times New Roman"/>
          <w:szCs w:val="24"/>
        </w:rPr>
        <w:t xml:space="preserve">ο ίδιος κάποτε μας πήρατε και τα </w:t>
      </w:r>
      <w:r>
        <w:rPr>
          <w:rFonts w:eastAsia="Times New Roman" w:cs="Times New Roman"/>
          <w:szCs w:val="24"/>
        </w:rPr>
        <w:lastRenderedPageBreak/>
        <w:t xml:space="preserve">κινητά δήθεν για να μη μαγνητοφωνούμε αυτά που λέγονται; Εδώ αναφέρονται πράγματα τα οποία έχουν την αίσθηση του απορρήτου, μέσα στην Ολομέλεια, δημοσίως και </w:t>
      </w:r>
      <w:proofErr w:type="spellStart"/>
      <w:r>
        <w:rPr>
          <w:rFonts w:eastAsia="Times New Roman" w:cs="Times New Roman"/>
          <w:szCs w:val="24"/>
        </w:rPr>
        <w:t>καταγραφόμενα</w:t>
      </w:r>
      <w:proofErr w:type="spellEnd"/>
      <w:r>
        <w:rPr>
          <w:rFonts w:eastAsia="Times New Roman" w:cs="Times New Roman"/>
          <w:szCs w:val="24"/>
        </w:rPr>
        <w:t xml:space="preserve"> στα Πρακτικά. Αντιλαμβάνεστε, λοιπόν, ότι έπρεπε να</w:t>
      </w:r>
      <w:r>
        <w:rPr>
          <w:rFonts w:eastAsia="Times New Roman" w:cs="Times New Roman"/>
          <w:szCs w:val="24"/>
        </w:rPr>
        <w:t xml:space="preserve"> είχατε συγκαλέσει την Επιτροπή Εξοπλιστικών. </w:t>
      </w:r>
    </w:p>
    <w:p w14:paraId="6598028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Και η πρόταση που κάνω αυτή τη στιγμή είναι να διακόψουμε, να πάμε στην Επιτροπή Εξοπλιστικών, να κατατεθούν τα σχετικά έγγραφα </w:t>
      </w:r>
      <w:r>
        <w:rPr>
          <w:rFonts w:eastAsia="Times New Roman" w:cs="Times New Roman"/>
          <w:szCs w:val="24"/>
        </w:rPr>
        <w:t xml:space="preserve">και όλη η πληροφόρηση </w:t>
      </w:r>
      <w:r>
        <w:rPr>
          <w:rFonts w:eastAsia="Times New Roman" w:cs="Times New Roman"/>
          <w:szCs w:val="24"/>
        </w:rPr>
        <w:t xml:space="preserve">και από εκεί και μπρος, όπως είχε γίνει το 2017 με την </w:t>
      </w:r>
      <w:r>
        <w:rPr>
          <w:rFonts w:eastAsia="Times New Roman" w:cs="Times New Roman"/>
          <w:szCs w:val="24"/>
        </w:rPr>
        <w:t>«</w:t>
      </w:r>
      <w:r>
        <w:rPr>
          <w:rFonts w:eastAsia="Times New Roman" w:cs="Times New Roman"/>
          <w:szCs w:val="24"/>
          <w:lang w:val="en-US"/>
        </w:rPr>
        <w:t>RAY</w:t>
      </w:r>
      <w:r>
        <w:rPr>
          <w:rFonts w:eastAsia="Times New Roman" w:cs="Times New Roman"/>
          <w:szCs w:val="24"/>
          <w:lang w:val="en-US"/>
        </w:rPr>
        <w:t>THEON</w:t>
      </w:r>
      <w:r>
        <w:rPr>
          <w:rFonts w:eastAsia="Times New Roman" w:cs="Times New Roman"/>
          <w:szCs w:val="24"/>
        </w:rPr>
        <w:t>»</w:t>
      </w:r>
      <w:r>
        <w:rPr>
          <w:rFonts w:eastAsia="Times New Roman" w:cs="Times New Roman"/>
          <w:szCs w:val="24"/>
        </w:rPr>
        <w:t xml:space="preserve">, ακριβώς το ίδιο, την ίδια διαδικασία της </w:t>
      </w:r>
      <w:r>
        <w:rPr>
          <w:rFonts w:eastAsia="Times New Roman" w:cs="Times New Roman"/>
          <w:szCs w:val="24"/>
        </w:rPr>
        <w:t>«</w:t>
      </w:r>
      <w:r>
        <w:rPr>
          <w:rFonts w:eastAsia="Times New Roman" w:cs="Times New Roman"/>
          <w:szCs w:val="24"/>
          <w:lang w:val="en-US"/>
        </w:rPr>
        <w:t>RAYTHEON</w:t>
      </w:r>
      <w:r>
        <w:rPr>
          <w:rFonts w:eastAsia="Times New Roman" w:cs="Times New Roman"/>
          <w:szCs w:val="24"/>
        </w:rPr>
        <w:t>»</w:t>
      </w:r>
      <w:r>
        <w:rPr>
          <w:rFonts w:eastAsia="Times New Roman" w:cs="Times New Roman"/>
          <w:szCs w:val="24"/>
        </w:rPr>
        <w:t xml:space="preserve"> πρέπει να ακολουθήσουμε κι εμείς εδώ. Δεν είναι δυνατόν να συζητάμε για ένα τέτοιο ζήτημα το οποίο άπτεται και της αμυντικής θωράκισης της χώρας μας και της υπόθεσης που λέγεται «αναβάθμιση τ</w:t>
      </w:r>
      <w:r>
        <w:rPr>
          <w:rFonts w:eastAsia="Times New Roman" w:cs="Times New Roman"/>
          <w:szCs w:val="24"/>
        </w:rPr>
        <w:t>ων</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w:t>
      </w:r>
      <w:r>
        <w:rPr>
          <w:rFonts w:eastAsia="Times New Roman" w:cs="Times New Roman"/>
          <w:szCs w:val="24"/>
        </w:rPr>
        <w:t xml:space="preserve">16» και ζητημάτων τα οποία έχουν να κάνουν και με την ενδυνάμωση της ελληνικής αεροπορικής βιομηχανίας και των συναφών ιδιωτιών βιομηχανιών με αυτόν τον τρόπο. </w:t>
      </w:r>
    </w:p>
    <w:p w14:paraId="6598028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Σας καλώ να το πάρετε, να το φέρετε κανονικά, όπως πρέπει, με βάση τη νομοθεσία, στην Επιτροπή </w:t>
      </w:r>
      <w:r>
        <w:rPr>
          <w:rFonts w:eastAsia="Times New Roman" w:cs="Times New Roman"/>
          <w:szCs w:val="24"/>
        </w:rPr>
        <w:t xml:space="preserve">Εξοπλιστικών </w:t>
      </w:r>
      <w:r>
        <w:rPr>
          <w:rFonts w:eastAsia="Times New Roman" w:cs="Times New Roman"/>
          <w:szCs w:val="24"/>
        </w:rPr>
        <w:lastRenderedPageBreak/>
        <w:t xml:space="preserve">Προγραμμάτων, προκειμένου όλοι μας να έχουμε τη συγκεκριμένη θέση, την υπεύθυνη θέση που έχει αυτή η παράταξη σε όλα τα ζητήματα που άπτονται της εθνικής ασφάλειας της χώρας μας και να αποτυπώσουμε ο καθένας τις απόψεις μας. </w:t>
      </w:r>
    </w:p>
    <w:p w14:paraId="6598028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Καταλαβαίνετε ότι</w:t>
      </w:r>
      <w:r>
        <w:rPr>
          <w:rFonts w:eastAsia="Times New Roman" w:cs="Times New Roman"/>
          <w:szCs w:val="24"/>
        </w:rPr>
        <w:t xml:space="preserve"> αυτό αποτελεί μια μελανή σελίδα στην όλη θητεία σας στο Υπουργείο Εθνικής Άμυνας, αποτελεί την κορωνίδα της επερχόμενης αποχώρησής σας, διότι μήνες έμειναν μέχρι να τελειώσει η διακυβέρνηση -ημέρες ενδεχομένως- την οποία στηρίζετε με την ψήφο σας. </w:t>
      </w:r>
    </w:p>
    <w:p w14:paraId="6598028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Πιστεύ</w:t>
      </w:r>
      <w:r>
        <w:rPr>
          <w:rFonts w:eastAsia="Times New Roman" w:cs="Times New Roman"/>
          <w:szCs w:val="24"/>
        </w:rPr>
        <w:t>ω ότι όλα αυτά συνθέτουν ζητήματα που έχουν να κάνουν, κυρίες και κύριοι συνάδελφοι, με το μεγαλύτερο εξοπλιστικό πρόγραμμα που τρέχει αυτή τη στιγμή στη χώρα μας. Έχουμε παύσει από τη δεκαετία του 2000 να έχουμε μεγάλα εξοπλιστικά προγράμματα και η αναβάθ</w:t>
      </w:r>
      <w:r>
        <w:rPr>
          <w:rFonts w:eastAsia="Times New Roman" w:cs="Times New Roman"/>
          <w:szCs w:val="24"/>
        </w:rPr>
        <w:t xml:space="preserve">μιση του </w:t>
      </w:r>
      <w:r>
        <w:rPr>
          <w:rFonts w:eastAsia="Times New Roman" w:cs="Times New Roman"/>
          <w:szCs w:val="24"/>
          <w:lang w:val="en-US"/>
        </w:rPr>
        <w:t>F</w:t>
      </w:r>
      <w:r>
        <w:rPr>
          <w:rFonts w:eastAsia="Times New Roman" w:cs="Times New Roman"/>
          <w:szCs w:val="24"/>
        </w:rPr>
        <w:t>-</w:t>
      </w:r>
      <w:r w:rsidRPr="00692E7D">
        <w:rPr>
          <w:rFonts w:eastAsia="Times New Roman" w:cs="Times New Roman"/>
          <w:szCs w:val="24"/>
        </w:rPr>
        <w:t xml:space="preserve">16 </w:t>
      </w:r>
      <w:r>
        <w:rPr>
          <w:rFonts w:eastAsia="Times New Roman" w:cs="Times New Roman"/>
          <w:szCs w:val="24"/>
        </w:rPr>
        <w:t>είναι το μεγαλύτερο εξοπλιστικό πρόγραμμα που έχουμε στη χώρα μας.</w:t>
      </w:r>
    </w:p>
    <w:p w14:paraId="6598029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Γνωρίζετε εσείς, κύριε συνάδελφοι του ΣΥΡΙΖΑ, που θα στηρίξετε με την ψήφο σας, τι λέει αυτή η σύμβαση;</w:t>
      </w:r>
    </w:p>
    <w:p w14:paraId="6598029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Σε λίγο ο κ.</w:t>
      </w:r>
      <w:r w:rsidRPr="00E83CF0">
        <w:rPr>
          <w:rFonts w:eastAsia="Times New Roman" w:cs="Times New Roman"/>
          <w:szCs w:val="24"/>
        </w:rPr>
        <w:t xml:space="preserve"> Καμμένος θα μας φέρνει τους </w:t>
      </w:r>
      <w:r>
        <w:rPr>
          <w:rFonts w:eastAsia="Times New Roman" w:cs="Times New Roman"/>
          <w:szCs w:val="24"/>
        </w:rPr>
        <w:t>τίτλους των συμβάσεων,</w:t>
      </w:r>
      <w:r w:rsidRPr="00E83CF0">
        <w:rPr>
          <w:rFonts w:eastAsia="Times New Roman" w:cs="Times New Roman"/>
          <w:szCs w:val="24"/>
        </w:rPr>
        <w:t xml:space="preserve"> θα </w:t>
      </w:r>
      <w:r>
        <w:rPr>
          <w:rFonts w:eastAsia="Times New Roman" w:cs="Times New Roman"/>
          <w:szCs w:val="24"/>
        </w:rPr>
        <w:t>τους</w:t>
      </w:r>
      <w:r>
        <w:rPr>
          <w:rFonts w:eastAsia="Times New Roman" w:cs="Times New Roman"/>
          <w:szCs w:val="24"/>
        </w:rPr>
        <w:t xml:space="preserve"> ψηφίζουμε</w:t>
      </w:r>
      <w:r w:rsidRPr="00E83CF0">
        <w:rPr>
          <w:rFonts w:eastAsia="Times New Roman" w:cs="Times New Roman"/>
          <w:szCs w:val="24"/>
        </w:rPr>
        <w:t xml:space="preserve"> </w:t>
      </w:r>
      <w:r>
        <w:rPr>
          <w:rFonts w:eastAsia="Times New Roman" w:cs="Times New Roman"/>
          <w:szCs w:val="24"/>
        </w:rPr>
        <w:t>-ό</w:t>
      </w:r>
      <w:r w:rsidRPr="00E83CF0">
        <w:rPr>
          <w:rFonts w:eastAsia="Times New Roman" w:cs="Times New Roman"/>
          <w:szCs w:val="24"/>
        </w:rPr>
        <w:t>πως γίνεται τώρα</w:t>
      </w:r>
      <w:r>
        <w:rPr>
          <w:rFonts w:eastAsia="Times New Roman" w:cs="Times New Roman"/>
          <w:szCs w:val="24"/>
        </w:rPr>
        <w:t>,</w:t>
      </w:r>
      <w:r w:rsidRPr="00E83CF0">
        <w:rPr>
          <w:rFonts w:eastAsia="Times New Roman" w:cs="Times New Roman"/>
          <w:szCs w:val="24"/>
        </w:rPr>
        <w:t xml:space="preserve"> με μία περιγραφή ψηφίζουμε</w:t>
      </w:r>
      <w:r>
        <w:rPr>
          <w:rFonts w:eastAsia="Times New Roman" w:cs="Times New Roman"/>
          <w:szCs w:val="24"/>
        </w:rPr>
        <w:t>-</w:t>
      </w:r>
      <w:r w:rsidRPr="00E83CF0">
        <w:rPr>
          <w:rFonts w:eastAsia="Times New Roman" w:cs="Times New Roman"/>
          <w:szCs w:val="24"/>
        </w:rPr>
        <w:t xml:space="preserve"> για να</w:t>
      </w:r>
      <w:r>
        <w:rPr>
          <w:rFonts w:eastAsia="Times New Roman" w:cs="Times New Roman"/>
          <w:szCs w:val="24"/>
        </w:rPr>
        <w:t xml:space="preserve"> συμπληρώσει μετά τα επιμέρους άρθρα της συγκεκριμένης συμβάσεως. </w:t>
      </w:r>
    </w:p>
    <w:p w14:paraId="6598029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w:t>
      </w:r>
      <w:r w:rsidRPr="00E83CF0">
        <w:rPr>
          <w:rFonts w:eastAsia="Times New Roman" w:cs="Times New Roman"/>
          <w:szCs w:val="24"/>
        </w:rPr>
        <w:t xml:space="preserve">ίναι </w:t>
      </w:r>
      <w:r>
        <w:rPr>
          <w:rFonts w:eastAsia="Times New Roman" w:cs="Times New Roman"/>
          <w:szCs w:val="24"/>
        </w:rPr>
        <w:t>α</w:t>
      </w:r>
      <w:r w:rsidRPr="00E83CF0">
        <w:rPr>
          <w:rFonts w:eastAsia="Times New Roman" w:cs="Times New Roman"/>
          <w:szCs w:val="24"/>
        </w:rPr>
        <w:t>παράδεκτο αυτό που συμβαίνει</w:t>
      </w:r>
      <w:r>
        <w:rPr>
          <w:rFonts w:eastAsia="Times New Roman" w:cs="Times New Roman"/>
          <w:szCs w:val="24"/>
        </w:rPr>
        <w:t>. Υ</w:t>
      </w:r>
      <w:r w:rsidRPr="00E83CF0">
        <w:rPr>
          <w:rFonts w:eastAsia="Times New Roman" w:cs="Times New Roman"/>
          <w:szCs w:val="24"/>
        </w:rPr>
        <w:t xml:space="preserve">ποτιμά και </w:t>
      </w:r>
      <w:r>
        <w:rPr>
          <w:rFonts w:eastAsia="Times New Roman" w:cs="Times New Roman"/>
          <w:szCs w:val="24"/>
        </w:rPr>
        <w:t>πλήττει</w:t>
      </w:r>
      <w:r w:rsidRPr="00E83CF0">
        <w:rPr>
          <w:rFonts w:eastAsia="Times New Roman" w:cs="Times New Roman"/>
          <w:szCs w:val="24"/>
        </w:rPr>
        <w:t xml:space="preserve"> την κοινοβουλευτική διαδικασία</w:t>
      </w:r>
      <w:r>
        <w:rPr>
          <w:rFonts w:eastAsia="Times New Roman" w:cs="Times New Roman"/>
          <w:szCs w:val="24"/>
        </w:rPr>
        <w:t>. Υ</w:t>
      </w:r>
      <w:r w:rsidRPr="00E83CF0">
        <w:rPr>
          <w:rFonts w:eastAsia="Times New Roman" w:cs="Times New Roman"/>
          <w:szCs w:val="24"/>
        </w:rPr>
        <w:t>ποτιμά και πλήττει τα ζητήματα της</w:t>
      </w:r>
      <w:r w:rsidRPr="00E83CF0">
        <w:rPr>
          <w:rFonts w:eastAsia="Times New Roman" w:cs="Times New Roman"/>
          <w:szCs w:val="24"/>
        </w:rPr>
        <w:t xml:space="preserve"> Εθνικής Άμυνας</w:t>
      </w:r>
      <w:r>
        <w:rPr>
          <w:rFonts w:eastAsia="Times New Roman" w:cs="Times New Roman"/>
          <w:szCs w:val="24"/>
        </w:rPr>
        <w:t>,</w:t>
      </w:r>
      <w:r w:rsidRPr="00E83CF0">
        <w:rPr>
          <w:rFonts w:eastAsia="Times New Roman" w:cs="Times New Roman"/>
          <w:szCs w:val="24"/>
        </w:rPr>
        <w:t xml:space="preserve"> που σε μία τέτοια κρίσιμη περίοδο </w:t>
      </w:r>
      <w:r>
        <w:rPr>
          <w:rFonts w:eastAsia="Times New Roman" w:cs="Times New Roman"/>
          <w:szCs w:val="24"/>
        </w:rPr>
        <w:t xml:space="preserve">που περνάει η χώρα μας </w:t>
      </w:r>
      <w:r w:rsidRPr="00E83CF0">
        <w:rPr>
          <w:rFonts w:eastAsia="Times New Roman" w:cs="Times New Roman"/>
          <w:szCs w:val="24"/>
        </w:rPr>
        <w:t>έχουν μεγαλύτερη σημασία από οποιεσδήποτε άλλες πολιτικές σκοπιμότητες και επιδιώξεις</w:t>
      </w:r>
      <w:r>
        <w:rPr>
          <w:rFonts w:eastAsia="Times New Roman" w:cs="Times New Roman"/>
          <w:szCs w:val="24"/>
        </w:rPr>
        <w:t>.</w:t>
      </w:r>
    </w:p>
    <w:p w14:paraId="6598029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Σας ευχαριστώ.</w:t>
      </w:r>
    </w:p>
    <w:p w14:paraId="65980294" w14:textId="77777777" w:rsidR="00665451" w:rsidRDefault="007410E1">
      <w:pPr>
        <w:spacing w:line="600" w:lineRule="auto"/>
        <w:ind w:firstLine="709"/>
        <w:jc w:val="center"/>
        <w:rPr>
          <w:rFonts w:eastAsia="Times New Roman"/>
          <w:bCs/>
          <w:szCs w:val="24"/>
        </w:rPr>
      </w:pPr>
      <w:r>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65980295" w14:textId="77777777" w:rsidR="00665451" w:rsidRDefault="007410E1">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 Δαβάκη.</w:t>
      </w:r>
    </w:p>
    <w:p w14:paraId="65980296" w14:textId="77777777" w:rsidR="00665451" w:rsidRDefault="007410E1">
      <w:pPr>
        <w:spacing w:line="600" w:lineRule="auto"/>
        <w:ind w:firstLine="720"/>
        <w:jc w:val="both"/>
        <w:rPr>
          <w:rFonts w:eastAsia="Times New Roman" w:cs="Times New Roman"/>
          <w:szCs w:val="24"/>
        </w:rPr>
      </w:pPr>
      <w:r>
        <w:rPr>
          <w:rFonts w:eastAsia="Times New Roman"/>
          <w:bCs/>
          <w:szCs w:val="24"/>
        </w:rPr>
        <w:t>Θέλω να κάνω τρεις ανακοινώσεις προς το Σώμα.</w:t>
      </w:r>
    </w:p>
    <w:p w14:paraId="6598029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E83CF0">
        <w:rPr>
          <w:rFonts w:eastAsia="Times New Roman" w:cs="Times New Roman"/>
          <w:szCs w:val="24"/>
        </w:rPr>
        <w:t>κύριοι συνάδελφοι</w:t>
      </w:r>
      <w:r>
        <w:rPr>
          <w:rFonts w:eastAsia="Times New Roman" w:cs="Times New Roman"/>
          <w:szCs w:val="24"/>
        </w:rPr>
        <w:t>, έχω την τιμή να ανακοινώσω</w:t>
      </w:r>
      <w:r w:rsidRPr="00E83CF0">
        <w:rPr>
          <w:rFonts w:eastAsia="Times New Roman" w:cs="Times New Roman"/>
          <w:szCs w:val="24"/>
        </w:rPr>
        <w:t xml:space="preserve"> ότι </w:t>
      </w:r>
      <w:r>
        <w:rPr>
          <w:rFonts w:eastAsia="Times New Roman" w:cs="Times New Roman"/>
          <w:szCs w:val="24"/>
        </w:rPr>
        <w:t xml:space="preserve">η </w:t>
      </w:r>
      <w:r w:rsidRPr="00E83CF0">
        <w:rPr>
          <w:rFonts w:eastAsia="Times New Roman" w:cs="Times New Roman"/>
          <w:szCs w:val="24"/>
        </w:rPr>
        <w:t xml:space="preserve">Ειδική Μόνιμη Επιτροπή Ισότητας Νεολαίας και </w:t>
      </w:r>
      <w:r>
        <w:rPr>
          <w:rFonts w:eastAsia="Times New Roman" w:cs="Times New Roman"/>
          <w:szCs w:val="24"/>
        </w:rPr>
        <w:t>Δικαιωμάτων τ</w:t>
      </w:r>
      <w:r w:rsidRPr="00E83CF0">
        <w:rPr>
          <w:rFonts w:eastAsia="Times New Roman" w:cs="Times New Roman"/>
          <w:szCs w:val="24"/>
        </w:rPr>
        <w:t>ου Ανθρώπου</w:t>
      </w:r>
      <w:r>
        <w:rPr>
          <w:rFonts w:eastAsia="Times New Roman" w:cs="Times New Roman"/>
          <w:szCs w:val="24"/>
        </w:rPr>
        <w:t>,</w:t>
      </w:r>
      <w:r w:rsidRPr="00E83CF0">
        <w:rPr>
          <w:rFonts w:eastAsia="Times New Roman" w:cs="Times New Roman"/>
          <w:szCs w:val="24"/>
        </w:rPr>
        <w:t xml:space="preserve"> η Υποεπιτροπή </w:t>
      </w:r>
      <w:r w:rsidRPr="00E83CF0">
        <w:rPr>
          <w:rFonts w:eastAsia="Times New Roman" w:cs="Times New Roman"/>
          <w:szCs w:val="24"/>
        </w:rPr>
        <w:t xml:space="preserve">για τα Δικαιώματα </w:t>
      </w:r>
      <w:r w:rsidRPr="00E83CF0">
        <w:rPr>
          <w:rFonts w:eastAsia="Times New Roman" w:cs="Times New Roman"/>
          <w:szCs w:val="24"/>
        </w:rPr>
        <w:lastRenderedPageBreak/>
        <w:t xml:space="preserve">των Ατόμων με </w:t>
      </w:r>
      <w:r>
        <w:rPr>
          <w:rFonts w:eastAsia="Times New Roman" w:cs="Times New Roman"/>
          <w:szCs w:val="24"/>
        </w:rPr>
        <w:t>Αναπηρία και η Υπο</w:t>
      </w:r>
      <w:r w:rsidRPr="00E83CF0">
        <w:rPr>
          <w:rFonts w:eastAsia="Times New Roman" w:cs="Times New Roman"/>
          <w:szCs w:val="24"/>
        </w:rPr>
        <w:t>επιτροπή για την Καταπολέμηση Εμπορίας και Εκμετ</w:t>
      </w:r>
      <w:r>
        <w:rPr>
          <w:rFonts w:eastAsia="Times New Roman" w:cs="Times New Roman"/>
          <w:szCs w:val="24"/>
        </w:rPr>
        <w:t>άλλευσης Ανθρώπων καταθέτουν τις</w:t>
      </w:r>
      <w:r w:rsidRPr="00E83CF0">
        <w:rPr>
          <w:rFonts w:eastAsia="Times New Roman" w:cs="Times New Roman"/>
          <w:szCs w:val="24"/>
        </w:rPr>
        <w:t xml:space="preserve"> </w:t>
      </w:r>
      <w:r>
        <w:rPr>
          <w:rFonts w:eastAsia="Times New Roman" w:cs="Times New Roman"/>
          <w:szCs w:val="24"/>
        </w:rPr>
        <w:t>εκθέσεις τους, σύμφωνα με το άρθρο 43</w:t>
      </w:r>
      <w:r>
        <w:rPr>
          <w:rFonts w:eastAsia="Times New Roman" w:cs="Times New Roman"/>
          <w:szCs w:val="24"/>
        </w:rPr>
        <w:t>Α</w:t>
      </w:r>
      <w:r>
        <w:rPr>
          <w:rFonts w:eastAsia="Times New Roman" w:cs="Times New Roman"/>
          <w:szCs w:val="24"/>
        </w:rPr>
        <w:t xml:space="preserve"> παράγραφος 5 του Κανονισμού της Βουλής.</w:t>
      </w:r>
      <w:r w:rsidRPr="00E83CF0">
        <w:rPr>
          <w:rFonts w:eastAsia="Times New Roman" w:cs="Times New Roman"/>
          <w:szCs w:val="24"/>
        </w:rPr>
        <w:t xml:space="preserve"> </w:t>
      </w:r>
    </w:p>
    <w:p w14:paraId="6598029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Οι σχετικές εκθέσεις θα καταχωρισθούν στα Πρα</w:t>
      </w:r>
      <w:r>
        <w:rPr>
          <w:rFonts w:eastAsia="Times New Roman" w:cs="Times New Roman"/>
          <w:szCs w:val="24"/>
        </w:rPr>
        <w:t xml:space="preserve">κτικά. </w:t>
      </w:r>
    </w:p>
    <w:p w14:paraId="6598029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εκθέσεις βρίσκονται σε ηλεκτρονική μορφή στο αρχείο της Διεύθυνσης </w:t>
      </w:r>
      <w:r w:rsidRPr="00E83CF0">
        <w:rPr>
          <w:rFonts w:eastAsia="Times New Roman" w:cs="Times New Roman"/>
          <w:szCs w:val="24"/>
        </w:rPr>
        <w:t>Ειδικών Μόνιμων Επιτροπών</w:t>
      </w:r>
      <w:r>
        <w:rPr>
          <w:rFonts w:eastAsia="Times New Roman" w:cs="Times New Roman"/>
          <w:szCs w:val="24"/>
        </w:rPr>
        <w:t>)</w:t>
      </w:r>
    </w:p>
    <w:p w14:paraId="6598029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Επίσης, ο Υπουργός Διοικητικής Ανασυγκρότησης, ο Α</w:t>
      </w:r>
      <w:r w:rsidRPr="00E83CF0">
        <w:rPr>
          <w:rFonts w:eastAsia="Times New Roman" w:cs="Times New Roman"/>
          <w:szCs w:val="24"/>
        </w:rPr>
        <w:t xml:space="preserve">ντιπρόεδρος </w:t>
      </w:r>
      <w:r>
        <w:rPr>
          <w:rFonts w:eastAsia="Times New Roman" w:cs="Times New Roman"/>
          <w:szCs w:val="24"/>
        </w:rPr>
        <w:t>της Κ</w:t>
      </w:r>
      <w:r w:rsidRPr="00E83CF0">
        <w:rPr>
          <w:rFonts w:eastAsia="Times New Roman" w:cs="Times New Roman"/>
          <w:szCs w:val="24"/>
        </w:rPr>
        <w:t xml:space="preserve">υβέρνησης </w:t>
      </w:r>
      <w:r>
        <w:rPr>
          <w:rFonts w:eastAsia="Times New Roman" w:cs="Times New Roman"/>
          <w:szCs w:val="24"/>
        </w:rPr>
        <w:t>και Υπουργός Οικονομίας και Α</w:t>
      </w:r>
      <w:r w:rsidRPr="00E83CF0">
        <w:rPr>
          <w:rFonts w:eastAsia="Times New Roman" w:cs="Times New Roman"/>
          <w:szCs w:val="24"/>
        </w:rPr>
        <w:t>νάπτυξης</w:t>
      </w:r>
      <w:r>
        <w:rPr>
          <w:rFonts w:eastAsia="Times New Roman" w:cs="Times New Roman"/>
          <w:szCs w:val="24"/>
        </w:rPr>
        <w:t>, οι Υ</w:t>
      </w:r>
      <w:r w:rsidRPr="00E83CF0">
        <w:rPr>
          <w:rFonts w:eastAsia="Times New Roman" w:cs="Times New Roman"/>
          <w:szCs w:val="24"/>
        </w:rPr>
        <w:t>πουργοί Εσωτερ</w:t>
      </w:r>
      <w:r>
        <w:rPr>
          <w:rFonts w:eastAsia="Times New Roman" w:cs="Times New Roman"/>
          <w:szCs w:val="24"/>
        </w:rPr>
        <w:t>ικών Παιδείας και Θρησκευμάτων, Εργασίας, Κοινωνικής Α</w:t>
      </w:r>
      <w:r w:rsidRPr="00E83CF0">
        <w:rPr>
          <w:rFonts w:eastAsia="Times New Roman" w:cs="Times New Roman"/>
          <w:szCs w:val="24"/>
        </w:rPr>
        <w:t>σφάλισης και Κοινωνικής Αλληλεγγύης</w:t>
      </w:r>
      <w:r>
        <w:rPr>
          <w:rFonts w:eastAsia="Times New Roman" w:cs="Times New Roman"/>
          <w:szCs w:val="24"/>
        </w:rPr>
        <w:t>,</w:t>
      </w:r>
      <w:r w:rsidRPr="00E83CF0">
        <w:rPr>
          <w:rFonts w:eastAsia="Times New Roman" w:cs="Times New Roman"/>
          <w:szCs w:val="24"/>
        </w:rPr>
        <w:t xml:space="preserve"> </w:t>
      </w:r>
      <w:r>
        <w:rPr>
          <w:rFonts w:eastAsia="Times New Roman" w:cs="Times New Roman"/>
          <w:szCs w:val="24"/>
        </w:rPr>
        <w:t xml:space="preserve">Δικαιοσύνης, </w:t>
      </w:r>
      <w:r w:rsidRPr="00E83CF0">
        <w:rPr>
          <w:rFonts w:eastAsia="Times New Roman" w:cs="Times New Roman"/>
          <w:szCs w:val="24"/>
        </w:rPr>
        <w:t>Διαφάνειας και Ανθρωπίνων Δικαιωμάτων</w:t>
      </w:r>
      <w:r>
        <w:rPr>
          <w:rFonts w:eastAsia="Times New Roman" w:cs="Times New Roman"/>
          <w:szCs w:val="24"/>
        </w:rPr>
        <w:t>,</w:t>
      </w:r>
      <w:r w:rsidRPr="00E83CF0">
        <w:rPr>
          <w:rFonts w:eastAsia="Times New Roman" w:cs="Times New Roman"/>
          <w:szCs w:val="24"/>
        </w:rPr>
        <w:t xml:space="preserve"> Οικονομικών</w:t>
      </w:r>
      <w:r>
        <w:rPr>
          <w:rFonts w:eastAsia="Times New Roman" w:cs="Times New Roman"/>
          <w:szCs w:val="24"/>
        </w:rPr>
        <w:t>, Υ</w:t>
      </w:r>
      <w:r w:rsidRPr="00E83CF0">
        <w:rPr>
          <w:rFonts w:eastAsia="Times New Roman" w:cs="Times New Roman"/>
          <w:szCs w:val="24"/>
        </w:rPr>
        <w:t xml:space="preserve">γείας και οι </w:t>
      </w:r>
      <w:r>
        <w:rPr>
          <w:rFonts w:eastAsia="Times New Roman" w:cs="Times New Roman"/>
          <w:szCs w:val="24"/>
        </w:rPr>
        <w:t xml:space="preserve">Αναπληρωτές Υπουργοί Εργασίας, </w:t>
      </w:r>
      <w:r w:rsidRPr="00E83CF0">
        <w:rPr>
          <w:rFonts w:eastAsia="Times New Roman" w:cs="Times New Roman"/>
          <w:szCs w:val="24"/>
        </w:rPr>
        <w:t>Κοινωνικής Ασφάλισης και Κοινωνικής Αλληλεγγύης</w:t>
      </w:r>
      <w:r>
        <w:rPr>
          <w:rFonts w:eastAsia="Times New Roman" w:cs="Times New Roman"/>
          <w:szCs w:val="24"/>
        </w:rPr>
        <w:t>, Οικονο</w:t>
      </w:r>
      <w:r>
        <w:rPr>
          <w:rFonts w:eastAsia="Times New Roman" w:cs="Times New Roman"/>
          <w:szCs w:val="24"/>
        </w:rPr>
        <w:t>μικών και Υγείας κατέθεσαν στις 8</w:t>
      </w:r>
      <w:r>
        <w:rPr>
          <w:rFonts w:eastAsia="Times New Roman" w:cs="Times New Roman"/>
          <w:szCs w:val="24"/>
        </w:rPr>
        <w:t>-</w:t>
      </w:r>
      <w:r>
        <w:rPr>
          <w:rFonts w:eastAsia="Times New Roman" w:cs="Times New Roman"/>
          <w:szCs w:val="24"/>
        </w:rPr>
        <w:t>1</w:t>
      </w:r>
      <w:r>
        <w:rPr>
          <w:rFonts w:eastAsia="Times New Roman" w:cs="Times New Roman"/>
          <w:szCs w:val="24"/>
        </w:rPr>
        <w:t>-</w:t>
      </w:r>
      <w:r w:rsidRPr="00E83CF0">
        <w:rPr>
          <w:rFonts w:eastAsia="Times New Roman" w:cs="Times New Roman"/>
          <w:szCs w:val="24"/>
        </w:rPr>
        <w:t>2019 σχέδιο νόμου</w:t>
      </w:r>
      <w:r>
        <w:rPr>
          <w:rFonts w:eastAsia="Times New Roman" w:cs="Times New Roman"/>
          <w:szCs w:val="24"/>
        </w:rPr>
        <w:t>:</w:t>
      </w:r>
      <w:r w:rsidRPr="00E83CF0">
        <w:rPr>
          <w:rFonts w:eastAsia="Times New Roman" w:cs="Times New Roman"/>
          <w:szCs w:val="24"/>
        </w:rPr>
        <w:t xml:space="preserve"> </w:t>
      </w:r>
      <w:r>
        <w:rPr>
          <w:rFonts w:eastAsia="Times New Roman" w:cs="Times New Roman"/>
          <w:szCs w:val="24"/>
        </w:rPr>
        <w:t xml:space="preserve">Ενδυνάμωση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Επιλογής Προσωπικού (Α</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ενίσχυση και αναβάθμιση Δημόσιας Διοίκησης και άλλες διατάξεις.</w:t>
      </w:r>
    </w:p>
    <w:p w14:paraId="6598029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Παραπέμφθηκε στην αρμόδια Διαρκή Επιτροπή.</w:t>
      </w:r>
    </w:p>
    <w:p w14:paraId="6598029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Υπάρχει και μία αίτηση για άδει</w:t>
      </w:r>
      <w:r>
        <w:rPr>
          <w:rFonts w:eastAsia="Times New Roman" w:cs="Times New Roman"/>
          <w:szCs w:val="24"/>
        </w:rPr>
        <w:t xml:space="preserve">α </w:t>
      </w:r>
      <w:r w:rsidRPr="00E83CF0">
        <w:rPr>
          <w:rFonts w:eastAsia="Times New Roman" w:cs="Times New Roman"/>
          <w:szCs w:val="24"/>
        </w:rPr>
        <w:t>από τον Νάσο Αθανασίου</w:t>
      </w:r>
      <w:r>
        <w:rPr>
          <w:rFonts w:eastAsia="Times New Roman" w:cs="Times New Roman"/>
          <w:szCs w:val="24"/>
        </w:rPr>
        <w:t>, Β</w:t>
      </w:r>
      <w:r w:rsidRPr="00E83CF0">
        <w:rPr>
          <w:rFonts w:eastAsia="Times New Roman" w:cs="Times New Roman"/>
          <w:szCs w:val="24"/>
        </w:rPr>
        <w:t>ουλευτή Αττικής του ΣΥΡΙΖΑ</w:t>
      </w:r>
      <w:r>
        <w:rPr>
          <w:rFonts w:eastAsia="Times New Roman" w:cs="Times New Roman"/>
          <w:szCs w:val="24"/>
        </w:rPr>
        <w:t>,</w:t>
      </w:r>
      <w:r>
        <w:rPr>
          <w:rFonts w:eastAsia="Times New Roman" w:cs="Times New Roman"/>
          <w:szCs w:val="24"/>
        </w:rPr>
        <w:t xml:space="preserve"> για παράταση άδειας</w:t>
      </w:r>
      <w:r w:rsidRPr="00E83CF0">
        <w:rPr>
          <w:rFonts w:eastAsia="Times New Roman" w:cs="Times New Roman"/>
          <w:szCs w:val="24"/>
        </w:rPr>
        <w:t xml:space="preserve"> </w:t>
      </w:r>
      <w:r>
        <w:rPr>
          <w:rFonts w:eastAsia="Times New Roman" w:cs="Times New Roman"/>
          <w:szCs w:val="24"/>
        </w:rPr>
        <w:t xml:space="preserve">απουσίας </w:t>
      </w:r>
      <w:r w:rsidRPr="00E83CF0">
        <w:rPr>
          <w:rFonts w:eastAsia="Times New Roman" w:cs="Times New Roman"/>
          <w:szCs w:val="24"/>
        </w:rPr>
        <w:t>στο ε</w:t>
      </w:r>
      <w:r>
        <w:rPr>
          <w:rFonts w:eastAsia="Times New Roman" w:cs="Times New Roman"/>
          <w:szCs w:val="24"/>
        </w:rPr>
        <w:t xml:space="preserve">ξωτερικό για προσωπικούς λόγους, από την Τρίτη </w:t>
      </w:r>
      <w:r w:rsidRPr="00E83CF0">
        <w:rPr>
          <w:rFonts w:eastAsia="Times New Roman" w:cs="Times New Roman"/>
          <w:szCs w:val="24"/>
        </w:rPr>
        <w:t>8 Ιανουαρίου 2019 έως και</w:t>
      </w:r>
      <w:r>
        <w:rPr>
          <w:rFonts w:eastAsia="Times New Roman" w:cs="Times New Roman"/>
          <w:szCs w:val="24"/>
        </w:rPr>
        <w:t xml:space="preserve"> την Παρασκευή 11 Ιανουαρίου 201</w:t>
      </w:r>
      <w:r w:rsidRPr="00E83CF0">
        <w:rPr>
          <w:rFonts w:eastAsia="Times New Roman" w:cs="Times New Roman"/>
          <w:szCs w:val="24"/>
        </w:rPr>
        <w:t>9</w:t>
      </w:r>
      <w:r>
        <w:rPr>
          <w:rFonts w:eastAsia="Times New Roman" w:cs="Times New Roman"/>
          <w:szCs w:val="24"/>
        </w:rPr>
        <w:t xml:space="preserve">. </w:t>
      </w:r>
      <w:r>
        <w:rPr>
          <w:rFonts w:eastAsia="Times New Roman" w:cs="Times New Roman"/>
          <w:szCs w:val="24"/>
        </w:rPr>
        <w:t xml:space="preserve">Η Βουλή εγκρίνει; </w:t>
      </w:r>
    </w:p>
    <w:p w14:paraId="6598029D" w14:textId="77777777" w:rsidR="00665451" w:rsidRDefault="007410E1">
      <w:pPr>
        <w:spacing w:line="600" w:lineRule="auto"/>
        <w:ind w:firstLine="720"/>
        <w:jc w:val="both"/>
        <w:rPr>
          <w:rFonts w:eastAsia="Times New Roman" w:cs="Times New Roman"/>
          <w:szCs w:val="24"/>
        </w:rPr>
      </w:pPr>
      <w:r w:rsidRPr="00F065AF">
        <w:rPr>
          <w:rFonts w:eastAsia="Times New Roman" w:cs="Times New Roman"/>
          <w:b/>
          <w:szCs w:val="24"/>
        </w:rPr>
        <w:t xml:space="preserve">ΟΛΟΙ </w:t>
      </w:r>
      <w:r>
        <w:rPr>
          <w:rFonts w:eastAsia="Times New Roman" w:cs="Times New Roman"/>
          <w:b/>
          <w:szCs w:val="24"/>
        </w:rPr>
        <w:t xml:space="preserve">ΟΙ </w:t>
      </w:r>
      <w:r w:rsidRPr="00F065AF">
        <w:rPr>
          <w:rFonts w:eastAsia="Times New Roman" w:cs="Times New Roman"/>
          <w:b/>
          <w:szCs w:val="24"/>
        </w:rPr>
        <w:t>ΒΟΥΛΕΥΤΕΣ:</w:t>
      </w:r>
      <w:r>
        <w:rPr>
          <w:rFonts w:eastAsia="Times New Roman" w:cs="Times New Roman"/>
          <w:szCs w:val="24"/>
        </w:rPr>
        <w:t xml:space="preserve"> Μάλιστα, μάλιστα. </w:t>
      </w:r>
    </w:p>
    <w:p w14:paraId="6598029E" w14:textId="77777777" w:rsidR="00665451" w:rsidRDefault="007410E1">
      <w:pPr>
        <w:spacing w:line="600" w:lineRule="auto"/>
        <w:ind w:firstLine="720"/>
        <w:jc w:val="both"/>
        <w:rPr>
          <w:rFonts w:eastAsia="Times New Roman" w:cs="Times New Roman"/>
          <w:szCs w:val="24"/>
        </w:rPr>
      </w:pPr>
      <w:r>
        <w:rPr>
          <w:rFonts w:eastAsia="Times New Roman"/>
          <w:b/>
          <w:bCs/>
          <w:szCs w:val="24"/>
        </w:rPr>
        <w:t>ΠΡΟ</w:t>
      </w:r>
      <w:r>
        <w:rPr>
          <w:rFonts w:eastAsia="Times New Roman"/>
          <w:b/>
          <w:bCs/>
          <w:szCs w:val="24"/>
        </w:rPr>
        <w:t xml:space="preserve">ΕΔΡΕΥΩΝ (Αναστάσιος Κουράκης):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6598029F" w14:textId="77777777" w:rsidR="00665451" w:rsidRDefault="007410E1">
      <w:pPr>
        <w:spacing w:line="600" w:lineRule="auto"/>
        <w:ind w:firstLine="720"/>
        <w:jc w:val="both"/>
        <w:rPr>
          <w:rFonts w:eastAsia="Times New Roman"/>
          <w:bCs/>
          <w:szCs w:val="24"/>
        </w:rPr>
      </w:pPr>
      <w:r>
        <w:rPr>
          <w:rFonts w:eastAsia="Times New Roman"/>
          <w:bCs/>
          <w:szCs w:val="24"/>
        </w:rPr>
        <w:t xml:space="preserve">Προχωρούμε με τον Κοινοβουλευτικό Εκπρόσωπο του Κομμουνιστικού Κόμματος Ελλάδας κ. Αθανάσιο </w:t>
      </w:r>
      <w:proofErr w:type="spellStart"/>
      <w:r>
        <w:rPr>
          <w:rFonts w:eastAsia="Times New Roman"/>
          <w:bCs/>
          <w:szCs w:val="24"/>
        </w:rPr>
        <w:t>Παφίλη</w:t>
      </w:r>
      <w:proofErr w:type="spellEnd"/>
      <w:r>
        <w:rPr>
          <w:rFonts w:eastAsia="Times New Roman"/>
          <w:bCs/>
          <w:szCs w:val="24"/>
        </w:rPr>
        <w:t>.</w:t>
      </w:r>
    </w:p>
    <w:p w14:paraId="659802A0" w14:textId="77777777" w:rsidR="00665451" w:rsidRDefault="007410E1">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Παφίλη</w:t>
      </w:r>
      <w:proofErr w:type="spellEnd"/>
      <w:r>
        <w:rPr>
          <w:rFonts w:eastAsia="Times New Roman"/>
          <w:bCs/>
          <w:szCs w:val="24"/>
        </w:rPr>
        <w:t>, έχετε τον λόγο για πέντε λεπτά.</w:t>
      </w:r>
    </w:p>
    <w:p w14:paraId="659802A1" w14:textId="77777777" w:rsidR="00665451" w:rsidRDefault="007410E1">
      <w:pPr>
        <w:spacing w:line="600" w:lineRule="auto"/>
        <w:ind w:firstLine="720"/>
        <w:jc w:val="both"/>
        <w:rPr>
          <w:rFonts w:eastAsia="Times New Roman" w:cs="Times New Roman"/>
          <w:szCs w:val="24"/>
        </w:rPr>
      </w:pPr>
      <w:r w:rsidRPr="00F065AF">
        <w:rPr>
          <w:rFonts w:eastAsia="Times New Roman"/>
          <w:b/>
          <w:bCs/>
          <w:szCs w:val="24"/>
        </w:rPr>
        <w:t>ΑΘΑΝΑΣΙΟΣ ΠΑΦΙΛΗΣ:</w:t>
      </w:r>
      <w:r w:rsidRPr="00E83CF0">
        <w:rPr>
          <w:rFonts w:eastAsia="Times New Roman" w:cs="Times New Roman"/>
          <w:szCs w:val="24"/>
        </w:rPr>
        <w:t xml:space="preserve"> </w:t>
      </w:r>
      <w:r>
        <w:rPr>
          <w:rFonts w:eastAsia="Times New Roman" w:cs="Times New Roman"/>
          <w:szCs w:val="24"/>
        </w:rPr>
        <w:t>Έ</w:t>
      </w:r>
      <w:r w:rsidRPr="00E83CF0">
        <w:rPr>
          <w:rFonts w:eastAsia="Times New Roman" w:cs="Times New Roman"/>
          <w:szCs w:val="24"/>
        </w:rPr>
        <w:t xml:space="preserve">χει </w:t>
      </w:r>
      <w:r w:rsidRPr="00E83CF0">
        <w:rPr>
          <w:rFonts w:eastAsia="Times New Roman" w:cs="Times New Roman"/>
          <w:szCs w:val="24"/>
        </w:rPr>
        <w:t>δύο θέματα τελικά η συζήτηση</w:t>
      </w:r>
      <w:r>
        <w:rPr>
          <w:rFonts w:eastAsia="Times New Roman" w:cs="Times New Roman"/>
          <w:szCs w:val="24"/>
        </w:rPr>
        <w:t>. Το ένα είναι το μνημόνιο συνεργασίας</w:t>
      </w:r>
      <w:r w:rsidRPr="00E83CF0">
        <w:rPr>
          <w:rFonts w:eastAsia="Times New Roman" w:cs="Times New Roman"/>
          <w:szCs w:val="24"/>
        </w:rPr>
        <w:t xml:space="preserve"> με την Ανώτατη Συμμαχική Διοίκηση Μετασχηματισμού</w:t>
      </w:r>
      <w:r>
        <w:rPr>
          <w:rFonts w:eastAsia="Times New Roman" w:cs="Times New Roman"/>
          <w:szCs w:val="24"/>
        </w:rPr>
        <w:t>. Τι κομψή έκφραση!</w:t>
      </w:r>
      <w:r w:rsidRPr="00E83CF0">
        <w:rPr>
          <w:rFonts w:eastAsia="Times New Roman" w:cs="Times New Roman"/>
          <w:szCs w:val="24"/>
        </w:rPr>
        <w:t xml:space="preserve"> </w:t>
      </w:r>
      <w:r>
        <w:rPr>
          <w:rFonts w:eastAsia="Times New Roman" w:cs="Times New Roman"/>
          <w:szCs w:val="24"/>
        </w:rPr>
        <w:t xml:space="preserve">Σε αυτό δεν βγάζετε άχνα. Διότι όλοι, πλην ΚΚΕ, είσαστε με το </w:t>
      </w:r>
      <w:r>
        <w:rPr>
          <w:rFonts w:eastAsia="Times New Roman" w:cs="Times New Roman"/>
          <w:szCs w:val="24"/>
        </w:rPr>
        <w:lastRenderedPageBreak/>
        <w:t xml:space="preserve">ΝΑΤΟ. Και όπως είπε και ο κ. Βενιζέλος, θεωρείτε </w:t>
      </w:r>
      <w:r w:rsidRPr="00E83CF0">
        <w:rPr>
          <w:rFonts w:eastAsia="Times New Roman" w:cs="Times New Roman"/>
          <w:szCs w:val="24"/>
        </w:rPr>
        <w:t>και τις Η</w:t>
      </w:r>
      <w:r w:rsidRPr="00E83CF0">
        <w:rPr>
          <w:rFonts w:eastAsia="Times New Roman" w:cs="Times New Roman"/>
          <w:szCs w:val="24"/>
        </w:rPr>
        <w:t>νωμένες Πολιτείες ως στρατηγικό εταίρο</w:t>
      </w:r>
      <w:r>
        <w:rPr>
          <w:rFonts w:eastAsia="Times New Roman" w:cs="Times New Roman"/>
          <w:szCs w:val="24"/>
        </w:rPr>
        <w:t>. Κ</w:t>
      </w:r>
      <w:r w:rsidRPr="00E83CF0">
        <w:rPr>
          <w:rFonts w:eastAsia="Times New Roman" w:cs="Times New Roman"/>
          <w:szCs w:val="24"/>
        </w:rPr>
        <w:t xml:space="preserve">αι μάλιστα με κυβέρνηση </w:t>
      </w:r>
      <w:r>
        <w:rPr>
          <w:rFonts w:eastAsia="Times New Roman" w:cs="Times New Roman"/>
          <w:szCs w:val="24"/>
        </w:rPr>
        <w:t>-εντός ο</w:t>
      </w:r>
      <w:r>
        <w:rPr>
          <w:rFonts w:eastAsia="Times New Roman" w:cs="Times New Roman"/>
          <w:szCs w:val="24"/>
        </w:rPr>
        <w:t>κ</w:t>
      </w:r>
      <w:r>
        <w:rPr>
          <w:rFonts w:eastAsia="Times New Roman" w:cs="Times New Roman"/>
          <w:szCs w:val="24"/>
        </w:rPr>
        <w:t xml:space="preserve">τώ εισαγωγικών- «Αριστεράς», </w:t>
      </w:r>
      <w:r w:rsidRPr="00E83CF0">
        <w:rPr>
          <w:rFonts w:eastAsia="Times New Roman" w:cs="Times New Roman"/>
          <w:szCs w:val="24"/>
        </w:rPr>
        <w:t xml:space="preserve">δηλαδή </w:t>
      </w:r>
      <w:proofErr w:type="spellStart"/>
      <w:r>
        <w:rPr>
          <w:rFonts w:eastAsia="Times New Roman" w:cs="Times New Roman"/>
          <w:szCs w:val="24"/>
        </w:rPr>
        <w:t>αμερικανονατοϊκής</w:t>
      </w:r>
      <w:proofErr w:type="spellEnd"/>
      <w:r>
        <w:rPr>
          <w:rFonts w:eastAsia="Times New Roman" w:cs="Times New Roman"/>
          <w:szCs w:val="24"/>
        </w:rPr>
        <w:t xml:space="preserve"> Α</w:t>
      </w:r>
      <w:r w:rsidRPr="00E83CF0">
        <w:rPr>
          <w:rFonts w:eastAsia="Times New Roman" w:cs="Times New Roman"/>
          <w:szCs w:val="24"/>
        </w:rPr>
        <w:t xml:space="preserve">ριστεράς </w:t>
      </w:r>
      <w:r>
        <w:rPr>
          <w:rFonts w:eastAsia="Times New Roman" w:cs="Times New Roman"/>
          <w:szCs w:val="24"/>
        </w:rPr>
        <w:t>έχει ξεπεραστεί κάθε όριο. Τ</w:t>
      </w:r>
      <w:r w:rsidRPr="00E83CF0">
        <w:rPr>
          <w:rFonts w:eastAsia="Times New Roman" w:cs="Times New Roman"/>
          <w:szCs w:val="24"/>
        </w:rPr>
        <w:t xml:space="preserve">αυτίζονται </w:t>
      </w:r>
      <w:r>
        <w:rPr>
          <w:rFonts w:eastAsia="Times New Roman" w:cs="Times New Roman"/>
          <w:szCs w:val="24"/>
        </w:rPr>
        <w:t>-</w:t>
      </w:r>
      <w:r>
        <w:rPr>
          <w:rFonts w:eastAsia="Times New Roman" w:cs="Times New Roman"/>
          <w:szCs w:val="24"/>
        </w:rPr>
        <w:t xml:space="preserve">λέει- ο κ. </w:t>
      </w:r>
      <w:proofErr w:type="spellStart"/>
      <w:r>
        <w:rPr>
          <w:rFonts w:eastAsia="Times New Roman" w:cs="Times New Roman"/>
          <w:szCs w:val="24"/>
        </w:rPr>
        <w:t>Πάιατ</w:t>
      </w:r>
      <w:proofErr w:type="spellEnd"/>
      <w:r>
        <w:rPr>
          <w:rFonts w:eastAsia="Times New Roman" w:cs="Times New Roman"/>
          <w:szCs w:val="24"/>
        </w:rPr>
        <w:t xml:space="preserve"> </w:t>
      </w:r>
      <w:r w:rsidRPr="00E83CF0">
        <w:rPr>
          <w:rFonts w:eastAsia="Times New Roman" w:cs="Times New Roman"/>
          <w:szCs w:val="24"/>
        </w:rPr>
        <w:t xml:space="preserve">τα συμφέροντα των Ηνωμένων </w:t>
      </w:r>
      <w:r>
        <w:rPr>
          <w:rFonts w:eastAsia="Times New Roman" w:cs="Times New Roman"/>
          <w:szCs w:val="24"/>
        </w:rPr>
        <w:t xml:space="preserve">Πολιτειών </w:t>
      </w:r>
      <w:r w:rsidRPr="00E83CF0">
        <w:rPr>
          <w:rFonts w:eastAsia="Times New Roman" w:cs="Times New Roman"/>
          <w:szCs w:val="24"/>
        </w:rPr>
        <w:t>στην περιοχή</w:t>
      </w:r>
      <w:r>
        <w:rPr>
          <w:rFonts w:eastAsia="Times New Roman" w:cs="Times New Roman"/>
          <w:szCs w:val="24"/>
        </w:rPr>
        <w:t xml:space="preserve"> με τα συμφέ</w:t>
      </w:r>
      <w:r>
        <w:rPr>
          <w:rFonts w:eastAsia="Times New Roman" w:cs="Times New Roman"/>
          <w:szCs w:val="24"/>
        </w:rPr>
        <w:t xml:space="preserve">ροντα </w:t>
      </w:r>
      <w:r w:rsidRPr="00E83CF0">
        <w:rPr>
          <w:rFonts w:eastAsia="Times New Roman" w:cs="Times New Roman"/>
          <w:szCs w:val="24"/>
        </w:rPr>
        <w:t>της Ελλάδας</w:t>
      </w:r>
      <w:r>
        <w:rPr>
          <w:rFonts w:eastAsia="Times New Roman" w:cs="Times New Roman"/>
          <w:szCs w:val="24"/>
        </w:rPr>
        <w:t>. Α</w:t>
      </w:r>
      <w:r w:rsidRPr="00E83CF0">
        <w:rPr>
          <w:rFonts w:eastAsia="Times New Roman" w:cs="Times New Roman"/>
          <w:szCs w:val="24"/>
        </w:rPr>
        <w:t>ίμα</w:t>
      </w:r>
      <w:r>
        <w:rPr>
          <w:rFonts w:eastAsia="Times New Roman" w:cs="Times New Roman"/>
          <w:szCs w:val="24"/>
        </w:rPr>
        <w:t>,</w:t>
      </w:r>
      <w:r w:rsidRPr="00E83CF0">
        <w:rPr>
          <w:rFonts w:eastAsia="Times New Roman" w:cs="Times New Roman"/>
          <w:szCs w:val="24"/>
        </w:rPr>
        <w:t xml:space="preserve"> θάνατος</w:t>
      </w:r>
      <w:r>
        <w:rPr>
          <w:rFonts w:eastAsia="Times New Roman" w:cs="Times New Roman"/>
          <w:szCs w:val="24"/>
        </w:rPr>
        <w:t>, πόλεμος,</w:t>
      </w:r>
      <w:r w:rsidRPr="00E83CF0">
        <w:rPr>
          <w:rFonts w:eastAsia="Times New Roman" w:cs="Times New Roman"/>
          <w:szCs w:val="24"/>
        </w:rPr>
        <w:t xml:space="preserve"> προσφυγ</w:t>
      </w:r>
      <w:r>
        <w:rPr>
          <w:rFonts w:eastAsia="Times New Roman" w:cs="Times New Roman"/>
          <w:szCs w:val="24"/>
        </w:rPr>
        <w:t>ιά, α</w:t>
      </w:r>
      <w:r w:rsidRPr="00E83CF0">
        <w:rPr>
          <w:rFonts w:eastAsia="Times New Roman" w:cs="Times New Roman"/>
          <w:szCs w:val="24"/>
        </w:rPr>
        <w:t>υτά είναι τα κοινά συμφέροντα</w:t>
      </w:r>
      <w:r>
        <w:rPr>
          <w:rFonts w:eastAsia="Times New Roman" w:cs="Times New Roman"/>
          <w:szCs w:val="24"/>
        </w:rPr>
        <w:t xml:space="preserve">! </w:t>
      </w:r>
    </w:p>
    <w:p w14:paraId="659802A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Τώρα, </w:t>
      </w:r>
      <w:r w:rsidRPr="00E83CF0">
        <w:rPr>
          <w:rFonts w:eastAsia="Times New Roman" w:cs="Times New Roman"/>
          <w:szCs w:val="24"/>
        </w:rPr>
        <w:t xml:space="preserve">αναγκαστικά θα μιλήσουμε για </w:t>
      </w:r>
      <w:r>
        <w:rPr>
          <w:rFonts w:eastAsia="Times New Roman" w:cs="Times New Roman"/>
          <w:szCs w:val="24"/>
        </w:rPr>
        <w:t>το ΝΑΤΟ. Κ</w:t>
      </w:r>
      <w:r w:rsidRPr="00E83CF0">
        <w:rPr>
          <w:rFonts w:eastAsia="Times New Roman" w:cs="Times New Roman"/>
          <w:szCs w:val="24"/>
        </w:rPr>
        <w:t>αι ο ΣΥΡΙΖΑ</w:t>
      </w:r>
      <w:r>
        <w:rPr>
          <w:rFonts w:eastAsia="Times New Roman" w:cs="Times New Roman"/>
          <w:szCs w:val="24"/>
        </w:rPr>
        <w:t>, ό</w:t>
      </w:r>
      <w:r w:rsidRPr="00E83CF0">
        <w:rPr>
          <w:rFonts w:eastAsia="Times New Roman" w:cs="Times New Roman"/>
          <w:szCs w:val="24"/>
        </w:rPr>
        <w:t>πως και το ΠΑΣΟΚ παλαιότερα</w:t>
      </w:r>
      <w:r>
        <w:rPr>
          <w:rFonts w:eastAsia="Times New Roman" w:cs="Times New Roman"/>
          <w:szCs w:val="24"/>
        </w:rPr>
        <w:t>,</w:t>
      </w:r>
      <w:r w:rsidRPr="00E83CF0">
        <w:rPr>
          <w:rFonts w:eastAsia="Times New Roman" w:cs="Times New Roman"/>
          <w:szCs w:val="24"/>
        </w:rPr>
        <w:t xml:space="preserve"> ακολούθησαν ακριβώς την ίδια γραμμή</w:t>
      </w:r>
      <w:r>
        <w:rPr>
          <w:rFonts w:eastAsia="Times New Roman" w:cs="Times New Roman"/>
          <w:szCs w:val="24"/>
        </w:rPr>
        <w:t>:</w:t>
      </w:r>
      <w:r w:rsidRPr="00E83CF0">
        <w:rPr>
          <w:rFonts w:eastAsia="Times New Roman" w:cs="Times New Roman"/>
          <w:szCs w:val="24"/>
        </w:rPr>
        <w:t xml:space="preserve"> </w:t>
      </w:r>
      <w:r>
        <w:rPr>
          <w:rFonts w:eastAsia="Times New Roman" w:cs="Times New Roman"/>
          <w:szCs w:val="24"/>
        </w:rPr>
        <w:t>«</w:t>
      </w:r>
      <w:r w:rsidRPr="00E83CF0">
        <w:rPr>
          <w:rFonts w:eastAsia="Times New Roman" w:cs="Times New Roman"/>
          <w:szCs w:val="24"/>
        </w:rPr>
        <w:t>ΕΟΚ και ΝΑΤΟ το ίδιο συνδικάτο</w:t>
      </w:r>
      <w:r>
        <w:rPr>
          <w:rFonts w:eastAsia="Times New Roman" w:cs="Times New Roman"/>
          <w:szCs w:val="24"/>
        </w:rPr>
        <w:t>» έλεγε</w:t>
      </w:r>
      <w:r w:rsidRPr="00E83CF0">
        <w:rPr>
          <w:rFonts w:eastAsia="Times New Roman" w:cs="Times New Roman"/>
          <w:szCs w:val="24"/>
        </w:rPr>
        <w:t xml:space="preserve"> το ΠΑ</w:t>
      </w:r>
      <w:r w:rsidRPr="00E83CF0">
        <w:rPr>
          <w:rFonts w:eastAsia="Times New Roman" w:cs="Times New Roman"/>
          <w:szCs w:val="24"/>
        </w:rPr>
        <w:t xml:space="preserve">ΣΟΚ και μετά </w:t>
      </w:r>
      <w:r>
        <w:rPr>
          <w:rFonts w:eastAsia="Times New Roman" w:cs="Times New Roman"/>
          <w:szCs w:val="24"/>
        </w:rPr>
        <w:t>σούμπιτο στο ΝΑΤΟ. «Να διαλυθεί το ΝΑΤΟ, το ΝΑΤΟ δεν χρειάζεται, είναι ψυχροπολεμικό, είναι επιθετικό» έλεγε ο ΣΥΡΙΖΑ. Και τώρα λέει: «Ζήτω τ</w:t>
      </w:r>
      <w:r w:rsidRPr="00E83CF0">
        <w:rPr>
          <w:rFonts w:eastAsia="Times New Roman" w:cs="Times New Roman"/>
          <w:szCs w:val="24"/>
        </w:rPr>
        <w:t>ο ΝΑΤΟ</w:t>
      </w:r>
      <w:r>
        <w:rPr>
          <w:rFonts w:eastAsia="Times New Roman" w:cs="Times New Roman"/>
          <w:szCs w:val="24"/>
        </w:rPr>
        <w:t>, μας παρέχει ε</w:t>
      </w:r>
      <w:r w:rsidRPr="00E83CF0">
        <w:rPr>
          <w:rFonts w:eastAsia="Times New Roman" w:cs="Times New Roman"/>
          <w:szCs w:val="24"/>
        </w:rPr>
        <w:t>θνική ασφάλεια</w:t>
      </w:r>
      <w:r>
        <w:rPr>
          <w:rFonts w:eastAsia="Times New Roman" w:cs="Times New Roman"/>
          <w:szCs w:val="24"/>
        </w:rPr>
        <w:t>». Αυτή είναι η πορεία κ</w:t>
      </w:r>
      <w:r w:rsidRPr="00E83CF0">
        <w:rPr>
          <w:rFonts w:eastAsia="Times New Roman" w:cs="Times New Roman"/>
          <w:szCs w:val="24"/>
        </w:rPr>
        <w:t xml:space="preserve">αι </w:t>
      </w:r>
      <w:r>
        <w:rPr>
          <w:rFonts w:eastAsia="Times New Roman" w:cs="Times New Roman"/>
          <w:szCs w:val="24"/>
        </w:rPr>
        <w:t xml:space="preserve">ακόμα </w:t>
      </w:r>
      <w:r w:rsidRPr="00E83CF0">
        <w:rPr>
          <w:rFonts w:eastAsia="Times New Roman" w:cs="Times New Roman"/>
          <w:szCs w:val="24"/>
        </w:rPr>
        <w:t xml:space="preserve">σου λέει </w:t>
      </w:r>
      <w:r>
        <w:rPr>
          <w:rFonts w:eastAsia="Times New Roman" w:cs="Times New Roman"/>
          <w:szCs w:val="24"/>
        </w:rPr>
        <w:t xml:space="preserve">για Αριστερά! </w:t>
      </w:r>
    </w:p>
    <w:p w14:paraId="659802A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Τι είναι τ</w:t>
      </w:r>
      <w:r>
        <w:rPr>
          <w:rFonts w:eastAsia="Times New Roman" w:cs="Times New Roman"/>
          <w:szCs w:val="24"/>
        </w:rPr>
        <w:t>ο ΝΑΤΟ; Το ΝΑΤΟ ιδρύθηκε το</w:t>
      </w:r>
      <w:r w:rsidRPr="00E83CF0">
        <w:rPr>
          <w:rFonts w:eastAsia="Times New Roman" w:cs="Times New Roman"/>
          <w:szCs w:val="24"/>
        </w:rPr>
        <w:t xml:space="preserve"> </w:t>
      </w:r>
      <w:r>
        <w:rPr>
          <w:rFonts w:eastAsia="Times New Roman" w:cs="Times New Roman"/>
          <w:szCs w:val="24"/>
        </w:rPr>
        <w:t>19</w:t>
      </w:r>
      <w:r w:rsidRPr="00E83CF0">
        <w:rPr>
          <w:rFonts w:eastAsia="Times New Roman" w:cs="Times New Roman"/>
          <w:szCs w:val="24"/>
        </w:rPr>
        <w:t xml:space="preserve">49 </w:t>
      </w:r>
      <w:r>
        <w:rPr>
          <w:rFonts w:eastAsia="Times New Roman" w:cs="Times New Roman"/>
          <w:szCs w:val="24"/>
        </w:rPr>
        <w:t xml:space="preserve">–και το Σύμφωνο Βαρσοβίας το 1956- </w:t>
      </w:r>
      <w:r w:rsidRPr="00E83CF0">
        <w:rPr>
          <w:rFonts w:eastAsia="Times New Roman" w:cs="Times New Roman"/>
          <w:szCs w:val="24"/>
        </w:rPr>
        <w:t>για να αντιμετωπίσει τον κομμουνιστικό κίνδυνο και το ανερχόμενο λαϊκό κίνημα σε όλες τις χώρες του κόσμου μετά το</w:t>
      </w:r>
      <w:r>
        <w:rPr>
          <w:rFonts w:eastAsia="Times New Roman" w:cs="Times New Roman"/>
          <w:szCs w:val="24"/>
        </w:rPr>
        <w:t xml:space="preserve">ν Β΄ </w:t>
      </w:r>
      <w:r w:rsidRPr="00E83CF0">
        <w:rPr>
          <w:rFonts w:eastAsia="Times New Roman" w:cs="Times New Roman"/>
          <w:szCs w:val="24"/>
        </w:rPr>
        <w:t>Παγκόσμιο Πόλεμο</w:t>
      </w:r>
      <w:r>
        <w:rPr>
          <w:rFonts w:eastAsia="Times New Roman" w:cs="Times New Roman"/>
          <w:szCs w:val="24"/>
        </w:rPr>
        <w:t>. Έ</w:t>
      </w:r>
      <w:r w:rsidRPr="00E83CF0">
        <w:rPr>
          <w:rFonts w:eastAsia="Times New Roman" w:cs="Times New Roman"/>
          <w:szCs w:val="24"/>
        </w:rPr>
        <w:t xml:space="preserve">χει κάνει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lastRenderedPageBreak/>
        <w:t xml:space="preserve">είκοσι </w:t>
      </w:r>
      <w:r w:rsidRPr="00E83CF0">
        <w:rPr>
          <w:rFonts w:eastAsia="Times New Roman" w:cs="Times New Roman"/>
          <w:szCs w:val="24"/>
        </w:rPr>
        <w:t>επεμβάσεις μέχρι τώρα</w:t>
      </w:r>
      <w:r>
        <w:rPr>
          <w:rFonts w:eastAsia="Times New Roman" w:cs="Times New Roman"/>
          <w:szCs w:val="24"/>
        </w:rPr>
        <w:t>.</w:t>
      </w:r>
      <w:r w:rsidRPr="00E83CF0">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νεκροί είναι</w:t>
      </w:r>
      <w:r w:rsidRPr="00E83CF0">
        <w:rPr>
          <w:rFonts w:eastAsia="Times New Roman" w:cs="Times New Roman"/>
          <w:szCs w:val="24"/>
        </w:rPr>
        <w:t xml:space="preserve"> δεκάδες εκατομμύρια</w:t>
      </w:r>
      <w:r>
        <w:rPr>
          <w:rFonts w:eastAsia="Times New Roman" w:cs="Times New Roman"/>
          <w:szCs w:val="24"/>
        </w:rPr>
        <w:t>.</w:t>
      </w:r>
      <w:r w:rsidRPr="00E83CF0">
        <w:rPr>
          <w:rFonts w:eastAsia="Times New Roman" w:cs="Times New Roman"/>
          <w:szCs w:val="24"/>
        </w:rPr>
        <w:t xml:space="preserve"> </w:t>
      </w:r>
      <w:r>
        <w:rPr>
          <w:rFonts w:eastAsia="Times New Roman" w:cs="Times New Roman"/>
          <w:szCs w:val="24"/>
        </w:rPr>
        <w:t xml:space="preserve">Οι </w:t>
      </w:r>
      <w:r w:rsidRPr="00E83CF0">
        <w:rPr>
          <w:rFonts w:eastAsia="Times New Roman" w:cs="Times New Roman"/>
          <w:szCs w:val="24"/>
        </w:rPr>
        <w:t>καταστροφές</w:t>
      </w:r>
      <w:r>
        <w:rPr>
          <w:rFonts w:eastAsia="Times New Roman" w:cs="Times New Roman"/>
          <w:szCs w:val="24"/>
        </w:rPr>
        <w:t xml:space="preserve"> είναι</w:t>
      </w:r>
      <w:r w:rsidRPr="00E83CF0">
        <w:rPr>
          <w:rFonts w:eastAsia="Times New Roman" w:cs="Times New Roman"/>
          <w:szCs w:val="24"/>
        </w:rPr>
        <w:t xml:space="preserve"> τεράστιες σε ολόκληρη την ανθρωπότητα</w:t>
      </w:r>
      <w:r>
        <w:rPr>
          <w:rFonts w:eastAsia="Times New Roman" w:cs="Times New Roman"/>
          <w:szCs w:val="24"/>
        </w:rPr>
        <w:t xml:space="preserve">. Διακόσιοι εξήντα στρατηγοί των </w:t>
      </w:r>
      <w:r>
        <w:rPr>
          <w:rFonts w:eastAsia="Times New Roman" w:cs="Times New Roman"/>
          <w:szCs w:val="24"/>
        </w:rPr>
        <w:t>ν</w:t>
      </w:r>
      <w:r>
        <w:rPr>
          <w:rFonts w:eastAsia="Times New Roman" w:cs="Times New Roman"/>
          <w:szCs w:val="24"/>
        </w:rPr>
        <w:t>αζί υπηρέτησαν στο ΝΑΤΟ. Ο</w:t>
      </w:r>
      <w:r w:rsidRPr="00E83CF0">
        <w:rPr>
          <w:rFonts w:eastAsia="Times New Roman" w:cs="Times New Roman"/>
          <w:szCs w:val="24"/>
        </w:rPr>
        <w:t xml:space="preserve"> αρχηγός του σχεδιασμού του ΝΑΤΟ στη Γερμανία </w:t>
      </w:r>
      <w:r>
        <w:rPr>
          <w:rFonts w:eastAsia="Times New Roman" w:cs="Times New Roman"/>
          <w:szCs w:val="24"/>
        </w:rPr>
        <w:t xml:space="preserve">ήταν στρατηγός των </w:t>
      </w:r>
      <w:r>
        <w:rPr>
          <w:rFonts w:eastAsia="Times New Roman" w:cs="Times New Roman"/>
          <w:szCs w:val="24"/>
          <w:lang w:val="en-US"/>
        </w:rPr>
        <w:t>SS</w:t>
      </w:r>
      <w:r w:rsidRPr="00A96D8C">
        <w:rPr>
          <w:rFonts w:eastAsia="Times New Roman" w:cs="Times New Roman"/>
          <w:szCs w:val="24"/>
        </w:rPr>
        <w:t xml:space="preserve">. </w:t>
      </w:r>
      <w:r>
        <w:rPr>
          <w:rFonts w:eastAsia="Times New Roman" w:cs="Times New Roman"/>
          <w:szCs w:val="24"/>
        </w:rPr>
        <w:t>Αυτό είναι το ΝΑΤΟ και μιλάτε</w:t>
      </w:r>
      <w:r w:rsidRPr="00E83CF0">
        <w:rPr>
          <w:rFonts w:eastAsia="Times New Roman" w:cs="Times New Roman"/>
          <w:szCs w:val="24"/>
        </w:rPr>
        <w:t xml:space="preserve"> </w:t>
      </w:r>
      <w:r>
        <w:rPr>
          <w:rFonts w:eastAsia="Times New Roman" w:cs="Times New Roman"/>
          <w:szCs w:val="24"/>
        </w:rPr>
        <w:t xml:space="preserve">και </w:t>
      </w:r>
      <w:r w:rsidRPr="00E83CF0">
        <w:rPr>
          <w:rFonts w:eastAsia="Times New Roman" w:cs="Times New Roman"/>
          <w:szCs w:val="24"/>
        </w:rPr>
        <w:t>γ</w:t>
      </w:r>
      <w:r w:rsidRPr="00E83CF0">
        <w:rPr>
          <w:rFonts w:eastAsia="Times New Roman" w:cs="Times New Roman"/>
          <w:szCs w:val="24"/>
        </w:rPr>
        <w:t>ια τον κίνδυνο του φασισμού σήμερα</w:t>
      </w:r>
      <w:r>
        <w:rPr>
          <w:rFonts w:eastAsia="Times New Roman" w:cs="Times New Roman"/>
          <w:szCs w:val="24"/>
        </w:rPr>
        <w:t xml:space="preserve">! </w:t>
      </w:r>
    </w:p>
    <w:p w14:paraId="659802A4" w14:textId="77777777" w:rsidR="00665451" w:rsidRDefault="007410E1">
      <w:pPr>
        <w:spacing w:line="600" w:lineRule="auto"/>
        <w:ind w:firstLine="709"/>
        <w:jc w:val="both"/>
        <w:rPr>
          <w:rFonts w:eastAsia="Times New Roman" w:cs="Times New Roman"/>
          <w:szCs w:val="24"/>
        </w:rPr>
      </w:pPr>
      <w:r>
        <w:rPr>
          <w:rFonts w:eastAsia="Times New Roman" w:cs="Times New Roman"/>
          <w:szCs w:val="24"/>
        </w:rPr>
        <w:t xml:space="preserve">Τι άλλο έκανε το ΝΑΤΟ, λοιπόν; Αντί να διαλυθεί, όπως λέγατε </w:t>
      </w:r>
      <w:r>
        <w:rPr>
          <w:rFonts w:eastAsia="Times New Roman" w:cs="Times New Roman"/>
          <w:szCs w:val="24"/>
        </w:rPr>
        <w:t>-</w:t>
      </w:r>
      <w:r>
        <w:rPr>
          <w:rFonts w:eastAsia="Times New Roman" w:cs="Times New Roman"/>
          <w:szCs w:val="24"/>
        </w:rPr>
        <w:t>γιατί υπήρχε το Σύμφωνο της Βαρσοβίας, το οποίο δυστυχώς διαλύθηκε και το</w:t>
      </w:r>
      <w:r w:rsidRPr="00E83CF0">
        <w:rPr>
          <w:rFonts w:eastAsia="Times New Roman" w:cs="Times New Roman"/>
          <w:szCs w:val="24"/>
        </w:rPr>
        <w:t xml:space="preserve"> πληρώνει η ανθρωπότητα</w:t>
      </w:r>
      <w:r>
        <w:rPr>
          <w:rFonts w:eastAsia="Times New Roman" w:cs="Times New Roman"/>
          <w:szCs w:val="24"/>
        </w:rPr>
        <w:t>- επέκτεινε τη δράση του παντού, έξω από κάθε όριο, και ταυτό</w:t>
      </w:r>
      <w:r>
        <w:rPr>
          <w:rFonts w:eastAsia="Times New Roman" w:cs="Times New Roman"/>
          <w:szCs w:val="24"/>
        </w:rPr>
        <w:t>χρονα διεξήγαγε τον πρώτο πόλεμο μέσα στην Ευρώπη. Διέλυσε τη</w:t>
      </w:r>
      <w:r>
        <w:rPr>
          <w:rFonts w:eastAsia="Times New Roman" w:cs="Times New Roman"/>
          <w:szCs w:val="24"/>
        </w:rPr>
        <w:t xml:space="preserve"> </w:t>
      </w:r>
      <w:r>
        <w:rPr>
          <w:rFonts w:eastAsia="Times New Roman" w:cs="Times New Roman"/>
          <w:szCs w:val="24"/>
        </w:rPr>
        <w:t>Γιουγκοσλαβία.</w:t>
      </w:r>
      <w:r>
        <w:rPr>
          <w:rFonts w:eastAsia="Times New Roman" w:cs="Times New Roman"/>
          <w:szCs w:val="24"/>
        </w:rPr>
        <w:t xml:space="preserve"> </w:t>
      </w:r>
      <w:r>
        <w:rPr>
          <w:rFonts w:eastAsia="Times New Roman" w:cs="Times New Roman"/>
          <w:szCs w:val="24"/>
        </w:rPr>
        <w:t xml:space="preserve">Έριξε μέχρι βόμβες στείρωσης. Χρησιμοποίησε </w:t>
      </w:r>
      <w:proofErr w:type="spellStart"/>
      <w:r>
        <w:rPr>
          <w:rFonts w:eastAsia="Times New Roman" w:cs="Times New Roman"/>
          <w:szCs w:val="24"/>
        </w:rPr>
        <w:t>απεμπλουτισμένο</w:t>
      </w:r>
      <w:proofErr w:type="spellEnd"/>
      <w:r>
        <w:rPr>
          <w:rFonts w:eastAsia="Times New Roman" w:cs="Times New Roman"/>
          <w:szCs w:val="24"/>
        </w:rPr>
        <w:t xml:space="preserve"> ουράνιο. Βαρβαρότητα, ακόμα και τη μαιευτική κλινική βομβάρδισε, σχολεία, τα πάντα. Σε αυτό πιστεύετε. Μπράβο σας! Αυτό</w:t>
      </w:r>
      <w:r>
        <w:rPr>
          <w:rFonts w:eastAsia="Times New Roman" w:cs="Times New Roman"/>
          <w:szCs w:val="24"/>
        </w:rPr>
        <w:t xml:space="preserve"> το ΝΑΤΟ λέτε ότι υπερασπίζεται τα εθνικά συμφέροντα και είναι ένα καλό σύμφωνο. Αυτό που συνεχίζει να ματώνει του λαούς ακόμα.</w:t>
      </w:r>
    </w:p>
    <w:p w14:paraId="659802A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Ποιο αμυντικό αλήθεια; Είναι αμυντικό το ΝΑΤΟ; Και τι γυρεύει να έχει έξι χιλιάδες μίλια όρια δράσης; Ποιος είναι ο αντίπαλος; Σ</w:t>
      </w:r>
      <w:r>
        <w:rPr>
          <w:rFonts w:eastAsia="Times New Roman" w:cs="Times New Roman"/>
          <w:szCs w:val="24"/>
        </w:rPr>
        <w:t>ήμερα είναι η Ρωσία, λέει, και το λέει καθαρά. Και δεν φτάνει μόνο αυτό -για την Κυβέρνηση τα λέω αυτά- υπάρχει απόφαση που δεν υπογράψατε και εσείς και οι προηγούμενοι;</w:t>
      </w:r>
    </w:p>
    <w:p w14:paraId="659802A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Τι έχετε να πείτε στον κόσμο; Ότι συμφωνήσατε στην αποχώρηση του ΝΑΤΟ από το πρώτο πυρ</w:t>
      </w:r>
      <w:r>
        <w:rPr>
          <w:rFonts w:eastAsia="Times New Roman" w:cs="Times New Roman"/>
          <w:szCs w:val="24"/>
        </w:rPr>
        <w:t xml:space="preserve">ηνικό χτύπημα, δηλαδή ότι θα χτυπήσει πρώτο με πυρηνικά; Και έχει τη φαρδιά υπογραφή του Υπουργού και της Κυβέρνησης. Τι θα πείτε στον κόσμο αύριο σε ένα πυρηνικό ολοκαύτωμα; </w:t>
      </w:r>
    </w:p>
    <w:p w14:paraId="659802A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Δεν υπογράψατε και δεν συμφωνείτε με την αποχώρηση από τη συμφωνία για τους πυρα</w:t>
      </w:r>
      <w:r>
        <w:rPr>
          <w:rFonts w:eastAsia="Times New Roman" w:cs="Times New Roman"/>
          <w:szCs w:val="24"/>
        </w:rPr>
        <w:t>ύλους μέσου βεληνεκούς; Τι θα πείτε αύριο; Και απαντάει η Ρωσία ότι είναι στόχος όλες οι χώρες οι οποίες αποχωρούν</w:t>
      </w:r>
      <w:r>
        <w:rPr>
          <w:rFonts w:eastAsia="Times New Roman" w:cs="Times New Roman"/>
          <w:szCs w:val="24"/>
        </w:rPr>
        <w:t>,</w:t>
      </w:r>
      <w:r>
        <w:rPr>
          <w:rFonts w:eastAsia="Times New Roman" w:cs="Times New Roman"/>
          <w:szCs w:val="24"/>
        </w:rPr>
        <w:t xml:space="preserve"> μαζί και η Ελλάδα. Τι θα πείτε αύριο στον κόσμο; Ή νομίζετε ότι θα είναι ειρηνικός; Το ξέρετε πολύ καλά.</w:t>
      </w:r>
    </w:p>
    <w:p w14:paraId="659802A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Εθνικά συμφέροντα. Αλήθεια ποια είν</w:t>
      </w:r>
      <w:r>
        <w:rPr>
          <w:rFonts w:eastAsia="Times New Roman" w:cs="Times New Roman"/>
          <w:szCs w:val="24"/>
        </w:rPr>
        <w:t xml:space="preserve">αι η θέση του ΝΑΤΟ, κύριε Υπουργέ και κύριοι της Κυβέρνησης, για τις διεκδικήσεις της Τουρκίας στο Αιγαίο; Πείτε μας, πήρε ποτέ θέση; </w:t>
      </w:r>
      <w:r>
        <w:rPr>
          <w:rFonts w:eastAsia="Times New Roman" w:cs="Times New Roman"/>
          <w:szCs w:val="24"/>
        </w:rPr>
        <w:lastRenderedPageBreak/>
        <w:t xml:space="preserve">«Βρείτε τα», λέει. Δεν έχει χάρτη; Δεν έχει τη Συμφωνία της </w:t>
      </w:r>
      <w:proofErr w:type="spellStart"/>
      <w:r>
        <w:rPr>
          <w:rFonts w:eastAsia="Times New Roman" w:cs="Times New Roman"/>
          <w:szCs w:val="24"/>
        </w:rPr>
        <w:t>Λωζάνης</w:t>
      </w:r>
      <w:proofErr w:type="spellEnd"/>
      <w:r>
        <w:rPr>
          <w:rFonts w:eastAsia="Times New Roman" w:cs="Times New Roman"/>
          <w:szCs w:val="24"/>
        </w:rPr>
        <w:t xml:space="preserve">, που καθορίζονται τα σύνορα; Γιατί δεν βγαίνει να πει </w:t>
      </w:r>
      <w:r>
        <w:rPr>
          <w:rFonts w:eastAsia="Times New Roman" w:cs="Times New Roman"/>
          <w:szCs w:val="24"/>
        </w:rPr>
        <w:t>ότι δεν υπάρχει κα</w:t>
      </w:r>
      <w:r>
        <w:rPr>
          <w:rFonts w:eastAsia="Times New Roman" w:cs="Times New Roman"/>
          <w:szCs w:val="24"/>
        </w:rPr>
        <w:t>μ</w:t>
      </w:r>
      <w:r>
        <w:rPr>
          <w:rFonts w:eastAsia="Times New Roman" w:cs="Times New Roman"/>
          <w:szCs w:val="24"/>
        </w:rPr>
        <w:t xml:space="preserve">μία γκρίζα ζώνη; Γιατί; Και μας λέτε για εθνικά συμφέροντα; </w:t>
      </w:r>
    </w:p>
    <w:p w14:paraId="659802A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Να πούμε για την Κύπρο; Να πούμε για τη χούντα; Ποια εθνικά συμφέροντα; Είναι τα συμφέροντα αυτών που υπερασπίζονται το ΝΑΤΟ, δηλαδή του μεγάλου κεφαλαίου, που είναι βαμμένο στ</w:t>
      </w:r>
      <w:r>
        <w:rPr>
          <w:rFonts w:eastAsia="Times New Roman" w:cs="Times New Roman"/>
          <w:szCs w:val="24"/>
        </w:rPr>
        <w:t>ο αίμα και δεν το ενδιαφέρει ούτε σύνορα ούτε τίποτα άλλο. Αυτά προστατεύει το ΝΑΤΟ και ορκίζεστε σε αυτό.</w:t>
      </w:r>
    </w:p>
    <w:p w14:paraId="659802A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αλήθεια, ποια εθνικά συμφέροντα υπηρετούνται με τη συμμετοχή της Ελλάδας στην άσκηση στη Νορβηγία; Τι θέλαμε στη Νορβηγία; Μήπως για συνεκπαίδευ</w:t>
      </w:r>
      <w:r>
        <w:rPr>
          <w:rFonts w:eastAsia="Times New Roman" w:cs="Times New Roman"/>
          <w:szCs w:val="24"/>
        </w:rPr>
        <w:t xml:space="preserve">ση; Όχι, συμμετέχουμε στον στρατηγικό σχεδιασμό του ΝΑΤΟ, στην περικύκλωση της Ρωσίας με τα πιο μεγάλα γυμνάσια που έχουν γίνει στην ιστορία του. Τι γυρεύει στα γυμνάσια για τη Μαύρη Θάλασσα και την περιοχή; Είναι για να προστατεύσουμε τα σύνορά μας; Πόσα </w:t>
      </w:r>
      <w:r>
        <w:rPr>
          <w:rFonts w:eastAsia="Times New Roman" w:cs="Times New Roman"/>
          <w:szCs w:val="24"/>
        </w:rPr>
        <w:t>εκατομμύρια δίνει ο ελληνικός λαός γι</w:t>
      </w:r>
      <w:r>
        <w:rPr>
          <w:rFonts w:eastAsia="Times New Roman" w:cs="Times New Roman"/>
          <w:szCs w:val="24"/>
        </w:rPr>
        <w:t>’</w:t>
      </w:r>
      <w:r>
        <w:rPr>
          <w:rFonts w:eastAsia="Times New Roman" w:cs="Times New Roman"/>
          <w:szCs w:val="24"/>
        </w:rPr>
        <w:t xml:space="preserve"> αυτές τις ασκήσεις και για τους νατοϊκούς εξοπλισμούς; </w:t>
      </w:r>
    </w:p>
    <w:p w14:paraId="659802A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Για να δούμε, λοιπόν, για τη συμφωνία τώρα.</w:t>
      </w:r>
    </w:p>
    <w:p w14:paraId="659802A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Αλήθεια, ρωτάω: Μα, καλά τόσο γενναιόδωρη είναι η </w:t>
      </w:r>
      <w:r>
        <w:rPr>
          <w:rFonts w:eastAsia="Times New Roman" w:cs="Times New Roman"/>
          <w:szCs w:val="24"/>
        </w:rPr>
        <w:t>«</w:t>
      </w:r>
      <w:r>
        <w:rPr>
          <w:rFonts w:eastAsia="Times New Roman" w:cs="Times New Roman"/>
          <w:szCs w:val="24"/>
          <w:lang w:val="en-US"/>
        </w:rPr>
        <w:t>LOCKHEED</w:t>
      </w:r>
      <w:r w:rsidRPr="00C51ABE">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η οποία έχει πει επίσημα σε συνέντευξη Τύπου ότι</w:t>
      </w:r>
      <w:r>
        <w:rPr>
          <w:rFonts w:eastAsia="Times New Roman" w:cs="Times New Roman"/>
          <w:szCs w:val="24"/>
        </w:rPr>
        <w:t xml:space="preserve"> πλήρωσε, εξαγόρασε, εβδομήντα πέντε κυβερνήσεις μελών του ΟΗΕ για να πουλήσει τα οπλικά της συστήματα; Πώς δίνει 230 εκατομμύρια στην Ελλάδα; Για ποιον λόγο;</w:t>
      </w:r>
    </w:p>
    <w:p w14:paraId="659802A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Δύο λόγοι θα υπάρχουν. Ή κερδίζει ή υπηρετούνται και άλλα στρατηγικά συμφέροντα ή και τα δύο μαζί</w:t>
      </w:r>
      <w:r>
        <w:rPr>
          <w:rFonts w:eastAsia="Times New Roman" w:cs="Times New Roman"/>
          <w:szCs w:val="24"/>
        </w:rPr>
        <w:t xml:space="preserve">. Ο κ. Βενιζέλος το είπε το ένα και είναι σωστό. Το δεύτερο δεν είπε. </w:t>
      </w:r>
    </w:p>
    <w:p w14:paraId="659802A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Τι λέμε, λοιπόν, εμείς; Ότι πέρα από τα υπόλοιπα και τη συζήτηση που γίνεται, που είπε και η Λιάνα Κανέλλη, θέλει επισκευαστική βάση στην περιοχή. Αυτό θέλουν οι Αμερικάνοι. Θέλουν επισ</w:t>
      </w:r>
      <w:r>
        <w:rPr>
          <w:rFonts w:eastAsia="Times New Roman" w:cs="Times New Roman"/>
          <w:szCs w:val="24"/>
        </w:rPr>
        <w:t xml:space="preserve">κευαστική βάση. </w:t>
      </w:r>
    </w:p>
    <w:p w14:paraId="659802A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επειδή διαβάζουμε και εμείς, για να δούμε τι Ελλάδα είναι αυτή εδώ. Ελικόπτερα αμερικάνικα στην Αλεξανδρούπολη και </w:t>
      </w:r>
      <w:proofErr w:type="spellStart"/>
      <w:r>
        <w:rPr>
          <w:rFonts w:eastAsia="Times New Roman" w:cs="Times New Roman"/>
          <w:szCs w:val="24"/>
        </w:rPr>
        <w:t>Στεφανοβίκειο</w:t>
      </w:r>
      <w:proofErr w:type="spellEnd"/>
      <w:r>
        <w:rPr>
          <w:rFonts w:eastAsia="Times New Roman" w:cs="Times New Roman"/>
          <w:szCs w:val="24"/>
        </w:rPr>
        <w:t xml:space="preserve">, ναι ή όχι; Υπηρετούν τα εθνικά συμφέροντα; Όχι. Ναυπηγείο Σύρου και </w:t>
      </w:r>
      <w:r>
        <w:rPr>
          <w:rFonts w:eastAsia="Times New Roman" w:cs="Times New Roman"/>
          <w:szCs w:val="24"/>
        </w:rPr>
        <w:t>ν</w:t>
      </w:r>
      <w:r>
        <w:rPr>
          <w:rFonts w:eastAsia="Times New Roman" w:cs="Times New Roman"/>
          <w:szCs w:val="24"/>
        </w:rPr>
        <w:t xml:space="preserve">αυπηγεία Ελευσίνας και Σούδα </w:t>
      </w:r>
      <w:r>
        <w:rPr>
          <w:rFonts w:eastAsia="Times New Roman" w:cs="Times New Roman"/>
          <w:szCs w:val="24"/>
        </w:rPr>
        <w:t>βέ</w:t>
      </w:r>
      <w:r>
        <w:rPr>
          <w:rFonts w:eastAsia="Times New Roman" w:cs="Times New Roman"/>
          <w:szCs w:val="24"/>
        </w:rPr>
        <w:lastRenderedPageBreak/>
        <w:t>βαια. Σας λέει τίποτα; Επισκευή και συντήρηση των αμερικάνικων πλοίων που θα επιχειρούν σε ολόκληρη την περιοχή και ταυτόχρονα, βέβαια, και διασκέδαση των δολοφόνων στην περιοχή.</w:t>
      </w:r>
    </w:p>
    <w:p w14:paraId="659802B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lang w:val="en-US"/>
        </w:rPr>
        <w:t>drones</w:t>
      </w:r>
      <w:r>
        <w:rPr>
          <w:rFonts w:eastAsia="Times New Roman" w:cs="Times New Roman"/>
          <w:szCs w:val="24"/>
        </w:rPr>
        <w:t xml:space="preserve"> στη Λάρισα. Και ρωτάμε, κύριε Υπουργέ, με ποιο δικαίωμα δώσατε αυτή τη βάση; Φέρατε συμφωνία στη Βουλή; Έγινε συζήτηση στον ελληνικό λαό; Με αυτές τις καινούρ</w:t>
      </w:r>
      <w:r>
        <w:rPr>
          <w:rFonts w:eastAsia="Times New Roman" w:cs="Times New Roman"/>
          <w:szCs w:val="24"/>
        </w:rPr>
        <w:t>γ</w:t>
      </w:r>
      <w:r>
        <w:rPr>
          <w:rFonts w:eastAsia="Times New Roman" w:cs="Times New Roman"/>
          <w:szCs w:val="24"/>
        </w:rPr>
        <w:t>ιες βάσεις που δίνετε ακόμα και αυτό το φύλλο συκής δεν το κρατάτε. Επειδή αποφασίζετε εσείς, δί</w:t>
      </w:r>
      <w:r>
        <w:rPr>
          <w:rFonts w:eastAsia="Times New Roman" w:cs="Times New Roman"/>
          <w:szCs w:val="24"/>
        </w:rPr>
        <w:t xml:space="preserve">νετε στο κέντρο της Ελλάδα βάση </w:t>
      </w:r>
      <w:r>
        <w:rPr>
          <w:rFonts w:eastAsia="Times New Roman" w:cs="Times New Roman"/>
          <w:szCs w:val="24"/>
          <w:lang w:val="en-US"/>
        </w:rPr>
        <w:t>drones</w:t>
      </w:r>
      <w:r>
        <w:rPr>
          <w:rFonts w:eastAsia="Times New Roman" w:cs="Times New Roman"/>
          <w:szCs w:val="24"/>
        </w:rPr>
        <w:t xml:space="preserve">; </w:t>
      </w:r>
    </w:p>
    <w:p w14:paraId="659802B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Ρωτήστε τους στρατιωτικούς να σας πούνε, που δεν έχουν κα</w:t>
      </w:r>
      <w:r>
        <w:rPr>
          <w:rFonts w:eastAsia="Times New Roman" w:cs="Times New Roman"/>
          <w:szCs w:val="24"/>
        </w:rPr>
        <w:t>μ</w:t>
      </w:r>
      <w:r>
        <w:rPr>
          <w:rFonts w:eastAsia="Times New Roman" w:cs="Times New Roman"/>
          <w:szCs w:val="24"/>
        </w:rPr>
        <w:t xml:space="preserve">μία σχέση με εμάς, τι σημαίνει </w:t>
      </w:r>
      <w:r>
        <w:rPr>
          <w:rFonts w:eastAsia="Times New Roman" w:cs="Times New Roman"/>
          <w:szCs w:val="24"/>
          <w:lang w:val="en-US"/>
        </w:rPr>
        <w:t>drones</w:t>
      </w:r>
      <w:r>
        <w:rPr>
          <w:rFonts w:eastAsia="Times New Roman" w:cs="Times New Roman"/>
          <w:szCs w:val="24"/>
        </w:rPr>
        <w:t xml:space="preserve"> στο κέντρο της Ελλάδας. Ότι οποιαδήποτε ώρα μπορεί να σου εξουδετερώσει τα πάντα. Ναι ή όχι; </w:t>
      </w:r>
    </w:p>
    <w:p w14:paraId="659802B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 τα δώσατε και παινεύε</w:t>
      </w:r>
      <w:r>
        <w:rPr>
          <w:rFonts w:eastAsia="Times New Roman" w:cs="Times New Roman"/>
          <w:szCs w:val="24"/>
        </w:rPr>
        <w:t>στε κιόλας. Ποια εθνική ασφάλεια</w:t>
      </w:r>
      <w:r w:rsidRPr="00827625">
        <w:rPr>
          <w:rFonts w:eastAsia="Times New Roman" w:cs="Times New Roman"/>
          <w:szCs w:val="24"/>
        </w:rPr>
        <w:t>,</w:t>
      </w:r>
      <w:r>
        <w:rPr>
          <w:rFonts w:eastAsia="Times New Roman" w:cs="Times New Roman"/>
          <w:szCs w:val="24"/>
        </w:rPr>
        <w:t xml:space="preserve"> λοιπόν</w:t>
      </w:r>
      <w:r w:rsidRPr="00827625">
        <w:rPr>
          <w:rFonts w:eastAsia="Times New Roman" w:cs="Times New Roman"/>
          <w:szCs w:val="24"/>
        </w:rPr>
        <w:t>,</w:t>
      </w:r>
      <w:r>
        <w:rPr>
          <w:rFonts w:eastAsia="Times New Roman" w:cs="Times New Roman"/>
          <w:szCs w:val="24"/>
        </w:rPr>
        <w:t xml:space="preserve"> εξυπηρετείτε; Μια Ελλάδα, απέραντη αμερικανική βάση. Αυτό ακριβώς κάνετε. </w:t>
      </w:r>
    </w:p>
    <w:p w14:paraId="659802B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Επομένως, για να τελειώσουμε και με την ΕΑΒ, αυτή είναι η ουσία που κρύβετε, πέρα από τα επιμέρους που πραγματικά είναι προκλητικά. Ποια πρ</w:t>
      </w:r>
      <w:r>
        <w:rPr>
          <w:rFonts w:eastAsia="Times New Roman" w:cs="Times New Roman"/>
          <w:szCs w:val="24"/>
        </w:rPr>
        <w:t xml:space="preserve">ογράμματα, ποιος θα τα πάρει και θα αποφασίσει λέει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σε ποιους θα δώσει την εργολαβία. Πώς θα γίνει αυτό το πράγμα; Δεν ξέρω. Ισχύει αυτό γενικά; </w:t>
      </w:r>
    </w:p>
    <w:p w14:paraId="659802B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Δεν είναι κρυφό, ο κόσμος το ξέρει!</w:t>
      </w:r>
    </w:p>
    <w:p w14:paraId="659802B5"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Μπορεί</w:t>
      </w:r>
      <w:r w:rsidRPr="00827625">
        <w:rPr>
          <w:rFonts w:eastAsia="Times New Roman" w:cs="Times New Roman"/>
          <w:szCs w:val="24"/>
        </w:rPr>
        <w:t>,</w:t>
      </w:r>
      <w:r>
        <w:rPr>
          <w:rFonts w:eastAsia="Times New Roman" w:cs="Times New Roman"/>
          <w:szCs w:val="24"/>
        </w:rPr>
        <w:t xml:space="preserve"> δηλαδή</w:t>
      </w:r>
      <w:r w:rsidRPr="00827625">
        <w:rPr>
          <w:rFonts w:eastAsia="Times New Roman" w:cs="Times New Roman"/>
          <w:szCs w:val="24"/>
        </w:rPr>
        <w:t>,</w:t>
      </w:r>
      <w:r>
        <w:rPr>
          <w:rFonts w:eastAsia="Times New Roman" w:cs="Times New Roman"/>
          <w:szCs w:val="24"/>
        </w:rPr>
        <w:t xml:space="preserve"> οποια</w:t>
      </w:r>
      <w:r>
        <w:rPr>
          <w:rFonts w:eastAsia="Times New Roman" w:cs="Times New Roman"/>
          <w:szCs w:val="24"/>
        </w:rPr>
        <w:t>δήποτε ξένη εταιρία, ειδικά στον τομέα της άμυνας, να δίνει όπου θέλει τα ονομαζόμενα αντισταθμιστικά οφέλη</w:t>
      </w:r>
      <w:r w:rsidRPr="00827625">
        <w:rPr>
          <w:rFonts w:eastAsia="Times New Roman" w:cs="Times New Roman"/>
          <w:szCs w:val="24"/>
        </w:rPr>
        <w:t>,</w:t>
      </w:r>
      <w:r>
        <w:rPr>
          <w:rFonts w:eastAsia="Times New Roman" w:cs="Times New Roman"/>
          <w:szCs w:val="24"/>
        </w:rPr>
        <w:t xml:space="preserve"> τα οποία έχουν αποδειχθεί όπως και τα όπλα τα μεταχειρισμένα, κύριε Υπουργέ, που το ξέρετε καλά «πάρτε τα τζάμπα» ότι τα πληρώνεις δέκα φορές μετά </w:t>
      </w:r>
      <w:r>
        <w:rPr>
          <w:rFonts w:eastAsia="Times New Roman" w:cs="Times New Roman"/>
          <w:szCs w:val="24"/>
        </w:rPr>
        <w:t>στα ανταλλακτικά. Αυτή είναι η ουσία, δηλαδή τα πληρώνει ο ελληνικός λαός.</w:t>
      </w:r>
    </w:p>
    <w:p w14:paraId="659802B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Επομένως εμείς δεν μπορούμε να συμφωνήσουμε και δεν συμφωνούμε. Καταψηφίζουμε, λοιπόν, και καλούμε τον ελληνικό λαό να κρίνει όλους. Και ο καβγάς που γίνεται εδώ είναι </w:t>
      </w:r>
      <w:r>
        <w:rPr>
          <w:rFonts w:eastAsia="Times New Roman" w:cs="Times New Roman"/>
          <w:szCs w:val="24"/>
        </w:rPr>
        <w:lastRenderedPageBreak/>
        <w:t>εντός, φιλικό</w:t>
      </w:r>
      <w:r>
        <w:rPr>
          <w:rFonts w:eastAsia="Times New Roman" w:cs="Times New Roman"/>
          <w:szCs w:val="24"/>
        </w:rPr>
        <w:t>ς αγώνας, με έπαθλο ποιος θα πάρει την κυβέρνηση και ποιος θα εξυπηρετήσει καλύτερα τα συμφέροντα της ντόπιας αστικής τάξης, αλλά και γενικότερα τα ιμπεριαλιστικά συμφέροντα στην περιοχή</w:t>
      </w:r>
      <w:r>
        <w:rPr>
          <w:rFonts w:eastAsia="Times New Roman" w:cs="Times New Roman"/>
          <w:szCs w:val="24"/>
        </w:rPr>
        <w:t>,</w:t>
      </w:r>
      <w:r>
        <w:rPr>
          <w:rFonts w:eastAsia="Times New Roman" w:cs="Times New Roman"/>
          <w:szCs w:val="24"/>
        </w:rPr>
        <w:t xml:space="preserve"> που είναι πάρα πολύ επικίνδυνα, γιατί φορτίζεται πολύ η κατάσταση με</w:t>
      </w:r>
      <w:r>
        <w:rPr>
          <w:rFonts w:eastAsia="Times New Roman" w:cs="Times New Roman"/>
          <w:szCs w:val="24"/>
        </w:rPr>
        <w:t xml:space="preserve"> τους μεγάλους ανταγωνισμούς και γενικότερα η χώρα μας κινδυνεύει να εμπλακεί. </w:t>
      </w:r>
    </w:p>
    <w:p w14:paraId="659802B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Φυσικά εμείς λέμε ότι δεν πρέπει να σκοτωθεί ο κόσμος, ο φτωχός κι ο εργαζόμενος, για να κερδίσουν αυτοί που κερδίζουν κάθε φορά στον πόλεμο, αλλά να πάει σε μια πορεία αντίστα</w:t>
      </w:r>
      <w:r>
        <w:rPr>
          <w:rFonts w:eastAsia="Times New Roman" w:cs="Times New Roman"/>
          <w:szCs w:val="24"/>
        </w:rPr>
        <w:t xml:space="preserve">σης και ανατροπής ολόκληρου του συστήματος. </w:t>
      </w:r>
    </w:p>
    <w:p w14:paraId="659802B8" w14:textId="77777777" w:rsidR="00665451" w:rsidRDefault="007410E1">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Ο κύριος Υπουργός έχει ζητήσει τον λόγο.</w:t>
      </w:r>
    </w:p>
    <w:p w14:paraId="659802B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Έχετε δίκιο, κύριε </w:t>
      </w:r>
      <w:proofErr w:type="spellStart"/>
      <w:r>
        <w:rPr>
          <w:rFonts w:eastAsia="Times New Roman" w:cs="Times New Roman"/>
          <w:szCs w:val="24"/>
        </w:rPr>
        <w:t>Παφίλη</w:t>
      </w:r>
      <w:proofErr w:type="spellEnd"/>
      <w:r>
        <w:rPr>
          <w:rFonts w:eastAsia="Times New Roman" w:cs="Times New Roman"/>
          <w:szCs w:val="24"/>
        </w:rPr>
        <w:t>, η ΕΑΒ θα γίνει μια μεγάλη επισκε</w:t>
      </w:r>
      <w:r>
        <w:rPr>
          <w:rFonts w:eastAsia="Times New Roman" w:cs="Times New Roman"/>
          <w:szCs w:val="24"/>
        </w:rPr>
        <w:t xml:space="preserve">υαστική βάση που θα καλύπτει όλες τις ανάγκες της Ελλάδος και συμμαχικών χωρών και θα εργαστεί με την υποδομή που θα έχει, για να μπορέσει να αναβαθμίσει τα </w:t>
      </w:r>
      <w:r>
        <w:rPr>
          <w:rFonts w:eastAsia="Times New Roman" w:cs="Times New Roman"/>
          <w:szCs w:val="24"/>
          <w:lang w:val="en-US"/>
        </w:rPr>
        <w:t>F</w:t>
      </w:r>
      <w:r>
        <w:rPr>
          <w:rFonts w:eastAsia="Times New Roman" w:cs="Times New Roman"/>
          <w:szCs w:val="24"/>
        </w:rPr>
        <w:t>-</w:t>
      </w:r>
      <w:r w:rsidRPr="00C472CA">
        <w:rPr>
          <w:rFonts w:eastAsia="Times New Roman" w:cs="Times New Roman"/>
          <w:szCs w:val="24"/>
        </w:rPr>
        <w:t>16</w:t>
      </w:r>
      <w:r>
        <w:rPr>
          <w:rFonts w:eastAsia="Times New Roman" w:cs="Times New Roman"/>
          <w:szCs w:val="24"/>
        </w:rPr>
        <w:t xml:space="preserve"> όλης της περιοχής. </w:t>
      </w:r>
    </w:p>
    <w:p w14:paraId="659802BA"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Να μπορούν να βομβαρδίζουν, δηλαδή, σε όλη την περιοχή.</w:t>
      </w:r>
    </w:p>
    <w:p w14:paraId="659802B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Να δουλέψουν, λοιπόν, εργαζόμενοι.</w:t>
      </w:r>
    </w:p>
    <w:p w14:paraId="659802B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Πράγματι, αυτά τα λεφτά τα χρωστάει η </w:t>
      </w:r>
      <w:r>
        <w:rPr>
          <w:rFonts w:eastAsia="Times New Roman" w:cs="Times New Roman"/>
          <w:szCs w:val="24"/>
        </w:rPr>
        <w:t>«</w:t>
      </w:r>
      <w:r>
        <w:rPr>
          <w:rFonts w:eastAsia="Times New Roman" w:cs="Times New Roman"/>
          <w:szCs w:val="24"/>
          <w:lang w:val="en-US"/>
        </w:rPr>
        <w:t>LOCKHEED</w:t>
      </w:r>
      <w:r w:rsidRPr="00C472CA">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στην Ελλάδα. Τα χρωστάει από τις συμβάσεις όλες που ξεκινούν από το 2000, φτάνουν την αγορά το 2005, τις αλλαγές που έκανε το 2011 το ΠΑΣΟΚ, το 2014 η Νέα Δημοκρατία, όλοι οι Υπουργοί -στις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2011 το ΠΑΣΟΚ, 16</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2014 η Νέα Δημοκρατία- όλοι οι Υπουργοί </w:t>
      </w:r>
      <w:r>
        <w:rPr>
          <w:rFonts w:eastAsia="Times New Roman" w:cs="Times New Roman"/>
          <w:szCs w:val="24"/>
        </w:rPr>
        <w:t xml:space="preserve">έκαναν τροποποιήσεις. </w:t>
      </w:r>
    </w:p>
    <w:p w14:paraId="659802B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Αυτή η μία και κύρια σύμβαση, λοιπόν, καταλήγει στη σούμα και λέει ότι μαζί με την αναβάθμιση το τελικό ποσό που μας οφείλουν σε πραγματικά λεφτά, όχι σε ονομαστική αξία, είναι 230 με 265 εκατομμύρια. Θα διαπραγματευτούμε το πόσο θα </w:t>
      </w:r>
      <w:r>
        <w:rPr>
          <w:rFonts w:eastAsia="Times New Roman" w:cs="Times New Roman"/>
          <w:szCs w:val="24"/>
        </w:rPr>
        <w:t>είναι.</w:t>
      </w:r>
    </w:p>
    <w:p w14:paraId="659802B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Εδώ, λοιπόν, αυτό είναι το ερώτημα για τα λεφτά που</w:t>
      </w:r>
      <w:r w:rsidRPr="00CE4AC6">
        <w:rPr>
          <w:rFonts w:eastAsia="Times New Roman" w:cs="Times New Roman"/>
          <w:szCs w:val="24"/>
        </w:rPr>
        <w:t xml:space="preserve"> </w:t>
      </w:r>
      <w:r>
        <w:rPr>
          <w:rFonts w:eastAsia="Times New Roman" w:cs="Times New Roman"/>
          <w:szCs w:val="24"/>
        </w:rPr>
        <w:t xml:space="preserve">μας χρωστάνε και που ο νόμος Βενιζέλου, που είναι ο σωστός νόμος </w:t>
      </w:r>
      <w:r>
        <w:rPr>
          <w:rFonts w:eastAsia="Times New Roman" w:cs="Times New Roman"/>
          <w:szCs w:val="24"/>
        </w:rPr>
        <w:lastRenderedPageBreak/>
        <w:t>που κατήργησε τα ΑΩ δεν προβλέπει πως αυτά τα λεφτά θα δοθούν. Ο νόμος Βενιζέλου δεν επιτρέπει τη διαπραγμάτευση πριν την κύρια σύμβ</w:t>
      </w:r>
      <w:r>
        <w:rPr>
          <w:rFonts w:eastAsia="Times New Roman" w:cs="Times New Roman"/>
          <w:szCs w:val="24"/>
        </w:rPr>
        <w:t>αση.</w:t>
      </w:r>
    </w:p>
    <w:p w14:paraId="659802B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Τι λέμε, λοιπόν; Έγινε η κύρια σύμβαση. Τώρα πρέπει να νομοθετήσουμε, για να</w:t>
      </w:r>
      <w:r w:rsidRPr="00CE4AC6">
        <w:rPr>
          <w:rFonts w:eastAsia="Times New Roman" w:cs="Times New Roman"/>
          <w:szCs w:val="24"/>
        </w:rPr>
        <w:t xml:space="preserve"> </w:t>
      </w:r>
      <w:r>
        <w:rPr>
          <w:rFonts w:eastAsia="Times New Roman" w:cs="Times New Roman"/>
          <w:szCs w:val="24"/>
        </w:rPr>
        <w:t>μπορέσουμε τα παλιά οφειλόμενα που προκύπτουν από όλη αυτή τη σύμβαση των είκοσι ετών να τα πάρουμε</w:t>
      </w:r>
      <w:r>
        <w:rPr>
          <w:rFonts w:eastAsia="Times New Roman" w:cs="Times New Roman"/>
          <w:szCs w:val="24"/>
        </w:rPr>
        <w:t>,</w:t>
      </w:r>
      <w:r>
        <w:rPr>
          <w:rFonts w:eastAsia="Times New Roman" w:cs="Times New Roman"/>
          <w:szCs w:val="24"/>
        </w:rPr>
        <w:t xml:space="preserve"> να τα πάμε στην ΕΑΒ</w:t>
      </w:r>
      <w:r>
        <w:rPr>
          <w:rFonts w:eastAsia="Times New Roman" w:cs="Times New Roman"/>
          <w:szCs w:val="24"/>
        </w:rPr>
        <w:t>,</w:t>
      </w:r>
      <w:r>
        <w:rPr>
          <w:rFonts w:eastAsia="Times New Roman" w:cs="Times New Roman"/>
          <w:szCs w:val="24"/>
        </w:rPr>
        <w:t xml:space="preserve"> για να δουλέψει η ΕΑΒ και να δουλέψουν και πολλές ιδ</w:t>
      </w:r>
      <w:r>
        <w:rPr>
          <w:rFonts w:eastAsia="Times New Roman" w:cs="Times New Roman"/>
          <w:szCs w:val="24"/>
        </w:rPr>
        <w:t>ιωτικές επιχειρήσεις. Όχι μία και δ</w:t>
      </w:r>
      <w:r>
        <w:rPr>
          <w:rFonts w:eastAsia="Times New Roman" w:cs="Times New Roman"/>
          <w:szCs w:val="24"/>
        </w:rPr>
        <w:t>ύ</w:t>
      </w:r>
      <w:r>
        <w:rPr>
          <w:rFonts w:eastAsia="Times New Roman" w:cs="Times New Roman"/>
          <w:szCs w:val="24"/>
        </w:rPr>
        <w:t>ο, πολλές. Άλλη έχει καλώδια, άλλη έχει βίδες, άλλη έχει ηλεκτρονικά συστήματα και αυτές οι ελληνικές εταιρ</w:t>
      </w:r>
      <w:r>
        <w:rPr>
          <w:rFonts w:eastAsia="Times New Roman" w:cs="Times New Roman"/>
          <w:szCs w:val="24"/>
        </w:rPr>
        <w:t>ε</w:t>
      </w:r>
      <w:r>
        <w:rPr>
          <w:rFonts w:eastAsia="Times New Roman" w:cs="Times New Roman"/>
          <w:szCs w:val="24"/>
        </w:rPr>
        <w:t xml:space="preserve">ίες είναι αυτές που προωθούμε όλοι μας και τις κρατικές και τις ιδιωτικές. </w:t>
      </w:r>
    </w:p>
    <w:p w14:paraId="659802C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Άρα παίρνετε τα</w:t>
      </w:r>
      <w:r>
        <w:rPr>
          <w:rFonts w:eastAsia="Times New Roman" w:cs="Times New Roman"/>
          <w:szCs w:val="24"/>
        </w:rPr>
        <w:t xml:space="preserve"> παλιά αντισταθμιστικά και τα βάζετε εδώ.</w:t>
      </w:r>
    </w:p>
    <w:p w14:paraId="659802C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Όχι, όλα τα αντισταθμιστικά τα οποία προκύπτουν, κύριε Βενιζέλο, από την κύρια σύμβαση του ’16, του 2000, με τις τροποποιήσεις που γίνανε</w:t>
      </w:r>
      <w:r>
        <w:rPr>
          <w:rFonts w:eastAsia="Times New Roman" w:cs="Times New Roman"/>
          <w:szCs w:val="24"/>
        </w:rPr>
        <w:t xml:space="preserve"> μέχρι και σήμερα, έχουν ένα οφειλόμενο από την πλευρά της </w:t>
      </w:r>
      <w:r>
        <w:rPr>
          <w:rFonts w:eastAsia="Times New Roman" w:cs="Times New Roman"/>
          <w:szCs w:val="24"/>
        </w:rPr>
        <w:lastRenderedPageBreak/>
        <w:t>«</w:t>
      </w:r>
      <w:r>
        <w:rPr>
          <w:rFonts w:eastAsia="Times New Roman" w:cs="Times New Roman"/>
          <w:szCs w:val="24"/>
          <w:lang w:val="en-US"/>
        </w:rPr>
        <w:t>LOCKHEED</w:t>
      </w:r>
      <w:r w:rsidRPr="00C472CA">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προς εμάς. Ο νόμος ο δικός σας πολύ σωστά απαγορεύει τα αντισταθμιστικά. Τι πάμε να κάνουμε, λοιπόν, τώρα; Πάμε να βρούμε βάσει της προτάσεως του Νομικού Συμβουλίου του Κράτους. Δ</w:t>
      </w:r>
      <w:r>
        <w:rPr>
          <w:rFonts w:eastAsia="Times New Roman" w:cs="Times New Roman"/>
          <w:szCs w:val="24"/>
        </w:rPr>
        <w:t>εν το κάνουμε μόνοι μας. Μας λέει ότι επειδή ο νόμος Βενιζέλου το απαγορεύει να κάνετε αντισταθμιστικά, μετά την κύρια σύμβαση κάντε μια τροπολογία που θα σας επιτρέψει τα οφειλόμενα να τα πληρώσει η εταιρ</w:t>
      </w:r>
      <w:r>
        <w:rPr>
          <w:rFonts w:eastAsia="Times New Roman" w:cs="Times New Roman"/>
          <w:szCs w:val="24"/>
        </w:rPr>
        <w:t>ε</w:t>
      </w:r>
      <w:r>
        <w:rPr>
          <w:rFonts w:eastAsia="Times New Roman" w:cs="Times New Roman"/>
          <w:szCs w:val="24"/>
        </w:rPr>
        <w:t>ία προς την Ελλάδα.</w:t>
      </w:r>
    </w:p>
    <w:p w14:paraId="659802C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Τα οφειλό</w:t>
      </w:r>
      <w:r>
        <w:rPr>
          <w:rFonts w:eastAsia="Times New Roman" w:cs="Times New Roman"/>
          <w:szCs w:val="24"/>
        </w:rPr>
        <w:t>μενα απ’ όλη τη σύμβαση.</w:t>
      </w:r>
    </w:p>
    <w:p w14:paraId="659802C3" w14:textId="77777777" w:rsidR="00665451" w:rsidRDefault="007410E1">
      <w:pPr>
        <w:spacing w:line="600" w:lineRule="auto"/>
        <w:ind w:firstLine="720"/>
        <w:jc w:val="both"/>
        <w:rPr>
          <w:rFonts w:eastAsia="Times New Roman" w:cs="Times New Roman"/>
          <w:color w:val="000000" w:themeColor="text1"/>
          <w:szCs w:val="24"/>
        </w:rPr>
      </w:pPr>
      <w:r w:rsidRPr="006E178A">
        <w:rPr>
          <w:rFonts w:eastAsia="Times New Roman" w:cs="Times New Roman"/>
          <w:b/>
          <w:color w:val="000000" w:themeColor="text1"/>
          <w:szCs w:val="24"/>
        </w:rPr>
        <w:t>ΠΑΝΟΣ ΚΑΜΜΕΝΟΣ (Υπουργός Εθνικής Άμυνας</w:t>
      </w:r>
      <w:r w:rsidRPr="006E178A">
        <w:rPr>
          <w:rFonts w:eastAsia="Times New Roman" w:cs="Times New Roman"/>
          <w:b/>
          <w:color w:val="000000" w:themeColor="text1"/>
          <w:szCs w:val="24"/>
        </w:rPr>
        <w:t xml:space="preserve"> </w:t>
      </w:r>
      <w:r w:rsidRPr="006E178A">
        <w:rPr>
          <w:rFonts w:eastAsia="Times New Roman" w:cs="Times New Roman"/>
          <w:b/>
          <w:color w:val="000000" w:themeColor="text1"/>
          <w:szCs w:val="24"/>
        </w:rPr>
        <w:t>-</w:t>
      </w:r>
      <w:r w:rsidRPr="006E178A">
        <w:rPr>
          <w:rFonts w:eastAsia="Times New Roman" w:cs="Times New Roman"/>
          <w:b/>
          <w:color w:val="000000" w:themeColor="text1"/>
          <w:szCs w:val="24"/>
        </w:rPr>
        <w:t xml:space="preserve"> </w:t>
      </w:r>
      <w:r w:rsidRPr="006E178A">
        <w:rPr>
          <w:rFonts w:eastAsia="Times New Roman" w:cs="Times New Roman"/>
          <w:b/>
          <w:color w:val="000000" w:themeColor="text1"/>
          <w:szCs w:val="24"/>
        </w:rPr>
        <w:t xml:space="preserve">Πρόεδρος των Ανεξαρτήτων Ελλήνων): </w:t>
      </w:r>
      <w:r w:rsidRPr="006E178A">
        <w:rPr>
          <w:rFonts w:eastAsia="Times New Roman" w:cs="Times New Roman"/>
          <w:color w:val="000000" w:themeColor="text1"/>
          <w:szCs w:val="24"/>
        </w:rPr>
        <w:t>Απ’ όλη τη σύμβαση.</w:t>
      </w:r>
    </w:p>
    <w:p w14:paraId="659802C4" w14:textId="77777777" w:rsidR="00665451" w:rsidRDefault="007410E1">
      <w:pPr>
        <w:spacing w:line="600" w:lineRule="auto"/>
        <w:ind w:firstLine="720"/>
        <w:jc w:val="both"/>
        <w:rPr>
          <w:rFonts w:eastAsia="Times New Roman" w:cs="Times New Roman"/>
          <w:color w:val="000000" w:themeColor="text1"/>
          <w:szCs w:val="24"/>
        </w:rPr>
      </w:pPr>
      <w:r w:rsidRPr="006E178A">
        <w:rPr>
          <w:rFonts w:eastAsia="Times New Roman" w:cs="Times New Roman"/>
          <w:b/>
          <w:color w:val="000000" w:themeColor="text1"/>
          <w:szCs w:val="24"/>
        </w:rPr>
        <w:t xml:space="preserve">ΕΥΑΓΓΕΛΟΣ ΒΕΝΙΖΕΛΟΣ: </w:t>
      </w:r>
      <w:r w:rsidRPr="006E178A">
        <w:rPr>
          <w:rFonts w:eastAsia="Times New Roman" w:cs="Times New Roman"/>
          <w:color w:val="000000" w:themeColor="text1"/>
          <w:szCs w:val="24"/>
        </w:rPr>
        <w:t>Αν μου επιτρέπετε…</w:t>
      </w:r>
    </w:p>
    <w:p w14:paraId="659802C5" w14:textId="77777777" w:rsidR="00665451" w:rsidRDefault="007410E1">
      <w:pPr>
        <w:spacing w:line="600" w:lineRule="auto"/>
        <w:ind w:firstLine="720"/>
        <w:jc w:val="both"/>
        <w:rPr>
          <w:rFonts w:eastAsia="Times New Roman" w:cs="Times New Roman"/>
          <w:color w:val="000000" w:themeColor="text1"/>
          <w:szCs w:val="24"/>
        </w:rPr>
      </w:pPr>
      <w:r w:rsidRPr="006E178A">
        <w:rPr>
          <w:rFonts w:eastAsia="Times New Roman" w:cs="Times New Roman"/>
          <w:b/>
          <w:color w:val="000000" w:themeColor="text1"/>
          <w:szCs w:val="24"/>
        </w:rPr>
        <w:t>ΠΑΝΟΣ ΚΑΜΜΕΝΟΣ (Υπουργός Εθνικής Άμυνας</w:t>
      </w:r>
      <w:r w:rsidRPr="006E178A">
        <w:rPr>
          <w:rFonts w:eastAsia="Times New Roman" w:cs="Times New Roman"/>
          <w:b/>
          <w:color w:val="000000" w:themeColor="text1"/>
          <w:szCs w:val="24"/>
        </w:rPr>
        <w:t xml:space="preserve"> </w:t>
      </w:r>
      <w:r w:rsidRPr="006E178A">
        <w:rPr>
          <w:rFonts w:eastAsia="Times New Roman" w:cs="Times New Roman"/>
          <w:b/>
          <w:color w:val="000000" w:themeColor="text1"/>
          <w:szCs w:val="24"/>
        </w:rPr>
        <w:t>-</w:t>
      </w:r>
      <w:r w:rsidRPr="006E178A">
        <w:rPr>
          <w:rFonts w:eastAsia="Times New Roman" w:cs="Times New Roman"/>
          <w:b/>
          <w:color w:val="000000" w:themeColor="text1"/>
          <w:szCs w:val="24"/>
        </w:rPr>
        <w:t xml:space="preserve"> </w:t>
      </w:r>
      <w:r w:rsidRPr="006E178A">
        <w:rPr>
          <w:rFonts w:eastAsia="Times New Roman" w:cs="Times New Roman"/>
          <w:b/>
          <w:color w:val="000000" w:themeColor="text1"/>
          <w:szCs w:val="24"/>
        </w:rPr>
        <w:t xml:space="preserve">Πρόεδρος των Ανεξαρτήτων Ελλήνων): </w:t>
      </w:r>
      <w:r w:rsidRPr="006E178A">
        <w:rPr>
          <w:rFonts w:eastAsia="Times New Roman" w:cs="Times New Roman"/>
          <w:color w:val="000000" w:themeColor="text1"/>
          <w:szCs w:val="24"/>
        </w:rPr>
        <w:t xml:space="preserve">Παρακαλώ, </w:t>
      </w:r>
      <w:r w:rsidRPr="006E178A">
        <w:rPr>
          <w:rFonts w:eastAsia="Times New Roman" w:cs="Times New Roman"/>
          <w:color w:val="000000" w:themeColor="text1"/>
          <w:szCs w:val="24"/>
        </w:rPr>
        <w:t>παρακαλώ.</w:t>
      </w:r>
    </w:p>
    <w:p w14:paraId="659802C6" w14:textId="77777777" w:rsidR="00665451" w:rsidRDefault="007410E1">
      <w:pPr>
        <w:tabs>
          <w:tab w:val="left" w:pos="6168"/>
        </w:tabs>
        <w:spacing w:line="600" w:lineRule="auto"/>
        <w:ind w:firstLine="720"/>
        <w:jc w:val="both"/>
        <w:rPr>
          <w:rFonts w:eastAsia="Times New Roman" w:cs="Times New Roman"/>
          <w:szCs w:val="24"/>
        </w:rPr>
      </w:pPr>
      <w:r w:rsidRPr="00F354E7">
        <w:rPr>
          <w:rFonts w:eastAsia="Times New Roman" w:cs="Times New Roman"/>
          <w:b/>
          <w:szCs w:val="24"/>
        </w:rPr>
        <w:t xml:space="preserve">ΕΥΑΓΓΕΛΟΣ ΒΕΝΙΖΕΛΟΣ: </w:t>
      </w:r>
      <w:r w:rsidRPr="00F354E7">
        <w:rPr>
          <w:rFonts w:eastAsia="Times New Roman" w:cs="Times New Roman"/>
          <w:szCs w:val="24"/>
        </w:rPr>
        <w:t xml:space="preserve">Τα 230 εκατομμύρια είναι όλα; </w:t>
      </w:r>
    </w:p>
    <w:p w14:paraId="659802C7" w14:textId="77777777" w:rsidR="00665451" w:rsidRDefault="007410E1">
      <w:pPr>
        <w:spacing w:line="600" w:lineRule="auto"/>
        <w:ind w:firstLine="720"/>
        <w:jc w:val="both"/>
        <w:rPr>
          <w:rFonts w:eastAsia="Times New Roman" w:cs="Times New Roman"/>
          <w:szCs w:val="24"/>
        </w:rPr>
      </w:pPr>
      <w:r w:rsidRPr="00F354E7">
        <w:rPr>
          <w:rFonts w:eastAsia="Times New Roman" w:cs="Times New Roman"/>
          <w:b/>
          <w:szCs w:val="24"/>
        </w:rPr>
        <w:lastRenderedPageBreak/>
        <w:t>ΠΑΝΟΣ ΚΑΜΜΕΝΟΣ (Υπουργός Εθνικής Άμυνας</w:t>
      </w:r>
      <w:r w:rsidRPr="00F354E7">
        <w:rPr>
          <w:rFonts w:eastAsia="Times New Roman" w:cs="Times New Roman"/>
          <w:b/>
          <w:szCs w:val="24"/>
        </w:rPr>
        <w:t xml:space="preserve"> </w:t>
      </w:r>
      <w:r w:rsidRPr="00F354E7">
        <w:rPr>
          <w:rFonts w:eastAsia="Times New Roman" w:cs="Times New Roman"/>
          <w:b/>
          <w:szCs w:val="24"/>
        </w:rPr>
        <w:t>-</w:t>
      </w:r>
      <w:r w:rsidRPr="00F354E7">
        <w:rPr>
          <w:rFonts w:eastAsia="Times New Roman" w:cs="Times New Roman"/>
          <w:b/>
          <w:szCs w:val="24"/>
        </w:rPr>
        <w:t xml:space="preserve"> </w:t>
      </w:r>
      <w:r w:rsidRPr="00F354E7">
        <w:rPr>
          <w:rFonts w:eastAsia="Times New Roman" w:cs="Times New Roman"/>
          <w:b/>
          <w:szCs w:val="24"/>
        </w:rPr>
        <w:t>Πρόεδρος των Ανεξ</w:t>
      </w:r>
      <w:r>
        <w:rPr>
          <w:rFonts w:eastAsia="Times New Roman" w:cs="Times New Roman"/>
          <w:b/>
          <w:szCs w:val="24"/>
        </w:rPr>
        <w:t>α</w:t>
      </w:r>
      <w:r w:rsidRPr="00F354E7">
        <w:rPr>
          <w:rFonts w:eastAsia="Times New Roman" w:cs="Times New Roman"/>
          <w:b/>
          <w:szCs w:val="24"/>
        </w:rPr>
        <w:t>ρτ</w:t>
      </w:r>
      <w:r>
        <w:rPr>
          <w:rFonts w:eastAsia="Times New Roman" w:cs="Times New Roman"/>
          <w:b/>
          <w:szCs w:val="24"/>
        </w:rPr>
        <w:t>ή</w:t>
      </w:r>
      <w:r w:rsidRPr="00F354E7">
        <w:rPr>
          <w:rFonts w:eastAsia="Times New Roman" w:cs="Times New Roman"/>
          <w:b/>
          <w:szCs w:val="24"/>
        </w:rPr>
        <w:t xml:space="preserve">των Ελλήνων): </w:t>
      </w:r>
      <w:r w:rsidRPr="00F354E7">
        <w:rPr>
          <w:rFonts w:eastAsia="Times New Roman" w:cs="Times New Roman"/>
          <w:szCs w:val="24"/>
        </w:rPr>
        <w:t xml:space="preserve">Όλα. </w:t>
      </w:r>
    </w:p>
    <w:p w14:paraId="659802C8" w14:textId="77777777" w:rsidR="00665451" w:rsidRDefault="007410E1">
      <w:pPr>
        <w:spacing w:line="600" w:lineRule="auto"/>
        <w:ind w:firstLine="720"/>
        <w:jc w:val="both"/>
        <w:rPr>
          <w:rFonts w:eastAsia="Times New Roman" w:cs="Times New Roman"/>
          <w:szCs w:val="24"/>
        </w:rPr>
      </w:pPr>
      <w:r w:rsidRPr="00F354E7">
        <w:rPr>
          <w:rFonts w:eastAsia="Times New Roman" w:cs="Times New Roman"/>
          <w:b/>
          <w:szCs w:val="24"/>
        </w:rPr>
        <w:t xml:space="preserve">ΕΥΑΓΓΕΛΟΣ ΒΕΝΙΖΕΛΟΣ: </w:t>
      </w:r>
      <w:r w:rsidRPr="00F354E7">
        <w:rPr>
          <w:rFonts w:eastAsia="Times New Roman" w:cs="Times New Roman"/>
          <w:szCs w:val="24"/>
        </w:rPr>
        <w:t xml:space="preserve">Μάλιστα. </w:t>
      </w:r>
    </w:p>
    <w:p w14:paraId="659802C9" w14:textId="77777777" w:rsidR="00665451" w:rsidRDefault="007410E1">
      <w:pPr>
        <w:spacing w:line="600" w:lineRule="auto"/>
        <w:ind w:firstLine="720"/>
        <w:jc w:val="both"/>
        <w:rPr>
          <w:rFonts w:eastAsia="Times New Roman" w:cs="Times New Roman"/>
          <w:szCs w:val="24"/>
        </w:rPr>
      </w:pPr>
      <w:r w:rsidRPr="00F354E7">
        <w:rPr>
          <w:rFonts w:eastAsia="Times New Roman" w:cs="Times New Roman"/>
          <w:szCs w:val="24"/>
        </w:rPr>
        <w:t>Άρα</w:t>
      </w:r>
      <w:r w:rsidRPr="00F354E7">
        <w:rPr>
          <w:rFonts w:eastAsia="Times New Roman" w:cs="Times New Roman"/>
          <w:szCs w:val="24"/>
        </w:rPr>
        <w:t xml:space="preserve"> είχα δίκιο που είπα ότι εκκαθαρίζονται όλες οι εκκρεμότητες των εξοπλιστικών. </w:t>
      </w:r>
    </w:p>
    <w:p w14:paraId="659802CA"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Βεβαίως. </w:t>
      </w:r>
    </w:p>
    <w:p w14:paraId="659802C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Άρα πρόκειται για αντισταθμιστικά. </w:t>
      </w:r>
    </w:p>
    <w:p w14:paraId="659802CC"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w:t>
      </w:r>
      <w:r>
        <w:rPr>
          <w:rFonts w:eastAsia="Times New Roman" w:cs="Times New Roman"/>
          <w:b/>
          <w:szCs w:val="24"/>
        </w:rPr>
        <w:t xml:space="preserve">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sidRPr="00881373">
        <w:rPr>
          <w:rFonts w:eastAsia="Times New Roman" w:cs="Times New Roman"/>
          <w:szCs w:val="24"/>
        </w:rPr>
        <w:t>Πρόκειται περί των παλαιών αντισταθμιστικών</w:t>
      </w:r>
      <w:r>
        <w:rPr>
          <w:rFonts w:eastAsia="Times New Roman" w:cs="Times New Roman"/>
          <w:szCs w:val="24"/>
        </w:rPr>
        <w:t>,</w:t>
      </w:r>
      <w:r w:rsidRPr="00881373">
        <w:rPr>
          <w:rFonts w:eastAsia="Times New Roman" w:cs="Times New Roman"/>
          <w:szCs w:val="24"/>
        </w:rPr>
        <w:t xml:space="preserve"> τα οποία</w:t>
      </w:r>
      <w:r>
        <w:rPr>
          <w:rFonts w:eastAsia="Times New Roman" w:cs="Times New Roman"/>
          <w:szCs w:val="24"/>
        </w:rPr>
        <w:t xml:space="preserve"> βάσει του νόμου του δικού σας</w:t>
      </w:r>
      <w:r w:rsidRPr="00363869">
        <w:rPr>
          <w:rFonts w:eastAsia="Times New Roman" w:cs="Times New Roman"/>
          <w:szCs w:val="24"/>
        </w:rPr>
        <w:t>,</w:t>
      </w:r>
      <w:r>
        <w:rPr>
          <w:rFonts w:eastAsia="Times New Roman" w:cs="Times New Roman"/>
          <w:szCs w:val="24"/>
        </w:rPr>
        <w:t xml:space="preserve"> π</w:t>
      </w:r>
      <w:r w:rsidRPr="00881373">
        <w:rPr>
          <w:rFonts w:eastAsia="Times New Roman" w:cs="Times New Roman"/>
          <w:szCs w:val="24"/>
        </w:rPr>
        <w:t>ολύ σωστά</w:t>
      </w:r>
      <w:r w:rsidRPr="00363869">
        <w:rPr>
          <w:rFonts w:eastAsia="Times New Roman" w:cs="Times New Roman"/>
          <w:szCs w:val="24"/>
        </w:rPr>
        <w:t>,</w:t>
      </w:r>
      <w:r w:rsidRPr="00881373">
        <w:rPr>
          <w:rFonts w:eastAsia="Times New Roman" w:cs="Times New Roman"/>
          <w:szCs w:val="24"/>
        </w:rPr>
        <w:t xml:space="preserve"> δεν μπορεί </w:t>
      </w:r>
      <w:r>
        <w:rPr>
          <w:rFonts w:eastAsia="Times New Roman" w:cs="Times New Roman"/>
          <w:szCs w:val="24"/>
        </w:rPr>
        <w:t>η ΓΔΑΕΕ να τα</w:t>
      </w:r>
      <w:r w:rsidRPr="00881373">
        <w:rPr>
          <w:rFonts w:eastAsia="Times New Roman" w:cs="Times New Roman"/>
          <w:szCs w:val="24"/>
        </w:rPr>
        <w:t xml:space="preserve"> κλείσει</w:t>
      </w:r>
      <w:r>
        <w:rPr>
          <w:rFonts w:eastAsia="Times New Roman" w:cs="Times New Roman"/>
          <w:szCs w:val="24"/>
        </w:rPr>
        <w:t xml:space="preserve"> ως αντισταθμιστικά</w:t>
      </w:r>
      <w:r w:rsidRPr="00881373">
        <w:rPr>
          <w:rFonts w:eastAsia="Times New Roman" w:cs="Times New Roman"/>
          <w:szCs w:val="24"/>
        </w:rPr>
        <w:t xml:space="preserve"> </w:t>
      </w:r>
      <w:r>
        <w:rPr>
          <w:rFonts w:eastAsia="Times New Roman" w:cs="Times New Roman"/>
          <w:szCs w:val="24"/>
        </w:rPr>
        <w:t>και τα</w:t>
      </w:r>
      <w:r w:rsidRPr="00881373">
        <w:rPr>
          <w:rFonts w:eastAsia="Times New Roman" w:cs="Times New Roman"/>
          <w:szCs w:val="24"/>
        </w:rPr>
        <w:t xml:space="preserve"> κλείνουμε ως λογαριασμό των οφειλόμενων</w:t>
      </w:r>
      <w:r>
        <w:rPr>
          <w:rFonts w:eastAsia="Times New Roman" w:cs="Times New Roman"/>
          <w:szCs w:val="24"/>
        </w:rPr>
        <w:t xml:space="preserve"> από την </w:t>
      </w:r>
      <w:r>
        <w:rPr>
          <w:rFonts w:eastAsia="Times New Roman" w:cs="Times New Roman"/>
          <w:szCs w:val="24"/>
        </w:rPr>
        <w:t>«</w:t>
      </w:r>
      <w:r>
        <w:rPr>
          <w:rFonts w:eastAsia="Times New Roman" w:cs="Times New Roman"/>
          <w:szCs w:val="24"/>
          <w:lang w:val="en-US"/>
        </w:rPr>
        <w:t>LOCKHE</w:t>
      </w:r>
      <w:r>
        <w:rPr>
          <w:rFonts w:eastAsia="Times New Roman" w:cs="Times New Roman"/>
          <w:szCs w:val="24"/>
          <w:lang w:val="en-US"/>
        </w:rPr>
        <w:t>ED</w:t>
      </w:r>
      <w:r w:rsidRPr="00881373">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προς την Ελλάδα. </w:t>
      </w:r>
    </w:p>
    <w:p w14:paraId="659802C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Άρα το ήθελε αυτό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διότι απαλλάσσεται από τις πολλές συμβατικές υποχρεώσεις. </w:t>
      </w:r>
    </w:p>
    <w:p w14:paraId="659802CE"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Βεβαίως. </w:t>
      </w:r>
    </w:p>
    <w:p w14:paraId="659802C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Γι’ αυτό </w:t>
      </w:r>
      <w:r>
        <w:rPr>
          <w:rFonts w:eastAsia="Times New Roman" w:cs="Times New Roman"/>
          <w:szCs w:val="24"/>
        </w:rPr>
        <w:t xml:space="preserve">τα λέτε προσφορά. </w:t>
      </w:r>
    </w:p>
    <w:p w14:paraId="659802D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Γι’ αυτό ακριβώς το περνάμε με νόμο, </w:t>
      </w:r>
      <w:r w:rsidRPr="00881373">
        <w:rPr>
          <w:rFonts w:eastAsia="Times New Roman" w:cs="Times New Roman"/>
          <w:szCs w:val="24"/>
        </w:rPr>
        <w:t xml:space="preserve">διότι δεν προβλέπεται </w:t>
      </w:r>
      <w:r>
        <w:rPr>
          <w:rFonts w:eastAsia="Times New Roman" w:cs="Times New Roman"/>
          <w:szCs w:val="24"/>
        </w:rPr>
        <w:t xml:space="preserve">από τον νόμο τον δικό </w:t>
      </w:r>
      <w:r>
        <w:rPr>
          <w:rFonts w:eastAsia="Times New Roman" w:cs="Times New Roman"/>
          <w:szCs w:val="24"/>
        </w:rPr>
        <w:t>σας,</w:t>
      </w:r>
      <w:r>
        <w:rPr>
          <w:rFonts w:eastAsia="Times New Roman" w:cs="Times New Roman"/>
          <w:szCs w:val="24"/>
        </w:rPr>
        <w:t xml:space="preserve"> για να </w:t>
      </w:r>
      <w:r w:rsidRPr="00881373">
        <w:rPr>
          <w:rFonts w:eastAsia="Times New Roman" w:cs="Times New Roman"/>
          <w:szCs w:val="24"/>
        </w:rPr>
        <w:t xml:space="preserve">μπορούμε να </w:t>
      </w:r>
      <w:r>
        <w:rPr>
          <w:rFonts w:eastAsia="Times New Roman" w:cs="Times New Roman"/>
          <w:szCs w:val="24"/>
        </w:rPr>
        <w:t xml:space="preserve">τα </w:t>
      </w:r>
      <w:r w:rsidRPr="00881373">
        <w:rPr>
          <w:rFonts w:eastAsia="Times New Roman" w:cs="Times New Roman"/>
          <w:szCs w:val="24"/>
        </w:rPr>
        <w:t>πάρουμε</w:t>
      </w:r>
      <w:r>
        <w:rPr>
          <w:rFonts w:eastAsia="Times New Roman" w:cs="Times New Roman"/>
          <w:szCs w:val="24"/>
        </w:rPr>
        <w:t>.</w:t>
      </w:r>
      <w:r w:rsidRPr="00881373">
        <w:rPr>
          <w:rFonts w:eastAsia="Times New Roman" w:cs="Times New Roman"/>
          <w:szCs w:val="24"/>
        </w:rPr>
        <w:t xml:space="preserve"> Και σωστά δεν προβλέπεται</w:t>
      </w:r>
      <w:r>
        <w:rPr>
          <w:rFonts w:eastAsia="Times New Roman" w:cs="Times New Roman"/>
          <w:szCs w:val="24"/>
        </w:rPr>
        <w:t>,</w:t>
      </w:r>
      <w:r w:rsidRPr="00881373">
        <w:rPr>
          <w:rFonts w:eastAsia="Times New Roman" w:cs="Times New Roman"/>
          <w:szCs w:val="24"/>
        </w:rPr>
        <w:t xml:space="preserve"> για να μην υπάρχου</w:t>
      </w:r>
      <w:r>
        <w:rPr>
          <w:rFonts w:eastAsia="Times New Roman" w:cs="Times New Roman"/>
          <w:szCs w:val="24"/>
        </w:rPr>
        <w:t>ν οι δυνατότητες να γίνουν άλλα</w:t>
      </w:r>
      <w:r w:rsidRPr="00881373">
        <w:rPr>
          <w:rFonts w:eastAsia="Times New Roman" w:cs="Times New Roman"/>
          <w:szCs w:val="24"/>
        </w:rPr>
        <w:t xml:space="preserve"> </w:t>
      </w:r>
      <w:r>
        <w:rPr>
          <w:rFonts w:eastAsia="Times New Roman" w:cs="Times New Roman"/>
          <w:szCs w:val="24"/>
        </w:rPr>
        <w:t xml:space="preserve">αντισταθμιστικά. Τι να τα κάνουμε; Να πούμε ότι δεν τα θέλουμε και να απεμπολήσουμε 230 </w:t>
      </w:r>
      <w:r w:rsidRPr="00881373">
        <w:rPr>
          <w:rFonts w:eastAsia="Times New Roman" w:cs="Times New Roman"/>
          <w:szCs w:val="24"/>
        </w:rPr>
        <w:t>εκατομμύρια</w:t>
      </w:r>
      <w:r>
        <w:rPr>
          <w:rFonts w:eastAsia="Times New Roman" w:cs="Times New Roman"/>
          <w:szCs w:val="24"/>
        </w:rPr>
        <w:t xml:space="preserve"> ή 260 εκατομμύρια και να κλείσει και η ΕΑΒ; </w:t>
      </w:r>
      <w:r w:rsidRPr="00881373">
        <w:rPr>
          <w:rFonts w:eastAsia="Times New Roman" w:cs="Times New Roman"/>
          <w:szCs w:val="24"/>
        </w:rPr>
        <w:t xml:space="preserve">Αυτό </w:t>
      </w:r>
      <w:r>
        <w:rPr>
          <w:rFonts w:eastAsia="Times New Roman" w:cs="Times New Roman"/>
          <w:szCs w:val="24"/>
        </w:rPr>
        <w:t xml:space="preserve">είναι </w:t>
      </w:r>
      <w:r w:rsidRPr="00881373">
        <w:rPr>
          <w:rFonts w:eastAsia="Times New Roman" w:cs="Times New Roman"/>
          <w:szCs w:val="24"/>
        </w:rPr>
        <w:t>το ερώτημα</w:t>
      </w:r>
      <w:r>
        <w:rPr>
          <w:rFonts w:eastAsia="Times New Roman" w:cs="Times New Roman"/>
          <w:szCs w:val="24"/>
        </w:rPr>
        <w:t>.</w:t>
      </w:r>
    </w:p>
    <w:p w14:paraId="659802D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Εγώ, πράγματι, καταλαβαίνω ότι είναι ο</w:t>
      </w:r>
      <w:r>
        <w:rPr>
          <w:rFonts w:eastAsia="Times New Roman" w:cs="Times New Roman"/>
          <w:szCs w:val="24"/>
        </w:rPr>
        <w:t>ι στιγμές τέτοιες και η</w:t>
      </w:r>
      <w:r w:rsidRPr="00881373">
        <w:rPr>
          <w:rFonts w:eastAsia="Times New Roman" w:cs="Times New Roman"/>
          <w:szCs w:val="24"/>
        </w:rPr>
        <w:t xml:space="preserve"> πολιτική συγκυρία</w:t>
      </w:r>
      <w:r>
        <w:rPr>
          <w:rFonts w:eastAsia="Times New Roman" w:cs="Times New Roman"/>
          <w:szCs w:val="24"/>
        </w:rPr>
        <w:t>, ώστε</w:t>
      </w:r>
      <w:r w:rsidRPr="00881373">
        <w:rPr>
          <w:rFonts w:eastAsia="Times New Roman" w:cs="Times New Roman"/>
          <w:szCs w:val="24"/>
        </w:rPr>
        <w:t xml:space="preserve"> να θέλουμε να κάνουμε διάλογο</w:t>
      </w:r>
      <w:r>
        <w:rPr>
          <w:rFonts w:eastAsia="Times New Roman" w:cs="Times New Roman"/>
          <w:szCs w:val="24"/>
        </w:rPr>
        <w:t>.</w:t>
      </w:r>
      <w:r w:rsidRPr="00881373">
        <w:rPr>
          <w:rFonts w:eastAsia="Times New Roman" w:cs="Times New Roman"/>
          <w:szCs w:val="24"/>
        </w:rPr>
        <w:t xml:space="preserve"> </w:t>
      </w:r>
      <w:r>
        <w:rPr>
          <w:rFonts w:eastAsia="Times New Roman" w:cs="Times New Roman"/>
          <w:szCs w:val="24"/>
        </w:rPr>
        <w:t xml:space="preserve">Κατέθεσε η Νέα Δημοκρατία αίτηση ονομαστικής ψηφοφορίας για τη Δευτέρα. Εγώ το δέχομαι, κύριε Δαβάκη. Ο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ξοπλιστικών είναι εδώ. </w:t>
      </w:r>
      <w:r w:rsidRPr="00881373">
        <w:rPr>
          <w:rFonts w:eastAsia="Times New Roman" w:cs="Times New Roman"/>
          <w:szCs w:val="24"/>
        </w:rPr>
        <w:t>Αν θέλετε</w:t>
      </w:r>
      <w:r>
        <w:rPr>
          <w:rFonts w:eastAsia="Times New Roman" w:cs="Times New Roman"/>
          <w:szCs w:val="24"/>
        </w:rPr>
        <w:t>, κυρίες και κύρι</w:t>
      </w:r>
      <w:r>
        <w:rPr>
          <w:rFonts w:eastAsia="Times New Roman" w:cs="Times New Roman"/>
          <w:szCs w:val="24"/>
        </w:rPr>
        <w:t>οι συνάδελφοι, ελάτε να το συζητήσουμε αύριο ή την Παρασκευή</w:t>
      </w:r>
      <w:r>
        <w:rPr>
          <w:rFonts w:eastAsia="Times New Roman" w:cs="Times New Roman"/>
          <w:szCs w:val="24"/>
        </w:rPr>
        <w:t>,</w:t>
      </w:r>
      <w:r>
        <w:rPr>
          <w:rFonts w:eastAsia="Times New Roman" w:cs="Times New Roman"/>
          <w:szCs w:val="24"/>
        </w:rPr>
        <w:t xml:space="preserve"> να καθίσουμε όλοι μαζί και η ΓΔΑΕΕ. </w:t>
      </w:r>
    </w:p>
    <w:p w14:paraId="659802D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Έπρεπε να έχει προηγηθεί αυτό!</w:t>
      </w:r>
    </w:p>
    <w:p w14:paraId="659802D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Αν θέλετε τώρα τότε τώρα. Αν θ</w:t>
      </w:r>
      <w:r>
        <w:rPr>
          <w:rFonts w:eastAsia="Times New Roman" w:cs="Times New Roman"/>
          <w:szCs w:val="24"/>
        </w:rPr>
        <w:t xml:space="preserve">έλετε, διακόπτουμε. Αν θέλετε να συνεχίσουμε, συνεχίζουμε. Πάμε </w:t>
      </w:r>
      <w:r w:rsidRPr="00881373">
        <w:rPr>
          <w:rFonts w:eastAsia="Times New Roman" w:cs="Times New Roman"/>
          <w:szCs w:val="24"/>
        </w:rPr>
        <w:t>τη Δευτέρα για την ψηφοφορία</w:t>
      </w:r>
      <w:r>
        <w:rPr>
          <w:rFonts w:eastAsia="Times New Roman" w:cs="Times New Roman"/>
          <w:szCs w:val="24"/>
        </w:rPr>
        <w:t>.</w:t>
      </w:r>
      <w:r w:rsidRPr="00881373">
        <w:rPr>
          <w:rFonts w:eastAsia="Times New Roman" w:cs="Times New Roman"/>
          <w:szCs w:val="24"/>
        </w:rPr>
        <w:t xml:space="preserve"> Ελάτε να </w:t>
      </w:r>
      <w:r>
        <w:rPr>
          <w:rFonts w:eastAsia="Times New Roman" w:cs="Times New Roman"/>
          <w:szCs w:val="24"/>
        </w:rPr>
        <w:t xml:space="preserve">κάνουμε </w:t>
      </w:r>
      <w:r w:rsidRPr="00881373">
        <w:rPr>
          <w:rFonts w:eastAsia="Times New Roman" w:cs="Times New Roman"/>
          <w:szCs w:val="24"/>
        </w:rPr>
        <w:t xml:space="preserve">μία </w:t>
      </w:r>
      <w:r>
        <w:rPr>
          <w:rFonts w:eastAsia="Times New Roman" w:cs="Times New Roman"/>
          <w:szCs w:val="24"/>
        </w:rPr>
        <w:t xml:space="preserve">συνεδρίαση </w:t>
      </w:r>
      <w:r w:rsidRPr="00881373">
        <w:rPr>
          <w:rFonts w:eastAsia="Times New Roman" w:cs="Times New Roman"/>
          <w:szCs w:val="24"/>
        </w:rPr>
        <w:t>την Πέμπτη</w:t>
      </w:r>
      <w:r>
        <w:rPr>
          <w:rFonts w:eastAsia="Times New Roman" w:cs="Times New Roman"/>
          <w:szCs w:val="24"/>
        </w:rPr>
        <w:t xml:space="preserve"> ή την</w:t>
      </w:r>
      <w:r w:rsidRPr="00881373">
        <w:rPr>
          <w:rFonts w:eastAsia="Times New Roman" w:cs="Times New Roman"/>
          <w:szCs w:val="24"/>
        </w:rPr>
        <w:t xml:space="preserve"> Παρασκευή</w:t>
      </w:r>
      <w:r>
        <w:rPr>
          <w:rFonts w:eastAsia="Times New Roman" w:cs="Times New Roman"/>
          <w:szCs w:val="24"/>
        </w:rPr>
        <w:t>,</w:t>
      </w:r>
      <w:r w:rsidRPr="00881373">
        <w:rPr>
          <w:rFonts w:eastAsia="Times New Roman" w:cs="Times New Roman"/>
          <w:szCs w:val="24"/>
        </w:rPr>
        <w:t xml:space="preserve"> να ακουστούν όλες οι ερωτήσεις</w:t>
      </w:r>
      <w:r>
        <w:rPr>
          <w:rFonts w:eastAsia="Times New Roman" w:cs="Times New Roman"/>
          <w:szCs w:val="24"/>
        </w:rPr>
        <w:t xml:space="preserve">, να δοθούν όλες οι </w:t>
      </w:r>
      <w:r w:rsidRPr="00881373">
        <w:rPr>
          <w:rFonts w:eastAsia="Times New Roman" w:cs="Times New Roman"/>
          <w:szCs w:val="24"/>
        </w:rPr>
        <w:t>διευκρινίσεις</w:t>
      </w:r>
      <w:r>
        <w:rPr>
          <w:rFonts w:eastAsia="Times New Roman" w:cs="Times New Roman"/>
          <w:szCs w:val="24"/>
        </w:rPr>
        <w:t>.</w:t>
      </w:r>
    </w:p>
    <w:p w14:paraId="659802D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Μην ψάχνετε να βρείτε «δράκο». </w:t>
      </w:r>
      <w:r w:rsidRPr="00881373">
        <w:rPr>
          <w:rFonts w:eastAsia="Times New Roman" w:cs="Times New Roman"/>
          <w:szCs w:val="24"/>
        </w:rPr>
        <w:t>Τα πρά</w:t>
      </w:r>
      <w:r w:rsidRPr="00881373">
        <w:rPr>
          <w:rFonts w:eastAsia="Times New Roman" w:cs="Times New Roman"/>
          <w:szCs w:val="24"/>
        </w:rPr>
        <w:t>γματα εδώ είναι απλά</w:t>
      </w:r>
      <w:r>
        <w:rPr>
          <w:rFonts w:eastAsia="Times New Roman" w:cs="Times New Roman"/>
          <w:szCs w:val="24"/>
        </w:rPr>
        <w:t xml:space="preserve"> και τα έχουν</w:t>
      </w:r>
      <w:r w:rsidRPr="00881373">
        <w:rPr>
          <w:rFonts w:eastAsia="Times New Roman" w:cs="Times New Roman"/>
          <w:szCs w:val="24"/>
        </w:rPr>
        <w:t xml:space="preserve"> διαχειριστεί όλες οι κυβερνήσεις</w:t>
      </w:r>
      <w:r>
        <w:rPr>
          <w:rFonts w:eastAsia="Times New Roman" w:cs="Times New Roman"/>
          <w:szCs w:val="24"/>
        </w:rPr>
        <w:t>.</w:t>
      </w:r>
      <w:r w:rsidRPr="00881373">
        <w:rPr>
          <w:rFonts w:eastAsia="Times New Roman" w:cs="Times New Roman"/>
          <w:szCs w:val="24"/>
        </w:rPr>
        <w:t xml:space="preserve"> Είναι μία </w:t>
      </w:r>
      <w:r>
        <w:rPr>
          <w:rFonts w:eastAsia="Times New Roman" w:cs="Times New Roman"/>
          <w:szCs w:val="24"/>
        </w:rPr>
        <w:t xml:space="preserve">οφειλή της </w:t>
      </w:r>
      <w:r>
        <w:rPr>
          <w:rFonts w:eastAsia="Times New Roman" w:cs="Times New Roman"/>
          <w:szCs w:val="24"/>
        </w:rPr>
        <w:t>«</w:t>
      </w:r>
      <w:r>
        <w:rPr>
          <w:rFonts w:eastAsia="Times New Roman" w:cs="Times New Roman"/>
          <w:szCs w:val="24"/>
          <w:lang w:val="en-US"/>
        </w:rPr>
        <w:t>LOCKHEED</w:t>
      </w:r>
      <w:r w:rsidRPr="00496ACD">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496ACD">
        <w:rPr>
          <w:rFonts w:eastAsia="Times New Roman" w:cs="Times New Roman"/>
          <w:szCs w:val="24"/>
        </w:rPr>
        <w:t xml:space="preserve"> </w:t>
      </w:r>
      <w:r>
        <w:rPr>
          <w:rFonts w:eastAsia="Times New Roman" w:cs="Times New Roman"/>
          <w:szCs w:val="24"/>
        </w:rPr>
        <w:t xml:space="preserve">προς εμάς. Κλείνουμε τώρα την αναβάθμιση. </w:t>
      </w:r>
      <w:r w:rsidRPr="00881373">
        <w:rPr>
          <w:rFonts w:eastAsia="Times New Roman" w:cs="Times New Roman"/>
          <w:szCs w:val="24"/>
        </w:rPr>
        <w:t>Πάμε να κερδίσουμε τα λεφτά αυτά</w:t>
      </w:r>
      <w:r>
        <w:rPr>
          <w:rFonts w:eastAsia="Times New Roman" w:cs="Times New Roman"/>
          <w:szCs w:val="24"/>
        </w:rPr>
        <w:t xml:space="preserve">, αντί να πάνε αριστερά και </w:t>
      </w:r>
      <w:r w:rsidRPr="00881373">
        <w:rPr>
          <w:rFonts w:eastAsia="Times New Roman" w:cs="Times New Roman"/>
          <w:szCs w:val="24"/>
        </w:rPr>
        <w:t>δεξιά</w:t>
      </w:r>
      <w:r>
        <w:rPr>
          <w:rFonts w:eastAsia="Times New Roman" w:cs="Times New Roman"/>
          <w:szCs w:val="24"/>
        </w:rPr>
        <w:t>.</w:t>
      </w:r>
      <w:r w:rsidRPr="00881373">
        <w:rPr>
          <w:rFonts w:eastAsia="Times New Roman" w:cs="Times New Roman"/>
          <w:szCs w:val="24"/>
        </w:rPr>
        <w:t xml:space="preserve"> Σε </w:t>
      </w:r>
      <w:r>
        <w:rPr>
          <w:rFonts w:eastAsia="Times New Roman" w:cs="Times New Roman"/>
          <w:szCs w:val="24"/>
        </w:rPr>
        <w:t xml:space="preserve">εκπαίδευση στην Κορέα πηγαίναν αντισταθμιστικά. Τους </w:t>
      </w:r>
      <w:r w:rsidRPr="00881373">
        <w:rPr>
          <w:rFonts w:eastAsia="Times New Roman" w:cs="Times New Roman"/>
          <w:szCs w:val="24"/>
        </w:rPr>
        <w:t xml:space="preserve">στέλναμε στην Κορέα </w:t>
      </w:r>
      <w:r>
        <w:rPr>
          <w:rFonts w:eastAsia="Times New Roman" w:cs="Times New Roman"/>
          <w:szCs w:val="24"/>
        </w:rPr>
        <w:t xml:space="preserve">να </w:t>
      </w:r>
      <w:r w:rsidRPr="00881373">
        <w:rPr>
          <w:rFonts w:eastAsia="Times New Roman" w:cs="Times New Roman"/>
          <w:szCs w:val="24"/>
        </w:rPr>
        <w:t>τους εκπαιδεύσουμε</w:t>
      </w:r>
      <w:r>
        <w:rPr>
          <w:rFonts w:eastAsia="Times New Roman" w:cs="Times New Roman"/>
          <w:szCs w:val="24"/>
        </w:rPr>
        <w:t>.</w:t>
      </w:r>
      <w:r w:rsidRPr="00881373">
        <w:rPr>
          <w:rFonts w:eastAsia="Times New Roman" w:cs="Times New Roman"/>
          <w:szCs w:val="24"/>
        </w:rPr>
        <w:t xml:space="preserve"> Μην μπερδευόμαστε</w:t>
      </w:r>
      <w:r>
        <w:rPr>
          <w:rFonts w:eastAsia="Times New Roman" w:cs="Times New Roman"/>
          <w:szCs w:val="24"/>
        </w:rPr>
        <w:t>.</w:t>
      </w:r>
      <w:r w:rsidRPr="00881373">
        <w:rPr>
          <w:rFonts w:eastAsia="Times New Roman" w:cs="Times New Roman"/>
          <w:szCs w:val="24"/>
        </w:rPr>
        <w:t xml:space="preserve"> Είπε ο Πρωθυπουργός </w:t>
      </w:r>
      <w:r>
        <w:rPr>
          <w:rFonts w:eastAsia="Times New Roman" w:cs="Times New Roman"/>
          <w:szCs w:val="24"/>
        </w:rPr>
        <w:t xml:space="preserve">να τα βάλουμε εις όφελος της ΕΑΒ. Ερχόμαστε εδώ και λέμε «ποιος είναι ο τρόπος να νομοθετήσουμε και να τα πάρει η ΕΑΒ τα </w:t>
      </w:r>
      <w:r>
        <w:rPr>
          <w:rFonts w:eastAsia="Times New Roman" w:cs="Times New Roman"/>
          <w:szCs w:val="24"/>
        </w:rPr>
        <w:t xml:space="preserve">λεφτά αυτά και κάποιες ελληνικές βιομηχανίες;». Δεν φτιάχνει η ΕΑΒ καλώδιο. Δεν φτιάχνει η ΕΑΒ έλεγχο του ραντάρ. </w:t>
      </w:r>
    </w:p>
    <w:p w14:paraId="659802D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να τα δούμε αναλυτικά, αν θέλετε, στην </w:t>
      </w:r>
      <w:r>
        <w:rPr>
          <w:rFonts w:eastAsia="Times New Roman" w:cs="Times New Roman"/>
          <w:szCs w:val="24"/>
        </w:rPr>
        <w:t>ε</w:t>
      </w:r>
      <w:r w:rsidRPr="00881373">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ξοπλιστικών </w:t>
      </w:r>
      <w:r w:rsidRPr="00881373">
        <w:rPr>
          <w:rFonts w:eastAsia="Times New Roman" w:cs="Times New Roman"/>
          <w:szCs w:val="24"/>
        </w:rPr>
        <w:t>και τη Δευτέρα</w:t>
      </w:r>
      <w:r>
        <w:rPr>
          <w:rFonts w:eastAsia="Times New Roman" w:cs="Times New Roman"/>
          <w:szCs w:val="24"/>
        </w:rPr>
        <w:t>,</w:t>
      </w:r>
      <w:r w:rsidRPr="00881373">
        <w:rPr>
          <w:rFonts w:eastAsia="Times New Roman" w:cs="Times New Roman"/>
          <w:szCs w:val="24"/>
        </w:rPr>
        <w:t xml:space="preserve"> πρώτα ο Θεός</w:t>
      </w:r>
      <w:r>
        <w:rPr>
          <w:rFonts w:eastAsia="Times New Roman" w:cs="Times New Roman"/>
          <w:szCs w:val="24"/>
        </w:rPr>
        <w:t>,</w:t>
      </w:r>
      <w:r w:rsidRPr="00881373">
        <w:rPr>
          <w:rFonts w:eastAsia="Times New Roman" w:cs="Times New Roman"/>
          <w:szCs w:val="24"/>
        </w:rPr>
        <w:t xml:space="preserve"> που έχει κάνει η Νέα Δημοκρατία την </w:t>
      </w:r>
      <w:r>
        <w:rPr>
          <w:rFonts w:eastAsia="Times New Roman" w:cs="Times New Roman"/>
          <w:szCs w:val="24"/>
        </w:rPr>
        <w:t xml:space="preserve">αίτηση της </w:t>
      </w:r>
      <w:r w:rsidRPr="00881373">
        <w:rPr>
          <w:rFonts w:eastAsia="Times New Roman" w:cs="Times New Roman"/>
          <w:szCs w:val="24"/>
        </w:rPr>
        <w:t>ονομαστική</w:t>
      </w:r>
      <w:r>
        <w:rPr>
          <w:rFonts w:eastAsia="Times New Roman" w:cs="Times New Roman"/>
          <w:szCs w:val="24"/>
        </w:rPr>
        <w:t>ς</w:t>
      </w:r>
      <w:r w:rsidRPr="00881373">
        <w:rPr>
          <w:rFonts w:eastAsia="Times New Roman" w:cs="Times New Roman"/>
          <w:szCs w:val="24"/>
        </w:rPr>
        <w:t xml:space="preserve"> ψηφοφορία</w:t>
      </w:r>
      <w:r>
        <w:rPr>
          <w:rFonts w:eastAsia="Times New Roman" w:cs="Times New Roman"/>
          <w:szCs w:val="24"/>
        </w:rPr>
        <w:t>ς</w:t>
      </w:r>
      <w:r w:rsidRPr="00881373">
        <w:rPr>
          <w:rFonts w:eastAsia="Times New Roman" w:cs="Times New Roman"/>
          <w:szCs w:val="24"/>
        </w:rPr>
        <w:t xml:space="preserve"> </w:t>
      </w:r>
      <w:r>
        <w:rPr>
          <w:rFonts w:eastAsia="Times New Roman" w:cs="Times New Roman"/>
          <w:szCs w:val="24"/>
        </w:rPr>
        <w:t xml:space="preserve">να τα ψηφίσουμε. </w:t>
      </w:r>
    </w:p>
    <w:p w14:paraId="659802D6"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Να την αποσύρετε σήμερα και να την </w:t>
      </w:r>
      <w:proofErr w:type="spellStart"/>
      <w:r>
        <w:rPr>
          <w:rFonts w:eastAsia="Times New Roman" w:cs="Times New Roman"/>
          <w:szCs w:val="24"/>
        </w:rPr>
        <w:t>επανακαταθέσετε</w:t>
      </w:r>
      <w:proofErr w:type="spellEnd"/>
      <w:r>
        <w:rPr>
          <w:rFonts w:eastAsia="Times New Roman" w:cs="Times New Roman"/>
          <w:szCs w:val="24"/>
        </w:rPr>
        <w:t xml:space="preserve">. </w:t>
      </w:r>
    </w:p>
    <w:p w14:paraId="659802D7"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Δεν την αποσύρω. Την αφήνω όπως είναι. </w:t>
      </w:r>
    </w:p>
    <w:p w14:paraId="659802D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Εγώ σας λέω ό</w:t>
      </w:r>
      <w:r>
        <w:rPr>
          <w:rFonts w:eastAsia="Times New Roman" w:cs="Times New Roman"/>
          <w:szCs w:val="24"/>
        </w:rPr>
        <w:t>τι δέχομαι την πρόταση ν</w:t>
      </w:r>
      <w:r w:rsidRPr="00881373">
        <w:rPr>
          <w:rFonts w:eastAsia="Times New Roman" w:cs="Times New Roman"/>
          <w:szCs w:val="24"/>
        </w:rPr>
        <w:t xml:space="preserve">α το κουβεντιάσουμε στην </w:t>
      </w:r>
      <w:r>
        <w:rPr>
          <w:rFonts w:eastAsia="Times New Roman" w:cs="Times New Roman"/>
          <w:szCs w:val="24"/>
        </w:rPr>
        <w:t>ε</w:t>
      </w:r>
      <w:r w:rsidRPr="00881373">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w:t>
      </w:r>
      <w:r w:rsidRPr="00881373">
        <w:rPr>
          <w:rFonts w:eastAsia="Times New Roman" w:cs="Times New Roman"/>
          <w:szCs w:val="24"/>
        </w:rPr>
        <w:t xml:space="preserve"> </w:t>
      </w:r>
      <w:r>
        <w:rPr>
          <w:rFonts w:eastAsia="Times New Roman" w:cs="Times New Roman"/>
          <w:szCs w:val="24"/>
        </w:rPr>
        <w:t xml:space="preserve">και μάλιστα διευρυμένα. Αν θέλετε, μπορούμε να το συζητήσουμε και στην Επιτροπή Εξωτερικών και Άμυνας. </w:t>
      </w:r>
      <w:r w:rsidRPr="00881373">
        <w:rPr>
          <w:rFonts w:eastAsia="Times New Roman" w:cs="Times New Roman"/>
          <w:szCs w:val="24"/>
        </w:rPr>
        <w:t xml:space="preserve">Δεν </w:t>
      </w:r>
      <w:r>
        <w:rPr>
          <w:rFonts w:eastAsia="Times New Roman" w:cs="Times New Roman"/>
          <w:szCs w:val="24"/>
        </w:rPr>
        <w:t>έχουμε κανένα</w:t>
      </w:r>
      <w:r w:rsidRPr="00881373">
        <w:rPr>
          <w:rFonts w:eastAsia="Times New Roman" w:cs="Times New Roman"/>
          <w:szCs w:val="24"/>
        </w:rPr>
        <w:t xml:space="preserve"> πρόβλημα</w:t>
      </w:r>
      <w:r>
        <w:rPr>
          <w:rFonts w:eastAsia="Times New Roman" w:cs="Times New Roman"/>
          <w:szCs w:val="24"/>
        </w:rPr>
        <w:t>.</w:t>
      </w:r>
      <w:r w:rsidRPr="00881373">
        <w:rPr>
          <w:rFonts w:eastAsia="Times New Roman" w:cs="Times New Roman"/>
          <w:szCs w:val="24"/>
        </w:rPr>
        <w:t xml:space="preserve"> </w:t>
      </w:r>
    </w:p>
    <w:p w14:paraId="659802D9" w14:textId="77777777" w:rsidR="00665451" w:rsidRDefault="007410E1">
      <w:pPr>
        <w:spacing w:line="600" w:lineRule="auto"/>
        <w:ind w:firstLine="720"/>
        <w:jc w:val="both"/>
        <w:rPr>
          <w:rFonts w:eastAsia="Times New Roman" w:cs="Times New Roman"/>
          <w:szCs w:val="24"/>
        </w:rPr>
      </w:pPr>
      <w:r w:rsidRPr="00881373">
        <w:rPr>
          <w:rFonts w:eastAsia="Times New Roman" w:cs="Times New Roman"/>
          <w:szCs w:val="24"/>
        </w:rPr>
        <w:t>Ελάτε να το συζητήσουμε</w:t>
      </w:r>
      <w:r>
        <w:rPr>
          <w:rFonts w:eastAsia="Times New Roman" w:cs="Times New Roman"/>
          <w:szCs w:val="24"/>
        </w:rPr>
        <w:t xml:space="preserve"> και</w:t>
      </w:r>
      <w:r w:rsidRPr="00881373">
        <w:rPr>
          <w:rFonts w:eastAsia="Times New Roman" w:cs="Times New Roman"/>
          <w:szCs w:val="24"/>
        </w:rPr>
        <w:t xml:space="preserve"> να λυθούν όλες οι απορίες</w:t>
      </w:r>
      <w:r>
        <w:rPr>
          <w:rFonts w:eastAsia="Times New Roman" w:cs="Times New Roman"/>
          <w:szCs w:val="24"/>
        </w:rPr>
        <w:t>.</w:t>
      </w:r>
      <w:r w:rsidRPr="00881373">
        <w:rPr>
          <w:rFonts w:eastAsia="Times New Roman" w:cs="Times New Roman"/>
          <w:szCs w:val="24"/>
        </w:rPr>
        <w:t xml:space="preserve"> Αν οι απορίες αυτές </w:t>
      </w:r>
      <w:r>
        <w:rPr>
          <w:rFonts w:eastAsia="Times New Roman" w:cs="Times New Roman"/>
          <w:szCs w:val="24"/>
        </w:rPr>
        <w:t xml:space="preserve">δεν λυθούν και αποφασίσει το Σώμα να κλείσει η ΕΑΒ και να μην πάρουμε τα 230 εκατομμύρια που ζητούν οι Αμερικάνοι, τότε την κλείνουμε. </w:t>
      </w:r>
    </w:p>
    <w:p w14:paraId="659802D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για να μην υπάρχουν σκιές, δέχομαι είτε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είτε στην Επιτροπή Εξωτερι</w:t>
      </w:r>
      <w:r>
        <w:rPr>
          <w:rFonts w:eastAsia="Times New Roman" w:cs="Times New Roman"/>
          <w:szCs w:val="24"/>
        </w:rPr>
        <w:t xml:space="preserve">κών και Άμυνας, με συμμετοχή όλων των συναδέλφων, να κάνουμε την κουβέντα αυτή και να φέρουμε όλα τα στοιχεία. </w:t>
      </w:r>
    </w:p>
    <w:p w14:paraId="659802DB" w14:textId="77777777" w:rsidR="00665451" w:rsidRDefault="007410E1">
      <w:pPr>
        <w:spacing w:line="600" w:lineRule="auto"/>
        <w:ind w:firstLine="720"/>
        <w:jc w:val="both"/>
        <w:rPr>
          <w:rFonts w:eastAsia="Times New Roman" w:cs="Times New Roman"/>
          <w:szCs w:val="24"/>
        </w:rPr>
      </w:pPr>
      <w:r w:rsidRPr="00881373">
        <w:rPr>
          <w:rFonts w:eastAsia="Times New Roman" w:cs="Times New Roman"/>
          <w:szCs w:val="24"/>
        </w:rPr>
        <w:t>Εδώ τα πράγματα είναι απλά</w:t>
      </w:r>
      <w:r>
        <w:rPr>
          <w:rFonts w:eastAsia="Times New Roman" w:cs="Times New Roman"/>
          <w:szCs w:val="24"/>
        </w:rPr>
        <w:t>.</w:t>
      </w:r>
      <w:r w:rsidRPr="00881373">
        <w:rPr>
          <w:rFonts w:eastAsia="Times New Roman" w:cs="Times New Roman"/>
          <w:szCs w:val="24"/>
        </w:rPr>
        <w:t xml:space="preserve"> Ένα </w:t>
      </w:r>
      <w:r>
        <w:rPr>
          <w:rFonts w:eastAsia="Times New Roman" w:cs="Times New Roman"/>
          <w:szCs w:val="24"/>
        </w:rPr>
        <w:t>και ένα κάνει</w:t>
      </w:r>
      <w:r w:rsidRPr="00881373">
        <w:rPr>
          <w:rFonts w:eastAsia="Times New Roman" w:cs="Times New Roman"/>
          <w:szCs w:val="24"/>
        </w:rPr>
        <w:t xml:space="preserve"> δύο</w:t>
      </w:r>
      <w:r>
        <w:rPr>
          <w:rFonts w:eastAsia="Times New Roman" w:cs="Times New Roman"/>
          <w:szCs w:val="24"/>
        </w:rPr>
        <w:t>.</w:t>
      </w:r>
      <w:r w:rsidRPr="00881373">
        <w:rPr>
          <w:rFonts w:eastAsia="Times New Roman" w:cs="Times New Roman"/>
          <w:szCs w:val="24"/>
        </w:rPr>
        <w:t xml:space="preserve"> Δεν </w:t>
      </w:r>
      <w:r>
        <w:rPr>
          <w:rFonts w:eastAsia="Times New Roman" w:cs="Times New Roman"/>
          <w:szCs w:val="24"/>
        </w:rPr>
        <w:t xml:space="preserve">είναι κάποια </w:t>
      </w:r>
      <w:r w:rsidRPr="00881373">
        <w:rPr>
          <w:rFonts w:eastAsia="Times New Roman" w:cs="Times New Roman"/>
          <w:szCs w:val="24"/>
        </w:rPr>
        <w:t xml:space="preserve">τροπολογία περίεργη και πονηρή </w:t>
      </w:r>
      <w:r>
        <w:rPr>
          <w:rFonts w:eastAsia="Times New Roman" w:cs="Times New Roman"/>
          <w:szCs w:val="24"/>
        </w:rPr>
        <w:t xml:space="preserve">που θέλουμε </w:t>
      </w:r>
      <w:r w:rsidRPr="00881373">
        <w:rPr>
          <w:rFonts w:eastAsia="Times New Roman" w:cs="Times New Roman"/>
          <w:szCs w:val="24"/>
        </w:rPr>
        <w:t>να την περάσουμε</w:t>
      </w:r>
      <w:r>
        <w:rPr>
          <w:rFonts w:eastAsia="Times New Roman" w:cs="Times New Roman"/>
          <w:szCs w:val="24"/>
        </w:rPr>
        <w:t>.</w:t>
      </w:r>
      <w:r w:rsidRPr="00881373">
        <w:rPr>
          <w:rFonts w:eastAsia="Times New Roman" w:cs="Times New Roman"/>
          <w:szCs w:val="24"/>
        </w:rPr>
        <w:t xml:space="preserve"> Πάμε να καθαρίσ</w:t>
      </w:r>
      <w:r w:rsidRPr="00881373">
        <w:rPr>
          <w:rFonts w:eastAsia="Times New Roman" w:cs="Times New Roman"/>
          <w:szCs w:val="24"/>
        </w:rPr>
        <w:t>ουμε ένα</w:t>
      </w:r>
      <w:r>
        <w:rPr>
          <w:rFonts w:eastAsia="Times New Roman" w:cs="Times New Roman"/>
          <w:szCs w:val="24"/>
        </w:rPr>
        <w:t>ν</w:t>
      </w:r>
      <w:r w:rsidRPr="00881373">
        <w:rPr>
          <w:rFonts w:eastAsia="Times New Roman" w:cs="Times New Roman"/>
          <w:szCs w:val="24"/>
        </w:rPr>
        <w:t xml:space="preserve"> λογαριασμό </w:t>
      </w:r>
      <w:r>
        <w:rPr>
          <w:rFonts w:eastAsia="Times New Roman" w:cs="Times New Roman"/>
          <w:szCs w:val="24"/>
        </w:rPr>
        <w:t xml:space="preserve">που </w:t>
      </w:r>
      <w:r w:rsidRPr="00881373">
        <w:rPr>
          <w:rFonts w:eastAsia="Times New Roman" w:cs="Times New Roman"/>
          <w:szCs w:val="24"/>
        </w:rPr>
        <w:t>μας χρωστάνε</w:t>
      </w:r>
      <w:r>
        <w:rPr>
          <w:rFonts w:eastAsia="Times New Roman" w:cs="Times New Roman"/>
          <w:szCs w:val="24"/>
        </w:rPr>
        <w:t>,</w:t>
      </w:r>
      <w:r w:rsidRPr="00881373">
        <w:rPr>
          <w:rFonts w:eastAsia="Times New Roman" w:cs="Times New Roman"/>
          <w:szCs w:val="24"/>
        </w:rPr>
        <w:t xml:space="preserve"> να πάρουμε λεφτά </w:t>
      </w:r>
      <w:r>
        <w:rPr>
          <w:rFonts w:eastAsia="Times New Roman" w:cs="Times New Roman"/>
          <w:szCs w:val="24"/>
        </w:rPr>
        <w:t>-</w:t>
      </w:r>
      <w:r w:rsidRPr="00881373">
        <w:rPr>
          <w:rFonts w:eastAsia="Times New Roman" w:cs="Times New Roman"/>
          <w:szCs w:val="24"/>
        </w:rPr>
        <w:t>δεν θα δώσουμε λεφτά</w:t>
      </w:r>
      <w:r>
        <w:rPr>
          <w:rFonts w:eastAsia="Times New Roman" w:cs="Times New Roman"/>
          <w:szCs w:val="24"/>
        </w:rPr>
        <w:t>-</w:t>
      </w:r>
      <w:r w:rsidRPr="00881373">
        <w:rPr>
          <w:rFonts w:eastAsia="Times New Roman" w:cs="Times New Roman"/>
          <w:szCs w:val="24"/>
        </w:rPr>
        <w:t xml:space="preserve"> και να μη</w:t>
      </w:r>
      <w:r>
        <w:rPr>
          <w:rFonts w:eastAsia="Times New Roman" w:cs="Times New Roman"/>
          <w:szCs w:val="24"/>
        </w:rPr>
        <w:t>ν κλείσει η ΕΑΒ. Αυτή είναι η δουλειά. Αυτό πάμε να κάνουμε. Δεν πάμε να κρύψουμε ούτε τους επιχειρηματίες που είπε ο κ. Γεωργιάδης. Όλες οι ελληνικές επιχειρήσεις θα π</w:t>
      </w:r>
      <w:r>
        <w:rPr>
          <w:rFonts w:eastAsia="Times New Roman" w:cs="Times New Roman"/>
          <w:szCs w:val="24"/>
        </w:rPr>
        <w:t xml:space="preserve">άρουν δουλειά. Όσες </w:t>
      </w:r>
      <w:r w:rsidRPr="00881373">
        <w:rPr>
          <w:rFonts w:eastAsia="Times New Roman" w:cs="Times New Roman"/>
          <w:szCs w:val="24"/>
        </w:rPr>
        <w:t>εμπλέκονται μέχρι τώρα με την</w:t>
      </w:r>
      <w:r>
        <w:rPr>
          <w:rFonts w:eastAsia="Times New Roman" w:cs="Times New Roman"/>
          <w:szCs w:val="24"/>
        </w:rPr>
        <w:t xml:space="preserve"> αμυντική βιομηχανία είτε είναι μικρές είτε είναι μεσαίες είτε είναι μεγάλες, θα πάρουν ένα κομμάτι δουλειάς. Μακάρι να πάρουν και την τεχνογνωσία.</w:t>
      </w:r>
    </w:p>
    <w:p w14:paraId="659802D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Παφίλης</w:t>
      </w:r>
      <w:proofErr w:type="spellEnd"/>
      <w:r>
        <w:rPr>
          <w:rFonts w:eastAsia="Times New Roman" w:cs="Times New Roman"/>
          <w:szCs w:val="24"/>
        </w:rPr>
        <w:t xml:space="preserve"> -ιδεολογικά το λέει ο άνθρωπος- δεν θέλει να γ</w:t>
      </w:r>
      <w:r>
        <w:rPr>
          <w:rFonts w:eastAsia="Times New Roman" w:cs="Times New Roman"/>
          <w:szCs w:val="24"/>
        </w:rPr>
        <w:t xml:space="preserve">ίνει η ΕΑΒ βάση επισκευαστική για όλη τη Μεσόγειο, γιατί έχει και διαφορετική θεωρία. </w:t>
      </w:r>
    </w:p>
    <w:p w14:paraId="659802D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Εμείς τι</w:t>
      </w:r>
      <w:r w:rsidRPr="00881373">
        <w:rPr>
          <w:rFonts w:eastAsia="Times New Roman" w:cs="Times New Roman"/>
          <w:szCs w:val="24"/>
        </w:rPr>
        <w:t xml:space="preserve"> λέμε</w:t>
      </w:r>
      <w:r>
        <w:rPr>
          <w:rFonts w:eastAsia="Times New Roman" w:cs="Times New Roman"/>
          <w:szCs w:val="24"/>
        </w:rPr>
        <w:t xml:space="preserve">; Εμείς λέμε </w:t>
      </w:r>
      <w:r w:rsidRPr="00881373">
        <w:rPr>
          <w:rFonts w:eastAsia="Times New Roman" w:cs="Times New Roman"/>
          <w:szCs w:val="24"/>
        </w:rPr>
        <w:t>να δώσουμε</w:t>
      </w:r>
      <w:r>
        <w:rPr>
          <w:rFonts w:eastAsia="Times New Roman" w:cs="Times New Roman"/>
          <w:szCs w:val="24"/>
        </w:rPr>
        <w:t xml:space="preserve"> δυνατότητα στην ΕΑΒ</w:t>
      </w:r>
      <w:r>
        <w:rPr>
          <w:rFonts w:eastAsia="Times New Roman" w:cs="Times New Roman"/>
          <w:szCs w:val="24"/>
        </w:rPr>
        <w:t>,</w:t>
      </w:r>
      <w:r>
        <w:rPr>
          <w:rFonts w:eastAsia="Times New Roman" w:cs="Times New Roman"/>
          <w:szCs w:val="24"/>
        </w:rPr>
        <w:t xml:space="preserve"> να πάρει και δύο δουλειές απ’ έξω και άλλων αεροσκαφών, ώστε να βάλουμε μπρος και να ξαναδουλέψει η βιομηχανία.</w:t>
      </w:r>
      <w:r>
        <w:rPr>
          <w:rFonts w:eastAsia="Times New Roman" w:cs="Times New Roman"/>
          <w:szCs w:val="24"/>
        </w:rPr>
        <w:t xml:space="preserve"> Αν υπάρχουν σκιές και πιστεύετε ότι υποκρύπτεται κάτι, καταψηφίστε το να μην περάσει και να δώσουμε πίσω τα 260 εκατομμύρια και να κλείσουμε και την ΕΑΒ. </w:t>
      </w:r>
    </w:p>
    <w:p w14:paraId="659802D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Όμως, γ</w:t>
      </w:r>
      <w:r w:rsidRPr="00881373">
        <w:rPr>
          <w:rFonts w:eastAsia="Times New Roman" w:cs="Times New Roman"/>
          <w:szCs w:val="24"/>
        </w:rPr>
        <w:t>ια το όνομα του Θεού</w:t>
      </w:r>
      <w:r>
        <w:rPr>
          <w:rFonts w:eastAsia="Times New Roman" w:cs="Times New Roman"/>
          <w:szCs w:val="24"/>
        </w:rPr>
        <w:t xml:space="preserve">, </w:t>
      </w:r>
      <w:r w:rsidRPr="00881373">
        <w:rPr>
          <w:rFonts w:eastAsia="Times New Roman" w:cs="Times New Roman"/>
          <w:szCs w:val="24"/>
        </w:rPr>
        <w:t>μη χ</w:t>
      </w:r>
      <w:r>
        <w:rPr>
          <w:rFonts w:eastAsia="Times New Roman" w:cs="Times New Roman"/>
          <w:szCs w:val="24"/>
        </w:rPr>
        <w:t>ρησιμοποιείτε μία πολιτική συγκυρία που υπάρχει, π</w:t>
      </w:r>
      <w:r w:rsidRPr="00881373">
        <w:rPr>
          <w:rFonts w:eastAsia="Times New Roman" w:cs="Times New Roman"/>
          <w:szCs w:val="24"/>
        </w:rPr>
        <w:t>ράγματι</w:t>
      </w:r>
      <w:r>
        <w:rPr>
          <w:rFonts w:eastAsia="Times New Roman" w:cs="Times New Roman"/>
          <w:szCs w:val="24"/>
        </w:rPr>
        <w:t>,</w:t>
      </w:r>
      <w:r w:rsidRPr="00881373">
        <w:rPr>
          <w:rFonts w:eastAsia="Times New Roman" w:cs="Times New Roman"/>
          <w:szCs w:val="24"/>
        </w:rPr>
        <w:t xml:space="preserve"> αυτή τη </w:t>
      </w:r>
      <w:r w:rsidRPr="00881373">
        <w:rPr>
          <w:rFonts w:eastAsia="Times New Roman" w:cs="Times New Roman"/>
          <w:szCs w:val="24"/>
        </w:rPr>
        <w:t>στιγμή</w:t>
      </w:r>
      <w:r>
        <w:rPr>
          <w:rFonts w:eastAsia="Times New Roman" w:cs="Times New Roman"/>
          <w:szCs w:val="24"/>
        </w:rPr>
        <w:t>.</w:t>
      </w:r>
      <w:r w:rsidRPr="00881373">
        <w:rPr>
          <w:rFonts w:eastAsia="Times New Roman" w:cs="Times New Roman"/>
          <w:szCs w:val="24"/>
        </w:rPr>
        <w:t xml:space="preserve"> </w:t>
      </w:r>
      <w:r>
        <w:rPr>
          <w:rFonts w:eastAsia="Times New Roman" w:cs="Times New Roman"/>
          <w:szCs w:val="24"/>
        </w:rPr>
        <w:t xml:space="preserve">Οι Ανεξάρτητοι Έλληνες περιμένουν να κάνουμε </w:t>
      </w:r>
      <w:r>
        <w:rPr>
          <w:rFonts w:eastAsia="Times New Roman" w:cs="Times New Roman"/>
          <w:szCs w:val="24"/>
        </w:rPr>
        <w:t>Κ</w:t>
      </w:r>
      <w:r w:rsidRPr="00881373">
        <w:rPr>
          <w:rFonts w:eastAsia="Times New Roman" w:cs="Times New Roman"/>
          <w:szCs w:val="24"/>
        </w:rPr>
        <w:t xml:space="preserve">οινοβουλευτική </w:t>
      </w:r>
      <w:r>
        <w:rPr>
          <w:rFonts w:eastAsia="Times New Roman" w:cs="Times New Roman"/>
          <w:szCs w:val="24"/>
        </w:rPr>
        <w:t>Ο</w:t>
      </w:r>
      <w:r w:rsidRPr="00881373">
        <w:rPr>
          <w:rFonts w:eastAsia="Times New Roman" w:cs="Times New Roman"/>
          <w:szCs w:val="24"/>
        </w:rPr>
        <w:t>μάδα</w:t>
      </w:r>
      <w:r>
        <w:rPr>
          <w:rFonts w:eastAsia="Times New Roman" w:cs="Times New Roman"/>
          <w:szCs w:val="24"/>
        </w:rPr>
        <w:t>. Είναι από τις 10.</w:t>
      </w:r>
      <w:r w:rsidRPr="00881373">
        <w:rPr>
          <w:rFonts w:eastAsia="Times New Roman" w:cs="Times New Roman"/>
          <w:szCs w:val="24"/>
        </w:rPr>
        <w:t>00</w:t>
      </w:r>
      <w:r>
        <w:rPr>
          <w:rFonts w:eastAsia="Times New Roman" w:cs="Times New Roman"/>
          <w:szCs w:val="24"/>
        </w:rPr>
        <w:t>΄</w:t>
      </w:r>
      <w:r>
        <w:rPr>
          <w:rFonts w:eastAsia="Times New Roman" w:cs="Times New Roman"/>
          <w:szCs w:val="24"/>
        </w:rPr>
        <w:t xml:space="preserve"> πάνω και περιμένουν. </w:t>
      </w:r>
      <w:r w:rsidRPr="00881373">
        <w:rPr>
          <w:rFonts w:eastAsia="Times New Roman" w:cs="Times New Roman"/>
          <w:szCs w:val="24"/>
        </w:rPr>
        <w:t xml:space="preserve">Εμείς δεν </w:t>
      </w:r>
      <w:r>
        <w:rPr>
          <w:rFonts w:eastAsia="Times New Roman" w:cs="Times New Roman"/>
          <w:szCs w:val="24"/>
        </w:rPr>
        <w:t xml:space="preserve">έχουμε αντίρρηση να </w:t>
      </w:r>
      <w:r w:rsidRPr="00881373">
        <w:rPr>
          <w:rFonts w:eastAsia="Times New Roman" w:cs="Times New Roman"/>
          <w:szCs w:val="24"/>
        </w:rPr>
        <w:t>το συζητήσουμε</w:t>
      </w:r>
      <w:r>
        <w:rPr>
          <w:rFonts w:eastAsia="Times New Roman" w:cs="Times New Roman"/>
          <w:szCs w:val="24"/>
        </w:rPr>
        <w:t>.</w:t>
      </w:r>
      <w:r w:rsidRPr="00881373">
        <w:rPr>
          <w:rFonts w:eastAsia="Times New Roman" w:cs="Times New Roman"/>
          <w:szCs w:val="24"/>
        </w:rPr>
        <w:t xml:space="preserve"> Βάλτε αύριο την συνεδρίαση</w:t>
      </w:r>
      <w:r>
        <w:rPr>
          <w:rFonts w:eastAsia="Times New Roman" w:cs="Times New Roman"/>
          <w:szCs w:val="24"/>
        </w:rPr>
        <w:t>,</w:t>
      </w:r>
      <w:r w:rsidRPr="00881373">
        <w:rPr>
          <w:rFonts w:eastAsia="Times New Roman" w:cs="Times New Roman"/>
          <w:szCs w:val="24"/>
        </w:rPr>
        <w:t xml:space="preserve"> κύριε Πρόεδρε</w:t>
      </w:r>
      <w:r>
        <w:rPr>
          <w:rFonts w:eastAsia="Times New Roman" w:cs="Times New Roman"/>
          <w:szCs w:val="24"/>
        </w:rPr>
        <w:t>,…</w:t>
      </w:r>
    </w:p>
    <w:p w14:paraId="659802D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Ή το αποσύρετε ή θα το συζη</w:t>
      </w:r>
      <w:r>
        <w:rPr>
          <w:rFonts w:eastAsia="Times New Roman" w:cs="Times New Roman"/>
          <w:szCs w:val="24"/>
        </w:rPr>
        <w:t xml:space="preserve">τήσουμε τώρα. </w:t>
      </w:r>
    </w:p>
    <w:p w14:paraId="659802E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Συνεχίζουμε δεν το αποσύρουμε. Είμαστε εδώ για να σας ακούσουμε. </w:t>
      </w:r>
    </w:p>
    <w:p w14:paraId="659802E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μόνο να μπορέσουμε σε αυτά τα χρονικά περιθώρια να κάνουμε και την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Ο</w:t>
      </w:r>
      <w:r>
        <w:rPr>
          <w:rFonts w:eastAsia="Times New Roman" w:cs="Times New Roman"/>
          <w:szCs w:val="24"/>
        </w:rPr>
        <w:t>μάδα. Θα σας απαντήσω κι εγώ γι’ αυτά που λέμε δημόσια. Παράλληλα να κάνουμε και την Επιτροπή Εξωτερικών και Άμυνας και να σας ενημερώσουμε και εκεί για ό,τι θέλετε και τη Δευτέρα που έχετε καταθέσει αίτηση ονομαστικής ψηφοφορίας να ψηφ</w:t>
      </w:r>
      <w:r>
        <w:rPr>
          <w:rFonts w:eastAsia="Times New Roman" w:cs="Times New Roman"/>
          <w:szCs w:val="24"/>
        </w:rPr>
        <w:t xml:space="preserve">ίσουμε.   </w:t>
      </w:r>
    </w:p>
    <w:p w14:paraId="659802E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ΠΡΟΕΔΡΕΥΩΝ (Αναστάσ</w:t>
      </w:r>
      <w:r w:rsidRPr="00100E2B">
        <w:rPr>
          <w:rFonts w:eastAsia="Times New Roman" w:cs="Times New Roman"/>
          <w:b/>
          <w:szCs w:val="24"/>
        </w:rPr>
        <w:t xml:space="preserve">ιος Κουράκης): </w:t>
      </w:r>
      <w:r>
        <w:rPr>
          <w:rFonts w:eastAsia="Times New Roman" w:cs="Times New Roman"/>
          <w:szCs w:val="24"/>
        </w:rPr>
        <w:t>Ο κ. Χατζηδάκης από την Νέα Δημοκρατία έχει τον λόγο για πέντε λεπτά.</w:t>
      </w:r>
    </w:p>
    <w:p w14:paraId="659802E3" w14:textId="77777777" w:rsidR="00665451" w:rsidRDefault="007410E1">
      <w:pPr>
        <w:spacing w:line="600" w:lineRule="auto"/>
        <w:ind w:firstLine="720"/>
        <w:jc w:val="both"/>
        <w:rPr>
          <w:rFonts w:eastAsia="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Πρόεδρε, κυρίες και κύριοι συνάδελφοι, είναι η Νέα Δημοκρατία υπέρ της αναβάθμισης των </w:t>
      </w:r>
      <w:r>
        <w:rPr>
          <w:rFonts w:eastAsia="Times New Roman"/>
          <w:szCs w:val="24"/>
          <w:lang w:val="en-US"/>
        </w:rPr>
        <w:t>F</w:t>
      </w:r>
      <w:r w:rsidRPr="00100E2B">
        <w:rPr>
          <w:rFonts w:eastAsia="Times New Roman"/>
          <w:szCs w:val="24"/>
        </w:rPr>
        <w:t>16</w:t>
      </w:r>
      <w:r>
        <w:rPr>
          <w:rFonts w:eastAsia="Times New Roman"/>
          <w:szCs w:val="24"/>
        </w:rPr>
        <w:t xml:space="preserve">; Είναι. </w:t>
      </w:r>
      <w:r>
        <w:rPr>
          <w:rFonts w:eastAsia="Times New Roman" w:cs="Times New Roman"/>
          <w:szCs w:val="24"/>
        </w:rPr>
        <w:t>Ε</w:t>
      </w:r>
      <w:r w:rsidRPr="00100E2B">
        <w:rPr>
          <w:rFonts w:eastAsia="Times New Roman"/>
          <w:szCs w:val="24"/>
        </w:rPr>
        <w:t>ίναι η Νέα</w:t>
      </w:r>
      <w:r w:rsidRPr="00100E2B">
        <w:rPr>
          <w:rFonts w:eastAsia="Times New Roman"/>
          <w:szCs w:val="24"/>
        </w:rPr>
        <w:t xml:space="preserve"> Δημοκρατία υπέρ της ενίσχυσης</w:t>
      </w:r>
      <w:r>
        <w:rPr>
          <w:rFonts w:eastAsia="Times New Roman"/>
          <w:szCs w:val="24"/>
        </w:rPr>
        <w:t xml:space="preserve"> της ΕΑΒ;</w:t>
      </w:r>
      <w:r w:rsidRPr="00100E2B">
        <w:rPr>
          <w:rFonts w:eastAsia="Times New Roman"/>
          <w:szCs w:val="24"/>
        </w:rPr>
        <w:t xml:space="preserve"> Είναι</w:t>
      </w:r>
      <w:r>
        <w:rPr>
          <w:rFonts w:eastAsia="Times New Roman"/>
          <w:szCs w:val="24"/>
        </w:rPr>
        <w:t>.</w:t>
      </w:r>
      <w:r w:rsidRPr="00100E2B">
        <w:rPr>
          <w:rFonts w:eastAsia="Times New Roman"/>
          <w:szCs w:val="24"/>
        </w:rPr>
        <w:t xml:space="preserve"> Είναι η Νέα Δημοκρατία υπέρ της περαιτέρω σύσφιξης των σχέσεων με τις Ηνωμένες Πολιτείες και εντός του ΝΑΤΟ και διμερώς</w:t>
      </w:r>
      <w:r>
        <w:rPr>
          <w:rFonts w:eastAsia="Times New Roman"/>
          <w:szCs w:val="24"/>
        </w:rPr>
        <w:t>;</w:t>
      </w:r>
      <w:r w:rsidRPr="00100E2B">
        <w:rPr>
          <w:rFonts w:eastAsia="Times New Roman"/>
          <w:szCs w:val="24"/>
        </w:rPr>
        <w:t xml:space="preserve"> Είναι</w:t>
      </w:r>
      <w:r>
        <w:rPr>
          <w:rFonts w:eastAsia="Times New Roman"/>
          <w:szCs w:val="24"/>
        </w:rPr>
        <w:t>.</w:t>
      </w:r>
      <w:r w:rsidRPr="00100E2B">
        <w:rPr>
          <w:rFonts w:eastAsia="Times New Roman"/>
          <w:szCs w:val="24"/>
        </w:rPr>
        <w:t xml:space="preserve"> Η Νέα Δημοκρατία πάντοτε </w:t>
      </w:r>
      <w:r>
        <w:rPr>
          <w:rFonts w:eastAsia="Times New Roman"/>
          <w:szCs w:val="24"/>
        </w:rPr>
        <w:t>α</w:t>
      </w:r>
      <w:r w:rsidRPr="00100E2B">
        <w:rPr>
          <w:rFonts w:eastAsia="Times New Roman"/>
          <w:szCs w:val="24"/>
        </w:rPr>
        <w:t>υτά</w:t>
      </w:r>
      <w:r>
        <w:rPr>
          <w:rFonts w:eastAsia="Times New Roman"/>
          <w:szCs w:val="24"/>
        </w:rPr>
        <w:t xml:space="preserve"> έλεγε. </w:t>
      </w:r>
    </w:p>
    <w:p w14:paraId="659802E4" w14:textId="77777777" w:rsidR="00665451" w:rsidRDefault="007410E1">
      <w:pPr>
        <w:spacing w:line="600" w:lineRule="auto"/>
        <w:ind w:firstLine="720"/>
        <w:jc w:val="both"/>
        <w:rPr>
          <w:rFonts w:eastAsia="Times New Roman"/>
          <w:szCs w:val="24"/>
        </w:rPr>
      </w:pPr>
      <w:r w:rsidRPr="00100E2B">
        <w:rPr>
          <w:rFonts w:eastAsia="Times New Roman"/>
          <w:szCs w:val="24"/>
        </w:rPr>
        <w:t>Το θέμα τίθεται</w:t>
      </w:r>
      <w:r>
        <w:rPr>
          <w:rFonts w:eastAsia="Times New Roman"/>
          <w:szCs w:val="24"/>
        </w:rPr>
        <w:t xml:space="preserve">, μιας </w:t>
      </w:r>
      <w:r w:rsidRPr="00100E2B">
        <w:rPr>
          <w:rFonts w:eastAsia="Times New Roman"/>
          <w:szCs w:val="24"/>
        </w:rPr>
        <w:t>και μιλάμε για νομοσχ</w:t>
      </w:r>
      <w:r w:rsidRPr="00100E2B">
        <w:rPr>
          <w:rFonts w:eastAsia="Times New Roman"/>
          <w:szCs w:val="24"/>
        </w:rPr>
        <w:t xml:space="preserve">έδιο που </w:t>
      </w:r>
      <w:r>
        <w:rPr>
          <w:rFonts w:eastAsia="Times New Roman"/>
          <w:szCs w:val="24"/>
        </w:rPr>
        <w:t>αφορά το</w:t>
      </w:r>
      <w:r w:rsidRPr="00100E2B">
        <w:rPr>
          <w:rFonts w:eastAsia="Times New Roman"/>
          <w:szCs w:val="24"/>
        </w:rPr>
        <w:t xml:space="preserve"> ΝΑΤΟ</w:t>
      </w:r>
      <w:r>
        <w:rPr>
          <w:rFonts w:eastAsia="Times New Roman"/>
          <w:szCs w:val="24"/>
        </w:rPr>
        <w:t>,</w:t>
      </w:r>
      <w:r w:rsidRPr="00100E2B">
        <w:rPr>
          <w:rFonts w:eastAsia="Times New Roman"/>
          <w:szCs w:val="24"/>
        </w:rPr>
        <w:t xml:space="preserve"> για τους συναδέλφους του ΣΥΡΙΖΑ</w:t>
      </w:r>
      <w:r>
        <w:rPr>
          <w:rFonts w:eastAsia="Times New Roman"/>
          <w:szCs w:val="24"/>
        </w:rPr>
        <w:t>.</w:t>
      </w:r>
      <w:r w:rsidRPr="00100E2B">
        <w:rPr>
          <w:rFonts w:eastAsia="Times New Roman"/>
          <w:szCs w:val="24"/>
        </w:rPr>
        <w:t xml:space="preserve"> Θυμάμαι ακόμα σε τηλεοπτικό πάνελ</w:t>
      </w:r>
      <w:r>
        <w:rPr>
          <w:rFonts w:eastAsia="Times New Roman"/>
          <w:szCs w:val="24"/>
        </w:rPr>
        <w:t>,</w:t>
      </w:r>
      <w:r w:rsidRPr="00100E2B">
        <w:rPr>
          <w:rFonts w:eastAsia="Times New Roman"/>
          <w:szCs w:val="24"/>
        </w:rPr>
        <w:t xml:space="preserve"> στις εκλογές του </w:t>
      </w:r>
      <w:r>
        <w:rPr>
          <w:rFonts w:eastAsia="Times New Roman"/>
          <w:szCs w:val="24"/>
        </w:rPr>
        <w:t>20</w:t>
      </w:r>
      <w:r w:rsidRPr="00100E2B">
        <w:rPr>
          <w:rFonts w:eastAsia="Times New Roman"/>
          <w:szCs w:val="24"/>
        </w:rPr>
        <w:t>15</w:t>
      </w:r>
      <w:r>
        <w:rPr>
          <w:rFonts w:eastAsia="Times New Roman"/>
          <w:szCs w:val="24"/>
        </w:rPr>
        <w:t>,</w:t>
      </w:r>
      <w:r w:rsidRPr="00100E2B">
        <w:rPr>
          <w:rFonts w:eastAsia="Times New Roman"/>
          <w:szCs w:val="24"/>
        </w:rPr>
        <w:t xml:space="preserve"> μιλούσα με </w:t>
      </w:r>
      <w:r w:rsidRPr="00100E2B">
        <w:rPr>
          <w:rFonts w:eastAsia="Times New Roman"/>
          <w:szCs w:val="24"/>
        </w:rPr>
        <w:lastRenderedPageBreak/>
        <w:t xml:space="preserve">τον </w:t>
      </w:r>
      <w:r>
        <w:rPr>
          <w:rFonts w:eastAsia="Times New Roman"/>
          <w:szCs w:val="24"/>
        </w:rPr>
        <w:t>κ.</w:t>
      </w:r>
      <w:r w:rsidRPr="00100E2B">
        <w:rPr>
          <w:rFonts w:eastAsia="Times New Roman"/>
          <w:szCs w:val="24"/>
        </w:rPr>
        <w:t xml:space="preserve"> </w:t>
      </w:r>
      <w:proofErr w:type="spellStart"/>
      <w:r w:rsidRPr="00100E2B">
        <w:rPr>
          <w:rFonts w:eastAsia="Times New Roman"/>
          <w:szCs w:val="24"/>
        </w:rPr>
        <w:t>Τσακ</w:t>
      </w:r>
      <w:r>
        <w:rPr>
          <w:rFonts w:eastAsia="Times New Roman"/>
          <w:szCs w:val="24"/>
        </w:rPr>
        <w:t>αλώτο</w:t>
      </w:r>
      <w:proofErr w:type="spellEnd"/>
      <w:r>
        <w:rPr>
          <w:rFonts w:eastAsia="Times New Roman"/>
          <w:szCs w:val="24"/>
        </w:rPr>
        <w:t>,</w:t>
      </w:r>
      <w:r w:rsidRPr="00100E2B">
        <w:rPr>
          <w:rFonts w:eastAsia="Times New Roman"/>
          <w:szCs w:val="24"/>
        </w:rPr>
        <w:t xml:space="preserve"> ο οποίος δημόσια είπε αυτό που έλεγε και το </w:t>
      </w:r>
      <w:r>
        <w:rPr>
          <w:rFonts w:eastAsia="Times New Roman"/>
          <w:szCs w:val="24"/>
        </w:rPr>
        <w:t>κ</w:t>
      </w:r>
      <w:r w:rsidRPr="00100E2B">
        <w:rPr>
          <w:rFonts w:eastAsia="Times New Roman"/>
          <w:szCs w:val="24"/>
        </w:rPr>
        <w:t>όμμα του</w:t>
      </w:r>
      <w:r>
        <w:rPr>
          <w:rFonts w:eastAsia="Times New Roman"/>
          <w:szCs w:val="24"/>
        </w:rPr>
        <w:t>,</w:t>
      </w:r>
      <w:r w:rsidRPr="00100E2B">
        <w:rPr>
          <w:rFonts w:eastAsia="Times New Roman"/>
          <w:szCs w:val="24"/>
        </w:rPr>
        <w:t xml:space="preserve"> ότι είναι υπέρ της διάλυσης του ΝΑΤΟ</w:t>
      </w:r>
      <w:r>
        <w:rPr>
          <w:rFonts w:eastAsia="Times New Roman"/>
          <w:szCs w:val="24"/>
        </w:rPr>
        <w:t xml:space="preserve">. </w:t>
      </w:r>
      <w:r w:rsidRPr="00100E2B">
        <w:rPr>
          <w:rFonts w:eastAsia="Times New Roman"/>
          <w:szCs w:val="24"/>
        </w:rPr>
        <w:t>Και σήμερα ο κ</w:t>
      </w:r>
      <w:r>
        <w:rPr>
          <w:rFonts w:eastAsia="Times New Roman"/>
          <w:szCs w:val="24"/>
        </w:rPr>
        <w:t>.</w:t>
      </w:r>
      <w:r w:rsidRPr="00100E2B">
        <w:rPr>
          <w:rFonts w:eastAsia="Times New Roman"/>
          <w:szCs w:val="24"/>
        </w:rPr>
        <w:t xml:space="preserve"> </w:t>
      </w:r>
      <w:proofErr w:type="spellStart"/>
      <w:r w:rsidRPr="00100E2B">
        <w:rPr>
          <w:rFonts w:eastAsia="Times New Roman"/>
          <w:szCs w:val="24"/>
        </w:rPr>
        <w:t>Τσακαλώτος</w:t>
      </w:r>
      <w:proofErr w:type="spellEnd"/>
      <w:r w:rsidRPr="00100E2B">
        <w:rPr>
          <w:rFonts w:eastAsia="Times New Roman"/>
          <w:szCs w:val="24"/>
        </w:rPr>
        <w:t xml:space="preserve"> είνα</w:t>
      </w:r>
      <w:r>
        <w:rPr>
          <w:rFonts w:eastAsia="Times New Roman"/>
          <w:szCs w:val="24"/>
        </w:rPr>
        <w:t xml:space="preserve">ι ένας εκ των δύο </w:t>
      </w:r>
      <w:proofErr w:type="spellStart"/>
      <w:r>
        <w:rPr>
          <w:rFonts w:eastAsia="Times New Roman"/>
          <w:szCs w:val="24"/>
        </w:rPr>
        <w:t>συνυπογραφόν</w:t>
      </w:r>
      <w:r w:rsidRPr="00100E2B">
        <w:rPr>
          <w:rFonts w:eastAsia="Times New Roman"/>
          <w:szCs w:val="24"/>
        </w:rPr>
        <w:t>των</w:t>
      </w:r>
      <w:proofErr w:type="spellEnd"/>
      <w:r w:rsidRPr="00100E2B">
        <w:rPr>
          <w:rFonts w:eastAsia="Times New Roman"/>
          <w:szCs w:val="24"/>
        </w:rPr>
        <w:t xml:space="preserve"> Υπουργών</w:t>
      </w:r>
      <w:r>
        <w:rPr>
          <w:rFonts w:eastAsia="Times New Roman"/>
          <w:szCs w:val="24"/>
        </w:rPr>
        <w:t>,</w:t>
      </w:r>
      <w:r w:rsidRPr="00100E2B">
        <w:rPr>
          <w:rFonts w:eastAsia="Times New Roman"/>
          <w:szCs w:val="24"/>
        </w:rPr>
        <w:t xml:space="preserve"> μαζί με τον </w:t>
      </w:r>
      <w:r>
        <w:rPr>
          <w:rFonts w:eastAsia="Times New Roman"/>
          <w:szCs w:val="24"/>
        </w:rPr>
        <w:t>κ.</w:t>
      </w:r>
      <w:r w:rsidRPr="00100E2B">
        <w:rPr>
          <w:rFonts w:eastAsia="Times New Roman"/>
          <w:szCs w:val="24"/>
        </w:rPr>
        <w:t xml:space="preserve"> Καμμένο</w:t>
      </w:r>
      <w:r>
        <w:rPr>
          <w:rFonts w:eastAsia="Times New Roman"/>
          <w:szCs w:val="24"/>
        </w:rPr>
        <w:t>,</w:t>
      </w:r>
      <w:r w:rsidRPr="00100E2B">
        <w:rPr>
          <w:rFonts w:eastAsia="Times New Roman"/>
          <w:szCs w:val="24"/>
        </w:rPr>
        <w:t xml:space="preserve"> της τροπολογίας που συζητάμε</w:t>
      </w:r>
      <w:r>
        <w:rPr>
          <w:rFonts w:eastAsia="Times New Roman"/>
          <w:szCs w:val="24"/>
        </w:rPr>
        <w:t>.</w:t>
      </w:r>
      <w:r w:rsidRPr="00100E2B">
        <w:rPr>
          <w:rFonts w:eastAsia="Times New Roman"/>
          <w:szCs w:val="24"/>
        </w:rPr>
        <w:t xml:space="preserve"> </w:t>
      </w:r>
    </w:p>
    <w:p w14:paraId="659802E5" w14:textId="77777777" w:rsidR="00665451" w:rsidRDefault="007410E1">
      <w:pPr>
        <w:spacing w:line="600" w:lineRule="auto"/>
        <w:ind w:firstLine="720"/>
        <w:jc w:val="both"/>
        <w:rPr>
          <w:rFonts w:eastAsia="Times New Roman"/>
          <w:szCs w:val="24"/>
        </w:rPr>
      </w:pPr>
      <w:r w:rsidRPr="00100E2B">
        <w:rPr>
          <w:rFonts w:eastAsia="Times New Roman"/>
          <w:szCs w:val="24"/>
        </w:rPr>
        <w:t xml:space="preserve">Εν πάση </w:t>
      </w:r>
      <w:proofErr w:type="spellStart"/>
      <w:r w:rsidRPr="00100E2B">
        <w:rPr>
          <w:rFonts w:eastAsia="Times New Roman"/>
          <w:szCs w:val="24"/>
        </w:rPr>
        <w:t>περιπτώσει</w:t>
      </w:r>
      <w:proofErr w:type="spellEnd"/>
      <w:r w:rsidRPr="00100E2B">
        <w:rPr>
          <w:rFonts w:eastAsia="Times New Roman"/>
          <w:szCs w:val="24"/>
        </w:rPr>
        <w:t xml:space="preserve"> εγώ έχω να θέσω μία σειρά από ερωτήματα</w:t>
      </w:r>
      <w:r>
        <w:rPr>
          <w:rFonts w:eastAsia="Times New Roman"/>
          <w:szCs w:val="24"/>
        </w:rPr>
        <w:t>,</w:t>
      </w:r>
      <w:r w:rsidRPr="00100E2B">
        <w:rPr>
          <w:rFonts w:eastAsia="Times New Roman"/>
          <w:szCs w:val="24"/>
        </w:rPr>
        <w:t xml:space="preserve"> όσα προλάβω</w:t>
      </w:r>
      <w:r>
        <w:rPr>
          <w:rFonts w:eastAsia="Times New Roman"/>
          <w:szCs w:val="24"/>
        </w:rPr>
        <w:t>,</w:t>
      </w:r>
      <w:r w:rsidRPr="00100E2B">
        <w:rPr>
          <w:rFonts w:eastAsia="Times New Roman"/>
          <w:szCs w:val="24"/>
        </w:rPr>
        <w:t xml:space="preserve"> γιατί υπάρχουν δεκάδες ε</w:t>
      </w:r>
      <w:r>
        <w:rPr>
          <w:rFonts w:eastAsia="Times New Roman"/>
          <w:szCs w:val="24"/>
        </w:rPr>
        <w:t>ρωτήματα τα οποία ανακύπτουν γι’</w:t>
      </w:r>
      <w:r w:rsidRPr="00100E2B">
        <w:rPr>
          <w:rFonts w:eastAsia="Times New Roman"/>
          <w:szCs w:val="24"/>
        </w:rPr>
        <w:t xml:space="preserve"> αυτή</w:t>
      </w:r>
      <w:r w:rsidRPr="00100E2B">
        <w:rPr>
          <w:rFonts w:eastAsia="Times New Roman"/>
          <w:szCs w:val="24"/>
        </w:rPr>
        <w:t xml:space="preserve"> εδώ την τροπολογία και θέλω να σκεφτούν </w:t>
      </w:r>
      <w:r>
        <w:rPr>
          <w:rFonts w:eastAsia="Times New Roman"/>
          <w:szCs w:val="24"/>
        </w:rPr>
        <w:t xml:space="preserve">και να μου πουν </w:t>
      </w:r>
      <w:r w:rsidRPr="00100E2B">
        <w:rPr>
          <w:rFonts w:eastAsia="Times New Roman"/>
          <w:szCs w:val="24"/>
        </w:rPr>
        <w:t>οι συνάδελφοί της Πλειοψηφίας</w:t>
      </w:r>
      <w:r>
        <w:rPr>
          <w:rFonts w:eastAsia="Times New Roman"/>
          <w:szCs w:val="24"/>
        </w:rPr>
        <w:t>,</w:t>
      </w:r>
      <w:r w:rsidRPr="00100E2B">
        <w:rPr>
          <w:rFonts w:eastAsia="Times New Roman"/>
          <w:szCs w:val="24"/>
        </w:rPr>
        <w:t xml:space="preserve"> </w:t>
      </w:r>
      <w:r>
        <w:rPr>
          <w:rFonts w:eastAsia="Times New Roman"/>
          <w:szCs w:val="24"/>
        </w:rPr>
        <w:t>εάν κάπ</w:t>
      </w:r>
      <w:r w:rsidRPr="00100E2B">
        <w:rPr>
          <w:rFonts w:eastAsia="Times New Roman"/>
          <w:szCs w:val="24"/>
        </w:rPr>
        <w:t>ου</w:t>
      </w:r>
      <w:r>
        <w:rPr>
          <w:rFonts w:eastAsia="Times New Roman"/>
          <w:szCs w:val="24"/>
        </w:rPr>
        <w:t xml:space="preserve"> τους αδικώ. </w:t>
      </w:r>
    </w:p>
    <w:p w14:paraId="659802E6" w14:textId="77777777" w:rsidR="00665451" w:rsidRDefault="007410E1">
      <w:pPr>
        <w:spacing w:line="600" w:lineRule="auto"/>
        <w:ind w:firstLine="720"/>
        <w:jc w:val="both"/>
        <w:rPr>
          <w:rFonts w:eastAsia="Times New Roman"/>
          <w:szCs w:val="24"/>
        </w:rPr>
      </w:pPr>
      <w:r>
        <w:rPr>
          <w:rFonts w:eastAsia="Times New Roman"/>
          <w:szCs w:val="24"/>
        </w:rPr>
        <w:t>Ερώτημα πρώτο:</w:t>
      </w:r>
      <w:r w:rsidRPr="00100E2B">
        <w:rPr>
          <w:rFonts w:eastAsia="Times New Roman"/>
          <w:szCs w:val="24"/>
        </w:rPr>
        <w:t xml:space="preserve"> Γιατί των Φώτων </w:t>
      </w:r>
      <w:r>
        <w:rPr>
          <w:rFonts w:eastAsia="Times New Roman"/>
          <w:szCs w:val="24"/>
        </w:rPr>
        <w:t>έρχεται βιαστικά α</w:t>
      </w:r>
      <w:r w:rsidRPr="00100E2B">
        <w:rPr>
          <w:rFonts w:eastAsia="Times New Roman"/>
          <w:szCs w:val="24"/>
        </w:rPr>
        <w:t>υτή εδώ η τροπολογία</w:t>
      </w:r>
      <w:r>
        <w:rPr>
          <w:rFonts w:eastAsia="Times New Roman"/>
          <w:szCs w:val="24"/>
        </w:rPr>
        <w:t>,</w:t>
      </w:r>
      <w:r w:rsidRPr="00100E2B">
        <w:rPr>
          <w:rFonts w:eastAsia="Times New Roman"/>
          <w:szCs w:val="24"/>
        </w:rPr>
        <w:t xml:space="preserve"> η οποία </w:t>
      </w:r>
      <w:r>
        <w:rPr>
          <w:rFonts w:eastAsia="Times New Roman"/>
          <w:szCs w:val="24"/>
        </w:rPr>
        <w:t>–π</w:t>
      </w:r>
      <w:r w:rsidRPr="00100E2B">
        <w:rPr>
          <w:rFonts w:eastAsia="Times New Roman"/>
          <w:szCs w:val="24"/>
        </w:rPr>
        <w:t>ροσέξτε</w:t>
      </w:r>
      <w:r>
        <w:rPr>
          <w:rFonts w:eastAsia="Times New Roman"/>
          <w:szCs w:val="24"/>
        </w:rPr>
        <w:t>-</w:t>
      </w:r>
      <w:r w:rsidRPr="00100E2B">
        <w:rPr>
          <w:rFonts w:eastAsia="Times New Roman"/>
          <w:szCs w:val="24"/>
        </w:rPr>
        <w:t xml:space="preserve"> αφορά στη διαχείριση 230 εκατομμυρίων των Ελλήνων </w:t>
      </w:r>
      <w:r>
        <w:rPr>
          <w:rFonts w:eastAsia="Times New Roman"/>
          <w:szCs w:val="24"/>
        </w:rPr>
        <w:t>φορολ</w:t>
      </w:r>
      <w:r>
        <w:rPr>
          <w:rFonts w:eastAsia="Times New Roman"/>
          <w:szCs w:val="24"/>
        </w:rPr>
        <w:t>ογουμένων;</w:t>
      </w:r>
      <w:r w:rsidRPr="00100E2B">
        <w:rPr>
          <w:rFonts w:eastAsia="Times New Roman"/>
          <w:szCs w:val="24"/>
        </w:rPr>
        <w:t xml:space="preserve"> Δεν είναι δώρο της </w:t>
      </w:r>
      <w:r>
        <w:rPr>
          <w:rFonts w:eastAsia="Times New Roman"/>
          <w:szCs w:val="24"/>
        </w:rPr>
        <w:t>«</w:t>
      </w:r>
      <w:r w:rsidRPr="00100E2B">
        <w:rPr>
          <w:rFonts w:eastAsia="Times New Roman"/>
          <w:szCs w:val="24"/>
          <w:lang w:val="en"/>
        </w:rPr>
        <w:t>LOCKHEED</w:t>
      </w:r>
      <w:r>
        <w:rPr>
          <w:rFonts w:eastAsia="Times New Roman"/>
          <w:szCs w:val="24"/>
        </w:rPr>
        <w:t>»</w:t>
      </w:r>
      <w:r>
        <w:rPr>
          <w:rFonts w:eastAsia="Times New Roman"/>
          <w:szCs w:val="24"/>
        </w:rPr>
        <w:t>,</w:t>
      </w:r>
      <w:r w:rsidRPr="00100E2B">
        <w:rPr>
          <w:rFonts w:eastAsia="Times New Roman"/>
          <w:szCs w:val="24"/>
        </w:rPr>
        <w:t xml:space="preserve"> να το ξεκαθαρίσουμε αυτό</w:t>
      </w:r>
      <w:r>
        <w:rPr>
          <w:rFonts w:eastAsia="Times New Roman"/>
          <w:szCs w:val="24"/>
        </w:rPr>
        <w:t>.</w:t>
      </w:r>
      <w:r w:rsidRPr="00100E2B">
        <w:rPr>
          <w:rFonts w:eastAsia="Times New Roman"/>
          <w:szCs w:val="24"/>
        </w:rPr>
        <w:t xml:space="preserve"> Είναι στ</w:t>
      </w:r>
      <w:r>
        <w:rPr>
          <w:rFonts w:eastAsia="Times New Roman"/>
          <w:szCs w:val="24"/>
        </w:rPr>
        <w:t>ο πλαίσιο της ευρύτερης συμβάση</w:t>
      </w:r>
      <w:r w:rsidRPr="00100E2B">
        <w:rPr>
          <w:rFonts w:eastAsia="Times New Roman"/>
          <w:szCs w:val="24"/>
        </w:rPr>
        <w:t>ς</w:t>
      </w:r>
      <w:r>
        <w:rPr>
          <w:rFonts w:eastAsia="Times New Roman"/>
          <w:szCs w:val="24"/>
        </w:rPr>
        <w:t>.</w:t>
      </w:r>
      <w:r w:rsidRPr="00100E2B">
        <w:rPr>
          <w:rFonts w:eastAsia="Times New Roman"/>
          <w:szCs w:val="24"/>
        </w:rPr>
        <w:t xml:space="preserve"> Κι όπως λέει η Εκκλησία</w:t>
      </w:r>
      <w:r>
        <w:rPr>
          <w:rFonts w:eastAsia="Times New Roman"/>
          <w:szCs w:val="24"/>
        </w:rPr>
        <w:t>,</w:t>
      </w:r>
      <w:r w:rsidRPr="00100E2B">
        <w:rPr>
          <w:rFonts w:eastAsia="Times New Roman"/>
          <w:szCs w:val="24"/>
        </w:rPr>
        <w:t xml:space="preserve"> είναι </w:t>
      </w:r>
      <w:r>
        <w:rPr>
          <w:rFonts w:eastAsia="Times New Roman"/>
          <w:szCs w:val="24"/>
        </w:rPr>
        <w:t>«</w:t>
      </w:r>
      <w:r w:rsidRPr="00100E2B">
        <w:rPr>
          <w:rFonts w:eastAsia="Times New Roman"/>
          <w:szCs w:val="24"/>
        </w:rPr>
        <w:t xml:space="preserve">τα σα εκ των </w:t>
      </w:r>
      <w:proofErr w:type="spellStart"/>
      <w:r w:rsidRPr="00100E2B">
        <w:rPr>
          <w:rFonts w:eastAsia="Times New Roman"/>
          <w:szCs w:val="24"/>
        </w:rPr>
        <w:t>σων</w:t>
      </w:r>
      <w:proofErr w:type="spellEnd"/>
      <w:r>
        <w:rPr>
          <w:rFonts w:eastAsia="Times New Roman"/>
          <w:szCs w:val="24"/>
        </w:rPr>
        <w:t>».</w:t>
      </w:r>
      <w:r w:rsidRPr="00100E2B">
        <w:rPr>
          <w:rFonts w:eastAsia="Times New Roman"/>
          <w:szCs w:val="24"/>
        </w:rPr>
        <w:t xml:space="preserve"> Είναι διαχείριση δικών μας χρημάτων των Ελλήνων φορολογουμένων</w:t>
      </w:r>
      <w:r>
        <w:rPr>
          <w:rFonts w:eastAsia="Times New Roman"/>
          <w:szCs w:val="24"/>
        </w:rPr>
        <w:t>!</w:t>
      </w:r>
    </w:p>
    <w:p w14:paraId="659802E7" w14:textId="77777777" w:rsidR="00665451" w:rsidRDefault="007410E1">
      <w:pPr>
        <w:spacing w:line="600" w:lineRule="auto"/>
        <w:ind w:firstLine="720"/>
        <w:jc w:val="both"/>
        <w:rPr>
          <w:rFonts w:eastAsia="Times New Roman"/>
          <w:szCs w:val="24"/>
        </w:rPr>
      </w:pPr>
      <w:r>
        <w:rPr>
          <w:rFonts w:eastAsia="Times New Roman"/>
          <w:szCs w:val="24"/>
        </w:rPr>
        <w:lastRenderedPageBreak/>
        <w:t>Δεύτερο ερώτημα:</w:t>
      </w:r>
      <w:r w:rsidRPr="00100E2B">
        <w:rPr>
          <w:rFonts w:eastAsia="Times New Roman"/>
          <w:szCs w:val="24"/>
        </w:rPr>
        <w:t xml:space="preserve"> Είπε ο Υπουργό</w:t>
      </w:r>
      <w:r w:rsidRPr="00100E2B">
        <w:rPr>
          <w:rFonts w:eastAsia="Times New Roman"/>
          <w:szCs w:val="24"/>
        </w:rPr>
        <w:t>ς</w:t>
      </w:r>
      <w:r>
        <w:rPr>
          <w:rFonts w:eastAsia="Times New Roman"/>
          <w:szCs w:val="24"/>
        </w:rPr>
        <w:t>:</w:t>
      </w:r>
      <w:r w:rsidRPr="00100E2B">
        <w:rPr>
          <w:rFonts w:eastAsia="Times New Roman"/>
          <w:szCs w:val="24"/>
        </w:rPr>
        <w:t xml:space="preserve"> </w:t>
      </w:r>
      <w:r>
        <w:rPr>
          <w:rFonts w:eastAsia="Times New Roman"/>
          <w:szCs w:val="24"/>
        </w:rPr>
        <w:t>«</w:t>
      </w:r>
      <w:r w:rsidRPr="00100E2B">
        <w:rPr>
          <w:rFonts w:eastAsia="Times New Roman"/>
          <w:szCs w:val="24"/>
        </w:rPr>
        <w:t xml:space="preserve">Δεν </w:t>
      </w:r>
      <w:r>
        <w:rPr>
          <w:rFonts w:eastAsia="Times New Roman"/>
          <w:szCs w:val="24"/>
        </w:rPr>
        <w:t>θέλα</w:t>
      </w:r>
      <w:r w:rsidRPr="00100E2B">
        <w:rPr>
          <w:rFonts w:eastAsia="Times New Roman"/>
          <w:szCs w:val="24"/>
        </w:rPr>
        <w:t>με να καταθέσουμε την τροπολογία αυτή στο νομοσχέδιο του Υπουργείου Παιδείας</w:t>
      </w:r>
      <w:r>
        <w:rPr>
          <w:rFonts w:eastAsia="Times New Roman"/>
          <w:szCs w:val="24"/>
        </w:rPr>
        <w:t>, γιατί ήταν ά</w:t>
      </w:r>
      <w:r w:rsidRPr="00100E2B">
        <w:rPr>
          <w:rFonts w:eastAsia="Times New Roman"/>
          <w:szCs w:val="24"/>
        </w:rPr>
        <w:t>σχετο νομοσχέδιο</w:t>
      </w:r>
      <w:r>
        <w:rPr>
          <w:rFonts w:eastAsia="Times New Roman"/>
          <w:szCs w:val="24"/>
        </w:rPr>
        <w:t>».</w:t>
      </w:r>
      <w:r w:rsidRPr="00100E2B">
        <w:rPr>
          <w:rFonts w:eastAsia="Times New Roman"/>
          <w:szCs w:val="24"/>
        </w:rPr>
        <w:t xml:space="preserve"> Μάλιστα</w:t>
      </w:r>
      <w:r>
        <w:rPr>
          <w:rFonts w:eastAsia="Times New Roman"/>
          <w:szCs w:val="24"/>
        </w:rPr>
        <w:t>.</w:t>
      </w:r>
      <w:r w:rsidRPr="00100E2B">
        <w:rPr>
          <w:rFonts w:eastAsia="Times New Roman"/>
          <w:szCs w:val="24"/>
        </w:rPr>
        <w:t xml:space="preserve"> </w:t>
      </w:r>
      <w:r>
        <w:rPr>
          <w:rFonts w:eastAsia="Times New Roman"/>
          <w:szCs w:val="24"/>
        </w:rPr>
        <w:t>Κ</w:t>
      </w:r>
      <w:r w:rsidRPr="00100E2B">
        <w:rPr>
          <w:rFonts w:eastAsia="Times New Roman"/>
          <w:szCs w:val="24"/>
        </w:rPr>
        <w:t>ι έγινε συζήτηση γιορτινές μέρες του νομοσχεδίου για το ΝΑΤΟ</w:t>
      </w:r>
      <w:r>
        <w:rPr>
          <w:rFonts w:eastAsia="Times New Roman"/>
          <w:szCs w:val="24"/>
        </w:rPr>
        <w:t xml:space="preserve"> με τίτλο</w:t>
      </w:r>
      <w:r>
        <w:rPr>
          <w:rFonts w:eastAsia="Times New Roman"/>
          <w:szCs w:val="24"/>
        </w:rPr>
        <w:t>:</w:t>
      </w:r>
      <w:r w:rsidRPr="00100E2B">
        <w:rPr>
          <w:rFonts w:eastAsia="Times New Roman"/>
          <w:szCs w:val="24"/>
        </w:rPr>
        <w:t xml:space="preserve"> </w:t>
      </w:r>
      <w:r>
        <w:rPr>
          <w:rFonts w:eastAsia="Times New Roman"/>
          <w:szCs w:val="24"/>
        </w:rPr>
        <w:t>«</w:t>
      </w:r>
      <w:r w:rsidRPr="00100E2B">
        <w:rPr>
          <w:rFonts w:eastAsia="Times New Roman"/>
          <w:szCs w:val="24"/>
        </w:rPr>
        <w:t xml:space="preserve">Κύρωση του μνημονίου συνεργασίας μεταξύ του </w:t>
      </w:r>
      <w:r>
        <w:rPr>
          <w:rFonts w:eastAsia="Times New Roman"/>
          <w:szCs w:val="24"/>
        </w:rPr>
        <w:t>α</w:t>
      </w:r>
      <w:r w:rsidRPr="00100E2B">
        <w:rPr>
          <w:rFonts w:eastAsia="Times New Roman"/>
          <w:szCs w:val="24"/>
        </w:rPr>
        <w:t xml:space="preserve">νώτατου </w:t>
      </w:r>
      <w:r>
        <w:rPr>
          <w:rFonts w:eastAsia="Times New Roman"/>
          <w:szCs w:val="24"/>
        </w:rPr>
        <w:t>σ</w:t>
      </w:r>
      <w:r w:rsidRPr="00100E2B">
        <w:rPr>
          <w:rFonts w:eastAsia="Times New Roman"/>
          <w:szCs w:val="24"/>
        </w:rPr>
        <w:t xml:space="preserve">υμμαχικού </w:t>
      </w:r>
      <w:r>
        <w:rPr>
          <w:rFonts w:eastAsia="Times New Roman"/>
          <w:szCs w:val="24"/>
        </w:rPr>
        <w:t>δ</w:t>
      </w:r>
      <w:r w:rsidRPr="00100E2B">
        <w:rPr>
          <w:rFonts w:eastAsia="Times New Roman"/>
          <w:szCs w:val="24"/>
        </w:rPr>
        <w:t xml:space="preserve">ιοικητή </w:t>
      </w:r>
      <w:r>
        <w:rPr>
          <w:rFonts w:eastAsia="Times New Roman"/>
          <w:szCs w:val="24"/>
        </w:rPr>
        <w:t>μ</w:t>
      </w:r>
      <w:r w:rsidRPr="00100E2B">
        <w:rPr>
          <w:rFonts w:eastAsia="Times New Roman"/>
          <w:szCs w:val="24"/>
        </w:rPr>
        <w:t>ετασχηματισμού και του Υπουργείου Αμύνης</w:t>
      </w:r>
      <w:r>
        <w:rPr>
          <w:rFonts w:eastAsia="Times New Roman"/>
          <w:szCs w:val="24"/>
        </w:rPr>
        <w:t>».</w:t>
      </w:r>
      <w:r w:rsidRPr="00100E2B">
        <w:rPr>
          <w:rFonts w:eastAsia="Times New Roman"/>
          <w:szCs w:val="24"/>
        </w:rPr>
        <w:t xml:space="preserve"> Και σε αυτό</w:t>
      </w:r>
      <w:r>
        <w:rPr>
          <w:rFonts w:eastAsia="Times New Roman"/>
          <w:szCs w:val="24"/>
        </w:rPr>
        <w:t>ν</w:t>
      </w:r>
      <w:r w:rsidRPr="00100E2B">
        <w:rPr>
          <w:rFonts w:eastAsia="Times New Roman"/>
          <w:szCs w:val="24"/>
        </w:rPr>
        <w:t xml:space="preserve"> το</w:t>
      </w:r>
      <w:r>
        <w:rPr>
          <w:rFonts w:eastAsia="Times New Roman"/>
          <w:szCs w:val="24"/>
        </w:rPr>
        <w:t>ν διοικητικό μετασχηματισμό, εν</w:t>
      </w:r>
      <w:r w:rsidRPr="00100E2B">
        <w:rPr>
          <w:rFonts w:eastAsia="Times New Roman"/>
          <w:szCs w:val="24"/>
        </w:rPr>
        <w:t xml:space="preserve"> πάση </w:t>
      </w:r>
      <w:proofErr w:type="spellStart"/>
      <w:r w:rsidRPr="00100E2B">
        <w:rPr>
          <w:rFonts w:eastAsia="Times New Roman"/>
          <w:szCs w:val="24"/>
        </w:rPr>
        <w:t>περιπτώσει</w:t>
      </w:r>
      <w:proofErr w:type="spellEnd"/>
      <w:r>
        <w:rPr>
          <w:rFonts w:eastAsia="Times New Roman"/>
          <w:szCs w:val="24"/>
        </w:rPr>
        <w:t>,</w:t>
      </w:r>
      <w:r w:rsidRPr="00100E2B">
        <w:rPr>
          <w:rFonts w:eastAsia="Times New Roman"/>
          <w:szCs w:val="24"/>
        </w:rPr>
        <w:t xml:space="preserve"> έρχεται αυτή η τροπολογία</w:t>
      </w:r>
      <w:r>
        <w:rPr>
          <w:rFonts w:eastAsia="Times New Roman"/>
          <w:szCs w:val="24"/>
        </w:rPr>
        <w:t xml:space="preserve"> –πότε;- μετά</w:t>
      </w:r>
      <w:r w:rsidRPr="00100E2B">
        <w:rPr>
          <w:rFonts w:eastAsia="Times New Roman"/>
          <w:szCs w:val="24"/>
        </w:rPr>
        <w:t xml:space="preserve"> την </w:t>
      </w:r>
      <w:r>
        <w:rPr>
          <w:rFonts w:eastAsia="Times New Roman"/>
          <w:szCs w:val="24"/>
        </w:rPr>
        <w:t>ε</w:t>
      </w:r>
      <w:r w:rsidRPr="00100E2B">
        <w:rPr>
          <w:rFonts w:eastAsia="Times New Roman"/>
          <w:szCs w:val="24"/>
        </w:rPr>
        <w:t>πιτροπή</w:t>
      </w:r>
      <w:r>
        <w:rPr>
          <w:rFonts w:eastAsia="Times New Roman"/>
          <w:szCs w:val="24"/>
        </w:rPr>
        <w:t>.</w:t>
      </w:r>
      <w:r w:rsidRPr="00100E2B">
        <w:rPr>
          <w:rFonts w:eastAsia="Times New Roman"/>
          <w:szCs w:val="24"/>
        </w:rPr>
        <w:t xml:space="preserve"> Τελειώνει</w:t>
      </w:r>
      <w:r>
        <w:rPr>
          <w:rFonts w:eastAsia="Times New Roman"/>
          <w:szCs w:val="24"/>
        </w:rPr>
        <w:t xml:space="preserve"> η</w:t>
      </w:r>
      <w:r w:rsidRPr="00100E2B">
        <w:rPr>
          <w:rFonts w:eastAsia="Times New Roman"/>
          <w:szCs w:val="24"/>
        </w:rPr>
        <w:t xml:space="preserve"> Επιτροπή Αμύνης</w:t>
      </w:r>
      <w:r>
        <w:rPr>
          <w:rFonts w:eastAsia="Times New Roman"/>
          <w:szCs w:val="24"/>
        </w:rPr>
        <w:t>,</w:t>
      </w:r>
      <w:r w:rsidRPr="00100E2B">
        <w:rPr>
          <w:rFonts w:eastAsia="Times New Roman"/>
          <w:szCs w:val="24"/>
        </w:rPr>
        <w:t xml:space="preserve"> ο Αναπληρωτής Υπουργός δε</w:t>
      </w:r>
      <w:r>
        <w:rPr>
          <w:rFonts w:eastAsia="Times New Roman"/>
          <w:szCs w:val="24"/>
        </w:rPr>
        <w:t>ν</w:t>
      </w:r>
      <w:r w:rsidRPr="00100E2B">
        <w:rPr>
          <w:rFonts w:eastAsia="Times New Roman"/>
          <w:szCs w:val="24"/>
        </w:rPr>
        <w:t xml:space="preserve"> λέει κουβέντα και η</w:t>
      </w:r>
      <w:r w:rsidRPr="00100E2B">
        <w:rPr>
          <w:rFonts w:eastAsia="Times New Roman"/>
          <w:szCs w:val="24"/>
        </w:rPr>
        <w:t xml:space="preserve"> τροπολογία αυτή με τα 230 εκατομμύρια έρχεται στη συνέχεια</w:t>
      </w:r>
      <w:r>
        <w:rPr>
          <w:rFonts w:eastAsia="Times New Roman"/>
          <w:szCs w:val="24"/>
        </w:rPr>
        <w:t>.</w:t>
      </w:r>
      <w:r w:rsidRPr="00100E2B">
        <w:rPr>
          <w:rFonts w:eastAsia="Times New Roman"/>
          <w:szCs w:val="24"/>
        </w:rPr>
        <w:t xml:space="preserve"> Είναι εύλογο</w:t>
      </w:r>
      <w:r>
        <w:rPr>
          <w:rFonts w:eastAsia="Times New Roman"/>
          <w:szCs w:val="24"/>
        </w:rPr>
        <w:t>,</w:t>
      </w:r>
      <w:r w:rsidRPr="00100E2B">
        <w:rPr>
          <w:rFonts w:eastAsia="Times New Roman"/>
          <w:szCs w:val="24"/>
        </w:rPr>
        <w:t xml:space="preserve"> κυρίες και κύριοι συνάδελφοι του ΣΥΡΙΖΑ</w:t>
      </w:r>
      <w:r>
        <w:rPr>
          <w:rFonts w:eastAsia="Times New Roman"/>
          <w:szCs w:val="24"/>
        </w:rPr>
        <w:t>;</w:t>
      </w:r>
      <w:r w:rsidRPr="00100E2B">
        <w:rPr>
          <w:rFonts w:eastAsia="Times New Roman"/>
          <w:szCs w:val="24"/>
        </w:rPr>
        <w:t xml:space="preserve"> </w:t>
      </w:r>
    </w:p>
    <w:p w14:paraId="659802E8" w14:textId="77777777" w:rsidR="00665451" w:rsidRDefault="007410E1">
      <w:pPr>
        <w:spacing w:line="600" w:lineRule="auto"/>
        <w:ind w:firstLine="720"/>
        <w:jc w:val="both"/>
        <w:rPr>
          <w:rFonts w:eastAsia="Times New Roman"/>
          <w:szCs w:val="24"/>
        </w:rPr>
      </w:pPr>
      <w:r w:rsidRPr="00100E2B">
        <w:rPr>
          <w:rFonts w:eastAsia="Times New Roman"/>
          <w:szCs w:val="24"/>
        </w:rPr>
        <w:t>Τρίτο ερώτημα</w:t>
      </w:r>
      <w:r>
        <w:rPr>
          <w:rFonts w:eastAsia="Times New Roman"/>
          <w:szCs w:val="24"/>
        </w:rPr>
        <w:t>:</w:t>
      </w:r>
      <w:r w:rsidRPr="00100E2B">
        <w:rPr>
          <w:rFonts w:eastAsia="Times New Roman"/>
          <w:szCs w:val="24"/>
        </w:rPr>
        <w:t xml:space="preserve"> Γιατί </w:t>
      </w:r>
      <w:r>
        <w:rPr>
          <w:rFonts w:eastAsia="Times New Roman"/>
          <w:szCs w:val="24"/>
        </w:rPr>
        <w:t>παρακάμφθηκε</w:t>
      </w:r>
      <w:r w:rsidRPr="00100E2B">
        <w:rPr>
          <w:rFonts w:eastAsia="Times New Roman"/>
          <w:szCs w:val="24"/>
        </w:rPr>
        <w:t xml:space="preserve"> η </w:t>
      </w:r>
      <w:r>
        <w:rPr>
          <w:rFonts w:eastAsia="Times New Roman"/>
          <w:szCs w:val="24"/>
        </w:rPr>
        <w:t>ε</w:t>
      </w:r>
      <w:r w:rsidRPr="00100E2B">
        <w:rPr>
          <w:rFonts w:eastAsia="Times New Roman"/>
          <w:szCs w:val="24"/>
        </w:rPr>
        <w:t xml:space="preserve">πιτροπή </w:t>
      </w:r>
      <w:r>
        <w:rPr>
          <w:rFonts w:eastAsia="Times New Roman"/>
          <w:szCs w:val="24"/>
        </w:rPr>
        <w:t>ε</w:t>
      </w:r>
      <w:r w:rsidRPr="00100E2B">
        <w:rPr>
          <w:rFonts w:eastAsia="Times New Roman"/>
          <w:szCs w:val="24"/>
        </w:rPr>
        <w:t>ξοπλισμών</w:t>
      </w:r>
      <w:r>
        <w:rPr>
          <w:rFonts w:eastAsia="Times New Roman"/>
          <w:szCs w:val="24"/>
        </w:rPr>
        <w:t>;</w:t>
      </w:r>
      <w:r w:rsidRPr="00100E2B">
        <w:rPr>
          <w:rFonts w:eastAsia="Times New Roman"/>
          <w:szCs w:val="24"/>
        </w:rPr>
        <w:t xml:space="preserve"> Δεν το ξέρατε</w:t>
      </w:r>
      <w:r>
        <w:rPr>
          <w:rFonts w:eastAsia="Times New Roman"/>
          <w:szCs w:val="24"/>
        </w:rPr>
        <w:t>;</w:t>
      </w:r>
      <w:r w:rsidRPr="00100E2B">
        <w:rPr>
          <w:rFonts w:eastAsia="Times New Roman"/>
          <w:szCs w:val="24"/>
        </w:rPr>
        <w:t xml:space="preserve"> Εδώ μιλάμε για μήλα και πορτοκάλια ή για εξοπλισμούς</w:t>
      </w:r>
      <w:r>
        <w:rPr>
          <w:rFonts w:eastAsia="Times New Roman"/>
          <w:szCs w:val="24"/>
        </w:rPr>
        <w:t>;</w:t>
      </w:r>
      <w:r w:rsidRPr="00100E2B">
        <w:rPr>
          <w:rFonts w:eastAsia="Times New Roman"/>
          <w:szCs w:val="24"/>
        </w:rPr>
        <w:t xml:space="preserve"> Για ποι</w:t>
      </w:r>
      <w:r>
        <w:rPr>
          <w:rFonts w:eastAsia="Times New Roman"/>
          <w:szCs w:val="24"/>
        </w:rPr>
        <w:t>ον</w:t>
      </w:r>
      <w:r w:rsidRPr="00100E2B">
        <w:rPr>
          <w:rFonts w:eastAsia="Times New Roman"/>
          <w:szCs w:val="24"/>
        </w:rPr>
        <w:t xml:space="preserve"> λόγ</w:t>
      </w:r>
      <w:r w:rsidRPr="00100E2B">
        <w:rPr>
          <w:rFonts w:eastAsia="Times New Roman"/>
          <w:szCs w:val="24"/>
        </w:rPr>
        <w:t xml:space="preserve">ο εσείς που θα </w:t>
      </w:r>
      <w:r>
        <w:rPr>
          <w:rFonts w:eastAsia="Times New Roman"/>
          <w:szCs w:val="24"/>
        </w:rPr>
        <w:t>φέρνατε το νέο και κουνούσατε</w:t>
      </w:r>
      <w:r w:rsidRPr="00100E2B">
        <w:rPr>
          <w:rFonts w:eastAsia="Times New Roman"/>
          <w:szCs w:val="24"/>
        </w:rPr>
        <w:t xml:space="preserve"> το δάχτυλο σε </w:t>
      </w:r>
      <w:r>
        <w:rPr>
          <w:rFonts w:eastAsia="Times New Roman"/>
          <w:szCs w:val="24"/>
        </w:rPr>
        <w:t>μας,</w:t>
      </w:r>
      <w:r w:rsidRPr="00100E2B">
        <w:rPr>
          <w:rFonts w:eastAsia="Times New Roman"/>
          <w:szCs w:val="24"/>
        </w:rPr>
        <w:t xml:space="preserve"> μετέρχε</w:t>
      </w:r>
      <w:r>
        <w:rPr>
          <w:rFonts w:eastAsia="Times New Roman"/>
          <w:szCs w:val="24"/>
        </w:rPr>
        <w:t>στε</w:t>
      </w:r>
      <w:r w:rsidRPr="00100E2B">
        <w:rPr>
          <w:rFonts w:eastAsia="Times New Roman"/>
          <w:szCs w:val="24"/>
        </w:rPr>
        <w:t xml:space="preserve"> τέτοιου είδους τακτικών</w:t>
      </w:r>
      <w:r>
        <w:rPr>
          <w:rFonts w:eastAsia="Times New Roman"/>
          <w:szCs w:val="24"/>
        </w:rPr>
        <w:t>;</w:t>
      </w:r>
    </w:p>
    <w:p w14:paraId="659802E9" w14:textId="77777777" w:rsidR="00665451" w:rsidRDefault="007410E1">
      <w:pPr>
        <w:spacing w:line="600" w:lineRule="auto"/>
        <w:ind w:firstLine="720"/>
        <w:jc w:val="both"/>
        <w:rPr>
          <w:rFonts w:eastAsia="Times New Roman"/>
          <w:szCs w:val="24"/>
        </w:rPr>
      </w:pPr>
      <w:r>
        <w:rPr>
          <w:rFonts w:eastAsia="Times New Roman"/>
          <w:szCs w:val="24"/>
        </w:rPr>
        <w:lastRenderedPageBreak/>
        <w:t xml:space="preserve">Τέταρτο ερώτημα, κύριε </w:t>
      </w:r>
      <w:proofErr w:type="spellStart"/>
      <w:r>
        <w:rPr>
          <w:rFonts w:eastAsia="Times New Roman"/>
          <w:szCs w:val="24"/>
        </w:rPr>
        <w:t>Καμμένε</w:t>
      </w:r>
      <w:proofErr w:type="spellEnd"/>
      <w:r>
        <w:rPr>
          <w:rFonts w:eastAsia="Times New Roman"/>
          <w:szCs w:val="24"/>
        </w:rPr>
        <w:t>:</w:t>
      </w:r>
      <w:r w:rsidRPr="00100E2B">
        <w:rPr>
          <w:rFonts w:eastAsia="Times New Roman"/>
          <w:szCs w:val="24"/>
        </w:rPr>
        <w:t xml:space="preserve"> Γιατί η τροπολογία αυτή </w:t>
      </w:r>
      <w:r>
        <w:rPr>
          <w:rFonts w:eastAsia="Times New Roman"/>
          <w:szCs w:val="24"/>
        </w:rPr>
        <w:t xml:space="preserve">έρχεται </w:t>
      </w:r>
      <w:r w:rsidRPr="00100E2B">
        <w:rPr>
          <w:rFonts w:eastAsia="Times New Roman"/>
          <w:szCs w:val="24"/>
        </w:rPr>
        <w:t xml:space="preserve">τις μέρες που έχετε μιλήσει </w:t>
      </w:r>
      <w:r>
        <w:rPr>
          <w:rFonts w:eastAsia="Times New Roman"/>
          <w:szCs w:val="24"/>
        </w:rPr>
        <w:t>-εσείς τα είπα</w:t>
      </w:r>
      <w:r w:rsidRPr="00100E2B">
        <w:rPr>
          <w:rFonts w:eastAsia="Times New Roman"/>
          <w:szCs w:val="24"/>
        </w:rPr>
        <w:t>τε</w:t>
      </w:r>
      <w:r>
        <w:rPr>
          <w:rFonts w:eastAsia="Times New Roman"/>
          <w:szCs w:val="24"/>
        </w:rPr>
        <w:t>-</w:t>
      </w:r>
      <w:r w:rsidRPr="00100E2B">
        <w:rPr>
          <w:rFonts w:eastAsia="Times New Roman"/>
          <w:szCs w:val="24"/>
        </w:rPr>
        <w:t xml:space="preserve"> για ολετήρες </w:t>
      </w:r>
      <w:r>
        <w:rPr>
          <w:rFonts w:eastAsia="Times New Roman"/>
          <w:szCs w:val="24"/>
        </w:rPr>
        <w:t>και αποστάτες και προαναγγέλλετε</w:t>
      </w:r>
      <w:r w:rsidRPr="00100E2B">
        <w:rPr>
          <w:rFonts w:eastAsia="Times New Roman"/>
          <w:szCs w:val="24"/>
        </w:rPr>
        <w:t xml:space="preserve"> </w:t>
      </w:r>
      <w:r w:rsidRPr="00100E2B">
        <w:rPr>
          <w:rFonts w:eastAsia="Times New Roman"/>
          <w:szCs w:val="24"/>
        </w:rPr>
        <w:t>με κάποιο</w:t>
      </w:r>
      <w:r>
        <w:rPr>
          <w:rFonts w:eastAsia="Times New Roman"/>
          <w:szCs w:val="24"/>
        </w:rPr>
        <w:t>ν</w:t>
      </w:r>
      <w:r w:rsidRPr="00100E2B">
        <w:rPr>
          <w:rFonts w:eastAsia="Times New Roman"/>
          <w:szCs w:val="24"/>
        </w:rPr>
        <w:t xml:space="preserve"> τρόπο</w:t>
      </w:r>
      <w:r>
        <w:rPr>
          <w:rFonts w:eastAsia="Times New Roman"/>
          <w:szCs w:val="24"/>
        </w:rPr>
        <w:t xml:space="preserve"> –</w:t>
      </w:r>
      <w:r w:rsidRPr="00100E2B">
        <w:rPr>
          <w:rFonts w:eastAsia="Times New Roman"/>
          <w:szCs w:val="24"/>
        </w:rPr>
        <w:t>εγώ δεν το παίρ</w:t>
      </w:r>
      <w:r>
        <w:rPr>
          <w:rFonts w:eastAsia="Times New Roman"/>
          <w:szCs w:val="24"/>
        </w:rPr>
        <w:t>νω τοις</w:t>
      </w:r>
      <w:r w:rsidRPr="00100E2B">
        <w:rPr>
          <w:rFonts w:eastAsia="Times New Roman"/>
          <w:szCs w:val="24"/>
        </w:rPr>
        <w:t xml:space="preserve"> μετρητοίς</w:t>
      </w:r>
      <w:r>
        <w:rPr>
          <w:rFonts w:eastAsia="Times New Roman"/>
          <w:szCs w:val="24"/>
        </w:rPr>
        <w:t xml:space="preserve">- </w:t>
      </w:r>
      <w:r w:rsidRPr="00100E2B">
        <w:rPr>
          <w:rFonts w:eastAsia="Times New Roman"/>
          <w:szCs w:val="24"/>
        </w:rPr>
        <w:t xml:space="preserve">το υποτιθέμενο διαζύγιο </w:t>
      </w:r>
      <w:r>
        <w:rPr>
          <w:rFonts w:eastAsia="Times New Roman"/>
          <w:szCs w:val="24"/>
        </w:rPr>
        <w:t>σας,</w:t>
      </w:r>
      <w:r w:rsidRPr="00100E2B">
        <w:rPr>
          <w:rFonts w:eastAsia="Times New Roman"/>
          <w:szCs w:val="24"/>
        </w:rPr>
        <w:t xml:space="preserve"> προαναγγελθέν από καιρό</w:t>
      </w:r>
      <w:r>
        <w:rPr>
          <w:rFonts w:eastAsia="Times New Roman"/>
          <w:szCs w:val="24"/>
        </w:rPr>
        <w:t>,</w:t>
      </w:r>
      <w:r w:rsidRPr="00100E2B">
        <w:rPr>
          <w:rFonts w:eastAsia="Times New Roman"/>
          <w:szCs w:val="24"/>
        </w:rPr>
        <w:t xml:space="preserve"> με τον κ</w:t>
      </w:r>
      <w:r>
        <w:rPr>
          <w:rFonts w:eastAsia="Times New Roman"/>
          <w:szCs w:val="24"/>
        </w:rPr>
        <w:t>.</w:t>
      </w:r>
      <w:r w:rsidRPr="00100E2B">
        <w:rPr>
          <w:rFonts w:eastAsia="Times New Roman"/>
          <w:szCs w:val="24"/>
        </w:rPr>
        <w:t xml:space="preserve"> Τσίπρα</w:t>
      </w:r>
      <w:r>
        <w:rPr>
          <w:rFonts w:eastAsia="Times New Roman"/>
          <w:szCs w:val="24"/>
        </w:rPr>
        <w:t>;</w:t>
      </w:r>
      <w:r w:rsidRPr="00100E2B">
        <w:rPr>
          <w:rFonts w:eastAsia="Times New Roman"/>
          <w:szCs w:val="24"/>
        </w:rPr>
        <w:t xml:space="preserve"> Γιατί </w:t>
      </w:r>
      <w:r>
        <w:rPr>
          <w:rFonts w:eastAsia="Times New Roman"/>
          <w:szCs w:val="24"/>
        </w:rPr>
        <w:t>επείγεστε τόσο πολύ και ο</w:t>
      </w:r>
      <w:r w:rsidRPr="00100E2B">
        <w:rPr>
          <w:rFonts w:eastAsia="Times New Roman"/>
          <w:szCs w:val="24"/>
        </w:rPr>
        <w:t xml:space="preserve">ι </w:t>
      </w:r>
      <w:r>
        <w:rPr>
          <w:rFonts w:eastAsia="Times New Roman"/>
          <w:szCs w:val="24"/>
        </w:rPr>
        <w:t>μ</w:t>
      </w:r>
      <w:r w:rsidRPr="00100E2B">
        <w:rPr>
          <w:rFonts w:eastAsia="Times New Roman"/>
          <w:szCs w:val="24"/>
        </w:rPr>
        <w:t xml:space="preserve">εν </w:t>
      </w:r>
      <w:r>
        <w:rPr>
          <w:rFonts w:eastAsia="Times New Roman"/>
          <w:szCs w:val="24"/>
        </w:rPr>
        <w:t>και οι</w:t>
      </w:r>
      <w:r w:rsidRPr="00100E2B">
        <w:rPr>
          <w:rFonts w:eastAsia="Times New Roman"/>
          <w:szCs w:val="24"/>
        </w:rPr>
        <w:t xml:space="preserve"> δε</w:t>
      </w:r>
      <w:r>
        <w:rPr>
          <w:rFonts w:eastAsia="Times New Roman"/>
          <w:szCs w:val="24"/>
        </w:rPr>
        <w:t>,</w:t>
      </w:r>
      <w:r w:rsidRPr="00100E2B">
        <w:rPr>
          <w:rFonts w:eastAsia="Times New Roman"/>
          <w:szCs w:val="24"/>
        </w:rPr>
        <w:t xml:space="preserve"> να φέρετε οπωσδήποτε τώρα αυτή εδώ την τ</w:t>
      </w:r>
      <w:r>
        <w:rPr>
          <w:rFonts w:eastAsia="Times New Roman"/>
          <w:szCs w:val="24"/>
        </w:rPr>
        <w:t>ροπολογία;</w:t>
      </w:r>
    </w:p>
    <w:p w14:paraId="659802EA" w14:textId="77777777" w:rsidR="00665451" w:rsidRDefault="007410E1">
      <w:pPr>
        <w:spacing w:line="600" w:lineRule="auto"/>
        <w:ind w:firstLine="720"/>
        <w:jc w:val="both"/>
        <w:rPr>
          <w:rFonts w:eastAsia="Times New Roman"/>
          <w:szCs w:val="24"/>
        </w:rPr>
      </w:pPr>
      <w:r>
        <w:rPr>
          <w:rFonts w:eastAsia="Times New Roman"/>
          <w:szCs w:val="24"/>
        </w:rPr>
        <w:t xml:space="preserve">Πέμπτο ερώτημα: </w:t>
      </w:r>
      <w:r w:rsidRPr="00100E2B">
        <w:rPr>
          <w:rFonts w:eastAsia="Times New Roman"/>
          <w:szCs w:val="24"/>
        </w:rPr>
        <w:t xml:space="preserve">Γιατί μιλάτε </w:t>
      </w:r>
      <w:r w:rsidRPr="00100E2B">
        <w:rPr>
          <w:rFonts w:eastAsia="Times New Roman"/>
          <w:szCs w:val="24"/>
        </w:rPr>
        <w:t>εσείς για αντισταθμιστικά</w:t>
      </w:r>
      <w:r>
        <w:rPr>
          <w:rFonts w:eastAsia="Times New Roman"/>
          <w:szCs w:val="24"/>
        </w:rPr>
        <w:t>,</w:t>
      </w:r>
      <w:r w:rsidRPr="00100E2B">
        <w:rPr>
          <w:rFonts w:eastAsia="Times New Roman"/>
          <w:szCs w:val="24"/>
        </w:rPr>
        <w:t xml:space="preserve"> όταν από αυτό εδώ το </w:t>
      </w:r>
      <w:r>
        <w:rPr>
          <w:rFonts w:eastAsia="Times New Roman"/>
          <w:szCs w:val="24"/>
        </w:rPr>
        <w:t xml:space="preserve">Βήμα, </w:t>
      </w:r>
      <w:r w:rsidRPr="00100E2B">
        <w:rPr>
          <w:rFonts w:eastAsia="Times New Roman"/>
          <w:szCs w:val="24"/>
        </w:rPr>
        <w:t xml:space="preserve">τον Οκτώβριο του </w:t>
      </w:r>
      <w:r>
        <w:rPr>
          <w:rFonts w:eastAsia="Times New Roman"/>
          <w:szCs w:val="24"/>
        </w:rPr>
        <w:t xml:space="preserve">2017, </w:t>
      </w:r>
      <w:r w:rsidRPr="00100E2B">
        <w:rPr>
          <w:rFonts w:eastAsia="Times New Roman"/>
          <w:szCs w:val="24"/>
        </w:rPr>
        <w:t>ο Πρωθυπουργός ήταν έξαλλος εναντίον των αντισταθμιστικών</w:t>
      </w:r>
      <w:r>
        <w:rPr>
          <w:rFonts w:eastAsia="Times New Roman"/>
          <w:szCs w:val="24"/>
        </w:rPr>
        <w:t>;</w:t>
      </w:r>
      <w:r w:rsidRPr="00100E2B">
        <w:rPr>
          <w:rFonts w:eastAsia="Times New Roman"/>
          <w:szCs w:val="24"/>
        </w:rPr>
        <w:t xml:space="preserve"> Είπατε </w:t>
      </w:r>
      <w:r>
        <w:rPr>
          <w:rFonts w:eastAsia="Times New Roman"/>
          <w:szCs w:val="24"/>
        </w:rPr>
        <w:t>και προηγουμένως, β</w:t>
      </w:r>
      <w:r w:rsidRPr="00100E2B">
        <w:rPr>
          <w:rFonts w:eastAsia="Times New Roman"/>
          <w:szCs w:val="24"/>
        </w:rPr>
        <w:t>εβαίως</w:t>
      </w:r>
      <w:r>
        <w:rPr>
          <w:rFonts w:eastAsia="Times New Roman"/>
          <w:szCs w:val="24"/>
        </w:rPr>
        <w:t>, ότι</w:t>
      </w:r>
      <w:r w:rsidRPr="00100E2B">
        <w:rPr>
          <w:rFonts w:eastAsia="Times New Roman"/>
          <w:szCs w:val="24"/>
        </w:rPr>
        <w:t xml:space="preserve"> έκανε μία εξαίρεση για την ΕΑΒ</w:t>
      </w:r>
      <w:r>
        <w:rPr>
          <w:rFonts w:eastAsia="Times New Roman"/>
          <w:szCs w:val="24"/>
        </w:rPr>
        <w:t>. Έκανε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μια εξαίρεση για την ΕΑΒ αλλά</w:t>
      </w:r>
      <w:r w:rsidRPr="00100E2B">
        <w:rPr>
          <w:rFonts w:eastAsia="Times New Roman"/>
          <w:szCs w:val="24"/>
        </w:rPr>
        <w:t xml:space="preserve"> είπ</w:t>
      </w:r>
      <w:r w:rsidRPr="00100E2B">
        <w:rPr>
          <w:rFonts w:eastAsia="Times New Roman"/>
          <w:szCs w:val="24"/>
        </w:rPr>
        <w:t>ε αυστηρά για τη</w:t>
      </w:r>
      <w:r>
        <w:rPr>
          <w:rFonts w:eastAsia="Times New Roman"/>
          <w:szCs w:val="24"/>
        </w:rPr>
        <w:t>ν ΕΑΒ. Κι εδώ αν</w:t>
      </w:r>
      <w:r w:rsidRPr="00100E2B">
        <w:rPr>
          <w:rFonts w:eastAsia="Times New Roman"/>
          <w:szCs w:val="24"/>
        </w:rPr>
        <w:t xml:space="preserve"> κατάλαβα καλά</w:t>
      </w:r>
      <w:r>
        <w:rPr>
          <w:rFonts w:eastAsia="Times New Roman"/>
          <w:szCs w:val="24"/>
        </w:rPr>
        <w:t xml:space="preserve"> –</w:t>
      </w:r>
      <w:r w:rsidRPr="00100E2B">
        <w:rPr>
          <w:rFonts w:eastAsia="Times New Roman"/>
          <w:szCs w:val="24"/>
        </w:rPr>
        <w:t>όλοι καταλάβαμε το ίδιο</w:t>
      </w:r>
      <w:r>
        <w:rPr>
          <w:rFonts w:eastAsia="Times New Roman"/>
          <w:szCs w:val="24"/>
        </w:rPr>
        <w:t xml:space="preserve">- </w:t>
      </w:r>
      <w:r w:rsidRPr="00100E2B">
        <w:rPr>
          <w:rFonts w:eastAsia="Times New Roman"/>
          <w:szCs w:val="24"/>
        </w:rPr>
        <w:t xml:space="preserve">μιλάμε για κάποια κονδύλια που είναι 70% </w:t>
      </w:r>
      <w:r>
        <w:rPr>
          <w:rFonts w:eastAsia="Times New Roman"/>
          <w:szCs w:val="24"/>
        </w:rPr>
        <w:t>ΕΑΒ</w:t>
      </w:r>
      <w:r w:rsidRPr="00100E2B">
        <w:rPr>
          <w:rFonts w:eastAsia="Times New Roman"/>
          <w:szCs w:val="24"/>
        </w:rPr>
        <w:t xml:space="preserve"> και 30% άλλες επιχειρήσεις υπεργολάβοι </w:t>
      </w:r>
      <w:r>
        <w:rPr>
          <w:rFonts w:eastAsia="Times New Roman"/>
          <w:szCs w:val="24"/>
        </w:rPr>
        <w:t>της</w:t>
      </w:r>
      <w:r w:rsidRPr="00100E2B">
        <w:rPr>
          <w:rFonts w:eastAsia="Times New Roman"/>
          <w:szCs w:val="24"/>
        </w:rPr>
        <w:t xml:space="preserve"> </w:t>
      </w:r>
      <w:r>
        <w:rPr>
          <w:rFonts w:eastAsia="Times New Roman"/>
          <w:szCs w:val="24"/>
        </w:rPr>
        <w:t>«</w:t>
      </w:r>
      <w:r>
        <w:rPr>
          <w:rFonts w:eastAsia="Times New Roman"/>
          <w:szCs w:val="24"/>
          <w:lang w:val="en-US"/>
        </w:rPr>
        <w:t>LOCKHEED</w:t>
      </w:r>
      <w:r>
        <w:rPr>
          <w:rFonts w:eastAsia="Times New Roman"/>
          <w:szCs w:val="24"/>
        </w:rPr>
        <w:t>»</w:t>
      </w:r>
      <w:r w:rsidRPr="00E64E2B">
        <w:rPr>
          <w:rFonts w:eastAsia="Times New Roman"/>
          <w:szCs w:val="24"/>
        </w:rPr>
        <w:t>.</w:t>
      </w:r>
      <w:r w:rsidRPr="00100E2B">
        <w:rPr>
          <w:rFonts w:eastAsia="Times New Roman"/>
          <w:szCs w:val="24"/>
        </w:rPr>
        <w:t xml:space="preserve"> Κάνω λάθος</w:t>
      </w:r>
      <w:r>
        <w:rPr>
          <w:rFonts w:eastAsia="Times New Roman"/>
          <w:szCs w:val="24"/>
        </w:rPr>
        <w:t>;</w:t>
      </w:r>
      <w:r w:rsidRPr="00100E2B">
        <w:rPr>
          <w:rFonts w:eastAsia="Times New Roman"/>
          <w:szCs w:val="24"/>
        </w:rPr>
        <w:t xml:space="preserve"> Σας αδικώ</w:t>
      </w:r>
      <w:r>
        <w:rPr>
          <w:rFonts w:eastAsia="Times New Roman"/>
          <w:szCs w:val="24"/>
        </w:rPr>
        <w:t>;</w:t>
      </w:r>
      <w:r w:rsidRPr="00100E2B">
        <w:rPr>
          <w:rFonts w:eastAsia="Times New Roman"/>
          <w:szCs w:val="24"/>
        </w:rPr>
        <w:t xml:space="preserve"> Υπερβάλλ</w:t>
      </w:r>
      <w:r>
        <w:rPr>
          <w:rFonts w:eastAsia="Times New Roman"/>
          <w:szCs w:val="24"/>
        </w:rPr>
        <w:t xml:space="preserve">ω; </w:t>
      </w:r>
    </w:p>
    <w:p w14:paraId="659802EB" w14:textId="77777777" w:rsidR="00665451" w:rsidRDefault="007410E1">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σε σχέση με τα αντισταθμιστικά ω</w:t>
      </w:r>
      <w:r w:rsidRPr="00100E2B">
        <w:rPr>
          <w:rFonts w:eastAsia="Times New Roman"/>
          <w:szCs w:val="24"/>
        </w:rPr>
        <w:t>φε</w:t>
      </w:r>
      <w:r w:rsidRPr="00100E2B">
        <w:rPr>
          <w:rFonts w:eastAsia="Times New Roman"/>
          <w:szCs w:val="24"/>
        </w:rPr>
        <w:t>λήματα μίλησε ο κ</w:t>
      </w:r>
      <w:r>
        <w:rPr>
          <w:rFonts w:eastAsia="Times New Roman"/>
          <w:szCs w:val="24"/>
        </w:rPr>
        <w:t xml:space="preserve">. </w:t>
      </w:r>
      <w:r w:rsidRPr="00100E2B">
        <w:rPr>
          <w:rFonts w:eastAsia="Times New Roman"/>
          <w:szCs w:val="24"/>
        </w:rPr>
        <w:t>Καμμένος και είπε ότι το λέει και το νομοσχέδιο</w:t>
      </w:r>
      <w:r>
        <w:rPr>
          <w:rFonts w:eastAsia="Times New Roman"/>
          <w:szCs w:val="24"/>
        </w:rPr>
        <w:t xml:space="preserve">, είναι προγράμματα επ’ </w:t>
      </w:r>
      <w:proofErr w:type="spellStart"/>
      <w:r>
        <w:rPr>
          <w:rFonts w:eastAsia="Times New Roman"/>
          <w:szCs w:val="24"/>
        </w:rPr>
        <w:t>ωφελεία</w:t>
      </w:r>
      <w:proofErr w:type="spellEnd"/>
      <w:r>
        <w:rPr>
          <w:rFonts w:eastAsia="Times New Roman"/>
          <w:szCs w:val="24"/>
        </w:rPr>
        <w:t>,</w:t>
      </w:r>
      <w:r w:rsidRPr="00100E2B">
        <w:rPr>
          <w:rFonts w:eastAsia="Times New Roman"/>
          <w:szCs w:val="24"/>
        </w:rPr>
        <w:t xml:space="preserve"> λέ</w:t>
      </w:r>
      <w:r>
        <w:rPr>
          <w:rFonts w:eastAsia="Times New Roman"/>
          <w:szCs w:val="24"/>
        </w:rPr>
        <w:t xml:space="preserve">ει, η τροπολογία </w:t>
      </w:r>
      <w:r w:rsidRPr="00100E2B">
        <w:rPr>
          <w:rFonts w:eastAsia="Times New Roman"/>
          <w:szCs w:val="24"/>
        </w:rPr>
        <w:t xml:space="preserve">του Υπουργείου </w:t>
      </w:r>
      <w:r>
        <w:rPr>
          <w:rFonts w:eastAsia="Times New Roman"/>
          <w:szCs w:val="24"/>
        </w:rPr>
        <w:lastRenderedPageBreak/>
        <w:t xml:space="preserve">Εθνικής Άμυνας. </w:t>
      </w:r>
      <w:r w:rsidRPr="00100E2B">
        <w:rPr>
          <w:rFonts w:eastAsia="Times New Roman"/>
          <w:szCs w:val="24"/>
        </w:rPr>
        <w:t xml:space="preserve">Δεν είναι αντισταθμιστικά </w:t>
      </w:r>
      <w:r>
        <w:rPr>
          <w:rFonts w:eastAsia="Times New Roman"/>
          <w:szCs w:val="24"/>
        </w:rPr>
        <w:t>ω</w:t>
      </w:r>
      <w:r w:rsidRPr="00100E2B">
        <w:rPr>
          <w:rFonts w:eastAsia="Times New Roman"/>
          <w:szCs w:val="24"/>
        </w:rPr>
        <w:t>φελήματα</w:t>
      </w:r>
      <w:r>
        <w:rPr>
          <w:rFonts w:eastAsia="Times New Roman"/>
          <w:szCs w:val="24"/>
        </w:rPr>
        <w:t xml:space="preserve">, είναι προγράμματα επ’ </w:t>
      </w:r>
      <w:proofErr w:type="spellStart"/>
      <w:r>
        <w:rPr>
          <w:rFonts w:eastAsia="Times New Roman"/>
          <w:szCs w:val="24"/>
        </w:rPr>
        <w:t>ωφελεία</w:t>
      </w:r>
      <w:proofErr w:type="spellEnd"/>
      <w:r>
        <w:rPr>
          <w:rFonts w:eastAsia="Times New Roman"/>
          <w:szCs w:val="24"/>
        </w:rPr>
        <w:t xml:space="preserve">. </w:t>
      </w:r>
    </w:p>
    <w:p w14:paraId="659802E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Θα μπορούσε να πει κανείς ότι δεν είνα</w:t>
      </w:r>
      <w:r>
        <w:rPr>
          <w:rFonts w:eastAsia="Times New Roman" w:cs="Times New Roman"/>
          <w:szCs w:val="24"/>
        </w:rPr>
        <w:t xml:space="preserve">ι Γιάννης είναι Γιαννάκης. Όμως ο ίδιος ο Υπουργός στη συνέχεια μας είπε ότι είναι Γιάννης σκέτο. Είπε ότι είναι αντισταθμιστικά ωφελήματα. Αποφασίστε τι υποστηρίζετε επιτέλους. Εδώ υποστηρίζετε και το μαύρο και το άσπρο τα πάντα και τα αντίθετά τους. </w:t>
      </w:r>
    </w:p>
    <w:p w14:paraId="659802E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Έκτ</w:t>
      </w:r>
      <w:r>
        <w:rPr>
          <w:rFonts w:eastAsia="Times New Roman" w:cs="Times New Roman"/>
          <w:szCs w:val="24"/>
        </w:rPr>
        <w:t>ο ερώτημα το οποίο αφορά ιδιαίτερα τους συναδέλφους του ΣΥΡΙΖΑ</w:t>
      </w:r>
      <w:r>
        <w:rPr>
          <w:rFonts w:eastAsia="Times New Roman" w:cs="Times New Roman"/>
          <w:szCs w:val="24"/>
        </w:rPr>
        <w:t>.</w:t>
      </w:r>
      <w:r>
        <w:rPr>
          <w:rFonts w:eastAsia="Times New Roman" w:cs="Times New Roman"/>
          <w:szCs w:val="24"/>
        </w:rPr>
        <w:t xml:space="preserve"> Διαβάσατε την τροπολογία; Υποθέτω πως ναι. Ποια εξουσιοδότηση δίνετε; Δίνετε εξουσιοδότηση για 230 εκατομμύρια -λέω ξανά- των Ελλήνων φορολογουμένων: α΄, β΄, γ΄, δ΄, ε΄, ζ΄, </w:t>
      </w:r>
      <w:proofErr w:type="spellStart"/>
      <w:r>
        <w:rPr>
          <w:rFonts w:eastAsia="Times New Roman" w:cs="Times New Roman"/>
          <w:szCs w:val="24"/>
        </w:rPr>
        <w:t>ιβ</w:t>
      </w:r>
      <w:proofErr w:type="spellEnd"/>
      <w:r>
        <w:rPr>
          <w:rFonts w:eastAsia="Times New Roman" w:cs="Times New Roman"/>
          <w:szCs w:val="24"/>
        </w:rPr>
        <w:t>΄…</w:t>
      </w:r>
    </w:p>
    <w:p w14:paraId="659802EE" w14:textId="77777777" w:rsidR="00665451" w:rsidRDefault="007410E1">
      <w:pPr>
        <w:spacing w:line="600" w:lineRule="auto"/>
        <w:ind w:firstLine="720"/>
        <w:jc w:val="both"/>
        <w:rPr>
          <w:rFonts w:eastAsia="Times New Roman" w:cs="Times New Roman"/>
          <w:szCs w:val="24"/>
        </w:rPr>
      </w:pPr>
      <w:r w:rsidRPr="00D30E34">
        <w:rPr>
          <w:rFonts w:eastAsia="Times New Roman" w:cs="Times New Roman"/>
          <w:b/>
          <w:szCs w:val="24"/>
        </w:rPr>
        <w:t>ΠΑΝΟΣ ΚΑΜΜΕΝΟ</w:t>
      </w:r>
      <w:r w:rsidRPr="00D30E34">
        <w:rPr>
          <w:rFonts w:eastAsia="Times New Roman" w:cs="Times New Roman"/>
          <w:b/>
          <w:szCs w:val="24"/>
        </w:rPr>
        <w:t>Σ (Υπουργός Εθνικής Άμυνας - Πρόεδρος των Ανεξαρτήτων Ελλήνων):</w:t>
      </w:r>
      <w:r>
        <w:rPr>
          <w:rFonts w:eastAsia="Times New Roman" w:cs="Times New Roman"/>
          <w:szCs w:val="24"/>
        </w:rPr>
        <w:t xml:space="preserve"> Θα τα πάρουμε τα λεφτά, κύριε Χατζηδάκη</w:t>
      </w:r>
      <w:r w:rsidRPr="00241CC0">
        <w:rPr>
          <w:rFonts w:eastAsia="Times New Roman" w:cs="Times New Roman"/>
          <w:szCs w:val="24"/>
        </w:rPr>
        <w:t xml:space="preserve">, </w:t>
      </w:r>
      <w:r>
        <w:rPr>
          <w:rFonts w:eastAsia="Times New Roman" w:cs="Times New Roman"/>
          <w:szCs w:val="24"/>
        </w:rPr>
        <w:t>δεν θα τα δώσουμε.</w:t>
      </w:r>
    </w:p>
    <w:p w14:paraId="659802EF" w14:textId="77777777" w:rsidR="00665451" w:rsidRDefault="007410E1">
      <w:pPr>
        <w:spacing w:line="600" w:lineRule="auto"/>
        <w:ind w:firstLine="720"/>
        <w:jc w:val="both"/>
        <w:rPr>
          <w:rFonts w:eastAsia="Times New Roman" w:cs="Times New Roman"/>
          <w:szCs w:val="24"/>
        </w:rPr>
      </w:pPr>
      <w:r w:rsidRPr="00D30E34">
        <w:rPr>
          <w:rFonts w:eastAsia="Times New Roman" w:cs="Times New Roman"/>
          <w:b/>
          <w:szCs w:val="24"/>
        </w:rPr>
        <w:t>ΚΩΝΣΤΑΝΤΙΝΟΣ ΧΑΤΖΗΔΑΚΗΣ:</w:t>
      </w:r>
      <w:r>
        <w:rPr>
          <w:rFonts w:eastAsia="Times New Roman" w:cs="Times New Roman"/>
          <w:szCs w:val="24"/>
        </w:rPr>
        <w:t xml:space="preserve"> …και τελειώνει μέσα σε μερικές σειρές. Μιλάμε για 230 εκατομμύρια σε μερικές σειρές.</w:t>
      </w:r>
    </w:p>
    <w:p w14:paraId="659802F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Μα</w:t>
      </w:r>
      <w:r>
        <w:rPr>
          <w:rFonts w:eastAsia="Times New Roman" w:cs="Times New Roman"/>
          <w:szCs w:val="24"/>
        </w:rPr>
        <w:t xml:space="preserve"> δεν έχετε την ευαισθησία όταν θα υπογράψετε, όταν θα βάλετε την υπογραφή σας με την ψήφο σας, όποτε γίνει η ψηφοφορία, να έχουμε κάποιες μεγαλύτερες εγγυήσεις;</w:t>
      </w:r>
    </w:p>
    <w:p w14:paraId="659802F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Μα θα τα πάρουμε τ</w:t>
      </w:r>
      <w:r>
        <w:rPr>
          <w:rFonts w:eastAsia="Times New Roman" w:cs="Times New Roman"/>
          <w:szCs w:val="24"/>
        </w:rPr>
        <w:t xml:space="preserve">α λεφτά, δεν θα τα δώσουμε. </w:t>
      </w:r>
    </w:p>
    <w:p w14:paraId="659802F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θέλω να γίνω ακραίος και να πω ότι η Βουλή γίνεται πλυντήριο μιας αδιαφανούς διαχείρισης, αλλά σίγουρα γίνεται τροχονόμος μιας αδιαφανούς διαχείρισης χωρίς σαφείς εγγυήσεις.</w:t>
      </w:r>
    </w:p>
    <w:p w14:paraId="659802F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Είστε αντιμέτωποι με τη </w:t>
      </w:r>
      <w:r>
        <w:rPr>
          <w:rFonts w:eastAsia="Times New Roman" w:cs="Times New Roman"/>
          <w:szCs w:val="24"/>
        </w:rPr>
        <w:t>συνείδησή σας και πρέπει να σκεφτείτε διπλά και τριπλά πριν ψηφίσετε. Δεν θα αφήσουμε το θέμα να ξεχαστεί.</w:t>
      </w:r>
    </w:p>
    <w:p w14:paraId="659802F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Βεβαίως υπάρχουν και άλλα ερωτήματα</w:t>
      </w:r>
      <w:r>
        <w:rPr>
          <w:rFonts w:eastAsia="Times New Roman" w:cs="Times New Roman"/>
          <w:szCs w:val="24"/>
        </w:rPr>
        <w:t>,</w:t>
      </w:r>
      <w:r>
        <w:rPr>
          <w:rFonts w:eastAsia="Times New Roman" w:cs="Times New Roman"/>
          <w:szCs w:val="24"/>
        </w:rPr>
        <w:t xml:space="preserve"> τα οποία δεν έχω τον χρόνο να αναπτύξω, γιατί πραγματικά είναι δεκάδες.</w:t>
      </w:r>
    </w:p>
    <w:p w14:paraId="659802F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Όμως τίθεται και ένα πολιτικής φύσεως ερ</w:t>
      </w:r>
      <w:r>
        <w:rPr>
          <w:rFonts w:eastAsia="Times New Roman" w:cs="Times New Roman"/>
          <w:szCs w:val="24"/>
        </w:rPr>
        <w:t xml:space="preserve">ώτημα: Γιατί ενώ μιλάμε για αυτά τα αντισταθμιστικά οφέλη, που είναι μέρος της συνολικής συμβάσεως, δεν έχουμε εικόνα για το σύνολο της </w:t>
      </w:r>
      <w:r>
        <w:rPr>
          <w:rFonts w:eastAsia="Times New Roman" w:cs="Times New Roman"/>
          <w:szCs w:val="24"/>
        </w:rPr>
        <w:lastRenderedPageBreak/>
        <w:t xml:space="preserve">συμβάσεως; Η Βουλή των Ελλήνων δεν έχει εικόνα για το σύνολο της συμβάσεως. </w:t>
      </w:r>
    </w:p>
    <w:p w14:paraId="659802F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Ο κ. Τσίπρας έχει δώσει άλλους αριθμούς, ο </w:t>
      </w:r>
      <w:r>
        <w:rPr>
          <w:rFonts w:eastAsia="Times New Roman" w:cs="Times New Roman"/>
          <w:szCs w:val="24"/>
        </w:rPr>
        <w:t xml:space="preserve">κ. Καμμένος έχει δώσει άλλους αριθμούς και ο κ. </w:t>
      </w:r>
      <w:proofErr w:type="spellStart"/>
      <w:r>
        <w:rPr>
          <w:rFonts w:eastAsia="Times New Roman" w:cs="Times New Roman"/>
          <w:szCs w:val="24"/>
        </w:rPr>
        <w:t>Τραμπ</w:t>
      </w:r>
      <w:proofErr w:type="spellEnd"/>
      <w:r>
        <w:rPr>
          <w:rFonts w:eastAsia="Times New Roman" w:cs="Times New Roman"/>
          <w:szCs w:val="24"/>
        </w:rPr>
        <w:t>, ο Πρόεδρος των Ηνωμένων Πολιτειών παρουσία του κ</w:t>
      </w:r>
      <w:r>
        <w:rPr>
          <w:rFonts w:eastAsia="Times New Roman" w:cs="Times New Roman"/>
          <w:szCs w:val="24"/>
        </w:rPr>
        <w:t>.</w:t>
      </w:r>
      <w:r>
        <w:rPr>
          <w:rFonts w:eastAsia="Times New Roman" w:cs="Times New Roman"/>
          <w:szCs w:val="24"/>
        </w:rPr>
        <w:t xml:space="preserve"> Τσίπρα, έχει δώσει άλλους αριθμούς. Προσέξτε! Οι αριθμοί αυτοί δεν απέχουν ελάχιστα μεταξύ τους. Ξεκινάμε από το 1,1 δισεκατομμύριο και πάμε στα 2,4 δι</w:t>
      </w:r>
      <w:r>
        <w:rPr>
          <w:rFonts w:eastAsia="Times New Roman" w:cs="Times New Roman"/>
          <w:szCs w:val="24"/>
        </w:rPr>
        <w:t>σεκατομμύρια. Τα δισεκατομμύρια έγιναν στραγάλια;</w:t>
      </w:r>
    </w:p>
    <w:p w14:paraId="659802F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Είναι σύγχρονη και διαφανής διαχείριση αυτό το πράγμα; Είναι υπευθυνότητα Κυβέρνησης, Πρωθυπουργού και Υπουργού; Απαντήστε μου. Μπορεί και να είναι και οι λέξεις να έχουν χάσει το νόημά τους.</w:t>
      </w:r>
    </w:p>
    <w:p w14:paraId="659802F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w:t>
      </w:r>
      <w:r>
        <w:rPr>
          <w:rFonts w:eastAsia="Times New Roman" w:cs="Times New Roman"/>
          <w:szCs w:val="24"/>
        </w:rPr>
        <w:t>ώσει</w:t>
      </w:r>
      <w:proofErr w:type="spellEnd"/>
      <w:r>
        <w:rPr>
          <w:rFonts w:eastAsia="Times New Roman" w:cs="Times New Roman"/>
          <w:szCs w:val="24"/>
        </w:rPr>
        <w:t>, κυρίες και κύριοι συνάδελφοι, σταματάω τα ερωτήματα. Φαντάζομαι ότι σας απασχολούν κι εσάς, γιατί γνωρίζω πολλούς από εσάς και ξέρω ότι είστε έντιμοι άνθρωποι και έχετε μια διαδρομή. Δεν αξίζει να τα θυσιάζουμε όλα στον βωμό του κομματικού συμφέροντο</w:t>
      </w:r>
      <w:r>
        <w:rPr>
          <w:rFonts w:eastAsia="Times New Roman" w:cs="Times New Roman"/>
          <w:szCs w:val="24"/>
        </w:rPr>
        <w:t>ς.</w:t>
      </w:r>
    </w:p>
    <w:p w14:paraId="659802F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Είμαστε όλοι αντιμέτωποι με τη συνείδησή μας. Είναι ένα μείζον θέμα ηθικής τάξεως. Η Κυβέρνηση οφείλει να αποσύρει την τροπολογία, οφείλει να κάνει μια συζήτηση από την αρχή με όρους διαφάνειας και πολιτικής καθαρότητας. Για εμάς είναι απολύτως σαφές κα</w:t>
      </w:r>
      <w:r>
        <w:rPr>
          <w:rFonts w:eastAsia="Times New Roman" w:cs="Times New Roman"/>
          <w:szCs w:val="24"/>
        </w:rPr>
        <w:t xml:space="preserve">ι δεν υπάρχει διαπραγμάτευση σ’ αυτό από τη Νέα Δημοκρατία. </w:t>
      </w:r>
    </w:p>
    <w:p w14:paraId="659802F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Όπως φαίνεται, κυρίες και κύριοι συνάδελφοι, είτε ενωμένοι είτε διαζευγμένοι θα χάσετε τις εκλογές ΣΥΡΙΖΑ και ΑΝΕΛ. Κοιτάξτε να μην τις χάσετε αναξιοπρεπώς.</w:t>
      </w:r>
    </w:p>
    <w:p w14:paraId="659802FB" w14:textId="77777777" w:rsidR="00665451" w:rsidRDefault="00741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w:t>
      </w:r>
      <w:r>
        <w:rPr>
          <w:rFonts w:eastAsia="Times New Roman" w:cs="Times New Roman"/>
          <w:szCs w:val="24"/>
        </w:rPr>
        <w:t>ας Δημοκρατίας)</w:t>
      </w:r>
    </w:p>
    <w:p w14:paraId="659802FC" w14:textId="77777777" w:rsidR="00665451" w:rsidRDefault="007410E1">
      <w:pPr>
        <w:spacing w:line="600" w:lineRule="auto"/>
        <w:ind w:firstLine="720"/>
        <w:jc w:val="both"/>
        <w:rPr>
          <w:rFonts w:eastAsia="Times New Roman" w:cs="Times New Roman"/>
          <w:szCs w:val="24"/>
        </w:rPr>
      </w:pPr>
      <w:r w:rsidRPr="00563F81">
        <w:rPr>
          <w:rFonts w:eastAsia="Times New Roman" w:cs="Times New Roman"/>
          <w:b/>
          <w:szCs w:val="24"/>
        </w:rPr>
        <w:t>ΠΡΟΕΔΡΕΥΩΝ (Αναστάσιος Κουράκης):</w:t>
      </w:r>
      <w:r>
        <w:rPr>
          <w:rFonts w:eastAsia="Times New Roman" w:cs="Times New Roman"/>
          <w:szCs w:val="24"/>
        </w:rPr>
        <w:t xml:space="preserve"> Παρακαλώ τον κ. Φίλη να έρθει να μιλήσει για πέντε λεπτά.</w:t>
      </w:r>
    </w:p>
    <w:p w14:paraId="659802FD" w14:textId="77777777" w:rsidR="00665451" w:rsidRDefault="007410E1">
      <w:pPr>
        <w:spacing w:line="600" w:lineRule="auto"/>
        <w:ind w:firstLine="720"/>
        <w:jc w:val="both"/>
        <w:rPr>
          <w:rFonts w:eastAsia="Times New Roman" w:cs="Times New Roman"/>
          <w:szCs w:val="24"/>
        </w:rPr>
      </w:pPr>
      <w:r w:rsidRPr="00563F81">
        <w:rPr>
          <w:rFonts w:eastAsia="Times New Roman" w:cs="Times New Roman"/>
          <w:b/>
          <w:szCs w:val="24"/>
        </w:rPr>
        <w:t>ΝΙΚΟΛΑΟΣ ΦΙΛΗΣ:</w:t>
      </w:r>
      <w:r>
        <w:rPr>
          <w:rFonts w:eastAsia="Times New Roman" w:cs="Times New Roman"/>
          <w:szCs w:val="24"/>
        </w:rPr>
        <w:t xml:space="preserve"> Κατά κανόνα η συζήτηση για τα εξοπλιστικά, μια αναγκαία συζήτηση για την ασφάλεια της χώρας, καταλήγει σε μια αντιπαράθεση. Κατά το </w:t>
      </w:r>
      <w:r>
        <w:rPr>
          <w:rFonts w:eastAsia="Times New Roman" w:cs="Times New Roman"/>
          <w:szCs w:val="24"/>
        </w:rPr>
        <w:t xml:space="preserve">παρελθόν η κριτική που ασκούσε ο ΣΥΡΙΖΑ ως </w:t>
      </w:r>
      <w:r>
        <w:rPr>
          <w:rFonts w:eastAsia="Times New Roman" w:cs="Times New Roman"/>
          <w:szCs w:val="24"/>
        </w:rPr>
        <w:t>κ</w:t>
      </w:r>
      <w:r>
        <w:rPr>
          <w:rFonts w:eastAsia="Times New Roman" w:cs="Times New Roman"/>
          <w:szCs w:val="24"/>
        </w:rPr>
        <w:t xml:space="preserve">όμμα της </w:t>
      </w:r>
      <w:r>
        <w:rPr>
          <w:rFonts w:eastAsia="Times New Roman" w:cs="Times New Roman"/>
          <w:szCs w:val="24"/>
        </w:rPr>
        <w:t>α</w:t>
      </w:r>
      <w:r>
        <w:rPr>
          <w:rFonts w:eastAsia="Times New Roman" w:cs="Times New Roman"/>
          <w:szCs w:val="24"/>
        </w:rPr>
        <w:t xml:space="preserve">ντιπολίτευσης ήταν ορθή και επιβεβαιώθηκε από την απόφαση της τότε </w:t>
      </w:r>
      <w:r>
        <w:rPr>
          <w:rFonts w:eastAsia="Times New Roman" w:cs="Times New Roman"/>
          <w:szCs w:val="24"/>
        </w:rPr>
        <w:t>κ</w:t>
      </w:r>
      <w:r>
        <w:rPr>
          <w:rFonts w:eastAsia="Times New Roman" w:cs="Times New Roman"/>
          <w:szCs w:val="24"/>
        </w:rPr>
        <w:t xml:space="preserve">υβέρνησης και του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 xml:space="preserve"> Βενιζέλου ως Υπουργού, μια αναγκαστική απόφαση όπου εναρμονιζόμενη η ελληνική νομοθεσία με την ευρωπαϊκή</w:t>
      </w:r>
      <w:r>
        <w:rPr>
          <w:rFonts w:eastAsia="Times New Roman" w:cs="Times New Roman"/>
          <w:szCs w:val="24"/>
        </w:rPr>
        <w:t>,</w:t>
      </w:r>
      <w:r>
        <w:rPr>
          <w:rFonts w:eastAsia="Times New Roman" w:cs="Times New Roman"/>
          <w:szCs w:val="24"/>
        </w:rPr>
        <w:t xml:space="preserve"> καταργο</w:t>
      </w:r>
      <w:r>
        <w:rPr>
          <w:rFonts w:eastAsia="Times New Roman" w:cs="Times New Roman"/>
          <w:szCs w:val="24"/>
        </w:rPr>
        <w:t>ύσε την ιστορία των αντισταθμιστικών ωφελημάτων.</w:t>
      </w:r>
    </w:p>
    <w:p w14:paraId="659802F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Πράγματι αυτά ήταν μια θερμοκοιτίδα σκανδάλων. Δεν ήταν μια καταγγελία που </w:t>
      </w:r>
      <w:r>
        <w:rPr>
          <w:rFonts w:eastAsia="Times New Roman" w:cs="Times New Roman"/>
          <w:szCs w:val="24"/>
        </w:rPr>
        <w:t>ελαυν</w:t>
      </w:r>
      <w:r>
        <w:rPr>
          <w:rFonts w:eastAsia="Times New Roman" w:cs="Times New Roman"/>
          <w:szCs w:val="24"/>
        </w:rPr>
        <w:t>όταν από μια αντιπολιτευτική υπερβολή.</w:t>
      </w:r>
    </w:p>
    <w:p w14:paraId="659802F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Έχουμε</w:t>
      </w:r>
      <w:r w:rsidRPr="00F2003E">
        <w:rPr>
          <w:rFonts w:eastAsia="Times New Roman" w:cs="Times New Roman"/>
          <w:szCs w:val="24"/>
        </w:rPr>
        <w:t>,</w:t>
      </w:r>
      <w:r>
        <w:rPr>
          <w:rFonts w:eastAsia="Times New Roman" w:cs="Times New Roman"/>
          <w:szCs w:val="24"/>
        </w:rPr>
        <w:t xml:space="preserve"> όπως ξέρετε</w:t>
      </w:r>
      <w:r w:rsidRPr="00F2003E">
        <w:rPr>
          <w:rFonts w:eastAsia="Times New Roman" w:cs="Times New Roman"/>
          <w:szCs w:val="24"/>
        </w:rPr>
        <w:t>,</w:t>
      </w:r>
      <w:r>
        <w:rPr>
          <w:rFonts w:eastAsia="Times New Roman" w:cs="Times New Roman"/>
          <w:szCs w:val="24"/>
        </w:rPr>
        <w:t xml:space="preserve"> υπόδικους ή καταδικασμένους υπουργούς Άμυνας</w:t>
      </w:r>
      <w:r>
        <w:rPr>
          <w:rFonts w:eastAsia="Times New Roman" w:cs="Times New Roman"/>
          <w:szCs w:val="24"/>
        </w:rPr>
        <w:t>,</w:t>
      </w:r>
      <w:r>
        <w:rPr>
          <w:rFonts w:eastAsia="Times New Roman" w:cs="Times New Roman"/>
          <w:szCs w:val="24"/>
        </w:rPr>
        <w:t xml:space="preserve"> που αφορούν ακριβώς αυτές τις υποθέσεις εξοπλισμών και αντισταθμιστικών ωφελημάτων.</w:t>
      </w:r>
    </w:p>
    <w:p w14:paraId="6598030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Θυμόμαστε ακόμη ισχυρισμούς ότι οι αριθμοί δίπλα στην παραγγελία των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sidRPr="00F2003E">
        <w:rPr>
          <w:rFonts w:eastAsia="Times New Roman" w:cs="Times New Roman"/>
          <w:szCs w:val="24"/>
        </w:rPr>
        <w:t xml:space="preserve">1 </w:t>
      </w:r>
      <w:r>
        <w:rPr>
          <w:rFonts w:eastAsia="Times New Roman" w:cs="Times New Roman"/>
          <w:szCs w:val="24"/>
        </w:rPr>
        <w:t>δεν αφορούσαν χρήματα αλλά αριθμούς τηλεφωνικού καταλόγου. Αυτά είναι το παλιό πολιτικό σύστημα</w:t>
      </w:r>
      <w:r>
        <w:rPr>
          <w:rFonts w:eastAsia="Times New Roman" w:cs="Times New Roman"/>
          <w:szCs w:val="24"/>
        </w:rPr>
        <w:t xml:space="preserve">, δεν είναι η σημερινή πραγματικότητα. </w:t>
      </w:r>
    </w:p>
    <w:p w14:paraId="6598030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Εμείς δεν διστάζουμε να κάνουμε συζητήσεις</w:t>
      </w:r>
      <w:r>
        <w:rPr>
          <w:rFonts w:eastAsia="Times New Roman" w:cs="Times New Roman"/>
          <w:szCs w:val="24"/>
        </w:rPr>
        <w:t>,</w:t>
      </w:r>
      <w:r>
        <w:rPr>
          <w:rFonts w:eastAsia="Times New Roman" w:cs="Times New Roman"/>
          <w:szCs w:val="24"/>
        </w:rPr>
        <w:t xml:space="preserve"> για αποφάσεις που έχουν δυσκολίες να ληφθούν, που αφορούν χρήματα του ελληνικού λαού –αυτό είναι αλήθεια- και αφορούν την προσπάθεια σε μια δύσκολη πορεία εξόδου από την κρ</w:t>
      </w:r>
      <w:r>
        <w:rPr>
          <w:rFonts w:eastAsia="Times New Roman" w:cs="Times New Roman"/>
          <w:szCs w:val="24"/>
        </w:rPr>
        <w:t xml:space="preserve">ίση να αντισταθμίσουμε τα ζητήματα που αφορούν την καθημερινότητα του </w:t>
      </w:r>
      <w:r>
        <w:rPr>
          <w:rFonts w:eastAsia="Times New Roman" w:cs="Times New Roman"/>
          <w:szCs w:val="24"/>
        </w:rPr>
        <w:lastRenderedPageBreak/>
        <w:t xml:space="preserve">πολίτη, με τις αναγκαίες ταυτόχρονα επιλογές για την ασφάλεια του πολίτη. Όμως έχει σημασία ότι σήμερα η συζήτηση είναι ανοιχτή και θα γίνει ακόμα πιο ανοιχτή. Χαιρετίζω την πρόταση του </w:t>
      </w:r>
      <w:r>
        <w:rPr>
          <w:rFonts w:eastAsia="Times New Roman" w:cs="Times New Roman"/>
          <w:szCs w:val="24"/>
        </w:rPr>
        <w:t>κύριου Υπουργού</w:t>
      </w:r>
      <w:r>
        <w:rPr>
          <w:rFonts w:eastAsia="Times New Roman" w:cs="Times New Roman"/>
          <w:szCs w:val="24"/>
        </w:rPr>
        <w:t>,</w:t>
      </w:r>
      <w:r>
        <w:rPr>
          <w:rFonts w:eastAsia="Times New Roman" w:cs="Times New Roman"/>
          <w:szCs w:val="24"/>
        </w:rPr>
        <w:t xml:space="preserve"> να γίνει Επιτροπή Εξοπλισμών και Άμυνας που να συζητήσει το σύνολο της σύμβασης. </w:t>
      </w:r>
    </w:p>
    <w:p w14:paraId="6598030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Πράγματι είναι δικαιολογημένη η κριτική που ακούσαμε «γιατί να πάμε σε ένα μέρος μόνο της σύμβασης;». Να την δούμε όλη και να την κρίνουμε. Κα</w:t>
      </w:r>
      <w:r>
        <w:rPr>
          <w:rFonts w:eastAsia="Times New Roman" w:cs="Times New Roman"/>
          <w:szCs w:val="24"/>
        </w:rPr>
        <w:t>μ</w:t>
      </w:r>
      <w:r>
        <w:rPr>
          <w:rFonts w:eastAsia="Times New Roman" w:cs="Times New Roman"/>
          <w:szCs w:val="24"/>
        </w:rPr>
        <w:t>μία αντίρρηση.</w:t>
      </w:r>
      <w:r>
        <w:rPr>
          <w:rFonts w:eastAsia="Times New Roman" w:cs="Times New Roman"/>
          <w:szCs w:val="24"/>
        </w:rPr>
        <w:t xml:space="preserve"> </w:t>
      </w:r>
    </w:p>
    <w:p w14:paraId="6598030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Δέχθηκε τη πρότασή μας. </w:t>
      </w:r>
    </w:p>
    <w:p w14:paraId="6598030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Άκουσα ότι ο κύριος Υπουργός δέχεται αυτή την καλοπροαίρετη –ελπίζω- πρόταση και θα πάμε σε μια αναλυτική συζήτηση για τη συμφωνία των 230 εκατομμυρίων ευρώ</w:t>
      </w:r>
      <w:r>
        <w:rPr>
          <w:rFonts w:eastAsia="Times New Roman" w:cs="Times New Roman"/>
          <w:szCs w:val="24"/>
        </w:rPr>
        <w:t>,</w:t>
      </w:r>
      <w:r>
        <w:rPr>
          <w:rFonts w:eastAsia="Times New Roman" w:cs="Times New Roman"/>
          <w:szCs w:val="24"/>
        </w:rPr>
        <w:t xml:space="preserve"> τουλάχιστον, όπως λέγεται.</w:t>
      </w:r>
    </w:p>
    <w:p w14:paraId="6598030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επίσης να πω ότι και η κατηγορηματική δήλωση του Πρωθυπουργού από το Βήμα της Βουλής, απαντώντας σε μια επίκαιρη ερώτηση του κ. Θεοδωράκη ότι η Κυβέρνησή μας δεν προτίθεται να επαναφέρει, με τη μία ή την άλλη μορφή, τον θεσμό των αντισταθμιστικών ωφελημάτω</w:t>
      </w:r>
      <w:r>
        <w:rPr>
          <w:rFonts w:eastAsia="Times New Roman" w:cs="Times New Roman"/>
          <w:szCs w:val="24"/>
        </w:rPr>
        <w:t xml:space="preserve">ν, με μικρή εξαίρεση </w:t>
      </w:r>
      <w:r>
        <w:rPr>
          <w:rFonts w:eastAsia="Times New Roman" w:cs="Times New Roman"/>
          <w:szCs w:val="24"/>
        </w:rPr>
        <w:lastRenderedPageBreak/>
        <w:t xml:space="preserve">την ΕΑΒ για λόγους που έχουν αναφερθεί αναλυτικά και στην παρούσα συνεδρίαση, είναι μια δέσμευση στην οποία προχωρούμε και την οποία τιμούμε. </w:t>
      </w:r>
    </w:p>
    <w:p w14:paraId="6598030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Θα δοθούν όλες οι εξηγήσεις -είμαι σίγουρος- στη συνεδρίαση αυτής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η οποία, όπ</w:t>
      </w:r>
      <w:r>
        <w:rPr>
          <w:rFonts w:eastAsia="Times New Roman" w:cs="Times New Roman"/>
          <w:szCs w:val="24"/>
        </w:rPr>
        <w:t>ως ξέρετε, δεν είναι δημόσια αλλά κεκλεισμένων των θυρών και δίνει τη δυνατότητα μιας ευχερέστερης και σε βάθος συζήτησης των όποιων ερωτημάτων τεθούν.</w:t>
      </w:r>
    </w:p>
    <w:p w14:paraId="6598030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πω ότι παρακολουθώ με προσοχή το ενδιαφέρον των εργαζομένων στην ΕΑΒ. Η ΕΑΒ ήταν και </w:t>
      </w:r>
      <w:r>
        <w:rPr>
          <w:rFonts w:eastAsia="Times New Roman" w:cs="Times New Roman"/>
          <w:szCs w:val="24"/>
        </w:rPr>
        <w:t>παραμένει σε μεγάλο βαθμό –δυστυχώς την περίοδο των μνημονίων υπήρξε βέβαια μια υποχώρηση- μια εταιρεία υψηλής τεχνολογίας με προστιθέμενη αξία στο σύνολο της οικονομίας μας. Πρέπει να την ενισχύσουμε και να την αναβαθμίσουμε. Νομίζω ότι και αυτή η γνώμη τ</w:t>
      </w:r>
      <w:r>
        <w:rPr>
          <w:rFonts w:eastAsia="Times New Roman" w:cs="Times New Roman"/>
          <w:szCs w:val="24"/>
        </w:rPr>
        <w:t>ων εργαζομένων της ΕΑΒ</w:t>
      </w:r>
      <w:r>
        <w:rPr>
          <w:rFonts w:eastAsia="Times New Roman" w:cs="Times New Roman"/>
          <w:szCs w:val="24"/>
        </w:rPr>
        <w:t>,</w:t>
      </w:r>
      <w:r>
        <w:rPr>
          <w:rFonts w:eastAsia="Times New Roman" w:cs="Times New Roman"/>
          <w:szCs w:val="24"/>
        </w:rPr>
        <w:t xml:space="preserve"> πρέπει να ακουστεί στο πλαίσιο της </w:t>
      </w:r>
      <w:r>
        <w:rPr>
          <w:rFonts w:eastAsia="Times New Roman" w:cs="Times New Roman"/>
          <w:szCs w:val="24"/>
        </w:rPr>
        <w:t>ε</w:t>
      </w:r>
      <w:r>
        <w:rPr>
          <w:rFonts w:eastAsia="Times New Roman" w:cs="Times New Roman"/>
          <w:szCs w:val="24"/>
        </w:rPr>
        <w:t xml:space="preserve">πιτροπής όπου θα κάνουμε τη συζήτηση για τη συγκεκριμένη σύμβαση. </w:t>
      </w:r>
    </w:p>
    <w:p w14:paraId="6598030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Βεβαίως υπάρχουν δικαιολογημένα ερωτήματα τα οποία πρέπει να απαντηθούν. Ερώτημα πρώτο, πώς είναι δυνατόν να έρχεται να κυρωθεί μ</w:t>
      </w:r>
      <w:r>
        <w:rPr>
          <w:rFonts w:eastAsia="Times New Roman" w:cs="Times New Roman"/>
          <w:szCs w:val="24"/>
        </w:rPr>
        <w:t xml:space="preserve">ε νόμο μια προσφορά ιδιωτικής εταιρείας; Άκουσα ότι η αρμόδια υπηρεσία του Υπουργείου Άμυνας, όπως είπε ο κύριος Υπουργός, είχε πει ότι δεν χρειάζεται νόμος. Όμως το Νομικό Συμβούλιο του Κράτους ή ο </w:t>
      </w:r>
      <w:r>
        <w:rPr>
          <w:rFonts w:eastAsia="Times New Roman" w:cs="Times New Roman"/>
          <w:szCs w:val="24"/>
        </w:rPr>
        <w:t>ν</w:t>
      </w:r>
      <w:r>
        <w:rPr>
          <w:rFonts w:eastAsia="Times New Roman" w:cs="Times New Roman"/>
          <w:szCs w:val="24"/>
        </w:rPr>
        <w:t xml:space="preserve">ομικός </w:t>
      </w:r>
      <w:r>
        <w:rPr>
          <w:rFonts w:eastAsia="Times New Roman" w:cs="Times New Roman"/>
          <w:szCs w:val="24"/>
        </w:rPr>
        <w:t>σ</w:t>
      </w:r>
      <w:r>
        <w:rPr>
          <w:rFonts w:eastAsia="Times New Roman" w:cs="Times New Roman"/>
          <w:szCs w:val="24"/>
        </w:rPr>
        <w:t>ύμβουλος του Υπουργείου Άμυνας είπε ότι χρειάζετ</w:t>
      </w:r>
      <w:r>
        <w:rPr>
          <w:rFonts w:eastAsia="Times New Roman" w:cs="Times New Roman"/>
          <w:szCs w:val="24"/>
        </w:rPr>
        <w:t xml:space="preserve">αι. Να εξεταστεί και αυτό το ζήτημα. </w:t>
      </w:r>
    </w:p>
    <w:p w14:paraId="6598030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Δεύτερον, πώς είναι δυνατόν να καλούμαστε να κυρώσουμε μια συμφωνία που δεν γνωρίζουμε τους όρους της, πού πηγαίνουν τα χρήματα αναλυτικά αλλά μόνο με πέντε απλές σημειώσεις;</w:t>
      </w:r>
    </w:p>
    <w:p w14:paraId="6598030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Τρίτον, διαβάζουμε στο εδάφιο 2 του άρθρου </w:t>
      </w:r>
      <w:r>
        <w:rPr>
          <w:rFonts w:eastAsia="Times New Roman" w:cs="Times New Roman"/>
          <w:szCs w:val="24"/>
        </w:rPr>
        <w:t xml:space="preserve">ότι με αυτή τη σύμβαση θεραπεύεται οποιοδήποτε ελάττωμα, οποιαδήποτε εκκρεμότητα </w:t>
      </w:r>
      <w:proofErr w:type="spellStart"/>
      <w:r>
        <w:rPr>
          <w:rFonts w:eastAsia="Times New Roman" w:cs="Times New Roman"/>
          <w:szCs w:val="24"/>
        </w:rPr>
        <w:t>προϋπάρχουσας</w:t>
      </w:r>
      <w:proofErr w:type="spellEnd"/>
      <w:r>
        <w:rPr>
          <w:rFonts w:eastAsia="Times New Roman" w:cs="Times New Roman"/>
          <w:szCs w:val="24"/>
        </w:rPr>
        <w:t xml:space="preserve"> σύμβασης όπως και επιγενόμενης σύμβασης. Το «</w:t>
      </w:r>
      <w:proofErr w:type="spellStart"/>
      <w:r>
        <w:rPr>
          <w:rFonts w:eastAsia="Times New Roman" w:cs="Times New Roman"/>
          <w:szCs w:val="24"/>
        </w:rPr>
        <w:t>προϋπάρχουσα</w:t>
      </w:r>
      <w:proofErr w:type="spellEnd"/>
      <w:r>
        <w:rPr>
          <w:rFonts w:eastAsia="Times New Roman" w:cs="Times New Roman"/>
          <w:szCs w:val="24"/>
        </w:rPr>
        <w:t>» έχει να κάνει με το ελάττωμα, το «επιγενόμενο» έχει να κάνει με τη διανομή των εργασιών που προκύπτουν</w:t>
      </w:r>
      <w:r>
        <w:rPr>
          <w:rFonts w:eastAsia="Times New Roman" w:cs="Times New Roman"/>
          <w:szCs w:val="24"/>
        </w:rPr>
        <w:t xml:space="preserve"> από τη σύμβαση αυτή. Θέλει και αυτό συζήτηση.</w:t>
      </w:r>
    </w:p>
    <w:p w14:paraId="6598030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598030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Όταν η Βουλή των Ελλήνων σβήνει εκκρεμότητες από </w:t>
      </w:r>
      <w:proofErr w:type="spellStart"/>
      <w:r>
        <w:rPr>
          <w:rFonts w:eastAsia="Times New Roman" w:cs="Times New Roman"/>
          <w:szCs w:val="24"/>
        </w:rPr>
        <w:t>προϋπάρχουσες</w:t>
      </w:r>
      <w:proofErr w:type="spellEnd"/>
      <w:r>
        <w:rPr>
          <w:rFonts w:eastAsia="Times New Roman" w:cs="Times New Roman"/>
          <w:szCs w:val="24"/>
        </w:rPr>
        <w:t xml:space="preserve"> συμβάσεις, πρέπει να υπάρξει αναλυτική εκτίμηση και αναφορά στ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 xml:space="preserve">πιτροπή για το ποιες είναι αυτές και ποιο κόστος έχουν. Όταν η </w:t>
      </w:r>
      <w:r>
        <w:rPr>
          <w:rFonts w:eastAsia="Times New Roman" w:cs="Times New Roman"/>
          <w:szCs w:val="24"/>
        </w:rPr>
        <w:t>ε</w:t>
      </w:r>
      <w:r>
        <w:rPr>
          <w:rFonts w:eastAsia="Times New Roman" w:cs="Times New Roman"/>
          <w:szCs w:val="24"/>
        </w:rPr>
        <w:t xml:space="preserve">πιτροπή δίνει τη δυνατότητα στον Υπουργό Άμυνας –στον όποιο </w:t>
      </w:r>
      <w:r>
        <w:rPr>
          <w:rFonts w:eastAsia="Times New Roman" w:cs="Times New Roman"/>
          <w:szCs w:val="24"/>
        </w:rPr>
        <w:t>Υ</w:t>
      </w:r>
      <w:r>
        <w:rPr>
          <w:rFonts w:eastAsia="Times New Roman" w:cs="Times New Roman"/>
          <w:szCs w:val="24"/>
        </w:rPr>
        <w:t xml:space="preserve">πουργό δεν είναι προσωπικό θέμα- να μπορεί να προχωρεί με τη νομοθετική θωράκιση για τις επιγενόμενες συμβάσεις, πρέπει επίσης </w:t>
      </w:r>
      <w:r>
        <w:rPr>
          <w:rFonts w:eastAsia="Times New Roman" w:cs="Times New Roman"/>
          <w:szCs w:val="24"/>
        </w:rPr>
        <w:t>να γνωρίζουμε ποιες είναι αυτές, τι ύψους και για ποιες αρχ</w:t>
      </w:r>
      <w:r>
        <w:rPr>
          <w:rFonts w:eastAsia="Times New Roman" w:cs="Times New Roman"/>
          <w:szCs w:val="24"/>
        </w:rPr>
        <w:t>ικά</w:t>
      </w:r>
      <w:r>
        <w:rPr>
          <w:rFonts w:eastAsia="Times New Roman" w:cs="Times New Roman"/>
          <w:szCs w:val="24"/>
        </w:rPr>
        <w:t xml:space="preserve"> επιχειρήσεις. </w:t>
      </w:r>
    </w:p>
    <w:p w14:paraId="6598030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 επιχείρημα ότι δεν μοιράζουμε εμείς -άρα δεν υπάρχει υποψία πολιτικού χρήματος- τις δουλειές αλλά τις μοιράζει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είναι ένα επιχείρημα που ελέγχεται</w:t>
      </w:r>
      <w:r>
        <w:rPr>
          <w:rFonts w:eastAsia="Times New Roman" w:cs="Times New Roman"/>
          <w:szCs w:val="24"/>
        </w:rPr>
        <w:t>,</w:t>
      </w:r>
      <w:r>
        <w:rPr>
          <w:rFonts w:eastAsia="Times New Roman" w:cs="Times New Roman"/>
          <w:szCs w:val="24"/>
        </w:rPr>
        <w:t xml:space="preserve"> διότι αν υπάρχ</w:t>
      </w:r>
      <w:r>
        <w:rPr>
          <w:rFonts w:eastAsia="Times New Roman" w:cs="Times New Roman"/>
          <w:szCs w:val="24"/>
        </w:rPr>
        <w:t xml:space="preserve">ει μια φορά υποψία από το παρελθόν –δύο </w:t>
      </w:r>
      <w:r>
        <w:rPr>
          <w:rFonts w:eastAsia="Times New Roman" w:cs="Times New Roman"/>
          <w:szCs w:val="24"/>
        </w:rPr>
        <w:t>Υ</w:t>
      </w:r>
      <w:r>
        <w:rPr>
          <w:rFonts w:eastAsia="Times New Roman" w:cs="Times New Roman"/>
          <w:szCs w:val="24"/>
        </w:rPr>
        <w:t>πουργοί Άμυνας είναι στη φυλακή, όπως ξέρετε, για το τι γίνεται με την ιστορία αυτή- υπάρχουν πάρα πολλές όχι υποψίες αλλά καταγγελίες</w:t>
      </w:r>
      <w:r>
        <w:rPr>
          <w:rFonts w:eastAsia="Times New Roman" w:cs="Times New Roman"/>
          <w:szCs w:val="24"/>
        </w:rPr>
        <w:t>,</w:t>
      </w:r>
      <w:r>
        <w:rPr>
          <w:rFonts w:eastAsia="Times New Roman" w:cs="Times New Roman"/>
          <w:szCs w:val="24"/>
        </w:rPr>
        <w:t xml:space="preserve"> που έχουν να κάνουν και με την πραγματικότητα των επιχειρηματικών συμφερόντων, </w:t>
      </w:r>
      <w:r>
        <w:rPr>
          <w:rFonts w:eastAsia="Times New Roman" w:cs="Times New Roman"/>
          <w:szCs w:val="24"/>
        </w:rPr>
        <w:t xml:space="preserve">πώς αυτές οι μεγάλες επιχειρήσεις με </w:t>
      </w:r>
      <w:r>
        <w:rPr>
          <w:rFonts w:eastAsia="Times New Roman" w:cs="Times New Roman"/>
          <w:szCs w:val="24"/>
        </w:rPr>
        <w:lastRenderedPageBreak/>
        <w:t xml:space="preserve">μεγαλύτερη θηριώδη θα έλεγα δύναμη των κρατών δουλεύουν και κάνουν το παιχνίδι τους σε κάθε χώρα. </w:t>
      </w:r>
    </w:p>
    <w:p w14:paraId="6598030E"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Άρα</w:t>
      </w:r>
      <w:r w:rsidRPr="00391B57">
        <w:rPr>
          <w:rFonts w:eastAsiaTheme="minorHAnsi"/>
          <w:szCs w:val="24"/>
          <w:lang w:eastAsia="en-US"/>
        </w:rPr>
        <w:t xml:space="preserve"> αυτό το ζήτημα δεν είναι δυνατόν να το περάσουμε έτσι</w:t>
      </w:r>
      <w:r>
        <w:rPr>
          <w:rFonts w:eastAsiaTheme="minorHAnsi"/>
          <w:szCs w:val="24"/>
          <w:lang w:eastAsia="en-US"/>
        </w:rPr>
        <w:t xml:space="preserve"> και</w:t>
      </w:r>
      <w:r w:rsidRPr="00391B57">
        <w:rPr>
          <w:rFonts w:eastAsiaTheme="minorHAnsi"/>
          <w:szCs w:val="24"/>
          <w:lang w:eastAsia="en-US"/>
        </w:rPr>
        <w:t xml:space="preserve"> να το αφήσουμε</w:t>
      </w:r>
      <w:r>
        <w:rPr>
          <w:rFonts w:eastAsiaTheme="minorHAnsi"/>
          <w:szCs w:val="24"/>
          <w:lang w:eastAsia="en-US"/>
        </w:rPr>
        <w:t xml:space="preserve">. Πρέπει να το κουβεντιάσουμε στην </w:t>
      </w:r>
      <w:r>
        <w:rPr>
          <w:rFonts w:eastAsiaTheme="minorHAnsi"/>
          <w:szCs w:val="24"/>
          <w:lang w:eastAsia="en-US"/>
        </w:rPr>
        <w:t>ε</w:t>
      </w:r>
      <w:r>
        <w:rPr>
          <w:rFonts w:eastAsiaTheme="minorHAnsi"/>
          <w:szCs w:val="24"/>
          <w:lang w:eastAsia="en-US"/>
        </w:rPr>
        <w:t>πιτροπή.</w:t>
      </w:r>
      <w:r>
        <w:rPr>
          <w:rFonts w:eastAsiaTheme="minorHAnsi"/>
          <w:szCs w:val="24"/>
          <w:lang w:eastAsia="en-US"/>
        </w:rPr>
        <w:t xml:space="preserve"> Πιστεύω και θέλω να</w:t>
      </w:r>
      <w:r w:rsidRPr="00391B57">
        <w:rPr>
          <w:rFonts w:eastAsiaTheme="minorHAnsi"/>
          <w:szCs w:val="24"/>
          <w:lang w:eastAsia="en-US"/>
        </w:rPr>
        <w:t xml:space="preserve"> τονί</w:t>
      </w:r>
      <w:r>
        <w:rPr>
          <w:rFonts w:eastAsiaTheme="minorHAnsi"/>
          <w:szCs w:val="24"/>
          <w:lang w:eastAsia="en-US"/>
        </w:rPr>
        <w:t>σ</w:t>
      </w:r>
      <w:r w:rsidRPr="00391B57">
        <w:rPr>
          <w:rFonts w:eastAsiaTheme="minorHAnsi"/>
          <w:szCs w:val="24"/>
          <w:lang w:eastAsia="en-US"/>
        </w:rPr>
        <w:t xml:space="preserve">ω ότι από </w:t>
      </w:r>
      <w:r>
        <w:rPr>
          <w:rFonts w:eastAsiaTheme="minorHAnsi"/>
          <w:szCs w:val="24"/>
          <w:lang w:eastAsia="en-US"/>
        </w:rPr>
        <w:t xml:space="preserve">τη σημερινή </w:t>
      </w:r>
      <w:r w:rsidRPr="00391B57">
        <w:rPr>
          <w:rFonts w:eastAsiaTheme="minorHAnsi"/>
          <w:szCs w:val="24"/>
          <w:lang w:eastAsia="en-US"/>
        </w:rPr>
        <w:t xml:space="preserve">συνεδρίαση </w:t>
      </w:r>
      <w:r>
        <w:rPr>
          <w:rFonts w:eastAsiaTheme="minorHAnsi"/>
          <w:szCs w:val="24"/>
          <w:lang w:eastAsia="en-US"/>
        </w:rPr>
        <w:t xml:space="preserve">που </w:t>
      </w:r>
      <w:r w:rsidRPr="00391B57">
        <w:rPr>
          <w:rFonts w:eastAsiaTheme="minorHAnsi"/>
          <w:szCs w:val="24"/>
          <w:lang w:eastAsia="en-US"/>
        </w:rPr>
        <w:t xml:space="preserve">ξεκινήσαμε με </w:t>
      </w:r>
      <w:r>
        <w:rPr>
          <w:rFonts w:eastAsiaTheme="minorHAnsi"/>
          <w:szCs w:val="24"/>
          <w:lang w:eastAsia="en-US"/>
        </w:rPr>
        <w:t>μεγάλη ένταση</w:t>
      </w:r>
      <w:r w:rsidRPr="00391B57">
        <w:rPr>
          <w:rFonts w:eastAsiaTheme="minorHAnsi"/>
          <w:szCs w:val="24"/>
          <w:lang w:eastAsia="en-US"/>
        </w:rPr>
        <w:t xml:space="preserve"> </w:t>
      </w:r>
      <w:r>
        <w:rPr>
          <w:rFonts w:eastAsiaTheme="minorHAnsi"/>
          <w:szCs w:val="24"/>
          <w:lang w:eastAsia="en-US"/>
        </w:rPr>
        <w:t>–καταλα</w:t>
      </w:r>
      <w:r w:rsidRPr="00391B57">
        <w:rPr>
          <w:rFonts w:eastAsiaTheme="minorHAnsi"/>
          <w:szCs w:val="24"/>
          <w:lang w:eastAsia="en-US"/>
        </w:rPr>
        <w:t>βαίνω την κριτική</w:t>
      </w:r>
      <w:r>
        <w:rPr>
          <w:rFonts w:eastAsiaTheme="minorHAnsi"/>
          <w:szCs w:val="24"/>
          <w:lang w:eastAsia="en-US"/>
        </w:rPr>
        <w:t>, δεν θέλω να μπω σ’ αυτή την ένταση, ορισμένα ερωτήματα είναι δικαιολογημένα, αναφέρθηκα νωρίτερα-</w:t>
      </w:r>
      <w:r w:rsidRPr="00391B57">
        <w:rPr>
          <w:rFonts w:eastAsiaTheme="minorHAnsi"/>
          <w:szCs w:val="24"/>
          <w:lang w:eastAsia="en-US"/>
        </w:rPr>
        <w:t xml:space="preserve"> βλέπω ότι πηγαίνουμε σε μια συναινετική ε</w:t>
      </w:r>
      <w:r w:rsidRPr="00391B57">
        <w:rPr>
          <w:rFonts w:eastAsiaTheme="minorHAnsi"/>
          <w:szCs w:val="24"/>
          <w:lang w:eastAsia="en-US"/>
        </w:rPr>
        <w:t>πί της διαδικασίας</w:t>
      </w:r>
      <w:r>
        <w:rPr>
          <w:rFonts w:eastAsiaTheme="minorHAnsi"/>
          <w:szCs w:val="24"/>
          <w:lang w:eastAsia="en-US"/>
        </w:rPr>
        <w:t xml:space="preserve"> αλλά και επί της</w:t>
      </w:r>
      <w:r w:rsidRPr="00391B57">
        <w:rPr>
          <w:rFonts w:eastAsiaTheme="minorHAnsi"/>
          <w:szCs w:val="24"/>
          <w:lang w:eastAsia="en-US"/>
        </w:rPr>
        <w:t xml:space="preserve"> ουσίας</w:t>
      </w:r>
      <w:r>
        <w:rPr>
          <w:rFonts w:eastAsiaTheme="minorHAnsi"/>
          <w:szCs w:val="24"/>
          <w:lang w:eastAsia="en-US"/>
        </w:rPr>
        <w:t>, ελπίζω, διαδικασία, όπου ο κύριος Υπουργός, όπως είπα και νωρίτερα,</w:t>
      </w:r>
      <w:r w:rsidRPr="00391B57">
        <w:rPr>
          <w:rFonts w:eastAsiaTheme="minorHAnsi"/>
          <w:szCs w:val="24"/>
          <w:lang w:eastAsia="en-US"/>
        </w:rPr>
        <w:t xml:space="preserve"> είναι πρόθυμος να θεραπεύσει ένα λάθος</w:t>
      </w:r>
      <w:r>
        <w:rPr>
          <w:rFonts w:eastAsiaTheme="minorHAnsi"/>
          <w:szCs w:val="24"/>
          <w:lang w:eastAsia="en-US"/>
        </w:rPr>
        <w:t>, διότι</w:t>
      </w:r>
      <w:r w:rsidRPr="00391B57">
        <w:rPr>
          <w:rFonts w:eastAsiaTheme="minorHAnsi"/>
          <w:szCs w:val="24"/>
          <w:lang w:eastAsia="en-US"/>
        </w:rPr>
        <w:t xml:space="preserve"> ήταν </w:t>
      </w:r>
      <w:r>
        <w:rPr>
          <w:rFonts w:eastAsiaTheme="minorHAnsi"/>
          <w:szCs w:val="24"/>
          <w:lang w:eastAsia="en-US"/>
        </w:rPr>
        <w:t xml:space="preserve">λάθος το ότι δεν συζητήθηκε το θέμα στην </w:t>
      </w:r>
      <w:r>
        <w:rPr>
          <w:rFonts w:eastAsiaTheme="minorHAnsi"/>
          <w:szCs w:val="24"/>
          <w:lang w:eastAsia="en-US"/>
        </w:rPr>
        <w:t>ε</w:t>
      </w:r>
      <w:r>
        <w:rPr>
          <w:rFonts w:eastAsiaTheme="minorHAnsi"/>
          <w:szCs w:val="24"/>
          <w:lang w:eastAsia="en-US"/>
        </w:rPr>
        <w:t>πιτροπή και να κουβεντιάσουμε όλοι, χωρίς</w:t>
      </w:r>
      <w:r w:rsidRPr="00391B57">
        <w:rPr>
          <w:rFonts w:eastAsiaTheme="minorHAnsi"/>
          <w:szCs w:val="24"/>
          <w:lang w:eastAsia="en-US"/>
        </w:rPr>
        <w:t xml:space="preserve"> να βγάζου</w:t>
      </w:r>
      <w:r w:rsidRPr="00391B57">
        <w:rPr>
          <w:rFonts w:eastAsiaTheme="minorHAnsi"/>
          <w:szCs w:val="24"/>
          <w:lang w:eastAsia="en-US"/>
        </w:rPr>
        <w:t xml:space="preserve">με μεταξύ μας μαχαίρια και </w:t>
      </w:r>
      <w:r>
        <w:rPr>
          <w:rFonts w:eastAsiaTheme="minorHAnsi"/>
          <w:szCs w:val="24"/>
          <w:lang w:eastAsia="en-US"/>
        </w:rPr>
        <w:t>καχυποψίες.</w:t>
      </w:r>
    </w:p>
    <w:p w14:paraId="6598030F"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Άρα</w:t>
      </w:r>
      <w:r w:rsidRPr="00391B57">
        <w:rPr>
          <w:rFonts w:eastAsiaTheme="minorHAnsi"/>
          <w:szCs w:val="24"/>
          <w:lang w:eastAsia="en-US"/>
        </w:rPr>
        <w:t xml:space="preserve"> αυτό το ζήτημα δεν είναι δυνατόν να το περάσουμε έτσι</w:t>
      </w:r>
      <w:r>
        <w:rPr>
          <w:rFonts w:eastAsiaTheme="minorHAnsi"/>
          <w:szCs w:val="24"/>
          <w:lang w:eastAsia="en-US"/>
        </w:rPr>
        <w:t xml:space="preserve"> και</w:t>
      </w:r>
      <w:r w:rsidRPr="00391B57">
        <w:rPr>
          <w:rFonts w:eastAsiaTheme="minorHAnsi"/>
          <w:szCs w:val="24"/>
          <w:lang w:eastAsia="en-US"/>
        </w:rPr>
        <w:t xml:space="preserve"> να το αφήσουμε</w:t>
      </w:r>
      <w:r>
        <w:rPr>
          <w:rFonts w:eastAsiaTheme="minorHAnsi"/>
          <w:szCs w:val="24"/>
          <w:lang w:eastAsia="en-US"/>
        </w:rPr>
        <w:t>. Πρέπει να το κουβεντιάσουμε στην Επιτροπή. Πιστεύω και θέλω να</w:t>
      </w:r>
      <w:r w:rsidRPr="00391B57">
        <w:rPr>
          <w:rFonts w:eastAsiaTheme="minorHAnsi"/>
          <w:szCs w:val="24"/>
          <w:lang w:eastAsia="en-US"/>
        </w:rPr>
        <w:t xml:space="preserve"> τονί</w:t>
      </w:r>
      <w:r>
        <w:rPr>
          <w:rFonts w:eastAsiaTheme="minorHAnsi"/>
          <w:szCs w:val="24"/>
          <w:lang w:eastAsia="en-US"/>
        </w:rPr>
        <w:t>σ</w:t>
      </w:r>
      <w:r w:rsidRPr="00391B57">
        <w:rPr>
          <w:rFonts w:eastAsiaTheme="minorHAnsi"/>
          <w:szCs w:val="24"/>
          <w:lang w:eastAsia="en-US"/>
        </w:rPr>
        <w:t xml:space="preserve">ω ότι από </w:t>
      </w:r>
      <w:r>
        <w:rPr>
          <w:rFonts w:eastAsiaTheme="minorHAnsi"/>
          <w:szCs w:val="24"/>
          <w:lang w:eastAsia="en-US"/>
        </w:rPr>
        <w:t xml:space="preserve">τη σημερινή </w:t>
      </w:r>
      <w:r w:rsidRPr="00391B57">
        <w:rPr>
          <w:rFonts w:eastAsiaTheme="minorHAnsi"/>
          <w:szCs w:val="24"/>
          <w:lang w:eastAsia="en-US"/>
        </w:rPr>
        <w:t xml:space="preserve">συνεδρίαση </w:t>
      </w:r>
      <w:r>
        <w:rPr>
          <w:rFonts w:eastAsiaTheme="minorHAnsi"/>
          <w:szCs w:val="24"/>
          <w:lang w:eastAsia="en-US"/>
        </w:rPr>
        <w:t xml:space="preserve">που </w:t>
      </w:r>
      <w:r w:rsidRPr="00391B57">
        <w:rPr>
          <w:rFonts w:eastAsiaTheme="minorHAnsi"/>
          <w:szCs w:val="24"/>
          <w:lang w:eastAsia="en-US"/>
        </w:rPr>
        <w:t xml:space="preserve">ξεκινήσαμε με </w:t>
      </w:r>
      <w:r>
        <w:rPr>
          <w:rFonts w:eastAsiaTheme="minorHAnsi"/>
          <w:szCs w:val="24"/>
          <w:lang w:eastAsia="en-US"/>
        </w:rPr>
        <w:t>μεγάλη ένταση</w:t>
      </w:r>
      <w:r w:rsidRPr="00391B57">
        <w:rPr>
          <w:rFonts w:eastAsiaTheme="minorHAnsi"/>
          <w:szCs w:val="24"/>
          <w:lang w:eastAsia="en-US"/>
        </w:rPr>
        <w:t xml:space="preserve"> </w:t>
      </w:r>
      <w:r>
        <w:rPr>
          <w:rFonts w:eastAsiaTheme="minorHAnsi"/>
          <w:szCs w:val="24"/>
          <w:lang w:eastAsia="en-US"/>
        </w:rPr>
        <w:t>–καταλ</w:t>
      </w:r>
      <w:r>
        <w:rPr>
          <w:rFonts w:eastAsiaTheme="minorHAnsi"/>
          <w:szCs w:val="24"/>
          <w:lang w:eastAsia="en-US"/>
        </w:rPr>
        <w:t>α</w:t>
      </w:r>
      <w:r w:rsidRPr="00391B57">
        <w:rPr>
          <w:rFonts w:eastAsiaTheme="minorHAnsi"/>
          <w:szCs w:val="24"/>
          <w:lang w:eastAsia="en-US"/>
        </w:rPr>
        <w:t xml:space="preserve">βαίνω την </w:t>
      </w:r>
      <w:r w:rsidRPr="00391B57">
        <w:rPr>
          <w:rFonts w:eastAsiaTheme="minorHAnsi"/>
          <w:szCs w:val="24"/>
          <w:lang w:eastAsia="en-US"/>
        </w:rPr>
        <w:lastRenderedPageBreak/>
        <w:t>κριτική</w:t>
      </w:r>
      <w:r>
        <w:rPr>
          <w:rFonts w:eastAsiaTheme="minorHAnsi"/>
          <w:szCs w:val="24"/>
          <w:lang w:eastAsia="en-US"/>
        </w:rPr>
        <w:t>, δεν θέλω να μπω σ’ αυτήν την ένταση, ορισμένα ερωτήματα είναι δικαιολογημένα, αναφέρθηκα νωρίτερα-</w:t>
      </w:r>
      <w:r w:rsidRPr="00391B57">
        <w:rPr>
          <w:rFonts w:eastAsiaTheme="minorHAnsi"/>
          <w:szCs w:val="24"/>
          <w:lang w:eastAsia="en-US"/>
        </w:rPr>
        <w:t xml:space="preserve"> βλέπω ότι πηγαίνουμε σε μια συναινετική επί της διαδικασίας</w:t>
      </w:r>
      <w:r>
        <w:rPr>
          <w:rFonts w:eastAsiaTheme="minorHAnsi"/>
          <w:szCs w:val="24"/>
          <w:lang w:eastAsia="en-US"/>
        </w:rPr>
        <w:t>, αλλά και επί της</w:t>
      </w:r>
      <w:r w:rsidRPr="00391B57">
        <w:rPr>
          <w:rFonts w:eastAsiaTheme="minorHAnsi"/>
          <w:szCs w:val="24"/>
          <w:lang w:eastAsia="en-US"/>
        </w:rPr>
        <w:t xml:space="preserve"> ουσίας</w:t>
      </w:r>
      <w:r>
        <w:rPr>
          <w:rFonts w:eastAsiaTheme="minorHAnsi"/>
          <w:szCs w:val="24"/>
          <w:lang w:eastAsia="en-US"/>
        </w:rPr>
        <w:t>, ελπίζω, διαδικασία, όπου ο κύριος Υπουργός, όπως εί</w:t>
      </w:r>
      <w:r>
        <w:rPr>
          <w:rFonts w:eastAsiaTheme="minorHAnsi"/>
          <w:szCs w:val="24"/>
          <w:lang w:eastAsia="en-US"/>
        </w:rPr>
        <w:t>πα και νωρίτερα,</w:t>
      </w:r>
      <w:r w:rsidRPr="00391B57">
        <w:rPr>
          <w:rFonts w:eastAsiaTheme="minorHAnsi"/>
          <w:szCs w:val="24"/>
          <w:lang w:eastAsia="en-US"/>
        </w:rPr>
        <w:t xml:space="preserve"> είναι πρόθυμος να θεραπεύσει ένα λάθος</w:t>
      </w:r>
      <w:r>
        <w:rPr>
          <w:rFonts w:eastAsiaTheme="minorHAnsi"/>
          <w:szCs w:val="24"/>
          <w:lang w:eastAsia="en-US"/>
        </w:rPr>
        <w:t>, διότι</w:t>
      </w:r>
      <w:r w:rsidRPr="00391B57">
        <w:rPr>
          <w:rFonts w:eastAsiaTheme="minorHAnsi"/>
          <w:szCs w:val="24"/>
          <w:lang w:eastAsia="en-US"/>
        </w:rPr>
        <w:t xml:space="preserve"> ήταν </w:t>
      </w:r>
      <w:r>
        <w:rPr>
          <w:rFonts w:eastAsiaTheme="minorHAnsi"/>
          <w:szCs w:val="24"/>
          <w:lang w:eastAsia="en-US"/>
        </w:rPr>
        <w:t>λάθος το ότι δεν συζητήθηκε το θέμα στην Επιτροπή και να κουβεντιάσουμε όλοι, χωρίς</w:t>
      </w:r>
      <w:r w:rsidRPr="00391B57">
        <w:rPr>
          <w:rFonts w:eastAsiaTheme="minorHAnsi"/>
          <w:szCs w:val="24"/>
          <w:lang w:eastAsia="en-US"/>
        </w:rPr>
        <w:t xml:space="preserve"> να βγάζουμε μεταξύ μας μαχαίρια και </w:t>
      </w:r>
      <w:r>
        <w:rPr>
          <w:rFonts w:eastAsiaTheme="minorHAnsi"/>
          <w:szCs w:val="24"/>
          <w:lang w:eastAsia="en-US"/>
        </w:rPr>
        <w:t>καχυποψίες.</w:t>
      </w:r>
    </w:p>
    <w:p w14:paraId="65980310"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Τ</w:t>
      </w:r>
      <w:r w:rsidRPr="00391B57">
        <w:rPr>
          <w:rFonts w:eastAsiaTheme="minorHAnsi"/>
          <w:szCs w:val="24"/>
          <w:lang w:eastAsia="en-US"/>
        </w:rPr>
        <w:t>ελειώνω</w:t>
      </w:r>
      <w:r>
        <w:rPr>
          <w:rFonts w:eastAsiaTheme="minorHAnsi"/>
          <w:szCs w:val="24"/>
          <w:lang w:eastAsia="en-US"/>
        </w:rPr>
        <w:t>, λέγοντας ότι ένα θέμα που</w:t>
      </w:r>
      <w:r w:rsidRPr="00391B57">
        <w:rPr>
          <w:rFonts w:eastAsiaTheme="minorHAnsi"/>
          <w:szCs w:val="24"/>
          <w:lang w:eastAsia="en-US"/>
        </w:rPr>
        <w:t xml:space="preserve"> συνδυάζεται και αφορ</w:t>
      </w:r>
      <w:r w:rsidRPr="00391B57">
        <w:rPr>
          <w:rFonts w:eastAsiaTheme="minorHAnsi"/>
          <w:szCs w:val="24"/>
          <w:lang w:eastAsia="en-US"/>
        </w:rPr>
        <w:t xml:space="preserve">ά το </w:t>
      </w:r>
      <w:r>
        <w:rPr>
          <w:rFonts w:eastAsiaTheme="minorHAnsi"/>
          <w:szCs w:val="24"/>
          <w:lang w:eastAsia="en-US"/>
        </w:rPr>
        <w:t>ύψιστο</w:t>
      </w:r>
      <w:r w:rsidRPr="00391B57">
        <w:rPr>
          <w:rFonts w:eastAsiaTheme="minorHAnsi"/>
          <w:szCs w:val="24"/>
          <w:lang w:eastAsia="en-US"/>
        </w:rPr>
        <w:t xml:space="preserve"> ζήτημα της εθνικής ασφάλειας</w:t>
      </w:r>
      <w:r>
        <w:rPr>
          <w:rFonts w:eastAsiaTheme="minorHAnsi"/>
          <w:szCs w:val="24"/>
          <w:lang w:eastAsia="en-US"/>
        </w:rPr>
        <w:t>,</w:t>
      </w:r>
      <w:r w:rsidRPr="00391B57">
        <w:rPr>
          <w:rFonts w:eastAsiaTheme="minorHAnsi"/>
          <w:szCs w:val="24"/>
          <w:lang w:eastAsia="en-US"/>
        </w:rPr>
        <w:t xml:space="preserve"> δεν </w:t>
      </w:r>
      <w:r>
        <w:rPr>
          <w:rFonts w:eastAsiaTheme="minorHAnsi"/>
          <w:szCs w:val="24"/>
          <w:lang w:eastAsia="en-US"/>
        </w:rPr>
        <w:t>είναι δυνατόν</w:t>
      </w:r>
      <w:r w:rsidRPr="00391B57">
        <w:rPr>
          <w:rFonts w:eastAsiaTheme="minorHAnsi"/>
          <w:szCs w:val="24"/>
          <w:lang w:eastAsia="en-US"/>
        </w:rPr>
        <w:t xml:space="preserve"> να το </w:t>
      </w:r>
      <w:r>
        <w:rPr>
          <w:rFonts w:eastAsiaTheme="minorHAnsi"/>
          <w:szCs w:val="24"/>
          <w:lang w:eastAsia="en-US"/>
        </w:rPr>
        <w:t>αντιμετωπίζουμε με</w:t>
      </w:r>
      <w:r w:rsidRPr="00391B57">
        <w:rPr>
          <w:rFonts w:eastAsiaTheme="minorHAnsi"/>
          <w:szCs w:val="24"/>
          <w:lang w:eastAsia="en-US"/>
        </w:rPr>
        <w:t xml:space="preserve"> </w:t>
      </w:r>
      <w:r>
        <w:rPr>
          <w:rFonts w:eastAsiaTheme="minorHAnsi"/>
          <w:szCs w:val="24"/>
          <w:lang w:eastAsia="en-US"/>
        </w:rPr>
        <w:t>μικροπολιτικό τρόπο. Το</w:t>
      </w:r>
      <w:r w:rsidRPr="00391B57">
        <w:rPr>
          <w:rFonts w:eastAsiaTheme="minorHAnsi"/>
          <w:szCs w:val="24"/>
          <w:lang w:eastAsia="en-US"/>
        </w:rPr>
        <w:t xml:space="preserve"> αν υπάρξουν και ποιες πολιτικές εξελίξεις</w:t>
      </w:r>
      <w:r>
        <w:rPr>
          <w:rFonts w:eastAsiaTheme="minorHAnsi"/>
          <w:szCs w:val="24"/>
          <w:lang w:eastAsia="en-US"/>
        </w:rPr>
        <w:t>,</w:t>
      </w:r>
      <w:r>
        <w:rPr>
          <w:rFonts w:eastAsiaTheme="minorHAnsi"/>
          <w:szCs w:val="24"/>
          <w:lang w:eastAsia="en-US"/>
        </w:rPr>
        <w:t xml:space="preserve"> είναι ένα θέμα που εδώ θα το κουβεντιάσουμε ξανά. Εδώ είναι</w:t>
      </w:r>
      <w:r w:rsidRPr="00391B57">
        <w:rPr>
          <w:rFonts w:eastAsiaTheme="minorHAnsi"/>
          <w:szCs w:val="24"/>
          <w:lang w:eastAsia="en-US"/>
        </w:rPr>
        <w:t xml:space="preserve"> το κυρίαρχο όργανο του ελληνικού λαού</w:t>
      </w:r>
      <w:r>
        <w:rPr>
          <w:rFonts w:eastAsiaTheme="minorHAnsi"/>
          <w:szCs w:val="24"/>
          <w:lang w:eastAsia="en-US"/>
        </w:rPr>
        <w:t>,</w:t>
      </w:r>
      <w:r w:rsidRPr="00391B57">
        <w:rPr>
          <w:rFonts w:eastAsiaTheme="minorHAnsi"/>
          <w:szCs w:val="24"/>
          <w:lang w:eastAsia="en-US"/>
        </w:rPr>
        <w:t xml:space="preserve"> η Βου</w:t>
      </w:r>
      <w:r w:rsidRPr="00391B57">
        <w:rPr>
          <w:rFonts w:eastAsiaTheme="minorHAnsi"/>
          <w:szCs w:val="24"/>
          <w:lang w:eastAsia="en-US"/>
        </w:rPr>
        <w:t>λή των Ελλήνων</w:t>
      </w:r>
      <w:r>
        <w:rPr>
          <w:rFonts w:eastAsiaTheme="minorHAnsi"/>
          <w:szCs w:val="24"/>
          <w:lang w:eastAsia="en-US"/>
        </w:rPr>
        <w:t>. Είναι λάθος,</w:t>
      </w:r>
      <w:r w:rsidRPr="00391B57">
        <w:rPr>
          <w:rFonts w:eastAsiaTheme="minorHAnsi"/>
          <w:szCs w:val="24"/>
          <w:lang w:eastAsia="en-US"/>
        </w:rPr>
        <w:t xml:space="preserve"> </w:t>
      </w:r>
      <w:r>
        <w:rPr>
          <w:rFonts w:eastAsiaTheme="minorHAnsi"/>
          <w:szCs w:val="24"/>
          <w:lang w:eastAsia="en-US"/>
        </w:rPr>
        <w:t>όμως, να προσπαθούμε να συνδυάσουμε</w:t>
      </w:r>
      <w:r w:rsidRPr="00391B57">
        <w:rPr>
          <w:rFonts w:eastAsiaTheme="minorHAnsi"/>
          <w:szCs w:val="24"/>
          <w:lang w:eastAsia="en-US"/>
        </w:rPr>
        <w:t xml:space="preserve"> </w:t>
      </w:r>
      <w:r>
        <w:rPr>
          <w:rFonts w:eastAsiaTheme="minorHAnsi"/>
          <w:szCs w:val="24"/>
          <w:lang w:eastAsia="en-US"/>
        </w:rPr>
        <w:t>το θέμα των γενικότερων</w:t>
      </w:r>
      <w:r w:rsidRPr="00391B57">
        <w:rPr>
          <w:rFonts w:eastAsiaTheme="minorHAnsi"/>
          <w:szCs w:val="24"/>
          <w:lang w:eastAsia="en-US"/>
        </w:rPr>
        <w:t xml:space="preserve"> πολιτικών εξελίξεων με το ζήτημα </w:t>
      </w:r>
      <w:r>
        <w:rPr>
          <w:rFonts w:eastAsiaTheme="minorHAnsi"/>
          <w:szCs w:val="24"/>
          <w:lang w:eastAsia="en-US"/>
        </w:rPr>
        <w:t xml:space="preserve">μιας σύμβασης </w:t>
      </w:r>
      <w:r w:rsidRPr="00391B57">
        <w:rPr>
          <w:rFonts w:eastAsiaTheme="minorHAnsi"/>
          <w:szCs w:val="24"/>
          <w:lang w:eastAsia="en-US"/>
        </w:rPr>
        <w:t>230 εκατομμ</w:t>
      </w:r>
      <w:r>
        <w:rPr>
          <w:rFonts w:eastAsiaTheme="minorHAnsi"/>
          <w:szCs w:val="24"/>
          <w:lang w:eastAsia="en-US"/>
        </w:rPr>
        <w:t>υρίων</w:t>
      </w:r>
      <w:r w:rsidRPr="00391B57">
        <w:rPr>
          <w:rFonts w:eastAsiaTheme="minorHAnsi"/>
          <w:szCs w:val="24"/>
          <w:lang w:eastAsia="en-US"/>
        </w:rPr>
        <w:t xml:space="preserve"> </w:t>
      </w:r>
      <w:r>
        <w:rPr>
          <w:rFonts w:eastAsiaTheme="minorHAnsi"/>
          <w:szCs w:val="24"/>
          <w:lang w:eastAsia="en-US"/>
        </w:rPr>
        <w:t>ευρώ. Δεν θεωρώ ότι είναι στραγάλια τα 230</w:t>
      </w:r>
      <w:r w:rsidRPr="00391B57">
        <w:rPr>
          <w:rFonts w:eastAsiaTheme="minorHAnsi"/>
          <w:szCs w:val="24"/>
          <w:lang w:eastAsia="en-US"/>
        </w:rPr>
        <w:t xml:space="preserve"> εκατομμύρια</w:t>
      </w:r>
      <w:r>
        <w:rPr>
          <w:rFonts w:eastAsiaTheme="minorHAnsi"/>
          <w:szCs w:val="24"/>
          <w:lang w:eastAsia="en-US"/>
        </w:rPr>
        <w:t xml:space="preserve"> ευρώ, αλλά είναι αυτής</w:t>
      </w:r>
      <w:r w:rsidRPr="00391B57">
        <w:rPr>
          <w:rFonts w:eastAsiaTheme="minorHAnsi"/>
          <w:szCs w:val="24"/>
          <w:lang w:eastAsia="en-US"/>
        </w:rPr>
        <w:t xml:space="preserve"> της τάξης</w:t>
      </w:r>
      <w:r>
        <w:rPr>
          <w:rFonts w:eastAsiaTheme="minorHAnsi"/>
          <w:szCs w:val="24"/>
          <w:lang w:eastAsia="en-US"/>
        </w:rPr>
        <w:t xml:space="preserve">, περιορισμένης </w:t>
      </w:r>
      <w:r>
        <w:rPr>
          <w:rFonts w:eastAsiaTheme="minorHAnsi"/>
          <w:szCs w:val="24"/>
          <w:lang w:eastAsia="en-US"/>
        </w:rPr>
        <w:t>σε</w:t>
      </w:r>
      <w:r w:rsidRPr="00391B57">
        <w:rPr>
          <w:rFonts w:eastAsiaTheme="minorHAnsi"/>
          <w:szCs w:val="24"/>
          <w:lang w:eastAsia="en-US"/>
        </w:rPr>
        <w:t xml:space="preserve"> σχέση με το γενικότερο </w:t>
      </w:r>
      <w:r>
        <w:rPr>
          <w:rFonts w:eastAsiaTheme="minorHAnsi"/>
          <w:szCs w:val="24"/>
          <w:lang w:eastAsia="en-US"/>
        </w:rPr>
        <w:t>πρόβλημα των</w:t>
      </w:r>
      <w:r w:rsidRPr="00391B57">
        <w:rPr>
          <w:rFonts w:eastAsiaTheme="minorHAnsi"/>
          <w:szCs w:val="24"/>
          <w:lang w:eastAsia="en-US"/>
        </w:rPr>
        <w:t xml:space="preserve"> εξοπλισμών</w:t>
      </w:r>
      <w:r>
        <w:rPr>
          <w:rFonts w:eastAsiaTheme="minorHAnsi"/>
          <w:szCs w:val="24"/>
          <w:lang w:eastAsia="en-US"/>
        </w:rPr>
        <w:t>.</w:t>
      </w:r>
    </w:p>
    <w:p w14:paraId="65980311"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Θέλω να διαβεβαιώσω</w:t>
      </w:r>
      <w:r w:rsidRPr="00391B57">
        <w:rPr>
          <w:rFonts w:eastAsiaTheme="minorHAnsi"/>
          <w:szCs w:val="24"/>
          <w:lang w:eastAsia="en-US"/>
        </w:rPr>
        <w:t xml:space="preserve"> τη Βουλή των Ελλήνων </w:t>
      </w:r>
      <w:r>
        <w:rPr>
          <w:rFonts w:eastAsiaTheme="minorHAnsi"/>
          <w:szCs w:val="24"/>
          <w:lang w:eastAsia="en-US"/>
        </w:rPr>
        <w:t xml:space="preserve">ότι αυτή η Κυβέρνηση, </w:t>
      </w:r>
      <w:r w:rsidRPr="00391B57">
        <w:rPr>
          <w:rFonts w:eastAsiaTheme="minorHAnsi"/>
          <w:szCs w:val="24"/>
          <w:lang w:eastAsia="en-US"/>
        </w:rPr>
        <w:t xml:space="preserve">όπως φαίνεται και από </w:t>
      </w:r>
      <w:r>
        <w:rPr>
          <w:rFonts w:eastAsiaTheme="minorHAnsi"/>
          <w:szCs w:val="24"/>
          <w:lang w:eastAsia="en-US"/>
        </w:rPr>
        <w:t>τις ανακοινώσεις άλλων</w:t>
      </w:r>
      <w:r w:rsidRPr="00391B57">
        <w:rPr>
          <w:rFonts w:eastAsiaTheme="minorHAnsi"/>
          <w:szCs w:val="24"/>
          <w:lang w:eastAsia="en-US"/>
        </w:rPr>
        <w:t xml:space="preserve"> κομμάτων</w:t>
      </w:r>
      <w:r>
        <w:rPr>
          <w:rFonts w:eastAsiaTheme="minorHAnsi"/>
          <w:szCs w:val="24"/>
          <w:lang w:eastAsia="en-US"/>
        </w:rPr>
        <w:t>, όπως του Ποταμιού χθες, θα περάσει από τη</w:t>
      </w:r>
      <w:r w:rsidRPr="00391B57">
        <w:rPr>
          <w:rFonts w:eastAsiaTheme="minorHAnsi"/>
          <w:szCs w:val="24"/>
          <w:lang w:eastAsia="en-US"/>
        </w:rPr>
        <w:t xml:space="preserve"> Βουλή</w:t>
      </w:r>
      <w:r>
        <w:rPr>
          <w:rFonts w:eastAsiaTheme="minorHAnsi"/>
          <w:szCs w:val="24"/>
          <w:lang w:eastAsia="en-US"/>
        </w:rPr>
        <w:t>, θα κυρώσει τη</w:t>
      </w:r>
      <w:r w:rsidRPr="00391B57">
        <w:rPr>
          <w:rFonts w:eastAsiaTheme="minorHAnsi"/>
          <w:szCs w:val="24"/>
          <w:lang w:eastAsia="en-US"/>
        </w:rPr>
        <w:t xml:space="preserve"> σύμβαση για </w:t>
      </w:r>
      <w:r>
        <w:rPr>
          <w:rFonts w:eastAsiaTheme="minorHAnsi"/>
          <w:szCs w:val="24"/>
          <w:lang w:eastAsia="en-US"/>
        </w:rPr>
        <w:t>τις Π</w:t>
      </w:r>
      <w:r w:rsidRPr="00391B57">
        <w:rPr>
          <w:rFonts w:eastAsiaTheme="minorHAnsi"/>
          <w:szCs w:val="24"/>
          <w:lang w:eastAsia="en-US"/>
        </w:rPr>
        <w:t>ρέσπες</w:t>
      </w:r>
      <w:r>
        <w:rPr>
          <w:rFonts w:eastAsiaTheme="minorHAnsi"/>
          <w:szCs w:val="24"/>
          <w:lang w:eastAsia="en-US"/>
        </w:rPr>
        <w:t>.</w:t>
      </w:r>
      <w:r>
        <w:rPr>
          <w:rFonts w:eastAsiaTheme="minorHAnsi"/>
          <w:szCs w:val="24"/>
          <w:lang w:eastAsia="en-US"/>
        </w:rPr>
        <w:t xml:space="preserve"> Άρα όλη η φιλολογία</w:t>
      </w:r>
      <w:r w:rsidRPr="00391B57">
        <w:rPr>
          <w:rFonts w:eastAsiaTheme="minorHAnsi"/>
          <w:szCs w:val="24"/>
          <w:lang w:eastAsia="en-US"/>
        </w:rPr>
        <w:t xml:space="preserve"> επί τόσους μήνες </w:t>
      </w:r>
      <w:r>
        <w:rPr>
          <w:rFonts w:eastAsiaTheme="minorHAnsi"/>
          <w:szCs w:val="24"/>
          <w:lang w:eastAsia="en-US"/>
        </w:rPr>
        <w:t>ότι δεν θα περάσει από τη</w:t>
      </w:r>
      <w:r w:rsidRPr="00391B57">
        <w:rPr>
          <w:rFonts w:eastAsiaTheme="minorHAnsi"/>
          <w:szCs w:val="24"/>
          <w:lang w:eastAsia="en-US"/>
        </w:rPr>
        <w:t xml:space="preserve"> Βουλή</w:t>
      </w:r>
      <w:r>
        <w:rPr>
          <w:rFonts w:eastAsiaTheme="minorHAnsi"/>
          <w:szCs w:val="24"/>
          <w:lang w:eastAsia="en-US"/>
        </w:rPr>
        <w:t>,</w:t>
      </w:r>
      <w:r w:rsidRPr="00391B57">
        <w:rPr>
          <w:rFonts w:eastAsiaTheme="minorHAnsi"/>
          <w:szCs w:val="24"/>
          <w:lang w:eastAsia="en-US"/>
        </w:rPr>
        <w:t xml:space="preserve"> έχει καταρρεύσει</w:t>
      </w:r>
      <w:r>
        <w:rPr>
          <w:rFonts w:eastAsiaTheme="minorHAnsi"/>
          <w:szCs w:val="24"/>
          <w:lang w:eastAsia="en-US"/>
        </w:rPr>
        <w:t>. Θα περάσει</w:t>
      </w:r>
      <w:r w:rsidRPr="00391B57">
        <w:rPr>
          <w:rFonts w:eastAsiaTheme="minorHAnsi"/>
          <w:szCs w:val="24"/>
          <w:lang w:eastAsia="en-US"/>
        </w:rPr>
        <w:t xml:space="preserve"> η σύμβαση για τις Πρέσπες</w:t>
      </w:r>
      <w:r>
        <w:rPr>
          <w:rFonts w:eastAsiaTheme="minorHAnsi"/>
          <w:szCs w:val="24"/>
          <w:lang w:eastAsia="en-US"/>
        </w:rPr>
        <w:t>. Α</w:t>
      </w:r>
      <w:r w:rsidRPr="00391B57">
        <w:rPr>
          <w:rFonts w:eastAsiaTheme="minorHAnsi"/>
          <w:szCs w:val="24"/>
          <w:lang w:eastAsia="en-US"/>
        </w:rPr>
        <w:t xml:space="preserve">υτό </w:t>
      </w:r>
      <w:r>
        <w:rPr>
          <w:rFonts w:eastAsiaTheme="minorHAnsi"/>
          <w:szCs w:val="24"/>
          <w:lang w:eastAsia="en-US"/>
        </w:rPr>
        <w:t xml:space="preserve">είναι δεδομένο. </w:t>
      </w:r>
    </w:p>
    <w:p w14:paraId="65980312"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Θα το πιείτε το</w:t>
      </w:r>
      <w:r w:rsidRPr="00391B57">
        <w:rPr>
          <w:rFonts w:eastAsiaTheme="minorHAnsi"/>
          <w:szCs w:val="24"/>
          <w:lang w:eastAsia="en-US"/>
        </w:rPr>
        <w:t xml:space="preserve"> ποτήρι αυτό</w:t>
      </w:r>
      <w:r>
        <w:rPr>
          <w:rFonts w:eastAsiaTheme="minorHAnsi"/>
          <w:szCs w:val="24"/>
          <w:lang w:eastAsia="en-US"/>
        </w:rPr>
        <w:t>, κύριοι της Νέας Δημοκρατίας…</w:t>
      </w:r>
    </w:p>
    <w:p w14:paraId="65980313" w14:textId="77777777" w:rsidR="00665451" w:rsidRDefault="007410E1">
      <w:pPr>
        <w:spacing w:line="600" w:lineRule="auto"/>
        <w:ind w:firstLine="720"/>
        <w:jc w:val="both"/>
        <w:rPr>
          <w:rFonts w:eastAsiaTheme="minorHAnsi"/>
          <w:szCs w:val="24"/>
          <w:lang w:eastAsia="en-US"/>
        </w:rPr>
      </w:pPr>
      <w:r w:rsidRPr="00156F0F">
        <w:rPr>
          <w:rFonts w:eastAsiaTheme="minorHAnsi"/>
          <w:b/>
          <w:szCs w:val="24"/>
          <w:lang w:eastAsia="en-US"/>
        </w:rPr>
        <w:t>ΒΑΣΙΛΕΙΟΣ ΚΙΚΙΛΙΑΣ:</w:t>
      </w:r>
      <w:r>
        <w:rPr>
          <w:rFonts w:eastAsiaTheme="minorHAnsi"/>
          <w:b/>
          <w:szCs w:val="24"/>
          <w:lang w:eastAsia="en-US"/>
        </w:rPr>
        <w:t xml:space="preserve"> </w:t>
      </w:r>
      <w:r>
        <w:rPr>
          <w:rFonts w:eastAsiaTheme="minorHAnsi"/>
          <w:szCs w:val="24"/>
          <w:lang w:eastAsia="en-US"/>
        </w:rPr>
        <w:t>Εμείς; Εσείς!</w:t>
      </w:r>
    </w:p>
    <w:p w14:paraId="65980314"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ΝΙΚΟΛΑΟΣ ΦΙΛΗΣ:</w:t>
      </w:r>
      <w:r>
        <w:rPr>
          <w:rFonts w:eastAsiaTheme="minorHAnsi"/>
          <w:szCs w:val="24"/>
          <w:lang w:eastAsia="en-US"/>
        </w:rPr>
        <w:t xml:space="preserve"> Εννοώ όσοι από σας συμμερίζεστε τη</w:t>
      </w:r>
      <w:r w:rsidRPr="00391B57">
        <w:rPr>
          <w:rFonts w:eastAsiaTheme="minorHAnsi"/>
          <w:szCs w:val="24"/>
          <w:lang w:eastAsia="en-US"/>
        </w:rPr>
        <w:t xml:space="preserve"> λογική</w:t>
      </w:r>
      <w:r>
        <w:rPr>
          <w:rFonts w:eastAsiaTheme="minorHAnsi"/>
          <w:szCs w:val="24"/>
          <w:lang w:eastAsia="en-US"/>
        </w:rPr>
        <w:t>,</w:t>
      </w:r>
      <w:r w:rsidRPr="00391B57">
        <w:rPr>
          <w:rFonts w:eastAsiaTheme="minorHAnsi"/>
          <w:szCs w:val="24"/>
          <w:lang w:eastAsia="en-US"/>
        </w:rPr>
        <w:t xml:space="preserve"> την ορθολογική κριτική ότι πρέπει να </w:t>
      </w:r>
      <w:r>
        <w:rPr>
          <w:rFonts w:eastAsiaTheme="minorHAnsi"/>
          <w:szCs w:val="24"/>
          <w:lang w:eastAsia="en-US"/>
        </w:rPr>
        <w:t>περάσει η</w:t>
      </w:r>
      <w:r w:rsidRPr="00391B57">
        <w:rPr>
          <w:rFonts w:eastAsiaTheme="minorHAnsi"/>
          <w:szCs w:val="24"/>
          <w:lang w:eastAsia="en-US"/>
        </w:rPr>
        <w:t xml:space="preserve"> σύμβαση και όχι </w:t>
      </w:r>
      <w:r>
        <w:rPr>
          <w:rFonts w:eastAsiaTheme="minorHAnsi"/>
          <w:szCs w:val="24"/>
          <w:lang w:eastAsia="en-US"/>
        </w:rPr>
        <w:t>την άλλη</w:t>
      </w:r>
      <w:r w:rsidRPr="00391B57">
        <w:rPr>
          <w:rFonts w:eastAsiaTheme="minorHAnsi"/>
          <w:szCs w:val="24"/>
          <w:lang w:eastAsia="en-US"/>
        </w:rPr>
        <w:t xml:space="preserve"> </w:t>
      </w:r>
      <w:r>
        <w:rPr>
          <w:rFonts w:eastAsiaTheme="minorHAnsi"/>
          <w:szCs w:val="24"/>
          <w:lang w:eastAsia="en-US"/>
        </w:rPr>
        <w:t xml:space="preserve">η </w:t>
      </w:r>
      <w:r w:rsidRPr="00391B57">
        <w:rPr>
          <w:rFonts w:eastAsiaTheme="minorHAnsi"/>
          <w:szCs w:val="24"/>
          <w:lang w:eastAsia="en-US"/>
        </w:rPr>
        <w:t>οποί</w:t>
      </w:r>
      <w:r>
        <w:rPr>
          <w:rFonts w:eastAsiaTheme="minorHAnsi"/>
          <w:szCs w:val="24"/>
          <w:lang w:eastAsia="en-US"/>
        </w:rPr>
        <w:t>α</w:t>
      </w:r>
      <w:r w:rsidRPr="00391B57">
        <w:rPr>
          <w:rFonts w:eastAsiaTheme="minorHAnsi"/>
          <w:szCs w:val="24"/>
          <w:lang w:eastAsia="en-US"/>
        </w:rPr>
        <w:t xml:space="preserve"> παρεκκλίνει </w:t>
      </w:r>
      <w:r>
        <w:rPr>
          <w:rFonts w:eastAsiaTheme="minorHAnsi"/>
          <w:szCs w:val="24"/>
          <w:lang w:eastAsia="en-US"/>
        </w:rPr>
        <w:t>προς την ακροδεξιά.</w:t>
      </w:r>
    </w:p>
    <w:p w14:paraId="65980315"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Ταυτοχρόνως φέρτε πρόταση δυσπιστίας στη Βουλή, για να καταλάβετε –και αυτό θα το δείτε- ότι αυτή η </w:t>
      </w:r>
      <w:r>
        <w:rPr>
          <w:rFonts w:eastAsiaTheme="minorHAnsi"/>
          <w:szCs w:val="24"/>
          <w:lang w:eastAsia="en-US"/>
        </w:rPr>
        <w:t>Κ</w:t>
      </w:r>
      <w:r w:rsidRPr="00391B57">
        <w:rPr>
          <w:rFonts w:eastAsiaTheme="minorHAnsi"/>
          <w:szCs w:val="24"/>
          <w:lang w:eastAsia="en-US"/>
        </w:rPr>
        <w:t>υβέρνηση είναι ισχυρή και θα παραμείνει μέχρι το</w:t>
      </w:r>
      <w:r>
        <w:rPr>
          <w:rFonts w:eastAsiaTheme="minorHAnsi"/>
          <w:szCs w:val="24"/>
          <w:lang w:eastAsia="en-US"/>
        </w:rPr>
        <w:t>ν</w:t>
      </w:r>
      <w:r w:rsidRPr="00391B57">
        <w:rPr>
          <w:rFonts w:eastAsiaTheme="minorHAnsi"/>
          <w:szCs w:val="24"/>
          <w:lang w:eastAsia="en-US"/>
        </w:rPr>
        <w:t xml:space="preserve"> Σεπτέμβριο του 2019</w:t>
      </w:r>
      <w:r>
        <w:rPr>
          <w:rFonts w:eastAsiaTheme="minorHAnsi"/>
          <w:szCs w:val="24"/>
          <w:lang w:eastAsia="en-US"/>
        </w:rPr>
        <w:t>,</w:t>
      </w:r>
      <w:r w:rsidRPr="00391B57">
        <w:rPr>
          <w:rFonts w:eastAsiaTheme="minorHAnsi"/>
          <w:szCs w:val="24"/>
          <w:lang w:eastAsia="en-US"/>
        </w:rPr>
        <w:t xml:space="preserve"> για να</w:t>
      </w:r>
      <w:r>
        <w:rPr>
          <w:rFonts w:eastAsiaTheme="minorHAnsi"/>
          <w:szCs w:val="24"/>
          <w:lang w:eastAsia="en-US"/>
        </w:rPr>
        <w:t xml:space="preserve"> ολοκληρώσει το έργο της επ’ </w:t>
      </w:r>
      <w:proofErr w:type="spellStart"/>
      <w:r>
        <w:rPr>
          <w:rFonts w:eastAsiaTheme="minorHAnsi"/>
          <w:szCs w:val="24"/>
          <w:lang w:eastAsia="en-US"/>
        </w:rPr>
        <w:t>ωφελεία</w:t>
      </w:r>
      <w:proofErr w:type="spellEnd"/>
      <w:r>
        <w:rPr>
          <w:rFonts w:eastAsiaTheme="minorHAnsi"/>
          <w:szCs w:val="24"/>
          <w:lang w:eastAsia="en-US"/>
        </w:rPr>
        <w:t xml:space="preserve"> των λαϊκών συμφερόντων.</w:t>
      </w:r>
    </w:p>
    <w:p w14:paraId="65980316"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Ευχαριστώ.</w:t>
      </w:r>
    </w:p>
    <w:p w14:paraId="65980317" w14:textId="77777777" w:rsidR="00665451" w:rsidRDefault="007410E1">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τις πτέρυγες του </w:t>
      </w:r>
      <w:r w:rsidRPr="00C851ED">
        <w:rPr>
          <w:rFonts w:eastAsia="Times New Roman" w:cs="Times New Roman"/>
          <w:szCs w:val="24"/>
        </w:rPr>
        <w:t>ΣΥΡΙΖΑ</w:t>
      </w:r>
      <w:r>
        <w:rPr>
          <w:rFonts w:eastAsia="Times New Roman" w:cs="Times New Roman"/>
          <w:szCs w:val="24"/>
        </w:rPr>
        <w:t xml:space="preserve"> και των ΑΝΕΛ</w:t>
      </w:r>
      <w:r w:rsidRPr="00C851ED">
        <w:rPr>
          <w:rFonts w:eastAsia="Times New Roman" w:cs="Times New Roman"/>
          <w:szCs w:val="24"/>
        </w:rPr>
        <w:t>)</w:t>
      </w:r>
    </w:p>
    <w:p w14:paraId="65980318" w14:textId="77777777" w:rsidR="00665451" w:rsidRDefault="007410E1">
      <w:pPr>
        <w:spacing w:line="600" w:lineRule="auto"/>
        <w:ind w:firstLine="720"/>
        <w:jc w:val="both"/>
        <w:rPr>
          <w:rFonts w:eastAsia="Times New Roman" w:cs="Times New Roman"/>
        </w:rPr>
      </w:pPr>
      <w:r w:rsidRPr="001A1560">
        <w:rPr>
          <w:rFonts w:eastAsia="Times New Roman" w:cs="Times New Roman"/>
          <w:b/>
        </w:rPr>
        <w:t>ΠΡΟΕΔΡΕΥΩΝ (Αναστάσιος Κουράκης):</w:t>
      </w:r>
      <w:r w:rsidRPr="001A1560">
        <w:rPr>
          <w:rFonts w:eastAsia="Times New Roman" w:cs="Times New Roman"/>
        </w:rPr>
        <w:t xml:space="preserve"> </w:t>
      </w:r>
      <w:r w:rsidRPr="001C014C">
        <w:rPr>
          <w:rFonts w:eastAsia="Times New Roman" w:cs="Times New Roman"/>
        </w:rPr>
        <w:t xml:space="preserve">Κυρίες και κύριοι συνάδελφοι, έχω την τιμή να ανακοινώσω στο Σώμα ότι τη συνεδρίασή μας </w:t>
      </w:r>
      <w:r w:rsidRPr="001C014C">
        <w:rPr>
          <w:rFonts w:eastAsia="Times New Roman" w:cs="Times New Roman"/>
        </w:rPr>
        <w:t xml:space="preserve">παρακολουθούν </w:t>
      </w:r>
      <w:r w:rsidRPr="001C014C">
        <w:rPr>
          <w:rFonts w:eastAsia="Times New Roman" w:cs="Times New Roman"/>
        </w:rPr>
        <w:t xml:space="preserve">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C014C">
        <w:rPr>
          <w:rFonts w:eastAsia="Times New Roman" w:cs="Times New Roman"/>
        </w:rPr>
        <w:t xml:space="preserve">τον τρόπο οργάνωσης και λειτουργίας της Βουλής, είκοσι </w:t>
      </w:r>
      <w:r>
        <w:rPr>
          <w:rFonts w:eastAsia="Times New Roman" w:cs="Times New Roman"/>
        </w:rPr>
        <w:t>εννέα</w:t>
      </w:r>
      <w:r w:rsidRPr="001C014C">
        <w:rPr>
          <w:rFonts w:eastAsia="Times New Roman" w:cs="Times New Roman"/>
        </w:rPr>
        <w:t xml:space="preserve"> μαθητές και μαθήτριες και τρεις εκπαιδευτικοί συνοδοί τους από το </w:t>
      </w:r>
      <w:r>
        <w:rPr>
          <w:rFonts w:eastAsia="Times New Roman" w:cs="Times New Roman"/>
        </w:rPr>
        <w:t>5</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Γυμνάσιο Χαλανδρίου.</w:t>
      </w:r>
      <w:r w:rsidRPr="001C014C">
        <w:rPr>
          <w:rFonts w:eastAsia="Times New Roman" w:cs="Times New Roman"/>
        </w:rPr>
        <w:t xml:space="preserve"> </w:t>
      </w:r>
    </w:p>
    <w:p w14:paraId="65980319" w14:textId="77777777" w:rsidR="00665451" w:rsidRDefault="007410E1">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14:paraId="6598031A" w14:textId="77777777" w:rsidR="00665451" w:rsidRDefault="007410E1">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598031B"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Και τώρα τον λόγο έχει η κ</w:t>
      </w:r>
      <w:r>
        <w:rPr>
          <w:rFonts w:eastAsiaTheme="minorHAnsi"/>
          <w:szCs w:val="24"/>
          <w:lang w:eastAsia="en-US"/>
        </w:rPr>
        <w:t>.</w:t>
      </w:r>
      <w:r>
        <w:rPr>
          <w:rFonts w:eastAsiaTheme="minorHAnsi"/>
          <w:szCs w:val="24"/>
          <w:lang w:eastAsia="en-US"/>
        </w:rPr>
        <w:t xml:space="preserve"> Μπακογιάννη.</w:t>
      </w:r>
    </w:p>
    <w:p w14:paraId="6598031C"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ΘΕΟΔΩΡΑ ΜΠΑΚΟΓΙΑΝΝΗ: </w:t>
      </w:r>
      <w:r w:rsidRPr="00391B57">
        <w:rPr>
          <w:rFonts w:eastAsiaTheme="minorHAnsi"/>
          <w:szCs w:val="24"/>
          <w:lang w:eastAsia="en-US"/>
        </w:rPr>
        <w:t xml:space="preserve">Ευχαριστώ </w:t>
      </w:r>
      <w:r>
        <w:rPr>
          <w:rFonts w:eastAsiaTheme="minorHAnsi"/>
          <w:szCs w:val="24"/>
          <w:lang w:eastAsia="en-US"/>
        </w:rPr>
        <w:t>πολύ,</w:t>
      </w:r>
      <w:r w:rsidRPr="00391B57">
        <w:rPr>
          <w:rFonts w:eastAsiaTheme="minorHAnsi"/>
          <w:szCs w:val="24"/>
          <w:lang w:eastAsia="en-US"/>
        </w:rPr>
        <w:t xml:space="preserve"> κύριε </w:t>
      </w:r>
      <w:r>
        <w:rPr>
          <w:rFonts w:eastAsiaTheme="minorHAnsi"/>
          <w:szCs w:val="24"/>
          <w:lang w:eastAsia="en-US"/>
        </w:rPr>
        <w:t>Π</w:t>
      </w:r>
      <w:r w:rsidRPr="00391B57">
        <w:rPr>
          <w:rFonts w:eastAsiaTheme="minorHAnsi"/>
          <w:szCs w:val="24"/>
          <w:lang w:eastAsia="en-US"/>
        </w:rPr>
        <w:t>ρόεδρε</w:t>
      </w:r>
      <w:r>
        <w:rPr>
          <w:rFonts w:eastAsiaTheme="minorHAnsi"/>
          <w:szCs w:val="24"/>
          <w:lang w:eastAsia="en-US"/>
        </w:rPr>
        <w:t>.</w:t>
      </w:r>
    </w:p>
    <w:p w14:paraId="6598031D" w14:textId="77777777" w:rsidR="00665451" w:rsidRDefault="007410E1">
      <w:pPr>
        <w:tabs>
          <w:tab w:val="left" w:pos="1138"/>
          <w:tab w:val="left" w:pos="1565"/>
          <w:tab w:val="left" w:pos="2965"/>
          <w:tab w:val="center" w:pos="4753"/>
        </w:tabs>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Κυρίες και κύριοι συνάδελφοι, η σημερινή μέρα ήταν εξαιρετικά ενδιαφέρουσα, διότι</w:t>
      </w:r>
      <w:r>
        <w:rPr>
          <w:rFonts w:eastAsia="Times New Roman"/>
          <w:color w:val="0A0A0A"/>
          <w:sz w:val="23"/>
          <w:szCs w:val="23"/>
          <w:shd w:val="clear" w:color="auto" w:fill="FFFFFF"/>
        </w:rPr>
        <w:t>,</w:t>
      </w:r>
      <w:r>
        <w:rPr>
          <w:rFonts w:eastAsia="Times New Roman"/>
          <w:color w:val="0A0A0A"/>
          <w:sz w:val="23"/>
          <w:szCs w:val="23"/>
          <w:shd w:val="clear" w:color="auto" w:fill="FFFFFF"/>
        </w:rPr>
        <w:t xml:space="preserve"> πράγματι ξεκίνησε η επόμενη κοινοβουλευτική μέρα. Ήταν σαφές και από την ομιλία του κ. Φίλη </w:t>
      </w:r>
      <w:r>
        <w:rPr>
          <w:rFonts w:eastAsia="Times New Roman"/>
          <w:color w:val="0A0A0A"/>
          <w:sz w:val="23"/>
          <w:szCs w:val="23"/>
          <w:shd w:val="clear" w:color="auto" w:fill="FFFFFF"/>
        </w:rPr>
        <w:t>-</w:t>
      </w:r>
      <w:r>
        <w:rPr>
          <w:rFonts w:eastAsia="Times New Roman"/>
          <w:color w:val="0A0A0A"/>
          <w:sz w:val="23"/>
          <w:szCs w:val="23"/>
          <w:shd w:val="clear" w:color="auto" w:fill="FFFFFF"/>
        </w:rPr>
        <w:t xml:space="preserve">ο οποίος </w:t>
      </w:r>
      <w:r>
        <w:rPr>
          <w:rFonts w:eastAsia="Times New Roman"/>
          <w:color w:val="0A0A0A"/>
          <w:sz w:val="23"/>
          <w:szCs w:val="23"/>
          <w:shd w:val="clear" w:color="auto" w:fill="FFFFFF"/>
        </w:rPr>
        <w:lastRenderedPageBreak/>
        <w:t>είναι</w:t>
      </w:r>
      <w:r>
        <w:rPr>
          <w:rFonts w:eastAsia="Times New Roman"/>
          <w:color w:val="0A0A0A"/>
          <w:sz w:val="23"/>
          <w:szCs w:val="23"/>
          <w:shd w:val="clear" w:color="auto" w:fill="FFFFFF"/>
        </w:rPr>
        <w:t xml:space="preserve"> άριστος χειριστής της ελληνικής γλώσσας</w:t>
      </w:r>
      <w:r>
        <w:rPr>
          <w:rFonts w:eastAsia="Times New Roman"/>
          <w:color w:val="0A0A0A"/>
          <w:sz w:val="23"/>
          <w:szCs w:val="23"/>
          <w:shd w:val="clear" w:color="auto" w:fill="FFFFFF"/>
        </w:rPr>
        <w:t>-</w:t>
      </w:r>
      <w:r>
        <w:rPr>
          <w:rFonts w:eastAsia="Times New Roman"/>
          <w:color w:val="0A0A0A"/>
          <w:sz w:val="23"/>
          <w:szCs w:val="23"/>
          <w:shd w:val="clear" w:color="auto" w:fill="FFFFFF"/>
        </w:rPr>
        <w:t xml:space="preserve"> αλλά και από την άτακτη υποχώρηση του Υπουργού Άμυνας, ότι η επόμενη μέρα είναι εδώ, όπου πλέον χώρισαν οι ΣΥΡΙΖΑ από τους ΑΝΕΛ. </w:t>
      </w:r>
    </w:p>
    <w:p w14:paraId="6598031E" w14:textId="77777777" w:rsidR="00665451" w:rsidRDefault="007410E1">
      <w:pPr>
        <w:tabs>
          <w:tab w:val="left" w:pos="1138"/>
          <w:tab w:val="left" w:pos="1565"/>
          <w:tab w:val="left" w:pos="2965"/>
          <w:tab w:val="center" w:pos="4753"/>
        </w:tabs>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Ήταν σαφές ότι αυτή η ονομαστική ψηφοφορία</w:t>
      </w:r>
      <w:r>
        <w:rPr>
          <w:rFonts w:eastAsia="Times New Roman"/>
          <w:color w:val="0A0A0A"/>
          <w:sz w:val="23"/>
          <w:szCs w:val="23"/>
          <w:shd w:val="clear" w:color="auto" w:fill="FFFFFF"/>
        </w:rPr>
        <w:t>,</w:t>
      </w:r>
      <w:r>
        <w:rPr>
          <w:rFonts w:eastAsia="Times New Roman"/>
          <w:color w:val="0A0A0A"/>
          <w:sz w:val="23"/>
          <w:szCs w:val="23"/>
          <w:shd w:val="clear" w:color="auto" w:fill="FFFFFF"/>
        </w:rPr>
        <w:t xml:space="preserve"> θα οδηγούσε σε φιάσκο την πρόταση της τρ</w:t>
      </w:r>
      <w:r>
        <w:rPr>
          <w:rFonts w:eastAsia="Times New Roman"/>
          <w:color w:val="0A0A0A"/>
          <w:sz w:val="23"/>
          <w:szCs w:val="23"/>
          <w:shd w:val="clear" w:color="auto" w:fill="FFFFFF"/>
        </w:rPr>
        <w:t xml:space="preserve">οπολογίας του κ. Καμμένου. Και γι’ αυτό βρεθήκαμε μπροστά σε μια αλλαγή πλεύσης, όπου όλα αυτά που δεν είχαν συμβεί μέχρι σήμερα, συνέβησαν διά μαγείας τώρα, όπου ο κύριος Υπουργός Εθνικής Άμυνας </w:t>
      </w:r>
      <w:r>
        <w:rPr>
          <w:rFonts w:eastAsia="Times New Roman"/>
          <w:color w:val="0A0A0A"/>
          <w:sz w:val="23"/>
          <w:szCs w:val="23"/>
          <w:shd w:val="clear" w:color="auto" w:fill="FFFFFF"/>
        </w:rPr>
        <w:t>-</w:t>
      </w:r>
      <w:r>
        <w:rPr>
          <w:rFonts w:eastAsia="Times New Roman"/>
          <w:color w:val="0A0A0A"/>
          <w:sz w:val="23"/>
          <w:szCs w:val="23"/>
          <w:shd w:val="clear" w:color="auto" w:fill="FFFFFF"/>
        </w:rPr>
        <w:t>στον δρόμο από κάποιο κοινωνικής φύσεως προσωπικό ταξίδι πρ</w:t>
      </w:r>
      <w:r>
        <w:rPr>
          <w:rFonts w:eastAsia="Times New Roman"/>
          <w:color w:val="0A0A0A"/>
          <w:sz w:val="23"/>
          <w:szCs w:val="23"/>
          <w:shd w:val="clear" w:color="auto" w:fill="FFFFFF"/>
        </w:rPr>
        <w:t>ος τον «ανένδοτο»</w:t>
      </w:r>
      <w:r>
        <w:rPr>
          <w:rFonts w:eastAsia="Times New Roman"/>
          <w:color w:val="0A0A0A"/>
          <w:sz w:val="23"/>
          <w:szCs w:val="23"/>
          <w:shd w:val="clear" w:color="auto" w:fill="FFFFFF"/>
        </w:rPr>
        <w:t>-</w:t>
      </w:r>
      <w:r>
        <w:rPr>
          <w:rFonts w:eastAsia="Times New Roman"/>
          <w:color w:val="0A0A0A"/>
          <w:sz w:val="23"/>
          <w:szCs w:val="23"/>
          <w:shd w:val="clear" w:color="auto" w:fill="FFFFFF"/>
        </w:rPr>
        <w:t xml:space="preserve"> έκανε μια στάση στη Βουλή, για να φέρει μια τροπολογία. </w:t>
      </w:r>
    </w:p>
    <w:p w14:paraId="6598031F" w14:textId="77777777" w:rsidR="00665451" w:rsidRDefault="007410E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Έκανε μία στάση, για να φέρει, όμως, όχι όποια </w:t>
      </w:r>
      <w:proofErr w:type="spellStart"/>
      <w:r>
        <w:rPr>
          <w:rFonts w:eastAsia="Times New Roman" w:cs="Times New Roman"/>
          <w:szCs w:val="24"/>
        </w:rPr>
        <w:t>όποια</w:t>
      </w:r>
      <w:proofErr w:type="spellEnd"/>
      <w:r>
        <w:rPr>
          <w:rFonts w:eastAsia="Times New Roman" w:cs="Times New Roman"/>
          <w:szCs w:val="24"/>
        </w:rPr>
        <w:t xml:space="preserve"> τροπολογία, αλλά μία τροπολογία η οποία δεν είχε έρθει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ξοπλισμών, όπου είναι οι ειδικοί άνθρωποι και ασχολούνται</w:t>
      </w:r>
      <w:r>
        <w:rPr>
          <w:rFonts w:eastAsia="Times New Roman" w:cs="Times New Roman"/>
          <w:szCs w:val="24"/>
        </w:rPr>
        <w:t xml:space="preserve"> με τα θέματα αυτά, πλην όμως ήρθε σήμερα ο κύριος Υπουργός να μας διαβεβαιώσει ότι είναι παλιές συμβατικές υποχρεώσεις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B345BA">
        <w:rPr>
          <w:rFonts w:eastAsia="Times New Roman" w:cs="Times New Roman"/>
          <w:szCs w:val="24"/>
        </w:rPr>
        <w:t xml:space="preserve"> </w:t>
      </w:r>
      <w:r>
        <w:rPr>
          <w:rFonts w:eastAsia="Times New Roman" w:cs="Times New Roman"/>
          <w:szCs w:val="24"/>
        </w:rPr>
        <w:t xml:space="preserve">προς την Ελλάδα. </w:t>
      </w:r>
    </w:p>
    <w:p w14:paraId="6598032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Εγώ έχω μπερδευτεί. Θα ήταν κρίσιμο να μας διαβεβαιώσει ο Υπουργός</w:t>
      </w:r>
      <w:r>
        <w:rPr>
          <w:rFonts w:eastAsia="Times New Roman" w:cs="Times New Roman"/>
          <w:szCs w:val="24"/>
        </w:rPr>
        <w:t>,</w:t>
      </w:r>
      <w:r>
        <w:rPr>
          <w:rFonts w:eastAsia="Times New Roman" w:cs="Times New Roman"/>
          <w:szCs w:val="24"/>
        </w:rPr>
        <w:t xml:space="preserve"> αν τα 230 εκατομμύρια υπάρχουν μέσα</w:t>
      </w:r>
      <w:r>
        <w:rPr>
          <w:rFonts w:eastAsia="Times New Roman" w:cs="Times New Roman"/>
          <w:szCs w:val="24"/>
        </w:rPr>
        <w:t xml:space="preserve"> στη </w:t>
      </w:r>
      <w:r>
        <w:rPr>
          <w:rFonts w:eastAsia="Times New Roman" w:cs="Times New Roman"/>
          <w:szCs w:val="24"/>
        </w:rPr>
        <w:lastRenderedPageBreak/>
        <w:t>σύμβαση αναβάθμισης</w:t>
      </w:r>
      <w:r>
        <w:rPr>
          <w:rFonts w:eastAsia="Times New Roman" w:cs="Times New Roman"/>
          <w:szCs w:val="24"/>
        </w:rPr>
        <w:t>,</w:t>
      </w:r>
      <w:r>
        <w:rPr>
          <w:rFonts w:eastAsia="Times New Roman" w:cs="Times New Roman"/>
          <w:szCs w:val="24"/>
        </w:rPr>
        <w:t xml:space="preserve"> η οποία υπεγράφη τώρα από την ελληνική Κυβέρνηση. Είναι μέσα σε αυτή τη σύμβαση αναβάθμισης τα 230 εκατομμύρια; Ναι ή όχι; Και από αυτά τα 230 εκατομμύρια τα οποία θα διαχειριστεί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B345BA">
        <w:rPr>
          <w:rFonts w:eastAsia="Times New Roman" w:cs="Times New Roman"/>
          <w:szCs w:val="24"/>
        </w:rPr>
        <w:t xml:space="preserve"> </w:t>
      </w:r>
      <w:r>
        <w:rPr>
          <w:rFonts w:eastAsia="Times New Roman" w:cs="Times New Roman"/>
          <w:szCs w:val="24"/>
        </w:rPr>
        <w:t>και κατά δήλωση του κυρίου Υπουργού θ</w:t>
      </w:r>
      <w:r>
        <w:rPr>
          <w:rFonts w:eastAsia="Times New Roman" w:cs="Times New Roman"/>
          <w:szCs w:val="24"/>
        </w:rPr>
        <w:t xml:space="preserve">α καταλήξουν στην ΕΑΒ -μπορεί να με διορθώσει ο κύριος Υπουργός- είναι αλήθεια ότι 70% θα πάνε στην ΕΑΒ και 30% θα πάνε στη διαχείριση του κανονικού αντιπροσώπου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B345BA">
        <w:rPr>
          <w:rFonts w:eastAsia="Times New Roman" w:cs="Times New Roman"/>
          <w:szCs w:val="24"/>
        </w:rPr>
        <w:t xml:space="preserve">, </w:t>
      </w:r>
      <w:r>
        <w:rPr>
          <w:rFonts w:eastAsia="Times New Roman" w:cs="Times New Roman"/>
          <w:szCs w:val="24"/>
        </w:rPr>
        <w:t>του γνωστού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Χατζημηνά</w:t>
      </w:r>
      <w:proofErr w:type="spellEnd"/>
      <w:r>
        <w:rPr>
          <w:rFonts w:eastAsia="Times New Roman" w:cs="Times New Roman"/>
          <w:szCs w:val="24"/>
        </w:rPr>
        <w:t>, ο οποίος θα διαχειριστεί το 30% εν λευκώ με τις διάφ</w:t>
      </w:r>
      <w:r>
        <w:rPr>
          <w:rFonts w:eastAsia="Times New Roman" w:cs="Times New Roman"/>
          <w:szCs w:val="24"/>
        </w:rPr>
        <w:t>ορες ιδιωτικές εταιρείες; Και είναι έτσι…</w:t>
      </w:r>
    </w:p>
    <w:p w14:paraId="6598032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Όχι. Τα 180 εκατομμύρια, δηλαδή το 90%, πάνε στην ΕΑΒ ως ΕΑΒ καθαρά και τα υπόλοιπα σε ανταλλακτικά σε διάφορες εταιρείες. </w:t>
      </w:r>
    </w:p>
    <w:p w14:paraId="6598032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ΣΙΜΟΣ ΚΕΔΙΚΟΓ</w:t>
      </w:r>
      <w:r>
        <w:rPr>
          <w:rFonts w:eastAsia="Times New Roman" w:cs="Times New Roman"/>
          <w:b/>
          <w:szCs w:val="24"/>
        </w:rPr>
        <w:t xml:space="preserve">ΛΟΥ: </w:t>
      </w:r>
      <w:r>
        <w:rPr>
          <w:rFonts w:eastAsia="Times New Roman" w:cs="Times New Roman"/>
          <w:szCs w:val="24"/>
        </w:rPr>
        <w:t xml:space="preserve">Η τροπολογία το λέει μέσα. </w:t>
      </w:r>
    </w:p>
    <w:p w14:paraId="6598032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Επειδή εγώ αυτά διάβασα, θα είναι κρίσιμο να καταλάβουμε</w:t>
      </w:r>
      <w:r>
        <w:rPr>
          <w:rFonts w:eastAsia="Times New Roman" w:cs="Times New Roman"/>
          <w:szCs w:val="24"/>
        </w:rPr>
        <w:t>,</w:t>
      </w:r>
      <w:r>
        <w:rPr>
          <w:rFonts w:eastAsia="Times New Roman" w:cs="Times New Roman"/>
          <w:szCs w:val="24"/>
        </w:rPr>
        <w:t xml:space="preserve"> αν ο εξής ένας ιδιώτης θα δια</w:t>
      </w:r>
      <w:r>
        <w:rPr>
          <w:rFonts w:eastAsia="Times New Roman" w:cs="Times New Roman"/>
          <w:szCs w:val="24"/>
        </w:rPr>
        <w:lastRenderedPageBreak/>
        <w:t xml:space="preserve">χειριστεί τα χρήματα τα οποία θα δώσει ο Έλληνας φορολογούμενος και τα οποία μέσω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707591">
        <w:rPr>
          <w:rFonts w:eastAsia="Times New Roman" w:cs="Times New Roman"/>
          <w:szCs w:val="24"/>
        </w:rPr>
        <w:t xml:space="preserve"> </w:t>
      </w:r>
      <w:r>
        <w:rPr>
          <w:rFonts w:eastAsia="Times New Roman" w:cs="Times New Roman"/>
          <w:szCs w:val="24"/>
        </w:rPr>
        <w:t xml:space="preserve">επιστρέφουν στην Ελλάδα κόντρα σε όλες τις δηλώσεις τις οποίες έχει κάνει σήμερα, αυτόν τον καιρό, από τούτο εδώ το Βήμα ο Έλληνας Πρωθυπουργός. </w:t>
      </w:r>
    </w:p>
    <w:p w14:paraId="6598032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Είχε δε πολύ μεγάλο ενδιαφέρον -διότι εγώ διάβασα προσεκτικά τα Πρακτικά όταν μίλησε ο κ. Τσίπρας- πως λες και</w:t>
      </w:r>
      <w:r>
        <w:rPr>
          <w:rFonts w:eastAsia="Times New Roman" w:cs="Times New Roman"/>
          <w:szCs w:val="24"/>
        </w:rPr>
        <w:t xml:space="preserve"> ήξερε κάτι ο κ. Τσίπρας είπε</w:t>
      </w:r>
      <w:r>
        <w:rPr>
          <w:rFonts w:eastAsia="Times New Roman" w:cs="Times New Roman"/>
          <w:szCs w:val="24"/>
        </w:rPr>
        <w:t>:</w:t>
      </w:r>
      <w:r>
        <w:rPr>
          <w:rFonts w:eastAsia="Times New Roman" w:cs="Times New Roman"/>
          <w:szCs w:val="24"/>
        </w:rPr>
        <w:t xml:space="preserve"> «καταργούμε τον άθλιο νόμο των αντισταθμιστικών», διότι, όπως σωστά είπε ο κ. Φίλης, δύο Υπουργοί Αμύνης βρίσκονται στη φυλακή και γνωρίζουμε πολύ καλά ότι ήταν πηγή μεγάλης διαφθοράς. Λέει, λοιπόν, ο Έλληνας Πρωθυπουργός πως</w:t>
      </w:r>
      <w:r>
        <w:rPr>
          <w:rFonts w:eastAsia="Times New Roman" w:cs="Times New Roman"/>
          <w:szCs w:val="24"/>
        </w:rPr>
        <w:t xml:space="preserve"> εάν είναι να τα πάρουμε σε αντισταθμιστικά, να μειώσουμε το τίμημα. Άρα το ερώτημα είναι</w:t>
      </w:r>
      <w:r>
        <w:rPr>
          <w:rFonts w:eastAsia="Times New Roman" w:cs="Times New Roman"/>
          <w:szCs w:val="24"/>
        </w:rPr>
        <w:t>.</w:t>
      </w:r>
      <w:r>
        <w:rPr>
          <w:rFonts w:eastAsia="Times New Roman" w:cs="Times New Roman"/>
          <w:szCs w:val="24"/>
        </w:rPr>
        <w:t xml:space="preserve"> Τα 230 εκατομμύρια που δίνουμε σήμερα</w:t>
      </w:r>
      <w:r>
        <w:rPr>
          <w:rFonts w:eastAsia="Times New Roman" w:cs="Times New Roman"/>
          <w:szCs w:val="24"/>
        </w:rPr>
        <w:t>,</w:t>
      </w:r>
      <w:r>
        <w:rPr>
          <w:rFonts w:eastAsia="Times New Roman" w:cs="Times New Roman"/>
          <w:szCs w:val="24"/>
        </w:rPr>
        <w:t xml:space="preserve"> θα μπορούσαν να είχαν μειώσει κατά 230 εκατομμύρια το τίμημα και να έδινε ο Έλληνας Υπουργός Αμύνης, εν πάση </w:t>
      </w:r>
      <w:proofErr w:type="spellStart"/>
      <w:r>
        <w:rPr>
          <w:rFonts w:eastAsia="Times New Roman" w:cs="Times New Roman"/>
          <w:szCs w:val="24"/>
        </w:rPr>
        <w:t>περιπτώσει</w:t>
      </w:r>
      <w:proofErr w:type="spellEnd"/>
      <w:r>
        <w:rPr>
          <w:rFonts w:eastAsia="Times New Roman" w:cs="Times New Roman"/>
          <w:szCs w:val="24"/>
        </w:rPr>
        <w:t>, τη στ</w:t>
      </w:r>
      <w:r>
        <w:rPr>
          <w:rFonts w:eastAsia="Times New Roman" w:cs="Times New Roman"/>
          <w:szCs w:val="24"/>
        </w:rPr>
        <w:t xml:space="preserve">ήριξη στην ΕΑΒ και τη δυνατότητα να σταθεί όρθια η ΕΑΒ; </w:t>
      </w:r>
    </w:p>
    <w:p w14:paraId="6598032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αυτή η τροπολογία έχει όλα τα χαρακτηριστικά μιας τροπολογίας</w:t>
      </w:r>
      <w:r>
        <w:rPr>
          <w:rFonts w:eastAsia="Times New Roman" w:cs="Times New Roman"/>
          <w:szCs w:val="24"/>
        </w:rPr>
        <w:t>,</w:t>
      </w:r>
      <w:r>
        <w:rPr>
          <w:rFonts w:eastAsia="Times New Roman" w:cs="Times New Roman"/>
          <w:szCs w:val="24"/>
        </w:rPr>
        <w:t xml:space="preserve"> η οποία πρέπει οπωσδήποτε να δημιουργήσει πολύ μεγάλα ερωτήματα στη Βουλή των Ελλήνων. Είναι μία τροπολογί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ο τρόπος και η διαδικασία με την οποία ήρθε, το περιεχόμενό της, η παράκαμψη του νομοθετικού πλαισίου, που με μεγάλη πλειοψηφία ψηφίσαμε όλοι στη Βουλή, για να αποφύγουμε ακριβώς φαινόμενα διαφθοράς, πρέπει να μας οδηγήσουν στο συμπέρασμα ότι μία εξ</w:t>
      </w:r>
      <w:r>
        <w:rPr>
          <w:rFonts w:eastAsia="Times New Roman" w:cs="Times New Roman"/>
          <w:szCs w:val="24"/>
        </w:rPr>
        <w:t>αιρετικά λεπτομερής συζήτηση την οποία προσπάθησε να αποφύγει ο Υπουργός Εθνικής Άμυνας διά της νυχτερινής τροπολογίας του είναι απολύτως απαραίτητη και τα στοιχεία τα οποία θα κατατεθούν στη Βουλή των Ελλήνων πρέπει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είναι πλήρη. Και πρέπει</w:t>
      </w:r>
      <w:r>
        <w:rPr>
          <w:rFonts w:eastAsia="Times New Roman" w:cs="Times New Roman"/>
          <w:szCs w:val="24"/>
        </w:rPr>
        <w:t xml:space="preserve"> να είναι πλήρη, αν δεν θέλουμε να βρεθούμε ξανά μπροστά σε πρακτικές του παρελθόντος και να ξαναδούμε στην Ελλάδα</w:t>
      </w:r>
      <w:r>
        <w:rPr>
          <w:rFonts w:eastAsia="Times New Roman" w:cs="Times New Roman"/>
          <w:szCs w:val="24"/>
        </w:rPr>
        <w:t>,</w:t>
      </w:r>
      <w:r>
        <w:rPr>
          <w:rFonts w:eastAsia="Times New Roman" w:cs="Times New Roman"/>
          <w:szCs w:val="24"/>
        </w:rPr>
        <w:t xml:space="preserve"> φαινόμενα τα οποία θα θέλαμε να αποφύγουμε οριστικώς. </w:t>
      </w:r>
    </w:p>
    <w:p w14:paraId="6598032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μιλήσω για το δικό μου </w:t>
      </w:r>
      <w:r>
        <w:rPr>
          <w:rFonts w:eastAsia="Times New Roman" w:cs="Times New Roman"/>
          <w:szCs w:val="24"/>
        </w:rPr>
        <w:t>κ</w:t>
      </w:r>
      <w:r>
        <w:rPr>
          <w:rFonts w:eastAsia="Times New Roman" w:cs="Times New Roman"/>
          <w:szCs w:val="24"/>
        </w:rPr>
        <w:t>όμμα, η Νέα Δημοκρατία αυτή την τρο</w:t>
      </w:r>
      <w:r>
        <w:rPr>
          <w:rFonts w:eastAsia="Times New Roman" w:cs="Times New Roman"/>
          <w:szCs w:val="24"/>
        </w:rPr>
        <w:t>πολογία έτσι όπως είναι</w:t>
      </w:r>
      <w:r>
        <w:rPr>
          <w:rFonts w:eastAsia="Times New Roman" w:cs="Times New Roman"/>
          <w:szCs w:val="24"/>
        </w:rPr>
        <w:t>,</w:t>
      </w:r>
      <w:r>
        <w:rPr>
          <w:rFonts w:eastAsia="Times New Roman" w:cs="Times New Roman"/>
          <w:szCs w:val="24"/>
        </w:rPr>
        <w:t xml:space="preserve"> δεν πρόκειται να την ψηφίσει. Θεωρεί απολύτως απαραίτητη την </w:t>
      </w:r>
      <w:r>
        <w:rPr>
          <w:rFonts w:eastAsia="Times New Roman" w:cs="Times New Roman"/>
          <w:szCs w:val="24"/>
        </w:rPr>
        <w:lastRenderedPageBreak/>
        <w:t>κατάθεση όλων των στοιχείων</w:t>
      </w:r>
      <w:r>
        <w:rPr>
          <w:rFonts w:eastAsia="Times New Roman" w:cs="Times New Roman"/>
          <w:szCs w:val="24"/>
        </w:rPr>
        <w:t>,</w:t>
      </w:r>
      <w:r>
        <w:rPr>
          <w:rFonts w:eastAsia="Times New Roman" w:cs="Times New Roman"/>
          <w:szCs w:val="24"/>
        </w:rPr>
        <w:t xml:space="preserve"> και όταν θα κατατεθούν όλα τα στοιχεία, εδώ είμαστε να δούμε πώς μπορούμε να στηρίξουμε την ΕΑΒ. </w:t>
      </w:r>
    </w:p>
    <w:p w14:paraId="65980327" w14:textId="77777777" w:rsidR="00665451" w:rsidRDefault="007410E1">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w:t>
      </w:r>
      <w:r>
        <w:rPr>
          <w:rFonts w:eastAsia="Times New Roman" w:cs="Times New Roman"/>
          <w:szCs w:val="24"/>
        </w:rPr>
        <w:t>μοκρατίας)</w:t>
      </w:r>
    </w:p>
    <w:p w14:paraId="6598032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Μπακογιάννη. </w:t>
      </w:r>
    </w:p>
    <w:p w14:paraId="6598032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 – ΔΗΜΑΡ κ. Αθανάσιος Θεοχαρόπουλος</w:t>
      </w:r>
      <w:r w:rsidRPr="000B7FA7">
        <w:rPr>
          <w:rFonts w:eastAsia="Times New Roman" w:cs="Times New Roman"/>
          <w:szCs w:val="24"/>
        </w:rPr>
        <w:t xml:space="preserve"> </w:t>
      </w:r>
      <w:r>
        <w:rPr>
          <w:rFonts w:eastAsia="Times New Roman" w:cs="Times New Roman"/>
          <w:szCs w:val="24"/>
        </w:rPr>
        <w:t xml:space="preserve">για πέντε λεπτά. </w:t>
      </w:r>
    </w:p>
    <w:p w14:paraId="6598032A"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w:t>
      </w:r>
      <w:r w:rsidRPr="009B4350">
        <w:rPr>
          <w:rFonts w:eastAsia="Times New Roman" w:cs="Times New Roman"/>
          <w:szCs w:val="24"/>
        </w:rPr>
        <w:t>κύριε Πρ</w:t>
      </w:r>
      <w:r w:rsidRPr="009B4350">
        <w:rPr>
          <w:rFonts w:eastAsia="Times New Roman" w:cs="Times New Roman"/>
          <w:szCs w:val="24"/>
        </w:rPr>
        <w:t>όεδρε</w:t>
      </w:r>
      <w:r>
        <w:rPr>
          <w:rFonts w:eastAsia="Times New Roman" w:cs="Times New Roman"/>
          <w:szCs w:val="24"/>
        </w:rPr>
        <w:t>.</w:t>
      </w:r>
    </w:p>
    <w:p w14:paraId="6598032B" w14:textId="77777777" w:rsidR="00665451" w:rsidRDefault="007410E1">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ξοπλιστικών δεν είναι μία διακοσμητική επιτροπή. Δεν πηγαίνουμε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ξοπλιστικών και απλώς συγκαλούμε εκ των υστέρων. Και έχει αποδείξει -από το 2015 είμαστε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ξοπλιστικών το γνωρίζετε καλά- και ότι </w:t>
      </w:r>
      <w:r>
        <w:rPr>
          <w:rFonts w:eastAsia="Times New Roman" w:cs="Times New Roman"/>
          <w:szCs w:val="24"/>
        </w:rPr>
        <w:t xml:space="preserve">διαφυλάσσει τα εθνικά συμφέροντα και το απόρρητο των συνεδριάσεων, αλλά κυρίως έχει προκαλέσει και </w:t>
      </w:r>
      <w:r>
        <w:rPr>
          <w:rFonts w:eastAsia="Times New Roman" w:cs="Times New Roman"/>
          <w:szCs w:val="24"/>
        </w:rPr>
        <w:lastRenderedPageBreak/>
        <w:t xml:space="preserve">ανατροπές. Σας θυμίζω τον Δεκέμβριο του 2017 ότι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πήρε </w:t>
      </w:r>
      <w:r>
        <w:rPr>
          <w:rFonts w:eastAsia="Times New Roman" w:cs="Times New Roman"/>
          <w:szCs w:val="24"/>
        </w:rPr>
        <w:t xml:space="preserve">σύμφωνη γνώμη σε σχέση με την πώληση βλημάτων στη Σαουδική Αραβία, </w:t>
      </w:r>
      <w:r>
        <w:rPr>
          <w:rFonts w:eastAsia="Times New Roman" w:cs="Times New Roman"/>
          <w:szCs w:val="24"/>
        </w:rPr>
        <w:t xml:space="preserve">άλλαξε </w:t>
      </w:r>
      <w:r>
        <w:rPr>
          <w:rFonts w:eastAsia="Times New Roman" w:cs="Times New Roman"/>
          <w:szCs w:val="24"/>
        </w:rPr>
        <w:t xml:space="preserve">και η </w:t>
      </w:r>
      <w:r>
        <w:rPr>
          <w:rFonts w:eastAsia="Times New Roman" w:cs="Times New Roman"/>
          <w:szCs w:val="24"/>
        </w:rPr>
        <w:t>θέση</w:t>
      </w:r>
      <w:r>
        <w:rPr>
          <w:rFonts w:eastAsia="Times New Roman" w:cs="Times New Roman"/>
          <w:szCs w:val="24"/>
        </w:rPr>
        <w:t xml:space="preserve"> του ΣΥΡΙΖΑ μέσω των συζητήσεων που γίνονταν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επί έναν χρόνο για το συγκεκριμένο θέμα.</w:t>
      </w:r>
    </w:p>
    <w:p w14:paraId="6598032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Τον Μάιο του 2018 και πάλι εκτός των προβλεπόμενων θεσμικών διαδικασιών ήρθατε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ξοπλιστικών για την αναβάθμιση των </w:t>
      </w:r>
      <w:r>
        <w:rPr>
          <w:rFonts w:eastAsia="Times New Roman" w:cs="Times New Roman"/>
          <w:szCs w:val="24"/>
          <w:lang w:val="en-US"/>
        </w:rPr>
        <w:t>F</w:t>
      </w:r>
      <w:r>
        <w:rPr>
          <w:rFonts w:eastAsia="Times New Roman" w:cs="Times New Roman"/>
          <w:szCs w:val="24"/>
        </w:rPr>
        <w:t>-</w:t>
      </w:r>
      <w:r w:rsidRPr="004B4321">
        <w:rPr>
          <w:rFonts w:eastAsia="Times New Roman" w:cs="Times New Roman"/>
          <w:szCs w:val="24"/>
        </w:rPr>
        <w:t>16</w:t>
      </w:r>
      <w:r>
        <w:rPr>
          <w:rFonts w:eastAsia="Times New Roman" w:cs="Times New Roman"/>
          <w:szCs w:val="24"/>
        </w:rPr>
        <w:t xml:space="preserve"> μετά </w:t>
      </w:r>
      <w:r>
        <w:rPr>
          <w:rFonts w:eastAsia="Times New Roman" w:cs="Times New Roman"/>
          <w:szCs w:val="24"/>
        </w:rPr>
        <w:t xml:space="preserve">και </w:t>
      </w:r>
      <w:r>
        <w:rPr>
          <w:rFonts w:eastAsia="Times New Roman" w:cs="Times New Roman"/>
          <w:szCs w:val="24"/>
        </w:rPr>
        <w:t xml:space="preserve">όχι πριν </w:t>
      </w:r>
      <w:r>
        <w:rPr>
          <w:rFonts w:eastAsia="Times New Roman" w:cs="Times New Roman"/>
          <w:szCs w:val="24"/>
        </w:rPr>
        <w:t>από τη συνεδρίαση ΚΥΣΕΑ</w:t>
      </w:r>
      <w:r>
        <w:rPr>
          <w:rFonts w:eastAsia="Times New Roman" w:cs="Times New Roman"/>
          <w:szCs w:val="24"/>
        </w:rPr>
        <w:t>,</w:t>
      </w:r>
      <w:r>
        <w:rPr>
          <w:rFonts w:eastAsia="Times New Roman" w:cs="Times New Roman"/>
          <w:szCs w:val="24"/>
        </w:rPr>
        <w:t xml:space="preserve"> για να πάρετε τη σύμφωνη γνώμη πάλι εκτός του θεσμικού πλαισίου. Και σε εκείνη την πολύωρη συνεδρίαση -δεν μπορούμε να χρησιμοποιήσουμε 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ξοπλιστικών ούτε στην Ολομέλεια της Βουλής, πράγματι, όπως </w:t>
      </w:r>
      <w:r>
        <w:rPr>
          <w:rFonts w:eastAsia="Times New Roman" w:cs="Times New Roman"/>
          <w:szCs w:val="24"/>
        </w:rPr>
        <w:t>ειπώθηκε προηγουμένως- όταν σας αποδείξαμε ότι δεν έχετε κινηθεί σύμφωνα με το θεσμικό πλαίσιο, το μόνο που σας έμεινε είναι να λασπολογήσετε σε όλη την Αντιπολίτευση.</w:t>
      </w:r>
    </w:p>
    <w:p w14:paraId="6598032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 πάλι σήμερα ένα άλλο ζήτημα σε σχέση με τα αντισταθμιστικά τώρα σε σχέση με τη συμφω</w:t>
      </w:r>
      <w:r>
        <w:rPr>
          <w:rFonts w:eastAsia="Times New Roman" w:cs="Times New Roman"/>
          <w:szCs w:val="24"/>
        </w:rPr>
        <w:t xml:space="preserve">νία των </w:t>
      </w:r>
      <w:r>
        <w:rPr>
          <w:rFonts w:eastAsia="Times New Roman" w:cs="Times New Roman"/>
          <w:szCs w:val="24"/>
          <w:lang w:val="en-US"/>
        </w:rPr>
        <w:t>F</w:t>
      </w:r>
      <w:r>
        <w:rPr>
          <w:rFonts w:eastAsia="Times New Roman" w:cs="Times New Roman"/>
          <w:szCs w:val="24"/>
        </w:rPr>
        <w:t>-</w:t>
      </w:r>
      <w:r w:rsidRPr="002F15DE">
        <w:rPr>
          <w:rFonts w:eastAsia="Times New Roman" w:cs="Times New Roman"/>
          <w:szCs w:val="24"/>
        </w:rPr>
        <w:t>16</w:t>
      </w:r>
      <w:r>
        <w:rPr>
          <w:rFonts w:eastAsia="Times New Roman" w:cs="Times New Roman"/>
          <w:szCs w:val="24"/>
        </w:rPr>
        <w:t xml:space="preserve">. Σας άκουσα να λέτε στην αρχική σας ομιλία ότι δεν προλάβατε χθες, γι’ αυτό δεν το καταθέσατε κατά τη διάρκεια της </w:t>
      </w:r>
      <w:r>
        <w:rPr>
          <w:rFonts w:eastAsia="Times New Roman" w:cs="Times New Roman"/>
          <w:szCs w:val="24"/>
        </w:rPr>
        <w:t>ε</w:t>
      </w:r>
      <w:r>
        <w:rPr>
          <w:rFonts w:eastAsia="Times New Roman" w:cs="Times New Roman"/>
          <w:szCs w:val="24"/>
        </w:rPr>
        <w:t>πιτροπής.</w:t>
      </w:r>
    </w:p>
    <w:p w14:paraId="6598032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ένα τόσο σοβαρό ζήτημα που το συζητάμε τόσο καιρό, το φέρνετε μετά τη λήξη της </w:t>
      </w:r>
      <w:r>
        <w:rPr>
          <w:rFonts w:eastAsia="Times New Roman" w:cs="Times New Roman"/>
          <w:szCs w:val="24"/>
        </w:rPr>
        <w:t>ε</w:t>
      </w:r>
      <w:r>
        <w:rPr>
          <w:rFonts w:eastAsia="Times New Roman" w:cs="Times New Roman"/>
          <w:szCs w:val="24"/>
        </w:rPr>
        <w:t>πιτροπής αυτής για τη συζήτησ</w:t>
      </w:r>
      <w:r>
        <w:rPr>
          <w:rFonts w:eastAsia="Times New Roman" w:cs="Times New Roman"/>
          <w:szCs w:val="24"/>
        </w:rPr>
        <w:t xml:space="preserve">η ενός νομοσχεδίου το οποίο έχει έρθει. Πρώτο ζήτημα. Όμως δεν σας εγκαλούμε γι’ αυτό, </w:t>
      </w:r>
      <w:r w:rsidRPr="00D62B99">
        <w:rPr>
          <w:rFonts w:eastAsia="Times New Roman" w:cs="Times New Roman"/>
          <w:szCs w:val="24"/>
        </w:rPr>
        <w:t>κύριε Υπουργέ</w:t>
      </w:r>
      <w:r>
        <w:rPr>
          <w:rFonts w:eastAsia="Times New Roman" w:cs="Times New Roman"/>
          <w:szCs w:val="24"/>
        </w:rPr>
        <w:t>. Σας εγκαλέσαμε</w:t>
      </w:r>
      <w:r>
        <w:rPr>
          <w:rFonts w:eastAsia="Times New Roman" w:cs="Times New Roman"/>
          <w:szCs w:val="24"/>
        </w:rPr>
        <w:t>,</w:t>
      </w:r>
      <w:r>
        <w:rPr>
          <w:rFonts w:eastAsia="Times New Roman" w:cs="Times New Roman"/>
          <w:szCs w:val="24"/>
        </w:rPr>
        <w:t xml:space="preserve"> σχετικά με το για ποιον λόγο δεν τη φέρατε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να συζητηθεί. Γιατί μπορεί να μην ερχόταν καν εδώ, αν είχε συζητηθεί</w:t>
      </w:r>
      <w:r>
        <w:rPr>
          <w:rFonts w:eastAsia="Times New Roman" w:cs="Times New Roman"/>
          <w:szCs w:val="24"/>
        </w:rPr>
        <w:t xml:space="preserve">.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είχαμε πάρει όλες τις διαβεβαιώσεις από εσάς για πολλά ζητήματα τα οποία έχουμε και τώρα, αλλά δεν προλαβαίνουμε στον πολύ λίγο χρόνο που έχουμε ούτε στο επίπεδο της Ολομέλειας. Χρειάζεται η διαδικασία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ξοπλιστικών. </w:t>
      </w:r>
      <w:r>
        <w:rPr>
          <w:rFonts w:eastAsia="Times New Roman" w:cs="Times New Roman"/>
          <w:szCs w:val="24"/>
        </w:rPr>
        <w:t xml:space="preserve">Να αποσύρετε την τροπολογία και, όπως είπατε, στη συνέχεια να τη φέρετε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και αύριο και μεθαύριο να τη συζητήσουμε. Αυτή νομίζω ότι είναι η ορθή διαδικασία. Αυτή είναι η διαδικασία για να συζητήσουμε το ζήτημα, γιατί έχουμε πάρα πο</w:t>
      </w:r>
      <w:r>
        <w:rPr>
          <w:rFonts w:eastAsia="Times New Roman" w:cs="Times New Roman"/>
          <w:szCs w:val="24"/>
        </w:rPr>
        <w:t xml:space="preserve">λλά ερωτήματα. </w:t>
      </w:r>
    </w:p>
    <w:p w14:paraId="6598032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Και κάτι ακόμη, </w:t>
      </w:r>
      <w:r w:rsidRPr="00D62B99">
        <w:rPr>
          <w:rFonts w:eastAsia="Times New Roman" w:cs="Times New Roman"/>
          <w:szCs w:val="24"/>
        </w:rPr>
        <w:t>κύριε Υπουργέ</w:t>
      </w:r>
      <w:r>
        <w:rPr>
          <w:rFonts w:eastAsia="Times New Roman" w:cs="Times New Roman"/>
          <w:szCs w:val="24"/>
        </w:rPr>
        <w:t>, σε σχέση με το θέμα. Να μην κρυβόμαστε τώρα. Δημοσίως έχετε πει ότι τις επόμενες μέ</w:t>
      </w:r>
      <w:r>
        <w:rPr>
          <w:rFonts w:eastAsia="Times New Roman" w:cs="Times New Roman"/>
          <w:szCs w:val="24"/>
        </w:rPr>
        <w:lastRenderedPageBreak/>
        <w:t>ρες, αν αληθεύουν αυτά που λέτε δημοσίως, προτίθεστε να παραιτηθείτε. Λίγες μέρες πριν παραιτηθείτε</w:t>
      </w:r>
      <w:r>
        <w:rPr>
          <w:rFonts w:eastAsia="Times New Roman" w:cs="Times New Roman"/>
          <w:szCs w:val="24"/>
        </w:rPr>
        <w:t>,</w:t>
      </w:r>
      <w:r>
        <w:rPr>
          <w:rFonts w:eastAsia="Times New Roman" w:cs="Times New Roman"/>
          <w:szCs w:val="24"/>
        </w:rPr>
        <w:t xml:space="preserve"> φέρνετε μια σύμβαση 230 ε</w:t>
      </w:r>
      <w:r>
        <w:rPr>
          <w:rFonts w:eastAsia="Times New Roman" w:cs="Times New Roman"/>
          <w:szCs w:val="24"/>
        </w:rPr>
        <w:t>κατομμυρίων ευρώ; Το Υπουργείο Αμύνης έχει συνέχεια. Το κράτος έχει συνέχεια. Ενώ</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τελείτε δημοσίως υπό παραίτηση, δεν καταλαβαίνω τη βιασύνη για ένα τέτοιο σοβαρό θέμα, όπως είναι τα αντισταθμιστικά ωφελήματα, για τα οποία η </w:t>
      </w:r>
      <w:r w:rsidRPr="001866BC">
        <w:rPr>
          <w:rFonts w:eastAsia="Times New Roman" w:cs="Times New Roman"/>
          <w:szCs w:val="24"/>
        </w:rPr>
        <w:t>Κυβέρνησ</w:t>
      </w:r>
      <w:r>
        <w:rPr>
          <w:rFonts w:eastAsia="Times New Roman" w:cs="Times New Roman"/>
          <w:szCs w:val="24"/>
        </w:rPr>
        <w:t>ή σας έχει</w:t>
      </w:r>
      <w:r>
        <w:rPr>
          <w:rFonts w:eastAsia="Times New Roman" w:cs="Times New Roman"/>
          <w:szCs w:val="24"/>
        </w:rPr>
        <w:t xml:space="preserve"> δεσμευθεί ότι θα τηρήσει τον νόμο του 2011</w:t>
      </w:r>
      <w:r>
        <w:rPr>
          <w:rFonts w:eastAsia="Times New Roman" w:cs="Times New Roman"/>
          <w:szCs w:val="24"/>
        </w:rPr>
        <w:t>,</w:t>
      </w:r>
      <w:r>
        <w:rPr>
          <w:rFonts w:eastAsia="Times New Roman" w:cs="Times New Roman"/>
          <w:szCs w:val="24"/>
        </w:rPr>
        <w:t xml:space="preserve"> και μόνο με ενδελεχή μελέτη θα δούμε τι συμβαίνει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για τα συγκεκριμένα ζητήματα.</w:t>
      </w:r>
    </w:p>
    <w:p w14:paraId="65980330" w14:textId="77777777" w:rsidR="00665451" w:rsidRDefault="007410E1">
      <w:pPr>
        <w:spacing w:line="600" w:lineRule="auto"/>
        <w:ind w:firstLine="720"/>
        <w:jc w:val="both"/>
        <w:rPr>
          <w:rFonts w:eastAsia="Times New Roman" w:cs="Times New Roman"/>
          <w:szCs w:val="24"/>
        </w:rPr>
      </w:pPr>
      <w:r w:rsidRPr="00C74E0B">
        <w:rPr>
          <w:rFonts w:eastAsia="Times New Roman"/>
          <w:b/>
          <w:szCs w:val="24"/>
        </w:rPr>
        <w:t>ΠΑΝΟΣ ΚΑΜΜΕΝΟΣ (Υπουργός Εθνικής Άμυνας - Πρόεδρος των Ανεξαρτήτων Ελλήνων):</w:t>
      </w:r>
      <w:r w:rsidRPr="00C74E0B">
        <w:rPr>
          <w:rFonts w:eastAsia="Times New Roman"/>
          <w:szCs w:val="24"/>
        </w:rPr>
        <w:t xml:space="preserve"> </w:t>
      </w:r>
      <w:r>
        <w:rPr>
          <w:rFonts w:eastAsia="Times New Roman" w:cs="Times New Roman"/>
          <w:szCs w:val="24"/>
        </w:rPr>
        <w:t xml:space="preserve">Είναι για να πάρουμε, κύριε Θεοχαρόπουλε. </w:t>
      </w:r>
    </w:p>
    <w:p w14:paraId="6598033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Το ξέρω καλά, </w:t>
      </w:r>
      <w:r w:rsidRPr="00D62B99">
        <w:rPr>
          <w:rFonts w:eastAsia="Times New Roman" w:cs="Times New Roman"/>
          <w:szCs w:val="24"/>
        </w:rPr>
        <w:t>κύριε Υπουργέ</w:t>
      </w:r>
      <w:r>
        <w:rPr>
          <w:rFonts w:eastAsia="Times New Roman" w:cs="Times New Roman"/>
          <w:szCs w:val="24"/>
        </w:rPr>
        <w:t>. Και ξέρετε καλά ότι γνωρίζουμε.</w:t>
      </w:r>
    </w:p>
    <w:p w14:paraId="6598033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Έχετε πει, λοιπόν, στις δηλώσεις σας, η </w:t>
      </w:r>
      <w:r w:rsidRPr="001866BC">
        <w:rPr>
          <w:rFonts w:eastAsia="Times New Roman" w:cs="Times New Roman"/>
          <w:szCs w:val="24"/>
        </w:rPr>
        <w:t>Κυβέρνησ</w:t>
      </w:r>
      <w:r>
        <w:rPr>
          <w:rFonts w:eastAsia="Times New Roman" w:cs="Times New Roman"/>
          <w:szCs w:val="24"/>
        </w:rPr>
        <w:t>ή σας, ότι για να πάρουμε θα χρησιμοποιήσετε αντισταθμιστικά ωφελήματα; Και για</w:t>
      </w:r>
      <w:r>
        <w:rPr>
          <w:rFonts w:eastAsia="Times New Roman" w:cs="Times New Roman"/>
          <w:szCs w:val="24"/>
        </w:rPr>
        <w:t>τί δεν λέτε τη λέξη; Γιατί δεν είπατε στην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lastRenderedPageBreak/>
        <w:t>τροπολογία ξεκάθαρα τον όρο αντισταθμιστικά ωφελήματα; Βέβαια σε μια ερώτηση η οποία σας έγινε, απαντήσατε ότι είναι αντισταθμιστικά ωφελήματα. Και πώς προέκυψε η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πρόταση του κατασκευαστή συνολικ</w:t>
      </w:r>
      <w:r>
        <w:rPr>
          <w:rFonts w:eastAsia="Times New Roman" w:cs="Times New Roman"/>
          <w:szCs w:val="24"/>
        </w:rPr>
        <w:t xml:space="preserve">ής αξίας 230 εκατομμυρίων ευρώ; Πρόκειται για ερωτήσεις τις οποίες θα πρέπει να συζητήσουμε και αυτή την εβδομάδα αν θέλετε. </w:t>
      </w:r>
    </w:p>
    <w:p w14:paraId="6598033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Με βάση τη γενόμενη σχετική αναφορά στην τροπολογία «</w:t>
      </w:r>
      <w:proofErr w:type="spellStart"/>
      <w:r>
        <w:rPr>
          <w:rFonts w:eastAsia="Times New Roman" w:cs="Times New Roman"/>
          <w:szCs w:val="24"/>
        </w:rPr>
        <w:t>προϋπάρχουσες</w:t>
      </w:r>
      <w:proofErr w:type="spellEnd"/>
      <w:r>
        <w:rPr>
          <w:rFonts w:eastAsia="Times New Roman" w:cs="Times New Roman"/>
          <w:szCs w:val="24"/>
        </w:rPr>
        <w:t xml:space="preserve"> συμβάσεις ή και συμφωνίες παρεπόμενες της ως άνω διακρατικής συ</w:t>
      </w:r>
      <w:r>
        <w:rPr>
          <w:rFonts w:eastAsia="Times New Roman" w:cs="Times New Roman"/>
          <w:szCs w:val="24"/>
        </w:rPr>
        <w:t xml:space="preserve">μφωνίας μεταξύ Υπουργείου Εθνικής Άμυνας και του ως άνω αποκλειστικού κατασκευαστή», ποιες είναι ακριβώς οι </w:t>
      </w:r>
      <w:proofErr w:type="spellStart"/>
      <w:r>
        <w:rPr>
          <w:rFonts w:eastAsia="Times New Roman" w:cs="Times New Roman"/>
          <w:szCs w:val="24"/>
        </w:rPr>
        <w:t>προϋπάρχουσες</w:t>
      </w:r>
      <w:proofErr w:type="spellEnd"/>
      <w:r>
        <w:rPr>
          <w:rFonts w:eastAsia="Times New Roman" w:cs="Times New Roman"/>
          <w:szCs w:val="24"/>
        </w:rPr>
        <w:t xml:space="preserve"> συμβάσεις ή και συμφωνίες αλλά και οι παρεπόμενες που σχετίζονται με τα προγράμματα; Πώς επελέγησαν τα προσφερόμενα προγράμματα; Και π</w:t>
      </w:r>
      <w:r>
        <w:rPr>
          <w:rFonts w:eastAsia="Times New Roman" w:cs="Times New Roman"/>
          <w:szCs w:val="24"/>
        </w:rPr>
        <w:t>οιος θα ωφεληθεί από την απόκτηση της παραγωγικής δυνατότητας; Με ποια διαγωνιστική διαδικασία θα επιλεγούν οι ιδιωτικές εταιρίες στη συνέχεια; Έχουν υπογραφεί προσύμφωνα συνεργασίας μεταξύ της αμερικάνικης εταιρείας και των ιδιωτικών ελληνικών εταιρειών κ</w:t>
      </w:r>
      <w:r>
        <w:rPr>
          <w:rFonts w:eastAsia="Times New Roman" w:cs="Times New Roman"/>
          <w:szCs w:val="24"/>
        </w:rPr>
        <w:t xml:space="preserve">αι αντίστοιχα μεταξύ της ΕΑΒ και των ιδιωτικών ελληνικών εταιρειών; Πώς θα συζητηθούν όλα αυτά; Πώς θα δώσετε </w:t>
      </w:r>
      <w:r>
        <w:rPr>
          <w:rFonts w:eastAsia="Times New Roman" w:cs="Times New Roman"/>
          <w:szCs w:val="24"/>
        </w:rPr>
        <w:lastRenderedPageBreak/>
        <w:t>απαντήσεις στους Βουλευτές</w:t>
      </w:r>
      <w:r>
        <w:rPr>
          <w:rFonts w:eastAsia="Times New Roman" w:cs="Times New Roman"/>
          <w:szCs w:val="24"/>
        </w:rPr>
        <w:t>,</w:t>
      </w:r>
      <w:r>
        <w:rPr>
          <w:rFonts w:eastAsia="Times New Roman" w:cs="Times New Roman"/>
          <w:szCs w:val="24"/>
        </w:rPr>
        <w:t xml:space="preserve"> για να μπορέσετε αρχικά να πείσετε ή όχι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ξοπλιστικών και στη συνέχεια να συζητηθεί εκτενέστερα το συγκεκ</w:t>
      </w:r>
      <w:r>
        <w:rPr>
          <w:rFonts w:eastAsia="Times New Roman" w:cs="Times New Roman"/>
          <w:szCs w:val="24"/>
        </w:rPr>
        <w:t xml:space="preserve">ριμένο θέμα; </w:t>
      </w:r>
    </w:p>
    <w:p w14:paraId="6598033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Θα μπορούσα να σας πω πολλά ακόμη, αλλά</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στο συγκεκριμένο θέμα, κύριε Καμμένο, είστε εκτεθειμένος από την αρχή της διαδικασίας. </w:t>
      </w:r>
    </w:p>
    <w:p w14:paraId="6598033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Α</w:t>
      </w:r>
      <w:r w:rsidRPr="00A143CB">
        <w:rPr>
          <w:rFonts w:eastAsia="Times New Roman" w:cs="Times New Roman"/>
          <w:szCs w:val="24"/>
        </w:rPr>
        <w:t>πό τον Οκτώβριο του 2017 είχα επισημάνει ότι είμαστε αντιμέτωποι με συνεχόμενες αντιφατικές δηλώσεις</w:t>
      </w:r>
      <w:r>
        <w:rPr>
          <w:rFonts w:eastAsia="Times New Roman" w:cs="Times New Roman"/>
          <w:szCs w:val="24"/>
        </w:rPr>
        <w:t>,</w:t>
      </w:r>
      <w:r w:rsidRPr="00A143CB">
        <w:rPr>
          <w:rFonts w:eastAsia="Times New Roman" w:cs="Times New Roman"/>
          <w:szCs w:val="24"/>
        </w:rPr>
        <w:t xml:space="preserve"> </w:t>
      </w:r>
      <w:r w:rsidRPr="00A143CB">
        <w:rPr>
          <w:rFonts w:eastAsia="Times New Roman" w:cs="Times New Roman"/>
          <w:szCs w:val="24"/>
        </w:rPr>
        <w:t>διαψεύσεις και αοριστίες</w:t>
      </w:r>
      <w:r>
        <w:rPr>
          <w:rFonts w:eastAsia="Times New Roman" w:cs="Times New Roman"/>
          <w:szCs w:val="24"/>
        </w:rPr>
        <w:t>. Έ</w:t>
      </w:r>
      <w:r w:rsidRPr="00A143CB">
        <w:rPr>
          <w:rFonts w:eastAsia="Times New Roman" w:cs="Times New Roman"/>
          <w:szCs w:val="24"/>
        </w:rPr>
        <w:t xml:space="preserve">χουμε φτάσει </w:t>
      </w:r>
      <w:r>
        <w:rPr>
          <w:rFonts w:eastAsia="Times New Roman" w:cs="Times New Roman"/>
          <w:szCs w:val="24"/>
        </w:rPr>
        <w:t xml:space="preserve">στον </w:t>
      </w:r>
      <w:r w:rsidRPr="00A143CB">
        <w:rPr>
          <w:rFonts w:eastAsia="Times New Roman" w:cs="Times New Roman"/>
          <w:szCs w:val="24"/>
        </w:rPr>
        <w:t>Ιανουάριο</w:t>
      </w:r>
      <w:r>
        <w:rPr>
          <w:rFonts w:eastAsia="Times New Roman" w:cs="Times New Roman"/>
          <w:szCs w:val="24"/>
        </w:rPr>
        <w:t xml:space="preserve"> του</w:t>
      </w:r>
      <w:r w:rsidRPr="00A143CB">
        <w:rPr>
          <w:rFonts w:eastAsia="Times New Roman" w:cs="Times New Roman"/>
          <w:szCs w:val="24"/>
        </w:rPr>
        <w:t xml:space="preserve"> 2019 και ακόμη</w:t>
      </w:r>
      <w:r>
        <w:rPr>
          <w:rFonts w:eastAsia="Times New Roman" w:cs="Times New Roman"/>
          <w:szCs w:val="24"/>
        </w:rPr>
        <w:t xml:space="preserve"> η</w:t>
      </w:r>
      <w:r w:rsidRPr="00A143CB">
        <w:rPr>
          <w:rFonts w:eastAsia="Times New Roman" w:cs="Times New Roman"/>
          <w:szCs w:val="24"/>
        </w:rPr>
        <w:t xml:space="preserve"> κατάσταση παραμένει </w:t>
      </w:r>
      <w:r>
        <w:rPr>
          <w:rFonts w:eastAsia="Times New Roman" w:cs="Times New Roman"/>
          <w:szCs w:val="24"/>
        </w:rPr>
        <w:t xml:space="preserve">η </w:t>
      </w:r>
      <w:r w:rsidRPr="00A143CB">
        <w:rPr>
          <w:rFonts w:eastAsia="Times New Roman" w:cs="Times New Roman"/>
          <w:szCs w:val="24"/>
        </w:rPr>
        <w:t>ίδια</w:t>
      </w:r>
      <w:r>
        <w:rPr>
          <w:rFonts w:eastAsia="Times New Roman" w:cs="Times New Roman"/>
          <w:szCs w:val="24"/>
        </w:rPr>
        <w:t>.</w:t>
      </w:r>
      <w:r w:rsidRPr="00A143CB">
        <w:rPr>
          <w:rFonts w:eastAsia="Times New Roman" w:cs="Times New Roman"/>
          <w:szCs w:val="24"/>
        </w:rPr>
        <w:t xml:space="preserve"> </w:t>
      </w:r>
    </w:p>
    <w:p w14:paraId="6598033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Θυμάστε σας είχα </w:t>
      </w:r>
      <w:r w:rsidRPr="00A143CB">
        <w:rPr>
          <w:rFonts w:eastAsia="Times New Roman" w:cs="Times New Roman"/>
          <w:szCs w:val="24"/>
        </w:rPr>
        <w:t>καταθέσει επίκαιρη ερώτηση εδώ στη Βουλή</w:t>
      </w:r>
      <w:r>
        <w:rPr>
          <w:rFonts w:eastAsia="Times New Roman" w:cs="Times New Roman"/>
          <w:szCs w:val="24"/>
        </w:rPr>
        <w:t>,</w:t>
      </w:r>
      <w:r>
        <w:rPr>
          <w:rFonts w:eastAsia="Times New Roman" w:cs="Times New Roman"/>
          <w:szCs w:val="24"/>
        </w:rPr>
        <w:t xml:space="preserve"> και στη συνέχεια είχαμε</w:t>
      </w:r>
      <w:r w:rsidRPr="00A143CB">
        <w:rPr>
          <w:rFonts w:eastAsia="Times New Roman" w:cs="Times New Roman"/>
          <w:szCs w:val="24"/>
        </w:rPr>
        <w:t xml:space="preserve"> αντικρουόμενες απαντήσεις</w:t>
      </w:r>
      <w:r>
        <w:rPr>
          <w:rFonts w:eastAsia="Times New Roman" w:cs="Times New Roman"/>
          <w:szCs w:val="24"/>
        </w:rPr>
        <w:t>. Π</w:t>
      </w:r>
      <w:r w:rsidRPr="00A143CB">
        <w:rPr>
          <w:rFonts w:eastAsia="Times New Roman" w:cs="Times New Roman"/>
          <w:szCs w:val="24"/>
        </w:rPr>
        <w:t xml:space="preserve">ρώτα μάθαμε από τον </w:t>
      </w:r>
      <w:proofErr w:type="spellStart"/>
      <w:r w:rsidRPr="00A143CB">
        <w:rPr>
          <w:rFonts w:eastAsia="Times New Roman" w:cs="Times New Roman"/>
          <w:szCs w:val="24"/>
        </w:rPr>
        <w:t>Τραμπ</w:t>
      </w:r>
      <w:proofErr w:type="spellEnd"/>
      <w:r>
        <w:rPr>
          <w:rFonts w:eastAsia="Times New Roman" w:cs="Times New Roman"/>
          <w:szCs w:val="24"/>
        </w:rPr>
        <w:t>, τον Πρόεδρο τ</w:t>
      </w:r>
      <w:r>
        <w:rPr>
          <w:rFonts w:eastAsia="Times New Roman" w:cs="Times New Roman"/>
          <w:szCs w:val="24"/>
        </w:rPr>
        <w:t>ων Ηνωμένων Πολιτειών,</w:t>
      </w:r>
      <w:r w:rsidRPr="00A143CB">
        <w:rPr>
          <w:rFonts w:eastAsia="Times New Roman" w:cs="Times New Roman"/>
          <w:szCs w:val="24"/>
        </w:rPr>
        <w:t xml:space="preserve"> το ποσό και τη συμφωνία</w:t>
      </w:r>
      <w:r>
        <w:rPr>
          <w:rFonts w:eastAsia="Times New Roman" w:cs="Times New Roman"/>
          <w:szCs w:val="24"/>
        </w:rPr>
        <w:t>. Δ</w:t>
      </w:r>
      <w:r w:rsidRPr="00A143CB">
        <w:rPr>
          <w:rFonts w:eastAsia="Times New Roman" w:cs="Times New Roman"/>
          <w:szCs w:val="24"/>
        </w:rPr>
        <w:t xml:space="preserve">εν είχε ενημερωθεί </w:t>
      </w:r>
      <w:r>
        <w:rPr>
          <w:rFonts w:eastAsia="Times New Roman" w:cs="Times New Roman"/>
          <w:szCs w:val="24"/>
        </w:rPr>
        <w:t xml:space="preserve">η </w:t>
      </w:r>
      <w:r>
        <w:rPr>
          <w:rFonts w:eastAsia="Times New Roman" w:cs="Times New Roman"/>
          <w:szCs w:val="24"/>
        </w:rPr>
        <w:t>ε</w:t>
      </w:r>
      <w:r w:rsidRPr="00A143CB">
        <w:rPr>
          <w:rFonts w:eastAsia="Times New Roman" w:cs="Times New Roman"/>
          <w:szCs w:val="24"/>
        </w:rPr>
        <w:t xml:space="preserve">πιτροπή </w:t>
      </w:r>
      <w:r>
        <w:rPr>
          <w:rFonts w:eastAsia="Times New Roman" w:cs="Times New Roman"/>
          <w:szCs w:val="24"/>
        </w:rPr>
        <w:t>ε</w:t>
      </w:r>
      <w:r w:rsidRPr="00A143CB">
        <w:rPr>
          <w:rFonts w:eastAsia="Times New Roman" w:cs="Times New Roman"/>
          <w:szCs w:val="24"/>
        </w:rPr>
        <w:t xml:space="preserve">ξοπλιστικών </w:t>
      </w:r>
      <w:r>
        <w:rPr>
          <w:rFonts w:eastAsia="Times New Roman" w:cs="Times New Roman"/>
          <w:szCs w:val="24"/>
        </w:rPr>
        <w:t>μέχρι τότε για</w:t>
      </w:r>
      <w:r w:rsidRPr="00A143CB">
        <w:rPr>
          <w:rFonts w:eastAsia="Times New Roman" w:cs="Times New Roman"/>
          <w:szCs w:val="24"/>
        </w:rPr>
        <w:t xml:space="preserve"> </w:t>
      </w:r>
      <w:r>
        <w:rPr>
          <w:rFonts w:eastAsia="Times New Roman" w:cs="Times New Roman"/>
          <w:szCs w:val="24"/>
        </w:rPr>
        <w:t>τίποτα.</w:t>
      </w:r>
      <w:r w:rsidRPr="00A143CB">
        <w:rPr>
          <w:rFonts w:eastAsia="Times New Roman" w:cs="Times New Roman"/>
          <w:szCs w:val="24"/>
        </w:rPr>
        <w:t xml:space="preserve"> </w:t>
      </w:r>
      <w:r>
        <w:rPr>
          <w:rFonts w:eastAsia="Times New Roman" w:cs="Times New Roman"/>
          <w:szCs w:val="24"/>
        </w:rPr>
        <w:t>Αρχικά μάθαμε για</w:t>
      </w:r>
      <w:r w:rsidRPr="00A143CB">
        <w:rPr>
          <w:rFonts w:eastAsia="Times New Roman" w:cs="Times New Roman"/>
          <w:szCs w:val="24"/>
        </w:rPr>
        <w:t xml:space="preserve"> 2,4 δισεκατομμύρια δολάρια</w:t>
      </w:r>
      <w:r>
        <w:rPr>
          <w:rFonts w:eastAsia="Times New Roman" w:cs="Times New Roman"/>
          <w:szCs w:val="24"/>
        </w:rPr>
        <w:t>, στη συνέχεια μιλήσατε για 1,1 δισεκατομμύριο</w:t>
      </w:r>
      <w:r w:rsidRPr="00A143CB">
        <w:rPr>
          <w:rFonts w:eastAsia="Times New Roman" w:cs="Times New Roman"/>
          <w:szCs w:val="24"/>
        </w:rPr>
        <w:t xml:space="preserve"> για άλλα ποσά</w:t>
      </w:r>
      <w:r>
        <w:rPr>
          <w:rFonts w:eastAsia="Times New Roman" w:cs="Times New Roman"/>
          <w:szCs w:val="24"/>
        </w:rPr>
        <w:t>. Ν</w:t>
      </w:r>
      <w:r w:rsidRPr="00A143CB">
        <w:rPr>
          <w:rFonts w:eastAsia="Times New Roman" w:cs="Times New Roman"/>
          <w:szCs w:val="24"/>
        </w:rPr>
        <w:t xml:space="preserve">α θυμίσω ότι είχατε </w:t>
      </w:r>
      <w:r>
        <w:rPr>
          <w:rFonts w:eastAsia="Times New Roman" w:cs="Times New Roman"/>
          <w:szCs w:val="24"/>
        </w:rPr>
        <w:t>«</w:t>
      </w:r>
      <w:proofErr w:type="spellStart"/>
      <w:r>
        <w:rPr>
          <w:rFonts w:eastAsia="Times New Roman" w:cs="Times New Roman"/>
          <w:szCs w:val="24"/>
        </w:rPr>
        <w:t>τουιτάρει</w:t>
      </w:r>
      <w:proofErr w:type="spellEnd"/>
      <w:r>
        <w:rPr>
          <w:rFonts w:eastAsia="Times New Roman" w:cs="Times New Roman"/>
          <w:szCs w:val="24"/>
        </w:rPr>
        <w:t>»</w:t>
      </w:r>
      <w:r w:rsidRPr="00A143CB">
        <w:rPr>
          <w:rFonts w:eastAsia="Times New Roman" w:cs="Times New Roman"/>
          <w:szCs w:val="24"/>
        </w:rPr>
        <w:t xml:space="preserve"> εκείνη τη</w:t>
      </w:r>
      <w:r>
        <w:rPr>
          <w:rFonts w:eastAsia="Times New Roman" w:cs="Times New Roman"/>
          <w:szCs w:val="24"/>
        </w:rPr>
        <w:t>ν η</w:t>
      </w:r>
      <w:r w:rsidRPr="00A143CB">
        <w:rPr>
          <w:rFonts w:eastAsia="Times New Roman" w:cs="Times New Roman"/>
          <w:szCs w:val="24"/>
        </w:rPr>
        <w:t xml:space="preserve">μέρα της επίσκεψης του Αμερικάνου </w:t>
      </w:r>
      <w:r>
        <w:rPr>
          <w:rFonts w:eastAsia="Times New Roman" w:cs="Times New Roman"/>
          <w:szCs w:val="24"/>
        </w:rPr>
        <w:t>Προέδρου</w:t>
      </w:r>
      <w:r w:rsidRPr="00A143CB">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lastRenderedPageBreak/>
        <w:t>«</w:t>
      </w:r>
      <w:r w:rsidRPr="00A143CB">
        <w:rPr>
          <w:rFonts w:eastAsia="Times New Roman" w:cs="Times New Roman"/>
          <w:szCs w:val="24"/>
        </w:rPr>
        <w:t>αντισταθμιστικά</w:t>
      </w:r>
      <w:r>
        <w:rPr>
          <w:rFonts w:eastAsia="Times New Roman" w:cs="Times New Roman"/>
          <w:szCs w:val="24"/>
        </w:rPr>
        <w:t>» και</w:t>
      </w:r>
      <w:r w:rsidRPr="00A143CB">
        <w:rPr>
          <w:rFonts w:eastAsia="Times New Roman" w:cs="Times New Roman"/>
          <w:szCs w:val="24"/>
        </w:rPr>
        <w:t xml:space="preserve"> την επόμενη μέρα </w:t>
      </w:r>
      <w:r>
        <w:rPr>
          <w:rFonts w:eastAsia="Times New Roman" w:cs="Times New Roman"/>
          <w:szCs w:val="24"/>
        </w:rPr>
        <w:t>πήρατε πίσω τη συγκεκριμένη δήλωση. Και τώρα έρχ</w:t>
      </w:r>
      <w:r>
        <w:rPr>
          <w:rFonts w:eastAsia="Times New Roman" w:cs="Times New Roman"/>
          <w:szCs w:val="24"/>
        </w:rPr>
        <w:t>εστε</w:t>
      </w:r>
      <w:r>
        <w:rPr>
          <w:rFonts w:eastAsia="Times New Roman" w:cs="Times New Roman"/>
          <w:szCs w:val="24"/>
        </w:rPr>
        <w:t xml:space="preserve"> με</w:t>
      </w:r>
      <w:r w:rsidRPr="00A143CB">
        <w:rPr>
          <w:rFonts w:eastAsia="Times New Roman" w:cs="Times New Roman"/>
          <w:szCs w:val="24"/>
        </w:rPr>
        <w:t xml:space="preserve"> τη λογική των αντισταθμιστικών ωφελημάτων</w:t>
      </w:r>
      <w:r>
        <w:rPr>
          <w:rFonts w:eastAsia="Times New Roman" w:cs="Times New Roman"/>
          <w:szCs w:val="24"/>
        </w:rPr>
        <w:t>;</w:t>
      </w:r>
    </w:p>
    <w:p w14:paraId="6598033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Είναι πο</w:t>
      </w:r>
      <w:r w:rsidRPr="00A143CB">
        <w:rPr>
          <w:rFonts w:eastAsia="Times New Roman" w:cs="Times New Roman"/>
          <w:szCs w:val="24"/>
        </w:rPr>
        <w:t>λύ σοβαρά θέματα αυτά</w:t>
      </w:r>
      <w:r>
        <w:rPr>
          <w:rFonts w:eastAsia="Times New Roman" w:cs="Times New Roman"/>
          <w:szCs w:val="24"/>
        </w:rPr>
        <w:t>. Η</w:t>
      </w:r>
      <w:r w:rsidRPr="00A143CB">
        <w:rPr>
          <w:rFonts w:eastAsia="Times New Roman" w:cs="Times New Roman"/>
          <w:szCs w:val="24"/>
        </w:rPr>
        <w:t xml:space="preserve"> σύγχυση αυξάνεται αντί να</w:t>
      </w:r>
      <w:r w:rsidRPr="00A143CB">
        <w:rPr>
          <w:rFonts w:eastAsia="Times New Roman" w:cs="Times New Roman"/>
          <w:szCs w:val="24"/>
        </w:rPr>
        <w:t xml:space="preserve"> μειώνεται</w:t>
      </w:r>
      <w:r>
        <w:rPr>
          <w:rFonts w:eastAsia="Times New Roman" w:cs="Times New Roman"/>
          <w:szCs w:val="24"/>
        </w:rPr>
        <w:t>. Ε</w:t>
      </w:r>
      <w:r w:rsidRPr="00A143CB">
        <w:rPr>
          <w:rFonts w:eastAsia="Times New Roman" w:cs="Times New Roman"/>
          <w:szCs w:val="24"/>
        </w:rPr>
        <w:t>δώ και δύο χρόνια σ</w:t>
      </w:r>
      <w:r>
        <w:rPr>
          <w:rFonts w:eastAsia="Times New Roman" w:cs="Times New Roman"/>
          <w:szCs w:val="24"/>
        </w:rPr>
        <w:t>ά</w:t>
      </w:r>
      <w:r w:rsidRPr="00A143CB">
        <w:rPr>
          <w:rFonts w:eastAsia="Times New Roman" w:cs="Times New Roman"/>
          <w:szCs w:val="24"/>
        </w:rPr>
        <w:t>ς λέμε ότι χρειάζεται ένα ολοκληρωμένο σχέδιο για τα εξοπλιστικά κονδύλια</w:t>
      </w:r>
      <w:r>
        <w:rPr>
          <w:rFonts w:eastAsia="Times New Roman" w:cs="Times New Roman"/>
          <w:szCs w:val="24"/>
        </w:rPr>
        <w:t>,</w:t>
      </w:r>
      <w:r w:rsidRPr="00A143CB">
        <w:rPr>
          <w:rFonts w:eastAsia="Times New Roman" w:cs="Times New Roman"/>
          <w:szCs w:val="24"/>
        </w:rPr>
        <w:t xml:space="preserve"> χρειάζεται συγκεκριμένο σχέδιο για το πώς θα κατανεμηθούν</w:t>
      </w:r>
      <w:r>
        <w:rPr>
          <w:rFonts w:eastAsia="Times New Roman" w:cs="Times New Roman"/>
          <w:szCs w:val="24"/>
        </w:rPr>
        <w:t>,</w:t>
      </w:r>
      <w:r w:rsidRPr="00A143CB">
        <w:rPr>
          <w:rFonts w:eastAsia="Times New Roman" w:cs="Times New Roman"/>
          <w:szCs w:val="24"/>
        </w:rPr>
        <w:t xml:space="preserve"> χρειάζεται να μας δοθούν οι προτεραιότητες που έχει το Υπουργείο Εθνικής Άμυνας</w:t>
      </w:r>
      <w:r>
        <w:rPr>
          <w:rFonts w:eastAsia="Times New Roman" w:cs="Times New Roman"/>
          <w:szCs w:val="24"/>
        </w:rPr>
        <w:t>,</w:t>
      </w:r>
      <w:r w:rsidRPr="00A143CB">
        <w:rPr>
          <w:rFonts w:eastAsia="Times New Roman" w:cs="Times New Roman"/>
          <w:szCs w:val="24"/>
        </w:rPr>
        <w:t xml:space="preserve"> για να μ</w:t>
      </w:r>
      <w:r w:rsidRPr="00A143CB">
        <w:rPr>
          <w:rFonts w:eastAsia="Times New Roman" w:cs="Times New Roman"/>
          <w:szCs w:val="24"/>
        </w:rPr>
        <w:t>πορέσουμε να κρίνουμε και</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w:t>
      </w:r>
      <w:r w:rsidRPr="00A143CB">
        <w:rPr>
          <w:rFonts w:eastAsia="Times New Roman" w:cs="Times New Roman"/>
          <w:szCs w:val="24"/>
        </w:rPr>
        <w:t xml:space="preserve"> η θέση μας είναι ότι γ</w:t>
      </w:r>
      <w:r>
        <w:rPr>
          <w:rFonts w:eastAsia="Times New Roman" w:cs="Times New Roman"/>
          <w:szCs w:val="24"/>
        </w:rPr>
        <w:t>ια να αντιμετωπιστεί η όποια</w:t>
      </w:r>
      <w:r w:rsidRPr="00A143CB">
        <w:rPr>
          <w:rFonts w:eastAsia="Times New Roman" w:cs="Times New Roman"/>
          <w:szCs w:val="24"/>
        </w:rPr>
        <w:t xml:space="preserve"> ενδεχόμενη απειλή</w:t>
      </w:r>
      <w:r>
        <w:rPr>
          <w:rFonts w:eastAsia="Times New Roman" w:cs="Times New Roman"/>
          <w:szCs w:val="24"/>
        </w:rPr>
        <w:t>,</w:t>
      </w:r>
      <w:r w:rsidRPr="00A143CB">
        <w:rPr>
          <w:rFonts w:eastAsia="Times New Roman" w:cs="Times New Roman"/>
          <w:szCs w:val="24"/>
        </w:rPr>
        <w:t xml:space="preserve"> δεν </w:t>
      </w:r>
      <w:r>
        <w:rPr>
          <w:rFonts w:eastAsia="Times New Roman" w:cs="Times New Roman"/>
          <w:szCs w:val="24"/>
        </w:rPr>
        <w:t>είναι λύση</w:t>
      </w:r>
      <w:r w:rsidRPr="00A143CB">
        <w:rPr>
          <w:rFonts w:eastAsia="Times New Roman" w:cs="Times New Roman"/>
          <w:szCs w:val="24"/>
        </w:rPr>
        <w:t xml:space="preserve"> μόνο τα εξοπλιστικά προγράμματα</w:t>
      </w:r>
      <w:r>
        <w:rPr>
          <w:rFonts w:eastAsia="Times New Roman" w:cs="Times New Roman"/>
          <w:szCs w:val="24"/>
        </w:rPr>
        <w:t>. Γ</w:t>
      </w:r>
      <w:r w:rsidRPr="00A143CB">
        <w:rPr>
          <w:rFonts w:eastAsia="Times New Roman" w:cs="Times New Roman"/>
          <w:szCs w:val="24"/>
        </w:rPr>
        <w:t>ια την ισχυρή αποτροπή πρέπει να υπάρχει συνεχής παρακολούθηση</w:t>
      </w:r>
      <w:r>
        <w:rPr>
          <w:rFonts w:eastAsia="Times New Roman" w:cs="Times New Roman"/>
          <w:szCs w:val="24"/>
        </w:rPr>
        <w:t>,</w:t>
      </w:r>
      <w:r w:rsidRPr="00A143CB">
        <w:rPr>
          <w:rFonts w:eastAsia="Times New Roman" w:cs="Times New Roman"/>
          <w:szCs w:val="24"/>
        </w:rPr>
        <w:t xml:space="preserve"> εκτίμηση των εξελίξεων</w:t>
      </w:r>
      <w:r>
        <w:rPr>
          <w:rFonts w:eastAsia="Times New Roman" w:cs="Times New Roman"/>
          <w:szCs w:val="24"/>
        </w:rPr>
        <w:t>,</w:t>
      </w:r>
      <w:r w:rsidRPr="00A143CB">
        <w:rPr>
          <w:rFonts w:eastAsia="Times New Roman" w:cs="Times New Roman"/>
          <w:szCs w:val="24"/>
        </w:rPr>
        <w:t xml:space="preserve"> αναπροσαρμογή </w:t>
      </w:r>
      <w:r>
        <w:rPr>
          <w:rFonts w:eastAsia="Times New Roman" w:cs="Times New Roman"/>
          <w:szCs w:val="24"/>
        </w:rPr>
        <w:t xml:space="preserve">επιχειρησιακών σχεδίων. </w:t>
      </w:r>
      <w:r w:rsidRPr="00A143CB">
        <w:rPr>
          <w:rFonts w:eastAsia="Times New Roman" w:cs="Times New Roman"/>
          <w:szCs w:val="24"/>
        </w:rPr>
        <w:t>Κανείς δεν αμφισβητεί την αναγκαιότητα του αξιόμαχο</w:t>
      </w:r>
      <w:r>
        <w:rPr>
          <w:rFonts w:eastAsia="Times New Roman" w:cs="Times New Roman"/>
          <w:szCs w:val="24"/>
        </w:rPr>
        <w:t>υ</w:t>
      </w:r>
      <w:r w:rsidRPr="00A143CB">
        <w:rPr>
          <w:rFonts w:eastAsia="Times New Roman" w:cs="Times New Roman"/>
          <w:szCs w:val="24"/>
        </w:rPr>
        <w:t xml:space="preserve"> των Ενόπλων Δυνάμεων και μιας </w:t>
      </w:r>
      <w:r>
        <w:rPr>
          <w:rFonts w:eastAsia="Times New Roman" w:cs="Times New Roman"/>
          <w:szCs w:val="24"/>
        </w:rPr>
        <w:t>ισχυροποιημένης</w:t>
      </w:r>
      <w:r w:rsidRPr="00A143CB">
        <w:rPr>
          <w:rFonts w:eastAsia="Times New Roman" w:cs="Times New Roman"/>
          <w:szCs w:val="24"/>
        </w:rPr>
        <w:t xml:space="preserve"> χώρας ως προς την ασφάλεια και την άμυνα</w:t>
      </w:r>
      <w:r>
        <w:rPr>
          <w:rFonts w:eastAsia="Times New Roman" w:cs="Times New Roman"/>
          <w:szCs w:val="24"/>
        </w:rPr>
        <w:t>. Χ</w:t>
      </w:r>
      <w:r w:rsidRPr="00A143CB">
        <w:rPr>
          <w:rFonts w:eastAsia="Times New Roman" w:cs="Times New Roman"/>
          <w:szCs w:val="24"/>
        </w:rPr>
        <w:t xml:space="preserve">ρειάζεται </w:t>
      </w:r>
      <w:proofErr w:type="spellStart"/>
      <w:r w:rsidRPr="00A143CB">
        <w:rPr>
          <w:rFonts w:eastAsia="Times New Roman" w:cs="Times New Roman"/>
          <w:szCs w:val="24"/>
        </w:rPr>
        <w:t>εξορθολογισμός</w:t>
      </w:r>
      <w:proofErr w:type="spellEnd"/>
      <w:r>
        <w:rPr>
          <w:rFonts w:eastAsia="Times New Roman" w:cs="Times New Roman"/>
          <w:szCs w:val="24"/>
        </w:rPr>
        <w:t>,</w:t>
      </w:r>
      <w:r w:rsidRPr="00A143CB">
        <w:rPr>
          <w:rFonts w:eastAsia="Times New Roman" w:cs="Times New Roman"/>
          <w:szCs w:val="24"/>
        </w:rPr>
        <w:t xml:space="preserve"> χωρίς υποβάθμιση της επιχειρησιακής ικανότητας των Ενόπλων Δυνάμ</w:t>
      </w:r>
      <w:r w:rsidRPr="00A143CB">
        <w:rPr>
          <w:rFonts w:eastAsia="Times New Roman" w:cs="Times New Roman"/>
          <w:szCs w:val="24"/>
        </w:rPr>
        <w:t>εων και του προσωπικού</w:t>
      </w:r>
      <w:r>
        <w:rPr>
          <w:rFonts w:eastAsia="Times New Roman" w:cs="Times New Roman"/>
          <w:szCs w:val="24"/>
        </w:rPr>
        <w:t>.</w:t>
      </w:r>
      <w:r w:rsidRPr="00A143CB">
        <w:rPr>
          <w:rFonts w:eastAsia="Times New Roman" w:cs="Times New Roman"/>
          <w:szCs w:val="24"/>
        </w:rPr>
        <w:t xml:space="preserve"> </w:t>
      </w:r>
    </w:p>
    <w:p w14:paraId="65980338" w14:textId="77777777" w:rsidR="00665451" w:rsidRDefault="007410E1">
      <w:pPr>
        <w:spacing w:line="600" w:lineRule="auto"/>
        <w:ind w:firstLine="720"/>
        <w:jc w:val="both"/>
        <w:rPr>
          <w:rFonts w:eastAsia="Times New Roman" w:cs="Times New Roman"/>
          <w:szCs w:val="24"/>
        </w:rPr>
      </w:pPr>
      <w:r w:rsidRPr="00A143CB">
        <w:rPr>
          <w:rFonts w:eastAsia="Times New Roman" w:cs="Times New Roman"/>
          <w:szCs w:val="24"/>
        </w:rPr>
        <w:lastRenderedPageBreak/>
        <w:t xml:space="preserve">Αυτά είναι τα σοβαρά </w:t>
      </w:r>
      <w:r>
        <w:rPr>
          <w:rFonts w:eastAsia="Times New Roman" w:cs="Times New Roman"/>
          <w:szCs w:val="24"/>
        </w:rPr>
        <w:t xml:space="preserve">ζητήματα, </w:t>
      </w:r>
      <w:r w:rsidRPr="00A143CB">
        <w:rPr>
          <w:rFonts w:eastAsia="Times New Roman" w:cs="Times New Roman"/>
          <w:szCs w:val="24"/>
        </w:rPr>
        <w:t xml:space="preserve">στα οποία θα πρέπει επιτέλους να </w:t>
      </w:r>
      <w:r>
        <w:rPr>
          <w:rFonts w:eastAsia="Times New Roman" w:cs="Times New Roman"/>
          <w:szCs w:val="24"/>
        </w:rPr>
        <w:t>εγκύψουμε</w:t>
      </w:r>
      <w:r w:rsidRPr="00A143CB">
        <w:rPr>
          <w:rFonts w:eastAsia="Times New Roman" w:cs="Times New Roman"/>
          <w:szCs w:val="24"/>
        </w:rPr>
        <w:t xml:space="preserve"> και όχι να συζητάμε σήμερα</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 xml:space="preserve">για το </w:t>
      </w:r>
      <w:r w:rsidRPr="00A143CB">
        <w:rPr>
          <w:rFonts w:eastAsia="Times New Roman" w:cs="Times New Roman"/>
          <w:szCs w:val="24"/>
        </w:rPr>
        <w:t>π</w:t>
      </w:r>
      <w:r>
        <w:rPr>
          <w:rFonts w:eastAsia="Times New Roman" w:cs="Times New Roman"/>
          <w:szCs w:val="24"/>
        </w:rPr>
        <w:t>ώ</w:t>
      </w:r>
      <w:r w:rsidRPr="00A143CB">
        <w:rPr>
          <w:rFonts w:eastAsia="Times New Roman" w:cs="Times New Roman"/>
          <w:szCs w:val="24"/>
        </w:rPr>
        <w:t>ς</w:t>
      </w:r>
      <w:r>
        <w:rPr>
          <w:rFonts w:eastAsia="Times New Roman" w:cs="Times New Roman"/>
          <w:szCs w:val="24"/>
        </w:rPr>
        <w:t>,</w:t>
      </w:r>
      <w:r w:rsidRPr="00A143CB">
        <w:rPr>
          <w:rFonts w:eastAsia="Times New Roman" w:cs="Times New Roman"/>
          <w:szCs w:val="24"/>
        </w:rPr>
        <w:t xml:space="preserve"> ουσιαστικά</w:t>
      </w:r>
      <w:r>
        <w:rPr>
          <w:rFonts w:eastAsia="Times New Roman" w:cs="Times New Roman"/>
          <w:szCs w:val="24"/>
        </w:rPr>
        <w:t>,</w:t>
      </w:r>
      <w:r w:rsidRPr="00A143CB">
        <w:rPr>
          <w:rFonts w:eastAsia="Times New Roman" w:cs="Times New Roman"/>
          <w:szCs w:val="24"/>
        </w:rPr>
        <w:t xml:space="preserve"> θα </w:t>
      </w:r>
      <w:r>
        <w:rPr>
          <w:rFonts w:eastAsia="Times New Roman" w:cs="Times New Roman"/>
          <w:szCs w:val="24"/>
        </w:rPr>
        <w:t xml:space="preserve">παρακάμψουμε έναν νόμο του 2011, </w:t>
      </w:r>
      <w:r w:rsidRPr="00A143CB">
        <w:rPr>
          <w:rFonts w:eastAsia="Times New Roman" w:cs="Times New Roman"/>
          <w:szCs w:val="24"/>
        </w:rPr>
        <w:t xml:space="preserve">ο οποίος ήρθε ως αποτέλεσμα των προβλημάτων που υπήρχαν </w:t>
      </w:r>
      <w:r>
        <w:rPr>
          <w:rFonts w:eastAsia="Times New Roman" w:cs="Times New Roman"/>
          <w:szCs w:val="24"/>
        </w:rPr>
        <w:t>μέχρι τότε,</w:t>
      </w:r>
      <w:r w:rsidRPr="00A143CB">
        <w:rPr>
          <w:rFonts w:eastAsia="Times New Roman" w:cs="Times New Roman"/>
          <w:szCs w:val="24"/>
        </w:rPr>
        <w:t xml:space="preserve"> έτσι ώστε να μην </w:t>
      </w:r>
      <w:r>
        <w:rPr>
          <w:rFonts w:eastAsia="Times New Roman" w:cs="Times New Roman"/>
          <w:szCs w:val="24"/>
        </w:rPr>
        <w:t>ε</w:t>
      </w:r>
      <w:r w:rsidRPr="00A143CB">
        <w:rPr>
          <w:rFonts w:eastAsia="Times New Roman" w:cs="Times New Roman"/>
          <w:szCs w:val="24"/>
        </w:rPr>
        <w:t xml:space="preserve">πιτρέπονται αντισταθμιστικά </w:t>
      </w:r>
      <w:r>
        <w:rPr>
          <w:rFonts w:eastAsia="Times New Roman" w:cs="Times New Roman"/>
          <w:szCs w:val="24"/>
        </w:rPr>
        <w:t>ωφελήματα.</w:t>
      </w:r>
    </w:p>
    <w:p w14:paraId="65980339" w14:textId="77777777" w:rsidR="00665451" w:rsidRDefault="007410E1">
      <w:pPr>
        <w:spacing w:line="600" w:lineRule="auto"/>
        <w:ind w:firstLine="720"/>
        <w:jc w:val="both"/>
        <w:rPr>
          <w:rFonts w:eastAsia="Times New Roman" w:cs="Times New Roman"/>
          <w:szCs w:val="24"/>
        </w:rPr>
      </w:pPr>
      <w:r w:rsidRPr="00D64F54">
        <w:rPr>
          <w:rFonts w:eastAsia="Times New Roman" w:cs="Times New Roman"/>
          <w:b/>
          <w:szCs w:val="24"/>
        </w:rPr>
        <w:t>ΠΡΟΕΔΡΕΥΩΝ (Αναστάσιος Κουράκης):</w:t>
      </w:r>
      <w:r>
        <w:rPr>
          <w:rFonts w:eastAsia="Times New Roman" w:cs="Times New Roman"/>
          <w:szCs w:val="24"/>
        </w:rPr>
        <w:t xml:space="preserve"> Ευχαριστούμε τον κ. Θεοχαρόπουλο. </w:t>
      </w:r>
    </w:p>
    <w:p w14:paraId="6598033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w:t>
      </w:r>
      <w:r w:rsidRPr="00A143CB">
        <w:rPr>
          <w:rFonts w:eastAsia="Times New Roman" w:cs="Times New Roman"/>
          <w:szCs w:val="24"/>
        </w:rPr>
        <w:t xml:space="preserve">κπρόσωπος από το </w:t>
      </w:r>
      <w:r>
        <w:rPr>
          <w:rFonts w:eastAsia="Times New Roman" w:cs="Times New Roman"/>
          <w:szCs w:val="24"/>
        </w:rPr>
        <w:t>Ποτάμι κ.</w:t>
      </w:r>
      <w:r w:rsidRPr="00A143CB">
        <w:rPr>
          <w:rFonts w:eastAsia="Times New Roman" w:cs="Times New Roman"/>
          <w:szCs w:val="24"/>
        </w:rPr>
        <w:t xml:space="preserve"> </w:t>
      </w:r>
      <w:proofErr w:type="spellStart"/>
      <w:r w:rsidRPr="00A143CB">
        <w:rPr>
          <w:rFonts w:eastAsia="Times New Roman" w:cs="Times New Roman"/>
          <w:szCs w:val="24"/>
        </w:rPr>
        <w:t>Αμυράς</w:t>
      </w:r>
      <w:proofErr w:type="spellEnd"/>
      <w:r>
        <w:rPr>
          <w:rFonts w:eastAsia="Times New Roman" w:cs="Times New Roman"/>
          <w:szCs w:val="24"/>
        </w:rPr>
        <w:t>.</w:t>
      </w:r>
    </w:p>
    <w:p w14:paraId="6598033B" w14:textId="77777777" w:rsidR="00665451" w:rsidRDefault="007410E1">
      <w:pPr>
        <w:spacing w:line="600" w:lineRule="auto"/>
        <w:ind w:firstLine="720"/>
        <w:jc w:val="both"/>
        <w:rPr>
          <w:rFonts w:eastAsia="Times New Roman" w:cs="Times New Roman"/>
          <w:szCs w:val="24"/>
        </w:rPr>
      </w:pPr>
      <w:r w:rsidRPr="00D25A67">
        <w:rPr>
          <w:rFonts w:eastAsia="Times New Roman" w:cs="Times New Roman"/>
          <w:b/>
          <w:szCs w:val="24"/>
        </w:rPr>
        <w:t>ΓΕΩΡΓΙΟΣ ΑΜΥΡΑΣ:</w:t>
      </w:r>
      <w:r>
        <w:rPr>
          <w:rFonts w:eastAsia="Times New Roman" w:cs="Times New Roman"/>
          <w:szCs w:val="24"/>
        </w:rPr>
        <w:t xml:space="preserve"> Ε</w:t>
      </w:r>
      <w:r w:rsidRPr="00A143CB">
        <w:rPr>
          <w:rFonts w:eastAsia="Times New Roman" w:cs="Times New Roman"/>
          <w:szCs w:val="24"/>
        </w:rPr>
        <w:t>υχαριστώ</w:t>
      </w:r>
      <w:r>
        <w:rPr>
          <w:rFonts w:eastAsia="Times New Roman" w:cs="Times New Roman"/>
          <w:szCs w:val="24"/>
        </w:rPr>
        <w:t>,</w:t>
      </w:r>
      <w:r w:rsidRPr="00A143CB">
        <w:rPr>
          <w:rFonts w:eastAsia="Times New Roman" w:cs="Times New Roman"/>
          <w:szCs w:val="24"/>
        </w:rPr>
        <w:t xml:space="preserve"> κύριε </w:t>
      </w:r>
      <w:r>
        <w:rPr>
          <w:rFonts w:eastAsia="Times New Roman" w:cs="Times New Roman"/>
          <w:szCs w:val="24"/>
        </w:rPr>
        <w:t>Π</w:t>
      </w:r>
      <w:r w:rsidRPr="00A143CB">
        <w:rPr>
          <w:rFonts w:eastAsia="Times New Roman" w:cs="Times New Roman"/>
          <w:szCs w:val="24"/>
        </w:rPr>
        <w:t>ρόεδρε</w:t>
      </w:r>
      <w:r>
        <w:rPr>
          <w:rFonts w:eastAsia="Times New Roman" w:cs="Times New Roman"/>
          <w:szCs w:val="24"/>
        </w:rPr>
        <w:t>.</w:t>
      </w:r>
    </w:p>
    <w:p w14:paraId="6598033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Κυρίες και κ</w:t>
      </w:r>
      <w:r w:rsidRPr="00A143CB">
        <w:rPr>
          <w:rFonts w:eastAsia="Times New Roman" w:cs="Times New Roman"/>
          <w:szCs w:val="24"/>
        </w:rPr>
        <w:t>ύριοι</w:t>
      </w:r>
      <w:r w:rsidRPr="00A143CB">
        <w:rPr>
          <w:rFonts w:eastAsia="Times New Roman" w:cs="Times New Roman"/>
          <w:szCs w:val="24"/>
        </w:rPr>
        <w:t xml:space="preserve"> συνάδελφοι</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ν</w:t>
      </w:r>
      <w:r w:rsidRPr="00A143CB">
        <w:rPr>
          <w:rFonts w:eastAsia="Times New Roman" w:cs="Times New Roman"/>
          <w:szCs w:val="24"/>
        </w:rPr>
        <w:t xml:space="preserve">ομίζω </w:t>
      </w:r>
      <w:r>
        <w:rPr>
          <w:rFonts w:eastAsia="Times New Roman" w:cs="Times New Roman"/>
          <w:szCs w:val="24"/>
        </w:rPr>
        <w:t xml:space="preserve">πως </w:t>
      </w:r>
      <w:r w:rsidRPr="00A143CB">
        <w:rPr>
          <w:rFonts w:eastAsia="Times New Roman" w:cs="Times New Roman"/>
          <w:szCs w:val="24"/>
        </w:rPr>
        <w:t xml:space="preserve">σήμερα όλοι πρέπει να </w:t>
      </w:r>
      <w:proofErr w:type="spellStart"/>
      <w:r>
        <w:rPr>
          <w:rFonts w:eastAsia="Times New Roman" w:cs="Times New Roman"/>
          <w:szCs w:val="24"/>
        </w:rPr>
        <w:t>συμπονέσουμε</w:t>
      </w:r>
      <w:proofErr w:type="spellEnd"/>
      <w:r>
        <w:rPr>
          <w:rFonts w:eastAsia="Times New Roman" w:cs="Times New Roman"/>
          <w:szCs w:val="24"/>
        </w:rPr>
        <w:t xml:space="preserve"> τους Β</w:t>
      </w:r>
      <w:r w:rsidRPr="00A143CB">
        <w:rPr>
          <w:rFonts w:eastAsia="Times New Roman" w:cs="Times New Roman"/>
          <w:szCs w:val="24"/>
        </w:rPr>
        <w:t>ουλευτές του ΣΥΡΙΖΑ</w:t>
      </w:r>
      <w:r>
        <w:rPr>
          <w:rFonts w:eastAsia="Times New Roman" w:cs="Times New Roman"/>
          <w:szCs w:val="24"/>
        </w:rPr>
        <w:t>. Έ</w:t>
      </w:r>
      <w:r w:rsidRPr="00A143CB">
        <w:rPr>
          <w:rFonts w:eastAsia="Times New Roman" w:cs="Times New Roman"/>
          <w:szCs w:val="24"/>
        </w:rPr>
        <w:t>χουν υποστεί ένα διπλό στραπάτσο</w:t>
      </w:r>
      <w:r>
        <w:rPr>
          <w:rFonts w:eastAsia="Times New Roman" w:cs="Times New Roman"/>
          <w:szCs w:val="24"/>
        </w:rPr>
        <w:t>.</w:t>
      </w:r>
      <w:r w:rsidRPr="00A143CB">
        <w:rPr>
          <w:rFonts w:eastAsia="Times New Roman" w:cs="Times New Roman"/>
          <w:szCs w:val="24"/>
        </w:rPr>
        <w:t xml:space="preserve"> Το πρώτο είναι ότι έχουν θεοποιήσει τον κ</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Β</w:t>
      </w:r>
      <w:r w:rsidRPr="00A143CB">
        <w:rPr>
          <w:rFonts w:eastAsia="Times New Roman" w:cs="Times New Roman"/>
          <w:szCs w:val="24"/>
        </w:rPr>
        <w:t>ενιζέλο</w:t>
      </w:r>
      <w:r>
        <w:rPr>
          <w:rFonts w:eastAsia="Times New Roman" w:cs="Times New Roman"/>
          <w:szCs w:val="24"/>
        </w:rPr>
        <w:t>. Δ</w:t>
      </w:r>
      <w:r w:rsidRPr="00A143CB">
        <w:rPr>
          <w:rFonts w:eastAsia="Times New Roman" w:cs="Times New Roman"/>
          <w:szCs w:val="24"/>
        </w:rPr>
        <w:t xml:space="preserve">οξάζουν </w:t>
      </w:r>
      <w:r>
        <w:rPr>
          <w:rFonts w:eastAsia="Times New Roman" w:cs="Times New Roman"/>
          <w:szCs w:val="24"/>
        </w:rPr>
        <w:t>Βενιζέλο και καλά κάνουν,</w:t>
      </w:r>
      <w:r w:rsidRPr="00A143CB">
        <w:rPr>
          <w:rFonts w:eastAsia="Times New Roman" w:cs="Times New Roman"/>
          <w:szCs w:val="24"/>
        </w:rPr>
        <w:t xml:space="preserve"> δικαίως</w:t>
      </w:r>
      <w:r>
        <w:rPr>
          <w:rFonts w:eastAsia="Times New Roman" w:cs="Times New Roman"/>
          <w:szCs w:val="24"/>
        </w:rPr>
        <w:t>, διότι</w:t>
      </w:r>
      <w:r w:rsidRPr="00A143CB">
        <w:rPr>
          <w:rFonts w:eastAsia="Times New Roman" w:cs="Times New Roman"/>
          <w:szCs w:val="24"/>
        </w:rPr>
        <w:t xml:space="preserve"> χάρη στο </w:t>
      </w:r>
      <w:r>
        <w:rPr>
          <w:rFonts w:eastAsia="Times New Roman" w:cs="Times New Roman"/>
          <w:szCs w:val="24"/>
        </w:rPr>
        <w:t>Βενιζέλο και στον</w:t>
      </w:r>
      <w:r w:rsidRPr="00A143CB">
        <w:rPr>
          <w:rFonts w:eastAsia="Times New Roman" w:cs="Times New Roman"/>
          <w:szCs w:val="24"/>
        </w:rPr>
        <w:t xml:space="preserve"> </w:t>
      </w:r>
      <w:r>
        <w:rPr>
          <w:rFonts w:eastAsia="Times New Roman" w:cs="Times New Roman"/>
          <w:szCs w:val="24"/>
        </w:rPr>
        <w:t xml:space="preserve">νόμο </w:t>
      </w:r>
      <w:r w:rsidRPr="00A143CB">
        <w:rPr>
          <w:rFonts w:eastAsia="Times New Roman" w:cs="Times New Roman"/>
          <w:szCs w:val="24"/>
        </w:rPr>
        <w:t>του</w:t>
      </w:r>
      <w:r>
        <w:rPr>
          <w:rFonts w:eastAsia="Times New Roman" w:cs="Times New Roman"/>
          <w:szCs w:val="24"/>
        </w:rPr>
        <w:t>,</w:t>
      </w:r>
      <w:r w:rsidRPr="00A143CB">
        <w:rPr>
          <w:rFonts w:eastAsia="Times New Roman" w:cs="Times New Roman"/>
          <w:szCs w:val="24"/>
        </w:rPr>
        <w:t xml:space="preserve"> το</w:t>
      </w:r>
      <w:r>
        <w:rPr>
          <w:rFonts w:eastAsia="Times New Roman" w:cs="Times New Roman"/>
          <w:szCs w:val="24"/>
        </w:rPr>
        <w:t>ν</w:t>
      </w:r>
      <w:r w:rsidRPr="00A143CB">
        <w:rPr>
          <w:rFonts w:eastAsia="Times New Roman" w:cs="Times New Roman"/>
          <w:szCs w:val="24"/>
        </w:rPr>
        <w:t xml:space="preserve"> </w:t>
      </w:r>
      <w:r>
        <w:rPr>
          <w:rFonts w:eastAsia="Times New Roman" w:cs="Times New Roman"/>
          <w:szCs w:val="24"/>
        </w:rPr>
        <w:t>ν.3978/</w:t>
      </w:r>
      <w:r w:rsidRPr="00A143CB">
        <w:rPr>
          <w:rFonts w:eastAsia="Times New Roman" w:cs="Times New Roman"/>
          <w:szCs w:val="24"/>
        </w:rPr>
        <w:t>2011</w:t>
      </w:r>
      <w:r>
        <w:rPr>
          <w:rFonts w:eastAsia="Times New Roman" w:cs="Times New Roman"/>
          <w:szCs w:val="24"/>
        </w:rPr>
        <w:t>,</w:t>
      </w:r>
      <w:r w:rsidRPr="00A143CB">
        <w:rPr>
          <w:rFonts w:eastAsia="Times New Roman" w:cs="Times New Roman"/>
          <w:szCs w:val="24"/>
        </w:rPr>
        <w:t xml:space="preserve"> κόπηκε από το πολιτικό και ουσιαστικό λεξιλόγιο</w:t>
      </w:r>
      <w:r>
        <w:rPr>
          <w:rFonts w:eastAsia="Times New Roman" w:cs="Times New Roman"/>
          <w:szCs w:val="24"/>
        </w:rPr>
        <w:t xml:space="preserve"> ο</w:t>
      </w:r>
      <w:r w:rsidRPr="00A143CB">
        <w:rPr>
          <w:rFonts w:eastAsia="Times New Roman" w:cs="Times New Roman"/>
          <w:szCs w:val="24"/>
        </w:rPr>
        <w:t xml:space="preserve"> όρος αντισταθμιστικά οφέλη</w:t>
      </w:r>
      <w:r>
        <w:rPr>
          <w:rFonts w:eastAsia="Times New Roman" w:cs="Times New Roman"/>
          <w:szCs w:val="24"/>
        </w:rPr>
        <w:t>, που</w:t>
      </w:r>
      <w:r w:rsidRPr="00A143CB">
        <w:rPr>
          <w:rFonts w:eastAsia="Times New Roman" w:cs="Times New Roman"/>
          <w:szCs w:val="24"/>
        </w:rPr>
        <w:t xml:space="preserve"> </w:t>
      </w:r>
      <w:r>
        <w:rPr>
          <w:rFonts w:eastAsia="Times New Roman" w:cs="Times New Roman"/>
          <w:szCs w:val="24"/>
        </w:rPr>
        <w:t>-</w:t>
      </w:r>
      <w:r w:rsidRPr="00A143CB">
        <w:rPr>
          <w:rFonts w:eastAsia="Times New Roman" w:cs="Times New Roman"/>
          <w:szCs w:val="24"/>
        </w:rPr>
        <w:t>όπως πάρα πολύ σωστά ει</w:t>
      </w:r>
      <w:r w:rsidRPr="00A143CB">
        <w:rPr>
          <w:rFonts w:eastAsia="Times New Roman" w:cs="Times New Roman"/>
          <w:szCs w:val="24"/>
        </w:rPr>
        <w:lastRenderedPageBreak/>
        <w:t>πώθηκε και αναπτύχθηκε από όλες τις πλευρές</w:t>
      </w:r>
      <w:r>
        <w:rPr>
          <w:rFonts w:eastAsia="Times New Roman" w:cs="Times New Roman"/>
          <w:szCs w:val="24"/>
        </w:rPr>
        <w:t>-</w:t>
      </w:r>
      <w:r w:rsidRPr="00A143CB">
        <w:rPr>
          <w:rFonts w:eastAsia="Times New Roman" w:cs="Times New Roman"/>
          <w:szCs w:val="24"/>
        </w:rPr>
        <w:t xml:space="preserve"> ήταν ένα θερμοκήπιο διαφθοράς</w:t>
      </w:r>
      <w:r>
        <w:rPr>
          <w:rFonts w:eastAsia="Times New Roman" w:cs="Times New Roman"/>
          <w:szCs w:val="24"/>
        </w:rPr>
        <w:t>. Κ</w:t>
      </w:r>
      <w:r w:rsidRPr="00A143CB">
        <w:rPr>
          <w:rFonts w:eastAsia="Times New Roman" w:cs="Times New Roman"/>
          <w:szCs w:val="24"/>
        </w:rPr>
        <w:t xml:space="preserve">αι από την άλλη οι </w:t>
      </w:r>
      <w:proofErr w:type="spellStart"/>
      <w:r>
        <w:rPr>
          <w:rFonts w:eastAsia="Times New Roman" w:cs="Times New Roman"/>
          <w:szCs w:val="24"/>
        </w:rPr>
        <w:t>σ</w:t>
      </w:r>
      <w:r>
        <w:rPr>
          <w:rFonts w:eastAsia="Times New Roman" w:cs="Times New Roman"/>
          <w:szCs w:val="24"/>
        </w:rPr>
        <w:t>υριζαίοι</w:t>
      </w:r>
      <w:proofErr w:type="spellEnd"/>
      <w:r w:rsidRPr="00A143CB">
        <w:rPr>
          <w:rFonts w:eastAsia="Times New Roman" w:cs="Times New Roman"/>
          <w:szCs w:val="24"/>
        </w:rPr>
        <w:t xml:space="preserve"> </w:t>
      </w:r>
      <w:r>
        <w:rPr>
          <w:rFonts w:eastAsia="Times New Roman" w:cs="Times New Roman"/>
          <w:szCs w:val="24"/>
        </w:rPr>
        <w:t>Β</w:t>
      </w:r>
      <w:r w:rsidRPr="00A143CB">
        <w:rPr>
          <w:rFonts w:eastAsia="Times New Roman" w:cs="Times New Roman"/>
          <w:szCs w:val="24"/>
        </w:rPr>
        <w:t xml:space="preserve">ουλευτές </w:t>
      </w:r>
      <w:r>
        <w:rPr>
          <w:rFonts w:eastAsia="Times New Roman" w:cs="Times New Roman"/>
          <w:szCs w:val="24"/>
        </w:rPr>
        <w:t>πέραν</w:t>
      </w:r>
      <w:r w:rsidRPr="00A143CB">
        <w:rPr>
          <w:rFonts w:eastAsia="Times New Roman" w:cs="Times New Roman"/>
          <w:szCs w:val="24"/>
        </w:rPr>
        <w:t xml:space="preserve"> της αγάπης που έ</w:t>
      </w:r>
      <w:r>
        <w:rPr>
          <w:rFonts w:eastAsia="Times New Roman" w:cs="Times New Roman"/>
          <w:szCs w:val="24"/>
        </w:rPr>
        <w:t>δει</w:t>
      </w:r>
      <w:r w:rsidRPr="00A143CB">
        <w:rPr>
          <w:rFonts w:eastAsia="Times New Roman" w:cs="Times New Roman"/>
          <w:szCs w:val="24"/>
        </w:rPr>
        <w:t>ξαν στον κ</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Β</w:t>
      </w:r>
      <w:r w:rsidRPr="00A143CB">
        <w:rPr>
          <w:rFonts w:eastAsia="Times New Roman" w:cs="Times New Roman"/>
          <w:szCs w:val="24"/>
        </w:rPr>
        <w:t>ενιζέλο</w:t>
      </w:r>
      <w:r>
        <w:rPr>
          <w:rFonts w:eastAsia="Times New Roman" w:cs="Times New Roman"/>
          <w:szCs w:val="24"/>
        </w:rPr>
        <w:t>,</w:t>
      </w:r>
      <w:r w:rsidRPr="00A143CB">
        <w:rPr>
          <w:rFonts w:eastAsia="Times New Roman" w:cs="Times New Roman"/>
          <w:szCs w:val="24"/>
        </w:rPr>
        <w:t xml:space="preserve"> είναι υποχρεωμένοι και του</w:t>
      </w:r>
      <w:r>
        <w:rPr>
          <w:rFonts w:eastAsia="Times New Roman" w:cs="Times New Roman"/>
          <w:szCs w:val="24"/>
        </w:rPr>
        <w:t>ς βλέπουμε να βάζουν τα σώματά τους ασπίδα</w:t>
      </w:r>
      <w:r w:rsidRPr="00A143CB">
        <w:rPr>
          <w:rFonts w:eastAsia="Times New Roman" w:cs="Times New Roman"/>
          <w:szCs w:val="24"/>
        </w:rPr>
        <w:t xml:space="preserve"> πέριξ του κ</w:t>
      </w:r>
      <w:r>
        <w:rPr>
          <w:rFonts w:eastAsia="Times New Roman" w:cs="Times New Roman"/>
          <w:szCs w:val="24"/>
        </w:rPr>
        <w:t>.</w:t>
      </w:r>
      <w:r w:rsidRPr="00A143CB">
        <w:rPr>
          <w:rFonts w:eastAsia="Times New Roman" w:cs="Times New Roman"/>
          <w:szCs w:val="24"/>
        </w:rPr>
        <w:t xml:space="preserve"> Καμμένου και μάλιστα </w:t>
      </w:r>
      <w:r>
        <w:rPr>
          <w:rFonts w:eastAsia="Times New Roman" w:cs="Times New Roman"/>
          <w:szCs w:val="24"/>
        </w:rPr>
        <w:t>νατοϊκή ασπίδα. Ποιοι; Οι Β</w:t>
      </w:r>
      <w:r w:rsidRPr="00A143CB">
        <w:rPr>
          <w:rFonts w:eastAsia="Times New Roman" w:cs="Times New Roman"/>
          <w:szCs w:val="24"/>
        </w:rPr>
        <w:t>ουλευτές του ΣΥΡΙΖΑ</w:t>
      </w:r>
      <w:r>
        <w:rPr>
          <w:rFonts w:eastAsia="Times New Roman" w:cs="Times New Roman"/>
          <w:szCs w:val="24"/>
        </w:rPr>
        <w:t>! Εσείς,</w:t>
      </w:r>
      <w:r w:rsidRPr="00A143CB">
        <w:rPr>
          <w:rFonts w:eastAsia="Times New Roman" w:cs="Times New Roman"/>
          <w:szCs w:val="24"/>
        </w:rPr>
        <w:t xml:space="preserve"> οι </w:t>
      </w:r>
      <w:r>
        <w:rPr>
          <w:rFonts w:eastAsia="Times New Roman" w:cs="Times New Roman"/>
          <w:szCs w:val="24"/>
        </w:rPr>
        <w:t>Β</w:t>
      </w:r>
      <w:r w:rsidRPr="00A143CB">
        <w:rPr>
          <w:rFonts w:eastAsia="Times New Roman" w:cs="Times New Roman"/>
          <w:szCs w:val="24"/>
        </w:rPr>
        <w:t>ουλευτές του ΣΥΡΙΖΑ</w:t>
      </w:r>
      <w:r>
        <w:rPr>
          <w:rFonts w:eastAsia="Times New Roman" w:cs="Times New Roman"/>
          <w:szCs w:val="24"/>
        </w:rPr>
        <w:t>,</w:t>
      </w:r>
      <w:r w:rsidRPr="00A143CB">
        <w:rPr>
          <w:rFonts w:eastAsia="Times New Roman" w:cs="Times New Roman"/>
          <w:szCs w:val="24"/>
        </w:rPr>
        <w:t xml:space="preserve"> που μας λέγατε πριν </w:t>
      </w:r>
      <w:r>
        <w:rPr>
          <w:rFonts w:eastAsia="Times New Roman" w:cs="Times New Roman"/>
          <w:szCs w:val="24"/>
        </w:rPr>
        <w:t xml:space="preserve">από </w:t>
      </w:r>
      <w:r w:rsidRPr="00A143CB">
        <w:rPr>
          <w:rFonts w:eastAsia="Times New Roman" w:cs="Times New Roman"/>
          <w:szCs w:val="24"/>
        </w:rPr>
        <w:t>τις εκλ</w:t>
      </w:r>
      <w:r w:rsidRPr="00A143CB">
        <w:rPr>
          <w:rFonts w:eastAsia="Times New Roman" w:cs="Times New Roman"/>
          <w:szCs w:val="24"/>
        </w:rPr>
        <w:t>ογές του 2015</w:t>
      </w:r>
      <w:r>
        <w:rPr>
          <w:rFonts w:eastAsia="Times New Roman" w:cs="Times New Roman"/>
          <w:szCs w:val="24"/>
        </w:rPr>
        <w:t>,</w:t>
      </w:r>
      <w:r w:rsidRPr="00A143CB">
        <w:rPr>
          <w:rFonts w:eastAsia="Times New Roman" w:cs="Times New Roman"/>
          <w:szCs w:val="24"/>
        </w:rPr>
        <w:t xml:space="preserve"> σε εκείνο το </w:t>
      </w:r>
      <w:r>
        <w:rPr>
          <w:rFonts w:eastAsia="Times New Roman" w:cs="Times New Roman"/>
          <w:szCs w:val="24"/>
        </w:rPr>
        <w:t xml:space="preserve">φαιδρό -πραγματικά- πρόγραμμά σας </w:t>
      </w:r>
      <w:r w:rsidRPr="00A143CB">
        <w:rPr>
          <w:rFonts w:eastAsia="Times New Roman" w:cs="Times New Roman"/>
          <w:szCs w:val="24"/>
        </w:rPr>
        <w:t>ότι θα διαλύσετε</w:t>
      </w:r>
      <w:r>
        <w:rPr>
          <w:rFonts w:eastAsia="Times New Roman" w:cs="Times New Roman"/>
          <w:szCs w:val="24"/>
        </w:rPr>
        <w:t>,</w:t>
      </w:r>
      <w:r w:rsidRPr="00A143CB">
        <w:rPr>
          <w:rFonts w:eastAsia="Times New Roman" w:cs="Times New Roman"/>
          <w:szCs w:val="24"/>
        </w:rPr>
        <w:t xml:space="preserve"> θα καταργήσετε το ΝΑΤΟ</w:t>
      </w:r>
      <w:r>
        <w:rPr>
          <w:rFonts w:eastAsia="Times New Roman" w:cs="Times New Roman"/>
          <w:szCs w:val="24"/>
        </w:rPr>
        <w:t xml:space="preserve">. </w:t>
      </w:r>
    </w:p>
    <w:p w14:paraId="6598033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w:t>
      </w:r>
      <w:r w:rsidRPr="00A143CB">
        <w:rPr>
          <w:rFonts w:eastAsia="Times New Roman" w:cs="Times New Roman"/>
          <w:szCs w:val="24"/>
        </w:rPr>
        <w:t>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sidRPr="00A143CB">
        <w:rPr>
          <w:rFonts w:eastAsia="Times New Roman" w:cs="Times New Roman"/>
          <w:szCs w:val="24"/>
        </w:rPr>
        <w:t xml:space="preserve"> τι έχετε κάνει </w:t>
      </w:r>
      <w:r>
        <w:rPr>
          <w:rFonts w:eastAsia="Times New Roman" w:cs="Times New Roman"/>
          <w:szCs w:val="24"/>
        </w:rPr>
        <w:t xml:space="preserve">σε αυτούς </w:t>
      </w:r>
      <w:r w:rsidRPr="00A143CB">
        <w:rPr>
          <w:rFonts w:eastAsia="Times New Roman" w:cs="Times New Roman"/>
          <w:szCs w:val="24"/>
        </w:rPr>
        <w:t xml:space="preserve">τους </w:t>
      </w:r>
      <w:proofErr w:type="spellStart"/>
      <w:r>
        <w:rPr>
          <w:rFonts w:eastAsia="Times New Roman" w:cs="Times New Roman"/>
          <w:szCs w:val="24"/>
        </w:rPr>
        <w:t>Σ</w:t>
      </w:r>
      <w:r w:rsidRPr="00A143CB">
        <w:rPr>
          <w:rFonts w:eastAsia="Times New Roman" w:cs="Times New Roman"/>
          <w:szCs w:val="24"/>
        </w:rPr>
        <w:t>υριζαίους</w:t>
      </w:r>
      <w:proofErr w:type="spellEnd"/>
      <w:r>
        <w:rPr>
          <w:rFonts w:eastAsia="Times New Roman" w:cs="Times New Roman"/>
          <w:szCs w:val="24"/>
        </w:rPr>
        <w:t>! Έ</w:t>
      </w:r>
      <w:r w:rsidRPr="00A143CB">
        <w:rPr>
          <w:rFonts w:eastAsia="Times New Roman" w:cs="Times New Roman"/>
          <w:szCs w:val="24"/>
        </w:rPr>
        <w:t xml:space="preserve">ρχονται </w:t>
      </w:r>
      <w:r>
        <w:rPr>
          <w:rFonts w:eastAsia="Times New Roman" w:cs="Times New Roman"/>
          <w:szCs w:val="24"/>
        </w:rPr>
        <w:t>σ</w:t>
      </w:r>
      <w:r w:rsidRPr="00A143CB">
        <w:rPr>
          <w:rFonts w:eastAsia="Times New Roman" w:cs="Times New Roman"/>
          <w:szCs w:val="24"/>
        </w:rPr>
        <w:t xml:space="preserve">ήμερα οι </w:t>
      </w:r>
      <w:proofErr w:type="spellStart"/>
      <w:r>
        <w:rPr>
          <w:rFonts w:eastAsia="Times New Roman" w:cs="Times New Roman"/>
          <w:szCs w:val="24"/>
        </w:rPr>
        <w:t>Σ</w:t>
      </w:r>
      <w:r w:rsidRPr="00A143CB">
        <w:rPr>
          <w:rFonts w:eastAsia="Times New Roman" w:cs="Times New Roman"/>
          <w:szCs w:val="24"/>
        </w:rPr>
        <w:t>υριζαίοι</w:t>
      </w:r>
      <w:proofErr w:type="spellEnd"/>
      <w:r w:rsidRPr="00A143CB">
        <w:rPr>
          <w:rFonts w:eastAsia="Times New Roman" w:cs="Times New Roman"/>
          <w:szCs w:val="24"/>
        </w:rPr>
        <w:t xml:space="preserve"> </w:t>
      </w:r>
      <w:r>
        <w:rPr>
          <w:rFonts w:eastAsia="Times New Roman" w:cs="Times New Roman"/>
          <w:szCs w:val="24"/>
        </w:rPr>
        <w:t>Β</w:t>
      </w:r>
      <w:r w:rsidRPr="00A143CB">
        <w:rPr>
          <w:rFonts w:eastAsia="Times New Roman" w:cs="Times New Roman"/>
          <w:szCs w:val="24"/>
        </w:rPr>
        <w:t>ουλευτές ασπίδα γύρω από το δικό σας σώμα</w:t>
      </w:r>
      <w:r>
        <w:rPr>
          <w:rFonts w:eastAsia="Times New Roman" w:cs="Times New Roman"/>
          <w:szCs w:val="24"/>
        </w:rPr>
        <w:t xml:space="preserve">, κύριε </w:t>
      </w:r>
      <w:proofErr w:type="spellStart"/>
      <w:r>
        <w:rPr>
          <w:rFonts w:eastAsia="Times New Roman" w:cs="Times New Roman"/>
          <w:szCs w:val="24"/>
        </w:rPr>
        <w:t>Κ</w:t>
      </w:r>
      <w:r w:rsidRPr="00A143CB">
        <w:rPr>
          <w:rFonts w:eastAsia="Times New Roman" w:cs="Times New Roman"/>
          <w:szCs w:val="24"/>
        </w:rPr>
        <w:t>αμμένε</w:t>
      </w:r>
      <w:proofErr w:type="spellEnd"/>
      <w:r>
        <w:rPr>
          <w:rFonts w:eastAsia="Times New Roman" w:cs="Times New Roman"/>
          <w:szCs w:val="24"/>
        </w:rPr>
        <w:t>,</w:t>
      </w:r>
      <w:r w:rsidRPr="00A143CB">
        <w:rPr>
          <w:rFonts w:eastAsia="Times New Roman" w:cs="Times New Roman"/>
          <w:szCs w:val="24"/>
        </w:rPr>
        <w:t xml:space="preserve"> για να</w:t>
      </w:r>
      <w:r w:rsidRPr="00A143CB">
        <w:rPr>
          <w:rFonts w:eastAsia="Times New Roman" w:cs="Times New Roman"/>
          <w:szCs w:val="24"/>
        </w:rPr>
        <w:t xml:space="preserve"> σώσουν και το ΝΑΤΟ και να επαναφέρουν από την πίσω πόρτα </w:t>
      </w:r>
      <w:r>
        <w:rPr>
          <w:rFonts w:eastAsia="Times New Roman" w:cs="Times New Roman"/>
          <w:szCs w:val="24"/>
        </w:rPr>
        <w:t xml:space="preserve">τη φάμπρικα των αντισταθμιστικών. </w:t>
      </w:r>
    </w:p>
    <w:p w14:paraId="6598033E" w14:textId="77777777" w:rsidR="00665451" w:rsidRDefault="007410E1">
      <w:pPr>
        <w:spacing w:line="600" w:lineRule="auto"/>
        <w:ind w:firstLine="720"/>
        <w:jc w:val="both"/>
        <w:rPr>
          <w:rFonts w:eastAsia="Times New Roman" w:cs="Times New Roman"/>
          <w:szCs w:val="24"/>
        </w:rPr>
      </w:pPr>
      <w:r w:rsidRPr="00A143CB">
        <w:rPr>
          <w:rFonts w:eastAsia="Times New Roman" w:cs="Times New Roman"/>
          <w:szCs w:val="24"/>
        </w:rPr>
        <w:t>Τι έλεγε ο κ</w:t>
      </w:r>
      <w:r>
        <w:rPr>
          <w:rFonts w:eastAsia="Times New Roman" w:cs="Times New Roman"/>
          <w:szCs w:val="24"/>
        </w:rPr>
        <w:t>.</w:t>
      </w:r>
      <w:r w:rsidRPr="00A143CB">
        <w:rPr>
          <w:rFonts w:eastAsia="Times New Roman" w:cs="Times New Roman"/>
          <w:szCs w:val="24"/>
        </w:rPr>
        <w:t xml:space="preserve"> Τσίπρας</w:t>
      </w:r>
      <w:r>
        <w:rPr>
          <w:rFonts w:eastAsia="Times New Roman" w:cs="Times New Roman"/>
          <w:szCs w:val="24"/>
        </w:rPr>
        <w:t>,</w:t>
      </w:r>
      <w:r w:rsidRPr="00A143CB">
        <w:rPr>
          <w:rFonts w:eastAsia="Times New Roman" w:cs="Times New Roman"/>
          <w:szCs w:val="24"/>
        </w:rPr>
        <w:t xml:space="preserve"> ο Πρωθυπουργός</w:t>
      </w:r>
      <w:r>
        <w:rPr>
          <w:rFonts w:eastAsia="Times New Roman" w:cs="Times New Roman"/>
          <w:szCs w:val="24"/>
        </w:rPr>
        <w:t>,</w:t>
      </w:r>
      <w:r w:rsidRPr="00A143CB">
        <w:rPr>
          <w:rFonts w:eastAsia="Times New Roman" w:cs="Times New Roman"/>
          <w:szCs w:val="24"/>
        </w:rPr>
        <w:t xml:space="preserve"> τον Οκτώβριο του 2017 από αυτά εδώ τα ίδια μικρόφωνα</w:t>
      </w:r>
      <w:r>
        <w:rPr>
          <w:rFonts w:eastAsia="Times New Roman" w:cs="Times New Roman"/>
          <w:szCs w:val="24"/>
        </w:rPr>
        <w:t>;</w:t>
      </w:r>
      <w:r w:rsidRPr="00A143CB">
        <w:rPr>
          <w:rFonts w:eastAsia="Times New Roman" w:cs="Times New Roman"/>
          <w:szCs w:val="24"/>
        </w:rPr>
        <w:t xml:space="preserve"> Σας διαβάζω</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w:t>
      </w:r>
      <w:proofErr w:type="spellStart"/>
      <w:r w:rsidRPr="00A143CB">
        <w:rPr>
          <w:rFonts w:eastAsia="Times New Roman" w:cs="Times New Roman"/>
          <w:szCs w:val="24"/>
        </w:rPr>
        <w:t>κερκόπορτα</w:t>
      </w:r>
      <w:proofErr w:type="spellEnd"/>
      <w:r w:rsidRPr="00A143CB">
        <w:rPr>
          <w:rFonts w:eastAsia="Times New Roman" w:cs="Times New Roman"/>
          <w:szCs w:val="24"/>
        </w:rPr>
        <w:t xml:space="preserve"> για μίζες και φαινόμενα διαπλοκής είναι τα αν</w:t>
      </w:r>
      <w:r w:rsidRPr="00A143CB">
        <w:rPr>
          <w:rFonts w:eastAsia="Times New Roman" w:cs="Times New Roman"/>
          <w:szCs w:val="24"/>
        </w:rPr>
        <w:t>τισταθμιστικά</w:t>
      </w:r>
      <w:r>
        <w:rPr>
          <w:rFonts w:eastAsia="Times New Roman" w:cs="Times New Roman"/>
          <w:szCs w:val="24"/>
        </w:rPr>
        <w:t>. Δ</w:t>
      </w:r>
      <w:r w:rsidRPr="00A143CB">
        <w:rPr>
          <w:rFonts w:eastAsia="Times New Roman" w:cs="Times New Roman"/>
          <w:szCs w:val="24"/>
        </w:rPr>
        <w:t>εν θα κάνουμε εμείς λάθη παρελθόντος</w:t>
      </w:r>
      <w:r>
        <w:rPr>
          <w:rFonts w:eastAsia="Times New Roman" w:cs="Times New Roman"/>
          <w:szCs w:val="24"/>
        </w:rPr>
        <w:t>. Α</w:t>
      </w:r>
      <w:r w:rsidRPr="00A143CB">
        <w:rPr>
          <w:rFonts w:eastAsia="Times New Roman" w:cs="Times New Roman"/>
          <w:szCs w:val="24"/>
        </w:rPr>
        <w:t xml:space="preserve">φήνω ένα παράθυρο για </w:t>
      </w:r>
      <w:r>
        <w:rPr>
          <w:rFonts w:eastAsia="Times New Roman" w:cs="Times New Roman"/>
          <w:szCs w:val="24"/>
        </w:rPr>
        <w:t>ΕΑΒ,</w:t>
      </w:r>
      <w:r w:rsidRPr="00A143CB">
        <w:rPr>
          <w:rFonts w:eastAsia="Times New Roman" w:cs="Times New Roman"/>
          <w:szCs w:val="24"/>
        </w:rPr>
        <w:t xml:space="preserve"> </w:t>
      </w:r>
      <w:r>
        <w:rPr>
          <w:rFonts w:eastAsia="Times New Roman" w:cs="Times New Roman"/>
          <w:szCs w:val="24"/>
        </w:rPr>
        <w:t>ό</w:t>
      </w:r>
      <w:r w:rsidRPr="00A143CB">
        <w:rPr>
          <w:rFonts w:eastAsia="Times New Roman" w:cs="Times New Roman"/>
          <w:szCs w:val="24"/>
        </w:rPr>
        <w:t xml:space="preserve">που θα είναι αυστηρά κοστολογημένα και υπό </w:t>
      </w:r>
      <w:r w:rsidRPr="00A143CB">
        <w:rPr>
          <w:rFonts w:eastAsia="Times New Roman" w:cs="Times New Roman"/>
          <w:szCs w:val="24"/>
        </w:rPr>
        <w:lastRenderedPageBreak/>
        <w:t>έλεγχο</w:t>
      </w:r>
      <w:r>
        <w:rPr>
          <w:rFonts w:eastAsia="Times New Roman" w:cs="Times New Roman"/>
          <w:szCs w:val="24"/>
        </w:rPr>
        <w:t>».</w:t>
      </w:r>
      <w:r w:rsidRPr="00A143CB">
        <w:rPr>
          <w:rFonts w:eastAsia="Times New Roman" w:cs="Times New Roman"/>
          <w:szCs w:val="24"/>
        </w:rPr>
        <w:t xml:space="preserve"> Όχι παράθυρο δεν είναι αυτό</w:t>
      </w:r>
      <w:r>
        <w:rPr>
          <w:rFonts w:eastAsia="Times New Roman" w:cs="Times New Roman"/>
          <w:szCs w:val="24"/>
        </w:rPr>
        <w:t>, αυτό είναι</w:t>
      </w:r>
      <w:r w:rsidRPr="00A143CB">
        <w:rPr>
          <w:rFonts w:eastAsia="Times New Roman" w:cs="Times New Roman"/>
          <w:szCs w:val="24"/>
        </w:rPr>
        <w:t xml:space="preserve"> μπαλκονόπορτα κολοσσιαίων διαστάσεων</w:t>
      </w:r>
      <w:r>
        <w:rPr>
          <w:rFonts w:eastAsia="Times New Roman" w:cs="Times New Roman"/>
          <w:szCs w:val="24"/>
        </w:rPr>
        <w:t>! Και πού</w:t>
      </w:r>
      <w:r w:rsidRPr="00A143CB">
        <w:rPr>
          <w:rFonts w:eastAsia="Times New Roman" w:cs="Times New Roman"/>
          <w:szCs w:val="24"/>
        </w:rPr>
        <w:t xml:space="preserve"> είναι η κοστολόγηση</w:t>
      </w:r>
      <w:r>
        <w:rPr>
          <w:rFonts w:eastAsia="Times New Roman" w:cs="Times New Roman"/>
          <w:szCs w:val="24"/>
        </w:rPr>
        <w:t>; Δ</w:t>
      </w:r>
      <w:r w:rsidRPr="00A143CB">
        <w:rPr>
          <w:rFonts w:eastAsia="Times New Roman" w:cs="Times New Roman"/>
          <w:szCs w:val="24"/>
        </w:rPr>
        <w:t xml:space="preserve">εν μας έχετε </w:t>
      </w:r>
      <w:r>
        <w:rPr>
          <w:rFonts w:eastAsia="Times New Roman" w:cs="Times New Roman"/>
          <w:szCs w:val="24"/>
        </w:rPr>
        <w:t xml:space="preserve">πει ακόμα, κύριε </w:t>
      </w:r>
      <w:proofErr w:type="spellStart"/>
      <w:r>
        <w:rPr>
          <w:rFonts w:eastAsia="Times New Roman" w:cs="Times New Roman"/>
          <w:szCs w:val="24"/>
        </w:rPr>
        <w:t>Κ</w:t>
      </w:r>
      <w:r w:rsidRPr="00A143CB">
        <w:rPr>
          <w:rFonts w:eastAsia="Times New Roman" w:cs="Times New Roman"/>
          <w:szCs w:val="24"/>
        </w:rPr>
        <w:t>αμμένε</w:t>
      </w:r>
      <w:proofErr w:type="spellEnd"/>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π</w:t>
      </w:r>
      <w:r w:rsidRPr="00A143CB">
        <w:rPr>
          <w:rFonts w:eastAsia="Times New Roman" w:cs="Times New Roman"/>
          <w:szCs w:val="24"/>
        </w:rPr>
        <w:t xml:space="preserve">όσα είναι τα χρήματα που ένας </w:t>
      </w:r>
      <w:r>
        <w:rPr>
          <w:rFonts w:eastAsia="Times New Roman" w:cs="Times New Roman"/>
          <w:szCs w:val="24"/>
        </w:rPr>
        <w:t>φορολογούμενος</w:t>
      </w:r>
      <w:r w:rsidRPr="00A143CB">
        <w:rPr>
          <w:rFonts w:eastAsia="Times New Roman" w:cs="Times New Roman"/>
          <w:szCs w:val="24"/>
        </w:rPr>
        <w:t xml:space="preserve"> στην ουσία</w:t>
      </w:r>
      <w:r>
        <w:rPr>
          <w:rFonts w:eastAsia="Times New Roman" w:cs="Times New Roman"/>
          <w:szCs w:val="24"/>
        </w:rPr>
        <w:t xml:space="preserve"> θα δώσει. Είναι </w:t>
      </w:r>
      <w:r w:rsidRPr="00A143CB">
        <w:rPr>
          <w:rFonts w:eastAsia="Times New Roman" w:cs="Times New Roman"/>
          <w:szCs w:val="24"/>
        </w:rPr>
        <w:t>210 εκατομμύρια</w:t>
      </w:r>
      <w:r>
        <w:rPr>
          <w:rFonts w:eastAsia="Times New Roman" w:cs="Times New Roman"/>
          <w:szCs w:val="24"/>
        </w:rPr>
        <w:t>,</w:t>
      </w:r>
      <w:r w:rsidRPr="00A143CB">
        <w:rPr>
          <w:rFonts w:eastAsia="Times New Roman" w:cs="Times New Roman"/>
          <w:szCs w:val="24"/>
        </w:rPr>
        <w:t xml:space="preserve"> 230 εκατομμύρια</w:t>
      </w:r>
      <w:r>
        <w:rPr>
          <w:rFonts w:eastAsia="Times New Roman" w:cs="Times New Roman"/>
          <w:szCs w:val="24"/>
        </w:rPr>
        <w:t>,</w:t>
      </w:r>
      <w:r w:rsidRPr="00A143CB">
        <w:rPr>
          <w:rFonts w:eastAsia="Times New Roman" w:cs="Times New Roman"/>
          <w:szCs w:val="24"/>
        </w:rPr>
        <w:t xml:space="preserve"> 250 εκατομμύρια</w:t>
      </w:r>
      <w:r>
        <w:rPr>
          <w:rFonts w:eastAsia="Times New Roman" w:cs="Times New Roman"/>
          <w:szCs w:val="24"/>
        </w:rPr>
        <w:t>; Π</w:t>
      </w:r>
      <w:r w:rsidRPr="00A143CB">
        <w:rPr>
          <w:rFonts w:eastAsia="Times New Roman" w:cs="Times New Roman"/>
          <w:szCs w:val="24"/>
        </w:rPr>
        <w:t>όσ</w:t>
      </w:r>
      <w:r>
        <w:rPr>
          <w:rFonts w:eastAsia="Times New Roman" w:cs="Times New Roman"/>
          <w:szCs w:val="24"/>
        </w:rPr>
        <w:t>α</w:t>
      </w:r>
      <w:r w:rsidRPr="00A143CB">
        <w:rPr>
          <w:rFonts w:eastAsia="Times New Roman" w:cs="Times New Roman"/>
          <w:szCs w:val="24"/>
        </w:rPr>
        <w:t xml:space="preserve"> είναι</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Βιαστήκατε, όμως, πολύ</w:t>
      </w:r>
      <w:r>
        <w:rPr>
          <w:rFonts w:eastAsia="Times New Roman" w:cs="Times New Roman"/>
          <w:szCs w:val="24"/>
        </w:rPr>
        <w:t>,</w:t>
      </w:r>
      <w:r>
        <w:rPr>
          <w:rFonts w:eastAsia="Times New Roman" w:cs="Times New Roman"/>
          <w:szCs w:val="24"/>
        </w:rPr>
        <w:t xml:space="preserve"> κύριε Υπουργέ, να φέρ</w:t>
      </w:r>
      <w:r w:rsidRPr="00A143CB">
        <w:rPr>
          <w:rFonts w:eastAsia="Times New Roman" w:cs="Times New Roman"/>
          <w:szCs w:val="24"/>
        </w:rPr>
        <w:t>ετε αυτή την τροπολογία από την πίσω πόρτα</w:t>
      </w:r>
      <w:r>
        <w:rPr>
          <w:rFonts w:eastAsia="Times New Roman" w:cs="Times New Roman"/>
          <w:szCs w:val="24"/>
        </w:rPr>
        <w:t>. Κι εγ</w:t>
      </w:r>
      <w:r>
        <w:rPr>
          <w:rFonts w:eastAsia="Times New Roman" w:cs="Times New Roman"/>
          <w:szCs w:val="24"/>
        </w:rPr>
        <w:t xml:space="preserve">ώ σας ερωτώ: Γιατί βιάζεστε, κύριε </w:t>
      </w:r>
      <w:proofErr w:type="spellStart"/>
      <w:r>
        <w:rPr>
          <w:rFonts w:eastAsia="Times New Roman" w:cs="Times New Roman"/>
          <w:szCs w:val="24"/>
        </w:rPr>
        <w:t>Καμμένε</w:t>
      </w:r>
      <w:proofErr w:type="spellEnd"/>
      <w:r>
        <w:rPr>
          <w:rFonts w:eastAsia="Times New Roman" w:cs="Times New Roman"/>
          <w:szCs w:val="24"/>
        </w:rPr>
        <w:t>; Ε</w:t>
      </w:r>
      <w:r w:rsidRPr="00A143CB">
        <w:rPr>
          <w:rFonts w:eastAsia="Times New Roman" w:cs="Times New Roman"/>
          <w:szCs w:val="24"/>
        </w:rPr>
        <w:t>ίναι αυτό το τελευταίο νομοσχέδιο</w:t>
      </w:r>
      <w:r>
        <w:rPr>
          <w:rFonts w:eastAsia="Times New Roman" w:cs="Times New Roman"/>
          <w:szCs w:val="24"/>
        </w:rPr>
        <w:t>,</w:t>
      </w:r>
      <w:r w:rsidRPr="00A143CB">
        <w:rPr>
          <w:rFonts w:eastAsia="Times New Roman" w:cs="Times New Roman"/>
          <w:szCs w:val="24"/>
        </w:rPr>
        <w:t xml:space="preserve"> που χειρίζεστε ως μέ</w:t>
      </w:r>
      <w:r>
        <w:rPr>
          <w:rFonts w:eastAsia="Times New Roman" w:cs="Times New Roman"/>
          <w:szCs w:val="24"/>
        </w:rPr>
        <w:t>λ</w:t>
      </w:r>
      <w:r w:rsidRPr="00A143CB">
        <w:rPr>
          <w:rFonts w:eastAsia="Times New Roman" w:cs="Times New Roman"/>
          <w:szCs w:val="24"/>
        </w:rPr>
        <w:t xml:space="preserve">ος αυτής της </w:t>
      </w:r>
      <w:r>
        <w:rPr>
          <w:rFonts w:eastAsia="Times New Roman" w:cs="Times New Roman"/>
          <w:szCs w:val="24"/>
        </w:rPr>
        <w:t>Κ</w:t>
      </w:r>
      <w:r w:rsidRPr="00A143CB">
        <w:rPr>
          <w:rFonts w:eastAsia="Times New Roman" w:cs="Times New Roman"/>
          <w:szCs w:val="24"/>
        </w:rPr>
        <w:t>υβέρνησης</w:t>
      </w:r>
      <w:r>
        <w:rPr>
          <w:rFonts w:eastAsia="Times New Roman" w:cs="Times New Roman"/>
          <w:szCs w:val="24"/>
        </w:rPr>
        <w:t>;</w:t>
      </w:r>
      <w:r w:rsidRPr="00A143CB">
        <w:rPr>
          <w:rFonts w:eastAsia="Times New Roman" w:cs="Times New Roman"/>
          <w:szCs w:val="24"/>
        </w:rPr>
        <w:t xml:space="preserve"> </w:t>
      </w:r>
      <w:r>
        <w:rPr>
          <w:rFonts w:eastAsia="Times New Roman" w:cs="Times New Roman"/>
          <w:szCs w:val="24"/>
        </w:rPr>
        <w:t>Έ</w:t>
      </w:r>
      <w:r w:rsidRPr="00A143CB">
        <w:rPr>
          <w:rFonts w:eastAsia="Times New Roman" w:cs="Times New Roman"/>
          <w:szCs w:val="24"/>
        </w:rPr>
        <w:t xml:space="preserve">να νεύμα σας </w:t>
      </w:r>
      <w:r>
        <w:rPr>
          <w:rFonts w:eastAsia="Times New Roman" w:cs="Times New Roman"/>
          <w:szCs w:val="24"/>
        </w:rPr>
        <w:t>α</w:t>
      </w:r>
      <w:r w:rsidRPr="00A143CB">
        <w:rPr>
          <w:rFonts w:eastAsia="Times New Roman" w:cs="Times New Roman"/>
          <w:szCs w:val="24"/>
        </w:rPr>
        <w:t>ρκεί να μου απαντήσει</w:t>
      </w:r>
      <w:r>
        <w:rPr>
          <w:rFonts w:eastAsia="Times New Roman" w:cs="Times New Roman"/>
          <w:szCs w:val="24"/>
        </w:rPr>
        <w:t>. Είναι;</w:t>
      </w:r>
    </w:p>
    <w:p w14:paraId="6598033F" w14:textId="77777777" w:rsidR="00665451" w:rsidRDefault="007410E1">
      <w:pPr>
        <w:spacing w:line="600" w:lineRule="auto"/>
        <w:ind w:firstLine="720"/>
        <w:jc w:val="both"/>
        <w:rPr>
          <w:rFonts w:eastAsia="Times New Roman" w:cs="Times New Roman"/>
          <w:szCs w:val="24"/>
        </w:rPr>
      </w:pPr>
      <w:r w:rsidRPr="00D64F54">
        <w:rPr>
          <w:rFonts w:eastAsia="Times New Roman" w:cs="Times New Roman"/>
          <w:b/>
          <w:szCs w:val="24"/>
        </w:rPr>
        <w:t>ΠΑΝΟΣ ΚΑΜΜΕΝΟΣ (Υπουργός Εθνικής Άμυνας</w:t>
      </w:r>
      <w:r>
        <w:rPr>
          <w:rFonts w:eastAsia="Times New Roman" w:cs="Times New Roman"/>
          <w:b/>
          <w:szCs w:val="24"/>
        </w:rPr>
        <w:t xml:space="preserve"> </w:t>
      </w:r>
      <w:r w:rsidRPr="00D64F54">
        <w:rPr>
          <w:rFonts w:eastAsia="Times New Roman" w:cs="Times New Roman"/>
          <w:b/>
          <w:szCs w:val="24"/>
        </w:rPr>
        <w:t>-</w:t>
      </w:r>
      <w:r>
        <w:rPr>
          <w:rFonts w:eastAsia="Times New Roman" w:cs="Times New Roman"/>
          <w:b/>
          <w:szCs w:val="24"/>
        </w:rPr>
        <w:t xml:space="preserve"> </w:t>
      </w:r>
      <w:r w:rsidRPr="00D64F54">
        <w:rPr>
          <w:rFonts w:eastAsia="Times New Roman" w:cs="Times New Roman"/>
          <w:b/>
          <w:szCs w:val="24"/>
        </w:rPr>
        <w:t>Πρόεδρος των Ανεξαρτήτων Ελλήνων):</w:t>
      </w:r>
      <w:r>
        <w:rPr>
          <w:rFonts w:eastAsia="Times New Roman" w:cs="Times New Roman"/>
          <w:szCs w:val="24"/>
        </w:rPr>
        <w:t xml:space="preserve"> Μετά τη </w:t>
      </w:r>
      <w:r>
        <w:rPr>
          <w:rFonts w:eastAsia="Times New Roman" w:cs="Times New Roman"/>
          <w:szCs w:val="24"/>
        </w:rPr>
        <w:t>διαπραγμάτευση που κάνει το Ποτάμι και όταν θα συμφωνήσετε, θα σας απαντήσω.</w:t>
      </w:r>
    </w:p>
    <w:p w14:paraId="65980340" w14:textId="77777777" w:rsidR="00665451" w:rsidRDefault="007410E1">
      <w:pPr>
        <w:spacing w:line="600" w:lineRule="auto"/>
        <w:ind w:firstLine="720"/>
        <w:jc w:val="both"/>
        <w:rPr>
          <w:rFonts w:eastAsia="Times New Roman" w:cs="Times New Roman"/>
          <w:szCs w:val="24"/>
        </w:rPr>
      </w:pPr>
      <w:r w:rsidRPr="00D64F54">
        <w:rPr>
          <w:rFonts w:eastAsia="Times New Roman" w:cs="Times New Roman"/>
          <w:b/>
          <w:szCs w:val="24"/>
        </w:rPr>
        <w:t>ΓΕΩΡΓΙΟΣ ΑΜΥΡΑΣ:</w:t>
      </w:r>
      <w:r>
        <w:rPr>
          <w:rFonts w:eastAsia="Times New Roman" w:cs="Times New Roman"/>
          <w:szCs w:val="24"/>
        </w:rPr>
        <w:t xml:space="preserve"> Πώς; Δεν άκουσα τι είπατε. Τι είπατε;</w:t>
      </w:r>
    </w:p>
    <w:p w14:paraId="65980341" w14:textId="77777777" w:rsidR="00665451" w:rsidRDefault="007410E1">
      <w:pPr>
        <w:spacing w:line="600" w:lineRule="auto"/>
        <w:ind w:firstLine="720"/>
        <w:jc w:val="both"/>
        <w:rPr>
          <w:rFonts w:eastAsia="Times New Roman"/>
          <w:szCs w:val="24"/>
        </w:rPr>
      </w:pPr>
      <w:r w:rsidRPr="002F2F4E">
        <w:rPr>
          <w:rFonts w:eastAsia="Times New Roman"/>
          <w:b/>
          <w:szCs w:val="24"/>
        </w:rPr>
        <w:lastRenderedPageBreak/>
        <w:t xml:space="preserve">ΠΑΝΟΣ ΚΑΜΜΕΝΟΣ (Υπουργός Εθνικής Άμυνας </w:t>
      </w:r>
      <w:r>
        <w:rPr>
          <w:rFonts w:eastAsia="Times New Roman"/>
          <w:b/>
          <w:szCs w:val="24"/>
        </w:rPr>
        <w:t xml:space="preserve">- </w:t>
      </w:r>
      <w:r w:rsidRPr="002F2F4E">
        <w:rPr>
          <w:rFonts w:eastAsia="Times New Roman"/>
          <w:b/>
          <w:szCs w:val="24"/>
        </w:rPr>
        <w:t>Πρόεδρος των Ανεξαρτήτων Ελλ</w:t>
      </w:r>
      <w:r>
        <w:rPr>
          <w:rFonts w:eastAsia="Times New Roman"/>
          <w:b/>
          <w:szCs w:val="24"/>
        </w:rPr>
        <w:t>ήνων</w:t>
      </w:r>
      <w:r w:rsidRPr="002F2F4E">
        <w:rPr>
          <w:rFonts w:eastAsia="Times New Roman"/>
          <w:b/>
          <w:szCs w:val="24"/>
        </w:rPr>
        <w:t>):</w:t>
      </w:r>
      <w:r>
        <w:rPr>
          <w:rFonts w:eastAsia="Times New Roman"/>
          <w:b/>
          <w:szCs w:val="24"/>
        </w:rPr>
        <w:t xml:space="preserve"> </w:t>
      </w:r>
      <w:r>
        <w:rPr>
          <w:rFonts w:eastAsia="Times New Roman"/>
          <w:szCs w:val="24"/>
        </w:rPr>
        <w:t xml:space="preserve">Αφού διαπραγματευτεί το Ποτάμι πρώτα και τα </w:t>
      </w:r>
      <w:r>
        <w:rPr>
          <w:rFonts w:eastAsia="Times New Roman"/>
          <w:szCs w:val="24"/>
        </w:rPr>
        <w:t>βρείτε μεταξύ σας και με τους άλλους, θα σας απαντήσω.</w:t>
      </w:r>
    </w:p>
    <w:p w14:paraId="65980342" w14:textId="77777777" w:rsidR="00665451" w:rsidRDefault="007410E1">
      <w:pPr>
        <w:spacing w:line="600" w:lineRule="auto"/>
        <w:ind w:firstLine="720"/>
        <w:jc w:val="both"/>
        <w:rPr>
          <w:rFonts w:eastAsia="Times New Roman"/>
          <w:szCs w:val="24"/>
        </w:rPr>
      </w:pPr>
      <w:r w:rsidRPr="002F2F4E">
        <w:rPr>
          <w:rFonts w:eastAsia="Times New Roman"/>
          <w:b/>
          <w:szCs w:val="24"/>
        </w:rPr>
        <w:t>ΓΕΩΡΓΙΟΣ ΑΜΥΡΑΣ:</w:t>
      </w:r>
      <w:r>
        <w:rPr>
          <w:rFonts w:eastAsia="Times New Roman"/>
          <w:b/>
          <w:szCs w:val="24"/>
        </w:rPr>
        <w:t xml:space="preserve"> </w:t>
      </w:r>
      <w:r>
        <w:rPr>
          <w:rFonts w:eastAsia="Times New Roman"/>
          <w:szCs w:val="24"/>
        </w:rPr>
        <w:t>Θα σας απαντήσω, έννοια σας.</w:t>
      </w:r>
    </w:p>
    <w:p w14:paraId="65980343" w14:textId="77777777" w:rsidR="00665451" w:rsidRDefault="007410E1">
      <w:pPr>
        <w:spacing w:line="600" w:lineRule="auto"/>
        <w:ind w:firstLine="709"/>
        <w:jc w:val="both"/>
        <w:rPr>
          <w:rFonts w:eastAsia="Times New Roman"/>
          <w:szCs w:val="24"/>
        </w:rPr>
      </w:pPr>
      <w:r w:rsidRPr="002F2F4E">
        <w:rPr>
          <w:rFonts w:eastAsia="Times New Roman"/>
          <w:b/>
          <w:szCs w:val="24"/>
        </w:rPr>
        <w:t xml:space="preserve">ΠΑΝΟΣ ΚΑΜΜΕΝΟΣ (Υπουργός Εθνικής Άμυνας </w:t>
      </w:r>
      <w:r>
        <w:rPr>
          <w:rFonts w:eastAsia="Times New Roman"/>
          <w:b/>
          <w:szCs w:val="24"/>
        </w:rPr>
        <w:t xml:space="preserve">- </w:t>
      </w:r>
      <w:r w:rsidRPr="002F2F4E">
        <w:rPr>
          <w:rFonts w:eastAsia="Times New Roman"/>
          <w:b/>
          <w:szCs w:val="24"/>
        </w:rPr>
        <w:t>Πρόεδρος των Ανεξαρτήτων Ελλ</w:t>
      </w:r>
      <w:r>
        <w:rPr>
          <w:rFonts w:eastAsia="Times New Roman"/>
          <w:b/>
          <w:szCs w:val="24"/>
        </w:rPr>
        <w:t>ήνων</w:t>
      </w:r>
      <w:r w:rsidRPr="002F2F4E">
        <w:rPr>
          <w:rFonts w:eastAsia="Times New Roman"/>
          <w:b/>
          <w:szCs w:val="24"/>
        </w:rPr>
        <w:t>):</w:t>
      </w:r>
      <w:r>
        <w:rPr>
          <w:rFonts w:eastAsia="Times New Roman"/>
          <w:b/>
          <w:szCs w:val="24"/>
        </w:rPr>
        <w:t xml:space="preserve"> </w:t>
      </w:r>
      <w:r>
        <w:rPr>
          <w:rFonts w:eastAsia="Times New Roman"/>
          <w:szCs w:val="24"/>
        </w:rPr>
        <w:t xml:space="preserve">Αλλά εσείς το έχετε δίπορτο, μαθαίνω. </w:t>
      </w:r>
    </w:p>
    <w:p w14:paraId="65980344"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ΓΕΩΡΓΙΟΣ ΑΜΥΡΑΣ:</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εγώ δε</w:t>
      </w:r>
      <w:r>
        <w:rPr>
          <w:rFonts w:eastAsia="Times New Roman"/>
          <w:szCs w:val="24"/>
        </w:rPr>
        <w:t>ν χρησιμοποιώ εκφράσεις</w:t>
      </w:r>
      <w:r>
        <w:rPr>
          <w:rFonts w:eastAsia="Times New Roman"/>
          <w:szCs w:val="24"/>
        </w:rPr>
        <w:t>,</w:t>
      </w:r>
      <w:r>
        <w:rPr>
          <w:rFonts w:eastAsia="Times New Roman"/>
          <w:szCs w:val="24"/>
        </w:rPr>
        <w:t xml:space="preserve"> όπως αυτές που εσείς έχετε χρησιμοποιήσει, αλλά θα αναγκαστώ τώρα να ανασύρω μία από τις δικές σας εκφράσεις και τους χαρακτηρισμούς. Είστε ο βασιλιάς της </w:t>
      </w:r>
      <w:proofErr w:type="spellStart"/>
      <w:r>
        <w:rPr>
          <w:rFonts w:eastAsia="Times New Roman"/>
          <w:szCs w:val="24"/>
        </w:rPr>
        <w:t>κωλοτούμπας</w:t>
      </w:r>
      <w:proofErr w:type="spellEnd"/>
      <w:r>
        <w:rPr>
          <w:rFonts w:eastAsia="Times New Roman"/>
          <w:szCs w:val="24"/>
        </w:rPr>
        <w:t>, διότι επιτρέψατε στον κ. Κοτζιά…</w:t>
      </w:r>
    </w:p>
    <w:p w14:paraId="65980345"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r>
      <w:r>
        <w:rPr>
          <w:rFonts w:eastAsia="Times New Roman"/>
          <w:b/>
          <w:szCs w:val="24"/>
        </w:rPr>
        <w:tab/>
      </w:r>
      <w:r w:rsidRPr="002F2F4E">
        <w:rPr>
          <w:rFonts w:eastAsia="Times New Roman"/>
          <w:b/>
          <w:szCs w:val="24"/>
        </w:rPr>
        <w:t>ΠΑΝΟΣ ΚΑΜΜΕΝΟΣ (Υπουργός Εθν</w:t>
      </w:r>
      <w:r w:rsidRPr="002F2F4E">
        <w:rPr>
          <w:rFonts w:eastAsia="Times New Roman"/>
          <w:b/>
          <w:szCs w:val="24"/>
        </w:rPr>
        <w:t xml:space="preserve">ικής Άμυνας </w:t>
      </w:r>
      <w:r>
        <w:rPr>
          <w:rFonts w:eastAsia="Times New Roman"/>
          <w:b/>
          <w:szCs w:val="24"/>
        </w:rPr>
        <w:t xml:space="preserve">- </w:t>
      </w:r>
      <w:r w:rsidRPr="002F2F4E">
        <w:rPr>
          <w:rFonts w:eastAsia="Times New Roman"/>
          <w:b/>
          <w:szCs w:val="24"/>
        </w:rPr>
        <w:t>Πρόεδρος των Ανεξαρτήτων Ελλ</w:t>
      </w:r>
      <w:r>
        <w:rPr>
          <w:rFonts w:eastAsia="Times New Roman"/>
          <w:b/>
          <w:szCs w:val="24"/>
        </w:rPr>
        <w:t>ήνων</w:t>
      </w:r>
      <w:r w:rsidRPr="002F2F4E">
        <w:rPr>
          <w:rFonts w:eastAsia="Times New Roman"/>
          <w:b/>
          <w:szCs w:val="24"/>
        </w:rPr>
        <w:t>):</w:t>
      </w:r>
      <w:r>
        <w:rPr>
          <w:rFonts w:eastAsia="Times New Roman"/>
          <w:b/>
          <w:szCs w:val="24"/>
        </w:rPr>
        <w:t xml:space="preserve"> </w:t>
      </w:r>
      <w:r>
        <w:rPr>
          <w:rFonts w:eastAsia="Times New Roman"/>
          <w:szCs w:val="24"/>
        </w:rPr>
        <w:t>Εσείς φαίνεστε πώς είστε.</w:t>
      </w:r>
    </w:p>
    <w:p w14:paraId="65980346"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ΓΕΩΡΓΙΟΣ ΑΜΥΡΑΣ:</w:t>
      </w:r>
      <w:r>
        <w:rPr>
          <w:rFonts w:eastAsia="Times New Roman"/>
          <w:b/>
          <w:szCs w:val="24"/>
        </w:rPr>
        <w:t xml:space="preserve"> </w:t>
      </w:r>
      <w:r>
        <w:rPr>
          <w:rFonts w:eastAsia="Times New Roman"/>
          <w:szCs w:val="24"/>
        </w:rPr>
        <w:t>Κύριε Πρόεδρε,…</w:t>
      </w:r>
    </w:p>
    <w:p w14:paraId="65980347"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lastRenderedPageBreak/>
        <w:tab/>
        <w:t>ΠΡΟΕΔΡΕΥΩΝ (Αναστάσιος Κουράκης):</w:t>
      </w:r>
      <w:r>
        <w:rPr>
          <w:rFonts w:eastAsia="Times New Roman"/>
          <w:b/>
          <w:szCs w:val="24"/>
        </w:rPr>
        <w:t xml:space="preserve"> </w:t>
      </w:r>
      <w:r>
        <w:rPr>
          <w:rFonts w:eastAsia="Times New Roman"/>
          <w:szCs w:val="24"/>
        </w:rPr>
        <w:t>Να ξαναγυρίσουμε στο νομοσχέδιο, παρακαλώ.</w:t>
      </w:r>
    </w:p>
    <w:p w14:paraId="65980348"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b/>
          <w:szCs w:val="24"/>
        </w:rPr>
        <w:tab/>
      </w:r>
      <w:r w:rsidRPr="002F2F4E">
        <w:rPr>
          <w:rFonts w:eastAsia="Times New Roman"/>
          <w:b/>
          <w:szCs w:val="24"/>
        </w:rPr>
        <w:t>ΓΕΩΡΓΙΟΣ ΑΜΥΡΑΣ:</w:t>
      </w:r>
      <w:r>
        <w:rPr>
          <w:rFonts w:eastAsia="Times New Roman"/>
          <w:b/>
          <w:szCs w:val="24"/>
        </w:rPr>
        <w:t xml:space="preserve"> </w:t>
      </w:r>
      <w:r>
        <w:rPr>
          <w:rFonts w:eastAsia="Times New Roman"/>
          <w:szCs w:val="24"/>
        </w:rPr>
        <w:t>Εσείς επιτρέψατε στον κ. Κοτζιά να πάει να υπογράψε</w:t>
      </w:r>
      <w:r>
        <w:rPr>
          <w:rFonts w:eastAsia="Times New Roman"/>
          <w:szCs w:val="24"/>
        </w:rPr>
        <w:t xml:space="preserve">ι τη συμφωνία για το Μακεδονικό και τώρα κάνετε τάχαμου αντάρτικο. </w:t>
      </w:r>
    </w:p>
    <w:p w14:paraId="65980349"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Σας ερωτώ, λοιπόν</w:t>
      </w:r>
      <w:r w:rsidRPr="002F2F4E">
        <w:rPr>
          <w:rFonts w:eastAsia="Times New Roman"/>
          <w:szCs w:val="24"/>
        </w:rPr>
        <w:t xml:space="preserve">: </w:t>
      </w:r>
      <w:r>
        <w:rPr>
          <w:rFonts w:eastAsia="Times New Roman"/>
          <w:szCs w:val="24"/>
        </w:rPr>
        <w:t>Είναι αυτό το τελευταίο σας νομοσχέδιο ως Υπουργού Εθνικής Άμυνας</w:t>
      </w:r>
      <w:r>
        <w:rPr>
          <w:rFonts w:eastAsia="Times New Roman"/>
          <w:szCs w:val="24"/>
        </w:rPr>
        <w:t>,</w:t>
      </w:r>
      <w:r>
        <w:rPr>
          <w:rFonts w:eastAsia="Times New Roman"/>
          <w:szCs w:val="24"/>
        </w:rPr>
        <w:t xml:space="preserve"> που έρχεστε εδώ και μας φέρνετε αυτήν την τροπολογία; Βιάζεστε πολύ. Μάλλον θα είναι το τελευταίο σας, αλλά σίγουρα ο αποχωρισμός από τους </w:t>
      </w:r>
      <w:proofErr w:type="spellStart"/>
      <w:r>
        <w:rPr>
          <w:rFonts w:eastAsia="Times New Roman"/>
          <w:szCs w:val="24"/>
        </w:rPr>
        <w:t>Συριζαίους</w:t>
      </w:r>
      <w:proofErr w:type="spellEnd"/>
      <w:r>
        <w:rPr>
          <w:rFonts w:eastAsia="Times New Roman"/>
          <w:szCs w:val="24"/>
        </w:rPr>
        <w:t xml:space="preserve"> θα είναι δύσκολος και για εκείνους και για εσάς, διότι μαζί τα κάνατε. Δεν ξέρω αν μαζί τα φάγατε, αλλά μ</w:t>
      </w:r>
      <w:r>
        <w:rPr>
          <w:rFonts w:eastAsia="Times New Roman"/>
          <w:szCs w:val="24"/>
        </w:rPr>
        <w:t>αζί τα κάνατε σίγουρα. Μαζί φέρατε το μνημόνιο Τσίπρα-Καμμένου. Έχει το όνομά σας.</w:t>
      </w:r>
    </w:p>
    <w:p w14:paraId="6598034A"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r>
      <w:r>
        <w:rPr>
          <w:rFonts w:eastAsia="Times New Roman"/>
          <w:b/>
          <w:szCs w:val="24"/>
        </w:rPr>
        <w:tab/>
      </w:r>
      <w:r w:rsidRPr="002F2F4E">
        <w:rPr>
          <w:rFonts w:eastAsia="Times New Roman"/>
          <w:b/>
          <w:szCs w:val="24"/>
        </w:rPr>
        <w:t>ΠΑΝΟΣ ΚΑΜΜΕΝΟΣ (</w:t>
      </w:r>
      <w:r>
        <w:rPr>
          <w:rFonts w:eastAsia="Times New Roman"/>
          <w:b/>
          <w:szCs w:val="24"/>
        </w:rPr>
        <w:t xml:space="preserve">Υπουργός Εθνικής Άμυνας - </w:t>
      </w:r>
      <w:r w:rsidRPr="002F2F4E">
        <w:rPr>
          <w:rFonts w:eastAsia="Times New Roman"/>
          <w:b/>
          <w:szCs w:val="24"/>
        </w:rPr>
        <w:t>Πρόεδρος των Ανεξαρτήτων Ελλ</w:t>
      </w:r>
      <w:r>
        <w:rPr>
          <w:rFonts w:eastAsia="Times New Roman"/>
          <w:b/>
          <w:szCs w:val="24"/>
        </w:rPr>
        <w:t>ήνων</w:t>
      </w:r>
      <w:r w:rsidRPr="002F2F4E">
        <w:rPr>
          <w:rFonts w:eastAsia="Times New Roman"/>
          <w:b/>
          <w:szCs w:val="24"/>
        </w:rPr>
        <w:t>):</w:t>
      </w:r>
      <w:r>
        <w:rPr>
          <w:rFonts w:eastAsia="Times New Roman"/>
          <w:b/>
          <w:szCs w:val="24"/>
        </w:rPr>
        <w:t xml:space="preserve"> </w:t>
      </w:r>
      <w:r>
        <w:rPr>
          <w:rFonts w:eastAsia="Times New Roman"/>
          <w:szCs w:val="24"/>
        </w:rPr>
        <w:t>Καλό σάς βλέπω πάντως</w:t>
      </w:r>
      <w:r>
        <w:rPr>
          <w:rFonts w:eastAsia="Times New Roman"/>
          <w:szCs w:val="24"/>
        </w:rPr>
        <w:t>,</w:t>
      </w:r>
      <w:r>
        <w:rPr>
          <w:rFonts w:eastAsia="Times New Roman"/>
          <w:szCs w:val="24"/>
        </w:rPr>
        <w:t xml:space="preserve"> για…</w:t>
      </w:r>
    </w:p>
    <w:p w14:paraId="6598034B"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ΓΕΩΡΓΙΟΣ ΑΜΥΡΑΣ:</w:t>
      </w:r>
      <w:r>
        <w:rPr>
          <w:rFonts w:eastAsia="Times New Roman"/>
          <w:b/>
          <w:szCs w:val="24"/>
        </w:rPr>
        <w:t xml:space="preserve"> </w:t>
      </w:r>
      <w:r>
        <w:rPr>
          <w:rFonts w:eastAsia="Times New Roman"/>
          <w:szCs w:val="24"/>
        </w:rPr>
        <w:t>Σταματήστε το αυτό.</w:t>
      </w:r>
    </w:p>
    <w:p w14:paraId="6598034C"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ΠΡΟΕΔΡΕΥΩΝ (Αναστάσιος Κουρ</w:t>
      </w:r>
      <w:r w:rsidRPr="002F2F4E">
        <w:rPr>
          <w:rFonts w:eastAsia="Times New Roman"/>
          <w:b/>
          <w:szCs w:val="24"/>
        </w:rPr>
        <w:t>άκης):</w:t>
      </w:r>
      <w:r>
        <w:rPr>
          <w:rFonts w:eastAsia="Times New Roman"/>
          <w:b/>
          <w:szCs w:val="24"/>
        </w:rPr>
        <w:t xml:space="preserve"> </w:t>
      </w:r>
      <w:r>
        <w:rPr>
          <w:rFonts w:eastAsia="Times New Roman"/>
          <w:szCs w:val="24"/>
        </w:rPr>
        <w:t>Ναι, αλλά θα παρακαλέσω να μείνετε στο θέμα.</w:t>
      </w:r>
    </w:p>
    <w:p w14:paraId="6598034D"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2F2F4E">
        <w:rPr>
          <w:rFonts w:eastAsia="Times New Roman"/>
          <w:b/>
          <w:szCs w:val="24"/>
        </w:rPr>
        <w:t>ΓΕΩΡΓΙΟΣ ΑΜΥΡΑΣ</w:t>
      </w:r>
      <w:r w:rsidRPr="00E51A55">
        <w:rPr>
          <w:rFonts w:eastAsia="Times New Roman"/>
          <w:b/>
          <w:szCs w:val="24"/>
        </w:rPr>
        <w:t>:</w:t>
      </w:r>
      <w:r>
        <w:rPr>
          <w:rFonts w:eastAsia="Times New Roman"/>
          <w:b/>
          <w:szCs w:val="24"/>
        </w:rPr>
        <w:t xml:space="preserve"> </w:t>
      </w:r>
      <w:r>
        <w:rPr>
          <w:rFonts w:eastAsia="Times New Roman"/>
          <w:szCs w:val="24"/>
        </w:rPr>
        <w:t xml:space="preserve">Αυτήν τη φαιδρότητα του Υπουργού παρακαλώ να τη σταματήσετε. </w:t>
      </w:r>
    </w:p>
    <w:p w14:paraId="6598034E"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ΠΡΟΕΔΡΕΥΩΝ (Αναστάσιος Κουράκης)</w:t>
      </w:r>
      <w:r w:rsidRPr="00E51A55">
        <w:rPr>
          <w:rFonts w:eastAsia="Times New Roman"/>
          <w:b/>
          <w:szCs w:val="24"/>
        </w:rPr>
        <w:t>:</w:t>
      </w:r>
      <w:r>
        <w:rPr>
          <w:rFonts w:eastAsia="Times New Roman"/>
          <w:b/>
          <w:szCs w:val="24"/>
        </w:rPr>
        <w:t xml:space="preserve"> </w:t>
      </w:r>
      <w:r>
        <w:rPr>
          <w:rFonts w:eastAsia="Times New Roman"/>
          <w:szCs w:val="24"/>
        </w:rPr>
        <w:t>Ναι. Κι εσείς μην απευθύνεστε στον κύριο Υπουργό.</w:t>
      </w:r>
    </w:p>
    <w:p w14:paraId="6598034F"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r>
      <w:r w:rsidRPr="002F2F4E">
        <w:rPr>
          <w:rFonts w:eastAsia="Times New Roman"/>
          <w:b/>
          <w:szCs w:val="24"/>
        </w:rPr>
        <w:t>ΓΕΩΡΓΙΟΣ ΑΜΥΡΑΣ</w:t>
      </w:r>
      <w:r w:rsidRPr="00E51A55">
        <w:rPr>
          <w:rFonts w:eastAsia="Times New Roman"/>
          <w:b/>
          <w:szCs w:val="24"/>
        </w:rPr>
        <w:t>:</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xml:space="preserve">, δεν </w:t>
      </w:r>
      <w:r>
        <w:rPr>
          <w:rFonts w:eastAsia="Times New Roman"/>
          <w:szCs w:val="24"/>
        </w:rPr>
        <w:t>είστε στην Κοινοβουλευτική Ομάδα των ΑΝΕΛ. Είστε στην Ολομέλεια της Βουλής. Δείξτε τον πρέποντα σεβασμό.</w:t>
      </w:r>
    </w:p>
    <w:p w14:paraId="65980350"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 xml:space="preserve">Ακούστε. </w:t>
      </w:r>
      <w:r>
        <w:rPr>
          <w:rFonts w:eastAsia="Times New Roman"/>
          <w:szCs w:val="24"/>
        </w:rPr>
        <w:t>εσείς,</w:t>
      </w:r>
      <w:r>
        <w:rPr>
          <w:rFonts w:eastAsia="Times New Roman"/>
          <w:szCs w:val="24"/>
        </w:rPr>
        <w:t xml:space="preserve"> μαζί με τους </w:t>
      </w:r>
      <w:proofErr w:type="spellStart"/>
      <w:r>
        <w:rPr>
          <w:rFonts w:eastAsia="Times New Roman"/>
          <w:szCs w:val="24"/>
        </w:rPr>
        <w:t>Συριζαίους</w:t>
      </w:r>
      <w:proofErr w:type="spellEnd"/>
      <w:r>
        <w:rPr>
          <w:rFonts w:eastAsia="Times New Roman"/>
          <w:szCs w:val="24"/>
        </w:rPr>
        <w:t>,</w:t>
      </w:r>
      <w:r>
        <w:rPr>
          <w:rFonts w:eastAsia="Times New Roman"/>
          <w:szCs w:val="24"/>
        </w:rPr>
        <w:t xml:space="preserve"> τα κάνατε. Μαζί φέρατε το μνημόνιο που έχει και το επώνυμό σας. «Τσίπρας-Καμμένος». Μαζί φέρατε τους </w:t>
      </w:r>
      <w:r>
        <w:rPr>
          <w:rFonts w:eastAsia="Times New Roman"/>
          <w:szCs w:val="24"/>
        </w:rPr>
        <w:t>«</w:t>
      </w:r>
      <w:r>
        <w:rPr>
          <w:rFonts w:eastAsia="Times New Roman"/>
          <w:szCs w:val="24"/>
          <w:lang w:val="en-US"/>
        </w:rPr>
        <w:t>Rothsch</w:t>
      </w:r>
      <w:r>
        <w:rPr>
          <w:rFonts w:eastAsia="Times New Roman"/>
          <w:szCs w:val="24"/>
          <w:lang w:val="en-US"/>
        </w:rPr>
        <w:t>ild</w:t>
      </w:r>
      <w:r>
        <w:rPr>
          <w:rFonts w:eastAsia="Times New Roman"/>
          <w:szCs w:val="24"/>
        </w:rPr>
        <w:t>»</w:t>
      </w:r>
      <w:r w:rsidRPr="00E51A55">
        <w:rPr>
          <w:rFonts w:eastAsia="Times New Roman"/>
          <w:szCs w:val="24"/>
        </w:rPr>
        <w:t xml:space="preserve">. </w:t>
      </w:r>
      <w:r>
        <w:rPr>
          <w:rFonts w:eastAsia="Times New Roman"/>
          <w:szCs w:val="24"/>
        </w:rPr>
        <w:t xml:space="preserve">Τους θυμάστε τους </w:t>
      </w:r>
      <w:r>
        <w:rPr>
          <w:rFonts w:eastAsia="Times New Roman"/>
          <w:szCs w:val="24"/>
        </w:rPr>
        <w:t>«</w:t>
      </w:r>
      <w:r>
        <w:rPr>
          <w:rFonts w:eastAsia="Times New Roman"/>
          <w:szCs w:val="24"/>
          <w:lang w:val="en-US"/>
        </w:rPr>
        <w:t>Rothschild</w:t>
      </w:r>
      <w:r>
        <w:rPr>
          <w:rFonts w:eastAsia="Times New Roman"/>
          <w:szCs w:val="24"/>
        </w:rPr>
        <w:t>»</w:t>
      </w:r>
      <w:r>
        <w:rPr>
          <w:rFonts w:eastAsia="Times New Roman"/>
          <w:szCs w:val="24"/>
        </w:rPr>
        <w:t xml:space="preserve">; Θυμάστε τι λέγατε εσείς ο ίδιος; «Ο άρχοντας των </w:t>
      </w:r>
      <w:r>
        <w:rPr>
          <w:rFonts w:eastAsia="Times New Roman"/>
          <w:szCs w:val="24"/>
          <w:lang w:val="en-US"/>
        </w:rPr>
        <w:t>fake</w:t>
      </w:r>
      <w:r w:rsidRPr="00E51A55">
        <w:rPr>
          <w:rFonts w:eastAsia="Times New Roman"/>
          <w:szCs w:val="24"/>
        </w:rPr>
        <w:t xml:space="preserve"> </w:t>
      </w:r>
      <w:r>
        <w:rPr>
          <w:rFonts w:eastAsia="Times New Roman"/>
          <w:szCs w:val="24"/>
          <w:lang w:val="en-US"/>
        </w:rPr>
        <w:t>news</w:t>
      </w:r>
      <w:r>
        <w:rPr>
          <w:rFonts w:eastAsia="Times New Roman"/>
          <w:szCs w:val="24"/>
        </w:rPr>
        <w:t xml:space="preserve">». </w:t>
      </w:r>
    </w:p>
    <w:p w14:paraId="65980351"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Ακούστε δήλωση του κ. Καμμένου τον Μάρτιο του 2013 από την Ιερισσό Χαλκιδικής. Έλεγε ο κ. Καμμένος</w:t>
      </w:r>
      <w:r w:rsidRPr="00E51A55">
        <w:rPr>
          <w:rFonts w:eastAsia="Times New Roman"/>
          <w:szCs w:val="24"/>
        </w:rPr>
        <w:t>:</w:t>
      </w:r>
      <w:r>
        <w:rPr>
          <w:rFonts w:eastAsia="Times New Roman"/>
          <w:szCs w:val="24"/>
        </w:rPr>
        <w:t xml:space="preserve"> «Θυμάστε τον γενικό διευθυντή των ορυχείων, δεξί χέρι τ</w:t>
      </w:r>
      <w:r>
        <w:rPr>
          <w:rFonts w:eastAsia="Times New Roman"/>
          <w:szCs w:val="24"/>
        </w:rPr>
        <w:t xml:space="preserve">ου Ιδρύματος </w:t>
      </w:r>
      <w:r>
        <w:rPr>
          <w:rFonts w:eastAsia="Times New Roman"/>
          <w:szCs w:val="24"/>
        </w:rPr>
        <w:t>«</w:t>
      </w:r>
      <w:r>
        <w:rPr>
          <w:rFonts w:eastAsia="Times New Roman"/>
          <w:szCs w:val="24"/>
          <w:lang w:val="en-US"/>
        </w:rPr>
        <w:t>Rothschild</w:t>
      </w:r>
      <w:r>
        <w:rPr>
          <w:rFonts w:eastAsia="Times New Roman"/>
          <w:szCs w:val="24"/>
        </w:rPr>
        <w:t>»</w:t>
      </w:r>
      <w:r>
        <w:rPr>
          <w:rFonts w:eastAsia="Times New Roman"/>
          <w:szCs w:val="24"/>
        </w:rPr>
        <w:t xml:space="preserve">; Αυτοί, δηλαδή, που μαζί με τους ντόπιους προδότες μάς στήσανε την ιστορία με τα μνημόνια και καθυπόταξαν τον ελληνικό λαό». Αυτά λέγατε το 2013. </w:t>
      </w:r>
    </w:p>
    <w:p w14:paraId="65980352"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Στις 2 Φεβρουαρίου του 2018 εσείς, κύριε </w:t>
      </w:r>
      <w:proofErr w:type="spellStart"/>
      <w:r>
        <w:rPr>
          <w:rFonts w:eastAsia="Times New Roman"/>
          <w:szCs w:val="24"/>
        </w:rPr>
        <w:t>Καμμένε</w:t>
      </w:r>
      <w:proofErr w:type="spellEnd"/>
      <w:r>
        <w:rPr>
          <w:rFonts w:eastAsia="Times New Roman"/>
          <w:szCs w:val="24"/>
        </w:rPr>
        <w:t>, ως μέλος αυτής της Κυβέρνησης, π</w:t>
      </w:r>
      <w:r>
        <w:rPr>
          <w:rFonts w:eastAsia="Times New Roman"/>
          <w:szCs w:val="24"/>
        </w:rPr>
        <w:t xml:space="preserve">ροσκαλέσατε τους </w:t>
      </w:r>
      <w:r>
        <w:rPr>
          <w:rFonts w:eastAsia="Times New Roman"/>
          <w:szCs w:val="24"/>
        </w:rPr>
        <w:t>«</w:t>
      </w:r>
      <w:r>
        <w:rPr>
          <w:rFonts w:eastAsia="Times New Roman"/>
          <w:szCs w:val="24"/>
          <w:lang w:val="en-US"/>
        </w:rPr>
        <w:t>Rothschild</w:t>
      </w:r>
      <w:r>
        <w:rPr>
          <w:rFonts w:eastAsia="Times New Roman"/>
          <w:szCs w:val="24"/>
        </w:rPr>
        <w:t>»</w:t>
      </w:r>
      <w:r>
        <w:rPr>
          <w:rFonts w:eastAsia="Times New Roman"/>
          <w:szCs w:val="24"/>
        </w:rPr>
        <w:t xml:space="preserve"> και τους δώσατε 3.400.000 ευρώ για να γίνουν σύμβουλοι του Υπουργείου Οικονομικών. Εσείς, η Κυβέρνησή σας. Άρα, ποιος είναι ο φαιδρός; Αυτός που χαρακτήριζε τους </w:t>
      </w:r>
      <w:r>
        <w:rPr>
          <w:rFonts w:eastAsia="Times New Roman"/>
          <w:szCs w:val="24"/>
          <w:lang w:val="en-US"/>
        </w:rPr>
        <w:t>Rothschild</w:t>
      </w:r>
      <w:r w:rsidRPr="00A05492">
        <w:rPr>
          <w:rFonts w:eastAsia="Times New Roman"/>
          <w:szCs w:val="24"/>
        </w:rPr>
        <w:t xml:space="preserve"> </w:t>
      </w:r>
      <w:r>
        <w:rPr>
          <w:rFonts w:eastAsia="Times New Roman"/>
          <w:szCs w:val="24"/>
        </w:rPr>
        <w:t>το «μακρύ χέρι» του διεθνούς κεφαλαίου ή αυτός που το</w:t>
      </w:r>
      <w:r>
        <w:rPr>
          <w:rFonts w:eastAsia="Times New Roman"/>
          <w:szCs w:val="24"/>
        </w:rPr>
        <w:t>υς έφερνε για συμβούλους του Υπουργείου Οικονομικών;</w:t>
      </w:r>
    </w:p>
    <w:p w14:paraId="65980353"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(Στο σημείο αυτό κτυπάει το κουδούνι λήξεως του χρόνου ομιλίας του κυρίου Βουλευτή)</w:t>
      </w:r>
    </w:p>
    <w:p w14:paraId="65980354"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Κύριε Πρόεδρε, παρακαλώ.</w:t>
      </w:r>
    </w:p>
    <w:p w14:paraId="65980355"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Επίσης, μαζί τα κάνατε ΣΥΡΙΖΑ και ΑΝΕΛ. Μαζί μειώσατε τις συντάξεις. Μαζί βάλατε φόρο στο σ</w:t>
      </w:r>
      <w:r>
        <w:rPr>
          <w:rFonts w:eastAsia="Times New Roman"/>
          <w:szCs w:val="24"/>
        </w:rPr>
        <w:t xml:space="preserve">ταθερό τηλέφωνο, στο ίντερνετ, στον καφέ, στην μπύρα, στη βενζίνη, στις ιατρικές δαπάνες. Μαζί μειώσατε τη φορολογία των καζίνο από το 37% στο 8%, Καμμένος-Τσίπρας, </w:t>
      </w:r>
      <w:proofErr w:type="spellStart"/>
      <w:r>
        <w:rPr>
          <w:rFonts w:eastAsia="Times New Roman"/>
          <w:szCs w:val="24"/>
        </w:rPr>
        <w:t>Συριζαίοι</w:t>
      </w:r>
      <w:proofErr w:type="spellEnd"/>
      <w:r>
        <w:rPr>
          <w:rFonts w:eastAsia="Times New Roman"/>
          <w:szCs w:val="24"/>
        </w:rPr>
        <w:t xml:space="preserve"> και ΑΝΕΛ μαζί. Μαζί εσείς φέρατε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και υποθηκεύσατε το σύνολο της περ</w:t>
      </w:r>
      <w:r>
        <w:rPr>
          <w:rFonts w:eastAsia="Times New Roman"/>
          <w:szCs w:val="24"/>
        </w:rPr>
        <w:t xml:space="preserve">ιουσίας της χώρας έως το 2115. Μαζί εσείς με τις φρασεολογίες και τις κατηγορίες σας για εσχάτη προδοσία άλλων πολιτικών γεμίσατε </w:t>
      </w:r>
      <w:r>
        <w:rPr>
          <w:rFonts w:eastAsia="Times New Roman"/>
          <w:szCs w:val="24"/>
        </w:rPr>
        <w:lastRenderedPageBreak/>
        <w:t>αυτόν τον τόπο με επικίνδυνη τοξικότητα και διχασμό. Μαζί λέγατε «δεν πληρώνω, δεν πληρώνω» και επί των ημερών ΣΥΡΙΖΑ-ΑΝΕΛ έχο</w:t>
      </w:r>
      <w:r>
        <w:rPr>
          <w:rFonts w:eastAsia="Times New Roman"/>
          <w:szCs w:val="24"/>
        </w:rPr>
        <w:t xml:space="preserve">υμε ήδη 43 νέα διόδια και αύξηση, ακρίβεια από σήμερα των διοδίων έως και 150%. Μαζί Καμμένος-Τσίπρας, </w:t>
      </w:r>
      <w:proofErr w:type="spellStart"/>
      <w:r>
        <w:rPr>
          <w:rFonts w:eastAsia="Times New Roman"/>
          <w:szCs w:val="24"/>
        </w:rPr>
        <w:t>Συριζαίοι</w:t>
      </w:r>
      <w:proofErr w:type="spellEnd"/>
      <w:r>
        <w:rPr>
          <w:rFonts w:eastAsia="Times New Roman"/>
          <w:szCs w:val="24"/>
        </w:rPr>
        <w:t xml:space="preserve"> και </w:t>
      </w:r>
      <w:proofErr w:type="spellStart"/>
      <w:r>
        <w:rPr>
          <w:rFonts w:eastAsia="Times New Roman"/>
          <w:szCs w:val="24"/>
        </w:rPr>
        <w:t>Ανελίτες</w:t>
      </w:r>
      <w:proofErr w:type="spellEnd"/>
      <w:r>
        <w:rPr>
          <w:rFonts w:eastAsia="Times New Roman"/>
          <w:szCs w:val="24"/>
        </w:rPr>
        <w:t xml:space="preserve">, πήρατε το δημόσιο χρέος στα  326 δισεκατομμύρια ευρώ και το έχετε φτάσει στα 357 δισεκατομμύρια ευρώ βάσει των στοιχείων του </w:t>
      </w:r>
      <w:r>
        <w:rPr>
          <w:rFonts w:eastAsia="Times New Roman"/>
          <w:szCs w:val="24"/>
        </w:rPr>
        <w:t>π</w:t>
      </w:r>
      <w:r>
        <w:rPr>
          <w:rFonts w:eastAsia="Times New Roman"/>
          <w:szCs w:val="24"/>
        </w:rPr>
        <w:t>ροϋ</w:t>
      </w:r>
      <w:r>
        <w:rPr>
          <w:rFonts w:eastAsia="Times New Roman"/>
          <w:szCs w:val="24"/>
        </w:rPr>
        <w:t>πολογισμού</w:t>
      </w:r>
      <w:r>
        <w:rPr>
          <w:rFonts w:eastAsia="Times New Roman"/>
          <w:szCs w:val="24"/>
        </w:rPr>
        <w:t>,</w:t>
      </w:r>
      <w:r>
        <w:rPr>
          <w:rFonts w:eastAsia="Times New Roman"/>
          <w:szCs w:val="24"/>
        </w:rPr>
        <w:t xml:space="preserve"> που πριν από λίγες ημέρες συζητήσαμε.</w:t>
      </w:r>
    </w:p>
    <w:p w14:paraId="65980356"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 xml:space="preserve">Θα λείψετε στους </w:t>
      </w:r>
      <w:proofErr w:type="spellStart"/>
      <w:r>
        <w:rPr>
          <w:rFonts w:eastAsia="Times New Roman"/>
          <w:szCs w:val="24"/>
        </w:rPr>
        <w:t>Συριζαίους</w:t>
      </w:r>
      <w:proofErr w:type="spellEnd"/>
      <w:r>
        <w:rPr>
          <w:rFonts w:eastAsia="Times New Roman"/>
          <w:szCs w:val="24"/>
        </w:rPr>
        <w:t>, όπως φαντάζομαι και σε εκείνους θα υπάρχουν αντίστοιχα συναισθήματα θλίψης αποχωρισμού.</w:t>
      </w:r>
    </w:p>
    <w:p w14:paraId="65980357"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Για να τελειώνουμε, θέλω να ξεκαθαρίσω και κάτι σε σχέση και μ’ αυτό που είπε ο κ. Φίλη</w:t>
      </w:r>
      <w:r>
        <w:rPr>
          <w:rFonts w:eastAsia="Times New Roman"/>
          <w:szCs w:val="24"/>
        </w:rPr>
        <w:t>ς.</w:t>
      </w:r>
    </w:p>
    <w:p w14:paraId="65980358"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t>(Στο σημείο αυτό κτυπάει επανειλημμένα το κουδούνι λήξεως του χρόνου ομιλίας του κυρίου Βουλευτή)</w:t>
      </w:r>
    </w:p>
    <w:p w14:paraId="65980359"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r>
      <w:r w:rsidRPr="002F2F4E">
        <w:rPr>
          <w:rFonts w:eastAsia="Times New Roman"/>
          <w:b/>
          <w:szCs w:val="24"/>
        </w:rPr>
        <w:t>ΠΡΟΕΔΡΕΥΩΝ (Αναστάσιος Κουράκης)</w:t>
      </w:r>
      <w:r w:rsidRPr="00E51A55">
        <w:rPr>
          <w:rFonts w:eastAsia="Times New Roman"/>
          <w:b/>
          <w:szCs w:val="24"/>
        </w:rPr>
        <w:t>:</w:t>
      </w:r>
      <w:r>
        <w:rPr>
          <w:rFonts w:eastAsia="Times New Roman"/>
          <w:b/>
          <w:szCs w:val="24"/>
        </w:rPr>
        <w:t xml:space="preserve"> </w:t>
      </w:r>
      <w:r>
        <w:rPr>
          <w:rFonts w:eastAsia="Times New Roman"/>
          <w:szCs w:val="24"/>
        </w:rPr>
        <w:t xml:space="preserve">Ολοκληρώστε, σας παρακαλώ, κύριε </w:t>
      </w:r>
      <w:proofErr w:type="spellStart"/>
      <w:r>
        <w:rPr>
          <w:rFonts w:eastAsia="Times New Roman"/>
          <w:szCs w:val="24"/>
        </w:rPr>
        <w:t>Αμυρά</w:t>
      </w:r>
      <w:proofErr w:type="spellEnd"/>
      <w:r>
        <w:rPr>
          <w:rFonts w:eastAsia="Times New Roman"/>
          <w:szCs w:val="24"/>
        </w:rPr>
        <w:t>.</w:t>
      </w:r>
    </w:p>
    <w:p w14:paraId="6598035A"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r>
      <w:r w:rsidRPr="002F2F4E">
        <w:rPr>
          <w:rFonts w:eastAsia="Times New Roman"/>
          <w:b/>
          <w:szCs w:val="24"/>
        </w:rPr>
        <w:t>ΓΕΩΡΓΙΟΣ ΑΜΥΡΑΣ</w:t>
      </w:r>
      <w:r w:rsidRPr="00E51A55">
        <w:rPr>
          <w:rFonts w:eastAsia="Times New Roman"/>
          <w:b/>
          <w:szCs w:val="24"/>
        </w:rPr>
        <w:t>:</w:t>
      </w:r>
      <w:r>
        <w:rPr>
          <w:rFonts w:eastAsia="Times New Roman"/>
          <w:b/>
          <w:szCs w:val="24"/>
        </w:rPr>
        <w:t xml:space="preserve"> </w:t>
      </w:r>
      <w:r>
        <w:rPr>
          <w:rFonts w:eastAsia="Times New Roman"/>
          <w:szCs w:val="24"/>
        </w:rPr>
        <w:t>Κύριε Πρόεδρε, βλέπω ότι είμαι ο μόνος στον οποίον αφήνετε να</w:t>
      </w:r>
      <w:r>
        <w:rPr>
          <w:rFonts w:eastAsia="Times New Roman"/>
          <w:szCs w:val="24"/>
        </w:rPr>
        <w:t xml:space="preserve"> κτυπάει το κουδούνι, παρά τις </w:t>
      </w:r>
      <w:r>
        <w:rPr>
          <w:rFonts w:eastAsia="Times New Roman"/>
          <w:szCs w:val="24"/>
        </w:rPr>
        <w:lastRenderedPageBreak/>
        <w:t>παρεμβάσεις και τις διακοπές του κ. Καμμένου. Κλείστε το κουδούνι. Σ’ ένα λεπτό θα έχω τελειώσει. Όλοι έχουν μιλήσει για οκτώ-εννιά λεπτά κι εμένα μου αφήνετε το κουδούνι να κτυπάει. Σας παρακαλώ, κύριε Πρόεδρε.</w:t>
      </w:r>
    </w:p>
    <w:p w14:paraId="6598035B" w14:textId="77777777" w:rsidR="00665451" w:rsidRDefault="007410E1">
      <w:pPr>
        <w:tabs>
          <w:tab w:val="left" w:pos="709"/>
          <w:tab w:val="center" w:pos="4753"/>
        </w:tabs>
        <w:spacing w:line="600" w:lineRule="auto"/>
        <w:contextualSpacing/>
        <w:jc w:val="both"/>
        <w:rPr>
          <w:rFonts w:eastAsia="Times New Roman"/>
          <w:szCs w:val="24"/>
        </w:rPr>
      </w:pPr>
      <w:r w:rsidRPr="002F2F4E">
        <w:rPr>
          <w:rFonts w:eastAsia="Times New Roman"/>
          <w:b/>
          <w:szCs w:val="24"/>
        </w:rPr>
        <w:tab/>
        <w:t>ΠΡΟΕΔΡΕΥΩΝ (</w:t>
      </w:r>
      <w:r w:rsidRPr="002F2F4E">
        <w:rPr>
          <w:rFonts w:eastAsia="Times New Roman"/>
          <w:b/>
          <w:szCs w:val="24"/>
        </w:rPr>
        <w:t>Αναστάσιος Κουράκης)</w:t>
      </w:r>
      <w:r w:rsidRPr="00E51A55">
        <w:rPr>
          <w:rFonts w:eastAsia="Times New Roman"/>
          <w:b/>
          <w:szCs w:val="24"/>
        </w:rPr>
        <w:t>:</w:t>
      </w:r>
      <w:r>
        <w:rPr>
          <w:rFonts w:eastAsia="Times New Roman"/>
          <w:b/>
          <w:szCs w:val="24"/>
        </w:rPr>
        <w:t xml:space="preserve"> </w:t>
      </w:r>
      <w:r>
        <w:rPr>
          <w:rFonts w:eastAsia="Times New Roman"/>
          <w:szCs w:val="24"/>
        </w:rPr>
        <w:t>Σ’ ένα λεπτό ολοκληρώστε.</w:t>
      </w:r>
    </w:p>
    <w:p w14:paraId="6598035C" w14:textId="77777777" w:rsidR="00665451" w:rsidRDefault="007410E1">
      <w:pPr>
        <w:tabs>
          <w:tab w:val="left" w:pos="709"/>
          <w:tab w:val="center" w:pos="4753"/>
        </w:tabs>
        <w:spacing w:line="600" w:lineRule="auto"/>
        <w:contextualSpacing/>
        <w:jc w:val="both"/>
        <w:rPr>
          <w:rFonts w:eastAsia="Times New Roman"/>
          <w:szCs w:val="24"/>
        </w:rPr>
      </w:pPr>
      <w:r>
        <w:rPr>
          <w:rFonts w:eastAsia="Times New Roman"/>
          <w:szCs w:val="24"/>
        </w:rPr>
        <w:tab/>
      </w:r>
      <w:r w:rsidRPr="002F2F4E">
        <w:rPr>
          <w:rFonts w:eastAsia="Times New Roman"/>
          <w:b/>
          <w:szCs w:val="24"/>
        </w:rPr>
        <w:t>ΓΕΩΡΓΙΟΣ ΑΜΥΡΑΣ</w:t>
      </w:r>
      <w:r w:rsidRPr="00E51A55">
        <w:rPr>
          <w:rFonts w:eastAsia="Times New Roman"/>
          <w:b/>
          <w:szCs w:val="24"/>
        </w:rPr>
        <w:t>:</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xml:space="preserve">, από τη στιγμή που φεύγετε απ’ αυτήν την Κυβέρνηση -να το μάθει και ο κ. Φίλης όσον αφορά το Ποτάμι- δεν υπάρχει Κυβέρνηση και εάν δεν ζητήσετε ψήφο εμπιστοσύνης, τότε ξεχάστε </w:t>
      </w:r>
      <w:r>
        <w:rPr>
          <w:rFonts w:eastAsia="Times New Roman"/>
          <w:szCs w:val="24"/>
        </w:rPr>
        <w:t xml:space="preserve">το Ποτάμι, ξεχάστε, κύριε Φίλη, τις Πρέσπες, τις </w:t>
      </w:r>
      <w:proofErr w:type="spellStart"/>
      <w:r>
        <w:rPr>
          <w:rFonts w:eastAsia="Times New Roman"/>
          <w:szCs w:val="24"/>
        </w:rPr>
        <w:t>Τριχωνίδες</w:t>
      </w:r>
      <w:proofErr w:type="spellEnd"/>
      <w:r>
        <w:rPr>
          <w:rFonts w:eastAsia="Times New Roman"/>
          <w:szCs w:val="24"/>
        </w:rPr>
        <w:t xml:space="preserve">, τις </w:t>
      </w:r>
      <w:proofErr w:type="spellStart"/>
      <w:r>
        <w:rPr>
          <w:rFonts w:eastAsia="Times New Roman"/>
          <w:szCs w:val="24"/>
        </w:rPr>
        <w:t>Βιστωνίδες</w:t>
      </w:r>
      <w:proofErr w:type="spellEnd"/>
      <w:r>
        <w:rPr>
          <w:rFonts w:eastAsia="Times New Roman"/>
          <w:szCs w:val="24"/>
        </w:rPr>
        <w:t xml:space="preserve"> και την Παμβώτιδα λίμνη. Εντάξει; Άρα, το Ποτάμι δεν θα γίνει ο </w:t>
      </w:r>
      <w:proofErr w:type="spellStart"/>
      <w:r>
        <w:rPr>
          <w:rFonts w:eastAsia="Times New Roman"/>
          <w:szCs w:val="24"/>
        </w:rPr>
        <w:t>ρεπατζής</w:t>
      </w:r>
      <w:proofErr w:type="spellEnd"/>
      <w:r>
        <w:rPr>
          <w:rFonts w:eastAsia="Times New Roman"/>
          <w:szCs w:val="24"/>
        </w:rPr>
        <w:t xml:space="preserve"> του κ. Καμμένου.</w:t>
      </w:r>
    </w:p>
    <w:p w14:paraId="6598035D" w14:textId="77777777" w:rsidR="00665451" w:rsidRDefault="007410E1">
      <w:pPr>
        <w:tabs>
          <w:tab w:val="center" w:pos="4753"/>
          <w:tab w:val="left" w:pos="6156"/>
        </w:tabs>
        <w:spacing w:line="600" w:lineRule="auto"/>
        <w:ind w:firstLine="720"/>
        <w:jc w:val="both"/>
        <w:rPr>
          <w:rFonts w:eastAsia="Times New Roman"/>
          <w:szCs w:val="24"/>
        </w:rPr>
      </w:pPr>
      <w:r w:rsidRPr="002F2F4E">
        <w:rPr>
          <w:rFonts w:eastAsia="Times New Roman"/>
          <w:b/>
          <w:szCs w:val="24"/>
        </w:rPr>
        <w:tab/>
      </w:r>
      <w:r>
        <w:rPr>
          <w:rFonts w:eastAsia="Times New Roman"/>
          <w:szCs w:val="24"/>
        </w:rPr>
        <w:t>Ε</w:t>
      </w:r>
      <w:r w:rsidRPr="00154F48">
        <w:rPr>
          <w:rFonts w:eastAsia="Times New Roman"/>
          <w:szCs w:val="24"/>
        </w:rPr>
        <w:t>πιπλέον</w:t>
      </w:r>
      <w:r>
        <w:rPr>
          <w:rFonts w:eastAsia="Times New Roman"/>
          <w:szCs w:val="24"/>
        </w:rPr>
        <w:t>,</w:t>
      </w:r>
      <w:r w:rsidRPr="00154F48">
        <w:rPr>
          <w:rFonts w:eastAsia="Times New Roman"/>
          <w:szCs w:val="24"/>
        </w:rPr>
        <w:t xml:space="preserve"> </w:t>
      </w:r>
      <w:r>
        <w:rPr>
          <w:rFonts w:eastAsia="Times New Roman"/>
          <w:szCs w:val="24"/>
        </w:rPr>
        <w:t>α</w:t>
      </w:r>
      <w:r w:rsidRPr="00154F48">
        <w:rPr>
          <w:rFonts w:eastAsia="Times New Roman"/>
          <w:szCs w:val="24"/>
        </w:rPr>
        <w:t>γαπητέ κύριε Φίλη</w:t>
      </w:r>
      <w:r>
        <w:rPr>
          <w:rFonts w:eastAsia="Times New Roman"/>
          <w:szCs w:val="24"/>
        </w:rPr>
        <w:t>,</w:t>
      </w:r>
      <w:r w:rsidRPr="00154F48">
        <w:rPr>
          <w:rFonts w:eastAsia="Times New Roman"/>
          <w:szCs w:val="24"/>
        </w:rPr>
        <w:t xml:space="preserve"> θα κλεί</w:t>
      </w:r>
      <w:r>
        <w:rPr>
          <w:rFonts w:eastAsia="Times New Roman"/>
          <w:szCs w:val="24"/>
        </w:rPr>
        <w:t>σω και εγώ την ομιλία μου με τη</w:t>
      </w:r>
      <w:r w:rsidRPr="00154F48">
        <w:rPr>
          <w:rFonts w:eastAsia="Times New Roman"/>
          <w:szCs w:val="24"/>
        </w:rPr>
        <w:t xml:space="preserve"> δική σας προτροπή</w:t>
      </w:r>
      <w:r>
        <w:rPr>
          <w:rFonts w:eastAsia="Times New Roman"/>
          <w:szCs w:val="24"/>
        </w:rPr>
        <w:t>.</w:t>
      </w:r>
      <w:r w:rsidRPr="00154F48">
        <w:rPr>
          <w:rFonts w:eastAsia="Times New Roman"/>
          <w:szCs w:val="24"/>
        </w:rPr>
        <w:t xml:space="preserve"> Ε</w:t>
      </w:r>
      <w:r w:rsidRPr="00154F48">
        <w:rPr>
          <w:rFonts w:eastAsia="Times New Roman"/>
          <w:szCs w:val="24"/>
        </w:rPr>
        <w:t>σείς είπατε</w:t>
      </w:r>
      <w:r>
        <w:rPr>
          <w:rFonts w:eastAsia="Times New Roman"/>
          <w:szCs w:val="24"/>
        </w:rPr>
        <w:t xml:space="preserve"> να φέρει η Α</w:t>
      </w:r>
      <w:r w:rsidRPr="00154F48">
        <w:rPr>
          <w:rFonts w:eastAsia="Times New Roman"/>
          <w:szCs w:val="24"/>
        </w:rPr>
        <w:t>ντιπολίτευση πρόταση δυσπιστίας</w:t>
      </w:r>
      <w:r>
        <w:rPr>
          <w:rFonts w:eastAsia="Times New Roman"/>
          <w:szCs w:val="24"/>
        </w:rPr>
        <w:t>,</w:t>
      </w:r>
      <w:r w:rsidRPr="00154F48">
        <w:rPr>
          <w:rFonts w:eastAsia="Times New Roman"/>
          <w:szCs w:val="24"/>
        </w:rPr>
        <w:t xml:space="preserve"> </w:t>
      </w:r>
      <w:r>
        <w:rPr>
          <w:rFonts w:eastAsia="Times New Roman"/>
          <w:szCs w:val="24"/>
        </w:rPr>
        <w:t>εάν</w:t>
      </w:r>
      <w:r w:rsidRPr="00154F48">
        <w:rPr>
          <w:rFonts w:eastAsia="Times New Roman"/>
          <w:szCs w:val="24"/>
        </w:rPr>
        <w:t xml:space="preserve"> βαστάει</w:t>
      </w:r>
      <w:r>
        <w:rPr>
          <w:rFonts w:eastAsia="Times New Roman"/>
          <w:szCs w:val="24"/>
        </w:rPr>
        <w:t>.</w:t>
      </w:r>
      <w:r w:rsidRPr="00154F48">
        <w:rPr>
          <w:rFonts w:eastAsia="Times New Roman"/>
          <w:szCs w:val="24"/>
        </w:rPr>
        <w:t xml:space="preserve"> Εγώ σας λέω</w:t>
      </w:r>
      <w:r>
        <w:rPr>
          <w:rFonts w:eastAsia="Times New Roman"/>
          <w:szCs w:val="24"/>
        </w:rPr>
        <w:t>:</w:t>
      </w:r>
      <w:r w:rsidRPr="00154F48">
        <w:rPr>
          <w:rFonts w:eastAsia="Times New Roman"/>
          <w:szCs w:val="24"/>
        </w:rPr>
        <w:t xml:space="preserve"> Φέρτε </w:t>
      </w:r>
      <w:r>
        <w:rPr>
          <w:rFonts w:eastAsia="Times New Roman"/>
          <w:szCs w:val="24"/>
        </w:rPr>
        <w:t>εσείς,</w:t>
      </w:r>
      <w:r w:rsidRPr="00154F48">
        <w:rPr>
          <w:rFonts w:eastAsia="Times New Roman"/>
          <w:szCs w:val="24"/>
        </w:rPr>
        <w:t xml:space="preserve"> αν βαστάτε</w:t>
      </w:r>
      <w:r>
        <w:rPr>
          <w:rFonts w:eastAsia="Times New Roman"/>
          <w:szCs w:val="24"/>
        </w:rPr>
        <w:t>,</w:t>
      </w:r>
      <w:r w:rsidRPr="00154F48">
        <w:rPr>
          <w:rFonts w:eastAsia="Times New Roman"/>
          <w:szCs w:val="24"/>
        </w:rPr>
        <w:t xml:space="preserve"> ψήφο εμπιστοσύνης</w:t>
      </w:r>
      <w:r>
        <w:rPr>
          <w:rFonts w:eastAsia="Times New Roman"/>
          <w:szCs w:val="24"/>
        </w:rPr>
        <w:t>,</w:t>
      </w:r>
      <w:r w:rsidRPr="00154F48">
        <w:rPr>
          <w:rFonts w:eastAsia="Times New Roman"/>
          <w:szCs w:val="24"/>
        </w:rPr>
        <w:t xml:space="preserve"> για να δούμε </w:t>
      </w:r>
      <w:r>
        <w:rPr>
          <w:rFonts w:eastAsia="Times New Roman"/>
          <w:szCs w:val="24"/>
        </w:rPr>
        <w:t>αν θα</w:t>
      </w:r>
      <w:r w:rsidRPr="00154F48">
        <w:rPr>
          <w:rFonts w:eastAsia="Times New Roman"/>
          <w:szCs w:val="24"/>
        </w:rPr>
        <w:t xml:space="preserve"> την πάρετε</w:t>
      </w:r>
      <w:r>
        <w:rPr>
          <w:rFonts w:eastAsia="Times New Roman"/>
          <w:szCs w:val="24"/>
        </w:rPr>
        <w:t>.</w:t>
      </w:r>
      <w:r w:rsidRPr="00154F48">
        <w:rPr>
          <w:rFonts w:eastAsia="Times New Roman"/>
          <w:szCs w:val="24"/>
        </w:rPr>
        <w:t xml:space="preserve"> </w:t>
      </w:r>
      <w:r>
        <w:rPr>
          <w:rFonts w:eastAsia="Times New Roman"/>
          <w:szCs w:val="24"/>
        </w:rPr>
        <w:t>Κ</w:t>
      </w:r>
      <w:r w:rsidRPr="00154F48">
        <w:rPr>
          <w:rFonts w:eastAsia="Times New Roman"/>
          <w:szCs w:val="24"/>
        </w:rPr>
        <w:t xml:space="preserve">αι </w:t>
      </w:r>
      <w:r>
        <w:rPr>
          <w:rFonts w:eastAsia="Times New Roman"/>
          <w:szCs w:val="24"/>
        </w:rPr>
        <w:t>α</w:t>
      </w:r>
      <w:r w:rsidRPr="00154F48">
        <w:rPr>
          <w:rFonts w:eastAsia="Times New Roman"/>
          <w:szCs w:val="24"/>
        </w:rPr>
        <w:t>ν πάρετε την ψήφο εμπιστοσύνης</w:t>
      </w:r>
      <w:r>
        <w:rPr>
          <w:rFonts w:eastAsia="Times New Roman"/>
          <w:szCs w:val="24"/>
        </w:rPr>
        <w:t>,</w:t>
      </w:r>
      <w:r w:rsidRPr="00154F48">
        <w:rPr>
          <w:rFonts w:eastAsia="Times New Roman"/>
          <w:szCs w:val="24"/>
        </w:rPr>
        <w:t xml:space="preserve"> τότε προχωρήστε στα υπόλοιπα </w:t>
      </w:r>
      <w:r>
        <w:rPr>
          <w:rFonts w:eastAsia="Times New Roman"/>
          <w:szCs w:val="24"/>
        </w:rPr>
        <w:t xml:space="preserve">του θεάρεστου </w:t>
      </w:r>
      <w:r w:rsidRPr="00154F48">
        <w:rPr>
          <w:rFonts w:eastAsia="Times New Roman"/>
          <w:szCs w:val="24"/>
        </w:rPr>
        <w:t xml:space="preserve">προγράμματός </w:t>
      </w:r>
      <w:r>
        <w:rPr>
          <w:rFonts w:eastAsia="Times New Roman"/>
          <w:szCs w:val="24"/>
        </w:rPr>
        <w:t>σας.</w:t>
      </w:r>
    </w:p>
    <w:p w14:paraId="6598035E" w14:textId="77777777" w:rsidR="00665451" w:rsidRDefault="007410E1">
      <w:pPr>
        <w:tabs>
          <w:tab w:val="center" w:pos="4753"/>
          <w:tab w:val="left" w:pos="6156"/>
        </w:tabs>
        <w:spacing w:line="600" w:lineRule="auto"/>
        <w:ind w:firstLine="720"/>
        <w:jc w:val="both"/>
        <w:rPr>
          <w:rFonts w:eastAsia="Times New Roman"/>
          <w:szCs w:val="24"/>
        </w:rPr>
      </w:pPr>
      <w:r w:rsidRPr="00C03E9B">
        <w:rPr>
          <w:rFonts w:eastAsia="Times New Roman"/>
          <w:szCs w:val="24"/>
        </w:rPr>
        <w:lastRenderedPageBreak/>
        <w:t>Κυρίες και κύριοι συνάδελφοι,</w:t>
      </w:r>
      <w:r>
        <w:rPr>
          <w:rFonts w:eastAsia="Times New Roman"/>
          <w:szCs w:val="24"/>
        </w:rPr>
        <w:t xml:space="preserve"> </w:t>
      </w:r>
      <w:r w:rsidRPr="00154F48">
        <w:rPr>
          <w:rFonts w:eastAsia="Times New Roman"/>
          <w:szCs w:val="24"/>
        </w:rPr>
        <w:t xml:space="preserve">ακόμα θα περιμένω </w:t>
      </w:r>
      <w:r>
        <w:rPr>
          <w:rFonts w:eastAsia="Times New Roman"/>
          <w:szCs w:val="24"/>
        </w:rPr>
        <w:t>μια</w:t>
      </w:r>
      <w:r w:rsidRPr="00154F48">
        <w:rPr>
          <w:rFonts w:eastAsia="Times New Roman"/>
          <w:szCs w:val="24"/>
        </w:rPr>
        <w:t xml:space="preserve"> απάντηση από τον κ</w:t>
      </w:r>
      <w:r>
        <w:rPr>
          <w:rFonts w:eastAsia="Times New Roman"/>
          <w:szCs w:val="24"/>
        </w:rPr>
        <w:t>.</w:t>
      </w:r>
      <w:r w:rsidRPr="00154F48">
        <w:rPr>
          <w:rFonts w:eastAsia="Times New Roman"/>
          <w:szCs w:val="24"/>
        </w:rPr>
        <w:t xml:space="preserve"> Καμμένο </w:t>
      </w:r>
      <w:r>
        <w:rPr>
          <w:rFonts w:eastAsia="Times New Roman"/>
          <w:szCs w:val="24"/>
        </w:rPr>
        <w:t>ε</w:t>
      </w:r>
      <w:r w:rsidRPr="00154F48">
        <w:rPr>
          <w:rFonts w:eastAsia="Times New Roman"/>
          <w:szCs w:val="24"/>
        </w:rPr>
        <w:t>άν αυτό είναι το τελευταίο το</w:t>
      </w:r>
      <w:r>
        <w:rPr>
          <w:rFonts w:eastAsia="Times New Roman"/>
          <w:szCs w:val="24"/>
        </w:rPr>
        <w:t>υ</w:t>
      </w:r>
      <w:r w:rsidRPr="00154F48">
        <w:rPr>
          <w:rFonts w:eastAsia="Times New Roman"/>
          <w:szCs w:val="24"/>
        </w:rPr>
        <w:t xml:space="preserve"> νομοσχέδιο</w:t>
      </w:r>
      <w:r>
        <w:rPr>
          <w:rFonts w:eastAsia="Times New Roman"/>
          <w:szCs w:val="24"/>
        </w:rPr>
        <w:t>,</w:t>
      </w:r>
      <w:r w:rsidRPr="00154F48">
        <w:rPr>
          <w:rFonts w:eastAsia="Times New Roman"/>
          <w:szCs w:val="24"/>
        </w:rPr>
        <w:t xml:space="preserve"> έτσι ώστε να ξέρουμε </w:t>
      </w:r>
      <w:r>
        <w:rPr>
          <w:rFonts w:eastAsia="Times New Roman"/>
          <w:szCs w:val="24"/>
        </w:rPr>
        <w:t>ε</w:t>
      </w:r>
      <w:r w:rsidRPr="00154F48">
        <w:rPr>
          <w:rFonts w:eastAsia="Times New Roman"/>
          <w:szCs w:val="24"/>
        </w:rPr>
        <w:t xml:space="preserve">άν πραγματικά </w:t>
      </w:r>
      <w:r>
        <w:rPr>
          <w:rFonts w:eastAsia="Times New Roman"/>
          <w:szCs w:val="24"/>
        </w:rPr>
        <w:t>θ</w:t>
      </w:r>
      <w:r w:rsidRPr="00154F48">
        <w:rPr>
          <w:rFonts w:eastAsia="Times New Roman"/>
          <w:szCs w:val="24"/>
        </w:rPr>
        <w:t xml:space="preserve">α χαρούμε </w:t>
      </w:r>
      <w:r>
        <w:rPr>
          <w:rFonts w:eastAsia="Times New Roman"/>
          <w:szCs w:val="24"/>
        </w:rPr>
        <w:t>ή θα</w:t>
      </w:r>
      <w:r w:rsidRPr="00154F48">
        <w:rPr>
          <w:rFonts w:eastAsia="Times New Roman"/>
          <w:szCs w:val="24"/>
        </w:rPr>
        <w:t xml:space="preserve"> συνεχίσουμε τον κλαυσίγελο</w:t>
      </w:r>
      <w:r>
        <w:rPr>
          <w:rFonts w:eastAsia="Times New Roman"/>
          <w:szCs w:val="24"/>
        </w:rPr>
        <w:t>,</w:t>
      </w:r>
      <w:r w:rsidRPr="00154F48">
        <w:rPr>
          <w:rFonts w:eastAsia="Times New Roman"/>
          <w:szCs w:val="24"/>
        </w:rPr>
        <w:t xml:space="preserve"> με πρωταγωνιστή εσάς</w:t>
      </w:r>
      <w:r>
        <w:rPr>
          <w:rFonts w:eastAsia="Times New Roman"/>
          <w:szCs w:val="24"/>
        </w:rPr>
        <w:t>.</w:t>
      </w:r>
    </w:p>
    <w:p w14:paraId="6598035F" w14:textId="77777777" w:rsidR="00665451" w:rsidRDefault="007410E1">
      <w:pPr>
        <w:tabs>
          <w:tab w:val="center" w:pos="4753"/>
          <w:tab w:val="left" w:pos="6156"/>
        </w:tabs>
        <w:spacing w:line="600" w:lineRule="auto"/>
        <w:ind w:firstLine="720"/>
        <w:jc w:val="both"/>
        <w:rPr>
          <w:rFonts w:eastAsia="Times New Roman"/>
          <w:szCs w:val="24"/>
        </w:rPr>
      </w:pPr>
      <w:r>
        <w:rPr>
          <w:rFonts w:eastAsia="Times New Roman"/>
          <w:szCs w:val="24"/>
        </w:rPr>
        <w:t>Σ</w:t>
      </w:r>
      <w:r w:rsidRPr="00154F48">
        <w:rPr>
          <w:rFonts w:eastAsia="Times New Roman"/>
          <w:szCs w:val="24"/>
        </w:rPr>
        <w:t>ας ευχαριστώ</w:t>
      </w:r>
      <w:r>
        <w:rPr>
          <w:rFonts w:eastAsia="Times New Roman"/>
          <w:szCs w:val="24"/>
        </w:rPr>
        <w:t>.</w:t>
      </w:r>
    </w:p>
    <w:p w14:paraId="65980360" w14:textId="77777777" w:rsidR="00665451" w:rsidRDefault="007410E1">
      <w:pPr>
        <w:spacing w:line="600" w:lineRule="auto"/>
        <w:ind w:firstLine="720"/>
        <w:jc w:val="both"/>
        <w:rPr>
          <w:rFonts w:eastAsia="Times New Roman" w:cs="Times New Roman"/>
          <w:b/>
          <w:szCs w:val="24"/>
        </w:rPr>
      </w:pPr>
      <w:r w:rsidRPr="004177ED">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szCs w:val="24"/>
        </w:rPr>
        <w:t xml:space="preserve">Στον κ. Μητσοτάκη απαντώ, όχι σε…. </w:t>
      </w:r>
    </w:p>
    <w:p w14:paraId="65980361" w14:textId="77777777" w:rsidR="00665451" w:rsidRDefault="007410E1">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w:t>
      </w:r>
      <w:r>
        <w:rPr>
          <w:rFonts w:eastAsia="Times New Roman" w:cs="Times New Roman"/>
          <w:b/>
          <w:szCs w:val="24"/>
        </w:rPr>
        <w:t>ΟΕΔΡΕΥΩΝ (Αναστάσιος Κουράκης):</w:t>
      </w:r>
      <w:r w:rsidRPr="00154F48">
        <w:rPr>
          <w:rFonts w:eastAsia="Times New Roman"/>
          <w:szCs w:val="24"/>
        </w:rPr>
        <w:t xml:space="preserve">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 xml:space="preserve">. </w:t>
      </w:r>
    </w:p>
    <w:p w14:paraId="65980362" w14:textId="77777777" w:rsidR="00665451" w:rsidRDefault="007410E1">
      <w:pPr>
        <w:tabs>
          <w:tab w:val="left" w:pos="3189"/>
          <w:tab w:val="center" w:pos="4513"/>
        </w:tabs>
        <w:spacing w:line="600" w:lineRule="auto"/>
        <w:ind w:firstLine="720"/>
        <w:jc w:val="both"/>
        <w:rPr>
          <w:rFonts w:eastAsia="Times New Roman"/>
          <w:szCs w:val="24"/>
        </w:rPr>
      </w:pPr>
      <w:r>
        <w:rPr>
          <w:rFonts w:eastAsia="Times New Roman"/>
          <w:szCs w:val="24"/>
        </w:rPr>
        <w:t>Τον λόγο</w:t>
      </w:r>
      <w:r w:rsidRPr="00154F48">
        <w:rPr>
          <w:rFonts w:eastAsia="Times New Roman"/>
          <w:szCs w:val="24"/>
        </w:rPr>
        <w:t xml:space="preserve"> έχει ο </w:t>
      </w:r>
      <w:r>
        <w:rPr>
          <w:rFonts w:eastAsia="Times New Roman"/>
          <w:szCs w:val="24"/>
        </w:rPr>
        <w:t>Κ</w:t>
      </w:r>
      <w:r w:rsidRPr="00154F48">
        <w:rPr>
          <w:rFonts w:eastAsia="Times New Roman"/>
          <w:szCs w:val="24"/>
        </w:rPr>
        <w:t xml:space="preserve">οινοβουλευτικός </w:t>
      </w:r>
      <w:r>
        <w:rPr>
          <w:rFonts w:eastAsia="Times New Roman"/>
          <w:szCs w:val="24"/>
        </w:rPr>
        <w:t>Ε</w:t>
      </w:r>
      <w:r w:rsidRPr="00154F48">
        <w:rPr>
          <w:rFonts w:eastAsia="Times New Roman"/>
          <w:szCs w:val="24"/>
        </w:rPr>
        <w:t xml:space="preserve">κπρόσωπος του </w:t>
      </w:r>
      <w:r>
        <w:rPr>
          <w:rFonts w:eastAsia="Times New Roman"/>
          <w:szCs w:val="24"/>
        </w:rPr>
        <w:t>ΣΥΡΙΖΑ</w:t>
      </w:r>
      <w:r w:rsidRPr="00154F48">
        <w:rPr>
          <w:rFonts w:eastAsia="Times New Roman"/>
          <w:szCs w:val="24"/>
        </w:rPr>
        <w:t xml:space="preserve"> κ</w:t>
      </w:r>
      <w:r>
        <w:rPr>
          <w:rFonts w:eastAsia="Times New Roman"/>
          <w:szCs w:val="24"/>
        </w:rPr>
        <w:t>.</w:t>
      </w:r>
      <w:r w:rsidRPr="00154F48">
        <w:rPr>
          <w:rFonts w:eastAsia="Times New Roman"/>
          <w:szCs w:val="24"/>
        </w:rPr>
        <w:t xml:space="preserve"> </w:t>
      </w:r>
      <w:r>
        <w:rPr>
          <w:rFonts w:eastAsia="Times New Roman"/>
          <w:szCs w:val="24"/>
        </w:rPr>
        <w:t>Νικόλαος</w:t>
      </w:r>
      <w:r w:rsidRPr="00154F48">
        <w:rPr>
          <w:rFonts w:eastAsia="Times New Roman"/>
          <w:szCs w:val="24"/>
        </w:rPr>
        <w:t xml:space="preserve"> </w:t>
      </w:r>
      <w:proofErr w:type="spellStart"/>
      <w:r w:rsidRPr="00154F48">
        <w:rPr>
          <w:rFonts w:eastAsia="Times New Roman"/>
          <w:szCs w:val="24"/>
        </w:rPr>
        <w:t>Ξυδάκης</w:t>
      </w:r>
      <w:proofErr w:type="spellEnd"/>
      <w:r>
        <w:rPr>
          <w:rFonts w:eastAsia="Times New Roman"/>
          <w:szCs w:val="24"/>
        </w:rPr>
        <w:t>.</w:t>
      </w:r>
    </w:p>
    <w:p w14:paraId="65980363" w14:textId="77777777" w:rsidR="00665451" w:rsidRDefault="007410E1">
      <w:pPr>
        <w:spacing w:line="600" w:lineRule="auto"/>
        <w:ind w:firstLine="720"/>
        <w:jc w:val="both"/>
        <w:rPr>
          <w:rFonts w:eastAsia="Times New Roman"/>
          <w:szCs w:val="24"/>
        </w:rPr>
      </w:pPr>
      <w:r w:rsidRPr="00BD25E4">
        <w:rPr>
          <w:rFonts w:eastAsia="Times New Roman" w:cs="Times New Roman"/>
          <w:b/>
          <w:szCs w:val="24"/>
        </w:rPr>
        <w:t>ΝΙΚΟΛΑΟΣ ΞΥΔΑΚΗΣ:</w:t>
      </w:r>
      <w:r w:rsidRPr="00154F48">
        <w:rPr>
          <w:rFonts w:eastAsia="Times New Roman"/>
          <w:szCs w:val="24"/>
        </w:rPr>
        <w:t xml:space="preserve"> Ευχαριστώ πολύ</w:t>
      </w:r>
      <w:r>
        <w:rPr>
          <w:rFonts w:eastAsia="Times New Roman"/>
          <w:szCs w:val="24"/>
        </w:rPr>
        <w:t>,</w:t>
      </w:r>
      <w:r w:rsidRPr="00154F48">
        <w:rPr>
          <w:rFonts w:eastAsia="Times New Roman"/>
          <w:szCs w:val="24"/>
        </w:rPr>
        <w:t xml:space="preserve"> </w:t>
      </w:r>
      <w:r>
        <w:rPr>
          <w:rFonts w:eastAsia="Times New Roman"/>
          <w:szCs w:val="24"/>
        </w:rPr>
        <w:t xml:space="preserve">κύριε Πρόεδρε. </w:t>
      </w:r>
      <w:r w:rsidRPr="00154F48">
        <w:rPr>
          <w:rFonts w:eastAsia="Times New Roman"/>
          <w:szCs w:val="24"/>
        </w:rPr>
        <w:t>Καλή χρονιά και εκ μέρους μου</w:t>
      </w:r>
      <w:r>
        <w:rPr>
          <w:rFonts w:eastAsia="Times New Roman"/>
          <w:szCs w:val="24"/>
        </w:rPr>
        <w:t xml:space="preserve"> -ε</w:t>
      </w:r>
      <w:r w:rsidRPr="00154F48">
        <w:rPr>
          <w:rFonts w:eastAsia="Times New Roman"/>
          <w:szCs w:val="24"/>
        </w:rPr>
        <w:t xml:space="preserve">ίναι </w:t>
      </w:r>
      <w:r>
        <w:rPr>
          <w:rFonts w:eastAsia="Times New Roman"/>
          <w:szCs w:val="24"/>
        </w:rPr>
        <w:t xml:space="preserve">η </w:t>
      </w:r>
      <w:r w:rsidRPr="00154F48">
        <w:rPr>
          <w:rFonts w:eastAsia="Times New Roman"/>
          <w:szCs w:val="24"/>
        </w:rPr>
        <w:t>πρώτη φορά που μιλάω στην Ολομέλεια το νέο έτος</w:t>
      </w:r>
      <w:r>
        <w:rPr>
          <w:rFonts w:eastAsia="Times New Roman"/>
          <w:szCs w:val="24"/>
        </w:rPr>
        <w:t>-</w:t>
      </w:r>
      <w:r w:rsidRPr="00154F48">
        <w:rPr>
          <w:rFonts w:eastAsia="Times New Roman"/>
          <w:szCs w:val="24"/>
        </w:rPr>
        <w:t xml:space="preserve"> με υγεία</w:t>
      </w:r>
      <w:r>
        <w:rPr>
          <w:rFonts w:eastAsia="Times New Roman"/>
          <w:szCs w:val="24"/>
        </w:rPr>
        <w:t>,</w:t>
      </w:r>
      <w:r w:rsidRPr="00154F48">
        <w:rPr>
          <w:rFonts w:eastAsia="Times New Roman"/>
          <w:szCs w:val="24"/>
        </w:rPr>
        <w:t xml:space="preserve"> </w:t>
      </w:r>
      <w:r>
        <w:rPr>
          <w:rFonts w:eastAsia="Times New Roman"/>
          <w:szCs w:val="24"/>
        </w:rPr>
        <w:t>δ</w:t>
      </w:r>
      <w:r w:rsidRPr="00154F48">
        <w:rPr>
          <w:rFonts w:eastAsia="Times New Roman"/>
          <w:szCs w:val="24"/>
        </w:rPr>
        <w:t>ιαύγεια και ένα ελάχιστο</w:t>
      </w:r>
      <w:r>
        <w:rPr>
          <w:rFonts w:eastAsia="Times New Roman"/>
          <w:szCs w:val="24"/>
        </w:rPr>
        <w:t>,</w:t>
      </w:r>
      <w:r w:rsidRPr="00154F48">
        <w:rPr>
          <w:rFonts w:eastAsia="Times New Roman"/>
          <w:szCs w:val="24"/>
        </w:rPr>
        <w:t xml:space="preserve"> κατά το αναγκαίο</w:t>
      </w:r>
      <w:r>
        <w:rPr>
          <w:rFonts w:eastAsia="Times New Roman"/>
          <w:szCs w:val="24"/>
        </w:rPr>
        <w:t>,</w:t>
      </w:r>
      <w:r w:rsidRPr="00154F48">
        <w:rPr>
          <w:rFonts w:eastAsia="Times New Roman"/>
          <w:szCs w:val="24"/>
        </w:rPr>
        <w:t xml:space="preserve"> </w:t>
      </w:r>
      <w:r>
        <w:rPr>
          <w:rFonts w:eastAsia="Times New Roman"/>
          <w:szCs w:val="24"/>
        </w:rPr>
        <w:t xml:space="preserve">ποσόν ευθύνης. </w:t>
      </w:r>
    </w:p>
    <w:p w14:paraId="65980364" w14:textId="77777777" w:rsidR="00665451" w:rsidRDefault="007410E1">
      <w:pPr>
        <w:spacing w:line="600" w:lineRule="auto"/>
        <w:ind w:firstLine="720"/>
        <w:jc w:val="both"/>
        <w:rPr>
          <w:rFonts w:eastAsia="Times New Roman"/>
          <w:szCs w:val="24"/>
        </w:rPr>
      </w:pPr>
      <w:r>
        <w:rPr>
          <w:rFonts w:eastAsia="Times New Roman"/>
          <w:szCs w:val="24"/>
        </w:rPr>
        <w:t>Έ</w:t>
      </w:r>
      <w:r w:rsidRPr="00154F48">
        <w:rPr>
          <w:rFonts w:eastAsia="Times New Roman"/>
          <w:szCs w:val="24"/>
        </w:rPr>
        <w:t>τσι θέλω να ξεκινήσω</w:t>
      </w:r>
      <w:r>
        <w:rPr>
          <w:rFonts w:eastAsia="Times New Roman"/>
          <w:szCs w:val="24"/>
        </w:rPr>
        <w:t xml:space="preserve">, με μια </w:t>
      </w:r>
      <w:r w:rsidRPr="00154F48">
        <w:rPr>
          <w:rFonts w:eastAsia="Times New Roman"/>
          <w:szCs w:val="24"/>
        </w:rPr>
        <w:t>έκκληση</w:t>
      </w:r>
      <w:r>
        <w:rPr>
          <w:rFonts w:eastAsia="Times New Roman"/>
          <w:szCs w:val="24"/>
        </w:rPr>
        <w:t>,</w:t>
      </w:r>
      <w:r w:rsidRPr="00154F48">
        <w:rPr>
          <w:rFonts w:eastAsia="Times New Roman"/>
          <w:szCs w:val="24"/>
        </w:rPr>
        <w:t xml:space="preserve"> αντλώντας</w:t>
      </w:r>
      <w:r w:rsidRPr="00154F48">
        <w:rPr>
          <w:rFonts w:eastAsia="Times New Roman"/>
          <w:szCs w:val="24"/>
        </w:rPr>
        <w:t xml:space="preserve"> εμπειρία από την ιστορία των δύο αιώνων ελληνικού κράτους</w:t>
      </w:r>
      <w:r>
        <w:rPr>
          <w:rFonts w:eastAsia="Times New Roman"/>
          <w:szCs w:val="24"/>
        </w:rPr>
        <w:t>.</w:t>
      </w:r>
      <w:r w:rsidRPr="00154F48">
        <w:rPr>
          <w:rFonts w:eastAsia="Times New Roman"/>
          <w:szCs w:val="24"/>
        </w:rPr>
        <w:t xml:space="preserve"> </w:t>
      </w:r>
      <w:r>
        <w:rPr>
          <w:rFonts w:eastAsia="Times New Roman"/>
          <w:szCs w:val="24"/>
        </w:rPr>
        <w:t>Ο</w:t>
      </w:r>
      <w:r w:rsidRPr="00154F48">
        <w:rPr>
          <w:rFonts w:eastAsia="Times New Roman"/>
          <w:szCs w:val="24"/>
        </w:rPr>
        <w:t xml:space="preserve">σάκις </w:t>
      </w:r>
      <w:r w:rsidRPr="00154F48">
        <w:rPr>
          <w:rFonts w:eastAsia="Times New Roman"/>
          <w:szCs w:val="24"/>
        </w:rPr>
        <w:lastRenderedPageBreak/>
        <w:t xml:space="preserve">τα μεγάλα ζητήματα </w:t>
      </w:r>
      <w:r>
        <w:rPr>
          <w:rFonts w:eastAsia="Times New Roman"/>
          <w:szCs w:val="24"/>
        </w:rPr>
        <w:t>ε</w:t>
      </w:r>
      <w:r w:rsidRPr="00154F48">
        <w:rPr>
          <w:rFonts w:eastAsia="Times New Roman"/>
          <w:szCs w:val="24"/>
        </w:rPr>
        <w:t xml:space="preserve">θνικής ασφάλειας και εξωτερικής πολιτικής ήρθαν στο εσωτερικό πεδίο </w:t>
      </w:r>
      <w:r>
        <w:rPr>
          <w:rFonts w:eastAsia="Times New Roman"/>
          <w:szCs w:val="24"/>
        </w:rPr>
        <w:t xml:space="preserve">ως πεδία έριδος, φιλονικίας </w:t>
      </w:r>
      <w:r w:rsidRPr="00154F48">
        <w:rPr>
          <w:rFonts w:eastAsia="Times New Roman"/>
          <w:szCs w:val="24"/>
        </w:rPr>
        <w:t xml:space="preserve">και </w:t>
      </w:r>
      <w:r>
        <w:rPr>
          <w:rFonts w:eastAsia="Times New Roman"/>
          <w:szCs w:val="24"/>
        </w:rPr>
        <w:t xml:space="preserve">πολιτικής αντιδικίας </w:t>
      </w:r>
      <w:r w:rsidRPr="00154F48">
        <w:rPr>
          <w:rFonts w:eastAsia="Times New Roman"/>
          <w:szCs w:val="24"/>
        </w:rPr>
        <w:t>οδήγησαν σε καταστροφές</w:t>
      </w:r>
      <w:r>
        <w:rPr>
          <w:rFonts w:eastAsia="Times New Roman"/>
          <w:szCs w:val="24"/>
        </w:rPr>
        <w:t>.</w:t>
      </w:r>
      <w:r w:rsidRPr="00154F48">
        <w:rPr>
          <w:rFonts w:eastAsia="Times New Roman"/>
          <w:szCs w:val="24"/>
        </w:rPr>
        <w:t xml:space="preserve"> </w:t>
      </w:r>
      <w:r>
        <w:rPr>
          <w:rFonts w:eastAsia="Times New Roman"/>
          <w:szCs w:val="24"/>
        </w:rPr>
        <w:t>Τ</w:t>
      </w:r>
      <w:r w:rsidRPr="00154F48">
        <w:rPr>
          <w:rFonts w:eastAsia="Times New Roman"/>
          <w:szCs w:val="24"/>
        </w:rPr>
        <w:t>α διδάγματ</w:t>
      </w:r>
      <w:r>
        <w:rPr>
          <w:rFonts w:eastAsia="Times New Roman"/>
          <w:szCs w:val="24"/>
        </w:rPr>
        <w:t>ά</w:t>
      </w:r>
      <w:r w:rsidRPr="00154F48">
        <w:rPr>
          <w:rFonts w:eastAsia="Times New Roman"/>
          <w:szCs w:val="24"/>
        </w:rPr>
        <w:t xml:space="preserve"> μας τα έχουμε πάρει από την εποχή του </w:t>
      </w:r>
      <w:r>
        <w:rPr>
          <w:rFonts w:eastAsia="Times New Roman"/>
          <w:szCs w:val="24"/>
        </w:rPr>
        <w:t>Δ</w:t>
      </w:r>
      <w:r w:rsidRPr="00154F48">
        <w:rPr>
          <w:rFonts w:eastAsia="Times New Roman"/>
          <w:szCs w:val="24"/>
        </w:rPr>
        <w:t>ιχασμού</w:t>
      </w:r>
      <w:r>
        <w:rPr>
          <w:rFonts w:eastAsia="Times New Roman"/>
          <w:szCs w:val="24"/>
        </w:rPr>
        <w:t>,</w:t>
      </w:r>
      <w:r w:rsidRPr="00154F48">
        <w:rPr>
          <w:rFonts w:eastAsia="Times New Roman"/>
          <w:szCs w:val="24"/>
        </w:rPr>
        <w:t xml:space="preserve"> όταν ο ελληνικός πολιτικός κόσμος και ο ίδιος ο ελληνικός λαός διχάστηκε απέναντι στις μεγάλες γεωπολιτικές προκλήσεις</w:t>
      </w:r>
      <w:r>
        <w:rPr>
          <w:rFonts w:eastAsia="Times New Roman"/>
          <w:szCs w:val="24"/>
        </w:rPr>
        <w:t>.</w:t>
      </w:r>
      <w:r w:rsidRPr="00154F48">
        <w:rPr>
          <w:rFonts w:eastAsia="Times New Roman"/>
          <w:szCs w:val="24"/>
        </w:rPr>
        <w:t xml:space="preserve"> </w:t>
      </w:r>
      <w:r>
        <w:rPr>
          <w:rFonts w:eastAsia="Times New Roman"/>
          <w:szCs w:val="24"/>
        </w:rPr>
        <w:t>Τ</w:t>
      </w:r>
      <w:r w:rsidRPr="00154F48">
        <w:rPr>
          <w:rFonts w:eastAsia="Times New Roman"/>
          <w:szCs w:val="24"/>
        </w:rPr>
        <w:t xml:space="preserve">α έχουμε πάρει από την περίοδο του </w:t>
      </w:r>
      <w:r>
        <w:rPr>
          <w:rFonts w:eastAsia="Times New Roman"/>
          <w:szCs w:val="24"/>
        </w:rPr>
        <w:t>Ψ</w:t>
      </w:r>
      <w:r w:rsidRPr="00154F48">
        <w:rPr>
          <w:rFonts w:eastAsia="Times New Roman"/>
          <w:szCs w:val="24"/>
        </w:rPr>
        <w:t xml:space="preserve">υχρού </w:t>
      </w:r>
      <w:r>
        <w:rPr>
          <w:rFonts w:eastAsia="Times New Roman"/>
          <w:szCs w:val="24"/>
        </w:rPr>
        <w:t>Π</w:t>
      </w:r>
      <w:r w:rsidRPr="00154F48">
        <w:rPr>
          <w:rFonts w:eastAsia="Times New Roman"/>
          <w:szCs w:val="24"/>
        </w:rPr>
        <w:t>ολέμου</w:t>
      </w:r>
      <w:r>
        <w:rPr>
          <w:rFonts w:eastAsia="Times New Roman"/>
          <w:szCs w:val="24"/>
        </w:rPr>
        <w:t>,</w:t>
      </w:r>
      <w:r w:rsidRPr="00154F48">
        <w:rPr>
          <w:rFonts w:eastAsia="Times New Roman"/>
          <w:szCs w:val="24"/>
        </w:rPr>
        <w:t xml:space="preserve"> όταν η </w:t>
      </w:r>
      <w:r>
        <w:rPr>
          <w:rFonts w:eastAsia="Times New Roman"/>
          <w:szCs w:val="24"/>
        </w:rPr>
        <w:t>δ</w:t>
      </w:r>
      <w:r w:rsidRPr="00154F48">
        <w:rPr>
          <w:rFonts w:eastAsia="Times New Roman"/>
          <w:szCs w:val="24"/>
        </w:rPr>
        <w:t xml:space="preserve">ιεθνής συγκυρία </w:t>
      </w:r>
      <w:r>
        <w:rPr>
          <w:rFonts w:eastAsia="Times New Roman"/>
          <w:szCs w:val="24"/>
        </w:rPr>
        <w:t>μετεφέρθη</w:t>
      </w:r>
      <w:r w:rsidRPr="00154F48">
        <w:rPr>
          <w:rFonts w:eastAsia="Times New Roman"/>
          <w:szCs w:val="24"/>
        </w:rPr>
        <w:t xml:space="preserve"> σ</w:t>
      </w:r>
      <w:r w:rsidRPr="00154F48">
        <w:rPr>
          <w:rFonts w:eastAsia="Times New Roman"/>
          <w:szCs w:val="24"/>
        </w:rPr>
        <w:t xml:space="preserve">το εσωτερικό με </w:t>
      </w:r>
      <w:r>
        <w:rPr>
          <w:rFonts w:eastAsia="Times New Roman"/>
          <w:szCs w:val="24"/>
        </w:rPr>
        <w:t>ό</w:t>
      </w:r>
      <w:r w:rsidRPr="00154F48">
        <w:rPr>
          <w:rFonts w:eastAsia="Times New Roman"/>
          <w:szCs w:val="24"/>
        </w:rPr>
        <w:t xml:space="preserve">ρους διωγμού και </w:t>
      </w:r>
      <w:r>
        <w:rPr>
          <w:rFonts w:eastAsia="Times New Roman"/>
          <w:szCs w:val="24"/>
        </w:rPr>
        <w:t>ψ</w:t>
      </w:r>
      <w:r w:rsidRPr="00154F48">
        <w:rPr>
          <w:rFonts w:eastAsia="Times New Roman"/>
          <w:szCs w:val="24"/>
        </w:rPr>
        <w:t>υχικής διαίρεσης του ελληνικού λαού</w:t>
      </w:r>
      <w:r>
        <w:rPr>
          <w:rFonts w:eastAsia="Times New Roman"/>
          <w:szCs w:val="24"/>
        </w:rPr>
        <w:t>.</w:t>
      </w:r>
      <w:r w:rsidRPr="00154F48">
        <w:rPr>
          <w:rFonts w:eastAsia="Times New Roman"/>
          <w:szCs w:val="24"/>
        </w:rPr>
        <w:t xml:space="preserve"> </w:t>
      </w:r>
      <w:r>
        <w:rPr>
          <w:rFonts w:eastAsia="Times New Roman"/>
          <w:szCs w:val="24"/>
        </w:rPr>
        <w:t>Κ</w:t>
      </w:r>
      <w:r w:rsidRPr="00154F48">
        <w:rPr>
          <w:rFonts w:eastAsia="Times New Roman"/>
          <w:szCs w:val="24"/>
        </w:rPr>
        <w:t xml:space="preserve">αι έχουμε πάρει </w:t>
      </w:r>
      <w:r>
        <w:rPr>
          <w:rFonts w:eastAsia="Times New Roman"/>
          <w:szCs w:val="24"/>
        </w:rPr>
        <w:t>ε</w:t>
      </w:r>
      <w:r w:rsidRPr="00154F48">
        <w:rPr>
          <w:rFonts w:eastAsia="Times New Roman"/>
          <w:szCs w:val="24"/>
        </w:rPr>
        <w:t xml:space="preserve">πίσης κάποια διδάγματα από τον καιρό της τραγωδίας της Κύπρου το </w:t>
      </w:r>
      <w:r>
        <w:rPr>
          <w:rFonts w:eastAsia="Times New Roman"/>
          <w:szCs w:val="24"/>
        </w:rPr>
        <w:t>΄</w:t>
      </w:r>
      <w:r w:rsidRPr="00154F48">
        <w:rPr>
          <w:rFonts w:eastAsia="Times New Roman"/>
          <w:szCs w:val="24"/>
        </w:rPr>
        <w:t>74 και α</w:t>
      </w:r>
      <w:r>
        <w:rPr>
          <w:rFonts w:eastAsia="Times New Roman"/>
          <w:szCs w:val="24"/>
        </w:rPr>
        <w:t>πό το κλίμα που ακολούθησε στη Μ</w:t>
      </w:r>
      <w:r w:rsidRPr="00154F48">
        <w:rPr>
          <w:rFonts w:eastAsia="Times New Roman"/>
          <w:szCs w:val="24"/>
        </w:rPr>
        <w:t>εταπολίτευση</w:t>
      </w:r>
      <w:r>
        <w:rPr>
          <w:rFonts w:eastAsia="Times New Roman"/>
          <w:szCs w:val="24"/>
        </w:rPr>
        <w:t>.</w:t>
      </w:r>
      <w:r w:rsidRPr="00154F48">
        <w:rPr>
          <w:rFonts w:eastAsia="Times New Roman"/>
          <w:szCs w:val="24"/>
        </w:rPr>
        <w:t xml:space="preserve"> </w:t>
      </w:r>
    </w:p>
    <w:p w14:paraId="65980365" w14:textId="77777777" w:rsidR="00665451" w:rsidRDefault="007410E1">
      <w:pPr>
        <w:spacing w:line="600" w:lineRule="auto"/>
        <w:ind w:firstLine="720"/>
        <w:jc w:val="both"/>
        <w:rPr>
          <w:rFonts w:eastAsia="Times New Roman"/>
          <w:szCs w:val="24"/>
        </w:rPr>
      </w:pPr>
      <w:r>
        <w:rPr>
          <w:rFonts w:eastAsia="Times New Roman"/>
          <w:szCs w:val="24"/>
        </w:rPr>
        <w:t>Γ</w:t>
      </w:r>
      <w:r w:rsidRPr="00154F48">
        <w:rPr>
          <w:rFonts w:eastAsia="Times New Roman"/>
          <w:szCs w:val="24"/>
        </w:rPr>
        <w:t xml:space="preserve">ια πρώτη φορά στη </w:t>
      </w:r>
      <w:r>
        <w:rPr>
          <w:rFonts w:eastAsia="Times New Roman"/>
          <w:szCs w:val="24"/>
        </w:rPr>
        <w:t>Μ</w:t>
      </w:r>
      <w:r w:rsidRPr="00154F48">
        <w:rPr>
          <w:rFonts w:eastAsia="Times New Roman"/>
          <w:szCs w:val="24"/>
        </w:rPr>
        <w:t>εταπολίτευση</w:t>
      </w:r>
      <w:r>
        <w:rPr>
          <w:rFonts w:eastAsia="Times New Roman"/>
          <w:szCs w:val="24"/>
        </w:rPr>
        <w:t>,</w:t>
      </w:r>
      <w:r w:rsidRPr="00154F48">
        <w:rPr>
          <w:rFonts w:eastAsia="Times New Roman"/>
          <w:szCs w:val="24"/>
        </w:rPr>
        <w:t xml:space="preserve"> υπήρχαν </w:t>
      </w:r>
      <w:r>
        <w:rPr>
          <w:rFonts w:eastAsia="Times New Roman"/>
          <w:szCs w:val="24"/>
        </w:rPr>
        <w:t>πεδ</w:t>
      </w:r>
      <w:r>
        <w:rPr>
          <w:rFonts w:eastAsia="Times New Roman"/>
          <w:szCs w:val="24"/>
        </w:rPr>
        <w:t>ία</w:t>
      </w:r>
      <w:r w:rsidRPr="00154F48">
        <w:rPr>
          <w:rFonts w:eastAsia="Times New Roman"/>
          <w:szCs w:val="24"/>
        </w:rPr>
        <w:t xml:space="preserve"> </w:t>
      </w:r>
      <w:r>
        <w:rPr>
          <w:rFonts w:eastAsia="Times New Roman"/>
          <w:szCs w:val="24"/>
        </w:rPr>
        <w:t>άδηλης</w:t>
      </w:r>
      <w:r w:rsidRPr="00154F48">
        <w:rPr>
          <w:rFonts w:eastAsia="Times New Roman"/>
          <w:szCs w:val="24"/>
        </w:rPr>
        <w:t xml:space="preserve"> ή και </w:t>
      </w:r>
      <w:r>
        <w:rPr>
          <w:rFonts w:eastAsia="Times New Roman"/>
          <w:szCs w:val="24"/>
        </w:rPr>
        <w:t>ρητής</w:t>
      </w:r>
      <w:r w:rsidRPr="00154F48">
        <w:rPr>
          <w:rFonts w:eastAsia="Times New Roman"/>
          <w:szCs w:val="24"/>
        </w:rPr>
        <w:t xml:space="preserve"> </w:t>
      </w:r>
      <w:r>
        <w:rPr>
          <w:rFonts w:eastAsia="Times New Roman"/>
          <w:szCs w:val="24"/>
        </w:rPr>
        <w:t>συναίνεσης, σύμπλευσης σε κάποια μείζονα ζητήματα. Μ</w:t>
      </w:r>
      <w:r w:rsidRPr="00154F48">
        <w:rPr>
          <w:rFonts w:eastAsia="Times New Roman"/>
          <w:szCs w:val="24"/>
        </w:rPr>
        <w:t xml:space="preserve">πορούμε να θυμηθούμε και τις αντιπαραθέσεις Κωνσταντίνου Καραμανλή και Ανδρέα Παπανδρέου στα μεγάλα ζητήματα της εξόδου και της </w:t>
      </w:r>
      <w:proofErr w:type="spellStart"/>
      <w:r w:rsidRPr="00154F48">
        <w:rPr>
          <w:rFonts w:eastAsia="Times New Roman"/>
          <w:szCs w:val="24"/>
        </w:rPr>
        <w:t>επανεισόδου</w:t>
      </w:r>
      <w:proofErr w:type="spellEnd"/>
      <w:r w:rsidRPr="00154F48">
        <w:rPr>
          <w:rFonts w:eastAsia="Times New Roman"/>
          <w:szCs w:val="24"/>
        </w:rPr>
        <w:t xml:space="preserve"> από το στρατιωτικό σκέλος του ΝΑΤΟ ή από τ</w:t>
      </w:r>
      <w:r w:rsidRPr="00154F48">
        <w:rPr>
          <w:rFonts w:eastAsia="Times New Roman"/>
          <w:szCs w:val="24"/>
        </w:rPr>
        <w:t xml:space="preserve">ις διακηρύξεις του Ανδρέα Παπανδρέου περί μη ένταξης στην τότε ΕΟΚ και την προσαρμογή του σε </w:t>
      </w:r>
      <w:r>
        <w:rPr>
          <w:rFonts w:eastAsia="Times New Roman"/>
          <w:szCs w:val="24"/>
        </w:rPr>
        <w:t>μια</w:t>
      </w:r>
      <w:r w:rsidRPr="00154F48">
        <w:rPr>
          <w:rFonts w:eastAsia="Times New Roman"/>
          <w:szCs w:val="24"/>
        </w:rPr>
        <w:t xml:space="preserve"> άλλη πολιτική</w:t>
      </w:r>
      <w:r>
        <w:rPr>
          <w:rFonts w:eastAsia="Times New Roman"/>
          <w:szCs w:val="24"/>
        </w:rPr>
        <w:t>,</w:t>
      </w:r>
      <w:r w:rsidRPr="00154F48">
        <w:rPr>
          <w:rFonts w:eastAsia="Times New Roman"/>
          <w:szCs w:val="24"/>
        </w:rPr>
        <w:t xml:space="preserve"> όταν ανέλαβε την κυβέρνηση</w:t>
      </w:r>
      <w:r>
        <w:rPr>
          <w:rFonts w:eastAsia="Times New Roman"/>
          <w:szCs w:val="24"/>
        </w:rPr>
        <w:t>.</w:t>
      </w:r>
    </w:p>
    <w:p w14:paraId="65980366" w14:textId="77777777" w:rsidR="00665451" w:rsidRDefault="007410E1">
      <w:pPr>
        <w:spacing w:line="600" w:lineRule="auto"/>
        <w:ind w:firstLine="720"/>
        <w:jc w:val="both"/>
        <w:rPr>
          <w:rFonts w:eastAsia="Times New Roman"/>
          <w:szCs w:val="24"/>
        </w:rPr>
      </w:pPr>
      <w:r>
        <w:rPr>
          <w:rFonts w:eastAsia="Times New Roman"/>
          <w:szCs w:val="24"/>
        </w:rPr>
        <w:lastRenderedPageBreak/>
        <w:t>Τ</w:t>
      </w:r>
      <w:r w:rsidRPr="00154F48">
        <w:rPr>
          <w:rFonts w:eastAsia="Times New Roman"/>
          <w:szCs w:val="24"/>
        </w:rPr>
        <w:t>ο μόνο μελανό σημείο</w:t>
      </w:r>
      <w:r>
        <w:rPr>
          <w:rFonts w:eastAsia="Times New Roman"/>
          <w:szCs w:val="24"/>
        </w:rPr>
        <w:t>,</w:t>
      </w:r>
      <w:r w:rsidRPr="00154F48">
        <w:rPr>
          <w:rFonts w:eastAsia="Times New Roman"/>
          <w:szCs w:val="24"/>
        </w:rPr>
        <w:t xml:space="preserve"> που μπορούμε να διακρίνουμε</w:t>
      </w:r>
      <w:r>
        <w:rPr>
          <w:rFonts w:eastAsia="Times New Roman"/>
          <w:szCs w:val="24"/>
        </w:rPr>
        <w:t>,</w:t>
      </w:r>
      <w:r w:rsidRPr="00154F48">
        <w:rPr>
          <w:rFonts w:eastAsia="Times New Roman"/>
          <w:szCs w:val="24"/>
        </w:rPr>
        <w:t xml:space="preserve"> όταν </w:t>
      </w:r>
      <w:r>
        <w:rPr>
          <w:rFonts w:eastAsia="Times New Roman"/>
          <w:szCs w:val="24"/>
        </w:rPr>
        <w:t>έσπασε</w:t>
      </w:r>
      <w:r w:rsidRPr="00154F48">
        <w:rPr>
          <w:rFonts w:eastAsia="Times New Roman"/>
          <w:szCs w:val="24"/>
        </w:rPr>
        <w:t xml:space="preserve"> </w:t>
      </w:r>
      <w:r>
        <w:rPr>
          <w:rFonts w:eastAsia="Times New Roman"/>
          <w:szCs w:val="24"/>
        </w:rPr>
        <w:t xml:space="preserve">αυτή </w:t>
      </w:r>
      <w:r w:rsidRPr="00154F48">
        <w:rPr>
          <w:rFonts w:eastAsia="Times New Roman"/>
          <w:szCs w:val="24"/>
        </w:rPr>
        <w:t>η μίνιμουμ εθνική συνεννόηση στα μεγάλα εξωτερι</w:t>
      </w:r>
      <w:r w:rsidRPr="00154F48">
        <w:rPr>
          <w:rFonts w:eastAsia="Times New Roman"/>
          <w:szCs w:val="24"/>
        </w:rPr>
        <w:t xml:space="preserve">κά θέματα ήταν μετά το τέλος του </w:t>
      </w:r>
      <w:r>
        <w:rPr>
          <w:rFonts w:eastAsia="Times New Roman"/>
          <w:szCs w:val="24"/>
        </w:rPr>
        <w:t>Ψ</w:t>
      </w:r>
      <w:r w:rsidRPr="00154F48">
        <w:rPr>
          <w:rFonts w:eastAsia="Times New Roman"/>
          <w:szCs w:val="24"/>
        </w:rPr>
        <w:t xml:space="preserve">υχρού </w:t>
      </w:r>
      <w:r>
        <w:rPr>
          <w:rFonts w:eastAsia="Times New Roman"/>
          <w:szCs w:val="24"/>
        </w:rPr>
        <w:t>Π</w:t>
      </w:r>
      <w:r w:rsidRPr="00154F48">
        <w:rPr>
          <w:rFonts w:eastAsia="Times New Roman"/>
          <w:szCs w:val="24"/>
        </w:rPr>
        <w:t>ολέμου</w:t>
      </w:r>
      <w:r>
        <w:rPr>
          <w:rFonts w:eastAsia="Times New Roman"/>
          <w:szCs w:val="24"/>
        </w:rPr>
        <w:t>,</w:t>
      </w:r>
      <w:r w:rsidRPr="00154F48">
        <w:rPr>
          <w:rFonts w:eastAsia="Times New Roman"/>
          <w:szCs w:val="24"/>
        </w:rPr>
        <w:t xml:space="preserve"> όταν το </w:t>
      </w:r>
      <w:r>
        <w:rPr>
          <w:rFonts w:eastAsia="Times New Roman"/>
          <w:szCs w:val="24"/>
        </w:rPr>
        <w:t>«</w:t>
      </w:r>
      <w:r w:rsidRPr="00154F48">
        <w:rPr>
          <w:rFonts w:eastAsia="Times New Roman"/>
          <w:szCs w:val="24"/>
        </w:rPr>
        <w:t>Μακεδονικό</w:t>
      </w:r>
      <w:r>
        <w:rPr>
          <w:rFonts w:eastAsia="Times New Roman"/>
          <w:szCs w:val="24"/>
        </w:rPr>
        <w:t>»</w:t>
      </w:r>
      <w:r w:rsidRPr="00154F48">
        <w:rPr>
          <w:rFonts w:eastAsia="Times New Roman"/>
          <w:szCs w:val="24"/>
        </w:rPr>
        <w:t xml:space="preserve"> </w:t>
      </w:r>
      <w:proofErr w:type="spellStart"/>
      <w:r>
        <w:rPr>
          <w:rFonts w:eastAsia="Times New Roman"/>
          <w:szCs w:val="24"/>
        </w:rPr>
        <w:t>διεμβόλισε</w:t>
      </w:r>
      <w:proofErr w:type="spellEnd"/>
      <w:r>
        <w:rPr>
          <w:rFonts w:eastAsia="Times New Roman"/>
          <w:szCs w:val="24"/>
        </w:rPr>
        <w:t xml:space="preserve"> </w:t>
      </w:r>
      <w:proofErr w:type="spellStart"/>
      <w:r w:rsidRPr="00154F48">
        <w:rPr>
          <w:rFonts w:eastAsia="Times New Roman"/>
          <w:szCs w:val="24"/>
        </w:rPr>
        <w:t>εγκ</w:t>
      </w:r>
      <w:r>
        <w:rPr>
          <w:rFonts w:eastAsia="Times New Roman"/>
          <w:szCs w:val="24"/>
        </w:rPr>
        <w:t>α</w:t>
      </w:r>
      <w:r w:rsidRPr="00154F48">
        <w:rPr>
          <w:rFonts w:eastAsia="Times New Roman"/>
          <w:szCs w:val="24"/>
        </w:rPr>
        <w:t>ρσ</w:t>
      </w:r>
      <w:r>
        <w:rPr>
          <w:rFonts w:eastAsia="Times New Roman"/>
          <w:szCs w:val="24"/>
        </w:rPr>
        <w:t>ίω</w:t>
      </w:r>
      <w:r w:rsidRPr="00154F48">
        <w:rPr>
          <w:rFonts w:eastAsia="Times New Roman"/>
          <w:szCs w:val="24"/>
        </w:rPr>
        <w:t>ς</w:t>
      </w:r>
      <w:proofErr w:type="spellEnd"/>
      <w:r w:rsidRPr="00154F48">
        <w:rPr>
          <w:rFonts w:eastAsia="Times New Roman"/>
          <w:szCs w:val="24"/>
        </w:rPr>
        <w:t xml:space="preserve"> και το πολιτικό σύστημα για μικροπολιτικούς λόγους και δημιούργησε ισχυρά συναισθήματα </w:t>
      </w:r>
      <w:r>
        <w:rPr>
          <w:rFonts w:eastAsia="Times New Roman"/>
          <w:szCs w:val="24"/>
        </w:rPr>
        <w:t>-</w:t>
      </w:r>
      <w:r w:rsidRPr="00154F48">
        <w:rPr>
          <w:rFonts w:eastAsia="Times New Roman"/>
          <w:szCs w:val="24"/>
        </w:rPr>
        <w:t>μόνο συναισθηματική αντιμετώπιση</w:t>
      </w:r>
      <w:r>
        <w:rPr>
          <w:rFonts w:eastAsia="Times New Roman"/>
          <w:szCs w:val="24"/>
        </w:rPr>
        <w:t>-</w:t>
      </w:r>
      <w:r w:rsidRPr="00154F48">
        <w:rPr>
          <w:rFonts w:eastAsia="Times New Roman"/>
          <w:szCs w:val="24"/>
        </w:rPr>
        <w:t xml:space="preserve"> χωρίς τον απαιτούμενο ρεαλισμό και τη μακροπρόθεσμη στρατηγική μέσα στον ίδιο τον ελληνικό λαό</w:t>
      </w:r>
      <w:r>
        <w:rPr>
          <w:rFonts w:eastAsia="Times New Roman"/>
          <w:szCs w:val="24"/>
        </w:rPr>
        <w:t>.</w:t>
      </w:r>
      <w:r w:rsidRPr="00154F48">
        <w:rPr>
          <w:rFonts w:eastAsia="Times New Roman"/>
          <w:szCs w:val="24"/>
        </w:rPr>
        <w:t xml:space="preserve"> </w:t>
      </w:r>
      <w:r>
        <w:rPr>
          <w:rFonts w:eastAsia="Times New Roman"/>
          <w:szCs w:val="24"/>
        </w:rPr>
        <w:t>Α</w:t>
      </w:r>
      <w:r w:rsidRPr="00154F48">
        <w:rPr>
          <w:rFonts w:eastAsia="Times New Roman"/>
          <w:szCs w:val="24"/>
        </w:rPr>
        <w:t xml:space="preserve">υτό το ζήτημα που προέκυψε το </w:t>
      </w:r>
      <w:r>
        <w:rPr>
          <w:rFonts w:eastAsia="Times New Roman"/>
          <w:szCs w:val="24"/>
        </w:rPr>
        <w:t>΄</w:t>
      </w:r>
      <w:r w:rsidRPr="00154F48">
        <w:rPr>
          <w:rFonts w:eastAsia="Times New Roman"/>
          <w:szCs w:val="24"/>
        </w:rPr>
        <w:t>92</w:t>
      </w:r>
      <w:r>
        <w:rPr>
          <w:rFonts w:eastAsia="Times New Roman"/>
          <w:szCs w:val="24"/>
        </w:rPr>
        <w:t>,</w:t>
      </w:r>
      <w:r w:rsidRPr="00154F48">
        <w:rPr>
          <w:rFonts w:eastAsia="Times New Roman"/>
          <w:szCs w:val="24"/>
        </w:rPr>
        <w:t xml:space="preserve"> με πρωταγωνιστή και τότε τον Αντώνη Σαμαρά</w:t>
      </w:r>
      <w:r>
        <w:rPr>
          <w:rFonts w:eastAsia="Times New Roman"/>
          <w:szCs w:val="24"/>
        </w:rPr>
        <w:t>,</w:t>
      </w:r>
      <w:r w:rsidRPr="00154F48">
        <w:rPr>
          <w:rFonts w:eastAsia="Times New Roman"/>
          <w:szCs w:val="24"/>
        </w:rPr>
        <w:t xml:space="preserve"> το πληρώνει η χώρα </w:t>
      </w:r>
      <w:r>
        <w:rPr>
          <w:rFonts w:eastAsia="Times New Roman"/>
          <w:szCs w:val="24"/>
        </w:rPr>
        <w:t>α</w:t>
      </w:r>
      <w:r w:rsidRPr="00154F48">
        <w:rPr>
          <w:rFonts w:eastAsia="Times New Roman"/>
          <w:szCs w:val="24"/>
        </w:rPr>
        <w:t xml:space="preserve">κόμη και το έχουμε μπροστά </w:t>
      </w:r>
      <w:r>
        <w:rPr>
          <w:rFonts w:eastAsia="Times New Roman"/>
          <w:szCs w:val="24"/>
        </w:rPr>
        <w:t>μας. Α</w:t>
      </w:r>
      <w:r w:rsidRPr="00154F48">
        <w:rPr>
          <w:rFonts w:eastAsia="Times New Roman"/>
          <w:szCs w:val="24"/>
        </w:rPr>
        <w:t>ς μην ξανακάνουμε τον διχα</w:t>
      </w:r>
      <w:r w:rsidRPr="00154F48">
        <w:rPr>
          <w:rFonts w:eastAsia="Times New Roman"/>
          <w:szCs w:val="24"/>
        </w:rPr>
        <w:t xml:space="preserve">σμό μεταξύ </w:t>
      </w:r>
      <w:r>
        <w:rPr>
          <w:rFonts w:eastAsia="Times New Roman"/>
          <w:szCs w:val="24"/>
        </w:rPr>
        <w:t>«</w:t>
      </w:r>
      <w:proofErr w:type="spellStart"/>
      <w:r w:rsidRPr="00154F48">
        <w:rPr>
          <w:rFonts w:eastAsia="Times New Roman"/>
          <w:szCs w:val="24"/>
        </w:rPr>
        <w:t>Βενιζελισμού</w:t>
      </w:r>
      <w:proofErr w:type="spellEnd"/>
      <w:r>
        <w:rPr>
          <w:rFonts w:eastAsia="Times New Roman"/>
          <w:szCs w:val="24"/>
        </w:rPr>
        <w:t>»</w:t>
      </w:r>
      <w:r w:rsidRPr="00154F48">
        <w:rPr>
          <w:rFonts w:eastAsia="Times New Roman"/>
          <w:szCs w:val="24"/>
        </w:rPr>
        <w:t xml:space="preserve"> και </w:t>
      </w:r>
      <w:r>
        <w:rPr>
          <w:rFonts w:eastAsia="Times New Roman"/>
          <w:szCs w:val="24"/>
        </w:rPr>
        <w:t>«</w:t>
      </w:r>
      <w:proofErr w:type="spellStart"/>
      <w:r>
        <w:rPr>
          <w:rFonts w:eastAsia="Times New Roman"/>
          <w:szCs w:val="24"/>
        </w:rPr>
        <w:t>Κωνσταντινισμού</w:t>
      </w:r>
      <w:proofErr w:type="spellEnd"/>
      <w:r>
        <w:rPr>
          <w:rFonts w:eastAsia="Times New Roman"/>
          <w:szCs w:val="24"/>
        </w:rPr>
        <w:t>»</w:t>
      </w:r>
      <w:r w:rsidRPr="00154F48">
        <w:rPr>
          <w:rFonts w:eastAsia="Times New Roman"/>
          <w:szCs w:val="24"/>
        </w:rPr>
        <w:t xml:space="preserve"> της δεκαετίας του </w:t>
      </w:r>
      <w:r>
        <w:rPr>
          <w:rFonts w:eastAsia="Times New Roman"/>
          <w:szCs w:val="24"/>
        </w:rPr>
        <w:t>΄</w:t>
      </w:r>
      <w:r w:rsidRPr="00154F48">
        <w:rPr>
          <w:rFonts w:eastAsia="Times New Roman"/>
          <w:szCs w:val="24"/>
        </w:rPr>
        <w:t xml:space="preserve">10 και του </w:t>
      </w:r>
      <w:r>
        <w:rPr>
          <w:rFonts w:eastAsia="Times New Roman"/>
          <w:szCs w:val="24"/>
        </w:rPr>
        <w:t>΄</w:t>
      </w:r>
      <w:r w:rsidRPr="00154F48">
        <w:rPr>
          <w:rFonts w:eastAsia="Times New Roman"/>
          <w:szCs w:val="24"/>
        </w:rPr>
        <w:t xml:space="preserve">20 </w:t>
      </w:r>
      <w:r>
        <w:rPr>
          <w:rFonts w:eastAsia="Times New Roman"/>
          <w:szCs w:val="24"/>
        </w:rPr>
        <w:t xml:space="preserve">πρώτο πολιτικό </w:t>
      </w:r>
      <w:proofErr w:type="spellStart"/>
      <w:r w:rsidRPr="00AD3975">
        <w:rPr>
          <w:rFonts w:eastAsia="Times New Roman"/>
          <w:szCs w:val="24"/>
        </w:rPr>
        <w:t>διακύβευμα</w:t>
      </w:r>
      <w:proofErr w:type="spellEnd"/>
      <w:r w:rsidRPr="00AD3975">
        <w:rPr>
          <w:rFonts w:eastAsia="Times New Roman"/>
          <w:szCs w:val="24"/>
        </w:rPr>
        <w:t xml:space="preserve"> </w:t>
      </w:r>
      <w:r>
        <w:rPr>
          <w:rFonts w:eastAsia="Times New Roman"/>
          <w:szCs w:val="24"/>
        </w:rPr>
        <w:t>στον 21</w:t>
      </w:r>
      <w:r w:rsidRPr="0025396D">
        <w:rPr>
          <w:rFonts w:eastAsia="Times New Roman"/>
          <w:szCs w:val="24"/>
          <w:vertAlign w:val="superscript"/>
        </w:rPr>
        <w:t>ο</w:t>
      </w:r>
      <w:r>
        <w:rPr>
          <w:rFonts w:eastAsia="Times New Roman"/>
          <w:szCs w:val="24"/>
        </w:rPr>
        <w:t xml:space="preserve"> αιώνα. </w:t>
      </w:r>
    </w:p>
    <w:p w14:paraId="65980367" w14:textId="77777777" w:rsidR="00665451" w:rsidRDefault="007410E1">
      <w:pPr>
        <w:spacing w:line="600" w:lineRule="auto"/>
        <w:ind w:firstLine="720"/>
        <w:jc w:val="both"/>
        <w:rPr>
          <w:rFonts w:eastAsia="Times New Roman"/>
          <w:szCs w:val="24"/>
        </w:rPr>
      </w:pPr>
      <w:r>
        <w:rPr>
          <w:rFonts w:eastAsia="Times New Roman"/>
          <w:szCs w:val="24"/>
        </w:rPr>
        <w:t xml:space="preserve">Σε ό,τι αφορά τη </w:t>
      </w:r>
      <w:r>
        <w:rPr>
          <w:rFonts w:eastAsia="Times New Roman"/>
          <w:szCs w:val="24"/>
        </w:rPr>
        <w:t>σ</w:t>
      </w:r>
      <w:r>
        <w:rPr>
          <w:rFonts w:eastAsia="Times New Roman"/>
          <w:szCs w:val="24"/>
        </w:rPr>
        <w:t>ύμβαση, πράγματι υπάρχ</w:t>
      </w:r>
      <w:r>
        <w:rPr>
          <w:rFonts w:eastAsia="Times New Roman"/>
          <w:szCs w:val="24"/>
        </w:rPr>
        <w:t>ουν</w:t>
      </w:r>
      <w:r>
        <w:rPr>
          <w:rFonts w:eastAsia="Times New Roman"/>
          <w:szCs w:val="24"/>
        </w:rPr>
        <w:t xml:space="preserve"> </w:t>
      </w:r>
      <w:r w:rsidRPr="00154F48">
        <w:rPr>
          <w:rFonts w:eastAsia="Times New Roman"/>
          <w:szCs w:val="24"/>
        </w:rPr>
        <w:t>ερωτήματα</w:t>
      </w:r>
      <w:r>
        <w:rPr>
          <w:rFonts w:eastAsia="Times New Roman"/>
          <w:szCs w:val="24"/>
        </w:rPr>
        <w:t>,</w:t>
      </w:r>
      <w:r w:rsidRPr="00154F48">
        <w:rPr>
          <w:rFonts w:eastAsia="Times New Roman"/>
          <w:szCs w:val="24"/>
        </w:rPr>
        <w:t xml:space="preserve"> </w:t>
      </w:r>
      <w:r>
        <w:rPr>
          <w:rFonts w:eastAsia="Times New Roman"/>
          <w:szCs w:val="24"/>
        </w:rPr>
        <w:t xml:space="preserve">τα οποία ζητούν </w:t>
      </w:r>
      <w:r w:rsidRPr="00154F48">
        <w:rPr>
          <w:rFonts w:eastAsia="Times New Roman"/>
          <w:szCs w:val="24"/>
        </w:rPr>
        <w:t>απαντήσεις</w:t>
      </w:r>
      <w:r>
        <w:rPr>
          <w:rFonts w:eastAsia="Times New Roman"/>
          <w:szCs w:val="24"/>
        </w:rPr>
        <w:t>.</w:t>
      </w:r>
      <w:r w:rsidRPr="00154F48">
        <w:rPr>
          <w:rFonts w:eastAsia="Times New Roman"/>
          <w:szCs w:val="24"/>
        </w:rPr>
        <w:t xml:space="preserve"> </w:t>
      </w:r>
      <w:r>
        <w:rPr>
          <w:rFonts w:eastAsia="Times New Roman"/>
          <w:szCs w:val="24"/>
        </w:rPr>
        <w:t>Τ</w:t>
      </w:r>
      <w:r w:rsidRPr="00154F48">
        <w:rPr>
          <w:rFonts w:eastAsia="Times New Roman"/>
          <w:szCs w:val="24"/>
        </w:rPr>
        <w:t>ο είπα</w:t>
      </w:r>
      <w:r>
        <w:rPr>
          <w:rFonts w:eastAsia="Times New Roman"/>
          <w:szCs w:val="24"/>
        </w:rPr>
        <w:t>ν όλοι οι ομιλητές του ΣΥΡΙΖΑ. Ο</w:t>
      </w:r>
      <w:r w:rsidRPr="00154F48">
        <w:rPr>
          <w:rFonts w:eastAsia="Times New Roman"/>
          <w:szCs w:val="24"/>
        </w:rPr>
        <w:t xml:space="preserve"> Υπουργός</w:t>
      </w:r>
      <w:r w:rsidRPr="00154F48">
        <w:rPr>
          <w:rFonts w:eastAsia="Times New Roman"/>
          <w:szCs w:val="24"/>
        </w:rPr>
        <w:t xml:space="preserve"> είναι </w:t>
      </w:r>
      <w:r>
        <w:rPr>
          <w:rFonts w:eastAsia="Times New Roman"/>
          <w:szCs w:val="24"/>
        </w:rPr>
        <w:t xml:space="preserve">πρόθυμος </w:t>
      </w:r>
      <w:r w:rsidRPr="00154F48">
        <w:rPr>
          <w:rFonts w:eastAsia="Times New Roman"/>
          <w:szCs w:val="24"/>
        </w:rPr>
        <w:t>να δώσει απαντήσεις</w:t>
      </w:r>
      <w:r>
        <w:rPr>
          <w:rFonts w:eastAsia="Times New Roman"/>
          <w:szCs w:val="24"/>
        </w:rPr>
        <w:t>.</w:t>
      </w:r>
      <w:r w:rsidRPr="00154F48">
        <w:rPr>
          <w:rFonts w:eastAsia="Times New Roman"/>
          <w:szCs w:val="24"/>
        </w:rPr>
        <w:t xml:space="preserve"> </w:t>
      </w:r>
      <w:r>
        <w:rPr>
          <w:rFonts w:eastAsia="Times New Roman"/>
          <w:szCs w:val="24"/>
        </w:rPr>
        <w:t>Θ</w:t>
      </w:r>
      <w:r w:rsidRPr="00154F48">
        <w:rPr>
          <w:rFonts w:eastAsia="Times New Roman"/>
          <w:szCs w:val="24"/>
        </w:rPr>
        <w:t xml:space="preserve">α </w:t>
      </w:r>
      <w:proofErr w:type="spellStart"/>
      <w:r>
        <w:rPr>
          <w:rFonts w:eastAsia="Times New Roman"/>
          <w:szCs w:val="24"/>
        </w:rPr>
        <w:t>συγκληθούν</w:t>
      </w:r>
      <w:proofErr w:type="spellEnd"/>
      <w:r w:rsidRPr="00154F48">
        <w:rPr>
          <w:rFonts w:eastAsia="Times New Roman"/>
          <w:szCs w:val="24"/>
        </w:rPr>
        <w:t xml:space="preserve"> οι αρμόδιες επιτροπές τη</w:t>
      </w:r>
      <w:r>
        <w:rPr>
          <w:rFonts w:eastAsia="Times New Roman"/>
          <w:szCs w:val="24"/>
        </w:rPr>
        <w:t>ν</w:t>
      </w:r>
      <w:r w:rsidRPr="00154F48">
        <w:rPr>
          <w:rFonts w:eastAsia="Times New Roman"/>
          <w:szCs w:val="24"/>
        </w:rPr>
        <w:t xml:space="preserve"> Παρασκευή </w:t>
      </w:r>
      <w:r>
        <w:rPr>
          <w:rFonts w:eastAsia="Times New Roman"/>
          <w:szCs w:val="24"/>
        </w:rPr>
        <w:t xml:space="preserve">στις </w:t>
      </w:r>
      <w:r w:rsidRPr="00154F48">
        <w:rPr>
          <w:rFonts w:eastAsia="Times New Roman"/>
          <w:szCs w:val="24"/>
        </w:rPr>
        <w:t>12:00</w:t>
      </w:r>
      <w:r>
        <w:rPr>
          <w:rFonts w:eastAsia="Times New Roman"/>
          <w:szCs w:val="24"/>
        </w:rPr>
        <w:t>΄ και</w:t>
      </w:r>
      <w:r w:rsidRPr="00154F48">
        <w:rPr>
          <w:rFonts w:eastAsia="Times New Roman"/>
          <w:szCs w:val="24"/>
        </w:rPr>
        <w:t xml:space="preserve"> </w:t>
      </w:r>
      <w:r>
        <w:rPr>
          <w:rFonts w:eastAsia="Times New Roman"/>
          <w:szCs w:val="24"/>
        </w:rPr>
        <w:t>τ</w:t>
      </w:r>
      <w:r w:rsidRPr="00154F48">
        <w:rPr>
          <w:rFonts w:eastAsia="Times New Roman"/>
          <w:szCs w:val="24"/>
        </w:rPr>
        <w:t>η Δευτέρα</w:t>
      </w:r>
      <w:r>
        <w:rPr>
          <w:rFonts w:eastAsia="Times New Roman"/>
          <w:szCs w:val="24"/>
        </w:rPr>
        <w:t>,</w:t>
      </w:r>
      <w:r w:rsidRPr="00154F48">
        <w:rPr>
          <w:rFonts w:eastAsia="Times New Roman"/>
          <w:szCs w:val="24"/>
        </w:rPr>
        <w:t xml:space="preserve"> που έχουμε την Ολομέλεια με την ονομαστική </w:t>
      </w:r>
      <w:r w:rsidRPr="00154F48">
        <w:rPr>
          <w:rFonts w:eastAsia="Times New Roman"/>
          <w:szCs w:val="24"/>
        </w:rPr>
        <w:lastRenderedPageBreak/>
        <w:t>ψηφοφορία</w:t>
      </w:r>
      <w:r>
        <w:rPr>
          <w:rFonts w:eastAsia="Times New Roman"/>
          <w:szCs w:val="24"/>
        </w:rPr>
        <w:t>,</w:t>
      </w:r>
      <w:r w:rsidRPr="00154F48">
        <w:rPr>
          <w:rFonts w:eastAsia="Times New Roman"/>
          <w:szCs w:val="24"/>
        </w:rPr>
        <w:t xml:space="preserve"> θα είμαστε πληροφορημένοι</w:t>
      </w:r>
      <w:r>
        <w:rPr>
          <w:rFonts w:eastAsia="Times New Roman"/>
          <w:szCs w:val="24"/>
        </w:rPr>
        <w:t>,</w:t>
      </w:r>
      <w:r w:rsidRPr="00154F48">
        <w:rPr>
          <w:rFonts w:eastAsia="Times New Roman"/>
          <w:szCs w:val="24"/>
        </w:rPr>
        <w:t xml:space="preserve"> ενήμεροι και καλυμμέν</w:t>
      </w:r>
      <w:r>
        <w:rPr>
          <w:rFonts w:eastAsia="Times New Roman"/>
          <w:szCs w:val="24"/>
        </w:rPr>
        <w:t>οι</w:t>
      </w:r>
      <w:r w:rsidRPr="00154F48">
        <w:rPr>
          <w:rFonts w:eastAsia="Times New Roman"/>
          <w:szCs w:val="24"/>
        </w:rPr>
        <w:t xml:space="preserve"> με τεκμήρια και στοιχεία για την ανα</w:t>
      </w:r>
      <w:r w:rsidRPr="00154F48">
        <w:rPr>
          <w:rFonts w:eastAsia="Times New Roman"/>
          <w:szCs w:val="24"/>
        </w:rPr>
        <w:t>γκαιότητα αυτής της νομοθετικής ρύθμισης και της επέκτασης</w:t>
      </w:r>
      <w:r>
        <w:rPr>
          <w:rFonts w:eastAsia="Times New Roman"/>
          <w:szCs w:val="24"/>
        </w:rPr>
        <w:t>.</w:t>
      </w:r>
    </w:p>
    <w:p w14:paraId="65980368" w14:textId="77777777" w:rsidR="00665451" w:rsidRDefault="007410E1">
      <w:pPr>
        <w:spacing w:line="600" w:lineRule="auto"/>
        <w:ind w:firstLine="720"/>
        <w:jc w:val="both"/>
        <w:rPr>
          <w:rFonts w:eastAsia="Times New Roman" w:cs="Times New Roman"/>
          <w:b/>
          <w:szCs w:val="24"/>
        </w:rPr>
      </w:pPr>
      <w:r w:rsidRPr="00154F48">
        <w:rPr>
          <w:rFonts w:eastAsia="Times New Roman"/>
          <w:szCs w:val="24"/>
        </w:rPr>
        <w:t>Οφείλω</w:t>
      </w:r>
      <w:r>
        <w:rPr>
          <w:rFonts w:eastAsia="Times New Roman"/>
          <w:szCs w:val="24"/>
        </w:rPr>
        <w:t>, όμως,</w:t>
      </w:r>
      <w:r w:rsidRPr="00154F48">
        <w:rPr>
          <w:rFonts w:eastAsia="Times New Roman"/>
          <w:szCs w:val="24"/>
        </w:rPr>
        <w:t xml:space="preserve"> μερικές </w:t>
      </w:r>
      <w:r>
        <w:rPr>
          <w:rFonts w:eastAsia="Times New Roman"/>
          <w:szCs w:val="24"/>
        </w:rPr>
        <w:t>-</w:t>
      </w:r>
      <w:r w:rsidRPr="00154F48">
        <w:rPr>
          <w:rFonts w:eastAsia="Times New Roman"/>
          <w:szCs w:val="24"/>
        </w:rPr>
        <w:t>επί τροχάδην</w:t>
      </w:r>
      <w:r>
        <w:rPr>
          <w:rFonts w:eastAsia="Times New Roman"/>
          <w:szCs w:val="24"/>
        </w:rPr>
        <w:t>-</w:t>
      </w:r>
      <w:r w:rsidRPr="00154F48">
        <w:rPr>
          <w:rFonts w:eastAsia="Times New Roman"/>
          <w:szCs w:val="24"/>
        </w:rPr>
        <w:t xml:space="preserve"> απαντήσεις στις αιτιάσεις και στην κριτική</w:t>
      </w:r>
      <w:r>
        <w:rPr>
          <w:rFonts w:eastAsia="Times New Roman"/>
          <w:szCs w:val="24"/>
        </w:rPr>
        <w:t>,</w:t>
      </w:r>
      <w:r w:rsidRPr="00154F48">
        <w:rPr>
          <w:rFonts w:eastAsia="Times New Roman"/>
          <w:szCs w:val="24"/>
        </w:rPr>
        <w:t xml:space="preserve"> που ακούστηκε από πλευρές της Αξιωματικής Αντιπολίτευσης για τις μεγάλες τοποθετήσεις της Κυβέρνησης και της Αριστεράς </w:t>
      </w:r>
      <w:r>
        <w:rPr>
          <w:rFonts w:eastAsia="Times New Roman"/>
          <w:szCs w:val="24"/>
        </w:rPr>
        <w:t xml:space="preserve">στα </w:t>
      </w:r>
      <w:proofErr w:type="spellStart"/>
      <w:r>
        <w:rPr>
          <w:rFonts w:eastAsia="Times New Roman"/>
          <w:szCs w:val="24"/>
        </w:rPr>
        <w:t>διεθνο</w:t>
      </w:r>
      <w:r w:rsidRPr="00154F48">
        <w:rPr>
          <w:rFonts w:eastAsia="Times New Roman"/>
          <w:szCs w:val="24"/>
        </w:rPr>
        <w:t>πολιτικά</w:t>
      </w:r>
      <w:proofErr w:type="spellEnd"/>
      <w:r w:rsidRPr="00154F48">
        <w:rPr>
          <w:rFonts w:eastAsia="Times New Roman"/>
          <w:szCs w:val="24"/>
        </w:rPr>
        <w:t xml:space="preserve"> ζητήματα</w:t>
      </w:r>
      <w:r>
        <w:rPr>
          <w:rFonts w:eastAsia="Times New Roman"/>
          <w:szCs w:val="24"/>
        </w:rPr>
        <w:t>.</w:t>
      </w:r>
      <w:r w:rsidRPr="00154F48">
        <w:rPr>
          <w:rFonts w:eastAsia="Times New Roman"/>
          <w:szCs w:val="24"/>
        </w:rPr>
        <w:t xml:space="preserve"> </w:t>
      </w:r>
    </w:p>
    <w:p w14:paraId="65980369"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s="Times New Roman"/>
          <w:szCs w:val="24"/>
        </w:rPr>
        <w:t>Η ανανεωτική</w:t>
      </w:r>
      <w:r>
        <w:rPr>
          <w:rFonts w:eastAsia="Times New Roman"/>
          <w:color w:val="222222"/>
          <w:szCs w:val="24"/>
          <w:shd w:val="clear" w:color="auto" w:fill="FFFFFF"/>
        </w:rPr>
        <w:t xml:space="preserve"> Αριστερά -αυτή είναι ο πυρήνας του ΣΥΡΙΖΑ, μαζί με όλες τις μεγάλες προοδευτικές και ανένταχτ</w:t>
      </w:r>
      <w:r>
        <w:rPr>
          <w:rFonts w:eastAsia="Times New Roman"/>
          <w:color w:val="222222"/>
          <w:szCs w:val="24"/>
          <w:shd w:val="clear" w:color="auto" w:fill="FFFFFF"/>
        </w:rPr>
        <w:t>ες δυνάμεις</w:t>
      </w:r>
      <w:r>
        <w:rPr>
          <w:rFonts w:eastAsia="Times New Roman"/>
          <w:color w:val="222222"/>
          <w:szCs w:val="24"/>
          <w:shd w:val="clear" w:color="auto" w:fill="FFFFFF"/>
        </w:rPr>
        <w:t>,</w:t>
      </w:r>
      <w:r>
        <w:rPr>
          <w:rFonts w:eastAsia="Times New Roman"/>
          <w:color w:val="222222"/>
          <w:szCs w:val="24"/>
          <w:shd w:val="clear" w:color="auto" w:fill="FFFFFF"/>
        </w:rPr>
        <w:t xml:space="preserve"> που συσπειρώθηκαν στο ποτάμι της ιστορίας</w:t>
      </w:r>
      <w:r>
        <w:rPr>
          <w:rFonts w:eastAsia="Times New Roman"/>
          <w:color w:val="222222"/>
          <w:szCs w:val="24"/>
          <w:shd w:val="clear" w:color="auto" w:fill="FFFFFF"/>
        </w:rPr>
        <w:t>,</w:t>
      </w:r>
      <w:r>
        <w:rPr>
          <w:rFonts w:eastAsia="Times New Roman"/>
          <w:color w:val="222222"/>
          <w:szCs w:val="24"/>
          <w:shd w:val="clear" w:color="auto" w:fill="FFFFFF"/>
        </w:rPr>
        <w:t xml:space="preserve"> μετά το 2012- είναι υποχρεωμένη να ακούει τη διεθνή συγκυρία, την ιστορική συγκυρία, να αντιλαμβάνεται την αδήριτη γεωγραφία της Ελλάδος κατά τους δύο αιώνες του ελληνικού κράτους και να προσπαθεί στη</w:t>
      </w:r>
      <w:r>
        <w:rPr>
          <w:rFonts w:eastAsia="Times New Roman"/>
          <w:color w:val="222222"/>
          <w:szCs w:val="24"/>
          <w:shd w:val="clear" w:color="auto" w:fill="FFFFFF"/>
        </w:rPr>
        <w:t>ν κάθε ιστορική συγκυρία να προσπορίζεται, από το διεθνές περιβάλλον και από το ρευστό περιβάλλον των συμμαχιών, το μέγιστο κέρδος για το εθνικό συμφέρον με τις λιγότερες δυνατές απώλειες.</w:t>
      </w:r>
    </w:p>
    <w:p w14:paraId="6598036A"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w:t>
      </w:r>
      <w:proofErr w:type="spellStart"/>
      <w:r>
        <w:rPr>
          <w:rFonts w:eastAsia="Times New Roman"/>
          <w:color w:val="222222"/>
          <w:szCs w:val="24"/>
          <w:shd w:val="clear" w:color="auto" w:fill="FFFFFF"/>
        </w:rPr>
        <w:t>ΝΑΤΟϊκή</w:t>
      </w:r>
      <w:proofErr w:type="spellEnd"/>
      <w:r>
        <w:rPr>
          <w:rFonts w:eastAsia="Times New Roman"/>
          <w:color w:val="222222"/>
          <w:szCs w:val="24"/>
          <w:shd w:val="clear" w:color="auto" w:fill="FFFFFF"/>
        </w:rPr>
        <w:t xml:space="preserve"> συμμαχία είναι μία </w:t>
      </w:r>
      <w:proofErr w:type="spellStart"/>
      <w:r>
        <w:rPr>
          <w:rFonts w:eastAsia="Times New Roman"/>
          <w:color w:val="222222"/>
          <w:szCs w:val="24"/>
          <w:shd w:val="clear" w:color="auto" w:fill="FFFFFF"/>
        </w:rPr>
        <w:t>αντινομική</w:t>
      </w:r>
      <w:proofErr w:type="spellEnd"/>
      <w:r>
        <w:rPr>
          <w:rFonts w:eastAsia="Times New Roman"/>
          <w:color w:val="222222"/>
          <w:szCs w:val="24"/>
          <w:shd w:val="clear" w:color="auto" w:fill="FFFFFF"/>
        </w:rPr>
        <w:t xml:space="preserve"> συμμαχία. Δεν έχει κανείς κ</w:t>
      </w:r>
      <w:r>
        <w:rPr>
          <w:rFonts w:eastAsia="Times New Roman"/>
          <w:color w:val="222222"/>
          <w:szCs w:val="24"/>
          <w:shd w:val="clear" w:color="auto" w:fill="FFFFFF"/>
        </w:rPr>
        <w:t>α</w:t>
      </w:r>
      <w:r>
        <w:rPr>
          <w:rFonts w:eastAsia="Times New Roman"/>
          <w:color w:val="222222"/>
          <w:szCs w:val="24"/>
          <w:shd w:val="clear" w:color="auto" w:fill="FFFFFF"/>
        </w:rPr>
        <w:t>μ</w:t>
      </w:r>
      <w:r>
        <w:rPr>
          <w:rFonts w:eastAsia="Times New Roman"/>
          <w:color w:val="222222"/>
          <w:szCs w:val="24"/>
          <w:shd w:val="clear" w:color="auto" w:fill="FFFFFF"/>
        </w:rPr>
        <w:t xml:space="preserve">μία αμφιβολία. Στην Ελλάδα γνωρίζουμε πολύ καλά το τραύμα που έχει αφήσει η κυπριακή τραγωδία του 1974, όταν ένας </w:t>
      </w:r>
      <w:proofErr w:type="spellStart"/>
      <w:r>
        <w:rPr>
          <w:rFonts w:eastAsia="Times New Roman"/>
          <w:color w:val="222222"/>
          <w:szCs w:val="24"/>
          <w:shd w:val="clear" w:color="auto" w:fill="FFFFFF"/>
        </w:rPr>
        <w:t>ΝΑΤΟϊκός</w:t>
      </w:r>
      <w:proofErr w:type="spellEnd"/>
      <w:r>
        <w:rPr>
          <w:rFonts w:eastAsia="Times New Roman"/>
          <w:color w:val="222222"/>
          <w:szCs w:val="24"/>
          <w:shd w:val="clear" w:color="auto" w:fill="FFFFFF"/>
        </w:rPr>
        <w:t xml:space="preserve"> σύμμαχος απέσπασε έδαφος από την Κύπρο, την κυρίαρχη Δημοκρατία</w:t>
      </w:r>
      <w:r>
        <w:rPr>
          <w:rFonts w:eastAsia="Times New Roman"/>
          <w:color w:val="222222"/>
          <w:szCs w:val="24"/>
          <w:shd w:val="clear" w:color="auto" w:fill="FFFFFF"/>
        </w:rPr>
        <w:t>. Ε</w:t>
      </w:r>
      <w:r>
        <w:rPr>
          <w:rFonts w:eastAsia="Times New Roman"/>
          <w:color w:val="222222"/>
          <w:szCs w:val="24"/>
          <w:shd w:val="clear" w:color="auto" w:fill="FFFFFF"/>
        </w:rPr>
        <w:t xml:space="preserve">ίναι νωπές οι μνήμες ακόμη από τους </w:t>
      </w:r>
      <w:proofErr w:type="spellStart"/>
      <w:r>
        <w:rPr>
          <w:rFonts w:eastAsia="Times New Roman"/>
          <w:color w:val="222222"/>
          <w:szCs w:val="24"/>
          <w:shd w:val="clear" w:color="auto" w:fill="FFFFFF"/>
        </w:rPr>
        <w:t>ΝΑΤΟϊκούς</w:t>
      </w:r>
      <w:proofErr w:type="spellEnd"/>
      <w:r>
        <w:rPr>
          <w:rFonts w:eastAsia="Times New Roman"/>
          <w:color w:val="222222"/>
          <w:szCs w:val="24"/>
          <w:shd w:val="clear" w:color="auto" w:fill="FFFFFF"/>
        </w:rPr>
        <w:t xml:space="preserve"> βομβαρδισμούς του 1</w:t>
      </w:r>
      <w:r>
        <w:rPr>
          <w:rFonts w:eastAsia="Times New Roman"/>
          <w:color w:val="222222"/>
          <w:szCs w:val="24"/>
          <w:shd w:val="clear" w:color="auto" w:fill="FFFFFF"/>
        </w:rPr>
        <w:t xml:space="preserve">999, όταν </w:t>
      </w:r>
      <w:proofErr w:type="spellStart"/>
      <w:r>
        <w:rPr>
          <w:rFonts w:eastAsia="Times New Roman"/>
          <w:color w:val="222222"/>
          <w:szCs w:val="24"/>
          <w:shd w:val="clear" w:color="auto" w:fill="FFFFFF"/>
        </w:rPr>
        <w:t>ΝΑΤΟϊκά</w:t>
      </w:r>
      <w:proofErr w:type="spellEnd"/>
      <w:r>
        <w:rPr>
          <w:rFonts w:eastAsia="Times New Roman"/>
          <w:color w:val="222222"/>
          <w:szCs w:val="24"/>
          <w:shd w:val="clear" w:color="auto" w:fill="FFFFFF"/>
        </w:rPr>
        <w:t xml:space="preserve"> αεροπλάνα βομβάρδισαν ευρωπαϊκό έδαφος</w:t>
      </w:r>
      <w:r>
        <w:rPr>
          <w:rFonts w:eastAsia="Times New Roman"/>
          <w:color w:val="222222"/>
          <w:szCs w:val="24"/>
          <w:shd w:val="clear" w:color="auto" w:fill="FFFFFF"/>
        </w:rPr>
        <w:t>,</w:t>
      </w:r>
      <w:r>
        <w:rPr>
          <w:rFonts w:eastAsia="Times New Roman"/>
          <w:color w:val="222222"/>
          <w:szCs w:val="24"/>
          <w:shd w:val="clear" w:color="auto" w:fill="FFFFFF"/>
        </w:rPr>
        <w:t xml:space="preserve"> για πρώτη φορά από το τέλος του Δευτέρου Παγκοσμίου Πολέμου.</w:t>
      </w:r>
    </w:p>
    <w:p w14:paraId="6598036B"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τα ξεχνούμε αυτά, αλλά το ερώτημα είναι το εξής: θα αφήσουμε την Ελλάδα απέναντι στον στρατιωτικό και δημογραφικό γίγαντα</w:t>
      </w:r>
      <w:r>
        <w:rPr>
          <w:rFonts w:eastAsia="Times New Roman"/>
          <w:color w:val="222222"/>
          <w:szCs w:val="24"/>
          <w:shd w:val="clear" w:color="auto" w:fill="FFFFFF"/>
        </w:rPr>
        <w:t>,</w:t>
      </w:r>
      <w:r>
        <w:rPr>
          <w:rFonts w:eastAsia="Times New Roman"/>
          <w:color w:val="222222"/>
          <w:szCs w:val="24"/>
          <w:shd w:val="clear" w:color="auto" w:fill="FFFFFF"/>
        </w:rPr>
        <w:t xml:space="preserve"> που λέγετα</w:t>
      </w:r>
      <w:r>
        <w:rPr>
          <w:rFonts w:eastAsia="Times New Roman"/>
          <w:color w:val="222222"/>
          <w:szCs w:val="24"/>
          <w:shd w:val="clear" w:color="auto" w:fill="FFFFFF"/>
        </w:rPr>
        <w:t>ι Τουρκία, η οποία απειλεί διαρκώς τη χώρα μας από το τέλος του εθνικοαπελευθερωτικού αγώνα και σε όλη τη διάρκεια του 20</w:t>
      </w:r>
      <w:r w:rsidRPr="00BD0F39">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μόνη της, χωρίς συμμαχίες, εκτός οποιασδήποτε </w:t>
      </w:r>
      <w:proofErr w:type="spellStart"/>
      <w:r>
        <w:rPr>
          <w:rFonts w:eastAsia="Times New Roman"/>
          <w:color w:val="222222"/>
          <w:szCs w:val="24"/>
          <w:shd w:val="clear" w:color="auto" w:fill="FFFFFF"/>
        </w:rPr>
        <w:t>διεθνοπολιτικής</w:t>
      </w:r>
      <w:proofErr w:type="spellEnd"/>
      <w:r>
        <w:rPr>
          <w:rFonts w:eastAsia="Times New Roman"/>
          <w:color w:val="222222"/>
          <w:szCs w:val="24"/>
          <w:shd w:val="clear" w:color="auto" w:fill="FFFFFF"/>
        </w:rPr>
        <w:t xml:space="preserve"> συμμαχίας σε μία πορεία «</w:t>
      </w:r>
      <w:proofErr w:type="spellStart"/>
      <w:r>
        <w:rPr>
          <w:rFonts w:eastAsia="Times New Roman"/>
          <w:color w:val="222222"/>
          <w:szCs w:val="24"/>
          <w:shd w:val="clear" w:color="auto" w:fill="FFFFFF"/>
        </w:rPr>
        <w:t>φινλανδοποίησης</w:t>
      </w:r>
      <w:proofErr w:type="spellEnd"/>
      <w:r>
        <w:rPr>
          <w:rFonts w:eastAsia="Times New Roman"/>
          <w:color w:val="222222"/>
          <w:szCs w:val="24"/>
          <w:shd w:val="clear" w:color="auto" w:fill="FFFFFF"/>
        </w:rPr>
        <w:t xml:space="preserve">», σε μία πορεία </w:t>
      </w:r>
      <w:proofErr w:type="spellStart"/>
      <w:r>
        <w:rPr>
          <w:rFonts w:eastAsia="Times New Roman"/>
          <w:color w:val="222222"/>
          <w:szCs w:val="24"/>
          <w:shd w:val="clear" w:color="auto" w:fill="FFFFFF"/>
        </w:rPr>
        <w:t>δορυφο</w:t>
      </w:r>
      <w:r>
        <w:rPr>
          <w:rFonts w:eastAsia="Times New Roman"/>
          <w:color w:val="222222"/>
          <w:szCs w:val="24"/>
          <w:shd w:val="clear" w:color="auto" w:fill="FFFFFF"/>
        </w:rPr>
        <w:t>ροποίησης</w:t>
      </w:r>
      <w:proofErr w:type="spellEnd"/>
      <w:r>
        <w:rPr>
          <w:rFonts w:eastAsia="Times New Roman"/>
          <w:color w:val="222222"/>
          <w:szCs w:val="24"/>
          <w:shd w:val="clear" w:color="auto" w:fill="FFFFFF"/>
        </w:rPr>
        <w:t>; Θα γίνει η Ελλάδα μία Βόρειος Κορέα στην καρδιά της ταραγμένης Μεσογείου; Όχι, θα ενταχθεί σε μία συμμαχία, στην ισχυρότερη</w:t>
      </w:r>
      <w:r>
        <w:rPr>
          <w:rFonts w:eastAsia="Times New Roman"/>
          <w:color w:val="222222"/>
          <w:szCs w:val="24"/>
          <w:shd w:val="clear" w:color="auto" w:fill="FFFFFF"/>
        </w:rPr>
        <w:t>,</w:t>
      </w:r>
      <w:r>
        <w:rPr>
          <w:rFonts w:eastAsia="Times New Roman"/>
          <w:color w:val="222222"/>
          <w:szCs w:val="24"/>
          <w:shd w:val="clear" w:color="auto" w:fill="FFFFFF"/>
        </w:rPr>
        <w:t xml:space="preserve"> που υπάρχει αυτή τη στιγμή, για να αποκομίσει το μέγιστο δυνατό κέρδος, συνυπολογίζοντας και την αντινομία αυτής της </w:t>
      </w:r>
      <w:r>
        <w:rPr>
          <w:rFonts w:eastAsia="Times New Roman"/>
          <w:color w:val="222222"/>
          <w:szCs w:val="24"/>
          <w:shd w:val="clear" w:color="auto" w:fill="FFFFFF"/>
        </w:rPr>
        <w:lastRenderedPageBreak/>
        <w:t>Συμ</w:t>
      </w:r>
      <w:r>
        <w:rPr>
          <w:rFonts w:eastAsia="Times New Roman"/>
          <w:color w:val="222222"/>
          <w:szCs w:val="24"/>
          <w:shd w:val="clear" w:color="auto" w:fill="FFFFFF"/>
        </w:rPr>
        <w:t>μαχίας και τις διακινδυνεύσεις.  Δεν υπάρχει καμ</w:t>
      </w:r>
      <w:r>
        <w:rPr>
          <w:rFonts w:eastAsia="Times New Roman"/>
          <w:color w:val="222222"/>
          <w:szCs w:val="24"/>
          <w:shd w:val="clear" w:color="auto" w:fill="FFFFFF"/>
        </w:rPr>
        <w:t>μ</w:t>
      </w:r>
      <w:r>
        <w:rPr>
          <w:rFonts w:eastAsia="Times New Roman"/>
          <w:color w:val="222222"/>
          <w:szCs w:val="24"/>
          <w:shd w:val="clear" w:color="auto" w:fill="FFFFFF"/>
        </w:rPr>
        <w:t>ία συμμαχία, καμ</w:t>
      </w:r>
      <w:r>
        <w:rPr>
          <w:rFonts w:eastAsia="Times New Roman"/>
          <w:color w:val="222222"/>
          <w:szCs w:val="24"/>
          <w:shd w:val="clear" w:color="auto" w:fill="FFFFFF"/>
        </w:rPr>
        <w:t>μ</w:t>
      </w:r>
      <w:r>
        <w:rPr>
          <w:rFonts w:eastAsia="Times New Roman"/>
          <w:color w:val="222222"/>
          <w:szCs w:val="24"/>
          <w:shd w:val="clear" w:color="auto" w:fill="FFFFFF"/>
        </w:rPr>
        <w:t>ία διεθνής πορεία</w:t>
      </w:r>
      <w:r>
        <w:rPr>
          <w:rFonts w:eastAsia="Times New Roman"/>
          <w:color w:val="222222"/>
          <w:szCs w:val="24"/>
          <w:shd w:val="clear" w:color="auto" w:fill="FFFFFF"/>
        </w:rPr>
        <w:t>,</w:t>
      </w:r>
      <w:r>
        <w:rPr>
          <w:rFonts w:eastAsia="Times New Roman"/>
          <w:color w:val="222222"/>
          <w:szCs w:val="24"/>
          <w:shd w:val="clear" w:color="auto" w:fill="FFFFFF"/>
        </w:rPr>
        <w:t xml:space="preserve"> χωρίς ανάληψη ρίσκων.</w:t>
      </w:r>
    </w:p>
    <w:p w14:paraId="6598036C"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έχουμε κατά νου</w:t>
      </w:r>
      <w:r>
        <w:rPr>
          <w:rFonts w:eastAsia="Times New Roman"/>
          <w:color w:val="222222"/>
          <w:szCs w:val="24"/>
          <w:shd w:val="clear" w:color="auto" w:fill="FFFFFF"/>
        </w:rPr>
        <w:t>. ‘</w:t>
      </w:r>
      <w:proofErr w:type="spellStart"/>
      <w:r>
        <w:rPr>
          <w:rFonts w:eastAsia="Times New Roman"/>
          <w:color w:val="222222"/>
          <w:szCs w:val="24"/>
          <w:shd w:val="clear" w:color="auto" w:fill="FFFFFF"/>
        </w:rPr>
        <w:t>Ε</w:t>
      </w:r>
      <w:r>
        <w:rPr>
          <w:rFonts w:eastAsia="Times New Roman"/>
          <w:color w:val="222222"/>
          <w:szCs w:val="24"/>
          <w:shd w:val="clear" w:color="auto" w:fill="FFFFFF"/>
        </w:rPr>
        <w:t>χουμε</w:t>
      </w:r>
      <w:proofErr w:type="spellEnd"/>
      <w:r>
        <w:rPr>
          <w:rFonts w:eastAsia="Times New Roman"/>
          <w:color w:val="222222"/>
          <w:szCs w:val="24"/>
          <w:shd w:val="clear" w:color="auto" w:fill="FFFFFF"/>
        </w:rPr>
        <w:t xml:space="preserve"> κατά νου όλες τις ανάλογες τοποθετήσεις μεγάλων αριστερών δυνάμεων σε όλο τον </w:t>
      </w:r>
      <w:proofErr w:type="spellStart"/>
      <w:r>
        <w:rPr>
          <w:rFonts w:eastAsia="Times New Roman"/>
          <w:color w:val="222222"/>
          <w:szCs w:val="24"/>
          <w:shd w:val="clear" w:color="auto" w:fill="FFFFFF"/>
        </w:rPr>
        <w:t>μεταπόλεμο</w:t>
      </w:r>
      <w:proofErr w:type="spellEnd"/>
      <w:r>
        <w:rPr>
          <w:rFonts w:eastAsia="Times New Roman"/>
          <w:color w:val="222222"/>
          <w:szCs w:val="24"/>
          <w:shd w:val="clear" w:color="auto" w:fill="FFFFFF"/>
        </w:rPr>
        <w:t>, από τη γαλλική Αριστερά, ως κ</w:t>
      </w:r>
      <w:r>
        <w:rPr>
          <w:rFonts w:eastAsia="Times New Roman"/>
          <w:color w:val="222222"/>
          <w:szCs w:val="24"/>
          <w:shd w:val="clear" w:color="auto" w:fill="FFFFFF"/>
        </w:rPr>
        <w:t xml:space="preserve">αι την ιταλική Αριστερά του </w:t>
      </w:r>
      <w:proofErr w:type="spellStart"/>
      <w:r>
        <w:rPr>
          <w:rFonts w:eastAsia="Times New Roman"/>
          <w:color w:val="222222"/>
          <w:szCs w:val="24"/>
          <w:shd w:val="clear" w:color="auto" w:fill="FFFFFF"/>
        </w:rPr>
        <w:t>Παλμίρο</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Τολιάτι</w:t>
      </w:r>
      <w:proofErr w:type="spellEnd"/>
      <w:r>
        <w:rPr>
          <w:rFonts w:eastAsia="Times New Roman"/>
          <w:color w:val="222222"/>
          <w:szCs w:val="24"/>
          <w:shd w:val="clear" w:color="auto" w:fill="FFFFFF"/>
        </w:rPr>
        <w:t xml:space="preserve"> και του </w:t>
      </w:r>
      <w:proofErr w:type="spellStart"/>
      <w:r>
        <w:rPr>
          <w:rFonts w:eastAsia="Times New Roman"/>
          <w:color w:val="222222"/>
          <w:szCs w:val="24"/>
          <w:shd w:val="clear" w:color="auto" w:fill="FFFFFF"/>
        </w:rPr>
        <w:t>Μπερλινγκουέρ</w:t>
      </w:r>
      <w:proofErr w:type="spellEnd"/>
      <w:r>
        <w:rPr>
          <w:rFonts w:eastAsia="Times New Roman"/>
          <w:color w:val="222222"/>
          <w:szCs w:val="24"/>
          <w:shd w:val="clear" w:color="auto" w:fill="FFFFFF"/>
        </w:rPr>
        <w:t>, σε σχέση με το πώς τοποθετούντο.</w:t>
      </w:r>
    </w:p>
    <w:p w14:paraId="6598036D"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στη διάρκεια του Ψυχρού Πολέμου, μάλιστα, τους Ισπανούς. Οι Ισπανοί Σοσιαλιστές ήταν εναντίον της ένταξης στο ΝΑΤΟ. Η Ισπανία </w:t>
      </w:r>
      <w:proofErr w:type="spellStart"/>
      <w:r>
        <w:rPr>
          <w:rFonts w:eastAsia="Times New Roman"/>
          <w:color w:val="222222"/>
          <w:szCs w:val="24"/>
          <w:shd w:val="clear" w:color="auto" w:fill="FFFFFF"/>
        </w:rPr>
        <w:t>ενετάχθη</w:t>
      </w:r>
      <w:proofErr w:type="spellEnd"/>
      <w:r>
        <w:rPr>
          <w:rFonts w:eastAsia="Times New Roman"/>
          <w:color w:val="222222"/>
          <w:szCs w:val="24"/>
          <w:shd w:val="clear" w:color="auto" w:fill="FFFFFF"/>
        </w:rPr>
        <w:t xml:space="preserve"> στο ΝΑΤΟ το 1981,</w:t>
      </w:r>
      <w:r>
        <w:rPr>
          <w:rFonts w:eastAsia="Times New Roman"/>
          <w:color w:val="222222"/>
          <w:szCs w:val="24"/>
          <w:shd w:val="clear" w:color="auto" w:fill="FFFFFF"/>
        </w:rPr>
        <w:t xml:space="preserve"> πολύ όψιμα, και το 1982 ήρθαν στην εξουσία οι Ισπανοί Σοσιαλιστές. Το 1986 νομίζω οργάνωσαν δημοψήφισμα υπέρ της παραμονής στο ΝΑΤΟ και έκαναν εκστρατεία υπέρ του ΝΑΤΟ. Δεν «αμερικάνισαν» οι Ισπανοί Σοσιαλιστές. Αντελήφθησαν ένα ευρύτερο πλέγμα ισορροπιών</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μεσούντος</w:t>
      </w:r>
      <w:proofErr w:type="spellEnd"/>
      <w:r>
        <w:rPr>
          <w:rFonts w:eastAsia="Times New Roman"/>
          <w:color w:val="222222"/>
          <w:szCs w:val="24"/>
          <w:shd w:val="clear" w:color="auto" w:fill="FFFFFF"/>
        </w:rPr>
        <w:t xml:space="preserve"> τότε του Ψυχρού Πολέμου.</w:t>
      </w:r>
    </w:p>
    <w:p w14:paraId="6598036E"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τόσο απλά τα πράγματα</w:t>
      </w:r>
      <w:r>
        <w:rPr>
          <w:rFonts w:eastAsia="Times New Roman"/>
          <w:color w:val="222222"/>
          <w:szCs w:val="24"/>
          <w:shd w:val="clear" w:color="auto" w:fill="FFFFFF"/>
        </w:rPr>
        <w:t>,</w:t>
      </w:r>
      <w:r>
        <w:rPr>
          <w:rFonts w:eastAsia="Times New Roman"/>
          <w:color w:val="222222"/>
          <w:szCs w:val="24"/>
          <w:shd w:val="clear" w:color="auto" w:fill="FFFFFF"/>
        </w:rPr>
        <w:t xml:space="preserve"> ώστε να μεταβληθεί σε έναν μοναχικό Δον Κιχώτη η Ελλάδα</w:t>
      </w:r>
      <w:r>
        <w:rPr>
          <w:rFonts w:eastAsia="Times New Roman"/>
          <w:color w:val="222222"/>
          <w:szCs w:val="24"/>
          <w:shd w:val="clear" w:color="auto" w:fill="FFFFFF"/>
        </w:rPr>
        <w:t>,</w:t>
      </w:r>
      <w:r>
        <w:rPr>
          <w:rFonts w:eastAsia="Times New Roman"/>
          <w:color w:val="222222"/>
          <w:szCs w:val="24"/>
          <w:shd w:val="clear" w:color="auto" w:fill="FFFFFF"/>
        </w:rPr>
        <w:t xml:space="preserve"> με γείτονα διαρκή και αιώ</w:t>
      </w:r>
      <w:r>
        <w:rPr>
          <w:rFonts w:eastAsia="Times New Roman"/>
          <w:color w:val="222222"/>
          <w:szCs w:val="24"/>
          <w:shd w:val="clear" w:color="auto" w:fill="FFFFFF"/>
        </w:rPr>
        <w:lastRenderedPageBreak/>
        <w:t>νιο σε αυτή τη γεωγραφ</w:t>
      </w:r>
      <w:r>
        <w:rPr>
          <w:rFonts w:eastAsia="Times New Roman"/>
          <w:color w:val="222222"/>
          <w:szCs w:val="24"/>
          <w:shd w:val="clear" w:color="auto" w:fill="FFFFFF"/>
        </w:rPr>
        <w:t>ική θέση</w:t>
      </w:r>
      <w:r>
        <w:rPr>
          <w:rFonts w:eastAsia="Times New Roman"/>
          <w:color w:val="222222"/>
          <w:szCs w:val="24"/>
          <w:shd w:val="clear" w:color="auto" w:fill="FFFFFF"/>
        </w:rPr>
        <w:t xml:space="preserve">, σε αυτήν την άκρη της Μεσογείου, στη νότια άκρη της Ευρώπης στη </w:t>
      </w:r>
      <w:r>
        <w:rPr>
          <w:rFonts w:eastAsia="Times New Roman"/>
          <w:color w:val="222222"/>
          <w:szCs w:val="24"/>
          <w:shd w:val="clear" w:color="auto" w:fill="FFFFFF"/>
        </w:rPr>
        <w:t>Βαλκανική, απέναντι στην Τουρκία.</w:t>
      </w:r>
    </w:p>
    <w:p w14:paraId="6598036F"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είναι ένας από τους βασικούς οδηγούς, μαζί με γενικότερες πεποιθήσεις μας για τη διεθνή πολιτική, για την επίτευξη της ιστορικής Συμφωνίας των Πρεσπών. Εκεί θα πρέπει να τοποθετηθούν</w:t>
      </w:r>
      <w:r>
        <w:rPr>
          <w:rFonts w:eastAsia="Times New Roman"/>
          <w:color w:val="222222"/>
          <w:szCs w:val="24"/>
          <w:shd w:val="clear" w:color="auto" w:fill="FFFFFF"/>
        </w:rPr>
        <w:t>,</w:t>
      </w:r>
      <w:r>
        <w:rPr>
          <w:rFonts w:eastAsia="Times New Roman"/>
          <w:color w:val="222222"/>
          <w:szCs w:val="24"/>
          <w:shd w:val="clear" w:color="auto" w:fill="FFFFFF"/>
        </w:rPr>
        <w:t xml:space="preserve"> όχι μόνο οι δημοκράτες και οι πρ</w:t>
      </w:r>
      <w:r>
        <w:rPr>
          <w:rFonts w:eastAsia="Times New Roman"/>
          <w:color w:val="222222"/>
          <w:szCs w:val="24"/>
          <w:shd w:val="clear" w:color="auto" w:fill="FFFFFF"/>
        </w:rPr>
        <w:t>οοδευτικοί, αλλά και όσοι αντιλαμβάνονται τα εθνικά συμφέροντα</w:t>
      </w:r>
      <w:r>
        <w:rPr>
          <w:rFonts w:eastAsia="Times New Roman"/>
          <w:color w:val="222222"/>
          <w:szCs w:val="24"/>
          <w:shd w:val="clear" w:color="auto" w:fill="FFFFFF"/>
        </w:rPr>
        <w:t>,</w:t>
      </w:r>
      <w:r>
        <w:rPr>
          <w:rFonts w:eastAsia="Times New Roman"/>
          <w:color w:val="222222"/>
          <w:szCs w:val="24"/>
          <w:shd w:val="clear" w:color="auto" w:fill="FFFFFF"/>
        </w:rPr>
        <w:t xml:space="preserve"> με ευρύτερους όρους και τώρα υποκρίνονται -βαθιά υποκριτικά, βαθιά ψεύτες, βαθιά δημαγωγοί. Πάνω σε μία ιστορική </w:t>
      </w:r>
      <w:r>
        <w:rPr>
          <w:rFonts w:eastAsia="Times New Roman"/>
          <w:color w:val="222222"/>
          <w:szCs w:val="24"/>
          <w:shd w:val="clear" w:color="auto" w:fill="FFFFFF"/>
        </w:rPr>
        <w:t>σ</w:t>
      </w:r>
      <w:r>
        <w:rPr>
          <w:rFonts w:eastAsia="Times New Roman"/>
          <w:color w:val="222222"/>
          <w:szCs w:val="24"/>
          <w:shd w:val="clear" w:color="auto" w:fill="FFFFFF"/>
        </w:rPr>
        <w:t>υμφωνία μεταφέρουν το μικροπολιτικό συμφέρον και το κάνουν εθνική έριδα και πε</w:t>
      </w:r>
      <w:r>
        <w:rPr>
          <w:rFonts w:eastAsia="Times New Roman"/>
          <w:color w:val="222222"/>
          <w:szCs w:val="24"/>
          <w:shd w:val="clear" w:color="auto" w:fill="FFFFFF"/>
        </w:rPr>
        <w:t>δίο εθνικού διχασμού.</w:t>
      </w:r>
    </w:p>
    <w:p w14:paraId="65980370"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είχα να πω.</w:t>
      </w:r>
    </w:p>
    <w:p w14:paraId="65980371"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65980372" w14:textId="77777777" w:rsidR="00665451" w:rsidRDefault="007410E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5980373" w14:textId="77777777" w:rsidR="00665451" w:rsidRDefault="007410E1">
      <w:pPr>
        <w:spacing w:line="600" w:lineRule="auto"/>
        <w:ind w:firstLine="720"/>
        <w:jc w:val="both"/>
        <w:rPr>
          <w:rFonts w:eastAsia="Times New Roman"/>
          <w:color w:val="222222"/>
          <w:szCs w:val="24"/>
          <w:shd w:val="clear" w:color="auto" w:fill="FFFFFF"/>
        </w:rPr>
      </w:pPr>
      <w:r w:rsidRPr="000857AC">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τον Κοινοβουλευτικό Εκπρόσωπο του ΣΥΡΙΖΑ κ. Νίκο </w:t>
      </w:r>
      <w:proofErr w:type="spellStart"/>
      <w:r>
        <w:rPr>
          <w:rFonts w:eastAsia="Times New Roman"/>
          <w:color w:val="222222"/>
          <w:szCs w:val="24"/>
          <w:shd w:val="clear" w:color="auto" w:fill="FFFFFF"/>
        </w:rPr>
        <w:t>Ξυδάκη</w:t>
      </w:r>
      <w:proofErr w:type="spellEnd"/>
      <w:r>
        <w:rPr>
          <w:rFonts w:eastAsia="Times New Roman"/>
          <w:color w:val="222222"/>
          <w:szCs w:val="24"/>
          <w:shd w:val="clear" w:color="auto" w:fill="FFFFFF"/>
        </w:rPr>
        <w:t>.</w:t>
      </w:r>
    </w:p>
    <w:p w14:paraId="65980374"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τώρα ο κ. Κωνσταντίνος Τασούλας, Βο</w:t>
      </w:r>
      <w:r>
        <w:rPr>
          <w:rFonts w:eastAsia="Times New Roman"/>
          <w:color w:val="222222"/>
          <w:szCs w:val="24"/>
          <w:shd w:val="clear" w:color="auto" w:fill="FFFFFF"/>
        </w:rPr>
        <w:t>υλευτής της Νέας Δημοκρατίας. Έχουμε τρεις-τέσσερις ομιλητές ακόμα και τελειώνουμε.</w:t>
      </w:r>
    </w:p>
    <w:p w14:paraId="65980375" w14:textId="77777777" w:rsidR="00665451" w:rsidRDefault="007410E1">
      <w:pPr>
        <w:spacing w:line="600" w:lineRule="auto"/>
        <w:ind w:firstLine="720"/>
        <w:jc w:val="both"/>
        <w:rPr>
          <w:rFonts w:eastAsia="Times New Roman"/>
          <w:color w:val="222222"/>
          <w:szCs w:val="24"/>
          <w:shd w:val="clear" w:color="auto" w:fill="FFFFFF"/>
        </w:rPr>
      </w:pPr>
      <w:r w:rsidRPr="000857AC">
        <w:rPr>
          <w:rFonts w:eastAsia="Times New Roman"/>
          <w:b/>
          <w:color w:val="222222"/>
          <w:szCs w:val="24"/>
          <w:shd w:val="clear" w:color="auto" w:fill="FFFFFF"/>
        </w:rPr>
        <w:t xml:space="preserve">ΠΑΝΟΣ ΚΑΜΜΕΝΟΣ (Υπουργός Εθνικής Άμυνας – </w:t>
      </w:r>
      <w:r>
        <w:rPr>
          <w:rFonts w:eastAsia="Times New Roman"/>
          <w:b/>
          <w:color w:val="222222"/>
          <w:szCs w:val="24"/>
          <w:shd w:val="clear" w:color="auto" w:fill="FFFFFF"/>
        </w:rPr>
        <w:t>Π</w:t>
      </w:r>
      <w:r w:rsidRPr="000857AC">
        <w:rPr>
          <w:rFonts w:eastAsia="Times New Roman"/>
          <w:b/>
          <w:color w:val="222222"/>
          <w:szCs w:val="24"/>
          <w:shd w:val="clear" w:color="auto" w:fill="FFFFFF"/>
        </w:rPr>
        <w:t>ρόεδρος των Ανεξαρτήτων Ελλήνων):</w:t>
      </w:r>
      <w:r>
        <w:rPr>
          <w:rFonts w:eastAsia="Times New Roman"/>
          <w:color w:val="222222"/>
          <w:szCs w:val="24"/>
          <w:shd w:val="clear" w:color="auto" w:fill="FFFFFF"/>
        </w:rPr>
        <w:t xml:space="preserve"> Κύριε Πρόεδρε,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πρέπει να κάνουμε την Κοινοβουλευτική Ομάδα</w:t>
      </w:r>
      <w:r>
        <w:rPr>
          <w:rFonts w:eastAsia="Times New Roman"/>
          <w:color w:val="222222"/>
          <w:szCs w:val="24"/>
          <w:shd w:val="clear" w:color="auto" w:fill="FFFFFF"/>
        </w:rPr>
        <w:t>. Α</w:t>
      </w:r>
      <w:r>
        <w:rPr>
          <w:rFonts w:eastAsia="Times New Roman"/>
          <w:color w:val="222222"/>
          <w:szCs w:val="24"/>
          <w:shd w:val="clear" w:color="auto" w:fill="FFFFFF"/>
        </w:rPr>
        <w:t>πό τις 10.00΄ έχουμ</w:t>
      </w:r>
      <w:r>
        <w:rPr>
          <w:rFonts w:eastAsia="Times New Roman"/>
          <w:color w:val="222222"/>
          <w:szCs w:val="24"/>
          <w:shd w:val="clear" w:color="auto" w:fill="FFFFFF"/>
        </w:rPr>
        <w:t xml:space="preserve">ε τη συνάντηση. Να κάνουμε μια διακοπή τουλάχιστον, γιατί έχω τους συναδέλφους επάνω. </w:t>
      </w:r>
    </w:p>
    <w:p w14:paraId="65980376"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Είναι λίγοι ομιλητές ακόμη, κύριε Υπουργέ. Είναι πεντάλεπτα. Νομίζω ότι σε μικρό χρονικό διάστημα θα έχουμε τελειώσει, αν έχουμε και έ</w:t>
      </w:r>
      <w:r>
        <w:rPr>
          <w:rFonts w:eastAsia="Times New Roman"/>
          <w:color w:val="222222"/>
          <w:szCs w:val="24"/>
          <w:shd w:val="clear" w:color="auto" w:fill="FFFFFF"/>
        </w:rPr>
        <w:t>ναν αυτοπεριορισμό στον χρόνο.</w:t>
      </w:r>
    </w:p>
    <w:p w14:paraId="65980377"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ΠΑΝΟΣ ΚΑΜΜΕΝΟΣ (Υπουργός Εθνικής Άμυνας - Πρόεδρος των Ανεξαρτήτων Ελλήνων):</w:t>
      </w:r>
      <w:r>
        <w:rPr>
          <w:rFonts w:eastAsia="Times New Roman"/>
          <w:color w:val="222222"/>
          <w:szCs w:val="24"/>
          <w:shd w:val="clear" w:color="auto" w:fill="FFFFFF"/>
        </w:rPr>
        <w:t xml:space="preserve"> Ωραία, τότε πάμε κανονικά. Θα μιλήσω και εγώ</w:t>
      </w:r>
      <w:r>
        <w:rPr>
          <w:rFonts w:eastAsia="Times New Roman"/>
          <w:color w:val="222222"/>
          <w:szCs w:val="24"/>
          <w:shd w:val="clear" w:color="auto" w:fill="FFFFFF"/>
        </w:rPr>
        <w:t>, θα</w:t>
      </w:r>
      <w:r>
        <w:rPr>
          <w:rFonts w:eastAsia="Times New Roman"/>
          <w:color w:val="222222"/>
          <w:szCs w:val="24"/>
          <w:shd w:val="clear" w:color="auto" w:fill="FFFFFF"/>
        </w:rPr>
        <w:t xml:space="preserve"> υπάρξουν δευτερολογίες και </w:t>
      </w:r>
      <w:r>
        <w:rPr>
          <w:rFonts w:eastAsia="Times New Roman"/>
          <w:color w:val="222222"/>
          <w:szCs w:val="24"/>
          <w:shd w:val="clear" w:color="auto" w:fill="FFFFFF"/>
        </w:rPr>
        <w:t>θ</w:t>
      </w:r>
      <w:r>
        <w:rPr>
          <w:rFonts w:eastAsia="Times New Roman"/>
          <w:color w:val="222222"/>
          <w:szCs w:val="24"/>
          <w:shd w:val="clear" w:color="auto" w:fill="FFFFFF"/>
        </w:rPr>
        <w:t>α μιλήσουν οι πάντες. Πάμε κανονικά μέχρι το βράδυ.</w:t>
      </w:r>
    </w:p>
    <w:p w14:paraId="65980378" w14:textId="77777777" w:rsidR="00665451" w:rsidRDefault="007410E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κύριοι συνάδελφο</w:t>
      </w:r>
      <w:r>
        <w:rPr>
          <w:rFonts w:eastAsia="Times New Roman"/>
          <w:color w:val="222222"/>
          <w:szCs w:val="24"/>
          <w:shd w:val="clear" w:color="auto" w:fill="FFFFFF"/>
        </w:rPr>
        <w:t>ι, παρ</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θα συνεδριάσει η Επιτροπή Εξοπλισμών, θέλουν να ξαναμιλήσουν. Αφού θέλουν να </w:t>
      </w:r>
      <w:r>
        <w:rPr>
          <w:rFonts w:eastAsia="Times New Roman"/>
          <w:color w:val="222222"/>
          <w:szCs w:val="24"/>
          <w:shd w:val="clear" w:color="auto" w:fill="FFFFFF"/>
        </w:rPr>
        <w:lastRenderedPageBreak/>
        <w:t xml:space="preserve">ξαναμιλήσουν, πάμε όλοι. Κανονική ομιλία κι εγώ, και δευτερολογίες, </w:t>
      </w:r>
      <w:proofErr w:type="spellStart"/>
      <w:r>
        <w:rPr>
          <w:rFonts w:eastAsia="Times New Roman"/>
          <w:color w:val="222222"/>
          <w:szCs w:val="24"/>
          <w:shd w:val="clear" w:color="auto" w:fill="FFFFFF"/>
        </w:rPr>
        <w:t>τριτολογίες</w:t>
      </w:r>
      <w:proofErr w:type="spellEnd"/>
      <w:r>
        <w:rPr>
          <w:rFonts w:eastAsia="Times New Roman"/>
          <w:color w:val="222222"/>
          <w:szCs w:val="24"/>
          <w:shd w:val="clear" w:color="auto" w:fill="FFFFFF"/>
        </w:rPr>
        <w:t xml:space="preserve">, πάμε μέχρι τη νύχτα! </w:t>
      </w:r>
    </w:p>
    <w:p w14:paraId="65980379" w14:textId="77777777" w:rsidR="00665451" w:rsidRDefault="007410E1">
      <w:pPr>
        <w:spacing w:line="600" w:lineRule="auto"/>
        <w:ind w:firstLine="720"/>
        <w:jc w:val="both"/>
        <w:rPr>
          <w:rFonts w:eastAsia="Times New Roman"/>
          <w:szCs w:val="24"/>
        </w:rPr>
      </w:pPr>
      <w:r w:rsidRPr="001B6F4C">
        <w:rPr>
          <w:rFonts w:eastAsia="Times New Roman"/>
          <w:b/>
          <w:szCs w:val="24"/>
        </w:rPr>
        <w:t>ΑΝΔΡΕΑΣ ΛΟΒΕΡΔΟΣ:</w:t>
      </w:r>
      <w:r w:rsidRPr="001B6F4C">
        <w:rPr>
          <w:rFonts w:eastAsia="Times New Roman"/>
          <w:szCs w:val="24"/>
        </w:rPr>
        <w:t xml:space="preserve"> </w:t>
      </w:r>
      <w:r>
        <w:rPr>
          <w:rFonts w:eastAsia="Times New Roman"/>
          <w:szCs w:val="24"/>
        </w:rPr>
        <w:t>Μπορεί να μείνει η κ</w:t>
      </w:r>
      <w:r>
        <w:rPr>
          <w:rFonts w:eastAsia="Times New Roman"/>
          <w:szCs w:val="24"/>
        </w:rPr>
        <w:t>.</w:t>
      </w:r>
      <w:r>
        <w:rPr>
          <w:rFonts w:eastAsia="Times New Roman"/>
          <w:szCs w:val="24"/>
        </w:rPr>
        <w:t xml:space="preserve"> Κόλλια.</w:t>
      </w:r>
    </w:p>
    <w:p w14:paraId="6598037A" w14:textId="77777777" w:rsidR="00665451" w:rsidRDefault="007410E1">
      <w:pPr>
        <w:spacing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Όχι, δεν μπορεί να μείνει η κ</w:t>
      </w:r>
      <w:r>
        <w:rPr>
          <w:rFonts w:eastAsia="Times New Roman"/>
          <w:szCs w:val="24"/>
        </w:rPr>
        <w:t>.</w:t>
      </w:r>
      <w:r>
        <w:rPr>
          <w:rFonts w:eastAsia="Times New Roman"/>
          <w:szCs w:val="24"/>
        </w:rPr>
        <w:t xml:space="preserve"> Κόλλια, δυστυχώς. </w:t>
      </w:r>
      <w:r>
        <w:rPr>
          <w:rFonts w:eastAsia="Times New Roman" w:cs="Times New Roman"/>
          <w:szCs w:val="24"/>
        </w:rPr>
        <w:t>Δεν σέβονται καν την Κοινοβουλευτική Ομάδα!</w:t>
      </w:r>
    </w:p>
    <w:p w14:paraId="6598037B" w14:textId="77777777" w:rsidR="00665451" w:rsidRDefault="007410E1">
      <w:pPr>
        <w:spacing w:line="600" w:lineRule="auto"/>
        <w:ind w:firstLine="720"/>
        <w:jc w:val="both"/>
        <w:rPr>
          <w:rFonts w:eastAsia="Times New Roman" w:cs="Times New Roman"/>
          <w:szCs w:val="24"/>
        </w:rPr>
      </w:pPr>
      <w:r w:rsidRPr="001B6F4C">
        <w:rPr>
          <w:rFonts w:eastAsia="Times New Roman" w:cs="Times New Roman"/>
          <w:b/>
          <w:szCs w:val="24"/>
        </w:rPr>
        <w:t xml:space="preserve">ΣΙΜΟΣ ΚΕΔΙΚΟΓΛΟΥ: </w:t>
      </w:r>
      <w:r w:rsidRPr="001B6F4C">
        <w:rPr>
          <w:rFonts w:eastAsia="Times New Roman" w:cs="Times New Roman"/>
          <w:szCs w:val="24"/>
        </w:rPr>
        <w:t>Συγγνώμη, αλλά ορίσατε</w:t>
      </w:r>
      <w:r>
        <w:rPr>
          <w:rFonts w:eastAsia="Times New Roman" w:cs="Times New Roman"/>
          <w:szCs w:val="24"/>
        </w:rPr>
        <w:t xml:space="preserve"> την</w:t>
      </w:r>
      <w:r w:rsidRPr="001B6F4C">
        <w:rPr>
          <w:rFonts w:eastAsia="Times New Roman" w:cs="Times New Roman"/>
          <w:szCs w:val="24"/>
        </w:rPr>
        <w:t xml:space="preserve"> Κοινοβουλευτική Ομάδα</w:t>
      </w:r>
      <w:r>
        <w:rPr>
          <w:rFonts w:eastAsia="Times New Roman" w:cs="Times New Roman"/>
          <w:szCs w:val="24"/>
        </w:rPr>
        <w:t>,</w:t>
      </w:r>
      <w:r w:rsidRPr="001B6F4C">
        <w:rPr>
          <w:rFonts w:eastAsia="Times New Roman" w:cs="Times New Roman"/>
          <w:szCs w:val="24"/>
        </w:rPr>
        <w:t xml:space="preserve"> ενώ υπήρχε η συνεδ</w:t>
      </w:r>
      <w:r w:rsidRPr="001B6F4C">
        <w:rPr>
          <w:rFonts w:eastAsia="Times New Roman" w:cs="Times New Roman"/>
          <w:szCs w:val="24"/>
        </w:rPr>
        <w:t>ρίαση της Ολομέλειας.</w:t>
      </w:r>
    </w:p>
    <w:p w14:paraId="6598037C" w14:textId="77777777" w:rsidR="00665451" w:rsidRDefault="007410E1">
      <w:pPr>
        <w:spacing w:line="600" w:lineRule="auto"/>
        <w:ind w:firstLine="720"/>
        <w:jc w:val="both"/>
        <w:rPr>
          <w:rFonts w:eastAsia="Times New Roman" w:cs="Times New Roman"/>
          <w:b/>
          <w:szCs w:val="24"/>
        </w:rPr>
      </w:pPr>
      <w:r>
        <w:rPr>
          <w:rFonts w:eastAsia="Times New Roman"/>
          <w:b/>
          <w:szCs w:val="24"/>
        </w:rPr>
        <w:t xml:space="preserve">ΠΡΟΕΔΡΕΥΩΝ (Αναστάσιος Κουράκης): </w:t>
      </w:r>
      <w:r w:rsidRPr="001B6F4C">
        <w:rPr>
          <w:rFonts w:eastAsia="Times New Roman"/>
          <w:szCs w:val="24"/>
        </w:rPr>
        <w:t>Να προχωρήσουμε με ένα πνεύμα οικονομίας όλοι και νομίζω ότι θα τα καταφέρουμε.</w:t>
      </w:r>
    </w:p>
    <w:p w14:paraId="6598037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Κύριε Τασούλα, έχετε τον λόγο, αρχίστε. </w:t>
      </w:r>
    </w:p>
    <w:p w14:paraId="6598037E" w14:textId="77777777" w:rsidR="00665451" w:rsidRDefault="007410E1">
      <w:pPr>
        <w:spacing w:line="600" w:lineRule="auto"/>
        <w:ind w:firstLine="720"/>
        <w:jc w:val="both"/>
        <w:rPr>
          <w:rFonts w:eastAsia="Times New Roman" w:cs="Times New Roman"/>
          <w:szCs w:val="24"/>
        </w:rPr>
      </w:pPr>
      <w:r w:rsidRPr="001B6F4C">
        <w:rPr>
          <w:rFonts w:eastAsia="Times New Roman" w:cs="Times New Roman"/>
          <w:b/>
          <w:szCs w:val="24"/>
        </w:rPr>
        <w:t>ΚΩΝΣΤΑΝΤΙΝΟΣ ΤΑΣΟΥΛΑΣ:</w:t>
      </w:r>
      <w:r w:rsidRPr="001B6F4C">
        <w:rPr>
          <w:rFonts w:eastAsia="Times New Roman" w:cs="Times New Roman"/>
          <w:szCs w:val="24"/>
        </w:rPr>
        <w:t xml:space="preserve"> </w:t>
      </w:r>
      <w:r>
        <w:rPr>
          <w:rFonts w:eastAsia="Times New Roman" w:cs="Times New Roman"/>
          <w:szCs w:val="24"/>
        </w:rPr>
        <w:t>Κυρίες και κύριοι συνάδελφοι, για να αλλάξω λίγο την ατμ</w:t>
      </w:r>
      <w:r>
        <w:rPr>
          <w:rFonts w:eastAsia="Times New Roman" w:cs="Times New Roman"/>
          <w:szCs w:val="24"/>
        </w:rPr>
        <w:t xml:space="preserve">όσφαιρα, αντιλαμβάνομαι την παραδοχή του Υπουργού Εθνικής Αμύνης ότι όλη αυτή η συζήτηση σήμερα για την επίμαχη τροπολογία γίνεται μέσα σε ένα </w:t>
      </w:r>
      <w:r>
        <w:rPr>
          <w:rFonts w:eastAsia="Times New Roman" w:cs="Times New Roman"/>
          <w:szCs w:val="24"/>
        </w:rPr>
        <w:lastRenderedPageBreak/>
        <w:t xml:space="preserve">περιβάλλον πολιτικών εξελίξεων </w:t>
      </w:r>
      <w:proofErr w:type="spellStart"/>
      <w:r>
        <w:rPr>
          <w:rFonts w:eastAsia="Times New Roman" w:cs="Times New Roman"/>
          <w:szCs w:val="24"/>
        </w:rPr>
        <w:t>εσωκυβερνητικών</w:t>
      </w:r>
      <w:proofErr w:type="spellEnd"/>
      <w:r>
        <w:rPr>
          <w:rFonts w:eastAsia="Times New Roman" w:cs="Times New Roman"/>
          <w:szCs w:val="24"/>
        </w:rPr>
        <w:t>, που προφανώς δεν ευνοεί τους στόχους τού να είναι πειστικός ο Υπο</w:t>
      </w:r>
      <w:r>
        <w:rPr>
          <w:rFonts w:eastAsia="Times New Roman" w:cs="Times New Roman"/>
          <w:szCs w:val="24"/>
        </w:rPr>
        <w:t>υργός Εθνικής Αμύνης.</w:t>
      </w:r>
    </w:p>
    <w:p w14:paraId="6598037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Υπουργέ, λες και έχει γραφτεί για τη σχέση σας και για το ραντεβού σας με τον κ. Τσίπρα αυτό που θα σας πω τώρα. «</w:t>
      </w:r>
      <w:r w:rsidRPr="00C91CDA">
        <w:rPr>
          <w:rFonts w:eastAsia="Times New Roman" w:cs="Times New Roman"/>
          <w:szCs w:val="24"/>
        </w:rPr>
        <w:t xml:space="preserve">Ο </w:t>
      </w:r>
      <w:proofErr w:type="spellStart"/>
      <w:r>
        <w:rPr>
          <w:rFonts w:eastAsia="Times New Roman" w:cs="Times New Roman"/>
          <w:szCs w:val="24"/>
        </w:rPr>
        <w:t>Κλείτος</w:t>
      </w:r>
      <w:proofErr w:type="spellEnd"/>
      <w:r>
        <w:rPr>
          <w:rFonts w:eastAsia="Times New Roman" w:cs="Times New Roman"/>
          <w:szCs w:val="24"/>
        </w:rPr>
        <w:t>, ένα συμπαθητικό</w:t>
      </w:r>
      <w:r>
        <w:rPr>
          <w:rFonts w:eastAsia="Times New Roman" w:cs="Times New Roman"/>
          <w:szCs w:val="24"/>
        </w:rPr>
        <w:br/>
        <w:t xml:space="preserve">παιδί </w:t>
      </w:r>
      <w:r w:rsidRPr="00C91CDA">
        <w:rPr>
          <w:rFonts w:eastAsia="Times New Roman" w:cs="Times New Roman"/>
          <w:szCs w:val="24"/>
        </w:rPr>
        <w:t>είκοσι τριώ</w:t>
      </w:r>
      <w:r>
        <w:rPr>
          <w:rFonts w:eastAsia="Times New Roman" w:cs="Times New Roman"/>
          <w:szCs w:val="24"/>
        </w:rPr>
        <w:t>ν</w:t>
      </w:r>
      <w:r w:rsidRPr="00C91CDA">
        <w:rPr>
          <w:rFonts w:eastAsia="Times New Roman" w:cs="Times New Roman"/>
          <w:szCs w:val="24"/>
        </w:rPr>
        <w:t xml:space="preserve"> ετών</w:t>
      </w:r>
      <w:r>
        <w:rPr>
          <w:rFonts w:eastAsia="Times New Roman" w:cs="Times New Roman"/>
          <w:szCs w:val="24"/>
        </w:rPr>
        <w:t>,</w:t>
      </w:r>
      <w:r>
        <w:rPr>
          <w:rFonts w:eastAsia="Times New Roman" w:cs="Times New Roman"/>
          <w:szCs w:val="24"/>
        </w:rPr>
        <w:t xml:space="preserve"> </w:t>
      </w:r>
      <w:r w:rsidRPr="00C91CDA">
        <w:rPr>
          <w:rFonts w:eastAsia="Times New Roman" w:cs="Times New Roman"/>
          <w:szCs w:val="24"/>
        </w:rPr>
        <w:t>με αρίστην αγωγή</w:t>
      </w:r>
      <w:r>
        <w:rPr>
          <w:rFonts w:eastAsia="Times New Roman" w:cs="Times New Roman"/>
          <w:szCs w:val="24"/>
        </w:rPr>
        <w:t xml:space="preserve"> και </w:t>
      </w:r>
      <w:r w:rsidRPr="00C91CDA">
        <w:rPr>
          <w:rFonts w:eastAsia="Times New Roman" w:cs="Times New Roman"/>
          <w:szCs w:val="24"/>
        </w:rPr>
        <w:t>σπάνια ελληνομάθεια</w:t>
      </w:r>
      <w:r>
        <w:rPr>
          <w:rFonts w:eastAsia="Times New Roman" w:cs="Times New Roman"/>
          <w:szCs w:val="24"/>
        </w:rPr>
        <w:t xml:space="preserve">, </w:t>
      </w:r>
      <w:r w:rsidRPr="00C91CDA">
        <w:rPr>
          <w:rFonts w:eastAsia="Times New Roman" w:cs="Times New Roman"/>
          <w:szCs w:val="24"/>
        </w:rPr>
        <w:t>είν</w:t>
      </w:r>
      <w:r>
        <w:rPr>
          <w:rFonts w:eastAsia="Times New Roman" w:cs="Times New Roman"/>
          <w:szCs w:val="24"/>
        </w:rPr>
        <w:t>αι</w:t>
      </w:r>
      <w:r w:rsidRPr="00C91CDA">
        <w:rPr>
          <w:rFonts w:eastAsia="Times New Roman" w:cs="Times New Roman"/>
          <w:szCs w:val="24"/>
        </w:rPr>
        <w:t xml:space="preserve"> άρρωστος</w:t>
      </w:r>
      <w:r>
        <w:rPr>
          <w:rFonts w:eastAsia="Times New Roman" w:cs="Times New Roman"/>
          <w:szCs w:val="24"/>
        </w:rPr>
        <w:t xml:space="preserve"> </w:t>
      </w:r>
      <w:r w:rsidRPr="00C91CDA">
        <w:rPr>
          <w:rFonts w:eastAsia="Times New Roman" w:cs="Times New Roman"/>
          <w:szCs w:val="24"/>
        </w:rPr>
        <w:t>βαριά</w:t>
      </w:r>
      <w:r w:rsidRPr="00C91CDA">
        <w:rPr>
          <w:rFonts w:eastAsia="Times New Roman" w:cs="Times New Roman"/>
          <w:szCs w:val="24"/>
        </w:rPr>
        <w:t>.</w:t>
      </w:r>
      <w:r>
        <w:rPr>
          <w:rFonts w:eastAsia="Times New Roman" w:cs="Times New Roman"/>
          <w:szCs w:val="24"/>
        </w:rPr>
        <w:t xml:space="preserve"> Τον ηύρε ο πυρετός</w:t>
      </w:r>
      <w:r>
        <w:rPr>
          <w:rFonts w:eastAsia="Times New Roman" w:cs="Times New Roman"/>
          <w:szCs w:val="24"/>
        </w:rPr>
        <w:t>,</w:t>
      </w:r>
      <w:r>
        <w:rPr>
          <w:rFonts w:eastAsia="Times New Roman" w:cs="Times New Roman"/>
          <w:szCs w:val="24"/>
        </w:rPr>
        <w:t xml:space="preserve"> που θέρισε εφέτος την Αλεξάνδρεια. </w:t>
      </w:r>
      <w:r w:rsidRPr="00C91CDA">
        <w:rPr>
          <w:rFonts w:eastAsia="Times New Roman" w:cs="Times New Roman"/>
          <w:szCs w:val="24"/>
        </w:rPr>
        <w:t>Τον ηύρε ο πυρετός εξαντλημένο κιόλας ηθικώς</w:t>
      </w:r>
      <w:r>
        <w:rPr>
          <w:rFonts w:eastAsia="Times New Roman" w:cs="Times New Roman"/>
          <w:szCs w:val="24"/>
        </w:rPr>
        <w:t>,</w:t>
      </w:r>
      <w:r w:rsidRPr="00C91CDA">
        <w:rPr>
          <w:rFonts w:eastAsia="Times New Roman" w:cs="Times New Roman"/>
          <w:szCs w:val="24"/>
        </w:rPr>
        <w:t xml:space="preserve"> που ο εταίρος του, ένας νέος ηθοποιός,</w:t>
      </w:r>
      <w:r>
        <w:rPr>
          <w:rFonts w:eastAsia="Times New Roman" w:cs="Times New Roman"/>
          <w:szCs w:val="24"/>
        </w:rPr>
        <w:t xml:space="preserve">  </w:t>
      </w:r>
      <w:r w:rsidRPr="00C91CDA" w:rsidDel="00004B39">
        <w:rPr>
          <w:rFonts w:eastAsia="Times New Roman" w:cs="Times New Roman"/>
          <w:szCs w:val="24"/>
        </w:rPr>
        <w:t xml:space="preserve"> </w:t>
      </w:r>
      <w:r>
        <w:rPr>
          <w:rFonts w:eastAsia="Times New Roman" w:cs="Times New Roman"/>
          <w:szCs w:val="24"/>
        </w:rPr>
        <w:t>έπαυσε</w:t>
      </w:r>
      <w:r w:rsidRPr="00C91CDA">
        <w:rPr>
          <w:rFonts w:eastAsia="Times New Roman" w:cs="Times New Roman"/>
          <w:szCs w:val="24"/>
        </w:rPr>
        <w:t xml:space="preserve"> να τον αγαπά και να τον θέλει. Τον ηύρε ο πυρετός και τρέμουν οι γονείς του</w:t>
      </w:r>
      <w:r>
        <w:rPr>
          <w:rFonts w:eastAsia="Times New Roman" w:cs="Times New Roman"/>
          <w:szCs w:val="24"/>
        </w:rPr>
        <w:t xml:space="preserve">.» </w:t>
      </w:r>
    </w:p>
    <w:p w14:paraId="6598038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Αν εξαιρέσουμε τη σπάνια ελληνομάθεια, γιατί αφορά </w:t>
      </w:r>
      <w:r>
        <w:rPr>
          <w:rFonts w:eastAsia="Times New Roman" w:cs="Times New Roman"/>
          <w:szCs w:val="24"/>
        </w:rPr>
        <w:t>σ</w:t>
      </w:r>
      <w:r>
        <w:rPr>
          <w:rFonts w:eastAsia="Times New Roman" w:cs="Times New Roman"/>
          <w:szCs w:val="24"/>
        </w:rPr>
        <w:t xml:space="preserve">τον κ. Τσίπρα η </w:t>
      </w:r>
      <w:r>
        <w:rPr>
          <w:rFonts w:eastAsia="Times New Roman" w:cs="Times New Roman"/>
          <w:szCs w:val="24"/>
        </w:rPr>
        <w:t>«</w:t>
      </w:r>
      <w:r>
        <w:rPr>
          <w:rFonts w:eastAsia="Times New Roman" w:cs="Times New Roman"/>
          <w:szCs w:val="24"/>
        </w:rPr>
        <w:t>ασθένεια</w:t>
      </w:r>
      <w:r>
        <w:rPr>
          <w:rFonts w:eastAsia="Times New Roman" w:cs="Times New Roman"/>
          <w:szCs w:val="24"/>
        </w:rPr>
        <w:t>»</w:t>
      </w:r>
      <w:r>
        <w:rPr>
          <w:rFonts w:eastAsia="Times New Roman" w:cs="Times New Roman"/>
          <w:szCs w:val="24"/>
        </w:rPr>
        <w:t xml:space="preserve">, όλα μοιάζουν σαν να γράφτηκαν από τον Καβάφη για σας και για τον κ. Τσίπρα. Ο εταίρος </w:t>
      </w:r>
      <w:r>
        <w:rPr>
          <w:rFonts w:eastAsia="Times New Roman" w:cs="Times New Roman"/>
          <w:szCs w:val="24"/>
        </w:rPr>
        <w:t>π</w:t>
      </w:r>
      <w:r>
        <w:rPr>
          <w:rFonts w:eastAsia="Times New Roman" w:cs="Times New Roman"/>
          <w:szCs w:val="24"/>
        </w:rPr>
        <w:t>ου έπαψε να τον αγαπά και να τον θέλει</w:t>
      </w:r>
      <w:r>
        <w:rPr>
          <w:rFonts w:eastAsia="Times New Roman" w:cs="Times New Roman"/>
          <w:szCs w:val="24"/>
        </w:rPr>
        <w:t>, είστε και σεις</w:t>
      </w:r>
      <w:r>
        <w:rPr>
          <w:rFonts w:eastAsia="Times New Roman" w:cs="Times New Roman"/>
          <w:szCs w:val="24"/>
        </w:rPr>
        <w:t>.</w:t>
      </w:r>
    </w:p>
    <w:p w14:paraId="6598038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Ενόψει αυτού του διαζυγίου, λοιπό</w:t>
      </w:r>
      <w:r>
        <w:rPr>
          <w:rFonts w:eastAsia="Times New Roman" w:cs="Times New Roman"/>
          <w:szCs w:val="24"/>
        </w:rPr>
        <w:t>ν, για να αλλάξουμε ατμόσφαιρα, ο κ. Καμμένος, ενώ έχει διασαλπίσει παντού ότι αποχωρεί από την Κυβέρνηση και συζητείται αν η αποχώρηση συνεπάγεται γκρέμισμα ή διατήρηση με ανοχή της Κυβέρνησης, φέρνει παραμονή Φώτων τροπολογία σημαντική σε ένα νομοσχέδιο</w:t>
      </w:r>
      <w:r>
        <w:rPr>
          <w:rFonts w:eastAsia="Times New Roman" w:cs="Times New Roman"/>
          <w:szCs w:val="24"/>
        </w:rPr>
        <w:t>,</w:t>
      </w:r>
      <w:r>
        <w:rPr>
          <w:rFonts w:eastAsia="Times New Roman" w:cs="Times New Roman"/>
          <w:szCs w:val="24"/>
        </w:rPr>
        <w:t xml:space="preserve"> που ανέσυρε από τα βάθη του χρόνου, από το 2004, ως ρυμουλκό αυτής της τροπολογίας. Δεν συζητείται αυτή η τροπολογία στη συνεδρίαση της </w:t>
      </w:r>
      <w:r>
        <w:rPr>
          <w:rFonts w:eastAsia="Times New Roman" w:cs="Times New Roman"/>
          <w:szCs w:val="24"/>
        </w:rPr>
        <w:t>ε</w:t>
      </w:r>
      <w:r>
        <w:rPr>
          <w:rFonts w:eastAsia="Times New Roman" w:cs="Times New Roman"/>
          <w:szCs w:val="24"/>
        </w:rPr>
        <w:t>πιτροπής και έρχεται να συζητηθεί στην Ολομέλεια με τον χαρακτηρισμό ότι συνιστά εθνική υποχρέωση η υπερψήφισή της και</w:t>
      </w:r>
      <w:r>
        <w:rPr>
          <w:rFonts w:eastAsia="Times New Roman" w:cs="Times New Roman"/>
          <w:szCs w:val="24"/>
        </w:rPr>
        <w:t xml:space="preserve"> αυτό πρέπει να το ψηφίσουμε κιόλας.</w:t>
      </w:r>
    </w:p>
    <w:p w14:paraId="6598038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Υπουργέ, ανεβήκατε στον πολιτικό σας Όλυμπο ως καταγγέλλων και τώρα κατέρχεστε του πολιτικού Ολύμπου ως ευθυνόφοβος. Όσοι κερδίζουν πολιτικά ως εισαγγελείς</w:t>
      </w:r>
      <w:r>
        <w:rPr>
          <w:rFonts w:eastAsia="Times New Roman" w:cs="Times New Roman"/>
          <w:szCs w:val="24"/>
        </w:rPr>
        <w:t>,</w:t>
      </w:r>
      <w:r>
        <w:rPr>
          <w:rFonts w:eastAsia="Times New Roman" w:cs="Times New Roman"/>
          <w:szCs w:val="24"/>
        </w:rPr>
        <w:t xml:space="preserve"> γκρεμίζονται πολιτικά υπό το βάρος της ευθυνοφοβίας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και οι ίδιοι</w:t>
      </w:r>
      <w:r>
        <w:rPr>
          <w:rFonts w:eastAsia="Times New Roman" w:cs="Times New Roman"/>
          <w:szCs w:val="24"/>
        </w:rPr>
        <w:t>,</w:t>
      </w:r>
      <w:r>
        <w:rPr>
          <w:rFonts w:eastAsia="Times New Roman" w:cs="Times New Roman"/>
          <w:szCs w:val="24"/>
        </w:rPr>
        <w:t xml:space="preserve"> με τον δικό τους τρόπο</w:t>
      </w:r>
      <w:r>
        <w:rPr>
          <w:rFonts w:eastAsia="Times New Roman" w:cs="Times New Roman"/>
          <w:szCs w:val="24"/>
        </w:rPr>
        <w:t>,</w:t>
      </w:r>
      <w:r>
        <w:rPr>
          <w:rFonts w:eastAsia="Times New Roman" w:cs="Times New Roman"/>
          <w:szCs w:val="24"/>
        </w:rPr>
        <w:t xml:space="preserve"> επί τόσα χρόνια προκάλεσαν</w:t>
      </w:r>
      <w:r>
        <w:rPr>
          <w:rFonts w:eastAsia="Times New Roman" w:cs="Times New Roman"/>
          <w:szCs w:val="24"/>
        </w:rPr>
        <w:t>,</w:t>
      </w:r>
      <w:r>
        <w:rPr>
          <w:rFonts w:eastAsia="Times New Roman" w:cs="Times New Roman"/>
          <w:szCs w:val="24"/>
        </w:rPr>
        <w:t xml:space="preserve"> σπέρνοντας υποψίες παντού και για τα πάντα.</w:t>
      </w:r>
    </w:p>
    <w:p w14:paraId="6598038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Και αν θέλετε να παραδεχτούμε ότι κάτι έχετε κάνει στο Υπουργείο από το οποίο φαίνεται ότι φεύγετε, θα μείνετε στην </w:t>
      </w:r>
      <w:r>
        <w:rPr>
          <w:rFonts w:eastAsia="Times New Roman" w:cs="Times New Roman"/>
          <w:szCs w:val="24"/>
        </w:rPr>
        <w:lastRenderedPageBreak/>
        <w:t>ιστορία ως ο Υπουργός Εθνικής</w:t>
      </w:r>
      <w:r>
        <w:rPr>
          <w:rFonts w:eastAsia="Times New Roman" w:cs="Times New Roman"/>
          <w:szCs w:val="24"/>
        </w:rPr>
        <w:t xml:space="preserve"> Αμύνης</w:t>
      </w:r>
      <w:r>
        <w:rPr>
          <w:rFonts w:eastAsia="Times New Roman" w:cs="Times New Roman"/>
          <w:szCs w:val="24"/>
        </w:rPr>
        <w:t>,</w:t>
      </w:r>
      <w:r>
        <w:rPr>
          <w:rFonts w:eastAsia="Times New Roman" w:cs="Times New Roman"/>
          <w:szCs w:val="24"/>
        </w:rPr>
        <w:t xml:space="preserve"> ο οποίος διά τροπολογίας Βουλευτών της Αριστεράς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εθέσπισε</w:t>
      </w:r>
      <w:proofErr w:type="spellEnd"/>
      <w:r>
        <w:rPr>
          <w:rFonts w:eastAsia="Times New Roman" w:cs="Times New Roman"/>
          <w:szCs w:val="24"/>
        </w:rPr>
        <w:t xml:space="preserve"> και νομιμοποίησε διά νόμου τον συνδικαλισμό στις Ένοπλες Δυνάμεις. Αυτό είναι το τρόπαιο της θητείας σας! </w:t>
      </w:r>
    </w:p>
    <w:p w14:paraId="6598038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 σήμερα, κύριε Υπουργέ, αντί να ασχολούμαστε και να κλείσετε το θέμα της εκκρε</w:t>
      </w:r>
      <w:r>
        <w:rPr>
          <w:rFonts w:eastAsia="Times New Roman" w:cs="Times New Roman"/>
          <w:szCs w:val="24"/>
        </w:rPr>
        <w:t>μότητας -που στις 2 Απριλίου του 2018 με πραγματική ανησυχία όλοι ακούσαμε- των αναγκών των Ενόπλων Δυνάμεων, έρχεστε άρον άρον</w:t>
      </w:r>
      <w:r>
        <w:rPr>
          <w:rFonts w:eastAsia="Times New Roman" w:cs="Times New Roman"/>
          <w:szCs w:val="24"/>
        </w:rPr>
        <w:t>,</w:t>
      </w:r>
      <w:r>
        <w:rPr>
          <w:rFonts w:eastAsia="Times New Roman" w:cs="Times New Roman"/>
          <w:szCs w:val="24"/>
        </w:rPr>
        <w:t xml:space="preserve"> υπό το βάρος της ευθυνοφοβίας</w:t>
      </w:r>
      <w:r>
        <w:rPr>
          <w:rFonts w:eastAsia="Times New Roman" w:cs="Times New Roman"/>
          <w:szCs w:val="24"/>
        </w:rPr>
        <w:t>,</w:t>
      </w:r>
      <w:r>
        <w:rPr>
          <w:rFonts w:eastAsia="Times New Roman" w:cs="Times New Roman"/>
          <w:szCs w:val="24"/>
        </w:rPr>
        <w:t xml:space="preserve"> με νόμο προκαταβολικ</w:t>
      </w:r>
      <w:r>
        <w:rPr>
          <w:rFonts w:eastAsia="Times New Roman" w:cs="Times New Roman"/>
          <w:szCs w:val="24"/>
        </w:rPr>
        <w:t>ά</w:t>
      </w:r>
      <w:r>
        <w:rPr>
          <w:rFonts w:eastAsia="Times New Roman" w:cs="Times New Roman"/>
          <w:szCs w:val="24"/>
        </w:rPr>
        <w:t xml:space="preserve"> να τακτοποιήσετε ένα θέμα</w:t>
      </w:r>
      <w:r>
        <w:rPr>
          <w:rFonts w:eastAsia="Times New Roman" w:cs="Times New Roman"/>
          <w:szCs w:val="24"/>
        </w:rPr>
        <w:t>,</w:t>
      </w:r>
      <w:r>
        <w:rPr>
          <w:rFonts w:eastAsia="Times New Roman" w:cs="Times New Roman"/>
          <w:szCs w:val="24"/>
        </w:rPr>
        <w:t xml:space="preserve"> το οποίο η στοιχειώδης ευθιξία θα απαιτούσε να </w:t>
      </w:r>
      <w:r>
        <w:rPr>
          <w:rFonts w:eastAsia="Times New Roman" w:cs="Times New Roman"/>
          <w:szCs w:val="24"/>
        </w:rPr>
        <w:t xml:space="preserve">το αφήσετε για τον επόμενο Υπουργό. Ακόμη και αν δεν υπάρχει επόμενος Υπουργός, να το αφήσετε για </w:t>
      </w:r>
      <w:proofErr w:type="spellStart"/>
      <w:r>
        <w:rPr>
          <w:rFonts w:eastAsia="Times New Roman" w:cs="Times New Roman"/>
          <w:szCs w:val="24"/>
        </w:rPr>
        <w:t>ευθετότερο</w:t>
      </w:r>
      <w:proofErr w:type="spellEnd"/>
      <w:r>
        <w:rPr>
          <w:rFonts w:eastAsia="Times New Roman" w:cs="Times New Roman"/>
          <w:szCs w:val="24"/>
        </w:rPr>
        <w:t xml:space="preserve"> χρόνο και για τις κανονικές διαδικασίες, τις οποίες παραδεχτήκατε και ο </w:t>
      </w:r>
      <w:r>
        <w:rPr>
          <w:rFonts w:eastAsia="Times New Roman" w:cs="Times New Roman"/>
          <w:szCs w:val="24"/>
        </w:rPr>
        <w:t>ίδιος,</w:t>
      </w:r>
      <w:r>
        <w:rPr>
          <w:rFonts w:eastAsia="Times New Roman" w:cs="Times New Roman"/>
          <w:szCs w:val="24"/>
        </w:rPr>
        <w:t xml:space="preserve"> μόλις προηγουμένως</w:t>
      </w:r>
      <w:r>
        <w:rPr>
          <w:rFonts w:eastAsia="Times New Roman" w:cs="Times New Roman"/>
          <w:szCs w:val="24"/>
        </w:rPr>
        <w:t>,</w:t>
      </w:r>
      <w:r>
        <w:rPr>
          <w:rFonts w:eastAsia="Times New Roman" w:cs="Times New Roman"/>
          <w:szCs w:val="24"/>
        </w:rPr>
        <w:t xml:space="preserve"> αποδεχόμενος να γίνει συνεδρίαση πρώτα της αρμόδ</w:t>
      </w:r>
      <w:r>
        <w:rPr>
          <w:rFonts w:eastAsia="Times New Roman" w:cs="Times New Roman"/>
          <w:szCs w:val="24"/>
        </w:rPr>
        <w:t>ιας Επιτροπής Εξοπλισμών και εν συνεχεία να ασχοληθεί η Βουλή.</w:t>
      </w:r>
    </w:p>
    <w:p w14:paraId="65980385" w14:textId="77777777" w:rsidR="00665451" w:rsidRDefault="007410E1">
      <w:pPr>
        <w:spacing w:line="600" w:lineRule="auto"/>
        <w:ind w:firstLine="720"/>
        <w:jc w:val="both"/>
        <w:rPr>
          <w:rFonts w:eastAsia="Times New Roman"/>
          <w:szCs w:val="24"/>
        </w:rPr>
      </w:pPr>
      <w:r>
        <w:rPr>
          <w:rFonts w:eastAsia="Times New Roman" w:cs="Times New Roman"/>
          <w:szCs w:val="24"/>
        </w:rPr>
        <w:t>Ας δούμε για ένα λεπτό μόνο</w:t>
      </w:r>
      <w:r>
        <w:rPr>
          <w:rFonts w:eastAsia="Times New Roman" w:cs="Times New Roman"/>
          <w:szCs w:val="24"/>
        </w:rPr>
        <w:t>,</w:t>
      </w:r>
      <w:r>
        <w:rPr>
          <w:rFonts w:eastAsia="Times New Roman" w:cs="Times New Roman"/>
          <w:szCs w:val="24"/>
        </w:rPr>
        <w:t xml:space="preserve"> τώρα που η Κυβέρνηση είναι άρρωστη βαριά, που ο εταίρος της Κυβέρνησης έχει πάψει </w:t>
      </w:r>
      <w:r>
        <w:rPr>
          <w:rFonts w:eastAsia="Times New Roman" w:cs="Times New Roman"/>
          <w:szCs w:val="24"/>
        </w:rPr>
        <w:lastRenderedPageBreak/>
        <w:t>να αγαπά και να θέλει τον άλλον, τι είναι αυτό το οποίο φέρατε για ψήφιση</w:t>
      </w:r>
      <w:r>
        <w:rPr>
          <w:rFonts w:eastAsia="Times New Roman" w:cs="Times New Roman"/>
          <w:szCs w:val="24"/>
        </w:rPr>
        <w:t>,</w:t>
      </w:r>
      <w:r>
        <w:rPr>
          <w:rFonts w:eastAsia="Times New Roman" w:cs="Times New Roman"/>
          <w:szCs w:val="24"/>
        </w:rPr>
        <w:t xml:space="preserve"> ανατρέπ</w:t>
      </w:r>
      <w:r>
        <w:rPr>
          <w:rFonts w:eastAsia="Times New Roman" w:cs="Times New Roman"/>
          <w:szCs w:val="24"/>
        </w:rPr>
        <w:t xml:space="preserve">οντας την κανονική σειρά. </w:t>
      </w:r>
    </w:p>
    <w:p w14:paraId="65980386"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Φέρατε</w:t>
      </w:r>
      <w:r w:rsidRPr="009369D8">
        <w:rPr>
          <w:rFonts w:eastAsiaTheme="minorHAnsi"/>
          <w:szCs w:val="24"/>
          <w:lang w:eastAsia="en-US"/>
        </w:rPr>
        <w:t xml:space="preserve"> για ψήφιση μία αντισταθμιστική σύμβαση</w:t>
      </w:r>
      <w:r>
        <w:rPr>
          <w:rFonts w:eastAsiaTheme="minorHAnsi"/>
          <w:szCs w:val="24"/>
          <w:lang w:eastAsia="en-US"/>
        </w:rPr>
        <w:t>,</w:t>
      </w:r>
      <w:r w:rsidRPr="009369D8">
        <w:rPr>
          <w:rFonts w:eastAsiaTheme="minorHAnsi"/>
          <w:szCs w:val="24"/>
          <w:lang w:eastAsia="en-US"/>
        </w:rPr>
        <w:t xml:space="preserve"> αποδεικνύοντας</w:t>
      </w:r>
      <w:r>
        <w:rPr>
          <w:rFonts w:eastAsiaTheme="minorHAnsi"/>
          <w:szCs w:val="24"/>
          <w:lang w:eastAsia="en-US"/>
        </w:rPr>
        <w:t>,</w:t>
      </w:r>
      <w:r w:rsidRPr="009369D8">
        <w:rPr>
          <w:rFonts w:eastAsiaTheme="minorHAnsi"/>
          <w:szCs w:val="24"/>
          <w:lang w:eastAsia="en-US"/>
        </w:rPr>
        <w:t xml:space="preserve"> κύριε </w:t>
      </w:r>
      <w:r>
        <w:rPr>
          <w:rFonts w:eastAsiaTheme="minorHAnsi"/>
          <w:szCs w:val="24"/>
          <w:lang w:eastAsia="en-US"/>
        </w:rPr>
        <w:t>Υ</w:t>
      </w:r>
      <w:r w:rsidRPr="009369D8">
        <w:rPr>
          <w:rFonts w:eastAsiaTheme="minorHAnsi"/>
          <w:szCs w:val="24"/>
          <w:lang w:eastAsia="en-US"/>
        </w:rPr>
        <w:t>πουργέ</w:t>
      </w:r>
      <w:r>
        <w:rPr>
          <w:rFonts w:eastAsiaTheme="minorHAnsi"/>
          <w:szCs w:val="24"/>
          <w:lang w:eastAsia="en-US"/>
        </w:rPr>
        <w:t>,</w:t>
      </w:r>
      <w:r w:rsidRPr="009369D8">
        <w:rPr>
          <w:rFonts w:eastAsiaTheme="minorHAnsi"/>
          <w:szCs w:val="24"/>
          <w:lang w:eastAsia="en-US"/>
        </w:rPr>
        <w:t xml:space="preserve"> ότι όταν σταδιοδρομούσα</w:t>
      </w:r>
      <w:r>
        <w:rPr>
          <w:rFonts w:eastAsiaTheme="minorHAnsi"/>
          <w:szCs w:val="24"/>
          <w:lang w:eastAsia="en-US"/>
        </w:rPr>
        <w:t>τε ως</w:t>
      </w:r>
      <w:r w:rsidRPr="009369D8">
        <w:rPr>
          <w:rFonts w:eastAsiaTheme="minorHAnsi"/>
          <w:szCs w:val="24"/>
          <w:lang w:eastAsia="en-US"/>
        </w:rPr>
        <w:t xml:space="preserve"> καταγγέλλων </w:t>
      </w:r>
      <w:r>
        <w:rPr>
          <w:rFonts w:eastAsiaTheme="minorHAnsi"/>
          <w:szCs w:val="24"/>
          <w:lang w:eastAsia="en-US"/>
        </w:rPr>
        <w:t xml:space="preserve">ή ως </w:t>
      </w:r>
      <w:proofErr w:type="spellStart"/>
      <w:r>
        <w:rPr>
          <w:rFonts w:eastAsiaTheme="minorHAnsi"/>
          <w:szCs w:val="24"/>
          <w:lang w:eastAsia="en-US"/>
        </w:rPr>
        <w:t>καταγγελιομανής</w:t>
      </w:r>
      <w:proofErr w:type="spellEnd"/>
      <w:r>
        <w:rPr>
          <w:rFonts w:eastAsiaTheme="minorHAnsi"/>
          <w:szCs w:val="24"/>
          <w:lang w:eastAsia="en-US"/>
        </w:rPr>
        <w:t>,</w:t>
      </w:r>
      <w:r w:rsidRPr="009369D8">
        <w:rPr>
          <w:rFonts w:eastAsiaTheme="minorHAnsi"/>
          <w:szCs w:val="24"/>
          <w:lang w:eastAsia="en-US"/>
        </w:rPr>
        <w:t xml:space="preserve"> αυτή η </w:t>
      </w:r>
      <w:r>
        <w:rPr>
          <w:rFonts w:eastAsiaTheme="minorHAnsi"/>
          <w:szCs w:val="24"/>
          <w:lang w:eastAsia="en-US"/>
        </w:rPr>
        <w:t>καταφορά</w:t>
      </w:r>
      <w:r w:rsidRPr="009369D8">
        <w:rPr>
          <w:rFonts w:eastAsiaTheme="minorHAnsi"/>
          <w:szCs w:val="24"/>
          <w:lang w:eastAsia="en-US"/>
        </w:rPr>
        <w:t xml:space="preserve"> σας κατά </w:t>
      </w:r>
      <w:r>
        <w:rPr>
          <w:rFonts w:eastAsiaTheme="minorHAnsi"/>
          <w:szCs w:val="24"/>
          <w:lang w:eastAsia="en-US"/>
        </w:rPr>
        <w:t>των αντισταθμιστικών και κατά τη</w:t>
      </w:r>
      <w:r w:rsidRPr="009369D8">
        <w:rPr>
          <w:rFonts w:eastAsiaTheme="minorHAnsi"/>
          <w:szCs w:val="24"/>
          <w:lang w:eastAsia="en-US"/>
        </w:rPr>
        <w:t xml:space="preserve">ς </w:t>
      </w:r>
      <w:proofErr w:type="spellStart"/>
      <w:r w:rsidRPr="009369D8">
        <w:rPr>
          <w:rFonts w:eastAsiaTheme="minorHAnsi"/>
          <w:szCs w:val="24"/>
          <w:lang w:eastAsia="en-US"/>
        </w:rPr>
        <w:t>φαυλότητος</w:t>
      </w:r>
      <w:proofErr w:type="spellEnd"/>
      <w:r w:rsidRPr="009369D8">
        <w:rPr>
          <w:rFonts w:eastAsiaTheme="minorHAnsi"/>
          <w:szCs w:val="24"/>
          <w:lang w:eastAsia="en-US"/>
        </w:rPr>
        <w:t xml:space="preserve"> θυμίζει τον ορισμό </w:t>
      </w:r>
      <w:r>
        <w:rPr>
          <w:rFonts w:eastAsiaTheme="minorHAnsi"/>
          <w:szCs w:val="24"/>
          <w:lang w:eastAsia="en-US"/>
        </w:rPr>
        <w:t xml:space="preserve">–και </w:t>
      </w:r>
      <w:r w:rsidRPr="009369D8">
        <w:rPr>
          <w:rFonts w:eastAsiaTheme="minorHAnsi"/>
          <w:szCs w:val="24"/>
          <w:lang w:eastAsia="en-US"/>
        </w:rPr>
        <w:t>αυτό αφορά και το</w:t>
      </w:r>
      <w:r>
        <w:rPr>
          <w:rFonts w:eastAsiaTheme="minorHAnsi"/>
          <w:szCs w:val="24"/>
          <w:lang w:eastAsia="en-US"/>
        </w:rPr>
        <w:t>ν ΣΥΡΙΖΑ</w:t>
      </w:r>
      <w:r w:rsidRPr="009369D8">
        <w:rPr>
          <w:rFonts w:eastAsiaTheme="minorHAnsi"/>
          <w:szCs w:val="24"/>
          <w:lang w:eastAsia="en-US"/>
        </w:rPr>
        <w:t xml:space="preserve"> και τις εξηγήσεις που έδωσε ο κ</w:t>
      </w:r>
      <w:r>
        <w:rPr>
          <w:rFonts w:eastAsiaTheme="minorHAnsi"/>
          <w:szCs w:val="24"/>
          <w:lang w:eastAsia="en-US"/>
        </w:rPr>
        <w:t>.</w:t>
      </w:r>
      <w:r w:rsidRPr="009369D8">
        <w:rPr>
          <w:rFonts w:eastAsiaTheme="minorHAnsi"/>
          <w:szCs w:val="24"/>
          <w:lang w:eastAsia="en-US"/>
        </w:rPr>
        <w:t xml:space="preserve"> </w:t>
      </w:r>
      <w:proofErr w:type="spellStart"/>
      <w:r w:rsidRPr="009369D8">
        <w:rPr>
          <w:rFonts w:eastAsiaTheme="minorHAnsi"/>
          <w:szCs w:val="24"/>
          <w:lang w:eastAsia="en-US"/>
        </w:rPr>
        <w:t>Ξυδάκης</w:t>
      </w:r>
      <w:proofErr w:type="spellEnd"/>
      <w:r w:rsidRPr="009369D8">
        <w:rPr>
          <w:rFonts w:eastAsiaTheme="minorHAnsi"/>
          <w:szCs w:val="24"/>
          <w:lang w:eastAsia="en-US"/>
        </w:rPr>
        <w:t xml:space="preserve"> προηγουμένως για τις </w:t>
      </w:r>
      <w:r>
        <w:rPr>
          <w:rFonts w:eastAsiaTheme="minorHAnsi"/>
          <w:szCs w:val="24"/>
          <w:lang w:eastAsia="en-US"/>
        </w:rPr>
        <w:t>αλλαγές</w:t>
      </w:r>
      <w:r w:rsidRPr="009369D8">
        <w:rPr>
          <w:rFonts w:eastAsiaTheme="minorHAnsi"/>
          <w:szCs w:val="24"/>
          <w:lang w:eastAsia="en-US"/>
        </w:rPr>
        <w:t xml:space="preserve"> στάσεων του </w:t>
      </w:r>
      <w:r>
        <w:rPr>
          <w:rFonts w:eastAsiaTheme="minorHAnsi"/>
          <w:szCs w:val="24"/>
          <w:lang w:eastAsia="en-US"/>
        </w:rPr>
        <w:t xml:space="preserve">ΣΥΡΙΖΑ- </w:t>
      </w:r>
      <w:r w:rsidRPr="009369D8">
        <w:rPr>
          <w:rFonts w:eastAsiaTheme="minorHAnsi"/>
          <w:szCs w:val="24"/>
          <w:lang w:eastAsia="en-US"/>
        </w:rPr>
        <w:t>της ιεράς αγανακτήσεως</w:t>
      </w:r>
      <w:r>
        <w:rPr>
          <w:rFonts w:eastAsiaTheme="minorHAnsi"/>
          <w:szCs w:val="24"/>
          <w:lang w:eastAsia="en-US"/>
        </w:rPr>
        <w:t>. Η ιερά</w:t>
      </w:r>
      <w:r w:rsidRPr="009369D8">
        <w:rPr>
          <w:rFonts w:eastAsiaTheme="minorHAnsi"/>
          <w:szCs w:val="24"/>
          <w:lang w:eastAsia="en-US"/>
        </w:rPr>
        <w:t xml:space="preserve"> αγανάκτηση</w:t>
      </w:r>
      <w:r>
        <w:rPr>
          <w:rFonts w:eastAsiaTheme="minorHAnsi"/>
          <w:szCs w:val="24"/>
          <w:lang w:eastAsia="en-US"/>
        </w:rPr>
        <w:t>,</w:t>
      </w:r>
      <w:r w:rsidRPr="009369D8">
        <w:rPr>
          <w:rFonts w:eastAsiaTheme="minorHAnsi"/>
          <w:szCs w:val="24"/>
          <w:lang w:eastAsia="en-US"/>
        </w:rPr>
        <w:t xml:space="preserve"> έλεγε κάποιος κυνικός</w:t>
      </w:r>
      <w:r>
        <w:rPr>
          <w:rFonts w:eastAsiaTheme="minorHAnsi"/>
          <w:szCs w:val="24"/>
          <w:lang w:eastAsia="en-US"/>
        </w:rPr>
        <w:t>,</w:t>
      </w:r>
      <w:r w:rsidRPr="009369D8">
        <w:rPr>
          <w:rFonts w:eastAsiaTheme="minorHAnsi"/>
          <w:szCs w:val="24"/>
          <w:lang w:eastAsia="en-US"/>
        </w:rPr>
        <w:t xml:space="preserve"> είναι </w:t>
      </w:r>
      <w:r>
        <w:rPr>
          <w:rFonts w:eastAsiaTheme="minorHAnsi"/>
          <w:szCs w:val="24"/>
          <w:lang w:eastAsia="en-US"/>
        </w:rPr>
        <w:t xml:space="preserve">5% ιερά, 5% </w:t>
      </w:r>
      <w:proofErr w:type="spellStart"/>
      <w:r>
        <w:rPr>
          <w:rFonts w:eastAsiaTheme="minorHAnsi"/>
          <w:szCs w:val="24"/>
          <w:lang w:eastAsia="en-US"/>
        </w:rPr>
        <w:t>αγανάκτησις</w:t>
      </w:r>
      <w:proofErr w:type="spellEnd"/>
      <w:r>
        <w:rPr>
          <w:rFonts w:eastAsiaTheme="minorHAnsi"/>
          <w:szCs w:val="24"/>
          <w:lang w:eastAsia="en-US"/>
        </w:rPr>
        <w:t xml:space="preserve"> και</w:t>
      </w:r>
      <w:r w:rsidRPr="009369D8">
        <w:rPr>
          <w:rFonts w:eastAsiaTheme="minorHAnsi"/>
          <w:szCs w:val="24"/>
          <w:lang w:eastAsia="en-US"/>
        </w:rPr>
        <w:t xml:space="preserve"> </w:t>
      </w:r>
      <w:r>
        <w:rPr>
          <w:rFonts w:eastAsiaTheme="minorHAnsi"/>
          <w:szCs w:val="24"/>
          <w:lang w:eastAsia="en-US"/>
        </w:rPr>
        <w:t xml:space="preserve">90% </w:t>
      </w:r>
      <w:r w:rsidRPr="009369D8">
        <w:rPr>
          <w:rFonts w:eastAsiaTheme="minorHAnsi"/>
          <w:szCs w:val="24"/>
          <w:lang w:eastAsia="en-US"/>
        </w:rPr>
        <w:t>φθόνος</w:t>
      </w:r>
      <w:r>
        <w:rPr>
          <w:rFonts w:eastAsiaTheme="minorHAnsi"/>
          <w:szCs w:val="24"/>
          <w:lang w:eastAsia="en-US"/>
        </w:rPr>
        <w:t>!</w:t>
      </w:r>
      <w:r>
        <w:rPr>
          <w:rFonts w:eastAsiaTheme="minorHAnsi"/>
          <w:szCs w:val="24"/>
          <w:lang w:eastAsia="en-US"/>
        </w:rPr>
        <w:t xml:space="preserve"> </w:t>
      </w:r>
    </w:p>
    <w:p w14:paraId="65980387"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Μή</w:t>
      </w:r>
      <w:r>
        <w:rPr>
          <w:rFonts w:eastAsiaTheme="minorHAnsi"/>
          <w:szCs w:val="24"/>
          <w:lang w:eastAsia="en-US"/>
        </w:rPr>
        <w:t>πως,</w:t>
      </w:r>
      <w:r w:rsidRPr="009369D8">
        <w:rPr>
          <w:rFonts w:eastAsiaTheme="minorHAnsi"/>
          <w:szCs w:val="24"/>
          <w:lang w:eastAsia="en-US"/>
        </w:rPr>
        <w:t xml:space="preserve"> λοιπόν</w:t>
      </w:r>
      <w:r>
        <w:rPr>
          <w:rFonts w:eastAsiaTheme="minorHAnsi"/>
          <w:szCs w:val="24"/>
          <w:lang w:eastAsia="en-US"/>
        </w:rPr>
        <w:t>, αυτά που καταγγέλλατε τόσα χρόνια, τα ζηλεύατε</w:t>
      </w:r>
      <w:r w:rsidRPr="009369D8">
        <w:rPr>
          <w:rFonts w:eastAsiaTheme="minorHAnsi"/>
          <w:szCs w:val="24"/>
          <w:lang w:eastAsia="en-US"/>
        </w:rPr>
        <w:t xml:space="preserve"> </w:t>
      </w:r>
      <w:r>
        <w:rPr>
          <w:rFonts w:eastAsiaTheme="minorHAnsi"/>
          <w:szCs w:val="24"/>
          <w:lang w:eastAsia="en-US"/>
        </w:rPr>
        <w:t xml:space="preserve">κατά </w:t>
      </w:r>
      <w:r w:rsidRPr="009369D8">
        <w:rPr>
          <w:rFonts w:eastAsiaTheme="minorHAnsi"/>
          <w:szCs w:val="24"/>
          <w:lang w:eastAsia="en-US"/>
        </w:rPr>
        <w:t>βάθος</w:t>
      </w:r>
      <w:r>
        <w:rPr>
          <w:rFonts w:eastAsiaTheme="minorHAnsi"/>
          <w:szCs w:val="24"/>
          <w:lang w:eastAsia="en-US"/>
        </w:rPr>
        <w:t xml:space="preserve">; Διότι </w:t>
      </w:r>
      <w:r w:rsidRPr="009369D8">
        <w:rPr>
          <w:rFonts w:eastAsiaTheme="minorHAnsi"/>
          <w:szCs w:val="24"/>
          <w:lang w:eastAsia="en-US"/>
        </w:rPr>
        <w:t>δεν κάνετε τίποτε διαφορετικό</w:t>
      </w:r>
      <w:r>
        <w:rPr>
          <w:rFonts w:eastAsiaTheme="minorHAnsi"/>
          <w:szCs w:val="24"/>
          <w:lang w:eastAsia="en-US"/>
        </w:rPr>
        <w:t>. Φ</w:t>
      </w:r>
      <w:r w:rsidRPr="009369D8">
        <w:rPr>
          <w:rFonts w:eastAsiaTheme="minorHAnsi"/>
          <w:szCs w:val="24"/>
          <w:lang w:eastAsia="en-US"/>
        </w:rPr>
        <w:t>ανταστείτε</w:t>
      </w:r>
      <w:r>
        <w:rPr>
          <w:rFonts w:eastAsiaTheme="minorHAnsi"/>
          <w:szCs w:val="24"/>
          <w:lang w:eastAsia="en-US"/>
        </w:rPr>
        <w:t xml:space="preserve">, </w:t>
      </w:r>
      <w:r w:rsidRPr="009369D8">
        <w:rPr>
          <w:rFonts w:eastAsiaTheme="minorHAnsi"/>
          <w:szCs w:val="24"/>
          <w:lang w:eastAsia="en-US"/>
        </w:rPr>
        <w:t>α</w:t>
      </w:r>
      <w:r>
        <w:rPr>
          <w:rFonts w:eastAsiaTheme="minorHAnsi"/>
          <w:szCs w:val="24"/>
          <w:lang w:eastAsia="en-US"/>
        </w:rPr>
        <w:t>ν</w:t>
      </w:r>
      <w:r w:rsidRPr="009369D8">
        <w:rPr>
          <w:rFonts w:eastAsiaTheme="minorHAnsi"/>
          <w:szCs w:val="24"/>
          <w:lang w:eastAsia="en-US"/>
        </w:rPr>
        <w:t xml:space="preserve"> κάναμε εμείς αυτό </w:t>
      </w:r>
      <w:r>
        <w:rPr>
          <w:rFonts w:eastAsiaTheme="minorHAnsi"/>
          <w:szCs w:val="24"/>
          <w:lang w:eastAsia="en-US"/>
        </w:rPr>
        <w:t>που επιχειρείτε</w:t>
      </w:r>
      <w:r w:rsidRPr="009369D8">
        <w:rPr>
          <w:rFonts w:eastAsiaTheme="minorHAnsi"/>
          <w:szCs w:val="24"/>
          <w:lang w:eastAsia="en-US"/>
        </w:rPr>
        <w:t xml:space="preserve"> </w:t>
      </w:r>
      <w:r>
        <w:rPr>
          <w:rFonts w:eastAsiaTheme="minorHAnsi"/>
          <w:szCs w:val="24"/>
          <w:lang w:eastAsia="en-US"/>
        </w:rPr>
        <w:t>εσείς</w:t>
      </w:r>
      <w:r w:rsidRPr="009369D8">
        <w:rPr>
          <w:rFonts w:eastAsiaTheme="minorHAnsi"/>
          <w:szCs w:val="24"/>
          <w:lang w:eastAsia="en-US"/>
        </w:rPr>
        <w:t xml:space="preserve"> σήμερα και να ήσασταν εσείς στα έδρανα</w:t>
      </w:r>
      <w:r>
        <w:rPr>
          <w:rFonts w:eastAsiaTheme="minorHAnsi"/>
          <w:szCs w:val="24"/>
          <w:lang w:eastAsia="en-US"/>
        </w:rPr>
        <w:t>, τι κατηγόριες,</w:t>
      </w:r>
      <w:r w:rsidRPr="009369D8">
        <w:rPr>
          <w:rFonts w:eastAsiaTheme="minorHAnsi"/>
          <w:szCs w:val="24"/>
          <w:lang w:eastAsia="en-US"/>
        </w:rPr>
        <w:t xml:space="preserve"> τι κατάρες</w:t>
      </w:r>
      <w:r>
        <w:rPr>
          <w:rFonts w:eastAsiaTheme="minorHAnsi"/>
          <w:szCs w:val="24"/>
          <w:lang w:eastAsia="en-US"/>
        </w:rPr>
        <w:t xml:space="preserve">, τι </w:t>
      </w:r>
      <w:proofErr w:type="spellStart"/>
      <w:r>
        <w:rPr>
          <w:rFonts w:eastAsiaTheme="minorHAnsi"/>
          <w:szCs w:val="24"/>
          <w:lang w:eastAsia="en-US"/>
        </w:rPr>
        <w:t>αρές</w:t>
      </w:r>
      <w:proofErr w:type="spellEnd"/>
      <w:r>
        <w:rPr>
          <w:rFonts w:eastAsiaTheme="minorHAnsi"/>
          <w:szCs w:val="24"/>
          <w:lang w:eastAsia="en-US"/>
        </w:rPr>
        <w:t>, τι</w:t>
      </w:r>
      <w:r w:rsidRPr="009369D8">
        <w:rPr>
          <w:rFonts w:eastAsiaTheme="minorHAnsi"/>
          <w:szCs w:val="24"/>
          <w:lang w:eastAsia="en-US"/>
        </w:rPr>
        <w:t xml:space="preserve"> απειλές</w:t>
      </w:r>
      <w:r>
        <w:rPr>
          <w:rFonts w:eastAsiaTheme="minorHAnsi"/>
          <w:szCs w:val="24"/>
          <w:lang w:eastAsia="en-US"/>
        </w:rPr>
        <w:t xml:space="preserve">, τι </w:t>
      </w:r>
      <w:r>
        <w:rPr>
          <w:rFonts w:eastAsiaTheme="minorHAnsi"/>
          <w:szCs w:val="24"/>
          <w:lang w:eastAsia="en-US"/>
        </w:rPr>
        <w:t>εξώδικα, τι μηνύσεις, τι αγωγές, τι θα ακούγαμε</w:t>
      </w:r>
      <w:r w:rsidRPr="009369D8">
        <w:rPr>
          <w:rFonts w:eastAsiaTheme="minorHAnsi"/>
          <w:szCs w:val="24"/>
          <w:lang w:eastAsia="en-US"/>
        </w:rPr>
        <w:t xml:space="preserve"> για την απόπειρα να επαναφέρουμε </w:t>
      </w:r>
      <w:r>
        <w:rPr>
          <w:rFonts w:eastAsiaTheme="minorHAnsi"/>
          <w:szCs w:val="24"/>
          <w:lang w:eastAsia="en-US"/>
        </w:rPr>
        <w:t>αντισταθμιστικές συμβάσεις,</w:t>
      </w:r>
      <w:r w:rsidRPr="009369D8">
        <w:rPr>
          <w:rFonts w:eastAsiaTheme="minorHAnsi"/>
          <w:szCs w:val="24"/>
          <w:lang w:eastAsia="en-US"/>
        </w:rPr>
        <w:t xml:space="preserve"> ανατρέποντας την κανονική σειρά της διαδικασίας</w:t>
      </w:r>
      <w:r>
        <w:rPr>
          <w:rFonts w:eastAsiaTheme="minorHAnsi"/>
          <w:szCs w:val="24"/>
          <w:lang w:eastAsia="en-US"/>
        </w:rPr>
        <w:t xml:space="preserve"> και </w:t>
      </w:r>
      <w:r w:rsidRPr="009369D8">
        <w:rPr>
          <w:rFonts w:eastAsiaTheme="minorHAnsi"/>
          <w:szCs w:val="24"/>
          <w:lang w:eastAsia="en-US"/>
        </w:rPr>
        <w:t xml:space="preserve">αγνοώντας την </w:t>
      </w:r>
      <w:r>
        <w:rPr>
          <w:rFonts w:eastAsiaTheme="minorHAnsi"/>
          <w:szCs w:val="24"/>
          <w:lang w:eastAsia="en-US"/>
        </w:rPr>
        <w:t>Ε</w:t>
      </w:r>
      <w:r w:rsidRPr="009369D8">
        <w:rPr>
          <w:rFonts w:eastAsiaTheme="minorHAnsi"/>
          <w:szCs w:val="24"/>
          <w:lang w:eastAsia="en-US"/>
        </w:rPr>
        <w:t xml:space="preserve">πιτροπή </w:t>
      </w:r>
      <w:r>
        <w:rPr>
          <w:rFonts w:eastAsiaTheme="minorHAnsi"/>
          <w:szCs w:val="24"/>
          <w:lang w:eastAsia="en-US"/>
        </w:rPr>
        <w:t>Ε</w:t>
      </w:r>
      <w:r w:rsidRPr="009369D8">
        <w:rPr>
          <w:rFonts w:eastAsiaTheme="minorHAnsi"/>
          <w:szCs w:val="24"/>
          <w:lang w:eastAsia="en-US"/>
        </w:rPr>
        <w:t>ξοπλισμών</w:t>
      </w:r>
      <w:r>
        <w:rPr>
          <w:rFonts w:eastAsiaTheme="minorHAnsi"/>
          <w:szCs w:val="24"/>
          <w:lang w:eastAsia="en-US"/>
        </w:rPr>
        <w:t>.</w:t>
      </w:r>
      <w:r w:rsidRPr="009369D8">
        <w:rPr>
          <w:rFonts w:eastAsiaTheme="minorHAnsi"/>
          <w:szCs w:val="24"/>
          <w:lang w:eastAsia="en-US"/>
        </w:rPr>
        <w:t xml:space="preserve"> </w:t>
      </w:r>
    </w:p>
    <w:p w14:paraId="65980388"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Τελειώνω εδώ, λέγοντας, κύριε Υ</w:t>
      </w:r>
      <w:r w:rsidRPr="009369D8">
        <w:rPr>
          <w:rFonts w:eastAsiaTheme="minorHAnsi"/>
          <w:szCs w:val="24"/>
          <w:lang w:eastAsia="en-US"/>
        </w:rPr>
        <w:t>πουργέ</w:t>
      </w:r>
      <w:r>
        <w:rPr>
          <w:rFonts w:eastAsiaTheme="minorHAnsi"/>
          <w:szCs w:val="24"/>
          <w:lang w:eastAsia="en-US"/>
        </w:rPr>
        <w:t>, ότι</w:t>
      </w:r>
      <w:r w:rsidRPr="009369D8">
        <w:rPr>
          <w:rFonts w:eastAsiaTheme="minorHAnsi"/>
          <w:szCs w:val="24"/>
          <w:lang w:eastAsia="en-US"/>
        </w:rPr>
        <w:t xml:space="preserve"> όλα αυτά δεν διο</w:t>
      </w:r>
      <w:r w:rsidRPr="009369D8">
        <w:rPr>
          <w:rFonts w:eastAsiaTheme="minorHAnsi"/>
          <w:szCs w:val="24"/>
          <w:lang w:eastAsia="en-US"/>
        </w:rPr>
        <w:t>ρθώνον</w:t>
      </w:r>
      <w:r>
        <w:rPr>
          <w:rFonts w:eastAsiaTheme="minorHAnsi"/>
          <w:szCs w:val="24"/>
          <w:lang w:eastAsia="en-US"/>
        </w:rPr>
        <w:t>ται με μία απλή συνεδρίαση της Επιτροπής Ε</w:t>
      </w:r>
      <w:r w:rsidRPr="009369D8">
        <w:rPr>
          <w:rFonts w:eastAsiaTheme="minorHAnsi"/>
          <w:szCs w:val="24"/>
          <w:lang w:eastAsia="en-US"/>
        </w:rPr>
        <w:t>ξοπλισμών</w:t>
      </w:r>
      <w:r>
        <w:rPr>
          <w:rFonts w:eastAsiaTheme="minorHAnsi"/>
          <w:szCs w:val="24"/>
          <w:lang w:eastAsia="en-US"/>
        </w:rPr>
        <w:t>. Α</w:t>
      </w:r>
      <w:r w:rsidRPr="009369D8">
        <w:rPr>
          <w:rFonts w:eastAsiaTheme="minorHAnsi"/>
          <w:szCs w:val="24"/>
          <w:lang w:eastAsia="en-US"/>
        </w:rPr>
        <w:t>υτή η συμφωνία</w:t>
      </w:r>
      <w:r>
        <w:rPr>
          <w:rFonts w:eastAsiaTheme="minorHAnsi"/>
          <w:szCs w:val="24"/>
          <w:lang w:eastAsia="en-US"/>
        </w:rPr>
        <w:t>,</w:t>
      </w:r>
      <w:r w:rsidRPr="009369D8">
        <w:rPr>
          <w:rFonts w:eastAsiaTheme="minorHAnsi"/>
          <w:szCs w:val="24"/>
          <w:lang w:eastAsia="en-US"/>
        </w:rPr>
        <w:t xml:space="preserve"> πρώτα απ' όλα</w:t>
      </w:r>
      <w:r>
        <w:rPr>
          <w:rFonts w:eastAsiaTheme="minorHAnsi"/>
          <w:szCs w:val="24"/>
          <w:lang w:eastAsia="en-US"/>
        </w:rPr>
        <w:t>,</w:t>
      </w:r>
      <w:r w:rsidRPr="009369D8">
        <w:rPr>
          <w:rFonts w:eastAsiaTheme="minorHAnsi"/>
          <w:szCs w:val="24"/>
          <w:lang w:eastAsia="en-US"/>
        </w:rPr>
        <w:t xml:space="preserve"> δεν έχει έρθει καν στην Επιτροπή Εξοπλισμών</w:t>
      </w:r>
      <w:r>
        <w:rPr>
          <w:rFonts w:eastAsiaTheme="minorHAnsi"/>
          <w:szCs w:val="24"/>
          <w:lang w:eastAsia="en-US"/>
        </w:rPr>
        <w:t>. Μιλάμε για την κύρια</w:t>
      </w:r>
      <w:r w:rsidRPr="009369D8">
        <w:rPr>
          <w:rFonts w:eastAsiaTheme="minorHAnsi"/>
          <w:szCs w:val="24"/>
          <w:lang w:eastAsia="en-US"/>
        </w:rPr>
        <w:t xml:space="preserve"> συμφωνί</w:t>
      </w:r>
      <w:r>
        <w:rPr>
          <w:rFonts w:eastAsiaTheme="minorHAnsi"/>
          <w:szCs w:val="24"/>
          <w:lang w:eastAsia="en-US"/>
        </w:rPr>
        <w:t>α του τετάρτου</w:t>
      </w:r>
      <w:r w:rsidRPr="009369D8">
        <w:rPr>
          <w:rFonts w:eastAsiaTheme="minorHAnsi"/>
          <w:szCs w:val="24"/>
          <w:lang w:eastAsia="en-US"/>
        </w:rPr>
        <w:t xml:space="preserve"> μήνα του </w:t>
      </w:r>
      <w:r>
        <w:rPr>
          <w:rFonts w:eastAsiaTheme="minorHAnsi"/>
          <w:szCs w:val="24"/>
          <w:lang w:eastAsia="en-US"/>
        </w:rPr>
        <w:t>20</w:t>
      </w:r>
      <w:r w:rsidRPr="009369D8">
        <w:rPr>
          <w:rFonts w:eastAsiaTheme="minorHAnsi"/>
          <w:szCs w:val="24"/>
          <w:lang w:eastAsia="en-US"/>
        </w:rPr>
        <w:t>18</w:t>
      </w:r>
      <w:r>
        <w:rPr>
          <w:rFonts w:eastAsiaTheme="minorHAnsi"/>
          <w:szCs w:val="24"/>
          <w:lang w:eastAsia="en-US"/>
        </w:rPr>
        <w:t>. Εμείς εκφράσαμε τη</w:t>
      </w:r>
      <w:r w:rsidRPr="009369D8">
        <w:rPr>
          <w:rFonts w:eastAsiaTheme="minorHAnsi"/>
          <w:szCs w:val="24"/>
          <w:lang w:eastAsia="en-US"/>
        </w:rPr>
        <w:t xml:space="preserve"> συμφωνία μας πάνω σε προ</w:t>
      </w:r>
      <w:r>
        <w:rPr>
          <w:rFonts w:eastAsiaTheme="minorHAnsi"/>
          <w:szCs w:val="24"/>
          <w:lang w:eastAsia="en-US"/>
        </w:rPr>
        <w:t>φορικές</w:t>
      </w:r>
      <w:r w:rsidRPr="009369D8">
        <w:rPr>
          <w:rFonts w:eastAsiaTheme="minorHAnsi"/>
          <w:szCs w:val="24"/>
          <w:lang w:eastAsia="en-US"/>
        </w:rPr>
        <w:t xml:space="preserve"> περιγραφές και </w:t>
      </w:r>
      <w:r>
        <w:rPr>
          <w:rFonts w:eastAsiaTheme="minorHAnsi"/>
          <w:szCs w:val="24"/>
          <w:lang w:eastAsia="en-US"/>
        </w:rPr>
        <w:t xml:space="preserve">σε </w:t>
      </w:r>
      <w:r w:rsidRPr="009369D8">
        <w:rPr>
          <w:rFonts w:eastAsiaTheme="minorHAnsi"/>
          <w:szCs w:val="24"/>
          <w:lang w:eastAsia="en-US"/>
        </w:rPr>
        <w:t>προφορικές εξηγήσεις και τώρα φέρατε μία έκτη τροποποίηση αυτής της συμφωνίας για τη δ</w:t>
      </w:r>
      <w:r>
        <w:rPr>
          <w:rFonts w:eastAsiaTheme="minorHAnsi"/>
          <w:szCs w:val="24"/>
          <w:lang w:eastAsia="en-US"/>
        </w:rPr>
        <w:t>ιαχείριση των αντισταθμιστικών ωφελειών,</w:t>
      </w:r>
      <w:r w:rsidRPr="009369D8">
        <w:rPr>
          <w:rFonts w:eastAsiaTheme="minorHAnsi"/>
          <w:szCs w:val="24"/>
          <w:lang w:eastAsia="en-US"/>
        </w:rPr>
        <w:t xml:space="preserve"> των συσσωρευμένων του παρελθόντος από το 2000</w:t>
      </w:r>
      <w:r>
        <w:rPr>
          <w:rFonts w:eastAsiaTheme="minorHAnsi"/>
          <w:szCs w:val="24"/>
          <w:lang w:eastAsia="en-US"/>
        </w:rPr>
        <w:t>!</w:t>
      </w:r>
    </w:p>
    <w:p w14:paraId="65980389"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Λέτε, μάλιστα,</w:t>
      </w:r>
      <w:r w:rsidRPr="009369D8">
        <w:rPr>
          <w:rFonts w:eastAsiaTheme="minorHAnsi"/>
          <w:szCs w:val="24"/>
          <w:lang w:eastAsia="en-US"/>
        </w:rPr>
        <w:t xml:space="preserve"> στη διατύπωση αυτής της τροπολογίας ότι με αυτό</w:t>
      </w:r>
      <w:r>
        <w:rPr>
          <w:rFonts w:eastAsiaTheme="minorHAnsi"/>
          <w:szCs w:val="24"/>
          <w:lang w:eastAsia="en-US"/>
        </w:rPr>
        <w:t>ν</w:t>
      </w:r>
      <w:r w:rsidRPr="009369D8">
        <w:rPr>
          <w:rFonts w:eastAsiaTheme="minorHAnsi"/>
          <w:szCs w:val="24"/>
          <w:lang w:eastAsia="en-US"/>
        </w:rPr>
        <w:t xml:space="preserve"> τον τρόπο τυχόν υποχρεώσεις του παρελθόντος κλείνουν</w:t>
      </w:r>
      <w:r>
        <w:rPr>
          <w:rFonts w:eastAsiaTheme="minorHAnsi"/>
          <w:szCs w:val="24"/>
          <w:lang w:eastAsia="en-US"/>
        </w:rPr>
        <w:t>. Μα,</w:t>
      </w:r>
      <w:r w:rsidRPr="009369D8">
        <w:rPr>
          <w:rFonts w:eastAsiaTheme="minorHAnsi"/>
          <w:szCs w:val="24"/>
          <w:lang w:eastAsia="en-US"/>
        </w:rPr>
        <w:t xml:space="preserve"> είναι δυνατόν να ψηφίζει </w:t>
      </w:r>
      <w:r>
        <w:rPr>
          <w:rFonts w:eastAsiaTheme="minorHAnsi"/>
          <w:szCs w:val="24"/>
          <w:lang w:eastAsia="en-US"/>
        </w:rPr>
        <w:t xml:space="preserve">η </w:t>
      </w:r>
      <w:r w:rsidRPr="009369D8">
        <w:rPr>
          <w:rFonts w:eastAsiaTheme="minorHAnsi"/>
          <w:szCs w:val="24"/>
          <w:lang w:eastAsia="en-US"/>
        </w:rPr>
        <w:t>Βουλή έτσι</w:t>
      </w:r>
      <w:r>
        <w:rPr>
          <w:rFonts w:eastAsiaTheme="minorHAnsi"/>
          <w:szCs w:val="24"/>
          <w:lang w:eastAsia="en-US"/>
        </w:rPr>
        <w:t xml:space="preserve">; </w:t>
      </w:r>
      <w:r w:rsidRPr="009369D8">
        <w:rPr>
          <w:rFonts w:eastAsiaTheme="minorHAnsi"/>
          <w:szCs w:val="24"/>
          <w:lang w:eastAsia="en-US"/>
        </w:rPr>
        <w:t xml:space="preserve">Είναι δυνατόν </w:t>
      </w:r>
      <w:r>
        <w:rPr>
          <w:rFonts w:eastAsiaTheme="minorHAnsi"/>
          <w:szCs w:val="24"/>
          <w:lang w:eastAsia="en-US"/>
        </w:rPr>
        <w:t>εσείς,</w:t>
      </w:r>
      <w:r w:rsidRPr="009369D8">
        <w:rPr>
          <w:rFonts w:eastAsiaTheme="minorHAnsi"/>
          <w:szCs w:val="24"/>
          <w:lang w:eastAsia="en-US"/>
        </w:rPr>
        <w:t xml:space="preserve"> ο διαπρύσιος κήρυξ της ηθικής</w:t>
      </w:r>
      <w:r>
        <w:rPr>
          <w:rFonts w:eastAsiaTheme="minorHAnsi"/>
          <w:szCs w:val="24"/>
          <w:lang w:eastAsia="en-US"/>
        </w:rPr>
        <w:t xml:space="preserve">, της </w:t>
      </w:r>
      <w:proofErr w:type="spellStart"/>
      <w:r>
        <w:rPr>
          <w:rFonts w:eastAsiaTheme="minorHAnsi"/>
          <w:szCs w:val="24"/>
          <w:lang w:eastAsia="en-US"/>
        </w:rPr>
        <w:t>καθαρότητος</w:t>
      </w:r>
      <w:proofErr w:type="spellEnd"/>
      <w:r>
        <w:rPr>
          <w:rFonts w:eastAsiaTheme="minorHAnsi"/>
          <w:szCs w:val="24"/>
          <w:lang w:eastAsia="en-US"/>
        </w:rPr>
        <w:t>, της άσπιλης</w:t>
      </w:r>
      <w:r w:rsidRPr="009369D8">
        <w:rPr>
          <w:rFonts w:eastAsiaTheme="minorHAnsi"/>
          <w:szCs w:val="24"/>
          <w:lang w:eastAsia="en-US"/>
        </w:rPr>
        <w:t xml:space="preserve"> διαχείρισης</w:t>
      </w:r>
      <w:r>
        <w:rPr>
          <w:rFonts w:eastAsiaTheme="minorHAnsi"/>
          <w:szCs w:val="24"/>
          <w:lang w:eastAsia="en-US"/>
        </w:rPr>
        <w:t>,</w:t>
      </w:r>
      <w:r w:rsidRPr="009369D8">
        <w:rPr>
          <w:rFonts w:eastAsiaTheme="minorHAnsi"/>
          <w:szCs w:val="24"/>
          <w:lang w:eastAsia="en-US"/>
        </w:rPr>
        <w:t xml:space="preserve"> να ζητάτε </w:t>
      </w:r>
      <w:r>
        <w:rPr>
          <w:rFonts w:eastAsiaTheme="minorHAnsi"/>
          <w:szCs w:val="24"/>
          <w:lang w:eastAsia="en-US"/>
        </w:rPr>
        <w:t xml:space="preserve">από </w:t>
      </w:r>
      <w:r w:rsidRPr="009369D8">
        <w:rPr>
          <w:rFonts w:eastAsiaTheme="minorHAnsi"/>
          <w:szCs w:val="24"/>
          <w:lang w:eastAsia="en-US"/>
        </w:rPr>
        <w:t xml:space="preserve">το </w:t>
      </w:r>
      <w:r>
        <w:rPr>
          <w:rFonts w:eastAsiaTheme="minorHAnsi"/>
          <w:szCs w:val="24"/>
          <w:lang w:eastAsia="en-US"/>
        </w:rPr>
        <w:t>Κοινοβούλιο και από τους συναδέλφους σας της</w:t>
      </w:r>
      <w:r w:rsidRPr="009369D8">
        <w:rPr>
          <w:rFonts w:eastAsiaTheme="minorHAnsi"/>
          <w:szCs w:val="24"/>
          <w:lang w:eastAsia="en-US"/>
        </w:rPr>
        <w:t xml:space="preserve"> Κο</w:t>
      </w:r>
      <w:r w:rsidRPr="009369D8">
        <w:rPr>
          <w:rFonts w:eastAsiaTheme="minorHAnsi"/>
          <w:szCs w:val="24"/>
          <w:lang w:eastAsia="en-US"/>
        </w:rPr>
        <w:t>μμουνιστικής Αριστεράς να ψηφίσουν ότι κλείνουν τυχόν υποχρεώσεις του παρελθόντος</w:t>
      </w:r>
      <w:r>
        <w:rPr>
          <w:rFonts w:eastAsiaTheme="minorHAnsi"/>
          <w:szCs w:val="24"/>
          <w:lang w:eastAsia="en-US"/>
        </w:rPr>
        <w:t>;</w:t>
      </w:r>
    </w:p>
    <w:p w14:paraId="6598038A"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Όλα</w:t>
      </w:r>
      <w:r w:rsidRPr="009369D8">
        <w:rPr>
          <w:rFonts w:eastAsiaTheme="minorHAnsi"/>
          <w:szCs w:val="24"/>
          <w:lang w:eastAsia="en-US"/>
        </w:rPr>
        <w:t xml:space="preserve"> αυτά</w:t>
      </w:r>
      <w:r>
        <w:rPr>
          <w:rFonts w:eastAsiaTheme="minorHAnsi"/>
          <w:szCs w:val="24"/>
          <w:lang w:eastAsia="en-US"/>
        </w:rPr>
        <w:t>,</w:t>
      </w:r>
      <w:r w:rsidRPr="009369D8">
        <w:rPr>
          <w:rFonts w:eastAsiaTheme="minorHAnsi"/>
          <w:szCs w:val="24"/>
          <w:lang w:eastAsia="en-US"/>
        </w:rPr>
        <w:t xml:space="preserve"> πρέπει να τα ξε</w:t>
      </w:r>
      <w:r>
        <w:rPr>
          <w:rFonts w:eastAsiaTheme="minorHAnsi"/>
          <w:szCs w:val="24"/>
          <w:lang w:eastAsia="en-US"/>
        </w:rPr>
        <w:t>ψαχνίσουμε. Ό</w:t>
      </w:r>
      <w:r w:rsidRPr="009369D8">
        <w:rPr>
          <w:rFonts w:eastAsiaTheme="minorHAnsi"/>
          <w:szCs w:val="24"/>
          <w:lang w:eastAsia="en-US"/>
        </w:rPr>
        <w:t>λα αυτά</w:t>
      </w:r>
      <w:r>
        <w:rPr>
          <w:rFonts w:eastAsiaTheme="minorHAnsi"/>
          <w:szCs w:val="24"/>
          <w:lang w:eastAsia="en-US"/>
        </w:rPr>
        <w:t>,</w:t>
      </w:r>
      <w:r w:rsidRPr="009369D8">
        <w:rPr>
          <w:rFonts w:eastAsiaTheme="minorHAnsi"/>
          <w:szCs w:val="24"/>
          <w:lang w:eastAsia="en-US"/>
        </w:rPr>
        <w:t xml:space="preserve"> πρέπει να τα δούμε από την αρχή</w:t>
      </w:r>
      <w:r>
        <w:rPr>
          <w:rFonts w:eastAsiaTheme="minorHAnsi"/>
          <w:szCs w:val="24"/>
          <w:lang w:eastAsia="en-US"/>
        </w:rPr>
        <w:t>. Α</w:t>
      </w:r>
      <w:r w:rsidRPr="009369D8">
        <w:rPr>
          <w:rFonts w:eastAsiaTheme="minorHAnsi"/>
          <w:szCs w:val="24"/>
          <w:lang w:eastAsia="en-US"/>
        </w:rPr>
        <w:t xml:space="preserve">μφιβάλλω εάν φτάνει η συνεδρίαση </w:t>
      </w:r>
      <w:r>
        <w:rPr>
          <w:rFonts w:eastAsiaTheme="minorHAnsi"/>
          <w:szCs w:val="24"/>
          <w:lang w:eastAsia="en-US"/>
        </w:rPr>
        <w:t>της</w:t>
      </w:r>
      <w:r w:rsidRPr="009369D8">
        <w:rPr>
          <w:rFonts w:eastAsiaTheme="minorHAnsi"/>
          <w:szCs w:val="24"/>
          <w:lang w:eastAsia="en-US"/>
        </w:rPr>
        <w:t xml:space="preserve"> Παρασκευής</w:t>
      </w:r>
      <w:r>
        <w:rPr>
          <w:rFonts w:eastAsiaTheme="minorHAnsi"/>
          <w:szCs w:val="24"/>
          <w:lang w:eastAsia="en-US"/>
        </w:rPr>
        <w:t>,</w:t>
      </w:r>
      <w:r w:rsidRPr="009369D8">
        <w:rPr>
          <w:rFonts w:eastAsiaTheme="minorHAnsi"/>
          <w:szCs w:val="24"/>
          <w:lang w:eastAsia="en-US"/>
        </w:rPr>
        <w:t xml:space="preserve"> που</w:t>
      </w:r>
      <w:r>
        <w:rPr>
          <w:rFonts w:eastAsiaTheme="minorHAnsi"/>
          <w:szCs w:val="24"/>
          <w:lang w:eastAsia="en-US"/>
        </w:rPr>
        <w:t>,</w:t>
      </w:r>
      <w:r w:rsidRPr="009369D8">
        <w:rPr>
          <w:rFonts w:eastAsiaTheme="minorHAnsi"/>
          <w:szCs w:val="24"/>
          <w:lang w:eastAsia="en-US"/>
        </w:rPr>
        <w:t xml:space="preserve"> </w:t>
      </w:r>
      <w:r>
        <w:rPr>
          <w:rFonts w:eastAsiaTheme="minorHAnsi"/>
          <w:szCs w:val="24"/>
          <w:lang w:eastAsia="en-US"/>
        </w:rPr>
        <w:t>εκών άκων</w:t>
      </w:r>
      <w:r>
        <w:rPr>
          <w:rFonts w:eastAsiaTheme="minorHAnsi"/>
          <w:szCs w:val="24"/>
          <w:lang w:eastAsia="en-US"/>
        </w:rPr>
        <w:t>,</w:t>
      </w:r>
      <w:r>
        <w:rPr>
          <w:rFonts w:eastAsiaTheme="minorHAnsi"/>
          <w:szCs w:val="24"/>
          <w:lang w:eastAsia="en-US"/>
        </w:rPr>
        <w:t xml:space="preserve"> δεχθήκατε να γίνει. Ευτυχώς</w:t>
      </w:r>
      <w:r>
        <w:rPr>
          <w:rFonts w:eastAsiaTheme="minorHAnsi"/>
          <w:szCs w:val="24"/>
          <w:lang w:eastAsia="en-US"/>
        </w:rPr>
        <w:t xml:space="preserve">, </w:t>
      </w:r>
      <w:r>
        <w:rPr>
          <w:rFonts w:eastAsiaTheme="minorHAnsi"/>
          <w:szCs w:val="24"/>
          <w:lang w:eastAsia="en-US"/>
        </w:rPr>
        <w:lastRenderedPageBreak/>
        <w:t>γρηγορούν οι φύλακες. Και οι φύλακες</w:t>
      </w:r>
      <w:r w:rsidRPr="009369D8">
        <w:rPr>
          <w:rFonts w:eastAsiaTheme="minorHAnsi"/>
          <w:szCs w:val="24"/>
          <w:lang w:eastAsia="en-US"/>
        </w:rPr>
        <w:t xml:space="preserve"> γρηγορούν</w:t>
      </w:r>
      <w:r>
        <w:rPr>
          <w:rFonts w:eastAsiaTheme="minorHAnsi"/>
          <w:szCs w:val="24"/>
          <w:lang w:eastAsia="en-US"/>
        </w:rPr>
        <w:t>,</w:t>
      </w:r>
      <w:r w:rsidRPr="009369D8">
        <w:rPr>
          <w:rFonts w:eastAsiaTheme="minorHAnsi"/>
          <w:szCs w:val="24"/>
          <w:lang w:eastAsia="en-US"/>
        </w:rPr>
        <w:t xml:space="preserve"> χ</w:t>
      </w:r>
      <w:r>
        <w:rPr>
          <w:rFonts w:eastAsiaTheme="minorHAnsi"/>
          <w:szCs w:val="24"/>
          <w:lang w:eastAsia="en-US"/>
        </w:rPr>
        <w:t>ωρίς να παριστάνουν ούτε τους έντιμους</w:t>
      </w:r>
      <w:r w:rsidRPr="009369D8">
        <w:rPr>
          <w:rFonts w:eastAsiaTheme="minorHAnsi"/>
          <w:szCs w:val="24"/>
          <w:lang w:eastAsia="en-US"/>
        </w:rPr>
        <w:t xml:space="preserve"> ούτε </w:t>
      </w:r>
      <w:r>
        <w:rPr>
          <w:rFonts w:eastAsiaTheme="minorHAnsi"/>
          <w:szCs w:val="24"/>
          <w:lang w:eastAsia="en-US"/>
        </w:rPr>
        <w:t xml:space="preserve">τους καταγγέλλοντες, απλώς </w:t>
      </w:r>
      <w:r w:rsidRPr="009369D8">
        <w:rPr>
          <w:rFonts w:eastAsiaTheme="minorHAnsi"/>
          <w:szCs w:val="24"/>
          <w:lang w:eastAsia="en-US"/>
        </w:rPr>
        <w:t xml:space="preserve">κάνοντας με σοβαρότητα το χρέος </w:t>
      </w:r>
      <w:r>
        <w:rPr>
          <w:rFonts w:eastAsiaTheme="minorHAnsi"/>
          <w:szCs w:val="24"/>
          <w:lang w:eastAsia="en-US"/>
        </w:rPr>
        <w:t>τους,</w:t>
      </w:r>
      <w:r w:rsidRPr="009369D8">
        <w:rPr>
          <w:rFonts w:eastAsiaTheme="minorHAnsi"/>
          <w:szCs w:val="24"/>
          <w:lang w:eastAsia="en-US"/>
        </w:rPr>
        <w:t xml:space="preserve"> όπως πρέπει επιτέλους να κάνει το πολιτικό προσωπικό από </w:t>
      </w:r>
      <w:r>
        <w:rPr>
          <w:rFonts w:eastAsiaTheme="minorHAnsi"/>
          <w:szCs w:val="24"/>
          <w:lang w:eastAsia="en-US"/>
        </w:rPr>
        <w:t>εδώ</w:t>
      </w:r>
      <w:r w:rsidRPr="009369D8">
        <w:rPr>
          <w:rFonts w:eastAsiaTheme="minorHAnsi"/>
          <w:szCs w:val="24"/>
          <w:lang w:eastAsia="en-US"/>
        </w:rPr>
        <w:t xml:space="preserve"> και πέρα</w:t>
      </w:r>
      <w:r>
        <w:rPr>
          <w:rFonts w:eastAsiaTheme="minorHAnsi"/>
          <w:szCs w:val="24"/>
          <w:lang w:eastAsia="en-US"/>
        </w:rPr>
        <w:t>.</w:t>
      </w:r>
    </w:p>
    <w:p w14:paraId="6598038B" w14:textId="77777777" w:rsidR="00665451" w:rsidRDefault="007410E1">
      <w:pPr>
        <w:spacing w:line="600" w:lineRule="auto"/>
        <w:ind w:firstLine="720"/>
        <w:jc w:val="both"/>
        <w:rPr>
          <w:rFonts w:eastAsiaTheme="minorHAnsi"/>
          <w:szCs w:val="24"/>
          <w:lang w:eastAsia="en-US"/>
        </w:rPr>
      </w:pPr>
      <w:proofErr w:type="spellStart"/>
      <w:r>
        <w:rPr>
          <w:rFonts w:eastAsiaTheme="minorHAnsi"/>
          <w:szCs w:val="24"/>
          <w:lang w:eastAsia="en-US"/>
        </w:rPr>
        <w:t>Ε</w:t>
      </w:r>
      <w:r>
        <w:rPr>
          <w:rFonts w:eastAsiaTheme="minorHAnsi"/>
          <w:szCs w:val="24"/>
          <w:lang w:eastAsia="en-US"/>
        </w:rPr>
        <w:t>σας</w:t>
      </w:r>
      <w:proofErr w:type="spellEnd"/>
      <w:r>
        <w:rPr>
          <w:rFonts w:eastAsiaTheme="minorHAnsi"/>
          <w:szCs w:val="24"/>
          <w:lang w:eastAsia="en-US"/>
        </w:rPr>
        <w:t>,</w:t>
      </w:r>
      <w:r w:rsidRPr="009369D8">
        <w:rPr>
          <w:rFonts w:eastAsiaTheme="minorHAnsi"/>
          <w:szCs w:val="24"/>
          <w:lang w:eastAsia="en-US"/>
        </w:rPr>
        <w:t xml:space="preserve"> κύριε </w:t>
      </w:r>
      <w:r>
        <w:rPr>
          <w:rFonts w:eastAsiaTheme="minorHAnsi"/>
          <w:szCs w:val="24"/>
          <w:lang w:eastAsia="en-US"/>
        </w:rPr>
        <w:t>Υ</w:t>
      </w:r>
      <w:r w:rsidRPr="009369D8">
        <w:rPr>
          <w:rFonts w:eastAsiaTheme="minorHAnsi"/>
          <w:szCs w:val="24"/>
          <w:lang w:eastAsia="en-US"/>
        </w:rPr>
        <w:t>πουργέ</w:t>
      </w:r>
      <w:r>
        <w:rPr>
          <w:rFonts w:eastAsiaTheme="minorHAnsi"/>
          <w:szCs w:val="24"/>
          <w:lang w:eastAsia="en-US"/>
        </w:rPr>
        <w:t xml:space="preserve">, που σταδιοδρομήσατε ως </w:t>
      </w:r>
      <w:proofErr w:type="spellStart"/>
      <w:r>
        <w:rPr>
          <w:rFonts w:eastAsiaTheme="minorHAnsi"/>
          <w:szCs w:val="24"/>
          <w:lang w:eastAsia="en-US"/>
        </w:rPr>
        <w:t>καταγγελιομανής</w:t>
      </w:r>
      <w:proofErr w:type="spellEnd"/>
      <w:r>
        <w:rPr>
          <w:rFonts w:eastAsiaTheme="minorHAnsi"/>
          <w:szCs w:val="24"/>
          <w:lang w:eastAsia="en-US"/>
        </w:rPr>
        <w:t>,</w:t>
      </w:r>
      <w:r w:rsidRPr="009369D8">
        <w:rPr>
          <w:rFonts w:eastAsiaTheme="minorHAnsi"/>
          <w:szCs w:val="24"/>
          <w:lang w:eastAsia="en-US"/>
        </w:rPr>
        <w:t xml:space="preserve"> σας </w:t>
      </w:r>
      <w:r>
        <w:rPr>
          <w:rFonts w:eastAsiaTheme="minorHAnsi"/>
          <w:szCs w:val="24"/>
          <w:lang w:eastAsia="en-US"/>
        </w:rPr>
        <w:t xml:space="preserve">περιμένει η πολιτική κατρακύλα </w:t>
      </w:r>
      <w:r w:rsidRPr="009369D8">
        <w:rPr>
          <w:rFonts w:eastAsiaTheme="minorHAnsi"/>
          <w:szCs w:val="24"/>
          <w:lang w:eastAsia="en-US"/>
        </w:rPr>
        <w:t>ως ευθυνόφοβο</w:t>
      </w:r>
      <w:r>
        <w:rPr>
          <w:rFonts w:eastAsiaTheme="minorHAnsi"/>
          <w:szCs w:val="24"/>
          <w:lang w:eastAsia="en-US"/>
        </w:rPr>
        <w:t>υ.</w:t>
      </w:r>
    </w:p>
    <w:p w14:paraId="6598038C" w14:textId="77777777" w:rsidR="00665451" w:rsidRDefault="007410E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598038D" w14:textId="77777777" w:rsidR="00665451" w:rsidRDefault="007410E1">
      <w:pPr>
        <w:spacing w:line="600" w:lineRule="auto"/>
        <w:ind w:firstLine="720"/>
        <w:jc w:val="both"/>
        <w:rPr>
          <w:rFonts w:eastAsiaTheme="minorHAnsi"/>
          <w:szCs w:val="24"/>
          <w:lang w:eastAsia="en-US"/>
        </w:rPr>
      </w:pPr>
      <w:r w:rsidRPr="00DE16AB">
        <w:rPr>
          <w:rFonts w:eastAsiaTheme="minorHAnsi"/>
          <w:b/>
          <w:szCs w:val="24"/>
          <w:lang w:eastAsia="en-US"/>
        </w:rPr>
        <w:t>ΠΡΟΕΔΡΕΥΩΝ (Αναστάσιος Κουράκης):</w:t>
      </w:r>
      <w:r>
        <w:rPr>
          <w:rFonts w:eastAsiaTheme="minorHAnsi"/>
          <w:szCs w:val="24"/>
          <w:lang w:eastAsia="en-US"/>
        </w:rPr>
        <w:t xml:space="preserve"> Ευ</w:t>
      </w:r>
      <w:r w:rsidRPr="009369D8">
        <w:rPr>
          <w:rFonts w:eastAsiaTheme="minorHAnsi"/>
          <w:szCs w:val="24"/>
          <w:lang w:eastAsia="en-US"/>
        </w:rPr>
        <w:t>χαριστούμε</w:t>
      </w:r>
      <w:r>
        <w:rPr>
          <w:rFonts w:eastAsiaTheme="minorHAnsi"/>
          <w:szCs w:val="24"/>
          <w:lang w:eastAsia="en-US"/>
        </w:rPr>
        <w:t>.</w:t>
      </w:r>
    </w:p>
    <w:p w14:paraId="6598038E"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Τον</w:t>
      </w:r>
      <w:r w:rsidRPr="009369D8">
        <w:rPr>
          <w:rFonts w:eastAsiaTheme="minorHAnsi"/>
          <w:szCs w:val="24"/>
          <w:lang w:eastAsia="en-US"/>
        </w:rPr>
        <w:t xml:space="preserve"> λόγο έχει </w:t>
      </w:r>
      <w:r>
        <w:rPr>
          <w:rFonts w:eastAsiaTheme="minorHAnsi"/>
          <w:szCs w:val="24"/>
          <w:lang w:eastAsia="en-US"/>
        </w:rPr>
        <w:t xml:space="preserve">τώρα </w:t>
      </w:r>
      <w:r w:rsidRPr="009369D8">
        <w:rPr>
          <w:rFonts w:eastAsiaTheme="minorHAnsi"/>
          <w:szCs w:val="24"/>
          <w:lang w:eastAsia="en-US"/>
        </w:rPr>
        <w:t>ο κ</w:t>
      </w:r>
      <w:r>
        <w:rPr>
          <w:rFonts w:eastAsiaTheme="minorHAnsi"/>
          <w:szCs w:val="24"/>
          <w:lang w:eastAsia="en-US"/>
        </w:rPr>
        <w:t>.</w:t>
      </w:r>
      <w:r w:rsidRPr="009369D8">
        <w:rPr>
          <w:rFonts w:eastAsiaTheme="minorHAnsi"/>
          <w:szCs w:val="24"/>
          <w:lang w:eastAsia="en-US"/>
        </w:rPr>
        <w:t xml:space="preserve"> Γιώργος Γεωργαντάς</w:t>
      </w:r>
      <w:r>
        <w:rPr>
          <w:rFonts w:eastAsiaTheme="minorHAnsi"/>
          <w:szCs w:val="24"/>
          <w:lang w:eastAsia="en-US"/>
        </w:rPr>
        <w:t>,</w:t>
      </w:r>
      <w:r w:rsidRPr="009369D8">
        <w:rPr>
          <w:rFonts w:eastAsiaTheme="minorHAnsi"/>
          <w:szCs w:val="24"/>
          <w:lang w:eastAsia="en-US"/>
        </w:rPr>
        <w:t xml:space="preserve"> </w:t>
      </w:r>
      <w:r>
        <w:rPr>
          <w:rFonts w:eastAsiaTheme="minorHAnsi"/>
          <w:szCs w:val="24"/>
          <w:lang w:eastAsia="en-US"/>
        </w:rPr>
        <w:t>Β</w:t>
      </w:r>
      <w:r w:rsidRPr="009369D8">
        <w:rPr>
          <w:rFonts w:eastAsiaTheme="minorHAnsi"/>
          <w:szCs w:val="24"/>
          <w:lang w:eastAsia="en-US"/>
        </w:rPr>
        <w:t xml:space="preserve">ουλευτής της </w:t>
      </w:r>
      <w:r>
        <w:rPr>
          <w:rFonts w:eastAsiaTheme="minorHAnsi"/>
          <w:szCs w:val="24"/>
          <w:lang w:eastAsia="en-US"/>
        </w:rPr>
        <w:t>Ν</w:t>
      </w:r>
      <w:r w:rsidRPr="009369D8">
        <w:rPr>
          <w:rFonts w:eastAsiaTheme="minorHAnsi"/>
          <w:szCs w:val="24"/>
          <w:lang w:eastAsia="en-US"/>
        </w:rPr>
        <w:t>έα</w:t>
      </w:r>
      <w:r w:rsidRPr="009369D8">
        <w:rPr>
          <w:rFonts w:eastAsiaTheme="minorHAnsi"/>
          <w:szCs w:val="24"/>
          <w:lang w:eastAsia="en-US"/>
        </w:rPr>
        <w:t>ς Δημοκρατίας</w:t>
      </w:r>
      <w:r>
        <w:rPr>
          <w:rFonts w:eastAsiaTheme="minorHAnsi"/>
          <w:szCs w:val="24"/>
          <w:lang w:eastAsia="en-US"/>
        </w:rPr>
        <w:t>,</w:t>
      </w:r>
      <w:r w:rsidRPr="009369D8">
        <w:rPr>
          <w:rFonts w:eastAsiaTheme="minorHAnsi"/>
          <w:szCs w:val="24"/>
          <w:lang w:eastAsia="en-US"/>
        </w:rPr>
        <w:t xml:space="preserve"> </w:t>
      </w:r>
      <w:r>
        <w:rPr>
          <w:rFonts w:eastAsiaTheme="minorHAnsi"/>
          <w:szCs w:val="24"/>
          <w:lang w:eastAsia="en-US"/>
        </w:rPr>
        <w:t>για πέντε λεπτά</w:t>
      </w:r>
      <w:r>
        <w:rPr>
          <w:rFonts w:eastAsiaTheme="minorHAnsi"/>
          <w:szCs w:val="24"/>
          <w:lang w:eastAsia="en-US"/>
        </w:rPr>
        <w:t>. Μ</w:t>
      </w:r>
      <w:r>
        <w:rPr>
          <w:rFonts w:eastAsiaTheme="minorHAnsi"/>
          <w:szCs w:val="24"/>
          <w:lang w:eastAsia="en-US"/>
        </w:rPr>
        <w:t>ε συνέπεια, παρακαλώ, στον χρόνο.</w:t>
      </w:r>
    </w:p>
    <w:p w14:paraId="6598038F" w14:textId="77777777" w:rsidR="00665451" w:rsidRDefault="007410E1">
      <w:pPr>
        <w:spacing w:line="600" w:lineRule="auto"/>
        <w:ind w:firstLine="720"/>
        <w:jc w:val="both"/>
        <w:rPr>
          <w:rFonts w:eastAsiaTheme="minorHAnsi"/>
          <w:szCs w:val="24"/>
          <w:lang w:eastAsia="en-US"/>
        </w:rPr>
      </w:pPr>
      <w:r>
        <w:rPr>
          <w:rFonts w:eastAsiaTheme="minorHAnsi"/>
          <w:b/>
          <w:szCs w:val="24"/>
          <w:lang w:eastAsia="en-US"/>
        </w:rPr>
        <w:t xml:space="preserve">ΓΕΩΡΓΙΟΣ ΓΕΩΡΓΑΝΤΑΣ: </w:t>
      </w:r>
      <w:r>
        <w:rPr>
          <w:rFonts w:eastAsiaTheme="minorHAnsi"/>
          <w:szCs w:val="24"/>
          <w:lang w:eastAsia="en-US"/>
        </w:rPr>
        <w:t xml:space="preserve">Ευχαριστώ πολύ, κύριε Πρόεδρε. Έχω πάντα </w:t>
      </w:r>
      <w:r w:rsidRPr="009369D8">
        <w:rPr>
          <w:rFonts w:eastAsiaTheme="minorHAnsi"/>
          <w:szCs w:val="24"/>
          <w:lang w:eastAsia="en-US"/>
        </w:rPr>
        <w:t xml:space="preserve">συνέπεια </w:t>
      </w:r>
      <w:r>
        <w:rPr>
          <w:rFonts w:eastAsiaTheme="minorHAnsi"/>
          <w:szCs w:val="24"/>
          <w:lang w:eastAsia="en-US"/>
        </w:rPr>
        <w:t>στον χρόνο.</w:t>
      </w:r>
    </w:p>
    <w:p w14:paraId="65980390"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Ν</w:t>
      </w:r>
      <w:r w:rsidRPr="009369D8">
        <w:rPr>
          <w:rFonts w:eastAsiaTheme="minorHAnsi"/>
          <w:szCs w:val="24"/>
          <w:lang w:eastAsia="en-US"/>
        </w:rPr>
        <w:t>ομίζω ότι ο κ</w:t>
      </w:r>
      <w:r>
        <w:rPr>
          <w:rFonts w:eastAsiaTheme="minorHAnsi"/>
          <w:szCs w:val="24"/>
          <w:lang w:eastAsia="en-US"/>
        </w:rPr>
        <w:t>.</w:t>
      </w:r>
      <w:r w:rsidRPr="009369D8">
        <w:rPr>
          <w:rFonts w:eastAsiaTheme="minorHAnsi"/>
          <w:szCs w:val="24"/>
          <w:lang w:eastAsia="en-US"/>
        </w:rPr>
        <w:t xml:space="preserve"> Τασούλας</w:t>
      </w:r>
      <w:r>
        <w:rPr>
          <w:rFonts w:eastAsiaTheme="minorHAnsi"/>
          <w:szCs w:val="24"/>
          <w:lang w:eastAsia="en-US"/>
        </w:rPr>
        <w:t>,</w:t>
      </w:r>
      <w:r w:rsidRPr="009369D8">
        <w:rPr>
          <w:rFonts w:eastAsiaTheme="minorHAnsi"/>
          <w:szCs w:val="24"/>
          <w:lang w:eastAsia="en-US"/>
        </w:rPr>
        <w:t xml:space="preserve"> ανακεφαλαιώνοντας τα όσα αποκαλυπτικά ακούστηκαν εντός του </w:t>
      </w:r>
      <w:r>
        <w:rPr>
          <w:rFonts w:eastAsiaTheme="minorHAnsi"/>
          <w:szCs w:val="24"/>
          <w:lang w:eastAsia="en-US"/>
        </w:rPr>
        <w:t>Κ</w:t>
      </w:r>
      <w:r w:rsidRPr="009369D8">
        <w:rPr>
          <w:rFonts w:eastAsiaTheme="minorHAnsi"/>
          <w:szCs w:val="24"/>
          <w:lang w:eastAsia="en-US"/>
        </w:rPr>
        <w:t>οινοβουλίου</w:t>
      </w:r>
      <w:r>
        <w:rPr>
          <w:rFonts w:eastAsiaTheme="minorHAnsi"/>
          <w:szCs w:val="24"/>
          <w:lang w:eastAsia="en-US"/>
        </w:rPr>
        <w:t>,</w:t>
      </w:r>
      <w:r w:rsidRPr="009369D8">
        <w:rPr>
          <w:rFonts w:eastAsiaTheme="minorHAnsi"/>
          <w:szCs w:val="24"/>
          <w:lang w:eastAsia="en-US"/>
        </w:rPr>
        <w:t xml:space="preserve"> έθεσε τ</w:t>
      </w:r>
      <w:r w:rsidRPr="009369D8">
        <w:rPr>
          <w:rFonts w:eastAsiaTheme="minorHAnsi"/>
          <w:szCs w:val="24"/>
          <w:lang w:eastAsia="en-US"/>
        </w:rPr>
        <w:t>ην ουσία του ζητήματος</w:t>
      </w:r>
      <w:r>
        <w:rPr>
          <w:rFonts w:eastAsiaTheme="minorHAnsi"/>
          <w:szCs w:val="24"/>
          <w:lang w:eastAsia="en-US"/>
        </w:rPr>
        <w:t>. Ο</w:t>
      </w:r>
      <w:r w:rsidRPr="009369D8">
        <w:rPr>
          <w:rFonts w:eastAsiaTheme="minorHAnsi"/>
          <w:szCs w:val="24"/>
          <w:lang w:eastAsia="en-US"/>
        </w:rPr>
        <w:t xml:space="preserve"> κύριος </w:t>
      </w:r>
      <w:r>
        <w:rPr>
          <w:rFonts w:eastAsiaTheme="minorHAnsi"/>
          <w:szCs w:val="24"/>
          <w:lang w:eastAsia="en-US"/>
        </w:rPr>
        <w:t>Υ</w:t>
      </w:r>
      <w:r w:rsidRPr="009369D8">
        <w:rPr>
          <w:rFonts w:eastAsiaTheme="minorHAnsi"/>
          <w:szCs w:val="24"/>
          <w:lang w:eastAsia="en-US"/>
        </w:rPr>
        <w:t>πουργός έχει ένα επιχείρημα</w:t>
      </w:r>
      <w:r>
        <w:rPr>
          <w:rFonts w:eastAsiaTheme="minorHAnsi"/>
          <w:szCs w:val="24"/>
          <w:lang w:eastAsia="en-US"/>
        </w:rPr>
        <w:t>. Λέει «Μα, μας δίνουν 2</w:t>
      </w:r>
      <w:r w:rsidRPr="009369D8">
        <w:rPr>
          <w:rFonts w:eastAsiaTheme="minorHAnsi"/>
          <w:szCs w:val="24"/>
          <w:lang w:eastAsia="en-US"/>
        </w:rPr>
        <w:t xml:space="preserve">30 εκατομμύρια </w:t>
      </w:r>
      <w:r>
        <w:rPr>
          <w:rFonts w:eastAsiaTheme="minorHAnsi"/>
          <w:szCs w:val="24"/>
          <w:lang w:eastAsia="en-US"/>
        </w:rPr>
        <w:t>ευρώ. Να μην τα</w:t>
      </w:r>
      <w:r w:rsidRPr="009369D8">
        <w:rPr>
          <w:rFonts w:eastAsiaTheme="minorHAnsi"/>
          <w:szCs w:val="24"/>
          <w:lang w:eastAsia="en-US"/>
        </w:rPr>
        <w:t xml:space="preserve"> πάρουμε</w:t>
      </w:r>
      <w:r>
        <w:rPr>
          <w:rFonts w:eastAsiaTheme="minorHAnsi"/>
          <w:szCs w:val="24"/>
          <w:lang w:eastAsia="en-US"/>
        </w:rPr>
        <w:t>;». Α</w:t>
      </w:r>
      <w:r w:rsidRPr="009369D8">
        <w:rPr>
          <w:rFonts w:eastAsiaTheme="minorHAnsi"/>
          <w:szCs w:val="24"/>
          <w:lang w:eastAsia="en-US"/>
        </w:rPr>
        <w:t>υτό μας λέει</w:t>
      </w:r>
      <w:r>
        <w:rPr>
          <w:rFonts w:eastAsiaTheme="minorHAnsi"/>
          <w:szCs w:val="24"/>
          <w:lang w:eastAsia="en-US"/>
        </w:rPr>
        <w:t>, δηλαδή ότι</w:t>
      </w:r>
      <w:r w:rsidRPr="009369D8">
        <w:rPr>
          <w:rFonts w:eastAsiaTheme="minorHAnsi"/>
          <w:szCs w:val="24"/>
          <w:lang w:eastAsia="en-US"/>
        </w:rPr>
        <w:t xml:space="preserve"> μας δίνουν 230 εκατομμύρια </w:t>
      </w:r>
      <w:r>
        <w:rPr>
          <w:rFonts w:eastAsiaTheme="minorHAnsi"/>
          <w:szCs w:val="24"/>
          <w:lang w:eastAsia="en-US"/>
        </w:rPr>
        <w:t xml:space="preserve">ευρώ. </w:t>
      </w:r>
    </w:p>
    <w:p w14:paraId="65980391"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Αν</w:t>
      </w:r>
      <w:r w:rsidRPr="009369D8">
        <w:rPr>
          <w:rFonts w:eastAsiaTheme="minorHAnsi"/>
          <w:szCs w:val="24"/>
          <w:lang w:eastAsia="en-US"/>
        </w:rPr>
        <w:t xml:space="preserve"> ήταν μόνο αυτό</w:t>
      </w:r>
      <w:r>
        <w:rPr>
          <w:rFonts w:eastAsiaTheme="minorHAnsi"/>
          <w:szCs w:val="24"/>
          <w:lang w:eastAsia="en-US"/>
        </w:rPr>
        <w:t>,</w:t>
      </w:r>
      <w:r w:rsidRPr="009369D8">
        <w:rPr>
          <w:rFonts w:eastAsiaTheme="minorHAnsi"/>
          <w:szCs w:val="24"/>
          <w:lang w:eastAsia="en-US"/>
        </w:rPr>
        <w:t xml:space="preserve"> θα κουβεντιάζαμε απλά επί του τρόπο</w:t>
      </w:r>
      <w:r>
        <w:rPr>
          <w:rFonts w:eastAsiaTheme="minorHAnsi"/>
          <w:szCs w:val="24"/>
          <w:lang w:eastAsia="en-US"/>
        </w:rPr>
        <w:t xml:space="preserve">υ κατανομής </w:t>
      </w:r>
      <w:r>
        <w:rPr>
          <w:rFonts w:eastAsiaTheme="minorHAnsi"/>
          <w:szCs w:val="24"/>
          <w:lang w:eastAsia="en-US"/>
        </w:rPr>
        <w:t>αυτών των χρημάτων στις</w:t>
      </w:r>
      <w:r w:rsidRPr="009369D8">
        <w:rPr>
          <w:rFonts w:eastAsiaTheme="minorHAnsi"/>
          <w:szCs w:val="24"/>
          <w:lang w:eastAsia="en-US"/>
        </w:rPr>
        <w:t xml:space="preserve"> εταιρείες</w:t>
      </w:r>
      <w:r>
        <w:rPr>
          <w:rFonts w:eastAsiaTheme="minorHAnsi"/>
          <w:szCs w:val="24"/>
          <w:lang w:eastAsia="en-US"/>
        </w:rPr>
        <w:t>,</w:t>
      </w:r>
      <w:r w:rsidRPr="009369D8">
        <w:rPr>
          <w:rFonts w:eastAsiaTheme="minorHAnsi"/>
          <w:szCs w:val="24"/>
          <w:lang w:eastAsia="en-US"/>
        </w:rPr>
        <w:t xml:space="preserve"> γιατί </w:t>
      </w:r>
      <w:r>
        <w:rPr>
          <w:rFonts w:eastAsiaTheme="minorHAnsi"/>
          <w:szCs w:val="24"/>
          <w:lang w:eastAsia="en-US"/>
        </w:rPr>
        <w:t xml:space="preserve">κι εκεί είναι ένα </w:t>
      </w:r>
      <w:r w:rsidRPr="009369D8">
        <w:rPr>
          <w:rFonts w:eastAsiaTheme="minorHAnsi"/>
          <w:szCs w:val="24"/>
          <w:lang w:eastAsia="en-US"/>
        </w:rPr>
        <w:t xml:space="preserve">μεγάλο ζήτημα και θα γινόταν πιο εύκολη </w:t>
      </w:r>
      <w:r>
        <w:rPr>
          <w:rFonts w:eastAsiaTheme="minorHAnsi"/>
          <w:szCs w:val="24"/>
          <w:lang w:eastAsia="en-US"/>
        </w:rPr>
        <w:t xml:space="preserve">η </w:t>
      </w:r>
      <w:r w:rsidRPr="009369D8">
        <w:rPr>
          <w:rFonts w:eastAsiaTheme="minorHAnsi"/>
          <w:szCs w:val="24"/>
          <w:lang w:eastAsia="en-US"/>
        </w:rPr>
        <w:t>συζήτηση εδώ</w:t>
      </w:r>
      <w:r>
        <w:rPr>
          <w:rFonts w:eastAsiaTheme="minorHAnsi"/>
          <w:szCs w:val="24"/>
          <w:lang w:eastAsia="en-US"/>
        </w:rPr>
        <w:t>. Όμως,</w:t>
      </w:r>
      <w:r w:rsidRPr="009369D8">
        <w:rPr>
          <w:rFonts w:eastAsiaTheme="minorHAnsi"/>
          <w:szCs w:val="24"/>
          <w:lang w:eastAsia="en-US"/>
        </w:rPr>
        <w:t xml:space="preserve"> δυστυχώς</w:t>
      </w:r>
      <w:r>
        <w:rPr>
          <w:rFonts w:eastAsiaTheme="minorHAnsi"/>
          <w:szCs w:val="24"/>
          <w:lang w:eastAsia="en-US"/>
        </w:rPr>
        <w:t>,</w:t>
      </w:r>
      <w:r w:rsidRPr="009369D8">
        <w:rPr>
          <w:rFonts w:eastAsiaTheme="minorHAnsi"/>
          <w:szCs w:val="24"/>
          <w:lang w:eastAsia="en-US"/>
        </w:rPr>
        <w:t xml:space="preserve"> δεν είναι μόνο αυτό</w:t>
      </w:r>
      <w:r>
        <w:rPr>
          <w:rFonts w:eastAsiaTheme="minorHAnsi"/>
          <w:szCs w:val="24"/>
          <w:lang w:eastAsia="en-US"/>
        </w:rPr>
        <w:t>. Τι</w:t>
      </w:r>
      <w:r w:rsidRPr="009369D8">
        <w:rPr>
          <w:rFonts w:eastAsiaTheme="minorHAnsi"/>
          <w:szCs w:val="24"/>
          <w:lang w:eastAsia="en-US"/>
        </w:rPr>
        <w:t xml:space="preserve"> άλλο είναι</w:t>
      </w:r>
      <w:r>
        <w:rPr>
          <w:rFonts w:eastAsiaTheme="minorHAnsi"/>
          <w:szCs w:val="24"/>
          <w:lang w:eastAsia="en-US"/>
        </w:rPr>
        <w:t>; Ε</w:t>
      </w:r>
      <w:r w:rsidRPr="009369D8">
        <w:rPr>
          <w:rFonts w:eastAsiaTheme="minorHAnsi"/>
          <w:szCs w:val="24"/>
          <w:lang w:eastAsia="en-US"/>
        </w:rPr>
        <w:t xml:space="preserve">ίναι ένα ξέπλυμα </w:t>
      </w:r>
      <w:r>
        <w:rPr>
          <w:rFonts w:eastAsiaTheme="minorHAnsi"/>
          <w:szCs w:val="24"/>
          <w:lang w:eastAsia="en-US"/>
        </w:rPr>
        <w:t>δεκαοκτώ</w:t>
      </w:r>
      <w:r w:rsidRPr="009369D8">
        <w:rPr>
          <w:rFonts w:eastAsiaTheme="minorHAnsi"/>
          <w:szCs w:val="24"/>
          <w:lang w:eastAsia="en-US"/>
        </w:rPr>
        <w:t xml:space="preserve"> ετών</w:t>
      </w:r>
      <w:r>
        <w:rPr>
          <w:rFonts w:eastAsiaTheme="minorHAnsi"/>
          <w:szCs w:val="24"/>
          <w:lang w:eastAsia="en-US"/>
        </w:rPr>
        <w:t>.</w:t>
      </w:r>
    </w:p>
    <w:p w14:paraId="65980392"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Καλείσθε, κύριοι συνάδερφοι της Π</w:t>
      </w:r>
      <w:r w:rsidRPr="009369D8">
        <w:rPr>
          <w:rFonts w:eastAsiaTheme="minorHAnsi"/>
          <w:szCs w:val="24"/>
          <w:lang w:eastAsia="en-US"/>
        </w:rPr>
        <w:t>λειοψηφίας</w:t>
      </w:r>
      <w:r>
        <w:rPr>
          <w:rFonts w:eastAsiaTheme="minorHAnsi"/>
          <w:szCs w:val="24"/>
          <w:lang w:eastAsia="en-US"/>
        </w:rPr>
        <w:t>,</w:t>
      </w:r>
      <w:r w:rsidRPr="009369D8">
        <w:rPr>
          <w:rFonts w:eastAsiaTheme="minorHAnsi"/>
          <w:szCs w:val="24"/>
          <w:lang w:eastAsia="en-US"/>
        </w:rPr>
        <w:t xml:space="preserve"> σύμφωνα με </w:t>
      </w:r>
      <w:r w:rsidRPr="009369D8">
        <w:rPr>
          <w:rFonts w:eastAsiaTheme="minorHAnsi"/>
          <w:szCs w:val="24"/>
          <w:lang w:eastAsia="en-US"/>
        </w:rPr>
        <w:t>την τροπολογία</w:t>
      </w:r>
      <w:r>
        <w:rPr>
          <w:rFonts w:eastAsiaTheme="minorHAnsi"/>
          <w:szCs w:val="24"/>
          <w:lang w:eastAsia="en-US"/>
        </w:rPr>
        <w:t>,</w:t>
      </w:r>
      <w:r w:rsidRPr="009369D8">
        <w:rPr>
          <w:rFonts w:eastAsiaTheme="minorHAnsi"/>
          <w:szCs w:val="24"/>
          <w:lang w:eastAsia="en-US"/>
        </w:rPr>
        <w:t xml:space="preserve"> να θεωρήσετε ως τα μοναδικά έγκυρα κείμενα</w:t>
      </w:r>
      <w:r>
        <w:rPr>
          <w:rFonts w:eastAsiaTheme="minorHAnsi"/>
          <w:szCs w:val="24"/>
          <w:lang w:eastAsia="en-US"/>
        </w:rPr>
        <w:t>,</w:t>
      </w:r>
      <w:r w:rsidRPr="009369D8">
        <w:rPr>
          <w:rFonts w:eastAsiaTheme="minorHAnsi"/>
          <w:szCs w:val="24"/>
          <w:lang w:eastAsia="en-US"/>
        </w:rPr>
        <w:t xml:space="preserve"> τα οποία θα θεμελιώνουν τις υποχρεώσεις της πωλήτριας εταιρείας</w:t>
      </w:r>
      <w:r>
        <w:rPr>
          <w:rFonts w:eastAsiaTheme="minorHAnsi"/>
          <w:szCs w:val="24"/>
          <w:lang w:eastAsia="en-US"/>
        </w:rPr>
        <w:t>,</w:t>
      </w:r>
      <w:r w:rsidRPr="009369D8">
        <w:rPr>
          <w:rFonts w:eastAsiaTheme="minorHAnsi"/>
          <w:szCs w:val="24"/>
          <w:lang w:eastAsia="en-US"/>
        </w:rPr>
        <w:t xml:space="preserve"> τη σύμβαση του Απριλίου του </w:t>
      </w:r>
      <w:r>
        <w:rPr>
          <w:rFonts w:eastAsiaTheme="minorHAnsi"/>
          <w:szCs w:val="24"/>
          <w:lang w:eastAsia="en-US"/>
        </w:rPr>
        <w:t>20</w:t>
      </w:r>
      <w:r w:rsidRPr="009369D8">
        <w:rPr>
          <w:rFonts w:eastAsiaTheme="minorHAnsi"/>
          <w:szCs w:val="24"/>
          <w:lang w:eastAsia="en-US"/>
        </w:rPr>
        <w:t>18</w:t>
      </w:r>
      <w:r>
        <w:rPr>
          <w:rFonts w:eastAsiaTheme="minorHAnsi"/>
          <w:szCs w:val="24"/>
          <w:lang w:eastAsia="en-US"/>
        </w:rPr>
        <w:t>,</w:t>
      </w:r>
      <w:r w:rsidRPr="009369D8">
        <w:rPr>
          <w:rFonts w:eastAsiaTheme="minorHAnsi"/>
          <w:szCs w:val="24"/>
          <w:lang w:eastAsia="en-US"/>
        </w:rPr>
        <w:t xml:space="preserve"> που δεν την είδαμε και τη σύμβαση η οποία θα υπογραφεί μετά από την εξουσιοδότηση</w:t>
      </w:r>
      <w:r>
        <w:rPr>
          <w:rFonts w:eastAsiaTheme="minorHAnsi"/>
          <w:szCs w:val="24"/>
          <w:lang w:eastAsia="en-US"/>
        </w:rPr>
        <w:t>,</w:t>
      </w:r>
      <w:r w:rsidRPr="009369D8">
        <w:rPr>
          <w:rFonts w:eastAsiaTheme="minorHAnsi"/>
          <w:szCs w:val="24"/>
          <w:lang w:eastAsia="en-US"/>
        </w:rPr>
        <w:t xml:space="preserve"> που θα δώσετε </w:t>
      </w:r>
      <w:r>
        <w:rPr>
          <w:rFonts w:eastAsiaTheme="minorHAnsi"/>
          <w:szCs w:val="24"/>
          <w:lang w:eastAsia="en-US"/>
        </w:rPr>
        <w:t xml:space="preserve">εσείς </w:t>
      </w:r>
      <w:r w:rsidRPr="009369D8">
        <w:rPr>
          <w:rFonts w:eastAsiaTheme="minorHAnsi"/>
          <w:szCs w:val="24"/>
          <w:lang w:eastAsia="en-US"/>
        </w:rPr>
        <w:t>με την ψήφο σας</w:t>
      </w:r>
      <w:r>
        <w:rPr>
          <w:rFonts w:eastAsiaTheme="minorHAnsi"/>
          <w:szCs w:val="24"/>
          <w:lang w:eastAsia="en-US"/>
        </w:rPr>
        <w:t>.</w:t>
      </w:r>
    </w:p>
    <w:p w14:paraId="65980393"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Αυτά τα δύο μοναδικά κείμενα θα είναι που θα προσδιορίζουν τις υ</w:t>
      </w:r>
      <w:r w:rsidRPr="009369D8">
        <w:rPr>
          <w:rFonts w:eastAsiaTheme="minorHAnsi"/>
          <w:szCs w:val="24"/>
          <w:lang w:eastAsia="en-US"/>
        </w:rPr>
        <w:t>ποχρ</w:t>
      </w:r>
      <w:r>
        <w:rPr>
          <w:rFonts w:eastAsiaTheme="minorHAnsi"/>
          <w:szCs w:val="24"/>
          <w:lang w:eastAsia="en-US"/>
        </w:rPr>
        <w:t>ε</w:t>
      </w:r>
      <w:r w:rsidRPr="009369D8">
        <w:rPr>
          <w:rFonts w:eastAsiaTheme="minorHAnsi"/>
          <w:szCs w:val="24"/>
          <w:lang w:eastAsia="en-US"/>
        </w:rPr>
        <w:t>ώσεις από 2000 μέχρι σήμερα</w:t>
      </w:r>
      <w:r>
        <w:rPr>
          <w:rFonts w:eastAsiaTheme="minorHAnsi"/>
          <w:szCs w:val="24"/>
          <w:lang w:eastAsia="en-US"/>
        </w:rPr>
        <w:t>,</w:t>
      </w:r>
      <w:r w:rsidRPr="009369D8">
        <w:rPr>
          <w:rFonts w:eastAsiaTheme="minorHAnsi"/>
          <w:szCs w:val="24"/>
          <w:lang w:eastAsia="en-US"/>
        </w:rPr>
        <w:t xml:space="preserve"> της πωλήτριας </w:t>
      </w:r>
      <w:r w:rsidRPr="009369D8">
        <w:rPr>
          <w:rFonts w:eastAsiaTheme="minorHAnsi"/>
          <w:szCs w:val="24"/>
          <w:lang w:eastAsia="en-US"/>
        </w:rPr>
        <w:lastRenderedPageBreak/>
        <w:t>εταιρείας</w:t>
      </w:r>
      <w:r>
        <w:rPr>
          <w:rFonts w:eastAsiaTheme="minorHAnsi"/>
          <w:szCs w:val="24"/>
          <w:lang w:eastAsia="en-US"/>
        </w:rPr>
        <w:t xml:space="preserve">. Βεβαίως, </w:t>
      </w:r>
      <w:r w:rsidRPr="009369D8">
        <w:rPr>
          <w:rFonts w:eastAsiaTheme="minorHAnsi"/>
          <w:szCs w:val="24"/>
          <w:lang w:eastAsia="en-US"/>
        </w:rPr>
        <w:t xml:space="preserve">ποιος από σας είναι σε θέση να </w:t>
      </w:r>
      <w:r>
        <w:rPr>
          <w:rFonts w:eastAsiaTheme="minorHAnsi"/>
          <w:szCs w:val="24"/>
          <w:lang w:eastAsia="en-US"/>
        </w:rPr>
        <w:t>πει ποια έπρεπε</w:t>
      </w:r>
      <w:r w:rsidRPr="009369D8">
        <w:rPr>
          <w:rFonts w:eastAsiaTheme="minorHAnsi"/>
          <w:szCs w:val="24"/>
          <w:lang w:eastAsia="en-US"/>
        </w:rPr>
        <w:t xml:space="preserve"> να</w:t>
      </w:r>
      <w:r>
        <w:rPr>
          <w:rFonts w:eastAsiaTheme="minorHAnsi"/>
          <w:szCs w:val="24"/>
          <w:lang w:eastAsia="en-US"/>
        </w:rPr>
        <w:t xml:space="preserve"> είναι τα αντισταθμιστικά οφέλη, </w:t>
      </w:r>
      <w:r w:rsidRPr="009369D8">
        <w:rPr>
          <w:rFonts w:eastAsiaTheme="minorHAnsi"/>
          <w:szCs w:val="24"/>
          <w:lang w:eastAsia="en-US"/>
        </w:rPr>
        <w:t xml:space="preserve">με βάση τις οκτώ </w:t>
      </w:r>
      <w:r w:rsidRPr="009369D8">
        <w:rPr>
          <w:rFonts w:eastAsiaTheme="minorHAnsi"/>
          <w:szCs w:val="24"/>
          <w:lang w:eastAsia="en-US"/>
        </w:rPr>
        <w:t>προηγούμενες συμβάσεις και τροποποιήσεις</w:t>
      </w:r>
      <w:r>
        <w:rPr>
          <w:rFonts w:eastAsiaTheme="minorHAnsi"/>
          <w:szCs w:val="24"/>
          <w:lang w:eastAsia="en-US"/>
        </w:rPr>
        <w:t>,</w:t>
      </w:r>
      <w:r w:rsidRPr="009369D8">
        <w:rPr>
          <w:rFonts w:eastAsiaTheme="minorHAnsi"/>
          <w:szCs w:val="24"/>
          <w:lang w:eastAsia="en-US"/>
        </w:rPr>
        <w:t xml:space="preserve"> έτσι ώστε να τα περιορίσουμε </w:t>
      </w:r>
      <w:r>
        <w:rPr>
          <w:rFonts w:eastAsiaTheme="minorHAnsi"/>
          <w:szCs w:val="24"/>
          <w:lang w:eastAsia="en-US"/>
        </w:rPr>
        <w:t>σ</w:t>
      </w:r>
      <w:r w:rsidRPr="009369D8">
        <w:rPr>
          <w:rFonts w:eastAsiaTheme="minorHAnsi"/>
          <w:szCs w:val="24"/>
          <w:lang w:eastAsia="en-US"/>
        </w:rPr>
        <w:t>τα 230</w:t>
      </w:r>
      <w:r>
        <w:rPr>
          <w:rFonts w:eastAsiaTheme="minorHAnsi"/>
          <w:szCs w:val="24"/>
          <w:lang w:eastAsia="en-US"/>
        </w:rPr>
        <w:t xml:space="preserve"> εκατομμύρια ευρώ; Ξέρετε; Ήταν ένα δισεκατομμύριο ευρώ; Ήταν </w:t>
      </w:r>
      <w:r w:rsidRPr="009369D8">
        <w:rPr>
          <w:rFonts w:eastAsiaTheme="minorHAnsi"/>
          <w:szCs w:val="24"/>
          <w:lang w:eastAsia="en-US"/>
        </w:rPr>
        <w:t xml:space="preserve">500 εκατομμύρια </w:t>
      </w:r>
      <w:r>
        <w:rPr>
          <w:rFonts w:eastAsiaTheme="minorHAnsi"/>
          <w:szCs w:val="24"/>
          <w:lang w:eastAsia="en-US"/>
        </w:rPr>
        <w:t>ευρώ; Ήταν</w:t>
      </w:r>
      <w:r w:rsidRPr="009369D8">
        <w:rPr>
          <w:rFonts w:eastAsiaTheme="minorHAnsi"/>
          <w:szCs w:val="24"/>
          <w:lang w:eastAsia="en-US"/>
        </w:rPr>
        <w:t xml:space="preserve"> </w:t>
      </w:r>
      <w:r>
        <w:rPr>
          <w:rFonts w:eastAsiaTheme="minorHAnsi"/>
          <w:szCs w:val="24"/>
          <w:lang w:eastAsia="en-US"/>
        </w:rPr>
        <w:t>100 εκατομμύρια ευρώ και κερδίζουμε</w:t>
      </w:r>
      <w:r>
        <w:rPr>
          <w:rFonts w:eastAsiaTheme="minorHAnsi"/>
          <w:szCs w:val="24"/>
          <w:lang w:eastAsia="en-US"/>
        </w:rPr>
        <w:t>,</w:t>
      </w:r>
      <w:r>
        <w:rPr>
          <w:rFonts w:eastAsiaTheme="minorHAnsi"/>
          <w:szCs w:val="24"/>
          <w:lang w:eastAsia="en-US"/>
        </w:rPr>
        <w:t xml:space="preserve"> γιατί</w:t>
      </w:r>
      <w:r w:rsidRPr="009369D8">
        <w:rPr>
          <w:rFonts w:eastAsiaTheme="minorHAnsi"/>
          <w:szCs w:val="24"/>
          <w:lang w:eastAsia="en-US"/>
        </w:rPr>
        <w:t xml:space="preserve"> τώρα </w:t>
      </w:r>
      <w:r>
        <w:rPr>
          <w:rFonts w:eastAsiaTheme="minorHAnsi"/>
          <w:szCs w:val="24"/>
          <w:lang w:eastAsia="en-US"/>
        </w:rPr>
        <w:t>γίνονται</w:t>
      </w:r>
      <w:r w:rsidRPr="009369D8">
        <w:rPr>
          <w:rFonts w:eastAsiaTheme="minorHAnsi"/>
          <w:szCs w:val="24"/>
          <w:lang w:eastAsia="en-US"/>
        </w:rPr>
        <w:t xml:space="preserve"> 230 εκατομμύρια </w:t>
      </w:r>
      <w:r>
        <w:rPr>
          <w:rFonts w:eastAsiaTheme="minorHAnsi"/>
          <w:szCs w:val="24"/>
          <w:lang w:eastAsia="en-US"/>
        </w:rPr>
        <w:t xml:space="preserve">ευρώ; </w:t>
      </w:r>
    </w:p>
    <w:p w14:paraId="65980394"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Είναι </w:t>
      </w:r>
      <w:r w:rsidRPr="009369D8">
        <w:rPr>
          <w:rFonts w:eastAsiaTheme="minorHAnsi"/>
          <w:szCs w:val="24"/>
          <w:lang w:eastAsia="en-US"/>
        </w:rPr>
        <w:t xml:space="preserve">σε </w:t>
      </w:r>
      <w:r w:rsidRPr="009369D8">
        <w:rPr>
          <w:rFonts w:eastAsiaTheme="minorHAnsi"/>
          <w:szCs w:val="24"/>
          <w:lang w:eastAsia="en-US"/>
        </w:rPr>
        <w:t>θέση</w:t>
      </w:r>
      <w:r>
        <w:rPr>
          <w:rFonts w:eastAsiaTheme="minorHAnsi"/>
          <w:szCs w:val="24"/>
          <w:lang w:eastAsia="en-US"/>
        </w:rPr>
        <w:t>,</w:t>
      </w:r>
      <w:r w:rsidRPr="009369D8">
        <w:rPr>
          <w:rFonts w:eastAsiaTheme="minorHAnsi"/>
          <w:szCs w:val="24"/>
          <w:lang w:eastAsia="en-US"/>
        </w:rPr>
        <w:t xml:space="preserve"> κ</w:t>
      </w:r>
      <w:r>
        <w:rPr>
          <w:rFonts w:eastAsiaTheme="minorHAnsi"/>
          <w:szCs w:val="24"/>
          <w:lang w:eastAsia="en-US"/>
        </w:rPr>
        <w:t>α</w:t>
      </w:r>
      <w:r w:rsidRPr="009369D8">
        <w:rPr>
          <w:rFonts w:eastAsiaTheme="minorHAnsi"/>
          <w:szCs w:val="24"/>
          <w:lang w:eastAsia="en-US"/>
        </w:rPr>
        <w:t>νε</w:t>
      </w:r>
      <w:r>
        <w:rPr>
          <w:rFonts w:eastAsiaTheme="minorHAnsi"/>
          <w:szCs w:val="24"/>
          <w:lang w:eastAsia="en-US"/>
        </w:rPr>
        <w:t>ί</w:t>
      </w:r>
      <w:r w:rsidRPr="009369D8">
        <w:rPr>
          <w:rFonts w:eastAsiaTheme="minorHAnsi"/>
          <w:szCs w:val="24"/>
          <w:lang w:eastAsia="en-US"/>
        </w:rPr>
        <w:t>ς από εσάς</w:t>
      </w:r>
      <w:r>
        <w:rPr>
          <w:rFonts w:eastAsiaTheme="minorHAnsi"/>
          <w:szCs w:val="24"/>
          <w:lang w:eastAsia="en-US"/>
        </w:rPr>
        <w:t>,</w:t>
      </w:r>
      <w:r w:rsidRPr="009369D8">
        <w:rPr>
          <w:rFonts w:eastAsiaTheme="minorHAnsi"/>
          <w:szCs w:val="24"/>
          <w:lang w:eastAsia="en-US"/>
        </w:rPr>
        <w:t xml:space="preserve"> να πει π</w:t>
      </w:r>
      <w:r>
        <w:rPr>
          <w:rFonts w:eastAsiaTheme="minorHAnsi"/>
          <w:szCs w:val="24"/>
          <w:lang w:eastAsia="en-US"/>
        </w:rPr>
        <w:t>ώς</w:t>
      </w:r>
      <w:r w:rsidRPr="009369D8">
        <w:rPr>
          <w:rFonts w:eastAsiaTheme="minorHAnsi"/>
          <w:szCs w:val="24"/>
          <w:lang w:eastAsia="en-US"/>
        </w:rPr>
        <w:t xml:space="preserve"> ξεπλένουμε όλες τις υποχρεώσεις της </w:t>
      </w:r>
      <w:r>
        <w:rPr>
          <w:rFonts w:eastAsiaTheme="minorHAnsi"/>
          <w:szCs w:val="24"/>
          <w:lang w:eastAsia="en-US"/>
        </w:rPr>
        <w:t>«</w:t>
      </w:r>
      <w:r>
        <w:rPr>
          <w:rFonts w:eastAsiaTheme="minorHAnsi"/>
          <w:szCs w:val="24"/>
          <w:lang w:val="en-US" w:eastAsia="en-US"/>
        </w:rPr>
        <w:t>LOCKHEED</w:t>
      </w:r>
      <w:r>
        <w:rPr>
          <w:rFonts w:eastAsiaTheme="minorHAnsi"/>
          <w:szCs w:val="24"/>
          <w:lang w:eastAsia="en-US"/>
        </w:rPr>
        <w:t>»</w:t>
      </w:r>
      <w:r>
        <w:rPr>
          <w:rFonts w:eastAsiaTheme="minorHAnsi"/>
          <w:szCs w:val="24"/>
          <w:lang w:eastAsia="en-US"/>
        </w:rPr>
        <w:t xml:space="preserve"> </w:t>
      </w:r>
      <w:r w:rsidRPr="009369D8">
        <w:rPr>
          <w:rFonts w:eastAsiaTheme="minorHAnsi"/>
          <w:szCs w:val="24"/>
          <w:lang w:eastAsia="en-US"/>
        </w:rPr>
        <w:t>προς το ελληνικό κράτος</w:t>
      </w:r>
      <w:r>
        <w:rPr>
          <w:rFonts w:eastAsiaTheme="minorHAnsi"/>
          <w:szCs w:val="24"/>
          <w:lang w:eastAsia="en-US"/>
        </w:rPr>
        <w:t>,</w:t>
      </w:r>
      <w:r w:rsidRPr="009369D8">
        <w:rPr>
          <w:rFonts w:eastAsiaTheme="minorHAnsi"/>
          <w:szCs w:val="24"/>
          <w:lang w:eastAsia="en-US"/>
        </w:rPr>
        <w:t xml:space="preserve"> με βάση τις προηγούμενες </w:t>
      </w:r>
      <w:r>
        <w:rPr>
          <w:rFonts w:eastAsiaTheme="minorHAnsi"/>
          <w:szCs w:val="24"/>
          <w:lang w:eastAsia="en-US"/>
        </w:rPr>
        <w:t>συμβάσεις; Πόσα δισεκατομμύρια ευρώ ήταν; Πόσες εκατοντάδες εκατομμύρια ήταν; Λέμε ότι παίρνουμε</w:t>
      </w:r>
      <w:r w:rsidRPr="009369D8">
        <w:rPr>
          <w:rFonts w:eastAsiaTheme="minorHAnsi"/>
          <w:szCs w:val="24"/>
          <w:lang w:eastAsia="en-US"/>
        </w:rPr>
        <w:t xml:space="preserve"> 230 </w:t>
      </w:r>
      <w:r>
        <w:rPr>
          <w:rFonts w:eastAsiaTheme="minorHAnsi"/>
          <w:szCs w:val="24"/>
          <w:lang w:eastAsia="en-US"/>
        </w:rPr>
        <w:t>εκατομμύρια ευρώ. Όμως,</w:t>
      </w:r>
      <w:r w:rsidRPr="009369D8">
        <w:rPr>
          <w:rFonts w:eastAsiaTheme="minorHAnsi"/>
          <w:szCs w:val="24"/>
          <w:lang w:eastAsia="en-US"/>
        </w:rPr>
        <w:t xml:space="preserve"> </w:t>
      </w:r>
      <w:r>
        <w:rPr>
          <w:rFonts w:eastAsiaTheme="minorHAnsi"/>
          <w:szCs w:val="24"/>
          <w:lang w:eastAsia="en-US"/>
        </w:rPr>
        <w:t xml:space="preserve">όπως </w:t>
      </w:r>
      <w:r w:rsidRPr="009369D8">
        <w:rPr>
          <w:rFonts w:eastAsiaTheme="minorHAnsi"/>
          <w:szCs w:val="24"/>
          <w:lang w:eastAsia="en-US"/>
        </w:rPr>
        <w:t xml:space="preserve">πολύ σωστά το </w:t>
      </w:r>
      <w:r>
        <w:rPr>
          <w:rFonts w:eastAsiaTheme="minorHAnsi"/>
          <w:szCs w:val="24"/>
          <w:lang w:eastAsia="en-US"/>
        </w:rPr>
        <w:t>διάβασε ο κ.</w:t>
      </w:r>
      <w:r w:rsidRPr="009369D8">
        <w:rPr>
          <w:rFonts w:eastAsiaTheme="minorHAnsi"/>
          <w:szCs w:val="24"/>
          <w:lang w:eastAsia="en-US"/>
        </w:rPr>
        <w:t xml:space="preserve"> Τασούλας</w:t>
      </w:r>
      <w:r>
        <w:rPr>
          <w:rFonts w:eastAsiaTheme="minorHAnsi"/>
          <w:szCs w:val="24"/>
          <w:lang w:eastAsia="en-US"/>
        </w:rPr>
        <w:t>,</w:t>
      </w:r>
      <w:r w:rsidRPr="009369D8">
        <w:rPr>
          <w:rFonts w:eastAsiaTheme="minorHAnsi"/>
          <w:szCs w:val="24"/>
          <w:lang w:eastAsia="en-US"/>
        </w:rPr>
        <w:t xml:space="preserve"> λέει ακριβώς </w:t>
      </w:r>
      <w:r>
        <w:rPr>
          <w:rFonts w:eastAsiaTheme="minorHAnsi"/>
          <w:szCs w:val="24"/>
          <w:lang w:eastAsia="en-US"/>
        </w:rPr>
        <w:t xml:space="preserve">ότι </w:t>
      </w:r>
      <w:r w:rsidRPr="009369D8">
        <w:rPr>
          <w:rFonts w:eastAsiaTheme="minorHAnsi"/>
          <w:szCs w:val="24"/>
          <w:lang w:eastAsia="en-US"/>
        </w:rPr>
        <w:t>τα κείμενα α</w:t>
      </w:r>
      <w:r>
        <w:rPr>
          <w:rFonts w:eastAsiaTheme="minorHAnsi"/>
          <w:szCs w:val="24"/>
          <w:lang w:eastAsia="en-US"/>
        </w:rPr>
        <w:t>υτά</w:t>
      </w:r>
      <w:r>
        <w:rPr>
          <w:rFonts w:eastAsiaTheme="minorHAnsi"/>
          <w:szCs w:val="24"/>
          <w:lang w:eastAsia="en-US"/>
        </w:rPr>
        <w:t>,</w:t>
      </w:r>
      <w:r>
        <w:rPr>
          <w:rFonts w:eastAsiaTheme="minorHAnsi"/>
          <w:szCs w:val="24"/>
          <w:lang w:eastAsia="en-US"/>
        </w:rPr>
        <w:t xml:space="preserve"> μεταξύ των δύο μερών για τη</w:t>
      </w:r>
      <w:r w:rsidRPr="009369D8">
        <w:rPr>
          <w:rFonts w:eastAsiaTheme="minorHAnsi"/>
          <w:szCs w:val="24"/>
          <w:lang w:eastAsia="en-US"/>
        </w:rPr>
        <w:t xml:space="preserve"> λήψη των υποχρεώσεων του ως άνω κατασκευαστ</w:t>
      </w:r>
      <w:r>
        <w:rPr>
          <w:rFonts w:eastAsiaTheme="minorHAnsi"/>
          <w:szCs w:val="24"/>
          <w:lang w:eastAsia="en-US"/>
        </w:rPr>
        <w:t>ή</w:t>
      </w:r>
      <w:r w:rsidRPr="009369D8">
        <w:rPr>
          <w:rFonts w:eastAsiaTheme="minorHAnsi"/>
          <w:szCs w:val="24"/>
          <w:lang w:eastAsia="en-US"/>
        </w:rPr>
        <w:t xml:space="preserve"> θα είναι και τα μοναδικά συμβατικά κείμενα</w:t>
      </w:r>
      <w:r>
        <w:rPr>
          <w:rFonts w:eastAsiaTheme="minorHAnsi"/>
          <w:szCs w:val="24"/>
          <w:lang w:eastAsia="en-US"/>
        </w:rPr>
        <w:t>,</w:t>
      </w:r>
      <w:r w:rsidRPr="009369D8">
        <w:rPr>
          <w:rFonts w:eastAsiaTheme="minorHAnsi"/>
          <w:szCs w:val="24"/>
          <w:lang w:eastAsia="en-US"/>
        </w:rPr>
        <w:t xml:space="preserve"> τα οποία θα ισχύουν εφεξής</w:t>
      </w:r>
      <w:r>
        <w:rPr>
          <w:rFonts w:eastAsiaTheme="minorHAnsi"/>
          <w:szCs w:val="24"/>
          <w:lang w:eastAsia="en-US"/>
        </w:rPr>
        <w:t>.</w:t>
      </w:r>
    </w:p>
    <w:p w14:paraId="65980395"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Α</w:t>
      </w:r>
      <w:r w:rsidRPr="009369D8">
        <w:rPr>
          <w:rFonts w:eastAsiaTheme="minorHAnsi"/>
          <w:szCs w:val="24"/>
          <w:lang w:eastAsia="en-US"/>
        </w:rPr>
        <w:t>υτό το πολύ μεγάλο</w:t>
      </w:r>
      <w:r>
        <w:rPr>
          <w:rFonts w:eastAsiaTheme="minorHAnsi"/>
          <w:szCs w:val="24"/>
          <w:lang w:eastAsia="en-US"/>
        </w:rPr>
        <w:t>,</w:t>
      </w:r>
      <w:r w:rsidRPr="009369D8">
        <w:rPr>
          <w:rFonts w:eastAsiaTheme="minorHAnsi"/>
          <w:szCs w:val="24"/>
          <w:lang w:eastAsia="en-US"/>
        </w:rPr>
        <w:t xml:space="preserve"> λοιπόν</w:t>
      </w:r>
      <w:r>
        <w:rPr>
          <w:rFonts w:eastAsiaTheme="minorHAnsi"/>
          <w:szCs w:val="24"/>
          <w:lang w:eastAsia="en-US"/>
        </w:rPr>
        <w:t>, ερώτημ</w:t>
      </w:r>
      <w:r>
        <w:rPr>
          <w:rFonts w:eastAsiaTheme="minorHAnsi"/>
          <w:szCs w:val="24"/>
          <w:lang w:eastAsia="en-US"/>
        </w:rPr>
        <w:t xml:space="preserve">α, το οποίο έπρεπε να έχει δημιουργηθεί και </w:t>
      </w:r>
      <w:r>
        <w:rPr>
          <w:rFonts w:eastAsiaTheme="minorHAnsi"/>
          <w:szCs w:val="24"/>
          <w:lang w:eastAsia="en-US"/>
        </w:rPr>
        <w:t xml:space="preserve">σε </w:t>
      </w:r>
      <w:r>
        <w:rPr>
          <w:rFonts w:eastAsiaTheme="minorHAnsi"/>
          <w:szCs w:val="24"/>
          <w:lang w:eastAsia="en-US"/>
        </w:rPr>
        <w:t>εσάς και το οποίο</w:t>
      </w:r>
      <w:r>
        <w:rPr>
          <w:rFonts w:eastAsiaTheme="minorHAnsi"/>
          <w:szCs w:val="24"/>
          <w:lang w:eastAsia="en-US"/>
        </w:rPr>
        <w:t>,</w:t>
      </w:r>
      <w:r>
        <w:rPr>
          <w:rFonts w:eastAsiaTheme="minorHAnsi"/>
          <w:szCs w:val="24"/>
          <w:lang w:eastAsia="en-US"/>
        </w:rPr>
        <w:t xml:space="preserve"> πολλοί</w:t>
      </w:r>
      <w:r w:rsidRPr="009369D8">
        <w:rPr>
          <w:rFonts w:eastAsiaTheme="minorHAnsi"/>
          <w:szCs w:val="24"/>
          <w:lang w:eastAsia="en-US"/>
        </w:rPr>
        <w:t xml:space="preserve"> από τους όσους πήραν το</w:t>
      </w:r>
      <w:r>
        <w:rPr>
          <w:rFonts w:eastAsiaTheme="minorHAnsi"/>
          <w:szCs w:val="24"/>
          <w:lang w:eastAsia="en-US"/>
        </w:rPr>
        <w:t>ν λόγο σήμερα το ανέφεραν,</w:t>
      </w:r>
      <w:r w:rsidRPr="009369D8">
        <w:rPr>
          <w:rFonts w:eastAsiaTheme="minorHAnsi"/>
          <w:szCs w:val="24"/>
          <w:lang w:eastAsia="en-US"/>
        </w:rPr>
        <w:t xml:space="preserve"> </w:t>
      </w:r>
      <w:r>
        <w:rPr>
          <w:rFonts w:eastAsiaTheme="minorHAnsi"/>
          <w:szCs w:val="24"/>
          <w:lang w:eastAsia="en-US"/>
        </w:rPr>
        <w:t>τέθηκε</w:t>
      </w:r>
      <w:r w:rsidRPr="009369D8">
        <w:rPr>
          <w:rFonts w:eastAsiaTheme="minorHAnsi"/>
          <w:szCs w:val="24"/>
          <w:lang w:eastAsia="en-US"/>
        </w:rPr>
        <w:t xml:space="preserve"> μόνο μετά </w:t>
      </w:r>
      <w:r w:rsidRPr="009369D8">
        <w:rPr>
          <w:rFonts w:eastAsiaTheme="minorHAnsi"/>
          <w:szCs w:val="24"/>
          <w:lang w:eastAsia="en-US"/>
        </w:rPr>
        <w:lastRenderedPageBreak/>
        <w:t xml:space="preserve">από την κατάθεση του αιτήματος για </w:t>
      </w:r>
      <w:r>
        <w:rPr>
          <w:rFonts w:eastAsiaTheme="minorHAnsi"/>
          <w:szCs w:val="24"/>
          <w:lang w:eastAsia="en-US"/>
        </w:rPr>
        <w:t xml:space="preserve">ονομαστική ψηφοφορία από </w:t>
      </w:r>
      <w:r w:rsidRPr="009369D8">
        <w:rPr>
          <w:rFonts w:eastAsiaTheme="minorHAnsi"/>
          <w:szCs w:val="24"/>
          <w:lang w:eastAsia="en-US"/>
        </w:rPr>
        <w:t xml:space="preserve">την πλευρά </w:t>
      </w:r>
      <w:r>
        <w:rPr>
          <w:rFonts w:eastAsiaTheme="minorHAnsi"/>
          <w:szCs w:val="24"/>
          <w:lang w:eastAsia="en-US"/>
        </w:rPr>
        <w:t xml:space="preserve">της Αντιπολίτευσης. </w:t>
      </w:r>
    </w:p>
    <w:p w14:paraId="65980396"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Αν, δηλαδή, η Νέα Δ</w:t>
      </w:r>
      <w:r w:rsidRPr="009369D8">
        <w:rPr>
          <w:rFonts w:eastAsiaTheme="minorHAnsi"/>
          <w:szCs w:val="24"/>
          <w:lang w:eastAsia="en-US"/>
        </w:rPr>
        <w:t>ημοκρ</w:t>
      </w:r>
      <w:r w:rsidRPr="009369D8">
        <w:rPr>
          <w:rFonts w:eastAsiaTheme="minorHAnsi"/>
          <w:szCs w:val="24"/>
          <w:lang w:eastAsia="en-US"/>
        </w:rPr>
        <w:t>ατία δεν κατέ</w:t>
      </w:r>
      <w:r>
        <w:rPr>
          <w:rFonts w:eastAsiaTheme="minorHAnsi"/>
          <w:szCs w:val="24"/>
          <w:lang w:eastAsia="en-US"/>
        </w:rPr>
        <w:t>θ</w:t>
      </w:r>
      <w:r w:rsidRPr="009369D8">
        <w:rPr>
          <w:rFonts w:eastAsiaTheme="minorHAnsi"/>
          <w:szCs w:val="24"/>
          <w:lang w:eastAsia="en-US"/>
        </w:rPr>
        <w:t>ετε σήμερα αίτημα ονομαστικής</w:t>
      </w:r>
      <w:r>
        <w:rPr>
          <w:rFonts w:eastAsiaTheme="minorHAnsi"/>
          <w:szCs w:val="24"/>
          <w:lang w:eastAsia="en-US"/>
        </w:rPr>
        <w:t xml:space="preserve"> ψηφοφορίας, τι θα ψηφίζατε, κύριοι συνάδελφοι; Τι</w:t>
      </w:r>
      <w:r w:rsidRPr="009369D8">
        <w:rPr>
          <w:rFonts w:eastAsiaTheme="minorHAnsi"/>
          <w:szCs w:val="24"/>
          <w:lang w:eastAsia="en-US"/>
        </w:rPr>
        <w:t xml:space="preserve"> θα ξεπλέν</w:t>
      </w:r>
      <w:r>
        <w:rPr>
          <w:rFonts w:eastAsiaTheme="minorHAnsi"/>
          <w:szCs w:val="24"/>
          <w:lang w:eastAsia="en-US"/>
        </w:rPr>
        <w:t>ατε; Το</w:t>
      </w:r>
      <w:r w:rsidRPr="009369D8">
        <w:rPr>
          <w:rFonts w:eastAsiaTheme="minorHAnsi"/>
          <w:szCs w:val="24"/>
          <w:lang w:eastAsia="en-US"/>
        </w:rPr>
        <w:t xml:space="preserve"> καταλάβατε</w:t>
      </w:r>
      <w:r>
        <w:rPr>
          <w:rFonts w:eastAsiaTheme="minorHAnsi"/>
          <w:szCs w:val="24"/>
          <w:lang w:eastAsia="en-US"/>
        </w:rPr>
        <w:t>; Δεν είδα</w:t>
      </w:r>
      <w:r w:rsidRPr="009369D8">
        <w:rPr>
          <w:rFonts w:eastAsiaTheme="minorHAnsi"/>
          <w:szCs w:val="24"/>
          <w:lang w:eastAsia="en-US"/>
        </w:rPr>
        <w:t xml:space="preserve"> κάποια αντίδραση από εσάς</w:t>
      </w:r>
      <w:r>
        <w:rPr>
          <w:rFonts w:eastAsiaTheme="minorHAnsi"/>
          <w:szCs w:val="24"/>
          <w:lang w:eastAsia="en-US"/>
        </w:rPr>
        <w:t>. Δεν</w:t>
      </w:r>
      <w:r w:rsidRPr="009369D8">
        <w:rPr>
          <w:rFonts w:eastAsiaTheme="minorHAnsi"/>
          <w:szCs w:val="24"/>
          <w:lang w:eastAsia="en-US"/>
        </w:rPr>
        <w:t xml:space="preserve"> είδα κάποια </w:t>
      </w:r>
      <w:r>
        <w:rPr>
          <w:rFonts w:eastAsiaTheme="minorHAnsi"/>
          <w:szCs w:val="24"/>
          <w:lang w:eastAsia="en-US"/>
        </w:rPr>
        <w:t xml:space="preserve">ένσταση. Λέει ο Υπουργός ότι το να έρθει εδώ </w:t>
      </w:r>
      <w:r w:rsidRPr="009369D8">
        <w:rPr>
          <w:rFonts w:eastAsiaTheme="minorHAnsi"/>
          <w:szCs w:val="24"/>
          <w:lang w:eastAsia="en-US"/>
        </w:rPr>
        <w:t xml:space="preserve">η συγκεκριμένη συμφωνία </w:t>
      </w:r>
      <w:r>
        <w:rPr>
          <w:rFonts w:eastAsiaTheme="minorHAnsi"/>
          <w:szCs w:val="24"/>
          <w:lang w:eastAsia="en-US"/>
        </w:rPr>
        <w:t>και</w:t>
      </w:r>
      <w:r w:rsidRPr="009369D8">
        <w:rPr>
          <w:rFonts w:eastAsiaTheme="minorHAnsi"/>
          <w:szCs w:val="24"/>
          <w:lang w:eastAsia="en-US"/>
        </w:rPr>
        <w:t xml:space="preserve"> να πάρει</w:t>
      </w:r>
      <w:r w:rsidRPr="009369D8">
        <w:rPr>
          <w:rFonts w:eastAsiaTheme="minorHAnsi"/>
          <w:szCs w:val="24"/>
          <w:lang w:eastAsia="en-US"/>
        </w:rPr>
        <w:t xml:space="preserve"> τη θωράκιση ενός νόμου μου το είπε το Νομικό Συμβούλιο</w:t>
      </w:r>
      <w:r>
        <w:rPr>
          <w:rFonts w:eastAsiaTheme="minorHAnsi"/>
          <w:szCs w:val="24"/>
          <w:lang w:eastAsia="en-US"/>
        </w:rPr>
        <w:t>. Ποιο Ν</w:t>
      </w:r>
      <w:r w:rsidRPr="009369D8">
        <w:rPr>
          <w:rFonts w:eastAsiaTheme="minorHAnsi"/>
          <w:szCs w:val="24"/>
          <w:lang w:eastAsia="en-US"/>
        </w:rPr>
        <w:t xml:space="preserve">ομικό </w:t>
      </w:r>
      <w:r>
        <w:rPr>
          <w:rFonts w:eastAsiaTheme="minorHAnsi"/>
          <w:szCs w:val="24"/>
          <w:lang w:eastAsia="en-US"/>
        </w:rPr>
        <w:t>Σ</w:t>
      </w:r>
      <w:r w:rsidRPr="009369D8">
        <w:rPr>
          <w:rFonts w:eastAsiaTheme="minorHAnsi"/>
          <w:szCs w:val="24"/>
          <w:lang w:eastAsia="en-US"/>
        </w:rPr>
        <w:t>υμβούλιο</w:t>
      </w:r>
      <w:r>
        <w:rPr>
          <w:rFonts w:eastAsiaTheme="minorHAnsi"/>
          <w:szCs w:val="24"/>
          <w:lang w:eastAsia="en-US"/>
        </w:rPr>
        <w:t>; Είδατε κανένα</w:t>
      </w:r>
      <w:r w:rsidRPr="009369D8">
        <w:rPr>
          <w:rFonts w:eastAsiaTheme="minorHAnsi"/>
          <w:szCs w:val="24"/>
          <w:lang w:eastAsia="en-US"/>
        </w:rPr>
        <w:t xml:space="preserve"> χαρτί</w:t>
      </w:r>
      <w:r>
        <w:rPr>
          <w:rFonts w:eastAsiaTheme="minorHAnsi"/>
          <w:szCs w:val="24"/>
          <w:lang w:eastAsia="en-US"/>
        </w:rPr>
        <w:t>; Είδατε κανένα έγγραφο</w:t>
      </w:r>
      <w:r w:rsidRPr="009369D8">
        <w:rPr>
          <w:rFonts w:eastAsiaTheme="minorHAnsi"/>
          <w:szCs w:val="24"/>
          <w:lang w:eastAsia="en-US"/>
        </w:rPr>
        <w:t xml:space="preserve"> </w:t>
      </w:r>
      <w:r>
        <w:rPr>
          <w:rFonts w:eastAsiaTheme="minorHAnsi"/>
          <w:szCs w:val="24"/>
          <w:lang w:eastAsia="en-US"/>
        </w:rPr>
        <w:t>σχετικά; Είδατε κάτι να έρχεται; Είδατε την έγκριση</w:t>
      </w:r>
      <w:r w:rsidRPr="009369D8">
        <w:rPr>
          <w:rFonts w:eastAsiaTheme="minorHAnsi"/>
          <w:szCs w:val="24"/>
          <w:lang w:eastAsia="en-US"/>
        </w:rPr>
        <w:t xml:space="preserve"> από την Επιστημονική Υπηρεσία της Βουλής </w:t>
      </w:r>
      <w:r>
        <w:rPr>
          <w:rFonts w:eastAsiaTheme="minorHAnsi"/>
          <w:szCs w:val="24"/>
          <w:lang w:eastAsia="en-US"/>
        </w:rPr>
        <w:t>για</w:t>
      </w:r>
      <w:r w:rsidRPr="009369D8">
        <w:rPr>
          <w:rFonts w:eastAsiaTheme="minorHAnsi"/>
          <w:szCs w:val="24"/>
          <w:lang w:eastAsia="en-US"/>
        </w:rPr>
        <w:t xml:space="preserve"> όλα αυτά</w:t>
      </w:r>
      <w:r>
        <w:rPr>
          <w:rFonts w:eastAsiaTheme="minorHAnsi"/>
          <w:szCs w:val="24"/>
          <w:lang w:eastAsia="en-US"/>
        </w:rPr>
        <w:t>; Είδατε τι</w:t>
      </w:r>
      <w:r w:rsidRPr="009369D8">
        <w:rPr>
          <w:rFonts w:eastAsiaTheme="minorHAnsi"/>
          <w:szCs w:val="24"/>
          <w:lang w:eastAsia="en-US"/>
        </w:rPr>
        <w:t xml:space="preserve"> συμβαίνει τελικά</w:t>
      </w:r>
      <w:r>
        <w:rPr>
          <w:rFonts w:eastAsiaTheme="minorHAnsi"/>
          <w:szCs w:val="24"/>
          <w:lang w:eastAsia="en-US"/>
        </w:rPr>
        <w:t>, δηλαδή αν έχουμε</w:t>
      </w:r>
      <w:r w:rsidRPr="009369D8">
        <w:rPr>
          <w:rFonts w:eastAsiaTheme="minorHAnsi"/>
          <w:szCs w:val="24"/>
          <w:lang w:eastAsia="en-US"/>
        </w:rPr>
        <w:t xml:space="preserve"> δικαίωμα παράτασης</w:t>
      </w:r>
      <w:r>
        <w:rPr>
          <w:rFonts w:eastAsiaTheme="minorHAnsi"/>
          <w:szCs w:val="24"/>
          <w:lang w:eastAsia="en-US"/>
        </w:rPr>
        <w:t>, αν είναι και η συμφωνία του 2005 ή μόνο η συμφωνία του 2000;</w:t>
      </w:r>
      <w:r w:rsidRPr="009369D8">
        <w:rPr>
          <w:rFonts w:eastAsiaTheme="minorHAnsi"/>
          <w:szCs w:val="24"/>
          <w:lang w:eastAsia="en-US"/>
        </w:rPr>
        <w:t xml:space="preserve"> </w:t>
      </w:r>
    </w:p>
    <w:p w14:paraId="65980397"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Βάλαμε</w:t>
      </w:r>
      <w:r w:rsidRPr="009369D8">
        <w:rPr>
          <w:rFonts w:eastAsiaTheme="minorHAnsi"/>
          <w:szCs w:val="24"/>
          <w:lang w:eastAsia="en-US"/>
        </w:rPr>
        <w:t xml:space="preserve"> μέσα όλες τις συμβάσεις</w:t>
      </w:r>
      <w:r>
        <w:rPr>
          <w:rFonts w:eastAsiaTheme="minorHAnsi"/>
          <w:szCs w:val="24"/>
          <w:lang w:eastAsia="en-US"/>
        </w:rPr>
        <w:t xml:space="preserve"> </w:t>
      </w:r>
      <w:r>
        <w:rPr>
          <w:rFonts w:eastAsiaTheme="minorHAnsi"/>
          <w:szCs w:val="24"/>
          <w:lang w:eastAsia="en-US"/>
        </w:rPr>
        <w:t>-</w:t>
      </w:r>
      <w:r>
        <w:rPr>
          <w:rFonts w:eastAsiaTheme="minorHAnsi"/>
          <w:szCs w:val="24"/>
          <w:lang w:eastAsia="en-US"/>
        </w:rPr>
        <w:t>είναι εννέα συμβάσεις και δεν ξέρω πόσες άλλες μπορεί να είναι, πάντως εννέα αναφέρονται-</w:t>
      </w:r>
      <w:r w:rsidRPr="009369D8">
        <w:rPr>
          <w:rFonts w:eastAsiaTheme="minorHAnsi"/>
          <w:szCs w:val="24"/>
          <w:lang w:eastAsia="en-US"/>
        </w:rPr>
        <w:t xml:space="preserve"> </w:t>
      </w:r>
      <w:r>
        <w:rPr>
          <w:rFonts w:eastAsiaTheme="minorHAnsi"/>
          <w:szCs w:val="24"/>
          <w:lang w:eastAsia="en-US"/>
        </w:rPr>
        <w:t>από τις οποίες δύο Υ</w:t>
      </w:r>
      <w:r w:rsidRPr="009369D8">
        <w:rPr>
          <w:rFonts w:eastAsiaTheme="minorHAnsi"/>
          <w:szCs w:val="24"/>
          <w:lang w:eastAsia="en-US"/>
        </w:rPr>
        <w:t xml:space="preserve">πουργοί </w:t>
      </w:r>
      <w:r>
        <w:rPr>
          <w:rFonts w:eastAsiaTheme="minorHAnsi"/>
          <w:szCs w:val="24"/>
          <w:lang w:eastAsia="en-US"/>
        </w:rPr>
        <w:t>μπήκα</w:t>
      </w:r>
      <w:r>
        <w:rPr>
          <w:rFonts w:eastAsiaTheme="minorHAnsi"/>
          <w:szCs w:val="24"/>
          <w:lang w:eastAsia="en-US"/>
        </w:rPr>
        <w:t>ν</w:t>
      </w:r>
      <w:r w:rsidRPr="009369D8">
        <w:rPr>
          <w:rFonts w:eastAsiaTheme="minorHAnsi"/>
          <w:szCs w:val="24"/>
          <w:lang w:eastAsia="en-US"/>
        </w:rPr>
        <w:t xml:space="preserve"> φυλακή</w:t>
      </w:r>
      <w:r>
        <w:rPr>
          <w:rFonts w:eastAsiaTheme="minorHAnsi"/>
          <w:szCs w:val="24"/>
          <w:lang w:eastAsia="en-US"/>
        </w:rPr>
        <w:t>. Κι ερχόμαστε</w:t>
      </w:r>
      <w:r w:rsidRPr="009369D8">
        <w:rPr>
          <w:rFonts w:eastAsiaTheme="minorHAnsi"/>
          <w:szCs w:val="24"/>
          <w:lang w:eastAsia="en-US"/>
        </w:rPr>
        <w:t xml:space="preserve"> τώρα </w:t>
      </w:r>
      <w:r>
        <w:rPr>
          <w:rFonts w:eastAsiaTheme="minorHAnsi"/>
          <w:szCs w:val="24"/>
          <w:lang w:eastAsia="en-US"/>
        </w:rPr>
        <w:t>εμείς</w:t>
      </w:r>
      <w:r>
        <w:rPr>
          <w:rFonts w:eastAsiaTheme="minorHAnsi"/>
          <w:szCs w:val="24"/>
          <w:lang w:eastAsia="en-US"/>
        </w:rPr>
        <w:t>,</w:t>
      </w:r>
      <w:r w:rsidRPr="009369D8">
        <w:rPr>
          <w:rFonts w:eastAsiaTheme="minorHAnsi"/>
          <w:szCs w:val="24"/>
          <w:lang w:eastAsia="en-US"/>
        </w:rPr>
        <w:t xml:space="preserve"> όμορφα και ωραία</w:t>
      </w:r>
      <w:r>
        <w:rPr>
          <w:rFonts w:eastAsiaTheme="minorHAnsi"/>
          <w:szCs w:val="24"/>
          <w:lang w:eastAsia="en-US"/>
        </w:rPr>
        <w:t>,</w:t>
      </w:r>
      <w:r w:rsidRPr="009369D8">
        <w:rPr>
          <w:rFonts w:eastAsiaTheme="minorHAnsi"/>
          <w:szCs w:val="24"/>
          <w:lang w:eastAsia="en-US"/>
        </w:rPr>
        <w:t xml:space="preserve"> να πούμε ότι </w:t>
      </w:r>
      <w:r>
        <w:rPr>
          <w:rFonts w:eastAsiaTheme="minorHAnsi"/>
          <w:szCs w:val="24"/>
          <w:lang w:eastAsia="en-US"/>
        </w:rPr>
        <w:t>με</w:t>
      </w:r>
      <w:r w:rsidRPr="009369D8">
        <w:rPr>
          <w:rFonts w:eastAsiaTheme="minorHAnsi"/>
          <w:szCs w:val="24"/>
          <w:lang w:eastAsia="en-US"/>
        </w:rPr>
        <w:t xml:space="preserve"> την αποδοχή αυτών των 230 εκατομμυρίων </w:t>
      </w:r>
      <w:r>
        <w:rPr>
          <w:rFonts w:eastAsiaTheme="minorHAnsi"/>
          <w:szCs w:val="24"/>
          <w:lang w:eastAsia="en-US"/>
        </w:rPr>
        <w:t xml:space="preserve">ευρώ σβήνουμε τα πάντα. </w:t>
      </w:r>
    </w:p>
    <w:p w14:paraId="65980398"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lastRenderedPageBreak/>
        <w:t>Να τα σβήσουμε,</w:t>
      </w:r>
      <w:r w:rsidRPr="009369D8">
        <w:rPr>
          <w:rFonts w:eastAsiaTheme="minorHAnsi"/>
          <w:szCs w:val="24"/>
          <w:lang w:eastAsia="en-US"/>
        </w:rPr>
        <w:t xml:space="preserve"> αν πραγματικά πρέπει να τα σβήσουμε</w:t>
      </w:r>
      <w:r>
        <w:rPr>
          <w:rFonts w:eastAsiaTheme="minorHAnsi"/>
          <w:szCs w:val="24"/>
          <w:lang w:eastAsia="en-US"/>
        </w:rPr>
        <w:t>, αν είναι επωφελής αυτή η συμφωνία. Νομίζω ότι</w:t>
      </w:r>
      <w:r w:rsidRPr="009369D8">
        <w:rPr>
          <w:rFonts w:eastAsiaTheme="minorHAnsi"/>
          <w:szCs w:val="24"/>
          <w:lang w:eastAsia="en-US"/>
        </w:rPr>
        <w:t xml:space="preserve"> καταλαβαίνετε απόλυτα αυ</w:t>
      </w:r>
      <w:r w:rsidRPr="009369D8">
        <w:rPr>
          <w:rFonts w:eastAsiaTheme="minorHAnsi"/>
          <w:szCs w:val="24"/>
          <w:lang w:eastAsia="en-US"/>
        </w:rPr>
        <w:t>τό που λέω</w:t>
      </w:r>
      <w:r>
        <w:rPr>
          <w:rFonts w:eastAsiaTheme="minorHAnsi"/>
          <w:szCs w:val="24"/>
          <w:lang w:eastAsia="en-US"/>
        </w:rPr>
        <w:t>. Είπε ο Κοινοβουλευτικός Εκπρόσωπος του ΣΥΡΙΖΑ ότι</w:t>
      </w:r>
      <w:r w:rsidRPr="009369D8">
        <w:rPr>
          <w:rFonts w:eastAsiaTheme="minorHAnsi"/>
          <w:szCs w:val="24"/>
          <w:lang w:eastAsia="en-US"/>
        </w:rPr>
        <w:t xml:space="preserve"> δημ</w:t>
      </w:r>
      <w:r>
        <w:rPr>
          <w:rFonts w:eastAsiaTheme="minorHAnsi"/>
          <w:szCs w:val="24"/>
          <w:lang w:eastAsia="en-US"/>
        </w:rPr>
        <w:t>ι</w:t>
      </w:r>
      <w:r w:rsidRPr="009369D8">
        <w:rPr>
          <w:rFonts w:eastAsiaTheme="minorHAnsi"/>
          <w:szCs w:val="24"/>
          <w:lang w:eastAsia="en-US"/>
        </w:rPr>
        <w:t>ουργούνται εύλογα ερωτήματα</w:t>
      </w:r>
      <w:r>
        <w:rPr>
          <w:rFonts w:eastAsiaTheme="minorHAnsi"/>
          <w:szCs w:val="24"/>
          <w:lang w:eastAsia="en-US"/>
        </w:rPr>
        <w:t>. Δεν δημιουργούνται απλώς</w:t>
      </w:r>
      <w:r w:rsidRPr="009369D8">
        <w:rPr>
          <w:rFonts w:eastAsiaTheme="minorHAnsi"/>
          <w:szCs w:val="24"/>
          <w:lang w:eastAsia="en-US"/>
        </w:rPr>
        <w:t xml:space="preserve"> εύλογα ερωτήματα</w:t>
      </w:r>
      <w:r>
        <w:rPr>
          <w:rFonts w:eastAsiaTheme="minorHAnsi"/>
          <w:szCs w:val="24"/>
          <w:lang w:eastAsia="en-US"/>
        </w:rPr>
        <w:t>. Δ</w:t>
      </w:r>
      <w:r w:rsidRPr="009369D8">
        <w:rPr>
          <w:rFonts w:eastAsiaTheme="minorHAnsi"/>
          <w:szCs w:val="24"/>
          <w:lang w:eastAsia="en-US"/>
        </w:rPr>
        <w:t xml:space="preserve">ημιουργούνται με </w:t>
      </w:r>
      <w:r>
        <w:rPr>
          <w:rFonts w:eastAsiaTheme="minorHAnsi"/>
          <w:szCs w:val="24"/>
          <w:lang w:eastAsia="en-US"/>
        </w:rPr>
        <w:t>εκκωφαντικό τρόπο ζητήματα και</w:t>
      </w:r>
      <w:r w:rsidRPr="009369D8">
        <w:rPr>
          <w:rFonts w:eastAsiaTheme="minorHAnsi"/>
          <w:szCs w:val="24"/>
          <w:lang w:eastAsia="en-US"/>
        </w:rPr>
        <w:t xml:space="preserve"> ερωτήματα</w:t>
      </w:r>
      <w:r>
        <w:rPr>
          <w:rFonts w:eastAsiaTheme="minorHAnsi"/>
          <w:szCs w:val="24"/>
          <w:lang w:eastAsia="en-US"/>
        </w:rPr>
        <w:t>, τα οποία</w:t>
      </w:r>
      <w:r w:rsidRPr="009369D8">
        <w:rPr>
          <w:rFonts w:eastAsiaTheme="minorHAnsi"/>
          <w:szCs w:val="24"/>
          <w:lang w:eastAsia="en-US"/>
        </w:rPr>
        <w:t xml:space="preserve"> θα </w:t>
      </w:r>
      <w:r>
        <w:rPr>
          <w:rFonts w:eastAsiaTheme="minorHAnsi"/>
          <w:szCs w:val="24"/>
          <w:lang w:eastAsia="en-US"/>
        </w:rPr>
        <w:t>έπρεπε</w:t>
      </w:r>
      <w:r w:rsidRPr="009369D8">
        <w:rPr>
          <w:rFonts w:eastAsiaTheme="minorHAnsi"/>
          <w:szCs w:val="24"/>
          <w:lang w:eastAsia="en-US"/>
        </w:rPr>
        <w:t xml:space="preserve"> να </w:t>
      </w:r>
      <w:r>
        <w:rPr>
          <w:rFonts w:eastAsiaTheme="minorHAnsi"/>
          <w:szCs w:val="24"/>
          <w:lang w:eastAsia="en-US"/>
        </w:rPr>
        <w:t xml:space="preserve">έχουν απαντηθεί στις αρμόδιες </w:t>
      </w:r>
      <w:r>
        <w:rPr>
          <w:rFonts w:eastAsiaTheme="minorHAnsi"/>
          <w:szCs w:val="24"/>
          <w:lang w:eastAsia="en-US"/>
        </w:rPr>
        <w:t>ε</w:t>
      </w:r>
      <w:r w:rsidRPr="009369D8">
        <w:rPr>
          <w:rFonts w:eastAsiaTheme="minorHAnsi"/>
          <w:szCs w:val="24"/>
          <w:lang w:eastAsia="en-US"/>
        </w:rPr>
        <w:t>πιτρο</w:t>
      </w:r>
      <w:r w:rsidRPr="009369D8">
        <w:rPr>
          <w:rFonts w:eastAsiaTheme="minorHAnsi"/>
          <w:szCs w:val="24"/>
          <w:lang w:eastAsia="en-US"/>
        </w:rPr>
        <w:t>πές</w:t>
      </w:r>
      <w:r>
        <w:rPr>
          <w:rFonts w:eastAsiaTheme="minorHAnsi"/>
          <w:szCs w:val="24"/>
          <w:lang w:eastAsia="en-US"/>
        </w:rPr>
        <w:t>. Υπάρχουν πολλά</w:t>
      </w:r>
      <w:r>
        <w:rPr>
          <w:rFonts w:eastAsiaTheme="minorHAnsi"/>
          <w:szCs w:val="24"/>
          <w:lang w:eastAsia="en-US"/>
        </w:rPr>
        <w:t>,</w:t>
      </w:r>
      <w:r>
        <w:rPr>
          <w:rFonts w:eastAsiaTheme="minorHAnsi"/>
          <w:szCs w:val="24"/>
          <w:lang w:eastAsia="en-US"/>
        </w:rPr>
        <w:t xml:space="preserve"> τα οποία πλέον</w:t>
      </w:r>
      <w:r>
        <w:rPr>
          <w:rFonts w:eastAsiaTheme="minorHAnsi"/>
          <w:szCs w:val="24"/>
          <w:lang w:eastAsia="en-US"/>
        </w:rPr>
        <w:t>,</w:t>
      </w:r>
      <w:r>
        <w:rPr>
          <w:rFonts w:eastAsiaTheme="minorHAnsi"/>
          <w:szCs w:val="24"/>
          <w:lang w:eastAsia="en-US"/>
        </w:rPr>
        <w:t xml:space="preserve"> μπορούν να διασωθούν μόνο με έναν τρόπο</w:t>
      </w:r>
      <w:r>
        <w:rPr>
          <w:rFonts w:eastAsiaTheme="minorHAnsi"/>
          <w:szCs w:val="24"/>
          <w:lang w:eastAsia="en-US"/>
        </w:rPr>
        <w:t>:</w:t>
      </w:r>
      <w:r>
        <w:rPr>
          <w:rFonts w:eastAsiaTheme="minorHAnsi"/>
          <w:szCs w:val="24"/>
          <w:lang w:eastAsia="en-US"/>
        </w:rPr>
        <w:t xml:space="preserve"> να γίνουν οι αναλυτικές εκείνες</w:t>
      </w:r>
      <w:r w:rsidRPr="009369D8">
        <w:rPr>
          <w:rFonts w:eastAsiaTheme="minorHAnsi"/>
          <w:szCs w:val="24"/>
          <w:lang w:eastAsia="en-US"/>
        </w:rPr>
        <w:t xml:space="preserve"> συζητήσεις</w:t>
      </w:r>
      <w:r>
        <w:rPr>
          <w:rFonts w:eastAsiaTheme="minorHAnsi"/>
          <w:szCs w:val="24"/>
          <w:lang w:eastAsia="en-US"/>
        </w:rPr>
        <w:t>,</w:t>
      </w:r>
      <w:r w:rsidRPr="009369D8">
        <w:rPr>
          <w:rFonts w:eastAsiaTheme="minorHAnsi"/>
          <w:szCs w:val="24"/>
          <w:lang w:eastAsia="en-US"/>
        </w:rPr>
        <w:t xml:space="preserve"> που πρέπει στην αρμόδια Επιτροπή Εξοπλισμών</w:t>
      </w:r>
      <w:r>
        <w:rPr>
          <w:rFonts w:eastAsiaTheme="minorHAnsi"/>
          <w:szCs w:val="24"/>
          <w:lang w:eastAsia="en-US"/>
        </w:rPr>
        <w:t>.</w:t>
      </w:r>
    </w:p>
    <w:p w14:paraId="65980399"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Το σωστότερο, βεβαίως, κύριε Υπουργέ, θα ήταν να </w:t>
      </w:r>
      <w:r w:rsidRPr="009369D8">
        <w:rPr>
          <w:rFonts w:eastAsiaTheme="minorHAnsi"/>
          <w:szCs w:val="24"/>
          <w:lang w:eastAsia="en-US"/>
        </w:rPr>
        <w:t>αποσυρθεί η σημερινή τροπολογία</w:t>
      </w:r>
      <w:r>
        <w:rPr>
          <w:rFonts w:eastAsiaTheme="minorHAnsi"/>
          <w:szCs w:val="24"/>
          <w:lang w:eastAsia="en-US"/>
        </w:rPr>
        <w:t>,</w:t>
      </w:r>
      <w:r w:rsidRPr="009369D8">
        <w:rPr>
          <w:rFonts w:eastAsiaTheme="minorHAnsi"/>
          <w:szCs w:val="24"/>
          <w:lang w:eastAsia="en-US"/>
        </w:rPr>
        <w:t xml:space="preserve"> αλλά δε</w:t>
      </w:r>
      <w:r>
        <w:rPr>
          <w:rFonts w:eastAsiaTheme="minorHAnsi"/>
          <w:szCs w:val="24"/>
          <w:lang w:eastAsia="en-US"/>
        </w:rPr>
        <w:t>ν</w:t>
      </w:r>
      <w:r w:rsidRPr="009369D8">
        <w:rPr>
          <w:rFonts w:eastAsiaTheme="minorHAnsi"/>
          <w:szCs w:val="24"/>
          <w:lang w:eastAsia="en-US"/>
        </w:rPr>
        <w:t xml:space="preserve"> νομίζω ότι θα το κάνετε</w:t>
      </w:r>
      <w:r>
        <w:rPr>
          <w:rFonts w:eastAsiaTheme="minorHAnsi"/>
          <w:szCs w:val="24"/>
          <w:lang w:eastAsia="en-US"/>
        </w:rPr>
        <w:t>,</w:t>
      </w:r>
      <w:r w:rsidRPr="009369D8">
        <w:rPr>
          <w:rFonts w:eastAsiaTheme="minorHAnsi"/>
          <w:szCs w:val="24"/>
          <w:lang w:eastAsia="en-US"/>
        </w:rPr>
        <w:t xml:space="preserve"> παρ</w:t>
      </w:r>
      <w:r>
        <w:rPr>
          <w:rFonts w:eastAsiaTheme="minorHAnsi"/>
          <w:szCs w:val="24"/>
          <w:lang w:eastAsia="en-US"/>
        </w:rPr>
        <w:t xml:space="preserve">’ </w:t>
      </w:r>
      <w:r w:rsidRPr="009369D8">
        <w:rPr>
          <w:rFonts w:eastAsiaTheme="minorHAnsi"/>
          <w:szCs w:val="24"/>
          <w:lang w:eastAsia="en-US"/>
        </w:rPr>
        <w:t xml:space="preserve">όλο που </w:t>
      </w:r>
      <w:r>
        <w:rPr>
          <w:rFonts w:eastAsiaTheme="minorHAnsi"/>
          <w:szCs w:val="24"/>
          <w:lang w:eastAsia="en-US"/>
        </w:rPr>
        <w:t>και η ίδια η Πλειοψηφία μιλάει για εύλογα</w:t>
      </w:r>
      <w:r w:rsidRPr="009369D8">
        <w:rPr>
          <w:rFonts w:eastAsiaTheme="minorHAnsi"/>
          <w:szCs w:val="24"/>
          <w:lang w:eastAsia="en-US"/>
        </w:rPr>
        <w:t xml:space="preserve"> ερωτήματα</w:t>
      </w:r>
      <w:r>
        <w:rPr>
          <w:rFonts w:eastAsiaTheme="minorHAnsi"/>
          <w:szCs w:val="24"/>
          <w:lang w:eastAsia="en-US"/>
        </w:rPr>
        <w:t>. Θέλω, όμως, να</w:t>
      </w:r>
      <w:r w:rsidRPr="009369D8">
        <w:rPr>
          <w:rFonts w:eastAsiaTheme="minorHAnsi"/>
          <w:szCs w:val="24"/>
          <w:lang w:eastAsia="en-US"/>
        </w:rPr>
        <w:t xml:space="preserve"> δεσμευτείτε </w:t>
      </w:r>
      <w:r>
        <w:rPr>
          <w:rFonts w:eastAsiaTheme="minorHAnsi"/>
          <w:szCs w:val="24"/>
          <w:lang w:eastAsia="en-US"/>
        </w:rPr>
        <w:t>στη δευτερολογία σας για το εξής: Αν αυτά</w:t>
      </w:r>
      <w:r w:rsidRPr="009369D8">
        <w:rPr>
          <w:rFonts w:eastAsiaTheme="minorHAnsi"/>
          <w:szCs w:val="24"/>
          <w:lang w:eastAsia="en-US"/>
        </w:rPr>
        <w:t xml:space="preserve"> τα εύλογα</w:t>
      </w:r>
      <w:r>
        <w:rPr>
          <w:rFonts w:eastAsiaTheme="minorHAnsi"/>
          <w:szCs w:val="24"/>
          <w:lang w:eastAsia="en-US"/>
        </w:rPr>
        <w:t xml:space="preserve"> ερωτήματα δεν απαντηθούν στην Επιτροπή Ε</w:t>
      </w:r>
      <w:r w:rsidRPr="009369D8">
        <w:rPr>
          <w:rFonts w:eastAsiaTheme="minorHAnsi"/>
          <w:szCs w:val="24"/>
          <w:lang w:eastAsia="en-US"/>
        </w:rPr>
        <w:t>ξοπλισμών</w:t>
      </w:r>
      <w:r>
        <w:rPr>
          <w:rFonts w:eastAsiaTheme="minorHAnsi"/>
          <w:szCs w:val="24"/>
          <w:lang w:eastAsia="en-US"/>
        </w:rPr>
        <w:t>,</w:t>
      </w:r>
      <w:r w:rsidRPr="009369D8">
        <w:rPr>
          <w:rFonts w:eastAsiaTheme="minorHAnsi"/>
          <w:szCs w:val="24"/>
          <w:lang w:eastAsia="en-US"/>
        </w:rPr>
        <w:t xml:space="preserve"> εάν δε</w:t>
      </w:r>
      <w:r>
        <w:rPr>
          <w:rFonts w:eastAsiaTheme="minorHAnsi"/>
          <w:szCs w:val="24"/>
          <w:lang w:eastAsia="en-US"/>
        </w:rPr>
        <w:t>ν</w:t>
      </w:r>
      <w:r w:rsidRPr="009369D8">
        <w:rPr>
          <w:rFonts w:eastAsiaTheme="minorHAnsi"/>
          <w:szCs w:val="24"/>
          <w:lang w:eastAsia="en-US"/>
        </w:rPr>
        <w:t xml:space="preserve"> γίνει </w:t>
      </w:r>
      <w:r>
        <w:rPr>
          <w:rFonts w:eastAsiaTheme="minorHAnsi"/>
          <w:szCs w:val="24"/>
          <w:lang w:eastAsia="en-US"/>
        </w:rPr>
        <w:t>με</w:t>
      </w:r>
      <w:r w:rsidRPr="009369D8">
        <w:rPr>
          <w:rFonts w:eastAsiaTheme="minorHAnsi"/>
          <w:szCs w:val="24"/>
          <w:lang w:eastAsia="en-US"/>
        </w:rPr>
        <w:t xml:space="preserve"> απόλυτα σαφή τρόπο ότι είναι επωφελής η σύμβαση</w:t>
      </w:r>
      <w:r>
        <w:rPr>
          <w:rFonts w:eastAsiaTheme="minorHAnsi"/>
          <w:szCs w:val="24"/>
          <w:lang w:eastAsia="en-US"/>
        </w:rPr>
        <w:t>,</w:t>
      </w:r>
      <w:r w:rsidRPr="009369D8">
        <w:rPr>
          <w:rFonts w:eastAsiaTheme="minorHAnsi"/>
          <w:szCs w:val="24"/>
          <w:lang w:eastAsia="en-US"/>
        </w:rPr>
        <w:t xml:space="preserve"> που θα προκύψει μετά την </w:t>
      </w:r>
      <w:r>
        <w:rPr>
          <w:rFonts w:eastAsiaTheme="minorHAnsi"/>
          <w:szCs w:val="24"/>
          <w:lang w:eastAsia="en-US"/>
        </w:rPr>
        <w:t>εξουσιοδότηση για το ελληνικό κράτος -</w:t>
      </w:r>
      <w:r w:rsidRPr="009369D8">
        <w:rPr>
          <w:rFonts w:eastAsiaTheme="minorHAnsi"/>
          <w:szCs w:val="24"/>
          <w:lang w:eastAsia="en-US"/>
        </w:rPr>
        <w:t>δεν τη λέω</w:t>
      </w:r>
      <w:r>
        <w:rPr>
          <w:rFonts w:eastAsiaTheme="minorHAnsi"/>
          <w:szCs w:val="24"/>
          <w:lang w:eastAsia="en-US"/>
        </w:rPr>
        <w:t xml:space="preserve"> επωφελή</w:t>
      </w:r>
      <w:r w:rsidRPr="009369D8">
        <w:rPr>
          <w:rFonts w:eastAsiaTheme="minorHAnsi"/>
          <w:szCs w:val="24"/>
          <w:lang w:eastAsia="en-US"/>
        </w:rPr>
        <w:t xml:space="preserve"> μόνο </w:t>
      </w:r>
      <w:r>
        <w:rPr>
          <w:rFonts w:eastAsiaTheme="minorHAnsi"/>
          <w:szCs w:val="24"/>
          <w:lang w:eastAsia="en-US"/>
        </w:rPr>
        <w:lastRenderedPageBreak/>
        <w:t>ατομικά έως τα</w:t>
      </w:r>
      <w:r w:rsidRPr="009369D8">
        <w:rPr>
          <w:rFonts w:eastAsiaTheme="minorHAnsi"/>
          <w:szCs w:val="24"/>
          <w:lang w:eastAsia="en-US"/>
        </w:rPr>
        <w:t xml:space="preserve"> 230 εκατομμύρια </w:t>
      </w:r>
      <w:r>
        <w:rPr>
          <w:rFonts w:eastAsiaTheme="minorHAnsi"/>
          <w:szCs w:val="24"/>
          <w:lang w:eastAsia="en-US"/>
        </w:rPr>
        <w:t xml:space="preserve">ευρώ </w:t>
      </w:r>
      <w:r w:rsidRPr="009369D8">
        <w:rPr>
          <w:rFonts w:eastAsiaTheme="minorHAnsi"/>
          <w:szCs w:val="24"/>
          <w:lang w:eastAsia="en-US"/>
        </w:rPr>
        <w:t xml:space="preserve">σε σχέση με τις εκκρεμότητες </w:t>
      </w:r>
      <w:r>
        <w:rPr>
          <w:rFonts w:eastAsiaTheme="minorHAnsi"/>
          <w:szCs w:val="24"/>
          <w:lang w:eastAsia="en-US"/>
        </w:rPr>
        <w:t xml:space="preserve">τις </w:t>
      </w:r>
      <w:r w:rsidRPr="009369D8">
        <w:rPr>
          <w:rFonts w:eastAsiaTheme="minorHAnsi"/>
          <w:szCs w:val="24"/>
          <w:lang w:eastAsia="en-US"/>
        </w:rPr>
        <w:t>παλιές που σβήνουν</w:t>
      </w:r>
      <w:r>
        <w:rPr>
          <w:rFonts w:eastAsiaTheme="minorHAnsi"/>
          <w:szCs w:val="24"/>
          <w:lang w:eastAsia="en-US"/>
        </w:rPr>
        <w:t>, χωρίς να ξέρουμε πόσες είναι κ</w:t>
      </w:r>
      <w:r>
        <w:rPr>
          <w:rFonts w:eastAsiaTheme="minorHAnsi"/>
          <w:szCs w:val="24"/>
          <w:lang w:eastAsia="en-US"/>
        </w:rPr>
        <w:t>αι ποιες είναι- αν, λοιπόν, δεν γίνει</w:t>
      </w:r>
      <w:r w:rsidRPr="009369D8">
        <w:rPr>
          <w:rFonts w:eastAsiaTheme="minorHAnsi"/>
          <w:szCs w:val="24"/>
          <w:lang w:eastAsia="en-US"/>
        </w:rPr>
        <w:t xml:space="preserve"> ξεκάθαρ</w:t>
      </w:r>
      <w:r>
        <w:rPr>
          <w:rFonts w:eastAsiaTheme="minorHAnsi"/>
          <w:szCs w:val="24"/>
          <w:lang w:eastAsia="en-US"/>
        </w:rPr>
        <w:t>ο</w:t>
      </w:r>
      <w:r w:rsidRPr="009369D8">
        <w:rPr>
          <w:rFonts w:eastAsiaTheme="minorHAnsi"/>
          <w:szCs w:val="24"/>
          <w:lang w:eastAsia="en-US"/>
        </w:rPr>
        <w:t xml:space="preserve"> στην αρμόδια </w:t>
      </w:r>
      <w:r>
        <w:rPr>
          <w:rFonts w:eastAsiaTheme="minorHAnsi"/>
          <w:szCs w:val="24"/>
          <w:lang w:eastAsia="en-US"/>
        </w:rPr>
        <w:t>ε</w:t>
      </w:r>
      <w:r>
        <w:rPr>
          <w:rFonts w:eastAsiaTheme="minorHAnsi"/>
          <w:szCs w:val="24"/>
          <w:lang w:eastAsia="en-US"/>
        </w:rPr>
        <w:t>πιτροπή, οφείλετε</w:t>
      </w:r>
      <w:r w:rsidRPr="009369D8">
        <w:rPr>
          <w:rFonts w:eastAsiaTheme="minorHAnsi"/>
          <w:szCs w:val="24"/>
          <w:lang w:eastAsia="en-US"/>
        </w:rPr>
        <w:t xml:space="preserve"> να αποσύρετ</w:t>
      </w:r>
      <w:r>
        <w:rPr>
          <w:rFonts w:eastAsiaTheme="minorHAnsi"/>
          <w:szCs w:val="24"/>
          <w:lang w:eastAsia="en-US"/>
        </w:rPr>
        <w:t>ε</w:t>
      </w:r>
      <w:r w:rsidRPr="009369D8">
        <w:rPr>
          <w:rFonts w:eastAsiaTheme="minorHAnsi"/>
          <w:szCs w:val="24"/>
          <w:lang w:eastAsia="en-US"/>
        </w:rPr>
        <w:t xml:space="preserve"> </w:t>
      </w:r>
      <w:r>
        <w:rPr>
          <w:rFonts w:eastAsiaTheme="minorHAnsi"/>
          <w:szCs w:val="24"/>
          <w:lang w:eastAsia="en-US"/>
        </w:rPr>
        <w:t>τ</w:t>
      </w:r>
      <w:r w:rsidRPr="009369D8">
        <w:rPr>
          <w:rFonts w:eastAsiaTheme="minorHAnsi"/>
          <w:szCs w:val="24"/>
          <w:lang w:eastAsia="en-US"/>
        </w:rPr>
        <w:t>η συγκεκριμένη τροπολογία</w:t>
      </w:r>
      <w:r>
        <w:rPr>
          <w:rFonts w:eastAsiaTheme="minorHAnsi"/>
          <w:szCs w:val="24"/>
          <w:lang w:eastAsia="en-US"/>
        </w:rPr>
        <w:t>.</w:t>
      </w:r>
      <w:r w:rsidRPr="009369D8">
        <w:rPr>
          <w:rFonts w:eastAsiaTheme="minorHAnsi"/>
          <w:szCs w:val="24"/>
          <w:lang w:eastAsia="en-US"/>
        </w:rPr>
        <w:t xml:space="preserve"> Είναι πολλά τα ζητήματα και νομικά και ηθικά και πολιτικά</w:t>
      </w:r>
      <w:r>
        <w:rPr>
          <w:rFonts w:eastAsiaTheme="minorHAnsi"/>
          <w:szCs w:val="24"/>
          <w:lang w:eastAsia="en-US"/>
        </w:rPr>
        <w:t xml:space="preserve"> που τίθενται. Α</w:t>
      </w:r>
      <w:r w:rsidRPr="009369D8">
        <w:rPr>
          <w:rFonts w:eastAsiaTheme="minorHAnsi"/>
          <w:szCs w:val="24"/>
          <w:lang w:eastAsia="en-US"/>
        </w:rPr>
        <w:t xml:space="preserve">υτή η σύμβαση </w:t>
      </w:r>
      <w:r>
        <w:rPr>
          <w:rFonts w:eastAsiaTheme="minorHAnsi"/>
          <w:szCs w:val="24"/>
          <w:lang w:eastAsia="en-US"/>
        </w:rPr>
        <w:t>που</w:t>
      </w:r>
      <w:r w:rsidRPr="009369D8">
        <w:rPr>
          <w:rFonts w:eastAsiaTheme="minorHAnsi"/>
          <w:szCs w:val="24"/>
          <w:lang w:eastAsia="en-US"/>
        </w:rPr>
        <w:t xml:space="preserve"> καταθέσατε</w:t>
      </w:r>
      <w:r>
        <w:rPr>
          <w:rFonts w:eastAsiaTheme="minorHAnsi"/>
          <w:szCs w:val="24"/>
          <w:lang w:eastAsia="en-US"/>
        </w:rPr>
        <w:t>, η με αριθμό «εννέα»,</w:t>
      </w:r>
      <w:r w:rsidRPr="009369D8">
        <w:rPr>
          <w:rFonts w:eastAsiaTheme="minorHAnsi"/>
          <w:szCs w:val="24"/>
          <w:lang w:eastAsia="en-US"/>
        </w:rPr>
        <w:t xml:space="preserve"> είναι η ένατ</w:t>
      </w:r>
      <w:r w:rsidRPr="009369D8">
        <w:rPr>
          <w:rFonts w:eastAsiaTheme="minorHAnsi"/>
          <w:szCs w:val="24"/>
          <w:lang w:eastAsia="en-US"/>
        </w:rPr>
        <w:t>η τροποποίηση</w:t>
      </w:r>
      <w:r>
        <w:rPr>
          <w:rFonts w:eastAsiaTheme="minorHAnsi"/>
          <w:szCs w:val="24"/>
          <w:lang w:eastAsia="en-US"/>
        </w:rPr>
        <w:t>. Έχει μέσα είκοσι πέντε φορές</w:t>
      </w:r>
      <w:r w:rsidRPr="009369D8">
        <w:rPr>
          <w:rFonts w:eastAsiaTheme="minorHAnsi"/>
          <w:szCs w:val="24"/>
          <w:lang w:eastAsia="en-US"/>
        </w:rPr>
        <w:t xml:space="preserve"> τη </w:t>
      </w:r>
      <w:r>
        <w:rPr>
          <w:rFonts w:eastAsiaTheme="minorHAnsi"/>
          <w:szCs w:val="24"/>
          <w:lang w:eastAsia="en-US"/>
        </w:rPr>
        <w:t>φράση</w:t>
      </w:r>
      <w:r w:rsidRPr="009369D8">
        <w:rPr>
          <w:rFonts w:eastAsiaTheme="minorHAnsi"/>
          <w:szCs w:val="24"/>
          <w:lang w:eastAsia="en-US"/>
        </w:rPr>
        <w:t xml:space="preserve"> </w:t>
      </w:r>
      <w:r>
        <w:rPr>
          <w:rFonts w:eastAsiaTheme="minorHAnsi"/>
          <w:szCs w:val="24"/>
          <w:lang w:eastAsia="en-US"/>
        </w:rPr>
        <w:t>«</w:t>
      </w:r>
      <w:r w:rsidRPr="009369D8">
        <w:rPr>
          <w:rFonts w:eastAsiaTheme="minorHAnsi"/>
          <w:szCs w:val="24"/>
          <w:lang w:eastAsia="en-US"/>
        </w:rPr>
        <w:t>αντισταθμιστικά οφέλη</w:t>
      </w:r>
      <w:r>
        <w:rPr>
          <w:rFonts w:eastAsiaTheme="minorHAnsi"/>
          <w:szCs w:val="24"/>
          <w:lang w:eastAsia="en-US"/>
        </w:rPr>
        <w:t>». Με αυτόν τον τρόπο, προφανώς,</w:t>
      </w:r>
      <w:r w:rsidRPr="009369D8">
        <w:rPr>
          <w:rFonts w:eastAsiaTheme="minorHAnsi"/>
          <w:szCs w:val="24"/>
          <w:lang w:eastAsia="en-US"/>
        </w:rPr>
        <w:t xml:space="preserve"> εσείς πανηγυρίζετε τη λήξη των αντισταθμιστικών </w:t>
      </w:r>
      <w:r>
        <w:rPr>
          <w:rFonts w:eastAsiaTheme="minorHAnsi"/>
          <w:szCs w:val="24"/>
          <w:lang w:eastAsia="en-US"/>
        </w:rPr>
        <w:t>οφελών.</w:t>
      </w:r>
    </w:p>
    <w:p w14:paraId="6598039A"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Κύριοι συνάδελφοι, </w:t>
      </w:r>
      <w:r w:rsidRPr="009369D8">
        <w:rPr>
          <w:rFonts w:eastAsiaTheme="minorHAnsi"/>
          <w:szCs w:val="24"/>
          <w:lang w:eastAsia="en-US"/>
        </w:rPr>
        <w:t xml:space="preserve">κύριε </w:t>
      </w:r>
      <w:r>
        <w:rPr>
          <w:rFonts w:eastAsiaTheme="minorHAnsi"/>
          <w:szCs w:val="24"/>
          <w:lang w:eastAsia="en-US"/>
        </w:rPr>
        <w:t>Υ</w:t>
      </w:r>
      <w:r w:rsidRPr="009369D8">
        <w:rPr>
          <w:rFonts w:eastAsiaTheme="minorHAnsi"/>
          <w:szCs w:val="24"/>
          <w:lang w:eastAsia="en-US"/>
        </w:rPr>
        <w:t>πουργέ</w:t>
      </w:r>
      <w:r>
        <w:rPr>
          <w:rFonts w:eastAsiaTheme="minorHAnsi"/>
          <w:szCs w:val="24"/>
          <w:lang w:eastAsia="en-US"/>
        </w:rPr>
        <w:t>,</w:t>
      </w:r>
      <w:r w:rsidRPr="009369D8">
        <w:rPr>
          <w:rFonts w:eastAsiaTheme="minorHAnsi"/>
          <w:szCs w:val="24"/>
          <w:lang w:eastAsia="en-US"/>
        </w:rPr>
        <w:t xml:space="preserve"> εδώ είναι κορυφαία στιγμή</w:t>
      </w:r>
      <w:r>
        <w:rPr>
          <w:rFonts w:eastAsiaTheme="minorHAnsi"/>
          <w:szCs w:val="24"/>
          <w:lang w:eastAsia="en-US"/>
        </w:rPr>
        <w:t>,</w:t>
      </w:r>
      <w:r w:rsidRPr="009369D8">
        <w:rPr>
          <w:rFonts w:eastAsiaTheme="minorHAnsi"/>
          <w:szCs w:val="24"/>
          <w:lang w:eastAsia="en-US"/>
        </w:rPr>
        <w:t xml:space="preserve"> όχι απλά για την πολιτική διαδρ</w:t>
      </w:r>
      <w:r w:rsidRPr="009369D8">
        <w:rPr>
          <w:rFonts w:eastAsiaTheme="minorHAnsi"/>
          <w:szCs w:val="24"/>
          <w:lang w:eastAsia="en-US"/>
        </w:rPr>
        <w:t>ομή του καθενός</w:t>
      </w:r>
      <w:r>
        <w:rPr>
          <w:rFonts w:eastAsiaTheme="minorHAnsi"/>
          <w:szCs w:val="24"/>
          <w:lang w:eastAsia="en-US"/>
        </w:rPr>
        <w:t>,</w:t>
      </w:r>
      <w:r w:rsidRPr="009369D8">
        <w:rPr>
          <w:rFonts w:eastAsiaTheme="minorHAnsi"/>
          <w:szCs w:val="24"/>
          <w:lang w:eastAsia="en-US"/>
        </w:rPr>
        <w:t xml:space="preserve"> αλλά και για την αξιολόγηση εν</w:t>
      </w:r>
      <w:r>
        <w:rPr>
          <w:rFonts w:eastAsiaTheme="minorHAnsi"/>
          <w:szCs w:val="24"/>
          <w:lang w:eastAsia="en-US"/>
        </w:rPr>
        <w:t xml:space="preserve"> γένει της</w:t>
      </w:r>
      <w:r w:rsidRPr="009369D8">
        <w:rPr>
          <w:rFonts w:eastAsiaTheme="minorHAnsi"/>
          <w:szCs w:val="24"/>
          <w:lang w:eastAsia="en-US"/>
        </w:rPr>
        <w:t xml:space="preserve"> στάση</w:t>
      </w:r>
      <w:r>
        <w:rPr>
          <w:rFonts w:eastAsiaTheme="minorHAnsi"/>
          <w:szCs w:val="24"/>
          <w:lang w:eastAsia="en-US"/>
        </w:rPr>
        <w:t>ς</w:t>
      </w:r>
      <w:r w:rsidRPr="009369D8">
        <w:rPr>
          <w:rFonts w:eastAsiaTheme="minorHAnsi"/>
          <w:szCs w:val="24"/>
          <w:lang w:eastAsia="en-US"/>
        </w:rPr>
        <w:t xml:space="preserve"> του και τη συγκάλυψη ή όχι πολύ σκοτεινών σημείων</w:t>
      </w:r>
      <w:r>
        <w:rPr>
          <w:rFonts w:eastAsiaTheme="minorHAnsi"/>
          <w:szCs w:val="24"/>
          <w:lang w:eastAsia="en-US"/>
        </w:rPr>
        <w:t>,</w:t>
      </w:r>
      <w:r w:rsidRPr="009369D8">
        <w:rPr>
          <w:rFonts w:eastAsiaTheme="minorHAnsi"/>
          <w:szCs w:val="24"/>
          <w:lang w:eastAsia="en-US"/>
        </w:rPr>
        <w:t xml:space="preserve"> τα οποία ο κόσμος έχει αποδεχτεί ότι πρέπει να τελειώσου</w:t>
      </w:r>
      <w:r>
        <w:rPr>
          <w:rFonts w:eastAsiaTheme="minorHAnsi"/>
          <w:szCs w:val="24"/>
          <w:lang w:eastAsia="en-US"/>
        </w:rPr>
        <w:t>ν</w:t>
      </w:r>
      <w:r w:rsidRPr="009369D8">
        <w:rPr>
          <w:rFonts w:eastAsiaTheme="minorHAnsi"/>
          <w:szCs w:val="24"/>
          <w:lang w:eastAsia="en-US"/>
        </w:rPr>
        <w:t xml:space="preserve"> οριστικά</w:t>
      </w:r>
      <w:r>
        <w:rPr>
          <w:rFonts w:eastAsiaTheme="minorHAnsi"/>
          <w:szCs w:val="24"/>
          <w:lang w:eastAsia="en-US"/>
        </w:rPr>
        <w:t>. Η</w:t>
      </w:r>
      <w:r w:rsidRPr="009369D8">
        <w:rPr>
          <w:rFonts w:eastAsiaTheme="minorHAnsi"/>
          <w:szCs w:val="24"/>
          <w:lang w:eastAsia="en-US"/>
        </w:rPr>
        <w:t xml:space="preserve"> ευκαιρία </w:t>
      </w:r>
      <w:r>
        <w:rPr>
          <w:rFonts w:eastAsiaTheme="minorHAnsi"/>
          <w:szCs w:val="24"/>
          <w:lang w:eastAsia="en-US"/>
        </w:rPr>
        <w:t>είναι σε σας. Θα</w:t>
      </w:r>
      <w:r w:rsidRPr="009369D8">
        <w:rPr>
          <w:rFonts w:eastAsiaTheme="minorHAnsi"/>
          <w:szCs w:val="24"/>
          <w:lang w:eastAsia="en-US"/>
        </w:rPr>
        <w:t xml:space="preserve"> δούμε τη Δευτέρα αν έχουν δοθεί </w:t>
      </w:r>
      <w:r>
        <w:rPr>
          <w:rFonts w:eastAsiaTheme="minorHAnsi"/>
          <w:szCs w:val="24"/>
          <w:lang w:eastAsia="en-US"/>
        </w:rPr>
        <w:t xml:space="preserve">οι </w:t>
      </w:r>
      <w:r w:rsidRPr="009369D8">
        <w:rPr>
          <w:rFonts w:eastAsiaTheme="minorHAnsi"/>
          <w:szCs w:val="24"/>
          <w:lang w:eastAsia="en-US"/>
        </w:rPr>
        <w:t>απαντήσει</w:t>
      </w:r>
      <w:r w:rsidRPr="009369D8">
        <w:rPr>
          <w:rFonts w:eastAsiaTheme="minorHAnsi"/>
          <w:szCs w:val="24"/>
          <w:lang w:eastAsia="en-US"/>
        </w:rPr>
        <w:t>ς</w:t>
      </w:r>
      <w:r>
        <w:rPr>
          <w:rFonts w:eastAsiaTheme="minorHAnsi"/>
          <w:szCs w:val="24"/>
          <w:lang w:eastAsia="en-US"/>
        </w:rPr>
        <w:t>. Άλλως,</w:t>
      </w:r>
      <w:r w:rsidRPr="009369D8">
        <w:rPr>
          <w:rFonts w:eastAsiaTheme="minorHAnsi"/>
          <w:szCs w:val="24"/>
          <w:lang w:eastAsia="en-US"/>
        </w:rPr>
        <w:t xml:space="preserve"> αν ενώ δεν έχου</w:t>
      </w:r>
      <w:r>
        <w:rPr>
          <w:rFonts w:eastAsiaTheme="minorHAnsi"/>
          <w:szCs w:val="24"/>
          <w:lang w:eastAsia="en-US"/>
        </w:rPr>
        <w:t>ν</w:t>
      </w:r>
      <w:r w:rsidRPr="009369D8">
        <w:rPr>
          <w:rFonts w:eastAsiaTheme="minorHAnsi"/>
          <w:szCs w:val="24"/>
          <w:lang w:eastAsia="en-US"/>
        </w:rPr>
        <w:t xml:space="preserve"> </w:t>
      </w:r>
      <w:r>
        <w:rPr>
          <w:rFonts w:eastAsiaTheme="minorHAnsi"/>
          <w:szCs w:val="24"/>
          <w:lang w:eastAsia="en-US"/>
        </w:rPr>
        <w:t>δοθεί οι</w:t>
      </w:r>
      <w:r w:rsidRPr="009369D8">
        <w:rPr>
          <w:rFonts w:eastAsiaTheme="minorHAnsi"/>
          <w:szCs w:val="24"/>
          <w:lang w:eastAsia="en-US"/>
        </w:rPr>
        <w:t xml:space="preserve"> απαντήσεις</w:t>
      </w:r>
      <w:r>
        <w:rPr>
          <w:rFonts w:eastAsiaTheme="minorHAnsi"/>
          <w:szCs w:val="24"/>
          <w:lang w:eastAsia="en-US"/>
        </w:rPr>
        <w:t>, εσείς</w:t>
      </w:r>
      <w:r w:rsidRPr="009369D8">
        <w:rPr>
          <w:rFonts w:eastAsiaTheme="minorHAnsi"/>
          <w:szCs w:val="24"/>
          <w:lang w:eastAsia="en-US"/>
        </w:rPr>
        <w:t xml:space="preserve"> υπερψηφίσετε</w:t>
      </w:r>
      <w:r>
        <w:rPr>
          <w:rFonts w:eastAsiaTheme="minorHAnsi"/>
          <w:szCs w:val="24"/>
          <w:lang w:eastAsia="en-US"/>
        </w:rPr>
        <w:t>,</w:t>
      </w:r>
      <w:r w:rsidRPr="009369D8">
        <w:rPr>
          <w:rFonts w:eastAsiaTheme="minorHAnsi"/>
          <w:szCs w:val="24"/>
          <w:lang w:eastAsia="en-US"/>
        </w:rPr>
        <w:t xml:space="preserve"> δυστυχώς θα </w:t>
      </w:r>
      <w:r>
        <w:rPr>
          <w:rFonts w:eastAsiaTheme="minorHAnsi"/>
          <w:szCs w:val="24"/>
          <w:lang w:eastAsia="en-US"/>
        </w:rPr>
        <w:t>είστε</w:t>
      </w:r>
      <w:r w:rsidRPr="009369D8">
        <w:rPr>
          <w:rFonts w:eastAsiaTheme="minorHAnsi"/>
          <w:szCs w:val="24"/>
          <w:lang w:eastAsia="en-US"/>
        </w:rPr>
        <w:t xml:space="preserve"> </w:t>
      </w:r>
      <w:r>
        <w:rPr>
          <w:rFonts w:eastAsiaTheme="minorHAnsi"/>
          <w:szCs w:val="24"/>
          <w:lang w:eastAsia="en-US"/>
        </w:rPr>
        <w:t>συμμέτοχοι σε όλο αυτό.</w:t>
      </w:r>
    </w:p>
    <w:p w14:paraId="6598039B"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Ε</w:t>
      </w:r>
      <w:r w:rsidRPr="009369D8">
        <w:rPr>
          <w:rFonts w:eastAsiaTheme="minorHAnsi"/>
          <w:szCs w:val="24"/>
          <w:lang w:eastAsia="en-US"/>
        </w:rPr>
        <w:t xml:space="preserve">υχαριστώ </w:t>
      </w:r>
      <w:r>
        <w:rPr>
          <w:rFonts w:eastAsiaTheme="minorHAnsi"/>
          <w:szCs w:val="24"/>
          <w:lang w:eastAsia="en-US"/>
        </w:rPr>
        <w:t>πολύ.</w:t>
      </w:r>
    </w:p>
    <w:p w14:paraId="6598039C" w14:textId="77777777" w:rsidR="00665451" w:rsidRDefault="007410E1">
      <w:pPr>
        <w:spacing w:line="600" w:lineRule="auto"/>
        <w:ind w:firstLine="720"/>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14:paraId="6598039D"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Π</w:t>
      </w:r>
      <w:r w:rsidRPr="009369D8">
        <w:rPr>
          <w:rFonts w:eastAsiaTheme="minorHAnsi"/>
          <w:szCs w:val="24"/>
          <w:lang w:eastAsia="en-US"/>
        </w:rPr>
        <w:t>ροχωρούμε με τον κ</w:t>
      </w:r>
      <w:r>
        <w:rPr>
          <w:rFonts w:eastAsiaTheme="minorHAnsi"/>
          <w:szCs w:val="24"/>
          <w:lang w:eastAsia="en-US"/>
        </w:rPr>
        <w:t>.</w:t>
      </w:r>
      <w:r w:rsidRPr="009369D8">
        <w:rPr>
          <w:rFonts w:eastAsiaTheme="minorHAnsi"/>
          <w:szCs w:val="24"/>
          <w:lang w:eastAsia="en-US"/>
        </w:rPr>
        <w:t xml:space="preserve"> Θ</w:t>
      </w:r>
      <w:r>
        <w:rPr>
          <w:rFonts w:eastAsiaTheme="minorHAnsi"/>
          <w:szCs w:val="24"/>
          <w:lang w:eastAsia="en-US"/>
        </w:rPr>
        <w:t>ε</w:t>
      </w:r>
      <w:r w:rsidRPr="009369D8">
        <w:rPr>
          <w:rFonts w:eastAsiaTheme="minorHAnsi"/>
          <w:szCs w:val="24"/>
          <w:lang w:eastAsia="en-US"/>
        </w:rPr>
        <w:t xml:space="preserve">όδωρο </w:t>
      </w:r>
      <w:proofErr w:type="spellStart"/>
      <w:r w:rsidRPr="009369D8">
        <w:rPr>
          <w:rFonts w:eastAsiaTheme="minorHAnsi"/>
          <w:szCs w:val="24"/>
          <w:lang w:eastAsia="en-US"/>
        </w:rPr>
        <w:t>Δρίτσα</w:t>
      </w:r>
      <w:proofErr w:type="spellEnd"/>
      <w:r>
        <w:rPr>
          <w:rFonts w:eastAsiaTheme="minorHAnsi"/>
          <w:szCs w:val="24"/>
          <w:lang w:eastAsia="en-US"/>
        </w:rPr>
        <w:t>,</w:t>
      </w:r>
      <w:r w:rsidRPr="009369D8">
        <w:rPr>
          <w:rFonts w:eastAsiaTheme="minorHAnsi"/>
          <w:szCs w:val="24"/>
          <w:lang w:eastAsia="en-US"/>
        </w:rPr>
        <w:t xml:space="preserve"> </w:t>
      </w:r>
      <w:r>
        <w:rPr>
          <w:rFonts w:eastAsiaTheme="minorHAnsi"/>
          <w:szCs w:val="24"/>
          <w:lang w:eastAsia="en-US"/>
        </w:rPr>
        <w:t xml:space="preserve">Βουλευτή του ΣΥΡΙΖΑ. </w:t>
      </w:r>
    </w:p>
    <w:p w14:paraId="6598039E" w14:textId="77777777" w:rsidR="00665451" w:rsidRDefault="007410E1">
      <w:pPr>
        <w:spacing w:line="600" w:lineRule="auto"/>
        <w:ind w:firstLine="720"/>
        <w:jc w:val="both"/>
        <w:rPr>
          <w:rFonts w:eastAsiaTheme="minorHAnsi"/>
          <w:szCs w:val="24"/>
          <w:lang w:eastAsia="en-US"/>
        </w:rPr>
      </w:pPr>
      <w:r>
        <w:rPr>
          <w:rFonts w:eastAsiaTheme="minorHAnsi"/>
          <w:szCs w:val="24"/>
          <w:lang w:eastAsia="en-US"/>
        </w:rPr>
        <w:t xml:space="preserve">Ορίστε, κύριε </w:t>
      </w:r>
      <w:proofErr w:type="spellStart"/>
      <w:r>
        <w:rPr>
          <w:rFonts w:eastAsiaTheme="minorHAnsi"/>
          <w:szCs w:val="24"/>
          <w:lang w:eastAsia="en-US"/>
        </w:rPr>
        <w:t>Δρίτσα</w:t>
      </w:r>
      <w:proofErr w:type="spellEnd"/>
      <w:r>
        <w:rPr>
          <w:rFonts w:eastAsiaTheme="minorHAnsi"/>
          <w:szCs w:val="24"/>
          <w:lang w:eastAsia="en-US"/>
        </w:rPr>
        <w:t xml:space="preserve">, έχετε τον λόγο.   </w:t>
      </w:r>
    </w:p>
    <w:p w14:paraId="6598039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14:paraId="659803A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Αγαπητέ κύριε Γεωργαντά, ούτε το αίτημα για ονομαστική ψηφοφορία περιμέναμε οι Βουλευτές του ΣΥΡΙΖΑ ούτε οτιδήποτε άλλο. Πάγια άποψή μας </w:t>
      </w:r>
      <w:r>
        <w:rPr>
          <w:rFonts w:eastAsia="Times New Roman" w:cs="Times New Roman"/>
          <w:szCs w:val="24"/>
        </w:rPr>
        <w:t>-</w:t>
      </w:r>
      <w:r>
        <w:rPr>
          <w:rFonts w:eastAsia="Times New Roman" w:cs="Times New Roman"/>
          <w:szCs w:val="24"/>
        </w:rPr>
        <w:t xml:space="preserve">και αυτό ήρθαμε να συνεισφέρουμε και σε αυτήν </w:t>
      </w:r>
      <w:r>
        <w:rPr>
          <w:rFonts w:eastAsia="Times New Roman" w:cs="Times New Roman"/>
          <w:szCs w:val="24"/>
        </w:rPr>
        <w:t>τη συνεδρίαση- είναι ότι όλα αυτά τα ζητήματα</w:t>
      </w:r>
      <w:r>
        <w:rPr>
          <w:rFonts w:eastAsia="Times New Roman" w:cs="Times New Roman"/>
          <w:szCs w:val="24"/>
        </w:rPr>
        <w:t>,</w:t>
      </w:r>
      <w:r>
        <w:rPr>
          <w:rFonts w:eastAsia="Times New Roman" w:cs="Times New Roman"/>
          <w:szCs w:val="24"/>
        </w:rPr>
        <w:t xml:space="preserve"> που αφορούν τα εξοπλιστικά προγράμματα</w:t>
      </w:r>
      <w:r>
        <w:rPr>
          <w:rFonts w:eastAsia="Times New Roman" w:cs="Times New Roman"/>
          <w:szCs w:val="24"/>
        </w:rPr>
        <w:t>,</w:t>
      </w:r>
      <w:r>
        <w:rPr>
          <w:rFonts w:eastAsia="Times New Roman" w:cs="Times New Roman"/>
          <w:szCs w:val="24"/>
        </w:rPr>
        <w:t xml:space="preserve"> πρέπει να εξετάζονται με τη μεγαλύτερη δυνατή επάρκεια και σχολαστικότητα και υπάρχουν οι αρμόδιες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για να το κάνουν αυτό</w:t>
      </w:r>
      <w:r w:rsidRPr="00AE317F">
        <w:rPr>
          <w:rFonts w:eastAsia="Times New Roman" w:cs="Times New Roman"/>
          <w:szCs w:val="24"/>
        </w:rPr>
        <w:t>,</w:t>
      </w:r>
      <w:r>
        <w:rPr>
          <w:rFonts w:eastAsia="Times New Roman" w:cs="Times New Roman"/>
          <w:szCs w:val="24"/>
        </w:rPr>
        <w:t xml:space="preserve"> στον βαθμό που μπορούν να το επιτύχο</w:t>
      </w:r>
      <w:r>
        <w:rPr>
          <w:rFonts w:eastAsia="Times New Roman" w:cs="Times New Roman"/>
          <w:szCs w:val="24"/>
        </w:rPr>
        <w:t xml:space="preserve">υν. </w:t>
      </w:r>
    </w:p>
    <w:p w14:paraId="659803A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Ο κύριος Υπουργός</w:t>
      </w:r>
      <w:r>
        <w:rPr>
          <w:rFonts w:eastAsia="Times New Roman" w:cs="Times New Roman"/>
          <w:szCs w:val="24"/>
        </w:rPr>
        <w:t>,</w:t>
      </w:r>
      <w:r>
        <w:rPr>
          <w:rFonts w:eastAsia="Times New Roman" w:cs="Times New Roman"/>
          <w:szCs w:val="24"/>
        </w:rPr>
        <w:t xml:space="preserve"> πάρα πολύ θετικά στη διαδικασία της συζήτησης ανακοίνωσε την απόφαση, τη βούληση, αλλά και τη διαθεσιμότητά του να προσέλθει στην Επιτροπή Εξοπλιστικών Προγραμμάτων -ορίστηκε άλλωστε η ημερομηνία και η ώρα, </w:t>
      </w:r>
      <w:r>
        <w:rPr>
          <w:rFonts w:eastAsia="Times New Roman" w:cs="Times New Roman"/>
          <w:szCs w:val="24"/>
        </w:rPr>
        <w:lastRenderedPageBreak/>
        <w:t>την Παρασκευή στις 12.00΄</w:t>
      </w:r>
      <w:r>
        <w:rPr>
          <w:rFonts w:eastAsia="Times New Roman" w:cs="Times New Roman"/>
          <w:szCs w:val="24"/>
        </w:rPr>
        <w:t>- για να δοθούν απαντήσεις σε υπαρκτά, πράγματι, ερωτήματα</w:t>
      </w:r>
      <w:r>
        <w:rPr>
          <w:rFonts w:eastAsia="Times New Roman" w:cs="Times New Roman"/>
          <w:szCs w:val="24"/>
        </w:rPr>
        <w:t>,</w:t>
      </w:r>
      <w:r>
        <w:rPr>
          <w:rFonts w:eastAsia="Times New Roman" w:cs="Times New Roman"/>
          <w:szCs w:val="24"/>
        </w:rPr>
        <w:t xml:space="preserve"> που θέτει αυτή η τροπολογία. Και εγώ, όταν χθες τη διάβασα, με την όποια γνώση και πείρα διαθέτω</w:t>
      </w:r>
      <w:r w:rsidRPr="00AE317F">
        <w:rPr>
          <w:rFonts w:eastAsia="Times New Roman" w:cs="Times New Roman"/>
          <w:szCs w:val="24"/>
        </w:rPr>
        <w:t>,</w:t>
      </w:r>
      <w:r>
        <w:rPr>
          <w:rFonts w:eastAsia="Times New Roman" w:cs="Times New Roman"/>
          <w:szCs w:val="24"/>
        </w:rPr>
        <w:t xml:space="preserve"> σχημάτισα μια σειρά από ερωτήματα</w:t>
      </w:r>
      <w:r>
        <w:rPr>
          <w:rFonts w:eastAsia="Times New Roman" w:cs="Times New Roman"/>
          <w:szCs w:val="24"/>
        </w:rPr>
        <w:t>,</w:t>
      </w:r>
      <w:r>
        <w:rPr>
          <w:rFonts w:eastAsia="Times New Roman" w:cs="Times New Roman"/>
          <w:szCs w:val="24"/>
        </w:rPr>
        <w:t xml:space="preserve"> που θεώρησα ότι δεν είναι η συνεδρίαση της Ολομέλειας του Σώματ</w:t>
      </w:r>
      <w:r>
        <w:rPr>
          <w:rFonts w:eastAsia="Times New Roman" w:cs="Times New Roman"/>
          <w:szCs w:val="24"/>
        </w:rPr>
        <w:t>ος ο καταλληλότερος, επαρκέστερος και αποτελεσματικότερος χώρος</w:t>
      </w:r>
      <w:r>
        <w:rPr>
          <w:rFonts w:eastAsia="Times New Roman" w:cs="Times New Roman"/>
          <w:szCs w:val="24"/>
        </w:rPr>
        <w:t>,</w:t>
      </w:r>
      <w:r>
        <w:rPr>
          <w:rFonts w:eastAsia="Times New Roman" w:cs="Times New Roman"/>
          <w:szCs w:val="24"/>
        </w:rPr>
        <w:t xml:space="preserve"> που να επιτρέπει αυτή τη διαδικασία, για να δοθούν και να αποσαφηνιστούν ζητήματα. </w:t>
      </w:r>
    </w:p>
    <w:p w14:paraId="659803A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Απ’ αυτήν την άποψη</w:t>
      </w:r>
      <w:r>
        <w:rPr>
          <w:rFonts w:eastAsia="Times New Roman" w:cs="Times New Roman"/>
          <w:szCs w:val="24"/>
        </w:rPr>
        <w:t>,</w:t>
      </w:r>
      <w:r>
        <w:rPr>
          <w:rFonts w:eastAsia="Times New Roman" w:cs="Times New Roman"/>
          <w:szCs w:val="24"/>
        </w:rPr>
        <w:t xml:space="preserve"> είναι πάρα πολύ θετικό ότι πάμε γι’ αυτήν τη συνεδρίαση</w:t>
      </w:r>
      <w:r>
        <w:rPr>
          <w:rFonts w:eastAsia="Times New Roman" w:cs="Times New Roman"/>
          <w:szCs w:val="24"/>
        </w:rPr>
        <w:t xml:space="preserve"> -</w:t>
      </w:r>
      <w:r>
        <w:rPr>
          <w:rFonts w:eastAsia="Times New Roman" w:cs="Times New Roman"/>
          <w:szCs w:val="24"/>
        </w:rPr>
        <w:t>νομίζω ότι συμφωνεί όλο το Σώ</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και, επομένως, όλες οι ρητορικού χαρακτήρα εντάσεις δεν έχουν νόημα, πριν δοθούν πραγματικά οι απαντήσεις εκεί που πρέπει και όπως πρέπει. </w:t>
      </w:r>
    </w:p>
    <w:p w14:paraId="659803A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Θα ήθελα να προσθέσω ότι η αντιπολιτευτική ρητορική δεινότητα έχει μια αυτοτελή και θεατρικού χαρακτήρα διάσταση</w:t>
      </w:r>
      <w:r>
        <w:rPr>
          <w:rFonts w:eastAsia="Times New Roman" w:cs="Times New Roman"/>
          <w:szCs w:val="24"/>
        </w:rPr>
        <w:t xml:space="preserve"> και καταγράφεται ήδη και στην εκφορά λόγου. Όμως, ακόμη και η πιο επαρκής δεινότητα χάνει, όταν δεν ανταποκρίνεται στην ουσία. Παρακολουθήσαμε πάρα πολλές τοποθετήσεις από τη </w:t>
      </w:r>
      <w:r>
        <w:rPr>
          <w:rFonts w:eastAsia="Times New Roman" w:cs="Times New Roman"/>
          <w:szCs w:val="24"/>
        </w:rPr>
        <w:lastRenderedPageBreak/>
        <w:t>Νέα Δημοκρατία, από το Κίνημα Αλλαγής και από άλλους χώρους με μια τάση έντασης,</w:t>
      </w:r>
      <w:r>
        <w:rPr>
          <w:rFonts w:eastAsia="Times New Roman" w:cs="Times New Roman"/>
          <w:szCs w:val="24"/>
        </w:rPr>
        <w:t xml:space="preserve"> ως να τους πνίγει το δίκιο για τα εξοπλιστικά προγράμματα και τα αντισταθμιστικά ωφελήματα. Έλεος! Να πνίγει το δίκιο τη Νέα Δημοκρατία και το ΠΑΣΟΚ για τα εξοπλιστικά προγράμματα και για τα αντισταθμιστικά ωφελήματα, δεν είναι και πολύ ταιριαστό!</w:t>
      </w:r>
    </w:p>
    <w:p w14:paraId="659803A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Και ενν</w:t>
      </w:r>
      <w:r>
        <w:rPr>
          <w:rFonts w:eastAsia="Times New Roman" w:cs="Times New Roman"/>
          <w:szCs w:val="24"/>
        </w:rPr>
        <w:t>οώ ότι ακριβώς</w:t>
      </w:r>
      <w:r>
        <w:rPr>
          <w:rFonts w:eastAsia="Times New Roman" w:cs="Times New Roman"/>
          <w:szCs w:val="24"/>
        </w:rPr>
        <w:t>,</w:t>
      </w:r>
      <w:r>
        <w:rPr>
          <w:rFonts w:eastAsia="Times New Roman" w:cs="Times New Roman"/>
          <w:szCs w:val="24"/>
        </w:rPr>
        <w:t xml:space="preserve"> επειδή και ο δικός μας χώρος επί σειρά ετών πρωτοστάτησε στο να τελειώνουμε με τα αντισταθμιστικά ωφελήματα, όχι διότι στον πυρήνα του δεν θα ήταν μια δυνατότητα, αλλά διότι απεδείχθη ότι είναι αδύνατον στην πράξη να λειτουργήσει πραγματικά</w:t>
      </w:r>
      <w:r>
        <w:rPr>
          <w:rFonts w:eastAsia="Times New Roman" w:cs="Times New Roman"/>
          <w:szCs w:val="24"/>
        </w:rPr>
        <w:t xml:space="preserve"> ως μια διαδικασία πραγματικών αντισταθμιστικών ωφελημάτων και ήταν όχημα διαφθοράς, διαπλοκής και απόκρυψης πραγματικών δεδομένων, καταργήθηκαν τα αντισταθμιστικά ωφελήματα με νόμο –ο κ. Βενιζέλος είχε τότε τη νομοθετική πρωτοβουλία- αλλά μέχρι τότε</w:t>
      </w:r>
      <w:r>
        <w:rPr>
          <w:rFonts w:eastAsia="Times New Roman" w:cs="Times New Roman"/>
          <w:szCs w:val="24"/>
        </w:rPr>
        <w:t>,</w:t>
      </w:r>
      <w:r>
        <w:rPr>
          <w:rFonts w:eastAsia="Times New Roman" w:cs="Times New Roman"/>
          <w:szCs w:val="24"/>
        </w:rPr>
        <w:t xml:space="preserve"> τα α</w:t>
      </w:r>
      <w:r>
        <w:rPr>
          <w:rFonts w:eastAsia="Times New Roman" w:cs="Times New Roman"/>
          <w:szCs w:val="24"/>
        </w:rPr>
        <w:t>ντισταθμιστικά ωφελήματα</w:t>
      </w:r>
      <w:r>
        <w:rPr>
          <w:rFonts w:eastAsia="Times New Roman" w:cs="Times New Roman"/>
          <w:szCs w:val="24"/>
        </w:rPr>
        <w:t>,</w:t>
      </w:r>
      <w:r>
        <w:rPr>
          <w:rFonts w:eastAsia="Times New Roman" w:cs="Times New Roman"/>
          <w:szCs w:val="24"/>
        </w:rPr>
        <w:t xml:space="preserve"> που προκάλεσαν και τα μεγάλα σκάνδαλα</w:t>
      </w:r>
      <w:r>
        <w:rPr>
          <w:rFonts w:eastAsia="Times New Roman" w:cs="Times New Roman"/>
          <w:szCs w:val="24"/>
        </w:rPr>
        <w:t>,</w:t>
      </w:r>
      <w:r>
        <w:rPr>
          <w:rFonts w:eastAsia="Times New Roman" w:cs="Times New Roman"/>
          <w:szCs w:val="24"/>
        </w:rPr>
        <w:t xml:space="preserve"> δεν είχαν νομοθετηθεί ποτέ. Ήταν στις συμβάσεις. </w:t>
      </w:r>
    </w:p>
    <w:p w14:paraId="659803A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Εδώ ο Υπουργός φέρνει προς νομοθέτηση, όχι ακριβώς κατά κυριολεξία με την έννοια της ιστορικής διαδρομής</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lastRenderedPageBreak/>
        <w:t xml:space="preserve">εφαρμόστηκαν τα αντισταθμιστικά ωφελήματα, μια πρόταση που συνοδεύει το πρόγραμμα αναβάθμισης των </w:t>
      </w:r>
      <w:r>
        <w:rPr>
          <w:rFonts w:eastAsia="Times New Roman" w:cs="Times New Roman"/>
          <w:szCs w:val="24"/>
          <w:lang w:val="en-US"/>
        </w:rPr>
        <w:t>F</w:t>
      </w:r>
      <w:r w:rsidRPr="006748C4">
        <w:rPr>
          <w:rFonts w:eastAsia="Times New Roman" w:cs="Times New Roman"/>
          <w:szCs w:val="24"/>
        </w:rPr>
        <w:t xml:space="preserve">-16. </w:t>
      </w:r>
      <w:r>
        <w:rPr>
          <w:rFonts w:eastAsia="Times New Roman" w:cs="Times New Roman"/>
          <w:szCs w:val="24"/>
        </w:rPr>
        <w:t>Τη φέρνει για ψήφιση στη Βουλή, έστω και με αυτή τη μορφή και με πολλά ερωτήματα. Αυτά τα οποία προκάλεσαν ως όχημα διαφθοράς τα σκάνδαλα δεν είχα</w:t>
      </w:r>
      <w:r>
        <w:rPr>
          <w:rFonts w:eastAsia="Times New Roman" w:cs="Times New Roman"/>
          <w:szCs w:val="24"/>
        </w:rPr>
        <w:t xml:space="preserve">ν νομοθετηθεί ποτέ. Ήταν μέσα σε αυτές τις διάφορες συμβάσεις. </w:t>
      </w:r>
    </w:p>
    <w:p w14:paraId="659803A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Να προσθέσω, επίσης –να μην το παραβλέπουμε αυτό- πως</w:t>
      </w:r>
      <w:r>
        <w:rPr>
          <w:rFonts w:eastAsia="Times New Roman" w:cs="Times New Roman"/>
          <w:szCs w:val="24"/>
        </w:rPr>
        <w:t>,</w:t>
      </w:r>
      <w:r>
        <w:rPr>
          <w:rFonts w:eastAsia="Times New Roman" w:cs="Times New Roman"/>
          <w:szCs w:val="24"/>
        </w:rPr>
        <w:t xml:space="preserve"> όταν καταργήθηκαν </w:t>
      </w:r>
      <w:r>
        <w:rPr>
          <w:rFonts w:eastAsia="Times New Roman" w:cs="Times New Roman"/>
          <w:szCs w:val="24"/>
        </w:rPr>
        <w:t xml:space="preserve">τα αντισταθμιστικά ωφελήματα </w:t>
      </w:r>
      <w:r>
        <w:rPr>
          <w:rFonts w:eastAsia="Times New Roman" w:cs="Times New Roman"/>
          <w:szCs w:val="24"/>
        </w:rPr>
        <w:t>με τον νόμο του 2011, ρυθμίστηκαν και νομοθετήθηκαν κάποιες διαδικασίες για την εκκαθάριση</w:t>
      </w:r>
      <w:r>
        <w:rPr>
          <w:rFonts w:eastAsia="Times New Roman" w:cs="Times New Roman"/>
          <w:szCs w:val="24"/>
        </w:rPr>
        <w:t xml:space="preserve"> των εκκρεμοτήτων. Ήταν τόσο ελλιπείς και τόσο αναποτελεσματικές αυτές οι ρυθμίσεις, που ακόμη και τώρα</w:t>
      </w:r>
      <w:r>
        <w:rPr>
          <w:rFonts w:eastAsia="Times New Roman" w:cs="Times New Roman"/>
          <w:szCs w:val="24"/>
        </w:rPr>
        <w:t>,</w:t>
      </w:r>
      <w:r>
        <w:rPr>
          <w:rFonts w:eastAsia="Times New Roman" w:cs="Times New Roman"/>
          <w:szCs w:val="24"/>
        </w:rPr>
        <w:t xml:space="preserve"> όχι μόνο στη </w:t>
      </w:r>
      <w:r>
        <w:rPr>
          <w:rFonts w:eastAsia="Times New Roman" w:cs="Times New Roman"/>
          <w:szCs w:val="24"/>
        </w:rPr>
        <w:t>«</w:t>
      </w:r>
      <w:r>
        <w:rPr>
          <w:rFonts w:eastAsia="Times New Roman" w:cs="Times New Roman"/>
          <w:szCs w:val="24"/>
          <w:lang w:val="en-US"/>
        </w:rPr>
        <w:t>LOCKHEED</w:t>
      </w:r>
      <w:r w:rsidRPr="006748C4">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6748C4">
        <w:rPr>
          <w:rFonts w:eastAsia="Times New Roman" w:cs="Times New Roman"/>
          <w:szCs w:val="24"/>
        </w:rPr>
        <w:t xml:space="preserve">, </w:t>
      </w:r>
      <w:r>
        <w:rPr>
          <w:rFonts w:eastAsia="Times New Roman" w:cs="Times New Roman"/>
          <w:szCs w:val="24"/>
        </w:rPr>
        <w:t>αλλά και σε πάρα πολλές άλλες εταιρείες εκκρεμούν ακόμη αυτές οι εκκαθαρίσεις των οφειλών απ’ αυτές τις εταιρείες. Διότ</w:t>
      </w:r>
      <w:r>
        <w:rPr>
          <w:rFonts w:eastAsia="Times New Roman" w:cs="Times New Roman"/>
          <w:szCs w:val="24"/>
        </w:rPr>
        <w:t>ι είναι ένας κυκεώνας μέσα από ένα πάρα πολύ περίπλοκο σύστημα, εντέχνως κατασκευασμένο, στο οποίο είναι πάρα πολύ δύσκολο κανείς να βρει την άκρη. Όταν, λοιπόν, όλα αυτά τα ξέρουν κυρίως οι εκ</w:t>
      </w:r>
      <w:r>
        <w:rPr>
          <w:rFonts w:eastAsia="Times New Roman" w:cs="Times New Roman"/>
          <w:szCs w:val="24"/>
        </w:rPr>
        <w:lastRenderedPageBreak/>
        <w:t>πρόσωποι του ΠΑΣΟΚ και της Νέας Δημοκρατίας</w:t>
      </w:r>
      <w:r>
        <w:rPr>
          <w:rFonts w:eastAsia="Times New Roman" w:cs="Times New Roman"/>
          <w:szCs w:val="24"/>
        </w:rPr>
        <w:t>,</w:t>
      </w:r>
      <w:r>
        <w:rPr>
          <w:rFonts w:eastAsia="Times New Roman" w:cs="Times New Roman"/>
          <w:szCs w:val="24"/>
        </w:rPr>
        <w:t xml:space="preserve"> που τα χειρίστηκαν</w:t>
      </w:r>
      <w:r>
        <w:rPr>
          <w:rFonts w:eastAsia="Times New Roman" w:cs="Times New Roman"/>
          <w:szCs w:val="24"/>
        </w:rPr>
        <w:t xml:space="preserve"> απ’ όλες τις πλευρές και επί σειρά ετών, ας μην έρχονται τώρα ως αγανακτισμένοι, γιατί τους πνίγει το δίκιο</w:t>
      </w:r>
      <w:r>
        <w:rPr>
          <w:rFonts w:eastAsia="Times New Roman" w:cs="Times New Roman"/>
          <w:szCs w:val="24"/>
        </w:rPr>
        <w:t>!</w:t>
      </w:r>
      <w:r>
        <w:rPr>
          <w:rFonts w:eastAsia="Times New Roman" w:cs="Times New Roman"/>
          <w:szCs w:val="24"/>
        </w:rPr>
        <w:t xml:space="preserve"> </w:t>
      </w:r>
    </w:p>
    <w:p w14:paraId="659803A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Θα ήθελα, τελειώνοντας –και ευχαριστώ για την ανοχή, κύριε Πρόεδρε- να πω ότι δεν μπορώ να έχω επαρκή, από νομική άποψη, γνώμη για το αν χρειαζότ</w:t>
      </w:r>
      <w:r>
        <w:rPr>
          <w:rFonts w:eastAsia="Times New Roman" w:cs="Times New Roman"/>
          <w:szCs w:val="24"/>
        </w:rPr>
        <w:t xml:space="preserve">αν ή αν δεν χρειαζόταν νομικά αυτή η τροπολογία για να ρυθμιστεί αυτό το ζήτημα. Ακούω την άποψη του Νομικού Συμβουλίου του Κράτους, ακούω </w:t>
      </w:r>
      <w:r>
        <w:rPr>
          <w:rFonts w:eastAsia="Times New Roman" w:cs="Times New Roman"/>
          <w:szCs w:val="24"/>
        </w:rPr>
        <w:t xml:space="preserve">και </w:t>
      </w:r>
      <w:r>
        <w:rPr>
          <w:rFonts w:eastAsia="Times New Roman" w:cs="Times New Roman"/>
          <w:szCs w:val="24"/>
        </w:rPr>
        <w:t>άλλες απόψεις. Εκείνο που νομίζω, όμως, κύριε Υπουργέ, και σας το προτείνω και το ζητώ και μέχρι την Παρασκευή πο</w:t>
      </w:r>
      <w:r>
        <w:rPr>
          <w:rFonts w:eastAsia="Times New Roman" w:cs="Times New Roman"/>
          <w:szCs w:val="24"/>
        </w:rPr>
        <w:t>υ θα γίνει η συζήτηση, αλλά και μέχρι τη Δευτέρα που θα γίνει η ψηφοφορία εδώ είναι το εξής: Η παράγραφος 2 της τροπολογίας –θα δούμε τα υπόλοιπα ζητήματα- αναφέρει ότι θα καταρτιστεί σύμβαση</w:t>
      </w:r>
      <w:r>
        <w:rPr>
          <w:rFonts w:eastAsia="Times New Roman" w:cs="Times New Roman"/>
          <w:szCs w:val="24"/>
        </w:rPr>
        <w:t>,</w:t>
      </w:r>
      <w:r>
        <w:rPr>
          <w:rFonts w:eastAsia="Times New Roman" w:cs="Times New Roman"/>
          <w:szCs w:val="24"/>
        </w:rPr>
        <w:t xml:space="preserve"> μετά από εισήγηση της Γενικής Διεύθυνσης Αμυντικών Εξοπλισμών κ</w:t>
      </w:r>
      <w:r>
        <w:rPr>
          <w:rFonts w:eastAsia="Times New Roman" w:cs="Times New Roman"/>
          <w:szCs w:val="24"/>
        </w:rPr>
        <w:t xml:space="preserve">αι Επενδύσεων και γνωμοδότηση της αρμόδιας Κεντρικής Γνωμοδοτικής Επιτροπής Προμηθειών. Θα ήταν πάρα πολύ χρήσιμο, πρώτον, να προβλεφθεί ότι αυτή η σύμβαση θα έρθει και τότε –όταν θα συγκροτηθεί η σύμβαση- για </w:t>
      </w:r>
      <w:r>
        <w:rPr>
          <w:rFonts w:eastAsia="Times New Roman" w:cs="Times New Roman"/>
          <w:szCs w:val="24"/>
        </w:rPr>
        <w:lastRenderedPageBreak/>
        <w:t>διατύπωση γνώμης στην Επιτροπή Εξοπλιστικών Πρ</w:t>
      </w:r>
      <w:r>
        <w:rPr>
          <w:rFonts w:eastAsia="Times New Roman" w:cs="Times New Roman"/>
          <w:szCs w:val="24"/>
        </w:rPr>
        <w:t>ογραμμάτων, ενδεχομένως δε και εκείνη να κυρωθεί με νόμο. Αυτό είναι μια ασφαλιστική δικλίδα -μελετήστε το, δείτε το με τους επιτελείς μέχρι την Παρασκευή, μέχρι τη Δευτέρα- που, κατ’ αρχήν, δίνει πολλές απαντήσεις σε όλα αυτά τα οποία από εδώ ή από εκεί δ</w:t>
      </w:r>
      <w:r>
        <w:rPr>
          <w:rFonts w:eastAsia="Times New Roman" w:cs="Times New Roman"/>
          <w:szCs w:val="24"/>
        </w:rPr>
        <w:t>ιατυπώθηκαν όλο αυτό το διάστημα. Προς αυτήν την κατεύθυνση</w:t>
      </w:r>
      <w:r>
        <w:rPr>
          <w:rFonts w:eastAsia="Times New Roman" w:cs="Times New Roman"/>
          <w:szCs w:val="24"/>
        </w:rPr>
        <w:t>,</w:t>
      </w:r>
      <w:r>
        <w:rPr>
          <w:rFonts w:eastAsia="Times New Roman" w:cs="Times New Roman"/>
          <w:szCs w:val="24"/>
        </w:rPr>
        <w:t xml:space="preserve"> έχουμε τη δυνατότητα την Παρασκευή πραγματικά</w:t>
      </w:r>
      <w:r>
        <w:rPr>
          <w:rFonts w:eastAsia="Times New Roman" w:cs="Times New Roman"/>
          <w:szCs w:val="24"/>
        </w:rPr>
        <w:t>,</w:t>
      </w:r>
      <w:r>
        <w:rPr>
          <w:rFonts w:eastAsia="Times New Roman" w:cs="Times New Roman"/>
          <w:szCs w:val="24"/>
        </w:rPr>
        <w:t xml:space="preserve"> να δούμε το κάθε επιμέρους ζήτημα και νομίζω ότι θα μπορέσουμε πραγματικά, γιατί όντως ο κ. Καμμένος -για να μην αδικούμε τα πράγματα είτε οι εξελίξ</w:t>
      </w:r>
      <w:r>
        <w:rPr>
          <w:rFonts w:eastAsia="Times New Roman" w:cs="Times New Roman"/>
          <w:szCs w:val="24"/>
        </w:rPr>
        <w:t xml:space="preserve">εις οι πολιτικές οδηγηθούν προς τα εδώ ή προς τα εκεί- χειρίστηκε όλη την υπόθεση της αναβάθμισης των </w:t>
      </w:r>
      <w:r>
        <w:rPr>
          <w:rFonts w:eastAsia="Times New Roman" w:cs="Times New Roman"/>
          <w:szCs w:val="24"/>
          <w:lang w:val="en-US"/>
        </w:rPr>
        <w:t>F</w:t>
      </w:r>
      <w:r w:rsidRPr="00681C0E">
        <w:rPr>
          <w:rFonts w:eastAsia="Times New Roman" w:cs="Times New Roman"/>
          <w:szCs w:val="24"/>
        </w:rPr>
        <w:t xml:space="preserve">-16. </w:t>
      </w:r>
      <w:r>
        <w:rPr>
          <w:rFonts w:eastAsia="Times New Roman" w:cs="Times New Roman"/>
          <w:szCs w:val="24"/>
        </w:rPr>
        <w:t xml:space="preserve">Αυτή η τροπολογία συνδέεται άρρηκτα με όλη αυτή τη διαδικασία. </w:t>
      </w:r>
    </w:p>
    <w:p w14:paraId="659803A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Δεν θα είμαι εγώ εκείνος που θα προτρέξω να καλύψω ή να υποστηρίξω, αλλά για λόγους </w:t>
      </w:r>
      <w:r>
        <w:rPr>
          <w:rFonts w:eastAsia="Times New Roman" w:cs="Times New Roman"/>
          <w:szCs w:val="24"/>
        </w:rPr>
        <w:t>δικαιοσύνης</w:t>
      </w:r>
      <w:r>
        <w:rPr>
          <w:rFonts w:eastAsia="Times New Roman" w:cs="Times New Roman"/>
          <w:szCs w:val="24"/>
        </w:rPr>
        <w:t>,</w:t>
      </w:r>
      <w:r>
        <w:rPr>
          <w:rFonts w:eastAsia="Times New Roman" w:cs="Times New Roman"/>
          <w:szCs w:val="24"/>
        </w:rPr>
        <w:t xml:space="preserve"> ας έχουμε και αυτήν την παράμετρο παρούσα στη συζήτηση. Δεν θα μπορούσε άλλος Υπουργός πλην του κ. Καμμένου, εφόσον είναι ωφέλιμη αυτή η πρόταση –θα την κρίνουμε και θα τη δούμε- να κάνει αυτή τη νομοθετική πρωτοβουλία. Εντάξει, και άλλοι θα μ</w:t>
      </w:r>
      <w:r>
        <w:rPr>
          <w:rFonts w:eastAsia="Times New Roman" w:cs="Times New Roman"/>
          <w:szCs w:val="24"/>
        </w:rPr>
        <w:t xml:space="preserve">πορούσαν </w:t>
      </w:r>
      <w:r>
        <w:rPr>
          <w:rFonts w:eastAsia="Times New Roman" w:cs="Times New Roman"/>
          <w:szCs w:val="24"/>
        </w:rPr>
        <w:lastRenderedPageBreak/>
        <w:t>εν συνεχεία. Πάντα υπάρχει μια συνέχεια, όμως επί της ουσίας ο Υπουργός</w:t>
      </w:r>
      <w:r>
        <w:rPr>
          <w:rFonts w:eastAsia="Times New Roman" w:cs="Times New Roman"/>
          <w:szCs w:val="24"/>
        </w:rPr>
        <w:t>,</w:t>
      </w:r>
      <w:r>
        <w:rPr>
          <w:rFonts w:eastAsia="Times New Roman" w:cs="Times New Roman"/>
          <w:szCs w:val="24"/>
        </w:rPr>
        <w:t xml:space="preserve"> που χειρίστηκε όλη τη διαδικασία για το πρόγραμμα αναβάθμισης των </w:t>
      </w:r>
      <w:r>
        <w:rPr>
          <w:rFonts w:eastAsia="Times New Roman" w:cs="Times New Roman"/>
          <w:szCs w:val="24"/>
          <w:lang w:val="en-US"/>
        </w:rPr>
        <w:t>F</w:t>
      </w:r>
      <w:r w:rsidRPr="002C1ABA">
        <w:rPr>
          <w:rFonts w:eastAsia="Times New Roman" w:cs="Times New Roman"/>
          <w:szCs w:val="24"/>
        </w:rPr>
        <w:t xml:space="preserve">-16 </w:t>
      </w:r>
      <w:r>
        <w:rPr>
          <w:rFonts w:eastAsia="Times New Roman" w:cs="Times New Roman"/>
          <w:szCs w:val="24"/>
        </w:rPr>
        <w:t>είναι αρμόδιος και υπεύθυνος να μην υπεκφύγει, αλλά να είναι παρών, όπως είναι παρών, και να φέρει αυτή</w:t>
      </w:r>
      <w:r>
        <w:rPr>
          <w:rFonts w:eastAsia="Times New Roman" w:cs="Times New Roman"/>
          <w:szCs w:val="24"/>
        </w:rPr>
        <w:t xml:space="preserve"> την τροπολογία την οποία θα κρίνουμε τελικώς. </w:t>
      </w:r>
    </w:p>
    <w:p w14:paraId="659803A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Ευχαριστώ.</w:t>
      </w:r>
    </w:p>
    <w:p w14:paraId="659803AA" w14:textId="77777777" w:rsidR="00665451" w:rsidRDefault="00741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59803A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Θεόδωρο </w:t>
      </w:r>
      <w:proofErr w:type="spellStart"/>
      <w:r>
        <w:rPr>
          <w:rFonts w:eastAsia="Times New Roman" w:cs="Times New Roman"/>
          <w:szCs w:val="24"/>
        </w:rPr>
        <w:t>Δρίτσα</w:t>
      </w:r>
      <w:proofErr w:type="spellEnd"/>
      <w:r>
        <w:rPr>
          <w:rFonts w:eastAsia="Times New Roman" w:cs="Times New Roman"/>
          <w:szCs w:val="24"/>
        </w:rPr>
        <w:t xml:space="preserve">. </w:t>
      </w:r>
    </w:p>
    <w:p w14:paraId="659803A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Νικόλαος </w:t>
      </w:r>
      <w:proofErr w:type="spellStart"/>
      <w:r>
        <w:rPr>
          <w:rFonts w:eastAsia="Times New Roman" w:cs="Times New Roman"/>
          <w:szCs w:val="24"/>
        </w:rPr>
        <w:t>Τόσκας</w:t>
      </w:r>
      <w:proofErr w:type="spellEnd"/>
      <w:r>
        <w:rPr>
          <w:rFonts w:eastAsia="Times New Roman" w:cs="Times New Roman"/>
          <w:szCs w:val="24"/>
        </w:rPr>
        <w:t xml:space="preserve">, Βουλευτής του ΣΥΡΙΖΑ. </w:t>
      </w:r>
    </w:p>
    <w:p w14:paraId="659803A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w:t>
      </w:r>
      <w:r>
        <w:rPr>
          <w:rFonts w:eastAsia="Times New Roman" w:cs="Times New Roman"/>
          <w:szCs w:val="24"/>
        </w:rPr>
        <w:t xml:space="preserve">Ευχαριστώ, κύριε Πρόεδρε. </w:t>
      </w:r>
    </w:p>
    <w:p w14:paraId="659803A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ξέρετε ότι επί τριάντα πέντε χρόνια υπηρέτησα τον χώρο της Άμυνας. </w:t>
      </w:r>
    </w:p>
    <w:p w14:paraId="659803A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Ξέρετε και τις ευαισθησίες μου και τον πόνο που έχω όταν συζητούνται τέτοια θέματα και γενικότερα θέματα Άμυνας και όταν συζητείται ο τρόπος β</w:t>
      </w:r>
      <w:r>
        <w:rPr>
          <w:rFonts w:eastAsia="Times New Roman" w:cs="Times New Roman"/>
          <w:szCs w:val="24"/>
        </w:rPr>
        <w:t xml:space="preserve">ελτίωσης της αποτελεσματικότητας </w:t>
      </w:r>
      <w:r>
        <w:rPr>
          <w:rFonts w:eastAsia="Times New Roman" w:cs="Times New Roman"/>
          <w:szCs w:val="24"/>
        </w:rPr>
        <w:lastRenderedPageBreak/>
        <w:t xml:space="preserve">των Ενόπλων Δυνάμεων. Ξέρετε και την ευαισθησία μου </w:t>
      </w:r>
      <w:r w:rsidRPr="000D5170">
        <w:rPr>
          <w:rFonts w:eastAsia="Times New Roman" w:cs="Times New Roman"/>
          <w:szCs w:val="24"/>
        </w:rPr>
        <w:t>στα θέματα της διαφάνειας</w:t>
      </w:r>
      <w:r>
        <w:rPr>
          <w:rFonts w:eastAsia="Times New Roman" w:cs="Times New Roman"/>
          <w:szCs w:val="24"/>
        </w:rPr>
        <w:t>,</w:t>
      </w:r>
      <w:r w:rsidRPr="000D5170">
        <w:rPr>
          <w:rFonts w:eastAsia="Times New Roman" w:cs="Times New Roman"/>
          <w:szCs w:val="24"/>
        </w:rPr>
        <w:t xml:space="preserve"> γιατί αυτά τα θέματα της Άμυνας πρέπει να τα εξετά</w:t>
      </w:r>
      <w:r>
        <w:rPr>
          <w:rFonts w:eastAsia="Times New Roman" w:cs="Times New Roman"/>
          <w:szCs w:val="24"/>
        </w:rPr>
        <w:t>ζ</w:t>
      </w:r>
      <w:r w:rsidRPr="000D5170">
        <w:rPr>
          <w:rFonts w:eastAsia="Times New Roman" w:cs="Times New Roman"/>
          <w:szCs w:val="24"/>
        </w:rPr>
        <w:t>ουμε με πνεύμα συναίνεσης</w:t>
      </w:r>
      <w:r>
        <w:rPr>
          <w:rFonts w:eastAsia="Times New Roman" w:cs="Times New Roman"/>
          <w:szCs w:val="24"/>
        </w:rPr>
        <w:t>,</w:t>
      </w:r>
      <w:r w:rsidRPr="000D5170">
        <w:rPr>
          <w:rFonts w:eastAsia="Times New Roman" w:cs="Times New Roman"/>
          <w:szCs w:val="24"/>
        </w:rPr>
        <w:t xml:space="preserve"> με σεβασμό</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όπως είπε η</w:t>
      </w:r>
      <w:r w:rsidRPr="000D5170">
        <w:rPr>
          <w:rFonts w:eastAsia="Times New Roman" w:cs="Times New Roman"/>
          <w:szCs w:val="24"/>
        </w:rPr>
        <w:t xml:space="preserve"> κ</w:t>
      </w:r>
      <w:r w:rsidRPr="00C131A3">
        <w:rPr>
          <w:rFonts w:eastAsia="Times New Roman" w:cs="Times New Roman"/>
          <w:szCs w:val="24"/>
        </w:rPr>
        <w:t>.</w:t>
      </w:r>
      <w:r w:rsidRPr="000D5170">
        <w:rPr>
          <w:rFonts w:eastAsia="Times New Roman" w:cs="Times New Roman"/>
          <w:szCs w:val="24"/>
        </w:rPr>
        <w:t xml:space="preserve"> Κανέλλη πριν</w:t>
      </w:r>
      <w:r>
        <w:rPr>
          <w:rFonts w:eastAsia="Times New Roman" w:cs="Times New Roman"/>
          <w:szCs w:val="24"/>
        </w:rPr>
        <w:t>,</w:t>
      </w:r>
      <w:r w:rsidRPr="000D5170">
        <w:rPr>
          <w:rFonts w:eastAsia="Times New Roman" w:cs="Times New Roman"/>
          <w:szCs w:val="24"/>
        </w:rPr>
        <w:t xml:space="preserve"> και να προσπαθούμε</w:t>
      </w:r>
      <w:r>
        <w:rPr>
          <w:rFonts w:eastAsia="Times New Roman" w:cs="Times New Roman"/>
          <w:szCs w:val="24"/>
        </w:rPr>
        <w:t>,</w:t>
      </w:r>
      <w:r w:rsidRPr="000D5170">
        <w:rPr>
          <w:rFonts w:eastAsia="Times New Roman" w:cs="Times New Roman"/>
          <w:szCs w:val="24"/>
        </w:rPr>
        <w:t xml:space="preserve"> να ψάχνουμε</w:t>
      </w:r>
      <w:r>
        <w:rPr>
          <w:rFonts w:eastAsia="Times New Roman" w:cs="Times New Roman"/>
          <w:szCs w:val="24"/>
        </w:rPr>
        <w:t>,</w:t>
      </w:r>
      <w:r w:rsidRPr="000D5170">
        <w:rPr>
          <w:rFonts w:eastAsia="Times New Roman" w:cs="Times New Roman"/>
          <w:szCs w:val="24"/>
        </w:rPr>
        <w:t xml:space="preserve"> να βρίσκουμε τρόπους για καλύτερη διαφάνεια και καλύτερη αποτελεσματικότητα</w:t>
      </w:r>
      <w:r>
        <w:rPr>
          <w:rFonts w:eastAsia="Times New Roman" w:cs="Times New Roman"/>
          <w:szCs w:val="24"/>
        </w:rPr>
        <w:t>.</w:t>
      </w:r>
    </w:p>
    <w:p w14:paraId="659803B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w:t>
      </w:r>
      <w:r w:rsidRPr="000D5170">
        <w:rPr>
          <w:rFonts w:eastAsia="Times New Roman" w:cs="Times New Roman"/>
          <w:szCs w:val="24"/>
        </w:rPr>
        <w:t>υστυχώς</w:t>
      </w:r>
      <w:r>
        <w:rPr>
          <w:rFonts w:eastAsia="Times New Roman" w:cs="Times New Roman"/>
          <w:szCs w:val="24"/>
        </w:rPr>
        <w:t>,</w:t>
      </w:r>
      <w:r w:rsidRPr="000D5170">
        <w:rPr>
          <w:rFonts w:eastAsia="Times New Roman" w:cs="Times New Roman"/>
          <w:szCs w:val="24"/>
        </w:rPr>
        <w:t xml:space="preserve"> υπάρχει ένα </w:t>
      </w:r>
      <w:r>
        <w:rPr>
          <w:rFonts w:eastAsia="Times New Roman" w:cs="Times New Roman"/>
          <w:szCs w:val="24"/>
        </w:rPr>
        <w:t>π</w:t>
      </w:r>
      <w:r w:rsidRPr="000D5170">
        <w:rPr>
          <w:rFonts w:eastAsia="Times New Roman" w:cs="Times New Roman"/>
          <w:szCs w:val="24"/>
        </w:rPr>
        <w:t>έπλο</w:t>
      </w:r>
      <w:r>
        <w:rPr>
          <w:rFonts w:eastAsia="Times New Roman" w:cs="Times New Roman"/>
          <w:szCs w:val="24"/>
        </w:rPr>
        <w:t xml:space="preserve"> καχυποψίας -και θα υπάρχει ίσως γ</w:t>
      </w:r>
      <w:r w:rsidRPr="000D5170">
        <w:rPr>
          <w:rFonts w:eastAsia="Times New Roman" w:cs="Times New Roman"/>
          <w:szCs w:val="24"/>
        </w:rPr>
        <w:t xml:space="preserve">ια τα επόμενα </w:t>
      </w:r>
      <w:r>
        <w:rPr>
          <w:rFonts w:eastAsia="Times New Roman" w:cs="Times New Roman"/>
          <w:szCs w:val="24"/>
        </w:rPr>
        <w:t>εκατό</w:t>
      </w:r>
      <w:r w:rsidRPr="000D5170">
        <w:rPr>
          <w:rFonts w:eastAsia="Times New Roman" w:cs="Times New Roman"/>
          <w:szCs w:val="24"/>
        </w:rPr>
        <w:t xml:space="preserve"> χρόνια</w:t>
      </w:r>
      <w:r>
        <w:rPr>
          <w:rFonts w:eastAsia="Times New Roman" w:cs="Times New Roman"/>
          <w:szCs w:val="24"/>
        </w:rPr>
        <w:t>-,</w:t>
      </w:r>
      <w:r w:rsidRPr="000D5170">
        <w:rPr>
          <w:rFonts w:eastAsia="Times New Roman" w:cs="Times New Roman"/>
          <w:szCs w:val="24"/>
        </w:rPr>
        <w:t xml:space="preserve"> γιατί έγιναν αυτά που έγιναν τις προηγούμενες δεκαετίες στα θέματα της Άμυν</w:t>
      </w:r>
      <w:r w:rsidRPr="000D5170">
        <w:rPr>
          <w:rFonts w:eastAsia="Times New Roman" w:cs="Times New Roman"/>
          <w:szCs w:val="24"/>
        </w:rPr>
        <w:t xml:space="preserve">ας και αυτό </w:t>
      </w:r>
      <w:r>
        <w:rPr>
          <w:rFonts w:eastAsia="Times New Roman" w:cs="Times New Roman"/>
          <w:szCs w:val="24"/>
        </w:rPr>
        <w:t>το π</w:t>
      </w:r>
      <w:r w:rsidRPr="000D5170">
        <w:rPr>
          <w:rFonts w:eastAsia="Times New Roman" w:cs="Times New Roman"/>
          <w:szCs w:val="24"/>
        </w:rPr>
        <w:t>έπλο καχυποψίας δεν είναι εύκολο να σπάσει</w:t>
      </w:r>
      <w:r>
        <w:rPr>
          <w:rFonts w:eastAsia="Times New Roman" w:cs="Times New Roman"/>
          <w:szCs w:val="24"/>
        </w:rPr>
        <w:t xml:space="preserve">. Αυτή η Κυβέρνηση </w:t>
      </w:r>
      <w:r w:rsidRPr="000D5170">
        <w:rPr>
          <w:rFonts w:eastAsia="Times New Roman" w:cs="Times New Roman"/>
          <w:szCs w:val="24"/>
        </w:rPr>
        <w:t>κάνει ό</w:t>
      </w:r>
      <w:r>
        <w:rPr>
          <w:rFonts w:eastAsia="Times New Roman" w:cs="Times New Roman"/>
          <w:szCs w:val="24"/>
        </w:rPr>
        <w:t>,</w:t>
      </w:r>
      <w:r w:rsidRPr="000D5170">
        <w:rPr>
          <w:rFonts w:eastAsia="Times New Roman" w:cs="Times New Roman"/>
          <w:szCs w:val="24"/>
        </w:rPr>
        <w:t>τι μπορεί ακριβώς</w:t>
      </w:r>
      <w:r>
        <w:rPr>
          <w:rFonts w:eastAsia="Times New Roman" w:cs="Times New Roman"/>
          <w:szCs w:val="24"/>
        </w:rPr>
        <w:t>,</w:t>
      </w:r>
      <w:r w:rsidRPr="000D5170">
        <w:rPr>
          <w:rFonts w:eastAsia="Times New Roman" w:cs="Times New Roman"/>
          <w:szCs w:val="24"/>
        </w:rPr>
        <w:t xml:space="preserve"> για να εδραιώσει την αντίληψη της διαφάνειας</w:t>
      </w:r>
      <w:r>
        <w:rPr>
          <w:rFonts w:eastAsia="Times New Roman" w:cs="Times New Roman"/>
          <w:szCs w:val="24"/>
        </w:rPr>
        <w:t>.</w:t>
      </w:r>
      <w:r w:rsidRPr="000D5170">
        <w:rPr>
          <w:rFonts w:eastAsia="Times New Roman" w:cs="Times New Roman"/>
          <w:szCs w:val="24"/>
        </w:rPr>
        <w:t xml:space="preserve"> </w:t>
      </w:r>
    </w:p>
    <w:p w14:paraId="659803B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Πηγαίνω στα θέματα της συγκεκριμένης </w:t>
      </w:r>
      <w:r w:rsidRPr="000D5170">
        <w:rPr>
          <w:rFonts w:eastAsia="Times New Roman" w:cs="Times New Roman"/>
          <w:szCs w:val="24"/>
        </w:rPr>
        <w:t>τροπολογίας</w:t>
      </w:r>
      <w:r>
        <w:rPr>
          <w:rFonts w:eastAsia="Times New Roman" w:cs="Times New Roman"/>
          <w:szCs w:val="24"/>
        </w:rPr>
        <w:t xml:space="preserve">, που βέβαια </w:t>
      </w:r>
      <w:r w:rsidRPr="000D5170">
        <w:rPr>
          <w:rFonts w:eastAsia="Times New Roman" w:cs="Times New Roman"/>
          <w:szCs w:val="24"/>
        </w:rPr>
        <w:t xml:space="preserve">θα γίνει συζήτηση </w:t>
      </w:r>
      <w:r>
        <w:rPr>
          <w:rFonts w:eastAsia="Times New Roman" w:cs="Times New Roman"/>
          <w:szCs w:val="24"/>
        </w:rPr>
        <w:t xml:space="preserve">και </w:t>
      </w:r>
      <w:r w:rsidRPr="000D5170">
        <w:rPr>
          <w:rFonts w:eastAsia="Times New Roman" w:cs="Times New Roman"/>
          <w:szCs w:val="24"/>
        </w:rPr>
        <w:t>την Παρασκευή</w:t>
      </w:r>
      <w:r>
        <w:rPr>
          <w:rFonts w:eastAsia="Times New Roman" w:cs="Times New Roman"/>
          <w:szCs w:val="24"/>
        </w:rPr>
        <w:t>. Χ</w:t>
      </w:r>
      <w:r w:rsidRPr="000D5170">
        <w:rPr>
          <w:rFonts w:eastAsia="Times New Roman" w:cs="Times New Roman"/>
          <w:szCs w:val="24"/>
        </w:rPr>
        <w:t>αιρετί</w:t>
      </w:r>
      <w:r w:rsidRPr="000D5170">
        <w:rPr>
          <w:rFonts w:eastAsia="Times New Roman" w:cs="Times New Roman"/>
          <w:szCs w:val="24"/>
        </w:rPr>
        <w:t xml:space="preserve">ζω και την ευελιξία του </w:t>
      </w:r>
      <w:r>
        <w:rPr>
          <w:rFonts w:eastAsia="Times New Roman" w:cs="Times New Roman"/>
          <w:szCs w:val="24"/>
        </w:rPr>
        <w:t>Υπουργού</w:t>
      </w:r>
      <w:r w:rsidRPr="000D5170">
        <w:rPr>
          <w:rFonts w:eastAsia="Times New Roman" w:cs="Times New Roman"/>
          <w:szCs w:val="24"/>
        </w:rPr>
        <w:t xml:space="preserve"> Εθνικής </w:t>
      </w:r>
      <w:r>
        <w:rPr>
          <w:rFonts w:eastAsia="Times New Roman" w:cs="Times New Roman"/>
          <w:szCs w:val="24"/>
        </w:rPr>
        <w:t>Άμυνας</w:t>
      </w:r>
      <w:r w:rsidRPr="000D5170">
        <w:rPr>
          <w:rFonts w:eastAsia="Times New Roman" w:cs="Times New Roman"/>
          <w:szCs w:val="24"/>
        </w:rPr>
        <w:t xml:space="preserve"> στην προσπάθεια διαλεύκανση</w:t>
      </w:r>
      <w:r>
        <w:rPr>
          <w:rFonts w:eastAsia="Times New Roman" w:cs="Times New Roman"/>
          <w:szCs w:val="24"/>
        </w:rPr>
        <w:t>ς</w:t>
      </w:r>
      <w:r w:rsidRPr="000D5170">
        <w:rPr>
          <w:rFonts w:eastAsia="Times New Roman" w:cs="Times New Roman"/>
          <w:szCs w:val="24"/>
        </w:rPr>
        <w:t xml:space="preserve"> ορισμένων θεμάτων</w:t>
      </w:r>
      <w:r>
        <w:rPr>
          <w:rFonts w:eastAsia="Times New Roman" w:cs="Times New Roman"/>
          <w:szCs w:val="24"/>
        </w:rPr>
        <w:t>,</w:t>
      </w:r>
      <w:r w:rsidRPr="000D5170">
        <w:rPr>
          <w:rFonts w:eastAsia="Times New Roman" w:cs="Times New Roman"/>
          <w:szCs w:val="24"/>
        </w:rPr>
        <w:t xml:space="preserve"> γιατί </w:t>
      </w:r>
      <w:r>
        <w:rPr>
          <w:rFonts w:eastAsia="Times New Roman" w:cs="Times New Roman"/>
          <w:szCs w:val="24"/>
        </w:rPr>
        <w:t>π</w:t>
      </w:r>
      <w:r w:rsidRPr="000D5170">
        <w:rPr>
          <w:rFonts w:eastAsia="Times New Roman" w:cs="Times New Roman"/>
          <w:szCs w:val="24"/>
        </w:rPr>
        <w:t>ράγματι υπάρχουν προβληματισμοί</w:t>
      </w:r>
      <w:r>
        <w:rPr>
          <w:rFonts w:eastAsia="Times New Roman" w:cs="Times New Roman"/>
          <w:szCs w:val="24"/>
        </w:rPr>
        <w:t>. Κι</w:t>
      </w:r>
      <w:r w:rsidRPr="000D5170">
        <w:rPr>
          <w:rFonts w:eastAsia="Times New Roman" w:cs="Times New Roman"/>
          <w:szCs w:val="24"/>
        </w:rPr>
        <w:t xml:space="preserve"> εγώ έχω προβληματισμούς</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 xml:space="preserve">για παράδειγμα, </w:t>
      </w:r>
      <w:r w:rsidRPr="000D5170">
        <w:rPr>
          <w:rFonts w:eastAsia="Times New Roman" w:cs="Times New Roman"/>
          <w:szCs w:val="24"/>
        </w:rPr>
        <w:t>κατά πόσο</w:t>
      </w:r>
      <w:r>
        <w:rPr>
          <w:rFonts w:eastAsia="Times New Roman" w:cs="Times New Roman"/>
          <w:szCs w:val="24"/>
        </w:rPr>
        <w:t>ν</w:t>
      </w:r>
      <w:r w:rsidRPr="000D5170">
        <w:rPr>
          <w:rFonts w:eastAsia="Times New Roman" w:cs="Times New Roman"/>
          <w:szCs w:val="24"/>
        </w:rPr>
        <w:t xml:space="preserve"> το περιεχόμενο </w:t>
      </w:r>
      <w:r>
        <w:rPr>
          <w:rFonts w:eastAsia="Times New Roman" w:cs="Times New Roman"/>
          <w:szCs w:val="24"/>
        </w:rPr>
        <w:t>α</w:t>
      </w:r>
      <w:r w:rsidRPr="000D5170">
        <w:rPr>
          <w:rFonts w:eastAsia="Times New Roman" w:cs="Times New Roman"/>
          <w:szCs w:val="24"/>
        </w:rPr>
        <w:t xml:space="preserve">υτής </w:t>
      </w:r>
      <w:r>
        <w:rPr>
          <w:rFonts w:eastAsia="Times New Roman" w:cs="Times New Roman"/>
          <w:szCs w:val="24"/>
        </w:rPr>
        <w:t>της τ</w:t>
      </w:r>
      <w:r w:rsidRPr="000D5170">
        <w:rPr>
          <w:rFonts w:eastAsia="Times New Roman" w:cs="Times New Roman"/>
          <w:szCs w:val="24"/>
        </w:rPr>
        <w:t xml:space="preserve">ροπολογίας θα </w:t>
      </w:r>
      <w:r w:rsidRPr="000D5170">
        <w:rPr>
          <w:rFonts w:eastAsia="Times New Roman" w:cs="Times New Roman"/>
          <w:szCs w:val="24"/>
        </w:rPr>
        <w:lastRenderedPageBreak/>
        <w:t xml:space="preserve">μπορούσε να εξεταστεί σε </w:t>
      </w:r>
      <w:r w:rsidRPr="000D5170">
        <w:rPr>
          <w:rFonts w:eastAsia="Times New Roman" w:cs="Times New Roman"/>
          <w:szCs w:val="24"/>
        </w:rPr>
        <w:t>επίπεδο Επιτροπής Εξοπλισμών</w:t>
      </w:r>
      <w:r>
        <w:rPr>
          <w:rFonts w:eastAsia="Times New Roman" w:cs="Times New Roman"/>
          <w:szCs w:val="24"/>
        </w:rPr>
        <w:t>,</w:t>
      </w:r>
      <w:r w:rsidRPr="000D5170">
        <w:rPr>
          <w:rFonts w:eastAsia="Times New Roman" w:cs="Times New Roman"/>
          <w:szCs w:val="24"/>
        </w:rPr>
        <w:t xml:space="preserve"> όπου και τα προγράμματα δεν θα ήταν τόσο γενικόλογα</w:t>
      </w:r>
      <w:r>
        <w:rPr>
          <w:rFonts w:eastAsia="Times New Roman" w:cs="Times New Roman"/>
          <w:szCs w:val="24"/>
        </w:rPr>
        <w:t>,</w:t>
      </w:r>
      <w:r w:rsidRPr="000D5170">
        <w:rPr>
          <w:rFonts w:eastAsia="Times New Roman" w:cs="Times New Roman"/>
          <w:szCs w:val="24"/>
        </w:rPr>
        <w:t xml:space="preserve"> όπως αναπόφευκτα είναι στην τροπολογία</w:t>
      </w:r>
      <w:r>
        <w:rPr>
          <w:rFonts w:eastAsia="Times New Roman" w:cs="Times New Roman"/>
          <w:szCs w:val="24"/>
        </w:rPr>
        <w:t>,</w:t>
      </w:r>
      <w:r w:rsidRPr="000D5170">
        <w:rPr>
          <w:rFonts w:eastAsia="Times New Roman" w:cs="Times New Roman"/>
          <w:szCs w:val="24"/>
        </w:rPr>
        <w:t xml:space="preserve"> και θα ήταν πιο συγκεκριμένα</w:t>
      </w:r>
      <w:r>
        <w:rPr>
          <w:rFonts w:eastAsia="Times New Roman" w:cs="Times New Roman"/>
          <w:szCs w:val="24"/>
        </w:rPr>
        <w:t xml:space="preserve"> σαν προγράμματα και σαν</w:t>
      </w:r>
      <w:r w:rsidRPr="000D5170">
        <w:rPr>
          <w:rFonts w:eastAsia="Times New Roman" w:cs="Times New Roman"/>
          <w:szCs w:val="24"/>
        </w:rPr>
        <w:t xml:space="preserve"> κόστος</w:t>
      </w:r>
      <w:r>
        <w:rPr>
          <w:rFonts w:eastAsia="Times New Roman" w:cs="Times New Roman"/>
          <w:szCs w:val="24"/>
        </w:rPr>
        <w:t>,</w:t>
      </w:r>
      <w:r w:rsidRPr="000D5170">
        <w:rPr>
          <w:rFonts w:eastAsia="Times New Roman" w:cs="Times New Roman"/>
          <w:szCs w:val="24"/>
        </w:rPr>
        <w:t xml:space="preserve"> γιατί </w:t>
      </w:r>
      <w:r>
        <w:rPr>
          <w:rFonts w:eastAsia="Times New Roman" w:cs="Times New Roman"/>
          <w:szCs w:val="24"/>
        </w:rPr>
        <w:t>-</w:t>
      </w:r>
      <w:r w:rsidRPr="000D5170">
        <w:rPr>
          <w:rFonts w:eastAsia="Times New Roman" w:cs="Times New Roman"/>
          <w:szCs w:val="24"/>
        </w:rPr>
        <w:t>κακά τα ψέματα</w:t>
      </w:r>
      <w:r>
        <w:rPr>
          <w:rFonts w:eastAsia="Times New Roman" w:cs="Times New Roman"/>
          <w:szCs w:val="24"/>
        </w:rPr>
        <w:t>-</w:t>
      </w:r>
      <w:r w:rsidRPr="000D5170">
        <w:rPr>
          <w:rFonts w:eastAsia="Times New Roman" w:cs="Times New Roman"/>
          <w:szCs w:val="24"/>
        </w:rPr>
        <w:t xml:space="preserve"> χρειάζονται οι βιομηχανικές συνεργασίες</w:t>
      </w:r>
      <w:r>
        <w:rPr>
          <w:rFonts w:eastAsia="Times New Roman" w:cs="Times New Roman"/>
          <w:szCs w:val="24"/>
        </w:rPr>
        <w:t>. Ε</w:t>
      </w:r>
      <w:r w:rsidRPr="000D5170">
        <w:rPr>
          <w:rFonts w:eastAsia="Times New Roman" w:cs="Times New Roman"/>
          <w:szCs w:val="24"/>
        </w:rPr>
        <w:t xml:space="preserve">ίναι </w:t>
      </w:r>
      <w:r w:rsidRPr="000D5170">
        <w:rPr>
          <w:rFonts w:eastAsia="Times New Roman" w:cs="Times New Roman"/>
          <w:szCs w:val="24"/>
        </w:rPr>
        <w:t>αλήθεια ότι το θέμα των αντισταθμιστικών ωφελημάτων ήταν ένα αμαρτωλό ζήτημα</w:t>
      </w:r>
      <w:r>
        <w:rPr>
          <w:rFonts w:eastAsia="Times New Roman" w:cs="Times New Roman"/>
          <w:szCs w:val="24"/>
        </w:rPr>
        <w:t>. Έγιναν πολλά πίσω από</w:t>
      </w:r>
      <w:r w:rsidRPr="000D5170">
        <w:rPr>
          <w:rFonts w:eastAsia="Times New Roman" w:cs="Times New Roman"/>
          <w:szCs w:val="24"/>
        </w:rPr>
        <w:t xml:space="preserve"> την αντίληψη ενίσχυσης της Ελληνικής </w:t>
      </w:r>
      <w:r>
        <w:rPr>
          <w:rFonts w:eastAsia="Times New Roman" w:cs="Times New Roman"/>
          <w:szCs w:val="24"/>
        </w:rPr>
        <w:t>Α</w:t>
      </w:r>
      <w:r w:rsidRPr="000D5170">
        <w:rPr>
          <w:rFonts w:eastAsia="Times New Roman" w:cs="Times New Roman"/>
          <w:szCs w:val="24"/>
        </w:rPr>
        <w:t xml:space="preserve">μυντικής </w:t>
      </w:r>
      <w:r>
        <w:rPr>
          <w:rFonts w:eastAsia="Times New Roman" w:cs="Times New Roman"/>
          <w:szCs w:val="24"/>
        </w:rPr>
        <w:t>Β</w:t>
      </w:r>
      <w:r w:rsidRPr="000D5170">
        <w:rPr>
          <w:rFonts w:eastAsia="Times New Roman" w:cs="Times New Roman"/>
          <w:szCs w:val="24"/>
        </w:rPr>
        <w:t>ιομηχανίας και ο ν</w:t>
      </w:r>
      <w:r>
        <w:rPr>
          <w:rFonts w:eastAsia="Times New Roman" w:cs="Times New Roman"/>
          <w:szCs w:val="24"/>
        </w:rPr>
        <w:t>.3978/20</w:t>
      </w:r>
      <w:r w:rsidRPr="000D5170">
        <w:rPr>
          <w:rFonts w:eastAsia="Times New Roman" w:cs="Times New Roman"/>
          <w:szCs w:val="24"/>
        </w:rPr>
        <w:t>11</w:t>
      </w:r>
      <w:r>
        <w:rPr>
          <w:rFonts w:eastAsia="Times New Roman" w:cs="Times New Roman"/>
          <w:szCs w:val="24"/>
        </w:rPr>
        <w:t xml:space="preserve"> που</w:t>
      </w:r>
      <w:r w:rsidRPr="000D5170">
        <w:rPr>
          <w:rFonts w:eastAsia="Times New Roman" w:cs="Times New Roman"/>
          <w:szCs w:val="24"/>
        </w:rPr>
        <w:t xml:space="preserve"> ουσιαστικά </w:t>
      </w:r>
      <w:r>
        <w:rPr>
          <w:rFonts w:eastAsia="Times New Roman" w:cs="Times New Roman"/>
          <w:szCs w:val="24"/>
        </w:rPr>
        <w:t>εναρμόνισε</w:t>
      </w:r>
      <w:r w:rsidRPr="000D5170">
        <w:rPr>
          <w:rFonts w:eastAsia="Times New Roman" w:cs="Times New Roman"/>
          <w:szCs w:val="24"/>
        </w:rPr>
        <w:t xml:space="preserve"> την ελλη</w:t>
      </w:r>
      <w:r>
        <w:rPr>
          <w:rFonts w:eastAsia="Times New Roman" w:cs="Times New Roman"/>
          <w:szCs w:val="24"/>
        </w:rPr>
        <w:t xml:space="preserve">νική νομοθεσία με την Ευρωπαϊκή </w:t>
      </w:r>
      <w:r w:rsidRPr="000D5170">
        <w:rPr>
          <w:rFonts w:eastAsia="Times New Roman" w:cs="Times New Roman"/>
          <w:szCs w:val="24"/>
        </w:rPr>
        <w:t>προσπάθησε να</w:t>
      </w:r>
      <w:r w:rsidRPr="000D5170">
        <w:rPr>
          <w:rFonts w:eastAsia="Times New Roman" w:cs="Times New Roman"/>
          <w:szCs w:val="24"/>
        </w:rPr>
        <w:t xml:space="preserve"> αποτρέψει τα προβλήματα </w:t>
      </w:r>
      <w:r>
        <w:rPr>
          <w:rFonts w:eastAsia="Times New Roman" w:cs="Times New Roman"/>
          <w:szCs w:val="24"/>
        </w:rPr>
        <w:t xml:space="preserve">που δημιουργούνταν </w:t>
      </w:r>
      <w:r w:rsidRPr="000D5170">
        <w:rPr>
          <w:rFonts w:eastAsia="Times New Roman" w:cs="Times New Roman"/>
          <w:szCs w:val="24"/>
        </w:rPr>
        <w:t xml:space="preserve">μέσω των </w:t>
      </w:r>
      <w:r>
        <w:rPr>
          <w:rFonts w:eastAsia="Times New Roman" w:cs="Times New Roman"/>
          <w:szCs w:val="24"/>
        </w:rPr>
        <w:t xml:space="preserve">ΑΩ. </w:t>
      </w:r>
    </w:p>
    <w:p w14:paraId="659803B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Να κοιτάξουμε, όμως, </w:t>
      </w:r>
      <w:r w:rsidRPr="000D5170">
        <w:rPr>
          <w:rFonts w:eastAsia="Times New Roman" w:cs="Times New Roman"/>
          <w:szCs w:val="24"/>
        </w:rPr>
        <w:t>τι γίνεται</w:t>
      </w:r>
      <w:r>
        <w:rPr>
          <w:rFonts w:eastAsia="Times New Roman" w:cs="Times New Roman"/>
          <w:szCs w:val="24"/>
        </w:rPr>
        <w:t xml:space="preserve"> και</w:t>
      </w:r>
      <w:r w:rsidRPr="000D5170">
        <w:rPr>
          <w:rFonts w:eastAsia="Times New Roman" w:cs="Times New Roman"/>
          <w:szCs w:val="24"/>
        </w:rPr>
        <w:t xml:space="preserve"> στην </w:t>
      </w:r>
      <w:r>
        <w:rPr>
          <w:rFonts w:eastAsia="Times New Roman" w:cs="Times New Roman"/>
          <w:szCs w:val="24"/>
        </w:rPr>
        <w:t>ε</w:t>
      </w:r>
      <w:r w:rsidRPr="000D5170">
        <w:rPr>
          <w:rFonts w:eastAsia="Times New Roman" w:cs="Times New Roman"/>
          <w:szCs w:val="24"/>
        </w:rPr>
        <w:t>υρωπαϊκή πρακτική</w:t>
      </w:r>
      <w:r>
        <w:rPr>
          <w:rFonts w:eastAsia="Times New Roman" w:cs="Times New Roman"/>
          <w:szCs w:val="24"/>
        </w:rPr>
        <w:t>. Σ</w:t>
      </w:r>
      <w:r w:rsidRPr="000D5170">
        <w:rPr>
          <w:rFonts w:eastAsia="Times New Roman" w:cs="Times New Roman"/>
          <w:szCs w:val="24"/>
        </w:rPr>
        <w:t xml:space="preserve">την </w:t>
      </w:r>
      <w:r>
        <w:rPr>
          <w:rFonts w:eastAsia="Times New Roman" w:cs="Times New Roman"/>
          <w:szCs w:val="24"/>
        </w:rPr>
        <w:t>ε</w:t>
      </w:r>
      <w:r w:rsidRPr="000D5170">
        <w:rPr>
          <w:rFonts w:eastAsia="Times New Roman" w:cs="Times New Roman"/>
          <w:szCs w:val="24"/>
        </w:rPr>
        <w:t xml:space="preserve">υρωπαϊκή πρακτική όλες οι </w:t>
      </w:r>
      <w:r>
        <w:rPr>
          <w:rFonts w:eastAsia="Times New Roman" w:cs="Times New Roman"/>
          <w:szCs w:val="24"/>
        </w:rPr>
        <w:t>ε</w:t>
      </w:r>
      <w:r w:rsidRPr="000D5170">
        <w:rPr>
          <w:rFonts w:eastAsia="Times New Roman" w:cs="Times New Roman"/>
          <w:szCs w:val="24"/>
        </w:rPr>
        <w:t>υρωπαϊκές χώρες</w:t>
      </w:r>
      <w:r>
        <w:rPr>
          <w:rFonts w:eastAsia="Times New Roman" w:cs="Times New Roman"/>
          <w:szCs w:val="24"/>
        </w:rPr>
        <w:t>,</w:t>
      </w:r>
      <w:r w:rsidRPr="000D5170">
        <w:rPr>
          <w:rFonts w:eastAsia="Times New Roman" w:cs="Times New Roman"/>
          <w:szCs w:val="24"/>
        </w:rPr>
        <w:t xml:space="preserve"> από την πίσω πόρτα</w:t>
      </w:r>
      <w:r>
        <w:rPr>
          <w:rFonts w:eastAsia="Times New Roman" w:cs="Times New Roman"/>
          <w:szCs w:val="24"/>
        </w:rPr>
        <w:t>,</w:t>
      </w:r>
      <w:r w:rsidRPr="000D5170">
        <w:rPr>
          <w:rFonts w:eastAsia="Times New Roman" w:cs="Times New Roman"/>
          <w:szCs w:val="24"/>
        </w:rPr>
        <w:t xml:space="preserve"> βαφτίζοντ</w:t>
      </w:r>
      <w:r>
        <w:rPr>
          <w:rFonts w:eastAsia="Times New Roman" w:cs="Times New Roman"/>
          <w:szCs w:val="24"/>
        </w:rPr>
        <w:t>ά</w:t>
      </w:r>
      <w:r w:rsidRPr="000D5170">
        <w:rPr>
          <w:rFonts w:eastAsia="Times New Roman" w:cs="Times New Roman"/>
          <w:szCs w:val="24"/>
        </w:rPr>
        <w:t xml:space="preserve">ς τα </w:t>
      </w:r>
      <w:r>
        <w:rPr>
          <w:rFonts w:eastAsia="Times New Roman" w:cs="Times New Roman"/>
          <w:szCs w:val="24"/>
        </w:rPr>
        <w:t>«</w:t>
      </w:r>
      <w:r w:rsidRPr="000D5170">
        <w:rPr>
          <w:rFonts w:eastAsia="Times New Roman" w:cs="Times New Roman"/>
          <w:szCs w:val="24"/>
        </w:rPr>
        <w:t>βιομηχανικές συνεργασίες</w:t>
      </w:r>
      <w:r>
        <w:rPr>
          <w:rFonts w:eastAsia="Times New Roman" w:cs="Times New Roman"/>
          <w:szCs w:val="24"/>
        </w:rPr>
        <w:t>»,</w:t>
      </w:r>
      <w:r w:rsidRPr="000D5170">
        <w:rPr>
          <w:rFonts w:eastAsia="Times New Roman" w:cs="Times New Roman"/>
          <w:szCs w:val="24"/>
        </w:rPr>
        <w:t xml:space="preserve"> προσπαθούν να ενισχύσουν</w:t>
      </w:r>
      <w:r w:rsidRPr="000D5170">
        <w:rPr>
          <w:rFonts w:eastAsia="Times New Roman" w:cs="Times New Roman"/>
          <w:szCs w:val="24"/>
        </w:rPr>
        <w:t xml:space="preserve"> την αμυντική τους βιομηχανία</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δ</w:t>
      </w:r>
      <w:r w:rsidRPr="000D5170">
        <w:rPr>
          <w:rFonts w:eastAsia="Times New Roman" w:cs="Times New Roman"/>
          <w:szCs w:val="24"/>
        </w:rPr>
        <w:t>εν είναι κακό αυτό</w:t>
      </w:r>
      <w:r>
        <w:rPr>
          <w:rFonts w:eastAsia="Times New Roman" w:cs="Times New Roman"/>
          <w:szCs w:val="24"/>
        </w:rPr>
        <w:t>. Κ</w:t>
      </w:r>
      <w:r w:rsidRPr="000D5170">
        <w:rPr>
          <w:rFonts w:eastAsia="Times New Roman" w:cs="Times New Roman"/>
          <w:szCs w:val="24"/>
        </w:rPr>
        <w:t xml:space="preserve">αι φυσικά δεν </w:t>
      </w:r>
      <w:r>
        <w:rPr>
          <w:rFonts w:eastAsia="Times New Roman" w:cs="Times New Roman"/>
          <w:szCs w:val="24"/>
        </w:rPr>
        <w:t>είναι</w:t>
      </w:r>
      <w:r w:rsidRPr="000D5170">
        <w:rPr>
          <w:rFonts w:eastAsia="Times New Roman" w:cs="Times New Roman"/>
          <w:szCs w:val="24"/>
        </w:rPr>
        <w:t xml:space="preserve"> δωράκι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sidRPr="00A57F67">
        <w:rPr>
          <w:rFonts w:eastAsia="Times New Roman" w:cs="Times New Roman"/>
          <w:szCs w:val="24"/>
        </w:rPr>
        <w:t xml:space="preserve"> </w:t>
      </w:r>
      <w:r w:rsidRPr="000D5170">
        <w:rPr>
          <w:rFonts w:eastAsia="Times New Roman" w:cs="Times New Roman"/>
          <w:szCs w:val="24"/>
        </w:rPr>
        <w:t>τα 230 εκατομμύρια</w:t>
      </w:r>
      <w:r>
        <w:rPr>
          <w:rFonts w:eastAsia="Times New Roman" w:cs="Times New Roman"/>
          <w:szCs w:val="24"/>
        </w:rPr>
        <w:t>,</w:t>
      </w:r>
      <w:r w:rsidRPr="000D5170">
        <w:rPr>
          <w:rFonts w:eastAsia="Times New Roman" w:cs="Times New Roman"/>
          <w:szCs w:val="24"/>
        </w:rPr>
        <w:t xml:space="preserve"> όπως και κα</w:t>
      </w:r>
      <w:r>
        <w:rPr>
          <w:rFonts w:eastAsia="Times New Roman" w:cs="Times New Roman"/>
          <w:szCs w:val="24"/>
        </w:rPr>
        <w:t>μ</w:t>
      </w:r>
      <w:r w:rsidRPr="000D5170">
        <w:rPr>
          <w:rFonts w:eastAsia="Times New Roman" w:cs="Times New Roman"/>
          <w:szCs w:val="24"/>
        </w:rPr>
        <w:t>μία άλλη βιομηχανική συνεργασία</w:t>
      </w:r>
      <w:r>
        <w:rPr>
          <w:rFonts w:eastAsia="Times New Roman" w:cs="Times New Roman"/>
          <w:szCs w:val="24"/>
        </w:rPr>
        <w:t>. Ε</w:t>
      </w:r>
      <w:r w:rsidRPr="000D5170">
        <w:rPr>
          <w:rFonts w:eastAsia="Times New Roman" w:cs="Times New Roman"/>
          <w:szCs w:val="24"/>
        </w:rPr>
        <w:t>ίναι στο πλαίσιο της γενικότερης συνεννόησης που έχει γίνει</w:t>
      </w:r>
      <w:r>
        <w:rPr>
          <w:rFonts w:eastAsia="Times New Roman" w:cs="Times New Roman"/>
          <w:szCs w:val="24"/>
        </w:rPr>
        <w:t>.</w:t>
      </w:r>
    </w:p>
    <w:p w14:paraId="659803B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Γυρίζω </w:t>
      </w:r>
      <w:r w:rsidRPr="000D5170">
        <w:rPr>
          <w:rFonts w:eastAsia="Times New Roman" w:cs="Times New Roman"/>
          <w:szCs w:val="24"/>
        </w:rPr>
        <w:t>πάλι</w:t>
      </w:r>
      <w:r>
        <w:rPr>
          <w:rFonts w:eastAsia="Times New Roman" w:cs="Times New Roman"/>
          <w:szCs w:val="24"/>
        </w:rPr>
        <w:t xml:space="preserve"> </w:t>
      </w:r>
      <w:r w:rsidRPr="000D5170">
        <w:rPr>
          <w:rFonts w:eastAsia="Times New Roman" w:cs="Times New Roman"/>
          <w:szCs w:val="24"/>
        </w:rPr>
        <w:t>στο θέμα της τροπολογί</w:t>
      </w:r>
      <w:r w:rsidRPr="000D5170">
        <w:rPr>
          <w:rFonts w:eastAsia="Times New Roman" w:cs="Times New Roman"/>
          <w:szCs w:val="24"/>
        </w:rPr>
        <w:t>ας</w:t>
      </w:r>
      <w:r>
        <w:rPr>
          <w:rFonts w:eastAsia="Times New Roman" w:cs="Times New Roman"/>
          <w:szCs w:val="24"/>
        </w:rPr>
        <w:t>.</w:t>
      </w:r>
      <w:r w:rsidRPr="000D5170">
        <w:rPr>
          <w:rFonts w:eastAsia="Times New Roman" w:cs="Times New Roman"/>
          <w:szCs w:val="24"/>
        </w:rPr>
        <w:t xml:space="preserve"> Πράγματι</w:t>
      </w:r>
      <w:r>
        <w:rPr>
          <w:rFonts w:eastAsia="Times New Roman" w:cs="Times New Roman"/>
          <w:szCs w:val="24"/>
        </w:rPr>
        <w:t>,</w:t>
      </w:r>
      <w:r w:rsidRPr="000D5170">
        <w:rPr>
          <w:rFonts w:eastAsia="Times New Roman" w:cs="Times New Roman"/>
          <w:szCs w:val="24"/>
        </w:rPr>
        <w:t xml:space="preserve"> πρέπει να βελτιωθούν κάποια πράγματα</w:t>
      </w:r>
      <w:r>
        <w:rPr>
          <w:rFonts w:eastAsia="Times New Roman" w:cs="Times New Roman"/>
          <w:szCs w:val="24"/>
        </w:rPr>
        <w:t>. Α</w:t>
      </w:r>
      <w:r w:rsidRPr="000D5170">
        <w:rPr>
          <w:rFonts w:eastAsia="Times New Roman" w:cs="Times New Roman"/>
          <w:szCs w:val="24"/>
        </w:rPr>
        <w:t>ναφέρεται</w:t>
      </w:r>
      <w:r>
        <w:rPr>
          <w:rFonts w:eastAsia="Times New Roman" w:cs="Times New Roman"/>
          <w:szCs w:val="24"/>
        </w:rPr>
        <w:t>,</w:t>
      </w:r>
      <w:r w:rsidRPr="000D5170">
        <w:rPr>
          <w:rFonts w:eastAsia="Times New Roman" w:cs="Times New Roman"/>
          <w:szCs w:val="24"/>
        </w:rPr>
        <w:t xml:space="preserve"> για παράδειγμα</w:t>
      </w:r>
      <w:r>
        <w:rPr>
          <w:rFonts w:eastAsia="Times New Roman" w:cs="Times New Roman"/>
          <w:szCs w:val="24"/>
        </w:rPr>
        <w:t>,</w:t>
      </w:r>
      <w:r w:rsidRPr="000D5170">
        <w:rPr>
          <w:rFonts w:eastAsia="Times New Roman" w:cs="Times New Roman"/>
          <w:szCs w:val="24"/>
        </w:rPr>
        <w:t xml:space="preserve"> το θέμα της ονομαστικής </w:t>
      </w:r>
      <w:r>
        <w:rPr>
          <w:rFonts w:eastAsia="Times New Roman" w:cs="Times New Roman"/>
          <w:szCs w:val="24"/>
        </w:rPr>
        <w:t>αξίας</w:t>
      </w:r>
      <w:r w:rsidRPr="000D5170">
        <w:rPr>
          <w:rFonts w:eastAsia="Times New Roman" w:cs="Times New Roman"/>
          <w:szCs w:val="24"/>
        </w:rPr>
        <w:t xml:space="preserve"> και μπερδεύει </w:t>
      </w:r>
      <w:r>
        <w:rPr>
          <w:rFonts w:eastAsia="Times New Roman" w:cs="Times New Roman"/>
          <w:szCs w:val="24"/>
        </w:rPr>
        <w:t>όσους το</w:t>
      </w:r>
      <w:r w:rsidRPr="000D5170">
        <w:rPr>
          <w:rFonts w:eastAsia="Times New Roman" w:cs="Times New Roman"/>
          <w:szCs w:val="24"/>
        </w:rPr>
        <w:t xml:space="preserve"> διαβάζουν</w:t>
      </w:r>
      <w:r>
        <w:rPr>
          <w:rFonts w:eastAsia="Times New Roman" w:cs="Times New Roman"/>
          <w:szCs w:val="24"/>
        </w:rPr>
        <w:t>, γιατί δεν υπάρχει πλέον ονομαστική αξία. Υ</w:t>
      </w:r>
      <w:r w:rsidRPr="000D5170">
        <w:rPr>
          <w:rFonts w:eastAsia="Times New Roman" w:cs="Times New Roman"/>
          <w:szCs w:val="24"/>
        </w:rPr>
        <w:t>πάρχει μία</w:t>
      </w:r>
      <w:r>
        <w:rPr>
          <w:rFonts w:eastAsia="Times New Roman" w:cs="Times New Roman"/>
          <w:szCs w:val="24"/>
        </w:rPr>
        <w:t>,</w:t>
      </w:r>
      <w:r w:rsidRPr="000D5170">
        <w:rPr>
          <w:rFonts w:eastAsia="Times New Roman" w:cs="Times New Roman"/>
          <w:szCs w:val="24"/>
        </w:rPr>
        <w:t xml:space="preserve"> η πραγματική αξία</w:t>
      </w:r>
      <w:r>
        <w:rPr>
          <w:rFonts w:eastAsia="Times New Roman" w:cs="Times New Roman"/>
          <w:szCs w:val="24"/>
        </w:rPr>
        <w:t>.</w:t>
      </w:r>
      <w:r w:rsidRPr="000D5170">
        <w:rPr>
          <w:rFonts w:eastAsia="Times New Roman" w:cs="Times New Roman"/>
          <w:szCs w:val="24"/>
        </w:rPr>
        <w:t xml:space="preserve"> Ναι</w:t>
      </w:r>
      <w:r>
        <w:rPr>
          <w:rFonts w:eastAsia="Times New Roman" w:cs="Times New Roman"/>
          <w:szCs w:val="24"/>
        </w:rPr>
        <w:t>, π</w:t>
      </w:r>
      <w:r w:rsidRPr="000D5170">
        <w:rPr>
          <w:rFonts w:eastAsia="Times New Roman" w:cs="Times New Roman"/>
          <w:szCs w:val="24"/>
        </w:rPr>
        <w:t>ρέπει να διορθωθούν κάποια θέματα</w:t>
      </w:r>
      <w:r>
        <w:rPr>
          <w:rFonts w:eastAsia="Times New Roman" w:cs="Times New Roman"/>
          <w:szCs w:val="24"/>
        </w:rPr>
        <w:t xml:space="preserve">. </w:t>
      </w:r>
    </w:p>
    <w:p w14:paraId="659803B4" w14:textId="77777777" w:rsidR="00665451" w:rsidRDefault="007410E1">
      <w:pPr>
        <w:spacing w:line="600" w:lineRule="auto"/>
        <w:ind w:firstLine="720"/>
        <w:jc w:val="both"/>
        <w:rPr>
          <w:rFonts w:eastAsia="Times New Roman" w:cs="Times New Roman"/>
          <w:szCs w:val="24"/>
        </w:rPr>
      </w:pPr>
      <w:r w:rsidRPr="00A57F67">
        <w:rPr>
          <w:rFonts w:eastAsia="Times New Roman" w:cs="Times New Roman"/>
          <w:b/>
          <w:szCs w:val="24"/>
        </w:rPr>
        <w:t>ΠΑΝΟΣ ΚΑΜΜΕΝΟΣ (Υπουργός Εθνικής Άμυνας</w:t>
      </w:r>
      <w:r>
        <w:rPr>
          <w:rFonts w:eastAsia="Times New Roman" w:cs="Times New Roman"/>
          <w:b/>
          <w:szCs w:val="24"/>
        </w:rPr>
        <w:t xml:space="preserve"> </w:t>
      </w:r>
      <w:r w:rsidRPr="00A57F67">
        <w:rPr>
          <w:rFonts w:eastAsia="Times New Roman" w:cs="Times New Roman"/>
          <w:b/>
          <w:szCs w:val="24"/>
        </w:rPr>
        <w:t>-</w:t>
      </w:r>
      <w:r>
        <w:rPr>
          <w:rFonts w:eastAsia="Times New Roman" w:cs="Times New Roman"/>
          <w:b/>
          <w:szCs w:val="24"/>
        </w:rPr>
        <w:t xml:space="preserve"> </w:t>
      </w:r>
      <w:r w:rsidRPr="00A57F67">
        <w:rPr>
          <w:rFonts w:eastAsia="Times New Roman" w:cs="Times New Roman"/>
          <w:b/>
          <w:szCs w:val="24"/>
        </w:rPr>
        <w:t>Πρόεδρος των Ανεξαρτήτων Ελλήνων):</w:t>
      </w:r>
      <w:r>
        <w:rPr>
          <w:rFonts w:eastAsia="Times New Roman" w:cs="Times New Roman"/>
          <w:szCs w:val="24"/>
        </w:rPr>
        <w:t xml:space="preserve"> Είναι η ίδια.</w:t>
      </w:r>
    </w:p>
    <w:p w14:paraId="659803B5" w14:textId="77777777" w:rsidR="00665451" w:rsidRDefault="007410E1">
      <w:pPr>
        <w:spacing w:line="600" w:lineRule="auto"/>
        <w:ind w:firstLine="720"/>
        <w:jc w:val="both"/>
        <w:rPr>
          <w:rFonts w:eastAsia="Times New Roman" w:cs="Times New Roman"/>
          <w:szCs w:val="24"/>
        </w:rPr>
      </w:pPr>
      <w:r w:rsidRPr="00C7196F">
        <w:rPr>
          <w:rFonts w:eastAsia="Times New Roman" w:cs="Times New Roman"/>
          <w:b/>
          <w:szCs w:val="24"/>
        </w:rPr>
        <w:t>ΝΙΚΟΛΑΟΣ ΤΟΣΚΑΣ</w:t>
      </w:r>
      <w:r w:rsidRPr="00C7196F">
        <w:rPr>
          <w:rFonts w:eastAsia="Times New Roman" w:cs="Times New Roman"/>
          <w:szCs w:val="24"/>
        </w:rPr>
        <w:t>:</w:t>
      </w:r>
      <w:r>
        <w:rPr>
          <w:rFonts w:eastAsia="Times New Roman" w:cs="Times New Roman"/>
          <w:szCs w:val="24"/>
        </w:rPr>
        <w:t xml:space="preserve"> Είναι ίδια, ακριβώς. </w:t>
      </w:r>
      <w:r w:rsidRPr="000D5170">
        <w:rPr>
          <w:rFonts w:eastAsia="Times New Roman" w:cs="Times New Roman"/>
          <w:szCs w:val="24"/>
        </w:rPr>
        <w:t>Συμφωνώ</w:t>
      </w:r>
      <w:r>
        <w:rPr>
          <w:rFonts w:eastAsia="Times New Roman" w:cs="Times New Roman"/>
          <w:szCs w:val="24"/>
        </w:rPr>
        <w:t>.</w:t>
      </w:r>
    </w:p>
    <w:p w14:paraId="659803B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Άρα, </w:t>
      </w:r>
      <w:r w:rsidRPr="000D5170">
        <w:rPr>
          <w:rFonts w:eastAsia="Times New Roman" w:cs="Times New Roman"/>
          <w:szCs w:val="24"/>
        </w:rPr>
        <w:t>δεν έχει νόημα ο όρος</w:t>
      </w:r>
      <w:r>
        <w:rPr>
          <w:rFonts w:eastAsia="Times New Roman" w:cs="Times New Roman"/>
          <w:szCs w:val="24"/>
        </w:rPr>
        <w:t>. Τ</w:t>
      </w:r>
      <w:r w:rsidRPr="000D5170">
        <w:rPr>
          <w:rFonts w:eastAsia="Times New Roman" w:cs="Times New Roman"/>
          <w:szCs w:val="24"/>
        </w:rPr>
        <w:t xml:space="preserve">ο αν θα πρέπει να τεθούν μέσα τα προγράμματα πιο συγκεκριμένα </w:t>
      </w:r>
      <w:r>
        <w:rPr>
          <w:rFonts w:eastAsia="Times New Roman" w:cs="Times New Roman"/>
          <w:szCs w:val="24"/>
        </w:rPr>
        <w:t>και να μην είναι τόσο γε</w:t>
      </w:r>
      <w:r>
        <w:rPr>
          <w:rFonts w:eastAsia="Times New Roman" w:cs="Times New Roman"/>
          <w:szCs w:val="24"/>
        </w:rPr>
        <w:t xml:space="preserve">νικόλογα </w:t>
      </w:r>
      <w:r w:rsidRPr="000D5170">
        <w:rPr>
          <w:rFonts w:eastAsia="Times New Roman" w:cs="Times New Roman"/>
          <w:szCs w:val="24"/>
        </w:rPr>
        <w:t>είναι κάτι που θα πρέπει να το εξετάσουμε</w:t>
      </w:r>
      <w:r>
        <w:rPr>
          <w:rFonts w:eastAsia="Times New Roman" w:cs="Times New Roman"/>
          <w:szCs w:val="24"/>
        </w:rPr>
        <w:t>.</w:t>
      </w:r>
      <w:r w:rsidRPr="000D5170">
        <w:rPr>
          <w:rFonts w:eastAsia="Times New Roman" w:cs="Times New Roman"/>
          <w:szCs w:val="24"/>
        </w:rPr>
        <w:t xml:space="preserve"> Και φυσικά</w:t>
      </w:r>
      <w:r>
        <w:rPr>
          <w:rFonts w:eastAsia="Times New Roman" w:cs="Times New Roman"/>
          <w:szCs w:val="24"/>
        </w:rPr>
        <w:t>,</w:t>
      </w:r>
      <w:r w:rsidRPr="000D5170">
        <w:rPr>
          <w:rFonts w:eastAsia="Times New Roman" w:cs="Times New Roman"/>
          <w:szCs w:val="24"/>
        </w:rPr>
        <w:t xml:space="preserve"> θα πρέπει να δούμε με ποιους τρόπους η ναυαρχίδα της Ελληνικής </w:t>
      </w:r>
      <w:r>
        <w:rPr>
          <w:rFonts w:eastAsia="Times New Roman" w:cs="Times New Roman"/>
          <w:szCs w:val="24"/>
        </w:rPr>
        <w:t>Α</w:t>
      </w:r>
      <w:r w:rsidRPr="000D5170">
        <w:rPr>
          <w:rFonts w:eastAsia="Times New Roman" w:cs="Times New Roman"/>
          <w:szCs w:val="24"/>
        </w:rPr>
        <w:t xml:space="preserve">μυντικής </w:t>
      </w:r>
      <w:r>
        <w:rPr>
          <w:rFonts w:eastAsia="Times New Roman" w:cs="Times New Roman"/>
          <w:szCs w:val="24"/>
        </w:rPr>
        <w:t>Β</w:t>
      </w:r>
      <w:r w:rsidRPr="000D5170">
        <w:rPr>
          <w:rFonts w:eastAsia="Times New Roman" w:cs="Times New Roman"/>
          <w:szCs w:val="24"/>
        </w:rPr>
        <w:t>ιομηχανίας</w:t>
      </w:r>
      <w:r>
        <w:rPr>
          <w:rFonts w:eastAsia="Times New Roman" w:cs="Times New Roman"/>
          <w:szCs w:val="24"/>
        </w:rPr>
        <w:t>, η ΕΑΒ,</w:t>
      </w:r>
      <w:r w:rsidRPr="000D5170">
        <w:rPr>
          <w:rFonts w:eastAsia="Times New Roman" w:cs="Times New Roman"/>
          <w:szCs w:val="24"/>
        </w:rPr>
        <w:t xml:space="preserve"> θα πρέπει να ενισχυθεί</w:t>
      </w:r>
      <w:r>
        <w:rPr>
          <w:rFonts w:eastAsia="Times New Roman" w:cs="Times New Roman"/>
          <w:szCs w:val="24"/>
        </w:rPr>
        <w:t>,</w:t>
      </w:r>
      <w:r w:rsidRPr="000D5170">
        <w:rPr>
          <w:rFonts w:eastAsia="Times New Roman" w:cs="Times New Roman"/>
          <w:szCs w:val="24"/>
        </w:rPr>
        <w:t xml:space="preserve"> γιατί </w:t>
      </w:r>
      <w:r>
        <w:rPr>
          <w:rFonts w:eastAsia="Times New Roman" w:cs="Times New Roman"/>
          <w:szCs w:val="24"/>
        </w:rPr>
        <w:t>-</w:t>
      </w:r>
      <w:r w:rsidRPr="000D5170">
        <w:rPr>
          <w:rFonts w:eastAsia="Times New Roman" w:cs="Times New Roman"/>
          <w:szCs w:val="24"/>
        </w:rPr>
        <w:t>κακά τα ψέματα</w:t>
      </w:r>
      <w:r>
        <w:rPr>
          <w:rFonts w:eastAsia="Times New Roman" w:cs="Times New Roman"/>
          <w:szCs w:val="24"/>
        </w:rPr>
        <w:t>-</w:t>
      </w:r>
      <w:r w:rsidRPr="000D5170">
        <w:rPr>
          <w:rFonts w:eastAsia="Times New Roman" w:cs="Times New Roman"/>
          <w:szCs w:val="24"/>
        </w:rPr>
        <w:t xml:space="preserve"> στη διάρκεια των μνημονίων ούτε </w:t>
      </w:r>
      <w:r>
        <w:rPr>
          <w:rFonts w:eastAsia="Times New Roman" w:cs="Times New Roman"/>
          <w:szCs w:val="24"/>
        </w:rPr>
        <w:t>προσλήψεις</w:t>
      </w:r>
      <w:r w:rsidRPr="000D5170">
        <w:rPr>
          <w:rFonts w:eastAsia="Times New Roman" w:cs="Times New Roman"/>
          <w:szCs w:val="24"/>
        </w:rPr>
        <w:t xml:space="preserve"> μπορούσαν</w:t>
      </w:r>
      <w:r w:rsidRPr="000D5170">
        <w:rPr>
          <w:rFonts w:eastAsia="Times New Roman" w:cs="Times New Roman"/>
          <w:szCs w:val="24"/>
        </w:rPr>
        <w:t xml:space="preserve"> να </w:t>
      </w:r>
      <w:r>
        <w:rPr>
          <w:rFonts w:eastAsia="Times New Roman" w:cs="Times New Roman"/>
          <w:szCs w:val="24"/>
        </w:rPr>
        <w:t>γίνουν</w:t>
      </w:r>
      <w:r w:rsidRPr="000D5170">
        <w:rPr>
          <w:rFonts w:eastAsia="Times New Roman" w:cs="Times New Roman"/>
          <w:szCs w:val="24"/>
        </w:rPr>
        <w:t xml:space="preserve"> ούτε πολλά άλλα πράγματα και έχει πολλά προβλήματα</w:t>
      </w:r>
      <w:r>
        <w:rPr>
          <w:rFonts w:eastAsia="Times New Roman" w:cs="Times New Roman"/>
          <w:szCs w:val="24"/>
        </w:rPr>
        <w:t>. Π</w:t>
      </w:r>
      <w:r w:rsidRPr="000D5170">
        <w:rPr>
          <w:rFonts w:eastAsia="Times New Roman" w:cs="Times New Roman"/>
          <w:szCs w:val="24"/>
        </w:rPr>
        <w:t>ρέπει να υπάρχει</w:t>
      </w:r>
      <w:r>
        <w:rPr>
          <w:rFonts w:eastAsia="Times New Roman" w:cs="Times New Roman"/>
          <w:szCs w:val="24"/>
        </w:rPr>
        <w:t xml:space="preserve"> ΕΑΒ,</w:t>
      </w:r>
      <w:r w:rsidRPr="000D5170">
        <w:rPr>
          <w:rFonts w:eastAsia="Times New Roman" w:cs="Times New Roman"/>
          <w:szCs w:val="24"/>
        </w:rPr>
        <w:t xml:space="preserve"> για να συντηρεί τα αεροπλάνα μας και τα άλλα αμυντικά προγράμματα</w:t>
      </w:r>
      <w:r>
        <w:rPr>
          <w:rFonts w:eastAsia="Times New Roman" w:cs="Times New Roman"/>
          <w:szCs w:val="24"/>
        </w:rPr>
        <w:t xml:space="preserve">. </w:t>
      </w:r>
      <w:r w:rsidRPr="000D5170">
        <w:rPr>
          <w:rFonts w:eastAsia="Times New Roman" w:cs="Times New Roman"/>
          <w:szCs w:val="24"/>
        </w:rPr>
        <w:lastRenderedPageBreak/>
        <w:t>Άρα θα πρέπει να βρούμε τρόπους</w:t>
      </w:r>
      <w:r>
        <w:rPr>
          <w:rFonts w:eastAsia="Times New Roman" w:cs="Times New Roman"/>
          <w:szCs w:val="24"/>
        </w:rPr>
        <w:t>,</w:t>
      </w:r>
      <w:r w:rsidRPr="000D5170">
        <w:rPr>
          <w:rFonts w:eastAsia="Times New Roman" w:cs="Times New Roman"/>
          <w:szCs w:val="24"/>
        </w:rPr>
        <w:t xml:space="preserve"> προκειμένου να ενισχυθεί και να λειτουργεί όπως πρέπει να λειτουργεί</w:t>
      </w:r>
      <w:r>
        <w:rPr>
          <w:rFonts w:eastAsia="Times New Roman" w:cs="Times New Roman"/>
          <w:szCs w:val="24"/>
        </w:rPr>
        <w:t>.</w:t>
      </w:r>
    </w:p>
    <w:p w14:paraId="659803B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Υ</w:t>
      </w:r>
      <w:r w:rsidRPr="000D5170">
        <w:rPr>
          <w:rFonts w:eastAsia="Times New Roman" w:cs="Times New Roman"/>
          <w:szCs w:val="24"/>
        </w:rPr>
        <w:t>πάρχουν ορισμένα ζητήματα που έχουμε ξεχάσει</w:t>
      </w:r>
      <w:r>
        <w:rPr>
          <w:rFonts w:eastAsia="Times New Roman" w:cs="Times New Roman"/>
          <w:szCs w:val="24"/>
        </w:rPr>
        <w:t>, δηλαδή</w:t>
      </w:r>
      <w:r w:rsidRPr="000D5170">
        <w:rPr>
          <w:rFonts w:eastAsia="Times New Roman" w:cs="Times New Roman"/>
          <w:szCs w:val="24"/>
        </w:rPr>
        <w:t xml:space="preserve"> τι έκαναν άλλα κόμματα και θα αναφερθώ στη Νέα Δημοκρατία </w:t>
      </w:r>
      <w:r>
        <w:rPr>
          <w:rFonts w:eastAsia="Times New Roman" w:cs="Times New Roman"/>
          <w:szCs w:val="24"/>
        </w:rPr>
        <w:t xml:space="preserve">για το </w:t>
      </w:r>
      <w:r w:rsidRPr="000D5170">
        <w:rPr>
          <w:rFonts w:eastAsia="Times New Roman" w:cs="Times New Roman"/>
          <w:szCs w:val="24"/>
        </w:rPr>
        <w:t xml:space="preserve">θέμα της </w:t>
      </w:r>
      <w:r>
        <w:rPr>
          <w:rFonts w:eastAsia="Times New Roman" w:cs="Times New Roman"/>
          <w:szCs w:val="24"/>
        </w:rPr>
        <w:t>κ</w:t>
      </w:r>
      <w:r w:rsidRPr="000D5170">
        <w:rPr>
          <w:rFonts w:eastAsia="Times New Roman" w:cs="Times New Roman"/>
          <w:szCs w:val="24"/>
        </w:rPr>
        <w:t xml:space="preserve">ρατικής </w:t>
      </w:r>
      <w:r>
        <w:rPr>
          <w:rFonts w:eastAsia="Times New Roman" w:cs="Times New Roman"/>
          <w:szCs w:val="24"/>
        </w:rPr>
        <w:t>α</w:t>
      </w:r>
      <w:r w:rsidRPr="000D5170">
        <w:rPr>
          <w:rFonts w:eastAsia="Times New Roman" w:cs="Times New Roman"/>
          <w:szCs w:val="24"/>
        </w:rPr>
        <w:t xml:space="preserve">μυντικής </w:t>
      </w:r>
      <w:r>
        <w:rPr>
          <w:rFonts w:eastAsia="Times New Roman" w:cs="Times New Roman"/>
          <w:szCs w:val="24"/>
        </w:rPr>
        <w:t>β</w:t>
      </w:r>
      <w:r w:rsidRPr="000D5170">
        <w:rPr>
          <w:rFonts w:eastAsia="Times New Roman" w:cs="Times New Roman"/>
          <w:szCs w:val="24"/>
        </w:rPr>
        <w:t>ιομηχανίας</w:t>
      </w:r>
      <w:r>
        <w:rPr>
          <w:rFonts w:eastAsia="Times New Roman" w:cs="Times New Roman"/>
          <w:szCs w:val="24"/>
        </w:rPr>
        <w:t>,</w:t>
      </w:r>
      <w:r w:rsidRPr="000D5170">
        <w:rPr>
          <w:rFonts w:eastAsia="Times New Roman" w:cs="Times New Roman"/>
          <w:szCs w:val="24"/>
        </w:rPr>
        <w:t xml:space="preserve"> όπου υπήρχε η αντίληψη να αγοράζουμε φθηνότερα</w:t>
      </w:r>
      <w:r>
        <w:rPr>
          <w:rFonts w:eastAsia="Times New Roman" w:cs="Times New Roman"/>
          <w:szCs w:val="24"/>
        </w:rPr>
        <w:t>. Κ</w:t>
      </w:r>
      <w:r w:rsidRPr="000D5170">
        <w:rPr>
          <w:rFonts w:eastAsia="Times New Roman" w:cs="Times New Roman"/>
          <w:szCs w:val="24"/>
        </w:rPr>
        <w:t>αι πράγματι θα αγοράζαμε φθηνότερα</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 xml:space="preserve">αν δεν </w:t>
      </w:r>
      <w:r>
        <w:rPr>
          <w:rFonts w:eastAsia="Times New Roman" w:cs="Times New Roman"/>
          <w:szCs w:val="24"/>
        </w:rPr>
        <w:t>ενισχύαμε την</w:t>
      </w:r>
      <w:r w:rsidRPr="000D5170">
        <w:rPr>
          <w:rFonts w:eastAsia="Times New Roman" w:cs="Times New Roman"/>
          <w:szCs w:val="24"/>
        </w:rPr>
        <w:t xml:space="preserve"> Ελληνική </w:t>
      </w:r>
      <w:r>
        <w:rPr>
          <w:rFonts w:eastAsia="Times New Roman" w:cs="Times New Roman"/>
          <w:szCs w:val="24"/>
        </w:rPr>
        <w:t>Α</w:t>
      </w:r>
      <w:r w:rsidRPr="000D5170">
        <w:rPr>
          <w:rFonts w:eastAsia="Times New Roman" w:cs="Times New Roman"/>
          <w:szCs w:val="24"/>
        </w:rPr>
        <w:t>μυντική Βιομηχανία</w:t>
      </w:r>
      <w:r>
        <w:rPr>
          <w:rFonts w:eastAsia="Times New Roman" w:cs="Times New Roman"/>
          <w:szCs w:val="24"/>
        </w:rPr>
        <w:t>. Γ</w:t>
      </w:r>
      <w:r w:rsidRPr="000D5170">
        <w:rPr>
          <w:rFonts w:eastAsia="Times New Roman" w:cs="Times New Roman"/>
          <w:szCs w:val="24"/>
        </w:rPr>
        <w:t>ια παράδειγμα τα συγκεκριμένα αεροπλάνα</w:t>
      </w:r>
      <w:r>
        <w:rPr>
          <w:rFonts w:eastAsia="Times New Roman" w:cs="Times New Roman"/>
          <w:szCs w:val="24"/>
        </w:rPr>
        <w:t>, αν</w:t>
      </w:r>
      <w:r w:rsidRPr="000D5170">
        <w:rPr>
          <w:rFonts w:eastAsia="Times New Roman" w:cs="Times New Roman"/>
          <w:szCs w:val="24"/>
        </w:rPr>
        <w:t xml:space="preserve"> λέγαμε </w:t>
      </w:r>
      <w:r>
        <w:rPr>
          <w:rFonts w:eastAsia="Times New Roman" w:cs="Times New Roman"/>
          <w:szCs w:val="24"/>
        </w:rPr>
        <w:t>στ</w:t>
      </w:r>
      <w:r w:rsidRPr="000D5170">
        <w:rPr>
          <w:rFonts w:eastAsia="Times New Roman" w:cs="Times New Roman"/>
          <w:szCs w:val="24"/>
        </w:rPr>
        <w:t xml:space="preserve">ους Αμερικανούς </w:t>
      </w:r>
      <w:r>
        <w:rPr>
          <w:rFonts w:eastAsia="Times New Roman" w:cs="Times New Roman"/>
          <w:szCs w:val="24"/>
        </w:rPr>
        <w:t>«</w:t>
      </w:r>
      <w:r w:rsidRPr="000D5170">
        <w:rPr>
          <w:rFonts w:eastAsia="Times New Roman" w:cs="Times New Roman"/>
          <w:szCs w:val="24"/>
        </w:rPr>
        <w:t>εκσυγχρο</w:t>
      </w:r>
      <w:r>
        <w:rPr>
          <w:rFonts w:eastAsia="Times New Roman" w:cs="Times New Roman"/>
          <w:szCs w:val="24"/>
        </w:rPr>
        <w:t>νίστε τα μας στην Αμερική», φυσικά θα έρχονταν φθηνότερα. Ε</w:t>
      </w:r>
      <w:r w:rsidRPr="000D5170">
        <w:rPr>
          <w:rFonts w:eastAsia="Times New Roman" w:cs="Times New Roman"/>
          <w:szCs w:val="24"/>
        </w:rPr>
        <w:t xml:space="preserve">δώ υπάρχει το ζήτημα της γενικότερης πολιτικής </w:t>
      </w:r>
      <w:r>
        <w:rPr>
          <w:rFonts w:eastAsia="Times New Roman" w:cs="Times New Roman"/>
          <w:szCs w:val="24"/>
        </w:rPr>
        <w:t>σ</w:t>
      </w:r>
      <w:r w:rsidRPr="000D5170">
        <w:rPr>
          <w:rFonts w:eastAsia="Times New Roman" w:cs="Times New Roman"/>
          <w:szCs w:val="24"/>
        </w:rPr>
        <w:t xml:space="preserve">τα θέματα </w:t>
      </w:r>
      <w:r>
        <w:rPr>
          <w:rFonts w:eastAsia="Times New Roman" w:cs="Times New Roman"/>
          <w:szCs w:val="24"/>
        </w:rPr>
        <w:t>α</w:t>
      </w:r>
      <w:r>
        <w:rPr>
          <w:rFonts w:eastAsia="Times New Roman" w:cs="Times New Roman"/>
          <w:szCs w:val="24"/>
        </w:rPr>
        <w:t xml:space="preserve">μυντικής </w:t>
      </w:r>
      <w:r>
        <w:rPr>
          <w:rFonts w:eastAsia="Times New Roman" w:cs="Times New Roman"/>
          <w:szCs w:val="24"/>
        </w:rPr>
        <w:t>β</w:t>
      </w:r>
      <w:r w:rsidRPr="000D5170">
        <w:rPr>
          <w:rFonts w:eastAsia="Times New Roman" w:cs="Times New Roman"/>
          <w:szCs w:val="24"/>
        </w:rPr>
        <w:t>ιομηχ</w:t>
      </w:r>
      <w:r w:rsidRPr="000D5170">
        <w:rPr>
          <w:rFonts w:eastAsia="Times New Roman" w:cs="Times New Roman"/>
          <w:szCs w:val="24"/>
        </w:rPr>
        <w:t>ανίας</w:t>
      </w:r>
      <w:r>
        <w:rPr>
          <w:rFonts w:eastAsia="Times New Roman" w:cs="Times New Roman"/>
          <w:szCs w:val="24"/>
        </w:rPr>
        <w:t>,</w:t>
      </w:r>
      <w:r w:rsidRPr="000D5170">
        <w:rPr>
          <w:rFonts w:eastAsia="Times New Roman" w:cs="Times New Roman"/>
          <w:szCs w:val="24"/>
        </w:rPr>
        <w:t xml:space="preserve"> που θα πρέπει να το λάβουμε υπ</w:t>
      </w:r>
      <w:r>
        <w:rPr>
          <w:rFonts w:eastAsia="Times New Roman" w:cs="Times New Roman"/>
          <w:szCs w:val="24"/>
        </w:rPr>
        <w:t xml:space="preserve">’ </w:t>
      </w:r>
      <w:proofErr w:type="spellStart"/>
      <w:r w:rsidRPr="000D5170">
        <w:rPr>
          <w:rFonts w:eastAsia="Times New Roman" w:cs="Times New Roman"/>
          <w:szCs w:val="24"/>
        </w:rPr>
        <w:t>όψ</w:t>
      </w:r>
      <w:r>
        <w:rPr>
          <w:rFonts w:eastAsia="Times New Roman" w:cs="Times New Roman"/>
          <w:szCs w:val="24"/>
        </w:rPr>
        <w:t>ιν</w:t>
      </w:r>
      <w:proofErr w:type="spellEnd"/>
      <w:r w:rsidRPr="000D5170">
        <w:rPr>
          <w:rFonts w:eastAsia="Times New Roman" w:cs="Times New Roman"/>
          <w:szCs w:val="24"/>
        </w:rPr>
        <w:t xml:space="preserve"> και να φύγου</w:t>
      </w:r>
      <w:r>
        <w:rPr>
          <w:rFonts w:eastAsia="Times New Roman" w:cs="Times New Roman"/>
          <w:szCs w:val="24"/>
        </w:rPr>
        <w:t>με από την παλιά αντίληψη του τί είναι φθηνότερο και να</w:t>
      </w:r>
      <w:r w:rsidRPr="000D5170">
        <w:rPr>
          <w:rFonts w:eastAsia="Times New Roman" w:cs="Times New Roman"/>
          <w:szCs w:val="24"/>
        </w:rPr>
        <w:t xml:space="preserve"> μην ενδιαφερόμαστε για την </w:t>
      </w:r>
      <w:r>
        <w:rPr>
          <w:rFonts w:eastAsia="Times New Roman" w:cs="Times New Roman"/>
          <w:szCs w:val="24"/>
        </w:rPr>
        <w:t>α</w:t>
      </w:r>
      <w:r w:rsidRPr="000D5170">
        <w:rPr>
          <w:rFonts w:eastAsia="Times New Roman" w:cs="Times New Roman"/>
          <w:szCs w:val="24"/>
        </w:rPr>
        <w:t xml:space="preserve">μυντική </w:t>
      </w:r>
      <w:r>
        <w:rPr>
          <w:rFonts w:eastAsia="Times New Roman" w:cs="Times New Roman"/>
          <w:szCs w:val="24"/>
        </w:rPr>
        <w:t>β</w:t>
      </w:r>
      <w:r w:rsidRPr="000D5170">
        <w:rPr>
          <w:rFonts w:eastAsia="Times New Roman" w:cs="Times New Roman"/>
          <w:szCs w:val="24"/>
        </w:rPr>
        <w:t>ιομηχανία</w:t>
      </w:r>
      <w:r>
        <w:rPr>
          <w:rFonts w:eastAsia="Times New Roman" w:cs="Times New Roman"/>
          <w:szCs w:val="24"/>
        </w:rPr>
        <w:t>. Π</w:t>
      </w:r>
      <w:r w:rsidRPr="000D5170">
        <w:rPr>
          <w:rFonts w:eastAsia="Times New Roman" w:cs="Times New Roman"/>
          <w:szCs w:val="24"/>
        </w:rPr>
        <w:t xml:space="preserve">ρέπει να ενδιαφερόμαστε για την </w:t>
      </w:r>
      <w:r>
        <w:rPr>
          <w:rFonts w:eastAsia="Times New Roman" w:cs="Times New Roman"/>
          <w:szCs w:val="24"/>
        </w:rPr>
        <w:t>α</w:t>
      </w:r>
      <w:r w:rsidRPr="000D5170">
        <w:rPr>
          <w:rFonts w:eastAsia="Times New Roman" w:cs="Times New Roman"/>
          <w:szCs w:val="24"/>
        </w:rPr>
        <w:t xml:space="preserve">μυντική </w:t>
      </w:r>
      <w:r>
        <w:rPr>
          <w:rFonts w:eastAsia="Times New Roman" w:cs="Times New Roman"/>
          <w:szCs w:val="24"/>
        </w:rPr>
        <w:t>β</w:t>
      </w:r>
      <w:r w:rsidRPr="000D5170">
        <w:rPr>
          <w:rFonts w:eastAsia="Times New Roman" w:cs="Times New Roman"/>
          <w:szCs w:val="24"/>
        </w:rPr>
        <w:t>ιομηχανία</w:t>
      </w:r>
      <w:r>
        <w:rPr>
          <w:rFonts w:eastAsia="Times New Roman" w:cs="Times New Roman"/>
          <w:szCs w:val="24"/>
        </w:rPr>
        <w:t xml:space="preserve">, </w:t>
      </w:r>
      <w:r w:rsidRPr="000D5170">
        <w:rPr>
          <w:rFonts w:eastAsia="Times New Roman" w:cs="Times New Roman"/>
          <w:szCs w:val="24"/>
        </w:rPr>
        <w:t>γιατί είναι μέρος της γενικότερης αμυντική</w:t>
      </w:r>
      <w:r w:rsidRPr="000D5170">
        <w:rPr>
          <w:rFonts w:eastAsia="Times New Roman" w:cs="Times New Roman"/>
          <w:szCs w:val="24"/>
        </w:rPr>
        <w:t>ς μας προσπάθειας</w:t>
      </w:r>
      <w:r>
        <w:rPr>
          <w:rFonts w:eastAsia="Times New Roman" w:cs="Times New Roman"/>
          <w:szCs w:val="24"/>
        </w:rPr>
        <w:t>.</w:t>
      </w:r>
    </w:p>
    <w:p w14:paraId="659803B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Θα πω κάτι που είπε και ο κ. </w:t>
      </w:r>
      <w:proofErr w:type="spellStart"/>
      <w:r>
        <w:rPr>
          <w:rFonts w:eastAsia="Times New Roman" w:cs="Times New Roman"/>
          <w:szCs w:val="24"/>
        </w:rPr>
        <w:t>Δρίτσας</w:t>
      </w:r>
      <w:proofErr w:type="spellEnd"/>
      <w:r>
        <w:rPr>
          <w:rFonts w:eastAsia="Times New Roman" w:cs="Times New Roman"/>
          <w:szCs w:val="24"/>
        </w:rPr>
        <w:t xml:space="preserve"> πριν. Δ</w:t>
      </w:r>
      <w:r w:rsidRPr="000D5170">
        <w:rPr>
          <w:rFonts w:eastAsia="Times New Roman" w:cs="Times New Roman"/>
          <w:szCs w:val="24"/>
        </w:rPr>
        <w:t>εν περι</w:t>
      </w:r>
      <w:r>
        <w:rPr>
          <w:rFonts w:eastAsia="Times New Roman" w:cs="Times New Roman"/>
          <w:szCs w:val="24"/>
        </w:rPr>
        <w:t xml:space="preserve">μέναμε την πρόταση για ονομαστική ψηφοφορία. </w:t>
      </w:r>
      <w:r w:rsidRPr="000D5170">
        <w:rPr>
          <w:rFonts w:eastAsia="Times New Roman" w:cs="Times New Roman"/>
          <w:szCs w:val="24"/>
        </w:rPr>
        <w:t>Εμείς είμαστε εδώ για να ρωτάμε</w:t>
      </w:r>
      <w:r>
        <w:rPr>
          <w:rFonts w:eastAsia="Times New Roman" w:cs="Times New Roman"/>
          <w:szCs w:val="24"/>
        </w:rPr>
        <w:t>,</w:t>
      </w:r>
      <w:r w:rsidRPr="000D5170">
        <w:rPr>
          <w:rFonts w:eastAsia="Times New Roman" w:cs="Times New Roman"/>
          <w:szCs w:val="24"/>
        </w:rPr>
        <w:t xml:space="preserve"> είμαστε εδώ για να πιέζου</w:t>
      </w:r>
      <w:r>
        <w:rPr>
          <w:rFonts w:eastAsia="Times New Roman" w:cs="Times New Roman"/>
          <w:szCs w:val="24"/>
        </w:rPr>
        <w:t>με</w:t>
      </w:r>
      <w:r w:rsidRPr="000D5170">
        <w:rPr>
          <w:rFonts w:eastAsia="Times New Roman" w:cs="Times New Roman"/>
          <w:szCs w:val="24"/>
        </w:rPr>
        <w:t xml:space="preserve"> για μεγαλύτερη </w:t>
      </w:r>
      <w:r w:rsidRPr="000D5170">
        <w:rPr>
          <w:rFonts w:eastAsia="Times New Roman" w:cs="Times New Roman"/>
          <w:szCs w:val="24"/>
        </w:rPr>
        <w:lastRenderedPageBreak/>
        <w:t>διαφάνεια</w:t>
      </w:r>
      <w:r>
        <w:rPr>
          <w:rFonts w:eastAsia="Times New Roman" w:cs="Times New Roman"/>
          <w:szCs w:val="24"/>
        </w:rPr>
        <w:t>,</w:t>
      </w:r>
      <w:r w:rsidRPr="000D5170">
        <w:rPr>
          <w:rFonts w:eastAsia="Times New Roman" w:cs="Times New Roman"/>
          <w:szCs w:val="24"/>
        </w:rPr>
        <w:t xml:space="preserve"> είμαστε εδώ για να ψάχνουμε αποδεκτές λύσεις και δεν δ</w:t>
      </w:r>
      <w:r w:rsidRPr="000D5170">
        <w:rPr>
          <w:rFonts w:eastAsia="Times New Roman" w:cs="Times New Roman"/>
          <w:szCs w:val="24"/>
        </w:rPr>
        <w:t>ιστάζουμε</w:t>
      </w:r>
      <w:r>
        <w:rPr>
          <w:rFonts w:eastAsia="Times New Roman" w:cs="Times New Roman"/>
          <w:szCs w:val="24"/>
        </w:rPr>
        <w:t>,</w:t>
      </w:r>
      <w:r w:rsidRPr="000D5170">
        <w:rPr>
          <w:rFonts w:eastAsia="Times New Roman" w:cs="Times New Roman"/>
          <w:szCs w:val="24"/>
        </w:rPr>
        <w:t xml:space="preserve"> όταν έχουμε και διαφορετική άποψη</w:t>
      </w:r>
      <w:r>
        <w:rPr>
          <w:rFonts w:eastAsia="Times New Roman" w:cs="Times New Roman"/>
          <w:szCs w:val="24"/>
        </w:rPr>
        <w:t>. Τα υπόλοιπα την Παρασκευή.</w:t>
      </w:r>
    </w:p>
    <w:p w14:paraId="659803B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Σας ευχαριστώ.</w:t>
      </w:r>
    </w:p>
    <w:p w14:paraId="659803BA" w14:textId="77777777" w:rsidR="00665451" w:rsidRDefault="007410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τους ΣΥΡΙΖΑ)</w:t>
      </w:r>
    </w:p>
    <w:p w14:paraId="659803BB" w14:textId="77777777" w:rsidR="00665451" w:rsidRDefault="007410E1">
      <w:pPr>
        <w:spacing w:line="600" w:lineRule="auto"/>
        <w:ind w:firstLine="720"/>
        <w:jc w:val="both"/>
        <w:rPr>
          <w:rFonts w:eastAsia="Times New Roman" w:cs="Times New Roman"/>
          <w:szCs w:val="24"/>
        </w:rPr>
      </w:pPr>
      <w:r w:rsidRPr="00C7196F">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Τόσκα</w:t>
      </w:r>
      <w:proofErr w:type="spellEnd"/>
      <w:r>
        <w:rPr>
          <w:rFonts w:eastAsia="Times New Roman" w:cs="Times New Roman"/>
          <w:szCs w:val="24"/>
        </w:rPr>
        <w:t>.</w:t>
      </w:r>
    </w:p>
    <w:p w14:paraId="659803B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Τελευταίος ομιλητής είναι ο Αναστάσιος </w:t>
      </w:r>
      <w:proofErr w:type="spellStart"/>
      <w:r>
        <w:rPr>
          <w:rFonts w:eastAsia="Times New Roman" w:cs="Times New Roman"/>
          <w:szCs w:val="24"/>
        </w:rPr>
        <w:t>Δημοσχάκης</w:t>
      </w:r>
      <w:proofErr w:type="spellEnd"/>
      <w:r>
        <w:rPr>
          <w:rFonts w:eastAsia="Times New Roman" w:cs="Times New Roman"/>
          <w:szCs w:val="24"/>
        </w:rPr>
        <w:t>, Βουλευτής τ</w:t>
      </w:r>
      <w:r>
        <w:rPr>
          <w:rFonts w:eastAsia="Times New Roman" w:cs="Times New Roman"/>
          <w:szCs w:val="24"/>
        </w:rPr>
        <w:t>ης Νέας Δημοκρατίας.</w:t>
      </w:r>
    </w:p>
    <w:p w14:paraId="659803B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Ελάτε, Στρατηγέ μου.</w:t>
      </w:r>
    </w:p>
    <w:p w14:paraId="659803BE" w14:textId="77777777" w:rsidR="00665451" w:rsidRDefault="007410E1">
      <w:pPr>
        <w:spacing w:line="600" w:lineRule="auto"/>
        <w:ind w:firstLine="720"/>
        <w:jc w:val="both"/>
        <w:rPr>
          <w:rFonts w:eastAsia="Times New Roman" w:cs="Times New Roman"/>
          <w:szCs w:val="24"/>
        </w:rPr>
      </w:pPr>
      <w:r w:rsidRPr="003C6AE9">
        <w:rPr>
          <w:rFonts w:eastAsia="Times New Roman" w:cs="Times New Roman"/>
          <w:b/>
          <w:szCs w:val="24"/>
        </w:rPr>
        <w:t>ΑΝΑΣΤΑΣΙΟΣ</w:t>
      </w:r>
      <w:r>
        <w:rPr>
          <w:rFonts w:eastAsia="Times New Roman" w:cs="Times New Roman"/>
          <w:b/>
          <w:szCs w:val="24"/>
        </w:rPr>
        <w:t xml:space="preserve"> (ΤΑΣΟΣ)</w:t>
      </w:r>
      <w:r w:rsidRPr="003C6AE9">
        <w:rPr>
          <w:rFonts w:eastAsia="Times New Roman" w:cs="Times New Roman"/>
          <w:b/>
          <w:szCs w:val="24"/>
        </w:rPr>
        <w:t xml:space="preserve"> ΔΗΜΟΣΧΑΚΗΣ:</w:t>
      </w:r>
      <w:r>
        <w:rPr>
          <w:rFonts w:eastAsia="Times New Roman" w:cs="Times New Roman"/>
          <w:szCs w:val="24"/>
        </w:rPr>
        <w:t xml:space="preserve"> Ε</w:t>
      </w:r>
      <w:r w:rsidRPr="000D5170">
        <w:rPr>
          <w:rFonts w:eastAsia="Times New Roman" w:cs="Times New Roman"/>
          <w:szCs w:val="24"/>
        </w:rPr>
        <w:t>υχαριστώ</w:t>
      </w:r>
      <w:r>
        <w:rPr>
          <w:rFonts w:eastAsia="Times New Roman" w:cs="Times New Roman"/>
          <w:szCs w:val="24"/>
        </w:rPr>
        <w:t>,</w:t>
      </w:r>
      <w:r w:rsidRPr="000D5170">
        <w:rPr>
          <w:rFonts w:eastAsia="Times New Roman" w:cs="Times New Roman"/>
          <w:szCs w:val="24"/>
        </w:rPr>
        <w:t xml:space="preserve"> κύριε </w:t>
      </w:r>
      <w:r>
        <w:rPr>
          <w:rFonts w:eastAsia="Times New Roman" w:cs="Times New Roman"/>
          <w:szCs w:val="24"/>
        </w:rPr>
        <w:t>Π</w:t>
      </w:r>
      <w:r w:rsidRPr="000D5170">
        <w:rPr>
          <w:rFonts w:eastAsia="Times New Roman" w:cs="Times New Roman"/>
          <w:szCs w:val="24"/>
        </w:rPr>
        <w:t>ρόεδρε</w:t>
      </w:r>
      <w:r>
        <w:rPr>
          <w:rFonts w:eastAsia="Times New Roman" w:cs="Times New Roman"/>
          <w:szCs w:val="24"/>
        </w:rPr>
        <w:t>.</w:t>
      </w:r>
    </w:p>
    <w:p w14:paraId="659803B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0D5170">
        <w:rPr>
          <w:rFonts w:eastAsia="Times New Roman" w:cs="Times New Roman"/>
          <w:szCs w:val="24"/>
        </w:rPr>
        <w:t>ύχομαι η νέα χρονιά να είναι ευλογημένη</w:t>
      </w:r>
      <w:r>
        <w:rPr>
          <w:rFonts w:eastAsia="Times New Roman" w:cs="Times New Roman"/>
          <w:szCs w:val="24"/>
        </w:rPr>
        <w:t>,</w:t>
      </w:r>
      <w:r w:rsidRPr="000D5170">
        <w:rPr>
          <w:rFonts w:eastAsia="Times New Roman" w:cs="Times New Roman"/>
          <w:szCs w:val="24"/>
        </w:rPr>
        <w:t xml:space="preserve"> ελπιδοφόρος</w:t>
      </w:r>
      <w:r>
        <w:rPr>
          <w:rFonts w:eastAsia="Times New Roman" w:cs="Times New Roman"/>
          <w:szCs w:val="24"/>
        </w:rPr>
        <w:t>,</w:t>
      </w:r>
      <w:r w:rsidRPr="000D5170">
        <w:rPr>
          <w:rFonts w:eastAsia="Times New Roman" w:cs="Times New Roman"/>
          <w:szCs w:val="24"/>
        </w:rPr>
        <w:t xml:space="preserve"> τυχερή και δημιουργική</w:t>
      </w:r>
      <w:r>
        <w:rPr>
          <w:rFonts w:eastAsia="Times New Roman" w:cs="Times New Roman"/>
          <w:szCs w:val="24"/>
        </w:rPr>
        <w:t>.</w:t>
      </w:r>
    </w:p>
    <w:p w14:paraId="659803C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Θεωρητικά σήμερα συζητάμε για το </w:t>
      </w:r>
      <w:r w:rsidRPr="000D5170">
        <w:rPr>
          <w:rFonts w:eastAsia="Times New Roman" w:cs="Times New Roman"/>
          <w:szCs w:val="24"/>
        </w:rPr>
        <w:t xml:space="preserve">σχέδιο νόμου σχετικά με την τοποθέτηση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α</w:t>
      </w:r>
      <w:r>
        <w:rPr>
          <w:rFonts w:eastAsia="Times New Roman" w:cs="Times New Roman"/>
          <w:szCs w:val="24"/>
        </w:rPr>
        <w:t xml:space="preserve">ντιπροσώπου </w:t>
      </w:r>
      <w:r>
        <w:rPr>
          <w:rFonts w:eastAsia="Times New Roman" w:cs="Times New Roman"/>
          <w:szCs w:val="24"/>
        </w:rPr>
        <w:t>σ</w:t>
      </w:r>
      <w:r w:rsidRPr="000D5170">
        <w:rPr>
          <w:rFonts w:eastAsia="Times New Roman" w:cs="Times New Roman"/>
          <w:szCs w:val="24"/>
        </w:rPr>
        <w:t xml:space="preserve">υνδέσμου στο Στρατηγείο Ανώτατης Συμμαχικής Διοίκησης Μετασχηματισμού </w:t>
      </w:r>
      <w:r w:rsidRPr="000D5170">
        <w:rPr>
          <w:rFonts w:eastAsia="Times New Roman" w:cs="Times New Roman"/>
          <w:szCs w:val="24"/>
        </w:rPr>
        <w:lastRenderedPageBreak/>
        <w:t>το</w:t>
      </w:r>
      <w:r>
        <w:rPr>
          <w:rFonts w:eastAsia="Times New Roman" w:cs="Times New Roman"/>
          <w:szCs w:val="24"/>
        </w:rPr>
        <w:t>υ</w:t>
      </w:r>
      <w:r w:rsidRPr="000D5170">
        <w:rPr>
          <w:rFonts w:eastAsia="Times New Roman" w:cs="Times New Roman"/>
          <w:szCs w:val="24"/>
        </w:rPr>
        <w:t xml:space="preserve"> </w:t>
      </w:r>
      <w:r>
        <w:rPr>
          <w:rFonts w:eastAsia="Times New Roman" w:cs="Times New Roman"/>
          <w:szCs w:val="24"/>
        </w:rPr>
        <w:t>ΝΑΤΟ,</w:t>
      </w:r>
      <w:r w:rsidRPr="000D5170">
        <w:rPr>
          <w:rFonts w:eastAsia="Times New Roman" w:cs="Times New Roman"/>
          <w:szCs w:val="24"/>
        </w:rPr>
        <w:t xml:space="preserve"> το οποίο </w:t>
      </w:r>
      <w:r>
        <w:rPr>
          <w:rFonts w:eastAsia="Times New Roman" w:cs="Times New Roman"/>
          <w:szCs w:val="24"/>
        </w:rPr>
        <w:t>ανέλυσε</w:t>
      </w:r>
      <w:r w:rsidRPr="000D5170">
        <w:rPr>
          <w:rFonts w:eastAsia="Times New Roman" w:cs="Times New Roman"/>
          <w:szCs w:val="24"/>
        </w:rPr>
        <w:t xml:space="preserve"> ο </w:t>
      </w:r>
      <w:r>
        <w:rPr>
          <w:rFonts w:eastAsia="Times New Roman" w:cs="Times New Roman"/>
          <w:szCs w:val="24"/>
        </w:rPr>
        <w:t>Α</w:t>
      </w:r>
      <w:r w:rsidRPr="000D5170">
        <w:rPr>
          <w:rFonts w:eastAsia="Times New Roman" w:cs="Times New Roman"/>
          <w:szCs w:val="24"/>
        </w:rPr>
        <w:t xml:space="preserve">ναπληρωτής Υπουργός Εθνικής Άμυνας στην αρμόδια </w:t>
      </w:r>
      <w:r>
        <w:rPr>
          <w:rFonts w:eastAsia="Times New Roman" w:cs="Times New Roman"/>
          <w:szCs w:val="24"/>
        </w:rPr>
        <w:t>ε</w:t>
      </w:r>
      <w:r w:rsidRPr="000D5170">
        <w:rPr>
          <w:rFonts w:eastAsia="Times New Roman" w:cs="Times New Roman"/>
          <w:szCs w:val="24"/>
        </w:rPr>
        <w:t>πιτροπή και ο</w:t>
      </w:r>
      <w:r>
        <w:rPr>
          <w:rFonts w:eastAsia="Times New Roman" w:cs="Times New Roman"/>
          <w:szCs w:val="24"/>
        </w:rPr>
        <w:t xml:space="preserve"> οποίος σήμερα δυστυχώς, σε μι</w:t>
      </w:r>
      <w:r w:rsidRPr="000D5170">
        <w:rPr>
          <w:rFonts w:eastAsia="Times New Roman" w:cs="Times New Roman"/>
          <w:szCs w:val="24"/>
        </w:rPr>
        <w:t>α κ</w:t>
      </w:r>
      <w:r w:rsidRPr="000D5170">
        <w:rPr>
          <w:rFonts w:eastAsia="Times New Roman" w:cs="Times New Roman"/>
          <w:szCs w:val="24"/>
        </w:rPr>
        <w:t xml:space="preserve">ορυφαία </w:t>
      </w:r>
      <w:r>
        <w:rPr>
          <w:rFonts w:eastAsia="Times New Roman" w:cs="Times New Roman"/>
          <w:szCs w:val="24"/>
        </w:rPr>
        <w:t>η</w:t>
      </w:r>
      <w:r w:rsidRPr="000D5170">
        <w:rPr>
          <w:rFonts w:eastAsia="Times New Roman" w:cs="Times New Roman"/>
          <w:szCs w:val="24"/>
        </w:rPr>
        <w:t>μέρα για το Υπουργείο Εθνικής Άμυνας</w:t>
      </w:r>
      <w:r>
        <w:rPr>
          <w:rFonts w:eastAsia="Times New Roman" w:cs="Times New Roman"/>
          <w:szCs w:val="24"/>
        </w:rPr>
        <w:t>,</w:t>
      </w:r>
      <w:r w:rsidRPr="000D5170">
        <w:rPr>
          <w:rFonts w:eastAsia="Times New Roman" w:cs="Times New Roman"/>
          <w:szCs w:val="24"/>
        </w:rPr>
        <w:t xml:space="preserve"> είναι εξαφανισμένος από τα υπουργικά έδρανα</w:t>
      </w:r>
      <w:r>
        <w:rPr>
          <w:rFonts w:eastAsia="Times New Roman" w:cs="Times New Roman"/>
          <w:szCs w:val="24"/>
        </w:rPr>
        <w:t>,</w:t>
      </w:r>
      <w:r w:rsidRPr="000D5170">
        <w:rPr>
          <w:rFonts w:eastAsia="Times New Roman" w:cs="Times New Roman"/>
          <w:szCs w:val="24"/>
        </w:rPr>
        <w:t xml:space="preserve"> παρά του ότι είχε αρμοδιότητα να είναι παρών</w:t>
      </w:r>
      <w:r>
        <w:rPr>
          <w:rFonts w:eastAsia="Times New Roman" w:cs="Times New Roman"/>
          <w:szCs w:val="24"/>
        </w:rPr>
        <w:t>,</w:t>
      </w:r>
      <w:r w:rsidRPr="000D5170">
        <w:rPr>
          <w:rFonts w:eastAsia="Times New Roman" w:cs="Times New Roman"/>
          <w:szCs w:val="24"/>
        </w:rPr>
        <w:t xml:space="preserve"> τα οποία </w:t>
      </w:r>
      <w:r>
        <w:rPr>
          <w:rFonts w:eastAsia="Times New Roman" w:cs="Times New Roman"/>
          <w:szCs w:val="24"/>
        </w:rPr>
        <w:t>κόσμησαν</w:t>
      </w:r>
      <w:r w:rsidRPr="000D5170">
        <w:rPr>
          <w:rFonts w:eastAsia="Times New Roman" w:cs="Times New Roman"/>
          <w:szCs w:val="24"/>
        </w:rPr>
        <w:t xml:space="preserve"> </w:t>
      </w:r>
      <w:r>
        <w:rPr>
          <w:rFonts w:eastAsia="Times New Roman" w:cs="Times New Roman"/>
          <w:szCs w:val="24"/>
        </w:rPr>
        <w:t xml:space="preserve">ευφυώς οι </w:t>
      </w:r>
      <w:r w:rsidRPr="000D5170">
        <w:rPr>
          <w:rFonts w:eastAsia="Times New Roman" w:cs="Times New Roman"/>
          <w:szCs w:val="24"/>
        </w:rPr>
        <w:t xml:space="preserve">συμπαθείς επιτελείς της </w:t>
      </w:r>
      <w:r>
        <w:rPr>
          <w:rFonts w:eastAsia="Times New Roman" w:cs="Times New Roman"/>
          <w:szCs w:val="24"/>
        </w:rPr>
        <w:t>ΔΑΕ.</w:t>
      </w:r>
    </w:p>
    <w:p w14:paraId="659803C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Κυρίες και</w:t>
      </w:r>
      <w:r w:rsidRPr="000D5170">
        <w:rPr>
          <w:rFonts w:eastAsia="Times New Roman" w:cs="Times New Roman"/>
          <w:szCs w:val="24"/>
        </w:rPr>
        <w:t xml:space="preserve"> κύριοι συνάδελφοι</w:t>
      </w:r>
      <w:r>
        <w:rPr>
          <w:rFonts w:eastAsia="Times New Roman" w:cs="Times New Roman"/>
          <w:szCs w:val="24"/>
        </w:rPr>
        <w:t xml:space="preserve">, η δική του όμως </w:t>
      </w:r>
      <w:r w:rsidRPr="000D5170">
        <w:rPr>
          <w:rFonts w:eastAsia="Times New Roman" w:cs="Times New Roman"/>
          <w:szCs w:val="24"/>
        </w:rPr>
        <w:t xml:space="preserve">απουσία </w:t>
      </w:r>
      <w:r>
        <w:rPr>
          <w:rFonts w:eastAsia="Times New Roman" w:cs="Times New Roman"/>
          <w:szCs w:val="24"/>
        </w:rPr>
        <w:t>σ</w:t>
      </w:r>
      <w:r w:rsidRPr="000D5170">
        <w:rPr>
          <w:rFonts w:eastAsia="Times New Roman" w:cs="Times New Roman"/>
          <w:szCs w:val="24"/>
        </w:rPr>
        <w:t>ίγουρα</w:t>
      </w:r>
      <w:r w:rsidRPr="000D5170">
        <w:rPr>
          <w:rFonts w:eastAsia="Times New Roman" w:cs="Times New Roman"/>
          <w:szCs w:val="24"/>
        </w:rPr>
        <w:t xml:space="preserve"> έχει τη δική της </w:t>
      </w:r>
      <w:r>
        <w:rPr>
          <w:rFonts w:eastAsia="Times New Roman" w:cs="Times New Roman"/>
          <w:szCs w:val="24"/>
        </w:rPr>
        <w:t>σημειολογία. Η όλη συζήτηση, όμως,</w:t>
      </w:r>
      <w:r w:rsidRPr="000D5170">
        <w:rPr>
          <w:rFonts w:eastAsia="Times New Roman" w:cs="Times New Roman"/>
          <w:szCs w:val="24"/>
        </w:rPr>
        <w:t xml:space="preserve"> και δικαι</w:t>
      </w:r>
      <w:r>
        <w:rPr>
          <w:rFonts w:eastAsia="Times New Roman" w:cs="Times New Roman"/>
          <w:szCs w:val="24"/>
        </w:rPr>
        <w:t>ολογημένα έχει επικεντρωθεί στη</w:t>
      </w:r>
      <w:r w:rsidRPr="000D5170">
        <w:rPr>
          <w:rFonts w:eastAsia="Times New Roman" w:cs="Times New Roman"/>
          <w:szCs w:val="24"/>
        </w:rPr>
        <w:t xml:space="preserve"> ξαφνική τροπολογία που </w:t>
      </w:r>
      <w:r>
        <w:rPr>
          <w:rFonts w:eastAsia="Times New Roman" w:cs="Times New Roman"/>
          <w:szCs w:val="24"/>
        </w:rPr>
        <w:t>φέρατε, κύριε Υπουργέ,</w:t>
      </w:r>
      <w:r w:rsidRPr="000D5170">
        <w:rPr>
          <w:rFonts w:eastAsia="Times New Roman" w:cs="Times New Roman"/>
          <w:szCs w:val="24"/>
        </w:rPr>
        <w:t xml:space="preserve"> στη σκιά των σεναρίων περί εξόδου σας από την </w:t>
      </w:r>
      <w:r>
        <w:rPr>
          <w:rFonts w:eastAsia="Times New Roman" w:cs="Times New Roman"/>
          <w:szCs w:val="24"/>
        </w:rPr>
        <w:t>Κ</w:t>
      </w:r>
      <w:r w:rsidRPr="000D5170">
        <w:rPr>
          <w:rFonts w:eastAsia="Times New Roman" w:cs="Times New Roman"/>
          <w:szCs w:val="24"/>
        </w:rPr>
        <w:t>υβέρνηση</w:t>
      </w:r>
      <w:r>
        <w:rPr>
          <w:rFonts w:eastAsia="Times New Roman" w:cs="Times New Roman"/>
          <w:szCs w:val="24"/>
        </w:rPr>
        <w:t>,</w:t>
      </w:r>
      <w:r w:rsidRPr="000D5170">
        <w:rPr>
          <w:rFonts w:eastAsia="Times New Roman" w:cs="Times New Roman"/>
          <w:szCs w:val="24"/>
        </w:rPr>
        <w:t xml:space="preserve"> που αφορά την αναβάθμιση</w:t>
      </w:r>
      <w:r>
        <w:rPr>
          <w:rFonts w:eastAsia="Times New Roman" w:cs="Times New Roman"/>
          <w:szCs w:val="24"/>
        </w:rPr>
        <w:t xml:space="preserve"> και τον εκσυγχρονισμό των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rPr>
        <w:t>Μια</w:t>
      </w:r>
      <w:r w:rsidRPr="000D5170">
        <w:rPr>
          <w:rFonts w:eastAsia="Times New Roman" w:cs="Times New Roman"/>
          <w:szCs w:val="24"/>
        </w:rPr>
        <w:t xml:space="preserve"> τροπολογία που περιλαμβάνει αντισταθμιστικά </w:t>
      </w:r>
      <w:r>
        <w:rPr>
          <w:rFonts w:eastAsia="Times New Roman" w:cs="Times New Roman"/>
          <w:szCs w:val="24"/>
        </w:rPr>
        <w:t>ω</w:t>
      </w:r>
      <w:r w:rsidRPr="000D5170">
        <w:rPr>
          <w:rFonts w:eastAsia="Times New Roman" w:cs="Times New Roman"/>
          <w:szCs w:val="24"/>
        </w:rPr>
        <w:t>φελήματα</w:t>
      </w:r>
      <w:r>
        <w:rPr>
          <w:rFonts w:eastAsia="Times New Roman" w:cs="Times New Roman"/>
          <w:szCs w:val="24"/>
        </w:rPr>
        <w:t>, έ</w:t>
      </w:r>
      <w:r w:rsidRPr="000D5170">
        <w:rPr>
          <w:rFonts w:eastAsia="Times New Roman" w:cs="Times New Roman"/>
          <w:szCs w:val="24"/>
        </w:rPr>
        <w:t xml:space="preserve">στω και αν προσπαθήσετε </w:t>
      </w:r>
      <w:r>
        <w:rPr>
          <w:rFonts w:eastAsia="Times New Roman" w:cs="Times New Roman"/>
          <w:szCs w:val="24"/>
        </w:rPr>
        <w:t>σ</w:t>
      </w:r>
      <w:r w:rsidRPr="000D5170">
        <w:rPr>
          <w:rFonts w:eastAsia="Times New Roman" w:cs="Times New Roman"/>
          <w:szCs w:val="24"/>
        </w:rPr>
        <w:t>τη</w:t>
      </w:r>
      <w:r>
        <w:rPr>
          <w:rFonts w:eastAsia="Times New Roman" w:cs="Times New Roman"/>
          <w:szCs w:val="24"/>
        </w:rPr>
        <w:t xml:space="preserve">ν </w:t>
      </w:r>
      <w:r w:rsidRPr="000D5170">
        <w:rPr>
          <w:rFonts w:eastAsia="Times New Roman" w:cs="Times New Roman"/>
          <w:szCs w:val="24"/>
        </w:rPr>
        <w:t>ομιλία σας να δικαιολογήσετε τα αδικαιολόγητα</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Α</w:t>
      </w:r>
      <w:r w:rsidRPr="000D5170">
        <w:rPr>
          <w:rFonts w:eastAsia="Times New Roman" w:cs="Times New Roman"/>
          <w:szCs w:val="24"/>
        </w:rPr>
        <w:t xml:space="preserve">υτά για τα οποία ο </w:t>
      </w:r>
      <w:r>
        <w:rPr>
          <w:rFonts w:eastAsia="Times New Roman" w:cs="Times New Roman"/>
          <w:szCs w:val="24"/>
        </w:rPr>
        <w:t>Π</w:t>
      </w:r>
      <w:r w:rsidRPr="000D5170">
        <w:rPr>
          <w:rFonts w:eastAsia="Times New Roman" w:cs="Times New Roman"/>
          <w:szCs w:val="24"/>
        </w:rPr>
        <w:t>ρωθυπουργός</w:t>
      </w:r>
      <w:r>
        <w:rPr>
          <w:rFonts w:eastAsia="Times New Roman" w:cs="Times New Roman"/>
          <w:szCs w:val="24"/>
        </w:rPr>
        <w:t>,</w:t>
      </w:r>
      <w:r w:rsidRPr="000D5170">
        <w:rPr>
          <w:rFonts w:eastAsia="Times New Roman" w:cs="Times New Roman"/>
          <w:szCs w:val="24"/>
        </w:rPr>
        <w:t xml:space="preserve"> απαντώντας στις 27 Οκτωβρίου του 2017</w:t>
      </w:r>
      <w:r>
        <w:rPr>
          <w:rFonts w:eastAsia="Times New Roman" w:cs="Times New Roman"/>
          <w:szCs w:val="24"/>
        </w:rPr>
        <w:t xml:space="preserve"> σε σχετική επίκαιρη ερώτηση του κ. Θεοδωράκη,</w:t>
      </w:r>
      <w:r w:rsidRPr="000D5170">
        <w:rPr>
          <w:rFonts w:eastAsia="Times New Roman" w:cs="Times New Roman"/>
          <w:szCs w:val="24"/>
        </w:rPr>
        <w:t xml:space="preserve"> </w:t>
      </w:r>
      <w:r>
        <w:rPr>
          <w:rFonts w:eastAsia="Times New Roman" w:cs="Times New Roman"/>
          <w:szCs w:val="24"/>
        </w:rPr>
        <w:t>εί</w:t>
      </w:r>
      <w:r>
        <w:rPr>
          <w:rFonts w:eastAsia="Times New Roman" w:cs="Times New Roman"/>
          <w:szCs w:val="24"/>
        </w:rPr>
        <w:t>χε</w:t>
      </w:r>
      <w:r w:rsidRPr="000D5170">
        <w:rPr>
          <w:rFonts w:eastAsia="Times New Roman" w:cs="Times New Roman"/>
          <w:szCs w:val="24"/>
        </w:rPr>
        <w:t xml:space="preserve"> χαρακτηρίσει ως </w:t>
      </w:r>
      <w:proofErr w:type="spellStart"/>
      <w:r w:rsidRPr="000D5170">
        <w:rPr>
          <w:rFonts w:eastAsia="Times New Roman" w:cs="Times New Roman"/>
          <w:szCs w:val="24"/>
        </w:rPr>
        <w:t>κερκόπορτα</w:t>
      </w:r>
      <w:proofErr w:type="spellEnd"/>
      <w:r w:rsidRPr="000D5170">
        <w:rPr>
          <w:rFonts w:eastAsia="Times New Roman" w:cs="Times New Roman"/>
          <w:szCs w:val="24"/>
        </w:rPr>
        <w:t xml:space="preserve"> για μίζες και φαινόμενα διαπλοκής</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Κ</w:t>
      </w:r>
      <w:r w:rsidRPr="000D5170">
        <w:rPr>
          <w:rFonts w:eastAsia="Times New Roman" w:cs="Times New Roman"/>
          <w:szCs w:val="24"/>
        </w:rPr>
        <w:t xml:space="preserve">αι τώρα τα φέρνει από την πίσω πόρτα </w:t>
      </w:r>
      <w:r>
        <w:rPr>
          <w:rFonts w:eastAsia="Times New Roman" w:cs="Times New Roman"/>
          <w:szCs w:val="24"/>
        </w:rPr>
        <w:t xml:space="preserve">με </w:t>
      </w:r>
      <w:r w:rsidRPr="000D5170">
        <w:rPr>
          <w:rFonts w:eastAsia="Times New Roman" w:cs="Times New Roman"/>
          <w:szCs w:val="24"/>
        </w:rPr>
        <w:t>μία τροπολογία</w:t>
      </w:r>
      <w:r>
        <w:rPr>
          <w:rFonts w:eastAsia="Times New Roman" w:cs="Times New Roman"/>
          <w:szCs w:val="24"/>
        </w:rPr>
        <w:t>,</w:t>
      </w:r>
      <w:r w:rsidRPr="000D5170">
        <w:rPr>
          <w:rFonts w:eastAsia="Times New Roman" w:cs="Times New Roman"/>
          <w:szCs w:val="24"/>
        </w:rPr>
        <w:t xml:space="preserve"> η οποία έπρεπε να είχε συζητηθεί στην αρμόδια </w:t>
      </w:r>
      <w:r>
        <w:rPr>
          <w:rFonts w:eastAsia="Times New Roman" w:cs="Times New Roman"/>
          <w:szCs w:val="24"/>
        </w:rPr>
        <w:t>ε</w:t>
      </w:r>
      <w:r w:rsidRPr="000D5170">
        <w:rPr>
          <w:rFonts w:eastAsia="Times New Roman" w:cs="Times New Roman"/>
          <w:szCs w:val="24"/>
        </w:rPr>
        <w:t xml:space="preserve">πιτροπή </w:t>
      </w:r>
      <w:r>
        <w:rPr>
          <w:rFonts w:eastAsia="Times New Roman" w:cs="Times New Roman"/>
          <w:szCs w:val="24"/>
        </w:rPr>
        <w:t>τ</w:t>
      </w:r>
      <w:r w:rsidRPr="000D5170">
        <w:rPr>
          <w:rFonts w:eastAsia="Times New Roman" w:cs="Times New Roman"/>
          <w:szCs w:val="24"/>
        </w:rPr>
        <w:t xml:space="preserve">ων </w:t>
      </w:r>
      <w:r>
        <w:rPr>
          <w:rFonts w:eastAsia="Times New Roman" w:cs="Times New Roman"/>
          <w:szCs w:val="24"/>
        </w:rPr>
        <w:t>ε</w:t>
      </w:r>
      <w:r w:rsidRPr="000D5170">
        <w:rPr>
          <w:rFonts w:eastAsia="Times New Roman" w:cs="Times New Roman"/>
          <w:szCs w:val="24"/>
        </w:rPr>
        <w:t xml:space="preserve">ξοπλιστικών και </w:t>
      </w:r>
      <w:r w:rsidRPr="000D5170">
        <w:rPr>
          <w:rFonts w:eastAsia="Times New Roman" w:cs="Times New Roman"/>
          <w:szCs w:val="24"/>
        </w:rPr>
        <w:lastRenderedPageBreak/>
        <w:t>όχι να έρθει τελευταία στιγμή</w:t>
      </w:r>
      <w:r>
        <w:rPr>
          <w:rFonts w:eastAsia="Times New Roman" w:cs="Times New Roman"/>
          <w:szCs w:val="24"/>
        </w:rPr>
        <w:t>,</w:t>
      </w:r>
      <w:r w:rsidRPr="000D5170">
        <w:rPr>
          <w:rFonts w:eastAsia="Times New Roman" w:cs="Times New Roman"/>
          <w:szCs w:val="24"/>
        </w:rPr>
        <w:t xml:space="preserve"> απόγευμα Παρασκευής</w:t>
      </w:r>
      <w:r>
        <w:rPr>
          <w:rFonts w:eastAsia="Times New Roman" w:cs="Times New Roman"/>
          <w:szCs w:val="24"/>
        </w:rPr>
        <w:t>,</w:t>
      </w:r>
      <w:r w:rsidRPr="000D5170">
        <w:rPr>
          <w:rFonts w:eastAsia="Times New Roman" w:cs="Times New Roman"/>
          <w:szCs w:val="24"/>
        </w:rPr>
        <w:t xml:space="preserve"> παραμο</w:t>
      </w:r>
      <w:r w:rsidRPr="000D5170">
        <w:rPr>
          <w:rFonts w:eastAsia="Times New Roman" w:cs="Times New Roman"/>
          <w:szCs w:val="24"/>
        </w:rPr>
        <w:t xml:space="preserve">νής των </w:t>
      </w:r>
      <w:r>
        <w:rPr>
          <w:rFonts w:eastAsia="Times New Roman" w:cs="Times New Roman"/>
          <w:szCs w:val="24"/>
        </w:rPr>
        <w:t>Φ</w:t>
      </w:r>
      <w:r w:rsidRPr="000D5170">
        <w:rPr>
          <w:rFonts w:eastAsia="Times New Roman" w:cs="Times New Roman"/>
          <w:szCs w:val="24"/>
        </w:rPr>
        <w:t xml:space="preserve">ώτων και μάλιστα </w:t>
      </w:r>
      <w:r>
        <w:rPr>
          <w:rFonts w:eastAsia="Times New Roman" w:cs="Times New Roman"/>
          <w:szCs w:val="24"/>
        </w:rPr>
        <w:t>α</w:t>
      </w:r>
      <w:r w:rsidRPr="000D5170">
        <w:rPr>
          <w:rFonts w:eastAsia="Times New Roman" w:cs="Times New Roman"/>
          <w:szCs w:val="24"/>
        </w:rPr>
        <w:t>ρχικά σε ένα σχέδιο νόμου του Υπουργείου Παιδείας</w:t>
      </w:r>
      <w:r>
        <w:rPr>
          <w:rFonts w:eastAsia="Times New Roman" w:cs="Times New Roman"/>
          <w:szCs w:val="24"/>
        </w:rPr>
        <w:t>,</w:t>
      </w:r>
      <w:r w:rsidRPr="000D5170">
        <w:rPr>
          <w:rFonts w:eastAsia="Times New Roman" w:cs="Times New Roman"/>
          <w:szCs w:val="24"/>
        </w:rPr>
        <w:t xml:space="preserve"> όπως είπατε και εσείς στην ομιλία </w:t>
      </w:r>
      <w:r>
        <w:rPr>
          <w:rFonts w:eastAsia="Times New Roman" w:cs="Times New Roman"/>
          <w:szCs w:val="24"/>
        </w:rPr>
        <w:t>σας.</w:t>
      </w:r>
    </w:p>
    <w:p w14:paraId="659803C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Γιατί τρέχετε, κύριε Υπουργέ, αφού δεν σας κυνηγούν;</w:t>
      </w:r>
      <w:r w:rsidRPr="000D5170">
        <w:rPr>
          <w:rFonts w:eastAsia="Times New Roman" w:cs="Times New Roman"/>
          <w:szCs w:val="24"/>
        </w:rPr>
        <w:t xml:space="preserve"> </w:t>
      </w:r>
      <w:r>
        <w:rPr>
          <w:rFonts w:eastAsia="Times New Roman" w:cs="Times New Roman"/>
          <w:szCs w:val="24"/>
        </w:rPr>
        <w:t>Έχετε επιτελεία σ</w:t>
      </w:r>
      <w:r w:rsidRPr="000D5170">
        <w:rPr>
          <w:rFonts w:eastAsia="Times New Roman" w:cs="Times New Roman"/>
          <w:szCs w:val="24"/>
        </w:rPr>
        <w:t>οβαρά</w:t>
      </w:r>
      <w:r>
        <w:rPr>
          <w:rFonts w:eastAsia="Times New Roman" w:cs="Times New Roman"/>
          <w:szCs w:val="24"/>
        </w:rPr>
        <w:t>, άρτια οργανωμένα και</w:t>
      </w:r>
      <w:r w:rsidRPr="000D5170">
        <w:rPr>
          <w:rFonts w:eastAsia="Times New Roman" w:cs="Times New Roman"/>
          <w:szCs w:val="24"/>
        </w:rPr>
        <w:t xml:space="preserve"> στελεχιακό δυναμικό ισχυρό</w:t>
      </w:r>
      <w:r>
        <w:rPr>
          <w:rFonts w:eastAsia="Times New Roman" w:cs="Times New Roman"/>
          <w:szCs w:val="24"/>
        </w:rPr>
        <w:t>. Κ</w:t>
      </w:r>
      <w:r w:rsidRPr="000D5170">
        <w:rPr>
          <w:rFonts w:eastAsia="Times New Roman" w:cs="Times New Roman"/>
          <w:szCs w:val="24"/>
        </w:rPr>
        <w:t>αι μάλιστα ε</w:t>
      </w:r>
      <w:r w:rsidRPr="000D5170">
        <w:rPr>
          <w:rFonts w:eastAsia="Times New Roman" w:cs="Times New Roman"/>
          <w:szCs w:val="24"/>
        </w:rPr>
        <w:t>ίμαστε υπερήφανοι γι</w:t>
      </w:r>
      <w:r>
        <w:rPr>
          <w:rFonts w:eastAsia="Times New Roman" w:cs="Times New Roman"/>
          <w:szCs w:val="24"/>
        </w:rPr>
        <w:t>’</w:t>
      </w:r>
      <w:r w:rsidRPr="000D5170">
        <w:rPr>
          <w:rFonts w:eastAsia="Times New Roman" w:cs="Times New Roman"/>
          <w:szCs w:val="24"/>
        </w:rPr>
        <w:t xml:space="preserve"> </w:t>
      </w:r>
      <w:r>
        <w:rPr>
          <w:rFonts w:eastAsia="Times New Roman" w:cs="Times New Roman"/>
          <w:szCs w:val="24"/>
        </w:rPr>
        <w:t>αυτά</w:t>
      </w:r>
      <w:r w:rsidRPr="000D5170">
        <w:rPr>
          <w:rFonts w:eastAsia="Times New Roman" w:cs="Times New Roman"/>
          <w:szCs w:val="24"/>
        </w:rPr>
        <w:t xml:space="preserve"> τα </w:t>
      </w:r>
      <w:r>
        <w:rPr>
          <w:rFonts w:eastAsia="Times New Roman" w:cs="Times New Roman"/>
          <w:szCs w:val="24"/>
        </w:rPr>
        <w:t>επιτελεία. Κ</w:t>
      </w:r>
      <w:r w:rsidRPr="000D5170">
        <w:rPr>
          <w:rFonts w:eastAsia="Times New Roman" w:cs="Times New Roman"/>
          <w:szCs w:val="24"/>
        </w:rPr>
        <w:t>αι θα</w:t>
      </w:r>
      <w:r>
        <w:rPr>
          <w:rFonts w:eastAsia="Times New Roman" w:cs="Times New Roman"/>
          <w:szCs w:val="24"/>
        </w:rPr>
        <w:t xml:space="preserve"> μπορούσατε να μην αιφνιδιάζεστε,</w:t>
      </w:r>
      <w:r w:rsidRPr="000D5170">
        <w:rPr>
          <w:rFonts w:eastAsia="Times New Roman" w:cs="Times New Roman"/>
          <w:szCs w:val="24"/>
        </w:rPr>
        <w:t xml:space="preserve"> αλλά και πολύ περισσότερο να δείχνετε προχειρότητα</w:t>
      </w:r>
      <w:r>
        <w:rPr>
          <w:rFonts w:eastAsia="Times New Roman" w:cs="Times New Roman"/>
          <w:szCs w:val="24"/>
        </w:rPr>
        <w:t>.</w:t>
      </w:r>
    </w:p>
    <w:p w14:paraId="659803C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Θα πρέπει, λοιπόν να αποσύρετε αυτήν την τροπο</w:t>
      </w:r>
      <w:r w:rsidRPr="000D5170">
        <w:rPr>
          <w:rFonts w:eastAsia="Times New Roman" w:cs="Times New Roman"/>
          <w:szCs w:val="24"/>
        </w:rPr>
        <w:t>λογία</w:t>
      </w:r>
      <w:r>
        <w:rPr>
          <w:rFonts w:eastAsia="Times New Roman" w:cs="Times New Roman"/>
          <w:szCs w:val="24"/>
        </w:rPr>
        <w:t xml:space="preserve">, </w:t>
      </w:r>
      <w:r w:rsidRPr="000D5170">
        <w:rPr>
          <w:rFonts w:eastAsia="Times New Roman" w:cs="Times New Roman"/>
          <w:szCs w:val="24"/>
        </w:rPr>
        <w:t>γιατί αποτελεί και προσβολή στους</w:t>
      </w:r>
      <w:r>
        <w:rPr>
          <w:rFonts w:eastAsia="Times New Roman" w:cs="Times New Roman"/>
          <w:szCs w:val="24"/>
        </w:rPr>
        <w:t xml:space="preserve"> επιτελείς των Ενόπλων Δυνάμεων να φέ</w:t>
      </w:r>
      <w:r>
        <w:rPr>
          <w:rFonts w:eastAsia="Times New Roman" w:cs="Times New Roman"/>
          <w:szCs w:val="24"/>
        </w:rPr>
        <w:t>ρετε μι</w:t>
      </w:r>
      <w:r w:rsidRPr="000D5170">
        <w:rPr>
          <w:rFonts w:eastAsia="Times New Roman" w:cs="Times New Roman"/>
          <w:szCs w:val="24"/>
        </w:rPr>
        <w:t>α τροπολογία τελευταία στιγμή</w:t>
      </w:r>
      <w:r>
        <w:rPr>
          <w:rFonts w:eastAsia="Times New Roman" w:cs="Times New Roman"/>
          <w:szCs w:val="24"/>
        </w:rPr>
        <w:t>. Γ</w:t>
      </w:r>
      <w:r w:rsidRPr="000D5170">
        <w:rPr>
          <w:rFonts w:eastAsia="Times New Roman" w:cs="Times New Roman"/>
          <w:szCs w:val="24"/>
        </w:rPr>
        <w:t xml:space="preserve">ιατί </w:t>
      </w:r>
      <w:r>
        <w:rPr>
          <w:rFonts w:eastAsia="Times New Roman" w:cs="Times New Roman"/>
          <w:szCs w:val="24"/>
        </w:rPr>
        <w:t>έπρεπε να έ</w:t>
      </w:r>
      <w:r w:rsidRPr="000D5170">
        <w:rPr>
          <w:rFonts w:eastAsia="Times New Roman" w:cs="Times New Roman"/>
          <w:szCs w:val="24"/>
        </w:rPr>
        <w:t>χε</w:t>
      </w:r>
      <w:r>
        <w:rPr>
          <w:rFonts w:eastAsia="Times New Roman" w:cs="Times New Roman"/>
          <w:szCs w:val="24"/>
        </w:rPr>
        <w:t>ι</w:t>
      </w:r>
      <w:r w:rsidRPr="000D5170">
        <w:rPr>
          <w:rFonts w:eastAsia="Times New Roman" w:cs="Times New Roman"/>
          <w:szCs w:val="24"/>
        </w:rPr>
        <w:t xml:space="preserve"> έρθει </w:t>
      </w:r>
      <w:r>
        <w:rPr>
          <w:rFonts w:eastAsia="Times New Roman" w:cs="Times New Roman"/>
          <w:szCs w:val="24"/>
        </w:rPr>
        <w:t xml:space="preserve">ως </w:t>
      </w:r>
      <w:r w:rsidRPr="000D5170">
        <w:rPr>
          <w:rFonts w:eastAsia="Times New Roman" w:cs="Times New Roman"/>
          <w:szCs w:val="24"/>
        </w:rPr>
        <w:t xml:space="preserve">τροπολογία και όχι ως κανονικός </w:t>
      </w:r>
      <w:r>
        <w:rPr>
          <w:rFonts w:eastAsia="Times New Roman" w:cs="Times New Roman"/>
          <w:szCs w:val="24"/>
        </w:rPr>
        <w:t xml:space="preserve">νόμος; Ενώπιον της </w:t>
      </w:r>
      <w:r>
        <w:rPr>
          <w:rFonts w:eastAsia="Times New Roman" w:cs="Times New Roman"/>
          <w:szCs w:val="24"/>
        </w:rPr>
        <w:t>ε</w:t>
      </w:r>
      <w:r>
        <w:rPr>
          <w:rFonts w:eastAsia="Times New Roman" w:cs="Times New Roman"/>
          <w:szCs w:val="24"/>
        </w:rPr>
        <w:t>πιτροπής την Π</w:t>
      </w:r>
      <w:r w:rsidRPr="000D5170">
        <w:rPr>
          <w:rFonts w:eastAsia="Times New Roman" w:cs="Times New Roman"/>
          <w:szCs w:val="24"/>
        </w:rPr>
        <w:t>αρασκευή</w:t>
      </w:r>
      <w:r>
        <w:rPr>
          <w:rFonts w:eastAsia="Times New Roman" w:cs="Times New Roman"/>
          <w:szCs w:val="24"/>
        </w:rPr>
        <w:t xml:space="preserve"> ζητούμε και</w:t>
      </w:r>
      <w:r w:rsidRPr="000D5170">
        <w:rPr>
          <w:rFonts w:eastAsia="Times New Roman" w:cs="Times New Roman"/>
          <w:szCs w:val="24"/>
        </w:rPr>
        <w:t xml:space="preserve"> οφείλετ</w:t>
      </w:r>
      <w:r>
        <w:rPr>
          <w:rFonts w:eastAsia="Times New Roman" w:cs="Times New Roman"/>
          <w:szCs w:val="24"/>
        </w:rPr>
        <w:t>ε να μας παρουσιάσετε</w:t>
      </w:r>
      <w:r w:rsidRPr="000D5170">
        <w:rPr>
          <w:rFonts w:eastAsia="Times New Roman" w:cs="Times New Roman"/>
          <w:szCs w:val="24"/>
        </w:rPr>
        <w:t xml:space="preserve"> όλα τα αντισταθμιστικά </w:t>
      </w:r>
      <w:r>
        <w:rPr>
          <w:rFonts w:eastAsia="Times New Roman" w:cs="Times New Roman"/>
          <w:szCs w:val="24"/>
        </w:rPr>
        <w:t>ω</w:t>
      </w:r>
      <w:r w:rsidRPr="000D5170">
        <w:rPr>
          <w:rFonts w:eastAsia="Times New Roman" w:cs="Times New Roman"/>
          <w:szCs w:val="24"/>
        </w:rPr>
        <w:t xml:space="preserve">φελήματα που εκκρεμούν με την αμερικανική </w:t>
      </w:r>
      <w:r w:rsidRPr="000D5170">
        <w:rPr>
          <w:rFonts w:eastAsia="Times New Roman" w:cs="Times New Roman"/>
          <w:szCs w:val="24"/>
        </w:rPr>
        <w:t>εταιρεία και να μας εξηγήσετε αναλυτικά πώς καταλήγουμε στα 230 εκατομμύρια ευρώ</w:t>
      </w:r>
      <w:r>
        <w:rPr>
          <w:rFonts w:eastAsia="Times New Roman" w:cs="Times New Roman"/>
          <w:szCs w:val="24"/>
        </w:rPr>
        <w:t>. Ν</w:t>
      </w:r>
      <w:r w:rsidRPr="000D5170">
        <w:rPr>
          <w:rFonts w:eastAsia="Times New Roman" w:cs="Times New Roman"/>
          <w:szCs w:val="24"/>
        </w:rPr>
        <w:t>α μας παρουσιάσε</w:t>
      </w:r>
      <w:r>
        <w:rPr>
          <w:rFonts w:eastAsia="Times New Roman" w:cs="Times New Roman"/>
          <w:szCs w:val="24"/>
        </w:rPr>
        <w:t>τε</w:t>
      </w:r>
      <w:r w:rsidRPr="000D5170">
        <w:rPr>
          <w:rFonts w:eastAsia="Times New Roman" w:cs="Times New Roman"/>
          <w:szCs w:val="24"/>
        </w:rPr>
        <w:t xml:space="preserve"> την κύρια σύμβαση αναβάθμισης</w:t>
      </w:r>
      <w:r>
        <w:rPr>
          <w:rFonts w:eastAsia="Times New Roman" w:cs="Times New Roman"/>
          <w:szCs w:val="24"/>
        </w:rPr>
        <w:t>,</w:t>
      </w:r>
      <w:r w:rsidRPr="000D5170">
        <w:rPr>
          <w:rFonts w:eastAsia="Times New Roman" w:cs="Times New Roman"/>
          <w:szCs w:val="24"/>
        </w:rPr>
        <w:t xml:space="preserve"> που μέχρι σήμερα α</w:t>
      </w:r>
      <w:r>
        <w:rPr>
          <w:rFonts w:eastAsia="Times New Roman" w:cs="Times New Roman"/>
          <w:szCs w:val="24"/>
        </w:rPr>
        <w:t>ποκρύπτετε. Να μας ενημερώσετε για τη</w:t>
      </w:r>
      <w:r w:rsidRPr="000D5170">
        <w:rPr>
          <w:rFonts w:eastAsia="Times New Roman" w:cs="Times New Roman"/>
          <w:szCs w:val="24"/>
        </w:rPr>
        <w:t xml:space="preserve"> σύμβαση των αντισταθμιστικών ωφελημάτων από την υπογραφή τους μέχρι</w:t>
      </w:r>
      <w:r w:rsidRPr="000D5170">
        <w:rPr>
          <w:rFonts w:eastAsia="Times New Roman" w:cs="Times New Roman"/>
          <w:szCs w:val="24"/>
        </w:rPr>
        <w:t xml:space="preserve"> σήμερα</w:t>
      </w:r>
      <w:r>
        <w:rPr>
          <w:rFonts w:eastAsia="Times New Roman" w:cs="Times New Roman"/>
          <w:szCs w:val="24"/>
        </w:rPr>
        <w:t xml:space="preserve">. </w:t>
      </w:r>
      <w:r>
        <w:rPr>
          <w:rFonts w:eastAsia="Times New Roman" w:cs="Times New Roman"/>
          <w:szCs w:val="24"/>
        </w:rPr>
        <w:lastRenderedPageBreak/>
        <w:t>Γιατί αποκρύπτατε τόσο καιρό</w:t>
      </w:r>
      <w:r w:rsidRPr="000D5170">
        <w:rPr>
          <w:rFonts w:eastAsia="Times New Roman" w:cs="Times New Roman"/>
          <w:szCs w:val="24"/>
        </w:rPr>
        <w:t xml:space="preserve"> την ύπαρξη των αντισταθμιστικών ωφελημάτων</w:t>
      </w:r>
      <w:r>
        <w:rPr>
          <w:rFonts w:eastAsia="Times New Roman" w:cs="Times New Roman"/>
          <w:szCs w:val="24"/>
        </w:rPr>
        <w:t>; Ν</w:t>
      </w:r>
      <w:r w:rsidRPr="000D5170">
        <w:rPr>
          <w:rFonts w:eastAsia="Times New Roman" w:cs="Times New Roman"/>
          <w:szCs w:val="24"/>
        </w:rPr>
        <w:t xml:space="preserve">α θυμίσω ότι ο </w:t>
      </w:r>
      <w:r>
        <w:rPr>
          <w:rFonts w:eastAsia="Times New Roman" w:cs="Times New Roman"/>
          <w:szCs w:val="24"/>
        </w:rPr>
        <w:t>Π</w:t>
      </w:r>
      <w:r w:rsidRPr="000D5170">
        <w:rPr>
          <w:rFonts w:eastAsia="Times New Roman" w:cs="Times New Roman"/>
          <w:szCs w:val="24"/>
        </w:rPr>
        <w:t xml:space="preserve">ρωθυπουργός στην ομιλία του </w:t>
      </w:r>
      <w:r>
        <w:rPr>
          <w:rFonts w:eastAsia="Times New Roman" w:cs="Times New Roman"/>
          <w:szCs w:val="24"/>
        </w:rPr>
        <w:t>ε</w:t>
      </w:r>
      <w:r w:rsidRPr="000D5170">
        <w:rPr>
          <w:rFonts w:eastAsia="Times New Roman" w:cs="Times New Roman"/>
          <w:szCs w:val="24"/>
        </w:rPr>
        <w:t xml:space="preserve">πίσης </w:t>
      </w:r>
      <w:r>
        <w:rPr>
          <w:rFonts w:eastAsia="Times New Roman" w:cs="Times New Roman"/>
          <w:szCs w:val="24"/>
        </w:rPr>
        <w:t xml:space="preserve">στις </w:t>
      </w:r>
      <w:r w:rsidRPr="000D5170">
        <w:rPr>
          <w:rFonts w:eastAsia="Times New Roman" w:cs="Times New Roman"/>
          <w:szCs w:val="24"/>
        </w:rPr>
        <w:t>27 Οκτωβρίου</w:t>
      </w:r>
      <w:r>
        <w:rPr>
          <w:rFonts w:eastAsia="Times New Roman" w:cs="Times New Roman"/>
          <w:szCs w:val="24"/>
        </w:rPr>
        <w:t>,</w:t>
      </w:r>
      <w:r w:rsidRPr="000D5170">
        <w:rPr>
          <w:rFonts w:eastAsia="Times New Roman" w:cs="Times New Roman"/>
          <w:szCs w:val="24"/>
        </w:rPr>
        <w:t xml:space="preserve"> είχε υποστηρίξει ότι η αναβάθμιση των </w:t>
      </w:r>
      <w:r>
        <w:rPr>
          <w:rFonts w:eastAsia="Times New Roman" w:cs="Times New Roman"/>
          <w:szCs w:val="24"/>
          <w:lang w:val="en-US"/>
        </w:rPr>
        <w:t>F</w:t>
      </w:r>
      <w:r w:rsidRPr="000D5170">
        <w:rPr>
          <w:rFonts w:eastAsia="Times New Roman" w:cs="Times New Roman"/>
          <w:szCs w:val="24"/>
        </w:rPr>
        <w:t xml:space="preserve">-16 δεν θα έχει αντισταθμιστικά </w:t>
      </w:r>
      <w:r>
        <w:rPr>
          <w:rFonts w:eastAsia="Times New Roman" w:cs="Times New Roman"/>
          <w:szCs w:val="24"/>
        </w:rPr>
        <w:t>ω</w:t>
      </w:r>
      <w:r w:rsidRPr="000D5170">
        <w:rPr>
          <w:rFonts w:eastAsia="Times New Roman" w:cs="Times New Roman"/>
          <w:szCs w:val="24"/>
        </w:rPr>
        <w:t>φελήματα παρά μόνο για τη</w:t>
      </w:r>
      <w:r>
        <w:rPr>
          <w:rFonts w:eastAsia="Times New Roman" w:cs="Times New Roman"/>
          <w:szCs w:val="24"/>
        </w:rPr>
        <w:t>ν ΕΑΒ.</w:t>
      </w:r>
      <w:r>
        <w:rPr>
          <w:rFonts w:eastAsia="Times New Roman" w:cs="Times New Roman"/>
          <w:szCs w:val="24"/>
        </w:rPr>
        <w:t xml:space="preserve"> Εκτός λοιπόν από τα αντισταθμιστικά που θα υλοποιηθούν από την ΕΑΒ, υ</w:t>
      </w:r>
      <w:r w:rsidRPr="000D5170">
        <w:rPr>
          <w:rFonts w:eastAsia="Times New Roman" w:cs="Times New Roman"/>
          <w:szCs w:val="24"/>
        </w:rPr>
        <w:t>πάρχει και ένα υπολειπόμενο ποσό γύρω στο 69 εκατομμύρια ευρώ</w:t>
      </w:r>
      <w:r>
        <w:rPr>
          <w:rFonts w:eastAsia="Times New Roman" w:cs="Times New Roman"/>
          <w:szCs w:val="24"/>
        </w:rPr>
        <w:t xml:space="preserve">. Ποιος θα το υλοποιήσει αυτό το ποσόν; </w:t>
      </w:r>
    </w:p>
    <w:p w14:paraId="659803C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Μας μιλήσατε </w:t>
      </w:r>
      <w:r w:rsidRPr="000D5170">
        <w:rPr>
          <w:rFonts w:eastAsia="Times New Roman" w:cs="Times New Roman"/>
          <w:szCs w:val="24"/>
        </w:rPr>
        <w:t>για διάφορες εταιρείες</w:t>
      </w:r>
      <w:r>
        <w:rPr>
          <w:rFonts w:eastAsia="Times New Roman" w:cs="Times New Roman"/>
          <w:szCs w:val="24"/>
        </w:rPr>
        <w:t>. Π</w:t>
      </w:r>
      <w:r w:rsidRPr="000D5170">
        <w:rPr>
          <w:rFonts w:eastAsia="Times New Roman" w:cs="Times New Roman"/>
          <w:szCs w:val="24"/>
        </w:rPr>
        <w:t>οιες είναι αυτές</w:t>
      </w:r>
      <w:r>
        <w:rPr>
          <w:rFonts w:eastAsia="Times New Roman" w:cs="Times New Roman"/>
          <w:szCs w:val="24"/>
        </w:rPr>
        <w:t>; Δεν πρέπει να μας τι</w:t>
      </w:r>
      <w:r w:rsidRPr="000D5170">
        <w:rPr>
          <w:rFonts w:eastAsia="Times New Roman" w:cs="Times New Roman"/>
          <w:szCs w:val="24"/>
        </w:rPr>
        <w:t>ς πείτε</w:t>
      </w:r>
      <w:r>
        <w:rPr>
          <w:rFonts w:eastAsia="Times New Roman" w:cs="Times New Roman"/>
          <w:szCs w:val="24"/>
        </w:rPr>
        <w:t>;</w:t>
      </w:r>
      <w:r>
        <w:rPr>
          <w:rFonts w:eastAsia="Times New Roman" w:cs="Times New Roman"/>
          <w:szCs w:val="24"/>
        </w:rPr>
        <w:t xml:space="preserve"> Τ</w:t>
      </w:r>
      <w:r w:rsidRPr="000D5170">
        <w:rPr>
          <w:rFonts w:eastAsia="Times New Roman" w:cs="Times New Roman"/>
          <w:szCs w:val="24"/>
        </w:rPr>
        <w:t xml:space="preserve">ι σημαίνει </w:t>
      </w:r>
      <w:r>
        <w:rPr>
          <w:rFonts w:eastAsia="Times New Roman" w:cs="Times New Roman"/>
          <w:szCs w:val="24"/>
        </w:rPr>
        <w:t>«</w:t>
      </w:r>
      <w:r w:rsidRPr="000D5170">
        <w:rPr>
          <w:rFonts w:eastAsia="Times New Roman" w:cs="Times New Roman"/>
          <w:szCs w:val="24"/>
        </w:rPr>
        <w:t xml:space="preserve">θα αποφασίσουν </w:t>
      </w:r>
      <w:r>
        <w:rPr>
          <w:rFonts w:eastAsia="Times New Roman" w:cs="Times New Roman"/>
          <w:szCs w:val="24"/>
        </w:rPr>
        <w:t>γ</w:t>
      </w:r>
      <w:r w:rsidRPr="000D5170">
        <w:rPr>
          <w:rFonts w:eastAsia="Times New Roman" w:cs="Times New Roman"/>
          <w:szCs w:val="24"/>
        </w:rPr>
        <w:t>ι</w:t>
      </w:r>
      <w:r>
        <w:rPr>
          <w:rFonts w:eastAsia="Times New Roman" w:cs="Times New Roman"/>
          <w:szCs w:val="24"/>
        </w:rPr>
        <w:t>’</w:t>
      </w:r>
      <w:r w:rsidRPr="000D5170">
        <w:rPr>
          <w:rFonts w:eastAsia="Times New Roman" w:cs="Times New Roman"/>
          <w:szCs w:val="24"/>
        </w:rPr>
        <w:t xml:space="preserve"> αυτές οι Αμερικανοί</w:t>
      </w:r>
      <w:r>
        <w:rPr>
          <w:rFonts w:eastAsia="Times New Roman" w:cs="Times New Roman"/>
          <w:szCs w:val="24"/>
        </w:rPr>
        <w:t>»; Δ</w:t>
      </w:r>
      <w:r w:rsidRPr="000D5170">
        <w:rPr>
          <w:rFonts w:eastAsia="Times New Roman" w:cs="Times New Roman"/>
          <w:szCs w:val="24"/>
        </w:rPr>
        <w:t>εν πρέπει να ξέρου</w:t>
      </w:r>
      <w:r>
        <w:rPr>
          <w:rFonts w:eastAsia="Times New Roman" w:cs="Times New Roman"/>
          <w:szCs w:val="24"/>
        </w:rPr>
        <w:t xml:space="preserve">με εάν </w:t>
      </w:r>
      <w:r w:rsidRPr="000D5170">
        <w:rPr>
          <w:rFonts w:eastAsia="Times New Roman" w:cs="Times New Roman"/>
          <w:szCs w:val="24"/>
        </w:rPr>
        <w:t>είναι ελληνικών συμφερόντων</w:t>
      </w:r>
      <w:r>
        <w:rPr>
          <w:rFonts w:eastAsia="Times New Roman" w:cs="Times New Roman"/>
          <w:szCs w:val="24"/>
        </w:rPr>
        <w:t>; Δεν θα πρέπει να ξέρουμε</w:t>
      </w:r>
      <w:r w:rsidRPr="000D5170">
        <w:rPr>
          <w:rFonts w:eastAsia="Times New Roman" w:cs="Times New Roman"/>
          <w:szCs w:val="24"/>
        </w:rPr>
        <w:t xml:space="preserve"> την επίσημη θέση από την πλευρά της ΕΑ</w:t>
      </w:r>
      <w:r>
        <w:rPr>
          <w:rFonts w:eastAsia="Times New Roman" w:cs="Times New Roman"/>
          <w:szCs w:val="24"/>
        </w:rPr>
        <w:t>Β,</w:t>
      </w:r>
      <w:r w:rsidRPr="000D5170">
        <w:rPr>
          <w:rFonts w:eastAsia="Times New Roman" w:cs="Times New Roman"/>
          <w:szCs w:val="24"/>
        </w:rPr>
        <w:t xml:space="preserve"> αν συμφωνεί με το υπό ανάθεση </w:t>
      </w:r>
      <w:r>
        <w:rPr>
          <w:rFonts w:eastAsia="Times New Roman" w:cs="Times New Roman"/>
          <w:szCs w:val="24"/>
        </w:rPr>
        <w:t>σ</w:t>
      </w:r>
      <w:r w:rsidRPr="000D5170">
        <w:rPr>
          <w:rFonts w:eastAsia="Times New Roman" w:cs="Times New Roman"/>
          <w:szCs w:val="24"/>
        </w:rPr>
        <w:t>ε αυτή</w:t>
      </w:r>
      <w:r>
        <w:rPr>
          <w:rFonts w:eastAsia="Times New Roman" w:cs="Times New Roman"/>
          <w:szCs w:val="24"/>
        </w:rPr>
        <w:t>ν</w:t>
      </w:r>
      <w:r w:rsidRPr="000D5170">
        <w:rPr>
          <w:rFonts w:eastAsia="Times New Roman" w:cs="Times New Roman"/>
          <w:szCs w:val="24"/>
        </w:rPr>
        <w:t xml:space="preserve"> έργο</w:t>
      </w:r>
      <w:r>
        <w:rPr>
          <w:rFonts w:eastAsia="Times New Roman" w:cs="Times New Roman"/>
          <w:szCs w:val="24"/>
        </w:rPr>
        <w:t>;</w:t>
      </w:r>
    </w:p>
    <w:p w14:paraId="659803C5"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w:t>
      </w:r>
      <w:r w:rsidRPr="000D5170">
        <w:rPr>
          <w:rFonts w:eastAsia="Times New Roman" w:cs="Times New Roman"/>
          <w:szCs w:val="24"/>
        </w:rPr>
        <w:t>μείς σεβόμαστε τα στελέχη της Πολε</w:t>
      </w:r>
      <w:r w:rsidRPr="000D5170">
        <w:rPr>
          <w:rFonts w:eastAsia="Times New Roman" w:cs="Times New Roman"/>
          <w:szCs w:val="24"/>
        </w:rPr>
        <w:t>μικής Αεροπορίας</w:t>
      </w:r>
      <w:r>
        <w:rPr>
          <w:rFonts w:eastAsia="Times New Roman" w:cs="Times New Roman"/>
          <w:szCs w:val="24"/>
        </w:rPr>
        <w:t>,</w:t>
      </w:r>
      <w:r w:rsidRPr="000D5170">
        <w:rPr>
          <w:rFonts w:eastAsia="Times New Roman" w:cs="Times New Roman"/>
          <w:szCs w:val="24"/>
        </w:rPr>
        <w:t xml:space="preserve"> αλλά και των Ενόπλων Δυνάμεων και το έργο το οποίο επιτελούν</w:t>
      </w:r>
      <w:r>
        <w:rPr>
          <w:rFonts w:eastAsia="Times New Roman" w:cs="Times New Roman"/>
          <w:szCs w:val="24"/>
        </w:rPr>
        <w:t>.</w:t>
      </w:r>
    </w:p>
    <w:p w14:paraId="659803C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w:t>
      </w:r>
      <w:r w:rsidRPr="00AD7938">
        <w:rPr>
          <w:rFonts w:eastAsia="Times New Roman" w:cs="Times New Roman"/>
          <w:szCs w:val="24"/>
        </w:rPr>
        <w:t>μείς σεβόμαστε τα στελέχη της Πολεμικής Αεροπορίας αλλά και των Ενόπλων Δυνάμεων</w:t>
      </w:r>
      <w:r>
        <w:rPr>
          <w:rFonts w:eastAsia="Times New Roman" w:cs="Times New Roman"/>
          <w:szCs w:val="24"/>
        </w:rPr>
        <w:t>. Τ</w:t>
      </w:r>
      <w:r w:rsidRPr="00AD7938">
        <w:rPr>
          <w:rFonts w:eastAsia="Times New Roman" w:cs="Times New Roman"/>
          <w:szCs w:val="24"/>
        </w:rPr>
        <w:t>ο έργο το οποίο επιτελούν</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bCs/>
          <w:shd w:val="clear" w:color="auto" w:fill="FFFFFF"/>
        </w:rPr>
        <w:t>,</w:t>
      </w:r>
      <w:r>
        <w:rPr>
          <w:rFonts w:eastAsia="Times New Roman" w:cs="Times New Roman"/>
          <w:szCs w:val="24"/>
        </w:rPr>
        <w:t xml:space="preserve"> το σεβόμαστε. Θ</w:t>
      </w:r>
      <w:r w:rsidRPr="00AD7938">
        <w:rPr>
          <w:rFonts w:eastAsia="Times New Roman" w:cs="Times New Roman"/>
          <w:szCs w:val="24"/>
        </w:rPr>
        <w:t>έλουμε την αναβάθμιση των F-16</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 xml:space="preserve">όχι </w:t>
      </w:r>
      <w:r w:rsidRPr="00AD7938">
        <w:rPr>
          <w:rFonts w:eastAsia="Times New Roman" w:cs="Times New Roman"/>
          <w:szCs w:val="24"/>
        </w:rPr>
        <w:t xml:space="preserve">όμως μέσα από αδιαφανείς </w:t>
      </w:r>
      <w:r w:rsidRPr="001E6331">
        <w:rPr>
          <w:rFonts w:eastAsia="Times New Roman"/>
        </w:rPr>
        <w:t>διαδικασίες</w:t>
      </w:r>
      <w:r>
        <w:rPr>
          <w:rFonts w:eastAsia="Times New Roman" w:cs="Times New Roman"/>
          <w:szCs w:val="24"/>
        </w:rPr>
        <w:t>. Και βεβαίως σεβόμαστε και τη σύμμαχο</w:t>
      </w:r>
      <w:r w:rsidRPr="00AD7938">
        <w:rPr>
          <w:rFonts w:eastAsia="Times New Roman" w:cs="Times New Roman"/>
          <w:szCs w:val="24"/>
        </w:rPr>
        <w:t xml:space="preserve"> υπερατλαντική χώρα και θα θέλαμε να έχουμε μαζί τους </w:t>
      </w:r>
      <w:r w:rsidRPr="002B0183">
        <w:rPr>
          <w:rFonts w:eastAsia="Times New Roman" w:cs="Times New Roman"/>
          <w:szCs w:val="24"/>
        </w:rPr>
        <w:t xml:space="preserve">ξεκάθαρες σχέσεις. </w:t>
      </w:r>
    </w:p>
    <w:p w14:paraId="659803C7" w14:textId="77777777" w:rsidR="00665451" w:rsidRDefault="007410E1">
      <w:pPr>
        <w:spacing w:line="600" w:lineRule="auto"/>
        <w:ind w:firstLine="720"/>
        <w:jc w:val="both"/>
        <w:rPr>
          <w:rFonts w:eastAsia="Times New Roman" w:cs="Times New Roman"/>
          <w:szCs w:val="24"/>
        </w:rPr>
      </w:pPr>
      <w:r w:rsidRPr="002B0183">
        <w:rPr>
          <w:rFonts w:eastAsia="Times New Roman" w:cs="Times New Roman"/>
          <w:szCs w:val="24"/>
        </w:rPr>
        <w:t xml:space="preserve">Κύριε </w:t>
      </w:r>
      <w:proofErr w:type="spellStart"/>
      <w:r w:rsidRPr="002B0183">
        <w:rPr>
          <w:rFonts w:eastAsia="Times New Roman" w:cs="Times New Roman"/>
          <w:szCs w:val="24"/>
        </w:rPr>
        <w:t>Τόσκα</w:t>
      </w:r>
      <w:proofErr w:type="spellEnd"/>
      <w:r w:rsidRPr="002B0183">
        <w:rPr>
          <w:rFonts w:eastAsia="Times New Roman" w:cs="Times New Roman"/>
          <w:szCs w:val="24"/>
        </w:rPr>
        <w:t>, είπατε</w:t>
      </w:r>
      <w:r>
        <w:rPr>
          <w:rFonts w:eastAsia="Times New Roman" w:cs="Times New Roman"/>
          <w:szCs w:val="24"/>
        </w:rPr>
        <w:t xml:space="preserve"> ότι η Εθνική Άμυνα ενώνει. Θ</w:t>
      </w:r>
      <w:r w:rsidRPr="00AD7938">
        <w:rPr>
          <w:rFonts w:eastAsia="Times New Roman" w:cs="Times New Roman"/>
          <w:szCs w:val="24"/>
        </w:rPr>
        <w:t>α πρέπει όλοι οι πρωταγωνιστές</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όμως,</w:t>
      </w:r>
      <w:r w:rsidRPr="00AD7938">
        <w:rPr>
          <w:rFonts w:eastAsia="Times New Roman" w:cs="Times New Roman"/>
          <w:szCs w:val="24"/>
        </w:rPr>
        <w:t xml:space="preserve"> αυτής της διαδικασίας να ενεργούν προς αυτή την κατεύθυνση και να το αποδεικνύου</w:t>
      </w:r>
      <w:r>
        <w:rPr>
          <w:rFonts w:eastAsia="Times New Roman" w:cs="Times New Roman"/>
          <w:szCs w:val="24"/>
        </w:rPr>
        <w:t xml:space="preserve">ν </w:t>
      </w:r>
      <w:r w:rsidRPr="00AD7938">
        <w:rPr>
          <w:rFonts w:eastAsia="Times New Roman" w:cs="Times New Roman"/>
          <w:szCs w:val="24"/>
        </w:rPr>
        <w:t xml:space="preserve">με τα έργα </w:t>
      </w:r>
      <w:r>
        <w:rPr>
          <w:rFonts w:eastAsia="Times New Roman" w:cs="Times New Roman"/>
          <w:szCs w:val="24"/>
        </w:rPr>
        <w:t>τους.</w:t>
      </w:r>
      <w:r w:rsidRPr="00AD7938">
        <w:rPr>
          <w:rFonts w:eastAsia="Times New Roman" w:cs="Times New Roman"/>
          <w:szCs w:val="24"/>
        </w:rPr>
        <w:t xml:space="preserve"> </w:t>
      </w:r>
    </w:p>
    <w:p w14:paraId="659803C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Από τις </w:t>
      </w:r>
      <w:r w:rsidRPr="00AD7938">
        <w:rPr>
          <w:rFonts w:eastAsia="Times New Roman" w:cs="Times New Roman"/>
          <w:szCs w:val="24"/>
        </w:rPr>
        <w:t xml:space="preserve">13 έως </w:t>
      </w:r>
      <w:r>
        <w:rPr>
          <w:rFonts w:eastAsia="Times New Roman" w:cs="Times New Roman"/>
          <w:szCs w:val="24"/>
        </w:rPr>
        <w:t xml:space="preserve">τις </w:t>
      </w:r>
      <w:r w:rsidRPr="00AD7938">
        <w:rPr>
          <w:rFonts w:eastAsia="Times New Roman" w:cs="Times New Roman"/>
          <w:szCs w:val="24"/>
        </w:rPr>
        <w:t xml:space="preserve">16 Δεκεμβρίου </w:t>
      </w:r>
      <w:r>
        <w:rPr>
          <w:rFonts w:eastAsia="Times New Roman" w:cs="Times New Roman"/>
          <w:szCs w:val="24"/>
        </w:rPr>
        <w:t xml:space="preserve">επισκέφθηκαν τον Έβρο μέλη του </w:t>
      </w:r>
      <w:r>
        <w:rPr>
          <w:rFonts w:eastAsia="Times New Roman" w:cs="Times New Roman"/>
          <w:szCs w:val="24"/>
        </w:rPr>
        <w:t>π</w:t>
      </w:r>
      <w:r w:rsidRPr="00AD7938">
        <w:rPr>
          <w:rFonts w:eastAsia="Times New Roman" w:cs="Times New Roman"/>
          <w:szCs w:val="24"/>
        </w:rPr>
        <w:t>ροεδρείου το</w:t>
      </w:r>
      <w:r>
        <w:rPr>
          <w:rFonts w:eastAsia="Times New Roman" w:cs="Times New Roman"/>
          <w:szCs w:val="24"/>
        </w:rPr>
        <w:t>υ</w:t>
      </w:r>
      <w:r w:rsidRPr="00AD7938">
        <w:rPr>
          <w:rFonts w:eastAsia="Times New Roman" w:cs="Times New Roman"/>
          <w:szCs w:val="24"/>
        </w:rPr>
        <w:t xml:space="preserve"> </w:t>
      </w:r>
      <w:r>
        <w:rPr>
          <w:rFonts w:eastAsia="Times New Roman" w:cs="Times New Roman"/>
          <w:szCs w:val="24"/>
        </w:rPr>
        <w:t>Δ</w:t>
      </w:r>
      <w:r w:rsidRPr="00AD7938">
        <w:rPr>
          <w:rFonts w:eastAsia="Times New Roman" w:cs="Times New Roman"/>
          <w:szCs w:val="24"/>
        </w:rPr>
        <w:t>ιοικητικ</w:t>
      </w:r>
      <w:r>
        <w:rPr>
          <w:rFonts w:eastAsia="Times New Roman" w:cs="Times New Roman"/>
          <w:szCs w:val="24"/>
        </w:rPr>
        <w:t>ού</w:t>
      </w:r>
      <w:r w:rsidRPr="00AD7938">
        <w:rPr>
          <w:rFonts w:eastAsia="Times New Roman" w:cs="Times New Roman"/>
          <w:szCs w:val="24"/>
        </w:rPr>
        <w:t xml:space="preserve"> </w:t>
      </w:r>
      <w:r>
        <w:rPr>
          <w:rFonts w:eastAsia="Times New Roman" w:cs="Times New Roman"/>
          <w:szCs w:val="24"/>
        </w:rPr>
        <w:t>Σ</w:t>
      </w:r>
      <w:r w:rsidRPr="00AD7938">
        <w:rPr>
          <w:rFonts w:eastAsia="Times New Roman" w:cs="Times New Roman"/>
          <w:szCs w:val="24"/>
        </w:rPr>
        <w:t>υμβο</w:t>
      </w:r>
      <w:r>
        <w:rPr>
          <w:rFonts w:eastAsia="Times New Roman" w:cs="Times New Roman"/>
          <w:szCs w:val="24"/>
        </w:rPr>
        <w:t>υλίου</w:t>
      </w:r>
      <w:r w:rsidRPr="00AD7938">
        <w:rPr>
          <w:rFonts w:eastAsia="Times New Roman" w:cs="Times New Roman"/>
          <w:szCs w:val="24"/>
        </w:rPr>
        <w:t xml:space="preserve"> της Παγκόσμιας Διακοινοβουλευτικής Ένωσης Ελληνισμού</w:t>
      </w:r>
      <w:r>
        <w:rPr>
          <w:rFonts w:eastAsia="Times New Roman" w:cs="Times New Roman"/>
          <w:szCs w:val="24"/>
        </w:rPr>
        <w:t>,</w:t>
      </w:r>
      <w:r w:rsidRPr="00AD7938">
        <w:rPr>
          <w:rFonts w:eastAsia="Times New Roman" w:cs="Times New Roman"/>
          <w:szCs w:val="24"/>
        </w:rPr>
        <w:t xml:space="preserve"> δηλαδή </w:t>
      </w:r>
      <w:r>
        <w:rPr>
          <w:rFonts w:eastAsia="Times New Roman" w:cs="Times New Roman"/>
          <w:szCs w:val="24"/>
        </w:rPr>
        <w:t>Β</w:t>
      </w:r>
      <w:r w:rsidRPr="00AD7938">
        <w:rPr>
          <w:rFonts w:eastAsia="Times New Roman" w:cs="Times New Roman"/>
          <w:szCs w:val="24"/>
        </w:rPr>
        <w:t xml:space="preserve">ουλευτές και </w:t>
      </w:r>
      <w:r>
        <w:rPr>
          <w:rFonts w:eastAsia="Times New Roman" w:cs="Times New Roman"/>
          <w:szCs w:val="24"/>
        </w:rPr>
        <w:t>Γ</w:t>
      </w:r>
      <w:r w:rsidRPr="00AD7938">
        <w:rPr>
          <w:rFonts w:eastAsia="Times New Roman" w:cs="Times New Roman"/>
          <w:szCs w:val="24"/>
        </w:rPr>
        <w:t>ερουσιαστές ελληνικής καταγωγής</w:t>
      </w:r>
      <w:r>
        <w:rPr>
          <w:rFonts w:eastAsia="Times New Roman" w:cs="Times New Roman"/>
          <w:szCs w:val="24"/>
        </w:rPr>
        <w:t>,</w:t>
      </w:r>
      <w:r w:rsidRPr="00AD7938">
        <w:rPr>
          <w:rFonts w:eastAsia="Times New Roman" w:cs="Times New Roman"/>
          <w:szCs w:val="24"/>
        </w:rPr>
        <w:t xml:space="preserve"> που </w:t>
      </w:r>
      <w:r>
        <w:rPr>
          <w:rFonts w:eastAsia="Times New Roman" w:cs="Times New Roman"/>
          <w:szCs w:val="24"/>
        </w:rPr>
        <w:t xml:space="preserve">κοσμούν </w:t>
      </w:r>
      <w:r>
        <w:rPr>
          <w:rFonts w:eastAsia="Times New Roman" w:cs="Times New Roman"/>
          <w:szCs w:val="24"/>
        </w:rPr>
        <w:t>κ</w:t>
      </w:r>
      <w:r>
        <w:rPr>
          <w:rFonts w:eastAsia="Times New Roman" w:cs="Times New Roman"/>
          <w:szCs w:val="24"/>
        </w:rPr>
        <w:t xml:space="preserve">οινοβούλια και </w:t>
      </w:r>
      <w:r>
        <w:rPr>
          <w:rFonts w:eastAsia="Times New Roman" w:cs="Times New Roman"/>
          <w:szCs w:val="24"/>
        </w:rPr>
        <w:t>γ</w:t>
      </w:r>
      <w:r>
        <w:rPr>
          <w:rFonts w:eastAsia="Times New Roman" w:cs="Times New Roman"/>
          <w:szCs w:val="24"/>
        </w:rPr>
        <w:t>ερουσίε</w:t>
      </w:r>
      <w:r w:rsidRPr="00AD7938">
        <w:rPr>
          <w:rFonts w:eastAsia="Times New Roman" w:cs="Times New Roman"/>
          <w:szCs w:val="24"/>
        </w:rPr>
        <w:t xml:space="preserve">ς ανά τον κόσμο και πίσω από αυτούς στοιχίζονται </w:t>
      </w:r>
      <w:r>
        <w:rPr>
          <w:rFonts w:eastAsia="Times New Roman" w:cs="Times New Roman"/>
          <w:szCs w:val="24"/>
        </w:rPr>
        <w:t>τριακόσιοι τριάντα</w:t>
      </w:r>
      <w:r w:rsidRPr="00AD7938">
        <w:rPr>
          <w:rFonts w:eastAsia="Times New Roman" w:cs="Times New Roman"/>
          <w:szCs w:val="24"/>
        </w:rPr>
        <w:t xml:space="preserve"> συνάδελφοί </w:t>
      </w:r>
      <w:r>
        <w:rPr>
          <w:rFonts w:eastAsia="Times New Roman" w:cs="Times New Roman"/>
          <w:szCs w:val="24"/>
        </w:rPr>
        <w:t>μας. Είναι η α</w:t>
      </w:r>
      <w:r w:rsidRPr="00AD7938">
        <w:rPr>
          <w:rFonts w:eastAsia="Times New Roman" w:cs="Times New Roman"/>
          <w:szCs w:val="24"/>
        </w:rPr>
        <w:t xml:space="preserve">ιχμή του δόρατος της </w:t>
      </w:r>
      <w:r>
        <w:rPr>
          <w:rFonts w:eastAsia="Times New Roman" w:cs="Times New Roman"/>
          <w:szCs w:val="24"/>
        </w:rPr>
        <w:t>ε</w:t>
      </w:r>
      <w:r w:rsidRPr="00AD7938">
        <w:rPr>
          <w:rFonts w:eastAsia="Times New Roman" w:cs="Times New Roman"/>
          <w:szCs w:val="24"/>
        </w:rPr>
        <w:t>λληνικής ομογένειας</w:t>
      </w:r>
      <w:r>
        <w:rPr>
          <w:rFonts w:eastAsia="Times New Roman" w:cs="Times New Roman"/>
          <w:szCs w:val="24"/>
        </w:rPr>
        <w:t xml:space="preserve">. </w:t>
      </w:r>
    </w:p>
    <w:p w14:paraId="659803C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Ε</w:t>
      </w:r>
      <w:r w:rsidRPr="00AD7938">
        <w:rPr>
          <w:rFonts w:eastAsia="Times New Roman" w:cs="Times New Roman"/>
          <w:szCs w:val="24"/>
        </w:rPr>
        <w:t>κτός από συναντήσεις</w:t>
      </w:r>
      <w:r>
        <w:rPr>
          <w:rFonts w:eastAsia="Times New Roman" w:cs="Times New Roman"/>
          <w:szCs w:val="24"/>
        </w:rPr>
        <w:t>,</w:t>
      </w:r>
      <w:r w:rsidRPr="00AD7938">
        <w:rPr>
          <w:rFonts w:eastAsia="Times New Roman" w:cs="Times New Roman"/>
          <w:szCs w:val="24"/>
        </w:rPr>
        <w:t xml:space="preserve"> που </w:t>
      </w:r>
      <w:r w:rsidRPr="00AD7938">
        <w:rPr>
          <w:rFonts w:eastAsia="Times New Roman" w:cs="Times New Roman"/>
          <w:szCs w:val="24"/>
        </w:rPr>
        <w:t xml:space="preserve">είχαν </w:t>
      </w:r>
      <w:r>
        <w:rPr>
          <w:rFonts w:eastAsia="Times New Roman" w:cs="Times New Roman"/>
          <w:szCs w:val="24"/>
        </w:rPr>
        <w:t xml:space="preserve">επί </w:t>
      </w:r>
      <w:r w:rsidRPr="00AD7938">
        <w:rPr>
          <w:rFonts w:eastAsia="Times New Roman" w:cs="Times New Roman"/>
          <w:szCs w:val="24"/>
        </w:rPr>
        <w:t xml:space="preserve">τετραήμερο με θεσμικούς παράγοντες </w:t>
      </w:r>
      <w:r>
        <w:rPr>
          <w:rFonts w:eastAsia="Times New Roman" w:cs="Times New Roman"/>
          <w:szCs w:val="24"/>
        </w:rPr>
        <w:t xml:space="preserve">της τοπικής και περιφερειακής </w:t>
      </w:r>
      <w:r w:rsidRPr="00AD7938">
        <w:rPr>
          <w:rFonts w:eastAsia="Times New Roman" w:cs="Times New Roman"/>
          <w:szCs w:val="24"/>
        </w:rPr>
        <w:t xml:space="preserve"> αυτοδιοίκησης</w:t>
      </w:r>
      <w:r>
        <w:rPr>
          <w:rFonts w:eastAsia="Times New Roman" w:cs="Times New Roman"/>
          <w:szCs w:val="24"/>
        </w:rPr>
        <w:t>,</w:t>
      </w:r>
      <w:r w:rsidRPr="00AD7938">
        <w:rPr>
          <w:rFonts w:eastAsia="Times New Roman" w:cs="Times New Roman"/>
          <w:szCs w:val="24"/>
        </w:rPr>
        <w:t xml:space="preserve"> με πανεπιστημιακούς και με εκπροσώπους παραγωγικών τάξεων και φορέων του νομού Έβρου</w:t>
      </w:r>
      <w:r>
        <w:rPr>
          <w:rFonts w:eastAsia="Times New Roman" w:cs="Times New Roman"/>
          <w:szCs w:val="24"/>
        </w:rPr>
        <w:t>,</w:t>
      </w:r>
      <w:r w:rsidRPr="00AD7938">
        <w:rPr>
          <w:rFonts w:eastAsia="Times New Roman" w:cs="Times New Roman"/>
          <w:szCs w:val="24"/>
        </w:rPr>
        <w:t xml:space="preserve"> </w:t>
      </w:r>
      <w:proofErr w:type="spellStart"/>
      <w:r w:rsidRPr="00AD7938">
        <w:rPr>
          <w:rFonts w:eastAsia="Times New Roman" w:cs="Times New Roman"/>
          <w:szCs w:val="24"/>
        </w:rPr>
        <w:t>εξεδήλωσαν</w:t>
      </w:r>
      <w:proofErr w:type="spellEnd"/>
      <w:r w:rsidRPr="00AD7938">
        <w:rPr>
          <w:rFonts w:eastAsia="Times New Roman" w:cs="Times New Roman"/>
          <w:szCs w:val="24"/>
        </w:rPr>
        <w:t xml:space="preserve"> γραπτώς </w:t>
      </w:r>
      <w:r>
        <w:rPr>
          <w:rFonts w:eastAsia="Times New Roman" w:cs="Times New Roman"/>
          <w:szCs w:val="24"/>
        </w:rPr>
        <w:t xml:space="preserve">την επιθυμία </w:t>
      </w:r>
      <w:r w:rsidRPr="00AD7938">
        <w:rPr>
          <w:rFonts w:eastAsia="Times New Roman" w:cs="Times New Roman"/>
          <w:szCs w:val="24"/>
        </w:rPr>
        <w:t xml:space="preserve">να επισκεφτούν εθιμοτυπικά </w:t>
      </w:r>
      <w:r>
        <w:rPr>
          <w:rFonts w:eastAsia="Times New Roman" w:cs="Times New Roman"/>
          <w:szCs w:val="24"/>
        </w:rPr>
        <w:t xml:space="preserve">τις </w:t>
      </w:r>
      <w:r w:rsidRPr="00AD7938">
        <w:rPr>
          <w:rFonts w:eastAsia="Times New Roman" w:cs="Times New Roman"/>
          <w:szCs w:val="24"/>
        </w:rPr>
        <w:t xml:space="preserve">δύο </w:t>
      </w:r>
      <w:r>
        <w:rPr>
          <w:rFonts w:eastAsia="Times New Roman" w:cs="Times New Roman"/>
          <w:szCs w:val="24"/>
        </w:rPr>
        <w:t xml:space="preserve">Μεραρχίες </w:t>
      </w:r>
      <w:r>
        <w:rPr>
          <w:rFonts w:eastAsia="Times New Roman" w:cs="Times New Roman"/>
          <w:szCs w:val="24"/>
        </w:rPr>
        <w:t>του Έβρου, τη 12</w:t>
      </w:r>
      <w:r w:rsidRPr="003F6B69">
        <w:rPr>
          <w:rFonts w:eastAsia="Times New Roman" w:cs="Times New Roman"/>
          <w:szCs w:val="24"/>
          <w:vertAlign w:val="superscript"/>
        </w:rPr>
        <w:t>η</w:t>
      </w:r>
      <w:r>
        <w:rPr>
          <w:rFonts w:eastAsia="Times New Roman" w:cs="Times New Roman"/>
          <w:szCs w:val="24"/>
        </w:rPr>
        <w:t xml:space="preserve"> και τη 16</w:t>
      </w:r>
      <w:r w:rsidRPr="003F6B69">
        <w:rPr>
          <w:rFonts w:eastAsia="Times New Roman" w:cs="Times New Roman"/>
          <w:szCs w:val="24"/>
          <w:vertAlign w:val="superscript"/>
        </w:rPr>
        <w:t>η</w:t>
      </w:r>
      <w:r>
        <w:rPr>
          <w:rFonts w:eastAsia="Times New Roman" w:cs="Times New Roman"/>
          <w:szCs w:val="24"/>
        </w:rPr>
        <w:t>, κ</w:t>
      </w:r>
      <w:r w:rsidRPr="00AD7938">
        <w:rPr>
          <w:rFonts w:eastAsia="Times New Roman" w:cs="Times New Roman"/>
          <w:szCs w:val="24"/>
        </w:rPr>
        <w:t xml:space="preserve">αθώς επίσης και το φυλάκιο της φρούρησης της </w:t>
      </w:r>
      <w:r>
        <w:rPr>
          <w:rFonts w:eastAsia="Times New Roman" w:cs="Times New Roman"/>
          <w:szCs w:val="24"/>
        </w:rPr>
        <w:t>Γέφυρας τ</w:t>
      </w:r>
      <w:r w:rsidRPr="00AD7938">
        <w:rPr>
          <w:rFonts w:eastAsia="Times New Roman" w:cs="Times New Roman"/>
          <w:szCs w:val="24"/>
        </w:rPr>
        <w:t>ων Κήπων</w:t>
      </w:r>
      <w:r>
        <w:rPr>
          <w:rFonts w:eastAsia="Times New Roman" w:cs="Times New Roman"/>
          <w:szCs w:val="24"/>
        </w:rPr>
        <w:t>. Υ</w:t>
      </w:r>
      <w:r w:rsidRPr="00AD7938">
        <w:rPr>
          <w:rFonts w:eastAsia="Times New Roman" w:cs="Times New Roman"/>
          <w:szCs w:val="24"/>
        </w:rPr>
        <w:t xml:space="preserve">πέβαλαν </w:t>
      </w:r>
      <w:r>
        <w:rPr>
          <w:rFonts w:eastAsia="Times New Roman" w:cs="Times New Roman"/>
          <w:szCs w:val="24"/>
        </w:rPr>
        <w:t xml:space="preserve">το αίτημά τους γραπτώς στον Αρχηγό </w:t>
      </w:r>
      <w:r w:rsidRPr="00AD7938">
        <w:rPr>
          <w:rFonts w:eastAsia="Times New Roman" w:cs="Times New Roman"/>
          <w:szCs w:val="24"/>
        </w:rPr>
        <w:t>του Γενικού Επιτελείου Στρατού</w:t>
      </w:r>
      <w:r>
        <w:rPr>
          <w:rFonts w:eastAsia="Times New Roman" w:cs="Times New Roman"/>
          <w:szCs w:val="24"/>
        </w:rPr>
        <w:t xml:space="preserve">. </w:t>
      </w:r>
    </w:p>
    <w:p w14:paraId="659803C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w:t>
      </w:r>
      <w:r w:rsidRPr="00AD7938">
        <w:rPr>
          <w:rFonts w:eastAsia="Times New Roman" w:cs="Times New Roman"/>
          <w:szCs w:val="24"/>
        </w:rPr>
        <w:t xml:space="preserve">νημέρωσα ο ίδιος προσωπικά τον </w:t>
      </w:r>
      <w:r>
        <w:rPr>
          <w:rFonts w:eastAsia="Times New Roman" w:cs="Times New Roman"/>
          <w:szCs w:val="24"/>
        </w:rPr>
        <w:t>Α</w:t>
      </w:r>
      <w:r w:rsidRPr="00AD7938">
        <w:rPr>
          <w:rFonts w:eastAsia="Times New Roman" w:cs="Times New Roman"/>
          <w:szCs w:val="24"/>
        </w:rPr>
        <w:t xml:space="preserve">ρχηγό για όλο τους </w:t>
      </w:r>
      <w:r>
        <w:rPr>
          <w:rFonts w:eastAsia="Times New Roman" w:cs="Times New Roman"/>
          <w:szCs w:val="24"/>
        </w:rPr>
        <w:t xml:space="preserve">το </w:t>
      </w:r>
      <w:r w:rsidRPr="00AD7938">
        <w:rPr>
          <w:rFonts w:eastAsia="Times New Roman" w:cs="Times New Roman"/>
          <w:szCs w:val="24"/>
        </w:rPr>
        <w:t>πρόγραμμα</w:t>
      </w:r>
      <w:r>
        <w:rPr>
          <w:rFonts w:eastAsia="Times New Roman" w:cs="Times New Roman"/>
          <w:szCs w:val="24"/>
        </w:rPr>
        <w:t>. Ενημέρωσα</w:t>
      </w:r>
      <w:r w:rsidRPr="00AD7938">
        <w:rPr>
          <w:rFonts w:eastAsia="Times New Roman" w:cs="Times New Roman"/>
          <w:szCs w:val="24"/>
        </w:rPr>
        <w:t xml:space="preserve"> τους δύο</w:t>
      </w:r>
      <w:r w:rsidRPr="00AD7938">
        <w:rPr>
          <w:rFonts w:eastAsia="Times New Roman" w:cs="Times New Roman"/>
          <w:szCs w:val="24"/>
        </w:rPr>
        <w:t xml:space="preserve"> </w:t>
      </w:r>
      <w:r>
        <w:rPr>
          <w:rFonts w:eastAsia="Times New Roman" w:cs="Times New Roman"/>
          <w:szCs w:val="24"/>
        </w:rPr>
        <w:t>δ</w:t>
      </w:r>
      <w:r w:rsidRPr="00AD7938">
        <w:rPr>
          <w:rFonts w:eastAsia="Times New Roman" w:cs="Times New Roman"/>
          <w:szCs w:val="24"/>
        </w:rPr>
        <w:t xml:space="preserve">ιοικητές των δύο </w:t>
      </w:r>
      <w:r>
        <w:rPr>
          <w:rFonts w:eastAsia="Times New Roman" w:cs="Times New Roman"/>
          <w:szCs w:val="24"/>
        </w:rPr>
        <w:t>Μ</w:t>
      </w:r>
      <w:r w:rsidRPr="00AD7938">
        <w:rPr>
          <w:rFonts w:eastAsia="Times New Roman" w:cs="Times New Roman"/>
          <w:szCs w:val="24"/>
        </w:rPr>
        <w:t>εραρχιών</w:t>
      </w:r>
      <w:r>
        <w:rPr>
          <w:rFonts w:eastAsia="Times New Roman" w:cs="Times New Roman"/>
          <w:szCs w:val="24"/>
        </w:rPr>
        <w:t>, της</w:t>
      </w:r>
      <w:r w:rsidRPr="00AD7938">
        <w:rPr>
          <w:rFonts w:eastAsia="Times New Roman" w:cs="Times New Roman"/>
          <w:szCs w:val="24"/>
        </w:rPr>
        <w:t xml:space="preserve"> </w:t>
      </w:r>
      <w:r>
        <w:rPr>
          <w:rFonts w:eastAsia="Times New Roman" w:cs="Times New Roman"/>
          <w:szCs w:val="24"/>
        </w:rPr>
        <w:t>12</w:t>
      </w:r>
      <w:r w:rsidRPr="00477494">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και της 16</w:t>
      </w:r>
      <w:r w:rsidRPr="00477494">
        <w:rPr>
          <w:rFonts w:eastAsia="Times New Roman" w:cs="Times New Roman"/>
          <w:szCs w:val="24"/>
          <w:vertAlign w:val="superscript"/>
        </w:rPr>
        <w:t>ης</w:t>
      </w:r>
      <w:r>
        <w:rPr>
          <w:rFonts w:eastAsia="Times New Roman" w:cs="Times New Roman"/>
          <w:szCs w:val="24"/>
        </w:rPr>
        <w:t>. Δ</w:t>
      </w:r>
      <w:r w:rsidRPr="00AD7938">
        <w:rPr>
          <w:rFonts w:eastAsia="Times New Roman" w:cs="Times New Roman"/>
          <w:szCs w:val="24"/>
        </w:rPr>
        <w:t>ιέβλεψ</w:t>
      </w:r>
      <w:r>
        <w:rPr>
          <w:rFonts w:eastAsia="Times New Roman" w:cs="Times New Roman"/>
          <w:szCs w:val="24"/>
        </w:rPr>
        <w:t>α</w:t>
      </w:r>
      <w:r w:rsidRPr="00AD7938">
        <w:rPr>
          <w:rFonts w:eastAsia="Times New Roman" w:cs="Times New Roman"/>
          <w:szCs w:val="24"/>
        </w:rPr>
        <w:t xml:space="preserve"> ότι χάρηκαν από αυτήν την επίσκεψη</w:t>
      </w:r>
      <w:r>
        <w:rPr>
          <w:rFonts w:eastAsia="Times New Roman" w:cs="Times New Roman"/>
          <w:szCs w:val="24"/>
        </w:rPr>
        <w:t>,</w:t>
      </w:r>
      <w:r w:rsidRPr="00AD7938">
        <w:rPr>
          <w:rFonts w:eastAsia="Times New Roman" w:cs="Times New Roman"/>
          <w:szCs w:val="24"/>
        </w:rPr>
        <w:t xml:space="preserve"> διότι η επίσκεψη αυτή έδωσε προσθετική αξία στον Έβρο</w:t>
      </w:r>
      <w:r>
        <w:rPr>
          <w:rFonts w:eastAsia="Times New Roman" w:cs="Times New Roman"/>
          <w:szCs w:val="24"/>
        </w:rPr>
        <w:t xml:space="preserve"> κ</w:t>
      </w:r>
      <w:r w:rsidRPr="00AD7938">
        <w:rPr>
          <w:rFonts w:eastAsia="Times New Roman" w:cs="Times New Roman"/>
          <w:szCs w:val="24"/>
        </w:rPr>
        <w:t>αι φυσικά θα έδινε και στις Ένοπλες Δυνάμεις</w:t>
      </w:r>
      <w:r>
        <w:rPr>
          <w:rFonts w:eastAsia="Times New Roman" w:cs="Times New Roman"/>
          <w:szCs w:val="24"/>
        </w:rPr>
        <w:t>,</w:t>
      </w:r>
      <w:r w:rsidRPr="00AD7938">
        <w:rPr>
          <w:rFonts w:eastAsia="Times New Roman" w:cs="Times New Roman"/>
          <w:szCs w:val="24"/>
        </w:rPr>
        <w:t xml:space="preserve"> όπως αυτές εκφράζονται με το ελληνικό στράτευμα που </w:t>
      </w:r>
      <w:r w:rsidRPr="00D66BCA">
        <w:rPr>
          <w:rFonts w:eastAsia="Times New Roman"/>
          <w:bCs/>
        </w:rPr>
        <w:t>είναι</w:t>
      </w:r>
      <w:r>
        <w:rPr>
          <w:rFonts w:eastAsia="Times New Roman" w:cs="Times New Roman"/>
          <w:szCs w:val="24"/>
        </w:rPr>
        <w:t xml:space="preserve"> εκεί</w:t>
      </w:r>
      <w:r w:rsidRPr="00AD7938">
        <w:rPr>
          <w:rFonts w:eastAsia="Times New Roman" w:cs="Times New Roman"/>
          <w:szCs w:val="24"/>
        </w:rPr>
        <w:t xml:space="preserve"> στην περιοχή</w:t>
      </w:r>
      <w:r>
        <w:rPr>
          <w:rFonts w:eastAsia="Times New Roman" w:cs="Times New Roman"/>
          <w:szCs w:val="24"/>
        </w:rPr>
        <w:t>.</w:t>
      </w:r>
      <w:r w:rsidRPr="00AD7938">
        <w:rPr>
          <w:rFonts w:eastAsia="Times New Roman" w:cs="Times New Roman"/>
          <w:szCs w:val="24"/>
        </w:rPr>
        <w:t xml:space="preserve"> </w:t>
      </w:r>
    </w:p>
    <w:p w14:paraId="659803C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Δ</w:t>
      </w:r>
      <w:r w:rsidRPr="00AD7938">
        <w:rPr>
          <w:rFonts w:eastAsia="Times New Roman" w:cs="Times New Roman"/>
          <w:szCs w:val="24"/>
        </w:rPr>
        <w:t>υστυχώς</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 xml:space="preserve">ο κύριος Υπουργός, </w:t>
      </w:r>
      <w:r w:rsidRPr="00703911">
        <w:rPr>
          <w:rFonts w:eastAsia="Times New Roman" w:cs="Times New Roman"/>
        </w:rPr>
        <w:t>ο οποίος</w:t>
      </w:r>
      <w:r>
        <w:rPr>
          <w:rFonts w:eastAsia="Times New Roman" w:cs="Times New Roman"/>
          <w:szCs w:val="24"/>
        </w:rPr>
        <w:t xml:space="preserve"> </w:t>
      </w:r>
      <w:r w:rsidRPr="00AD7938">
        <w:rPr>
          <w:rFonts w:eastAsia="Times New Roman" w:cs="Times New Roman"/>
          <w:szCs w:val="24"/>
        </w:rPr>
        <w:t>κάθεται σήμερα στα έδρανα</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αρνήθηκε να τις επι</w:t>
      </w:r>
      <w:r w:rsidRPr="00AD7938">
        <w:rPr>
          <w:rFonts w:eastAsia="Times New Roman" w:cs="Times New Roman"/>
          <w:szCs w:val="24"/>
        </w:rPr>
        <w:t>σκεφτούν αυ</w:t>
      </w:r>
      <w:r>
        <w:rPr>
          <w:rFonts w:eastAsia="Times New Roman" w:cs="Times New Roman"/>
          <w:szCs w:val="24"/>
        </w:rPr>
        <w:t xml:space="preserve">τοί οι οποίοι εκπροσωπούσαν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sidRPr="00AD7938">
        <w:rPr>
          <w:rFonts w:eastAsia="Times New Roman" w:cs="Times New Roman"/>
          <w:szCs w:val="24"/>
        </w:rPr>
        <w:t>υμβούλιο</w:t>
      </w:r>
      <w:r>
        <w:rPr>
          <w:rFonts w:eastAsia="Times New Roman" w:cs="Times New Roman"/>
          <w:szCs w:val="24"/>
        </w:rPr>
        <w:t>,</w:t>
      </w:r>
      <w:r w:rsidRPr="00AD7938">
        <w:rPr>
          <w:rFonts w:eastAsia="Times New Roman" w:cs="Times New Roman"/>
          <w:szCs w:val="24"/>
        </w:rPr>
        <w:t xml:space="preserve"> που </w:t>
      </w:r>
      <w:proofErr w:type="spellStart"/>
      <w:r w:rsidRPr="00AD7938">
        <w:rPr>
          <w:rFonts w:eastAsia="Times New Roman" w:cs="Times New Roman"/>
          <w:szCs w:val="24"/>
        </w:rPr>
        <w:t>προείπα</w:t>
      </w:r>
      <w:proofErr w:type="spellEnd"/>
      <w:r>
        <w:rPr>
          <w:rFonts w:eastAsia="Times New Roman" w:cs="Times New Roman"/>
          <w:szCs w:val="24"/>
        </w:rPr>
        <w:t xml:space="preserve">. Έφυγαν </w:t>
      </w:r>
      <w:r w:rsidRPr="00AD7938">
        <w:rPr>
          <w:rFonts w:eastAsia="Times New Roman" w:cs="Times New Roman"/>
          <w:szCs w:val="24"/>
        </w:rPr>
        <w:t>στεναχωρημέν</w:t>
      </w:r>
      <w:r>
        <w:rPr>
          <w:rFonts w:eastAsia="Times New Roman" w:cs="Times New Roman"/>
          <w:szCs w:val="24"/>
        </w:rPr>
        <w:t>οι.</w:t>
      </w:r>
    </w:p>
    <w:p w14:paraId="659803CC"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Τι μέρα ήταν αυτή;</w:t>
      </w:r>
    </w:p>
    <w:p w14:paraId="659803C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w:t>
      </w:r>
      <w:r w:rsidRPr="009D07DD">
        <w:rPr>
          <w:rFonts w:eastAsia="Times New Roman" w:cs="Times New Roman"/>
          <w:b/>
          <w:szCs w:val="24"/>
        </w:rPr>
        <w:t>ΔΗΜΟΣΧΑΚΗΣ:</w:t>
      </w:r>
      <w:r>
        <w:rPr>
          <w:rFonts w:eastAsia="Times New Roman" w:cs="Times New Roman"/>
          <w:szCs w:val="24"/>
        </w:rPr>
        <w:t xml:space="preserve"> Ή</w:t>
      </w:r>
      <w:r w:rsidRPr="00AD7938">
        <w:rPr>
          <w:rFonts w:eastAsia="Times New Roman" w:cs="Times New Roman"/>
          <w:szCs w:val="24"/>
        </w:rPr>
        <w:t>ταν ημέρα Παρασκευή</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w:t>
      </w:r>
    </w:p>
    <w:p w14:paraId="659803CE"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Λέτε ψέματα. Κυριακή ζήτησαν.</w:t>
      </w:r>
    </w:p>
    <w:p w14:paraId="659803C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sidRPr="009D07DD">
        <w:rPr>
          <w:rFonts w:eastAsia="Times New Roman" w:cs="Times New Roman"/>
          <w:b/>
          <w:szCs w:val="24"/>
        </w:rPr>
        <w:t>ΔΗΜΟΣΧΑΚ</w:t>
      </w:r>
      <w:r w:rsidRPr="009D07DD">
        <w:rPr>
          <w:rFonts w:eastAsia="Times New Roman" w:cs="Times New Roman"/>
          <w:b/>
          <w:szCs w:val="24"/>
        </w:rPr>
        <w:t>ΗΣ:</w:t>
      </w:r>
      <w:r>
        <w:rPr>
          <w:rFonts w:eastAsia="Times New Roman" w:cs="Times New Roman"/>
          <w:b/>
          <w:szCs w:val="24"/>
        </w:rPr>
        <w:t xml:space="preserve"> </w:t>
      </w:r>
      <w:r>
        <w:rPr>
          <w:rFonts w:eastAsia="Times New Roman" w:cs="Times New Roman"/>
          <w:szCs w:val="24"/>
        </w:rPr>
        <w:t>Ημέρα Παρασκευή ήταν στη 12</w:t>
      </w:r>
      <w:r w:rsidRPr="00477494">
        <w:rPr>
          <w:rFonts w:eastAsia="Times New Roman" w:cs="Times New Roman"/>
          <w:szCs w:val="24"/>
          <w:vertAlign w:val="superscript"/>
        </w:rPr>
        <w:t>η</w:t>
      </w:r>
      <w:r>
        <w:rPr>
          <w:rFonts w:eastAsia="Times New Roman" w:cs="Times New Roman"/>
          <w:szCs w:val="24"/>
        </w:rPr>
        <w:t xml:space="preserve"> Μεραρχία. </w:t>
      </w:r>
    </w:p>
    <w:p w14:paraId="659803D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Κυριακή, επίσκεψη σε στρατόπεδα </w:t>
      </w:r>
      <w:r w:rsidRPr="00F331DF">
        <w:rPr>
          <w:rFonts w:eastAsia="Times New Roman"/>
          <w:bCs/>
        </w:rPr>
        <w:t>και</w:t>
      </w:r>
      <w:r>
        <w:rPr>
          <w:rFonts w:eastAsia="Times New Roman" w:cs="Times New Roman"/>
          <w:szCs w:val="24"/>
        </w:rPr>
        <w:t xml:space="preserve"> να φέρουμε τον κόσμο μέσα, </w:t>
      </w:r>
      <w:r w:rsidRPr="00D477CE">
        <w:rPr>
          <w:rFonts w:eastAsia="Times New Roman" w:cs="Times New Roman"/>
        </w:rPr>
        <w:t>για να</w:t>
      </w:r>
      <w:r>
        <w:rPr>
          <w:rFonts w:eastAsia="Times New Roman" w:cs="Times New Roman"/>
          <w:szCs w:val="24"/>
        </w:rPr>
        <w:t xml:space="preserve"> κάνετε εσείς επίδειξη στον Έβρο, δεν γίνεται. </w:t>
      </w:r>
    </w:p>
    <w:p w14:paraId="659803D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sidRPr="009D07DD">
        <w:rPr>
          <w:rFonts w:eastAsia="Times New Roman" w:cs="Times New Roman"/>
          <w:b/>
          <w:szCs w:val="24"/>
        </w:rPr>
        <w:t>ΔΗΜΟΣΧΑΚΗΣ:</w:t>
      </w:r>
      <w:r>
        <w:rPr>
          <w:rFonts w:eastAsia="Times New Roman" w:cs="Times New Roman"/>
          <w:b/>
          <w:szCs w:val="24"/>
        </w:rPr>
        <w:t xml:space="preserve"> </w:t>
      </w:r>
      <w:r>
        <w:rPr>
          <w:rFonts w:eastAsia="Times New Roman" w:cs="Times New Roman"/>
          <w:szCs w:val="24"/>
        </w:rPr>
        <w:t xml:space="preserve">Παρακαλώ, </w:t>
      </w:r>
      <w:r w:rsidRPr="007D7C21">
        <w:rPr>
          <w:rFonts w:eastAsia="Times New Roman" w:cs="Times New Roman"/>
          <w:szCs w:val="24"/>
        </w:rPr>
        <w:t>κύριε Υπουργέ</w:t>
      </w:r>
      <w:r>
        <w:rPr>
          <w:rFonts w:eastAsia="Times New Roman" w:cs="Times New Roman"/>
          <w:szCs w:val="24"/>
        </w:rPr>
        <w:t xml:space="preserve"> μην με διακόπτετε. </w:t>
      </w:r>
    </w:p>
    <w:p w14:paraId="659803D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Όποια μέρα καθημε</w:t>
      </w:r>
      <w:r>
        <w:rPr>
          <w:rFonts w:eastAsia="Times New Roman" w:cs="Times New Roman"/>
          <w:szCs w:val="24"/>
        </w:rPr>
        <w:lastRenderedPageBreak/>
        <w:t xml:space="preserve">ρινή θέλετε, σας δίνουμε άδεια, </w:t>
      </w:r>
      <w:r w:rsidRPr="00A37EC3">
        <w:rPr>
          <w:rFonts w:eastAsia="Times New Roman" w:cs="Times New Roman"/>
        </w:rPr>
        <w:t>αλλά</w:t>
      </w:r>
      <w:r>
        <w:rPr>
          <w:rFonts w:eastAsia="Times New Roman" w:cs="Times New Roman"/>
          <w:szCs w:val="24"/>
        </w:rPr>
        <w:t xml:space="preserve"> Κυριακή </w:t>
      </w:r>
      <w:r w:rsidRPr="002314B3">
        <w:rPr>
          <w:rFonts w:eastAsia="Times New Roman"/>
          <w:bCs/>
          <w:shd w:val="clear" w:color="auto" w:fill="FFFFFF"/>
        </w:rPr>
        <w:t>να</w:t>
      </w:r>
      <w:r>
        <w:rPr>
          <w:rFonts w:eastAsia="Times New Roman" w:cs="Times New Roman"/>
          <w:szCs w:val="24"/>
        </w:rPr>
        <w:t xml:space="preserve"> βάλω τους φαντάρους να βάφουν, </w:t>
      </w:r>
      <w:r w:rsidRPr="00D477CE">
        <w:rPr>
          <w:rFonts w:eastAsia="Times New Roman" w:cs="Times New Roman"/>
        </w:rPr>
        <w:t>για να</w:t>
      </w:r>
      <w:r>
        <w:rPr>
          <w:rFonts w:eastAsia="Times New Roman" w:cs="Times New Roman"/>
          <w:szCs w:val="24"/>
        </w:rPr>
        <w:t xml:space="preserve"> πάτε </w:t>
      </w:r>
      <w:r w:rsidRPr="002314B3">
        <w:rPr>
          <w:rFonts w:eastAsia="Times New Roman"/>
          <w:bCs/>
          <w:shd w:val="clear" w:color="auto" w:fill="FFFFFF"/>
        </w:rPr>
        <w:t>να</w:t>
      </w:r>
      <w:r>
        <w:rPr>
          <w:rFonts w:eastAsia="Times New Roman" w:cs="Times New Roman"/>
          <w:szCs w:val="24"/>
        </w:rPr>
        <w:t xml:space="preserve"> κάνε</w:t>
      </w:r>
      <w:r>
        <w:rPr>
          <w:rFonts w:eastAsia="Times New Roman" w:cs="Times New Roman"/>
          <w:szCs w:val="24"/>
        </w:rPr>
        <w:t xml:space="preserve">τε διαφήμιση στον Έβρο, κύριε </w:t>
      </w:r>
      <w:proofErr w:type="spellStart"/>
      <w:r>
        <w:rPr>
          <w:rFonts w:eastAsia="Times New Roman" w:cs="Times New Roman"/>
          <w:szCs w:val="24"/>
        </w:rPr>
        <w:t>Δημοσχάκη</w:t>
      </w:r>
      <w:proofErr w:type="spellEnd"/>
      <w:r>
        <w:rPr>
          <w:rFonts w:eastAsia="Times New Roman" w:cs="Times New Roman"/>
          <w:szCs w:val="24"/>
        </w:rPr>
        <w:t xml:space="preserve">, ξεχάστε το. </w:t>
      </w:r>
    </w:p>
    <w:p w14:paraId="659803D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sidRPr="009D07DD">
        <w:rPr>
          <w:rFonts w:eastAsia="Times New Roman" w:cs="Times New Roman"/>
          <w:b/>
          <w:szCs w:val="24"/>
        </w:rPr>
        <w:t>ΔΗΜΟΣΧΑΚΗΣ:</w:t>
      </w:r>
      <w:r>
        <w:rPr>
          <w:rFonts w:eastAsia="Times New Roman" w:cs="Times New Roman"/>
          <w:b/>
          <w:szCs w:val="24"/>
        </w:rPr>
        <w:t xml:space="preserve"> </w:t>
      </w:r>
      <w:r w:rsidRPr="007D7C21">
        <w:rPr>
          <w:rFonts w:eastAsia="Times New Roman" w:cs="Times New Roman"/>
          <w:szCs w:val="24"/>
        </w:rPr>
        <w:t>Κύριε Υπουργέ</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να μην με διακόπτετε. </w:t>
      </w:r>
    </w:p>
    <w:p w14:paraId="659803D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Η πρώτη επίσκεψη στη 12</w:t>
      </w:r>
      <w:r w:rsidRPr="00624049">
        <w:rPr>
          <w:rFonts w:eastAsia="Times New Roman" w:cs="Times New Roman"/>
          <w:szCs w:val="24"/>
          <w:vertAlign w:val="superscript"/>
        </w:rPr>
        <w:t>η</w:t>
      </w:r>
      <w:r>
        <w:rPr>
          <w:rFonts w:eastAsia="Times New Roman" w:cs="Times New Roman"/>
          <w:szCs w:val="24"/>
        </w:rPr>
        <w:t xml:space="preserve"> Μεραρχία ζητήθηκε </w:t>
      </w:r>
      <w:r w:rsidRPr="002314B3">
        <w:rPr>
          <w:rFonts w:eastAsia="Times New Roman"/>
          <w:bCs/>
          <w:shd w:val="clear" w:color="auto" w:fill="FFFFFF"/>
        </w:rPr>
        <w:t>να</w:t>
      </w:r>
      <w:r>
        <w:rPr>
          <w:rFonts w:eastAsia="Times New Roman" w:cs="Times New Roman"/>
          <w:szCs w:val="24"/>
        </w:rPr>
        <w:t xml:space="preserve"> πραγματοποιηθεί ημέρα Παρασκευή στις 11.00΄. Η δεύτερη, ναι, το Σάββατο το πρω</w:t>
      </w:r>
      <w:r>
        <w:rPr>
          <w:rFonts w:eastAsia="Times New Roman" w:cs="Times New Roman"/>
          <w:szCs w:val="24"/>
        </w:rPr>
        <w:t xml:space="preserve">ί στο Διδυμότειχο. </w:t>
      </w:r>
    </w:p>
    <w:p w14:paraId="659803D5" w14:textId="77777777" w:rsidR="00665451" w:rsidRDefault="007410E1">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ήθελα να μας πείτε το εξής. Ο</w:t>
      </w:r>
      <w:r w:rsidRPr="00AD7938">
        <w:rPr>
          <w:rFonts w:eastAsia="Times New Roman" w:cs="Times New Roman"/>
          <w:szCs w:val="24"/>
        </w:rPr>
        <w:t xml:space="preserve">ι Ένοπλες Δυνάμεις </w:t>
      </w:r>
      <w:r>
        <w:rPr>
          <w:rFonts w:eastAsia="Times New Roman" w:cs="Times New Roman"/>
          <w:szCs w:val="24"/>
        </w:rPr>
        <w:t>κ</w:t>
      </w:r>
      <w:r w:rsidRPr="00AD7938">
        <w:rPr>
          <w:rFonts w:eastAsia="Times New Roman" w:cs="Times New Roman"/>
          <w:szCs w:val="24"/>
        </w:rPr>
        <w:t>αι οι στρατηγοί και τα στελέχη του</w:t>
      </w:r>
      <w:r>
        <w:rPr>
          <w:rFonts w:eastAsia="Times New Roman" w:cs="Times New Roman"/>
          <w:szCs w:val="24"/>
        </w:rPr>
        <w:t>ς,</w:t>
      </w:r>
      <w:r w:rsidRPr="00AD7938">
        <w:rPr>
          <w:rFonts w:eastAsia="Times New Roman" w:cs="Times New Roman"/>
          <w:szCs w:val="24"/>
        </w:rPr>
        <w:t xml:space="preserve"> βρίσκονται όλες τις ώρες του </w:t>
      </w:r>
      <w:proofErr w:type="spellStart"/>
      <w:r w:rsidRPr="00AD7938">
        <w:rPr>
          <w:rFonts w:eastAsia="Times New Roman" w:cs="Times New Roman"/>
          <w:szCs w:val="24"/>
        </w:rPr>
        <w:t>εικοσιτετραώρου</w:t>
      </w:r>
      <w:proofErr w:type="spellEnd"/>
      <w:r>
        <w:rPr>
          <w:rFonts w:eastAsia="Times New Roman" w:cs="Times New Roman"/>
          <w:szCs w:val="24"/>
        </w:rPr>
        <w:t>, όλες τις μέρες της εβδομάδας σ</w:t>
      </w:r>
      <w:r w:rsidRPr="00AD7938">
        <w:rPr>
          <w:rFonts w:eastAsia="Times New Roman" w:cs="Times New Roman"/>
          <w:szCs w:val="24"/>
        </w:rPr>
        <w:t>το καθήκον</w:t>
      </w:r>
      <w:r>
        <w:rPr>
          <w:rFonts w:eastAsia="Times New Roman" w:cs="Times New Roman"/>
          <w:szCs w:val="24"/>
        </w:rPr>
        <w:t>. Ε</w:t>
      </w:r>
      <w:r w:rsidRPr="00AD7938">
        <w:rPr>
          <w:rFonts w:eastAsia="Times New Roman" w:cs="Times New Roman"/>
          <w:szCs w:val="24"/>
        </w:rPr>
        <w:t>θιμοτυπική επίσκεψη ήθελα</w:t>
      </w:r>
      <w:r>
        <w:rPr>
          <w:rFonts w:eastAsia="Times New Roman" w:cs="Times New Roman"/>
          <w:szCs w:val="24"/>
        </w:rPr>
        <w:t>ν</w:t>
      </w:r>
      <w:r w:rsidRPr="00AD7938">
        <w:rPr>
          <w:rFonts w:eastAsia="Times New Roman" w:cs="Times New Roman"/>
          <w:szCs w:val="24"/>
        </w:rPr>
        <w:t xml:space="preserve"> να κάν</w:t>
      </w:r>
      <w:r>
        <w:rPr>
          <w:rFonts w:eastAsia="Times New Roman" w:cs="Times New Roman"/>
          <w:szCs w:val="24"/>
        </w:rPr>
        <w:t xml:space="preserve">ουν </w:t>
      </w:r>
      <w:r w:rsidRPr="00AD7938">
        <w:rPr>
          <w:rFonts w:eastAsia="Times New Roman" w:cs="Times New Roman"/>
          <w:szCs w:val="24"/>
        </w:rPr>
        <w:t xml:space="preserve">το Σάββατο στη </w:t>
      </w:r>
      <w:r w:rsidRPr="00AD7938">
        <w:rPr>
          <w:rFonts w:eastAsia="Times New Roman" w:cs="Times New Roman"/>
          <w:szCs w:val="24"/>
        </w:rPr>
        <w:t>16</w:t>
      </w:r>
      <w:r w:rsidRPr="00624049">
        <w:rPr>
          <w:rFonts w:eastAsia="Times New Roman" w:cs="Times New Roman"/>
          <w:szCs w:val="24"/>
          <w:vertAlign w:val="superscript"/>
        </w:rPr>
        <w:t>η</w:t>
      </w:r>
      <w:r w:rsidRPr="00AD7938">
        <w:rPr>
          <w:rFonts w:eastAsia="Times New Roman" w:cs="Times New Roman"/>
          <w:szCs w:val="24"/>
        </w:rPr>
        <w:t xml:space="preserve"> </w:t>
      </w:r>
      <w:r>
        <w:rPr>
          <w:rFonts w:eastAsia="Times New Roman" w:cs="Times New Roman"/>
          <w:szCs w:val="24"/>
        </w:rPr>
        <w:t>Μ</w:t>
      </w:r>
      <w:r w:rsidRPr="00AD7938">
        <w:rPr>
          <w:rFonts w:eastAsia="Times New Roman" w:cs="Times New Roman"/>
          <w:szCs w:val="24"/>
        </w:rPr>
        <w:t>εραρχία</w:t>
      </w:r>
      <w:r>
        <w:rPr>
          <w:rFonts w:eastAsia="Times New Roman" w:cs="Times New Roman"/>
          <w:szCs w:val="24"/>
        </w:rPr>
        <w:t>. Δ</w:t>
      </w:r>
      <w:r w:rsidRPr="00AD7938">
        <w:rPr>
          <w:rFonts w:eastAsia="Times New Roman" w:cs="Times New Roman"/>
          <w:szCs w:val="24"/>
        </w:rPr>
        <w:t>ηλαδή</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lang w:val="en-US"/>
        </w:rPr>
        <w:t>a</w:t>
      </w:r>
      <w:r w:rsidRPr="00F63718">
        <w:rPr>
          <w:rFonts w:eastAsia="Times New Roman" w:cs="Times New Roman"/>
          <w:szCs w:val="24"/>
        </w:rPr>
        <w:t xml:space="preserve"> </w:t>
      </w:r>
      <w:r>
        <w:rPr>
          <w:rFonts w:eastAsia="Times New Roman" w:cs="Times New Roman"/>
          <w:szCs w:val="24"/>
          <w:lang w:val="en-US"/>
        </w:rPr>
        <w:t>la</w:t>
      </w:r>
      <w:r w:rsidRPr="00F63718">
        <w:rPr>
          <w:rFonts w:eastAsia="Times New Roman" w:cs="Times New Roman"/>
          <w:szCs w:val="24"/>
        </w:rPr>
        <w:t xml:space="preserve"> </w:t>
      </w:r>
      <w:r>
        <w:rPr>
          <w:rFonts w:eastAsia="Times New Roman" w:cs="Times New Roman"/>
          <w:szCs w:val="24"/>
          <w:lang w:val="en-US"/>
        </w:rPr>
        <w:t>cart</w:t>
      </w:r>
      <w:r w:rsidRPr="00AD7938">
        <w:rPr>
          <w:rFonts w:eastAsia="Times New Roman" w:cs="Times New Roman"/>
          <w:szCs w:val="24"/>
        </w:rPr>
        <w:t xml:space="preserve"> δουλεύουν οι Ένοπλες Δυνάμεις</w:t>
      </w:r>
      <w:r>
        <w:rPr>
          <w:rFonts w:eastAsia="Times New Roman" w:cs="Times New Roman"/>
          <w:szCs w:val="24"/>
        </w:rPr>
        <w:t>; Μα τι λέτ</w:t>
      </w:r>
      <w:r w:rsidRPr="00AD7938">
        <w:rPr>
          <w:rFonts w:eastAsia="Times New Roman" w:cs="Times New Roman"/>
          <w:szCs w:val="24"/>
        </w:rPr>
        <w:t>ε</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xml:space="preserve">; Ομιλείτε </w:t>
      </w:r>
      <w:r w:rsidRPr="00AD7938">
        <w:rPr>
          <w:rFonts w:eastAsia="Times New Roman" w:cs="Times New Roman"/>
          <w:szCs w:val="24"/>
        </w:rPr>
        <w:t xml:space="preserve">σε έναν </w:t>
      </w:r>
      <w:r>
        <w:rPr>
          <w:rFonts w:eastAsia="Times New Roman" w:cs="Times New Roman"/>
          <w:szCs w:val="24"/>
        </w:rPr>
        <w:t>Α</w:t>
      </w:r>
      <w:r w:rsidRPr="00AD7938">
        <w:rPr>
          <w:rFonts w:eastAsia="Times New Roman" w:cs="Times New Roman"/>
          <w:szCs w:val="24"/>
        </w:rPr>
        <w:t xml:space="preserve">ρχηγό ενός </w:t>
      </w:r>
      <w:r>
        <w:rPr>
          <w:rFonts w:eastAsia="Times New Roman" w:cs="Times New Roman"/>
          <w:szCs w:val="24"/>
        </w:rPr>
        <w:t>σ</w:t>
      </w:r>
      <w:r w:rsidRPr="00AD7938">
        <w:rPr>
          <w:rFonts w:eastAsia="Times New Roman" w:cs="Times New Roman"/>
          <w:szCs w:val="24"/>
        </w:rPr>
        <w:t>ώματος</w:t>
      </w:r>
      <w:r>
        <w:rPr>
          <w:rFonts w:eastAsia="Times New Roman" w:cs="Times New Roman"/>
          <w:szCs w:val="24"/>
        </w:rPr>
        <w:t>.</w:t>
      </w:r>
    </w:p>
    <w:p w14:paraId="659803D6" w14:textId="77777777" w:rsidR="00665451" w:rsidRDefault="007410E1">
      <w:pPr>
        <w:spacing w:line="600" w:lineRule="auto"/>
        <w:ind w:firstLine="720"/>
        <w:jc w:val="both"/>
        <w:rPr>
          <w:rFonts w:eastAsia="Times New Roman" w:cs="Times New Roman"/>
          <w:szCs w:val="24"/>
        </w:rPr>
      </w:pPr>
      <w:r w:rsidRPr="00F63718">
        <w:rPr>
          <w:rFonts w:eastAsia="Times New Roman" w:cs="Times New Roman"/>
          <w:b/>
          <w:szCs w:val="24"/>
        </w:rPr>
        <w:t>ΜΑΡΙΑ ΚΟΛΛΙΑ</w:t>
      </w:r>
      <w:r>
        <w:rPr>
          <w:rFonts w:eastAsia="Times New Roman" w:cs="Times New Roman"/>
          <w:b/>
          <w:szCs w:val="24"/>
        </w:rPr>
        <w:t xml:space="preserve"> </w:t>
      </w:r>
      <w:r w:rsidRPr="00F63718">
        <w:rPr>
          <w:rFonts w:eastAsia="Times New Roman" w:cs="Times New Roman"/>
          <w:b/>
          <w:szCs w:val="24"/>
        </w:rPr>
        <w:t>-</w:t>
      </w:r>
      <w:r>
        <w:rPr>
          <w:rFonts w:eastAsia="Times New Roman" w:cs="Times New Roman"/>
          <w:b/>
          <w:szCs w:val="24"/>
        </w:rPr>
        <w:t xml:space="preserve"> </w:t>
      </w:r>
      <w:r w:rsidRPr="00F63718">
        <w:rPr>
          <w:rFonts w:eastAsia="Times New Roman" w:cs="Times New Roman"/>
          <w:b/>
          <w:szCs w:val="24"/>
        </w:rPr>
        <w:t>ΤΣΑΡΟΥΧΑ (Υφυπουργός Εθνικής Άμυνας):</w:t>
      </w:r>
      <w:r>
        <w:rPr>
          <w:rFonts w:eastAsia="Times New Roman" w:cs="Times New Roman"/>
          <w:szCs w:val="24"/>
        </w:rPr>
        <w:t xml:space="preserve"> Αυτό </w:t>
      </w:r>
      <w:r w:rsidRPr="00D66BCA">
        <w:rPr>
          <w:rFonts w:eastAsia="Times New Roman"/>
          <w:bCs/>
        </w:rPr>
        <w:t>είναι</w:t>
      </w:r>
      <w:r>
        <w:rPr>
          <w:rFonts w:eastAsia="Times New Roman" w:cs="Times New Roman"/>
          <w:szCs w:val="24"/>
        </w:rPr>
        <w:t xml:space="preserve"> το κακό. </w:t>
      </w:r>
    </w:p>
    <w:p w14:paraId="659803D7" w14:textId="77777777" w:rsidR="00665451" w:rsidRDefault="007410E1">
      <w:pPr>
        <w:spacing w:line="600" w:lineRule="auto"/>
        <w:ind w:firstLine="720"/>
        <w:jc w:val="both"/>
        <w:rPr>
          <w:rFonts w:eastAsia="Times New Roman" w:cs="Times New Roman"/>
          <w:szCs w:val="24"/>
        </w:rPr>
      </w:pPr>
      <w:r w:rsidRPr="00316596">
        <w:rPr>
          <w:rFonts w:eastAsia="Times New Roman"/>
          <w:b/>
          <w:bCs/>
        </w:rPr>
        <w:lastRenderedPageBreak/>
        <w:t xml:space="preserve">ΠΡΟΕΔΡΕΥΩΝ (Αναστάσιος Κουράκης): </w:t>
      </w:r>
      <w:r>
        <w:rPr>
          <w:rFonts w:eastAsia="Times New Roman" w:cs="Times New Roman"/>
          <w:szCs w:val="24"/>
        </w:rPr>
        <w:t xml:space="preserve">Ολοκληρώστε, </w:t>
      </w:r>
      <w:r w:rsidRPr="006A04B1">
        <w:rPr>
          <w:rFonts w:eastAsia="Times New Roman" w:cs="Times New Roman"/>
          <w:szCs w:val="24"/>
        </w:rPr>
        <w:t>παρακαλώ</w:t>
      </w:r>
      <w:r>
        <w:rPr>
          <w:rFonts w:eastAsia="Times New Roman" w:cs="Times New Roman"/>
          <w:szCs w:val="24"/>
        </w:rPr>
        <w:t xml:space="preserve">. Μη διακόπτετε. </w:t>
      </w:r>
    </w:p>
    <w:p w14:paraId="659803D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w:t>
      </w:r>
      <w:r>
        <w:rPr>
          <w:rFonts w:eastAsia="Times New Roman" w:cs="Times New Roman"/>
          <w:b/>
          <w:szCs w:val="24"/>
        </w:rPr>
        <w:t xml:space="preserve">(ΤΑΣΟΣ) </w:t>
      </w:r>
      <w:r w:rsidRPr="009D07DD">
        <w:rPr>
          <w:rFonts w:eastAsia="Times New Roman" w:cs="Times New Roman"/>
          <w:b/>
          <w:szCs w:val="24"/>
        </w:rPr>
        <w:t>ΔΗΜΟΣΧΑΚΗΣ:</w:t>
      </w:r>
      <w:r>
        <w:rPr>
          <w:rFonts w:eastAsia="Times New Roman" w:cs="Times New Roman"/>
          <w:b/>
          <w:szCs w:val="24"/>
        </w:rPr>
        <w:t xml:space="preserve"> </w:t>
      </w:r>
      <w:r w:rsidRPr="00F63718">
        <w:rPr>
          <w:rFonts w:eastAsia="Times New Roman" w:cs="Times New Roman"/>
          <w:szCs w:val="24"/>
        </w:rPr>
        <w:t xml:space="preserve">Για αυτό, κύριε </w:t>
      </w:r>
      <w:proofErr w:type="spellStart"/>
      <w:r w:rsidRPr="00F63718">
        <w:rPr>
          <w:rFonts w:eastAsia="Times New Roman" w:cs="Times New Roman"/>
          <w:szCs w:val="24"/>
        </w:rPr>
        <w:t>Τόσκα</w:t>
      </w:r>
      <w:proofErr w:type="spellEnd"/>
      <w:r w:rsidRPr="00F63718">
        <w:rPr>
          <w:rFonts w:eastAsia="Times New Roman" w:cs="Times New Roman"/>
          <w:szCs w:val="24"/>
        </w:rPr>
        <w:t>,</w:t>
      </w:r>
      <w:r>
        <w:rPr>
          <w:rFonts w:eastAsia="Times New Roman" w:cs="Times New Roman"/>
          <w:szCs w:val="24"/>
        </w:rPr>
        <w:t xml:space="preserve"> η σημερινή </w:t>
      </w:r>
      <w:r w:rsidRPr="00471050">
        <w:rPr>
          <w:rFonts w:eastAsia="Times New Roman" w:cs="Times New Roman"/>
          <w:szCs w:val="24"/>
        </w:rPr>
        <w:t>πολιτική</w:t>
      </w:r>
      <w:r>
        <w:rPr>
          <w:rFonts w:eastAsia="Times New Roman" w:cs="Times New Roman"/>
          <w:szCs w:val="24"/>
        </w:rPr>
        <w:t xml:space="preserve"> ηγεσία έχει</w:t>
      </w:r>
      <w:r w:rsidRPr="00AD7938">
        <w:rPr>
          <w:rFonts w:eastAsia="Times New Roman" w:cs="Times New Roman"/>
          <w:szCs w:val="24"/>
        </w:rPr>
        <w:t xml:space="preserve"> ιδιοκτησιακή συμπεριφορά</w:t>
      </w:r>
      <w:r>
        <w:rPr>
          <w:rFonts w:eastAsia="Times New Roman" w:cs="Times New Roman"/>
          <w:szCs w:val="24"/>
        </w:rPr>
        <w:t xml:space="preserve">, όπως </w:t>
      </w:r>
      <w:r w:rsidRPr="00AD7938">
        <w:rPr>
          <w:rFonts w:eastAsia="Times New Roman" w:cs="Times New Roman"/>
          <w:szCs w:val="24"/>
        </w:rPr>
        <w:t>απέδειξε</w:t>
      </w:r>
      <w:r>
        <w:rPr>
          <w:rFonts w:eastAsia="Times New Roman" w:cs="Times New Roman"/>
          <w:szCs w:val="24"/>
        </w:rPr>
        <w:t>,</w:t>
      </w:r>
      <w:r w:rsidRPr="00AD7938">
        <w:rPr>
          <w:rFonts w:eastAsia="Times New Roman" w:cs="Times New Roman"/>
          <w:szCs w:val="24"/>
        </w:rPr>
        <w:t xml:space="preserve"> και μάλιστα περιορισμένου χρόνου ενέργειας και δράσεων του ελληνικού στρατεύματος</w:t>
      </w:r>
      <w:r>
        <w:rPr>
          <w:rFonts w:eastAsia="Times New Roman" w:cs="Times New Roman"/>
          <w:szCs w:val="24"/>
        </w:rPr>
        <w:t xml:space="preserve">. </w:t>
      </w:r>
    </w:p>
    <w:p w14:paraId="659803D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Το ίδιο έπραξε όταν</w:t>
      </w:r>
      <w:r>
        <w:rPr>
          <w:rFonts w:eastAsia="Times New Roman" w:cs="Times New Roman"/>
          <w:szCs w:val="24"/>
        </w:rPr>
        <w:t xml:space="preserve"> ο κ.</w:t>
      </w:r>
      <w:r w:rsidRPr="00AD7938">
        <w:rPr>
          <w:rFonts w:eastAsia="Times New Roman" w:cs="Times New Roman"/>
          <w:szCs w:val="24"/>
        </w:rPr>
        <w:t xml:space="preserve"> </w:t>
      </w:r>
      <w:proofErr w:type="spellStart"/>
      <w:r w:rsidRPr="00AD7938">
        <w:rPr>
          <w:rFonts w:eastAsia="Times New Roman" w:cs="Times New Roman"/>
          <w:szCs w:val="24"/>
        </w:rPr>
        <w:t>Κικίλιας</w:t>
      </w:r>
      <w:proofErr w:type="spellEnd"/>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τ</w:t>
      </w:r>
      <w:r w:rsidRPr="00AD7938">
        <w:rPr>
          <w:rFonts w:eastAsia="Times New Roman" w:cs="Times New Roman"/>
          <w:szCs w:val="24"/>
        </w:rPr>
        <w:t>ομεάρχης της Νέας Δημοκρατίας</w:t>
      </w:r>
      <w:r>
        <w:rPr>
          <w:rFonts w:eastAsia="Times New Roman" w:cs="Times New Roman"/>
          <w:szCs w:val="24"/>
        </w:rPr>
        <w:t>,</w:t>
      </w:r>
      <w:r w:rsidRPr="00AD7938">
        <w:rPr>
          <w:rFonts w:eastAsia="Times New Roman" w:cs="Times New Roman"/>
          <w:szCs w:val="24"/>
        </w:rPr>
        <w:t xml:space="preserve"> επισκεπτόταν τον Έβρο</w:t>
      </w:r>
      <w:r>
        <w:rPr>
          <w:rFonts w:eastAsia="Times New Roman" w:cs="Times New Roman"/>
          <w:szCs w:val="24"/>
        </w:rPr>
        <w:t>. Α</w:t>
      </w:r>
      <w:r w:rsidRPr="00AD7938">
        <w:rPr>
          <w:rFonts w:eastAsia="Times New Roman" w:cs="Times New Roman"/>
          <w:szCs w:val="24"/>
        </w:rPr>
        <w:t xml:space="preserve">παγόρευσε την είσοδο δύο </w:t>
      </w:r>
      <w:r>
        <w:rPr>
          <w:rFonts w:eastAsia="Times New Roman" w:cs="Times New Roman"/>
          <w:szCs w:val="24"/>
        </w:rPr>
        <w:t>Β</w:t>
      </w:r>
      <w:r w:rsidRPr="00AD7938">
        <w:rPr>
          <w:rFonts w:eastAsia="Times New Roman" w:cs="Times New Roman"/>
          <w:szCs w:val="24"/>
        </w:rPr>
        <w:t xml:space="preserve">ουλευτών του </w:t>
      </w:r>
      <w:r>
        <w:rPr>
          <w:rFonts w:eastAsia="Times New Roman" w:cs="Times New Roman"/>
          <w:szCs w:val="24"/>
        </w:rPr>
        <w:t>ε</w:t>
      </w:r>
      <w:r w:rsidRPr="00AD7938">
        <w:rPr>
          <w:rFonts w:eastAsia="Times New Roman" w:cs="Times New Roman"/>
          <w:szCs w:val="24"/>
        </w:rPr>
        <w:t>λληνικού Κοινοβουλίου</w:t>
      </w:r>
      <w:r>
        <w:rPr>
          <w:rFonts w:eastAsia="Times New Roman" w:cs="Times New Roman"/>
          <w:szCs w:val="24"/>
        </w:rPr>
        <w:t>.</w:t>
      </w:r>
      <w:r w:rsidRPr="00AD7938">
        <w:rPr>
          <w:rFonts w:eastAsia="Times New Roman" w:cs="Times New Roman"/>
          <w:szCs w:val="24"/>
        </w:rPr>
        <w:t xml:space="preserve"> Αυτός είναι ο κύριος </w:t>
      </w:r>
      <w:r>
        <w:rPr>
          <w:rFonts w:eastAsia="Times New Roman" w:cs="Times New Roman"/>
          <w:szCs w:val="24"/>
        </w:rPr>
        <w:t>Υ</w:t>
      </w:r>
      <w:r w:rsidRPr="00AD7938">
        <w:rPr>
          <w:rFonts w:eastAsia="Times New Roman" w:cs="Times New Roman"/>
          <w:szCs w:val="24"/>
        </w:rPr>
        <w:t xml:space="preserve">πουργός </w:t>
      </w:r>
      <w:r>
        <w:rPr>
          <w:rFonts w:eastAsia="Times New Roman" w:cs="Times New Roman"/>
          <w:szCs w:val="24"/>
        </w:rPr>
        <w:t>σας.</w:t>
      </w:r>
      <w:r w:rsidRPr="00AD7938">
        <w:rPr>
          <w:rFonts w:eastAsia="Times New Roman" w:cs="Times New Roman"/>
          <w:szCs w:val="24"/>
        </w:rPr>
        <w:t xml:space="preserve"> Να τον χαίρεστε</w:t>
      </w:r>
      <w:r>
        <w:rPr>
          <w:rFonts w:eastAsia="Times New Roman" w:cs="Times New Roman"/>
          <w:szCs w:val="24"/>
        </w:rPr>
        <w:t>!</w:t>
      </w:r>
      <w:r w:rsidRPr="00AD7938">
        <w:rPr>
          <w:rFonts w:eastAsia="Times New Roman" w:cs="Times New Roman"/>
          <w:szCs w:val="24"/>
        </w:rPr>
        <w:t xml:space="preserve"> </w:t>
      </w:r>
    </w:p>
    <w:p w14:paraId="659803DA" w14:textId="77777777" w:rsidR="00665451" w:rsidRDefault="007410E1">
      <w:pPr>
        <w:spacing w:line="600" w:lineRule="auto"/>
        <w:ind w:firstLine="720"/>
        <w:jc w:val="both"/>
        <w:rPr>
          <w:rFonts w:eastAsia="Times New Roman" w:cs="Times New Roman"/>
          <w:szCs w:val="24"/>
        </w:rPr>
      </w:pPr>
      <w:r w:rsidRPr="00AD7938">
        <w:rPr>
          <w:rFonts w:eastAsia="Times New Roman" w:cs="Times New Roman"/>
          <w:szCs w:val="24"/>
        </w:rPr>
        <w:t>Σας ευχαριστώ πολύ</w:t>
      </w:r>
      <w:r>
        <w:rPr>
          <w:rFonts w:eastAsia="Times New Roman" w:cs="Times New Roman"/>
          <w:szCs w:val="24"/>
        </w:rPr>
        <w:t>.</w:t>
      </w:r>
    </w:p>
    <w:p w14:paraId="659803DB" w14:textId="77777777" w:rsidR="00665451" w:rsidRDefault="007410E1">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w:t>
      </w:r>
      <w:r w:rsidRPr="002914BE">
        <w:rPr>
          <w:rFonts w:eastAsia="Times New Roman" w:cs="Times New Roman"/>
        </w:rPr>
        <w:t>τίας)</w:t>
      </w:r>
    </w:p>
    <w:p w14:paraId="659803DC" w14:textId="77777777" w:rsidR="00665451" w:rsidRDefault="007410E1">
      <w:pPr>
        <w:spacing w:line="600" w:lineRule="auto"/>
        <w:ind w:firstLine="720"/>
        <w:jc w:val="both"/>
        <w:rPr>
          <w:rFonts w:eastAsia="Times New Roman" w:cs="Times New Roman"/>
        </w:rPr>
      </w:pPr>
      <w:r w:rsidRPr="00316596">
        <w:rPr>
          <w:rFonts w:eastAsia="Times New Roman"/>
          <w:b/>
          <w:bCs/>
        </w:rPr>
        <w:t xml:space="preserve">ΠΡΟΕΔΡΕΥΩΝ (Αναστάσιος Κουράκης):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sidRPr="00AD7938">
        <w:rPr>
          <w:rFonts w:eastAsia="Times New Roman" w:cs="Times New Roman"/>
          <w:szCs w:val="24"/>
        </w:rPr>
        <w:t xml:space="preserve">συμμετείχαν στο εκπαιδευτικό πρόγραμμα </w:t>
      </w:r>
      <w:r>
        <w:rPr>
          <w:rFonts w:eastAsia="Times New Roman" w:cs="Times New Roman"/>
          <w:szCs w:val="24"/>
        </w:rPr>
        <w:lastRenderedPageBreak/>
        <w:t>«Ρήγας και Ε</w:t>
      </w:r>
      <w:r w:rsidRPr="00AD7938">
        <w:rPr>
          <w:rFonts w:eastAsia="Times New Roman" w:cs="Times New Roman"/>
          <w:szCs w:val="24"/>
        </w:rPr>
        <w:t>πανάσταση</w:t>
      </w:r>
      <w:r>
        <w:rPr>
          <w:rFonts w:eastAsia="Times New Roman" w:cs="Times New Roman"/>
          <w:szCs w:val="24"/>
        </w:rPr>
        <w:t>»</w:t>
      </w:r>
      <w:r w:rsidRPr="00AD7938">
        <w:rPr>
          <w:rFonts w:eastAsia="Times New Roman" w:cs="Times New Roman"/>
          <w:szCs w:val="24"/>
        </w:rPr>
        <w:t xml:space="preserve"> που οργανώνει το </w:t>
      </w:r>
      <w:r>
        <w:rPr>
          <w:rFonts w:eastAsia="Times New Roman" w:cs="Times New Roman"/>
          <w:szCs w:val="24"/>
        </w:rPr>
        <w:t>Ίδρυμα της Βουλής, είκοσι εννέα</w:t>
      </w:r>
      <w:r w:rsidRPr="00AD7938">
        <w:rPr>
          <w:rFonts w:eastAsia="Times New Roman" w:cs="Times New Roman"/>
          <w:szCs w:val="24"/>
        </w:rPr>
        <w:t xml:space="preserve"> μαθήτριες και μαθητές καθώς και δύο εκπαιδευτικοί </w:t>
      </w:r>
      <w:r>
        <w:rPr>
          <w:rFonts w:eastAsia="Times New Roman" w:cs="Times New Roman"/>
          <w:szCs w:val="24"/>
        </w:rPr>
        <w:t xml:space="preserve">συνοδοί τους </w:t>
      </w:r>
      <w:r w:rsidRPr="00AD7938">
        <w:rPr>
          <w:rFonts w:eastAsia="Times New Roman" w:cs="Times New Roman"/>
          <w:szCs w:val="24"/>
        </w:rPr>
        <w:t xml:space="preserve">από το </w:t>
      </w:r>
      <w:r>
        <w:rPr>
          <w:rFonts w:eastAsia="Times New Roman" w:cs="Times New Roman"/>
          <w:szCs w:val="24"/>
        </w:rPr>
        <w:t>1</w:t>
      </w:r>
      <w:r w:rsidRPr="00F63718">
        <w:rPr>
          <w:rFonts w:eastAsia="Times New Roman" w:cs="Times New Roman"/>
          <w:szCs w:val="24"/>
          <w:vertAlign w:val="superscript"/>
        </w:rPr>
        <w:t>ο</w:t>
      </w:r>
      <w:r w:rsidRPr="00AD7938">
        <w:rPr>
          <w:rFonts w:eastAsia="Times New Roman" w:cs="Times New Roman"/>
          <w:szCs w:val="24"/>
        </w:rPr>
        <w:t xml:space="preserve"> </w:t>
      </w:r>
      <w:r>
        <w:rPr>
          <w:rFonts w:eastAsia="Times New Roman" w:cs="Times New Roman"/>
          <w:szCs w:val="24"/>
        </w:rPr>
        <w:t>Γ</w:t>
      </w:r>
      <w:r w:rsidRPr="00AD7938">
        <w:rPr>
          <w:rFonts w:eastAsia="Times New Roman" w:cs="Times New Roman"/>
          <w:szCs w:val="24"/>
        </w:rPr>
        <w:t>υμνάσιο Βούλας</w:t>
      </w:r>
      <w:r>
        <w:rPr>
          <w:rFonts w:eastAsia="Times New Roman" w:cs="Times New Roman"/>
          <w:szCs w:val="24"/>
        </w:rPr>
        <w:t>.</w:t>
      </w:r>
      <w:r w:rsidRPr="00111BFF">
        <w:rPr>
          <w:rFonts w:eastAsia="Times New Roman" w:cs="Times New Roman"/>
        </w:rPr>
        <w:t xml:space="preserve"> </w:t>
      </w:r>
    </w:p>
    <w:p w14:paraId="659803DD" w14:textId="77777777" w:rsidR="00665451" w:rsidRDefault="007410E1">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659803DE" w14:textId="77777777" w:rsidR="00665451" w:rsidRDefault="007410E1">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659803DF" w14:textId="77777777" w:rsidR="00665451" w:rsidRDefault="007410E1">
      <w:pPr>
        <w:spacing w:line="600" w:lineRule="auto"/>
        <w:ind w:firstLine="720"/>
        <w:jc w:val="both"/>
        <w:rPr>
          <w:rFonts w:eastAsia="Times New Roman" w:cs="Times New Roman"/>
          <w:szCs w:val="24"/>
        </w:rPr>
      </w:pPr>
      <w:r w:rsidRPr="00F63718">
        <w:rPr>
          <w:rFonts w:eastAsia="Times New Roman" w:cs="Times New Roman"/>
          <w:b/>
          <w:szCs w:val="24"/>
        </w:rPr>
        <w:t>ΜΑΡΙΑ ΚΟΛΛΙΑ</w:t>
      </w:r>
      <w:r>
        <w:rPr>
          <w:rFonts w:eastAsia="Times New Roman" w:cs="Times New Roman"/>
          <w:b/>
          <w:szCs w:val="24"/>
        </w:rPr>
        <w:t xml:space="preserve"> </w:t>
      </w:r>
      <w:r w:rsidRPr="00F63718">
        <w:rPr>
          <w:rFonts w:eastAsia="Times New Roman" w:cs="Times New Roman"/>
          <w:b/>
          <w:szCs w:val="24"/>
        </w:rPr>
        <w:t>-</w:t>
      </w:r>
      <w:r>
        <w:rPr>
          <w:rFonts w:eastAsia="Times New Roman" w:cs="Times New Roman"/>
          <w:b/>
          <w:szCs w:val="24"/>
        </w:rPr>
        <w:t xml:space="preserve"> </w:t>
      </w:r>
      <w:r w:rsidRPr="00F63718">
        <w:rPr>
          <w:rFonts w:eastAsia="Times New Roman" w:cs="Times New Roman"/>
          <w:b/>
          <w:szCs w:val="24"/>
        </w:rPr>
        <w:t>ΤΣΑΡΟΥΧΑ (Υφυπουργός Εθ</w:t>
      </w:r>
      <w:r w:rsidRPr="00F63718">
        <w:rPr>
          <w:rFonts w:eastAsia="Times New Roman" w:cs="Times New Roman"/>
          <w:b/>
          <w:szCs w:val="24"/>
        </w:rPr>
        <w:t>νικής Άμυνας):</w:t>
      </w:r>
      <w:r>
        <w:rPr>
          <w:rFonts w:eastAsia="Times New Roman" w:cs="Times New Roman"/>
          <w:szCs w:val="24"/>
        </w:rPr>
        <w:t xml:space="preserve"> Πάντως, κύριε </w:t>
      </w:r>
      <w:proofErr w:type="spellStart"/>
      <w:r>
        <w:rPr>
          <w:rFonts w:eastAsia="Times New Roman" w:cs="Times New Roman"/>
          <w:szCs w:val="24"/>
        </w:rPr>
        <w:t>Δημοσχάκη</w:t>
      </w:r>
      <w:proofErr w:type="spellEnd"/>
      <w:r>
        <w:rPr>
          <w:rFonts w:eastAsia="Times New Roman" w:cs="Times New Roman"/>
          <w:szCs w:val="24"/>
        </w:rPr>
        <w:t xml:space="preserve">, δεν μιλάνε έτσι οι αστυνομικοί. Ήσασταν Αρχηγός της Ελληνικής Αστυνομίας. </w:t>
      </w:r>
    </w:p>
    <w:p w14:paraId="659803E0"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w:t>
      </w:r>
      <w:r>
        <w:rPr>
          <w:rFonts w:eastAsia="Times New Roman" w:cs="Times New Roman"/>
          <w:b/>
          <w:szCs w:val="24"/>
        </w:rPr>
        <w:t xml:space="preserve">(ΤΑΣΟΣ) </w:t>
      </w:r>
      <w:r w:rsidRPr="009D07DD">
        <w:rPr>
          <w:rFonts w:eastAsia="Times New Roman" w:cs="Times New Roman"/>
          <w:b/>
          <w:szCs w:val="24"/>
        </w:rPr>
        <w:t>ΔΗΜΟΣΧΑΚΗΣ:</w:t>
      </w:r>
      <w:r>
        <w:rPr>
          <w:rFonts w:eastAsia="Times New Roman" w:cs="Times New Roman"/>
          <w:b/>
          <w:szCs w:val="24"/>
        </w:rPr>
        <w:t xml:space="preserve"> </w:t>
      </w:r>
      <w:r>
        <w:rPr>
          <w:rFonts w:eastAsia="Times New Roman" w:cs="Times New Roman"/>
          <w:szCs w:val="24"/>
        </w:rPr>
        <w:t xml:space="preserve">Κι επί των ημερών σας, ως Υφυπουργός Μακεδονίας και Θράκης, υπογράφτηκε η πιο εθνικά επιζήμια συμφωνία. </w:t>
      </w:r>
    </w:p>
    <w:p w14:paraId="659803E1" w14:textId="77777777" w:rsidR="00665451" w:rsidRDefault="007410E1">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Pr>
          <w:rFonts w:eastAsia="Times New Roman" w:cs="Times New Roman"/>
          <w:szCs w:val="24"/>
        </w:rPr>
        <w:t>Σας π</w:t>
      </w:r>
      <w:r w:rsidRPr="006A04B1">
        <w:rPr>
          <w:rFonts w:eastAsia="Times New Roman" w:cs="Times New Roman"/>
          <w:szCs w:val="24"/>
        </w:rPr>
        <w:t>αρακαλώ</w:t>
      </w:r>
      <w:r>
        <w:rPr>
          <w:rFonts w:eastAsia="Times New Roman" w:cs="Times New Roman"/>
          <w:szCs w:val="24"/>
        </w:rPr>
        <w:t>!</w:t>
      </w:r>
    </w:p>
    <w:p w14:paraId="659803E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565BE2">
        <w:rPr>
          <w:rFonts w:eastAsia="Times New Roman" w:cs="Times New Roman"/>
          <w:szCs w:val="24"/>
        </w:rPr>
        <w:t>Κύριε Πρόεδρε</w:t>
      </w:r>
      <w:r>
        <w:rPr>
          <w:rFonts w:eastAsia="Times New Roman" w:cs="Times New Roman"/>
          <w:szCs w:val="24"/>
        </w:rPr>
        <w:t xml:space="preserve">, μπορώ </w:t>
      </w:r>
      <w:r w:rsidRPr="002314B3">
        <w:rPr>
          <w:rFonts w:eastAsia="Times New Roman"/>
          <w:bCs/>
          <w:shd w:val="clear" w:color="auto" w:fill="FFFFFF"/>
        </w:rPr>
        <w:t>να</w:t>
      </w:r>
      <w:r>
        <w:rPr>
          <w:rFonts w:eastAsia="Times New Roman" w:cs="Times New Roman"/>
          <w:szCs w:val="24"/>
        </w:rPr>
        <w:t xml:space="preserve"> έχω τον λόγο;</w:t>
      </w:r>
    </w:p>
    <w:p w14:paraId="659803E3" w14:textId="77777777" w:rsidR="00665451" w:rsidRDefault="007410E1">
      <w:pPr>
        <w:spacing w:line="600" w:lineRule="auto"/>
        <w:ind w:firstLine="720"/>
        <w:jc w:val="both"/>
        <w:rPr>
          <w:rFonts w:eastAsia="Times New Roman" w:cs="Times New Roman"/>
          <w:szCs w:val="24"/>
        </w:rPr>
      </w:pPr>
      <w:r w:rsidRPr="00316596">
        <w:rPr>
          <w:rFonts w:eastAsia="Times New Roman"/>
          <w:b/>
          <w:bCs/>
        </w:rPr>
        <w:lastRenderedPageBreak/>
        <w:t xml:space="preserve">ΠΡΟΕΔΡΕΥΩΝ (Αναστάσιος Κουράκης): </w:t>
      </w:r>
      <w:r>
        <w:rPr>
          <w:rFonts w:eastAsia="Times New Roman" w:cs="Times New Roman"/>
          <w:szCs w:val="24"/>
        </w:rPr>
        <w:t xml:space="preserve">Αμέσως μετά </w:t>
      </w:r>
      <w:r w:rsidRPr="00022913">
        <w:rPr>
          <w:rFonts w:eastAsia="Times New Roman"/>
          <w:bCs/>
          <w:shd w:val="clear" w:color="auto" w:fill="FFFFFF"/>
        </w:rPr>
        <w:t>θα</w:t>
      </w:r>
      <w:r>
        <w:rPr>
          <w:rFonts w:eastAsia="Times New Roman" w:cs="Times New Roman"/>
          <w:szCs w:val="24"/>
        </w:rPr>
        <w:t xml:space="preserve"> έχετε τον λόγο, </w:t>
      </w:r>
      <w:r w:rsidRPr="007D7C21">
        <w:rPr>
          <w:rFonts w:eastAsia="Times New Roman" w:cs="Times New Roman"/>
          <w:szCs w:val="24"/>
        </w:rPr>
        <w:t>κύριε Υπουργέ</w:t>
      </w:r>
      <w:r>
        <w:rPr>
          <w:rFonts w:eastAsia="Times New Roman" w:cs="Times New Roman"/>
          <w:szCs w:val="24"/>
        </w:rPr>
        <w:t>.</w:t>
      </w:r>
    </w:p>
    <w:p w14:paraId="659803E4"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Ν</w:t>
      </w:r>
      <w:r w:rsidRPr="00AD7938">
        <w:rPr>
          <w:rFonts w:eastAsia="Times New Roman" w:cs="Times New Roman"/>
          <w:szCs w:val="24"/>
        </w:rPr>
        <w:t>α ενημερώσ</w:t>
      </w:r>
      <w:r>
        <w:rPr>
          <w:rFonts w:eastAsia="Times New Roman" w:cs="Times New Roman"/>
          <w:szCs w:val="24"/>
        </w:rPr>
        <w:t xml:space="preserve">ω </w:t>
      </w:r>
      <w:r>
        <w:rPr>
          <w:rFonts w:eastAsia="Times New Roman" w:cs="Times New Roman"/>
          <w:szCs w:val="24"/>
        </w:rPr>
        <w:t>το Σ</w:t>
      </w:r>
      <w:r w:rsidRPr="00AD7938">
        <w:rPr>
          <w:rFonts w:eastAsia="Times New Roman" w:cs="Times New Roman"/>
          <w:szCs w:val="24"/>
        </w:rPr>
        <w:t xml:space="preserve">ώμα ότι επειδή </w:t>
      </w:r>
      <w:r>
        <w:rPr>
          <w:rFonts w:eastAsia="Times New Roman" w:cs="Times New Roman"/>
          <w:szCs w:val="24"/>
        </w:rPr>
        <w:t xml:space="preserve">η σημερινή </w:t>
      </w:r>
      <w:r w:rsidRPr="000332B5">
        <w:rPr>
          <w:rFonts w:eastAsia="Times New Roman"/>
          <w:szCs w:val="24"/>
        </w:rPr>
        <w:t>διαδικασία</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προβλέπει δευτερολογίες εισηγητών, </w:t>
      </w:r>
      <w:r w:rsidRPr="00AD7938">
        <w:rPr>
          <w:rFonts w:eastAsia="Times New Roman" w:cs="Times New Roman"/>
          <w:szCs w:val="24"/>
        </w:rPr>
        <w:t>θα έλεγα να</w:t>
      </w:r>
      <w:r>
        <w:rPr>
          <w:rFonts w:eastAsia="Times New Roman" w:cs="Times New Roman"/>
          <w:szCs w:val="24"/>
        </w:rPr>
        <w:t>…</w:t>
      </w:r>
    </w:p>
    <w:p w14:paraId="659803E5" w14:textId="77777777" w:rsidR="00665451" w:rsidRDefault="007410E1">
      <w:pPr>
        <w:spacing w:line="600" w:lineRule="auto"/>
        <w:ind w:firstLine="720"/>
        <w:jc w:val="both"/>
        <w:rPr>
          <w:rFonts w:eastAsia="Times New Roman" w:cs="Times New Roman"/>
          <w:szCs w:val="24"/>
        </w:rPr>
      </w:pPr>
      <w:r w:rsidRPr="007A6659">
        <w:rPr>
          <w:rFonts w:eastAsia="Times New Roman" w:cs="Times New Roman"/>
          <w:b/>
          <w:szCs w:val="24"/>
        </w:rPr>
        <w:t>ΣΙΜΟΣ ΚΕΔΙΚΟΓΛΟΥ:</w:t>
      </w:r>
      <w:r>
        <w:rPr>
          <w:rFonts w:eastAsia="Times New Roman" w:cs="Times New Roman"/>
          <w:szCs w:val="24"/>
        </w:rPr>
        <w:t xml:space="preserve"> Μόνο για έ</w:t>
      </w:r>
      <w:r w:rsidRPr="00AD7938">
        <w:rPr>
          <w:rFonts w:eastAsia="Times New Roman" w:cs="Times New Roman"/>
          <w:szCs w:val="24"/>
        </w:rPr>
        <w:t>να λεπτό</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w:t>
      </w:r>
    </w:p>
    <w:p w14:paraId="659803E6" w14:textId="77777777" w:rsidR="00665451" w:rsidRDefault="007410E1">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Pr>
          <w:rFonts w:eastAsia="Times New Roman" w:cs="Times New Roman"/>
          <w:szCs w:val="24"/>
        </w:rPr>
        <w:t xml:space="preserve">Αν δώσω ένα λεπτό σε εσάς </w:t>
      </w:r>
      <w:r w:rsidRPr="00022913">
        <w:rPr>
          <w:rFonts w:eastAsia="Times New Roman"/>
          <w:bCs/>
          <w:shd w:val="clear" w:color="auto" w:fill="FFFFFF"/>
        </w:rPr>
        <w:t>θα</w:t>
      </w:r>
      <w:r>
        <w:rPr>
          <w:rFonts w:eastAsia="Times New Roman" w:cs="Times New Roman"/>
          <w:szCs w:val="24"/>
        </w:rPr>
        <w:t xml:space="preserve"> μιλήσουν </w:t>
      </w:r>
      <w:r w:rsidRPr="00F331DF">
        <w:rPr>
          <w:rFonts w:eastAsia="Times New Roman"/>
          <w:bCs/>
        </w:rPr>
        <w:t>και</w:t>
      </w:r>
      <w:r>
        <w:rPr>
          <w:rFonts w:eastAsia="Times New Roman" w:cs="Times New Roman"/>
          <w:szCs w:val="24"/>
        </w:rPr>
        <w:t xml:space="preserve"> όλοι οι άλλοι για ένα λεπτό. Δεν π</w:t>
      </w:r>
      <w:r>
        <w:rPr>
          <w:rFonts w:eastAsia="Times New Roman" w:cs="Times New Roman"/>
          <w:szCs w:val="24"/>
        </w:rPr>
        <w:t xml:space="preserve">ροβλέπεται τέτοια </w:t>
      </w:r>
      <w:r w:rsidRPr="000332B5">
        <w:rPr>
          <w:rFonts w:eastAsia="Times New Roman"/>
          <w:szCs w:val="24"/>
        </w:rPr>
        <w:t>διαδικασία</w:t>
      </w:r>
      <w:r>
        <w:rPr>
          <w:rFonts w:eastAsia="Times New Roman" w:cs="Times New Roman"/>
          <w:szCs w:val="24"/>
        </w:rPr>
        <w:t xml:space="preserve">. Θα μου </w:t>
      </w:r>
      <w:r w:rsidRPr="00361F84">
        <w:rPr>
          <w:rFonts w:eastAsia="Times New Roman" w:cs="Times New Roman"/>
          <w:szCs w:val="24"/>
        </w:rPr>
        <w:t xml:space="preserve">επιτρέψετε </w:t>
      </w:r>
      <w:r w:rsidRPr="00361F84">
        <w:rPr>
          <w:rFonts w:eastAsia="Times New Roman"/>
          <w:bCs/>
          <w:shd w:val="clear" w:color="auto" w:fill="FFFFFF"/>
        </w:rPr>
        <w:t>να</w:t>
      </w:r>
      <w:r w:rsidRPr="00361F84">
        <w:rPr>
          <w:rFonts w:eastAsia="Times New Roman" w:cs="Times New Roman"/>
          <w:szCs w:val="24"/>
        </w:rPr>
        <w:t xml:space="preserve"> τηρήσω τη </w:t>
      </w:r>
      <w:r w:rsidRPr="00361F84">
        <w:rPr>
          <w:rFonts w:eastAsia="Times New Roman"/>
          <w:szCs w:val="24"/>
        </w:rPr>
        <w:t>διαδικασία</w:t>
      </w:r>
      <w:r w:rsidRPr="00361F84">
        <w:rPr>
          <w:rFonts w:eastAsia="Times New Roman" w:cs="Times New Roman"/>
          <w:szCs w:val="24"/>
        </w:rPr>
        <w:t>.</w:t>
      </w:r>
    </w:p>
    <w:p w14:paraId="659803E7" w14:textId="77777777" w:rsidR="00665451" w:rsidRDefault="007410E1">
      <w:pPr>
        <w:spacing w:line="600" w:lineRule="auto"/>
        <w:ind w:firstLine="720"/>
        <w:jc w:val="both"/>
        <w:rPr>
          <w:rFonts w:eastAsia="Times New Roman"/>
          <w:bCs/>
          <w:shd w:val="clear" w:color="auto" w:fill="FFFFFF"/>
        </w:rPr>
      </w:pPr>
      <w:r w:rsidRPr="00361F84">
        <w:rPr>
          <w:rFonts w:eastAsia="Times New Roman" w:cs="Times New Roman"/>
          <w:b/>
          <w:szCs w:val="24"/>
        </w:rPr>
        <w:t>ΛΙΑΝΑ ΚΑΝΕΛΛΗ:</w:t>
      </w:r>
      <w:r w:rsidRPr="00361F84">
        <w:rPr>
          <w:rFonts w:eastAsia="Times New Roman" w:cs="Times New Roman"/>
          <w:szCs w:val="24"/>
        </w:rPr>
        <w:t xml:space="preserve"> </w:t>
      </w:r>
      <w:r w:rsidRPr="00361F84">
        <w:rPr>
          <w:rFonts w:eastAsia="Times New Roman"/>
          <w:bCs/>
          <w:shd w:val="clear" w:color="auto" w:fill="FFFFFF"/>
        </w:rPr>
        <w:t xml:space="preserve">Δεν προβλέπεται τίποτα. </w:t>
      </w:r>
      <w:r>
        <w:rPr>
          <w:rFonts w:eastAsia="Times New Roman" w:cs="Times New Roman"/>
          <w:szCs w:val="24"/>
        </w:rPr>
        <w:t xml:space="preserve">Δεν </w:t>
      </w:r>
      <w:r w:rsidRPr="0001553A">
        <w:rPr>
          <w:rFonts w:eastAsia="Times New Roman" w:cs="Times New Roman"/>
          <w:bCs/>
          <w:shd w:val="clear" w:color="auto" w:fill="FFFFFF"/>
        </w:rPr>
        <w:t>μπορεί</w:t>
      </w:r>
      <w:r>
        <w:rPr>
          <w:rFonts w:eastAsia="Times New Roman" w:cs="Times New Roman"/>
          <w:szCs w:val="24"/>
        </w:rPr>
        <w:t xml:space="preserve"> το ένα λεπτό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το πρόβλημά σας. </w:t>
      </w:r>
      <w:r w:rsidRPr="00361F84">
        <w:rPr>
          <w:rFonts w:eastAsia="Times New Roman"/>
          <w:bCs/>
          <w:shd w:val="clear" w:color="auto" w:fill="FFFFFF"/>
        </w:rPr>
        <w:t xml:space="preserve">Με </w:t>
      </w:r>
      <w:proofErr w:type="spellStart"/>
      <w:r w:rsidRPr="00361F84">
        <w:rPr>
          <w:rFonts w:eastAsia="Times New Roman"/>
          <w:bCs/>
          <w:shd w:val="clear" w:color="auto" w:fill="FFFFFF"/>
        </w:rPr>
        <w:t>συγχωρείτε</w:t>
      </w:r>
      <w:proofErr w:type="spellEnd"/>
      <w:r w:rsidRPr="00361F84">
        <w:rPr>
          <w:rFonts w:eastAsia="Times New Roman"/>
          <w:bCs/>
          <w:shd w:val="clear" w:color="auto" w:fill="FFFFFF"/>
        </w:rPr>
        <w:t xml:space="preserve">, αλλά έχει ξεχειλώσει η διαδικασία από την αρχή. </w:t>
      </w:r>
      <w:r w:rsidRPr="00361F84">
        <w:rPr>
          <w:rFonts w:eastAsia="Times New Roman" w:cs="Times New Roman"/>
          <w:szCs w:val="24"/>
        </w:rPr>
        <w:t xml:space="preserve">Θέλουμε να δευτερολογήσουμε για ένα λεπτό και θα μας πείτε </w:t>
      </w:r>
      <w:r w:rsidRPr="00361F84">
        <w:rPr>
          <w:rFonts w:eastAsia="Times New Roman"/>
          <w:bCs/>
          <w:shd w:val="clear" w:color="auto" w:fill="FFFFFF"/>
        </w:rPr>
        <w:t>ότι</w:t>
      </w:r>
      <w:r w:rsidRPr="00361F84">
        <w:rPr>
          <w:rFonts w:eastAsia="Times New Roman" w:cs="Times New Roman"/>
          <w:szCs w:val="24"/>
        </w:rPr>
        <w:t xml:space="preserve"> είμαστε υπεύθυνοι για το ξεχείλωμα; </w:t>
      </w:r>
    </w:p>
    <w:p w14:paraId="659803E8" w14:textId="77777777" w:rsidR="00665451" w:rsidRDefault="007410E1">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sidRPr="007A6659">
        <w:rPr>
          <w:rFonts w:eastAsia="Times New Roman"/>
          <w:bCs/>
        </w:rPr>
        <w:t>Ό</w:t>
      </w:r>
      <w:r w:rsidRPr="007A6659">
        <w:rPr>
          <w:rFonts w:eastAsia="Times New Roman" w:cs="Times New Roman"/>
          <w:szCs w:val="24"/>
        </w:rPr>
        <w:t>χι</w:t>
      </w:r>
      <w:r>
        <w:rPr>
          <w:rFonts w:eastAsia="Times New Roman" w:cs="Times New Roman"/>
          <w:szCs w:val="24"/>
        </w:rPr>
        <w:t>,</w:t>
      </w:r>
      <w:r w:rsidRPr="00AD7938">
        <w:rPr>
          <w:rFonts w:eastAsia="Times New Roman" w:cs="Times New Roman"/>
          <w:szCs w:val="24"/>
        </w:rPr>
        <w:t xml:space="preserve"> </w:t>
      </w:r>
      <w:r>
        <w:rPr>
          <w:rFonts w:eastAsia="Times New Roman" w:cs="Times New Roman"/>
          <w:szCs w:val="24"/>
        </w:rPr>
        <w:t>όχι.</w:t>
      </w:r>
    </w:p>
    <w:p w14:paraId="659803E9"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ΣΙΜΟΣ ΚΕΔΙΚΟΓΛΟΥ:</w:t>
      </w:r>
      <w:r w:rsidRPr="00361F84">
        <w:rPr>
          <w:rFonts w:eastAsia="Times New Roman" w:cs="Times New Roman"/>
          <w:szCs w:val="24"/>
        </w:rPr>
        <w:t xml:space="preserve"> Από τη στιγμή </w:t>
      </w:r>
      <w:r w:rsidRPr="00361F84">
        <w:rPr>
          <w:rFonts w:eastAsia="Times New Roman" w:cs="Times New Roman"/>
          <w:bCs/>
          <w:shd w:val="clear" w:color="auto" w:fill="FFFFFF"/>
        </w:rPr>
        <w:t>που</w:t>
      </w:r>
      <w:r w:rsidRPr="00361F84">
        <w:rPr>
          <w:rFonts w:eastAsia="Times New Roman" w:cs="Times New Roman"/>
          <w:szCs w:val="24"/>
        </w:rPr>
        <w:t xml:space="preserve"> </w:t>
      </w:r>
      <w:r w:rsidRPr="00361F84">
        <w:rPr>
          <w:rFonts w:eastAsia="Times New Roman" w:cs="Times New Roman"/>
          <w:bCs/>
          <w:shd w:val="clear" w:color="auto" w:fill="FFFFFF"/>
        </w:rPr>
        <w:t>υπάρχουν</w:t>
      </w:r>
      <w:r>
        <w:rPr>
          <w:rFonts w:eastAsia="Times New Roman" w:cs="Times New Roman"/>
          <w:szCs w:val="24"/>
        </w:rPr>
        <w:t xml:space="preserve"> ομιλητές, </w:t>
      </w:r>
      <w:r w:rsidRPr="00BA34D7">
        <w:rPr>
          <w:rFonts w:eastAsia="Times New Roman" w:cs="Times New Roman"/>
        </w:rPr>
        <w:t>πρέπει</w:t>
      </w:r>
      <w:r>
        <w:rPr>
          <w:rFonts w:eastAsia="Times New Roman" w:cs="Times New Roman"/>
          <w:szCs w:val="24"/>
        </w:rPr>
        <w:t xml:space="preserve"> να μιλήσουν και οι </w:t>
      </w:r>
      <w:r>
        <w:rPr>
          <w:rFonts w:eastAsia="Times New Roman" w:cs="Times New Roman"/>
          <w:szCs w:val="24"/>
        </w:rPr>
        <w:t>ε</w:t>
      </w:r>
      <w:r>
        <w:rPr>
          <w:rFonts w:eastAsia="Times New Roman" w:cs="Times New Roman"/>
          <w:szCs w:val="24"/>
        </w:rPr>
        <w:t xml:space="preserve">ισηγητές. </w:t>
      </w:r>
    </w:p>
    <w:p w14:paraId="659803EA" w14:textId="77777777" w:rsidR="00665451" w:rsidRDefault="007410E1">
      <w:pPr>
        <w:spacing w:line="600" w:lineRule="auto"/>
        <w:ind w:firstLine="720"/>
        <w:jc w:val="both"/>
        <w:rPr>
          <w:rFonts w:eastAsia="Times New Roman" w:cs="Times New Roman"/>
          <w:szCs w:val="24"/>
        </w:rPr>
      </w:pPr>
      <w:r w:rsidRPr="00316596">
        <w:rPr>
          <w:rFonts w:eastAsia="Times New Roman"/>
          <w:b/>
          <w:bCs/>
        </w:rPr>
        <w:lastRenderedPageBreak/>
        <w:t xml:space="preserve">ΠΡΟΕΔΡΕΥΩΝ (Αναστάσιος Κουράκης): </w:t>
      </w:r>
      <w:r w:rsidRPr="007A6659">
        <w:rPr>
          <w:rFonts w:eastAsia="Times New Roman"/>
          <w:bCs/>
        </w:rPr>
        <w:t>Ό</w:t>
      </w:r>
      <w:r w:rsidRPr="007A6659">
        <w:rPr>
          <w:rFonts w:eastAsia="Times New Roman" w:cs="Times New Roman"/>
          <w:szCs w:val="24"/>
        </w:rPr>
        <w:t>χι</w:t>
      </w:r>
      <w:r>
        <w:rPr>
          <w:rFonts w:eastAsia="Times New Roman" w:cs="Times New Roman"/>
          <w:szCs w:val="24"/>
        </w:rPr>
        <w:t>,</w:t>
      </w:r>
      <w:r w:rsidRPr="00AD7938">
        <w:rPr>
          <w:rFonts w:eastAsia="Times New Roman" w:cs="Times New Roman"/>
          <w:szCs w:val="24"/>
        </w:rPr>
        <w:t xml:space="preserve"> δεν είναι έτσι</w:t>
      </w:r>
      <w:r>
        <w:rPr>
          <w:rFonts w:eastAsia="Times New Roman" w:cs="Times New Roman"/>
          <w:szCs w:val="24"/>
        </w:rPr>
        <w:t>.</w:t>
      </w:r>
      <w:r w:rsidRPr="00AD7938">
        <w:rPr>
          <w:rFonts w:eastAsia="Times New Roman" w:cs="Times New Roman"/>
          <w:szCs w:val="24"/>
        </w:rPr>
        <w:t xml:space="preserve"> Έχουμε </w:t>
      </w:r>
      <w:r>
        <w:rPr>
          <w:rFonts w:eastAsia="Times New Roman" w:cs="Times New Roman"/>
          <w:szCs w:val="24"/>
        </w:rPr>
        <w:t xml:space="preserve">κύρωση </w:t>
      </w:r>
      <w:r w:rsidRPr="00AD7938">
        <w:rPr>
          <w:rFonts w:eastAsia="Times New Roman" w:cs="Times New Roman"/>
          <w:szCs w:val="24"/>
        </w:rPr>
        <w:t>συμφωνίας και δεν προβλέπ</w:t>
      </w:r>
      <w:r>
        <w:rPr>
          <w:rFonts w:eastAsia="Times New Roman" w:cs="Times New Roman"/>
          <w:szCs w:val="24"/>
        </w:rPr>
        <w:t>εται αυ</w:t>
      </w:r>
      <w:r w:rsidRPr="00AD7938">
        <w:rPr>
          <w:rFonts w:eastAsia="Times New Roman" w:cs="Times New Roman"/>
          <w:szCs w:val="24"/>
        </w:rPr>
        <w:t>τή</w:t>
      </w:r>
      <w:r>
        <w:rPr>
          <w:rFonts w:eastAsia="Times New Roman" w:cs="Times New Roman"/>
          <w:szCs w:val="24"/>
        </w:rPr>
        <w:t xml:space="preserve"> η</w:t>
      </w:r>
      <w:r w:rsidRPr="00AD7938">
        <w:rPr>
          <w:rFonts w:eastAsia="Times New Roman" w:cs="Times New Roman"/>
          <w:szCs w:val="24"/>
        </w:rPr>
        <w:t xml:space="preserve"> διαδικασία</w:t>
      </w:r>
      <w:r>
        <w:rPr>
          <w:rFonts w:eastAsia="Times New Roman" w:cs="Times New Roman"/>
          <w:szCs w:val="24"/>
        </w:rPr>
        <w:t>.</w:t>
      </w:r>
      <w:r w:rsidRPr="00AD7938">
        <w:rPr>
          <w:rFonts w:eastAsia="Times New Roman" w:cs="Times New Roman"/>
          <w:szCs w:val="24"/>
        </w:rPr>
        <w:t xml:space="preserve"> Λοιπόν</w:t>
      </w:r>
      <w:r>
        <w:rPr>
          <w:rFonts w:eastAsia="Times New Roman" w:cs="Times New Roman"/>
          <w:szCs w:val="24"/>
        </w:rPr>
        <w:t>,</w:t>
      </w:r>
      <w:r w:rsidRPr="00AD7938">
        <w:rPr>
          <w:rFonts w:eastAsia="Times New Roman" w:cs="Times New Roman"/>
          <w:szCs w:val="24"/>
        </w:rPr>
        <w:t xml:space="preserve"> θα κλείσει ο κύριος </w:t>
      </w:r>
      <w:r>
        <w:rPr>
          <w:rFonts w:eastAsia="Times New Roman" w:cs="Times New Roman"/>
          <w:szCs w:val="24"/>
        </w:rPr>
        <w:t>Υ</w:t>
      </w:r>
      <w:r w:rsidRPr="00AD7938">
        <w:rPr>
          <w:rFonts w:eastAsia="Times New Roman" w:cs="Times New Roman"/>
          <w:szCs w:val="24"/>
        </w:rPr>
        <w:t>πουργός</w:t>
      </w:r>
      <w:r>
        <w:rPr>
          <w:rFonts w:eastAsia="Times New Roman" w:cs="Times New Roman"/>
          <w:szCs w:val="24"/>
        </w:rPr>
        <w:t xml:space="preserve">. </w:t>
      </w:r>
    </w:p>
    <w:p w14:paraId="659803EB" w14:textId="77777777" w:rsidR="00665451" w:rsidRDefault="007410E1">
      <w:pPr>
        <w:spacing w:line="600" w:lineRule="auto"/>
        <w:ind w:firstLine="720"/>
        <w:jc w:val="both"/>
        <w:rPr>
          <w:rFonts w:eastAsia="Times New Roman" w:cs="Times New Roman"/>
          <w:szCs w:val="24"/>
        </w:rPr>
      </w:pPr>
      <w:r w:rsidRPr="007D7C21">
        <w:rPr>
          <w:rFonts w:eastAsia="Times New Roman" w:cs="Times New Roman"/>
          <w:szCs w:val="24"/>
        </w:rPr>
        <w:t>Κύριε Υπουργέ</w:t>
      </w:r>
      <w:r>
        <w:rPr>
          <w:rFonts w:eastAsia="Times New Roman" w:cs="Times New Roman"/>
          <w:szCs w:val="24"/>
        </w:rPr>
        <w:t>, έχετε τον λόγο.</w:t>
      </w:r>
    </w:p>
    <w:p w14:paraId="659803EC"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w:t>
      </w:r>
      <w:r>
        <w:rPr>
          <w:rFonts w:eastAsia="Times New Roman" w:cs="Times New Roman"/>
          <w:b/>
          <w:szCs w:val="24"/>
        </w:rPr>
        <w:t xml:space="preserve">λλήνων): </w:t>
      </w:r>
      <w:r w:rsidRPr="00F74E61">
        <w:rPr>
          <w:rFonts w:eastAsia="Times New Roman"/>
          <w:bCs/>
          <w:shd w:val="clear" w:color="auto" w:fill="FFFFFF"/>
        </w:rPr>
        <w:t>Ευχαριστώ πολύ</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w:t>
      </w:r>
    </w:p>
    <w:p w14:paraId="659803ED" w14:textId="77777777" w:rsidR="00665451" w:rsidRDefault="007410E1">
      <w:pPr>
        <w:spacing w:line="600" w:lineRule="auto"/>
        <w:ind w:firstLine="720"/>
        <w:jc w:val="both"/>
        <w:rPr>
          <w:rFonts w:eastAsia="Times New Roman" w:cs="Times New Roman"/>
          <w:szCs w:val="24"/>
        </w:rPr>
      </w:pPr>
      <w:r w:rsidRPr="00565BE2">
        <w:rPr>
          <w:rFonts w:eastAsia="Times New Roman" w:cs="Times New Roman"/>
          <w:szCs w:val="24"/>
        </w:rPr>
        <w:t>Κύριε Πρόεδρε</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cs="Times New Roman"/>
          <w:szCs w:val="24"/>
        </w:rPr>
        <w:t>, θα έχουμε τ</w:t>
      </w:r>
      <w:r w:rsidRPr="00AD7938">
        <w:rPr>
          <w:rFonts w:eastAsia="Times New Roman" w:cs="Times New Roman"/>
          <w:szCs w:val="24"/>
        </w:rPr>
        <w:t xml:space="preserve">ην ευκαιρία την Παρασκευή </w:t>
      </w:r>
      <w:r>
        <w:rPr>
          <w:rFonts w:eastAsia="Times New Roman" w:cs="Times New Roman"/>
          <w:szCs w:val="24"/>
        </w:rPr>
        <w:t>να μιλήσουμε χωρίς να υπάρχουν τέτοια χ</w:t>
      </w:r>
      <w:r w:rsidRPr="00AD7938">
        <w:rPr>
          <w:rFonts w:eastAsia="Times New Roman" w:cs="Times New Roman"/>
          <w:szCs w:val="24"/>
        </w:rPr>
        <w:t>ρονικά περιθώρια</w:t>
      </w:r>
      <w:r>
        <w:rPr>
          <w:rFonts w:eastAsia="Times New Roman" w:cs="Times New Roman"/>
          <w:szCs w:val="24"/>
        </w:rPr>
        <w:t>.</w:t>
      </w:r>
      <w:r w:rsidRPr="00AD7938">
        <w:rPr>
          <w:rFonts w:eastAsia="Times New Roman" w:cs="Times New Roman"/>
          <w:szCs w:val="24"/>
        </w:rPr>
        <w:t xml:space="preserve"> Εγώ προτείνω στην Ολομέλεια </w:t>
      </w:r>
      <w:r>
        <w:rPr>
          <w:rFonts w:eastAsia="Times New Roman" w:cs="Times New Roman"/>
          <w:szCs w:val="24"/>
        </w:rPr>
        <w:t xml:space="preserve">στη </w:t>
      </w:r>
      <w:r w:rsidRPr="00AD7938">
        <w:rPr>
          <w:rFonts w:eastAsia="Times New Roman" w:cs="Times New Roman"/>
          <w:szCs w:val="24"/>
        </w:rPr>
        <w:t xml:space="preserve">κοινή συνεδρίαση </w:t>
      </w:r>
      <w:r>
        <w:rPr>
          <w:rFonts w:eastAsia="Times New Roman" w:cs="Times New Roman"/>
          <w:szCs w:val="24"/>
        </w:rPr>
        <w:t xml:space="preserve">της Επιτροπής </w:t>
      </w:r>
      <w:r w:rsidRPr="00AD7938">
        <w:rPr>
          <w:rFonts w:eastAsia="Times New Roman" w:cs="Times New Roman"/>
          <w:szCs w:val="24"/>
        </w:rPr>
        <w:t xml:space="preserve">Εξωτερικών </w:t>
      </w:r>
      <w:r>
        <w:rPr>
          <w:rFonts w:eastAsia="Times New Roman" w:cs="Times New Roman"/>
          <w:szCs w:val="24"/>
        </w:rPr>
        <w:t>κ</w:t>
      </w:r>
      <w:r w:rsidRPr="00AD7938">
        <w:rPr>
          <w:rFonts w:eastAsia="Times New Roman" w:cs="Times New Roman"/>
          <w:szCs w:val="24"/>
        </w:rPr>
        <w:t xml:space="preserve">αι Άμυνας </w:t>
      </w:r>
      <w:r w:rsidRPr="00F331DF">
        <w:rPr>
          <w:rFonts w:eastAsia="Times New Roman"/>
          <w:bCs/>
        </w:rPr>
        <w:t>και</w:t>
      </w:r>
      <w:r>
        <w:rPr>
          <w:rFonts w:eastAsia="Times New Roman" w:cs="Times New Roman"/>
          <w:szCs w:val="24"/>
        </w:rPr>
        <w:t xml:space="preserve"> της Επιτροπής </w:t>
      </w:r>
      <w:r w:rsidRPr="00AD7938">
        <w:rPr>
          <w:rFonts w:eastAsia="Times New Roman" w:cs="Times New Roman"/>
          <w:szCs w:val="24"/>
        </w:rPr>
        <w:t xml:space="preserve">Εξοπλιστικών να προσκληθούν </w:t>
      </w:r>
      <w:r>
        <w:rPr>
          <w:rFonts w:eastAsia="Times New Roman" w:cs="Times New Roman"/>
          <w:szCs w:val="24"/>
        </w:rPr>
        <w:t>η</w:t>
      </w:r>
      <w:r w:rsidRPr="00AD7938">
        <w:rPr>
          <w:rFonts w:eastAsia="Times New Roman" w:cs="Times New Roman"/>
          <w:szCs w:val="24"/>
        </w:rPr>
        <w:t xml:space="preserve"> </w:t>
      </w:r>
      <w:r>
        <w:rPr>
          <w:rFonts w:eastAsia="Times New Roman" w:cs="Times New Roman"/>
          <w:szCs w:val="24"/>
        </w:rPr>
        <w:t>ΕΑΒ,</w:t>
      </w:r>
      <w:r w:rsidRPr="00AD7938">
        <w:rPr>
          <w:rFonts w:eastAsia="Times New Roman" w:cs="Times New Roman"/>
          <w:szCs w:val="24"/>
        </w:rPr>
        <w:t xml:space="preserve"> οι εργαζόμενοι της ΕΑΒ</w:t>
      </w:r>
      <w:r>
        <w:rPr>
          <w:rFonts w:eastAsia="Times New Roman" w:cs="Times New Roman"/>
          <w:szCs w:val="24"/>
        </w:rPr>
        <w:t>, το σωματείο</w:t>
      </w:r>
      <w:r w:rsidRPr="00AD7938">
        <w:rPr>
          <w:rFonts w:eastAsia="Times New Roman" w:cs="Times New Roman"/>
          <w:szCs w:val="24"/>
        </w:rPr>
        <w:t xml:space="preserve"> εργαζομένων της </w:t>
      </w:r>
      <w:r>
        <w:rPr>
          <w:rFonts w:eastAsia="Times New Roman" w:cs="Times New Roman"/>
          <w:szCs w:val="24"/>
        </w:rPr>
        <w:t>ΕΑΒ, ο Σ</w:t>
      </w:r>
      <w:r w:rsidRPr="00AD7938">
        <w:rPr>
          <w:rFonts w:eastAsia="Times New Roman" w:cs="Times New Roman"/>
          <w:szCs w:val="24"/>
        </w:rPr>
        <w:t xml:space="preserve">ΕΚΠΥ και να </w:t>
      </w:r>
      <w:r>
        <w:rPr>
          <w:rFonts w:eastAsia="Times New Roman" w:cs="Times New Roman"/>
          <w:szCs w:val="24"/>
        </w:rPr>
        <w:t xml:space="preserve">ακουστεί και ο ΕΕΛΕΑΑ, </w:t>
      </w:r>
      <w:r w:rsidRPr="00AD7938">
        <w:rPr>
          <w:rFonts w:eastAsia="Times New Roman" w:cs="Times New Roman"/>
          <w:szCs w:val="24"/>
        </w:rPr>
        <w:t xml:space="preserve">δηλαδή οι επιχειρηματίες </w:t>
      </w:r>
      <w:r>
        <w:rPr>
          <w:rFonts w:eastAsia="Times New Roman" w:cs="Times New Roman"/>
          <w:szCs w:val="24"/>
        </w:rPr>
        <w:t xml:space="preserve">της </w:t>
      </w:r>
      <w:r w:rsidRPr="00AD7938">
        <w:rPr>
          <w:rFonts w:eastAsia="Times New Roman" w:cs="Times New Roman"/>
          <w:szCs w:val="24"/>
        </w:rPr>
        <w:t>αμυντικής βιομηχανίας</w:t>
      </w:r>
      <w:r>
        <w:rPr>
          <w:rFonts w:eastAsia="Times New Roman" w:cs="Times New Roman"/>
          <w:szCs w:val="24"/>
        </w:rPr>
        <w:t>,</w:t>
      </w:r>
      <w:r w:rsidRPr="00AD7938">
        <w:rPr>
          <w:rFonts w:eastAsia="Times New Roman" w:cs="Times New Roman"/>
          <w:szCs w:val="24"/>
        </w:rPr>
        <w:t xml:space="preserve"> για να </w:t>
      </w:r>
      <w:r>
        <w:rPr>
          <w:rFonts w:eastAsia="Times New Roman" w:cs="Times New Roman"/>
          <w:szCs w:val="24"/>
        </w:rPr>
        <w:t xml:space="preserve">εξηγήσουν </w:t>
      </w:r>
      <w:r w:rsidRPr="00AD7938">
        <w:rPr>
          <w:rFonts w:eastAsia="Times New Roman" w:cs="Times New Roman"/>
          <w:szCs w:val="24"/>
        </w:rPr>
        <w:t xml:space="preserve">ποιοι είναι ακριβώς </w:t>
      </w:r>
      <w:r>
        <w:rPr>
          <w:rFonts w:eastAsia="Times New Roman" w:cs="Times New Roman"/>
          <w:szCs w:val="24"/>
        </w:rPr>
        <w:t>ε</w:t>
      </w:r>
      <w:r w:rsidRPr="00AD7938">
        <w:rPr>
          <w:rFonts w:eastAsia="Times New Roman" w:cs="Times New Roman"/>
          <w:szCs w:val="24"/>
        </w:rPr>
        <w:t>κείνοι ο</w:t>
      </w:r>
      <w:r w:rsidRPr="00AD7938">
        <w:rPr>
          <w:rFonts w:eastAsia="Times New Roman" w:cs="Times New Roman"/>
          <w:szCs w:val="24"/>
        </w:rPr>
        <w:t>ι οποίοι παίρνουν δουλειές</w:t>
      </w:r>
      <w:r>
        <w:rPr>
          <w:rFonts w:eastAsia="Times New Roman" w:cs="Times New Roman"/>
          <w:szCs w:val="24"/>
        </w:rPr>
        <w:t>,</w:t>
      </w:r>
      <w:r w:rsidRPr="00AD7938">
        <w:rPr>
          <w:rFonts w:eastAsia="Times New Roman" w:cs="Times New Roman"/>
          <w:szCs w:val="24"/>
        </w:rPr>
        <w:t xml:space="preserve"> όταν υπάρχουν τέτοιου είδους συμβόλαια</w:t>
      </w:r>
      <w:r>
        <w:rPr>
          <w:rFonts w:eastAsia="Times New Roman" w:cs="Times New Roman"/>
          <w:szCs w:val="24"/>
        </w:rPr>
        <w:t>.</w:t>
      </w:r>
    </w:p>
    <w:p w14:paraId="659803EE"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lastRenderedPageBreak/>
        <w:t>ΛΙΑΝΑ</w:t>
      </w:r>
      <w:r>
        <w:rPr>
          <w:rFonts w:eastAsia="Times New Roman" w:cs="Times New Roman"/>
          <w:b/>
          <w:szCs w:val="24"/>
        </w:rPr>
        <w:t xml:space="preserve"> </w:t>
      </w:r>
      <w:r w:rsidRPr="00361F84">
        <w:rPr>
          <w:rFonts w:eastAsia="Times New Roman" w:cs="Times New Roman"/>
          <w:b/>
          <w:szCs w:val="24"/>
        </w:rPr>
        <w:t>ΚΑΝΕΛΛΗ:</w:t>
      </w:r>
      <w:r w:rsidRPr="00361F84">
        <w:rPr>
          <w:rFonts w:eastAsia="Times New Roman" w:cs="Times New Roman"/>
          <w:szCs w:val="24"/>
        </w:rPr>
        <w:t xml:space="preserve"> </w:t>
      </w:r>
      <w:r>
        <w:rPr>
          <w:rFonts w:eastAsia="Times New Roman" w:cs="Times New Roman"/>
          <w:szCs w:val="24"/>
        </w:rPr>
        <w:t xml:space="preserve">Τώρα </w:t>
      </w:r>
      <w:r w:rsidRPr="00A8202F">
        <w:rPr>
          <w:rFonts w:eastAsia="Times New Roman"/>
          <w:bCs/>
          <w:shd w:val="clear" w:color="auto" w:fill="FFFFFF"/>
        </w:rPr>
        <w:t>δεν</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δευτερολογήσουμε;</w:t>
      </w:r>
    </w:p>
    <w:p w14:paraId="659803E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E94673">
        <w:rPr>
          <w:rFonts w:eastAsia="Times New Roman" w:cs="Times New Roman"/>
          <w:szCs w:val="24"/>
        </w:rPr>
        <w:t>Ορίστε;</w:t>
      </w:r>
    </w:p>
    <w:p w14:paraId="659803F0"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w:t>
      </w:r>
      <w:r>
        <w:rPr>
          <w:rFonts w:eastAsia="Times New Roman" w:cs="Times New Roman"/>
          <w:b/>
          <w:szCs w:val="24"/>
        </w:rPr>
        <w:t xml:space="preserve"> </w:t>
      </w:r>
      <w:r w:rsidRPr="00361F84">
        <w:rPr>
          <w:rFonts w:eastAsia="Times New Roman" w:cs="Times New Roman"/>
          <w:b/>
          <w:szCs w:val="24"/>
        </w:rPr>
        <w:t>ΚΑΝΕΛΛΗ:</w:t>
      </w:r>
      <w:r w:rsidRPr="00361F84">
        <w:rPr>
          <w:rFonts w:eastAsia="Times New Roman" w:cs="Times New Roman"/>
          <w:szCs w:val="24"/>
        </w:rPr>
        <w:t xml:space="preserve"> </w:t>
      </w:r>
      <w:r>
        <w:rPr>
          <w:rFonts w:eastAsia="Times New Roman" w:cs="Times New Roman"/>
          <w:szCs w:val="24"/>
        </w:rPr>
        <w:t xml:space="preserve">Εφόσον προτείνει ο Υπουργός, αναγκαστικά </w:t>
      </w:r>
      <w:r w:rsidRPr="00BA34D7">
        <w:rPr>
          <w:rFonts w:eastAsia="Times New Roman" w:cs="Times New Roman"/>
        </w:rPr>
        <w:t>πρέπει</w:t>
      </w:r>
      <w:r>
        <w:rPr>
          <w:rFonts w:eastAsia="Times New Roman" w:cs="Times New Roman"/>
          <w:szCs w:val="24"/>
        </w:rPr>
        <w:t xml:space="preserve"> να δευτερολογήσουμε. </w:t>
      </w:r>
    </w:p>
    <w:p w14:paraId="659803F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Να πάρετε τον λόγο. </w:t>
      </w:r>
      <w:r w:rsidRPr="00A8202F">
        <w:rPr>
          <w:rFonts w:eastAsia="Times New Roman"/>
          <w:bCs/>
          <w:shd w:val="clear" w:color="auto" w:fill="FFFFFF"/>
        </w:rPr>
        <w:t>Δεν</w:t>
      </w:r>
      <w:r>
        <w:rPr>
          <w:rFonts w:eastAsia="Times New Roman" w:cs="Times New Roman"/>
          <w:szCs w:val="24"/>
        </w:rPr>
        <w:t xml:space="preserve"> έχω αντίρρηση, εντάξει.</w:t>
      </w:r>
    </w:p>
    <w:p w14:paraId="659803F2"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w:t>
      </w:r>
      <w:r>
        <w:rPr>
          <w:rFonts w:eastAsia="Times New Roman" w:cs="Times New Roman"/>
          <w:b/>
          <w:szCs w:val="24"/>
        </w:rPr>
        <w:t xml:space="preserve"> </w:t>
      </w:r>
      <w:r w:rsidRPr="00361F84">
        <w:rPr>
          <w:rFonts w:eastAsia="Times New Roman" w:cs="Times New Roman"/>
          <w:b/>
          <w:szCs w:val="24"/>
        </w:rPr>
        <w:t>ΚΑΝΕΛΛΗ:</w:t>
      </w:r>
      <w:r w:rsidRPr="00361F84">
        <w:rPr>
          <w:rFonts w:eastAsia="Times New Roman" w:cs="Times New Roman"/>
          <w:szCs w:val="24"/>
        </w:rPr>
        <w:t xml:space="preserve"> </w:t>
      </w:r>
      <w:r>
        <w:rPr>
          <w:rFonts w:eastAsia="Times New Roman" w:cs="Times New Roman"/>
          <w:szCs w:val="24"/>
        </w:rPr>
        <w:t xml:space="preserve">Προτείνει σύνθεση αυτή τη στιγμή. </w:t>
      </w:r>
    </w:p>
    <w:p w14:paraId="659803F3" w14:textId="77777777" w:rsidR="00665451" w:rsidRDefault="007410E1">
      <w:pPr>
        <w:spacing w:line="600" w:lineRule="auto"/>
        <w:ind w:firstLine="720"/>
        <w:jc w:val="both"/>
        <w:rPr>
          <w:rFonts w:eastAsia="Times New Roman" w:cs="Times New Roman"/>
          <w:bCs/>
          <w:shd w:val="clear" w:color="auto" w:fill="FFFFFF"/>
        </w:rPr>
      </w:pPr>
      <w:r>
        <w:rPr>
          <w:rFonts w:eastAsia="Times New Roman" w:cs="Times New Roman"/>
          <w:b/>
          <w:szCs w:val="24"/>
        </w:rPr>
        <w:t>ΠΑΝΟΣ ΚΑΜΜΕ</w:t>
      </w:r>
      <w:r>
        <w:rPr>
          <w:rFonts w:eastAsia="Times New Roman" w:cs="Times New Roman"/>
          <w:b/>
          <w:szCs w:val="24"/>
        </w:rPr>
        <w:t>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Επέλεξε η </w:t>
      </w:r>
      <w:r w:rsidRPr="00A92A6A">
        <w:rPr>
          <w:rFonts w:eastAsia="Times New Roman" w:cs="Times New Roman"/>
        </w:rPr>
        <w:t xml:space="preserve">Νέα Δημοκρατία </w:t>
      </w:r>
      <w:r>
        <w:rPr>
          <w:rFonts w:eastAsia="Times New Roman" w:cs="Times New Roman"/>
        </w:rPr>
        <w:t xml:space="preserve">σήμερα </w:t>
      </w:r>
      <w:r w:rsidRPr="00AA0BDA">
        <w:rPr>
          <w:rFonts w:eastAsia="Times New Roman"/>
          <w:bCs/>
          <w:shd w:val="clear" w:color="auto" w:fill="FFFFFF"/>
        </w:rPr>
        <w:t>να</w:t>
      </w:r>
      <w:r>
        <w:rPr>
          <w:rFonts w:eastAsia="Times New Roman" w:cs="Times New Roman"/>
        </w:rPr>
        <w:t xml:space="preserve"> μην κάνουμε την </w:t>
      </w:r>
      <w:r w:rsidRPr="00AA0BDA">
        <w:rPr>
          <w:rFonts w:eastAsia="Times New Roman" w:cs="Times New Roman"/>
          <w:bCs/>
          <w:shd w:val="clear" w:color="auto" w:fill="FFFFFF"/>
        </w:rPr>
        <w:t>Κοινοβουλευτική Ομάδα</w:t>
      </w:r>
      <w:r>
        <w:rPr>
          <w:rFonts w:eastAsia="Times New Roman" w:cs="Times New Roman"/>
          <w:bCs/>
          <w:shd w:val="clear" w:color="auto" w:fill="FFFFFF"/>
        </w:rPr>
        <w:t xml:space="preserve">. Τι να κάνουμε; </w:t>
      </w:r>
    </w:p>
    <w:p w14:paraId="659803F4" w14:textId="77777777" w:rsidR="00665451" w:rsidRDefault="007410E1">
      <w:pPr>
        <w:spacing w:line="600" w:lineRule="auto"/>
        <w:ind w:firstLine="720"/>
        <w:jc w:val="both"/>
        <w:rPr>
          <w:rFonts w:eastAsia="Times New Roman" w:cs="Times New Roman"/>
          <w:bCs/>
          <w:shd w:val="clear" w:color="auto" w:fill="FFFFFF"/>
        </w:rPr>
      </w:pPr>
      <w:r w:rsidRPr="00AA0BDA">
        <w:rPr>
          <w:rFonts w:eastAsia="Times New Roman"/>
          <w:b/>
          <w:bCs/>
          <w:shd w:val="clear" w:color="auto" w:fill="FFFFFF"/>
        </w:rPr>
        <w:t xml:space="preserve">ΠΡΟΕΔΡΕΥΩΝ (Αναστάσιος Κουράκης): </w:t>
      </w:r>
      <w:r>
        <w:rPr>
          <w:rFonts w:eastAsia="Times New Roman" w:cs="Times New Roman"/>
          <w:bCs/>
          <w:shd w:val="clear" w:color="auto" w:fill="FFFFFF"/>
        </w:rPr>
        <w:t xml:space="preserve">Τη σύνθεση </w:t>
      </w:r>
      <w:r w:rsidRPr="00AA0BDA">
        <w:rPr>
          <w:rFonts w:eastAsia="Times New Roman"/>
          <w:bCs/>
          <w:shd w:val="clear" w:color="auto" w:fill="FFFFFF"/>
        </w:rPr>
        <w:t>θα</w:t>
      </w:r>
      <w:r>
        <w:rPr>
          <w:rFonts w:eastAsia="Times New Roman" w:cs="Times New Roman"/>
          <w:bCs/>
          <w:shd w:val="clear" w:color="auto" w:fill="FFFFFF"/>
        </w:rPr>
        <w:t xml:space="preserve"> την αποφασίσει το </w:t>
      </w:r>
      <w:r>
        <w:rPr>
          <w:rFonts w:eastAsia="Times New Roman" w:cs="Times New Roman"/>
          <w:bCs/>
          <w:shd w:val="clear" w:color="auto" w:fill="FFFFFF"/>
        </w:rPr>
        <w:t>π</w:t>
      </w:r>
      <w:r>
        <w:rPr>
          <w:rFonts w:eastAsia="Times New Roman" w:cs="Times New Roman"/>
          <w:bCs/>
          <w:shd w:val="clear" w:color="auto" w:fill="FFFFFF"/>
        </w:rPr>
        <w:t xml:space="preserve">ροεδρείο της αρμόδιας </w:t>
      </w:r>
      <w:r>
        <w:rPr>
          <w:rFonts w:eastAsia="Times New Roman" w:cs="Times New Roman"/>
          <w:bCs/>
          <w:shd w:val="clear" w:color="auto" w:fill="FFFFFF"/>
        </w:rPr>
        <w:t>ε</w:t>
      </w:r>
      <w:r>
        <w:rPr>
          <w:rFonts w:eastAsia="Times New Roman" w:cs="Times New Roman"/>
          <w:bCs/>
          <w:shd w:val="clear" w:color="auto" w:fill="FFFFFF"/>
        </w:rPr>
        <w:t xml:space="preserve">πιτροπής κι εφόσον </w:t>
      </w:r>
      <w:r w:rsidRPr="00E94673">
        <w:rPr>
          <w:rFonts w:eastAsia="Times New Roman" w:cs="Times New Roman"/>
          <w:bCs/>
          <w:shd w:val="clear" w:color="auto" w:fill="FFFFFF"/>
        </w:rPr>
        <w:t>μπορεί</w:t>
      </w:r>
      <w:r>
        <w:rPr>
          <w:rFonts w:eastAsia="Times New Roman" w:cs="Times New Roman"/>
          <w:bCs/>
          <w:shd w:val="clear" w:color="auto" w:fill="FFFFFF"/>
        </w:rPr>
        <w:t xml:space="preserve"> </w:t>
      </w:r>
      <w:r w:rsidRPr="00E94673">
        <w:rPr>
          <w:rFonts w:eastAsia="Times New Roman"/>
          <w:bCs/>
          <w:shd w:val="clear" w:color="auto" w:fill="FFFFFF"/>
        </w:rPr>
        <w:t>να</w:t>
      </w:r>
      <w:r>
        <w:rPr>
          <w:rFonts w:eastAsia="Times New Roman" w:cs="Times New Roman"/>
          <w:bCs/>
          <w:shd w:val="clear" w:color="auto" w:fill="FFFFFF"/>
        </w:rPr>
        <w:t xml:space="preserve"> γίνει.</w:t>
      </w:r>
    </w:p>
    <w:p w14:paraId="659803F5"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lastRenderedPageBreak/>
        <w:t>ΛΙΑΝΑ ΚΑΝΕΛΛΗ:</w:t>
      </w:r>
      <w:r>
        <w:rPr>
          <w:rFonts w:eastAsia="Times New Roman" w:cs="Times New Roman"/>
          <w:b/>
          <w:szCs w:val="24"/>
        </w:rPr>
        <w:t xml:space="preserve"> </w:t>
      </w:r>
      <w:r w:rsidRPr="00361F84">
        <w:rPr>
          <w:rFonts w:eastAsia="Times New Roman" w:cs="Times New Roman"/>
          <w:szCs w:val="24"/>
        </w:rPr>
        <w:t>Κάνετε λάθος.</w:t>
      </w:r>
    </w:p>
    <w:p w14:paraId="659803F6" w14:textId="77777777" w:rsidR="00665451" w:rsidRDefault="007410E1">
      <w:pPr>
        <w:spacing w:line="600" w:lineRule="auto"/>
        <w:ind w:firstLine="720"/>
        <w:jc w:val="both"/>
        <w:rPr>
          <w:rFonts w:eastAsia="Times New Roman" w:cs="Times New Roman"/>
          <w:bCs/>
          <w:shd w:val="clear" w:color="auto" w:fill="FFFFFF"/>
        </w:rPr>
      </w:pPr>
      <w:r w:rsidRPr="00E94673">
        <w:rPr>
          <w:rFonts w:eastAsia="Times New Roman"/>
          <w:b/>
          <w:bCs/>
          <w:shd w:val="clear" w:color="auto" w:fill="FFFFFF"/>
        </w:rPr>
        <w:t>ΠΡΟΕΔΡΕΥΩΝ (Αναστάσιος Κουράκης):</w:t>
      </w:r>
      <w:r>
        <w:rPr>
          <w:rFonts w:eastAsia="Times New Roman"/>
          <w:b/>
          <w:bCs/>
          <w:shd w:val="clear" w:color="auto" w:fill="FFFFFF"/>
        </w:rPr>
        <w:t xml:space="preserve"> </w:t>
      </w:r>
      <w:r>
        <w:rPr>
          <w:rFonts w:eastAsia="Times New Roman" w:cs="Times New Roman"/>
          <w:bCs/>
          <w:shd w:val="clear" w:color="auto" w:fill="FFFFFF"/>
        </w:rPr>
        <w:t xml:space="preserve">Τώρα, αυτό </w:t>
      </w:r>
      <w:r w:rsidRPr="00AA0BDA">
        <w:rPr>
          <w:rFonts w:eastAsia="Times New Roman" w:cs="Times New Roman"/>
          <w:bCs/>
          <w:shd w:val="clear" w:color="auto" w:fill="FFFFFF"/>
        </w:rPr>
        <w:t>που</w:t>
      </w:r>
      <w:r>
        <w:rPr>
          <w:rFonts w:eastAsia="Times New Roman" w:cs="Times New Roman"/>
          <w:bCs/>
          <w:shd w:val="clear" w:color="auto" w:fill="FFFFFF"/>
        </w:rPr>
        <w:t xml:space="preserve"> λέει ο Υπουργός </w:t>
      </w:r>
      <w:r w:rsidRPr="00AA0BDA">
        <w:rPr>
          <w:rFonts w:eastAsia="Times New Roman"/>
          <w:bCs/>
          <w:shd w:val="clear" w:color="auto" w:fill="FFFFFF"/>
        </w:rPr>
        <w:t>είναι</w:t>
      </w:r>
      <w:r>
        <w:rPr>
          <w:rFonts w:eastAsia="Times New Roman" w:cs="Times New Roman"/>
          <w:bCs/>
          <w:shd w:val="clear" w:color="auto" w:fill="FFFFFF"/>
        </w:rPr>
        <w:t xml:space="preserve"> κάτι διαφορετικό. </w:t>
      </w:r>
      <w:r w:rsidRPr="00AA0BDA">
        <w:rPr>
          <w:rFonts w:eastAsia="Times New Roman"/>
          <w:bCs/>
          <w:shd w:val="clear" w:color="auto" w:fill="FFFFFF"/>
        </w:rPr>
        <w:t>Δεν</w:t>
      </w:r>
      <w:r>
        <w:rPr>
          <w:rFonts w:eastAsia="Times New Roman" w:cs="Times New Roman"/>
          <w:bCs/>
          <w:shd w:val="clear" w:color="auto" w:fill="FFFFFF"/>
        </w:rPr>
        <w:t xml:space="preserve"> ξέρω αν…</w:t>
      </w:r>
    </w:p>
    <w:p w14:paraId="659803F7"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565BE2">
        <w:rPr>
          <w:rFonts w:eastAsia="Times New Roman" w:cs="Times New Roman"/>
          <w:szCs w:val="24"/>
        </w:rPr>
        <w:t xml:space="preserve">Κύριε </w:t>
      </w:r>
      <w:r w:rsidRPr="00565BE2">
        <w:rPr>
          <w:rFonts w:eastAsia="Times New Roman" w:cs="Times New Roman"/>
          <w:szCs w:val="24"/>
        </w:rPr>
        <w:t>Πρόεδρε</w:t>
      </w:r>
      <w:r>
        <w:rPr>
          <w:rFonts w:eastAsia="Times New Roman" w:cs="Times New Roman"/>
          <w:szCs w:val="24"/>
        </w:rPr>
        <w:t xml:space="preserve">, αφήστε τα κόμματα </w:t>
      </w:r>
      <w:r w:rsidRPr="002314B3">
        <w:rPr>
          <w:rFonts w:eastAsia="Times New Roman"/>
          <w:bCs/>
          <w:shd w:val="clear" w:color="auto" w:fill="FFFFFF"/>
        </w:rPr>
        <w:t>να</w:t>
      </w:r>
      <w:r>
        <w:rPr>
          <w:rFonts w:eastAsia="Times New Roman" w:cs="Times New Roman"/>
          <w:szCs w:val="24"/>
        </w:rPr>
        <w:t xml:space="preserve"> πουν εάν θέλουν να καλέσουμε τους φορείς. Δ</w:t>
      </w:r>
      <w:r w:rsidRPr="00E614B5">
        <w:rPr>
          <w:rFonts w:eastAsia="Times New Roman" w:cs="Times New Roman"/>
        </w:rPr>
        <w:t>ιότι</w:t>
      </w:r>
      <w:r>
        <w:rPr>
          <w:rFonts w:eastAsia="Times New Roman" w:cs="Times New Roman"/>
          <w:szCs w:val="24"/>
        </w:rPr>
        <w:t xml:space="preserve"> εάν </w:t>
      </w:r>
      <w:r w:rsidRPr="00A8202F">
        <w:rPr>
          <w:rFonts w:eastAsia="Times New Roman"/>
          <w:bCs/>
          <w:shd w:val="clear" w:color="auto" w:fill="FFFFFF"/>
        </w:rPr>
        <w:t>δεν</w:t>
      </w:r>
      <w:r>
        <w:rPr>
          <w:rFonts w:eastAsia="Times New Roman" w:cs="Times New Roman"/>
          <w:szCs w:val="24"/>
        </w:rPr>
        <w:t xml:space="preserve"> ακούσετε τους φορείς, </w:t>
      </w:r>
      <w:r w:rsidRPr="00022913">
        <w:rPr>
          <w:rFonts w:eastAsia="Times New Roman"/>
          <w:bCs/>
          <w:shd w:val="clear" w:color="auto" w:fill="FFFFFF"/>
        </w:rPr>
        <w:t>θα</w:t>
      </w:r>
      <w:r>
        <w:rPr>
          <w:rFonts w:eastAsia="Times New Roman" w:cs="Times New Roman"/>
          <w:szCs w:val="24"/>
        </w:rPr>
        <w:t xml:space="preserve"> λέει ο καθένας ό,τι θέλει. </w:t>
      </w:r>
    </w:p>
    <w:p w14:paraId="659803F8"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w:t>
      </w:r>
      <w:r>
        <w:rPr>
          <w:rFonts w:eastAsia="Times New Roman" w:cs="Times New Roman"/>
          <w:b/>
          <w:szCs w:val="24"/>
        </w:rPr>
        <w:t xml:space="preserve"> </w:t>
      </w:r>
      <w:r w:rsidRPr="00361F84">
        <w:rPr>
          <w:rFonts w:eastAsia="Times New Roman" w:cs="Times New Roman"/>
          <w:b/>
          <w:szCs w:val="24"/>
        </w:rPr>
        <w:t>ΚΑΝΕΛΛΗ:</w:t>
      </w:r>
      <w:r>
        <w:rPr>
          <w:rFonts w:eastAsia="Times New Roman" w:cs="Times New Roman"/>
          <w:b/>
          <w:szCs w:val="24"/>
        </w:rPr>
        <w:t xml:space="preserve"> </w:t>
      </w:r>
      <w:r>
        <w:rPr>
          <w:rFonts w:eastAsia="Times New Roman" w:cs="Times New Roman"/>
          <w:szCs w:val="24"/>
        </w:rPr>
        <w:t xml:space="preserve">Μα οι </w:t>
      </w:r>
      <w:r>
        <w:rPr>
          <w:rFonts w:eastAsia="Times New Roman" w:cs="Times New Roman"/>
          <w:szCs w:val="24"/>
        </w:rPr>
        <w:t>ε</w:t>
      </w:r>
      <w:r>
        <w:rPr>
          <w:rFonts w:eastAsia="Times New Roman" w:cs="Times New Roman"/>
          <w:szCs w:val="24"/>
        </w:rPr>
        <w:t>πιτροπές αποφασίζουν τους φορείς. Δεν προτείνει ο Υπουργός.</w:t>
      </w:r>
    </w:p>
    <w:p w14:paraId="659803F9"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w:t>
      </w:r>
      <w:r>
        <w:rPr>
          <w:rFonts w:eastAsia="Times New Roman" w:cs="Times New Roman"/>
          <w:b/>
          <w:szCs w:val="24"/>
        </w:rPr>
        <w:t>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Κυρία Κανέλλη, </w:t>
      </w:r>
      <w:r w:rsidRPr="00974D41">
        <w:rPr>
          <w:rFonts w:eastAsia="Times New Roman"/>
          <w:bCs/>
          <w:shd w:val="clear" w:color="auto" w:fill="FFFFFF"/>
        </w:rPr>
        <w:t>επειδή</w:t>
      </w:r>
      <w:r>
        <w:rPr>
          <w:rFonts w:eastAsia="Times New Roman" w:cs="Times New Roman"/>
          <w:szCs w:val="24"/>
        </w:rPr>
        <w:t xml:space="preserve"> </w:t>
      </w:r>
      <w:r>
        <w:rPr>
          <w:rFonts w:eastAsia="Times New Roman"/>
          <w:bCs/>
          <w:shd w:val="clear" w:color="auto" w:fill="FFFFFF"/>
        </w:rPr>
        <w:t xml:space="preserve">η </w:t>
      </w:r>
      <w:r w:rsidRPr="00AA0BDA">
        <w:rPr>
          <w:rFonts w:eastAsia="Times New Roman"/>
          <w:bCs/>
          <w:shd w:val="clear" w:color="auto" w:fill="FFFFFF"/>
        </w:rPr>
        <w:t>συνεδρίαση</w:t>
      </w:r>
      <w:r>
        <w:rPr>
          <w:rFonts w:eastAsia="Times New Roman"/>
          <w:bCs/>
          <w:shd w:val="clear" w:color="auto" w:fill="FFFFFF"/>
        </w:rPr>
        <w:t xml:space="preserve"> </w:t>
      </w:r>
      <w:r w:rsidRPr="00AA0BDA">
        <w:rPr>
          <w:rFonts w:eastAsia="Times New Roman"/>
          <w:bCs/>
          <w:shd w:val="clear" w:color="auto" w:fill="FFFFFF"/>
        </w:rPr>
        <w:t>είναι</w:t>
      </w:r>
      <w:r>
        <w:rPr>
          <w:rFonts w:eastAsia="Times New Roman"/>
          <w:bCs/>
          <w:shd w:val="clear" w:color="auto" w:fill="FFFFFF"/>
        </w:rPr>
        <w:t xml:space="preserve"> την</w:t>
      </w:r>
      <w:r>
        <w:rPr>
          <w:rFonts w:eastAsia="Times New Roman" w:cs="Times New Roman"/>
          <w:szCs w:val="24"/>
        </w:rPr>
        <w:t xml:space="preserve"> Παρασκευή, </w:t>
      </w:r>
      <w:r w:rsidRPr="00D477CE">
        <w:rPr>
          <w:rFonts w:eastAsia="Times New Roman" w:cs="Times New Roman"/>
        </w:rPr>
        <w:t>για να</w:t>
      </w:r>
      <w:r>
        <w:rPr>
          <w:rFonts w:eastAsia="Times New Roman" w:cs="Times New Roman"/>
          <w:szCs w:val="24"/>
        </w:rPr>
        <w:t xml:space="preserve"> καλέσουμε φορείς,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συνεδριάσουμε αύριο, να πάρουμε απόφαση για τους φορείς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πάμε την Παρασκευή. Εγώ </w:t>
      </w:r>
      <w:r w:rsidRPr="00A8202F">
        <w:rPr>
          <w:rFonts w:eastAsia="Times New Roman"/>
          <w:bCs/>
          <w:shd w:val="clear" w:color="auto" w:fill="FFFFFF"/>
        </w:rPr>
        <w:t>δεν</w:t>
      </w:r>
      <w:r>
        <w:rPr>
          <w:rFonts w:eastAsia="Times New Roman" w:cs="Times New Roman"/>
          <w:szCs w:val="24"/>
        </w:rPr>
        <w:t xml:space="preserve"> έχω ούτε σε αυτό αντίρρηση. </w:t>
      </w:r>
    </w:p>
    <w:p w14:paraId="659803FA"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 xml:space="preserve">Μου επιτρέπετε, </w:t>
      </w:r>
      <w:r w:rsidRPr="00565BE2">
        <w:rPr>
          <w:rFonts w:eastAsia="Times New Roman" w:cs="Times New Roman"/>
          <w:szCs w:val="24"/>
        </w:rPr>
        <w:t>κύριε Πρόεδρε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πάρω τον λόγο για </w:t>
      </w:r>
      <w:r w:rsidRPr="00833F6A">
        <w:rPr>
          <w:rFonts w:eastAsia="Times New Roman"/>
          <w:bCs/>
          <w:shd w:val="clear" w:color="auto" w:fill="FFFFFF"/>
        </w:rPr>
        <w:t>μια</w:t>
      </w:r>
      <w:r>
        <w:rPr>
          <w:rFonts w:eastAsia="Times New Roman" w:cs="Times New Roman"/>
          <w:szCs w:val="24"/>
        </w:rPr>
        <w:t xml:space="preserve"> διευκρίνιση; Δ</w:t>
      </w:r>
      <w:r w:rsidRPr="00A8202F">
        <w:rPr>
          <w:rFonts w:eastAsia="Times New Roman"/>
          <w:bCs/>
          <w:shd w:val="clear" w:color="auto" w:fill="FFFFFF"/>
        </w:rPr>
        <w:t>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δευτερολογήσω.</w:t>
      </w:r>
    </w:p>
    <w:p w14:paraId="659803FB" w14:textId="77777777" w:rsidR="00665451" w:rsidRDefault="007410E1">
      <w:pPr>
        <w:spacing w:line="600" w:lineRule="auto"/>
        <w:ind w:firstLine="720"/>
        <w:jc w:val="both"/>
        <w:rPr>
          <w:rFonts w:eastAsia="Times New Roman" w:cs="Times New Roman"/>
          <w:szCs w:val="24"/>
        </w:rPr>
      </w:pPr>
      <w:r w:rsidRPr="00316596">
        <w:rPr>
          <w:rFonts w:eastAsia="Times New Roman"/>
          <w:b/>
          <w:bCs/>
        </w:rPr>
        <w:lastRenderedPageBreak/>
        <w:t xml:space="preserve">ΠΡΟΕΔΡΕΥΩΝ (Αναστάσιος Κουράκης): </w:t>
      </w:r>
      <w:r>
        <w:rPr>
          <w:rFonts w:eastAsia="Times New Roman" w:cs="Times New Roman"/>
          <w:szCs w:val="24"/>
        </w:rPr>
        <w:t xml:space="preserve">Ναι. Συγγνώμη, </w:t>
      </w:r>
      <w:r w:rsidRPr="007D7C21">
        <w:rPr>
          <w:rFonts w:eastAsia="Times New Roman" w:cs="Times New Roman"/>
          <w:szCs w:val="24"/>
        </w:rPr>
        <w:t>κύριε Υπουργέ</w:t>
      </w:r>
      <w:r>
        <w:rPr>
          <w:rFonts w:eastAsia="Times New Roman" w:cs="Times New Roman"/>
          <w:szCs w:val="24"/>
        </w:rPr>
        <w:t xml:space="preserve">. Κυρία Κανέλλη, </w:t>
      </w:r>
      <w:r w:rsidRPr="006A04B1">
        <w:rPr>
          <w:rFonts w:eastAsia="Times New Roman" w:cs="Times New Roman"/>
          <w:szCs w:val="24"/>
        </w:rPr>
        <w:t>παρακαλώ</w:t>
      </w:r>
      <w:r>
        <w:rPr>
          <w:rFonts w:eastAsia="Times New Roman" w:cs="Times New Roman"/>
          <w:szCs w:val="24"/>
        </w:rPr>
        <w:t xml:space="preserve">. </w:t>
      </w:r>
    </w:p>
    <w:p w14:paraId="659803FC"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 xml:space="preserve">Δεν </w:t>
      </w:r>
      <w:r w:rsidRPr="00022913">
        <w:rPr>
          <w:rFonts w:eastAsia="Times New Roman"/>
          <w:bCs/>
          <w:shd w:val="clear" w:color="auto" w:fill="FFFFFF"/>
        </w:rPr>
        <w:t>θα</w:t>
      </w:r>
      <w:r>
        <w:rPr>
          <w:rFonts w:eastAsia="Times New Roman" w:cs="Times New Roman"/>
          <w:szCs w:val="24"/>
        </w:rPr>
        <w:t xml:space="preserve"> </w:t>
      </w:r>
      <w:r w:rsidRPr="00FB3DED">
        <w:rPr>
          <w:rFonts w:eastAsia="Times New Roman"/>
          <w:bCs/>
          <w:shd w:val="clear" w:color="auto" w:fill="FFFFFF"/>
        </w:rPr>
        <w:t>χρει</w:t>
      </w:r>
      <w:r>
        <w:rPr>
          <w:rFonts w:eastAsia="Times New Roman"/>
          <w:bCs/>
          <w:shd w:val="clear" w:color="auto" w:fill="FFFFFF"/>
        </w:rPr>
        <w:t xml:space="preserve">αστεί να δευτερολογήσω, θα κάνω μία διευκρίνιση. </w:t>
      </w:r>
      <w:r w:rsidRPr="0085518B">
        <w:rPr>
          <w:rFonts w:eastAsia="Times New Roman"/>
          <w:bCs/>
          <w:shd w:val="clear" w:color="auto" w:fill="FFFFFF"/>
        </w:rPr>
        <w:t>Είναι</w:t>
      </w:r>
      <w:r>
        <w:rPr>
          <w:rFonts w:eastAsia="Times New Roman"/>
          <w:bCs/>
          <w:shd w:val="clear" w:color="auto" w:fill="FFFFFF"/>
        </w:rPr>
        <w:t xml:space="preserve"> προφανές </w:t>
      </w:r>
      <w:r w:rsidRPr="0085518B">
        <w:rPr>
          <w:rFonts w:eastAsia="Times New Roman"/>
          <w:bCs/>
          <w:shd w:val="clear" w:color="auto" w:fill="FFFFFF"/>
        </w:rPr>
        <w:t>ότι</w:t>
      </w:r>
      <w:r>
        <w:rPr>
          <w:rFonts w:eastAsia="Times New Roman"/>
          <w:bCs/>
          <w:shd w:val="clear" w:color="auto" w:fill="FFFFFF"/>
        </w:rPr>
        <w:t xml:space="preserve"> αυτή </w:t>
      </w:r>
      <w:r w:rsidRPr="00AD7938">
        <w:rPr>
          <w:rFonts w:eastAsia="Times New Roman" w:cs="Times New Roman"/>
          <w:szCs w:val="24"/>
        </w:rPr>
        <w:t>η δι</w:t>
      </w:r>
      <w:r>
        <w:rPr>
          <w:rFonts w:eastAsia="Times New Roman" w:cs="Times New Roman"/>
          <w:szCs w:val="24"/>
        </w:rPr>
        <w:t xml:space="preserve">αδικασία έχει γίνει </w:t>
      </w:r>
      <w:proofErr w:type="spellStart"/>
      <w:r>
        <w:rPr>
          <w:rFonts w:eastAsia="Times New Roman" w:cs="Times New Roman"/>
          <w:szCs w:val="24"/>
        </w:rPr>
        <w:t>sui</w:t>
      </w:r>
      <w:proofErr w:type="spellEnd"/>
      <w:r>
        <w:rPr>
          <w:rFonts w:eastAsia="Times New Roman" w:cs="Times New Roman"/>
          <w:szCs w:val="24"/>
        </w:rPr>
        <w:t xml:space="preserve"> </w:t>
      </w:r>
      <w:proofErr w:type="spellStart"/>
      <w:r>
        <w:rPr>
          <w:rFonts w:eastAsia="Times New Roman" w:cs="Times New Roman"/>
          <w:szCs w:val="24"/>
        </w:rPr>
        <w:t>generis</w:t>
      </w:r>
      <w:proofErr w:type="spellEnd"/>
      <w:r>
        <w:rPr>
          <w:rFonts w:eastAsia="Times New Roman" w:cs="Times New Roman"/>
          <w:szCs w:val="24"/>
        </w:rPr>
        <w:t xml:space="preserve">, </w:t>
      </w:r>
      <w:r w:rsidRPr="00AD7938">
        <w:rPr>
          <w:rFonts w:eastAsia="Times New Roman" w:cs="Times New Roman"/>
          <w:szCs w:val="24"/>
        </w:rPr>
        <w:t xml:space="preserve">για να </w:t>
      </w:r>
      <w:r>
        <w:rPr>
          <w:rFonts w:eastAsia="Times New Roman" w:cs="Times New Roman"/>
          <w:szCs w:val="24"/>
        </w:rPr>
        <w:t xml:space="preserve">το στρογγυλέψω, να </w:t>
      </w:r>
      <w:r w:rsidRPr="00AD7938">
        <w:rPr>
          <w:rFonts w:eastAsia="Times New Roman" w:cs="Times New Roman"/>
          <w:szCs w:val="24"/>
        </w:rPr>
        <w:t xml:space="preserve">μη σας χαλάσω και τη </w:t>
      </w:r>
      <w:r>
        <w:rPr>
          <w:rFonts w:eastAsia="Times New Roman" w:cs="Times New Roman"/>
          <w:szCs w:val="24"/>
        </w:rPr>
        <w:t xml:space="preserve">διάθεση τη «βελούδινη» </w:t>
      </w:r>
      <w:r w:rsidRPr="008F0891">
        <w:rPr>
          <w:rFonts w:eastAsia="Times New Roman" w:cs="Times New Roman"/>
          <w:bCs/>
          <w:shd w:val="clear" w:color="auto" w:fill="FFFFFF"/>
        </w:rPr>
        <w:t>που</w:t>
      </w:r>
      <w:r>
        <w:rPr>
          <w:rFonts w:eastAsia="Times New Roman" w:cs="Times New Roman"/>
          <w:szCs w:val="24"/>
        </w:rPr>
        <w:t xml:space="preserve"> έχετε </w:t>
      </w:r>
      <w:r w:rsidRPr="00AD7938">
        <w:rPr>
          <w:rFonts w:eastAsia="Times New Roman" w:cs="Times New Roman"/>
          <w:szCs w:val="24"/>
        </w:rPr>
        <w:t>ξαφνικά</w:t>
      </w:r>
      <w:r>
        <w:rPr>
          <w:rFonts w:eastAsia="Times New Roman" w:cs="Times New Roman"/>
          <w:szCs w:val="24"/>
        </w:rPr>
        <w:t>. Δ</w:t>
      </w:r>
      <w:r w:rsidRPr="00AD7938">
        <w:rPr>
          <w:rFonts w:eastAsia="Times New Roman" w:cs="Times New Roman"/>
          <w:szCs w:val="24"/>
        </w:rPr>
        <w:t xml:space="preserve">εν θέλω </w:t>
      </w:r>
      <w:r>
        <w:rPr>
          <w:rFonts w:eastAsia="Times New Roman" w:cs="Times New Roman"/>
          <w:szCs w:val="24"/>
        </w:rPr>
        <w:t xml:space="preserve">να </w:t>
      </w:r>
      <w:r w:rsidRPr="00AD7938">
        <w:rPr>
          <w:rFonts w:eastAsia="Times New Roman" w:cs="Times New Roman"/>
          <w:szCs w:val="24"/>
        </w:rPr>
        <w:t>σας τη χαλάσω</w:t>
      </w:r>
      <w:r>
        <w:rPr>
          <w:rFonts w:eastAsia="Times New Roman" w:cs="Times New Roman"/>
          <w:szCs w:val="24"/>
        </w:rPr>
        <w:t xml:space="preserve">. </w:t>
      </w:r>
    </w:p>
    <w:p w14:paraId="659803F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w:t>
      </w:r>
      <w:r w:rsidRPr="00AD7938">
        <w:rPr>
          <w:rFonts w:eastAsia="Times New Roman" w:cs="Times New Roman"/>
          <w:szCs w:val="24"/>
        </w:rPr>
        <w:t>ε αυτή τη</w:t>
      </w:r>
      <w:r>
        <w:rPr>
          <w:rFonts w:eastAsia="Times New Roman" w:cs="Times New Roman"/>
          <w:szCs w:val="24"/>
        </w:rPr>
        <w:t>ν</w:t>
      </w:r>
      <w:r w:rsidRPr="00AD7938">
        <w:rPr>
          <w:rFonts w:eastAsia="Times New Roman" w:cs="Times New Roman"/>
          <w:szCs w:val="24"/>
        </w:rPr>
        <w:t xml:space="preserve"> έκτακτη διαδικασί</w:t>
      </w:r>
      <w:r w:rsidRPr="00AD7938">
        <w:rPr>
          <w:rFonts w:eastAsia="Times New Roman" w:cs="Times New Roman"/>
          <w:szCs w:val="24"/>
        </w:rPr>
        <w:t>α</w:t>
      </w:r>
      <w:r>
        <w:rPr>
          <w:rFonts w:eastAsia="Times New Roman" w:cs="Times New Roman"/>
          <w:szCs w:val="24"/>
        </w:rPr>
        <w:t xml:space="preserve">, </w:t>
      </w:r>
      <w:r w:rsidRPr="00AD7938">
        <w:rPr>
          <w:rFonts w:eastAsia="Times New Roman" w:cs="Times New Roman"/>
          <w:szCs w:val="24"/>
        </w:rPr>
        <w:t>έρχεσ</w:t>
      </w:r>
      <w:r>
        <w:rPr>
          <w:rFonts w:eastAsia="Times New Roman" w:cs="Times New Roman"/>
          <w:szCs w:val="24"/>
        </w:rPr>
        <w:t>τε</w:t>
      </w:r>
      <w:r w:rsidRPr="00AD7938">
        <w:rPr>
          <w:rFonts w:eastAsia="Times New Roman" w:cs="Times New Roman"/>
          <w:szCs w:val="24"/>
        </w:rPr>
        <w:t xml:space="preserve"> τώρα εσ</w:t>
      </w:r>
      <w:r>
        <w:rPr>
          <w:rFonts w:eastAsia="Times New Roman" w:cs="Times New Roman"/>
          <w:szCs w:val="24"/>
        </w:rPr>
        <w:t>είς</w:t>
      </w:r>
      <w:r w:rsidRPr="00AD7938">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AD7938">
        <w:rPr>
          <w:rFonts w:eastAsia="Times New Roman" w:cs="Times New Roman"/>
          <w:szCs w:val="24"/>
        </w:rPr>
        <w:t>για μία έκτακτη συνεδρίαση</w:t>
      </w:r>
      <w:r>
        <w:rPr>
          <w:rFonts w:eastAsia="Times New Roman" w:cs="Times New Roman"/>
          <w:szCs w:val="24"/>
        </w:rPr>
        <w:t>,</w:t>
      </w:r>
      <w:r w:rsidRPr="00AD7938">
        <w:rPr>
          <w:rFonts w:eastAsia="Times New Roman" w:cs="Times New Roman"/>
          <w:szCs w:val="24"/>
        </w:rPr>
        <w:t xml:space="preserve"> που έχει αποφασιστεί να γίνει την Παρασκευή</w:t>
      </w:r>
      <w:r>
        <w:rPr>
          <w:rFonts w:eastAsia="Times New Roman" w:cs="Times New Roman"/>
          <w:szCs w:val="24"/>
        </w:rPr>
        <w:t>,</w:t>
      </w:r>
      <w:r w:rsidRPr="00AD7938">
        <w:rPr>
          <w:rFonts w:eastAsia="Times New Roman" w:cs="Times New Roman"/>
          <w:szCs w:val="24"/>
        </w:rPr>
        <w:t xml:space="preserve"> </w:t>
      </w:r>
      <w:proofErr w:type="spellStart"/>
      <w:r>
        <w:rPr>
          <w:rFonts w:eastAsia="Times New Roman" w:cs="Times New Roman"/>
          <w:szCs w:val="24"/>
        </w:rPr>
        <w:t>πρωτοφανώς</w:t>
      </w:r>
      <w:proofErr w:type="spellEnd"/>
      <w:r>
        <w:rPr>
          <w:rFonts w:eastAsia="Times New Roman" w:cs="Times New Roman"/>
          <w:szCs w:val="24"/>
        </w:rPr>
        <w:t>,</w:t>
      </w:r>
      <w:r w:rsidRPr="00AD7938">
        <w:rPr>
          <w:rFonts w:eastAsia="Times New Roman" w:cs="Times New Roman"/>
          <w:szCs w:val="24"/>
        </w:rPr>
        <w:t xml:space="preserve"> γιατί άλλα πράγματα λέγονται όταν είναι κλειστή </w:t>
      </w:r>
      <w:r>
        <w:rPr>
          <w:rFonts w:eastAsia="Times New Roman" w:cs="Times New Roman"/>
          <w:szCs w:val="24"/>
        </w:rPr>
        <w:t>η Επιτροπή Ε</w:t>
      </w:r>
      <w:r w:rsidRPr="00AD7938">
        <w:rPr>
          <w:rFonts w:eastAsia="Times New Roman" w:cs="Times New Roman"/>
          <w:szCs w:val="24"/>
        </w:rPr>
        <w:t xml:space="preserve">ξοπλιστικών και αλλά όταν εξετάζονται στην </w:t>
      </w:r>
      <w:r>
        <w:rPr>
          <w:rFonts w:eastAsia="Times New Roman" w:cs="Times New Roman"/>
          <w:szCs w:val="24"/>
        </w:rPr>
        <w:t>Ε</w:t>
      </w:r>
      <w:r w:rsidRPr="00AD7938">
        <w:rPr>
          <w:rFonts w:eastAsia="Times New Roman" w:cs="Times New Roman"/>
          <w:szCs w:val="24"/>
        </w:rPr>
        <w:t xml:space="preserve">πιτροπή </w:t>
      </w:r>
      <w:r>
        <w:rPr>
          <w:rFonts w:eastAsia="Times New Roman" w:cs="Times New Roman"/>
          <w:szCs w:val="24"/>
        </w:rPr>
        <w:t>Ε</w:t>
      </w:r>
      <w:r w:rsidRPr="00AD7938">
        <w:rPr>
          <w:rFonts w:eastAsia="Times New Roman" w:cs="Times New Roman"/>
          <w:szCs w:val="24"/>
        </w:rPr>
        <w:t>ξωτερικών και Άμυνας</w:t>
      </w:r>
      <w:r>
        <w:rPr>
          <w:rFonts w:eastAsia="Times New Roman" w:cs="Times New Roman"/>
          <w:szCs w:val="24"/>
        </w:rPr>
        <w:t xml:space="preserve"> -άρα, </w:t>
      </w:r>
      <w:r w:rsidRPr="00AD7938">
        <w:rPr>
          <w:rFonts w:eastAsia="Times New Roman" w:cs="Times New Roman"/>
          <w:szCs w:val="24"/>
        </w:rPr>
        <w:t>κάνετ</w:t>
      </w:r>
      <w:r w:rsidRPr="00AD7938">
        <w:rPr>
          <w:rFonts w:eastAsia="Times New Roman" w:cs="Times New Roman"/>
          <w:szCs w:val="24"/>
        </w:rPr>
        <w:t xml:space="preserve">ε ανοιχτή την </w:t>
      </w:r>
      <w:r>
        <w:rPr>
          <w:rFonts w:eastAsia="Times New Roman" w:cs="Times New Roman"/>
          <w:szCs w:val="24"/>
        </w:rPr>
        <w:t>Επιτροπή Ε</w:t>
      </w:r>
      <w:r w:rsidRPr="00AD7938">
        <w:rPr>
          <w:rFonts w:eastAsia="Times New Roman" w:cs="Times New Roman"/>
          <w:szCs w:val="24"/>
        </w:rPr>
        <w:t>ξοπλιστικών για πρώτη φορά</w:t>
      </w:r>
      <w:r>
        <w:rPr>
          <w:rFonts w:eastAsia="Times New Roman" w:cs="Times New Roman"/>
          <w:szCs w:val="24"/>
        </w:rPr>
        <w:t>,</w:t>
      </w:r>
      <w:r w:rsidRPr="00AD7938">
        <w:rPr>
          <w:rFonts w:eastAsia="Times New Roman" w:cs="Times New Roman"/>
          <w:szCs w:val="24"/>
        </w:rPr>
        <w:t xml:space="preserve"> σε</w:t>
      </w:r>
      <w:r>
        <w:rPr>
          <w:rFonts w:eastAsia="Times New Roman" w:cs="Times New Roman"/>
          <w:szCs w:val="24"/>
        </w:rPr>
        <w:t xml:space="preserve"> κοινή</w:t>
      </w:r>
      <w:r w:rsidRPr="00AD7938">
        <w:rPr>
          <w:rFonts w:eastAsia="Times New Roman" w:cs="Times New Roman"/>
          <w:szCs w:val="24"/>
        </w:rPr>
        <w:t xml:space="preserve"> </w:t>
      </w:r>
      <w:r w:rsidRPr="00BB6A21">
        <w:rPr>
          <w:rFonts w:eastAsia="Times New Roman"/>
          <w:szCs w:val="24"/>
        </w:rPr>
        <w:t>συνεδρίαση</w:t>
      </w:r>
      <w:r>
        <w:rPr>
          <w:rFonts w:eastAsia="Times New Roman" w:cs="Times New Roman"/>
          <w:szCs w:val="24"/>
        </w:rPr>
        <w:t xml:space="preserve"> </w:t>
      </w:r>
      <w:r w:rsidRPr="00AD7938">
        <w:rPr>
          <w:rFonts w:eastAsia="Times New Roman" w:cs="Times New Roman"/>
          <w:szCs w:val="24"/>
        </w:rPr>
        <w:t xml:space="preserve">με την </w:t>
      </w:r>
      <w:r>
        <w:rPr>
          <w:rFonts w:eastAsia="Times New Roman" w:cs="Times New Roman"/>
          <w:szCs w:val="24"/>
        </w:rPr>
        <w:t>Ε</w:t>
      </w:r>
      <w:r w:rsidRPr="00AD7938">
        <w:rPr>
          <w:rFonts w:eastAsia="Times New Roman" w:cs="Times New Roman"/>
          <w:szCs w:val="24"/>
        </w:rPr>
        <w:t>πιτροπή Άμυνας</w:t>
      </w:r>
      <w:r>
        <w:rPr>
          <w:rFonts w:eastAsia="Times New Roman" w:cs="Times New Roman"/>
          <w:szCs w:val="24"/>
        </w:rPr>
        <w:t>, άρα</w:t>
      </w:r>
      <w:r w:rsidRPr="00AD7938">
        <w:rPr>
          <w:rFonts w:eastAsia="Times New Roman" w:cs="Times New Roman"/>
          <w:szCs w:val="24"/>
        </w:rPr>
        <w:t xml:space="preserve"> θα είναι ανοιχτή</w:t>
      </w:r>
      <w:r>
        <w:rPr>
          <w:rFonts w:eastAsia="Times New Roman" w:cs="Times New Roman"/>
          <w:szCs w:val="24"/>
        </w:rPr>
        <w:t>, δ</w:t>
      </w:r>
      <w:r w:rsidRPr="00AD7938">
        <w:rPr>
          <w:rFonts w:eastAsia="Times New Roman" w:cs="Times New Roman"/>
          <w:szCs w:val="24"/>
        </w:rPr>
        <w:t>εν θα είναι κλειστή</w:t>
      </w:r>
      <w:r>
        <w:rPr>
          <w:rFonts w:eastAsia="Times New Roman" w:cs="Times New Roman"/>
          <w:szCs w:val="24"/>
        </w:rPr>
        <w:t xml:space="preserve">- θα λεχθούν </w:t>
      </w:r>
      <w:r w:rsidRPr="00AD7938">
        <w:rPr>
          <w:rFonts w:eastAsia="Times New Roman" w:cs="Times New Roman"/>
          <w:szCs w:val="24"/>
        </w:rPr>
        <w:t>πράγματα ανοιχτά</w:t>
      </w:r>
      <w:r>
        <w:rPr>
          <w:rFonts w:eastAsia="Times New Roman" w:cs="Times New Roman"/>
          <w:szCs w:val="24"/>
        </w:rPr>
        <w:t>, όχι</w:t>
      </w:r>
      <w:r w:rsidRPr="00AD7938">
        <w:rPr>
          <w:rFonts w:eastAsia="Times New Roman" w:cs="Times New Roman"/>
          <w:szCs w:val="24"/>
        </w:rPr>
        <w:t xml:space="preserve"> κλειστά</w:t>
      </w:r>
      <w:r>
        <w:rPr>
          <w:rFonts w:eastAsia="Times New Roman" w:cs="Times New Roman"/>
          <w:szCs w:val="24"/>
        </w:rPr>
        <w:t>. Κ</w:t>
      </w:r>
      <w:r w:rsidRPr="00AD7938">
        <w:rPr>
          <w:rFonts w:eastAsia="Times New Roman" w:cs="Times New Roman"/>
          <w:szCs w:val="24"/>
        </w:rPr>
        <w:t>αι αφού το κάνετε αυτό</w:t>
      </w:r>
      <w:r>
        <w:rPr>
          <w:rFonts w:eastAsia="Times New Roman" w:cs="Times New Roman"/>
          <w:szCs w:val="24"/>
        </w:rPr>
        <w:t>,</w:t>
      </w:r>
      <w:r w:rsidRPr="00AD7938">
        <w:rPr>
          <w:rFonts w:eastAsia="Times New Roman" w:cs="Times New Roman"/>
          <w:szCs w:val="24"/>
        </w:rPr>
        <w:t xml:space="preserve"> χωρίς να </w:t>
      </w:r>
      <w:r w:rsidRPr="00773379">
        <w:rPr>
          <w:rFonts w:eastAsia="Times New Roman"/>
          <w:bCs/>
        </w:rPr>
        <w:t>έχει</w:t>
      </w:r>
      <w:r>
        <w:rPr>
          <w:rFonts w:eastAsia="Times New Roman" w:cs="Times New Roman"/>
          <w:szCs w:val="24"/>
        </w:rPr>
        <w:t xml:space="preserve"> συνεδριάσει έστω το πρωί αυτή η </w:t>
      </w:r>
      <w:r>
        <w:rPr>
          <w:rFonts w:eastAsia="Times New Roman" w:cs="Times New Roman"/>
          <w:szCs w:val="24"/>
        </w:rPr>
        <w:t>ε</w:t>
      </w:r>
      <w:r>
        <w:rPr>
          <w:rFonts w:eastAsia="Times New Roman" w:cs="Times New Roman"/>
          <w:szCs w:val="24"/>
        </w:rPr>
        <w:t>πιτροπή ή</w:t>
      </w:r>
      <w:r w:rsidRPr="00AD7938">
        <w:rPr>
          <w:rFonts w:eastAsia="Times New Roman" w:cs="Times New Roman"/>
          <w:szCs w:val="24"/>
        </w:rPr>
        <w:t xml:space="preserve"> άλλη μέρα</w:t>
      </w:r>
      <w:r>
        <w:rPr>
          <w:rFonts w:eastAsia="Times New Roman" w:cs="Times New Roman"/>
          <w:szCs w:val="24"/>
        </w:rPr>
        <w:t xml:space="preserve"> για</w:t>
      </w:r>
      <w:r w:rsidRPr="00AD7938">
        <w:rPr>
          <w:rFonts w:eastAsia="Times New Roman" w:cs="Times New Roman"/>
          <w:szCs w:val="24"/>
        </w:rPr>
        <w:t xml:space="preserve"> να προτείνουμε φορείς </w:t>
      </w:r>
      <w:r>
        <w:rPr>
          <w:rFonts w:eastAsia="Times New Roman" w:cs="Times New Roman"/>
          <w:szCs w:val="24"/>
        </w:rPr>
        <w:t>-</w:t>
      </w:r>
      <w:r w:rsidRPr="00AD7938">
        <w:rPr>
          <w:rFonts w:eastAsia="Times New Roman" w:cs="Times New Roman"/>
          <w:szCs w:val="24"/>
        </w:rPr>
        <w:t>λέω τώρα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για να </w:t>
      </w:r>
      <w:r w:rsidRPr="00AD7938">
        <w:rPr>
          <w:rFonts w:eastAsia="Times New Roman" w:cs="Times New Roman"/>
          <w:szCs w:val="24"/>
        </w:rPr>
        <w:t>τηρηθούν τα προσχήματα</w:t>
      </w:r>
      <w:r>
        <w:rPr>
          <w:rFonts w:eastAsia="Times New Roman" w:cs="Times New Roman"/>
          <w:szCs w:val="24"/>
        </w:rPr>
        <w:t>,</w:t>
      </w:r>
      <w:r w:rsidRPr="00AD7938">
        <w:rPr>
          <w:rFonts w:eastAsia="Times New Roman" w:cs="Times New Roman"/>
          <w:szCs w:val="24"/>
        </w:rPr>
        <w:t xml:space="preserve"> έρχεστε και προτείνετ</w:t>
      </w:r>
      <w:r>
        <w:rPr>
          <w:rFonts w:eastAsia="Times New Roman" w:cs="Times New Roman"/>
          <w:szCs w:val="24"/>
        </w:rPr>
        <w:t>ε</w:t>
      </w:r>
      <w:r w:rsidRPr="00AD7938">
        <w:rPr>
          <w:rFonts w:eastAsia="Times New Roman" w:cs="Times New Roman"/>
          <w:szCs w:val="24"/>
        </w:rPr>
        <w:t xml:space="preserve"> και φορείς</w:t>
      </w:r>
      <w:r>
        <w:rPr>
          <w:rFonts w:eastAsia="Times New Roman" w:cs="Times New Roman"/>
          <w:szCs w:val="24"/>
        </w:rPr>
        <w:t xml:space="preserve">. </w:t>
      </w:r>
    </w:p>
    <w:p w14:paraId="659803F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Ακούστε, φτιάχτηκε και με βάση…</w:t>
      </w:r>
    </w:p>
    <w:p w14:paraId="659803F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Κυρία Κανέλλη, εγώ </w:t>
      </w:r>
      <w:r w:rsidRPr="00A8202F">
        <w:rPr>
          <w:rFonts w:eastAsia="Times New Roman"/>
          <w:bCs/>
          <w:shd w:val="clear" w:color="auto" w:fill="FFFFFF"/>
        </w:rPr>
        <w:t>δεν</w:t>
      </w:r>
      <w:r>
        <w:rPr>
          <w:rFonts w:eastAsia="Times New Roman" w:cs="Times New Roman"/>
          <w:szCs w:val="24"/>
        </w:rPr>
        <w:t xml:space="preserve"> προτείνω τίποτα. Θέλετε ανοιχτή; Ανοιχτή. Θέλετε κλειστή; Κλειστή. Θέλετε </w:t>
      </w:r>
      <w:r w:rsidRPr="00F331DF">
        <w:rPr>
          <w:rFonts w:eastAsia="Times New Roman"/>
          <w:bCs/>
        </w:rPr>
        <w:t>και</w:t>
      </w:r>
      <w:r>
        <w:rPr>
          <w:rFonts w:eastAsia="Times New Roman" w:cs="Times New Roman"/>
          <w:szCs w:val="24"/>
        </w:rPr>
        <w:t xml:space="preserve"> ανοιχτή </w:t>
      </w:r>
      <w:r w:rsidRPr="00F331DF">
        <w:rPr>
          <w:rFonts w:eastAsia="Times New Roman"/>
          <w:bCs/>
        </w:rPr>
        <w:t>και</w:t>
      </w:r>
      <w:r>
        <w:rPr>
          <w:rFonts w:eastAsia="Times New Roman" w:cs="Times New Roman"/>
          <w:szCs w:val="24"/>
        </w:rPr>
        <w:t xml:space="preserve"> κλειστή; Ανοιχτή </w:t>
      </w:r>
      <w:r w:rsidRPr="00F331DF">
        <w:rPr>
          <w:rFonts w:eastAsia="Times New Roman"/>
          <w:bCs/>
        </w:rPr>
        <w:t>και</w:t>
      </w:r>
      <w:r>
        <w:rPr>
          <w:rFonts w:eastAsia="Times New Roman" w:cs="Times New Roman"/>
          <w:szCs w:val="24"/>
        </w:rPr>
        <w:t xml:space="preserve"> κλειστή.</w:t>
      </w:r>
    </w:p>
    <w:p w14:paraId="65980400" w14:textId="77777777" w:rsidR="00665451" w:rsidRDefault="007410E1">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sidRPr="007D7C21">
        <w:rPr>
          <w:rFonts w:eastAsia="Times New Roman" w:cs="Times New Roman"/>
          <w:szCs w:val="24"/>
        </w:rPr>
        <w:t>Κύριε Υπουργέ</w:t>
      </w:r>
      <w:r>
        <w:rPr>
          <w:rFonts w:eastAsia="Times New Roman" w:cs="Times New Roman"/>
          <w:szCs w:val="24"/>
        </w:rPr>
        <w:t xml:space="preserve">, μισό λεπτό </w:t>
      </w:r>
      <w:r w:rsidRPr="002314B3">
        <w:rPr>
          <w:rFonts w:eastAsia="Times New Roman"/>
          <w:bCs/>
          <w:shd w:val="clear" w:color="auto" w:fill="FFFFFF"/>
        </w:rPr>
        <w:t>να</w:t>
      </w:r>
      <w:r>
        <w:rPr>
          <w:rFonts w:eastAsia="Times New Roman" w:cs="Times New Roman"/>
          <w:szCs w:val="24"/>
        </w:rPr>
        <w:t xml:space="preserve"> τελειώσει η </w:t>
      </w:r>
      <w:r>
        <w:rPr>
          <w:rFonts w:eastAsia="Times New Roman" w:cs="Times New Roman"/>
          <w:szCs w:val="24"/>
        </w:rPr>
        <w:t xml:space="preserve">κ. </w:t>
      </w:r>
      <w:r>
        <w:rPr>
          <w:rFonts w:eastAsia="Times New Roman" w:cs="Times New Roman"/>
          <w:szCs w:val="24"/>
        </w:rPr>
        <w:t xml:space="preserve">Κανέλλη. </w:t>
      </w:r>
    </w:p>
    <w:p w14:paraId="65980401"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Με βάση την πρόταση της </w:t>
      </w:r>
      <w:r w:rsidRPr="00AE0FAD">
        <w:rPr>
          <w:rFonts w:eastAsia="Times New Roman" w:cs="Times New Roman"/>
        </w:rPr>
        <w:t xml:space="preserve">Νέας </w:t>
      </w:r>
      <w:r w:rsidRPr="00AE0FAD">
        <w:rPr>
          <w:rFonts w:eastAsia="Times New Roman" w:cs="Times New Roman"/>
        </w:rPr>
        <w:t>Δημοκρατίας</w:t>
      </w:r>
      <w:r>
        <w:rPr>
          <w:rFonts w:eastAsia="Times New Roman" w:cs="Times New Roman"/>
        </w:rPr>
        <w:t>,</w:t>
      </w:r>
      <w:r w:rsidRPr="00AE0FAD">
        <w:rPr>
          <w:rFonts w:eastAsia="Times New Roman" w:cs="Times New Roman"/>
        </w:rPr>
        <w:t xml:space="preserve"> </w:t>
      </w:r>
      <w:r>
        <w:rPr>
          <w:rFonts w:eastAsia="Times New Roman" w:cs="Times New Roman"/>
          <w:szCs w:val="24"/>
        </w:rPr>
        <w:t xml:space="preserve"> φτιάξατε </w:t>
      </w:r>
      <w:r w:rsidRPr="00833F6A">
        <w:rPr>
          <w:rFonts w:eastAsia="Times New Roman"/>
          <w:bCs/>
          <w:shd w:val="clear" w:color="auto" w:fill="FFFFFF"/>
        </w:rPr>
        <w:t>μια</w:t>
      </w:r>
      <w:r>
        <w:rPr>
          <w:rFonts w:eastAsia="Times New Roman" w:cs="Times New Roman"/>
          <w:szCs w:val="24"/>
        </w:rPr>
        <w:t xml:space="preserve"> τεχνητή πλειοψηφία τη Δευτέρα, για να φέρετε το σύνολο των τριακοσίων Βουλευτών εδώ </w:t>
      </w:r>
      <w:r w:rsidRPr="00F331DF">
        <w:rPr>
          <w:rFonts w:eastAsia="Times New Roman"/>
          <w:bCs/>
        </w:rPr>
        <w:t>και</w:t>
      </w:r>
      <w:r>
        <w:rPr>
          <w:rFonts w:eastAsia="Times New Roman" w:cs="Times New Roman"/>
          <w:szCs w:val="24"/>
        </w:rPr>
        <w:t xml:space="preserve"> να λύσετε τους λογαριασμούς σας. </w:t>
      </w:r>
    </w:p>
    <w:p w14:paraId="65980402"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Ωραία, πείτε μας τι θέλετε κι </w:t>
      </w:r>
      <w:r>
        <w:rPr>
          <w:rFonts w:eastAsia="Times New Roman" w:cs="Times New Roman"/>
          <w:szCs w:val="24"/>
        </w:rPr>
        <w:t xml:space="preserve">εγώ το δέχομαι. Θέλετε </w:t>
      </w:r>
      <w:r w:rsidRPr="00F331DF">
        <w:rPr>
          <w:rFonts w:eastAsia="Times New Roman"/>
          <w:bCs/>
        </w:rPr>
        <w:t>και</w:t>
      </w:r>
      <w:r>
        <w:rPr>
          <w:rFonts w:eastAsia="Times New Roman" w:cs="Times New Roman"/>
          <w:szCs w:val="24"/>
        </w:rPr>
        <w:t xml:space="preserve"> ανοιχτή </w:t>
      </w:r>
      <w:r w:rsidRPr="00F331DF">
        <w:rPr>
          <w:rFonts w:eastAsia="Times New Roman"/>
          <w:bCs/>
        </w:rPr>
        <w:t>και</w:t>
      </w:r>
      <w:r>
        <w:rPr>
          <w:rFonts w:eastAsia="Times New Roman" w:cs="Times New Roman"/>
          <w:szCs w:val="24"/>
        </w:rPr>
        <w:t xml:space="preserve"> κλειστή;</w:t>
      </w:r>
    </w:p>
    <w:p w14:paraId="65980403" w14:textId="77777777" w:rsidR="00665451" w:rsidRDefault="007410E1">
      <w:pPr>
        <w:spacing w:line="600" w:lineRule="auto"/>
        <w:ind w:firstLine="720"/>
        <w:jc w:val="both"/>
        <w:rPr>
          <w:rFonts w:eastAsia="Times New Roman"/>
          <w:bCs/>
          <w:shd w:val="clear" w:color="auto" w:fill="FFFFFF"/>
        </w:rPr>
      </w:pPr>
      <w:r>
        <w:rPr>
          <w:rFonts w:eastAsia="Times New Roman" w:cs="Times New Roman"/>
          <w:b/>
          <w:szCs w:val="24"/>
        </w:rPr>
        <w:t>ΛΙΑΝΑ ΚΑΝΕΛΛΗ:</w:t>
      </w:r>
      <w:r>
        <w:rPr>
          <w:rFonts w:eastAsia="Times New Roman" w:cs="Times New Roman"/>
          <w:szCs w:val="24"/>
        </w:rPr>
        <w:t xml:space="preserve"> </w:t>
      </w:r>
      <w:r>
        <w:rPr>
          <w:rFonts w:eastAsia="Times New Roman"/>
          <w:bCs/>
          <w:shd w:val="clear" w:color="auto" w:fill="FFFFFF"/>
        </w:rPr>
        <w:t xml:space="preserve">Δεν παίζουμε το παιχνίδι σας! Δεν το παίζουμε. </w:t>
      </w:r>
    </w:p>
    <w:p w14:paraId="65980404" w14:textId="77777777" w:rsidR="00665451" w:rsidRDefault="007410E1">
      <w:pPr>
        <w:spacing w:line="600" w:lineRule="auto"/>
        <w:ind w:firstLine="720"/>
        <w:jc w:val="both"/>
        <w:rPr>
          <w:rFonts w:eastAsia="Times New Roman"/>
          <w:bCs/>
          <w:shd w:val="clear" w:color="auto" w:fill="FFFFFF"/>
        </w:rPr>
      </w:pPr>
      <w:r w:rsidRPr="00D50258">
        <w:rPr>
          <w:rFonts w:eastAsia="Times New Roman"/>
          <w:b/>
          <w:bCs/>
          <w:shd w:val="clear" w:color="auto" w:fill="FFFFFF"/>
        </w:rPr>
        <w:t xml:space="preserve">ΠΡΟΕΔΡΕΥΩΝ (Αναστάσιος Κουράκης): </w:t>
      </w:r>
      <w:r>
        <w:rPr>
          <w:rFonts w:eastAsia="Times New Roman"/>
          <w:bCs/>
          <w:shd w:val="clear" w:color="auto" w:fill="FFFFFF"/>
        </w:rPr>
        <w:t xml:space="preserve">Καλώς, καλώς. </w:t>
      </w:r>
    </w:p>
    <w:p w14:paraId="65980405" w14:textId="77777777" w:rsidR="00665451" w:rsidRDefault="007410E1">
      <w:pPr>
        <w:spacing w:line="600" w:lineRule="auto"/>
        <w:ind w:firstLine="720"/>
        <w:jc w:val="both"/>
        <w:rPr>
          <w:rFonts w:eastAsia="Times New Roman"/>
          <w:bCs/>
          <w:shd w:val="clear" w:color="auto" w:fill="FFFFFF"/>
        </w:rPr>
      </w:pPr>
      <w:r>
        <w:rPr>
          <w:rFonts w:eastAsia="Times New Roman" w:cs="Times New Roman"/>
          <w:b/>
          <w:szCs w:val="24"/>
        </w:rPr>
        <w:lastRenderedPageBreak/>
        <w:t>ΛΙΑΝΑ</w:t>
      </w:r>
      <w:r>
        <w:rPr>
          <w:rFonts w:eastAsia="Times New Roman" w:cs="Times New Roman"/>
          <w:b/>
          <w:szCs w:val="24"/>
        </w:rPr>
        <w:t xml:space="preserve"> </w:t>
      </w:r>
      <w:r>
        <w:rPr>
          <w:rFonts w:eastAsia="Times New Roman" w:cs="Times New Roman"/>
          <w:b/>
          <w:szCs w:val="24"/>
        </w:rPr>
        <w:t>ΚΑΝΕΛΛΗ:</w:t>
      </w:r>
      <w:r>
        <w:rPr>
          <w:rFonts w:eastAsia="Times New Roman" w:cs="Times New Roman"/>
          <w:szCs w:val="24"/>
        </w:rPr>
        <w:t xml:space="preserve"> </w:t>
      </w:r>
      <w:r>
        <w:rPr>
          <w:rFonts w:eastAsia="Times New Roman"/>
          <w:bCs/>
          <w:shd w:val="clear" w:color="auto" w:fill="FFFFFF"/>
        </w:rPr>
        <w:t xml:space="preserve">Θέλετε </w:t>
      </w:r>
      <w:r w:rsidRPr="0085518B">
        <w:rPr>
          <w:rFonts w:eastAsia="Times New Roman"/>
          <w:bCs/>
          <w:shd w:val="clear" w:color="auto" w:fill="FFFFFF"/>
        </w:rPr>
        <w:t>να</w:t>
      </w:r>
      <w:r>
        <w:rPr>
          <w:rFonts w:eastAsia="Times New Roman"/>
          <w:bCs/>
          <w:shd w:val="clear" w:color="auto" w:fill="FFFFFF"/>
        </w:rPr>
        <w:t xml:space="preserve"> λύσετε τους λογαριασμούς σας με τεχνητή πλειοψηφία των παρόντων όλων τω</w:t>
      </w:r>
      <w:r>
        <w:rPr>
          <w:rFonts w:eastAsia="Times New Roman"/>
          <w:bCs/>
          <w:shd w:val="clear" w:color="auto" w:fill="FFFFFF"/>
        </w:rPr>
        <w:t xml:space="preserve">ν Βουλευτών με </w:t>
      </w:r>
      <w:r w:rsidRPr="0085518B">
        <w:rPr>
          <w:rFonts w:eastAsia="Times New Roman"/>
          <w:bCs/>
          <w:shd w:val="clear" w:color="auto" w:fill="FFFFFF"/>
        </w:rPr>
        <w:t>μια</w:t>
      </w:r>
      <w:r>
        <w:rPr>
          <w:rFonts w:eastAsia="Times New Roman"/>
          <w:bCs/>
          <w:shd w:val="clear" w:color="auto" w:fill="FFFFFF"/>
        </w:rPr>
        <w:t xml:space="preserve"> τεχνητή ονομαστική ψηφοφορία σε </w:t>
      </w:r>
      <w:r w:rsidRPr="0085518B">
        <w:rPr>
          <w:rFonts w:eastAsia="Times New Roman"/>
          <w:bCs/>
          <w:shd w:val="clear" w:color="auto" w:fill="FFFFFF"/>
        </w:rPr>
        <w:t>μια</w:t>
      </w:r>
      <w:r>
        <w:rPr>
          <w:rFonts w:eastAsia="Times New Roman"/>
          <w:bCs/>
          <w:shd w:val="clear" w:color="auto" w:fill="FFFFFF"/>
        </w:rPr>
        <w:t xml:space="preserve"> έκτακτη </w:t>
      </w:r>
      <w:r w:rsidRPr="0085518B">
        <w:rPr>
          <w:rFonts w:eastAsia="Times New Roman"/>
          <w:bCs/>
          <w:shd w:val="clear" w:color="auto" w:fill="FFFFFF"/>
        </w:rPr>
        <w:t>διαδικασία</w:t>
      </w:r>
      <w:r>
        <w:rPr>
          <w:rFonts w:eastAsia="Times New Roman"/>
          <w:bCs/>
          <w:shd w:val="clear" w:color="auto" w:fill="FFFFFF"/>
        </w:rPr>
        <w:t xml:space="preserve">. </w:t>
      </w:r>
    </w:p>
    <w:p w14:paraId="65980406" w14:textId="77777777" w:rsidR="00665451" w:rsidRDefault="007410E1">
      <w:pPr>
        <w:spacing w:line="600" w:lineRule="auto"/>
        <w:ind w:firstLine="720"/>
        <w:jc w:val="both"/>
        <w:rPr>
          <w:rFonts w:eastAsia="Times New Roman"/>
          <w:bCs/>
          <w:shd w:val="clear" w:color="auto" w:fill="FFFFFF"/>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Ωραία, κυρία Κανέλλη, εγώ δέχομαι ό,τι θέλετε. </w:t>
      </w:r>
    </w:p>
    <w:p w14:paraId="65980407" w14:textId="77777777" w:rsidR="00665451" w:rsidRDefault="007410E1">
      <w:pPr>
        <w:spacing w:line="600" w:lineRule="auto"/>
        <w:ind w:firstLine="720"/>
        <w:jc w:val="both"/>
        <w:rPr>
          <w:rFonts w:eastAsia="Times New Roman"/>
          <w:bCs/>
          <w:shd w:val="clear" w:color="auto" w:fill="FFFFFF"/>
        </w:rPr>
      </w:pPr>
      <w:r>
        <w:rPr>
          <w:rFonts w:eastAsia="Times New Roman" w:cs="Times New Roman"/>
          <w:b/>
          <w:szCs w:val="24"/>
        </w:rPr>
        <w:t>ΛΙΑΝΑ ΚΑΝΕΛΛΗ:</w:t>
      </w:r>
      <w:r>
        <w:rPr>
          <w:rFonts w:eastAsia="Times New Roman" w:cs="Times New Roman"/>
          <w:szCs w:val="24"/>
        </w:rPr>
        <w:t xml:space="preserve"> </w:t>
      </w:r>
      <w:r>
        <w:rPr>
          <w:rFonts w:eastAsia="Times New Roman"/>
          <w:bCs/>
          <w:shd w:val="clear" w:color="auto" w:fill="FFFFFF"/>
        </w:rPr>
        <w:t xml:space="preserve">Να μαζευτείτε </w:t>
      </w:r>
      <w:r w:rsidRPr="0085518B">
        <w:rPr>
          <w:rFonts w:eastAsia="Times New Roman"/>
          <w:bCs/>
          <w:shd w:val="clear" w:color="auto" w:fill="FFFFFF"/>
        </w:rPr>
        <w:t>και</w:t>
      </w:r>
      <w:r>
        <w:rPr>
          <w:rFonts w:eastAsia="Times New Roman"/>
          <w:bCs/>
          <w:shd w:val="clear" w:color="auto" w:fill="FFFFFF"/>
        </w:rPr>
        <w:t xml:space="preserve"> οι τριακόσιοι εδώ </w:t>
      </w:r>
      <w:r w:rsidRPr="0085518B">
        <w:rPr>
          <w:rFonts w:eastAsia="Times New Roman"/>
          <w:bCs/>
          <w:shd w:val="clear" w:color="auto" w:fill="FFFFFF"/>
        </w:rPr>
        <w:t>να</w:t>
      </w:r>
      <w:r>
        <w:rPr>
          <w:rFonts w:eastAsia="Times New Roman"/>
          <w:bCs/>
          <w:shd w:val="clear" w:color="auto" w:fill="FFFFFF"/>
        </w:rPr>
        <w:t xml:space="preserve"> λύσετε τους λογαριασμούς σας, εσείς με τον ΣΥΡΙΖΑ </w:t>
      </w:r>
      <w:r w:rsidRPr="0085518B">
        <w:rPr>
          <w:rFonts w:eastAsia="Times New Roman"/>
          <w:bCs/>
          <w:shd w:val="clear" w:color="auto" w:fill="FFFFFF"/>
        </w:rPr>
        <w:t>και</w:t>
      </w:r>
      <w:r>
        <w:rPr>
          <w:rFonts w:eastAsia="Times New Roman"/>
          <w:bCs/>
          <w:shd w:val="clear" w:color="auto" w:fill="FFFFFF"/>
        </w:rPr>
        <w:t xml:space="preserve"> εσείς με τη </w:t>
      </w:r>
      <w:r w:rsidRPr="0085518B">
        <w:rPr>
          <w:rFonts w:eastAsia="Times New Roman"/>
          <w:bCs/>
          <w:shd w:val="clear" w:color="auto" w:fill="FFFFFF"/>
        </w:rPr>
        <w:t>Νέα Δημοκρατία</w:t>
      </w:r>
      <w:r>
        <w:rPr>
          <w:rFonts w:eastAsia="Times New Roman"/>
          <w:bCs/>
          <w:shd w:val="clear" w:color="auto" w:fill="FFFFFF"/>
        </w:rPr>
        <w:t xml:space="preserve">. </w:t>
      </w:r>
      <w:r w:rsidRPr="0085518B">
        <w:rPr>
          <w:rFonts w:eastAsia="Times New Roman"/>
          <w:bCs/>
          <w:shd w:val="clear" w:color="auto" w:fill="FFFFFF"/>
        </w:rPr>
        <w:t>Ε</w:t>
      </w:r>
      <w:r>
        <w:rPr>
          <w:rFonts w:eastAsia="Times New Roman"/>
          <w:bCs/>
          <w:shd w:val="clear" w:color="auto" w:fill="FFFFFF"/>
        </w:rPr>
        <w:t xml:space="preserve">, αρκετά με αυτό το παιχνίδι! </w:t>
      </w:r>
    </w:p>
    <w:p w14:paraId="65980408" w14:textId="77777777" w:rsidR="00665451" w:rsidRDefault="007410E1">
      <w:pPr>
        <w:spacing w:line="600" w:lineRule="auto"/>
        <w:ind w:firstLine="720"/>
        <w:jc w:val="both"/>
        <w:rPr>
          <w:rFonts w:eastAsia="Times New Roman"/>
          <w:bCs/>
          <w:shd w:val="clear" w:color="auto" w:fill="FFFFFF"/>
        </w:rPr>
      </w:pPr>
      <w:r w:rsidRPr="00BE48EC">
        <w:rPr>
          <w:rFonts w:eastAsia="Times New Roman"/>
          <w:b/>
          <w:bCs/>
          <w:shd w:val="clear" w:color="auto" w:fill="FFFFFF"/>
        </w:rPr>
        <w:t xml:space="preserve">ΠΡΟΕΔΡΕΥΩΝ (Αναστάσιος Κουράκης): </w:t>
      </w:r>
      <w:r>
        <w:rPr>
          <w:rFonts w:eastAsia="Times New Roman"/>
          <w:bCs/>
          <w:shd w:val="clear" w:color="auto" w:fill="FFFFFF"/>
        </w:rPr>
        <w:t>Καλώς.</w:t>
      </w:r>
    </w:p>
    <w:p w14:paraId="65980409" w14:textId="77777777" w:rsidR="00665451" w:rsidRDefault="007410E1">
      <w:pPr>
        <w:spacing w:line="600" w:lineRule="auto"/>
        <w:ind w:firstLine="720"/>
        <w:jc w:val="both"/>
        <w:rPr>
          <w:rFonts w:eastAsia="Times New Roman"/>
          <w:bCs/>
          <w:shd w:val="clear" w:color="auto" w:fill="FFFFFF"/>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Κυρία Κανέλλη, εσείς τι</w:t>
      </w:r>
      <w:r>
        <w:rPr>
          <w:rFonts w:eastAsia="Times New Roman" w:cs="Times New Roman"/>
          <w:szCs w:val="24"/>
        </w:rPr>
        <w:t xml:space="preserve"> προτείνετε; Κλειστή ή ανοιχτή; Ή και τις δύο; Ό,τι προτείνετε. Εγώ δέχομαι τα πάντα. Θέλετε και κλειστή και ανοιχτή; </w:t>
      </w:r>
      <w:r w:rsidRPr="00A37EC3">
        <w:rPr>
          <w:rFonts w:eastAsia="Times New Roman" w:cs="Times New Roman"/>
        </w:rPr>
        <w:t>Αλλά</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να μην καλέσετε φορείς </w:t>
      </w:r>
      <w:r w:rsidRPr="00F331DF">
        <w:rPr>
          <w:rFonts w:eastAsia="Times New Roman"/>
          <w:bCs/>
        </w:rPr>
        <w:t>και</w:t>
      </w:r>
      <w:r>
        <w:rPr>
          <w:rFonts w:eastAsia="Times New Roman" w:cs="Times New Roman"/>
          <w:szCs w:val="24"/>
        </w:rPr>
        <w:t xml:space="preserve"> να ακούω εδώ μέσα </w:t>
      </w:r>
      <w:r w:rsidRPr="00AD7938">
        <w:rPr>
          <w:rFonts w:eastAsia="Times New Roman" w:cs="Times New Roman"/>
          <w:szCs w:val="24"/>
        </w:rPr>
        <w:t>για τους επιχειρηματίες</w:t>
      </w:r>
      <w:r>
        <w:rPr>
          <w:rFonts w:eastAsia="Times New Roman" w:cs="Times New Roman"/>
          <w:szCs w:val="24"/>
        </w:rPr>
        <w:t>. Π</w:t>
      </w:r>
      <w:r w:rsidRPr="00AD7938">
        <w:rPr>
          <w:rFonts w:eastAsia="Times New Roman" w:cs="Times New Roman"/>
          <w:szCs w:val="24"/>
        </w:rPr>
        <w:t xml:space="preserve">ρέπει να έρθουν οι συγκεκριμένες επιχειρήσεις της </w:t>
      </w:r>
      <w:r>
        <w:rPr>
          <w:rFonts w:eastAsia="Times New Roman" w:cs="Times New Roman"/>
          <w:szCs w:val="24"/>
        </w:rPr>
        <w:t>α</w:t>
      </w:r>
      <w:r>
        <w:rPr>
          <w:rFonts w:eastAsia="Times New Roman" w:cs="Times New Roman"/>
          <w:szCs w:val="24"/>
        </w:rPr>
        <w:t xml:space="preserve">μυντικής </w:t>
      </w:r>
      <w:r w:rsidRPr="00AD7938">
        <w:rPr>
          <w:rFonts w:eastAsia="Times New Roman" w:cs="Times New Roman"/>
          <w:szCs w:val="24"/>
        </w:rPr>
        <w:t xml:space="preserve">βιομηχανίας και οι εκπρόσωποι </w:t>
      </w:r>
      <w:r>
        <w:rPr>
          <w:rFonts w:eastAsia="Times New Roman" w:cs="Times New Roman"/>
          <w:szCs w:val="24"/>
        </w:rPr>
        <w:t xml:space="preserve">τους </w:t>
      </w:r>
      <w:r w:rsidRPr="00AD7938">
        <w:rPr>
          <w:rFonts w:eastAsia="Times New Roman" w:cs="Times New Roman"/>
          <w:szCs w:val="24"/>
        </w:rPr>
        <w:t xml:space="preserve">να </w:t>
      </w:r>
      <w:r>
        <w:rPr>
          <w:rFonts w:eastAsia="Times New Roman" w:cs="Times New Roman"/>
          <w:szCs w:val="24"/>
        </w:rPr>
        <w:t xml:space="preserve">μας πουν. </w:t>
      </w:r>
      <w:r w:rsidRPr="002314B3">
        <w:rPr>
          <w:rFonts w:eastAsia="Times New Roman"/>
          <w:bCs/>
          <w:shd w:val="clear" w:color="auto" w:fill="FFFFFF"/>
        </w:rPr>
        <w:lastRenderedPageBreak/>
        <w:t>Να</w:t>
      </w:r>
      <w:r>
        <w:rPr>
          <w:rFonts w:eastAsia="Times New Roman" w:cs="Times New Roman"/>
          <w:szCs w:val="24"/>
        </w:rPr>
        <w:t xml:space="preserve"> έρθουν οι εκπρόσωποι των εργαζομένων της ΕΑΒ, </w:t>
      </w:r>
      <w:r w:rsidRPr="002D57DF">
        <w:rPr>
          <w:rFonts w:eastAsia="Times New Roman"/>
          <w:bCs/>
          <w:shd w:val="clear" w:color="auto" w:fill="FFFFFF"/>
        </w:rPr>
        <w:t>να</w:t>
      </w:r>
      <w:r>
        <w:rPr>
          <w:rFonts w:eastAsia="Times New Roman"/>
          <w:bCs/>
          <w:shd w:val="clear" w:color="auto" w:fill="FFFFFF"/>
        </w:rPr>
        <w:t xml:space="preserve"> έρθει η διοίκηση της ΕΑΒ, </w:t>
      </w:r>
      <w:r w:rsidRPr="002D57DF">
        <w:rPr>
          <w:rFonts w:eastAsia="Times New Roman"/>
          <w:bCs/>
          <w:shd w:val="clear" w:color="auto" w:fill="FFFFFF"/>
        </w:rPr>
        <w:t>να</w:t>
      </w:r>
      <w:r>
        <w:rPr>
          <w:rFonts w:eastAsia="Times New Roman"/>
          <w:bCs/>
          <w:shd w:val="clear" w:color="auto" w:fill="FFFFFF"/>
        </w:rPr>
        <w:t xml:space="preserve"> έρθουν όλοι εκείνοι οι φορείς…</w:t>
      </w:r>
    </w:p>
    <w:p w14:paraId="6598040A"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 xml:space="preserve">Αν θέλετε </w:t>
      </w:r>
      <w:r w:rsidRPr="002314B3">
        <w:rPr>
          <w:rFonts w:eastAsia="Times New Roman"/>
          <w:bCs/>
          <w:shd w:val="clear" w:color="auto" w:fill="FFFFFF"/>
        </w:rPr>
        <w:t>να</w:t>
      </w:r>
      <w:r>
        <w:rPr>
          <w:rFonts w:eastAsia="Times New Roman" w:cs="Times New Roman"/>
          <w:szCs w:val="24"/>
        </w:rPr>
        <w:t xml:space="preserve"> σας απαντήσω ειρωνικά, ο μόνος </w:t>
      </w:r>
      <w:r w:rsidRPr="008F0891">
        <w:rPr>
          <w:rFonts w:eastAsia="Times New Roman" w:cs="Times New Roman"/>
          <w:bCs/>
          <w:shd w:val="clear" w:color="auto" w:fill="FFFFFF"/>
        </w:rPr>
        <w:t>που</w:t>
      </w:r>
      <w:r>
        <w:rPr>
          <w:rFonts w:eastAsia="Times New Roman" w:cs="Times New Roman"/>
          <w:szCs w:val="24"/>
        </w:rPr>
        <w:t xml:space="preserve"> σας </w:t>
      </w:r>
      <w:r w:rsidRPr="00FB3DED">
        <w:rPr>
          <w:rFonts w:eastAsia="Times New Roman"/>
          <w:bCs/>
          <w:shd w:val="clear" w:color="auto" w:fill="FFFFFF"/>
        </w:rPr>
        <w:t>χρειάζεται</w:t>
      </w:r>
      <w:r>
        <w:rPr>
          <w:rFonts w:eastAsia="Times New Roman" w:cs="Times New Roman"/>
          <w:szCs w:val="24"/>
        </w:rPr>
        <w:t xml:space="preserve"> είναι ο </w:t>
      </w:r>
      <w:proofErr w:type="spellStart"/>
      <w:r>
        <w:rPr>
          <w:rFonts w:eastAsia="Times New Roman" w:cs="Times New Roman"/>
          <w:szCs w:val="24"/>
        </w:rPr>
        <w:t>υπερεπόπτης</w:t>
      </w:r>
      <w:proofErr w:type="spellEnd"/>
      <w:r>
        <w:rPr>
          <w:rFonts w:eastAsia="Times New Roman" w:cs="Times New Roman"/>
          <w:szCs w:val="24"/>
        </w:rPr>
        <w:t xml:space="preserve"> αυτής της </w:t>
      </w:r>
      <w:r w:rsidRPr="000332B5">
        <w:rPr>
          <w:rFonts w:eastAsia="Times New Roman"/>
          <w:szCs w:val="24"/>
        </w:rPr>
        <w:t>διαδικασία</w:t>
      </w:r>
      <w:r>
        <w:rPr>
          <w:rFonts w:eastAsia="Times New Roman" w:cs="Times New Roman"/>
          <w:szCs w:val="24"/>
        </w:rPr>
        <w:t xml:space="preserve">ς, αφού μου κάνετε επίθεση. Τον </w:t>
      </w:r>
      <w:proofErr w:type="spellStart"/>
      <w:r>
        <w:rPr>
          <w:rFonts w:eastAsia="Times New Roman" w:cs="Times New Roman"/>
          <w:szCs w:val="24"/>
        </w:rPr>
        <w:t>Πάιατ</w:t>
      </w:r>
      <w:proofErr w:type="spellEnd"/>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καλέσετε. </w:t>
      </w:r>
    </w:p>
    <w:p w14:paraId="6598040B"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BE48EC">
        <w:rPr>
          <w:rFonts w:eastAsia="Times New Roman" w:cs="Times New Roman"/>
          <w:szCs w:val="24"/>
        </w:rPr>
        <w:t xml:space="preserve">Να καλέσουμε </w:t>
      </w:r>
      <w:r w:rsidRPr="00BE48EC">
        <w:rPr>
          <w:rFonts w:eastAsia="Times New Roman"/>
          <w:bCs/>
        </w:rPr>
        <w:t>και</w:t>
      </w:r>
      <w:r w:rsidRPr="00BE48EC">
        <w:rPr>
          <w:rFonts w:eastAsia="Times New Roman" w:cs="Times New Roman"/>
          <w:szCs w:val="24"/>
        </w:rPr>
        <w:t xml:space="preserve"> τον </w:t>
      </w:r>
      <w:proofErr w:type="spellStart"/>
      <w:r>
        <w:rPr>
          <w:rFonts w:eastAsia="Times New Roman" w:cs="Times New Roman"/>
          <w:szCs w:val="24"/>
        </w:rPr>
        <w:t>Πάιατ</w:t>
      </w:r>
      <w:proofErr w:type="spellEnd"/>
      <w:r>
        <w:rPr>
          <w:rFonts w:eastAsia="Times New Roman" w:cs="Times New Roman"/>
          <w:szCs w:val="24"/>
        </w:rPr>
        <w:t>.</w:t>
      </w:r>
    </w:p>
    <w:p w14:paraId="6598040C" w14:textId="77777777" w:rsidR="00665451" w:rsidRDefault="007410E1">
      <w:pPr>
        <w:spacing w:line="600" w:lineRule="auto"/>
        <w:ind w:firstLine="720"/>
        <w:jc w:val="both"/>
        <w:rPr>
          <w:rFonts w:eastAsia="Times New Roman"/>
          <w:bCs/>
          <w:shd w:val="clear" w:color="auto" w:fill="FFFFFF"/>
        </w:rPr>
      </w:pPr>
      <w:r w:rsidRPr="00BE48EC">
        <w:rPr>
          <w:rFonts w:eastAsia="Times New Roman"/>
          <w:b/>
          <w:bCs/>
          <w:shd w:val="clear" w:color="auto" w:fill="FFFFFF"/>
        </w:rPr>
        <w:t xml:space="preserve">ΠΡΟΕΔΡΕΥΩΝ (Αναστάσιος Κουράκης): </w:t>
      </w:r>
      <w:r>
        <w:rPr>
          <w:rFonts w:eastAsia="Times New Roman"/>
          <w:bCs/>
          <w:shd w:val="clear" w:color="auto" w:fill="FFFFFF"/>
        </w:rPr>
        <w:t>Καλώς.</w:t>
      </w:r>
    </w:p>
    <w:p w14:paraId="6598040D"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Εγώ </w:t>
      </w:r>
      <w:r w:rsidRPr="002314B3">
        <w:rPr>
          <w:rFonts w:eastAsia="Times New Roman"/>
          <w:bCs/>
          <w:shd w:val="clear" w:color="auto" w:fill="FFFFFF"/>
        </w:rPr>
        <w:t>να</w:t>
      </w:r>
      <w:r>
        <w:rPr>
          <w:rFonts w:eastAsia="Times New Roman" w:cs="Times New Roman"/>
          <w:szCs w:val="24"/>
        </w:rPr>
        <w:t xml:space="preserve"> δω πόσοι </w:t>
      </w:r>
      <w:r w:rsidRPr="00022913">
        <w:rPr>
          <w:rFonts w:eastAsia="Times New Roman"/>
          <w:bCs/>
          <w:shd w:val="clear" w:color="auto" w:fill="FFFFFF"/>
        </w:rPr>
        <w:t>θα</w:t>
      </w:r>
      <w:r>
        <w:rPr>
          <w:rFonts w:eastAsia="Times New Roman" w:cs="Times New Roman"/>
          <w:szCs w:val="24"/>
        </w:rPr>
        <w:t xml:space="preserve"> πάνε στον </w:t>
      </w:r>
      <w:proofErr w:type="spellStart"/>
      <w:r>
        <w:rPr>
          <w:rFonts w:eastAsia="Times New Roman" w:cs="Times New Roman"/>
          <w:szCs w:val="24"/>
        </w:rPr>
        <w:t>Πάιατ</w:t>
      </w:r>
      <w:proofErr w:type="spellEnd"/>
      <w:r>
        <w:rPr>
          <w:rFonts w:eastAsia="Times New Roman" w:cs="Times New Roman"/>
          <w:szCs w:val="24"/>
        </w:rPr>
        <w:t xml:space="preserve"> σήμερα το απόγευμα </w:t>
      </w:r>
      <w:r w:rsidRPr="002314B3">
        <w:rPr>
          <w:rFonts w:eastAsia="Times New Roman"/>
          <w:bCs/>
          <w:shd w:val="clear" w:color="auto" w:fill="FFFFFF"/>
        </w:rPr>
        <w:t>να</w:t>
      </w:r>
      <w:r>
        <w:rPr>
          <w:rFonts w:eastAsia="Times New Roman" w:cs="Times New Roman"/>
          <w:szCs w:val="24"/>
        </w:rPr>
        <w:t xml:space="preserve"> ζητήσουν συμβουλές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πουν </w:t>
      </w:r>
      <w:r w:rsidRPr="00F331DF">
        <w:rPr>
          <w:rFonts w:eastAsia="Times New Roman"/>
          <w:bCs/>
        </w:rPr>
        <w:t>και</w:t>
      </w:r>
      <w:r>
        <w:rPr>
          <w:rFonts w:eastAsia="Times New Roman" w:cs="Times New Roman"/>
          <w:szCs w:val="24"/>
        </w:rPr>
        <w:t xml:space="preserve"> συγγνώμη για τις θέσεις </w:t>
      </w:r>
      <w:r w:rsidRPr="008F0891">
        <w:rPr>
          <w:rFonts w:eastAsia="Times New Roman" w:cs="Times New Roman"/>
          <w:bCs/>
          <w:shd w:val="clear" w:color="auto" w:fill="FFFFFF"/>
        </w:rPr>
        <w:t>που</w:t>
      </w:r>
      <w:r>
        <w:rPr>
          <w:rFonts w:eastAsia="Times New Roman" w:cs="Times New Roman"/>
          <w:szCs w:val="24"/>
        </w:rPr>
        <w:t xml:space="preserve"> πήραν. </w:t>
      </w:r>
    </w:p>
    <w:p w14:paraId="6598040E"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w:t>
      </w:r>
      <w:r>
        <w:rPr>
          <w:rFonts w:eastAsia="Times New Roman" w:cs="Times New Roman"/>
          <w:b/>
          <w:szCs w:val="24"/>
        </w:rPr>
        <w:t xml:space="preserve"> </w:t>
      </w:r>
      <w:r w:rsidRPr="00361F84">
        <w:rPr>
          <w:rFonts w:eastAsia="Times New Roman" w:cs="Times New Roman"/>
          <w:b/>
          <w:szCs w:val="24"/>
        </w:rPr>
        <w:t>ΚΑΝΕΛΛΗ:</w:t>
      </w:r>
      <w:r>
        <w:rPr>
          <w:rFonts w:eastAsia="Times New Roman" w:cs="Times New Roman"/>
          <w:b/>
          <w:szCs w:val="24"/>
        </w:rPr>
        <w:t xml:space="preserve"> </w:t>
      </w:r>
      <w:r w:rsidRPr="00A752BD">
        <w:rPr>
          <w:rFonts w:eastAsia="Times New Roman"/>
          <w:szCs w:val="24"/>
        </w:rPr>
        <w:t>Σ</w:t>
      </w:r>
      <w:r>
        <w:rPr>
          <w:rFonts w:eastAsia="Times New Roman"/>
          <w:szCs w:val="24"/>
        </w:rPr>
        <w:t xml:space="preserve">αν </w:t>
      </w:r>
      <w:r>
        <w:rPr>
          <w:rFonts w:eastAsia="Times New Roman" w:cs="Times New Roman"/>
          <w:szCs w:val="24"/>
        </w:rPr>
        <w:t>δεν ντρέπεστε!</w:t>
      </w:r>
    </w:p>
    <w:p w14:paraId="6598040F"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w:t>
      </w:r>
      <w:r>
        <w:rPr>
          <w:rFonts w:eastAsia="Times New Roman" w:cs="Times New Roman"/>
          <w:b/>
          <w:szCs w:val="24"/>
        </w:rPr>
        <w:t xml:space="preserve">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DF7ACC">
        <w:rPr>
          <w:rFonts w:eastAsia="Times New Roman" w:cs="Times New Roman"/>
          <w:bCs/>
          <w:shd w:val="clear" w:color="auto" w:fill="FFFFFF"/>
        </w:rPr>
        <w:t>Γιατί</w:t>
      </w:r>
      <w:r>
        <w:rPr>
          <w:rFonts w:eastAsia="Times New Roman" w:cs="Times New Roman"/>
          <w:szCs w:val="24"/>
        </w:rPr>
        <w:t xml:space="preserve"> κάποιοι έρχονται εδώ </w:t>
      </w:r>
      <w:r w:rsidRPr="00F331DF">
        <w:rPr>
          <w:rFonts w:eastAsia="Times New Roman"/>
          <w:bCs/>
        </w:rPr>
        <w:t>και</w:t>
      </w:r>
      <w:r>
        <w:rPr>
          <w:rFonts w:eastAsia="Times New Roman" w:cs="Times New Roman"/>
          <w:szCs w:val="24"/>
        </w:rPr>
        <w:t xml:space="preserve"> κάνουν τους ήρωες στη </w:t>
      </w:r>
      <w:r w:rsidRPr="007E4228">
        <w:rPr>
          <w:rFonts w:eastAsia="Times New Roman"/>
          <w:bCs/>
        </w:rPr>
        <w:t>Βουλή</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μετά πάνε στον </w:t>
      </w:r>
      <w:proofErr w:type="spellStart"/>
      <w:r>
        <w:rPr>
          <w:rFonts w:eastAsia="Times New Roman" w:cs="Times New Roman"/>
          <w:szCs w:val="24"/>
        </w:rPr>
        <w:t>Πάιατ</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ζητάνε συγγνώμη. </w:t>
      </w:r>
    </w:p>
    <w:p w14:paraId="65980410"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w:t>
      </w:r>
      <w:r>
        <w:rPr>
          <w:rFonts w:eastAsia="Times New Roman" w:cs="Times New Roman"/>
          <w:b/>
          <w:szCs w:val="24"/>
        </w:rPr>
        <w:t xml:space="preserve"> </w:t>
      </w:r>
      <w:r w:rsidRPr="00361F84">
        <w:rPr>
          <w:rFonts w:eastAsia="Times New Roman" w:cs="Times New Roman"/>
          <w:b/>
          <w:szCs w:val="24"/>
        </w:rPr>
        <w:t>ΚΑΝΕΛΛΗ:</w:t>
      </w:r>
      <w:r>
        <w:rPr>
          <w:rFonts w:eastAsia="Times New Roman" w:cs="Times New Roman"/>
          <w:b/>
          <w:szCs w:val="24"/>
        </w:rPr>
        <w:t xml:space="preserve"> </w:t>
      </w:r>
      <w:r>
        <w:rPr>
          <w:rFonts w:eastAsia="Times New Roman" w:cs="Times New Roman"/>
          <w:szCs w:val="24"/>
        </w:rPr>
        <w:t xml:space="preserve">Όχι σε μένα αυτά. </w:t>
      </w:r>
    </w:p>
    <w:p w14:paraId="65980411" w14:textId="77777777" w:rsidR="00665451" w:rsidRDefault="007410E1">
      <w:pPr>
        <w:spacing w:line="600" w:lineRule="auto"/>
        <w:ind w:firstLine="720"/>
        <w:jc w:val="both"/>
        <w:rPr>
          <w:rFonts w:eastAsia="Times New Roman" w:cs="Times New Roman"/>
          <w:b/>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2D57DF">
        <w:rPr>
          <w:rFonts w:eastAsia="Times New Roman" w:cs="Times New Roman"/>
          <w:szCs w:val="24"/>
        </w:rPr>
        <w:t>Όχι, δεξιά κοιτάω.</w:t>
      </w:r>
      <w:r>
        <w:rPr>
          <w:rFonts w:eastAsia="Times New Roman" w:cs="Times New Roman"/>
          <w:b/>
          <w:szCs w:val="24"/>
        </w:rPr>
        <w:t xml:space="preserve"> </w:t>
      </w:r>
    </w:p>
    <w:p w14:paraId="65980412" w14:textId="77777777" w:rsidR="00665451" w:rsidRDefault="007410E1">
      <w:pPr>
        <w:spacing w:line="600" w:lineRule="auto"/>
        <w:ind w:firstLine="720"/>
        <w:jc w:val="both"/>
        <w:rPr>
          <w:rFonts w:eastAsia="Times New Roman" w:cs="Times New Roman"/>
          <w:szCs w:val="24"/>
        </w:rPr>
      </w:pPr>
      <w:r w:rsidRPr="00361F84">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 xml:space="preserve">Αυτά σε αυτούς </w:t>
      </w:r>
      <w:r w:rsidRPr="008F0891">
        <w:rPr>
          <w:rFonts w:eastAsia="Times New Roman" w:cs="Times New Roman"/>
          <w:bCs/>
          <w:shd w:val="clear" w:color="auto" w:fill="FFFFFF"/>
        </w:rPr>
        <w:t>που</w:t>
      </w:r>
      <w:r>
        <w:rPr>
          <w:rFonts w:eastAsia="Times New Roman" w:cs="Times New Roman"/>
          <w:szCs w:val="24"/>
        </w:rPr>
        <w:t xml:space="preserve"> τους καλούν. Ο </w:t>
      </w:r>
      <w:proofErr w:type="spellStart"/>
      <w:r>
        <w:rPr>
          <w:rFonts w:eastAsia="Times New Roman" w:cs="Times New Roman"/>
          <w:szCs w:val="24"/>
        </w:rPr>
        <w:t>Πάιατ</w:t>
      </w:r>
      <w:proofErr w:type="spellEnd"/>
      <w:r>
        <w:rPr>
          <w:rFonts w:eastAsia="Times New Roman" w:cs="Times New Roman"/>
          <w:szCs w:val="24"/>
        </w:rPr>
        <w:t xml:space="preserve"> εποπτεύει τα πάντα. Και να γραφτούν όλα αυτά στα Πρακτικά.</w:t>
      </w:r>
    </w:p>
    <w:p w14:paraId="65980413"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sidRPr="00BE48EC">
        <w:rPr>
          <w:rFonts w:eastAsia="Times New Roman" w:cs="Times New Roman"/>
          <w:szCs w:val="24"/>
        </w:rPr>
        <w:t>Κύριε Πρόε</w:t>
      </w:r>
      <w:r w:rsidRPr="00BE48EC">
        <w:rPr>
          <w:rFonts w:eastAsia="Times New Roman" w:cs="Times New Roman"/>
          <w:szCs w:val="24"/>
        </w:rPr>
        <w:t>δρε, τέλος</w:t>
      </w:r>
      <w:r>
        <w:rPr>
          <w:rFonts w:eastAsia="Times New Roman" w:cs="Times New Roman"/>
          <w:szCs w:val="24"/>
        </w:rPr>
        <w:t xml:space="preserve"> πάντων, εγώ </w:t>
      </w:r>
      <w:r>
        <w:rPr>
          <w:rFonts w:eastAsia="Times New Roman"/>
          <w:bCs/>
          <w:shd w:val="clear" w:color="auto" w:fill="FFFFFF"/>
        </w:rPr>
        <w:t>κλείνω,</w:t>
      </w:r>
      <w:r>
        <w:rPr>
          <w:rFonts w:eastAsia="Times New Roman" w:cs="Times New Roman"/>
          <w:szCs w:val="24"/>
        </w:rPr>
        <w:t xml:space="preserve"> λέγοντας,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κάνω ενημέρωση.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απαντήσω σε ερωτήματα, πέραν δύο, τριών πολύ συντόμων ερωτημάτων </w:t>
      </w:r>
      <w:r w:rsidRPr="008F0891">
        <w:rPr>
          <w:rFonts w:eastAsia="Times New Roman" w:cs="Times New Roman"/>
          <w:bCs/>
          <w:shd w:val="clear" w:color="auto" w:fill="FFFFFF"/>
        </w:rPr>
        <w:t>που</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απαντήσω στον κ. Βενιζέλο </w:t>
      </w:r>
      <w:r w:rsidRPr="00F331DF">
        <w:rPr>
          <w:rFonts w:eastAsia="Times New Roman"/>
          <w:bCs/>
        </w:rPr>
        <w:t>και</w:t>
      </w:r>
      <w:r>
        <w:rPr>
          <w:rFonts w:eastAsia="Times New Roman" w:cs="Times New Roman"/>
          <w:szCs w:val="24"/>
        </w:rPr>
        <w:t xml:space="preserve"> σε ορισμένα θεσμικά </w:t>
      </w:r>
      <w:r w:rsidRPr="008F0891">
        <w:rPr>
          <w:rFonts w:eastAsia="Times New Roman" w:cs="Times New Roman"/>
          <w:bCs/>
          <w:shd w:val="clear" w:color="auto" w:fill="FFFFFF"/>
        </w:rPr>
        <w:t>που</w:t>
      </w:r>
      <w:r>
        <w:rPr>
          <w:rFonts w:eastAsia="Times New Roman" w:cs="Times New Roman"/>
          <w:szCs w:val="24"/>
        </w:rPr>
        <w:t xml:space="preserve"> ζήτησε ο κ. </w:t>
      </w:r>
      <w:proofErr w:type="spellStart"/>
      <w:r>
        <w:rPr>
          <w:rFonts w:eastAsia="Times New Roman" w:cs="Times New Roman"/>
          <w:szCs w:val="24"/>
        </w:rPr>
        <w:t>Δρίτσας</w:t>
      </w:r>
      <w:proofErr w:type="spellEnd"/>
      <w:r>
        <w:rPr>
          <w:rFonts w:eastAsia="Times New Roman" w:cs="Times New Roman"/>
          <w:szCs w:val="24"/>
        </w:rPr>
        <w:t>.</w:t>
      </w:r>
    </w:p>
    <w:p w14:paraId="65980414" w14:textId="77777777" w:rsidR="00665451" w:rsidRDefault="007410E1">
      <w:pPr>
        <w:spacing w:line="600" w:lineRule="auto"/>
        <w:ind w:firstLine="720"/>
        <w:jc w:val="both"/>
        <w:rPr>
          <w:rFonts w:eastAsia="Times New Roman" w:cs="Times New Roman"/>
          <w:szCs w:val="24"/>
        </w:rPr>
      </w:pPr>
      <w:r w:rsidRPr="00AD7938">
        <w:rPr>
          <w:rFonts w:eastAsia="Times New Roman" w:cs="Times New Roman"/>
          <w:szCs w:val="24"/>
        </w:rPr>
        <w:t xml:space="preserve">Όσον αφορά το θέμα των </w:t>
      </w:r>
      <w:r w:rsidRPr="00AD7938">
        <w:rPr>
          <w:rFonts w:eastAsia="Times New Roman" w:cs="Times New Roman"/>
          <w:szCs w:val="24"/>
        </w:rPr>
        <w:t>χρημάτων</w:t>
      </w:r>
      <w:r>
        <w:rPr>
          <w:rFonts w:eastAsia="Times New Roman" w:cs="Times New Roman"/>
          <w:szCs w:val="24"/>
        </w:rPr>
        <w:t>…</w:t>
      </w:r>
    </w:p>
    <w:p w14:paraId="65980415"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Στα δικά μου δεν θα απαντήσετε; </w:t>
      </w:r>
    </w:p>
    <w:p w14:paraId="65980416"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Απάντησα στα δικά σας. Δεν ήσασταν εδώ. Θα σας απαντήσω ξανά.</w:t>
      </w:r>
    </w:p>
    <w:p w14:paraId="65980417"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απαντήσατε</w:t>
      </w:r>
      <w:r w:rsidRPr="000C455B">
        <w:rPr>
          <w:rFonts w:eastAsia="Times New Roman" w:cs="Times New Roman"/>
          <w:szCs w:val="24"/>
        </w:rPr>
        <w:t>,</w:t>
      </w:r>
      <w:r>
        <w:rPr>
          <w:rFonts w:eastAsia="Times New Roman" w:cs="Times New Roman"/>
          <w:szCs w:val="24"/>
        </w:rPr>
        <w:t xml:space="preserve"> θα δω τα Πρακτικά.</w:t>
      </w:r>
    </w:p>
    <w:p w14:paraId="65980418"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Όσον αφορά το θέμα της μείωσης του τιμήματος από τα χρήματα αυτά, τα οποία </w:t>
      </w:r>
      <w:proofErr w:type="spellStart"/>
      <w:r>
        <w:rPr>
          <w:rFonts w:eastAsia="Times New Roman" w:cs="Times New Roman"/>
          <w:szCs w:val="24"/>
        </w:rPr>
        <w:t>προέκυπταν</w:t>
      </w:r>
      <w:proofErr w:type="spellEnd"/>
      <w:r>
        <w:rPr>
          <w:rFonts w:eastAsia="Times New Roman" w:cs="Times New Roman"/>
          <w:szCs w:val="24"/>
        </w:rPr>
        <w:t xml:space="preserve"> από τη διαφορά της μεγάλης σύμβασης: Το ζητήσαμε. Και η απάντηση της </w:t>
      </w:r>
      <w:r>
        <w:rPr>
          <w:rFonts w:eastAsia="Times New Roman" w:cs="Times New Roman"/>
          <w:szCs w:val="24"/>
        </w:rPr>
        <w:t>«</w:t>
      </w:r>
      <w:r>
        <w:rPr>
          <w:rFonts w:eastAsia="Times New Roman" w:cs="Times New Roman"/>
          <w:szCs w:val="24"/>
          <w:lang w:val="en-US"/>
        </w:rPr>
        <w:t>LOCKHEED</w:t>
      </w:r>
      <w:r w:rsidRPr="00C56BAE">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ήταν ότι δεν είναι δυνατόν να μειωθεί το γενικό τίμημα, διότι δεν αναγνωρίζονται ΑΩ. Δηλαδή, γιατί είπαμε εμείς 1,1 δισεκατομμύρι</w:t>
      </w:r>
      <w:r>
        <w:rPr>
          <w:rFonts w:eastAsia="Times New Roman" w:cs="Times New Roman"/>
          <w:szCs w:val="24"/>
        </w:rPr>
        <w:t>ο</w:t>
      </w:r>
      <w:r>
        <w:rPr>
          <w:rFonts w:eastAsia="Times New Roman" w:cs="Times New Roman"/>
          <w:szCs w:val="24"/>
        </w:rPr>
        <w:t xml:space="preserve"> ευρώ με 1,1 δισεκατομμύρι</w:t>
      </w:r>
      <w:r>
        <w:rPr>
          <w:rFonts w:eastAsia="Times New Roman" w:cs="Times New Roman"/>
          <w:szCs w:val="24"/>
        </w:rPr>
        <w:t>ο</w:t>
      </w:r>
      <w:r>
        <w:rPr>
          <w:rFonts w:eastAsia="Times New Roman" w:cs="Times New Roman"/>
          <w:szCs w:val="24"/>
        </w:rPr>
        <w:t xml:space="preserve"> δολάρια; Διότι υπολογίζαμε να μειωθεί κατά 230</w:t>
      </w:r>
      <w:r>
        <w:rPr>
          <w:rFonts w:eastAsia="Times New Roman" w:cs="Times New Roman"/>
          <w:szCs w:val="24"/>
        </w:rPr>
        <w:t>.000.000</w:t>
      </w:r>
      <w:r>
        <w:rPr>
          <w:rFonts w:eastAsia="Times New Roman" w:cs="Times New Roman"/>
          <w:szCs w:val="24"/>
        </w:rPr>
        <w:t xml:space="preserve"> ευρώ το τίμημα, να τα αφαιρέσουμε από την </w:t>
      </w:r>
      <w:r>
        <w:rPr>
          <w:rFonts w:eastAsia="Times New Roman" w:cs="Times New Roman"/>
          <w:szCs w:val="24"/>
        </w:rPr>
        <w:t xml:space="preserve">τελική σύμβαση, όπως και το ζητήσαμε. Δεν μπορούσαν, λοιπόν, να το </w:t>
      </w:r>
      <w:r>
        <w:rPr>
          <w:rFonts w:eastAsia="Times New Roman" w:cs="Times New Roman"/>
          <w:szCs w:val="24"/>
        </w:rPr>
        <w:lastRenderedPageBreak/>
        <w:t>κάνουν αυτό διότι δεν το δέχθηκε η αμερικανική πλευρά. Δεν επιτρέπει η νομοθεσία να υπογραφούν συμβάσεις ΑΩ, το απαγορεύει ο ν.3978. Και γι’ αυτό είμαστε σήμερα εδώ πέρα, διότι θέλουμε το ν</w:t>
      </w:r>
      <w:r>
        <w:rPr>
          <w:rFonts w:eastAsia="Times New Roman" w:cs="Times New Roman"/>
          <w:szCs w:val="24"/>
        </w:rPr>
        <w:t xml:space="preserve">ομικό όχημα. Χρονικά είμαστε τώρα εδώ, γιατί στις 15 Μαρτίου η </w:t>
      </w:r>
      <w:r>
        <w:rPr>
          <w:rFonts w:eastAsia="Times New Roman" w:cs="Times New Roman"/>
          <w:szCs w:val="24"/>
        </w:rPr>
        <w:t>«</w:t>
      </w:r>
      <w:r>
        <w:rPr>
          <w:rFonts w:eastAsia="Times New Roman" w:cs="Times New Roman"/>
          <w:szCs w:val="24"/>
          <w:lang w:val="en-US"/>
        </w:rPr>
        <w:t>LOCKHEED</w:t>
      </w:r>
      <w:r w:rsidRPr="00C56BAE">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μπορεί να αποσύρει την προσφορά της. Τελειώνει το εικοσαετές συμβόλαιο, το οποίο έχουμε υπογράψει. Αυτό το χαρτί που σας έδωσα περιγράφει ακριβώς τη λήξη του συνόλου των αντισ</w:t>
      </w:r>
      <w:r>
        <w:rPr>
          <w:rFonts w:eastAsia="Times New Roman" w:cs="Times New Roman"/>
          <w:szCs w:val="24"/>
        </w:rPr>
        <w:t xml:space="preserve">ταθμιστικών ωφελημάτων όλων των συμβάσεων. Οι συμβάσεις είναι συνεχείς από το 2000 μέχρι σήμερα. Δεν είναι του Τσοχατζόπουλου, είναι μέσα και του Βενιζέλου, είναι μέσα και του Παπαντωνίου, είναι μέσα και του Σπηλιωτόπουλου, είναι μέσα και του </w:t>
      </w:r>
      <w:proofErr w:type="spellStart"/>
      <w:r>
        <w:rPr>
          <w:rFonts w:eastAsia="Times New Roman" w:cs="Times New Roman"/>
          <w:szCs w:val="24"/>
        </w:rPr>
        <w:t>Μεϊμαράκη</w:t>
      </w:r>
      <w:proofErr w:type="spellEnd"/>
      <w:r>
        <w:rPr>
          <w:rFonts w:eastAsia="Times New Roman" w:cs="Times New Roman"/>
          <w:szCs w:val="24"/>
        </w:rPr>
        <w:t>. Εί</w:t>
      </w:r>
      <w:r>
        <w:rPr>
          <w:rFonts w:eastAsia="Times New Roman" w:cs="Times New Roman"/>
          <w:szCs w:val="24"/>
        </w:rPr>
        <w:t>ναι μέσα όλων. Είναι μια συνεχής σύμβαση. Και τι λένε; Κλείνουμε τη σύμβαση μέχρι σήμερα, το υπόλοιπο είναι 230 -με 260 εκατομμύρια ευρώ εμείς λέμε- και αυτά τα χρήματα πάμε να τα περάσουμε μέσα στην ΕΑΒ, όπως είπε ο Πρωθυπουργός, χωρίς να υπάρχουν διαφορέ</w:t>
      </w:r>
      <w:r>
        <w:rPr>
          <w:rFonts w:eastAsia="Times New Roman" w:cs="Times New Roman"/>
          <w:szCs w:val="24"/>
        </w:rPr>
        <w:t xml:space="preserve">ς. </w:t>
      </w:r>
    </w:p>
    <w:p w14:paraId="6598041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Όσον αφορά τις άλλες εταιρείες, γιατί ψάχνουμε τις άλλες εταιρείες: </w:t>
      </w:r>
      <w:proofErr w:type="spellStart"/>
      <w:r>
        <w:rPr>
          <w:rFonts w:eastAsia="Times New Roman" w:cs="Times New Roman"/>
          <w:szCs w:val="24"/>
        </w:rPr>
        <w:t>Εκατόν</w:t>
      </w:r>
      <w:proofErr w:type="spellEnd"/>
      <w:r>
        <w:rPr>
          <w:rFonts w:eastAsia="Times New Roman" w:cs="Times New Roman"/>
          <w:szCs w:val="24"/>
        </w:rPr>
        <w:t xml:space="preserve"> ογδόντα εκατομμύρια από τα 230 πηγαίνουν </w:t>
      </w:r>
      <w:r>
        <w:rPr>
          <w:rFonts w:eastAsia="Times New Roman" w:cs="Times New Roman"/>
          <w:szCs w:val="24"/>
        </w:rPr>
        <w:lastRenderedPageBreak/>
        <w:t>στην ΕΑΒ και τα 50 εκατομμύρια πηγαίνουν σε ανταλλακτικά, τα οποία χρειάζονται και σε διάφορες εργασίες που χρειάζονται να γίνουν για τα</w:t>
      </w:r>
      <w:r>
        <w:rPr>
          <w:rFonts w:eastAsia="Times New Roman" w:cs="Times New Roman"/>
          <w:szCs w:val="24"/>
        </w:rPr>
        <w:t xml:space="preserve"> συγκεκριμένα αεροπλάνα. Θα γίνουν κάποια βαφεία για να βάφουμε τα αεροπλάνα, θα γίνουν υποδομές για τα λύματα, θα αγοράσουμε καλώδια, θα αγοράσουμε ηλεκτρονικά, θα γίνουν τεστ των ηλεκτρονικών. Όλες αυτές οι εταιρείες περνάνε με τις διαδικασίες της αμερικ</w:t>
      </w:r>
      <w:r>
        <w:rPr>
          <w:rFonts w:eastAsia="Times New Roman" w:cs="Times New Roman"/>
          <w:szCs w:val="24"/>
        </w:rPr>
        <w:t xml:space="preserve">ανικής κυβερνήσεως. Και δεν υπάρχει αντιπρόσωπος στην Ελλάδα. Έχει η </w:t>
      </w:r>
      <w:r>
        <w:rPr>
          <w:rFonts w:eastAsia="Times New Roman" w:cs="Times New Roman"/>
          <w:szCs w:val="24"/>
        </w:rPr>
        <w:t>«</w:t>
      </w:r>
      <w:r>
        <w:rPr>
          <w:rFonts w:eastAsia="Times New Roman" w:cs="Times New Roman"/>
          <w:szCs w:val="24"/>
          <w:lang w:val="en-US"/>
        </w:rPr>
        <w:t>LOCKHEED</w:t>
      </w:r>
      <w:r w:rsidRPr="007E63AB">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εταιρεία στην Ελλάδα αμερικάνικη, με τις προδιαγραφές τις αμερικάνικες, οι οποίες επιλέγουν τους συνεργάτες τους.</w:t>
      </w:r>
    </w:p>
    <w:p w14:paraId="6598041A"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Σε αυτό που με ρώτησε ο κ. Λοβέρδος: Η ΕΑΒ όχι μόνο απο</w:t>
      </w:r>
      <w:r>
        <w:rPr>
          <w:rFonts w:eastAsia="Times New Roman" w:cs="Times New Roman"/>
          <w:szCs w:val="24"/>
        </w:rPr>
        <w:t xml:space="preserve">δέχεται, αλλά επιθυμεί διακαώς την προσφορά της </w:t>
      </w:r>
      <w:r>
        <w:rPr>
          <w:rFonts w:eastAsia="Times New Roman" w:cs="Times New Roman"/>
          <w:szCs w:val="24"/>
        </w:rPr>
        <w:t>«</w:t>
      </w:r>
      <w:r>
        <w:rPr>
          <w:rFonts w:eastAsia="Times New Roman" w:cs="Times New Roman"/>
          <w:szCs w:val="24"/>
          <w:lang w:val="en-US"/>
        </w:rPr>
        <w:t>LOCKHEED</w:t>
      </w:r>
      <w:r w:rsidRPr="007E63AB">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Ήδη έχει σοβαρά προβλήματα εγκαταστάσεων, αποχρωματισμού-χρωματισμού των αεροσκαφών. Και σύντομα δεν θα μπορεί να εκτελέσει ούτε τη συντήρηση των αεροσκαφών της Πολεμικής Αεροπορίας ούτε το</w:t>
      </w:r>
      <w:r>
        <w:rPr>
          <w:rFonts w:eastAsia="Times New Roman" w:cs="Times New Roman"/>
          <w:szCs w:val="24"/>
        </w:rPr>
        <w:t xml:space="preserve"> </w:t>
      </w:r>
      <w:proofErr w:type="spellStart"/>
      <w:r>
        <w:rPr>
          <w:rFonts w:eastAsia="Times New Roman" w:cs="Times New Roman"/>
          <w:szCs w:val="24"/>
        </w:rPr>
        <w:t>υποκατασκευαστικό</w:t>
      </w:r>
      <w:proofErr w:type="spellEnd"/>
      <w:r>
        <w:rPr>
          <w:rFonts w:eastAsia="Times New Roman" w:cs="Times New Roman"/>
          <w:szCs w:val="24"/>
        </w:rPr>
        <w:t xml:space="preserve"> έργο των </w:t>
      </w:r>
      <w:r>
        <w:rPr>
          <w:rFonts w:eastAsia="Times New Roman" w:cs="Times New Roman"/>
          <w:szCs w:val="24"/>
          <w:lang w:val="en-US"/>
        </w:rPr>
        <w:t>C</w:t>
      </w:r>
      <w:r>
        <w:rPr>
          <w:rFonts w:eastAsia="Times New Roman" w:cs="Times New Roman"/>
          <w:szCs w:val="24"/>
        </w:rPr>
        <w:t>-</w:t>
      </w:r>
      <w:r w:rsidRPr="007E63AB">
        <w:rPr>
          <w:rFonts w:eastAsia="Times New Roman" w:cs="Times New Roman"/>
          <w:szCs w:val="24"/>
        </w:rPr>
        <w:t>130</w:t>
      </w:r>
      <w:r>
        <w:rPr>
          <w:rFonts w:eastAsia="Times New Roman" w:cs="Times New Roman"/>
          <w:szCs w:val="24"/>
          <w:lang w:val="en-US"/>
        </w:rPr>
        <w:t>J</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w:t>
      </w:r>
      <w:r w:rsidRPr="007E63AB">
        <w:rPr>
          <w:rFonts w:eastAsia="Times New Roman" w:cs="Times New Roman"/>
          <w:szCs w:val="24"/>
        </w:rPr>
        <w:t xml:space="preserve">16 </w:t>
      </w:r>
      <w:r>
        <w:rPr>
          <w:rFonts w:eastAsia="Times New Roman" w:cs="Times New Roman"/>
          <w:szCs w:val="24"/>
        </w:rPr>
        <w:t xml:space="preserve">και </w:t>
      </w:r>
      <w:r>
        <w:rPr>
          <w:rFonts w:eastAsia="Times New Roman" w:cs="Times New Roman"/>
          <w:szCs w:val="24"/>
          <w:lang w:val="en-US"/>
        </w:rPr>
        <w:t>P</w:t>
      </w:r>
      <w:r w:rsidRPr="002A13F7">
        <w:rPr>
          <w:rFonts w:eastAsia="Times New Roman" w:cs="Times New Roman"/>
          <w:szCs w:val="24"/>
        </w:rPr>
        <w:t>-3.</w:t>
      </w:r>
      <w:r>
        <w:rPr>
          <w:rFonts w:eastAsia="Times New Roman" w:cs="Times New Roman"/>
          <w:szCs w:val="24"/>
        </w:rPr>
        <w:t xml:space="preserve"> Θα καταρρεύσει η ΕΑΒ και χίλιοι τετρακόσιοι εργαζόμενοι θα μείνουν στον δρόμο. </w:t>
      </w:r>
    </w:p>
    <w:p w14:paraId="6598041B"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 xml:space="preserve">Εάν, λοιπόν, αποφασίσετε –δεκτή η άποψη από τη Νέα Δημοκρατία- να μην δοθούν αυτά τα χρήματα στην ΕΑΒ, η ΕΑΒ τέλος. Η αμυντική μας βιομηχανία έκλεισε. Η ΕΑΒ θα κλείσει. Θα απολυθούν οι πάντες. Το λέω στη Βουλή για να καταγραφεί κι εγώ </w:t>
      </w:r>
      <w:proofErr w:type="spellStart"/>
      <w:r>
        <w:rPr>
          <w:rFonts w:eastAsia="Times New Roman" w:cs="Times New Roman"/>
          <w:szCs w:val="24"/>
        </w:rPr>
        <w:t>αμαρτίαν</w:t>
      </w:r>
      <w:proofErr w:type="spellEnd"/>
      <w:r>
        <w:rPr>
          <w:rFonts w:eastAsia="Times New Roman" w:cs="Times New Roman"/>
          <w:szCs w:val="24"/>
        </w:rPr>
        <w:t xml:space="preserve"> ουκ έχω. Γι’</w:t>
      </w:r>
      <w:r>
        <w:rPr>
          <w:rFonts w:eastAsia="Times New Roman" w:cs="Times New Roman"/>
          <w:szCs w:val="24"/>
        </w:rPr>
        <w:t xml:space="preserve"> αυτό κάθομαι και παιδεύομαι να βρούμε λύση μαζί με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και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ε</w:t>
      </w:r>
      <w:r>
        <w:rPr>
          <w:rFonts w:eastAsia="Times New Roman" w:cs="Times New Roman"/>
          <w:szCs w:val="24"/>
        </w:rPr>
        <w:t xml:space="preserve">ξοπλισμών και μαζί με τα </w:t>
      </w:r>
      <w:r>
        <w:rPr>
          <w:rFonts w:eastAsia="Times New Roman" w:cs="Times New Roman"/>
          <w:szCs w:val="24"/>
        </w:rPr>
        <w:t>ε</w:t>
      </w:r>
      <w:r>
        <w:rPr>
          <w:rFonts w:eastAsia="Times New Roman" w:cs="Times New Roman"/>
          <w:szCs w:val="24"/>
        </w:rPr>
        <w:t>πιτελεία</w:t>
      </w:r>
      <w:r>
        <w:rPr>
          <w:rFonts w:eastAsia="Times New Roman" w:cs="Times New Roman"/>
          <w:szCs w:val="24"/>
        </w:rPr>
        <w:t>,</w:t>
      </w:r>
      <w:r>
        <w:rPr>
          <w:rFonts w:eastAsia="Times New Roman" w:cs="Times New Roman"/>
          <w:szCs w:val="24"/>
        </w:rPr>
        <w:t xml:space="preserve"> που τα πρότειναν για να μπορέσουμε να φέρουμε αυτή την τροπολογία, η οποία θα αποκαταστήσει το κενό που υπάρχει μετά την κατάργησ</w:t>
      </w:r>
      <w:r>
        <w:rPr>
          <w:rFonts w:eastAsia="Times New Roman" w:cs="Times New Roman"/>
          <w:szCs w:val="24"/>
        </w:rPr>
        <w:t xml:space="preserve">η των αντισταθμιστικών και να δοθούν κάποια χρήματα στην ΕΑΒ, για να μπορέσει η ΕΑΒ να μείνει εν ζωή. Η ΕΑΒ θα πεθάνει. Αν θέλουμε, όπως πέθαναν οι υπόλοιπες αμυντικές βιομηχανίες να πεθάνει και η ΕΑΒ, ας το πάρουμε απόφαση. </w:t>
      </w:r>
    </w:p>
    <w:p w14:paraId="6598041C"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Λοβέρδο, η ονομαστική αξ</w:t>
      </w:r>
      <w:r>
        <w:rPr>
          <w:rFonts w:eastAsia="Times New Roman" w:cs="Times New Roman"/>
          <w:szCs w:val="24"/>
        </w:rPr>
        <w:t>ία είναι η πραγματική αξία. Τα 230 εκατομμύρια ευρώ είναι 230 εκατομμύρια ευρώ. Τα 260 εκατομμύρια ευρώ είναι 260 εκατομμύρια ευρώ. Δεν αντιστοιχούν στον συντελεστή επί δέκα και ούτω καθεξής. Τα πραγματικά χρήματα</w:t>
      </w:r>
      <w:r>
        <w:rPr>
          <w:rFonts w:eastAsia="Times New Roman" w:cs="Times New Roman"/>
          <w:szCs w:val="24"/>
        </w:rPr>
        <w:t>,</w:t>
      </w:r>
      <w:r>
        <w:rPr>
          <w:rFonts w:eastAsia="Times New Roman" w:cs="Times New Roman"/>
          <w:szCs w:val="24"/>
        </w:rPr>
        <w:t xml:space="preserve"> που θα μπουν στην ΕΑΒ είναι 180 εκατομμύρ</w:t>
      </w:r>
      <w:r>
        <w:rPr>
          <w:rFonts w:eastAsia="Times New Roman" w:cs="Times New Roman"/>
          <w:szCs w:val="24"/>
        </w:rPr>
        <w:t xml:space="preserve">ια </w:t>
      </w:r>
      <w:r>
        <w:rPr>
          <w:rFonts w:eastAsia="Times New Roman" w:cs="Times New Roman"/>
          <w:szCs w:val="24"/>
        </w:rPr>
        <w:lastRenderedPageBreak/>
        <w:t xml:space="preserve">ευρώ από τα 230 και 50 εκατομμύρια ευρώ γύρω-γύρω στις άλλες βιομηχανίες. Είναι τα σπίτια που θα γίνουν για το προσωπικό. </w:t>
      </w:r>
    </w:p>
    <w:p w14:paraId="6598041D"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Για την κ</w:t>
      </w:r>
      <w:r>
        <w:rPr>
          <w:rFonts w:eastAsia="Times New Roman" w:cs="Times New Roman"/>
          <w:szCs w:val="24"/>
        </w:rPr>
        <w:t>.</w:t>
      </w:r>
      <w:r>
        <w:rPr>
          <w:rFonts w:eastAsia="Times New Roman" w:cs="Times New Roman"/>
          <w:szCs w:val="24"/>
        </w:rPr>
        <w:t xml:space="preserve"> Κανέλλη: Διακόσια τριάντα εκατομμύρια ευρώ είναι γιατί η οριστικοποίηση θα γίνει στην τελική διαπραγμάτευση, που εκτιμά</w:t>
      </w:r>
      <w:r>
        <w:rPr>
          <w:rFonts w:eastAsia="Times New Roman" w:cs="Times New Roman"/>
          <w:szCs w:val="24"/>
        </w:rPr>
        <w:t>ται ότι θα φτάσουν τα 260 εκατομμύρια ευρώ. Πόσα είναι τα αεροσκάφη; Είναι ογδόντα τέσσερα. Αναβαθμίζονται με 1,5 δισεκατομμύρια δολάρια ή 1,2 δισεκατομμύρι</w:t>
      </w:r>
      <w:r>
        <w:rPr>
          <w:rFonts w:eastAsia="Times New Roman" w:cs="Times New Roman"/>
          <w:szCs w:val="24"/>
        </w:rPr>
        <w:t>ο</w:t>
      </w:r>
      <w:r>
        <w:rPr>
          <w:rFonts w:eastAsia="Times New Roman" w:cs="Times New Roman"/>
          <w:szCs w:val="24"/>
        </w:rPr>
        <w:t xml:space="preserve"> ευρώ, τα οποία θα μειωθούν κατά 10% στην τελική διαπραγμάτευση. </w:t>
      </w:r>
    </w:p>
    <w:p w14:paraId="6598041E"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Είπατε για την Ευρώπη. Ενημερωτικ</w:t>
      </w:r>
      <w:r>
        <w:rPr>
          <w:rFonts w:eastAsia="Times New Roman" w:cs="Times New Roman"/>
          <w:szCs w:val="24"/>
        </w:rPr>
        <w:t xml:space="preserve">ά να σας πω ότι το Βέλγιο στην προ ημερών παραγγελία για </w:t>
      </w:r>
      <w:r>
        <w:rPr>
          <w:rFonts w:eastAsia="Times New Roman" w:cs="Times New Roman"/>
          <w:szCs w:val="24"/>
          <w:lang w:val="en-US"/>
        </w:rPr>
        <w:t>F</w:t>
      </w:r>
      <w:r>
        <w:rPr>
          <w:rFonts w:eastAsia="Times New Roman" w:cs="Times New Roman"/>
          <w:szCs w:val="24"/>
        </w:rPr>
        <w:t>-</w:t>
      </w:r>
      <w:r w:rsidRPr="002D136B">
        <w:rPr>
          <w:rFonts w:eastAsia="Times New Roman" w:cs="Times New Roman"/>
          <w:szCs w:val="24"/>
        </w:rPr>
        <w:t>35</w:t>
      </w:r>
      <w:r>
        <w:rPr>
          <w:rFonts w:eastAsia="Times New Roman" w:cs="Times New Roman"/>
          <w:szCs w:val="24"/>
        </w:rPr>
        <w:t xml:space="preserve"> απαίτησε με τρόπο δωρεάς ΑΩ. Και αυτοί είπαν «δεν θέλουμε ΑΩ», αλλά ζήτησαν δωρεά για την τοπική τους βιομηχανία. </w:t>
      </w:r>
    </w:p>
    <w:p w14:paraId="6598041F"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Η τροπολογία στην αρχή μπήκε στο Υπουργείο Παιδείας γιατί βιαζόμασταν να την ψη</w:t>
      </w:r>
      <w:r>
        <w:rPr>
          <w:rFonts w:eastAsia="Times New Roman" w:cs="Times New Roman"/>
          <w:szCs w:val="24"/>
        </w:rPr>
        <w:t xml:space="preserve">φίσουμε. Γιατί αν δεν περάσει μέσα στις επόμενες μέρες, δεν θα προλάβουν να κάνουν τη διαπραγμάτευση και να υπογραφεί το τελικό κείμενο. Είτε είμαι εγώ είτε </w:t>
      </w:r>
      <w:r>
        <w:rPr>
          <w:rFonts w:eastAsia="Times New Roman" w:cs="Times New Roman"/>
          <w:szCs w:val="24"/>
        </w:rPr>
        <w:lastRenderedPageBreak/>
        <w:t xml:space="preserve">είναι άλλος Υπουργός, οι υπηρεσίες θα δουλέψουν. Αλλά οι υπηρεσίες, για να μπορέσουν να τελειώσουν </w:t>
      </w:r>
      <w:r>
        <w:rPr>
          <w:rFonts w:eastAsia="Times New Roman" w:cs="Times New Roman"/>
          <w:szCs w:val="24"/>
        </w:rPr>
        <w:t>μια σύμβαση κατόπιν της εντολής που θα πάρουν από τη Βουλή για να γίνει νομοθετική ρύθμιση, θέλουν τουλάχιστον έναν, δύο μήνες για να τελειώσουν. Πρέπει να υπογράψει η αμερικανική πλευρά. Εγώ να δω ποιος θα πάρει την ευθύνη άμα τα χάσουμε τα λεφτά. Εάν φτά</w:t>
      </w:r>
      <w:r>
        <w:rPr>
          <w:rFonts w:eastAsia="Times New Roman" w:cs="Times New Roman"/>
          <w:szCs w:val="24"/>
        </w:rPr>
        <w:t xml:space="preserve">σουμε στο σημείο, δηλαδή, και τα 230 εκατομμύρια ευρώ δεν έρθουν στην Ελλάδα, δεν πάνε στην ΕΑΒ, γιατί θα έχει παρέλθει ο χρόνος, ποιος θα έχει την ευθύνη; Την ευθύνη εγώ δεν την έχω. Και γι’ αυτό ζητάω να πάει άρον-άρον. </w:t>
      </w:r>
    </w:p>
    <w:p w14:paraId="65980420"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Κι επειδή ρωτήσατε για τη διαδικα</w:t>
      </w:r>
      <w:r>
        <w:rPr>
          <w:rFonts w:eastAsia="Times New Roman" w:cs="Times New Roman"/>
          <w:szCs w:val="24"/>
        </w:rPr>
        <w:t xml:space="preserve">σία, το Υπουργείο Άμυνας πριν από μια εβδομάδα την κατέθεσε στη Βουλή. Μου ζήτησε ο Γενικός Γραμματέας της Κυβέρνησης -και σωστά- αφού μπορούμε να το βάλουμε σε μια σύμβαση του Υπουργείου Εθνικής Άμυνας, να μην το βάλουμε στο Υπουργείο Παιδείας. Και το </w:t>
      </w:r>
      <w:proofErr w:type="spellStart"/>
      <w:r>
        <w:rPr>
          <w:rFonts w:eastAsia="Times New Roman" w:cs="Times New Roman"/>
          <w:szCs w:val="24"/>
        </w:rPr>
        <w:t>απε</w:t>
      </w:r>
      <w:r>
        <w:rPr>
          <w:rFonts w:eastAsia="Times New Roman" w:cs="Times New Roman"/>
          <w:szCs w:val="24"/>
        </w:rPr>
        <w:t>δέχθην</w:t>
      </w:r>
      <w:proofErr w:type="spellEnd"/>
      <w:r>
        <w:rPr>
          <w:rFonts w:eastAsia="Times New Roman" w:cs="Times New Roman"/>
          <w:szCs w:val="24"/>
        </w:rPr>
        <w:t xml:space="preserve">. Ερχόμαστε, λοιπόν, σήμερα εδώ πέρα και γίνεται ολόκληρη ιστορία γιατί θέλει να κάνει ο καθένας το σόου του. Να μου πει ο ένας για τον Καβάφη, να πει ο άλλος γιατί δεν ανοίξαμε τα στρατόπεδα να πάνε βόλτα την Κυριακή οι καλεσμένοι του. </w:t>
      </w:r>
      <w:r>
        <w:rPr>
          <w:rFonts w:eastAsia="Times New Roman" w:cs="Times New Roman"/>
          <w:szCs w:val="24"/>
        </w:rPr>
        <w:lastRenderedPageBreak/>
        <w:t xml:space="preserve">Δεν γίνεται. </w:t>
      </w:r>
      <w:r>
        <w:rPr>
          <w:rFonts w:eastAsia="Times New Roman" w:cs="Times New Roman"/>
          <w:szCs w:val="24"/>
        </w:rPr>
        <w:t xml:space="preserve">Ο στρατός, οι Ένοπλες Δυνάμεις, δεν είναι προς </w:t>
      </w:r>
      <w:proofErr w:type="spellStart"/>
      <w:r>
        <w:rPr>
          <w:rFonts w:eastAsia="Times New Roman" w:cs="Times New Roman"/>
          <w:szCs w:val="24"/>
        </w:rPr>
        <w:t>τέρψιν</w:t>
      </w:r>
      <w:proofErr w:type="spellEnd"/>
      <w:r>
        <w:rPr>
          <w:rFonts w:eastAsia="Times New Roman" w:cs="Times New Roman"/>
          <w:szCs w:val="24"/>
        </w:rPr>
        <w:t xml:space="preserve"> φίλων και για να κάνουμε βόλτες τα σαββατοκύριακα.</w:t>
      </w:r>
    </w:p>
    <w:p w14:paraId="65980421"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Κύριε Στρατηγέ, έχει συμβεί ποτέ στρατόπεδο να ανοίγει Σαββατοκύριακο; Εγώ δεν πάω. Και η Υφυπουργός δεν πάει. Και ο Αναπληρωτής Υπουργός δεν πάει. Και</w:t>
      </w:r>
      <w:r>
        <w:rPr>
          <w:rFonts w:eastAsia="Times New Roman" w:cs="Times New Roman"/>
          <w:szCs w:val="24"/>
        </w:rPr>
        <w:t xml:space="preserve"> οι Αρχηγοί δεν πάνε. Ξέρετε γιατί δεν πάνε; Γιατί όταν θα πάει μια επίσκεψη σε ένα στρατόπεδο ένας επίσημος, θα πρέπει να γίνει μια προετοιμασία. Να κρατήσουμε, λοιπόν, μέσα τα παιδιά που βγαίνουν το σαββατοκύριακο, εάν δεν χρειάζεται και δεν υπάρχουν αμυ</w:t>
      </w:r>
      <w:r>
        <w:rPr>
          <w:rFonts w:eastAsia="Times New Roman" w:cs="Times New Roman"/>
          <w:szCs w:val="24"/>
        </w:rPr>
        <w:t xml:space="preserve">ντικές ανάγκες, για να κάνει ο καθένας τη βόλτα του; Όχι. Δεν θα τα ανοίξω ποτέ τα στρατόπεδα έτσι. Ποτέ. </w:t>
      </w:r>
    </w:p>
    <w:p w14:paraId="65980422"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Δεν απευθύνθηκα σε κανένα κόμμα να κάνει παρουσία. Ζητήσαμε να είναι χωρίς κάμερες. Ζητήσαμε να παίρνουν ενημέρωση από τον </w:t>
      </w:r>
      <w:r>
        <w:rPr>
          <w:rFonts w:eastAsia="Times New Roman" w:cs="Times New Roman"/>
          <w:szCs w:val="24"/>
        </w:rPr>
        <w:t>δ</w:t>
      </w:r>
      <w:r>
        <w:rPr>
          <w:rFonts w:eastAsia="Times New Roman" w:cs="Times New Roman"/>
          <w:szCs w:val="24"/>
        </w:rPr>
        <w:t>ιοικητή. Και αυτά θα πρέπ</w:t>
      </w:r>
      <w:r>
        <w:rPr>
          <w:rFonts w:eastAsia="Times New Roman" w:cs="Times New Roman"/>
          <w:szCs w:val="24"/>
        </w:rPr>
        <w:t xml:space="preserve">ει να τα σεβαστείτε. </w:t>
      </w:r>
    </w:p>
    <w:p w14:paraId="65980423"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Επίσης, κύριε </w:t>
      </w:r>
      <w:proofErr w:type="spellStart"/>
      <w:r>
        <w:rPr>
          <w:rFonts w:eastAsia="Times New Roman" w:cs="Times New Roman"/>
          <w:szCs w:val="24"/>
        </w:rPr>
        <w:t>Δημοσχάκη</w:t>
      </w:r>
      <w:proofErr w:type="spellEnd"/>
      <w:r>
        <w:rPr>
          <w:rFonts w:eastAsia="Times New Roman" w:cs="Times New Roman"/>
          <w:szCs w:val="24"/>
        </w:rPr>
        <w:t>, όταν βγαίνετε και μιλάτε έξω, θα πρέπει να ξέρετε ότι όλα τα έργα στον Έβρο τα κάνει αυτή τη στιγμή η ΜΟΜΑ. Και εσείς έρχεστε και λέτε γιατί τα κάνει η ΜΟΜΑ. Ποιοι να τα κάνουν; Εργολάβοι των 25 εκατομμυρίων μ</w:t>
      </w:r>
      <w:r>
        <w:rPr>
          <w:rFonts w:eastAsia="Times New Roman" w:cs="Times New Roman"/>
          <w:szCs w:val="24"/>
        </w:rPr>
        <w:t xml:space="preserve">ε </w:t>
      </w:r>
      <w:r>
        <w:rPr>
          <w:rFonts w:eastAsia="Times New Roman" w:cs="Times New Roman"/>
          <w:szCs w:val="24"/>
        </w:rPr>
        <w:lastRenderedPageBreak/>
        <w:t xml:space="preserve">αυτές τις αναθέσεις; Τελείωσαν αυτά, κύριε </w:t>
      </w:r>
      <w:proofErr w:type="spellStart"/>
      <w:r>
        <w:rPr>
          <w:rFonts w:eastAsia="Times New Roman" w:cs="Times New Roman"/>
          <w:szCs w:val="24"/>
        </w:rPr>
        <w:t>Δημοσχάκη</w:t>
      </w:r>
      <w:proofErr w:type="spellEnd"/>
      <w:r>
        <w:rPr>
          <w:rFonts w:eastAsia="Times New Roman" w:cs="Times New Roman"/>
          <w:szCs w:val="24"/>
        </w:rPr>
        <w:t xml:space="preserve">. Τελείωσαν οι εργολαβίες των 25 εκατομμυρίων. Μην ρωτάτε γιατί τα κάνει η ΜΟΜΑ. Όταν πρωτοπήγαμε στις βροχές, λέγατε «ευτυχώς που είναι η ΜΟΜΑ». Τώρα πάτε να κάνετε και κριτική. </w:t>
      </w:r>
    </w:p>
    <w:p w14:paraId="65980424"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ΑΝΑΣΤΑΣΙΟΣ (ΤΑΣΟΣ) ΔΗΜ</w:t>
      </w:r>
      <w:r>
        <w:rPr>
          <w:rFonts w:eastAsia="Times New Roman" w:cs="Times New Roman"/>
          <w:b/>
          <w:szCs w:val="24"/>
        </w:rPr>
        <w:t xml:space="preserve">ΟΣΧΑΚΗΣ: </w:t>
      </w:r>
      <w:r>
        <w:rPr>
          <w:rFonts w:eastAsia="Times New Roman" w:cs="Times New Roman"/>
          <w:szCs w:val="24"/>
        </w:rPr>
        <w:t>Είστε σε άλλη εποχή.</w:t>
      </w:r>
    </w:p>
    <w:p w14:paraId="65980425" w14:textId="77777777" w:rsidR="00665451" w:rsidRDefault="007410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Όσον αφορά το αν θα γίνει η αναβάθμιση στην Ελλάδα: Η αναβάθμιση, αν δεν γίνει στην Ελλάδα, πράγματι θα στοιχίσει λιγότερο. Αλλά αν δεν γίνει η αναβά</w:t>
      </w:r>
      <w:r>
        <w:rPr>
          <w:rFonts w:eastAsia="Times New Roman" w:cs="Times New Roman"/>
          <w:szCs w:val="24"/>
        </w:rPr>
        <w:t xml:space="preserve">θμιση αυτή στην Ελλάδα, η Ελλάδα θα τελειώσει σαν αμυντική βιομηχανία. Τα αεροσκάφη θα πρέπει να πάνε αλλού. Και το κόστος το αντίστοιχο της μεταφοράς των αεροσκαφών δεν θα μας δώσει φθηνότερη τιμή και στην Ινδία να πάνε και στην Αμερική. </w:t>
      </w:r>
    </w:p>
    <w:p w14:paraId="65980426"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Όσον αφορά το ση</w:t>
      </w:r>
      <w:r>
        <w:rPr>
          <w:rFonts w:eastAsia="Times New Roman" w:cs="Times New Roman"/>
          <w:szCs w:val="24"/>
        </w:rPr>
        <w:t xml:space="preserve">μαντικό πλαίσιο της </w:t>
      </w:r>
      <w:r>
        <w:rPr>
          <w:rFonts w:eastAsia="Times New Roman" w:cs="Times New Roman"/>
          <w:szCs w:val="24"/>
        </w:rPr>
        <w:t>«</w:t>
      </w:r>
      <w:r>
        <w:rPr>
          <w:rFonts w:eastAsia="Times New Roman" w:cs="Times New Roman"/>
          <w:szCs w:val="24"/>
          <w:lang w:val="en-US"/>
        </w:rPr>
        <w:t>LOCKHEED</w:t>
      </w:r>
      <w:r w:rsidRPr="00B0321D">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με την ΕΑΒ: Προϋποθέτει τη δυνατότητα –για τον κ. </w:t>
      </w:r>
      <w:proofErr w:type="spellStart"/>
      <w:r>
        <w:rPr>
          <w:rFonts w:eastAsia="Times New Roman" w:cs="Times New Roman"/>
          <w:szCs w:val="24"/>
        </w:rPr>
        <w:lastRenderedPageBreak/>
        <w:t>Δένδια</w:t>
      </w:r>
      <w:proofErr w:type="spellEnd"/>
      <w:r>
        <w:rPr>
          <w:rFonts w:eastAsia="Times New Roman" w:cs="Times New Roman"/>
          <w:szCs w:val="24"/>
        </w:rPr>
        <w:t xml:space="preserve"> το λέω αυτό- της ΕΑΒ με τεχνογνωσία και σύγχρονες εγκαταστάσεις να εκτελέσει τα προγράμματα. Αυτή η δυνατότητα της ΕΑΒ αναβαθμίζεται και εκσυγχρονίζεται. Την τιμή, λοιπόν, της κύριας σύμβασης την εγγυήθηκε η αμερικανική κυβέρνηση. Και λέει ότι στη </w:t>
      </w:r>
      <w:r>
        <w:rPr>
          <w:rFonts w:eastAsia="Times New Roman" w:cs="Times New Roman"/>
          <w:szCs w:val="24"/>
          <w:lang w:val="en-US"/>
        </w:rPr>
        <w:t>LOA</w:t>
      </w:r>
      <w:r>
        <w:rPr>
          <w:rFonts w:eastAsia="Times New Roman" w:cs="Times New Roman"/>
          <w:szCs w:val="24"/>
        </w:rPr>
        <w:t xml:space="preserve"> δεν</w:t>
      </w:r>
      <w:r>
        <w:rPr>
          <w:rFonts w:eastAsia="Times New Roman" w:cs="Times New Roman"/>
          <w:szCs w:val="24"/>
        </w:rPr>
        <w:t xml:space="preserve"> αναγνωρίζει ΑΩ. Άρα, δεν είναι δυνατόν τα χρήματα αυτά να αφαιρεθούν ούτε είναι καθ’ υπέρβαση του έργου των ΑΩ. </w:t>
      </w:r>
    </w:p>
    <w:p w14:paraId="65980427"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 xml:space="preserve">Άλλο θέμα που άκουσα εδώ πέρα μέσα -τα διάβασα και σε διάφορα </w:t>
      </w:r>
      <w:r>
        <w:rPr>
          <w:rFonts w:eastAsia="Times New Roman" w:cs="Times New Roman"/>
          <w:szCs w:val="24"/>
          <w:lang w:val="en-US"/>
        </w:rPr>
        <w:t>site</w:t>
      </w:r>
      <w:r>
        <w:rPr>
          <w:rFonts w:eastAsia="Times New Roman" w:cs="Times New Roman"/>
          <w:szCs w:val="24"/>
        </w:rPr>
        <w:t>- είναι ότι ήμουν σε πριγκιπικούς γάμους,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Ούτε σε πριγκιπικούς γάμους</w:t>
      </w:r>
      <w:r>
        <w:rPr>
          <w:rFonts w:eastAsia="Times New Roman" w:cs="Times New Roman"/>
          <w:szCs w:val="24"/>
        </w:rPr>
        <w:t xml:space="preserve"> ήμουν ούτε πουθενά. Σε ιδιωτικό ταξίδι ήμουν. Δεν συνηθίζω να πηγαίνω ούτε στη Μύκονο ούτε σε γάμους πριγκιπικούς. Άλλοι πηγαίνουν σε πρίγκιπες.</w:t>
      </w:r>
    </w:p>
    <w:p w14:paraId="65980428"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t>Όσον αφορά τη γνώση της ΕΑΒ: Η ΕΑΒ έχει γνώσεις. Έχει αυτή τη στιγμή εργαζόμενους πολλών ετών, οι οποίοι είναι</w:t>
      </w:r>
      <w:r>
        <w:rPr>
          <w:rFonts w:eastAsia="Times New Roman" w:cs="Times New Roman"/>
          <w:szCs w:val="24"/>
        </w:rPr>
        <w:t xml:space="preserve"> και πιστοποιημένοι. Και αν δεν συνεχίσουν να έχουν δουλειά, θα γεράσουν, θα χάσουν την τεχνογνωσία, θα χάσουν την εξειδίκευση. Κι έτσι, θα χάσουμε τη δυνατότητα να μπορούμε να συντηρούμε τα δικά μας μέσα. </w:t>
      </w:r>
    </w:p>
    <w:p w14:paraId="65980429" w14:textId="77777777" w:rsidR="00665451" w:rsidRDefault="007410E1">
      <w:pPr>
        <w:spacing w:line="600" w:lineRule="auto"/>
        <w:ind w:firstLine="720"/>
        <w:jc w:val="both"/>
        <w:rPr>
          <w:rFonts w:eastAsia="Times New Roman" w:cs="Times New Roman"/>
          <w:szCs w:val="24"/>
        </w:rPr>
      </w:pPr>
      <w:r>
        <w:rPr>
          <w:rFonts w:eastAsia="Times New Roman" w:cs="Times New Roman"/>
          <w:szCs w:val="24"/>
        </w:rPr>
        <w:lastRenderedPageBreak/>
        <w:t>Με ρωτήσατε αν υπάρχουν προβλήματα συνεργασίας με</w:t>
      </w:r>
      <w:r>
        <w:rPr>
          <w:rFonts w:eastAsia="Times New Roman" w:cs="Times New Roman"/>
          <w:szCs w:val="24"/>
        </w:rPr>
        <w:t xml:space="preserve">ταξύ του ΑΣΠΙΣ και του ΡΑΝΤΑΡ και αν έχουν προβλεφθεί και είναι 750 εκατομμύρια. Το διάβασα κι εγώ αυτό. Μας διαβεβαιώνουν από τη </w:t>
      </w:r>
      <w:r>
        <w:rPr>
          <w:rFonts w:eastAsia="Times New Roman" w:cs="Times New Roman"/>
          <w:szCs w:val="24"/>
        </w:rPr>
        <w:t>«</w:t>
      </w:r>
      <w:r>
        <w:rPr>
          <w:rFonts w:eastAsia="Times New Roman" w:cs="Times New Roman"/>
          <w:szCs w:val="24"/>
          <w:lang w:val="en-US"/>
        </w:rPr>
        <w:t>LOCKHEED</w:t>
      </w:r>
      <w:r w:rsidRPr="00CC6DEF">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xml:space="preserve"> ότι δεν υπάρχουν προβλήματα συνεργασίας. Και πάντως στο ήδη υπάρχον ποσό έχει χρεωθεί ένα μεγάλο ποσό, προκε</w:t>
      </w:r>
      <w:r>
        <w:rPr>
          <w:rFonts w:eastAsia="Times New Roman" w:cs="Times New Roman"/>
          <w:szCs w:val="24"/>
        </w:rPr>
        <w:t xml:space="preserve">ιμένου να καλυφθεί αυτή η ανάγκη. </w:t>
      </w:r>
    </w:p>
    <w:p w14:paraId="6598042A" w14:textId="77777777" w:rsidR="00665451" w:rsidRDefault="007410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Αυτά είναι τα ερωτήματα τα οποία έθεσαν οι συνάδελφοι. Δεν ξέρω αν ο κ. </w:t>
      </w:r>
      <w:proofErr w:type="spellStart"/>
      <w:r>
        <w:rPr>
          <w:rFonts w:eastAsia="Times New Roman"/>
          <w:szCs w:val="24"/>
        </w:rPr>
        <w:t>Κεδίκογλου</w:t>
      </w:r>
      <w:proofErr w:type="spellEnd"/>
      <w:r>
        <w:rPr>
          <w:rFonts w:eastAsia="Times New Roman"/>
          <w:szCs w:val="24"/>
        </w:rPr>
        <w:t xml:space="preserve"> θέλει κάτι άλλο. Πάντως εγώ αυτό που θα ήθελα να κάνουμε στην Επιτροπή Εξοπλισμών είναι το εξής</w:t>
      </w:r>
      <w:r w:rsidRPr="001D6F42">
        <w:rPr>
          <w:rFonts w:eastAsia="Times New Roman"/>
          <w:szCs w:val="24"/>
        </w:rPr>
        <w:t>:</w:t>
      </w:r>
      <w:r>
        <w:rPr>
          <w:rFonts w:eastAsia="Times New Roman"/>
          <w:szCs w:val="24"/>
        </w:rPr>
        <w:t xml:space="preserve"> Θα πάρετε και την κύρια σύμβαση, τη </w:t>
      </w:r>
      <w:r>
        <w:rPr>
          <w:rFonts w:eastAsia="Times New Roman"/>
          <w:szCs w:val="24"/>
          <w:lang w:val="en-US"/>
        </w:rPr>
        <w:t>L</w:t>
      </w:r>
      <w:r>
        <w:rPr>
          <w:rFonts w:eastAsia="Times New Roman"/>
          <w:szCs w:val="24"/>
        </w:rPr>
        <w:t>Ο</w:t>
      </w:r>
      <w:r>
        <w:rPr>
          <w:rFonts w:eastAsia="Times New Roman"/>
          <w:szCs w:val="24"/>
          <w:lang w:val="en-US"/>
        </w:rPr>
        <w:t>A</w:t>
      </w:r>
      <w:r>
        <w:rPr>
          <w:rFonts w:eastAsia="Times New Roman"/>
          <w:szCs w:val="24"/>
        </w:rPr>
        <w:t xml:space="preserve"> </w:t>
      </w:r>
    </w:p>
    <w:p w14:paraId="6598042B"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 xml:space="preserve">ΣΙΜΟΣ ΚΕΔΙΚΟΓΛΟΥ: </w:t>
      </w:r>
      <w:r>
        <w:rPr>
          <w:rFonts w:eastAsia="Times New Roman"/>
          <w:szCs w:val="24"/>
        </w:rPr>
        <w:t>Θα ήθελα να κάνω μια πρόταση.</w:t>
      </w:r>
    </w:p>
    <w:p w14:paraId="6598042C"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Θα σας δώσω τον λόγο, κύριε </w:t>
      </w:r>
      <w:proofErr w:type="spellStart"/>
      <w:r>
        <w:rPr>
          <w:rFonts w:eastAsia="Times New Roman"/>
          <w:szCs w:val="24"/>
        </w:rPr>
        <w:t>Κεδίκογλου</w:t>
      </w:r>
      <w:proofErr w:type="spellEnd"/>
      <w:r>
        <w:rPr>
          <w:rFonts w:eastAsia="Times New Roman"/>
          <w:szCs w:val="24"/>
        </w:rPr>
        <w:t>. Να τελειώσει πρώτα ο κύριος Υπουργός.</w:t>
      </w:r>
    </w:p>
    <w:p w14:paraId="6598042D"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Θα πάρετε και τα υπ</w:t>
      </w:r>
      <w:r>
        <w:rPr>
          <w:rFonts w:eastAsia="Times New Roman"/>
          <w:szCs w:val="24"/>
        </w:rPr>
        <w:t>άρχοντα. Θα σας δώσουμε και τον κατάλογο για την ανακατανομή του ποσού, όπου φαίνεται ξεκάθαρα το πού θα πάνε. Θα έλθουν και οι ιδιωτικές επιχειρήσεις</w:t>
      </w:r>
      <w:r>
        <w:rPr>
          <w:rFonts w:eastAsia="Times New Roman"/>
          <w:szCs w:val="24"/>
        </w:rPr>
        <w:t>,</w:t>
      </w:r>
      <w:r>
        <w:rPr>
          <w:rFonts w:eastAsia="Times New Roman"/>
          <w:szCs w:val="24"/>
        </w:rPr>
        <w:t xml:space="preserve"> που θα πάρουν όχι το 30%, </w:t>
      </w:r>
      <w:r>
        <w:rPr>
          <w:rFonts w:eastAsia="Times New Roman"/>
          <w:szCs w:val="24"/>
        </w:rPr>
        <w:lastRenderedPageBreak/>
        <w:t xml:space="preserve">αλλά το 10% μέσω των συνδέσμων τους και θα πουν ποιοι είναι. Οι ίδιοι θα το πουν. Θα έλθει και η </w:t>
      </w:r>
      <w:r>
        <w:rPr>
          <w:rFonts w:eastAsia="Times New Roman"/>
          <w:szCs w:val="24"/>
        </w:rPr>
        <w:t>«</w:t>
      </w:r>
      <w:r>
        <w:rPr>
          <w:rFonts w:eastAsia="Times New Roman"/>
          <w:szCs w:val="24"/>
          <w:lang w:val="en-US"/>
        </w:rPr>
        <w:t>LOCKHEED</w:t>
      </w:r>
      <w:r w:rsidRPr="001D6F42">
        <w:rPr>
          <w:rFonts w:eastAsia="Times New Roman"/>
          <w:szCs w:val="24"/>
        </w:rPr>
        <w:t xml:space="preserve"> </w:t>
      </w:r>
      <w:r>
        <w:rPr>
          <w:rFonts w:eastAsia="Times New Roman"/>
          <w:szCs w:val="24"/>
          <w:lang w:val="en-US"/>
        </w:rPr>
        <w:t>MARTIN</w:t>
      </w:r>
      <w:r>
        <w:rPr>
          <w:rFonts w:eastAsia="Times New Roman"/>
          <w:szCs w:val="24"/>
        </w:rPr>
        <w:t>»</w:t>
      </w:r>
      <w:r w:rsidRPr="001D6F42">
        <w:rPr>
          <w:rFonts w:eastAsia="Times New Roman"/>
          <w:szCs w:val="24"/>
        </w:rPr>
        <w:t>,</w:t>
      </w:r>
      <w:r>
        <w:rPr>
          <w:rFonts w:eastAsia="Times New Roman"/>
          <w:szCs w:val="24"/>
        </w:rPr>
        <w:t xml:space="preserve"> αν θέλετε, η οποία μπορεί να αναλύσει με ποιες διαδικασίες εκείνη επιλέγει. Αυτά μπορώ να κάνω για τη διαφάνεια. </w:t>
      </w:r>
      <w:r>
        <w:rPr>
          <w:rFonts w:eastAsia="Times New Roman"/>
          <w:szCs w:val="24"/>
        </w:rPr>
        <w:t>Τώρα, εάν κάποιοι από ιδεολογία δεν το θέλετε, πάρτε το απόφαση και να πείτε ότι δεν θέλετε ούτε την αναβάθμιση, ούτε την ελληνική βιομηχανία, να κλείσουμε τη ΕΑΒ και να τελειώνουμε. Εγώ πάντως τέτοια ευθύνη δεν παίρνω.</w:t>
      </w:r>
    </w:p>
    <w:p w14:paraId="6598042E"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ΠΡΟΕΔΡΕΥΩΝ (Αναστάσιος Κουράκης):</w:t>
      </w:r>
      <w:r>
        <w:rPr>
          <w:rFonts w:eastAsia="Times New Roman"/>
          <w:b/>
          <w:szCs w:val="24"/>
        </w:rPr>
        <w:t xml:space="preserve"> </w:t>
      </w:r>
      <w:r>
        <w:rPr>
          <w:rFonts w:eastAsia="Times New Roman"/>
          <w:szCs w:val="24"/>
        </w:rPr>
        <w:t>Κα</w:t>
      </w:r>
      <w:r>
        <w:rPr>
          <w:rFonts w:eastAsia="Times New Roman"/>
          <w:szCs w:val="24"/>
        </w:rPr>
        <w:t>λώς.</w:t>
      </w:r>
    </w:p>
    <w:p w14:paraId="6598042F"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 xml:space="preserve">Κάτι θέλει να ρωτήσει ο κ. </w:t>
      </w:r>
      <w:proofErr w:type="spellStart"/>
      <w:r>
        <w:rPr>
          <w:rFonts w:eastAsia="Times New Roman"/>
          <w:szCs w:val="24"/>
        </w:rPr>
        <w:t>Κεδίκογλου</w:t>
      </w:r>
      <w:proofErr w:type="spellEnd"/>
      <w:r>
        <w:rPr>
          <w:rFonts w:eastAsia="Times New Roman"/>
          <w:szCs w:val="24"/>
        </w:rPr>
        <w:t>. Ορίστε, έχετε τον λόγο.</w:t>
      </w:r>
    </w:p>
    <w:p w14:paraId="65980430"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ΣΙΜΟΣ ΚΕΔΙΚΟΓΛΟΥ:</w:t>
      </w:r>
      <w:r>
        <w:rPr>
          <w:rFonts w:eastAsia="Times New Roman"/>
          <w:b/>
          <w:szCs w:val="24"/>
        </w:rPr>
        <w:t xml:space="preserve"> </w:t>
      </w:r>
      <w:r>
        <w:rPr>
          <w:rFonts w:eastAsia="Times New Roman"/>
          <w:szCs w:val="24"/>
        </w:rPr>
        <w:t>Είναι καθαρά διαδικαστικό. Ευχαριστώ.</w:t>
      </w:r>
    </w:p>
    <w:p w14:paraId="65980431"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 xml:space="preserve">Επειδή συμφωνώ ότι πρέπει να είναι σίγουρα η ΕΑΒ, θα πρότεινα η συνεδρίαση της </w:t>
      </w:r>
      <w:r>
        <w:rPr>
          <w:rFonts w:eastAsia="Times New Roman"/>
          <w:szCs w:val="24"/>
        </w:rPr>
        <w:t>ε</w:t>
      </w:r>
      <w:r>
        <w:rPr>
          <w:rFonts w:eastAsia="Times New Roman"/>
          <w:szCs w:val="24"/>
        </w:rPr>
        <w:t>πιτροπής να γίνει σε δύο μέρη και, αν γίνεται, πρώτα</w:t>
      </w:r>
      <w:r>
        <w:rPr>
          <w:rFonts w:eastAsia="Times New Roman"/>
          <w:szCs w:val="24"/>
        </w:rPr>
        <w:t xml:space="preserve"> να έχουμε ακρόαση των φορέων, δηλαδή της ΕΑΒ, των εκπροσώπων της αμυντικής μας βιομηχανίας και μετά να γίνει συζήτηση κεκλεισμένων των θυρών, γιατί η ΕΑΒ δεν έχει </w:t>
      </w:r>
      <w:r>
        <w:rPr>
          <w:rFonts w:eastAsia="Times New Roman"/>
          <w:szCs w:val="24"/>
        </w:rPr>
        <w:lastRenderedPageBreak/>
        <w:t>ιδέα, κύριε Υπουργέ. Το χαρτί που κατέθεσα θέλω να το κοιτάξετε. Είναι έτοιμη να εκτελέσει έ</w:t>
      </w:r>
      <w:r>
        <w:rPr>
          <w:rFonts w:eastAsia="Times New Roman"/>
          <w:szCs w:val="24"/>
        </w:rPr>
        <w:t>να έργο της τάξης των 88 εκατομμυρίων ευρώ. Για τα άλλα 100 που λέτε δεν έχουν ιδέα. Μάλιστα, ήταν μια διαδικασία. Δεν είναι στραγάλια για να πείτε ότι τα 88 γίνονται 200, γιατί …</w:t>
      </w:r>
    </w:p>
    <w:p w14:paraId="65980432"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b/>
          <w:szCs w:val="24"/>
        </w:rPr>
        <w:t xml:space="preserve"> </w:t>
      </w:r>
      <w:r>
        <w:rPr>
          <w:rFonts w:eastAsia="Times New Roman"/>
          <w:szCs w:val="24"/>
        </w:rPr>
        <w:t>Πάρτε το κινητό μου τηλέφωνο. Από την ΕΑΒ μο</w:t>
      </w:r>
      <w:r>
        <w:rPr>
          <w:rFonts w:eastAsia="Times New Roman"/>
          <w:szCs w:val="24"/>
        </w:rPr>
        <w:t>υ</w:t>
      </w:r>
      <w:r>
        <w:rPr>
          <w:rFonts w:eastAsia="Times New Roman"/>
          <w:szCs w:val="24"/>
        </w:rPr>
        <w:t xml:space="preserve"> στέλνουν ο </w:t>
      </w:r>
      <w:r>
        <w:rPr>
          <w:rFonts w:eastAsia="Times New Roman"/>
          <w:szCs w:val="24"/>
        </w:rPr>
        <w:t>π</w:t>
      </w:r>
      <w:r>
        <w:rPr>
          <w:rFonts w:eastAsia="Times New Roman"/>
          <w:szCs w:val="24"/>
        </w:rPr>
        <w:t xml:space="preserve">ρόεδρος και ο </w:t>
      </w:r>
      <w:r>
        <w:rPr>
          <w:rFonts w:eastAsia="Times New Roman"/>
          <w:szCs w:val="24"/>
        </w:rPr>
        <w:t>α</w:t>
      </w:r>
      <w:r>
        <w:rPr>
          <w:rFonts w:eastAsia="Times New Roman"/>
          <w:szCs w:val="24"/>
        </w:rPr>
        <w:t>ντιπρόεδρος συνεχώς σημειώσεις επί των συστημάτων. Πώς δεν έχουν ιδέα; Αν είναι δυνατόν!</w:t>
      </w:r>
    </w:p>
    <w:p w14:paraId="65980433"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ΣΙΜΟΣ ΚΕΔΙΚΟΓΛΟΥ:</w:t>
      </w:r>
      <w:r>
        <w:rPr>
          <w:rFonts w:eastAsia="Times New Roman"/>
          <w:b/>
          <w:szCs w:val="24"/>
        </w:rPr>
        <w:t xml:space="preserve"> </w:t>
      </w:r>
      <w:r>
        <w:rPr>
          <w:rFonts w:eastAsia="Times New Roman"/>
          <w:szCs w:val="24"/>
        </w:rPr>
        <w:t>Ωραία. Πάρτε και τον αναλυτικό κατάλογο τι έργο κάνει ποιος, γιατί αν υπήρχ</w:t>
      </w:r>
      <w:r>
        <w:rPr>
          <w:rFonts w:eastAsia="Times New Roman"/>
          <w:szCs w:val="24"/>
        </w:rPr>
        <w:t>ε αυτός ο κατάλογος στη σημερινή τροπολογία, θα γινόταν αλλιώς η συζήτηση. Όλοι θέλουμε την επιβίωση της ΕΑΒ, όλοι θέλουμε να μη χαθεί η αμυντική μας βιομηχανία, αλλά να γίνει σωστά. Συνεπώς η πρότασή μου είναι αυτή.</w:t>
      </w:r>
    </w:p>
    <w:p w14:paraId="65980434"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 Πρόεδρος των Ανεξαρτήτων Ελλήνων): </w:t>
      </w:r>
      <w:r>
        <w:rPr>
          <w:rFonts w:eastAsia="Times New Roman"/>
          <w:szCs w:val="24"/>
        </w:rPr>
        <w:t>Εγώ τη δέχομαι.</w:t>
      </w:r>
    </w:p>
    <w:p w14:paraId="65980435"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ΠΡΟΕΔΡΕΥΩΝ (Αναστάσιος Κουράκης)</w:t>
      </w:r>
      <w:r w:rsidRPr="00E46ACB">
        <w:rPr>
          <w:rFonts w:eastAsia="Times New Roman"/>
          <w:b/>
          <w:szCs w:val="24"/>
        </w:rPr>
        <w:t>:</w:t>
      </w:r>
      <w:r>
        <w:rPr>
          <w:rFonts w:eastAsia="Times New Roman"/>
          <w:b/>
          <w:szCs w:val="24"/>
        </w:rPr>
        <w:t xml:space="preserve"> </w:t>
      </w:r>
      <w:r>
        <w:rPr>
          <w:rFonts w:eastAsia="Times New Roman"/>
          <w:szCs w:val="24"/>
        </w:rPr>
        <w:t>Καλώς.</w:t>
      </w:r>
    </w:p>
    <w:p w14:paraId="65980436"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lastRenderedPageBreak/>
        <w:t>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w:t>
      </w:r>
      <w:r>
        <w:rPr>
          <w:rFonts w:eastAsia="Times New Roman"/>
          <w:szCs w:val="24"/>
        </w:rPr>
        <w:t>ΟΣ» και ενημερώθηκαν για την ιστορία του κτηρίου και τον τρόπο οργάνωσης και λειτουργίας της Βουλής, τριάντα μαθήτριες και μαθητές και τρεις συνοδοί εκπαιδευτικοί από το 3</w:t>
      </w:r>
      <w:r w:rsidRPr="00E46ACB">
        <w:rPr>
          <w:rFonts w:eastAsia="Times New Roman"/>
          <w:szCs w:val="24"/>
          <w:vertAlign w:val="superscript"/>
        </w:rPr>
        <w:t>ο</w:t>
      </w:r>
      <w:r>
        <w:rPr>
          <w:rFonts w:eastAsia="Times New Roman"/>
          <w:szCs w:val="24"/>
        </w:rPr>
        <w:t xml:space="preserve"> Γενικό Λύκειο Αλίμου.</w:t>
      </w:r>
    </w:p>
    <w:p w14:paraId="65980437"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Η Βουλή τούς καλωσορίζει.</w:t>
      </w:r>
    </w:p>
    <w:p w14:paraId="65980438" w14:textId="77777777" w:rsidR="00665451" w:rsidRDefault="007410E1">
      <w:pPr>
        <w:tabs>
          <w:tab w:val="left" w:pos="709"/>
          <w:tab w:val="center" w:pos="4753"/>
        </w:tabs>
        <w:spacing w:after="0" w:line="600" w:lineRule="auto"/>
        <w:ind w:firstLine="70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w:t>
      </w:r>
      <w:r>
        <w:rPr>
          <w:rFonts w:eastAsia="Times New Roman"/>
          <w:szCs w:val="24"/>
        </w:rPr>
        <w:t>ες της Βουλής)</w:t>
      </w:r>
    </w:p>
    <w:p w14:paraId="65980439"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Σήμερα συζητήσαμε την κύρωση μιας συμφωνίας. Όπως ξέρετε, η Βουλή έχει δύο καθήκοντα στην Ολομέλεια, μέσα στην Αίθουσα της οποίας βρίσκεστε. Το ένα είναι να συζητάει νομοσχέδια και να ψηφίζει νόμους. Η δεύτερη διαδικασία είναι ο κοινοβουλευτ</w:t>
      </w:r>
      <w:r>
        <w:rPr>
          <w:rFonts w:eastAsia="Times New Roman"/>
          <w:szCs w:val="24"/>
        </w:rPr>
        <w:t>ικός έλεγχος, δηλαδή οι Βουλευτές όλων των κομμάτων ασκούν έλεγχο στην Κυβέρνηση, στους Υπουργούς και γίνεται συζήτηση μέσα στη Βουλή. Μάλιστα, αυτές οι συνεδριάσεις είναι ανοικτές, δηλαδή μεταδίδονται και από την τηλεόραση, ώστε να μαθαίνει ο κόσμος</w:t>
      </w:r>
      <w:r>
        <w:rPr>
          <w:rFonts w:eastAsia="Times New Roman"/>
          <w:szCs w:val="24"/>
        </w:rPr>
        <w:t>,</w:t>
      </w:r>
      <w:r>
        <w:rPr>
          <w:rFonts w:eastAsia="Times New Roman"/>
          <w:szCs w:val="24"/>
        </w:rPr>
        <w:t xml:space="preserve"> που </w:t>
      </w:r>
      <w:r>
        <w:rPr>
          <w:rFonts w:eastAsia="Times New Roman"/>
          <w:szCs w:val="24"/>
        </w:rPr>
        <w:t xml:space="preserve">μας παρακολουθεί τι ακριβώς γίνεται στην Αίθουσα αυτή. </w:t>
      </w:r>
    </w:p>
    <w:p w14:paraId="6598043A"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lastRenderedPageBreak/>
        <w:t>Κύριοι συνάδελφοι, σχετικά με το πώς θα προχωρήσουμε θα ήθελα να πω ότι αυτό</w:t>
      </w:r>
      <w:r>
        <w:rPr>
          <w:rFonts w:eastAsia="Times New Roman"/>
          <w:szCs w:val="24"/>
        </w:rPr>
        <w:t>,</w:t>
      </w:r>
      <w:r>
        <w:rPr>
          <w:rFonts w:eastAsia="Times New Roman"/>
          <w:szCs w:val="24"/>
        </w:rPr>
        <w:t xml:space="preserve"> που προβλέπεται από τον Κανονισμό της Βουλής είναι να συνέλθει η </w:t>
      </w:r>
      <w:r>
        <w:rPr>
          <w:rFonts w:eastAsia="Times New Roman"/>
          <w:szCs w:val="24"/>
        </w:rPr>
        <w:t>ε</w:t>
      </w:r>
      <w:r>
        <w:rPr>
          <w:rFonts w:eastAsia="Times New Roman"/>
          <w:szCs w:val="24"/>
        </w:rPr>
        <w:t xml:space="preserve">πιτροπή, η ίδια να εκτιμήσει πώς ακριβώς θα δουλέψει και μετά θα έχουμε την ψηφοφορία τη Δευτέρα. </w:t>
      </w:r>
    </w:p>
    <w:p w14:paraId="6598043B"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Κυρίες και κύριοι συνάδελφοι, κηρύσσεται περαιωμένη η συζήτηση επί του σχεδίου νόμου του Υπουργείου Εθνικής Άμυνας</w:t>
      </w:r>
      <w:r>
        <w:rPr>
          <w:rFonts w:eastAsia="Times New Roman"/>
          <w:szCs w:val="24"/>
        </w:rPr>
        <w:t>:</w:t>
      </w:r>
      <w:r>
        <w:rPr>
          <w:rFonts w:eastAsia="Times New Roman"/>
          <w:szCs w:val="24"/>
        </w:rPr>
        <w:t xml:space="preserve"> «Κύρωση του Μνημονίου Συνεργασίας μεταξύ </w:t>
      </w:r>
      <w:r>
        <w:rPr>
          <w:rFonts w:eastAsia="Times New Roman"/>
          <w:szCs w:val="24"/>
        </w:rPr>
        <w:t>του Ανώτατου Συμμαχικού Διοικητή Μετασχηματισμού (</w:t>
      </w:r>
      <w:r>
        <w:rPr>
          <w:rFonts w:eastAsia="Times New Roman"/>
          <w:szCs w:val="24"/>
          <w:lang w:val="en-US"/>
        </w:rPr>
        <w:t>SACT</w:t>
      </w:r>
      <w:r w:rsidRPr="00E46ACB">
        <w:rPr>
          <w:rFonts w:eastAsia="Times New Roman"/>
          <w:szCs w:val="24"/>
        </w:rPr>
        <w:t>)</w:t>
      </w:r>
      <w:r>
        <w:rPr>
          <w:rFonts w:eastAsia="Times New Roman"/>
          <w:szCs w:val="24"/>
        </w:rPr>
        <w:t xml:space="preserve">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Pr>
          <w:rFonts w:eastAsia="Times New Roman"/>
          <w:szCs w:val="24"/>
        </w:rPr>
        <w:t>ανταλλαγει</w:t>
      </w:r>
      <w:r>
        <w:rPr>
          <w:rFonts w:eastAsia="Times New Roman"/>
          <w:szCs w:val="24"/>
        </w:rPr>
        <w:t>σών</w:t>
      </w:r>
      <w:proofErr w:type="spellEnd"/>
      <w:r>
        <w:rPr>
          <w:rFonts w:eastAsia="Times New Roman"/>
          <w:szCs w:val="24"/>
        </w:rPr>
        <w:t xml:space="preserve"> επιστολών περί παράτασης ισχύος του ανωτέρω Μνημονίου».</w:t>
      </w:r>
    </w:p>
    <w:p w14:paraId="6598043C"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Επί της υπουργικής τροπολογίας με γενικό αριθμό 1898 και ειδικό 91 του σχεδίου νόμου έχει κατατεθεί αίτημα ονομαστικής ψηφοφορίας από Βουλευτές της Νέας Δημοκρατίας, η οποία θα διεξαχθεί τη Δευτέρ</w:t>
      </w:r>
      <w:r>
        <w:rPr>
          <w:rFonts w:eastAsia="Times New Roman"/>
          <w:szCs w:val="24"/>
        </w:rPr>
        <w:t>α 14 Ιανουαρίου 2019 και ώρα 12</w:t>
      </w:r>
      <w:r>
        <w:rPr>
          <w:rFonts w:eastAsia="Times New Roman"/>
          <w:szCs w:val="24"/>
        </w:rPr>
        <w:t>.</w:t>
      </w:r>
      <w:r>
        <w:rPr>
          <w:rFonts w:eastAsia="Times New Roman"/>
          <w:szCs w:val="24"/>
        </w:rPr>
        <w:t xml:space="preserve">00΄ μαζί </w:t>
      </w:r>
      <w:r>
        <w:rPr>
          <w:rFonts w:eastAsia="Times New Roman"/>
          <w:szCs w:val="24"/>
        </w:rPr>
        <w:lastRenderedPageBreak/>
        <w:t>με την ψηφοφορία επί της αρχής, των άρθρων και του συνόλου του σχεδίου νόμου.</w:t>
      </w:r>
    </w:p>
    <w:p w14:paraId="6598043D" w14:textId="77777777" w:rsidR="00665451" w:rsidRDefault="007410E1">
      <w:pPr>
        <w:tabs>
          <w:tab w:val="left" w:pos="709"/>
          <w:tab w:val="center" w:pos="4753"/>
        </w:tabs>
        <w:spacing w:after="0" w:line="600" w:lineRule="auto"/>
        <w:ind w:firstLine="709"/>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6598043E" w14:textId="77777777" w:rsidR="00665451" w:rsidRDefault="007410E1">
      <w:pPr>
        <w:tabs>
          <w:tab w:val="left" w:pos="709"/>
          <w:tab w:val="center" w:pos="4753"/>
        </w:tabs>
        <w:spacing w:after="0" w:line="600" w:lineRule="auto"/>
        <w:ind w:firstLine="709"/>
        <w:jc w:val="both"/>
        <w:rPr>
          <w:rFonts w:eastAsia="Times New Roman"/>
          <w:szCs w:val="24"/>
        </w:rPr>
      </w:pPr>
      <w:r w:rsidRPr="006B085E">
        <w:rPr>
          <w:rFonts w:eastAsia="Times New Roman"/>
          <w:b/>
          <w:szCs w:val="24"/>
        </w:rPr>
        <w:t>ΟΛΟΙ ΟΙ ΒΟΥΛΕΥΤΕΣ:</w:t>
      </w:r>
      <w:r w:rsidRPr="003933ED">
        <w:rPr>
          <w:rFonts w:eastAsia="Times New Roman"/>
          <w:szCs w:val="24"/>
        </w:rPr>
        <w:t xml:space="preserve"> </w:t>
      </w:r>
      <w:r>
        <w:rPr>
          <w:rFonts w:eastAsia="Times New Roman"/>
          <w:szCs w:val="24"/>
        </w:rPr>
        <w:t>Μάλιστα, μάλιστα.</w:t>
      </w:r>
    </w:p>
    <w:p w14:paraId="6598043F" w14:textId="77777777" w:rsidR="00665451" w:rsidRDefault="007410E1">
      <w:pPr>
        <w:tabs>
          <w:tab w:val="left" w:pos="709"/>
          <w:tab w:val="center" w:pos="4753"/>
        </w:tabs>
        <w:spacing w:after="0" w:line="600" w:lineRule="auto"/>
        <w:ind w:firstLine="709"/>
        <w:jc w:val="both"/>
        <w:rPr>
          <w:rFonts w:eastAsia="Times New Roman"/>
          <w:szCs w:val="24"/>
        </w:rPr>
      </w:pPr>
      <w:r w:rsidRPr="001D6F42">
        <w:rPr>
          <w:rFonts w:eastAsia="Times New Roman"/>
          <w:b/>
          <w:szCs w:val="24"/>
        </w:rPr>
        <w:t>ΠΡΟΕΔΡΕΥΩΝ (Αναστάσι</w:t>
      </w:r>
      <w:r w:rsidRPr="001D6F42">
        <w:rPr>
          <w:rFonts w:eastAsia="Times New Roman"/>
          <w:b/>
          <w:szCs w:val="24"/>
        </w:rPr>
        <w:t>ος Κουράκης)</w:t>
      </w:r>
      <w:r w:rsidRPr="003933ED">
        <w:rPr>
          <w:rFonts w:eastAsia="Times New Roman"/>
          <w:b/>
          <w:szCs w:val="24"/>
        </w:rPr>
        <w:t>:</w:t>
      </w:r>
      <w:r>
        <w:rPr>
          <w:rFonts w:eastAsia="Times New Roman"/>
          <w:b/>
          <w:szCs w:val="24"/>
        </w:rPr>
        <w:t xml:space="preserve"> </w:t>
      </w:r>
      <w:r>
        <w:rPr>
          <w:rFonts w:eastAsia="Times New Roman"/>
          <w:szCs w:val="24"/>
        </w:rPr>
        <w:t xml:space="preserve">Με τη συναίνεση του Σώματος και ώρα 13.50΄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Πέμπτη 10 Ιανουαρίου 2019 και ώρα 9.30΄,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επίκαιρων ερωτήσεων.</w:t>
      </w:r>
    </w:p>
    <w:p w14:paraId="65980440" w14:textId="77777777" w:rsidR="00665451" w:rsidRDefault="007410E1">
      <w:pPr>
        <w:tabs>
          <w:tab w:val="left" w:pos="709"/>
          <w:tab w:val="center" w:pos="4753"/>
        </w:tabs>
        <w:spacing w:line="600" w:lineRule="auto"/>
        <w:jc w:val="center"/>
        <w:rPr>
          <w:rFonts w:eastAsia="Times New Roman"/>
          <w:szCs w:val="24"/>
        </w:rPr>
      </w:pPr>
      <w:r w:rsidRPr="006B085E">
        <w:rPr>
          <w:rFonts w:eastAsia="Times New Roman"/>
          <w:b/>
          <w:szCs w:val="24"/>
        </w:rPr>
        <w:t xml:space="preserve">Ο ΠΡΟΕΔΡΟΣ                    </w:t>
      </w:r>
      <w:r w:rsidRPr="006B085E">
        <w:rPr>
          <w:rFonts w:eastAsia="Times New Roman"/>
          <w:b/>
          <w:szCs w:val="24"/>
        </w:rPr>
        <w:t xml:space="preserve">                            ΟΙ ΓΡΑΜΜΑΤΕΙΣ</w:t>
      </w:r>
    </w:p>
    <w:p w14:paraId="65980441" w14:textId="77777777" w:rsidR="00665451" w:rsidRDefault="00665451">
      <w:pPr>
        <w:tabs>
          <w:tab w:val="left" w:pos="709"/>
          <w:tab w:val="center" w:pos="4753"/>
        </w:tabs>
        <w:spacing w:line="600" w:lineRule="auto"/>
        <w:jc w:val="both"/>
        <w:rPr>
          <w:rFonts w:eastAsia="Times New Roman"/>
          <w:szCs w:val="24"/>
        </w:rPr>
      </w:pPr>
    </w:p>
    <w:sectPr w:rsidR="006654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OhO6t7D60aWzd4emRpAb6tReKP0=" w:salt="x8hySqTQ/XCeRmpJhH9g5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51"/>
    <w:rsid w:val="00665451"/>
    <w:rsid w:val="006D0B33"/>
    <w:rsid w:val="007410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00DE"/>
  <w15:docId w15:val="{1F481283-57AC-4F0D-90EF-0028282C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07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07B3"/>
    <w:rPr>
      <w:rFonts w:ascii="Segoe UI" w:hAnsi="Segoe UI" w:cs="Segoe UI"/>
      <w:sz w:val="18"/>
      <w:szCs w:val="18"/>
    </w:rPr>
  </w:style>
  <w:style w:type="paragraph" w:styleId="a4">
    <w:name w:val="Revision"/>
    <w:hidden/>
    <w:uiPriority w:val="99"/>
    <w:semiHidden/>
    <w:rsid w:val="00FC0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756</MetadataID>
    <Session xmlns="641f345b-441b-4b81-9152-adc2e73ba5e1">Δ´</Session>
    <Date xmlns="641f345b-441b-4b81-9152-adc2e73ba5e1">2019-01-08T22:00:00+00:00</Date>
    <Status xmlns="641f345b-441b-4b81-9152-adc2e73ba5e1">
      <Url>https://intra.parliament.gr/praktika/Lists/Incoming_Metadata/EditForm.aspx?ID=756&amp;Source=/praktika/Recordings_Library/Forms/AllItems.aspx</Url>
      <Description>Δημοσιεύτηκε</Description>
    </Status>
    <Meeting xmlns="641f345b-441b-4b81-9152-adc2e73ba5e1">ΝΑ´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A657D0-B4BB-401A-A182-A840C03FA94D}">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C5734754-5281-470F-AAB8-C1BE0ABA2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7112D-B75A-4E6D-B2B5-BE1B74B0DB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190</Pages>
  <Words>34659</Words>
  <Characters>187162</Characters>
  <Application>Microsoft Office Word</Application>
  <DocSecurity>0</DocSecurity>
  <Lines>1559</Lines>
  <Paragraphs>442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2019-01-17T11:16:00Z</dcterms:created>
  <dcterms:modified xsi:type="dcterms:W3CDTF">2019-01-17T11:16:00Z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