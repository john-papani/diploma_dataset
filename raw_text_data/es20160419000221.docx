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39733" w14:textId="77777777" w:rsidR="00D9156F" w:rsidRPr="00D9156F" w:rsidRDefault="00D9156F" w:rsidP="00D9156F">
      <w:pPr>
        <w:spacing w:after="0" w:line="360" w:lineRule="auto"/>
        <w:rPr>
          <w:ins w:id="0" w:author="Φλούδα Χριστίνα" w:date="2016-04-26T10:05:00Z"/>
          <w:rFonts w:eastAsia="Times New Roman"/>
          <w:szCs w:val="24"/>
          <w:lang w:eastAsia="en-US"/>
        </w:rPr>
      </w:pPr>
      <w:ins w:id="1" w:author="Φλούδα Χριστίνα" w:date="2016-04-26T10:05:00Z">
        <w:r w:rsidRPr="00D9156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B5C41C3" w14:textId="77777777" w:rsidR="00D9156F" w:rsidRPr="00D9156F" w:rsidRDefault="00D9156F" w:rsidP="00D9156F">
      <w:pPr>
        <w:spacing w:after="0" w:line="360" w:lineRule="auto"/>
        <w:rPr>
          <w:ins w:id="2" w:author="Φλούδα Χριστίνα" w:date="2016-04-26T10:05:00Z"/>
          <w:rFonts w:eastAsia="Times New Roman"/>
          <w:szCs w:val="24"/>
          <w:lang w:eastAsia="en-US"/>
        </w:rPr>
      </w:pPr>
    </w:p>
    <w:p w14:paraId="7D53C58E" w14:textId="77777777" w:rsidR="00D9156F" w:rsidRPr="00D9156F" w:rsidRDefault="00D9156F" w:rsidP="00D9156F">
      <w:pPr>
        <w:spacing w:after="0" w:line="360" w:lineRule="auto"/>
        <w:rPr>
          <w:ins w:id="3" w:author="Φλούδα Χριστίνα" w:date="2016-04-26T10:05:00Z"/>
          <w:rFonts w:eastAsia="Times New Roman"/>
          <w:szCs w:val="24"/>
          <w:lang w:eastAsia="en-US"/>
        </w:rPr>
      </w:pPr>
      <w:ins w:id="4" w:author="Φλούδα Χριστίνα" w:date="2016-04-26T10:05:00Z">
        <w:r w:rsidRPr="00D9156F">
          <w:rPr>
            <w:rFonts w:eastAsia="Times New Roman"/>
            <w:szCs w:val="24"/>
            <w:lang w:eastAsia="en-US"/>
          </w:rPr>
          <w:t>ΠΙΝΑΚΑΣ ΠΕΡΙΕΧΟΜΕΝΩΝ</w:t>
        </w:r>
      </w:ins>
    </w:p>
    <w:p w14:paraId="11CED21F" w14:textId="77777777" w:rsidR="00D9156F" w:rsidRPr="00D9156F" w:rsidRDefault="00D9156F" w:rsidP="00D9156F">
      <w:pPr>
        <w:spacing w:after="0" w:line="360" w:lineRule="auto"/>
        <w:rPr>
          <w:ins w:id="5" w:author="Φλούδα Χριστίνα" w:date="2016-04-26T10:05:00Z"/>
          <w:rFonts w:eastAsia="Times New Roman"/>
          <w:szCs w:val="24"/>
          <w:lang w:eastAsia="en-US"/>
        </w:rPr>
      </w:pPr>
      <w:ins w:id="6" w:author="Φλούδα Χριστίνα" w:date="2016-04-26T10:05:00Z">
        <w:r w:rsidRPr="00D9156F">
          <w:rPr>
            <w:rFonts w:eastAsia="Times New Roman"/>
            <w:szCs w:val="24"/>
            <w:lang w:eastAsia="en-US"/>
          </w:rPr>
          <w:t xml:space="preserve">ΙΖ΄ ΠΕΡΙΟΔΟΣ </w:t>
        </w:r>
      </w:ins>
    </w:p>
    <w:p w14:paraId="465FBAB7" w14:textId="77777777" w:rsidR="00D9156F" w:rsidRPr="00D9156F" w:rsidRDefault="00D9156F" w:rsidP="00D9156F">
      <w:pPr>
        <w:spacing w:after="0" w:line="360" w:lineRule="auto"/>
        <w:rPr>
          <w:ins w:id="7" w:author="Φλούδα Χριστίνα" w:date="2016-04-26T10:05:00Z"/>
          <w:rFonts w:eastAsia="Times New Roman"/>
          <w:szCs w:val="24"/>
          <w:lang w:eastAsia="en-US"/>
        </w:rPr>
      </w:pPr>
      <w:ins w:id="8" w:author="Φλούδα Χριστίνα" w:date="2016-04-26T10:05:00Z">
        <w:r w:rsidRPr="00D9156F">
          <w:rPr>
            <w:rFonts w:eastAsia="Times New Roman"/>
            <w:szCs w:val="24"/>
            <w:lang w:eastAsia="en-US"/>
          </w:rPr>
          <w:t>ΠΡΟΕΔΡΕΥΟΜΕΝΗΣ ΚΟΙΝΟΒΟΥΛΕΥΤΙΚΗΣ ΔΗΜΟΚΡΑΤΙΑΣ</w:t>
        </w:r>
      </w:ins>
    </w:p>
    <w:p w14:paraId="618AD4F2" w14:textId="77777777" w:rsidR="00D9156F" w:rsidRPr="00D9156F" w:rsidRDefault="00D9156F" w:rsidP="00D9156F">
      <w:pPr>
        <w:spacing w:after="0" w:line="360" w:lineRule="auto"/>
        <w:rPr>
          <w:ins w:id="9" w:author="Φλούδα Χριστίνα" w:date="2016-04-26T10:05:00Z"/>
          <w:rFonts w:eastAsia="Times New Roman"/>
          <w:szCs w:val="24"/>
          <w:lang w:eastAsia="en-US"/>
        </w:rPr>
      </w:pPr>
      <w:ins w:id="10" w:author="Φλούδα Χριστίνα" w:date="2016-04-26T10:05:00Z">
        <w:r w:rsidRPr="00D9156F">
          <w:rPr>
            <w:rFonts w:eastAsia="Times New Roman"/>
            <w:szCs w:val="24"/>
            <w:lang w:eastAsia="en-US"/>
          </w:rPr>
          <w:t>ΣΥΝΟΔΟΣ Α΄</w:t>
        </w:r>
      </w:ins>
    </w:p>
    <w:p w14:paraId="26183948" w14:textId="77777777" w:rsidR="00D9156F" w:rsidRPr="00D9156F" w:rsidRDefault="00D9156F" w:rsidP="00D9156F">
      <w:pPr>
        <w:spacing w:after="0" w:line="360" w:lineRule="auto"/>
        <w:rPr>
          <w:ins w:id="11" w:author="Φλούδα Χριστίνα" w:date="2016-04-26T10:05:00Z"/>
          <w:rFonts w:eastAsia="Times New Roman"/>
          <w:szCs w:val="24"/>
          <w:lang w:eastAsia="en-US"/>
        </w:rPr>
      </w:pPr>
    </w:p>
    <w:p w14:paraId="0A5A522E" w14:textId="77777777" w:rsidR="00D9156F" w:rsidRPr="00D9156F" w:rsidRDefault="00D9156F" w:rsidP="00D9156F">
      <w:pPr>
        <w:spacing w:after="0" w:line="360" w:lineRule="auto"/>
        <w:rPr>
          <w:ins w:id="12" w:author="Φλούδα Χριστίνα" w:date="2016-04-26T10:05:00Z"/>
          <w:rFonts w:eastAsia="Times New Roman"/>
          <w:szCs w:val="24"/>
          <w:lang w:eastAsia="en-US"/>
        </w:rPr>
      </w:pPr>
      <w:ins w:id="13" w:author="Φλούδα Χριστίνα" w:date="2016-04-26T10:05:00Z">
        <w:r w:rsidRPr="00D9156F">
          <w:rPr>
            <w:rFonts w:eastAsia="Times New Roman"/>
            <w:szCs w:val="24"/>
            <w:lang w:eastAsia="en-US"/>
          </w:rPr>
          <w:t>ΣΥΝΕΔΡΙΑΣΗ ΡΙΑ΄</w:t>
        </w:r>
      </w:ins>
    </w:p>
    <w:p w14:paraId="460F6C14" w14:textId="77777777" w:rsidR="00D9156F" w:rsidRPr="00D9156F" w:rsidRDefault="00D9156F" w:rsidP="00D9156F">
      <w:pPr>
        <w:spacing w:after="0" w:line="360" w:lineRule="auto"/>
        <w:rPr>
          <w:ins w:id="14" w:author="Φλούδα Χριστίνα" w:date="2016-04-26T10:05:00Z"/>
          <w:rFonts w:eastAsia="Times New Roman"/>
          <w:szCs w:val="24"/>
          <w:lang w:eastAsia="en-US"/>
        </w:rPr>
      </w:pPr>
      <w:ins w:id="15" w:author="Φλούδα Χριστίνα" w:date="2016-04-26T10:05:00Z">
        <w:r w:rsidRPr="00D9156F">
          <w:rPr>
            <w:rFonts w:eastAsia="Times New Roman"/>
            <w:szCs w:val="24"/>
            <w:lang w:eastAsia="en-US"/>
          </w:rPr>
          <w:t>Τρίτη  19 Απριλίου 2016</w:t>
        </w:r>
      </w:ins>
    </w:p>
    <w:p w14:paraId="58B20C0A" w14:textId="77777777" w:rsidR="00D9156F" w:rsidRPr="00D9156F" w:rsidRDefault="00D9156F" w:rsidP="00D9156F">
      <w:pPr>
        <w:spacing w:after="0" w:line="360" w:lineRule="auto"/>
        <w:rPr>
          <w:ins w:id="16" w:author="Φλούδα Χριστίνα" w:date="2016-04-26T10:05:00Z"/>
          <w:rFonts w:eastAsia="Times New Roman"/>
          <w:szCs w:val="24"/>
          <w:lang w:eastAsia="en-US"/>
        </w:rPr>
      </w:pPr>
    </w:p>
    <w:p w14:paraId="4184AE21" w14:textId="77777777" w:rsidR="00D9156F" w:rsidRPr="00D9156F" w:rsidRDefault="00D9156F" w:rsidP="00D9156F">
      <w:pPr>
        <w:spacing w:after="0" w:line="360" w:lineRule="auto"/>
        <w:rPr>
          <w:ins w:id="17" w:author="Φλούδα Χριστίνα" w:date="2016-04-26T10:05:00Z"/>
          <w:rFonts w:eastAsia="Times New Roman"/>
          <w:szCs w:val="24"/>
          <w:lang w:eastAsia="en-US"/>
        </w:rPr>
      </w:pPr>
      <w:ins w:id="18" w:author="Φλούδα Χριστίνα" w:date="2016-04-26T10:05:00Z">
        <w:r w:rsidRPr="00D9156F">
          <w:rPr>
            <w:rFonts w:eastAsia="Times New Roman"/>
            <w:szCs w:val="24"/>
            <w:lang w:eastAsia="en-US"/>
          </w:rPr>
          <w:t>ΘΕΜΑΤΑ</w:t>
        </w:r>
      </w:ins>
    </w:p>
    <w:p w14:paraId="1A19014E" w14:textId="77777777" w:rsidR="00D9156F" w:rsidRPr="00D9156F" w:rsidRDefault="00D9156F" w:rsidP="00D9156F">
      <w:pPr>
        <w:spacing w:after="0" w:line="360" w:lineRule="auto"/>
        <w:rPr>
          <w:ins w:id="19" w:author="Φλούδα Χριστίνα" w:date="2016-04-26T10:05:00Z"/>
          <w:rFonts w:eastAsia="Times New Roman"/>
          <w:szCs w:val="24"/>
          <w:lang w:eastAsia="en-US"/>
        </w:rPr>
      </w:pPr>
      <w:ins w:id="20" w:author="Φλούδα Χριστίνα" w:date="2016-04-26T10:05:00Z">
        <w:r w:rsidRPr="00D9156F">
          <w:rPr>
            <w:rFonts w:eastAsia="Times New Roman"/>
            <w:szCs w:val="24"/>
            <w:lang w:eastAsia="en-US"/>
          </w:rPr>
          <w:t xml:space="preserve"> </w:t>
        </w:r>
        <w:r w:rsidRPr="00D9156F">
          <w:rPr>
            <w:rFonts w:eastAsia="Times New Roman"/>
            <w:szCs w:val="24"/>
            <w:lang w:eastAsia="en-US"/>
          </w:rPr>
          <w:br/>
          <w:t xml:space="preserve">Α. ΕΙΔΙΚΑ ΘΕΜΑΤΑ </w:t>
        </w:r>
        <w:r w:rsidRPr="00D9156F">
          <w:rPr>
            <w:rFonts w:eastAsia="Times New Roman"/>
            <w:szCs w:val="24"/>
            <w:lang w:eastAsia="en-US"/>
          </w:rPr>
          <w:br/>
          <w:t xml:space="preserve">1. Επικύρωση Πρακτικών, σελ. </w:t>
        </w:r>
        <w:r w:rsidRPr="00D9156F">
          <w:rPr>
            <w:rFonts w:eastAsia="Times New Roman"/>
            <w:szCs w:val="24"/>
            <w:lang w:eastAsia="en-US"/>
          </w:rPr>
          <w:br/>
          <w:t xml:space="preserve">2. Ανακοινώνεται ότι τη συνεδρίαση παρακολουθούν μαθητές από το Γυμνάσιο </w:t>
        </w:r>
        <w:proofErr w:type="spellStart"/>
        <w:r w:rsidRPr="00D9156F">
          <w:rPr>
            <w:rFonts w:eastAsia="Times New Roman"/>
            <w:szCs w:val="24"/>
            <w:lang w:eastAsia="en-US"/>
          </w:rPr>
          <w:t>Κολυβαρίου</w:t>
        </w:r>
        <w:proofErr w:type="spellEnd"/>
        <w:r w:rsidRPr="00D9156F">
          <w:rPr>
            <w:rFonts w:eastAsia="Times New Roman"/>
            <w:szCs w:val="24"/>
            <w:lang w:eastAsia="en-US"/>
          </w:rPr>
          <w:t xml:space="preserve"> Χανίων Κρήτης, σελ. </w:t>
        </w:r>
        <w:r w:rsidRPr="00D9156F">
          <w:rPr>
            <w:rFonts w:eastAsia="Times New Roman"/>
            <w:szCs w:val="24"/>
            <w:lang w:eastAsia="en-US"/>
          </w:rPr>
          <w:br/>
          <w:t xml:space="preserve">3. Επί διαδικαστικού θέματος, σελ. </w:t>
        </w:r>
        <w:r w:rsidRPr="00D9156F">
          <w:rPr>
            <w:rFonts w:eastAsia="Times New Roman"/>
            <w:szCs w:val="24"/>
            <w:lang w:eastAsia="en-US"/>
          </w:rPr>
          <w:br/>
          <w:t>4. Ειδική Ημερήσια Διάταξη:</w:t>
        </w:r>
      </w:ins>
    </w:p>
    <w:p w14:paraId="4C53D498" w14:textId="77777777" w:rsidR="00D9156F" w:rsidRPr="00D9156F" w:rsidRDefault="00D9156F" w:rsidP="00D9156F">
      <w:pPr>
        <w:spacing w:after="0" w:line="360" w:lineRule="auto"/>
        <w:rPr>
          <w:ins w:id="21" w:author="Φλούδα Χριστίνα" w:date="2016-04-26T10:05:00Z"/>
          <w:rFonts w:eastAsia="Times New Roman"/>
          <w:szCs w:val="24"/>
          <w:lang w:eastAsia="en-US"/>
        </w:rPr>
      </w:pPr>
      <w:ins w:id="22" w:author="Φλούδα Χριστίνα" w:date="2016-04-26T10:05:00Z">
        <w:r w:rsidRPr="00D9156F">
          <w:rPr>
            <w:rFonts w:eastAsia="Times New Roman"/>
            <w:szCs w:val="24"/>
            <w:lang w:eastAsia="en-US"/>
          </w:rPr>
          <w:t xml:space="preserve">Συζήτηση και λήψη απόφασης, σύμφωνα με τα άρθρα 62 του Συντάγματος και τα άρθρα 43 Α και 83 του Κανονισμού της Βουλής, για τις αιτήσεις άρσης ασυλίας των Βουλευτών κ.κ. Αλέξανδρου </w:t>
        </w:r>
        <w:proofErr w:type="spellStart"/>
        <w:r w:rsidRPr="00D9156F">
          <w:rPr>
            <w:rFonts w:eastAsia="Times New Roman"/>
            <w:szCs w:val="24"/>
            <w:lang w:eastAsia="en-US"/>
          </w:rPr>
          <w:t>Μεϊκόπουλου</w:t>
        </w:r>
        <w:proofErr w:type="spellEnd"/>
        <w:r w:rsidRPr="00D9156F">
          <w:rPr>
            <w:rFonts w:eastAsia="Times New Roman"/>
            <w:szCs w:val="24"/>
            <w:lang w:eastAsia="en-US"/>
          </w:rPr>
          <w:t xml:space="preserve">, Ιωάννη </w:t>
        </w:r>
        <w:proofErr w:type="spellStart"/>
        <w:r w:rsidRPr="00D9156F">
          <w:rPr>
            <w:rFonts w:eastAsia="Times New Roman"/>
            <w:szCs w:val="24"/>
            <w:lang w:eastAsia="en-US"/>
          </w:rPr>
          <w:t>Δέδε</w:t>
        </w:r>
        <w:proofErr w:type="spellEnd"/>
        <w:r w:rsidRPr="00D9156F">
          <w:rPr>
            <w:rFonts w:eastAsia="Times New Roman"/>
            <w:szCs w:val="24"/>
            <w:lang w:eastAsia="en-US"/>
          </w:rPr>
          <w:t xml:space="preserve"> και Ιωάννη </w:t>
        </w:r>
        <w:proofErr w:type="spellStart"/>
        <w:r w:rsidRPr="00D9156F">
          <w:rPr>
            <w:rFonts w:eastAsia="Times New Roman"/>
            <w:szCs w:val="24"/>
            <w:lang w:eastAsia="en-US"/>
          </w:rPr>
          <w:t>Σαχινίδη</w:t>
        </w:r>
        <w:proofErr w:type="spellEnd"/>
        <w:r w:rsidRPr="00D9156F">
          <w:rPr>
            <w:rFonts w:eastAsia="Times New Roman"/>
            <w:szCs w:val="24"/>
            <w:lang w:eastAsia="en-US"/>
          </w:rPr>
          <w:t xml:space="preserve">, σελ. </w:t>
        </w:r>
        <w:r w:rsidRPr="00D9156F">
          <w:rPr>
            <w:rFonts w:eastAsia="Times New Roman"/>
            <w:szCs w:val="24"/>
            <w:lang w:eastAsia="en-US"/>
          </w:rPr>
          <w:br/>
          <w:t xml:space="preserve">5. Ονομαστική ψηφοφορία επί της Ειδικής Ημερήσιας Διάταξης, σελ. </w:t>
        </w:r>
      </w:ins>
    </w:p>
    <w:p w14:paraId="470F9B18" w14:textId="77777777" w:rsidR="00D9156F" w:rsidRPr="00D9156F" w:rsidRDefault="00D9156F" w:rsidP="00D9156F">
      <w:pPr>
        <w:spacing w:after="0" w:line="360" w:lineRule="auto"/>
        <w:rPr>
          <w:ins w:id="23" w:author="Φλούδα Χριστίνα" w:date="2016-04-26T10:05:00Z"/>
          <w:rFonts w:eastAsia="Times New Roman"/>
          <w:szCs w:val="24"/>
          <w:lang w:eastAsia="en-US"/>
        </w:rPr>
      </w:pPr>
      <w:ins w:id="24" w:author="Φλούδα Χριστίνα" w:date="2016-04-26T10:05:00Z">
        <w:r w:rsidRPr="00D9156F">
          <w:rPr>
            <w:rFonts w:eastAsia="Times New Roman"/>
            <w:szCs w:val="24"/>
            <w:lang w:eastAsia="en-US"/>
          </w:rPr>
          <w:t xml:space="preserve">6. Επιστολικές ψήφοι επί της ονομαστικής ψηφοφορίας, σελ. </w:t>
        </w:r>
        <w:r w:rsidRPr="00D9156F">
          <w:rPr>
            <w:rFonts w:eastAsia="Times New Roman"/>
            <w:szCs w:val="24"/>
            <w:lang w:eastAsia="en-US"/>
          </w:rPr>
          <w:br/>
          <w:t xml:space="preserve"> </w:t>
        </w:r>
        <w:r w:rsidRPr="00D9156F">
          <w:rPr>
            <w:rFonts w:eastAsia="Times New Roman"/>
            <w:szCs w:val="24"/>
            <w:lang w:eastAsia="en-US"/>
          </w:rPr>
          <w:br/>
          <w:t xml:space="preserve">Β. ΝΟΜΟΘΕΤΙΚΗ ΕΡΓΑΣΙΑ </w:t>
        </w:r>
        <w:r w:rsidRPr="00D9156F">
          <w:rPr>
            <w:rFonts w:eastAsia="Times New Roman"/>
            <w:szCs w:val="24"/>
            <w:lang w:eastAsia="en-US"/>
          </w:rPr>
          <w:br/>
          <w:t>Κατάθεση Εκθέσεων Διαρκών Επιτροπών:</w:t>
        </w:r>
        <w:r w:rsidRPr="00D9156F">
          <w:rPr>
            <w:rFonts w:eastAsia="Times New Roman"/>
            <w:szCs w:val="24"/>
            <w:lang w:eastAsia="en-US"/>
          </w:rPr>
          <w:br/>
          <w:t xml:space="preserve">   α) Η Διαρκής Επιτροπή Παραγωγής και Εμπορίου, καταθέτει την έκθεσή της στο σχέδιο νόμου του Υπουργείου Αγροτικής Ανάπτυξης και Τροφίμων: «Αγροτικοί συνεταιρισμοί, μορφές συλλογικής οργάνωσης του αγροτικού χώρου και άλλες διατάξεις», σελ. </w:t>
        </w:r>
        <w:r w:rsidRPr="00D9156F">
          <w:rPr>
            <w:rFonts w:eastAsia="Times New Roman"/>
            <w:szCs w:val="24"/>
            <w:lang w:eastAsia="en-US"/>
          </w:rPr>
          <w:br/>
          <w:t xml:space="preserve">   β) Η Διαρκής Επιτροπή Δημόσιας Διοίκησης, Δημόσιας Τάξης και Δικαιοσύνης καταθέτει την έκθεσή της στο σχέδιο νόμου του Υπουργείου Εσωτερικών και Διοικητικής Ανασυγκρότησης: «Κύρωση της Συμφωνίας μεταξύ της Κυβέρνησης της Ελληνικής Δημοκρατίας, της Κυβέρνησης της Δημοκρατίας της Βουλγαρίας και της Κυβέρνησης της Δημοκρατίας της Τουρκίας σχετικά με την ίδρυση και λειτουργία Κοινού Κέντρου Επαφής με σκοπό την Αστυνομική και Τελωνειακή Συνεργασία», σελ. </w:t>
        </w:r>
        <w:r w:rsidRPr="00D9156F">
          <w:rPr>
            <w:rFonts w:eastAsia="Times New Roman"/>
            <w:szCs w:val="24"/>
            <w:lang w:eastAsia="en-US"/>
          </w:rPr>
          <w:br/>
        </w:r>
      </w:ins>
    </w:p>
    <w:p w14:paraId="3CBDB352" w14:textId="77777777" w:rsidR="00D9156F" w:rsidRPr="00D9156F" w:rsidRDefault="00D9156F" w:rsidP="00D9156F">
      <w:pPr>
        <w:spacing w:after="0" w:line="360" w:lineRule="auto"/>
        <w:rPr>
          <w:ins w:id="25" w:author="Φλούδα Χριστίνα" w:date="2016-04-26T10:05:00Z"/>
          <w:rFonts w:eastAsia="Times New Roman"/>
          <w:szCs w:val="24"/>
          <w:lang w:eastAsia="en-US"/>
        </w:rPr>
      </w:pPr>
    </w:p>
    <w:p w14:paraId="54953531" w14:textId="77777777" w:rsidR="00D9156F" w:rsidRPr="00D9156F" w:rsidRDefault="00D9156F" w:rsidP="00D9156F">
      <w:pPr>
        <w:spacing w:after="0" w:line="360" w:lineRule="auto"/>
        <w:rPr>
          <w:ins w:id="26" w:author="Φλούδα Χριστίνα" w:date="2016-04-26T10:05:00Z"/>
          <w:rFonts w:eastAsia="Times New Roman"/>
          <w:szCs w:val="24"/>
          <w:lang w:eastAsia="en-US"/>
        </w:rPr>
      </w:pPr>
      <w:ins w:id="27" w:author="Φλούδα Χριστίνα" w:date="2016-04-26T10:05:00Z">
        <w:r w:rsidRPr="00D9156F">
          <w:rPr>
            <w:rFonts w:eastAsia="Times New Roman"/>
            <w:szCs w:val="24"/>
            <w:lang w:eastAsia="en-US"/>
          </w:rPr>
          <w:t>ΠΡΟΕΔΡΕΥΩΝ</w:t>
        </w:r>
      </w:ins>
    </w:p>
    <w:p w14:paraId="7B2681EC" w14:textId="77777777" w:rsidR="00D9156F" w:rsidRPr="00D9156F" w:rsidRDefault="00D9156F" w:rsidP="00D9156F">
      <w:pPr>
        <w:spacing w:after="0" w:line="360" w:lineRule="auto"/>
        <w:rPr>
          <w:ins w:id="28" w:author="Φλούδα Χριστίνα" w:date="2016-04-26T10:05:00Z"/>
          <w:rFonts w:eastAsia="Times New Roman"/>
          <w:szCs w:val="24"/>
          <w:lang w:eastAsia="en-US"/>
        </w:rPr>
      </w:pPr>
    </w:p>
    <w:p w14:paraId="0F5334DF" w14:textId="77777777" w:rsidR="00D9156F" w:rsidRPr="00D9156F" w:rsidRDefault="00D9156F" w:rsidP="00D9156F">
      <w:pPr>
        <w:spacing w:after="0" w:line="360" w:lineRule="auto"/>
        <w:rPr>
          <w:ins w:id="29" w:author="Φλούδα Χριστίνα" w:date="2016-04-26T10:05:00Z"/>
          <w:rFonts w:eastAsia="Times New Roman"/>
          <w:szCs w:val="24"/>
          <w:lang w:eastAsia="en-US"/>
        </w:rPr>
      </w:pPr>
      <w:ins w:id="30" w:author="Φλούδα Χριστίνα" w:date="2016-04-26T10:05:00Z">
        <w:r w:rsidRPr="00D9156F">
          <w:rPr>
            <w:rFonts w:eastAsia="Times New Roman"/>
            <w:szCs w:val="24"/>
            <w:lang w:eastAsia="en-US"/>
          </w:rPr>
          <w:t>ΒΑΡΕΜΕΝΟΣ Γ. , σελ.</w:t>
        </w:r>
        <w:r w:rsidRPr="00D9156F">
          <w:rPr>
            <w:rFonts w:eastAsia="Times New Roman"/>
            <w:szCs w:val="24"/>
            <w:lang w:eastAsia="en-US"/>
          </w:rPr>
          <w:br/>
        </w:r>
      </w:ins>
    </w:p>
    <w:p w14:paraId="0620057D" w14:textId="77777777" w:rsidR="00D9156F" w:rsidRPr="00D9156F" w:rsidRDefault="00D9156F" w:rsidP="00D9156F">
      <w:pPr>
        <w:spacing w:after="0" w:line="360" w:lineRule="auto"/>
        <w:rPr>
          <w:ins w:id="31" w:author="Φλούδα Χριστίνα" w:date="2016-04-26T10:05:00Z"/>
          <w:rFonts w:eastAsia="Times New Roman"/>
          <w:szCs w:val="24"/>
          <w:lang w:eastAsia="en-US"/>
        </w:rPr>
      </w:pPr>
    </w:p>
    <w:p w14:paraId="157F41E9" w14:textId="77777777" w:rsidR="00D9156F" w:rsidRPr="00D9156F" w:rsidRDefault="00D9156F" w:rsidP="00D9156F">
      <w:pPr>
        <w:spacing w:after="0" w:line="360" w:lineRule="auto"/>
        <w:rPr>
          <w:ins w:id="32" w:author="Φλούδα Χριστίνα" w:date="2016-04-26T10:05:00Z"/>
          <w:rFonts w:eastAsia="Times New Roman"/>
          <w:szCs w:val="24"/>
          <w:lang w:eastAsia="en-US"/>
        </w:rPr>
      </w:pPr>
      <w:ins w:id="33" w:author="Φλούδα Χριστίνα" w:date="2016-04-26T10:05:00Z">
        <w:r w:rsidRPr="00D9156F">
          <w:rPr>
            <w:rFonts w:eastAsia="Times New Roman"/>
            <w:szCs w:val="24"/>
            <w:lang w:eastAsia="en-US"/>
          </w:rPr>
          <w:t>ΟΜΙΛΗΤΕΣ</w:t>
        </w:r>
      </w:ins>
    </w:p>
    <w:p w14:paraId="21C7C4BF" w14:textId="4E1055A5" w:rsidR="00D9156F" w:rsidRDefault="00D9156F" w:rsidP="00D9156F">
      <w:pPr>
        <w:spacing w:line="600" w:lineRule="auto"/>
        <w:ind w:firstLine="720"/>
        <w:jc w:val="both"/>
        <w:rPr>
          <w:ins w:id="34" w:author="Φλούδα Χριστίνα" w:date="2016-04-26T10:05:00Z"/>
          <w:rFonts w:eastAsia="Times New Roman"/>
          <w:szCs w:val="24"/>
        </w:rPr>
        <w:pPrChange w:id="35" w:author="Φλούδα Χριστίνα" w:date="2016-04-26T10:05:00Z">
          <w:pPr>
            <w:spacing w:line="600" w:lineRule="auto"/>
            <w:ind w:firstLine="720"/>
            <w:jc w:val="center"/>
          </w:pPr>
        </w:pPrChange>
      </w:pPr>
      <w:ins w:id="36" w:author="Φλούδα Χριστίνα" w:date="2016-04-26T10:05:00Z">
        <w:r w:rsidRPr="00D9156F">
          <w:rPr>
            <w:rFonts w:eastAsia="Times New Roman"/>
            <w:szCs w:val="24"/>
            <w:lang w:eastAsia="en-US"/>
          </w:rPr>
          <w:br/>
          <w:t>Α. Επί διαδικαστικού θέματος:</w:t>
        </w:r>
        <w:r w:rsidRPr="00D9156F">
          <w:rPr>
            <w:rFonts w:eastAsia="Times New Roman"/>
            <w:szCs w:val="24"/>
            <w:lang w:eastAsia="en-US"/>
          </w:rPr>
          <w:br/>
          <w:t>ΒΑΡΕΜΕΝΟΣ Γ. , σελ.</w:t>
        </w:r>
        <w:r w:rsidRPr="00D9156F">
          <w:rPr>
            <w:rFonts w:eastAsia="Times New Roman"/>
            <w:szCs w:val="24"/>
            <w:lang w:eastAsia="en-US"/>
          </w:rPr>
          <w:br/>
          <w:t>ΔΕΔΕΣ Ι. , σελ.</w:t>
        </w:r>
        <w:r w:rsidRPr="00D9156F">
          <w:rPr>
            <w:rFonts w:eastAsia="Times New Roman"/>
            <w:szCs w:val="24"/>
            <w:lang w:eastAsia="en-US"/>
          </w:rPr>
          <w:br/>
        </w:r>
        <w:r w:rsidRPr="00D9156F">
          <w:rPr>
            <w:rFonts w:eastAsia="Times New Roman"/>
            <w:szCs w:val="24"/>
            <w:lang w:eastAsia="en-US"/>
          </w:rPr>
          <w:br/>
          <w:t>Β. Επί της Ειδικής Ημερήσιας Διάταξης:</w:t>
        </w:r>
        <w:r w:rsidRPr="00D9156F">
          <w:rPr>
            <w:rFonts w:eastAsia="Times New Roman"/>
            <w:szCs w:val="24"/>
            <w:lang w:eastAsia="en-US"/>
          </w:rPr>
          <w:br/>
          <w:t>ΔΕΔΕΣ Ι. ,  σελ.</w:t>
        </w:r>
        <w:r w:rsidRPr="00D9156F">
          <w:rPr>
            <w:rFonts w:eastAsia="Times New Roman"/>
            <w:szCs w:val="24"/>
            <w:lang w:eastAsia="en-US"/>
          </w:rPr>
          <w:br/>
        </w:r>
        <w:bookmarkStart w:id="37" w:name="_GoBack"/>
        <w:bookmarkEnd w:id="37"/>
      </w:ins>
    </w:p>
    <w:p w14:paraId="777E2603" w14:textId="77777777" w:rsidR="008438F2" w:rsidRDefault="00D9156F">
      <w:pPr>
        <w:spacing w:line="600" w:lineRule="auto"/>
        <w:ind w:firstLine="720"/>
        <w:jc w:val="center"/>
        <w:rPr>
          <w:rFonts w:eastAsia="Times New Roman" w:cs="Times New Roman"/>
          <w:szCs w:val="24"/>
        </w:rPr>
      </w:pPr>
      <w:r>
        <w:rPr>
          <w:rFonts w:eastAsia="Times New Roman"/>
          <w:szCs w:val="24"/>
        </w:rPr>
        <w:t>ΠΡΑΚΤΙΚΑ ΒΟΥΛΗΣ</w:t>
      </w:r>
    </w:p>
    <w:p w14:paraId="777E2604" w14:textId="77777777" w:rsidR="008438F2" w:rsidRDefault="00D9156F">
      <w:pPr>
        <w:spacing w:line="600" w:lineRule="auto"/>
        <w:ind w:firstLine="720"/>
        <w:jc w:val="center"/>
        <w:rPr>
          <w:rFonts w:eastAsia="Times New Roman" w:cs="Times New Roman"/>
          <w:szCs w:val="24"/>
        </w:rPr>
      </w:pPr>
      <w:r>
        <w:rPr>
          <w:rFonts w:eastAsia="Times New Roman"/>
          <w:szCs w:val="24"/>
        </w:rPr>
        <w:t>ΙΖ΄ ΠΕΡΙΟΔΟΣ</w:t>
      </w:r>
    </w:p>
    <w:p w14:paraId="777E2605" w14:textId="77777777" w:rsidR="008438F2" w:rsidRDefault="00D9156F">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777E2606" w14:textId="77777777" w:rsidR="008438F2" w:rsidRDefault="00D9156F">
      <w:pPr>
        <w:spacing w:line="600" w:lineRule="auto"/>
        <w:ind w:firstLine="720"/>
        <w:jc w:val="center"/>
        <w:rPr>
          <w:rFonts w:eastAsia="Times New Roman" w:cs="Times New Roman"/>
          <w:szCs w:val="24"/>
        </w:rPr>
      </w:pPr>
      <w:r>
        <w:rPr>
          <w:rFonts w:eastAsia="Times New Roman"/>
          <w:szCs w:val="24"/>
        </w:rPr>
        <w:t>ΣΥΝΟΔΟΣ Α΄</w:t>
      </w:r>
    </w:p>
    <w:p w14:paraId="777E2607" w14:textId="77777777" w:rsidR="008438F2" w:rsidRDefault="00D9156F">
      <w:pPr>
        <w:spacing w:line="600" w:lineRule="auto"/>
        <w:ind w:firstLine="720"/>
        <w:jc w:val="center"/>
        <w:rPr>
          <w:rFonts w:eastAsia="Times New Roman" w:cs="Times New Roman"/>
          <w:szCs w:val="24"/>
        </w:rPr>
      </w:pPr>
      <w:r>
        <w:rPr>
          <w:rFonts w:eastAsia="Times New Roman"/>
          <w:szCs w:val="24"/>
        </w:rPr>
        <w:t>ΣΥΝΕΔΡΙΑΣΗ ΡΙΑ΄</w:t>
      </w:r>
    </w:p>
    <w:p w14:paraId="777E2608" w14:textId="77777777" w:rsidR="008438F2" w:rsidRDefault="00D9156F">
      <w:pPr>
        <w:spacing w:line="600" w:lineRule="auto"/>
        <w:ind w:firstLine="720"/>
        <w:jc w:val="center"/>
        <w:rPr>
          <w:rFonts w:eastAsia="Times New Roman" w:cs="Times New Roman"/>
          <w:szCs w:val="24"/>
        </w:rPr>
      </w:pPr>
      <w:r>
        <w:rPr>
          <w:rFonts w:eastAsia="Times New Roman"/>
          <w:szCs w:val="24"/>
        </w:rPr>
        <w:t>Τρίτη 19 Απριλίου 2016</w:t>
      </w:r>
    </w:p>
    <w:p w14:paraId="777E2609" w14:textId="77777777" w:rsidR="008438F2" w:rsidRDefault="00D9156F">
      <w:pPr>
        <w:spacing w:line="600" w:lineRule="auto"/>
        <w:ind w:firstLine="720"/>
        <w:jc w:val="both"/>
        <w:rPr>
          <w:rFonts w:eastAsia="Times New Roman" w:cs="Times New Roman"/>
          <w:szCs w:val="24"/>
        </w:rPr>
      </w:pPr>
      <w:r>
        <w:rPr>
          <w:rFonts w:eastAsia="Times New Roman"/>
          <w:szCs w:val="24"/>
        </w:rPr>
        <w:t xml:space="preserve">Αθήνα, σήμερα στις 19 Απριλίου 2016, ημέρα Τρίτη και ώρα 18.09΄ συνήλθε στην Αίθουσα των συνεδριάσεων του Βουλευτηρίου η Βουλή σε </w:t>
      </w:r>
      <w:r>
        <w:rPr>
          <w:rFonts w:eastAsia="Times New Roman"/>
          <w:szCs w:val="24"/>
        </w:rPr>
        <w:t xml:space="preserve">ολομέλεια για να συνεδριάσει υπό την </w:t>
      </w:r>
      <w:r>
        <w:rPr>
          <w:rFonts w:eastAsia="Times New Roman"/>
          <w:szCs w:val="24"/>
        </w:rPr>
        <w:lastRenderedPageBreak/>
        <w:t xml:space="preserve">προεδρία του Β΄ Αντιπροέδρου αυτής κ. </w:t>
      </w:r>
      <w:r w:rsidRPr="00855C99">
        <w:rPr>
          <w:rFonts w:eastAsia="Times New Roman"/>
          <w:b/>
          <w:szCs w:val="24"/>
        </w:rPr>
        <w:t>ΓΕΩΡΓΙΟΥ ΒΑΡΕΜΕΝΟΥ</w:t>
      </w:r>
      <w:r>
        <w:rPr>
          <w:rFonts w:eastAsia="Times New Roman"/>
          <w:szCs w:val="24"/>
        </w:rPr>
        <w:t>.</w:t>
      </w:r>
    </w:p>
    <w:p w14:paraId="777E260A" w14:textId="77777777" w:rsidR="008438F2" w:rsidRDefault="00D9156F">
      <w:pPr>
        <w:spacing w:line="600" w:lineRule="auto"/>
        <w:ind w:firstLine="720"/>
        <w:jc w:val="both"/>
        <w:rPr>
          <w:rFonts w:eastAsia="Times New Roman" w:cs="Times New Roman"/>
          <w:szCs w:val="24"/>
        </w:rPr>
      </w:pPr>
      <w:r>
        <w:rPr>
          <w:rFonts w:eastAsia="Times New Roman"/>
          <w:b/>
          <w:bCs/>
          <w:shd w:val="clear" w:color="auto" w:fill="FFFFFF"/>
        </w:rPr>
        <w:t>ΠΡΟΕΔΡΕΥΩΝ (Γεώργιος Βαρεμένος):</w:t>
      </w:r>
      <w:r>
        <w:rPr>
          <w:rFonts w:eastAsia="Times New Roman"/>
          <w:b/>
          <w:bCs/>
          <w:szCs w:val="24"/>
        </w:rPr>
        <w:t xml:space="preserve"> </w:t>
      </w:r>
      <w:r>
        <w:rPr>
          <w:rFonts w:eastAsia="Times New Roman"/>
          <w:szCs w:val="24"/>
        </w:rPr>
        <w:t xml:space="preserve">Κυρίες και κύριοι συνάδελφοι, αρχίζει η συνεδρίαση. </w:t>
      </w:r>
    </w:p>
    <w:p w14:paraId="777E260B" w14:textId="77777777" w:rsidR="008438F2" w:rsidRDefault="00D9156F">
      <w:pPr>
        <w:spacing w:line="600" w:lineRule="auto"/>
        <w:ind w:firstLine="720"/>
        <w:jc w:val="both"/>
        <w:rPr>
          <w:rFonts w:eastAsia="Times New Roman" w:cs="Times New Roman"/>
          <w:szCs w:val="24"/>
        </w:rPr>
      </w:pPr>
      <w:r>
        <w:rPr>
          <w:rFonts w:eastAsia="Times New Roman"/>
          <w:szCs w:val="24"/>
        </w:rPr>
        <w:t xml:space="preserve">Εισερχόμαστε στην </w:t>
      </w:r>
    </w:p>
    <w:p w14:paraId="777E260C" w14:textId="77777777" w:rsidR="008438F2" w:rsidRDefault="00D9156F">
      <w:pPr>
        <w:spacing w:line="600" w:lineRule="auto"/>
        <w:ind w:firstLine="720"/>
        <w:jc w:val="center"/>
        <w:rPr>
          <w:rFonts w:eastAsia="Times New Roman"/>
          <w:b/>
          <w:szCs w:val="24"/>
        </w:rPr>
      </w:pPr>
      <w:r>
        <w:rPr>
          <w:rFonts w:eastAsia="Times New Roman"/>
          <w:b/>
          <w:szCs w:val="24"/>
        </w:rPr>
        <w:t>ΕΙΔΙΚΗ ΗΜΕΡΗΣΙΑ ΔΙΑΤΑΞΗ</w:t>
      </w:r>
    </w:p>
    <w:p w14:paraId="777E260D" w14:textId="77777777" w:rsidR="008438F2" w:rsidRDefault="00D9156F">
      <w:pPr>
        <w:spacing w:line="600" w:lineRule="auto"/>
        <w:ind w:firstLine="720"/>
        <w:jc w:val="center"/>
        <w:rPr>
          <w:rFonts w:eastAsia="Times New Roman"/>
          <w:szCs w:val="24"/>
        </w:rPr>
      </w:pPr>
      <w:r>
        <w:rPr>
          <w:rStyle w:val="a3"/>
        </w:rPr>
        <w:t>ΑΙΤΗΣΕΙΣ ΑΡΣΗΣ ΑΣΥΛΙΑΣ</w:t>
      </w:r>
      <w:r w:rsidRPr="00CA0E11">
        <w:rPr>
          <w:rStyle w:val="a3"/>
        </w:rPr>
        <w:t xml:space="preserve"> ΒΟΥΛΕΥΤΩΝ</w:t>
      </w:r>
    </w:p>
    <w:p w14:paraId="777E260E" w14:textId="77777777" w:rsidR="008438F2" w:rsidRDefault="00D9156F">
      <w:pPr>
        <w:spacing w:line="600" w:lineRule="auto"/>
        <w:ind w:firstLine="720"/>
        <w:jc w:val="both"/>
        <w:rPr>
          <w:rFonts w:eastAsia="Times New Roman"/>
          <w:szCs w:val="24"/>
        </w:rPr>
      </w:pPr>
      <w:r>
        <w:rPr>
          <w:rFonts w:eastAsia="Times New Roman"/>
          <w:szCs w:val="24"/>
        </w:rPr>
        <w:t>Συζήτηση και λήψη απόφασης, σύμφωνα με τ</w:t>
      </w:r>
      <w:r>
        <w:rPr>
          <w:rFonts w:eastAsia="Times New Roman"/>
          <w:szCs w:val="24"/>
        </w:rPr>
        <w:t>ο</w:t>
      </w:r>
      <w:r>
        <w:rPr>
          <w:rFonts w:eastAsia="Times New Roman"/>
          <w:szCs w:val="24"/>
        </w:rPr>
        <w:t xml:space="preserve"> άρθρ</w:t>
      </w:r>
      <w:r>
        <w:rPr>
          <w:rFonts w:eastAsia="Times New Roman"/>
          <w:szCs w:val="24"/>
        </w:rPr>
        <w:t>ο</w:t>
      </w:r>
      <w:r>
        <w:rPr>
          <w:rFonts w:eastAsia="Times New Roman"/>
          <w:szCs w:val="24"/>
        </w:rPr>
        <w:t xml:space="preserve"> 62 του </w:t>
      </w:r>
      <w:r>
        <w:rPr>
          <w:rFonts w:eastAsia="Times New Roman"/>
          <w:szCs w:val="24"/>
        </w:rPr>
        <w:t xml:space="preserve">Συντάγματος </w:t>
      </w:r>
      <w:r>
        <w:rPr>
          <w:rFonts w:eastAsia="Times New Roman"/>
          <w:szCs w:val="24"/>
        </w:rPr>
        <w:t xml:space="preserve">και </w:t>
      </w:r>
      <w:r>
        <w:rPr>
          <w:rFonts w:eastAsia="Times New Roman"/>
          <w:szCs w:val="24"/>
        </w:rPr>
        <w:t xml:space="preserve">το άρθρο </w:t>
      </w:r>
      <w:r>
        <w:rPr>
          <w:rFonts w:eastAsia="Times New Roman"/>
          <w:szCs w:val="24"/>
        </w:rPr>
        <w:t xml:space="preserve">83 του Κανονισμού της Βουλής, για τις αιτήσεις άρσης ασυλίας των Βουλευτών κυρίων Αλέξανδρου </w:t>
      </w:r>
      <w:proofErr w:type="spellStart"/>
      <w:r>
        <w:rPr>
          <w:rFonts w:eastAsia="Times New Roman"/>
          <w:szCs w:val="24"/>
        </w:rPr>
        <w:t>Μεϊκόπουλου</w:t>
      </w:r>
      <w:proofErr w:type="spellEnd"/>
      <w:r>
        <w:rPr>
          <w:rFonts w:eastAsia="Times New Roman"/>
          <w:szCs w:val="24"/>
        </w:rPr>
        <w:t xml:space="preserve">, Ιωάννη </w:t>
      </w:r>
      <w:proofErr w:type="spellStart"/>
      <w:r>
        <w:rPr>
          <w:rFonts w:eastAsia="Times New Roman"/>
          <w:szCs w:val="24"/>
        </w:rPr>
        <w:t>Δέδε</w:t>
      </w:r>
      <w:proofErr w:type="spellEnd"/>
      <w:r>
        <w:rPr>
          <w:rFonts w:eastAsia="Times New Roman"/>
          <w:szCs w:val="24"/>
        </w:rPr>
        <w:t xml:space="preserve"> και Ιωάννη </w:t>
      </w:r>
      <w:proofErr w:type="spellStart"/>
      <w:r>
        <w:rPr>
          <w:rFonts w:eastAsia="Times New Roman"/>
          <w:szCs w:val="24"/>
        </w:rPr>
        <w:t>Σαχινίδη</w:t>
      </w:r>
      <w:proofErr w:type="spellEnd"/>
      <w:r>
        <w:rPr>
          <w:rFonts w:eastAsia="Times New Roman"/>
          <w:szCs w:val="24"/>
        </w:rPr>
        <w:t>.</w:t>
      </w:r>
    </w:p>
    <w:p w14:paraId="777E260F" w14:textId="77777777" w:rsidR="008438F2" w:rsidRDefault="00D9156F">
      <w:pPr>
        <w:spacing w:line="600" w:lineRule="auto"/>
        <w:ind w:firstLine="720"/>
        <w:jc w:val="both"/>
        <w:rPr>
          <w:rFonts w:eastAsia="Times New Roman"/>
          <w:szCs w:val="24"/>
        </w:rPr>
      </w:pPr>
      <w:r>
        <w:rPr>
          <w:rFonts w:eastAsia="Times New Roman"/>
          <w:szCs w:val="24"/>
        </w:rPr>
        <w:lastRenderedPageBreak/>
        <w:t>Από την αρμόδια Ειδική Μόνιμη Επιτρο</w:t>
      </w:r>
      <w:r>
        <w:rPr>
          <w:rFonts w:eastAsia="Times New Roman"/>
          <w:szCs w:val="24"/>
        </w:rPr>
        <w:t xml:space="preserve">πή Κοινοβουλευτικής Δεοντολογίας ανακοινώθηκε η έκθεσή </w:t>
      </w:r>
      <w:r>
        <w:rPr>
          <w:rFonts w:eastAsia="Times New Roman"/>
          <w:szCs w:val="24"/>
        </w:rPr>
        <w:t>της,</w:t>
      </w:r>
      <w:r>
        <w:rPr>
          <w:rFonts w:eastAsia="Times New Roman"/>
          <w:szCs w:val="24"/>
        </w:rPr>
        <w:t xml:space="preserve"> της 12</w:t>
      </w:r>
      <w:r>
        <w:rPr>
          <w:rFonts w:eastAsia="Times New Roman"/>
          <w:szCs w:val="24"/>
          <w:vertAlign w:val="superscript"/>
        </w:rPr>
        <w:t>ης</w:t>
      </w:r>
      <w:r>
        <w:rPr>
          <w:rFonts w:eastAsia="Times New Roman"/>
          <w:szCs w:val="24"/>
        </w:rPr>
        <w:t xml:space="preserve"> Απριλίου 2016, σύμφωνα με την οποία τα μέλη της </w:t>
      </w:r>
      <w:r>
        <w:rPr>
          <w:rFonts w:eastAsia="Times New Roman"/>
          <w:szCs w:val="24"/>
        </w:rPr>
        <w:t>ε</w:t>
      </w:r>
      <w:r>
        <w:rPr>
          <w:rFonts w:eastAsia="Times New Roman"/>
          <w:szCs w:val="24"/>
        </w:rPr>
        <w:t xml:space="preserve">πιτροπής πρότειναν κατά πλειοψηφία τη μη άρση της ασυλίας του κ. Αλέξανδρου </w:t>
      </w:r>
      <w:proofErr w:type="spellStart"/>
      <w:r>
        <w:rPr>
          <w:rFonts w:eastAsia="Times New Roman"/>
          <w:szCs w:val="24"/>
        </w:rPr>
        <w:t>Μεϊκόπουλου</w:t>
      </w:r>
      <w:proofErr w:type="spellEnd"/>
      <w:r>
        <w:rPr>
          <w:rFonts w:eastAsia="Times New Roman"/>
          <w:szCs w:val="24"/>
        </w:rPr>
        <w:t>.</w:t>
      </w:r>
    </w:p>
    <w:p w14:paraId="777E2610" w14:textId="77777777" w:rsidR="008438F2" w:rsidRDefault="00D9156F">
      <w:pPr>
        <w:spacing w:line="600" w:lineRule="auto"/>
        <w:ind w:firstLine="720"/>
        <w:jc w:val="both"/>
        <w:rPr>
          <w:rFonts w:eastAsia="Times New Roman"/>
          <w:szCs w:val="24"/>
        </w:rPr>
      </w:pPr>
      <w:r>
        <w:rPr>
          <w:rFonts w:eastAsia="Times New Roman"/>
          <w:szCs w:val="24"/>
        </w:rPr>
        <w:t>Από την αρμόδια Ειδική Μόνιμη Επιτροπή Κοινοβουλε</w:t>
      </w:r>
      <w:r>
        <w:rPr>
          <w:rFonts w:eastAsia="Times New Roman"/>
          <w:szCs w:val="24"/>
        </w:rPr>
        <w:t xml:space="preserve">υτικής Δεοντολογίας ανακοινώθηκε η έκθεσή </w:t>
      </w:r>
      <w:r>
        <w:rPr>
          <w:rFonts w:eastAsia="Times New Roman"/>
          <w:szCs w:val="24"/>
        </w:rPr>
        <w:t>της,</w:t>
      </w:r>
      <w:r>
        <w:rPr>
          <w:rFonts w:eastAsia="Times New Roman"/>
          <w:szCs w:val="24"/>
        </w:rPr>
        <w:t xml:space="preserve"> της 12</w:t>
      </w:r>
      <w:r>
        <w:rPr>
          <w:rFonts w:eastAsia="Times New Roman"/>
          <w:szCs w:val="24"/>
          <w:vertAlign w:val="superscript"/>
        </w:rPr>
        <w:t>ης</w:t>
      </w:r>
      <w:r>
        <w:rPr>
          <w:rFonts w:eastAsia="Times New Roman"/>
          <w:szCs w:val="24"/>
        </w:rPr>
        <w:t xml:space="preserve"> Απριλίου 2016, σύμφωνα με την οποία τα μέλη της </w:t>
      </w:r>
      <w:r>
        <w:rPr>
          <w:rFonts w:eastAsia="Times New Roman"/>
          <w:szCs w:val="24"/>
        </w:rPr>
        <w:t>ε</w:t>
      </w:r>
      <w:r>
        <w:rPr>
          <w:rFonts w:eastAsia="Times New Roman"/>
          <w:szCs w:val="24"/>
        </w:rPr>
        <w:t xml:space="preserve">πιτροπής πρότειναν ομόφωνα την άρση της ασυλίας του κ. Ιωάννη </w:t>
      </w:r>
      <w:proofErr w:type="spellStart"/>
      <w:r>
        <w:rPr>
          <w:rFonts w:eastAsia="Times New Roman"/>
          <w:szCs w:val="24"/>
        </w:rPr>
        <w:t>Δέδε</w:t>
      </w:r>
      <w:proofErr w:type="spellEnd"/>
      <w:r>
        <w:rPr>
          <w:rFonts w:eastAsia="Times New Roman"/>
          <w:szCs w:val="24"/>
        </w:rPr>
        <w:t>.</w:t>
      </w:r>
    </w:p>
    <w:p w14:paraId="777E2611" w14:textId="77777777" w:rsidR="008438F2" w:rsidRDefault="00D9156F">
      <w:pPr>
        <w:spacing w:line="600" w:lineRule="auto"/>
        <w:ind w:firstLine="720"/>
        <w:jc w:val="both"/>
        <w:rPr>
          <w:rFonts w:eastAsia="Times New Roman"/>
          <w:szCs w:val="24"/>
        </w:rPr>
      </w:pPr>
      <w:r>
        <w:rPr>
          <w:rFonts w:eastAsia="Times New Roman"/>
          <w:szCs w:val="24"/>
        </w:rPr>
        <w:lastRenderedPageBreak/>
        <w:t>Από την αρμόδια Ειδική Μόνιμη Επιτροπή Κοινοβουλευτικής Δεοντολογίας ανακοινώθηκε η</w:t>
      </w:r>
      <w:r>
        <w:rPr>
          <w:rFonts w:eastAsia="Times New Roman"/>
          <w:szCs w:val="24"/>
        </w:rPr>
        <w:t xml:space="preserve"> έκθεσή </w:t>
      </w:r>
      <w:r>
        <w:rPr>
          <w:rFonts w:eastAsia="Times New Roman"/>
          <w:szCs w:val="24"/>
        </w:rPr>
        <w:t>της,</w:t>
      </w:r>
      <w:r>
        <w:rPr>
          <w:rFonts w:eastAsia="Times New Roman"/>
          <w:szCs w:val="24"/>
        </w:rPr>
        <w:t xml:space="preserve"> της 12</w:t>
      </w:r>
      <w:r>
        <w:rPr>
          <w:rFonts w:eastAsia="Times New Roman"/>
          <w:szCs w:val="24"/>
          <w:vertAlign w:val="superscript"/>
        </w:rPr>
        <w:t>ης</w:t>
      </w:r>
      <w:r>
        <w:rPr>
          <w:rFonts w:eastAsia="Times New Roman"/>
          <w:szCs w:val="24"/>
        </w:rPr>
        <w:t xml:space="preserve"> Απριλίου 2016, σύμφωνα με την οποία τα μέλη της </w:t>
      </w:r>
      <w:r>
        <w:rPr>
          <w:rFonts w:eastAsia="Times New Roman"/>
          <w:szCs w:val="24"/>
        </w:rPr>
        <w:t>ε</w:t>
      </w:r>
      <w:r>
        <w:rPr>
          <w:rFonts w:eastAsia="Times New Roman"/>
          <w:szCs w:val="24"/>
        </w:rPr>
        <w:t xml:space="preserve">πιτροπής πρότειναν ομόφωνα την άρση της ασυλίας του κ. Ιωάννη </w:t>
      </w:r>
      <w:proofErr w:type="spellStart"/>
      <w:r>
        <w:rPr>
          <w:rFonts w:eastAsia="Times New Roman"/>
          <w:szCs w:val="24"/>
        </w:rPr>
        <w:t>Σαχινίδη</w:t>
      </w:r>
      <w:proofErr w:type="spellEnd"/>
      <w:r>
        <w:rPr>
          <w:rFonts w:eastAsia="Times New Roman"/>
          <w:szCs w:val="24"/>
        </w:rPr>
        <w:t>.</w:t>
      </w:r>
    </w:p>
    <w:p w14:paraId="777E2612" w14:textId="77777777" w:rsidR="008438F2" w:rsidRDefault="00D9156F">
      <w:pPr>
        <w:spacing w:line="600" w:lineRule="auto"/>
        <w:ind w:firstLine="720"/>
        <w:jc w:val="both"/>
        <w:rPr>
          <w:rFonts w:eastAsia="Times New Roman"/>
          <w:szCs w:val="24"/>
        </w:rPr>
      </w:pPr>
      <w:r>
        <w:rPr>
          <w:rFonts w:eastAsia="Times New Roman"/>
          <w:szCs w:val="24"/>
        </w:rPr>
        <w:t xml:space="preserve">Σύμφωνα με το άρθρο 83 του Κανονισμού, η </w:t>
      </w:r>
      <w:r>
        <w:rPr>
          <w:rFonts w:eastAsia="Times New Roman"/>
          <w:bCs/>
        </w:rPr>
        <w:t>Βουλή</w:t>
      </w:r>
      <w:r>
        <w:rPr>
          <w:rFonts w:eastAsia="Times New Roman"/>
          <w:szCs w:val="24"/>
        </w:rPr>
        <w:t xml:space="preserve"> δεν εισέρχεται στην ουσία των υποθέσεων, αλλά ερευνάται μόνο αν η πράξη</w:t>
      </w:r>
      <w:r>
        <w:rPr>
          <w:rFonts w:eastAsia="Times New Roman"/>
          <w:szCs w:val="24"/>
        </w:rPr>
        <w:t>,</w:t>
      </w:r>
      <w:r>
        <w:rPr>
          <w:rFonts w:eastAsia="Times New Roman"/>
          <w:szCs w:val="24"/>
        </w:rPr>
        <w:t xml:space="preserve"> για την οποία ζητείται η άρση ασυλίας</w:t>
      </w:r>
      <w:r>
        <w:rPr>
          <w:rFonts w:eastAsia="Times New Roman"/>
          <w:szCs w:val="24"/>
        </w:rPr>
        <w:t>,</w:t>
      </w:r>
      <w:r>
        <w:rPr>
          <w:rFonts w:eastAsia="Times New Roman"/>
          <w:szCs w:val="24"/>
        </w:rPr>
        <w:t xml:space="preserve"> συνδέεται με την πολιτική ή κοινοβουλευτική δραστηριότητα του Βουλευτή ή η δίωξη ή η μήνυση ή η έγκληση υποκρύπτει πολιτική σκοπιμότητα. </w:t>
      </w:r>
    </w:p>
    <w:p w14:paraId="777E2613"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lastRenderedPageBreak/>
        <w:t>Επίση</w:t>
      </w:r>
      <w:r>
        <w:rPr>
          <w:rFonts w:eastAsia="Times New Roman" w:cs="Times New Roman"/>
          <w:szCs w:val="24"/>
        </w:rPr>
        <w:t>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w:t>
      </w:r>
    </w:p>
    <w:p w14:paraId="777E2614"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Ο λόγος δίνεται πάντα, εφόσον ζητηθεί, σ</w:t>
      </w:r>
      <w:r>
        <w:rPr>
          <w:rFonts w:eastAsia="Times New Roman" w:cs="Times New Roman"/>
          <w:szCs w:val="24"/>
        </w:rPr>
        <w:t>τον Βουλευτή</w:t>
      </w:r>
      <w:r>
        <w:rPr>
          <w:rFonts w:eastAsia="Times New Roman" w:cs="Times New Roman"/>
          <w:szCs w:val="24"/>
        </w:rPr>
        <w:t>,</w:t>
      </w:r>
      <w:r>
        <w:rPr>
          <w:rFonts w:eastAsia="Times New Roman" w:cs="Times New Roman"/>
          <w:szCs w:val="24"/>
        </w:rPr>
        <w:t xml:space="preserve"> στον οποίο αφορά η αίτηση και στους Προέδρους των Κοινοβουλευτικών Ομάδων ή στους αναπληρωτές τους.</w:t>
      </w:r>
    </w:p>
    <w:p w14:paraId="777E2615"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Υπενθυμίζω ότι, σύμφωνα με την απόφαση της Διάσκεψης των Προέδρων της 23ης Μαρτίου του 2005, έχουμε δεχθεί επί των αιτήσεων άρσης ασυλίας η Βο</w:t>
      </w:r>
      <w:r>
        <w:rPr>
          <w:rFonts w:eastAsia="Times New Roman" w:cs="Times New Roman"/>
          <w:szCs w:val="24"/>
        </w:rPr>
        <w:t>υλή να αποφασίζει με ονομαστική ψηφοφορία και με ψηφοδέλτιο.</w:t>
      </w:r>
    </w:p>
    <w:p w14:paraId="777E2616"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lastRenderedPageBreak/>
        <w:t>Το ψηφοδέλτιο, στο οποίο κάθε συνάδελφος αναγράφει το όνομά του, την εκλογική του περιφέρεια και την Κοινοβουλευτική Ομάδα</w:t>
      </w:r>
      <w:r>
        <w:rPr>
          <w:rFonts w:eastAsia="Times New Roman" w:cs="Times New Roman"/>
          <w:szCs w:val="24"/>
        </w:rPr>
        <w:t>,</w:t>
      </w:r>
      <w:r>
        <w:rPr>
          <w:rFonts w:eastAsia="Times New Roman" w:cs="Times New Roman"/>
          <w:szCs w:val="24"/>
        </w:rPr>
        <w:t xml:space="preserve"> στην οποία ανήκει, θα καταχωρίζεται στα αντίστοιχα Πρακτικά. Ανταποκριν</w:t>
      </w:r>
      <w:r>
        <w:rPr>
          <w:rFonts w:eastAsia="Times New Roman" w:cs="Times New Roman"/>
          <w:szCs w:val="24"/>
        </w:rPr>
        <w:t>όμαστε στις διατάξεις του άρθρου 83 του Κανονισμού της Βουλής, που απαιτεί φανερή ψηφοφορία.</w:t>
      </w:r>
    </w:p>
    <w:p w14:paraId="777E2617"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 xml:space="preserve">Αφού, λοιπόν, ολοκληρωθεί η συζήτηση επί των περιπτώσεων της σημερινής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δ</w:t>
      </w:r>
      <w:r>
        <w:rPr>
          <w:rFonts w:eastAsia="Times New Roman" w:cs="Times New Roman"/>
          <w:szCs w:val="24"/>
        </w:rPr>
        <w:t>ιάταξης, θα προχωρήσουμε σε ονομαστική ψηφοφορία, όπως σας περιέγραψα.</w:t>
      </w:r>
    </w:p>
    <w:p w14:paraId="777E2618"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πρώτη υπόθεση αφορά τον συνάδελφο κ. Αλέξανδρο </w:t>
      </w:r>
      <w:proofErr w:type="spellStart"/>
      <w:r>
        <w:rPr>
          <w:rFonts w:eastAsia="Times New Roman" w:cs="Times New Roman"/>
          <w:szCs w:val="24"/>
        </w:rPr>
        <w:t>Μεϊκόπουλο</w:t>
      </w:r>
      <w:proofErr w:type="spellEnd"/>
      <w:r>
        <w:rPr>
          <w:rFonts w:eastAsia="Times New Roman" w:cs="Times New Roman"/>
          <w:szCs w:val="24"/>
        </w:rPr>
        <w:t xml:space="preserve">. Η δεύτερη υπόθεση αφορά τον συνάδελφο κ. Ιωάννη </w:t>
      </w:r>
      <w:proofErr w:type="spellStart"/>
      <w:r>
        <w:rPr>
          <w:rFonts w:eastAsia="Times New Roman" w:cs="Times New Roman"/>
          <w:szCs w:val="24"/>
        </w:rPr>
        <w:t>Δέδε</w:t>
      </w:r>
      <w:proofErr w:type="spellEnd"/>
      <w:r>
        <w:rPr>
          <w:rFonts w:eastAsia="Times New Roman" w:cs="Times New Roman"/>
          <w:szCs w:val="24"/>
        </w:rPr>
        <w:t xml:space="preserve">. Η τρίτη υπόθεση αφορά τον συνάδελφο κ. Ιωάννη </w:t>
      </w:r>
      <w:proofErr w:type="spellStart"/>
      <w:r>
        <w:rPr>
          <w:rFonts w:eastAsia="Times New Roman" w:cs="Times New Roman"/>
          <w:szCs w:val="24"/>
        </w:rPr>
        <w:t>Σαχινίδη</w:t>
      </w:r>
      <w:proofErr w:type="spellEnd"/>
      <w:r>
        <w:rPr>
          <w:rFonts w:eastAsia="Times New Roman" w:cs="Times New Roman"/>
          <w:szCs w:val="24"/>
        </w:rPr>
        <w:t>.</w:t>
      </w:r>
    </w:p>
    <w:p w14:paraId="777E2619"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Επί της πρώτης αιτήσεως υπάρχει συνάδελφος</w:t>
      </w:r>
      <w:r>
        <w:rPr>
          <w:rFonts w:eastAsia="Times New Roman" w:cs="Times New Roman"/>
          <w:szCs w:val="24"/>
        </w:rPr>
        <w:t>,</w:t>
      </w:r>
      <w:r>
        <w:rPr>
          <w:rFonts w:eastAsia="Times New Roman" w:cs="Times New Roman"/>
          <w:szCs w:val="24"/>
        </w:rPr>
        <w:t xml:space="preserve"> που ζητά τον λόγο κατά το άρθρο 108 του Καν</w:t>
      </w:r>
      <w:r>
        <w:rPr>
          <w:rFonts w:eastAsia="Times New Roman" w:cs="Times New Roman"/>
          <w:szCs w:val="24"/>
        </w:rPr>
        <w:t>ονισμού της Βουλής; Κανείς.</w:t>
      </w:r>
    </w:p>
    <w:p w14:paraId="777E261A"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 xml:space="preserve">Επί της δεύτερης αιτήσεως υπάρχει </w:t>
      </w:r>
      <w:r>
        <w:rPr>
          <w:rFonts w:eastAsia="Times New Roman" w:cs="Times New Roman"/>
          <w:szCs w:val="24"/>
        </w:rPr>
        <w:t xml:space="preserve">συνάδελφος, </w:t>
      </w:r>
      <w:r>
        <w:rPr>
          <w:rFonts w:eastAsia="Times New Roman" w:cs="Times New Roman"/>
          <w:szCs w:val="24"/>
        </w:rPr>
        <w:t xml:space="preserve">που ζητά τον λόγο κατά το άρθρο 108 του Κανονισμού της Βουλής; </w:t>
      </w:r>
    </w:p>
    <w:p w14:paraId="777E261B" w14:textId="77777777" w:rsidR="008438F2" w:rsidRDefault="00D9156F">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Μάλιστα, κύριε Πρόεδρε.</w:t>
      </w:r>
    </w:p>
    <w:p w14:paraId="777E261C" w14:textId="77777777" w:rsidR="008438F2" w:rsidRDefault="00D9156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Δέδε</w:t>
      </w:r>
      <w:proofErr w:type="spellEnd"/>
      <w:r>
        <w:rPr>
          <w:rFonts w:eastAsia="Times New Roman" w:cs="Times New Roman"/>
          <w:szCs w:val="24"/>
        </w:rPr>
        <w:t>, έχετε τον λόγο.</w:t>
      </w:r>
    </w:p>
    <w:p w14:paraId="777E261D" w14:textId="77777777" w:rsidR="008438F2" w:rsidRDefault="00D9156F">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Ευχαριστώ πολύ, κύριε Πρόεδρε.</w:t>
      </w:r>
    </w:p>
    <w:p w14:paraId="777E261E" w14:textId="77777777" w:rsidR="008438F2" w:rsidRDefault="00D9156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77E261F" w14:textId="77777777" w:rsidR="008438F2" w:rsidRDefault="00D9156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Κύριοι συνάδελφοι, δεν υπάρχει ασυλία για την οχλοβοή!</w:t>
      </w:r>
    </w:p>
    <w:p w14:paraId="777E2620" w14:textId="77777777" w:rsidR="008438F2" w:rsidRDefault="00D9156F">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Κύριοι συνάδελφοι, όσο ήμουν διευθυντής στο νοσοκομείο ΚΑΤ, είχα την υποχρέωση να υποβάλω το πρώτο</w:t>
      </w:r>
      <w:r>
        <w:rPr>
          <w:rFonts w:eastAsia="Times New Roman" w:cs="Times New Roman"/>
          <w:szCs w:val="24"/>
        </w:rPr>
        <w:t xml:space="preserve">ν τη δήλωση «πόθεν έσχες» στην </w:t>
      </w:r>
      <w:r>
        <w:rPr>
          <w:rFonts w:eastAsia="Times New Roman" w:cs="Times New Roman"/>
          <w:szCs w:val="24"/>
        </w:rPr>
        <w:t>ε</w:t>
      </w:r>
      <w:r>
        <w:rPr>
          <w:rFonts w:eastAsia="Times New Roman" w:cs="Times New Roman"/>
          <w:szCs w:val="24"/>
        </w:rPr>
        <w:t xml:space="preserve">ισαγγελία. Ως εκ τούτου, λοιπόν, είτε λόγω κακής ή πλημμελούς πληροφόρησης από τη </w:t>
      </w:r>
      <w:r>
        <w:rPr>
          <w:rFonts w:eastAsia="Times New Roman" w:cs="Times New Roman"/>
          <w:szCs w:val="24"/>
        </w:rPr>
        <w:t xml:space="preserve">τότε </w:t>
      </w:r>
      <w:r>
        <w:rPr>
          <w:rFonts w:eastAsia="Times New Roman" w:cs="Times New Roman"/>
          <w:szCs w:val="24"/>
        </w:rPr>
        <w:t xml:space="preserve">διοίκηση του νοσοκομείου και ως προς τον τρόπο, </w:t>
      </w:r>
      <w:r>
        <w:rPr>
          <w:rFonts w:eastAsia="Times New Roman" w:cs="Times New Roman"/>
          <w:szCs w:val="24"/>
        </w:rPr>
        <w:lastRenderedPageBreak/>
        <w:t>αλλά και ως προς τον τόπο της υποβολής, έβαλα σε απλό φάκελο τη δήλωσή μου, εγώ και η σύζ</w:t>
      </w:r>
      <w:r>
        <w:rPr>
          <w:rFonts w:eastAsia="Times New Roman" w:cs="Times New Roman"/>
          <w:szCs w:val="24"/>
        </w:rPr>
        <w:t>υγός μου, την περιουσιακή κατάσταση της οικογένειάς μου</w:t>
      </w:r>
      <w:r>
        <w:rPr>
          <w:rFonts w:eastAsia="Times New Roman" w:cs="Times New Roman"/>
          <w:szCs w:val="24"/>
        </w:rPr>
        <w:t>,</w:t>
      </w:r>
      <w:r>
        <w:rPr>
          <w:rFonts w:eastAsia="Times New Roman" w:cs="Times New Roman"/>
          <w:szCs w:val="24"/>
        </w:rPr>
        <w:t xml:space="preserve"> δηλαδή, και την έστειλα στην Εισαγγελία των Αθηνών, όπως και αναφερόταν στο παραπεμπτικό από τη διοίκηση του νοσοκομείου.</w:t>
      </w:r>
    </w:p>
    <w:p w14:paraId="777E2621"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Μετά από έναν χρόνο και κάτι μήνες, με κάλεσε ο εισαγγελέας να απολογηθώ</w:t>
      </w:r>
      <w:r>
        <w:rPr>
          <w:rFonts w:eastAsia="Times New Roman" w:cs="Times New Roman"/>
          <w:szCs w:val="24"/>
        </w:rPr>
        <w:t>,</w:t>
      </w:r>
      <w:r>
        <w:rPr>
          <w:rFonts w:eastAsia="Times New Roman" w:cs="Times New Roman"/>
          <w:szCs w:val="24"/>
        </w:rPr>
        <w:t xml:space="preserve"> γιατί δεν υπέβαλα την προηγούμενη χρονιά δήλωση «πόθεν έσχες».</w:t>
      </w:r>
    </w:p>
    <w:p w14:paraId="777E2622"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 xml:space="preserve">Εγώ απευθύνθηκα κατευθείαν στην </w:t>
      </w:r>
      <w:r>
        <w:rPr>
          <w:rFonts w:eastAsia="Times New Roman" w:cs="Times New Roman"/>
          <w:szCs w:val="24"/>
        </w:rPr>
        <w:t>ε</w:t>
      </w:r>
      <w:r>
        <w:rPr>
          <w:rFonts w:eastAsia="Times New Roman" w:cs="Times New Roman"/>
          <w:szCs w:val="24"/>
        </w:rPr>
        <w:t xml:space="preserve">ισαγγελία, στη διεύθυνση που είχα στείλει τη δήλωση «πόθεν έσχες», και μου είπαν: «Κύριε, όχι εδώ. Θα πάτε στην Πειραιώς 207, εκεί που </w:t>
      </w:r>
      <w:r>
        <w:rPr>
          <w:rFonts w:eastAsia="Times New Roman" w:cs="Times New Roman"/>
          <w:szCs w:val="24"/>
        </w:rPr>
        <w:lastRenderedPageBreak/>
        <w:t>είναι η υπηρεσία του Σώμ</w:t>
      </w:r>
      <w:r>
        <w:rPr>
          <w:rFonts w:eastAsia="Times New Roman" w:cs="Times New Roman"/>
          <w:szCs w:val="24"/>
        </w:rPr>
        <w:t xml:space="preserve">ατος Δίωξης Οικονομικού Εγκλήματος». </w:t>
      </w:r>
    </w:p>
    <w:p w14:paraId="777E2623"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Παρ’ όλα αυτά</w:t>
      </w:r>
      <w:r>
        <w:rPr>
          <w:rFonts w:eastAsia="Times New Roman" w:cs="Times New Roman"/>
          <w:szCs w:val="24"/>
        </w:rPr>
        <w:t>, υπέβαλα το αντίγραφο της τότε δηλώσεως</w:t>
      </w:r>
      <w:r>
        <w:rPr>
          <w:rFonts w:eastAsia="Times New Roman" w:cs="Times New Roman"/>
          <w:szCs w:val="24"/>
        </w:rPr>
        <w:t>,</w:t>
      </w:r>
      <w:r>
        <w:rPr>
          <w:rFonts w:eastAsia="Times New Roman" w:cs="Times New Roman"/>
          <w:szCs w:val="24"/>
        </w:rPr>
        <w:t xml:space="preserve"> που είχα υποβάλει με το ταχυδρομείο και πήγα στο ακροατήριο. Βέβαια, αναβλήθηκε δύο φορές η συζήτηση και οι προσπάθειες να απολογηθώ στο ακροατήριο. Έκτοτε έγινα Β</w:t>
      </w:r>
      <w:r>
        <w:rPr>
          <w:rFonts w:eastAsia="Times New Roman" w:cs="Times New Roman"/>
          <w:szCs w:val="24"/>
        </w:rPr>
        <w:t xml:space="preserve">ουλευτής και τώρα παραπέμπομαι από την </w:t>
      </w:r>
      <w:r>
        <w:rPr>
          <w:rFonts w:eastAsia="Times New Roman" w:cs="Times New Roman"/>
          <w:szCs w:val="24"/>
        </w:rPr>
        <w:t>ε</w:t>
      </w:r>
      <w:r>
        <w:rPr>
          <w:rFonts w:eastAsia="Times New Roman" w:cs="Times New Roman"/>
          <w:szCs w:val="24"/>
        </w:rPr>
        <w:t>πιτροπή.</w:t>
      </w:r>
    </w:p>
    <w:p w14:paraId="777E2624"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 xml:space="preserve">Επειδή δεν είναι, όμως, πολιτικού θέματος η δίωξή μου –έτσι αναφέρθηκε και στην </w:t>
      </w:r>
      <w:r>
        <w:rPr>
          <w:rFonts w:eastAsia="Times New Roman" w:cs="Times New Roman"/>
          <w:szCs w:val="24"/>
        </w:rPr>
        <w:t>ε</w:t>
      </w:r>
      <w:r>
        <w:rPr>
          <w:rFonts w:eastAsia="Times New Roman" w:cs="Times New Roman"/>
          <w:szCs w:val="24"/>
        </w:rPr>
        <w:t>πιτροπή- ζητώ, βέβαια, να μην αρθεί η ασυλία μου, κύριε Πρόεδρε. Αυτό, βέβαια, είναι θέμα των Βουλευτών να αποφασίσουν.</w:t>
      </w:r>
    </w:p>
    <w:p w14:paraId="777E2625"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lastRenderedPageBreak/>
        <w:t>Ευχαρι</w:t>
      </w:r>
      <w:r>
        <w:rPr>
          <w:rFonts w:eastAsia="Times New Roman" w:cs="Times New Roman"/>
          <w:szCs w:val="24"/>
        </w:rPr>
        <w:t>στώ.</w:t>
      </w:r>
    </w:p>
    <w:p w14:paraId="777E2626" w14:textId="77777777" w:rsidR="008438F2" w:rsidRDefault="00D9156F">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Ευχαριστούμε κι εμείς τον κ. </w:t>
      </w:r>
      <w:proofErr w:type="spellStart"/>
      <w:r>
        <w:rPr>
          <w:rFonts w:eastAsia="Times New Roman" w:cs="Times New Roman"/>
          <w:szCs w:val="24"/>
        </w:rPr>
        <w:t>Δέδε</w:t>
      </w:r>
      <w:proofErr w:type="spellEnd"/>
      <w:r>
        <w:rPr>
          <w:rFonts w:eastAsia="Times New Roman" w:cs="Times New Roman"/>
          <w:szCs w:val="24"/>
        </w:rPr>
        <w:t xml:space="preserve">. </w:t>
      </w:r>
    </w:p>
    <w:p w14:paraId="777E2627"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Επί της τρίτης αιτήσεως άρσης ασυλίας, υπάρχει συνάδελφος</w:t>
      </w:r>
      <w:r>
        <w:rPr>
          <w:rFonts w:eastAsia="Times New Roman" w:cs="Times New Roman"/>
          <w:szCs w:val="24"/>
        </w:rPr>
        <w:t>,</w:t>
      </w:r>
      <w:r>
        <w:rPr>
          <w:rFonts w:eastAsia="Times New Roman" w:cs="Times New Roman"/>
          <w:szCs w:val="24"/>
        </w:rPr>
        <w:t xml:space="preserve"> που ζητά τον λόγο κατά το άρθρο 108 του Κανονισμού της Βουλής; Ουδείς.</w:t>
      </w:r>
    </w:p>
    <w:p w14:paraId="777E2628"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w:t>
      </w:r>
      <w:r>
        <w:rPr>
          <w:rFonts w:eastAsia="Times New Roman" w:cs="Times New Roman"/>
          <w:szCs w:val="24"/>
        </w:rPr>
        <w:t xml:space="preserve">η συζήτηση επί των αιτήσεων άρσης ασυλίας. </w:t>
      </w:r>
    </w:p>
    <w:p w14:paraId="777E2629"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Στο σημείο αυτό θα διεξαχθεί ονομαστική ψηφοφορία. Έχει καταρτιστεί ψηφοδέλτιο με τα ονόματα των συναδέλφων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για τους οποίους ζητείται η άρση της ασυλίας. Κάθε συνάδελφος θα σημειώνει την ψήφο του δίπλα στα ονόμα</w:t>
      </w:r>
      <w:r>
        <w:rPr>
          <w:rFonts w:eastAsia="Times New Roman" w:cs="Times New Roman"/>
          <w:szCs w:val="24"/>
        </w:rPr>
        <w:t>τα των συναδέλφων</w:t>
      </w:r>
      <w:r>
        <w:rPr>
          <w:rFonts w:eastAsia="Times New Roman" w:cs="Times New Roman"/>
          <w:szCs w:val="24"/>
        </w:rPr>
        <w:t>,</w:t>
      </w:r>
      <w:r>
        <w:rPr>
          <w:rFonts w:eastAsia="Times New Roman" w:cs="Times New Roman"/>
          <w:szCs w:val="24"/>
        </w:rPr>
        <w:t xml:space="preserve"> για τους οποίους ζητείται η άρση της ασυλίας. </w:t>
      </w:r>
    </w:p>
    <w:p w14:paraId="777E262A"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Όποιος συνάδελφος ψηφίζει υπέρ της άρσης ασυλίας σημειώνει την προτίμησή του δίπλα στο όνομα του Βουλευτή και στη στήλη «ΝΑΙ», δηλαδή</w:t>
      </w:r>
      <w:r>
        <w:rPr>
          <w:rFonts w:eastAsia="Times New Roman" w:cs="Times New Roman"/>
          <w:szCs w:val="24"/>
        </w:rPr>
        <w:t>,</w:t>
      </w:r>
      <w:r>
        <w:rPr>
          <w:rFonts w:eastAsia="Times New Roman" w:cs="Times New Roman"/>
          <w:szCs w:val="24"/>
        </w:rPr>
        <w:t xml:space="preserve"> λέει «ΝΑΙ» στην αίτηση του </w:t>
      </w:r>
      <w:r>
        <w:rPr>
          <w:rFonts w:eastAsia="Times New Roman" w:cs="Times New Roman"/>
          <w:szCs w:val="24"/>
        </w:rPr>
        <w:t>ε</w:t>
      </w:r>
      <w:r>
        <w:rPr>
          <w:rFonts w:eastAsia="Times New Roman" w:cs="Times New Roman"/>
          <w:szCs w:val="24"/>
        </w:rPr>
        <w:t>ισαγγελέως για την άρση της</w:t>
      </w:r>
      <w:r>
        <w:rPr>
          <w:rFonts w:eastAsia="Times New Roman" w:cs="Times New Roman"/>
          <w:szCs w:val="24"/>
        </w:rPr>
        <w:t xml:space="preserve"> ασυλίας.</w:t>
      </w:r>
    </w:p>
    <w:p w14:paraId="777E262B"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 xml:space="preserve">Όποιος συνάδελφος ψηφίζει κατά της άρσης ασυλίας σημειώνει δίπλα στο όνομα του Βουλευτή και στη στήλη «ΟΧΙ» αντιστοίχως «ΟΧΙ». </w:t>
      </w:r>
    </w:p>
    <w:p w14:paraId="777E262C"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lastRenderedPageBreak/>
        <w:t xml:space="preserve">Όποιος συνάδελφος ψηφίζει «ΠΑΡΩΝ» το σημειώνει στην αντίστοιχη στήλη του ψηφοδελτίου. </w:t>
      </w:r>
    </w:p>
    <w:p w14:paraId="777E262D"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Στο ψηφοδέλτιο θα αναγράφει ο κ</w:t>
      </w:r>
      <w:r>
        <w:rPr>
          <w:rFonts w:eastAsia="Times New Roman" w:cs="Times New Roman"/>
          <w:szCs w:val="24"/>
        </w:rPr>
        <w:t xml:space="preserve">άθε συνάδελφος το όνομά του, την εκλογική του περιφέρεια και 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w:t>
      </w:r>
      <w:r>
        <w:rPr>
          <w:rFonts w:eastAsia="Times New Roman" w:cs="Times New Roman"/>
          <w:szCs w:val="24"/>
        </w:rPr>
        <w:t>,</w:t>
      </w:r>
      <w:r>
        <w:rPr>
          <w:rFonts w:eastAsia="Times New Roman" w:cs="Times New Roman"/>
          <w:szCs w:val="24"/>
        </w:rPr>
        <w:t xml:space="preserve"> στην οποία ανήκει και θα το υπογράφει, διότι η ψηφοφορία είναι ονομαστική, σύμφωνα με το άρθρο 72 του Κανονισμού της Βουλής. </w:t>
      </w:r>
    </w:p>
    <w:p w14:paraId="777E262E"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Στη συνέχεια</w:t>
      </w:r>
      <w:r>
        <w:rPr>
          <w:rFonts w:eastAsia="Times New Roman" w:cs="Times New Roman"/>
          <w:szCs w:val="24"/>
        </w:rPr>
        <w:t>,</w:t>
      </w:r>
      <w:r>
        <w:rPr>
          <w:rFonts w:eastAsia="Times New Roman" w:cs="Times New Roman"/>
          <w:szCs w:val="24"/>
        </w:rPr>
        <w:t xml:space="preserve"> και με την εκφώνηση του ονόμ</w:t>
      </w:r>
      <w:r>
        <w:rPr>
          <w:rFonts w:eastAsia="Times New Roman" w:cs="Times New Roman"/>
          <w:szCs w:val="24"/>
        </w:rPr>
        <w:t>ατός του από τους επί του καταλόγου συναδέλφους, θα παραδίδει το ψηφοδέλτιο στους συναδέλφους κ</w:t>
      </w:r>
      <w:r>
        <w:rPr>
          <w:rFonts w:eastAsia="Times New Roman" w:cs="Times New Roman"/>
          <w:szCs w:val="24"/>
        </w:rPr>
        <w:t>υρίους</w:t>
      </w:r>
      <w:r>
        <w:rPr>
          <w:rFonts w:eastAsia="Times New Roman" w:cs="Times New Roman"/>
          <w:szCs w:val="24"/>
        </w:rPr>
        <w:t xml:space="preserve">. Γεώργιο Ψυχογιό από τον ΣΥΡΙΖΑ και Απόστολο </w:t>
      </w:r>
      <w:proofErr w:type="spellStart"/>
      <w:r>
        <w:rPr>
          <w:rFonts w:eastAsia="Times New Roman" w:cs="Times New Roman"/>
          <w:szCs w:val="24"/>
        </w:rPr>
        <w:t>Βεσυρόπουλο</w:t>
      </w:r>
      <w:proofErr w:type="spellEnd"/>
      <w:r>
        <w:rPr>
          <w:rFonts w:eastAsia="Times New Roman" w:cs="Times New Roman"/>
          <w:szCs w:val="24"/>
        </w:rPr>
        <w:t xml:space="preserve"> από τη Νέα Δημοκρατία, </w:t>
      </w:r>
      <w:r>
        <w:rPr>
          <w:rFonts w:eastAsia="Times New Roman" w:cs="Times New Roman"/>
          <w:szCs w:val="24"/>
        </w:rPr>
        <w:lastRenderedPageBreak/>
        <w:t xml:space="preserve">οι οποίοι θα το μονογράφουν και θα ανακοινώνουν ότι ο Βουλευτής εψήφισε. </w:t>
      </w:r>
    </w:p>
    <w:p w14:paraId="777E262F"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Μετά το τέλος της ψηφοφορίας θα γίνει η καταμέτρηση των ψήφων από τους συναδέλφους που ανέφερα, όπως θα προκύψουν από τα ψηφοδέλτια, τα οποία θα καταχωριστούν μαζί με το πρωτόκολλο ψηφοφορίας στα Πρακτικά της σημερινής συνεδρίασης.</w:t>
      </w:r>
    </w:p>
    <w:p w14:paraId="777E2630"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777E2631" w14:textId="77777777" w:rsidR="008438F2" w:rsidRDefault="00D9156F">
      <w:pPr>
        <w:spacing w:line="600" w:lineRule="auto"/>
        <w:ind w:firstLine="720"/>
        <w:jc w:val="both"/>
        <w:rPr>
          <w:rFonts w:eastAsia="Times New Roman" w:cs="Times New Roman"/>
          <w:szCs w:val="24"/>
        </w:rPr>
      </w:pPr>
      <w:r>
        <w:rPr>
          <w:rFonts w:eastAsia="Times New Roman" w:cs="Times New Roman"/>
          <w:b/>
          <w:szCs w:val="24"/>
        </w:rPr>
        <w:t>ΠΟΛΛΟΙ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777E2632" w14:textId="77777777" w:rsidR="008438F2" w:rsidRDefault="00D9156F">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14:paraId="777E2633"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lastRenderedPageBreak/>
        <w:t>Σας ενημερώνω ότι έχουν έλθει στο Προεδρείο επιστολές ή τηλεομοι</w:t>
      </w:r>
      <w:r>
        <w:rPr>
          <w:rFonts w:eastAsia="Times New Roman" w:cs="Times New Roman"/>
          <w:szCs w:val="24"/>
        </w:rPr>
        <w:t>ο</w:t>
      </w:r>
      <w:r>
        <w:rPr>
          <w:rFonts w:eastAsia="Times New Roman" w:cs="Times New Roman"/>
          <w:szCs w:val="24"/>
        </w:rPr>
        <w:t>τυπ</w:t>
      </w:r>
      <w:r>
        <w:rPr>
          <w:rFonts w:eastAsia="Times New Roman" w:cs="Times New Roman"/>
          <w:szCs w:val="24"/>
        </w:rPr>
        <w:t>ίες (</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συναδέλφων, σύμφωνα με το άρθρο 70Α του Κανονισμού της Βουλής, με τις οποίες μας γνωστοποιούν την ψήφο τους. Οι ψήφοι αυτές θα ανακοινωθούν και θα συνυπολογιστούν στην καταμέτρηση</w:t>
      </w:r>
      <w:r>
        <w:rPr>
          <w:rFonts w:eastAsia="Times New Roman" w:cs="Times New Roman"/>
          <w:szCs w:val="24"/>
        </w:rPr>
        <w:t>,</w:t>
      </w:r>
      <w:r>
        <w:rPr>
          <w:rFonts w:eastAsia="Times New Roman" w:cs="Times New Roman"/>
          <w:szCs w:val="24"/>
        </w:rPr>
        <w:t xml:space="preserve"> η οποία θα ακολουθήσει. </w:t>
      </w:r>
    </w:p>
    <w:p w14:paraId="777E2634"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Καλούνται επί του καταλόγου οι Βουλευτές κ.κ. Ανα</w:t>
      </w:r>
      <w:r>
        <w:rPr>
          <w:rFonts w:eastAsia="Times New Roman" w:cs="Times New Roman"/>
          <w:szCs w:val="24"/>
        </w:rPr>
        <w:t xml:space="preserve">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Ιωάννης Κεφαλογιάννης από τη Νέα Δημοκρατία. </w:t>
      </w:r>
    </w:p>
    <w:p w14:paraId="777E2635"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Μέχρι να προσέλθουν οι συνάδελφοι, έχω να κάνω δύο ανακοινώσεις προς το Σώμα.</w:t>
      </w:r>
    </w:p>
    <w:p w14:paraId="777E2636"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lastRenderedPageBreak/>
        <w:t xml:space="preserve">Η Διαρκής Επιτροπή Παραγωγής και Εμπορίου καταθέτει την </w:t>
      </w:r>
      <w:r>
        <w:rPr>
          <w:rFonts w:eastAsia="Times New Roman" w:cs="Times New Roman"/>
          <w:szCs w:val="24"/>
        </w:rPr>
        <w:t>έ</w:t>
      </w:r>
      <w:r>
        <w:rPr>
          <w:rFonts w:eastAsia="Times New Roman" w:cs="Times New Roman"/>
          <w:szCs w:val="24"/>
        </w:rPr>
        <w:t>κθεσή της στο σχέδιο νόμου του Υπουργείου Α</w:t>
      </w:r>
      <w:r>
        <w:rPr>
          <w:rFonts w:eastAsia="Times New Roman" w:cs="Times New Roman"/>
          <w:szCs w:val="24"/>
        </w:rPr>
        <w:t>γροτικής Ανάπτυξης και Τροφίμων «Αγροτικοί συνεταιρισμοί, μορφές συλλογικής οργάνωσης του αγροτικού χώρου και άλλες διατάξεις».</w:t>
      </w:r>
    </w:p>
    <w:p w14:paraId="777E2637"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 xml:space="preserve">Επίσης, η Διαρκής Επιτροπή Δημόσιας Διοίκησης, Δημόσιας Τάξης και Δικαιοσύνης καταθέτει την </w:t>
      </w:r>
      <w:r>
        <w:rPr>
          <w:rFonts w:eastAsia="Times New Roman" w:cs="Times New Roman"/>
          <w:szCs w:val="24"/>
        </w:rPr>
        <w:t>έ</w:t>
      </w:r>
      <w:r>
        <w:rPr>
          <w:rFonts w:eastAsia="Times New Roman" w:cs="Times New Roman"/>
          <w:szCs w:val="24"/>
        </w:rPr>
        <w:t>κθεσή της στο σχέδιο νόμου του Υπουργείου Εσωτερικών και Διοικητικής Ανασυγκρότησης «Κύρωση της Συμφωνίας μεταξύ της Κυβέρνησης της Ελληνικής Δημοκρατίας, της Κυβέρνησης της Δημοκρατίας της Βουλγαρίας και της Κυβέρνησης της Δημοκρατίας της Τουρκίας σχετικά</w:t>
      </w:r>
      <w:r>
        <w:rPr>
          <w:rFonts w:eastAsia="Times New Roman" w:cs="Times New Roman"/>
          <w:szCs w:val="24"/>
        </w:rPr>
        <w:t xml:space="preserve"> με την ίδρυση και λειτουργία Κοινού Κέντρου </w:t>
      </w:r>
      <w:r>
        <w:rPr>
          <w:rFonts w:eastAsia="Times New Roman" w:cs="Times New Roman"/>
          <w:szCs w:val="24"/>
        </w:rPr>
        <w:lastRenderedPageBreak/>
        <w:t>Επαφής με σκοπό την Αστυνομική και Τελωνειακή Συνεργασία».</w:t>
      </w:r>
    </w:p>
    <w:p w14:paraId="777E2638" w14:textId="77777777" w:rsidR="008438F2" w:rsidRDefault="00D9156F">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777E2639" w14:textId="77777777" w:rsidR="008438F2" w:rsidRDefault="00D9156F">
      <w:pPr>
        <w:spacing w:line="600" w:lineRule="auto"/>
        <w:ind w:firstLine="720"/>
        <w:jc w:val="center"/>
        <w:rPr>
          <w:rFonts w:eastAsia="Times New Roman" w:cs="Times New Roman"/>
          <w:szCs w:val="24"/>
        </w:rPr>
      </w:pPr>
      <w:r>
        <w:rPr>
          <w:rFonts w:eastAsia="Times New Roman" w:cs="Times New Roman"/>
          <w:szCs w:val="24"/>
        </w:rPr>
        <w:t>(ΨΗΦΟΦΟΡΙΑ)</w:t>
      </w:r>
    </w:p>
    <w:p w14:paraId="777E263A" w14:textId="77777777" w:rsidR="008438F2" w:rsidRDefault="00D9156F">
      <w:pPr>
        <w:spacing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777E263B" w14:textId="77777777" w:rsidR="008438F2" w:rsidRDefault="00D9156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Υπάρχει συνάδελφ</w:t>
      </w:r>
      <w:r>
        <w:rPr>
          <w:rFonts w:eastAsia="Times New Roman" w:cs="Times New Roman"/>
          <w:szCs w:val="24"/>
        </w:rPr>
        <w:t>ος</w:t>
      </w:r>
      <w:r>
        <w:rPr>
          <w:rFonts w:eastAsia="Times New Roman" w:cs="Times New Roman"/>
          <w:szCs w:val="24"/>
        </w:rPr>
        <w:t>,</w:t>
      </w:r>
      <w:r>
        <w:rPr>
          <w:rFonts w:eastAsia="Times New Roman" w:cs="Times New Roman"/>
          <w:szCs w:val="24"/>
        </w:rPr>
        <w:t xml:space="preserve"> ο οποίος δεν άκουσε το όνομά του; Κανείς.</w:t>
      </w:r>
    </w:p>
    <w:p w14:paraId="777E263C" w14:textId="77777777" w:rsidR="008438F2" w:rsidRDefault="00D9156F">
      <w:pPr>
        <w:spacing w:line="600" w:lineRule="auto"/>
        <w:ind w:firstLine="720"/>
        <w:contextualSpacing/>
        <w:jc w:val="both"/>
        <w:rPr>
          <w:rFonts w:eastAsia="Times New Roman" w:cs="Times New Roman"/>
          <w:szCs w:val="24"/>
        </w:rPr>
      </w:pPr>
      <w:r>
        <w:rPr>
          <w:rFonts w:eastAsia="Times New Roman" w:cs="Times New Roman"/>
          <w:szCs w:val="24"/>
        </w:rPr>
        <w:t>Οι επιστολές</w:t>
      </w:r>
      <w:r>
        <w:rPr>
          <w:rFonts w:eastAsia="Times New Roman" w:cs="Times New Roman"/>
          <w:szCs w:val="24"/>
        </w:rPr>
        <w:t>,</w:t>
      </w:r>
      <w:r>
        <w:rPr>
          <w:rFonts w:eastAsia="Times New Roman" w:cs="Times New Roman"/>
          <w:szCs w:val="24"/>
        </w:rPr>
        <w:t xml:space="preserve"> οι οποίες απεστάλησαν στο Προεδρείο από τους συναδέλφους σύμφωνα με το άρθρο 70Α του Κανονισμού της Βουλής</w:t>
      </w:r>
      <w:r>
        <w:rPr>
          <w:rFonts w:eastAsia="Times New Roman" w:cs="Times New Roman"/>
          <w:szCs w:val="24"/>
        </w:rPr>
        <w:t xml:space="preserve"> θα καταχωριστούν </w:t>
      </w:r>
      <w:r>
        <w:rPr>
          <w:rFonts w:eastAsia="Times New Roman" w:cs="Times New Roman"/>
          <w:szCs w:val="24"/>
        </w:rPr>
        <w:t>στα Πρακτικά.</w:t>
      </w:r>
    </w:p>
    <w:p w14:paraId="777E263D" w14:textId="77777777" w:rsidR="008438F2" w:rsidRDefault="00D9156F">
      <w:pPr>
        <w:spacing w:line="600" w:lineRule="auto"/>
        <w:ind w:firstLine="720"/>
        <w:contextualSpacing/>
        <w:jc w:val="center"/>
        <w:rPr>
          <w:rFonts w:eastAsia="Times New Roman" w:cs="Times New Roman"/>
          <w:szCs w:val="24"/>
        </w:rPr>
      </w:pPr>
      <w:r>
        <w:rPr>
          <w:rFonts w:eastAsia="Times New Roman" w:cs="Times New Roman"/>
          <w:szCs w:val="24"/>
        </w:rPr>
        <w:lastRenderedPageBreak/>
        <w:t>ΑΛΛΑΓΗ ΣΕΛΙΔΑΣ</w:t>
      </w:r>
    </w:p>
    <w:p w14:paraId="777E263E" w14:textId="77777777" w:rsidR="008438F2" w:rsidRDefault="00D9156F">
      <w:pPr>
        <w:spacing w:line="600" w:lineRule="auto"/>
        <w:ind w:firstLine="720"/>
        <w:contextualSpacing/>
        <w:jc w:val="both"/>
        <w:rPr>
          <w:rFonts w:eastAsia="Times New Roman" w:cs="Times New Roman"/>
          <w:szCs w:val="24"/>
        </w:rPr>
      </w:pPr>
      <w:r>
        <w:rPr>
          <w:rFonts w:eastAsia="Times New Roman" w:cs="Times New Roman"/>
          <w:szCs w:val="24"/>
        </w:rPr>
        <w:t>(Οι προαναφερθείσες επιστολές</w:t>
      </w:r>
      <w:r>
        <w:rPr>
          <w:rFonts w:eastAsia="Times New Roman" w:cs="Times New Roman"/>
          <w:szCs w:val="24"/>
        </w:rPr>
        <w:t xml:space="preserve"> καταχωρίζοντα</w:t>
      </w:r>
      <w:r>
        <w:rPr>
          <w:rFonts w:eastAsia="Times New Roman" w:cs="Times New Roman"/>
          <w:szCs w:val="24"/>
        </w:rPr>
        <w:t>ι στα Πρακτικά και</w:t>
      </w:r>
      <w:r>
        <w:rPr>
          <w:rFonts w:eastAsia="Times New Roman" w:cs="Times New Roman"/>
          <w:szCs w:val="24"/>
        </w:rPr>
        <w:t xml:space="preserve"> έχουν ως εξής:</w:t>
      </w:r>
    </w:p>
    <w:p w14:paraId="777E263F" w14:textId="77777777" w:rsidR="008438F2" w:rsidRDefault="00D9156F">
      <w:pPr>
        <w:jc w:val="center"/>
        <w:rPr>
          <w:rFonts w:eastAsia="Times New Roman" w:cs="Times New Roman"/>
          <w:szCs w:val="24"/>
        </w:rPr>
      </w:pPr>
      <w:r w:rsidDel="00C5488D">
        <w:rPr>
          <w:rFonts w:eastAsia="Times New Roman" w:cs="Times New Roman"/>
          <w:szCs w:val="24"/>
        </w:rPr>
        <w:t xml:space="preserve"> </w:t>
      </w:r>
      <w:r>
        <w:rPr>
          <w:rFonts w:eastAsia="Times New Roman" w:cs="Times New Roman"/>
          <w:szCs w:val="24"/>
        </w:rPr>
        <w:t>(Να μπουν οι σελίδες 11-19)</w:t>
      </w:r>
    </w:p>
    <w:p w14:paraId="777E2640" w14:textId="77777777" w:rsidR="008438F2" w:rsidRDefault="00D9156F">
      <w:pPr>
        <w:jc w:val="center"/>
        <w:rPr>
          <w:rFonts w:eastAsia="Times New Roman" w:cs="Times New Roman"/>
          <w:szCs w:val="24"/>
        </w:rPr>
      </w:pPr>
      <w:r>
        <w:rPr>
          <w:rFonts w:eastAsia="Times New Roman" w:cs="Times New Roman"/>
          <w:szCs w:val="24"/>
        </w:rPr>
        <w:t>ΑΛΛΑΓΗ ΣΕΛΙΔΑΣ</w:t>
      </w:r>
    </w:p>
    <w:p w14:paraId="777E2641" w14:textId="77777777" w:rsidR="008438F2" w:rsidRDefault="00D9156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σας ενημερώνω ότι έχουν έλθει στο Προεδρείο επιστολές των συναδέλφων κ. Αλέξιου Τσίπρα, κ. Γεωργίου Σταθάκη, κ. Μου</w:t>
      </w:r>
      <w:r>
        <w:rPr>
          <w:rFonts w:eastAsia="Times New Roman" w:cs="Times New Roman"/>
          <w:szCs w:val="24"/>
        </w:rPr>
        <w:t xml:space="preserve">σταφά </w:t>
      </w:r>
      <w:proofErr w:type="spellStart"/>
      <w:r>
        <w:rPr>
          <w:rFonts w:eastAsia="Times New Roman" w:cs="Times New Roman"/>
          <w:szCs w:val="24"/>
        </w:rPr>
        <w:t>Μουσταφά</w:t>
      </w:r>
      <w:proofErr w:type="spellEnd"/>
      <w:r>
        <w:rPr>
          <w:rFonts w:eastAsia="Times New Roman" w:cs="Times New Roman"/>
          <w:szCs w:val="24"/>
        </w:rPr>
        <w:t xml:space="preserve">, κ. Γεωργίου </w:t>
      </w:r>
      <w:proofErr w:type="spellStart"/>
      <w:r>
        <w:rPr>
          <w:rFonts w:eastAsia="Times New Roman" w:cs="Times New Roman"/>
          <w:szCs w:val="24"/>
        </w:rPr>
        <w:t>Πάντζα</w:t>
      </w:r>
      <w:proofErr w:type="spellEnd"/>
      <w:r>
        <w:rPr>
          <w:rFonts w:eastAsia="Times New Roman" w:cs="Times New Roman"/>
          <w:szCs w:val="24"/>
        </w:rPr>
        <w:t xml:space="preserve">, κ. Ανδρέα Μιχαηλίδη, κ. Ιωάννη Δραγασάκη, κ. Παναγιώτη Σκουρλέτη και κ. Γεράσιμου </w:t>
      </w:r>
      <w:proofErr w:type="spellStart"/>
      <w:r>
        <w:rPr>
          <w:rFonts w:eastAsia="Times New Roman" w:cs="Times New Roman"/>
          <w:szCs w:val="24"/>
        </w:rPr>
        <w:t>Μπαλαούρα</w:t>
      </w:r>
      <w:proofErr w:type="spellEnd"/>
      <w:r>
        <w:rPr>
          <w:rFonts w:eastAsia="Times New Roman" w:cs="Times New Roman"/>
          <w:szCs w:val="24"/>
        </w:rPr>
        <w:t>.</w:t>
      </w:r>
    </w:p>
    <w:p w14:paraId="777E2642" w14:textId="77777777" w:rsidR="008438F2" w:rsidRDefault="00D9156F">
      <w:pPr>
        <w:spacing w:line="600" w:lineRule="auto"/>
        <w:ind w:firstLine="720"/>
        <w:contextualSpacing/>
        <w:jc w:val="both"/>
        <w:rPr>
          <w:rFonts w:eastAsia="Times New Roman" w:cs="Times New Roman"/>
          <w:szCs w:val="24"/>
        </w:rPr>
      </w:pPr>
      <w:r>
        <w:rPr>
          <w:rFonts w:eastAsia="Times New Roman" w:cs="Times New Roman"/>
          <w:szCs w:val="24"/>
        </w:rPr>
        <w:lastRenderedPageBreak/>
        <w:t>Οι επιστολές αυτές, οι οποίες εκφράζουν πρόθεση ψήφου, θα καταχωριστούν στα Πρακτικά της σημερινής συνεδρίασης, αλλά δεν συνυπο</w:t>
      </w:r>
      <w:r>
        <w:rPr>
          <w:rFonts w:eastAsia="Times New Roman" w:cs="Times New Roman"/>
          <w:szCs w:val="24"/>
        </w:rPr>
        <w:t>λογίζονται στην καταμέτρηση των ψήφων.</w:t>
      </w:r>
    </w:p>
    <w:p w14:paraId="777E2643" w14:textId="77777777" w:rsidR="008438F2" w:rsidRDefault="00D9156F">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777E2644" w14:textId="77777777" w:rsidR="008438F2" w:rsidRDefault="00D9156F">
      <w:pPr>
        <w:spacing w:line="600" w:lineRule="auto"/>
        <w:ind w:firstLine="720"/>
        <w:contextualSpacing/>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777E2645" w14:textId="77777777" w:rsidR="008438F2" w:rsidRDefault="00D9156F">
      <w:pPr>
        <w:jc w:val="center"/>
        <w:rPr>
          <w:rFonts w:eastAsia="Times New Roman" w:cs="Times New Roman"/>
          <w:szCs w:val="24"/>
        </w:rPr>
      </w:pPr>
      <w:r>
        <w:rPr>
          <w:rFonts w:eastAsia="Times New Roman" w:cs="Times New Roman"/>
          <w:szCs w:val="24"/>
        </w:rPr>
        <w:t>(Να μπουν οι σελίδες 21-28)</w:t>
      </w:r>
    </w:p>
    <w:p w14:paraId="777E2646" w14:textId="77777777" w:rsidR="008438F2" w:rsidRDefault="00D9156F">
      <w:pPr>
        <w:jc w:val="center"/>
        <w:rPr>
          <w:rFonts w:eastAsia="Times New Roman" w:cs="Times New Roman"/>
          <w:szCs w:val="24"/>
        </w:rPr>
      </w:pPr>
      <w:r>
        <w:rPr>
          <w:rFonts w:eastAsia="Times New Roman" w:cs="Times New Roman"/>
          <w:szCs w:val="24"/>
        </w:rPr>
        <w:t>ΑΛΛΑΓΗ ΣΕΛΙΔΑΣ</w:t>
      </w:r>
    </w:p>
    <w:p w14:paraId="777E2647" w14:textId="77777777" w:rsidR="008438F2" w:rsidRDefault="00D9156F">
      <w:pPr>
        <w:spacing w:line="600" w:lineRule="auto"/>
        <w:ind w:firstLine="720"/>
        <w:jc w:val="both"/>
        <w:rPr>
          <w:rFonts w:eastAsia="Times New Roman" w:cs="Times New Roman"/>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w:t>
      </w:r>
      <w:r>
        <w:rPr>
          <w:rFonts w:eastAsia="Times New Roman" w:cs="Times New Roman"/>
        </w:rPr>
        <w:lastRenderedPageBreak/>
        <w:t>της αίθουσας «ΕΛΕΥΘΕΡΙΟΣ ΒΕΝΙΖΕΛΟΣ» και ενημερώθηκαν για την ιστορία του κ</w:t>
      </w:r>
      <w:r>
        <w:rPr>
          <w:rFonts w:eastAsia="Times New Roman" w:cs="Times New Roman"/>
        </w:rPr>
        <w:t xml:space="preserve">τηρίου και τον τρόπο οργάνωσης και λειτουργίας της Βουλής, σαράντα ένας μαθητές και μαθήτριες και τρεις εκπαιδευτικοί συνοδοί τους από το Γυμνάσιο </w:t>
      </w:r>
      <w:proofErr w:type="spellStart"/>
      <w:r>
        <w:rPr>
          <w:rFonts w:eastAsia="Times New Roman" w:cs="Times New Roman"/>
        </w:rPr>
        <w:t>Κολυμβαρίου</w:t>
      </w:r>
      <w:proofErr w:type="spellEnd"/>
      <w:r>
        <w:rPr>
          <w:rFonts w:eastAsia="Times New Roman" w:cs="Times New Roman"/>
        </w:rPr>
        <w:t xml:space="preserve"> Χανίων Κρήτης.</w:t>
      </w:r>
    </w:p>
    <w:p w14:paraId="777E2648" w14:textId="77777777" w:rsidR="008438F2" w:rsidRDefault="00D9156F">
      <w:pPr>
        <w:spacing w:line="600" w:lineRule="auto"/>
        <w:ind w:firstLine="720"/>
        <w:jc w:val="both"/>
        <w:rPr>
          <w:rFonts w:eastAsia="Times New Roman" w:cs="Times New Roman"/>
        </w:rPr>
      </w:pPr>
      <w:r>
        <w:rPr>
          <w:rFonts w:eastAsia="Times New Roman" w:cs="Times New Roman"/>
        </w:rPr>
        <w:t>Τους καλωσορίζουμε.</w:t>
      </w:r>
    </w:p>
    <w:p w14:paraId="777E2649" w14:textId="77777777" w:rsidR="008438F2" w:rsidRDefault="00D9156F">
      <w:pPr>
        <w:spacing w:line="600" w:lineRule="auto"/>
        <w:jc w:val="center"/>
        <w:rPr>
          <w:rFonts w:eastAsia="Times New Roman"/>
          <w:bCs/>
        </w:rPr>
      </w:pPr>
      <w:r>
        <w:rPr>
          <w:rFonts w:eastAsia="Times New Roman"/>
          <w:bCs/>
        </w:rPr>
        <w:t>(Χειροκροτήματα απ</w:t>
      </w:r>
      <w:r>
        <w:rPr>
          <w:rFonts w:eastAsia="Times New Roman"/>
          <w:bCs/>
        </w:rPr>
        <w:t>’</w:t>
      </w:r>
      <w:r>
        <w:rPr>
          <w:rFonts w:eastAsia="Times New Roman"/>
          <w:bCs/>
        </w:rPr>
        <w:t xml:space="preserve"> όλες τις πτέρυγες της Βουλής)</w:t>
      </w:r>
    </w:p>
    <w:p w14:paraId="777E264A" w14:textId="77777777" w:rsidR="008438F2" w:rsidRDefault="00D9156F">
      <w:pPr>
        <w:spacing w:line="600" w:lineRule="auto"/>
        <w:ind w:firstLine="720"/>
        <w:contextualSpacing/>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777E264B" w14:textId="77777777" w:rsidR="008438F2" w:rsidRDefault="00D9156F">
      <w:pPr>
        <w:spacing w:line="600" w:lineRule="auto"/>
        <w:contextualSpacing/>
        <w:jc w:val="center"/>
        <w:rPr>
          <w:rFonts w:eastAsia="Times New Roman" w:cs="Times New Roman"/>
          <w:szCs w:val="24"/>
        </w:rPr>
      </w:pPr>
      <w:r>
        <w:rPr>
          <w:rFonts w:eastAsia="Times New Roman" w:cs="Times New Roman"/>
          <w:szCs w:val="24"/>
        </w:rPr>
        <w:lastRenderedPageBreak/>
        <w:t>(ΚΑΤΑΜΕΤΡΗΣΗ)</w:t>
      </w:r>
    </w:p>
    <w:p w14:paraId="777E264C" w14:textId="77777777" w:rsidR="008438F2" w:rsidRDefault="00D9156F">
      <w:pPr>
        <w:spacing w:line="600" w:lineRule="auto"/>
        <w:ind w:firstLine="540"/>
        <w:jc w:val="center"/>
        <w:rPr>
          <w:rFonts w:eastAsia="Times New Roman" w:cs="Times New Roman"/>
          <w:szCs w:val="24"/>
        </w:rPr>
      </w:pPr>
      <w:r>
        <w:rPr>
          <w:rFonts w:eastAsia="Times New Roman" w:cs="Times New Roman"/>
          <w:szCs w:val="24"/>
        </w:rPr>
        <w:t>(ΜΕΤΑ ΤΗΝ ΚΑΤΑΜΕΤΡΗΣΗ)</w:t>
      </w:r>
    </w:p>
    <w:p w14:paraId="777E264D" w14:textId="77777777" w:rsidR="008438F2" w:rsidRDefault="00D9156F">
      <w:pPr>
        <w:spacing w:line="600" w:lineRule="auto"/>
        <w:ind w:firstLine="54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έχω την τιμή να σας ανακοινώσω το αποτέλεσμα της διεξαχθείσης ονομαστικής ψηφοφορίας επί των αιτήσεων άρσης ασυλίας των συναδέλφων Βουλευτών. </w:t>
      </w:r>
    </w:p>
    <w:p w14:paraId="777E264E"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t>Ψήφισαν συνολικά 189 Βουλευτές.</w:t>
      </w:r>
    </w:p>
    <w:p w14:paraId="777E264F"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t>Υπέρ της άρσης ασυλίας του συναδέλφου κ. Αλέξανδρου</w:t>
      </w:r>
      <w:r>
        <w:rPr>
          <w:rFonts w:eastAsia="Times New Roman" w:cs="Times New Roman"/>
          <w:szCs w:val="24"/>
        </w:rPr>
        <w:t xml:space="preserve"> </w:t>
      </w:r>
      <w:proofErr w:type="spellStart"/>
      <w:r>
        <w:rPr>
          <w:rFonts w:eastAsia="Times New Roman" w:cs="Times New Roman"/>
          <w:szCs w:val="24"/>
        </w:rPr>
        <w:t>Μεϊκόπουλου</w:t>
      </w:r>
      <w:proofErr w:type="spellEnd"/>
      <w:r>
        <w:rPr>
          <w:rFonts w:eastAsia="Times New Roman" w:cs="Times New Roman"/>
          <w:szCs w:val="24"/>
        </w:rPr>
        <w:t>, δηλαδή «ΝΑΙ», ψήφισαν 12 Βουλευτές.</w:t>
      </w:r>
    </w:p>
    <w:p w14:paraId="777E2650"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t>Κατά της άρσης ασυλίας, δηλαδή «ΟΧΙ», ψήφισαν 17</w:t>
      </w:r>
      <w:r>
        <w:rPr>
          <w:rFonts w:eastAsia="Times New Roman" w:cs="Times New Roman"/>
          <w:szCs w:val="24"/>
        </w:rPr>
        <w:t>6</w:t>
      </w:r>
      <w:r>
        <w:rPr>
          <w:rFonts w:eastAsia="Times New Roman" w:cs="Times New Roman"/>
          <w:szCs w:val="24"/>
        </w:rPr>
        <w:t xml:space="preserve"> Βουλευτές. </w:t>
      </w:r>
    </w:p>
    <w:p w14:paraId="777E2651"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lastRenderedPageBreak/>
        <w:t xml:space="preserve">Ψήφισε </w:t>
      </w:r>
      <w:r>
        <w:rPr>
          <w:rFonts w:eastAsia="Times New Roman" w:cs="Times New Roman"/>
          <w:szCs w:val="24"/>
        </w:rPr>
        <w:t>«ΠΑΡΩΝ» 1 Βουλευτής.</w:t>
      </w:r>
    </w:p>
    <w:p w14:paraId="777E2652"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t>Συνεπώς η αίτηση της εισαγγελικής αρχής δεν έγινε δεκτή.</w:t>
      </w:r>
    </w:p>
    <w:p w14:paraId="777E2653"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t xml:space="preserve">Υπέρ της άρσης ασυλίας του συναδέλφου κ. Ιωάννη </w:t>
      </w:r>
      <w:proofErr w:type="spellStart"/>
      <w:r>
        <w:rPr>
          <w:rFonts w:eastAsia="Times New Roman" w:cs="Times New Roman"/>
          <w:szCs w:val="24"/>
        </w:rPr>
        <w:t>Δέδε</w:t>
      </w:r>
      <w:proofErr w:type="spellEnd"/>
      <w:r>
        <w:rPr>
          <w:rFonts w:eastAsia="Times New Roman" w:cs="Times New Roman"/>
          <w:szCs w:val="24"/>
        </w:rPr>
        <w:t>, δηλαδ</w:t>
      </w:r>
      <w:r>
        <w:rPr>
          <w:rFonts w:eastAsia="Times New Roman" w:cs="Times New Roman"/>
          <w:szCs w:val="24"/>
        </w:rPr>
        <w:t>ή «ΝΑΙ», ψήφισαν 7</w:t>
      </w:r>
      <w:r>
        <w:rPr>
          <w:rFonts w:eastAsia="Times New Roman" w:cs="Times New Roman"/>
          <w:szCs w:val="24"/>
        </w:rPr>
        <w:t>9</w:t>
      </w:r>
      <w:r>
        <w:rPr>
          <w:rFonts w:eastAsia="Times New Roman" w:cs="Times New Roman"/>
          <w:szCs w:val="24"/>
        </w:rPr>
        <w:t xml:space="preserve"> Βουλευτές.</w:t>
      </w:r>
    </w:p>
    <w:p w14:paraId="777E2654"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t>Κατά της άρσης ασυλίας, δηλαδή «ΟΧΙ», ψήφισαν 10</w:t>
      </w:r>
      <w:r>
        <w:rPr>
          <w:rFonts w:eastAsia="Times New Roman" w:cs="Times New Roman"/>
          <w:szCs w:val="24"/>
        </w:rPr>
        <w:t>7</w:t>
      </w:r>
      <w:r>
        <w:rPr>
          <w:rFonts w:eastAsia="Times New Roman" w:cs="Times New Roman"/>
          <w:szCs w:val="24"/>
        </w:rPr>
        <w:t xml:space="preserve"> Βουλευτές. </w:t>
      </w:r>
    </w:p>
    <w:p w14:paraId="777E2655"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t>Ψήφισαν «ΠΑΡΩΝ» 3 Βουλευτές.</w:t>
      </w:r>
    </w:p>
    <w:p w14:paraId="777E2656"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t>Συνεπώς η αίτηση της εισαγγελικής αρχής δεν έγινε δεκτή.</w:t>
      </w:r>
    </w:p>
    <w:p w14:paraId="777E2657"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t xml:space="preserve">Υπέρ της άρσης ασυλίας του συναδέλφου κ. Ιωάννη </w:t>
      </w:r>
      <w:proofErr w:type="spellStart"/>
      <w:r>
        <w:rPr>
          <w:rFonts w:eastAsia="Times New Roman" w:cs="Times New Roman"/>
          <w:szCs w:val="24"/>
        </w:rPr>
        <w:t>Σαχινίδη</w:t>
      </w:r>
      <w:proofErr w:type="spellEnd"/>
      <w:r>
        <w:rPr>
          <w:rFonts w:eastAsia="Times New Roman" w:cs="Times New Roman"/>
          <w:szCs w:val="24"/>
        </w:rPr>
        <w:t>, δηλαδή «ΝΑΙ», ψήφισ</w:t>
      </w:r>
      <w:r>
        <w:rPr>
          <w:rFonts w:eastAsia="Times New Roman" w:cs="Times New Roman"/>
          <w:szCs w:val="24"/>
        </w:rPr>
        <w:t>αν 183 Βουλευτές.</w:t>
      </w:r>
    </w:p>
    <w:p w14:paraId="777E2658"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lastRenderedPageBreak/>
        <w:t xml:space="preserve">Κατά της άρσης ασυλίας, δηλαδή «ΟΧΙ», ψήφισαν 4 Βουλευτές. </w:t>
      </w:r>
    </w:p>
    <w:p w14:paraId="777E2659"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t>Ψήφισαν «ΛΕΥΚΟ» 2 Βουλευτές.</w:t>
      </w:r>
    </w:p>
    <w:p w14:paraId="777E265A"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t>Συνεπώς η αίτηση της εισαγγελικής αρχής έγινε δεκτή.</w:t>
      </w:r>
    </w:p>
    <w:p w14:paraId="777E265B"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t xml:space="preserve"> </w:t>
      </w:r>
      <w:r>
        <w:rPr>
          <w:rFonts w:eastAsia="Times New Roman" w:cs="Times New Roman"/>
          <w:szCs w:val="24"/>
        </w:rPr>
        <w:t>(Το πρωτόκολλο και τα ψηφοδέλτια της διεξαχθείσης ονομαστικής ψηφοφορίας καταχωρίζονται στα Πρα</w:t>
      </w:r>
      <w:r>
        <w:rPr>
          <w:rFonts w:eastAsia="Times New Roman" w:cs="Times New Roman"/>
          <w:szCs w:val="24"/>
        </w:rPr>
        <w:t>κτικά και έχουν ως εξής:</w:t>
      </w:r>
    </w:p>
    <w:p w14:paraId="777E265C" w14:textId="77777777" w:rsidR="008438F2" w:rsidRDefault="00D9156F">
      <w:pPr>
        <w:spacing w:line="600" w:lineRule="auto"/>
        <w:ind w:firstLine="540"/>
        <w:jc w:val="center"/>
        <w:rPr>
          <w:rFonts w:eastAsia="Times New Roman" w:cs="Times New Roman"/>
          <w:szCs w:val="24"/>
        </w:rPr>
      </w:pPr>
      <w:r>
        <w:rPr>
          <w:rFonts w:eastAsia="Times New Roman" w:cs="Times New Roman"/>
          <w:szCs w:val="24"/>
        </w:rPr>
        <w:t>ΑΛΛΑΓΗ ΣΕΛΙΔΑΣ</w:t>
      </w:r>
    </w:p>
    <w:p w14:paraId="777E265D" w14:textId="77777777" w:rsidR="008438F2" w:rsidRDefault="00D9156F">
      <w:pPr>
        <w:spacing w:line="600" w:lineRule="auto"/>
        <w:ind w:firstLine="540"/>
        <w:jc w:val="center"/>
        <w:rPr>
          <w:rFonts w:eastAsia="Times New Roman" w:cs="Times New Roman"/>
          <w:szCs w:val="24"/>
        </w:rPr>
      </w:pPr>
      <w:r>
        <w:rPr>
          <w:rFonts w:eastAsia="Times New Roman" w:cs="Times New Roman"/>
          <w:szCs w:val="24"/>
        </w:rPr>
        <w:t xml:space="preserve"> </w:t>
      </w:r>
      <w:r>
        <w:rPr>
          <w:rFonts w:eastAsia="Times New Roman" w:cs="Times New Roman"/>
          <w:szCs w:val="24"/>
        </w:rPr>
        <w:t>(Να μπει το πρωτόκολλο και τα ψηφοδέλτια, σελίδες</w:t>
      </w:r>
      <w:r>
        <w:rPr>
          <w:rFonts w:eastAsia="Times New Roman" w:cs="Times New Roman"/>
          <w:szCs w:val="24"/>
        </w:rPr>
        <w:t xml:space="preserve"> 30</w:t>
      </w:r>
      <w:r>
        <w:rPr>
          <w:rFonts w:eastAsia="Times New Roman" w:cs="Times New Roman"/>
          <w:szCs w:val="24"/>
        </w:rPr>
        <w:t xml:space="preserve">α, </w:t>
      </w:r>
      <w:r>
        <w:rPr>
          <w:rFonts w:eastAsia="Times New Roman" w:cs="Times New Roman"/>
          <w:szCs w:val="24"/>
        </w:rPr>
        <w:t>30</w:t>
      </w:r>
      <w:r>
        <w:rPr>
          <w:rFonts w:eastAsia="Times New Roman" w:cs="Times New Roman"/>
          <w:szCs w:val="24"/>
        </w:rPr>
        <w:t>β</w:t>
      </w:r>
      <w:r>
        <w:rPr>
          <w:rFonts w:eastAsia="Times New Roman" w:cs="Times New Roman"/>
          <w:szCs w:val="24"/>
        </w:rPr>
        <w:t xml:space="preserve"> )</w:t>
      </w:r>
    </w:p>
    <w:p w14:paraId="777E265E" w14:textId="77777777" w:rsidR="008438F2" w:rsidRDefault="00D9156F">
      <w:pPr>
        <w:spacing w:line="600" w:lineRule="auto"/>
        <w:ind w:firstLine="540"/>
        <w:jc w:val="center"/>
        <w:rPr>
          <w:rFonts w:eastAsia="Times New Roman" w:cs="Times New Roman"/>
          <w:szCs w:val="24"/>
        </w:rPr>
      </w:pPr>
      <w:r>
        <w:rPr>
          <w:rFonts w:eastAsia="Times New Roman" w:cs="Times New Roman"/>
          <w:szCs w:val="24"/>
        </w:rPr>
        <w:t>ΑΛΛΑΓΗ ΣΕΛΙΔΑΣ</w:t>
      </w:r>
    </w:p>
    <w:p w14:paraId="777E265F" w14:textId="77777777" w:rsidR="008438F2" w:rsidRDefault="00D9156F">
      <w:pPr>
        <w:spacing w:line="600" w:lineRule="auto"/>
        <w:ind w:firstLine="54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Κύριοι συνάδελφοι, </w:t>
      </w:r>
      <w:r>
        <w:rPr>
          <w:rFonts w:eastAsia="Times New Roman" w:cs="Times New Roman"/>
          <w:szCs w:val="24"/>
        </w:rPr>
        <w:t xml:space="preserve">έχουν διανεμηθεί τα Πρακτικά της Πέμπτης 11 Φεβρουαρίου 2016 και της Παρασκευής 19 Φεβρουαρίου 2016 και ερωτάται το Σώμα αν τα επικυρώνει. </w:t>
      </w:r>
    </w:p>
    <w:p w14:paraId="777E2660" w14:textId="77777777" w:rsidR="008438F2" w:rsidRDefault="00D9156F">
      <w:pPr>
        <w:spacing w:line="600" w:lineRule="auto"/>
        <w:ind w:firstLine="54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777E2661" w14:textId="77777777" w:rsidR="008438F2" w:rsidRDefault="00D9156F">
      <w:pPr>
        <w:spacing w:line="600" w:lineRule="auto"/>
        <w:ind w:firstLine="540"/>
        <w:jc w:val="both"/>
        <w:rPr>
          <w:rFonts w:eastAsia="Times New Roman" w:cs="Times New Roman"/>
          <w:szCs w:val="24"/>
        </w:rPr>
      </w:pPr>
      <w:r>
        <w:rPr>
          <w:rFonts w:eastAsia="Times New Roman" w:cs="Times New Roman"/>
          <w:b/>
          <w:bCs/>
          <w:szCs w:val="24"/>
        </w:rPr>
        <w:t xml:space="preserve">ΠΡΟΕΔΡΕΥΩΝ (Γεώργιος Βαρεμένος): </w:t>
      </w:r>
      <w:r>
        <w:rPr>
          <w:rFonts w:eastAsia="Times New Roman" w:cs="Times New Roman"/>
          <w:szCs w:val="24"/>
        </w:rPr>
        <w:t>Συνεπώς τα Πρακτικά της Πέμπτης 11 Φεβρουαρίου</w:t>
      </w:r>
      <w:r>
        <w:rPr>
          <w:rFonts w:eastAsia="Times New Roman" w:cs="Times New Roman"/>
          <w:szCs w:val="24"/>
        </w:rPr>
        <w:t xml:space="preserve"> 2016 και της Παρασκευής 19 Φεβρουαρίου 2016 επικυρώθηκαν.</w:t>
      </w:r>
    </w:p>
    <w:p w14:paraId="777E2662" w14:textId="77777777" w:rsidR="008438F2" w:rsidRDefault="00D9156F">
      <w:pPr>
        <w:spacing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77E2663" w14:textId="77777777" w:rsidR="008438F2" w:rsidRDefault="00D9156F">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77E2664" w14:textId="77777777" w:rsidR="008438F2" w:rsidRDefault="00D9156F">
      <w:pPr>
        <w:spacing w:line="600" w:lineRule="auto"/>
        <w:ind w:firstLine="54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Με τη συναίνεση του Σώματος και ώρα 19.20΄ </w:t>
      </w:r>
      <w:proofErr w:type="spellStart"/>
      <w:r>
        <w:rPr>
          <w:rFonts w:eastAsia="Times New Roman" w:cs="Times New Roman"/>
          <w:szCs w:val="24"/>
        </w:rPr>
        <w:t>λύετ</w:t>
      </w:r>
      <w:r>
        <w:rPr>
          <w:rFonts w:eastAsia="Times New Roman" w:cs="Times New Roman"/>
          <w:szCs w:val="24"/>
        </w:rPr>
        <w:t>αι</w:t>
      </w:r>
      <w:proofErr w:type="spellEnd"/>
      <w:r>
        <w:rPr>
          <w:rFonts w:eastAsia="Times New Roman" w:cs="Times New Roman"/>
          <w:szCs w:val="24"/>
        </w:rPr>
        <w:t xml:space="preserve"> η συνεδρίαση για αύριο, ημέρα Τετάρτη 20 Απριλίου 2016 και ώρα 10.00΄, με αντικείμενο εργασιών του Σώματος: </w:t>
      </w:r>
      <w:r>
        <w:rPr>
          <w:rFonts w:eastAsia="Times New Roman"/>
          <w:color w:val="000000"/>
          <w:szCs w:val="24"/>
        </w:rPr>
        <w:t>σ</w:t>
      </w:r>
      <w:r>
        <w:rPr>
          <w:rFonts w:eastAsia="Times New Roman"/>
          <w:color w:val="000000"/>
          <w:szCs w:val="24"/>
        </w:rPr>
        <w:t>υζήτηση προ ημερησίας διατάξεως, σύμφωνα με το άρθρο 143 του Κανονισμού της Βουλής, με πρωτοβουλία του Αρχηγού της Αξιωματικής Αντιπολίτευσης κα</w:t>
      </w:r>
      <w:r>
        <w:rPr>
          <w:rFonts w:eastAsia="Times New Roman"/>
          <w:color w:val="000000"/>
          <w:szCs w:val="24"/>
        </w:rPr>
        <w:t xml:space="preserve">ι Προέδρου της Κοινοβουλευτικής Ομάδας της Νέας Δημοκρατίας κ. Κυριάκου Μητσοτάκη, σε επίπεδο Αρχηγών </w:t>
      </w:r>
      <w:r>
        <w:rPr>
          <w:rFonts w:eastAsia="Times New Roman"/>
          <w:color w:val="000000"/>
          <w:szCs w:val="24"/>
        </w:rPr>
        <w:t>κ</w:t>
      </w:r>
      <w:r>
        <w:rPr>
          <w:rFonts w:eastAsia="Times New Roman"/>
          <w:color w:val="000000"/>
          <w:szCs w:val="24"/>
        </w:rPr>
        <w:t xml:space="preserve">ομμάτων, σχετικά με την ασφάλεια των πολιτών, </w:t>
      </w:r>
      <w:r>
        <w:rPr>
          <w:rFonts w:eastAsia="Times New Roman" w:cs="Times New Roman"/>
          <w:szCs w:val="24"/>
        </w:rPr>
        <w:t>σύμφωνα με την ειδική ημερήσια διάταξη που έχει διανεμηθεί.</w:t>
      </w:r>
    </w:p>
    <w:p w14:paraId="777E2665" w14:textId="77777777" w:rsidR="008438F2" w:rsidRDefault="00D9156F">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p>
    <w:sectPr w:rsidR="008438F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HaZ9ir/2NS3k8sCkmclGvC5o/ys=" w:salt="NDbmhu89IgTGaB54rDjv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F2"/>
    <w:rsid w:val="003273CB"/>
    <w:rsid w:val="008438F2"/>
    <w:rsid w:val="00D915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2603"/>
  <w15:docId w15:val="{EAB8DE90-E3AA-420B-AD05-A5115552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A0E11"/>
    <w:rPr>
      <w:b/>
      <w:bCs/>
    </w:rPr>
  </w:style>
  <w:style w:type="paragraph" w:styleId="a4">
    <w:name w:val="Balloon Text"/>
    <w:basedOn w:val="a"/>
    <w:link w:val="Char"/>
    <w:uiPriority w:val="99"/>
    <w:semiHidden/>
    <w:unhideWhenUsed/>
    <w:rsid w:val="00506873"/>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5068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221</MetadataID>
    <Session xmlns="641f345b-441b-4b81-9152-adc2e73ba5e1">Α´</Session>
    <Date xmlns="641f345b-441b-4b81-9152-adc2e73ba5e1">2016-04-18T21:00:00+00:00</Date>
    <Status xmlns="641f345b-441b-4b81-9152-adc2e73ba5e1">
      <Url>http://srv-sp1/praktika/Lists/Incoming_Metadata/EditForm.aspx?ID=221&amp;Source=/praktika/Recordings_Library/Forms/AllItems.aspx</Url>
      <Description>Δημοσιεύτηκε</Description>
    </Status>
    <Meeting xmlns="641f345b-441b-4b81-9152-adc2e73ba5e1">ΡΙΑ´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3CCE5A-D27F-4D64-9225-46A01235E98C}">
  <ds:schemaRefs>
    <ds:schemaRef ds:uri="http://www.w3.org/XML/1998/namespace"/>
    <ds:schemaRef ds:uri="http://purl.org/dc/dcmitype/"/>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purl.org/dc/terms/"/>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794A77F2-31F6-4AE6-9BD0-B72BEDC8A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D88F78-B2A8-4C30-811C-E171928A34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2145</Words>
  <Characters>11587</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2016-04-26T07:06:00Z</dcterms:created>
  <dcterms:modified xsi:type="dcterms:W3CDTF">2016-04-26T07:06:00Z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