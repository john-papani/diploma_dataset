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3E949" w14:textId="77777777" w:rsidR="00077D26" w:rsidRPr="00077D26" w:rsidRDefault="00077D26" w:rsidP="00077D26">
      <w:pPr>
        <w:spacing w:after="0" w:line="360" w:lineRule="auto"/>
        <w:rPr>
          <w:ins w:id="0" w:author="Φλούδα Χριστίνα" w:date="2018-01-22T11:56:00Z"/>
          <w:rFonts w:eastAsia="Times New Roman"/>
          <w:szCs w:val="24"/>
          <w:lang w:eastAsia="en-US"/>
        </w:rPr>
      </w:pPr>
      <w:bookmarkStart w:id="1" w:name="_GoBack"/>
      <w:bookmarkEnd w:id="1"/>
      <w:ins w:id="2" w:author="Φλούδα Χριστίνα" w:date="2018-01-22T11:56:00Z">
        <w:r w:rsidRPr="00077D2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DD988AF" w14:textId="77777777" w:rsidR="00077D26" w:rsidRPr="00077D26" w:rsidRDefault="00077D26" w:rsidP="00077D26">
      <w:pPr>
        <w:spacing w:after="0" w:line="360" w:lineRule="auto"/>
        <w:rPr>
          <w:ins w:id="3" w:author="Φλούδα Χριστίνα" w:date="2018-01-22T11:56:00Z"/>
          <w:rFonts w:eastAsia="Times New Roman"/>
          <w:szCs w:val="24"/>
          <w:lang w:eastAsia="en-US"/>
        </w:rPr>
      </w:pPr>
    </w:p>
    <w:p w14:paraId="4D5D8262" w14:textId="77777777" w:rsidR="00077D26" w:rsidRPr="00077D26" w:rsidRDefault="00077D26" w:rsidP="00077D26">
      <w:pPr>
        <w:spacing w:after="0" w:line="360" w:lineRule="auto"/>
        <w:rPr>
          <w:ins w:id="4" w:author="Φλούδα Χριστίνα" w:date="2018-01-22T11:56:00Z"/>
          <w:rFonts w:eastAsia="Times New Roman"/>
          <w:szCs w:val="24"/>
          <w:lang w:eastAsia="en-US"/>
        </w:rPr>
      </w:pPr>
      <w:ins w:id="5" w:author="Φλούδα Χριστίνα" w:date="2018-01-22T11:56:00Z">
        <w:r w:rsidRPr="00077D26">
          <w:rPr>
            <w:rFonts w:eastAsia="Times New Roman"/>
            <w:szCs w:val="24"/>
            <w:lang w:eastAsia="en-US"/>
          </w:rPr>
          <w:t>ΠΙΝΑΚΑΣ ΠΕΡΙΕΧΟΜΕΝΩΝ</w:t>
        </w:r>
      </w:ins>
    </w:p>
    <w:p w14:paraId="175FB728" w14:textId="77777777" w:rsidR="00077D26" w:rsidRPr="00077D26" w:rsidRDefault="00077D26" w:rsidP="00077D26">
      <w:pPr>
        <w:spacing w:after="0" w:line="360" w:lineRule="auto"/>
        <w:rPr>
          <w:ins w:id="6" w:author="Φλούδα Χριστίνα" w:date="2018-01-22T11:56:00Z"/>
          <w:rFonts w:eastAsia="Times New Roman"/>
          <w:szCs w:val="24"/>
          <w:lang w:eastAsia="en-US"/>
        </w:rPr>
      </w:pPr>
      <w:ins w:id="7" w:author="Φλούδα Χριστίνα" w:date="2018-01-22T11:56:00Z">
        <w:r w:rsidRPr="00077D26">
          <w:rPr>
            <w:rFonts w:eastAsia="Times New Roman"/>
            <w:szCs w:val="24"/>
            <w:lang w:eastAsia="en-US"/>
          </w:rPr>
          <w:t xml:space="preserve">ΙΖ΄ ΠΕΡΙΟΔΟΣ </w:t>
        </w:r>
      </w:ins>
    </w:p>
    <w:p w14:paraId="4E022CEE" w14:textId="77777777" w:rsidR="00077D26" w:rsidRPr="00077D26" w:rsidRDefault="00077D26" w:rsidP="00077D26">
      <w:pPr>
        <w:spacing w:after="0" w:line="360" w:lineRule="auto"/>
        <w:rPr>
          <w:ins w:id="8" w:author="Φλούδα Χριστίνα" w:date="2018-01-22T11:56:00Z"/>
          <w:rFonts w:eastAsia="Times New Roman"/>
          <w:szCs w:val="24"/>
          <w:lang w:eastAsia="en-US"/>
        </w:rPr>
      </w:pPr>
      <w:ins w:id="9" w:author="Φλούδα Χριστίνα" w:date="2018-01-22T11:56:00Z">
        <w:r w:rsidRPr="00077D26">
          <w:rPr>
            <w:rFonts w:eastAsia="Times New Roman"/>
            <w:szCs w:val="24"/>
            <w:lang w:eastAsia="en-US"/>
          </w:rPr>
          <w:t>ΠΡΟΕΔΡΕΥΟΜΕΝΗΣ ΚΟΙΝΟΒΟΥΛΕΥΤΙΚΗΣ ΔΗΜΟΚΡΑΤΙΑΣ</w:t>
        </w:r>
      </w:ins>
    </w:p>
    <w:p w14:paraId="44829787" w14:textId="77777777" w:rsidR="00077D26" w:rsidRPr="00077D26" w:rsidRDefault="00077D26" w:rsidP="00077D26">
      <w:pPr>
        <w:spacing w:after="0" w:line="360" w:lineRule="auto"/>
        <w:rPr>
          <w:ins w:id="10" w:author="Φλούδα Χριστίνα" w:date="2018-01-22T11:56:00Z"/>
          <w:rFonts w:eastAsia="Times New Roman"/>
          <w:szCs w:val="24"/>
          <w:lang w:eastAsia="en-US"/>
        </w:rPr>
      </w:pPr>
      <w:ins w:id="11" w:author="Φλούδα Χριστίνα" w:date="2018-01-22T11:56:00Z">
        <w:r w:rsidRPr="00077D26">
          <w:rPr>
            <w:rFonts w:eastAsia="Times New Roman"/>
            <w:szCs w:val="24"/>
            <w:lang w:eastAsia="en-US"/>
          </w:rPr>
          <w:t>ΣΥΝΟΔΟΣ Γ΄</w:t>
        </w:r>
      </w:ins>
    </w:p>
    <w:p w14:paraId="60FBF38D" w14:textId="77777777" w:rsidR="00077D26" w:rsidRPr="00077D26" w:rsidRDefault="00077D26" w:rsidP="00077D26">
      <w:pPr>
        <w:spacing w:after="0" w:line="360" w:lineRule="auto"/>
        <w:rPr>
          <w:ins w:id="12" w:author="Φλούδα Χριστίνα" w:date="2018-01-22T11:56:00Z"/>
          <w:rFonts w:eastAsia="Times New Roman"/>
          <w:szCs w:val="24"/>
          <w:lang w:eastAsia="en-US"/>
        </w:rPr>
      </w:pPr>
    </w:p>
    <w:p w14:paraId="3CBB5C70" w14:textId="77777777" w:rsidR="00077D26" w:rsidRPr="00077D26" w:rsidRDefault="00077D26" w:rsidP="00077D26">
      <w:pPr>
        <w:spacing w:after="0" w:line="360" w:lineRule="auto"/>
        <w:rPr>
          <w:ins w:id="13" w:author="Φλούδα Χριστίνα" w:date="2018-01-22T11:56:00Z"/>
          <w:rFonts w:eastAsia="Times New Roman"/>
          <w:szCs w:val="24"/>
          <w:lang w:eastAsia="en-US"/>
        </w:rPr>
      </w:pPr>
      <w:ins w:id="14" w:author="Φλούδα Χριστίνα" w:date="2018-01-22T11:56:00Z">
        <w:r w:rsidRPr="00077D26">
          <w:rPr>
            <w:rFonts w:eastAsia="Times New Roman"/>
            <w:szCs w:val="24"/>
            <w:lang w:eastAsia="en-US"/>
          </w:rPr>
          <w:t>ΣΥΝΕΔΡΙΑΣΗ ΝΖ΄</w:t>
        </w:r>
      </w:ins>
    </w:p>
    <w:p w14:paraId="7AD603F5" w14:textId="77777777" w:rsidR="00077D26" w:rsidRPr="00077D26" w:rsidRDefault="00077D26" w:rsidP="00077D26">
      <w:pPr>
        <w:spacing w:after="0" w:line="360" w:lineRule="auto"/>
        <w:rPr>
          <w:ins w:id="15" w:author="Φλούδα Χριστίνα" w:date="2018-01-22T11:56:00Z"/>
          <w:rFonts w:eastAsia="Times New Roman"/>
          <w:szCs w:val="24"/>
          <w:lang w:eastAsia="en-US"/>
        </w:rPr>
      </w:pPr>
      <w:ins w:id="16" w:author="Φλούδα Χριστίνα" w:date="2018-01-22T11:56:00Z">
        <w:r w:rsidRPr="00077D26">
          <w:rPr>
            <w:rFonts w:eastAsia="Times New Roman"/>
            <w:szCs w:val="24"/>
            <w:lang w:eastAsia="en-US"/>
          </w:rPr>
          <w:t>Τετάρτη  17 Ιανουαρίου 2018</w:t>
        </w:r>
      </w:ins>
    </w:p>
    <w:p w14:paraId="7F62D4F2" w14:textId="77777777" w:rsidR="00077D26" w:rsidRPr="00077D26" w:rsidRDefault="00077D26" w:rsidP="00077D26">
      <w:pPr>
        <w:spacing w:after="0" w:line="360" w:lineRule="auto"/>
        <w:rPr>
          <w:ins w:id="17" w:author="Φλούδα Χριστίνα" w:date="2018-01-22T11:56:00Z"/>
          <w:rFonts w:eastAsia="Times New Roman"/>
          <w:szCs w:val="24"/>
          <w:lang w:eastAsia="en-US"/>
        </w:rPr>
      </w:pPr>
    </w:p>
    <w:p w14:paraId="0D904D5D" w14:textId="77777777" w:rsidR="00077D26" w:rsidRPr="00077D26" w:rsidRDefault="00077D26" w:rsidP="00077D26">
      <w:pPr>
        <w:spacing w:after="0" w:line="360" w:lineRule="auto"/>
        <w:rPr>
          <w:ins w:id="18" w:author="Φλούδα Χριστίνα" w:date="2018-01-22T11:56:00Z"/>
          <w:rFonts w:eastAsia="Times New Roman"/>
          <w:szCs w:val="24"/>
          <w:lang w:eastAsia="en-US"/>
        </w:rPr>
      </w:pPr>
      <w:ins w:id="19" w:author="Φλούδα Χριστίνα" w:date="2018-01-22T11:56:00Z">
        <w:r w:rsidRPr="00077D26">
          <w:rPr>
            <w:rFonts w:eastAsia="Times New Roman"/>
            <w:szCs w:val="24"/>
            <w:lang w:eastAsia="en-US"/>
          </w:rPr>
          <w:t>ΘΕΜΑΤΑ</w:t>
        </w:r>
      </w:ins>
    </w:p>
    <w:p w14:paraId="73F4AF97" w14:textId="77777777" w:rsidR="00077D26" w:rsidRPr="00077D26" w:rsidRDefault="00077D26" w:rsidP="00077D26">
      <w:pPr>
        <w:spacing w:after="0" w:line="360" w:lineRule="auto"/>
        <w:rPr>
          <w:ins w:id="20" w:author="Φλούδα Χριστίνα" w:date="2018-01-22T11:56:00Z"/>
          <w:rFonts w:eastAsia="Times New Roman"/>
          <w:szCs w:val="24"/>
          <w:lang w:eastAsia="en-US"/>
        </w:rPr>
      </w:pPr>
      <w:ins w:id="21" w:author="Φλούδα Χριστίνα" w:date="2018-01-22T11:56:00Z">
        <w:r w:rsidRPr="00077D26">
          <w:rPr>
            <w:rFonts w:eastAsia="Times New Roman"/>
            <w:szCs w:val="24"/>
            <w:lang w:eastAsia="en-US"/>
          </w:rPr>
          <w:t xml:space="preserve"> </w:t>
        </w:r>
        <w:r w:rsidRPr="00077D26">
          <w:rPr>
            <w:rFonts w:eastAsia="Times New Roman"/>
            <w:szCs w:val="24"/>
            <w:lang w:eastAsia="en-US"/>
          </w:rPr>
          <w:br/>
          <w:t xml:space="preserve">Α. ΕΙΔΙΚΑ ΘΕΜΑΤΑ </w:t>
        </w:r>
        <w:r w:rsidRPr="00077D26">
          <w:rPr>
            <w:rFonts w:eastAsia="Times New Roman"/>
            <w:szCs w:val="24"/>
            <w:lang w:eastAsia="en-US"/>
          </w:rPr>
          <w:br/>
          <w:t xml:space="preserve">1. Επικύρωση Πρακτικών, σελ. </w:t>
        </w:r>
        <w:r w:rsidRPr="00077D26">
          <w:rPr>
            <w:rFonts w:eastAsia="Times New Roman"/>
            <w:szCs w:val="24"/>
            <w:lang w:eastAsia="en-US"/>
          </w:rPr>
          <w:br/>
          <w:t xml:space="preserve">2. Επί διαδικαστικού θέματος, σελ. </w:t>
        </w:r>
        <w:r w:rsidRPr="00077D26">
          <w:rPr>
            <w:rFonts w:eastAsia="Times New Roman"/>
            <w:szCs w:val="24"/>
            <w:lang w:eastAsia="en-US"/>
          </w:rPr>
          <w:br/>
          <w:t xml:space="preserve">3. Ανακοινώνεται επιστολή του Ανεξάρτητου Βουλευτή κ. Γεωργίου-Δημητρίου  Καρρά προς τον Πρόεδρο της Βουλής κ. Νικόλαο Βούτση, με την οποία ενημερώνει ότι εντάσσεται ως συνεργαζόμενος Βουλευτής στην Κοινοβουλευτική Ομάδα της Δημοκρατικής Συμπαράταξης, σελ. </w:t>
        </w:r>
        <w:r w:rsidRPr="00077D26">
          <w:rPr>
            <w:rFonts w:eastAsia="Times New Roman"/>
            <w:szCs w:val="24"/>
            <w:lang w:eastAsia="en-US"/>
          </w:rPr>
          <w:br/>
          <w:t xml:space="preserve">4. Ανακοινώνεται επιστολή από την Πρόεδρο της Κοινοβουλευτικής Ομάδας της Δημοκρατικής Συμπαράταξης κυρία Γεννηματά προς τον Πρόεδρο της Βουλής κ. Νικόλαο Βούτση,  με την οποία ενημερώνει ότι ο Βουλευτής Β΄ Περιφέρειας Αθηνών κ. Γεώργιος-Δημήτριος Καρράς εντάσσεται στην Κοινοβουλευτική Ομάδα της Δημοκρατικής Συμπαράταξης ως συνεργαζόμενος Βουλευτής», σελ. </w:t>
        </w:r>
        <w:r w:rsidRPr="00077D26">
          <w:rPr>
            <w:rFonts w:eastAsia="Times New Roman"/>
            <w:szCs w:val="24"/>
            <w:lang w:eastAsia="en-US"/>
          </w:rPr>
          <w:br/>
          <w:t xml:space="preserve">5. Επί προσωπικού θέματος, σελ. </w:t>
        </w:r>
        <w:r w:rsidRPr="00077D26">
          <w:rPr>
            <w:rFonts w:eastAsia="Times New Roman"/>
            <w:szCs w:val="24"/>
            <w:lang w:eastAsia="en-US"/>
          </w:rPr>
          <w:br/>
          <w:t xml:space="preserve"> </w:t>
        </w:r>
        <w:r w:rsidRPr="00077D26">
          <w:rPr>
            <w:rFonts w:eastAsia="Times New Roman"/>
            <w:szCs w:val="24"/>
            <w:lang w:eastAsia="en-US"/>
          </w:rPr>
          <w:br/>
          <w:t xml:space="preserve">Β. ΚΟΙΝΟΒΟΥΛΕΥΤΙΚΟΣ ΕΛΕΓΧΟΣ </w:t>
        </w:r>
        <w:r w:rsidRPr="00077D26">
          <w:rPr>
            <w:rFonts w:eastAsia="Times New Roman"/>
            <w:szCs w:val="24"/>
            <w:lang w:eastAsia="en-US"/>
          </w:rPr>
          <w:br/>
          <w:t xml:space="preserve">Ανακοίνωση του δελτίου επικαίρων ερωτήσεων της Πέμπτης 18 Ιανουαρίου 2018, σελ. </w:t>
        </w:r>
        <w:r w:rsidRPr="00077D26">
          <w:rPr>
            <w:rFonts w:eastAsia="Times New Roman"/>
            <w:szCs w:val="24"/>
            <w:lang w:eastAsia="en-US"/>
          </w:rPr>
          <w:br/>
          <w:t xml:space="preserve"> </w:t>
        </w:r>
        <w:r w:rsidRPr="00077D26">
          <w:rPr>
            <w:rFonts w:eastAsia="Times New Roman"/>
            <w:szCs w:val="24"/>
            <w:lang w:eastAsia="en-US"/>
          </w:rPr>
          <w:br/>
          <w:t xml:space="preserve">Γ. ΝΟΜΟΘΕΤΙΚΗ ΕΡΓΑΣΙΑ </w:t>
        </w:r>
        <w:r w:rsidRPr="00077D26">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Περιβάλλοντος και Ενέργειας: «Ενεργειακές Κοινότητες και άλλες διατάξεις», σελ. </w:t>
        </w:r>
        <w:r w:rsidRPr="00077D26">
          <w:rPr>
            <w:rFonts w:eastAsia="Times New Roman"/>
            <w:szCs w:val="24"/>
            <w:lang w:eastAsia="en-US"/>
          </w:rPr>
          <w:br/>
          <w:t>2. Κατάθεση Εκθέσεων Διαρκών Επιτροπών:</w:t>
        </w:r>
        <w:r w:rsidRPr="00077D26">
          <w:rPr>
            <w:rFonts w:eastAsia="Times New Roman"/>
            <w:szCs w:val="24"/>
            <w:lang w:eastAsia="en-US"/>
          </w:rPr>
          <w:br/>
          <w:t xml:space="preserve">    α) Η Διαρκής Επιτροπή Εθνικής  Άμυνας και Εξωτερικών Υποθέσεων καταθέτει την έκθεσή της στο σχέδιο νόμου του Υπουργείου Εξωτερικών: «Κύρωση της Συμφωνίας Εμπορίου μεταξύ της Ευρωπαϊκής  Ένωσης και των Κρατών Μελών της, αφενός, και της Κολομβίας και του Περού, αφετέρου, μετά των συνημμένων σ’ αυτήν Παραρτημάτων», σελ. </w:t>
        </w:r>
        <w:r w:rsidRPr="00077D26">
          <w:rPr>
            <w:rFonts w:eastAsia="Times New Roman"/>
            <w:szCs w:val="24"/>
            <w:lang w:eastAsia="en-US"/>
          </w:rPr>
          <w:br/>
          <w:t xml:space="preserve">    β) Η Διαρκής Επιτροπή Οικονομικών Υποθέσεων καταθέτει την έκθεσή της στο σχέδιο νόμου του Υπουργείου Οικονομικών: «Αγορές χρηματοπιστωτικών μέσων και άλλες διατάξεις», σελ. </w:t>
        </w:r>
        <w:r w:rsidRPr="00077D26">
          <w:rPr>
            <w:rFonts w:eastAsia="Times New Roman"/>
            <w:szCs w:val="24"/>
            <w:lang w:eastAsia="en-US"/>
          </w:rPr>
          <w:br/>
          <w:t>3. Κατάθεση σχεδίου νόμου:</w:t>
        </w:r>
      </w:ins>
    </w:p>
    <w:p w14:paraId="0D0126A6" w14:textId="77777777" w:rsidR="00077D26" w:rsidRPr="00077D26" w:rsidRDefault="00077D26" w:rsidP="00077D26">
      <w:pPr>
        <w:spacing w:after="0" w:line="360" w:lineRule="auto"/>
        <w:rPr>
          <w:ins w:id="22" w:author="Φλούδα Χριστίνα" w:date="2018-01-22T11:56:00Z"/>
          <w:rFonts w:eastAsia="Times New Roman"/>
          <w:szCs w:val="24"/>
          <w:lang w:eastAsia="en-US"/>
        </w:rPr>
      </w:pPr>
      <w:ins w:id="23" w:author="Φλούδα Χριστίνα" w:date="2018-01-22T11:56:00Z">
        <w:r w:rsidRPr="00077D26">
          <w:rPr>
            <w:rFonts w:eastAsia="Times New Roman"/>
            <w:szCs w:val="24"/>
            <w:lang w:eastAsia="en-US"/>
          </w:rPr>
          <w:t xml:space="preserve">Οι Υπουργοί Υγείας, Οικονομικών, Υποδομών και Μεταφορών, ο Αναπληρωτής Υπουργός Υγείας καθώς και η Υφυπουργός Οικονομικών κατέθεσαν στις 17-01-2018 σχέδιο νόμου: «Κύρωση της πράξης ολοκλήρωσης της σύμβασης δωρεάς Εθνικής Τράπεζας της Ελλάδος υπέρ του Ελληνικού Δημοσίου και του Ν.Π.Δ.Δ. Γ.Ν.Α.: «Ο Ευαγγελισμός - Οφθαλμιατρείο Αθηνών - Πολυκλινική»», σελ. </w:t>
        </w:r>
        <w:r w:rsidRPr="00077D26">
          <w:rPr>
            <w:rFonts w:eastAsia="Times New Roman"/>
            <w:szCs w:val="24"/>
            <w:lang w:eastAsia="en-US"/>
          </w:rPr>
          <w:br/>
          <w:t xml:space="preserve"> </w:t>
        </w:r>
        <w:r w:rsidRPr="00077D26">
          <w:rPr>
            <w:rFonts w:eastAsia="Times New Roman"/>
            <w:szCs w:val="24"/>
            <w:lang w:eastAsia="en-US"/>
          </w:rPr>
          <w:br/>
          <w:t>ΠΡΟΕΔΡΕΥΟΝΤΕΣ</w:t>
        </w:r>
      </w:ins>
    </w:p>
    <w:p w14:paraId="00346C46" w14:textId="77777777" w:rsidR="00077D26" w:rsidRPr="00077D26" w:rsidRDefault="00077D26" w:rsidP="00077D26">
      <w:pPr>
        <w:spacing w:after="0" w:line="360" w:lineRule="auto"/>
        <w:rPr>
          <w:ins w:id="24" w:author="Φλούδα Χριστίνα" w:date="2018-01-22T11:56:00Z"/>
          <w:rFonts w:eastAsia="Times New Roman"/>
          <w:szCs w:val="24"/>
          <w:lang w:eastAsia="en-US"/>
        </w:rPr>
      </w:pPr>
    </w:p>
    <w:p w14:paraId="762A7538" w14:textId="77777777" w:rsidR="00077D26" w:rsidRPr="00077D26" w:rsidRDefault="00077D26" w:rsidP="00077D26">
      <w:pPr>
        <w:spacing w:after="0" w:line="360" w:lineRule="auto"/>
        <w:rPr>
          <w:ins w:id="25" w:author="Φλούδα Χριστίνα" w:date="2018-01-22T11:56:00Z"/>
          <w:rFonts w:eastAsia="Times New Roman"/>
          <w:szCs w:val="24"/>
          <w:lang w:eastAsia="en-US"/>
        </w:rPr>
      </w:pPr>
      <w:ins w:id="26" w:author="Φλούδα Χριστίνα" w:date="2018-01-22T11:56:00Z">
        <w:r w:rsidRPr="00077D26">
          <w:rPr>
            <w:rFonts w:eastAsia="Times New Roman"/>
            <w:szCs w:val="24"/>
            <w:lang w:eastAsia="en-US"/>
          </w:rPr>
          <w:t>ΒΑΡΕΜΕΝΟΣ Γ. , σελ.</w:t>
        </w:r>
        <w:r w:rsidRPr="00077D26">
          <w:rPr>
            <w:rFonts w:eastAsia="Times New Roman"/>
            <w:szCs w:val="24"/>
            <w:lang w:eastAsia="en-US"/>
          </w:rPr>
          <w:br/>
          <w:t>ΚΑΜΜΕΝΟΣ Δ. , σελ.</w:t>
        </w:r>
        <w:r w:rsidRPr="00077D26">
          <w:rPr>
            <w:rFonts w:eastAsia="Times New Roman"/>
            <w:szCs w:val="24"/>
            <w:lang w:eastAsia="en-US"/>
          </w:rPr>
          <w:br/>
          <w:t>ΛΥΚΟΥΔΗΣ Σ. , σελ.</w:t>
        </w:r>
        <w:r w:rsidRPr="00077D26">
          <w:rPr>
            <w:rFonts w:eastAsia="Times New Roman"/>
            <w:szCs w:val="24"/>
            <w:lang w:eastAsia="en-US"/>
          </w:rPr>
          <w:br/>
          <w:t>ΧΡΙΣΤΟΔΟΥΛΟΠΟΥΛΟΥ Α. , σελ.</w:t>
        </w:r>
        <w:r w:rsidRPr="00077D26">
          <w:rPr>
            <w:rFonts w:eastAsia="Times New Roman"/>
            <w:szCs w:val="24"/>
            <w:lang w:eastAsia="en-US"/>
          </w:rPr>
          <w:br/>
        </w:r>
      </w:ins>
    </w:p>
    <w:p w14:paraId="55DFE399" w14:textId="77777777" w:rsidR="00077D26" w:rsidRPr="00077D26" w:rsidRDefault="00077D26" w:rsidP="00077D26">
      <w:pPr>
        <w:spacing w:after="0" w:line="360" w:lineRule="auto"/>
        <w:rPr>
          <w:ins w:id="27" w:author="Φλούδα Χριστίνα" w:date="2018-01-22T11:56:00Z"/>
          <w:rFonts w:eastAsia="Times New Roman"/>
          <w:szCs w:val="24"/>
          <w:lang w:eastAsia="en-US"/>
        </w:rPr>
      </w:pPr>
    </w:p>
    <w:p w14:paraId="092B4F5C" w14:textId="77777777" w:rsidR="00077D26" w:rsidRPr="00077D26" w:rsidRDefault="00077D26" w:rsidP="00077D26">
      <w:pPr>
        <w:spacing w:after="0" w:line="360" w:lineRule="auto"/>
        <w:rPr>
          <w:ins w:id="28" w:author="Φλούδα Χριστίνα" w:date="2018-01-22T11:56:00Z"/>
          <w:rFonts w:eastAsia="Times New Roman"/>
          <w:szCs w:val="24"/>
          <w:lang w:eastAsia="en-US"/>
        </w:rPr>
      </w:pPr>
      <w:ins w:id="29" w:author="Φλούδα Χριστίνα" w:date="2018-01-22T11:56:00Z">
        <w:r w:rsidRPr="00077D26">
          <w:rPr>
            <w:rFonts w:eastAsia="Times New Roman"/>
            <w:szCs w:val="24"/>
            <w:lang w:eastAsia="en-US"/>
          </w:rPr>
          <w:t>ΟΜΙΛΗΤΕΣ</w:t>
        </w:r>
      </w:ins>
    </w:p>
    <w:p w14:paraId="6BCAF272" w14:textId="5D9029AD" w:rsidR="00077D26" w:rsidRDefault="00077D26" w:rsidP="00077D26">
      <w:pPr>
        <w:spacing w:after="0" w:line="600" w:lineRule="auto"/>
        <w:ind w:firstLine="720"/>
        <w:jc w:val="center"/>
        <w:rPr>
          <w:ins w:id="30" w:author="Φλούδα Χριστίνα" w:date="2018-01-22T11:56:00Z"/>
          <w:rFonts w:eastAsia="Times New Roman"/>
          <w:szCs w:val="24"/>
        </w:rPr>
      </w:pPr>
      <w:ins w:id="31" w:author="Φλούδα Χριστίνα" w:date="2018-01-22T11:56:00Z">
        <w:r w:rsidRPr="00077D26">
          <w:rPr>
            <w:rFonts w:eastAsia="Times New Roman"/>
            <w:szCs w:val="24"/>
            <w:lang w:eastAsia="en-US"/>
          </w:rPr>
          <w:br/>
          <w:t>Α. Επί διαδικαστικού θέματος:</w:t>
        </w:r>
        <w:r w:rsidRPr="00077D26">
          <w:rPr>
            <w:rFonts w:eastAsia="Times New Roman"/>
            <w:szCs w:val="24"/>
            <w:lang w:eastAsia="en-US"/>
          </w:rPr>
          <w:br/>
          <w:t>ΒΑΡΕΜΕΝΟΣ Γ. , σελ.</w:t>
        </w:r>
        <w:r w:rsidRPr="00077D26">
          <w:rPr>
            <w:rFonts w:eastAsia="Times New Roman"/>
            <w:szCs w:val="24"/>
            <w:lang w:eastAsia="en-US"/>
          </w:rPr>
          <w:br/>
          <w:t>ΒΕΤΤΑΣ Δ. , σελ.</w:t>
        </w:r>
        <w:r w:rsidRPr="00077D26">
          <w:rPr>
            <w:rFonts w:eastAsia="Times New Roman"/>
            <w:szCs w:val="24"/>
            <w:lang w:eastAsia="en-US"/>
          </w:rPr>
          <w:br/>
          <w:t>ΔΗΜΗΤΡΙΑΔΗΣ Δ. , σελ.</w:t>
        </w:r>
        <w:r w:rsidRPr="00077D26">
          <w:rPr>
            <w:rFonts w:eastAsia="Times New Roman"/>
            <w:szCs w:val="24"/>
            <w:lang w:eastAsia="en-US"/>
          </w:rPr>
          <w:br/>
          <w:t>ΘΕΟΧΑΡΟΠΟΥΛΟΣ Α. , σελ.</w:t>
        </w:r>
        <w:r w:rsidRPr="00077D26">
          <w:rPr>
            <w:rFonts w:eastAsia="Times New Roman"/>
            <w:szCs w:val="24"/>
            <w:lang w:eastAsia="en-US"/>
          </w:rPr>
          <w:br/>
          <w:t>ΚΑΜΜΕΝΟΣ Δ. , σελ.</w:t>
        </w:r>
        <w:r w:rsidRPr="00077D26">
          <w:rPr>
            <w:rFonts w:eastAsia="Times New Roman"/>
            <w:szCs w:val="24"/>
            <w:lang w:eastAsia="en-US"/>
          </w:rPr>
          <w:br/>
          <w:t>ΚΑΦΑΝΤΑΡΗ Χ. , σελ.</w:t>
        </w:r>
        <w:r w:rsidRPr="00077D26">
          <w:rPr>
            <w:rFonts w:eastAsia="Times New Roman"/>
            <w:szCs w:val="24"/>
            <w:lang w:eastAsia="en-US"/>
          </w:rPr>
          <w:br/>
          <w:t>ΛΑΖΑΡΙΔΗΣ Γ. , σελ.</w:t>
        </w:r>
        <w:r w:rsidRPr="00077D26">
          <w:rPr>
            <w:rFonts w:eastAsia="Times New Roman"/>
            <w:szCs w:val="24"/>
            <w:lang w:eastAsia="en-US"/>
          </w:rPr>
          <w:br/>
          <w:t>ΛΥΚΟΥΔΗΣ Σ. , σελ.</w:t>
        </w:r>
        <w:r w:rsidRPr="00077D26">
          <w:rPr>
            <w:rFonts w:eastAsia="Times New Roman"/>
            <w:szCs w:val="24"/>
            <w:lang w:eastAsia="en-US"/>
          </w:rPr>
          <w:br/>
          <w:t>ΜΑΝΙΑΤΗΣ Ι. , σελ.</w:t>
        </w:r>
        <w:r w:rsidRPr="00077D26">
          <w:rPr>
            <w:rFonts w:eastAsia="Times New Roman"/>
            <w:szCs w:val="24"/>
            <w:lang w:eastAsia="en-US"/>
          </w:rPr>
          <w:br/>
          <w:t>ΜΙΧΕΛΟΓΙΑΝΝΑΚΗΣ Ι. , σελ.</w:t>
        </w:r>
        <w:r w:rsidRPr="00077D26">
          <w:rPr>
            <w:rFonts w:eastAsia="Times New Roman"/>
            <w:szCs w:val="24"/>
            <w:lang w:eastAsia="en-US"/>
          </w:rPr>
          <w:br/>
          <w:t>ΞΥΔΑΚΗΣ Ν. , σελ.</w:t>
        </w:r>
        <w:r w:rsidRPr="00077D26">
          <w:rPr>
            <w:rFonts w:eastAsia="Times New Roman"/>
            <w:szCs w:val="24"/>
            <w:lang w:eastAsia="en-US"/>
          </w:rPr>
          <w:br/>
          <w:t>ΠΑΠΑΔΟΠΟΥΛΟΣ Ν. , σελ.</w:t>
        </w:r>
        <w:r w:rsidRPr="00077D26">
          <w:rPr>
            <w:rFonts w:eastAsia="Times New Roman"/>
            <w:szCs w:val="24"/>
            <w:lang w:eastAsia="en-US"/>
          </w:rPr>
          <w:br/>
          <w:t>ΣΑΡΙΔΗΣ Ι. , σελ.</w:t>
        </w:r>
        <w:r w:rsidRPr="00077D26">
          <w:rPr>
            <w:rFonts w:eastAsia="Times New Roman"/>
            <w:szCs w:val="24"/>
            <w:lang w:eastAsia="en-US"/>
          </w:rPr>
          <w:br/>
          <w:t>ΣΚΡΕΚΑΣ Κ. , σελ.</w:t>
        </w:r>
        <w:r w:rsidRPr="00077D26">
          <w:rPr>
            <w:rFonts w:eastAsia="Times New Roman"/>
            <w:szCs w:val="24"/>
            <w:lang w:eastAsia="en-US"/>
          </w:rPr>
          <w:br/>
          <w:t>ΣΤΑΜΑΤΗΣ Δ. , σελ.</w:t>
        </w:r>
        <w:r w:rsidRPr="00077D26">
          <w:rPr>
            <w:rFonts w:eastAsia="Times New Roman"/>
            <w:szCs w:val="24"/>
            <w:lang w:eastAsia="en-US"/>
          </w:rPr>
          <w:br/>
          <w:t>ΦΑΜΕΛΛΟΣ Σ. , σελ.</w:t>
        </w:r>
        <w:r w:rsidRPr="00077D26">
          <w:rPr>
            <w:rFonts w:eastAsia="Times New Roman"/>
            <w:szCs w:val="24"/>
            <w:lang w:eastAsia="en-US"/>
          </w:rPr>
          <w:br/>
          <w:t>ΧΡΙΣΤΟΔΟΥΛΟΠΟΥΛΟΥ Α. , σελ.</w:t>
        </w:r>
        <w:r w:rsidRPr="00077D26">
          <w:rPr>
            <w:rFonts w:eastAsia="Times New Roman"/>
            <w:szCs w:val="24"/>
            <w:lang w:eastAsia="en-US"/>
          </w:rPr>
          <w:br/>
        </w:r>
        <w:r w:rsidRPr="00077D26">
          <w:rPr>
            <w:rFonts w:eastAsia="Times New Roman"/>
            <w:szCs w:val="24"/>
            <w:lang w:eastAsia="en-US"/>
          </w:rPr>
          <w:br/>
          <w:t>Β. Επί προσωπικού θέματος:</w:t>
        </w:r>
        <w:r w:rsidRPr="00077D26">
          <w:rPr>
            <w:rFonts w:eastAsia="Times New Roman"/>
            <w:szCs w:val="24"/>
            <w:lang w:eastAsia="en-US"/>
          </w:rPr>
          <w:br/>
          <w:t>ΒΕΤΤΑΣ Δ. , σελ.</w:t>
        </w:r>
        <w:r w:rsidRPr="00077D26">
          <w:rPr>
            <w:rFonts w:eastAsia="Times New Roman"/>
            <w:szCs w:val="24"/>
            <w:lang w:eastAsia="en-US"/>
          </w:rPr>
          <w:br/>
          <w:t>ΜΑΝΙΑΤΗΣ Ι. , σελ.</w:t>
        </w:r>
        <w:r w:rsidRPr="00077D26">
          <w:rPr>
            <w:rFonts w:eastAsia="Times New Roman"/>
            <w:szCs w:val="24"/>
            <w:lang w:eastAsia="en-US"/>
          </w:rPr>
          <w:br/>
          <w:t>ΣΚΡΕΚΑΣ Κ. , σελ.</w:t>
        </w:r>
        <w:r w:rsidRPr="00077D26">
          <w:rPr>
            <w:rFonts w:eastAsia="Times New Roman"/>
            <w:szCs w:val="24"/>
            <w:lang w:eastAsia="en-US"/>
          </w:rPr>
          <w:br/>
          <w:t>ΣΤΑΘΑΚΗΣ Γ. , σελ.</w:t>
        </w:r>
        <w:r w:rsidRPr="00077D26">
          <w:rPr>
            <w:rFonts w:eastAsia="Times New Roman"/>
            <w:szCs w:val="24"/>
            <w:lang w:eastAsia="en-US"/>
          </w:rPr>
          <w:br/>
        </w:r>
        <w:r w:rsidRPr="00077D26">
          <w:rPr>
            <w:rFonts w:eastAsia="Times New Roman"/>
            <w:szCs w:val="24"/>
            <w:lang w:eastAsia="en-US"/>
          </w:rPr>
          <w:br/>
          <w:t>Γ. Επί του σχεδίου νόμου του Υπουργείου Περιβάλλοντος και Ενέργειας:</w:t>
        </w:r>
        <w:r w:rsidRPr="00077D26">
          <w:rPr>
            <w:rFonts w:eastAsia="Times New Roman"/>
            <w:szCs w:val="24"/>
            <w:lang w:eastAsia="en-US"/>
          </w:rPr>
          <w:br/>
          <w:t>ΑΜΥΡΑΣ Γ. , σελ.</w:t>
        </w:r>
        <w:r w:rsidRPr="00077D26">
          <w:rPr>
            <w:rFonts w:eastAsia="Times New Roman"/>
            <w:szCs w:val="24"/>
            <w:lang w:eastAsia="en-US"/>
          </w:rPr>
          <w:br/>
          <w:t>ΑΝΤΩΝΙΟΥ Μ. , σελ.</w:t>
        </w:r>
        <w:r w:rsidRPr="00077D26">
          <w:rPr>
            <w:rFonts w:eastAsia="Times New Roman"/>
            <w:szCs w:val="24"/>
            <w:lang w:eastAsia="en-US"/>
          </w:rPr>
          <w:br/>
          <w:t>ΑΥΛΩΝΙΤΟΥ Ε. , σελ.</w:t>
        </w:r>
        <w:r w:rsidRPr="00077D26">
          <w:rPr>
            <w:rFonts w:eastAsia="Times New Roman"/>
            <w:szCs w:val="24"/>
            <w:lang w:eastAsia="en-US"/>
          </w:rPr>
          <w:br/>
          <w:t>ΒΑΓΙΩΝΑΚΗ Ε. , σελ.</w:t>
        </w:r>
        <w:r w:rsidRPr="00077D26">
          <w:rPr>
            <w:rFonts w:eastAsia="Times New Roman"/>
            <w:szCs w:val="24"/>
            <w:lang w:eastAsia="en-US"/>
          </w:rPr>
          <w:br/>
          <w:t>ΒΑΡΔΑΛΗΣ Α. , σελ.</w:t>
        </w:r>
        <w:r w:rsidRPr="00077D26">
          <w:rPr>
            <w:rFonts w:eastAsia="Times New Roman"/>
            <w:szCs w:val="24"/>
            <w:lang w:eastAsia="en-US"/>
          </w:rPr>
          <w:br/>
          <w:t>ΒΑΡΕΜΕΝΟΣ Γ. , σελ.</w:t>
        </w:r>
        <w:r w:rsidRPr="00077D26">
          <w:rPr>
            <w:rFonts w:eastAsia="Times New Roman"/>
            <w:szCs w:val="24"/>
            <w:lang w:eastAsia="en-US"/>
          </w:rPr>
          <w:br/>
          <w:t>ΒΕΤΤΑΣ Δ. , σελ.</w:t>
        </w:r>
        <w:r w:rsidRPr="00077D26">
          <w:rPr>
            <w:rFonts w:eastAsia="Times New Roman"/>
            <w:szCs w:val="24"/>
            <w:lang w:eastAsia="en-US"/>
          </w:rPr>
          <w:br/>
          <w:t>ΒΡΑΝΤΖΑ Π. , σελ.</w:t>
        </w:r>
        <w:r w:rsidRPr="00077D26">
          <w:rPr>
            <w:rFonts w:eastAsia="Times New Roman"/>
            <w:szCs w:val="24"/>
            <w:lang w:eastAsia="en-US"/>
          </w:rPr>
          <w:br/>
          <w:t>ΓΚΑΡΑ Α. , σελ.</w:t>
        </w:r>
        <w:r w:rsidRPr="00077D26">
          <w:rPr>
            <w:rFonts w:eastAsia="Times New Roman"/>
            <w:szCs w:val="24"/>
            <w:lang w:eastAsia="en-US"/>
          </w:rPr>
          <w:br/>
          <w:t>ΔΕΝΔΙΑΣ Ν. , σελ.</w:t>
        </w:r>
        <w:r w:rsidRPr="00077D26">
          <w:rPr>
            <w:rFonts w:eastAsia="Times New Roman"/>
            <w:szCs w:val="24"/>
            <w:lang w:eastAsia="en-US"/>
          </w:rPr>
          <w:br/>
          <w:t>ΔΗΜΑΡΑΣ Γ. , σελ.</w:t>
        </w:r>
        <w:r w:rsidRPr="00077D26">
          <w:rPr>
            <w:rFonts w:eastAsia="Times New Roman"/>
            <w:szCs w:val="24"/>
            <w:lang w:eastAsia="en-US"/>
          </w:rPr>
          <w:br/>
          <w:t>ΔΗΜΗΤΡΙΑΔΗΣ Δ. , σελ.</w:t>
        </w:r>
        <w:r w:rsidRPr="00077D26">
          <w:rPr>
            <w:rFonts w:eastAsia="Times New Roman"/>
            <w:szCs w:val="24"/>
            <w:lang w:eastAsia="en-US"/>
          </w:rPr>
          <w:br/>
          <w:t>ΗΛΙΟΠΟΥΛΟΣ Π. , σελ.</w:t>
        </w:r>
        <w:r w:rsidRPr="00077D26">
          <w:rPr>
            <w:rFonts w:eastAsia="Times New Roman"/>
            <w:szCs w:val="24"/>
            <w:lang w:eastAsia="en-US"/>
          </w:rPr>
          <w:br/>
          <w:t>ΘΕΛΕΡΙΤΗ Μ. , σελ.</w:t>
        </w:r>
        <w:r w:rsidRPr="00077D26">
          <w:rPr>
            <w:rFonts w:eastAsia="Times New Roman"/>
            <w:szCs w:val="24"/>
            <w:lang w:eastAsia="en-US"/>
          </w:rPr>
          <w:br/>
          <w:t>ΘΕΟΠΕΦΤΑΤΟΥ Α. , σελ.</w:t>
        </w:r>
        <w:r w:rsidRPr="00077D26">
          <w:rPr>
            <w:rFonts w:eastAsia="Times New Roman"/>
            <w:szCs w:val="24"/>
            <w:lang w:eastAsia="en-US"/>
          </w:rPr>
          <w:br/>
          <w:t>ΘΕΟΦΥΛΑΚΤΟΣ Ι. , σελ.</w:t>
        </w:r>
        <w:r w:rsidRPr="00077D26">
          <w:rPr>
            <w:rFonts w:eastAsia="Times New Roman"/>
            <w:szCs w:val="24"/>
            <w:lang w:eastAsia="en-US"/>
          </w:rPr>
          <w:br/>
          <w:t>ΙΓΓΛΕΖΗ Α. , σελ.</w:t>
        </w:r>
        <w:r w:rsidRPr="00077D26">
          <w:rPr>
            <w:rFonts w:eastAsia="Times New Roman"/>
            <w:szCs w:val="24"/>
            <w:lang w:eastAsia="en-US"/>
          </w:rPr>
          <w:br/>
          <w:t>ΚΑΒΑΔΕΛΛΑΣ Δ. , σελ.</w:t>
        </w:r>
        <w:r w:rsidRPr="00077D26">
          <w:rPr>
            <w:rFonts w:eastAsia="Times New Roman"/>
            <w:szCs w:val="24"/>
            <w:lang w:eastAsia="en-US"/>
          </w:rPr>
          <w:br/>
          <w:t>ΚΑΡΑΝΑΣΤΑΣΗΣ Α. , σελ.</w:t>
        </w:r>
        <w:r w:rsidRPr="00077D26">
          <w:rPr>
            <w:rFonts w:eastAsia="Times New Roman"/>
            <w:szCs w:val="24"/>
            <w:lang w:eastAsia="en-US"/>
          </w:rPr>
          <w:br/>
          <w:t>ΚΑΡΑΣΑΡΛΙΔΟΥ Ε. , σελ.</w:t>
        </w:r>
        <w:r w:rsidRPr="00077D26">
          <w:rPr>
            <w:rFonts w:eastAsia="Times New Roman"/>
            <w:szCs w:val="24"/>
            <w:lang w:eastAsia="en-US"/>
          </w:rPr>
          <w:br/>
          <w:t>ΚΑΣΑΠΙΔΗΣ Γ. , σελ.</w:t>
        </w:r>
        <w:r w:rsidRPr="00077D26">
          <w:rPr>
            <w:rFonts w:eastAsia="Times New Roman"/>
            <w:szCs w:val="24"/>
            <w:lang w:eastAsia="en-US"/>
          </w:rPr>
          <w:br/>
          <w:t>ΚΑΦΑΝΤΑΡΗ Χ. , σελ.</w:t>
        </w:r>
        <w:r w:rsidRPr="00077D26">
          <w:rPr>
            <w:rFonts w:eastAsia="Times New Roman"/>
            <w:szCs w:val="24"/>
            <w:lang w:eastAsia="en-US"/>
          </w:rPr>
          <w:br/>
          <w:t>ΚΟΖΟΜΠΟΛΗ - ΑΜΑΝΑΤΙΔΗ Π. , σελ.</w:t>
        </w:r>
        <w:r w:rsidRPr="00077D26">
          <w:rPr>
            <w:rFonts w:eastAsia="Times New Roman"/>
            <w:szCs w:val="24"/>
            <w:lang w:eastAsia="en-US"/>
          </w:rPr>
          <w:br/>
          <w:t>ΚΩΝΣΤΑΝΤΙΝΟΠΟΥΛΟΣ Ο. , σελ.</w:t>
        </w:r>
        <w:r w:rsidRPr="00077D26">
          <w:rPr>
            <w:rFonts w:eastAsia="Times New Roman"/>
            <w:szCs w:val="24"/>
            <w:lang w:eastAsia="en-US"/>
          </w:rPr>
          <w:br/>
          <w:t>ΛΑΖΑΡΙΔΗΣ Γ. , σελ.</w:t>
        </w:r>
        <w:r w:rsidRPr="00077D26">
          <w:rPr>
            <w:rFonts w:eastAsia="Times New Roman"/>
            <w:szCs w:val="24"/>
            <w:lang w:eastAsia="en-US"/>
          </w:rPr>
          <w:br/>
          <w:t>ΛΙΒΑΝΙΟΥ Ζ. , σελ.</w:t>
        </w:r>
        <w:r w:rsidRPr="00077D26">
          <w:rPr>
            <w:rFonts w:eastAsia="Times New Roman"/>
            <w:szCs w:val="24"/>
            <w:lang w:eastAsia="en-US"/>
          </w:rPr>
          <w:br/>
          <w:t>ΜΑΝΙΑΤΗΣ Ι. , σελ.</w:t>
        </w:r>
        <w:r w:rsidRPr="00077D26">
          <w:rPr>
            <w:rFonts w:eastAsia="Times New Roman"/>
            <w:szCs w:val="24"/>
            <w:lang w:eastAsia="en-US"/>
          </w:rPr>
          <w:br/>
          <w:t>ΜΑΥΡΩΤΑΣ Γ. , σελ.</w:t>
        </w:r>
        <w:r w:rsidRPr="00077D26">
          <w:rPr>
            <w:rFonts w:eastAsia="Times New Roman"/>
            <w:szCs w:val="24"/>
            <w:lang w:eastAsia="en-US"/>
          </w:rPr>
          <w:br/>
          <w:t>ΞΥΔΑΚΗΣ Ν. , σελ.</w:t>
        </w:r>
        <w:r w:rsidRPr="00077D26">
          <w:rPr>
            <w:rFonts w:eastAsia="Times New Roman"/>
            <w:szCs w:val="24"/>
            <w:lang w:eastAsia="en-US"/>
          </w:rPr>
          <w:br/>
          <w:t>ΠΑΝΑΓΙΩΤΑΡΟΣ Η. , σελ.</w:t>
        </w:r>
        <w:r w:rsidRPr="00077D26">
          <w:rPr>
            <w:rFonts w:eastAsia="Times New Roman"/>
            <w:szCs w:val="24"/>
            <w:lang w:eastAsia="en-US"/>
          </w:rPr>
          <w:br/>
          <w:t>ΠΑΠΑΗΛΙΟΥ Γ. , σελ.</w:t>
        </w:r>
        <w:r w:rsidRPr="00077D26">
          <w:rPr>
            <w:rFonts w:eastAsia="Times New Roman"/>
            <w:szCs w:val="24"/>
            <w:lang w:eastAsia="en-US"/>
          </w:rPr>
          <w:br/>
          <w:t>ΡΙΖΟΥΛΗΣ Α. , σελ.</w:t>
        </w:r>
        <w:r w:rsidRPr="00077D26">
          <w:rPr>
            <w:rFonts w:eastAsia="Times New Roman"/>
            <w:szCs w:val="24"/>
            <w:lang w:eastAsia="en-US"/>
          </w:rPr>
          <w:br/>
          <w:t>ΣΑΡΙΔΗΣ Ι. , σελ.</w:t>
        </w:r>
        <w:r w:rsidRPr="00077D26">
          <w:rPr>
            <w:rFonts w:eastAsia="Times New Roman"/>
            <w:szCs w:val="24"/>
            <w:lang w:eastAsia="en-US"/>
          </w:rPr>
          <w:br/>
          <w:t>ΣΗΦΑΚΗΣ Ι. , σελ.</w:t>
        </w:r>
        <w:r w:rsidRPr="00077D26">
          <w:rPr>
            <w:rFonts w:eastAsia="Times New Roman"/>
            <w:szCs w:val="24"/>
            <w:lang w:eastAsia="en-US"/>
          </w:rPr>
          <w:br/>
          <w:t>ΣΚΡΕΚΑΣ Κ. , σελ.</w:t>
        </w:r>
        <w:r w:rsidRPr="00077D26">
          <w:rPr>
            <w:rFonts w:eastAsia="Times New Roman"/>
            <w:szCs w:val="24"/>
            <w:lang w:eastAsia="en-US"/>
          </w:rPr>
          <w:br/>
          <w:t>ΣΤΑΘΑΚΗΣ Γ. , σελ.</w:t>
        </w:r>
        <w:r w:rsidRPr="00077D26">
          <w:rPr>
            <w:rFonts w:eastAsia="Times New Roman"/>
            <w:szCs w:val="24"/>
            <w:lang w:eastAsia="en-US"/>
          </w:rPr>
          <w:br/>
          <w:t>ΣΥΡΙΓΟΣ Α. , σελ.</w:t>
        </w:r>
        <w:r w:rsidRPr="00077D26">
          <w:rPr>
            <w:rFonts w:eastAsia="Times New Roman"/>
            <w:szCs w:val="24"/>
            <w:lang w:eastAsia="en-US"/>
          </w:rPr>
          <w:br/>
          <w:t>ΣΥΡΜΑΛΕΝΙΟΣ Ν. , σελ.</w:t>
        </w:r>
        <w:r w:rsidRPr="00077D26">
          <w:rPr>
            <w:rFonts w:eastAsia="Times New Roman"/>
            <w:szCs w:val="24"/>
            <w:lang w:eastAsia="en-US"/>
          </w:rPr>
          <w:br/>
          <w:t>ΤΕΛΙΓΙΟΡΙΔΟΥ Ο. , σελ.</w:t>
        </w:r>
        <w:r w:rsidRPr="00077D26">
          <w:rPr>
            <w:rFonts w:eastAsia="Times New Roman"/>
            <w:szCs w:val="24"/>
            <w:lang w:eastAsia="en-US"/>
          </w:rPr>
          <w:br/>
          <w:t>ΤΡΙΑΝΤΑΦΥΛΛΟΥ Μ. , σελ.</w:t>
        </w:r>
        <w:r w:rsidRPr="00077D26">
          <w:rPr>
            <w:rFonts w:eastAsia="Times New Roman"/>
            <w:szCs w:val="24"/>
            <w:lang w:eastAsia="en-US"/>
          </w:rPr>
          <w:br/>
          <w:t>ΦΑΜΕΛΛΟΣ Σ. , σελ.</w:t>
        </w:r>
        <w:r w:rsidRPr="00077D26">
          <w:rPr>
            <w:rFonts w:eastAsia="Times New Roman"/>
            <w:szCs w:val="24"/>
            <w:lang w:eastAsia="en-US"/>
          </w:rPr>
          <w:br/>
        </w:r>
        <w:r w:rsidRPr="00077D26">
          <w:rPr>
            <w:rFonts w:eastAsia="Times New Roman"/>
            <w:szCs w:val="24"/>
            <w:lang w:eastAsia="en-US"/>
          </w:rPr>
          <w:br/>
          <w:t>ΠΑΡΕΜΒΑΣΕΙΣ:</w:t>
        </w:r>
        <w:r w:rsidRPr="00077D26">
          <w:rPr>
            <w:rFonts w:eastAsia="Times New Roman"/>
            <w:szCs w:val="24"/>
            <w:lang w:eastAsia="en-US"/>
          </w:rPr>
          <w:br/>
          <w:t>ΒΕΣΥΡΟΠΟΥΛΟΣ Α. , σελ.</w:t>
        </w:r>
        <w:r w:rsidRPr="00077D26">
          <w:rPr>
            <w:rFonts w:eastAsia="Times New Roman"/>
            <w:szCs w:val="24"/>
            <w:lang w:eastAsia="en-US"/>
          </w:rPr>
          <w:br/>
          <w:t>ΔΕΝΔΙΑΣ Ν. , σελ.</w:t>
        </w:r>
        <w:r w:rsidRPr="00077D26">
          <w:rPr>
            <w:rFonts w:eastAsia="Times New Roman"/>
            <w:szCs w:val="24"/>
            <w:lang w:eastAsia="en-US"/>
          </w:rPr>
          <w:br/>
          <w:t>ΔΗΜΑΡΑΣ Γ. , σελ.</w:t>
        </w:r>
        <w:r w:rsidRPr="00077D26">
          <w:rPr>
            <w:rFonts w:eastAsia="Times New Roman"/>
            <w:szCs w:val="24"/>
            <w:lang w:eastAsia="en-US"/>
          </w:rPr>
          <w:br/>
        </w:r>
      </w:ins>
    </w:p>
    <w:p w14:paraId="6FA9D7D9" w14:textId="77777777" w:rsidR="00C930AA" w:rsidRDefault="00077D26">
      <w:pPr>
        <w:spacing w:after="0" w:line="600" w:lineRule="auto"/>
        <w:ind w:firstLine="720"/>
        <w:jc w:val="center"/>
        <w:rPr>
          <w:rFonts w:eastAsia="Times New Roman"/>
          <w:szCs w:val="24"/>
        </w:rPr>
      </w:pPr>
      <w:r>
        <w:rPr>
          <w:rFonts w:eastAsia="Times New Roman"/>
          <w:szCs w:val="24"/>
        </w:rPr>
        <w:t>ΠΡΑΚΤΙΚΑ ΒΟΥΛΗΣ</w:t>
      </w:r>
    </w:p>
    <w:p w14:paraId="6FA9D7DA" w14:textId="77777777" w:rsidR="00C930AA" w:rsidRDefault="00077D26">
      <w:pPr>
        <w:spacing w:after="0" w:line="600" w:lineRule="auto"/>
        <w:ind w:firstLine="720"/>
        <w:jc w:val="center"/>
        <w:rPr>
          <w:rFonts w:eastAsia="Times New Roman"/>
          <w:szCs w:val="24"/>
        </w:rPr>
      </w:pPr>
      <w:r>
        <w:rPr>
          <w:rFonts w:eastAsia="Times New Roman"/>
          <w:szCs w:val="24"/>
        </w:rPr>
        <w:t xml:space="preserve">ΙΖ΄ ΠΕΡΙΟΔΟΣ </w:t>
      </w:r>
    </w:p>
    <w:p w14:paraId="6FA9D7DB" w14:textId="77777777" w:rsidR="00C930AA" w:rsidRDefault="00077D26">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FA9D7DC" w14:textId="77777777" w:rsidR="00C930AA" w:rsidRDefault="00077D26">
      <w:pPr>
        <w:spacing w:after="0" w:line="600" w:lineRule="auto"/>
        <w:ind w:firstLine="720"/>
        <w:jc w:val="center"/>
        <w:rPr>
          <w:rFonts w:eastAsia="Times New Roman"/>
          <w:szCs w:val="24"/>
        </w:rPr>
      </w:pPr>
      <w:r>
        <w:rPr>
          <w:rFonts w:eastAsia="Times New Roman"/>
          <w:szCs w:val="24"/>
        </w:rPr>
        <w:t>ΣΥΝΟΔΟΣ Γ΄</w:t>
      </w:r>
    </w:p>
    <w:p w14:paraId="6FA9D7DD" w14:textId="77777777" w:rsidR="00C930AA" w:rsidRDefault="00077D26">
      <w:pPr>
        <w:spacing w:after="0" w:line="600" w:lineRule="auto"/>
        <w:ind w:firstLine="720"/>
        <w:jc w:val="center"/>
        <w:rPr>
          <w:rFonts w:eastAsia="Times New Roman" w:cs="Times New Roman"/>
          <w:szCs w:val="24"/>
        </w:rPr>
      </w:pPr>
      <w:r>
        <w:rPr>
          <w:rFonts w:eastAsia="Times New Roman" w:cs="Times New Roman"/>
          <w:szCs w:val="24"/>
        </w:rPr>
        <w:t>ΣΥΝΕΔΡΙΑΣΗ ΝΖ΄</w:t>
      </w:r>
    </w:p>
    <w:p w14:paraId="6FA9D7DE" w14:textId="77777777" w:rsidR="00C930AA" w:rsidRDefault="00077D26">
      <w:pPr>
        <w:spacing w:after="0" w:line="600" w:lineRule="auto"/>
        <w:ind w:firstLine="720"/>
        <w:jc w:val="center"/>
        <w:rPr>
          <w:rFonts w:eastAsia="Times New Roman"/>
          <w:szCs w:val="24"/>
        </w:rPr>
      </w:pPr>
      <w:r>
        <w:rPr>
          <w:rFonts w:eastAsia="Times New Roman"/>
          <w:szCs w:val="24"/>
        </w:rPr>
        <w:t>Τετάρτη 17 Ιανουαρίου 2018</w:t>
      </w:r>
    </w:p>
    <w:p w14:paraId="6FA9D7DF" w14:textId="77777777" w:rsidR="00C930AA" w:rsidRDefault="00077D26">
      <w:pPr>
        <w:spacing w:after="0" w:line="600" w:lineRule="auto"/>
        <w:ind w:firstLine="720"/>
        <w:jc w:val="both"/>
        <w:rPr>
          <w:rFonts w:eastAsia="Times New Roman"/>
          <w:b/>
          <w:szCs w:val="24"/>
        </w:rPr>
      </w:pPr>
      <w:r>
        <w:rPr>
          <w:rFonts w:eastAsia="Times New Roman"/>
          <w:szCs w:val="24"/>
        </w:rPr>
        <w:t>Αθήνα, σήμερα στις 17 Ιανουαρίου 2018, ημέρα Τετάρτη και ώρα 10.14΄</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Η΄ Αντιπροέδρου αυτής κ. </w:t>
      </w:r>
      <w:r w:rsidRPr="00A129F6">
        <w:rPr>
          <w:rFonts w:eastAsia="Times New Roman"/>
          <w:b/>
          <w:szCs w:val="24"/>
        </w:rPr>
        <w:t>ΔΗΜΗΤΡΙΟΥ ΚΑΜΜΕΝΟΥ</w:t>
      </w:r>
      <w:r w:rsidRPr="008D59E3">
        <w:rPr>
          <w:rFonts w:eastAsia="Times New Roman"/>
          <w:szCs w:val="24"/>
        </w:rPr>
        <w:t>.</w:t>
      </w:r>
    </w:p>
    <w:p w14:paraId="6FA9D7E0" w14:textId="77777777" w:rsidR="00C930AA" w:rsidRDefault="00077D26">
      <w:pPr>
        <w:spacing w:after="0" w:line="600" w:lineRule="auto"/>
        <w:ind w:firstLine="720"/>
        <w:jc w:val="both"/>
        <w:rPr>
          <w:rFonts w:eastAsia="Times New Roman"/>
          <w:szCs w:val="24"/>
        </w:rPr>
      </w:pPr>
      <w:r>
        <w:rPr>
          <w:rFonts w:eastAsia="Times New Roman"/>
          <w:b/>
          <w:bCs/>
        </w:rPr>
        <w:t>ΠΡΟΕΔΡΕΥΩΝ (Δημήτριος Καμμένος):</w:t>
      </w:r>
      <w:r>
        <w:rPr>
          <w:rFonts w:eastAsia="Times New Roman"/>
          <w:b/>
          <w:bCs/>
          <w:szCs w:val="24"/>
        </w:rPr>
        <w:t xml:space="preserve"> </w:t>
      </w:r>
      <w:r>
        <w:rPr>
          <w:rFonts w:eastAsia="Times New Roman"/>
          <w:szCs w:val="24"/>
        </w:rPr>
        <w:t>Κυρίες και κύριοι συνάδελφοι, αρχίζει η συνεδρίαση.</w:t>
      </w:r>
    </w:p>
    <w:p w14:paraId="6FA9D7E1" w14:textId="77777777" w:rsidR="00C930AA" w:rsidRDefault="00077D26">
      <w:pPr>
        <w:spacing w:after="0" w:line="600" w:lineRule="auto"/>
        <w:ind w:firstLine="720"/>
        <w:jc w:val="both"/>
        <w:rPr>
          <w:rFonts w:eastAsia="Times New Roman"/>
          <w:szCs w:val="24"/>
        </w:rPr>
      </w:pPr>
      <w:r>
        <w:rPr>
          <w:rFonts w:eastAsia="Times New Roman"/>
          <w:szCs w:val="24"/>
        </w:rPr>
        <w:lastRenderedPageBreak/>
        <w:t>(ΕΠΙΚΥΡΩΣ</w:t>
      </w:r>
      <w:r>
        <w:rPr>
          <w:rFonts w:eastAsia="Times New Roman"/>
          <w:szCs w:val="24"/>
        </w:rPr>
        <w:t>Η ΠΡΑΚΤΙΚΩΝ: Σύμφωνα με την από 15</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2018 εξουσιοδότηση του Σώματος επικυρώθηκαν με ευθύνη του Προεδρείου τα Πρακτικά της ΝΣΤ΄ συνεδριάσεώς του, της Δευτέρας </w:t>
      </w:r>
      <w:r>
        <w:rPr>
          <w:rFonts w:eastAsia="Times New Roman"/>
          <w:szCs w:val="24"/>
        </w:rPr>
        <w:t>15</w:t>
      </w:r>
      <w:r>
        <w:rPr>
          <w:rFonts w:eastAsia="Times New Roman"/>
          <w:szCs w:val="24"/>
          <w:vertAlign w:val="superscript"/>
        </w:rPr>
        <w:t xml:space="preserve"> </w:t>
      </w:r>
      <w:r>
        <w:rPr>
          <w:rFonts w:eastAsia="Times New Roman"/>
          <w:szCs w:val="24"/>
        </w:rPr>
        <w:t xml:space="preserve"> Ιανουαρίου 2018, σε ό,τι αφορά την ψήφιση στο </w:t>
      </w:r>
      <w:r>
        <w:rPr>
          <w:rFonts w:eastAsia="Times New Roman"/>
          <w:szCs w:val="24"/>
        </w:rPr>
        <w:t xml:space="preserve">σύνολο </w:t>
      </w:r>
      <w:r>
        <w:rPr>
          <w:rFonts w:eastAsia="Times New Roman"/>
          <w:szCs w:val="24"/>
        </w:rPr>
        <w:t>του σχεδίου νόμου: «Ρυθμίσεις για την εφα</w:t>
      </w:r>
      <w:r>
        <w:rPr>
          <w:rFonts w:eastAsia="Times New Roman"/>
          <w:szCs w:val="24"/>
        </w:rPr>
        <w:t xml:space="preserve">ρμογή των </w:t>
      </w:r>
      <w:r>
        <w:rPr>
          <w:rFonts w:eastAsia="Times New Roman"/>
          <w:szCs w:val="24"/>
        </w:rPr>
        <w:t xml:space="preserve">Διαρθρωτικών </w:t>
      </w:r>
      <w:r>
        <w:rPr>
          <w:rFonts w:eastAsia="Times New Roman"/>
          <w:szCs w:val="24"/>
        </w:rPr>
        <w:t xml:space="preserve">Μεταρρυθμίσεων </w:t>
      </w:r>
      <w:r>
        <w:rPr>
          <w:rFonts w:eastAsia="Times New Roman"/>
          <w:szCs w:val="24"/>
        </w:rPr>
        <w:t xml:space="preserve">του Προγράμματος </w:t>
      </w:r>
      <w:r>
        <w:rPr>
          <w:rFonts w:eastAsia="Times New Roman"/>
          <w:szCs w:val="24"/>
        </w:rPr>
        <w:t xml:space="preserve">οικονομικής </w:t>
      </w:r>
      <w:r>
        <w:rPr>
          <w:rFonts w:eastAsia="Times New Roman"/>
          <w:szCs w:val="24"/>
        </w:rPr>
        <w:t>Προσαρμογής και άλλες διατάξεις».)</w:t>
      </w:r>
    </w:p>
    <w:p w14:paraId="6FA9D7E2" w14:textId="77777777" w:rsidR="00C930AA" w:rsidRDefault="00077D26">
      <w:pPr>
        <w:spacing w:after="0" w:line="600" w:lineRule="auto"/>
        <w:ind w:firstLine="720"/>
        <w:jc w:val="both"/>
        <w:rPr>
          <w:rFonts w:eastAsia="Times New Roman"/>
          <w:szCs w:val="24"/>
        </w:rPr>
      </w:pPr>
      <w:r>
        <w:rPr>
          <w:rFonts w:eastAsia="Times New Roman"/>
          <w:szCs w:val="24"/>
        </w:rPr>
        <w:t xml:space="preserve">Κυρίες και κύριοι συνάδελφοι, θέλω να ευχηθώ «χρόνια πολλά» στους Αντώνηδες και στις Αντωνίες! </w:t>
      </w:r>
    </w:p>
    <w:p w14:paraId="6FA9D7E3" w14:textId="77777777" w:rsidR="00C930AA" w:rsidRDefault="00077D26">
      <w:pPr>
        <w:spacing w:after="0" w:line="600" w:lineRule="auto"/>
        <w:ind w:firstLine="720"/>
        <w:jc w:val="both"/>
        <w:rPr>
          <w:rFonts w:eastAsia="Times New Roman"/>
          <w:szCs w:val="24"/>
        </w:rPr>
      </w:pPr>
      <w:r>
        <w:rPr>
          <w:rFonts w:eastAsia="Times New Roman"/>
          <w:szCs w:val="24"/>
        </w:rPr>
        <w:t>Γιορτάζουν, επίσης, και οι Θεοδόσηδες σήμερα, απ’ ότι με ε</w:t>
      </w:r>
      <w:r>
        <w:rPr>
          <w:rFonts w:eastAsia="Times New Roman"/>
          <w:szCs w:val="24"/>
        </w:rPr>
        <w:t>νημέρωσαν. Χρόνια πολλά σε όλους τους εορτάζοντες!</w:t>
      </w:r>
    </w:p>
    <w:p w14:paraId="6FA9D7E4" w14:textId="77777777" w:rsidR="00C930AA" w:rsidRDefault="00077D26">
      <w:pPr>
        <w:spacing w:after="0" w:line="600" w:lineRule="auto"/>
        <w:ind w:firstLine="720"/>
        <w:jc w:val="both"/>
        <w:rPr>
          <w:rFonts w:eastAsia="Times New Roman"/>
          <w:szCs w:val="24"/>
        </w:rPr>
      </w:pPr>
      <w:r>
        <w:rPr>
          <w:rFonts w:eastAsia="Times New Roman"/>
          <w:szCs w:val="24"/>
        </w:rPr>
        <w:t>Έ</w:t>
      </w:r>
      <w:r>
        <w:rPr>
          <w:rFonts w:eastAsia="Times New Roman"/>
          <w:szCs w:val="24"/>
        </w:rPr>
        <w:t xml:space="preserve">χω την τιμή να ανακοινώσω στο Σώμα το δελτίο επικαίρων ερωτήσεων της Πέμπτης 18 Ιανουαρίου 2018. </w:t>
      </w:r>
    </w:p>
    <w:p w14:paraId="6FA9D7E5" w14:textId="77777777" w:rsidR="00C930AA" w:rsidRDefault="00077D26">
      <w:pPr>
        <w:spacing w:after="0" w:line="600" w:lineRule="auto"/>
        <w:ind w:firstLine="720"/>
        <w:jc w:val="both"/>
        <w:rPr>
          <w:rFonts w:eastAsia="Times New Roman"/>
          <w:bCs/>
          <w:szCs w:val="24"/>
        </w:rPr>
      </w:pPr>
      <w:r>
        <w:rPr>
          <w:rFonts w:eastAsia="Times New Roman"/>
          <w:bCs/>
          <w:szCs w:val="24"/>
        </w:rPr>
        <w:lastRenderedPageBreak/>
        <w:t>Α. ΕΠΙΚΑΙΡΕΣ ΕΡΩΤΗΣΕΙΣ Πρώτου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w:t>
      </w:r>
      <w:r>
        <w:rPr>
          <w:rFonts w:eastAsia="Times New Roman"/>
          <w:bCs/>
          <w:szCs w:val="24"/>
        </w:rPr>
        <w:t>ισμού της</w:t>
      </w:r>
      <w:r>
        <w:rPr>
          <w:rFonts w:eastAsia="Times New Roman"/>
          <w:bCs/>
          <w:szCs w:val="24"/>
        </w:rPr>
        <w:t xml:space="preserve"> Βουλής)</w:t>
      </w:r>
    </w:p>
    <w:p w14:paraId="6FA9D7E6" w14:textId="77777777" w:rsidR="00C930AA" w:rsidRDefault="00077D26">
      <w:pPr>
        <w:spacing w:after="0" w:line="600" w:lineRule="auto"/>
        <w:ind w:firstLine="720"/>
        <w:jc w:val="both"/>
        <w:rPr>
          <w:rFonts w:eastAsia="Times New Roman"/>
          <w:szCs w:val="24"/>
        </w:rPr>
      </w:pPr>
      <w:r>
        <w:rPr>
          <w:rFonts w:eastAsia="Times New Roman"/>
          <w:szCs w:val="24"/>
        </w:rPr>
        <w:t xml:space="preserve">1. Η με αριθμό 821/15-1-2018 επίκαιρη ερώτηση του Βουλευτή Σάμου του Συνασπισμού Ριζοσπαστικής Αριστεράς κ. </w:t>
      </w:r>
      <w:r>
        <w:rPr>
          <w:rFonts w:eastAsia="Times New Roman"/>
          <w:bCs/>
          <w:szCs w:val="24"/>
        </w:rPr>
        <w:t xml:space="preserve">Δημητρίου Σεβαστάκη </w:t>
      </w:r>
      <w:r>
        <w:rPr>
          <w:rFonts w:eastAsia="Times New Roman"/>
          <w:szCs w:val="24"/>
        </w:rPr>
        <w:t xml:space="preserve">προς την Υπουργό </w:t>
      </w:r>
      <w:r>
        <w:rPr>
          <w:rFonts w:eastAsia="Times New Roman"/>
          <w:bCs/>
          <w:szCs w:val="24"/>
        </w:rPr>
        <w:t>Πολιτισμού και Αθλητισμού,</w:t>
      </w:r>
      <w:r>
        <w:rPr>
          <w:rFonts w:eastAsia="Times New Roman"/>
          <w:szCs w:val="24"/>
        </w:rPr>
        <w:t xml:space="preserve"> με θέμα: «Έγκριση προτάσεων, πορεία χρηματοδοτήσεων, χρονοδιάγραμμα εργασιών για τα </w:t>
      </w:r>
      <w:r>
        <w:rPr>
          <w:rFonts w:eastAsia="Times New Roman"/>
          <w:szCs w:val="24"/>
        </w:rPr>
        <w:t xml:space="preserve">νέα έργα συντήρησης, αποκατάστασης και ανάδειξης πολιτισμικών μνημείων στο </w:t>
      </w:r>
      <w:r>
        <w:rPr>
          <w:rFonts w:eastAsia="Times New Roman"/>
          <w:szCs w:val="24"/>
        </w:rPr>
        <w:t>Ν</w:t>
      </w:r>
      <w:r>
        <w:rPr>
          <w:rFonts w:eastAsia="Times New Roman"/>
          <w:szCs w:val="24"/>
        </w:rPr>
        <w:t>ομό Σάμου. Σχεδιασμός βιώσιμης αξιοποίησης».</w:t>
      </w:r>
    </w:p>
    <w:p w14:paraId="6FA9D7E7" w14:textId="77777777" w:rsidR="00C930AA" w:rsidRDefault="00077D26">
      <w:pPr>
        <w:spacing w:after="0" w:line="600" w:lineRule="auto"/>
        <w:ind w:firstLine="720"/>
        <w:jc w:val="both"/>
        <w:rPr>
          <w:rFonts w:eastAsia="Times New Roman"/>
          <w:szCs w:val="24"/>
        </w:rPr>
      </w:pPr>
      <w:r>
        <w:rPr>
          <w:rFonts w:eastAsia="Times New Roman"/>
          <w:szCs w:val="24"/>
        </w:rPr>
        <w:t xml:space="preserve">2. Η με αριθμό 846/16-1-2018 επίκαιρη ερώτηση του Βουλευτή Κιλκίς της Νέας Δημοκρατίας κ. </w:t>
      </w:r>
      <w:r>
        <w:rPr>
          <w:rFonts w:eastAsia="Times New Roman"/>
          <w:bCs/>
          <w:szCs w:val="24"/>
        </w:rPr>
        <w:t xml:space="preserve">Γεωργίου Γεωργαντά </w:t>
      </w:r>
      <w:r>
        <w:rPr>
          <w:rFonts w:eastAsia="Times New Roman"/>
          <w:szCs w:val="24"/>
        </w:rPr>
        <w:t xml:space="preserve">προς τον Υπουργό </w:t>
      </w:r>
      <w:r>
        <w:rPr>
          <w:rFonts w:eastAsia="Times New Roman"/>
          <w:bCs/>
          <w:szCs w:val="24"/>
        </w:rPr>
        <w:t>Εσωτερικώ</w:t>
      </w:r>
      <w:r>
        <w:rPr>
          <w:rFonts w:eastAsia="Times New Roman"/>
          <w:bCs/>
          <w:szCs w:val="24"/>
        </w:rPr>
        <w:t xml:space="preserve">ν, </w:t>
      </w:r>
      <w:r>
        <w:rPr>
          <w:rFonts w:eastAsia="Times New Roman"/>
          <w:szCs w:val="24"/>
        </w:rPr>
        <w:t>με θέμα: «Προβλήματα στη λειτουργία του Τμήματος Συνοριακής Φύλαξης (Τ.Σ.Φ.) Παιονίας».</w:t>
      </w:r>
    </w:p>
    <w:p w14:paraId="6FA9D7E8" w14:textId="77777777" w:rsidR="00C930AA" w:rsidRDefault="00077D26">
      <w:pPr>
        <w:spacing w:after="0" w:line="600" w:lineRule="auto"/>
        <w:ind w:firstLine="720"/>
        <w:jc w:val="both"/>
        <w:rPr>
          <w:rFonts w:eastAsia="Times New Roman"/>
          <w:szCs w:val="24"/>
        </w:rPr>
      </w:pPr>
      <w:r>
        <w:rPr>
          <w:rFonts w:eastAsia="Times New Roman"/>
          <w:szCs w:val="24"/>
        </w:rPr>
        <w:lastRenderedPageBreak/>
        <w:t xml:space="preserve">3. Η με αριθμό 823/15-1-2018 επίκαιρη ερώτηση του Βουλευτή Ηρακλείου της Δημοκρατικής Συμπαράταξης ΠΑΣΟΚ. – ΔΗΜΑΡ κ. </w:t>
      </w:r>
      <w:r>
        <w:rPr>
          <w:rFonts w:eastAsia="Times New Roman"/>
          <w:bCs/>
          <w:szCs w:val="24"/>
        </w:rPr>
        <w:t>Βασιλείου Κεγκέρογλου</w:t>
      </w:r>
      <w:r>
        <w:rPr>
          <w:rFonts w:eastAsia="Times New Roman"/>
          <w:szCs w:val="24"/>
        </w:rPr>
        <w:t xml:space="preserve"> προς την Υπουργό </w:t>
      </w:r>
      <w:r>
        <w:rPr>
          <w:rFonts w:eastAsia="Times New Roman"/>
          <w:bCs/>
          <w:szCs w:val="24"/>
        </w:rPr>
        <w:t>Εργασίας,</w:t>
      </w:r>
      <w:r>
        <w:rPr>
          <w:rFonts w:eastAsia="Times New Roman"/>
          <w:bCs/>
          <w:szCs w:val="24"/>
        </w:rPr>
        <w:t xml:space="preserve"> Κοινωνικής Ασφάλισης και Κοινωνικής Αλληλεγγύης,</w:t>
      </w:r>
      <w:r>
        <w:rPr>
          <w:rFonts w:eastAsia="Times New Roman"/>
          <w:szCs w:val="24"/>
        </w:rPr>
        <w:t xml:space="preserve"> με θέμα: «Να απεγκλωβιστούν χιλιάδες υπό συνταξιοδότηση συμπολίτες μας, ασφαλισμένοι του ΟΑΕΕ και του ΟΓΑ, οι οποίοι σήμερα είναι χωρίς εισόδημα και χωρίς σύνταξη».</w:t>
      </w:r>
    </w:p>
    <w:p w14:paraId="6FA9D7E9" w14:textId="77777777" w:rsidR="00C930AA" w:rsidRDefault="00077D26">
      <w:pPr>
        <w:spacing w:before="100" w:beforeAutospacing="1" w:after="0" w:line="600" w:lineRule="auto"/>
        <w:ind w:firstLine="720"/>
        <w:jc w:val="both"/>
        <w:rPr>
          <w:rFonts w:eastAsia="Times New Roman"/>
          <w:szCs w:val="24"/>
        </w:rPr>
      </w:pPr>
      <w:r>
        <w:rPr>
          <w:rFonts w:eastAsia="Times New Roman"/>
          <w:szCs w:val="24"/>
        </w:rPr>
        <w:t>4. Η με αριθμό 850/16-1-2018 επίκαιρη ερώ</w:t>
      </w:r>
      <w:r>
        <w:rPr>
          <w:rFonts w:eastAsia="Times New Roman"/>
          <w:szCs w:val="24"/>
        </w:rPr>
        <w:t>τηση του Βουλευτή Ηρακλείου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Εμμανουήλ Συντυχάκη </w:t>
      </w:r>
      <w:r>
        <w:rPr>
          <w:rFonts w:eastAsia="Times New Roman"/>
          <w:szCs w:val="24"/>
        </w:rPr>
        <w:t xml:space="preserve">προς τον Υπουργό </w:t>
      </w:r>
      <w:r>
        <w:rPr>
          <w:rFonts w:eastAsia="Times New Roman"/>
          <w:bCs/>
          <w:szCs w:val="24"/>
        </w:rPr>
        <w:t xml:space="preserve">Εσωτερικών, </w:t>
      </w:r>
      <w:r>
        <w:rPr>
          <w:rFonts w:eastAsia="Times New Roman"/>
          <w:szCs w:val="24"/>
        </w:rPr>
        <w:t>με θέμα: «Οι απαράδεκτες και απρόκλητες επιθέσεις ΝΑΤΟϊκών στρατιωτών προς Χανιώτες πολίτες το βράδυ της 17</w:t>
      </w:r>
      <w:r>
        <w:rPr>
          <w:rFonts w:eastAsia="Times New Roman"/>
          <w:szCs w:val="24"/>
          <w:vertAlign w:val="superscript"/>
        </w:rPr>
        <w:t>ης</w:t>
      </w:r>
      <w:r>
        <w:rPr>
          <w:rFonts w:eastAsia="Times New Roman"/>
          <w:szCs w:val="24"/>
        </w:rPr>
        <w:t xml:space="preserve"> Νοεμβρίου 2017».</w:t>
      </w:r>
    </w:p>
    <w:p w14:paraId="6FA9D7EA" w14:textId="77777777" w:rsidR="00C930AA" w:rsidRDefault="00077D26">
      <w:pPr>
        <w:spacing w:before="100" w:beforeAutospacing="1" w:after="0" w:line="600" w:lineRule="auto"/>
        <w:ind w:firstLine="720"/>
        <w:jc w:val="both"/>
        <w:rPr>
          <w:rFonts w:eastAsia="Times New Roman"/>
          <w:bCs/>
          <w:szCs w:val="24"/>
        </w:rPr>
      </w:pPr>
      <w:r>
        <w:rPr>
          <w:rFonts w:eastAsia="Times New Roman"/>
          <w:bCs/>
          <w:szCs w:val="24"/>
        </w:rPr>
        <w:lastRenderedPageBreak/>
        <w:t xml:space="preserve">Β. ΕΠΙΚΑΙΡΕΣ </w:t>
      </w:r>
      <w:r>
        <w:rPr>
          <w:rFonts w:eastAsia="Times New Roman"/>
          <w:bCs/>
          <w:szCs w:val="24"/>
        </w:rPr>
        <w:t>ΕΡΩΤΗΣΕΙΣ Δεύτερου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w:t>
      </w:r>
      <w:r>
        <w:rPr>
          <w:rFonts w:eastAsia="Times New Roman"/>
          <w:bCs/>
          <w:szCs w:val="24"/>
        </w:rPr>
        <w:t xml:space="preserve"> </w:t>
      </w:r>
      <w:r>
        <w:rPr>
          <w:rFonts w:eastAsia="Times New Roman"/>
          <w:bCs/>
          <w:szCs w:val="24"/>
        </w:rPr>
        <w:t xml:space="preserve">της </w:t>
      </w:r>
      <w:r>
        <w:rPr>
          <w:rFonts w:eastAsia="Times New Roman"/>
          <w:bCs/>
          <w:szCs w:val="24"/>
        </w:rPr>
        <w:t>Βουλής)</w:t>
      </w:r>
    </w:p>
    <w:p w14:paraId="6FA9D7EB" w14:textId="77777777" w:rsidR="00C930AA" w:rsidRDefault="00077D26">
      <w:pPr>
        <w:spacing w:before="100" w:beforeAutospacing="1" w:after="0" w:line="600" w:lineRule="auto"/>
        <w:ind w:firstLine="720"/>
        <w:jc w:val="both"/>
        <w:rPr>
          <w:rFonts w:eastAsia="Times New Roman"/>
          <w:szCs w:val="24"/>
        </w:rPr>
      </w:pPr>
      <w:r>
        <w:rPr>
          <w:rFonts w:eastAsia="Times New Roman"/>
          <w:szCs w:val="24"/>
        </w:rPr>
        <w:t xml:space="preserve">1. Η με αριθμό 847/16-1-2018 επίκαιρη ερώτηση του Βουλευτή Άρτας της Νέας Δημοκρατίας κ. </w:t>
      </w:r>
      <w:r>
        <w:rPr>
          <w:rFonts w:eastAsia="Times New Roman"/>
          <w:bCs/>
          <w:szCs w:val="24"/>
        </w:rPr>
        <w:t xml:space="preserve">Γεωργίου Στύλιου </w:t>
      </w:r>
      <w:r>
        <w:rPr>
          <w:rFonts w:eastAsia="Times New Roman"/>
          <w:szCs w:val="24"/>
        </w:rPr>
        <w:t xml:space="preserve">προς τον Υπουργό </w:t>
      </w:r>
      <w:r>
        <w:rPr>
          <w:rFonts w:eastAsia="Times New Roman"/>
          <w:bCs/>
          <w:szCs w:val="24"/>
        </w:rPr>
        <w:t xml:space="preserve">Αγροτικής Ανάπτυξης και Τροφίμων, </w:t>
      </w:r>
      <w:r>
        <w:rPr>
          <w:rFonts w:eastAsia="Times New Roman"/>
          <w:szCs w:val="24"/>
        </w:rPr>
        <w:t>με θέμα: «Ανομβρ</w:t>
      </w:r>
      <w:r>
        <w:rPr>
          <w:rFonts w:eastAsia="Times New Roman"/>
          <w:szCs w:val="24"/>
        </w:rPr>
        <w:t>ία και ελλείψεις στις υποδομές άρδευσης μειώνουν δραματικά το εισόδημα των ελαιοκαλλιεργητών».</w:t>
      </w:r>
    </w:p>
    <w:p w14:paraId="6FA9D7EC" w14:textId="77777777" w:rsidR="00C930AA" w:rsidRDefault="00077D26">
      <w:pPr>
        <w:spacing w:before="100" w:beforeAutospacing="1" w:after="0" w:line="600" w:lineRule="auto"/>
        <w:ind w:firstLine="720"/>
        <w:jc w:val="both"/>
        <w:rPr>
          <w:rFonts w:eastAsia="Times New Roman"/>
          <w:szCs w:val="24"/>
        </w:rPr>
      </w:pPr>
      <w:r>
        <w:rPr>
          <w:rFonts w:eastAsia="Times New Roman"/>
          <w:szCs w:val="24"/>
        </w:rPr>
        <w:t xml:space="preserve">2. Η με αριθμό 782/10-1-2018 επίκαιρη ερώτηση του Βουλευτή Λάρισας της Δημοκρατικής Συμπαράταξης ΠΑΣΟΚ – ΔΗΜΑΡ κ. </w:t>
      </w:r>
      <w:r>
        <w:rPr>
          <w:rFonts w:eastAsia="Times New Roman"/>
          <w:bCs/>
          <w:szCs w:val="24"/>
        </w:rPr>
        <w:t>Κωνσταντίνου Μπαργιώτα</w:t>
      </w:r>
      <w:r>
        <w:rPr>
          <w:rFonts w:eastAsia="Times New Roman"/>
          <w:szCs w:val="24"/>
        </w:rPr>
        <w:t xml:space="preserve"> προς την Υπουργό </w:t>
      </w:r>
      <w:r>
        <w:rPr>
          <w:rFonts w:eastAsia="Times New Roman"/>
          <w:bCs/>
          <w:szCs w:val="24"/>
        </w:rPr>
        <w:t>Διοικητ</w:t>
      </w:r>
      <w:r>
        <w:rPr>
          <w:rFonts w:eastAsia="Times New Roman"/>
          <w:bCs/>
          <w:szCs w:val="24"/>
        </w:rPr>
        <w:t xml:space="preserve">ικής Ανασυγκρότησης, </w:t>
      </w:r>
      <w:r>
        <w:rPr>
          <w:rFonts w:eastAsia="Times New Roman"/>
          <w:szCs w:val="24"/>
        </w:rPr>
        <w:t>με θέμα: «Πότε θα εφαρμοστεί η ψηφιακή υπογραφή;». </w:t>
      </w:r>
    </w:p>
    <w:p w14:paraId="6FA9D7ED" w14:textId="77777777" w:rsidR="00C930AA" w:rsidRDefault="00077D26">
      <w:pPr>
        <w:spacing w:before="100" w:beforeAutospacing="1" w:after="0" w:line="600" w:lineRule="auto"/>
        <w:ind w:firstLine="720"/>
        <w:jc w:val="both"/>
        <w:rPr>
          <w:rFonts w:eastAsia="Times New Roman"/>
          <w:szCs w:val="24"/>
        </w:rPr>
      </w:pPr>
      <w:r>
        <w:rPr>
          <w:rFonts w:eastAsia="Times New Roman"/>
          <w:szCs w:val="24"/>
        </w:rPr>
        <w:t xml:space="preserve">3. Η με αριθμό 822/15-1-2018 επίκαιρη ερώτηση του Ανεξάρτητου Βουλευτή Β΄ Αθηνών κ. </w:t>
      </w:r>
      <w:r>
        <w:rPr>
          <w:rFonts w:eastAsia="Times New Roman"/>
          <w:bCs/>
          <w:szCs w:val="24"/>
        </w:rPr>
        <w:t xml:space="preserve">Θεοχάρη </w:t>
      </w:r>
      <w:r>
        <w:rPr>
          <w:rFonts w:eastAsia="Times New Roman"/>
          <w:bCs/>
          <w:szCs w:val="24"/>
        </w:rPr>
        <w:t xml:space="preserve">(Χάρη) </w:t>
      </w:r>
      <w:r>
        <w:rPr>
          <w:rFonts w:eastAsia="Times New Roman"/>
          <w:bCs/>
          <w:szCs w:val="24"/>
        </w:rPr>
        <w:t>Θεοχάρη</w:t>
      </w:r>
      <w:r>
        <w:rPr>
          <w:rFonts w:eastAsia="Times New Roman"/>
          <w:szCs w:val="24"/>
        </w:rPr>
        <w:t xml:space="preserve"> προς τον </w:t>
      </w:r>
      <w:r>
        <w:rPr>
          <w:rFonts w:eastAsia="Times New Roman"/>
          <w:szCs w:val="24"/>
        </w:rPr>
        <w:lastRenderedPageBreak/>
        <w:t xml:space="preserve">Υπουργό </w:t>
      </w:r>
      <w:r>
        <w:rPr>
          <w:rFonts w:eastAsia="Times New Roman"/>
          <w:bCs/>
          <w:szCs w:val="24"/>
        </w:rPr>
        <w:t xml:space="preserve">Υποδομών και Μεταφορών, </w:t>
      </w:r>
      <w:r>
        <w:rPr>
          <w:rFonts w:eastAsia="Times New Roman"/>
          <w:szCs w:val="24"/>
        </w:rPr>
        <w:t>με θέμα: «Οικονομική Κατάρρευση των</w:t>
      </w:r>
      <w:r>
        <w:rPr>
          <w:rFonts w:eastAsia="Times New Roman"/>
          <w:szCs w:val="24"/>
        </w:rPr>
        <w:t xml:space="preserve"> Οδικών Συγκοινωνιών Α.Ε.».</w:t>
      </w:r>
    </w:p>
    <w:p w14:paraId="6FA9D7EE" w14:textId="77777777" w:rsidR="00C930AA" w:rsidRDefault="00077D26">
      <w:pPr>
        <w:spacing w:before="100" w:beforeAutospacing="1" w:after="0" w:line="600" w:lineRule="auto"/>
        <w:ind w:firstLine="720"/>
        <w:jc w:val="both"/>
        <w:rPr>
          <w:rFonts w:eastAsia="Times New Roman"/>
          <w:szCs w:val="24"/>
        </w:rPr>
      </w:pPr>
      <w:r>
        <w:rPr>
          <w:rFonts w:eastAsia="Times New Roman"/>
          <w:szCs w:val="24"/>
        </w:rPr>
        <w:t>4. Η με αριθμό 773/9-1-2018 επίκαιρη ερώτηση του Βουλευτή Ηρακλείου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Εμμανουήλ Συντυχάκη </w:t>
      </w:r>
      <w:r>
        <w:rPr>
          <w:rFonts w:eastAsia="Times New Roman"/>
          <w:szCs w:val="24"/>
        </w:rPr>
        <w:t>προς την Υπουργό</w:t>
      </w:r>
      <w:r>
        <w:rPr>
          <w:rFonts w:eastAsia="Times New Roman"/>
          <w:bCs/>
          <w:szCs w:val="24"/>
        </w:rPr>
        <w:t xml:space="preserve"> Εργασίας, Κοινωνικής Ασφάλισης και Κοινωνικής Αλληλεγγύης, </w:t>
      </w:r>
      <w:r>
        <w:rPr>
          <w:rFonts w:eastAsia="Times New Roman"/>
          <w:szCs w:val="24"/>
        </w:rPr>
        <w:t xml:space="preserve">με θέμα: «Απόλυση </w:t>
      </w:r>
      <w:r>
        <w:rPr>
          <w:rFonts w:eastAsia="Times New Roman"/>
          <w:szCs w:val="24"/>
        </w:rPr>
        <w:t>εργαζόμενης, μέλους του ΔΣ του “Συνδικάτου Γάλακτος – Τροφίμων και Ποτών Ν. Ηρακλείου” από την εταιρεία “Σαβοϊδάκης Α.Ε.”».</w:t>
      </w:r>
    </w:p>
    <w:p w14:paraId="6FA9D7EF" w14:textId="77777777" w:rsidR="00C930AA" w:rsidRDefault="00077D26">
      <w:pPr>
        <w:spacing w:before="100" w:beforeAutospacing="1" w:after="0" w:line="600" w:lineRule="auto"/>
        <w:ind w:firstLine="720"/>
        <w:jc w:val="both"/>
        <w:rPr>
          <w:rFonts w:eastAsia="Times New Roman" w:cs="Times New Roman"/>
          <w:szCs w:val="24"/>
        </w:rPr>
      </w:pPr>
      <w:r>
        <w:rPr>
          <w:rFonts w:eastAsia="Times New Roman"/>
          <w:szCs w:val="24"/>
        </w:rPr>
        <w:t>5. Η με αριθμό 774/9-1-2018 επίκαιρη ερώτηση του Βουλευτή Β΄ Αθηνών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Χρήστου Κατσώτη </w:t>
      </w:r>
      <w:r>
        <w:rPr>
          <w:rFonts w:eastAsia="Times New Roman"/>
          <w:szCs w:val="24"/>
        </w:rPr>
        <w:t xml:space="preserve">προς την </w:t>
      </w:r>
      <w:r>
        <w:rPr>
          <w:rFonts w:eastAsia="Times New Roman"/>
          <w:szCs w:val="24"/>
        </w:rPr>
        <w:t xml:space="preserve">Υπουργό </w:t>
      </w:r>
      <w:r>
        <w:rPr>
          <w:rFonts w:eastAsia="Times New Roman"/>
          <w:bCs/>
          <w:szCs w:val="24"/>
        </w:rPr>
        <w:t>Εργασίας, Κοινωνικής Ασφάλισης και Κοινωνικής Αλληλεγγύης,</w:t>
      </w:r>
      <w:r>
        <w:rPr>
          <w:rFonts w:eastAsia="Times New Roman"/>
          <w:szCs w:val="24"/>
        </w:rPr>
        <w:t xml:space="preserve"> με θέμα: «Να σταματήσει η τρομοκρατία και οι διώξεις των εργαζομένων στα σο</w:t>
      </w:r>
      <w:r>
        <w:rPr>
          <w:rFonts w:eastAsia="Times New Roman"/>
          <w:szCs w:val="24"/>
        </w:rPr>
        <w:t>υ</w:t>
      </w:r>
      <w:r>
        <w:rPr>
          <w:rFonts w:eastAsia="Times New Roman"/>
          <w:szCs w:val="24"/>
        </w:rPr>
        <w:t xml:space="preserve">περμάρκετ “ΚΑΡΥΠΙΔΗΣ”, </w:t>
      </w:r>
      <w:r>
        <w:rPr>
          <w:rFonts w:eastAsia="Times New Roman"/>
          <w:szCs w:val="24"/>
        </w:rPr>
        <w:lastRenderedPageBreak/>
        <w:t>να διασφαλιστεί το δικαίωμά τους στη δουλειά και να καταβληθούν τα δεδουλευμένα τους».</w:t>
      </w:r>
    </w:p>
    <w:p w14:paraId="6FA9D7F0"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Κυρ</w:t>
      </w:r>
      <w:r>
        <w:rPr>
          <w:rFonts w:eastAsia="Times New Roman" w:cs="Times New Roman"/>
          <w:szCs w:val="24"/>
        </w:rPr>
        <w:t xml:space="preserve">ίες και κύριοι συνάδελφοι, εισερχόμαστε στην ημερήσια διάταξη της </w:t>
      </w:r>
    </w:p>
    <w:p w14:paraId="6FA9D7F1" w14:textId="77777777" w:rsidR="00C930AA" w:rsidRDefault="00077D26">
      <w:pPr>
        <w:spacing w:after="0"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6FA9D7F2"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w:t>
      </w:r>
      <w:r>
        <w:rPr>
          <w:rFonts w:eastAsia="Times New Roman" w:cs="Times New Roman"/>
          <w:szCs w:val="24"/>
        </w:rPr>
        <w:t xml:space="preserve"> και του συνόλου του σχεδίου νόμου του Υπουργείο Περιβάλλοντος και Ενέργειας: «Ενεργειακές Κοινότητες και άλλες διατάξεις». </w:t>
      </w:r>
    </w:p>
    <w:p w14:paraId="6FA9D7F3"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συνεδρίασή της στις 8 Ιανουαρίου 2018 τη συζήτηση του νομοσχεδίου σε μία συνεδρίαση ενιαία επ</w:t>
      </w:r>
      <w:r>
        <w:rPr>
          <w:rFonts w:eastAsia="Times New Roman" w:cs="Times New Roman"/>
          <w:szCs w:val="24"/>
        </w:rPr>
        <w:t xml:space="preserve">ί της αρχής, των άρθρων και των τροπολογιών. </w:t>
      </w:r>
      <w:r>
        <w:rPr>
          <w:rFonts w:eastAsia="Times New Roman" w:cs="Times New Roman"/>
          <w:szCs w:val="24"/>
        </w:rPr>
        <w:t>Το Σώμα συ</w:t>
      </w:r>
      <w:r>
        <w:rPr>
          <w:rFonts w:eastAsia="Times New Roman" w:cs="Times New Roman"/>
          <w:szCs w:val="24"/>
        </w:rPr>
        <w:t>μφωνεί;</w:t>
      </w:r>
    </w:p>
    <w:p w14:paraId="6FA9D7F4"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14:paraId="6FA9D7F5"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Καμμένος): </w:t>
      </w:r>
      <w:r>
        <w:rPr>
          <w:rFonts w:eastAsia="Times New Roman" w:cs="Times New Roman"/>
          <w:szCs w:val="24"/>
        </w:rPr>
        <w:t xml:space="preserve">Συνεπώς το </w:t>
      </w:r>
      <w:r>
        <w:rPr>
          <w:rFonts w:eastAsia="Times New Roman" w:cs="Times New Roman"/>
          <w:szCs w:val="24"/>
        </w:rPr>
        <w:t>Σώμα συνεφώνησε.</w:t>
      </w:r>
    </w:p>
    <w:p w14:paraId="6FA9D7F6"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w:t>
      </w:r>
      <w:r>
        <w:rPr>
          <w:rFonts w:eastAsia="Times New Roman" w:cs="Times New Roman"/>
          <w:szCs w:val="24"/>
        </w:rPr>
        <w:t>ε</w:t>
      </w:r>
      <w:r>
        <w:rPr>
          <w:rFonts w:eastAsia="Times New Roman" w:cs="Times New Roman"/>
          <w:szCs w:val="24"/>
        </w:rPr>
        <w:t>ισηγήτρια του ΣΥΡΙΖΑ κ</w:t>
      </w:r>
      <w:r>
        <w:rPr>
          <w:rFonts w:eastAsia="Times New Roman" w:cs="Times New Roman"/>
          <w:szCs w:val="24"/>
        </w:rPr>
        <w:t>.</w:t>
      </w:r>
      <w:r>
        <w:rPr>
          <w:rFonts w:eastAsia="Times New Roman" w:cs="Times New Roman"/>
          <w:szCs w:val="24"/>
        </w:rPr>
        <w:t xml:space="preserve"> Αναστασία Γκαρά για δεκαπέντε λεπτά. </w:t>
      </w:r>
    </w:p>
    <w:p w14:paraId="6FA9D7F7"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 xml:space="preserve">Ευχαριστώ, κύριε Πρόεδρε. </w:t>
      </w:r>
    </w:p>
    <w:p w14:paraId="6FA9D7F8"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υπό συζήτηση σχέδιο νόμου με τίτλο «Ενεργειακές Κοινότητες και άλλες διατάξεις» του Υπουργείου Περιβάλλοντος και Ενέργειας αποτελεί ένα σύγχρονο εργαλείο παραγωγής και καινοτομίας στα πλαίσια ενός</w:t>
      </w:r>
      <w:r>
        <w:rPr>
          <w:rFonts w:eastAsia="Times New Roman" w:cs="Times New Roman"/>
          <w:szCs w:val="24"/>
        </w:rPr>
        <w:t xml:space="preserve"> νέου παραγωγικού μοντέλου, με ιδιαίτερα πολιτικά και κοινωνικά χαρακτηριστικά, εισάγοντας καινοτόμες λογικές και πρακτικές στην παραγωγή και αξιοποίηση Ανανεώσιμων Πηγών Ενέργειας. </w:t>
      </w:r>
    </w:p>
    <w:p w14:paraId="6FA9D7F9"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Αξίζει να σημειωθεί ότι σε ένα περιβάλλον διεθνούς ανησυχίας για την κλιμ</w:t>
      </w:r>
      <w:r>
        <w:rPr>
          <w:rFonts w:eastAsia="Times New Roman" w:cs="Times New Roman"/>
          <w:szCs w:val="24"/>
        </w:rPr>
        <w:t xml:space="preserve">ατική αλλαγή και ενθάρρυνσης για την αξιοποίηση εναλλακτικών μορφών ενέργειας, η χώρα μας έχει καθυστερήσει, παρά τον πλούτο ανανεώσιμων πηγών που έχει. </w:t>
      </w:r>
    </w:p>
    <w:p w14:paraId="6FA9D7FA"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Κατά καιρούς, από αποσπασματικές παρεμβάσεις των προηγούμενων κυβερνήσεων, εμφανίζονταν ευκαιρίες στις</w:t>
      </w:r>
      <w:r>
        <w:rPr>
          <w:rFonts w:eastAsia="Times New Roman" w:cs="Times New Roman"/>
          <w:szCs w:val="24"/>
        </w:rPr>
        <w:t xml:space="preserve"> Ανανεώσιμες Πηγές Ενέργειας, ευκαιρίες για γρήγορα έσοδα χωρίς παραγωγή προϊόντος. Δυστυχώς παρατηρήσαμε φαινόμενα επιβάρυνσης του περιβάλλοντος και εντάσεων με τις τοπικές κοινωνίες, αεριτζίδικες επιχειρηματικές δράσεις και επενδυτικά σχέδια, που συχνά, </w:t>
      </w:r>
      <w:r>
        <w:rPr>
          <w:rFonts w:eastAsia="Times New Roman" w:cs="Times New Roman"/>
          <w:szCs w:val="24"/>
        </w:rPr>
        <w:t>όμως, ναυαγούσαν. Σε καμ</w:t>
      </w:r>
      <w:r>
        <w:rPr>
          <w:rFonts w:eastAsia="Times New Roman" w:cs="Times New Roman"/>
          <w:szCs w:val="24"/>
        </w:rPr>
        <w:t>μ</w:t>
      </w:r>
      <w:r>
        <w:rPr>
          <w:rFonts w:eastAsia="Times New Roman" w:cs="Times New Roman"/>
          <w:szCs w:val="24"/>
        </w:rPr>
        <w:t xml:space="preserve">ία περίπτωση, ωστόσο, δεν ενίσχυαν τον συντελεστή εργασίας και του εθνικού μας προϊόντος. </w:t>
      </w:r>
    </w:p>
    <w:p w14:paraId="6FA9D7F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Για τη δική μας πολιτική, η ενέργεια και το περιβάλλον συνιστούν βασικούς πυλώνες ανάπτυξης -της δίκαιης και μακρόπνοης ανάπτυξης- και διαπε</w:t>
      </w:r>
      <w:r>
        <w:rPr>
          <w:rFonts w:eastAsia="Times New Roman" w:cs="Times New Roman"/>
          <w:szCs w:val="24"/>
        </w:rPr>
        <w:t xml:space="preserve">ρνούν κάθε πτυχή της κοινωνικής ζωής και επενδυτικής, παραγωγικής δραστηριότητες, αν και για αρκετές δεκαετίες -ακόμη και σήμερα- από αρκετούς πολιτικούς ή παραγωγικούς παράγοντες αντιμετωπίζονταν ως τροχοπέδη στην ανάπτυξη και την κερδοφορία. </w:t>
      </w:r>
    </w:p>
    <w:p w14:paraId="6FA9D7F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Για εμάς, λ</w:t>
      </w:r>
      <w:r>
        <w:rPr>
          <w:rFonts w:eastAsia="Times New Roman" w:cs="Times New Roman"/>
          <w:szCs w:val="24"/>
        </w:rPr>
        <w:t xml:space="preserve">οιπόν, οι ανάλογες νομοθετικές πρωτοβουλίες δεν ενισχύουν μόνο την αξιοποίηση των νέων τεχνολογιών και της καινοτομίας, αλλά η ενέργεια και το περιβάλλον εντάσσονται στη διαμόρφωση ενός νέου, διαφορετικού μοντέλου παραγωγικής ανασυγκρότησης, αναγκαίου για </w:t>
      </w:r>
      <w:r>
        <w:rPr>
          <w:rFonts w:eastAsia="Times New Roman" w:cs="Times New Roman"/>
          <w:szCs w:val="24"/>
        </w:rPr>
        <w:t xml:space="preserve">την ανάταξη της χώρας σε όλους τους τομείς. </w:t>
      </w:r>
    </w:p>
    <w:p w14:paraId="6FA9D7F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αυτό το μοντέλο έχει στην κεντρική του ιδέα, στο </w:t>
      </w:r>
      <w:r>
        <w:rPr>
          <w:rFonts w:eastAsia="Times New Roman" w:cs="Times New Roman"/>
          <w:szCs w:val="24"/>
          <w:lang w:val="en-US"/>
        </w:rPr>
        <w:t>DNA</w:t>
      </w:r>
      <w:r>
        <w:rPr>
          <w:rFonts w:eastAsia="Times New Roman" w:cs="Times New Roman"/>
          <w:szCs w:val="24"/>
        </w:rPr>
        <w:t xml:space="preserve"> του, τα ζητήματα και τις αρχές της βιώσιμης ανάπτυξης, της εργασίας, της προστασίας και του σεβασμού του περιβάλλοντος, της παραγωγής πραγματικού προϊόντο</w:t>
      </w:r>
      <w:r>
        <w:rPr>
          <w:rFonts w:eastAsia="Times New Roman" w:cs="Times New Roman"/>
          <w:szCs w:val="24"/>
        </w:rPr>
        <w:t xml:space="preserve">ς, όπως και κερδοφορίας που θα επιστρέφει στα υποκείμενα της παραγωγικής δραστηριότητας, σε αντίθεση με ένα χρεοκοπημένο μοντέλο που παρασιτεί εις βάρος της εργασίας και της ποιότητας ζωής των πολιτών. </w:t>
      </w:r>
    </w:p>
    <w:p w14:paraId="6FA9D7FE"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Παράλληλα οι έννοιες της κυκλικής οικονομίας, της συλ</w:t>
      </w:r>
      <w:r>
        <w:rPr>
          <w:rFonts w:eastAsia="Times New Roman" w:cs="Times New Roman"/>
          <w:szCs w:val="24"/>
        </w:rPr>
        <w:t xml:space="preserve">λογικότητας, της συμμετοχής και της συνεργασίας παίζουν ρόλο στο νέο παραγωγικό μοντέλο, με πολλαπλά οφέλη στις εμπλεκόμενες τοπικές κοινωνίες. </w:t>
      </w:r>
    </w:p>
    <w:p w14:paraId="6FA9D7FF"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Ομοίως και ο ρόλος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αλλά και των τοπικών κοινωνιών, καθίσταται ως πρωτεύων στο νέο </w:t>
      </w:r>
      <w:r>
        <w:rPr>
          <w:rFonts w:eastAsia="Times New Roman" w:cs="Times New Roman"/>
          <w:szCs w:val="24"/>
        </w:rPr>
        <w:t xml:space="preserve">μοντέλο που </w:t>
      </w:r>
      <w:r>
        <w:rPr>
          <w:rFonts w:eastAsia="Times New Roman" w:cs="Times New Roman"/>
          <w:szCs w:val="24"/>
        </w:rPr>
        <w:lastRenderedPageBreak/>
        <w:t>εισάγεται, υποστηρίζοντας την τοπικότητα και την αποκέντρωση της παραγωγής και της αξιοποίησης πόρων, ενώ εισάγει και την έννοια της δημοκρατίας στην παραγωγική διαδικασία. Άλλωστε η εμπλοκή των τοπικών κοινωνιών αλλάζει το οικονομικό, παραγωγι</w:t>
      </w:r>
      <w:r>
        <w:rPr>
          <w:rFonts w:eastAsia="Times New Roman" w:cs="Times New Roman"/>
          <w:szCs w:val="24"/>
        </w:rPr>
        <w:t>κό και κοινωνικό κλίμα, δημιουργώντας κοινωνικά σύμφωνα για τη βιώσιμη ανάπτυξη.</w:t>
      </w:r>
    </w:p>
    <w:p w14:paraId="6FA9D800"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Και η συμμετοχή των πολιτών καθίσταται αναγκαία αυτή την εποχή που η χώρα μας γυρίζει σελίδα, αναδεικνύοντας αλυσίδες παραγωγής, όπου το κέρδος θα επιστρέφει με πολλαπλές μορφ</w:t>
      </w:r>
      <w:r>
        <w:rPr>
          <w:rFonts w:eastAsia="Times New Roman" w:cs="Times New Roman"/>
          <w:szCs w:val="24"/>
        </w:rPr>
        <w:t xml:space="preserve">ές σε αυτούς που το παράγουν. </w:t>
      </w:r>
    </w:p>
    <w:p w14:paraId="6FA9D801"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Σημειώνεται ότι μέχρι και το 2015 έχουν καταγραφεί πάνω από δύο χιλιάδες ενεργειακές κοινότητες στον ευρωπαϊκό χώρο. Ωστόσο η Ελλάδα είναι η πρώτη χώρα στην Ευρώπη που θεσμοθετεί </w:t>
      </w:r>
      <w:r>
        <w:rPr>
          <w:rFonts w:eastAsia="Times New Roman" w:cs="Times New Roman"/>
          <w:szCs w:val="24"/>
        </w:rPr>
        <w:lastRenderedPageBreak/>
        <w:t>ένα πλήρες και διαφανές πλαίσιο λειτουργίας τω</w:t>
      </w:r>
      <w:r>
        <w:rPr>
          <w:rFonts w:eastAsia="Times New Roman" w:cs="Times New Roman"/>
          <w:szCs w:val="24"/>
        </w:rPr>
        <w:t xml:space="preserve">ν ενεργειακών κοινοτήτων. </w:t>
      </w:r>
    </w:p>
    <w:p w14:paraId="6FA9D802"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Έτσι, λοιπόν, η αξιοποίηση των ενεργειακών πόρων και η ενεργειακή μετάβαση σε μορφές καθαρής ενέργειας αποτελούν μια αναγκαιότητα, η οποία παράλληλα δημιουργεί ένα σημαντικό παράθυρο ευκαιρίας για τον εκδημοκρατισμό του ενεργειακ</w:t>
      </w:r>
      <w:r>
        <w:rPr>
          <w:rFonts w:eastAsia="Times New Roman" w:cs="Times New Roman"/>
          <w:szCs w:val="24"/>
        </w:rPr>
        <w:t xml:space="preserve">ού σχεδιασμού και την ταυτόχρονη δημιουργία βιώσιμων θέσεων εργασίας στον ενεργειακό τομέα. </w:t>
      </w:r>
    </w:p>
    <w:p w14:paraId="6FA9D803"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οι βασικοί άξονες που διέπουν το εν λόγω σχέδιο νόμου, αλλά και συνολικά τη στρατηγική μας στον τομέα αξιοποίησης των ενεργειακών πόρ</w:t>
      </w:r>
      <w:r>
        <w:rPr>
          <w:rFonts w:eastAsia="Times New Roman" w:cs="Times New Roman"/>
          <w:szCs w:val="24"/>
        </w:rPr>
        <w:t xml:space="preserve">ων, είναι η διακυβέρνηση, ο εκδημοκρατισμός, η ενίσχυση της τοπικότητας, η ενίσχυση συνεργειών και συμπράξεων. </w:t>
      </w:r>
    </w:p>
    <w:p w14:paraId="6FA9D804"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Επισημαίνεται ότι στο πλαίσιο αυτό, η διασφάλιση της ισότητας μεταξύ των εμπλεκόμενων φορέων είναι καίριας σημασίας ώστε όλοι να έχουν ίσο δικαί</w:t>
      </w:r>
      <w:r>
        <w:rPr>
          <w:rFonts w:eastAsia="Times New Roman" w:cs="Times New Roman"/>
          <w:szCs w:val="24"/>
        </w:rPr>
        <w:t>ωμα στη λήψη αποφάσεων μέσα στην ενεργειακή κοινότητα. Ακριβώς γι’ αυτόν τον λόγο προβλέπεται σε κάθε μέλος να αντιστοιχεί μια και μόνο ψήφος, ανεξαρτήτως του συνεταιριστικού μεριδίου που αυτό κατέχει. Το όφελος που μπορεί να προκύψει μέσω αυτών των συμπρά</w:t>
      </w:r>
      <w:r>
        <w:rPr>
          <w:rFonts w:eastAsia="Times New Roman" w:cs="Times New Roman"/>
          <w:szCs w:val="24"/>
        </w:rPr>
        <w:t xml:space="preserve">ξεων, δεν περιορίζεται στο όφελος των συμβαλλόμενων, αλλά επεκτείνεται στην τοπική κοινωνία με τη δημιουργία βιώσιμων θέσεων εργασίας. </w:t>
      </w:r>
    </w:p>
    <w:p w14:paraId="6FA9D805"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Οι κεντρικοί στόχοι του νομοσχεδίου είναι η υποστήριξη της καινοτομίας, η βελτίωση της ενεργειακής αποδοτικότητας, η ενί</w:t>
      </w:r>
      <w:r>
        <w:rPr>
          <w:rFonts w:eastAsia="Times New Roman" w:cs="Times New Roman"/>
          <w:szCs w:val="24"/>
        </w:rPr>
        <w:t xml:space="preserve">σχυση της διείσδυσης των Ανανεώσιμων Πηγών Ενέργειας και αυτοπαραγωγής, η αύξηση της τοπικής αποδοχής των έργων ΑΠΕ, η </w:t>
      </w:r>
      <w:r>
        <w:rPr>
          <w:rFonts w:eastAsia="Times New Roman" w:cs="Times New Roman"/>
          <w:szCs w:val="24"/>
        </w:rPr>
        <w:lastRenderedPageBreak/>
        <w:t xml:space="preserve">μείωση του ενεργειακού κόστους για νοικοκυριά και μικρομεσαίες επιχειρήσεις, η ενίσχυση της αλληλέγγυας και κοινωνικής οικονομίας. </w:t>
      </w:r>
    </w:p>
    <w:p w14:paraId="6FA9D806"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Ιδιαί</w:t>
      </w:r>
      <w:r>
        <w:rPr>
          <w:rFonts w:eastAsia="Times New Roman" w:cs="Times New Roman"/>
          <w:szCs w:val="24"/>
        </w:rPr>
        <w:t>τερα σημαντικό είναι ότι το παρόν σχέδιο νόμου λαμβάνει ιδιαιτέρως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του μια πολύ βασική ιδιαιτερότητα της χώρας, την έντονη νησιωτικότητα. Η ενεργειακή νησιωτικότητα αναδεικνύεται κυρίως μέσω της απουσίας διασύνδεσης με το ηπειρωτικό σύστημα και τη</w:t>
      </w:r>
      <w:r>
        <w:rPr>
          <w:rFonts w:eastAsia="Times New Roman" w:cs="Times New Roman"/>
          <w:szCs w:val="24"/>
        </w:rPr>
        <w:t>ς αυτονομίας της λειτουργίας των συστημάτων παραγωγής ηλεκτρικής ενέργειας. Τα νησιά αυτά δεν έχουν διασυνδεθεί μέχρι σήμερα με το ηπειρωτικό ηλεκτρικό σύστημα λόγω κυρίως τεχνικών και τεχνολογικών δυσκολιών, πολιτικής υποτίμησης, αλλά και λόγω οικονομικών</w:t>
      </w:r>
      <w:r>
        <w:rPr>
          <w:rFonts w:eastAsia="Times New Roman" w:cs="Times New Roman"/>
          <w:szCs w:val="24"/>
        </w:rPr>
        <w:t xml:space="preserve"> δυσκολιών, καθώς οι διασυνδέσεις είναι έργα μεγάλης έντασης κεφαλαίου. Στα περισσότερα νησιά το κόστος για </w:t>
      </w:r>
      <w:r>
        <w:rPr>
          <w:rFonts w:eastAsia="Times New Roman" w:cs="Times New Roman"/>
          <w:szCs w:val="24"/>
        </w:rPr>
        <w:lastRenderedPageBreak/>
        <w:t xml:space="preserve">την κάλυψη των ενεργειακών αναγκών λαμβάνει πολύ υψηλές τιμές. </w:t>
      </w:r>
    </w:p>
    <w:p w14:paraId="6FA9D807"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Ταυτόχρονα, όμως, κοινό χαρακτηριστικό των περισσότερων από τα νησιά του Αιγαίου είν</w:t>
      </w:r>
      <w:r>
        <w:rPr>
          <w:rFonts w:eastAsia="Times New Roman" w:cs="Times New Roman"/>
          <w:szCs w:val="24"/>
        </w:rPr>
        <w:t xml:space="preserve">αι το μεγάλο αιολικό και ηλιακό δυναμικό, ενώ σε μερικά νησιά υπάρχει και αξιόλογο γεωθερμικό δυναμικό. </w:t>
      </w:r>
    </w:p>
    <w:p w14:paraId="6FA9D808"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Είναι πολιτική βούληση τα νησιά αυτά να απεξαρτηθούν από τα ορυκτά καύσιμα, αλλά και να συνεισφέρουν στην επίτευξη των εθνικών στόχων μέσω της υλοποίησ</w:t>
      </w:r>
      <w:r>
        <w:rPr>
          <w:rFonts w:eastAsia="Times New Roman" w:cs="Times New Roman"/>
          <w:szCs w:val="24"/>
        </w:rPr>
        <w:t xml:space="preserve">ης νέων μονάδων ηλεκτροπαραγωγής από ΑΠΕ. </w:t>
      </w:r>
    </w:p>
    <w:p w14:paraId="6FA9D809"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Γι’ αυτούς τους λόγους το παρόν σχέδιο νόμου εισάγει ειδικές προβλέψεις και προνόμια όσον αφορά σε ενεργειακές κοινότητες που εδρεύουν σε νησιά, κυρίως με μικρό πληθυσμό. </w:t>
      </w:r>
    </w:p>
    <w:p w14:paraId="6FA9D80A"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Τι είναι, όμως, οι ενεργειακές κοινότητες</w:t>
      </w:r>
      <w:r>
        <w:rPr>
          <w:rFonts w:eastAsia="Times New Roman" w:cs="Times New Roman"/>
          <w:szCs w:val="24"/>
        </w:rPr>
        <w:t xml:space="preserve">; Σύμφωνα με τον τυπικό ορισμό ως ενεργειακές κοινότητες νοούνται οι αστικοί συνεταιρισμοί με αποκλειστικό σκοπό την προώθηση της κοινωνικής και αλληλέγγυας οικονομίας και καινοτομίας στον ενεργειακό τομέα, την αντιμετώπιση της ενεργειακής ένδειας και την </w:t>
      </w:r>
      <w:r>
        <w:rPr>
          <w:rFonts w:eastAsia="Times New Roman" w:cs="Times New Roman"/>
          <w:szCs w:val="24"/>
        </w:rPr>
        <w:t xml:space="preserve">παραγωγή της ενεργειακής αειφορίας, την παραγωγή, αποθήκευση και ιδιοκατανάλωση, διανομή και προμήθεια ενέργειας, την ενίσχυση της ενεργειακής αυτάρκειας και ασφάλειας σε νησιωτικούς δήμους, καθώς και τη βελτίωση της ενεργειακής αποδοτικότητας στην τελική </w:t>
      </w:r>
      <w:r>
        <w:rPr>
          <w:rFonts w:eastAsia="Times New Roman" w:cs="Times New Roman"/>
          <w:szCs w:val="24"/>
        </w:rPr>
        <w:t>χρήση σε τοπικό, αλλά και περιφερειακό επίπεδο.</w:t>
      </w:r>
    </w:p>
    <w:p w14:paraId="6FA9D80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Ειδικότερα οι ενεργειακές κοινότητες έχουν δικαίωμα να ασκούν τις κάτωθι δραστηριότητες: Παραγωγή, αποθήκευση, ιδιοκατανάλωση ή πώληση ηλεκτρικής, θερμικής ή ψυκτικής ενέργειας </w:t>
      </w:r>
      <w:r>
        <w:rPr>
          <w:rFonts w:eastAsia="Times New Roman" w:cs="Times New Roman"/>
          <w:szCs w:val="24"/>
        </w:rPr>
        <w:lastRenderedPageBreak/>
        <w:t xml:space="preserve">από σταθμούς ΑΠΕ και ΣΗΘΥΑ, </w:t>
      </w:r>
      <w:r>
        <w:rPr>
          <w:rFonts w:eastAsia="Times New Roman" w:cs="Times New Roman"/>
          <w:szCs w:val="24"/>
        </w:rPr>
        <w:t>παραγωγή, διανομή και προμήθεια θερμικής ή ψυκτικής ενέργειας, προμήθεια ηλεκτρικής ενέργειας ή φυσικού αερίου προς τελικούς πελάτες, διαχείριση πρώτης ύλης για την παραγωγή ενέργειας από βιομάζα ή βιορευστά ή βιοαέριο, προμήθεια για τα μέλη ενεργειακών πρ</w:t>
      </w:r>
      <w:r>
        <w:rPr>
          <w:rFonts w:eastAsia="Times New Roman" w:cs="Times New Roman"/>
          <w:szCs w:val="24"/>
        </w:rPr>
        <w:t>οϊόντων, ηλεκτροκίνητων οχημάτων και οχημάτων εναλλακτικών καυσίμων, ανάπτυξη, διαχείριση και εκμετάλλευση υποδομών εναλλακτικών καυσίμων και οχημάτων εναλλακτικών καυσίμων, εγκατάσταση και λειτουργία μονάδων αφαλάτωσης νερού με χρήση ΑΠΕ εντός της περιφέρ</w:t>
      </w:r>
      <w:r>
        <w:rPr>
          <w:rFonts w:eastAsia="Times New Roman" w:cs="Times New Roman"/>
          <w:szCs w:val="24"/>
        </w:rPr>
        <w:t>ειας που βρίσκεται η έδρα της ενεργειακής κοινότητας.</w:t>
      </w:r>
    </w:p>
    <w:p w14:paraId="6FA9D80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Ακόμη δυνητικά μπορούν να ασκούν: Διαχείριση ή συμμετοχή σε προγράμματα χρηματοδοτούμενα από εθνικούς πόρους ή πό</w:t>
      </w:r>
      <w:r>
        <w:rPr>
          <w:rFonts w:eastAsia="Times New Roman" w:cs="Times New Roman"/>
          <w:szCs w:val="24"/>
        </w:rPr>
        <w:lastRenderedPageBreak/>
        <w:t xml:space="preserve">ρους της Ευρωπαϊκής Ένωσης, παροχή συμβουλών για τη διαχείριση ή συμμετοχή των μελών της </w:t>
      </w:r>
      <w:r>
        <w:rPr>
          <w:rFonts w:eastAsia="Times New Roman" w:cs="Times New Roman"/>
          <w:szCs w:val="24"/>
        </w:rPr>
        <w:t>σε προγράμματα χρηματοδοτούμενα, παροχή ενεργειακών υπηρεσιών, ενημέρωση, εκπαίδευση και ευαισθητοποίηση σε τοπικό και περιφερειακό επίπεδο για θέματα ενεργειακής αειφορίας και κυρίως δράσεις για την αντιμετώπιση της ενεργειακής ένδειας σε ευάλωτους κατανα</w:t>
      </w:r>
      <w:r>
        <w:rPr>
          <w:rFonts w:eastAsia="Times New Roman" w:cs="Times New Roman"/>
          <w:szCs w:val="24"/>
        </w:rPr>
        <w:t>λωτές ή πολίτες κάτω από τα όρια της φτώχειας, ανεξάρτητα αν είναι μέλη της ενεργειακής κοινότητας. Ενδεικτικά αναφέρω τα εξής: Παροχή ή συμψηφισμός ενέργειας, ενεργειακή αναβάθμιση κατοικιών ή άλλα μέτρα που μειώνουν την κατανάλωση της ενέργειας στις κατο</w:t>
      </w:r>
      <w:r>
        <w:rPr>
          <w:rFonts w:eastAsia="Times New Roman" w:cs="Times New Roman"/>
          <w:szCs w:val="24"/>
        </w:rPr>
        <w:t xml:space="preserve">ικίες των πολιτών αυτών. </w:t>
      </w:r>
    </w:p>
    <w:p w14:paraId="6FA9D80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Αναμένεται ότι το αποτέλεσμα των ενεργειακών κοινοτήτων θα είναι η μείωση του ενεργειακού κόστους των μικρών και των μεσαίων επιχειρήσεων, η δυνατότητα στους ιδιώτες να περιορίσουν δραστικά τους λογαριασμούς του ρεύματος τους, η π</w:t>
      </w:r>
      <w:r>
        <w:rPr>
          <w:rFonts w:eastAsia="Times New Roman" w:cs="Times New Roman"/>
          <w:szCs w:val="24"/>
        </w:rPr>
        <w:t xml:space="preserve">εραιτέρω διείσδυση των ΑΠΕ, καθώς και η αξιοποίηση των διαθέσιμων εργαλείων της ενεργειακής αγοράς, όπως </w:t>
      </w:r>
      <w:r>
        <w:rPr>
          <w:rFonts w:eastAsia="Times New Roman" w:cs="Times New Roman"/>
          <w:szCs w:val="24"/>
          <w:lang w:val="en-US"/>
        </w:rPr>
        <w:t>net</w:t>
      </w:r>
      <w:r>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 xml:space="preserve">, </w:t>
      </w:r>
      <w:r>
        <w:rPr>
          <w:rFonts w:eastAsia="Times New Roman" w:cs="Times New Roman"/>
          <w:szCs w:val="24"/>
          <w:lang w:val="en-US"/>
        </w:rPr>
        <w:t>virtual</w:t>
      </w:r>
      <w:r>
        <w:rPr>
          <w:rFonts w:eastAsia="Times New Roman" w:cs="Times New Roman"/>
          <w:szCs w:val="24"/>
        </w:rPr>
        <w:t xml:space="preserve"> </w:t>
      </w:r>
      <w:r>
        <w:rPr>
          <w:rFonts w:eastAsia="Times New Roman" w:cs="Times New Roman"/>
          <w:szCs w:val="24"/>
          <w:lang w:val="en-US"/>
        </w:rPr>
        <w:t>net</w:t>
      </w:r>
      <w:r>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 xml:space="preserve"> και οι έξυπνοι μετρητές.</w:t>
      </w:r>
    </w:p>
    <w:p w14:paraId="6FA9D80E"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Προχωρώντας τώρα στην πιο λεπτομερή ανάλυση των διατάξεων, η ενεργειακή κοινότητα ορίζεται,</w:t>
      </w:r>
      <w:r>
        <w:rPr>
          <w:rFonts w:eastAsia="Times New Roman"/>
          <w:szCs w:val="24"/>
        </w:rPr>
        <w:t xml:space="preserve"> όπως προείπαμε, ως ένας αστικός συνεταιρισμός, με στόχο την προώθηση της κοινωνικής και αλληλέγγυας οικονομίας και καινοτομίας στον ενεργειακό τομέα.</w:t>
      </w:r>
    </w:p>
    <w:p w14:paraId="6FA9D80F"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lastRenderedPageBreak/>
        <w:t>Ορίζεται ο ν.1667/1989 για τους αστικούς συνεταιρισμούς ως το νομικό πλαίσιο που διέπει συμπληρωματικά τι</w:t>
      </w:r>
      <w:r>
        <w:rPr>
          <w:rFonts w:eastAsia="Times New Roman"/>
          <w:szCs w:val="24"/>
        </w:rPr>
        <w:t>ς ενεργειακές κοινότητες.</w:t>
      </w:r>
    </w:p>
    <w:p w14:paraId="6FA9D810"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Ακολούθως καθορίζονται τα πρόσωπα και οι φορείς που έχουν δικαίωμα συμμετοχής στις ενεργειακές κοινότητες, ο ελάχιστος αριθμός των μελών μιας κοινότητας, καθώς και οι προϋποθέσεις που θα πρέπει να πληρούν τα εν λόγω μέλη.</w:t>
      </w:r>
    </w:p>
    <w:p w14:paraId="6FA9D811"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Συγκεκρι</w:t>
      </w:r>
      <w:r>
        <w:rPr>
          <w:rFonts w:eastAsia="Times New Roman"/>
          <w:szCs w:val="24"/>
        </w:rPr>
        <w:t xml:space="preserve">μένα στις ενεργειακές κοινότητες δικαίωμα συμμετοχής έχουν φυσικά πρόσωπα με πλήρη δικαιοπρακτική ικανότητα, </w:t>
      </w:r>
      <w:r>
        <w:rPr>
          <w:rFonts w:eastAsia="Times New Roman"/>
          <w:szCs w:val="24"/>
        </w:rPr>
        <w:t>ν</w:t>
      </w:r>
      <w:r>
        <w:rPr>
          <w:rFonts w:eastAsia="Times New Roman"/>
          <w:szCs w:val="24"/>
        </w:rPr>
        <w:t xml:space="preserve">ομικά </w:t>
      </w:r>
      <w:r>
        <w:rPr>
          <w:rFonts w:eastAsia="Times New Roman"/>
          <w:szCs w:val="24"/>
        </w:rPr>
        <w:t>π</w:t>
      </w:r>
      <w:r>
        <w:rPr>
          <w:rFonts w:eastAsia="Times New Roman"/>
          <w:szCs w:val="24"/>
        </w:rPr>
        <w:t xml:space="preserve">ρόσωπα </w:t>
      </w:r>
      <w:r>
        <w:rPr>
          <w:rFonts w:eastAsia="Times New Roman"/>
          <w:szCs w:val="24"/>
        </w:rPr>
        <w:t>δ</w:t>
      </w:r>
      <w:r>
        <w:rPr>
          <w:rFonts w:eastAsia="Times New Roman"/>
          <w:szCs w:val="24"/>
        </w:rPr>
        <w:t xml:space="preserve">ημοσίου </w:t>
      </w:r>
      <w:r>
        <w:rPr>
          <w:rFonts w:eastAsia="Times New Roman"/>
          <w:szCs w:val="24"/>
        </w:rPr>
        <w:t>δ</w:t>
      </w:r>
      <w:r>
        <w:rPr>
          <w:rFonts w:eastAsia="Times New Roman"/>
          <w:szCs w:val="24"/>
        </w:rPr>
        <w:t xml:space="preserve">ικαίου ή </w:t>
      </w:r>
      <w:r>
        <w:rPr>
          <w:rFonts w:eastAsia="Times New Roman"/>
          <w:szCs w:val="24"/>
        </w:rPr>
        <w:t>ν</w:t>
      </w:r>
      <w:r>
        <w:rPr>
          <w:rFonts w:eastAsia="Times New Roman"/>
          <w:szCs w:val="24"/>
        </w:rPr>
        <w:t xml:space="preserve">ομικά </w:t>
      </w:r>
      <w:r>
        <w:rPr>
          <w:rFonts w:eastAsia="Times New Roman"/>
          <w:szCs w:val="24"/>
        </w:rPr>
        <w:t>π</w:t>
      </w:r>
      <w:r>
        <w:rPr>
          <w:rFonts w:eastAsia="Times New Roman"/>
          <w:szCs w:val="24"/>
        </w:rPr>
        <w:t xml:space="preserve">ρόσωπα </w:t>
      </w:r>
      <w:r>
        <w:rPr>
          <w:rFonts w:eastAsia="Times New Roman"/>
          <w:szCs w:val="24"/>
        </w:rPr>
        <w:t>ι</w:t>
      </w:r>
      <w:r>
        <w:rPr>
          <w:rFonts w:eastAsia="Times New Roman"/>
          <w:szCs w:val="24"/>
        </w:rPr>
        <w:t xml:space="preserve">διωτικού </w:t>
      </w:r>
      <w:r>
        <w:rPr>
          <w:rFonts w:eastAsia="Times New Roman"/>
          <w:szCs w:val="24"/>
        </w:rPr>
        <w:t>δ</w:t>
      </w:r>
      <w:r>
        <w:rPr>
          <w:rFonts w:eastAsia="Times New Roman"/>
          <w:szCs w:val="24"/>
        </w:rPr>
        <w:t xml:space="preserve">ικαίου, ΟΤΑ Α΄ βαθμού της ίδιας περιφερειακής ενότητας εντός της </w:t>
      </w:r>
      <w:r>
        <w:rPr>
          <w:rFonts w:eastAsia="Times New Roman"/>
          <w:szCs w:val="24"/>
        </w:rPr>
        <w:lastRenderedPageBreak/>
        <w:t>οποίας βρίσκεται η έδρ</w:t>
      </w:r>
      <w:r>
        <w:rPr>
          <w:rFonts w:eastAsia="Times New Roman"/>
          <w:szCs w:val="24"/>
        </w:rPr>
        <w:t>α της ενεργειακής κοινότητας, οι επιχειρήσεις αυτών και ΟΤΑ Β΄ βαθμού, εντός των διοικητικών ορίων των οποίων βρίσκεται η έδρα της ενεργειακής κοινότητας.</w:t>
      </w:r>
    </w:p>
    <w:p w14:paraId="6FA9D812"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 xml:space="preserve">Ο ελάχιστος αριθμός μελών των ενεργειακών κοινοτήτων είναι πέντε στην περίπτωση που τα μέλη είναι </w:t>
      </w:r>
      <w:r>
        <w:rPr>
          <w:rFonts w:eastAsia="Times New Roman"/>
          <w:szCs w:val="24"/>
        </w:rPr>
        <w:t>ν</w:t>
      </w:r>
      <w:r>
        <w:rPr>
          <w:rFonts w:eastAsia="Times New Roman"/>
          <w:szCs w:val="24"/>
        </w:rPr>
        <w:t>ομ</w:t>
      </w:r>
      <w:r>
        <w:rPr>
          <w:rFonts w:eastAsia="Times New Roman"/>
          <w:szCs w:val="24"/>
        </w:rPr>
        <w:t xml:space="preserve">ικά </w:t>
      </w:r>
      <w:r>
        <w:rPr>
          <w:rFonts w:eastAsia="Times New Roman"/>
          <w:szCs w:val="24"/>
        </w:rPr>
        <w:t>π</w:t>
      </w:r>
      <w:r>
        <w:rPr>
          <w:rFonts w:eastAsia="Times New Roman"/>
          <w:szCs w:val="24"/>
        </w:rPr>
        <w:t xml:space="preserve">ρόσωπα </w:t>
      </w:r>
      <w:r>
        <w:rPr>
          <w:rFonts w:eastAsia="Times New Roman"/>
          <w:szCs w:val="24"/>
        </w:rPr>
        <w:t>δ</w:t>
      </w:r>
      <w:r>
        <w:rPr>
          <w:rFonts w:eastAsia="Times New Roman"/>
          <w:szCs w:val="24"/>
        </w:rPr>
        <w:t xml:space="preserve">ημοσίου </w:t>
      </w:r>
      <w:r>
        <w:rPr>
          <w:rFonts w:eastAsia="Times New Roman"/>
          <w:szCs w:val="24"/>
        </w:rPr>
        <w:t>δ</w:t>
      </w:r>
      <w:r>
        <w:rPr>
          <w:rFonts w:eastAsia="Times New Roman"/>
          <w:szCs w:val="24"/>
        </w:rPr>
        <w:t xml:space="preserve">ικαίου εκτός των ΟΤΑ ή </w:t>
      </w:r>
      <w:r>
        <w:rPr>
          <w:rFonts w:eastAsia="Times New Roman"/>
          <w:szCs w:val="24"/>
        </w:rPr>
        <w:t>ν</w:t>
      </w:r>
      <w:r>
        <w:rPr>
          <w:rFonts w:eastAsia="Times New Roman"/>
          <w:szCs w:val="24"/>
        </w:rPr>
        <w:t xml:space="preserve">ομικά </w:t>
      </w:r>
      <w:r>
        <w:rPr>
          <w:rFonts w:eastAsia="Times New Roman"/>
          <w:szCs w:val="24"/>
        </w:rPr>
        <w:t>π</w:t>
      </w:r>
      <w:r>
        <w:rPr>
          <w:rFonts w:eastAsia="Times New Roman"/>
          <w:szCs w:val="24"/>
        </w:rPr>
        <w:t xml:space="preserve">ρόσωπα </w:t>
      </w:r>
      <w:r>
        <w:rPr>
          <w:rFonts w:eastAsia="Times New Roman"/>
          <w:szCs w:val="24"/>
        </w:rPr>
        <w:t>ι</w:t>
      </w:r>
      <w:r>
        <w:rPr>
          <w:rFonts w:eastAsia="Times New Roman"/>
          <w:szCs w:val="24"/>
        </w:rPr>
        <w:t xml:space="preserve">διωτικού </w:t>
      </w:r>
      <w:r>
        <w:rPr>
          <w:rFonts w:eastAsia="Times New Roman"/>
          <w:szCs w:val="24"/>
        </w:rPr>
        <w:t>δ</w:t>
      </w:r>
      <w:r>
        <w:rPr>
          <w:rFonts w:eastAsia="Times New Roman"/>
          <w:szCs w:val="24"/>
        </w:rPr>
        <w:t xml:space="preserve">ικαίου ή φυσικά πρόσωπα, δύο στην περίπτωση ΟΤΑ Α΄ βαθμού νησιωτικών περιοχών με πληθυσμό κάτω από τρεις χιλιάδες εκατό κατοίκους, σύμφωνα με την τελευταία απογραφή, τρία στην περίπτωση που τα μέλη είναι </w:t>
      </w:r>
      <w:r>
        <w:rPr>
          <w:rFonts w:eastAsia="Times New Roman"/>
          <w:szCs w:val="24"/>
        </w:rPr>
        <w:t>ν</w:t>
      </w:r>
      <w:r>
        <w:rPr>
          <w:rFonts w:eastAsia="Times New Roman"/>
          <w:szCs w:val="24"/>
        </w:rPr>
        <w:t xml:space="preserve">ομικά </w:t>
      </w:r>
      <w:r>
        <w:rPr>
          <w:rFonts w:eastAsia="Times New Roman"/>
          <w:szCs w:val="24"/>
        </w:rPr>
        <w:t>π</w:t>
      </w:r>
      <w:r>
        <w:rPr>
          <w:rFonts w:eastAsia="Times New Roman"/>
          <w:szCs w:val="24"/>
        </w:rPr>
        <w:t xml:space="preserve">ρόσωπα </w:t>
      </w:r>
      <w:r>
        <w:rPr>
          <w:rFonts w:eastAsia="Times New Roman"/>
          <w:szCs w:val="24"/>
        </w:rPr>
        <w:t>δ</w:t>
      </w:r>
      <w:r>
        <w:rPr>
          <w:rFonts w:eastAsia="Times New Roman"/>
          <w:szCs w:val="24"/>
        </w:rPr>
        <w:t xml:space="preserve">ημοσίου ή </w:t>
      </w:r>
      <w:r>
        <w:rPr>
          <w:rFonts w:eastAsia="Times New Roman"/>
          <w:szCs w:val="24"/>
        </w:rPr>
        <w:t>ι</w:t>
      </w:r>
      <w:r>
        <w:rPr>
          <w:rFonts w:eastAsia="Times New Roman"/>
          <w:szCs w:val="24"/>
        </w:rPr>
        <w:t xml:space="preserve">διωτικού </w:t>
      </w:r>
      <w:r>
        <w:rPr>
          <w:rFonts w:eastAsia="Times New Roman"/>
          <w:szCs w:val="24"/>
        </w:rPr>
        <w:t>δ</w:t>
      </w:r>
      <w:r>
        <w:rPr>
          <w:rFonts w:eastAsia="Times New Roman"/>
          <w:szCs w:val="24"/>
        </w:rPr>
        <w:t>ικαίου ή φυσικά</w:t>
      </w:r>
      <w:r>
        <w:rPr>
          <w:rFonts w:eastAsia="Times New Roman"/>
          <w:szCs w:val="24"/>
        </w:rPr>
        <w:t xml:space="preserve"> πρόσωπα, εκ των οποίων τα δύο τουλάχιστον είναι ΟΤΑ.</w:t>
      </w:r>
    </w:p>
    <w:p w14:paraId="6FA9D813"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 xml:space="preserve">Επίσης ορίζονται τα κριτήρια εντοπιότητας τουλάχιστον του 51% των μελών, καθώς αυτά θα πρέπει να σχετίζονται με τον τόπο </w:t>
      </w:r>
      <w:r>
        <w:rPr>
          <w:rFonts w:eastAsia="Times New Roman"/>
          <w:szCs w:val="24"/>
        </w:rPr>
        <w:lastRenderedPageBreak/>
        <w:t>στον οποίο βρίσκεται η έδρα της ενεργειακής κοινότητας, ώστε οι τοπικές κοινότητε</w:t>
      </w:r>
      <w:r>
        <w:rPr>
          <w:rFonts w:eastAsia="Times New Roman"/>
          <w:szCs w:val="24"/>
        </w:rPr>
        <w:t>ς να είναι αυτές που θα απολαμβάνουν στο τέλος τα οφέλη.</w:t>
      </w:r>
    </w:p>
    <w:p w14:paraId="6FA9D814"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 xml:space="preserve">Σημειώνεται, επίσης, πως τα </w:t>
      </w:r>
      <w:r>
        <w:rPr>
          <w:rFonts w:eastAsia="Times New Roman"/>
          <w:szCs w:val="24"/>
        </w:rPr>
        <w:t>ν</w:t>
      </w:r>
      <w:r>
        <w:rPr>
          <w:rFonts w:eastAsia="Times New Roman"/>
          <w:szCs w:val="24"/>
        </w:rPr>
        <w:t xml:space="preserve">ομικά </w:t>
      </w:r>
      <w:r>
        <w:rPr>
          <w:rFonts w:eastAsia="Times New Roman"/>
          <w:szCs w:val="24"/>
        </w:rPr>
        <w:t>π</w:t>
      </w:r>
      <w:r>
        <w:rPr>
          <w:rFonts w:eastAsia="Times New Roman"/>
          <w:szCs w:val="24"/>
        </w:rPr>
        <w:t xml:space="preserve">ρόσωπα </w:t>
      </w:r>
      <w:r>
        <w:rPr>
          <w:rFonts w:eastAsia="Times New Roman"/>
          <w:szCs w:val="24"/>
        </w:rPr>
        <w:t>δ</w:t>
      </w:r>
      <w:r>
        <w:rPr>
          <w:rFonts w:eastAsia="Times New Roman"/>
          <w:szCs w:val="24"/>
        </w:rPr>
        <w:t xml:space="preserve">ημοσίου </w:t>
      </w:r>
      <w:r>
        <w:rPr>
          <w:rFonts w:eastAsia="Times New Roman"/>
          <w:szCs w:val="24"/>
        </w:rPr>
        <w:t>δ</w:t>
      </w:r>
      <w:r>
        <w:rPr>
          <w:rFonts w:eastAsia="Times New Roman"/>
          <w:szCs w:val="24"/>
        </w:rPr>
        <w:t>ικαίου και οι ΟΤΑ</w:t>
      </w:r>
      <w:r>
        <w:rPr>
          <w:rFonts w:eastAsia="Times New Roman"/>
          <w:szCs w:val="24"/>
        </w:rPr>
        <w:t>,</w:t>
      </w:r>
      <w:r>
        <w:rPr>
          <w:rFonts w:eastAsia="Times New Roman"/>
          <w:szCs w:val="24"/>
        </w:rPr>
        <w:t xml:space="preserve"> Α΄ και Β΄ βαθμού</w:t>
      </w:r>
      <w:r>
        <w:rPr>
          <w:rFonts w:eastAsia="Times New Roman"/>
          <w:szCs w:val="24"/>
        </w:rPr>
        <w:t>,</w:t>
      </w:r>
      <w:r>
        <w:rPr>
          <w:rFonts w:eastAsia="Times New Roman"/>
          <w:szCs w:val="24"/>
        </w:rPr>
        <w:t xml:space="preserve"> μπορούν να συμμετέχουν σε περισσότερες από μία ενεργειακές κοινότητες.</w:t>
      </w:r>
    </w:p>
    <w:p w14:paraId="6FA9D815"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Το στοιχείο της τοπικότητας και της συ</w:t>
      </w:r>
      <w:r>
        <w:rPr>
          <w:rFonts w:eastAsia="Times New Roman"/>
          <w:szCs w:val="24"/>
        </w:rPr>
        <w:t>μμετοχής των τοπικών κοινωνιών στη διαδικασία παραγωγής και διαχείρισης των ενεργειακών πόρων συνιστά πρωτεύουσα αρχή για την εν λόγω νομοθετική πρωτοβουλία και γι’ αυτό είναι έντονο το στοιχείο της εντοπιότητας.</w:t>
      </w:r>
    </w:p>
    <w:p w14:paraId="6FA9D816"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Ιδιαίτερα σημαντική είναι η πρόβλεψη οικονο</w:t>
      </w:r>
      <w:r>
        <w:rPr>
          <w:rFonts w:eastAsia="Times New Roman"/>
          <w:szCs w:val="24"/>
        </w:rPr>
        <w:t xml:space="preserve">μικών κινήτρων για τις ενεργειακές κοινότητες, αποδεικνύοντας έμπρακτα την πολιτική κατεύθυνση στήριξης των συνεταιριστικών σχημάτων, όπως </w:t>
      </w:r>
      <w:r>
        <w:rPr>
          <w:rFonts w:eastAsia="Times New Roman"/>
          <w:szCs w:val="24"/>
        </w:rPr>
        <w:lastRenderedPageBreak/>
        <w:t>συμβαίνει και με τις ΚΟΙΝΣΕΠ, τις ομάδες παραγωγών ή τους αγροτικούς συνεταιρισμούς.</w:t>
      </w:r>
    </w:p>
    <w:p w14:paraId="6FA9D817"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Τα μέτρα στήριξης αφορούν κυρίως</w:t>
      </w:r>
      <w:r>
        <w:rPr>
          <w:rFonts w:eastAsia="Times New Roman"/>
          <w:szCs w:val="24"/>
        </w:rPr>
        <w:t xml:space="preserve"> την ανάπτυξη σταθμών παραγωγής ηλεκτρικής ενέργειας από ΑΠΕ, καθώς η αξιοποίηση του εγχώριου δυναμικού ΑΠΕ αποτελεί κεντρικό εθνικό ενεργειακό στόχο, αφού συμβάλλει στη διαφοροποίηση του εθνικού ενεργειακού μίγματος, στην ασφάλεια του ενεργειακού εφοδιασμ</w:t>
      </w:r>
      <w:r>
        <w:rPr>
          <w:rFonts w:eastAsia="Times New Roman"/>
          <w:szCs w:val="24"/>
        </w:rPr>
        <w:t>ού και στην αντιμετώπιση της κλιματικής αλλαγής, ενώ ταυτόχρονα ενισχύει και την ανάπτυξη της εθνικής οικονομίας.</w:t>
      </w:r>
    </w:p>
    <w:p w14:paraId="6FA9D818"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Στα μέτρα που προβλέπονται, περιλαμβάνονται μεταξύ άλλων τα εξής: Η ένταξη στα χρηματοδοτικά εργαλεία από εθνικούς ή ευρωπαϊκούς πόρους, απαλλ</w:t>
      </w:r>
      <w:r>
        <w:rPr>
          <w:rFonts w:eastAsia="Times New Roman"/>
          <w:szCs w:val="24"/>
        </w:rPr>
        <w:t>αγή από το ετήσιο τέλος άδειας παραγωγής ενέργειας, μειωμένες εγγυητικές επιστολές και πολλά άλλα.</w:t>
      </w:r>
    </w:p>
    <w:p w14:paraId="6FA9D819"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lastRenderedPageBreak/>
        <w:t>Όσον αφορά τώρα τις συνεταιριστικές μερίδες, για όλες τις ενεργειακές κοινότητες, ισχύει ότι, πέραν της υποχρεωτικής συνεταιριστικής μερίδας, κάθε μέλος μπορ</w:t>
      </w:r>
      <w:r>
        <w:rPr>
          <w:rFonts w:eastAsia="Times New Roman"/>
          <w:szCs w:val="24"/>
        </w:rPr>
        <w:t>εί να κατέχει και μία ή περισσότερες προαιρετικές συνεταιριστικές μερίδες.</w:t>
      </w:r>
    </w:p>
    <w:p w14:paraId="6FA9D81A"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Ωστόσο για να αποφευχθούν τάσεις συγκεντροποίησης, έχει οριστεί ανώτατο όριο συμμετοχής 20% στο συνεταιριστικό κεφάλαιο που μπορεί να αποκτήσει κάθε μέλος, με μόνη εξαίρεση τους ΟΤΑ</w:t>
      </w:r>
      <w:r>
        <w:rPr>
          <w:rFonts w:eastAsia="Times New Roman"/>
          <w:szCs w:val="24"/>
        </w:rPr>
        <w:t>, που μπορούν να συμμετέχουν στο συνεταιριστικό κεφάλαιο με ανώτατο όριο το 40%, καθώς και με ανώτατο όριο συμμετοχής το 50% για τους ΟΤΑ Α΄ βαθμού νησιωτικών περιοχών με πληθυσμό κάτω από τρεις χιλιάδες εκατό κατοίκους. Προβλέπεται πως μεταβίβαση συνεταιρ</w:t>
      </w:r>
      <w:r>
        <w:rPr>
          <w:rFonts w:eastAsia="Times New Roman"/>
          <w:szCs w:val="24"/>
        </w:rPr>
        <w:t>ιστικής μερίδας σε μέλος ή σε τρίτο πρόσωπο γίνεται μόνο ύστερα από συναίνεση του διοικητικού συμβούλιου.</w:t>
      </w:r>
    </w:p>
    <w:p w14:paraId="6FA9D81B"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lastRenderedPageBreak/>
        <w:t>Σαφώς στο σχέδιο νόμου περιλαμβάνονται αναλυτικά ο τρόπος σύστασης των ενεργειακών κοινοτήτων, ο τύπος και το ελάχιστο περιεχόμενο του καταστατικού το</w:t>
      </w:r>
      <w:r>
        <w:rPr>
          <w:rFonts w:eastAsia="Times New Roman"/>
          <w:szCs w:val="24"/>
        </w:rPr>
        <w:t>υς και ρυθμίζονται θέματα λύσης, συγχώνευσης ή μετατροπής των κοινοτήτων ανάλογα με την περίπτωση.</w:t>
      </w:r>
    </w:p>
    <w:p w14:paraId="6FA9D81C"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 xml:space="preserve">Θα ήθελα, όμως, να υπογραμμίσω πως οι ενεργειακές κοινότητες δεν έχουν κερδοσκοπικό χαρακτήρα, καθώς η διάθεση των κερδών παραμένει στην κοινότητα υπό μορφή </w:t>
      </w:r>
      <w:r>
        <w:rPr>
          <w:rFonts w:eastAsia="Times New Roman"/>
          <w:szCs w:val="24"/>
        </w:rPr>
        <w:t>αποθεματικού και η γενική συνέλευση ορίζει τους τρόπους κατανομής τους. Στις μοναδικές περιπτώσεις όπου τα αποθεματικά διανέμονται στα μέλη της κοινότητας, θα πρέπει να συντρέχουν οι εξής περιπτώσεις: Τα μέλη της κοινότητας να είναι τουλάχιστον δεκαπέντε ή</w:t>
      </w:r>
      <w:r>
        <w:rPr>
          <w:rFonts w:eastAsia="Times New Roman"/>
          <w:szCs w:val="24"/>
        </w:rPr>
        <w:t xml:space="preserve"> δέκα προκειμένου </w:t>
      </w:r>
      <w:r>
        <w:rPr>
          <w:rFonts w:eastAsia="Times New Roman"/>
          <w:szCs w:val="24"/>
        </w:rPr>
        <w:lastRenderedPageBreak/>
        <w:t>για ενεργειακές κοινότητες με έδρα σε νησιωτικό δήμο, καθώς και εάν το 50% συν ένα εξ αυτών είναι φυσικά πρόσωπα.</w:t>
      </w:r>
    </w:p>
    <w:p w14:paraId="6FA9D81D"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Με τις διατάξεις του άρθρου 10 παρέχεται η δυνατότητα δημιουργίας ενώσεων συνεταιρισμών, οι οποίοι μπορούν να συστήσουν μία </w:t>
      </w:r>
      <w:r>
        <w:rPr>
          <w:rFonts w:eastAsia="Times New Roman" w:cs="Times New Roman"/>
          <w:szCs w:val="24"/>
        </w:rPr>
        <w:t xml:space="preserve">ομοσπονδία. Τουλάχιστον πέντε </w:t>
      </w:r>
      <w:r>
        <w:rPr>
          <w:rFonts w:eastAsia="Times New Roman" w:cs="Times New Roman"/>
          <w:szCs w:val="24"/>
        </w:rPr>
        <w:t>ε</w:t>
      </w:r>
      <w:r>
        <w:rPr>
          <w:rFonts w:eastAsia="Times New Roman" w:cs="Times New Roman"/>
          <w:szCs w:val="24"/>
        </w:rPr>
        <w:t xml:space="preserve">νεργειακές </w:t>
      </w:r>
      <w:r>
        <w:rPr>
          <w:rFonts w:eastAsia="Times New Roman" w:cs="Times New Roman"/>
          <w:szCs w:val="24"/>
        </w:rPr>
        <w:t>κ</w:t>
      </w:r>
      <w:r>
        <w:rPr>
          <w:rFonts w:eastAsia="Times New Roman" w:cs="Times New Roman"/>
          <w:szCs w:val="24"/>
        </w:rPr>
        <w:t xml:space="preserve">οινότητες με έδρα στην ίδια περιφέρεια μπορούν να συστήσουν </w:t>
      </w:r>
      <w:r>
        <w:rPr>
          <w:rFonts w:eastAsia="Times New Roman" w:cs="Times New Roman"/>
          <w:szCs w:val="24"/>
        </w:rPr>
        <w:t>έ</w:t>
      </w:r>
      <w:r>
        <w:rPr>
          <w:rFonts w:eastAsia="Times New Roman" w:cs="Times New Roman"/>
          <w:szCs w:val="24"/>
        </w:rPr>
        <w:t xml:space="preserve">νωση </w:t>
      </w:r>
      <w:r>
        <w:rPr>
          <w:rFonts w:eastAsia="Times New Roman" w:cs="Times New Roman"/>
          <w:szCs w:val="24"/>
        </w:rPr>
        <w:t>ε</w:t>
      </w:r>
      <w:r>
        <w:rPr>
          <w:rFonts w:eastAsia="Times New Roman" w:cs="Times New Roman"/>
          <w:szCs w:val="24"/>
        </w:rPr>
        <w:t xml:space="preserve">νεργειακών </w:t>
      </w:r>
      <w:r>
        <w:rPr>
          <w:rFonts w:eastAsia="Times New Roman" w:cs="Times New Roman"/>
          <w:szCs w:val="24"/>
        </w:rPr>
        <w:t>σ</w:t>
      </w:r>
      <w:r>
        <w:rPr>
          <w:rFonts w:eastAsia="Times New Roman" w:cs="Times New Roman"/>
          <w:szCs w:val="24"/>
        </w:rPr>
        <w:t xml:space="preserve">υνεταιρισμών, με σκοπό τον συντονισμό και την προώθηση των δραστηριοτήτων τους, ενώ οι </w:t>
      </w:r>
      <w:r>
        <w:rPr>
          <w:rFonts w:eastAsia="Times New Roman" w:cs="Times New Roman"/>
          <w:szCs w:val="24"/>
        </w:rPr>
        <w:t>ε</w:t>
      </w:r>
      <w:r>
        <w:rPr>
          <w:rFonts w:eastAsia="Times New Roman" w:cs="Times New Roman"/>
          <w:szCs w:val="24"/>
        </w:rPr>
        <w:t xml:space="preserve">νώσεις </w:t>
      </w:r>
      <w:r>
        <w:rPr>
          <w:rFonts w:eastAsia="Times New Roman" w:cs="Times New Roman"/>
          <w:szCs w:val="24"/>
        </w:rPr>
        <w:t>ε</w:t>
      </w:r>
      <w:r>
        <w:rPr>
          <w:rFonts w:eastAsia="Times New Roman" w:cs="Times New Roman"/>
          <w:szCs w:val="24"/>
        </w:rPr>
        <w:t xml:space="preserve">νεργειακών </w:t>
      </w:r>
      <w:r>
        <w:rPr>
          <w:rFonts w:eastAsia="Times New Roman" w:cs="Times New Roman"/>
          <w:szCs w:val="24"/>
        </w:rPr>
        <w:t>σ</w:t>
      </w:r>
      <w:r>
        <w:rPr>
          <w:rFonts w:eastAsia="Times New Roman" w:cs="Times New Roman"/>
          <w:szCs w:val="24"/>
        </w:rPr>
        <w:t>υνεταιρισμών όλης της χώρα</w:t>
      </w:r>
      <w:r>
        <w:rPr>
          <w:rFonts w:eastAsia="Times New Roman" w:cs="Times New Roman"/>
          <w:szCs w:val="24"/>
        </w:rPr>
        <w:t xml:space="preserve">ς δύνανται επιπλέον να συστήσουν </w:t>
      </w:r>
      <w:r>
        <w:rPr>
          <w:rFonts w:eastAsia="Times New Roman" w:cs="Times New Roman"/>
          <w:szCs w:val="24"/>
        </w:rPr>
        <w:t>ο</w:t>
      </w:r>
      <w:r>
        <w:rPr>
          <w:rFonts w:eastAsia="Times New Roman" w:cs="Times New Roman"/>
          <w:szCs w:val="24"/>
        </w:rPr>
        <w:t xml:space="preserve">μοσπονδία </w:t>
      </w:r>
      <w:r>
        <w:rPr>
          <w:rFonts w:eastAsia="Times New Roman" w:cs="Times New Roman"/>
          <w:szCs w:val="24"/>
        </w:rPr>
        <w:t>ε</w:t>
      </w:r>
      <w:r>
        <w:rPr>
          <w:rFonts w:eastAsia="Times New Roman" w:cs="Times New Roman"/>
          <w:szCs w:val="24"/>
        </w:rPr>
        <w:t xml:space="preserve">νεργειακών </w:t>
      </w:r>
      <w:r>
        <w:rPr>
          <w:rFonts w:eastAsia="Times New Roman" w:cs="Times New Roman"/>
          <w:szCs w:val="24"/>
        </w:rPr>
        <w:t>σ</w:t>
      </w:r>
      <w:r>
        <w:rPr>
          <w:rFonts w:eastAsia="Times New Roman" w:cs="Times New Roman"/>
          <w:szCs w:val="24"/>
        </w:rPr>
        <w:t xml:space="preserve">υνεταιρισμών, με σκοπό τον συντονισμό και την καλύτερη εκπροσώπηση του ενεργειακού συνεταιριστικού κινήματος της χώρας. </w:t>
      </w:r>
    </w:p>
    <w:p w14:paraId="6FA9D81E"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Κλείνοντας, κυρίες και κύριοι συνάδελφοι, θα ήθελα να αναφέρω πως οι </w:t>
      </w:r>
      <w:r>
        <w:rPr>
          <w:rFonts w:eastAsia="Times New Roman" w:cs="Times New Roman"/>
          <w:szCs w:val="24"/>
        </w:rPr>
        <w:t>ε</w:t>
      </w:r>
      <w:r>
        <w:rPr>
          <w:rFonts w:eastAsia="Times New Roman" w:cs="Times New Roman"/>
          <w:szCs w:val="24"/>
        </w:rPr>
        <w:t xml:space="preserve">νεργειακές </w:t>
      </w:r>
      <w:r>
        <w:rPr>
          <w:rFonts w:eastAsia="Times New Roman" w:cs="Times New Roman"/>
          <w:szCs w:val="24"/>
        </w:rPr>
        <w:t>κ</w:t>
      </w:r>
      <w:r>
        <w:rPr>
          <w:rFonts w:eastAsia="Times New Roman" w:cs="Times New Roman"/>
          <w:szCs w:val="24"/>
        </w:rPr>
        <w:t>οινότητες έχουν ένα μεγάλο εύρος εφαρμογής, από οικιακή χρήση σε ιδιοκτήτες ή ενοίκους μίας πολυκατοικίας, για παράδειγμα, έως και επιχειρηματική χρήση και δράση, αποδεικνύοντας ότι η συγκεκριμένη νομοθετική πρωτοβουλία είναι προσιτή σε όλους τ</w:t>
      </w:r>
      <w:r>
        <w:rPr>
          <w:rFonts w:eastAsia="Times New Roman" w:cs="Times New Roman"/>
          <w:szCs w:val="24"/>
        </w:rPr>
        <w:t xml:space="preserve">ους πολίτες και αφορά σε καθημερινές χρήσεις και πολλαπλούς τομείς δραστηριοποίησης των τοπικών κοινωνιών. </w:t>
      </w:r>
    </w:p>
    <w:p w14:paraId="6FA9D81F"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Φανερώνεται, επίσης, το τεράστιο πεδίο εφαρμογής του προτεινόμενου νόμου, η άμεση εμπλοκή των πολιτών, των επιχειρήσεων, των δήμων σε διαφανή, συμμε</w:t>
      </w:r>
      <w:r>
        <w:rPr>
          <w:rFonts w:eastAsia="Times New Roman" w:cs="Times New Roman"/>
          <w:szCs w:val="24"/>
        </w:rPr>
        <w:t xml:space="preserve">τοχικά, αλλά και δημοκρατικά σχήματα. Ενισχύεται η δημιουργία νέων θέσεων εργασίας -το οποίο είναι και σημαντικό- η αγορά του κατασκευαστικού κλάδου, η ενασχόληση επιστημόνων και η χρήση νέων τεχνολογιών. </w:t>
      </w:r>
    </w:p>
    <w:p w14:paraId="6FA9D820"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w:t>
      </w:r>
      <w:r>
        <w:rPr>
          <w:rFonts w:eastAsia="Times New Roman" w:cs="Times New Roman"/>
          <w:szCs w:val="24"/>
        </w:rPr>
        <w:t>όνου ομιλίας της κυρίας Βουλευτού)</w:t>
      </w:r>
    </w:p>
    <w:p w14:paraId="6FA9D821"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Δώστε μου ένα λεπτό ακόμη, σας παρακαλώ, κύριε Πρόεδρε. </w:t>
      </w:r>
    </w:p>
    <w:p w14:paraId="6FA9D822"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Τέλος, φανερώνεται και η στόχευσή μας στον σχεδιασμό και την ενίσχυση ενός διαφορετικού παραγωγικού μοντέλου στη χώρα μας. </w:t>
      </w:r>
    </w:p>
    <w:p w14:paraId="6FA9D823"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Από την ευρεία συζήτηση με τους εμπλεκόμενους φορείς στη Βουλή, αλλά και με τοπικούς φορείς και πολίτες, αντιλαμβανόμαστε το μεγάλο ενδιαφέρον που υπάρχει για τη σύσταση </w:t>
      </w:r>
      <w:r>
        <w:rPr>
          <w:rFonts w:eastAsia="Times New Roman" w:cs="Times New Roman"/>
          <w:szCs w:val="24"/>
        </w:rPr>
        <w:t>ε</w:t>
      </w:r>
      <w:r>
        <w:rPr>
          <w:rFonts w:eastAsia="Times New Roman" w:cs="Times New Roman"/>
          <w:szCs w:val="24"/>
        </w:rPr>
        <w:t xml:space="preserve">νεργειακών </w:t>
      </w:r>
      <w:r>
        <w:rPr>
          <w:rFonts w:eastAsia="Times New Roman" w:cs="Times New Roman"/>
          <w:szCs w:val="24"/>
        </w:rPr>
        <w:t>κ</w:t>
      </w:r>
      <w:r>
        <w:rPr>
          <w:rFonts w:eastAsia="Times New Roman" w:cs="Times New Roman"/>
          <w:szCs w:val="24"/>
        </w:rPr>
        <w:t>οινοτήτων και τις ωφέλειες που μπορούν να έχουν κυρίως στις τοπικές κοινω</w:t>
      </w:r>
      <w:r>
        <w:rPr>
          <w:rFonts w:eastAsia="Times New Roman" w:cs="Times New Roman"/>
          <w:szCs w:val="24"/>
        </w:rPr>
        <w:t xml:space="preserve">νίες στο πλαίσιο της προστασίας του περιβάλλοντος, ανάπτυξης της τεχνολογίας και παραγωγής και εξοικονόμησης ενέργειας. </w:t>
      </w:r>
    </w:p>
    <w:p w14:paraId="6FA9D824"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 ΣΥΡΙΖΑ μετά από τρία περίπου δύσκολα χρόνια διακυβέρνησης, με αρκετά εμπόδια, τρικλοποδιές, αμφισβητήσε</w:t>
      </w:r>
      <w:r>
        <w:rPr>
          <w:rFonts w:eastAsia="Times New Roman" w:cs="Times New Roman"/>
          <w:szCs w:val="24"/>
        </w:rPr>
        <w:t>ις, κατάφερε όχι μόνο να πιάσει τους στόχους που τέθηκαν, προκειμένου να βγει η χώρα από την κρίση και από το καθεστώς των μνημονίων, αλλά και να αναλάβει πρωτοβουλίες προκειμένου να μειωθούν τα ποσοστά ανεργίας, να προστατεύσει και να ενισχύσει τα πιο αδύ</w:t>
      </w:r>
      <w:r>
        <w:rPr>
          <w:rFonts w:eastAsia="Times New Roman" w:cs="Times New Roman"/>
          <w:szCs w:val="24"/>
        </w:rPr>
        <w:t>ναμα στρώματα της κοινωνίας. Δούλεψε σε μια κατεύθυνση αναπροσαρμογής των χρηματοδοτικών εργαλείων, έκοψε τη σπατάλη και τις μίζες των προηγούμενων κυβερνήσεων, μείωσε τη γραφειοκρατία και διευκόλυνε τις διαδικασίες δραστηριοποίησης σε όλο το εύρος της πολ</w:t>
      </w:r>
      <w:r>
        <w:rPr>
          <w:rFonts w:eastAsia="Times New Roman" w:cs="Times New Roman"/>
          <w:szCs w:val="24"/>
        </w:rPr>
        <w:t xml:space="preserve">ιτείας. </w:t>
      </w:r>
    </w:p>
    <w:p w14:paraId="6FA9D825"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Παράλληλα, όμως -και είναι ίσως το πιο σημαντικό- σε πολύ μικρό χρονικό διάστημα, με συλλογική δουλειά, καταφέραμε να θέσουμε βάσεις και να δημιουργήσουμε εργαλεία ενός σύγχρονου ευρωπαϊκού ασφαλούς επενδυτικού περιβάλλοντος. </w:t>
      </w:r>
    </w:p>
    <w:p w14:paraId="6FA9D826"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ανάρτηση των δασικ</w:t>
      </w:r>
      <w:r>
        <w:rPr>
          <w:rFonts w:eastAsia="Times New Roman" w:cs="Times New Roman"/>
          <w:szCs w:val="24"/>
        </w:rPr>
        <w:t xml:space="preserve">ών χαρτών, το Κτηματολόγιο, ο Λατομικός Κώδικας, η σύσταση εταιρείας σε μία ημέρα, όπως και ο νόμος για τις </w:t>
      </w:r>
      <w:r>
        <w:rPr>
          <w:rFonts w:eastAsia="Times New Roman" w:cs="Times New Roman"/>
          <w:szCs w:val="24"/>
        </w:rPr>
        <w:t>ε</w:t>
      </w:r>
      <w:r>
        <w:rPr>
          <w:rFonts w:eastAsia="Times New Roman" w:cs="Times New Roman"/>
          <w:szCs w:val="24"/>
        </w:rPr>
        <w:t xml:space="preserve">νεργειακές </w:t>
      </w:r>
      <w:r>
        <w:rPr>
          <w:rFonts w:eastAsia="Times New Roman" w:cs="Times New Roman"/>
          <w:szCs w:val="24"/>
        </w:rPr>
        <w:t>κ</w:t>
      </w:r>
      <w:r>
        <w:rPr>
          <w:rFonts w:eastAsia="Times New Roman" w:cs="Times New Roman"/>
          <w:szCs w:val="24"/>
        </w:rPr>
        <w:t xml:space="preserve">οινότητες όχι μόνο καλύπτουν τα κενά του παρελθόντος, αλλά ταυτόχρονα μας δίνουν ώθηση προς τα εμπρός, σε μία εποχή με σύγχρονη σκέψη, </w:t>
      </w:r>
      <w:r>
        <w:rPr>
          <w:rFonts w:eastAsia="Times New Roman" w:cs="Times New Roman"/>
          <w:szCs w:val="24"/>
        </w:rPr>
        <w:t>φιλοπεριβαλλοντική, συνεργατική, δημιουργική.</w:t>
      </w:r>
    </w:p>
    <w:p w14:paraId="6FA9D827"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παρόν σχέδιο νόμου συνιστά ένα πρότυπο, αλλά και πρωτότυπο θεσμικό πλαίσιο σε όλη την Ευρώπη, με ποικίλα οφέλη για </w:t>
      </w:r>
      <w:r>
        <w:rPr>
          <w:rFonts w:eastAsia="Times New Roman" w:cs="Times New Roman"/>
          <w:szCs w:val="24"/>
        </w:rPr>
        <w:lastRenderedPageBreak/>
        <w:t>τους πολίτες, την κοινωνία, την οικονομία και κυρίως το περιβάλλον. Για αυτό το χαιρετίζω κα</w:t>
      </w:r>
      <w:r>
        <w:rPr>
          <w:rFonts w:eastAsia="Times New Roman" w:cs="Times New Roman"/>
          <w:szCs w:val="24"/>
        </w:rPr>
        <w:t xml:space="preserve">ι καλώ όλες και όλους να το υπερψηφίσουν. </w:t>
      </w:r>
    </w:p>
    <w:p w14:paraId="6FA9D828"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FA9D829" w14:textId="77777777" w:rsidR="00C930AA" w:rsidRDefault="00077D26">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6FA9D82A"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 ΠΡΟΕΔΡΕΥΩΝ (Δημήτριος Καμμένος): </w:t>
      </w:r>
      <w:r>
        <w:rPr>
          <w:rFonts w:eastAsia="Times New Roman" w:cs="Times New Roman"/>
          <w:szCs w:val="24"/>
        </w:rPr>
        <w:t>Ευχαριστούμε πολύ την κ</w:t>
      </w:r>
      <w:r>
        <w:rPr>
          <w:rFonts w:eastAsia="Times New Roman" w:cs="Times New Roman"/>
          <w:szCs w:val="24"/>
        </w:rPr>
        <w:t>.</w:t>
      </w:r>
      <w:r>
        <w:rPr>
          <w:rFonts w:eastAsia="Times New Roman" w:cs="Times New Roman"/>
          <w:szCs w:val="24"/>
        </w:rPr>
        <w:t xml:space="preserve"> Γκαρά. </w:t>
      </w:r>
    </w:p>
    <w:p w14:paraId="6FA9D82B"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έχει σταλεί επιστολ</w:t>
      </w:r>
      <w:r>
        <w:rPr>
          <w:rFonts w:eastAsia="Times New Roman" w:cs="Times New Roman"/>
          <w:szCs w:val="24"/>
        </w:rPr>
        <w:t>ή από τον έως πρότινος Ανεξάρτητο Βουλευτή κ. Γεώργιο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Δημήτριο Καρρά προς τον Πρόεδρο της Βουλής κ. Νικόλαο Βούτση, η οποία αναφέρει τα εξής: «Αξιότιμε κύριε Πρόεδρε, με την παρούσα μου επιθυμώ να ενημερώσω ότι από </w:t>
      </w:r>
      <w:r>
        <w:rPr>
          <w:rFonts w:eastAsia="Times New Roman" w:cs="Times New Roman"/>
          <w:szCs w:val="24"/>
        </w:rPr>
        <w:lastRenderedPageBreak/>
        <w:t>σήμερα εντάσσομαι ως συνεργαζόμενος στη</w:t>
      </w:r>
      <w:r>
        <w:rPr>
          <w:rFonts w:eastAsia="Times New Roman" w:cs="Times New Roman"/>
          <w:szCs w:val="24"/>
        </w:rPr>
        <w:t xml:space="preserve">ν Κοινοβουλευτική Ομάδα της Δημοκρατικής Συμπαράταξης και παρακαλώ να αναγνωσθεί κατά την επόμενη συνεδρίαση της Ολομέλειας». </w:t>
      </w:r>
    </w:p>
    <w:p w14:paraId="6FA9D82C"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Αναγιγνώσκω, επίσης και την επιστολή από την Πρόεδρο της Κοινοβουλευτικής Ομάδας της Δημοκρατικής Συμπαράταξης κ</w:t>
      </w:r>
      <w:r>
        <w:rPr>
          <w:rFonts w:eastAsia="Times New Roman" w:cs="Times New Roman"/>
          <w:szCs w:val="24"/>
        </w:rPr>
        <w:t>.</w:t>
      </w:r>
      <w:r>
        <w:rPr>
          <w:rFonts w:eastAsia="Times New Roman" w:cs="Times New Roman"/>
          <w:szCs w:val="24"/>
        </w:rPr>
        <w:t xml:space="preserve"> Γεννηματά προς </w:t>
      </w:r>
      <w:r>
        <w:rPr>
          <w:rFonts w:eastAsia="Times New Roman" w:cs="Times New Roman"/>
          <w:szCs w:val="24"/>
        </w:rPr>
        <w:t>τον κ. Βούτση: «Κύριε Πρόεδρε, σας ενημερώνω ότι ο Βουλευτής Β΄ Περιφέρειας Αθηνών κ. Γεώργιο</w:t>
      </w:r>
      <w:r>
        <w:rPr>
          <w:rFonts w:eastAsia="Times New Roman" w:cs="Times New Roman"/>
          <w:szCs w:val="24"/>
        </w:rPr>
        <w:t xml:space="preserve">ς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Δημήτριος Καρράς εντάσσεται πλέον στην Κοινοβουλευτική Ομάδα της Δημοκρατικής Συμπαράταξης ως συνεργαζόμενος Βουλευτής».</w:t>
      </w:r>
    </w:p>
    <w:p w14:paraId="6FA9D82D"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Οι προαναφερθείσες επιστολές θα κατατε</w:t>
      </w:r>
      <w:r>
        <w:rPr>
          <w:rFonts w:eastAsia="Times New Roman" w:cs="Times New Roman"/>
          <w:szCs w:val="24"/>
        </w:rPr>
        <w:t>θούν για τα Πρακτικά.</w:t>
      </w:r>
    </w:p>
    <w:p w14:paraId="6FA9D82E"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κατατίθενται οι προαναφερθείσες επιστολές, οι οποίες έχουν ως εξής: </w:t>
      </w:r>
    </w:p>
    <w:p w14:paraId="6FA9D82F" w14:textId="77777777" w:rsidR="00C930AA" w:rsidRDefault="00077D26">
      <w:pPr>
        <w:tabs>
          <w:tab w:val="left" w:pos="2738"/>
          <w:tab w:val="center" w:pos="4753"/>
          <w:tab w:val="left" w:pos="5723"/>
        </w:tabs>
        <w:spacing w:after="0" w:line="600" w:lineRule="auto"/>
        <w:ind w:firstLine="720"/>
        <w:jc w:val="center"/>
        <w:rPr>
          <w:rFonts w:eastAsia="Times New Roman" w:cs="Times New Roman"/>
          <w:color w:val="C00000"/>
          <w:szCs w:val="24"/>
        </w:rPr>
      </w:pPr>
      <w:r w:rsidRPr="00EC7D3E">
        <w:rPr>
          <w:rFonts w:eastAsia="Times New Roman" w:cs="Times New Roman"/>
          <w:color w:val="C00000"/>
          <w:szCs w:val="24"/>
        </w:rPr>
        <w:lastRenderedPageBreak/>
        <w:t>ΑΛΛΑΓΗ ΣΕΛΙΔΑΣ</w:t>
      </w:r>
    </w:p>
    <w:p w14:paraId="6FA9D830" w14:textId="77777777" w:rsidR="00C930AA" w:rsidRDefault="00077D26">
      <w:pPr>
        <w:tabs>
          <w:tab w:val="left" w:pos="2738"/>
          <w:tab w:val="center" w:pos="4753"/>
          <w:tab w:val="left" w:pos="5723"/>
        </w:tabs>
        <w:spacing w:after="0" w:line="600" w:lineRule="auto"/>
        <w:ind w:firstLine="720"/>
        <w:jc w:val="center"/>
        <w:rPr>
          <w:rFonts w:eastAsia="Times New Roman" w:cs="Times New Roman"/>
          <w:color w:val="C00000"/>
          <w:szCs w:val="24"/>
        </w:rPr>
      </w:pPr>
      <w:r w:rsidRPr="00EC7D3E">
        <w:rPr>
          <w:rFonts w:eastAsia="Times New Roman" w:cs="Times New Roman"/>
          <w:color w:val="C00000"/>
          <w:szCs w:val="24"/>
        </w:rPr>
        <w:t xml:space="preserve">(Να μπουν οι σελίδες </w:t>
      </w:r>
      <w:r w:rsidRPr="00EC7D3E">
        <w:rPr>
          <w:rFonts w:eastAsia="Times New Roman" w:cs="Times New Roman"/>
          <w:color w:val="C00000"/>
          <w:szCs w:val="24"/>
        </w:rPr>
        <w:t>21 - 22)</w:t>
      </w:r>
    </w:p>
    <w:p w14:paraId="6FA9D831" w14:textId="77777777" w:rsidR="00C930AA" w:rsidRDefault="00077D26">
      <w:pPr>
        <w:tabs>
          <w:tab w:val="left" w:pos="2738"/>
          <w:tab w:val="center" w:pos="4753"/>
          <w:tab w:val="left" w:pos="5723"/>
        </w:tabs>
        <w:spacing w:after="0" w:line="600" w:lineRule="auto"/>
        <w:ind w:firstLine="720"/>
        <w:jc w:val="center"/>
        <w:rPr>
          <w:rFonts w:eastAsia="Times New Roman" w:cs="Times New Roman"/>
          <w:color w:val="C00000"/>
          <w:szCs w:val="24"/>
        </w:rPr>
      </w:pPr>
      <w:r w:rsidRPr="00EC7D3E">
        <w:rPr>
          <w:rFonts w:eastAsia="Times New Roman" w:cs="Times New Roman"/>
          <w:color w:val="C00000"/>
          <w:szCs w:val="24"/>
        </w:rPr>
        <w:t>ΑΛΛΑΓΗ ΣΕΛΙΔΑΣ</w:t>
      </w:r>
    </w:p>
    <w:p w14:paraId="6FA9D832"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 xml:space="preserve">ισηγητής της Νέας Δημοκρατίας κ. Κωνσταντίνος Σκρέκας για δεκαπέντε λεπτά. </w:t>
      </w:r>
    </w:p>
    <w:p w14:paraId="6FA9D833"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Ευχαριστώ, κύριε Πρόεδρε. </w:t>
      </w:r>
    </w:p>
    <w:p w14:paraId="6FA9D834"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συζητάμε σήμερα ένα νομοσχέδιο, για το οποίο και κατά τη διάρκεια της </w:t>
      </w:r>
      <w:r>
        <w:rPr>
          <w:rFonts w:eastAsia="Times New Roman" w:cs="Times New Roman"/>
          <w:szCs w:val="24"/>
        </w:rPr>
        <w:t>ε</w:t>
      </w:r>
      <w:r>
        <w:rPr>
          <w:rFonts w:eastAsia="Times New Roman" w:cs="Times New Roman"/>
          <w:szCs w:val="24"/>
        </w:rPr>
        <w:t>πιτροπής σάς είχ</w:t>
      </w:r>
      <w:r>
        <w:rPr>
          <w:rFonts w:eastAsia="Times New Roman" w:cs="Times New Roman"/>
          <w:szCs w:val="24"/>
        </w:rPr>
        <w:t>αμε πει ότι κατ’ αρχ</w:t>
      </w:r>
      <w:r>
        <w:rPr>
          <w:rFonts w:eastAsia="Times New Roman" w:cs="Times New Roman"/>
          <w:szCs w:val="24"/>
        </w:rPr>
        <w:t>άς</w:t>
      </w:r>
      <w:r>
        <w:rPr>
          <w:rFonts w:eastAsia="Times New Roman" w:cs="Times New Roman"/>
          <w:szCs w:val="24"/>
        </w:rPr>
        <w:t xml:space="preserve"> μας βρίσκει σύμφωνους και η λογική του και ο σκοπός που εξυπηρετεί. Ελπίζουμε, όμως, επειδή είδαμε ότι χθες το βράδυ καταθέσατε σωρεία τροπολογιών, να μην μας </w:t>
      </w:r>
      <w:r>
        <w:rPr>
          <w:rFonts w:eastAsia="Times New Roman" w:cs="Times New Roman"/>
          <w:szCs w:val="24"/>
        </w:rPr>
        <w:lastRenderedPageBreak/>
        <w:t>γεμίσετε πάλι με ένα τσουβάλι τροπολογίες, τις οποίες δεν θα μπορέσουμε να</w:t>
      </w:r>
      <w:r>
        <w:rPr>
          <w:rFonts w:eastAsia="Times New Roman" w:cs="Times New Roman"/>
          <w:szCs w:val="24"/>
        </w:rPr>
        <w:t xml:space="preserve"> υπερψηφίσουμε και με αυτό τον τρόπο να θολώσει λίγο αυτό το οποίο προσπαθεί να κάνει το παρόν νομοσχέδιο.</w:t>
      </w:r>
    </w:p>
    <w:p w14:paraId="6FA9D835"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Πριν ξεκινήσω, όμως, και εισέλθω στην ουσία του νομοσχεδίου, να πω ότι μας χρωστάτε μία απάντηση, κύριε Υπουργέ. Σας το είπα και την Παρασκευή στην τ</w:t>
      </w:r>
      <w:r>
        <w:rPr>
          <w:rFonts w:eastAsia="Times New Roman" w:cs="Times New Roman"/>
          <w:szCs w:val="24"/>
        </w:rPr>
        <w:t xml:space="preserve">οποθέτησή μου στην Ολομέλεια της Βουλής και μάλλον δεν το ακούσατε ή δεν το καταλάβατε ή κάνατε ότι δεν το καταλάβατε. Σύμφωνα με πληροφορίες και με ανακοίνωση που και η ίδια η ΔΕΗ έχει προσφέρει στο κοινό μέσω των ηλεκτρονικών μέσων ενημέρωσης, πρόκειται </w:t>
      </w:r>
      <w:r>
        <w:rPr>
          <w:rFonts w:eastAsia="Times New Roman" w:cs="Times New Roman"/>
          <w:szCs w:val="24"/>
        </w:rPr>
        <w:t>να προχωρήσει στην εξαγορά μιας ενεργειακής εταιρείας των Σκοπίων.</w:t>
      </w:r>
    </w:p>
    <w:p w14:paraId="6FA9D836"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lastRenderedPageBreak/>
        <w:t>Πρόκειται για μια εταιρεία η οποία ουσιαστικά το μόνο που κάνει είναι να προμηθεύει ηλεκτρική ενέργεια σε εβδομήντα μεγάλους καταναλωτές, κυρίως βιομηχανικούς. Είναι δηλαδή μια εταιρεία η ο</w:t>
      </w:r>
      <w:r>
        <w:rPr>
          <w:rFonts w:eastAsia="Times New Roman" w:cs="Times New Roman"/>
          <w:szCs w:val="24"/>
        </w:rPr>
        <w:t xml:space="preserve">ποία έχει μια αμιγώς εμπορική δραστηριότητα. Δεν έχει κάποια παραγωγική δραστηριότητα. Το βασικό ανταγωνιστικό πλεονέκτημα αυτής της εταιρείας προς το παρόν -μια εταιρεία η οποία έχει ξεκινήσει τη δραστηριότητά της από το 2014 στη γειτονική στη χώρα- όπως </w:t>
      </w:r>
      <w:r>
        <w:rPr>
          <w:rFonts w:eastAsia="Times New Roman" w:cs="Times New Roman"/>
          <w:szCs w:val="24"/>
        </w:rPr>
        <w:t xml:space="preserve">αναφέρεται, είναι ότι προμηθεύει ηλεκτρική ενέργεια σε φθηνότερες από τις υπάρχουσες τιμές ηλεκτρικής ενέργειας. </w:t>
      </w:r>
    </w:p>
    <w:p w14:paraId="6FA9D837"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 xml:space="preserve">Και επειδή, κύριε Υπουργέ, ξέρετε πολύ καλά -το λέει μια παραδοσιακή εμπορική ρήση στην Ελλάδα, που είναι η χώρα που το εμπόριο μεγαλούργησε από την αρχαιότητα- ότι «επειδή το φθηνό έχει φθηνότερο πάντα», εκείνο το οποίο θέλω να μας απαντήσετε </w:t>
      </w:r>
      <w:r>
        <w:rPr>
          <w:rFonts w:eastAsia="Times New Roman" w:cs="Times New Roman"/>
          <w:szCs w:val="24"/>
        </w:rPr>
        <w:lastRenderedPageBreak/>
        <w:t>σήμερα είναι</w:t>
      </w:r>
      <w:r>
        <w:rPr>
          <w:rFonts w:eastAsia="Times New Roman" w:cs="Times New Roman"/>
          <w:szCs w:val="24"/>
        </w:rPr>
        <w:t xml:space="preserve"> το εξής πολύ συγκεκριμένα: Έχει υπάρξει κάποια οικονομοτεχνική μελέτη, κάποιο επιχειρηματικό πλάνο από μια αξιόπιστη εταιρεία, από έναν αξιόπιστο επιχειρηματικό σύλλογο ο οποίος να εξειδικεύεται σε εξαγορές εταιρειών και επιχειρήσεων, που να έχει υπολογίσ</w:t>
      </w:r>
      <w:r>
        <w:rPr>
          <w:rFonts w:eastAsia="Times New Roman" w:cs="Times New Roman"/>
          <w:szCs w:val="24"/>
        </w:rPr>
        <w:t>ει αν αυτή η στρατηγική απόφαση της ΔΕΗ είναι στη σωστή κατεύθυνση, αν έχει υπολογίσει ποιο θα είναι το εύλογο τίμημα, αν υπάρχει κάποιο τίμημα, το οποίο θα πρέπει να καταβάλει η ΔΕΗ, ώστε να εξαγοράσει αυτή την εταιρεία;</w:t>
      </w:r>
    </w:p>
    <w:p w14:paraId="6FA9D838"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Αυτά τα ερωτήματα είναι πολύ σημαν</w:t>
      </w:r>
      <w:r>
        <w:rPr>
          <w:rFonts w:eastAsia="Times New Roman" w:cs="Times New Roman"/>
          <w:szCs w:val="24"/>
        </w:rPr>
        <w:t xml:space="preserve">τικά όταν μιλάμε για μια δημόσια επιχείρηση ηλεκτρισμού τη ΔΕΗ. Όταν μιλάμε για μια εταιρεία, στην οποία, όπως σας είπα, εκχωρήσατε εκατοντάδες εκατομμύρια ευρώ -περίπου 400 εκατομμύρια ευρώ-, γιατί αλλιώς δεν </w:t>
      </w:r>
      <w:r>
        <w:rPr>
          <w:rFonts w:eastAsia="Times New Roman" w:cs="Times New Roman"/>
          <w:szCs w:val="24"/>
        </w:rPr>
        <w:lastRenderedPageBreak/>
        <w:t>μπορούσε να πληρώσει τους προμηθευτές της, ίσω</w:t>
      </w:r>
      <w:r>
        <w:rPr>
          <w:rFonts w:eastAsia="Times New Roman" w:cs="Times New Roman"/>
          <w:szCs w:val="24"/>
        </w:rPr>
        <w:t>ς και τους μισθούς της το 2018. Όταν αυτή η εταιρεία βρίσκεται να έχει το ένα τέταρτο της χρηματιστηριακής αξίας που είχε τρία χρόνια πριν και όταν την έχετε υποχρεώσει, την έχετε δεσμεύσει -θα καταθέσω εδώ το σχετικό υλικό από το Κυβερνητικό Συμβούλιο Οικ</w:t>
      </w:r>
      <w:r>
        <w:rPr>
          <w:rFonts w:eastAsia="Times New Roman" w:cs="Times New Roman"/>
          <w:szCs w:val="24"/>
        </w:rPr>
        <w:t>ονομικής Πολιτικής- να μειώσει μέχρι το 2020 κατά 40% περίπου τον τζίρο της. Το μερίδιο της λιανικής αγοράς της ΔΕΗ θα πρέπει να είναι το 2019 49,24% λέτε. Το καταθέτω.</w:t>
      </w:r>
    </w:p>
    <w:p w14:paraId="6FA9D839"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Κωνσταντίνος Σκρέκας καταθέτει για τα Πρακτικά το προαν</w:t>
      </w:r>
      <w:r>
        <w:rPr>
          <w:rFonts w:eastAsia="Times New Roman" w:cs="Times New Roman"/>
          <w:szCs w:val="24"/>
        </w:rPr>
        <w:t xml:space="preserve">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FA9D83A"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για να το πετύχετε αυτό, θα πρέπει το 2018 να πουλήσετε σε δημοπρασίες ενέργειας το 18% της συνολικής απορροφώμενης ενέργειας </w:t>
      </w:r>
      <w:r>
        <w:rPr>
          <w:rFonts w:eastAsia="Times New Roman" w:cs="Times New Roman"/>
          <w:szCs w:val="24"/>
        </w:rPr>
        <w:t xml:space="preserve">στην Ελλάδα και το 2019 το 22%. Καταθέτω στα Πρακτικά της δεσμεύσεις τις οποίες έχετε αναλάβει εσείς ως Κυβέρνηση ΣΥΡΙΖΑ – ΑΝΕΛ απέναντι στους </w:t>
      </w:r>
      <w:r>
        <w:rPr>
          <w:rFonts w:eastAsia="Times New Roman" w:cs="Times New Roman"/>
          <w:szCs w:val="24"/>
        </w:rPr>
        <w:t>θ</w:t>
      </w:r>
      <w:r>
        <w:rPr>
          <w:rFonts w:eastAsia="Times New Roman" w:cs="Times New Roman"/>
          <w:szCs w:val="24"/>
        </w:rPr>
        <w:t xml:space="preserve">εσμούς, που αφορούν τη ΔΕΗ και που μαθηματικά οδηγεί στην πτώχευση της ΔΕΗ. Άρα, ναι, η ΔΕΗ αυτή τη στιγμή έχει </w:t>
      </w:r>
      <w:r>
        <w:rPr>
          <w:rFonts w:eastAsia="Times New Roman" w:cs="Times New Roman"/>
          <w:szCs w:val="24"/>
        </w:rPr>
        <w:t xml:space="preserve">μια επιτακτική ανάγκη να επεκτείνει τις επιχειρηματικές σας δραστηριότητες με εξωστρέφεια, έτσι ώστε να μπορέσει –αν μπορέσει- να αντισταθεί σε αυτό που της έχετε επιβάλει, δηλαδή στην κατάρρευση και στην ολοκληρωτική πτώχευση. </w:t>
      </w:r>
    </w:p>
    <w:p w14:paraId="6FA9D83B"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Από την άλλη, όμως, βλέπουμ</w:t>
      </w:r>
      <w:r>
        <w:rPr>
          <w:rFonts w:eastAsia="Times New Roman" w:cs="Times New Roman"/>
          <w:szCs w:val="24"/>
        </w:rPr>
        <w:t xml:space="preserve">ε να εκφράζει την πρόθεση να εξαγοράσει μία αμιγώς εμπορική εταιρεία με εβδομήντα πελάτες, που σήμερα μπορεί να τους έχει, αύριο μπορεί να μην τους έχει. </w:t>
      </w:r>
    </w:p>
    <w:p w14:paraId="6FA9D83C"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Να πω ότι όταν η ΔΕΗ το 2007 είχε διεκδικήσει να αγοράσει σταθμό παραγωγής ηλεκτρικής ενέργειας, τον </w:t>
      </w:r>
      <w:r>
        <w:rPr>
          <w:rFonts w:eastAsia="Times New Roman" w:cs="Times New Roman"/>
          <w:szCs w:val="24"/>
        </w:rPr>
        <w:t>«</w:t>
      </w:r>
      <w:r>
        <w:rPr>
          <w:rFonts w:eastAsia="Times New Roman" w:cs="Times New Roman"/>
          <w:szCs w:val="24"/>
          <w:lang w:val="en-US"/>
        </w:rPr>
        <w:t>TEC</w:t>
      </w:r>
      <w:r>
        <w:rPr>
          <w:rFonts w:eastAsia="Times New Roman" w:cs="Times New Roman"/>
          <w:szCs w:val="24"/>
        </w:rPr>
        <w:t xml:space="preserve"> </w:t>
      </w:r>
      <w:r>
        <w:rPr>
          <w:rFonts w:eastAsia="Times New Roman" w:cs="Times New Roman"/>
          <w:szCs w:val="24"/>
          <w:lang w:val="en-US"/>
        </w:rPr>
        <w:t>Negotino</w:t>
      </w:r>
      <w:r>
        <w:rPr>
          <w:rFonts w:eastAsia="Times New Roman" w:cs="Times New Roman"/>
          <w:szCs w:val="24"/>
        </w:rPr>
        <w:t>» στα Σκόπια, και παρ’ όλο που τότε είχε καταθέσει την υψηλότερη τιμή, δεν επιλέχθηκε, δυστυχώς, τελικά από τη γειτονική κυβέρνηση ως ανάδοχος και έτσι απέτυχε να γίνει αυτή η εξαγορά, μια εξαγορά παραγωγικής μονάδας, η οποία βλέπουμε ότι έχει</w:t>
      </w:r>
      <w:r>
        <w:rPr>
          <w:rFonts w:eastAsia="Times New Roman" w:cs="Times New Roman"/>
          <w:szCs w:val="24"/>
        </w:rPr>
        <w:t xml:space="preserve"> κάποια οφέλη.</w:t>
      </w:r>
    </w:p>
    <w:p w14:paraId="6FA9D83D"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Και βέβαια δεν συζητώ για τα άλλα γιατί έχουμε μπει σε μια εθνική διαπραγμάτευση. Είναι ένα θέμα που δεν είναι του παρόντος να συζητήσουμε. Αυτή, όμως, καθαυτή η στρατηγική επιλογή θα πρέπει να μας απαντήσετε σήμερα αν έχει αξιολογηθεί, αν έ</w:t>
      </w:r>
      <w:r>
        <w:rPr>
          <w:rFonts w:eastAsia="Times New Roman" w:cs="Times New Roman"/>
          <w:szCs w:val="24"/>
        </w:rPr>
        <w:t>χει εκτιμηθεί και αν έχει αναλυθεί από τη ΔΕΗ με υπευθυνότητα και σε συνεργασία με εταιρείες – συμβούλους, οι οποίοι είναι έμπειροι στις εξαγορές τέτοιων επιχειρήσεων.</w:t>
      </w:r>
    </w:p>
    <w:p w14:paraId="6FA9D83E"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Το δεύτερο που θέλω να σας πω αφορά κάτι το οποίο έχετε αφήσει ενδιάμεσο να αιωρείται στ</w:t>
      </w:r>
      <w:r>
        <w:rPr>
          <w:rFonts w:eastAsia="Times New Roman" w:cs="Times New Roman"/>
          <w:szCs w:val="24"/>
        </w:rPr>
        <w:t>ην ατμόσφαιρα της ελληνικής κοινωνίας και αφορά στους δικαιούχους του κοινωνικού τιμολογίου. Ακούσαμε κατά τη διάρκεια των γιορτών ανακοινώσεις για επερχόμενες υπουργικές αποφάσεις οι οποίες θα αλλάξουν τα κριτήρια με τα οποία θα εντάσσονται δικαιούχοι στο</w:t>
      </w:r>
      <w:r>
        <w:rPr>
          <w:rFonts w:eastAsia="Times New Roman" w:cs="Times New Roman"/>
          <w:szCs w:val="24"/>
        </w:rPr>
        <w:t xml:space="preserve"> κοινωνικό τιμολόγιο και μάλιστα, ανέφεραν αυτές οι ανακοινώσεις…</w:t>
      </w:r>
    </w:p>
    <w:p w14:paraId="6FA9D83F"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Είναι επί της αρχής αυτό που συζητούμε;</w:t>
      </w:r>
    </w:p>
    <w:p w14:paraId="6FA9D840"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Κύριε Βουλευτά της Συμπολίτευσης, πρέπει να σας πω ότι εδώ συζητούμε τα πάντα και δεν μπορούμε να αφήνουμ</w:t>
      </w:r>
      <w:r>
        <w:rPr>
          <w:rFonts w:eastAsia="Times New Roman" w:cs="Times New Roman"/>
          <w:szCs w:val="24"/>
        </w:rPr>
        <w:t>ε…</w:t>
      </w:r>
    </w:p>
    <w:p w14:paraId="6FA9D841" w14:textId="77777777" w:rsidR="00C930AA" w:rsidRDefault="00077D26">
      <w:pPr>
        <w:spacing w:after="0" w:line="600" w:lineRule="auto"/>
        <w:ind w:firstLine="720"/>
        <w:jc w:val="both"/>
        <w:rPr>
          <w:rFonts w:eastAsia="Times New Roman"/>
          <w:bCs/>
        </w:rPr>
      </w:pPr>
      <w:r>
        <w:rPr>
          <w:rFonts w:eastAsia="Times New Roman"/>
          <w:b/>
          <w:bCs/>
        </w:rPr>
        <w:lastRenderedPageBreak/>
        <w:t>ΠΡΟΕΔΡΕΥΩΝ (Δημήτριος Καμμένος):</w:t>
      </w:r>
      <w:r>
        <w:rPr>
          <w:rFonts w:eastAsia="Times New Roman"/>
          <w:bCs/>
        </w:rPr>
        <w:t xml:space="preserve"> Σας παρακαλώ, μην κάνετε διάλογο. Αφήστε τον εισηγητή να τελειώσει, σας παρακαλώ.</w:t>
      </w:r>
    </w:p>
    <w:p w14:paraId="6FA9D842"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Δεν ακούσατε τι είπα μάλλον και δεν θέλετε να καταλάβετε.</w:t>
      </w:r>
    </w:p>
    <w:p w14:paraId="6FA9D843"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Εκείνο το οποίο σας είπα είναι ότι έχουμε ένα νομοσχέδιο σ</w:t>
      </w:r>
      <w:r>
        <w:rPr>
          <w:rFonts w:eastAsia="Times New Roman" w:cs="Times New Roman"/>
          <w:szCs w:val="24"/>
        </w:rPr>
        <w:t>το οποίο κατ’ αρχ</w:t>
      </w:r>
      <w:r>
        <w:rPr>
          <w:rFonts w:eastAsia="Times New Roman" w:cs="Times New Roman"/>
          <w:szCs w:val="24"/>
        </w:rPr>
        <w:t>άς</w:t>
      </w:r>
      <w:r>
        <w:rPr>
          <w:rFonts w:eastAsia="Times New Roman" w:cs="Times New Roman"/>
          <w:szCs w:val="24"/>
        </w:rPr>
        <w:t xml:space="preserve"> συμφωνούμε, αλλά δυστυχώς ο Υπουργός φέρνει τροπολογίες οι οποίες και θολώνουν…</w:t>
      </w:r>
    </w:p>
    <w:p w14:paraId="6FA9D844"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6FA9D845" w14:textId="77777777" w:rsidR="00C930AA" w:rsidRDefault="00077D26">
      <w:pPr>
        <w:spacing w:after="0" w:line="600" w:lineRule="auto"/>
        <w:ind w:firstLine="720"/>
        <w:jc w:val="both"/>
        <w:rPr>
          <w:rFonts w:eastAsia="Times New Roman" w:cs="Times New Roman"/>
          <w:szCs w:val="24"/>
        </w:rPr>
      </w:pPr>
      <w:r>
        <w:rPr>
          <w:rFonts w:eastAsia="Times New Roman"/>
          <w:b/>
          <w:bCs/>
        </w:rPr>
        <w:t>ΠΡΟΕΔΡΕΥΩΝ (Δημήτριος Καμμένος):</w:t>
      </w:r>
      <w:r>
        <w:rPr>
          <w:rFonts w:eastAsia="Times New Roman"/>
          <w:bCs/>
        </w:rPr>
        <w:t xml:space="preserve"> Σας παρακαλώ, μην ανοίγουμε διάλογο!</w:t>
      </w:r>
    </w:p>
    <w:p w14:paraId="6FA9D846"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Δεν σας αρέσει να ακούτε την αλήθεια και προσπαθείτε τελικά να απαγορεύσετε ακόμη και αυτή τη δυνατότητα του λόγου των Βουλευτών της Αντιπολίτευσης, αλλά </w:t>
      </w:r>
      <w:r>
        <w:rPr>
          <w:rFonts w:eastAsia="Times New Roman" w:cs="Times New Roman"/>
          <w:szCs w:val="24"/>
        </w:rPr>
        <w:lastRenderedPageBreak/>
        <w:t>δυστυχώς θα ακουστούν αυτά τα οποία θέλω να σας πω και θα ακουστούν για να τα ακούσει και ο λαός. Διό</w:t>
      </w:r>
      <w:r>
        <w:rPr>
          <w:rFonts w:eastAsia="Times New Roman" w:cs="Times New Roman"/>
          <w:szCs w:val="24"/>
        </w:rPr>
        <w:t>τι η κοροϊδία και ο εμπαιγμός πρέπει κάποια στιγμή να τελειώσουν, κύριοι Βουλευτές του ΣΥΡΙΖΑ και των ΑΝΕΛ.</w:t>
      </w:r>
    </w:p>
    <w:p w14:paraId="6FA9D847"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Υποσχεθήκατε, λοιπόν, ότι οι δικαιούχοι του κοινωνικού μερίσματος, αλλά και οι δικαιούχοι του κοινωνικού εισοδήματος αλληλεγγύης θα μπορούν να απολα</w:t>
      </w:r>
      <w:r>
        <w:rPr>
          <w:rFonts w:eastAsia="Times New Roman" w:cs="Times New Roman"/>
          <w:szCs w:val="24"/>
        </w:rPr>
        <w:t>μβάνουν εκπτώσεων μέσα από το κοινωνικό τιμολόγιο. Περιμένουμε την υπουργική απόφαση. Περιμένουμε να μας πείτε ποιο θα είναι αυτό το κόστος και να μας πείτε πώς αυτό το κόστος θα επιβαρυνθεί, αν υπάρχει επιπλέον κόστος από αυτό που ήδη πληρώνουν οι υπόλοιπ</w:t>
      </w:r>
      <w:r>
        <w:rPr>
          <w:rFonts w:eastAsia="Times New Roman" w:cs="Times New Roman"/>
          <w:szCs w:val="24"/>
        </w:rPr>
        <w:t>οι Έλληνες.</w:t>
      </w:r>
    </w:p>
    <w:p w14:paraId="6FA9D848"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Εισέρχομαι στην τρίτη παρατήρηση που θέλω να αναφέρω και αφορά σε μια τροπολογία η οποία είναι πολύ ενδιαφέρουσα πραγματικά. Προσπαθείτε δήθεν να δώσετε λύση σε ένα πρόβλημα που αντιμετωπίζουν περιοχές στις οποίες παράγεται το μεγαλύτερο ποσοστ</w:t>
      </w:r>
      <w:r>
        <w:rPr>
          <w:rFonts w:eastAsia="Times New Roman" w:cs="Times New Roman"/>
          <w:szCs w:val="24"/>
        </w:rPr>
        <w:t xml:space="preserve">ό ηλεκτρικής ενέργειας της χώρας από λιγνίτη. Μιλάμε για τους νομούς της </w:t>
      </w:r>
      <w:r>
        <w:rPr>
          <w:rFonts w:eastAsia="Times New Roman" w:cs="Times New Roman"/>
          <w:szCs w:val="24"/>
        </w:rPr>
        <w:t>δ</w:t>
      </w:r>
      <w:r>
        <w:rPr>
          <w:rFonts w:eastAsia="Times New Roman" w:cs="Times New Roman"/>
          <w:szCs w:val="24"/>
        </w:rPr>
        <w:t xml:space="preserve">υτικής Μακεδονίας, αλλά και της Αρκαδίας στη Μεγαλόπολη. Προσπαθείτε, υποτίθεται, να βοηθήσετε τους πολίτες. Το κάνετε αυτό με έναν τρόπο που, κατά την άποψή μας, περισσότερο φέρνει </w:t>
      </w:r>
      <w:r>
        <w:rPr>
          <w:rFonts w:eastAsia="Times New Roman" w:cs="Times New Roman"/>
          <w:szCs w:val="24"/>
        </w:rPr>
        <w:t>δυστυχώς στην επιφάνεια τις πιο παλιές, θα έλεγα τις παλαιοκομματικές λογικές, τις οποίες σήμερα πληρώνει ο ελληνικός λαός και τις πληρώνει με ένα βαρύτατο τίμημα.</w:t>
      </w:r>
    </w:p>
    <w:p w14:paraId="6FA9D849"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λέτε εκεί; Ότι θα έχουν μια έκπτωση περίπου της τάξεως του 30% στο τιμολόγιο της ΔΕΗ και </w:t>
      </w:r>
      <w:r>
        <w:rPr>
          <w:rFonts w:eastAsia="Times New Roman" w:cs="Times New Roman"/>
          <w:szCs w:val="24"/>
        </w:rPr>
        <w:t>αυτό θα κοστίζει περίπου 17,5 εκατομμύρια ευρώ τον χρόνο, σύμφωνα με την έκθεση του Γενικού Λογιστηρίου του Κράτους. Λέτε, όμως, το εξής σε αυτή την τροπολογία που φέρνετε: Με κοινή απόφαση των Υπουργών Οικονομικών και Περιβάλλοντος και Ενέργειας καθορίζον</w:t>
      </w:r>
      <w:r>
        <w:rPr>
          <w:rFonts w:eastAsia="Times New Roman" w:cs="Times New Roman"/>
          <w:szCs w:val="24"/>
        </w:rPr>
        <w:t>ται το ακριβές ποσό της ενίσχυσης, η διαδικασία, ο τρόπος και ο χρόνος χορήγησής της, ο χρόνος εκκαθάρισης, τυχόν κριτήρια για τη χορήγηση της ενίσχυσης, τυχόν ανώτατα και κατώτατα όρια καταναλώσεων, συστήνεται ειδικός λογαριασμός κ.λπ.</w:t>
      </w:r>
      <w:r>
        <w:rPr>
          <w:rFonts w:eastAsia="Times New Roman" w:cs="Times New Roman"/>
          <w:szCs w:val="24"/>
        </w:rPr>
        <w:t>.</w:t>
      </w:r>
    </w:p>
    <w:p w14:paraId="6FA9D84A"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Με λίγα λόγια, φέρ</w:t>
      </w:r>
      <w:r>
        <w:rPr>
          <w:rFonts w:eastAsia="Times New Roman" w:cs="Times New Roman"/>
          <w:szCs w:val="24"/>
        </w:rPr>
        <w:t xml:space="preserve">νετε μια τροπολογία όπου στην πρώτη παράγραφο λέτε ότι παρέχετε ενίσχυση στους οικιακούς καταναλωτές </w:t>
      </w:r>
      <w:r>
        <w:rPr>
          <w:rFonts w:eastAsia="Times New Roman" w:cs="Times New Roman"/>
          <w:szCs w:val="24"/>
        </w:rPr>
        <w:lastRenderedPageBreak/>
        <w:t xml:space="preserve">και στη δεύτερη παράγραφο έχετε τέτοιες γενικές διατάξεις που είναι να αποφασιστούν με υπουργική απόφαση την επόμενη μέρα, που τελικά δεν ξέρουμε ποιοι θα </w:t>
      </w:r>
      <w:r>
        <w:rPr>
          <w:rFonts w:eastAsia="Times New Roman" w:cs="Times New Roman"/>
          <w:szCs w:val="24"/>
        </w:rPr>
        <w:t>δικαιούνται, αν θα δικαιούνται έκπτωσης, για πόσο χρονικό διάστημα, αν είναι για έναν χρόνο, αν είναι για όλα τα χρόνια από εδώ και πέρα. Δηλαδή, είναι μια προσπάθεια πραγματικά μιας ρουσφετολογικής προσέγγισης ενός σοβαρού θέματος που απασχολεί τους κατοί</w:t>
      </w:r>
      <w:r>
        <w:rPr>
          <w:rFonts w:eastAsia="Times New Roman" w:cs="Times New Roman"/>
          <w:szCs w:val="24"/>
        </w:rPr>
        <w:t>κους εκείνων των περιοχών και χωρίς να τους δίνετε λύσεις.</w:t>
      </w:r>
    </w:p>
    <w:p w14:paraId="6FA9D84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Γιατί δεν τους δίνετε λύσεις και γιατί δεν ενδιαφέρεστε επί της ουσίας;</w:t>
      </w:r>
    </w:p>
    <w:p w14:paraId="6FA9D84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Εδώ έχω την απόφαση, επίσης, του Κυβερνητικού Συμβουλίου Οικονομικής Πολιτικής, κυρίες και κύριοι Βουλευτές. Τι λέει εδώ; Ότι</w:t>
      </w:r>
      <w:r>
        <w:rPr>
          <w:rFonts w:eastAsia="Times New Roman" w:cs="Times New Roman"/>
          <w:szCs w:val="24"/>
        </w:rPr>
        <w:t xml:space="preserve"> σε ό,τι αφορά την εσωτερική αγορά φυσικού αερίου μέχρι το 2022, </w:t>
      </w:r>
      <w:r>
        <w:rPr>
          <w:rFonts w:eastAsia="Times New Roman" w:cs="Times New Roman"/>
          <w:szCs w:val="24"/>
        </w:rPr>
        <w:lastRenderedPageBreak/>
        <w:t xml:space="preserve">προγραμματίζεται επέκταση των υφιστάμενων δικτύων διανομής φυσικού αερίου στην Αττική, στη Θεσσαλία, στη Θεσσαλονίκη, στη Στερεά Ελλάδα, στην Κεντρική Μακεδονία, στην Ανατολική Μακεδονία και </w:t>
      </w:r>
      <w:r>
        <w:rPr>
          <w:rFonts w:eastAsia="Times New Roman" w:cs="Times New Roman"/>
          <w:szCs w:val="24"/>
        </w:rPr>
        <w:t xml:space="preserve">στη Θράκη, αλλά δεν προγραμματίζεται επέκταση του δικτύου φυσικού αερίου στη </w:t>
      </w:r>
      <w:r>
        <w:rPr>
          <w:rFonts w:eastAsia="Times New Roman" w:cs="Times New Roman"/>
          <w:szCs w:val="24"/>
        </w:rPr>
        <w:t>δ</w:t>
      </w:r>
      <w:r>
        <w:rPr>
          <w:rFonts w:eastAsia="Times New Roman" w:cs="Times New Roman"/>
          <w:szCs w:val="24"/>
        </w:rPr>
        <w:t>υτική Μακεδονία, που, όπως ξέρετε, εκεί υπάρχει ακόμη μεγαλύτερη ανάγκη ενεργειακής κατανάλωσης από τα νοικοκυριά λόγω των καιρικών συνθηκών, του βαρύ χειμώνα που επικρατεί σε αυ</w:t>
      </w:r>
      <w:r>
        <w:rPr>
          <w:rFonts w:eastAsia="Times New Roman" w:cs="Times New Roman"/>
          <w:szCs w:val="24"/>
        </w:rPr>
        <w:t>τές τις περιοχές.</w:t>
      </w:r>
    </w:p>
    <w:p w14:paraId="6FA9D84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Κύριε Πρόεδρε, το καταθέτω για τα Πρακτικά.</w:t>
      </w:r>
    </w:p>
    <w:p w14:paraId="6FA9D84E" w14:textId="77777777" w:rsidR="00C930AA" w:rsidRDefault="00077D26">
      <w:pPr>
        <w:tabs>
          <w:tab w:val="left" w:pos="7371"/>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Κωνσταντίνος Σκρέκας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 xml:space="preserve">ρχείο του Τμήματος Γραμματείας της Διεύθυνσης Στενογραφίας και </w:t>
      </w:r>
      <w:r>
        <w:rPr>
          <w:rFonts w:eastAsia="Times New Roman" w:cs="Times New Roman"/>
          <w:szCs w:val="24"/>
        </w:rPr>
        <w:t>Πρακτικών της Βουλής)</w:t>
      </w:r>
    </w:p>
    <w:p w14:paraId="6FA9D84F"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Αντί, λοιπόν, να δώσετε χρήματα για να επεκταθούν τα δίκτυα διανομής φυσικού αερίου στη </w:t>
      </w:r>
      <w:r>
        <w:rPr>
          <w:rFonts w:eastAsia="Times New Roman" w:cs="Times New Roman"/>
          <w:szCs w:val="24"/>
        </w:rPr>
        <w:t>δ</w:t>
      </w:r>
      <w:r>
        <w:rPr>
          <w:rFonts w:eastAsia="Times New Roman" w:cs="Times New Roman"/>
          <w:szCs w:val="24"/>
        </w:rPr>
        <w:t xml:space="preserve">υτική Μακεδονία, εσείς από το </w:t>
      </w:r>
      <w:r>
        <w:rPr>
          <w:rFonts w:eastAsia="Times New Roman" w:cs="Times New Roman"/>
          <w:szCs w:val="24"/>
        </w:rPr>
        <w:t>Σ</w:t>
      </w:r>
      <w:r>
        <w:rPr>
          <w:rFonts w:eastAsia="Times New Roman" w:cs="Times New Roman"/>
          <w:szCs w:val="24"/>
        </w:rPr>
        <w:t xml:space="preserve">υμβούλιο των Υπουργών της </w:t>
      </w:r>
      <w:r>
        <w:rPr>
          <w:rFonts w:eastAsia="Times New Roman" w:cs="Times New Roman"/>
          <w:szCs w:val="24"/>
        </w:rPr>
        <w:t>Κ</w:t>
      </w:r>
      <w:r>
        <w:rPr>
          <w:rFonts w:eastAsia="Times New Roman" w:cs="Times New Roman"/>
          <w:szCs w:val="24"/>
        </w:rPr>
        <w:t xml:space="preserve">υβερνητικής </w:t>
      </w:r>
      <w:r>
        <w:rPr>
          <w:rFonts w:eastAsia="Times New Roman" w:cs="Times New Roman"/>
          <w:szCs w:val="24"/>
        </w:rPr>
        <w:t>Ο</w:t>
      </w:r>
      <w:r>
        <w:rPr>
          <w:rFonts w:eastAsia="Times New Roman" w:cs="Times New Roman"/>
          <w:szCs w:val="24"/>
        </w:rPr>
        <w:t xml:space="preserve">ικονομικής </w:t>
      </w:r>
      <w:r>
        <w:rPr>
          <w:rFonts w:eastAsia="Times New Roman" w:cs="Times New Roman"/>
          <w:szCs w:val="24"/>
        </w:rPr>
        <w:t>Π</w:t>
      </w:r>
      <w:r>
        <w:rPr>
          <w:rFonts w:eastAsia="Times New Roman" w:cs="Times New Roman"/>
          <w:szCs w:val="24"/>
        </w:rPr>
        <w:t xml:space="preserve">ολιτικής έχετε εξαιρέσει τη </w:t>
      </w:r>
      <w:r>
        <w:rPr>
          <w:rFonts w:eastAsia="Times New Roman" w:cs="Times New Roman"/>
          <w:szCs w:val="24"/>
        </w:rPr>
        <w:t>δ</w:t>
      </w:r>
      <w:r>
        <w:rPr>
          <w:rFonts w:eastAsia="Times New Roman" w:cs="Times New Roman"/>
          <w:szCs w:val="24"/>
        </w:rPr>
        <w:t>υτική Μακεδονία. Έπρεπε να προχωρ</w:t>
      </w:r>
      <w:r>
        <w:rPr>
          <w:rFonts w:eastAsia="Times New Roman" w:cs="Times New Roman"/>
          <w:szCs w:val="24"/>
        </w:rPr>
        <w:t>ήσετε σε μια επιδότηση της ενεργειακής αναβάθμισης των κατοικιών αυτών των ανθρώπων που θα τους οδηγήσει να έχουν λιγότερη κατανάλωση ενέργειας και, άρα, μικρότερο λογαριασμό ηλεκτρικής ενέργειας. Μ’ αυτό τον τρόπο θα μπορούσατε να πετύχετε και μια ανάπτυξ</w:t>
      </w:r>
      <w:r>
        <w:rPr>
          <w:rFonts w:eastAsia="Times New Roman" w:cs="Times New Roman"/>
          <w:szCs w:val="24"/>
        </w:rPr>
        <w:t>η στην περιοχή, επειδή θα δουλέψουν αλουμινάδες, χτίστες, άνθρωποι και συνεργεία μέσα από την οικοδομή. Μ’ αυτό τον τρόπο θα μπορούσαμε να πετύχουμε μια πραγματικά βιώσιμη ανάπτυξη, μια βελτίωση της ενεργειακής απόδοσης των κτιρίων και μικρότερους λογαριασ</w:t>
      </w:r>
      <w:r>
        <w:rPr>
          <w:rFonts w:eastAsia="Times New Roman" w:cs="Times New Roman"/>
          <w:szCs w:val="24"/>
        </w:rPr>
        <w:t xml:space="preserve">μούς ηλεκτρικής ενέργειας. </w:t>
      </w:r>
    </w:p>
    <w:p w14:paraId="6FA9D850"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Αντί αυτών, εσείς έρχεστε και λέτε</w:t>
      </w:r>
      <w:r>
        <w:rPr>
          <w:rFonts w:eastAsia="Times New Roman" w:cs="Times New Roman"/>
          <w:szCs w:val="24"/>
        </w:rPr>
        <w:t>:</w:t>
      </w:r>
      <w:r>
        <w:rPr>
          <w:rFonts w:eastAsia="Times New Roman" w:cs="Times New Roman"/>
          <w:szCs w:val="24"/>
        </w:rPr>
        <w:t xml:space="preserve"> «Εμείς βάζουμε 17 εκατομμύρια ευρώ, που δεν ξέρουμε τελικά αν θα είναι 17 εκατομμύρια ευρώ, γιατί περιμένουμε όλες τις υπουργικές αποφάσεις» τις οποίες περιγράφετε. Μάλιστα, δεν ξέρουμε για πό</w:t>
      </w:r>
      <w:r>
        <w:rPr>
          <w:rFonts w:eastAsia="Times New Roman" w:cs="Times New Roman"/>
          <w:szCs w:val="24"/>
        </w:rPr>
        <w:t xml:space="preserve">σο χρόνο θα τους τα δίνετε. </w:t>
      </w:r>
    </w:p>
    <w:p w14:paraId="6FA9D851"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Παρακαλούμε, λοιπόν, να μας πείτε σήμερα κατ’ αρχ</w:t>
      </w:r>
      <w:r>
        <w:rPr>
          <w:rFonts w:eastAsia="Times New Roman" w:cs="Times New Roman"/>
          <w:szCs w:val="24"/>
        </w:rPr>
        <w:t>άς</w:t>
      </w:r>
      <w:r>
        <w:rPr>
          <w:rFonts w:eastAsia="Times New Roman" w:cs="Times New Roman"/>
          <w:szCs w:val="24"/>
        </w:rPr>
        <w:t xml:space="preserve"> ποιοι θα είναι οι δικαιούχοι τελικά -συγκεκριμένα και όχι αόριστα- και για πόσα χρόνια θα ισχύει αυτή η οικονομική ενίσχυση που λέτε.</w:t>
      </w:r>
    </w:p>
    <w:p w14:paraId="6FA9D852"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Επιτέλους, κυρίες και κύριοι Βουλευτές, θ</w:t>
      </w:r>
      <w:r>
        <w:rPr>
          <w:rFonts w:eastAsia="Times New Roman" w:cs="Times New Roman"/>
          <w:szCs w:val="24"/>
        </w:rPr>
        <w:t>α πρέπει να τελειώσει ο εμπαιγμός του ελληνικού λαού από μια Κυβέρνηση, η οποία οδεύει προς την έξοδο και που έχει επιδοθεί σε ένα όργιο ρουσφετολογικών και κακών νομοθετικών διατάξεων, τα οποία δυστυχώς δεν έχουν βιωσιμότητα.</w:t>
      </w:r>
    </w:p>
    <w:p w14:paraId="6FA9D853"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Το τελευταίο αφορά και τα στο</w:t>
      </w:r>
      <w:r>
        <w:rPr>
          <w:rFonts w:eastAsia="Times New Roman" w:cs="Times New Roman"/>
          <w:szCs w:val="24"/>
        </w:rPr>
        <w:t xml:space="preserve">ιχεία της εκτέλεσης του </w:t>
      </w:r>
      <w:r>
        <w:rPr>
          <w:rFonts w:eastAsia="Times New Roman" w:cs="Times New Roman"/>
          <w:szCs w:val="24"/>
        </w:rPr>
        <w:t>π</w:t>
      </w:r>
      <w:r>
        <w:rPr>
          <w:rFonts w:eastAsia="Times New Roman" w:cs="Times New Roman"/>
          <w:szCs w:val="24"/>
        </w:rPr>
        <w:t>ροϋπολογισμού που δείχνουν ότι για να πετύχετε αυτό το δήθεν υπερπλεόνασμα έχετε στερήσει από την αγορά, από την ανάπτυξη, 800 εκατομμύρια ευρώ το 2017 και 600 εκατομμύρια το 2016, δηλαδή 1,3 δισεκατομμύρια ευρώ περίπου, τα οποία ε</w:t>
      </w:r>
      <w:r>
        <w:rPr>
          <w:rFonts w:eastAsia="Times New Roman" w:cs="Times New Roman"/>
          <w:szCs w:val="24"/>
        </w:rPr>
        <w:t>ίναι χρήματα της Ευρωπαϊκής Ένωσης. Αναφέρομαι στο Πρόγραμμα Δημοσίων Επενδύσεων.</w:t>
      </w:r>
    </w:p>
    <w:p w14:paraId="6FA9D854"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Το αποτέλεσμα είναι φυσικά να είναι ζητούμενο η ανάπτυξη το 2018, κύριε Υπουργέ, γιατί αυτά τα χρήματα λείπουν σήμερα από την αγορά, λείπουν από έργα και υποδομές. Εδώ, βέβαι</w:t>
      </w:r>
      <w:r>
        <w:rPr>
          <w:rFonts w:eastAsia="Times New Roman" w:cs="Times New Roman"/>
          <w:szCs w:val="24"/>
        </w:rPr>
        <w:t xml:space="preserve">α, καταρρέει και αυτό το κυβερνητικό πρόταγμα και μυθιστόρημα ότι δήθεν έρχεται η ανάπτυξη. </w:t>
      </w:r>
    </w:p>
    <w:p w14:paraId="6FA9D855"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το νομοσχέδιο, θα έχουμε βέβαια την ευκαιρία να αναλύσουμε και τα άρθρα στη δευτερολογία μας. </w:t>
      </w:r>
    </w:p>
    <w:p w14:paraId="6FA9D856"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Σας είπα, κύριε Υπουργέ, ότι αυτό το νομοσχέδιο </w:t>
      </w:r>
      <w:r>
        <w:rPr>
          <w:rFonts w:eastAsia="Times New Roman" w:cs="Times New Roman"/>
          <w:szCs w:val="24"/>
        </w:rPr>
        <w:t>προσπαθεί να λύσει ένα συγκεκριμένο πρόβλημα. Ποιο είναι αυτό; Αυτό είναι το να δημιουργηθούν ολιγοπωλιακά και μονοπωλιακά σχήματα στον χώρο των Ανανεώσιμων Πηγών Ενέργειας. Σας λέμε από την αρχή ότι συμφωνούμε με τη λογική και τη φιλοσοφία των συνεταιριστ</w:t>
      </w:r>
      <w:r>
        <w:rPr>
          <w:rFonts w:eastAsia="Times New Roman" w:cs="Times New Roman"/>
          <w:szCs w:val="24"/>
        </w:rPr>
        <w:t xml:space="preserve">ικών σχημάτων, έτσι ώστε να μπορέσουν να επενδύσουν και να έχουν την απαραίτητη κλίμακα για να είναι ανταγωνιστικοί στην επένδυση των Ανανεώσιμων Πηγών Ενέργειας. </w:t>
      </w:r>
    </w:p>
    <w:p w14:paraId="6FA9D857"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Στη συνέχεια, στη δευτερολογία μου, θα αναλύσω συγκεκριμένα θέματα, τα οποία πιστεύω ότι μπο</w:t>
      </w:r>
      <w:r>
        <w:rPr>
          <w:rFonts w:eastAsia="Times New Roman" w:cs="Times New Roman"/>
          <w:szCs w:val="24"/>
        </w:rPr>
        <w:t xml:space="preserve">ρούμε να συζητήσουμε και να βρούμε κοινό τόπο για να τα επιλύσουμε. </w:t>
      </w:r>
    </w:p>
    <w:p w14:paraId="6FA9D858"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Παρακαλώ να απαντήσετε συγκεκριμένα για τα θέματα που σας ανέφερα, δηλαδή για την πρόθεση της ΔΕΗ να αγοράσει την </w:t>
      </w:r>
      <w:r>
        <w:rPr>
          <w:rFonts w:eastAsia="Times New Roman" w:cs="Times New Roman"/>
          <w:szCs w:val="24"/>
          <w:lang w:val="en-US"/>
        </w:rPr>
        <w:t>EDS</w:t>
      </w:r>
      <w:r>
        <w:rPr>
          <w:rFonts w:eastAsia="Times New Roman" w:cs="Times New Roman"/>
          <w:szCs w:val="24"/>
        </w:rPr>
        <w:t xml:space="preserve"> στα γειτονικά Σκόπια, για τις διευκρινίσεις σε ό,τι αφορά την τροπολο</w:t>
      </w:r>
      <w:r>
        <w:rPr>
          <w:rFonts w:eastAsia="Times New Roman" w:cs="Times New Roman"/>
          <w:szCs w:val="24"/>
        </w:rPr>
        <w:t xml:space="preserve">γία για τους κατοίκους της </w:t>
      </w:r>
      <w:r>
        <w:rPr>
          <w:rFonts w:eastAsia="Times New Roman" w:cs="Times New Roman"/>
          <w:szCs w:val="24"/>
        </w:rPr>
        <w:t>δ</w:t>
      </w:r>
      <w:r>
        <w:rPr>
          <w:rFonts w:eastAsia="Times New Roman" w:cs="Times New Roman"/>
          <w:szCs w:val="24"/>
        </w:rPr>
        <w:t>υτικής Μακεδονίας και τον Δήμο της Μεγαλόπολης, αλλά βέβαια και για το τι σκέφτεστε να κάνετε και πώς προτίθεστε να διασώσετε, να υποστηρίξετε τη ΔΕΗ από την ολοκληρωτική πτώχευση και καταστροφή, αφού την έχετε δεσμεύσει με τους</w:t>
      </w:r>
      <w:r>
        <w:rPr>
          <w:rFonts w:eastAsia="Times New Roman" w:cs="Times New Roman"/>
          <w:szCs w:val="24"/>
        </w:rPr>
        <w:t xml:space="preserve"> θεσμούς να μειώσει κατά 50% τον τζίρο της τα επόμενα χρόνια.</w:t>
      </w:r>
    </w:p>
    <w:p w14:paraId="6FA9D859"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FA9D85A" w14:textId="77777777" w:rsidR="00C930AA" w:rsidRDefault="00077D2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από της Νέας Δημοκρατίας)</w:t>
      </w:r>
    </w:p>
    <w:p w14:paraId="6FA9D85B"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Καμμένος): </w:t>
      </w:r>
      <w:r>
        <w:rPr>
          <w:rFonts w:eastAsia="Times New Roman" w:cs="Times New Roman"/>
          <w:szCs w:val="24"/>
        </w:rPr>
        <w:t>Ευχαριστούμε πολύ τον κ. Σκρέκα.</w:t>
      </w:r>
    </w:p>
    <w:p w14:paraId="6FA9D85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Παρακαλώ πολύ τον εισηγητή από τη Δημοκρατική Συμπαράτα</w:t>
      </w:r>
      <w:r>
        <w:rPr>
          <w:rFonts w:eastAsia="Times New Roman" w:cs="Times New Roman"/>
          <w:szCs w:val="24"/>
        </w:rPr>
        <w:t>ξη κ. Μανιάτη να λάβει τον λόγο για δεκαπέντε λεπτά.</w:t>
      </w:r>
    </w:p>
    <w:p w14:paraId="6FA9D85D"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Αγαπητές και αγαπητοί συνάδελφοι, καλούμαστε σήμερα να συζητήσουμε ένα νομοσχέδιο το οποίο μεταφέρει μια θετική ευρωπαϊκή εμπειρία στο ελληνικό δίκαιο. Όμως, ταυτόχρονα, αυτό το νομοσχέ</w:t>
      </w:r>
      <w:r>
        <w:rPr>
          <w:rFonts w:eastAsia="Times New Roman" w:cs="Times New Roman"/>
          <w:szCs w:val="24"/>
        </w:rPr>
        <w:t xml:space="preserve">διο αποτελεί και την κορυφή ενός τριγώνου ενεργειακής υποκρισίας, όπως θα αναφέρω στη συνέχεια. </w:t>
      </w:r>
    </w:p>
    <w:p w14:paraId="6FA9D85E"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Αυτή η συζήτηση έρχεται δυο μέρες μετά την ψήφιση του πολυνομοσχεδίου για την τρίτη αξιολόγηση του μνημονίου Τσίπρα.</w:t>
      </w:r>
    </w:p>
    <w:p w14:paraId="6FA9D85F"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Κύριε Υπουργέ, έχετε διαψεύσει κάθε πρόγνω</w:t>
      </w:r>
      <w:r>
        <w:rPr>
          <w:rFonts w:eastAsia="Times New Roman" w:cs="Times New Roman"/>
          <w:szCs w:val="24"/>
        </w:rPr>
        <w:t xml:space="preserve">ση για την επιβίωση της Κυβέρνησής σας, γιατί πολύ απλά διαψεύσατε κάθε λέξη </w:t>
      </w:r>
      <w:r>
        <w:rPr>
          <w:rFonts w:eastAsia="Times New Roman" w:cs="Times New Roman"/>
          <w:szCs w:val="24"/>
        </w:rPr>
        <w:lastRenderedPageBreak/>
        <w:t xml:space="preserve">που λέγατε αντιπολιτευτικά. Οι απίστευτες κυβιστήσεις της Κυβέρνησης του ΣΥΡΙΖΑ και των ΑΝΕΛ δείχνουν ότι δεν υπάρχει ηθικός φραγμός προκειμένου να κρατήσετε τη ζεστή καρέκλα της </w:t>
      </w:r>
      <w:r>
        <w:rPr>
          <w:rFonts w:eastAsia="Times New Roman" w:cs="Times New Roman"/>
          <w:szCs w:val="24"/>
        </w:rPr>
        <w:t>εξουσίας. Αποδείχθηκε πια ότι δεν είχατε κανένα απολύτως σχέδιο, δεν κάνατε καμ</w:t>
      </w:r>
      <w:r>
        <w:rPr>
          <w:rFonts w:eastAsia="Times New Roman" w:cs="Times New Roman"/>
          <w:szCs w:val="24"/>
        </w:rPr>
        <w:t>μ</w:t>
      </w:r>
      <w:r>
        <w:rPr>
          <w:rFonts w:eastAsia="Times New Roman" w:cs="Times New Roman"/>
          <w:szCs w:val="24"/>
        </w:rPr>
        <w:t xml:space="preserve">ία διαπραγμάτευση και αντί να χορέψετε στο ταψί εσείς τους δανειστές και τις αγορές, σας χορεύουν αυτοί στο ταψί. </w:t>
      </w:r>
    </w:p>
    <w:p w14:paraId="6FA9D860"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Μάλιστα, στις αρχές της χρονιάς, ο κύριος Πρωθυπουργός προσπά</w:t>
      </w:r>
      <w:r>
        <w:rPr>
          <w:rFonts w:eastAsia="Times New Roman" w:cs="Times New Roman"/>
          <w:szCs w:val="24"/>
        </w:rPr>
        <w:t xml:space="preserve">θησε να μας πείσει ότι το καλοκαίρι του 2018 θα υπάρχει καθαρή έξοδος από τα μνημόνια. Μόνο που η καθαρή έξοδος είναι, δυστυχώς, μια γυμνή έξοδος από το μνημόνιο Τσίπρα και μια πεντακάθαρη είσοδος στο τέταρτο μνημόνιο, με το οποίο έχετε δεσμεύσει με θηλιά </w:t>
      </w:r>
      <w:r>
        <w:rPr>
          <w:rFonts w:eastAsia="Times New Roman" w:cs="Times New Roman"/>
          <w:szCs w:val="24"/>
        </w:rPr>
        <w:t xml:space="preserve">τη χώρα μέχρι το 2060. Ξεκίνησε ο κ. Τσίπρας ως </w:t>
      </w:r>
      <w:r>
        <w:rPr>
          <w:rFonts w:eastAsia="Times New Roman" w:cs="Times New Roman"/>
          <w:szCs w:val="24"/>
        </w:rPr>
        <w:lastRenderedPageBreak/>
        <w:t xml:space="preserve">δήθεν αριστερός, ως δήθεν ριζοσπάστης αριστερός και τώρα έχει καταλήξει το πιο πειθήνιο όργανο στην αυλή των δανειστών. </w:t>
      </w:r>
    </w:p>
    <w:p w14:paraId="6FA9D861"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Όμως, η κοινωνία το έχει καταλάβει. Η κοινωνία έχει καταλάβει ότι το πρόβλημα της χώρας</w:t>
      </w:r>
      <w:r>
        <w:rPr>
          <w:rFonts w:eastAsia="Times New Roman" w:cs="Times New Roman"/>
          <w:szCs w:val="24"/>
        </w:rPr>
        <w:t xml:space="preserve"> δεν είναι η οικονομία, αλλά είναι η Κυβέρνηση που βολεύεται να απλώνει παντού τη φτώχεια, γιατί έτσι διευκολύνεται να δίνει επιδόματα. Δεν κάνετε απολύτως τίποτε για να πάρουν μπροστά οι μηχανές της ανάπτυξης, μιας ανάπτυξης που μπορεί να γίνει πραγματικό</w:t>
      </w:r>
      <w:r>
        <w:rPr>
          <w:rFonts w:eastAsia="Times New Roman" w:cs="Times New Roman"/>
          <w:szCs w:val="24"/>
        </w:rPr>
        <w:t>τητα.</w:t>
      </w:r>
    </w:p>
    <w:p w14:paraId="6FA9D862"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Αγαπητοί συνάδελφοι, είδατε τα χθεσινά στοιχεία του Γενικού Λογιστηρίου του Κράτους; Καταλάβατε εσείς που υπερψηφίσατε τα νομοσχέδια που φέρνει η Κυβέρνηση, από πού προέκυψε αυτό το υπερπλεόνασμα; Το Γενικό Λογιστήριο του Κράτους αποδεικνύει ότι το υ</w:t>
      </w:r>
      <w:r>
        <w:rPr>
          <w:rFonts w:eastAsia="Times New Roman" w:cs="Times New Roman"/>
          <w:szCs w:val="24"/>
        </w:rPr>
        <w:t xml:space="preserve">περπλεόνασμα προέκυψε από τα 800 εκατομμύρια ευρώ </w:t>
      </w:r>
      <w:r>
        <w:rPr>
          <w:rFonts w:eastAsia="Times New Roman" w:cs="Times New Roman"/>
          <w:szCs w:val="24"/>
        </w:rPr>
        <w:lastRenderedPageBreak/>
        <w:t>μικρότερο Πρόγραμμα Δημοσίων Επενδύσεων, 800 εκατομμύρια ευρώ λιγότερες δημόσιες αναπτυξιακές δαπάνες για τη χώρα και άλλα 950 εκατομμύρια ευρώ λιγότερες κοινωνικές δαπάνες. Αυτό είναι το επίτευγμα της Κυβέ</w:t>
      </w:r>
      <w:r>
        <w:rPr>
          <w:rFonts w:eastAsia="Times New Roman" w:cs="Times New Roman"/>
          <w:szCs w:val="24"/>
        </w:rPr>
        <w:t xml:space="preserve">ρνησης. </w:t>
      </w:r>
    </w:p>
    <w:p w14:paraId="6FA9D863"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Μα, έτσι δεν χρειάζεται να είσαι συνέταιρος του Καμμένου για να κερδίσεις υπερπλεόνασμα. Μπορείς και μόνος σου να το καταφέρεις.</w:t>
      </w:r>
    </w:p>
    <w:p w14:paraId="6FA9D864"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Δυστυχώς, κύριοι Υπουργοί, σας ενδιαφέρουν μόνο οι φόροι. Για όλα τα υπόλοιπα δεν δίνετε δεκάρα. Είστε μια Κυβέρνηση ε</w:t>
      </w:r>
      <w:r>
        <w:rPr>
          <w:rFonts w:eastAsia="Times New Roman" w:cs="Times New Roman"/>
          <w:szCs w:val="24"/>
        </w:rPr>
        <w:t xml:space="preserve">ισπρακτόρων. </w:t>
      </w:r>
    </w:p>
    <w:p w14:paraId="6FA9D865"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Προχθές, μια γειτονική χώρα, η Ρουμανία, σας έδωσε ένα παράδειγμα. Για τις μικρομεσαίες επιχειρήσεις που έχουν τζίρο έως 100.000 ευρώ τον χρόνο, η Ρουμανία βάζει φόρο 3% και αναμένει </w:t>
      </w:r>
      <w:r>
        <w:rPr>
          <w:rFonts w:eastAsia="Times New Roman" w:cs="Times New Roman"/>
          <w:szCs w:val="24"/>
        </w:rPr>
        <w:lastRenderedPageBreak/>
        <w:t>αύξηση των εσόδων της, γιατί θα μηδενιστεί η φορολογική παρ</w:t>
      </w:r>
      <w:r>
        <w:rPr>
          <w:rFonts w:eastAsia="Times New Roman" w:cs="Times New Roman"/>
          <w:szCs w:val="24"/>
        </w:rPr>
        <w:t xml:space="preserve">αβατικότητα. Αυτά τα ακούν τα αυτιά της Κυβέρνησης ή υπακούν μόνο σε όσα επιτάσσουν οι δανειστές; </w:t>
      </w:r>
    </w:p>
    <w:p w14:paraId="6FA9D866"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τι είναι το νομοσχέδιο που συζητάμε σήμερα; Θα μπορούσε άραγε να είναι κάτι εξαιρετικά πιο απλό; </w:t>
      </w:r>
    </w:p>
    <w:p w14:paraId="6FA9D867" w14:textId="77777777" w:rsidR="00C930AA" w:rsidRDefault="00077D26">
      <w:pPr>
        <w:spacing w:after="0" w:line="600" w:lineRule="auto"/>
        <w:ind w:firstLine="851"/>
        <w:jc w:val="both"/>
        <w:rPr>
          <w:rFonts w:eastAsia="Times New Roman"/>
          <w:szCs w:val="24"/>
        </w:rPr>
      </w:pPr>
      <w:r>
        <w:rPr>
          <w:rFonts w:eastAsia="Times New Roman"/>
          <w:szCs w:val="24"/>
        </w:rPr>
        <w:t xml:space="preserve">Είναι η δημιουργία αστικών </w:t>
      </w:r>
      <w:r>
        <w:rPr>
          <w:rFonts w:eastAsia="Times New Roman"/>
          <w:szCs w:val="24"/>
        </w:rPr>
        <w:t>συνεταιρισμών που απασχολούνται, που ως δραστηριότητά τους θα έχουν τις ενεργειακές πρωτοβουλίες. Βασίζεται στον νόμο για τους αστικούς συνεταιρισμούς. Είναι όμως κάτι καινοτομικό; Δυστυχώς, εδώ ξεκινά η πρώτη υποκρισία του τριγώνου της ενεργειακής υποκρισ</w:t>
      </w:r>
      <w:r>
        <w:rPr>
          <w:rFonts w:eastAsia="Times New Roman"/>
          <w:szCs w:val="24"/>
        </w:rPr>
        <w:t>ίας της Κυβέρνησης που προανέφερα.</w:t>
      </w:r>
    </w:p>
    <w:p w14:paraId="6FA9D868" w14:textId="77777777" w:rsidR="00C930AA" w:rsidRDefault="00077D26">
      <w:pPr>
        <w:spacing w:after="0" w:line="600" w:lineRule="auto"/>
        <w:ind w:firstLine="720"/>
        <w:jc w:val="both"/>
        <w:rPr>
          <w:rFonts w:eastAsia="Times New Roman"/>
          <w:szCs w:val="24"/>
        </w:rPr>
      </w:pPr>
      <w:r>
        <w:rPr>
          <w:rFonts w:eastAsia="Times New Roman"/>
          <w:szCs w:val="24"/>
        </w:rPr>
        <w:t xml:space="preserve">Κύριε Υπουργέ, οποιαδήποτε νομοθέτηση δεν συνοδεύεται από επιχειρησιακό σχέδιο </w:t>
      </w:r>
      <w:r>
        <w:rPr>
          <w:rFonts w:eastAsia="Times New Roman"/>
          <w:szCs w:val="24"/>
        </w:rPr>
        <w:t>–</w:t>
      </w:r>
      <w:r>
        <w:rPr>
          <w:rFonts w:eastAsia="Times New Roman"/>
          <w:szCs w:val="24"/>
        </w:rPr>
        <w:t>χρονοδιάγραμμα</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και χρήματα- </w:t>
      </w:r>
      <w:r>
        <w:rPr>
          <w:rFonts w:eastAsia="Times New Roman"/>
          <w:szCs w:val="24"/>
        </w:rPr>
        <w:lastRenderedPageBreak/>
        <w:t>στήριξης της νομοθέτησης είναι ένα αδειανό πουκάμισο. Και αυτό που νομοθετείτε τώρα είναι ένα αδειανό πο</w:t>
      </w:r>
      <w:r>
        <w:rPr>
          <w:rFonts w:eastAsia="Times New Roman"/>
          <w:szCs w:val="24"/>
        </w:rPr>
        <w:t xml:space="preserve">υκάμισο. Θέλετε την απόδειξη, συναδέλφισσες και συνάδελφοι του ΣΥΡΙΖΑ; Ξέρετε πόσοι τέτοιοι συνεταιρισμοί, σαν αυτούς που καλούμαστε σήμερα να νομοθετήσουμε, υπάρχουν στη χώρα; Υπάρχουν τετρακόσιοι δεκαέξι αγροτικοί συνεταιρισμοί, που ονομάζονται </w:t>
      </w:r>
      <w:r>
        <w:rPr>
          <w:rFonts w:eastAsia="Times New Roman"/>
          <w:szCs w:val="24"/>
        </w:rPr>
        <w:t>τ</w:t>
      </w:r>
      <w:r>
        <w:rPr>
          <w:rFonts w:eastAsia="Times New Roman"/>
          <w:szCs w:val="24"/>
        </w:rPr>
        <w:t xml:space="preserve">οπικοί </w:t>
      </w:r>
      <w:r>
        <w:rPr>
          <w:rFonts w:eastAsia="Times New Roman"/>
          <w:szCs w:val="24"/>
        </w:rPr>
        <w:t>ο</w:t>
      </w:r>
      <w:r>
        <w:rPr>
          <w:rFonts w:eastAsia="Times New Roman"/>
          <w:szCs w:val="24"/>
        </w:rPr>
        <w:t xml:space="preserve">ργανισμοί </w:t>
      </w:r>
      <w:r>
        <w:rPr>
          <w:rFonts w:eastAsia="Times New Roman"/>
          <w:szCs w:val="24"/>
        </w:rPr>
        <w:t>ε</w:t>
      </w:r>
      <w:r>
        <w:rPr>
          <w:rFonts w:eastAsia="Times New Roman"/>
          <w:szCs w:val="24"/>
        </w:rPr>
        <w:t xml:space="preserve">γγείων </w:t>
      </w:r>
      <w:r>
        <w:rPr>
          <w:rFonts w:eastAsia="Times New Roman"/>
          <w:szCs w:val="24"/>
        </w:rPr>
        <w:t>β</w:t>
      </w:r>
      <w:r>
        <w:rPr>
          <w:rFonts w:eastAsia="Times New Roman"/>
          <w:szCs w:val="24"/>
        </w:rPr>
        <w:t>ελτιώσεων</w:t>
      </w:r>
      <w:r>
        <w:rPr>
          <w:rFonts w:eastAsia="Times New Roman"/>
          <w:szCs w:val="24"/>
        </w:rPr>
        <w:t>,</w:t>
      </w:r>
      <w:r>
        <w:rPr>
          <w:rFonts w:eastAsia="Times New Roman"/>
          <w:szCs w:val="24"/>
        </w:rPr>
        <w:t xml:space="preserve"> και στους οποίους ενεργοποιούνται, είναι εγγεγραμμένοι ως μέλη, τριακόσιες χιλιάδες Έλληνες αγρότες. Αυτό που σήμερα νομοθετούμε ως αστικό συνεταιρισμό υπάρχει εδώ και πολλά χρόνια στον αγροτικό τομέα με τη μορφή των ΤΟΕΒ.</w:t>
      </w:r>
    </w:p>
    <w:p w14:paraId="6FA9D869" w14:textId="77777777" w:rsidR="00C930AA" w:rsidRDefault="00077D26">
      <w:pPr>
        <w:spacing w:after="0" w:line="600" w:lineRule="auto"/>
        <w:ind w:firstLine="720"/>
        <w:jc w:val="both"/>
        <w:rPr>
          <w:rFonts w:eastAsia="Times New Roman"/>
          <w:szCs w:val="24"/>
        </w:rPr>
      </w:pPr>
      <w:r>
        <w:rPr>
          <w:rFonts w:eastAsia="Times New Roman"/>
          <w:szCs w:val="24"/>
        </w:rPr>
        <w:t>Και</w:t>
      </w:r>
      <w:r>
        <w:rPr>
          <w:rFonts w:eastAsia="Times New Roman"/>
          <w:szCs w:val="24"/>
        </w:rPr>
        <w:t xml:space="preserve"> τι κάναμε το 2014, που το καταψηφίσατε; Το 2014 για πρώτη φορά εφαρμόσαμε τη φιλοσοφία της ενεργειακής δημοκρατίας, δίνοντας τη δυνατότητα κατά προτεραιότητα στους </w:t>
      </w:r>
      <w:r>
        <w:rPr>
          <w:rFonts w:eastAsia="Times New Roman"/>
          <w:szCs w:val="24"/>
        </w:rPr>
        <w:t>τ</w:t>
      </w:r>
      <w:r>
        <w:rPr>
          <w:rFonts w:eastAsia="Times New Roman"/>
          <w:szCs w:val="24"/>
        </w:rPr>
        <w:t xml:space="preserve">οπικούς </w:t>
      </w:r>
      <w:r>
        <w:rPr>
          <w:rFonts w:eastAsia="Times New Roman"/>
          <w:szCs w:val="24"/>
        </w:rPr>
        <w:lastRenderedPageBreak/>
        <w:t>ο</w:t>
      </w:r>
      <w:r>
        <w:rPr>
          <w:rFonts w:eastAsia="Times New Roman"/>
          <w:szCs w:val="24"/>
        </w:rPr>
        <w:t xml:space="preserve">ργανισμούς </w:t>
      </w:r>
      <w:r>
        <w:rPr>
          <w:rFonts w:eastAsia="Times New Roman"/>
          <w:szCs w:val="24"/>
        </w:rPr>
        <w:t>ε</w:t>
      </w:r>
      <w:r>
        <w:rPr>
          <w:rFonts w:eastAsia="Times New Roman"/>
          <w:szCs w:val="24"/>
        </w:rPr>
        <w:t xml:space="preserve">γγείων </w:t>
      </w:r>
      <w:r>
        <w:rPr>
          <w:rFonts w:eastAsia="Times New Roman"/>
          <w:szCs w:val="24"/>
        </w:rPr>
        <w:t>β</w:t>
      </w:r>
      <w:r>
        <w:rPr>
          <w:rFonts w:eastAsia="Times New Roman"/>
          <w:szCs w:val="24"/>
        </w:rPr>
        <w:t xml:space="preserve">ελτιώσεων σε κάθε αγροτικό ρολόι που χρησιμοποιούν οι αγρότες για να ποτίζουν από τα δίκτυα άρδευσης να εγκαταστήσουν μονάδες </w:t>
      </w:r>
      <w:r>
        <w:rPr>
          <w:rFonts w:eastAsia="Times New Roman"/>
          <w:szCs w:val="24"/>
        </w:rPr>
        <w:t>α</w:t>
      </w:r>
      <w:r>
        <w:rPr>
          <w:rFonts w:eastAsia="Times New Roman"/>
          <w:szCs w:val="24"/>
        </w:rPr>
        <w:t xml:space="preserve">νανεώσιμων </w:t>
      </w:r>
      <w:r>
        <w:rPr>
          <w:rFonts w:eastAsia="Times New Roman"/>
          <w:szCs w:val="24"/>
        </w:rPr>
        <w:t>π</w:t>
      </w:r>
      <w:r>
        <w:rPr>
          <w:rFonts w:eastAsia="Times New Roman"/>
          <w:szCs w:val="24"/>
        </w:rPr>
        <w:t xml:space="preserve">ηγών </w:t>
      </w:r>
      <w:r>
        <w:rPr>
          <w:rFonts w:eastAsia="Times New Roman"/>
          <w:szCs w:val="24"/>
        </w:rPr>
        <w:t>ε</w:t>
      </w:r>
      <w:r>
        <w:rPr>
          <w:rFonts w:eastAsia="Times New Roman"/>
          <w:szCs w:val="24"/>
        </w:rPr>
        <w:t>νέργειας έως 500</w:t>
      </w:r>
      <w:r>
        <w:rPr>
          <w:rFonts w:eastAsia="Times New Roman"/>
          <w:szCs w:val="24"/>
          <w:lang w:val="en-US"/>
        </w:rPr>
        <w:t>KW</w:t>
      </w:r>
      <w:r>
        <w:rPr>
          <w:rFonts w:eastAsia="Times New Roman"/>
          <w:szCs w:val="24"/>
        </w:rPr>
        <w:t>. Σε κάθε ρολόι. Το καταψηφίσατε. Δεν πειράζει.</w:t>
      </w:r>
    </w:p>
    <w:p w14:paraId="6FA9D86A" w14:textId="77777777" w:rsidR="00C930AA" w:rsidRDefault="00077D26">
      <w:pPr>
        <w:spacing w:after="0" w:line="600" w:lineRule="auto"/>
        <w:ind w:firstLine="720"/>
        <w:jc w:val="both"/>
        <w:rPr>
          <w:rFonts w:eastAsia="Times New Roman"/>
          <w:szCs w:val="24"/>
        </w:rPr>
      </w:pPr>
      <w:r>
        <w:rPr>
          <w:rFonts w:eastAsia="Times New Roman"/>
          <w:szCs w:val="24"/>
        </w:rPr>
        <w:t>Μέσα, όμως, στην ίδια λογική και σε συνεργασί</w:t>
      </w:r>
      <w:r>
        <w:rPr>
          <w:rFonts w:eastAsia="Times New Roman"/>
          <w:szCs w:val="24"/>
        </w:rPr>
        <w:t xml:space="preserve">α με το Υπουργείο Αγροτικής Ανάπτυξης υπήρχε η πρόβλεψη να χρηματοδοτήσουμε τους </w:t>
      </w:r>
      <w:r>
        <w:rPr>
          <w:rFonts w:eastAsia="Times New Roman"/>
          <w:szCs w:val="24"/>
        </w:rPr>
        <w:t>τ</w:t>
      </w:r>
      <w:r>
        <w:rPr>
          <w:rFonts w:eastAsia="Times New Roman"/>
          <w:szCs w:val="24"/>
        </w:rPr>
        <w:t xml:space="preserve">οπικούς </w:t>
      </w:r>
      <w:r>
        <w:rPr>
          <w:rFonts w:eastAsia="Times New Roman"/>
          <w:szCs w:val="24"/>
        </w:rPr>
        <w:t>ο</w:t>
      </w:r>
      <w:r>
        <w:rPr>
          <w:rFonts w:eastAsia="Times New Roman"/>
          <w:szCs w:val="24"/>
        </w:rPr>
        <w:t xml:space="preserve">ργανισμούς </w:t>
      </w:r>
      <w:r>
        <w:rPr>
          <w:rFonts w:eastAsia="Times New Roman"/>
          <w:szCs w:val="24"/>
        </w:rPr>
        <w:t>ε</w:t>
      </w:r>
      <w:r>
        <w:rPr>
          <w:rFonts w:eastAsia="Times New Roman"/>
          <w:szCs w:val="24"/>
        </w:rPr>
        <w:t xml:space="preserve">γγείων </w:t>
      </w:r>
      <w:r>
        <w:rPr>
          <w:rFonts w:eastAsia="Times New Roman"/>
          <w:szCs w:val="24"/>
        </w:rPr>
        <w:t>β</w:t>
      </w:r>
      <w:r>
        <w:rPr>
          <w:rFonts w:eastAsia="Times New Roman"/>
          <w:szCs w:val="24"/>
        </w:rPr>
        <w:t xml:space="preserve">ελτιώσεων, ώστε να υλοποιήσουν αυτή την πράξη. Έχει νόημα; Έχει απολύτως νόημα. Κύριε Υπουργέ, ρωτήστε τη ΔΕΗ που εποπτεύετε πόσα λεφτά χρωστάνε </w:t>
      </w:r>
      <w:r>
        <w:rPr>
          <w:rFonts w:eastAsia="Times New Roman"/>
          <w:szCs w:val="24"/>
        </w:rPr>
        <w:t xml:space="preserve">στη ΔΕΗ οι </w:t>
      </w:r>
      <w:r>
        <w:rPr>
          <w:rFonts w:eastAsia="Times New Roman"/>
          <w:szCs w:val="24"/>
        </w:rPr>
        <w:t>τ</w:t>
      </w:r>
      <w:r>
        <w:rPr>
          <w:rFonts w:eastAsia="Times New Roman"/>
          <w:szCs w:val="24"/>
        </w:rPr>
        <w:t xml:space="preserve">οπικοί </w:t>
      </w:r>
      <w:r>
        <w:rPr>
          <w:rFonts w:eastAsia="Times New Roman"/>
          <w:szCs w:val="24"/>
        </w:rPr>
        <w:t>ο</w:t>
      </w:r>
      <w:r>
        <w:rPr>
          <w:rFonts w:eastAsia="Times New Roman"/>
          <w:szCs w:val="24"/>
        </w:rPr>
        <w:t xml:space="preserve">ργανισμοί </w:t>
      </w:r>
      <w:r>
        <w:rPr>
          <w:rFonts w:eastAsia="Times New Roman"/>
          <w:szCs w:val="24"/>
        </w:rPr>
        <w:t>ε</w:t>
      </w:r>
      <w:r>
        <w:rPr>
          <w:rFonts w:eastAsia="Times New Roman"/>
          <w:szCs w:val="24"/>
        </w:rPr>
        <w:t xml:space="preserve">γγείων </w:t>
      </w:r>
      <w:r>
        <w:rPr>
          <w:rFonts w:eastAsia="Times New Roman"/>
          <w:szCs w:val="24"/>
        </w:rPr>
        <w:t>β</w:t>
      </w:r>
      <w:r>
        <w:rPr>
          <w:rFonts w:eastAsia="Times New Roman"/>
          <w:szCs w:val="24"/>
        </w:rPr>
        <w:t>ελτιώσεων της χώρας, οι τετρακόσιοι δεκαέξι ΤΟΕΒ. Είμαι σίγουρος ότι είναι πάνω από 40 εκατομμύρια ευρώ.</w:t>
      </w:r>
    </w:p>
    <w:p w14:paraId="6FA9D86B" w14:textId="77777777" w:rsidR="00C930AA" w:rsidRDefault="00077D26">
      <w:pPr>
        <w:spacing w:after="0" w:line="600" w:lineRule="auto"/>
        <w:ind w:firstLine="720"/>
        <w:jc w:val="both"/>
        <w:rPr>
          <w:rFonts w:eastAsia="Times New Roman"/>
          <w:szCs w:val="24"/>
        </w:rPr>
      </w:pPr>
      <w:r>
        <w:rPr>
          <w:rFonts w:eastAsia="Times New Roman"/>
          <w:szCs w:val="24"/>
        </w:rPr>
        <w:lastRenderedPageBreak/>
        <w:t>Μπορεί να μηδενιστεί αυτό το χρέος, χωρίς να επιβαρυνθεί ο αγρότης, αλλά ούτε και ο κρατικός προϋπολογισμός; Ναι</w:t>
      </w:r>
      <w:r>
        <w:rPr>
          <w:rFonts w:eastAsia="Times New Roman"/>
          <w:szCs w:val="24"/>
        </w:rPr>
        <w:t>, μπορεί να μηδενιστεί. Κάνατε τίποτα τρία χρόνια που ισχύει η νομοθεσία; Όχι, δεν κάνατε τίποτα. Έχει νόημα, επιτρέπεται; Ναι, επιτρέπεται, γιατί η Κοινή Αγροτική Πολιτική επιτρέπει μέτρα διαρθρωτικού χαρακτήρα. Και η συγκεκριμένη ενίσχυση του ενεργειακού</w:t>
      </w:r>
      <w:r>
        <w:rPr>
          <w:rFonts w:eastAsia="Times New Roman"/>
          <w:szCs w:val="24"/>
        </w:rPr>
        <w:t xml:space="preserve"> κόστους των Ελλήνων αγροτών, προκειμένου να παράγουν ποιοτικά αγροτικά προϊόντα, επιτρέπει τη μείωση κατά 50% του κόστους καλλιέργειας. Και θα μπορούσε σήμερα να είναι πραγματικότητα.</w:t>
      </w:r>
    </w:p>
    <w:p w14:paraId="6FA9D86C" w14:textId="77777777" w:rsidR="00C930AA" w:rsidRDefault="00077D26">
      <w:pPr>
        <w:spacing w:after="0" w:line="600" w:lineRule="auto"/>
        <w:ind w:firstLine="720"/>
        <w:jc w:val="both"/>
        <w:rPr>
          <w:rFonts w:eastAsia="Times New Roman"/>
          <w:szCs w:val="24"/>
        </w:rPr>
      </w:pPr>
      <w:r>
        <w:rPr>
          <w:rFonts w:eastAsia="Times New Roman"/>
          <w:szCs w:val="24"/>
        </w:rPr>
        <w:t xml:space="preserve">Αδιαφορείτε και γι’ αυτό που έχει ήδη νομοθετηθεί εδώ και τρία χρόνια. </w:t>
      </w:r>
      <w:r>
        <w:rPr>
          <w:rFonts w:eastAsia="Times New Roman"/>
          <w:szCs w:val="24"/>
        </w:rPr>
        <w:t xml:space="preserve">Και σας το κατήγγειλαν οι εκπρόσωποι των ΤΟΕΒ, που τους είχαμε καλέσει στην </w:t>
      </w:r>
      <w:r>
        <w:rPr>
          <w:rFonts w:eastAsia="Times New Roman"/>
          <w:szCs w:val="24"/>
        </w:rPr>
        <w:t>ε</w:t>
      </w:r>
      <w:r>
        <w:rPr>
          <w:rFonts w:eastAsia="Times New Roman"/>
          <w:szCs w:val="24"/>
        </w:rPr>
        <w:t xml:space="preserve">πιτροπή. Πάρτε πρωτοβουλίες, γιατί η </w:t>
      </w:r>
      <w:r>
        <w:rPr>
          <w:rFonts w:eastAsia="Times New Roman"/>
          <w:szCs w:val="24"/>
        </w:rPr>
        <w:lastRenderedPageBreak/>
        <w:t>νομοθέτηση, όταν δεν έχεις αμέσως μετά στη σκέψη σου πώς θα υλοποιήσεις τη νομοθέτηση, απλώς εκθέτει την Κυβέρνηση.</w:t>
      </w:r>
    </w:p>
    <w:p w14:paraId="6FA9D86D" w14:textId="77777777" w:rsidR="00C930AA" w:rsidRDefault="00077D26">
      <w:pPr>
        <w:spacing w:after="0" w:line="600" w:lineRule="auto"/>
        <w:ind w:firstLine="720"/>
        <w:jc w:val="both"/>
        <w:rPr>
          <w:rFonts w:eastAsia="Times New Roman"/>
          <w:szCs w:val="24"/>
        </w:rPr>
      </w:pPr>
      <w:r>
        <w:rPr>
          <w:rFonts w:eastAsia="Times New Roman"/>
          <w:szCs w:val="24"/>
        </w:rPr>
        <w:t>Υπάρχει η δεύτερη κορυφή τ</w:t>
      </w:r>
      <w:r>
        <w:rPr>
          <w:rFonts w:eastAsia="Times New Roman"/>
          <w:szCs w:val="24"/>
        </w:rPr>
        <w:t xml:space="preserve">ου τριγώνου της ενεργειακής υποκρισίας. Είχα πει στην </w:t>
      </w:r>
      <w:r>
        <w:rPr>
          <w:rFonts w:eastAsia="Times New Roman"/>
          <w:szCs w:val="24"/>
        </w:rPr>
        <w:t>ε</w:t>
      </w:r>
      <w:r>
        <w:rPr>
          <w:rFonts w:eastAsia="Times New Roman"/>
          <w:szCs w:val="24"/>
        </w:rPr>
        <w:t xml:space="preserve">πιτροπή ότι μέτρησα δώδεκα φορές που έχει εξαγγείλει ο Πρωθυπουργός κ. Τσίπρας και ο κατά περίπτωση Υπουργός Ενέργειας την επανεκκίνηση του προγράμματος «Εξοικονομώ κατ’ </w:t>
      </w:r>
      <w:r>
        <w:rPr>
          <w:rFonts w:eastAsia="Times New Roman"/>
          <w:szCs w:val="24"/>
        </w:rPr>
        <w:t>Ο</w:t>
      </w:r>
      <w:r>
        <w:rPr>
          <w:rFonts w:eastAsia="Times New Roman"/>
          <w:szCs w:val="24"/>
        </w:rPr>
        <w:t>ίκον». Χθες άκουσα μια ακόμα ε</w:t>
      </w:r>
      <w:r>
        <w:rPr>
          <w:rFonts w:eastAsia="Times New Roman"/>
          <w:szCs w:val="24"/>
        </w:rPr>
        <w:t>ξαγγελία ότι θα ξεκινήσει, άρα πάμε στη δέκατη τρίτη -γρουσούζικη- εξαγγελία ότι θα ξεκινήσει το αμέσως επόμενο διάστημα.</w:t>
      </w:r>
    </w:p>
    <w:p w14:paraId="6FA9D86E" w14:textId="77777777" w:rsidR="00C930AA" w:rsidRDefault="00077D26">
      <w:pPr>
        <w:spacing w:after="0" w:line="600" w:lineRule="auto"/>
        <w:ind w:firstLine="720"/>
        <w:jc w:val="both"/>
        <w:rPr>
          <w:rFonts w:eastAsia="Times New Roman"/>
          <w:szCs w:val="24"/>
        </w:rPr>
      </w:pPr>
      <w:r>
        <w:rPr>
          <w:rFonts w:eastAsia="Times New Roman"/>
          <w:szCs w:val="24"/>
        </w:rPr>
        <w:t xml:space="preserve">Τι είναι το «Εξοικονομώ κατ’ </w:t>
      </w:r>
      <w:r>
        <w:rPr>
          <w:rFonts w:eastAsia="Times New Roman"/>
          <w:szCs w:val="24"/>
        </w:rPr>
        <w:t>Ο</w:t>
      </w:r>
      <w:r>
        <w:rPr>
          <w:rFonts w:eastAsia="Times New Roman"/>
          <w:szCs w:val="24"/>
        </w:rPr>
        <w:t>ίκον»; Τι ήταν; Μέσα σε τρία χρόνια έπεσαν 500 εκατομμύρια ευρώ στην αγορά της οικοδομής. Σε μια νεκρή α</w:t>
      </w:r>
      <w:r>
        <w:rPr>
          <w:rFonts w:eastAsia="Times New Roman"/>
          <w:szCs w:val="24"/>
        </w:rPr>
        <w:t>γορά δώσαμε ανάσα και πνοή.</w:t>
      </w:r>
    </w:p>
    <w:p w14:paraId="6FA9D86F" w14:textId="77777777" w:rsidR="00C930AA" w:rsidRDefault="00077D26">
      <w:pPr>
        <w:spacing w:after="0" w:line="600" w:lineRule="auto"/>
        <w:ind w:firstLine="720"/>
        <w:jc w:val="both"/>
        <w:rPr>
          <w:rFonts w:eastAsia="Times New Roman"/>
          <w:szCs w:val="24"/>
        </w:rPr>
      </w:pPr>
      <w:r>
        <w:rPr>
          <w:rFonts w:eastAsia="Times New Roman"/>
          <w:szCs w:val="24"/>
        </w:rPr>
        <w:lastRenderedPageBreak/>
        <w:t>Δημιουργήθηκαν δώδεκα χιλιάδες θέσεις εργασίας στην οικοδομή. Xτιστάδες, σοβατζήδες, αλουμινάδες, τζαμάδες, βιομηχανίες που κατασκευάζουν ηλιακούς θερμοσίφωνες, άνθρωποι και επιχειρήσεις που κατασκευάζουν τέντες. Δώσαμε τη δυνατ</w:t>
      </w:r>
      <w:r>
        <w:rPr>
          <w:rFonts w:eastAsia="Times New Roman"/>
          <w:szCs w:val="24"/>
        </w:rPr>
        <w:t xml:space="preserve">ότητα σε πενήντα χιλιάδες ελληνικά νοικοκυριά -φτωχά ελληνικά νοικοκυριά-, κυρίως της </w:t>
      </w:r>
      <w:r>
        <w:rPr>
          <w:rFonts w:eastAsia="Times New Roman"/>
          <w:szCs w:val="24"/>
        </w:rPr>
        <w:t>β</w:t>
      </w:r>
      <w:r>
        <w:rPr>
          <w:rFonts w:eastAsia="Times New Roman"/>
          <w:szCs w:val="24"/>
        </w:rPr>
        <w:t xml:space="preserve">όρειας Ελλάδας, να μειώσουν κατά 600 έως 700 ευρώ κάθε χρόνο, για τα επόμενα πενήντα χρόνια, το ενεργειακό κόστος λειτουργίας τους. Το πρόγραμμα αυτό χαρακτηρίστηκε από </w:t>
      </w:r>
      <w:r>
        <w:rPr>
          <w:rFonts w:eastAsia="Times New Roman"/>
          <w:szCs w:val="24"/>
        </w:rPr>
        <w:t xml:space="preserve">την Ευρωπαϊκή Ένωση ως το δεύτερο καλύτερο. </w:t>
      </w:r>
    </w:p>
    <w:p w14:paraId="6FA9D870" w14:textId="77777777" w:rsidR="00C930AA" w:rsidRDefault="00077D26">
      <w:pPr>
        <w:spacing w:after="0" w:line="600" w:lineRule="auto"/>
        <w:ind w:firstLine="720"/>
        <w:jc w:val="both"/>
        <w:rPr>
          <w:rFonts w:eastAsia="Times New Roman"/>
          <w:szCs w:val="24"/>
        </w:rPr>
      </w:pPr>
      <w:r>
        <w:rPr>
          <w:rFonts w:eastAsia="Times New Roman"/>
          <w:szCs w:val="24"/>
        </w:rPr>
        <w:t xml:space="preserve">Τι είχατε μπροστά σας, λοιπόν, όταν αναλάβατε και τρία χρόνια τώρα που κυβερνάτε; Είχατε μια πολύ καλή εμπειρία, εφαρμοσμένη στη χώρα, είχατε πρόβλεψη για 600 εκατομμύρια συνέχιση του </w:t>
      </w:r>
      <w:r>
        <w:rPr>
          <w:rFonts w:eastAsia="Times New Roman"/>
          <w:szCs w:val="24"/>
        </w:rPr>
        <w:lastRenderedPageBreak/>
        <w:t>προγράμματος και είχατε και</w:t>
      </w:r>
      <w:r>
        <w:rPr>
          <w:rFonts w:eastAsia="Times New Roman"/>
          <w:szCs w:val="24"/>
        </w:rPr>
        <w:t xml:space="preserve"> τριάντα χιλιάδες αιτήσεις Ελλήνων πολιτών, που είχαν περάσει ήδη τη γραφειοκρατία και από τις τράπεζες και περίμεναν να υλοποιήσετε ένα πρόγραμμα που έτρεχε. Με την ίδια λογική, τη λογική του </w:t>
      </w:r>
      <w:r>
        <w:rPr>
          <w:rFonts w:eastAsia="Times New Roman"/>
          <w:szCs w:val="24"/>
          <w:lang w:val="en-US"/>
        </w:rPr>
        <w:t>phasing</w:t>
      </w:r>
      <w:r>
        <w:rPr>
          <w:rFonts w:eastAsia="Times New Roman"/>
          <w:szCs w:val="24"/>
        </w:rPr>
        <w:t>, τη λογική των συνεχιζόμενων έργων, όπως έγινε σε όλα τ</w:t>
      </w:r>
      <w:r>
        <w:rPr>
          <w:rFonts w:eastAsia="Times New Roman"/>
          <w:szCs w:val="24"/>
        </w:rPr>
        <w:t>α υπόλοιπα προγράμματα του ΕΣΠΑ. Και τι κάνατε; Τρία χρόνια ενεργειακή νιρβάνα, μηδενική δραστηριότητα.</w:t>
      </w:r>
    </w:p>
    <w:p w14:paraId="6FA9D871" w14:textId="77777777" w:rsidR="00C930AA" w:rsidRDefault="00077D26">
      <w:pPr>
        <w:spacing w:after="0" w:line="600" w:lineRule="auto"/>
        <w:ind w:firstLine="720"/>
        <w:jc w:val="both"/>
        <w:rPr>
          <w:rFonts w:eastAsia="Times New Roman"/>
          <w:szCs w:val="24"/>
        </w:rPr>
      </w:pPr>
      <w:r>
        <w:rPr>
          <w:rFonts w:eastAsia="Times New Roman"/>
          <w:szCs w:val="24"/>
        </w:rPr>
        <w:t>Κύριε Υπουργέ, επειδή εμείς στη Δημοκρατική Συμπαράταξη, είμαστε πάντα και δημιουργικοί, καταθέτω για τα Πρακτικά -και παρακαλώ να το δείτε- την πρόταση</w:t>
      </w:r>
      <w:r>
        <w:rPr>
          <w:rFonts w:eastAsia="Times New Roman"/>
          <w:szCs w:val="24"/>
        </w:rPr>
        <w:t xml:space="preserve"> που έχουμε διαμορφώσει, προκειμένου εκτός από το πρόγραμμα «Εξοικονομώ </w:t>
      </w:r>
      <w:r>
        <w:rPr>
          <w:rFonts w:eastAsia="Times New Roman"/>
          <w:szCs w:val="24"/>
        </w:rPr>
        <w:t>κ</w:t>
      </w:r>
      <w:r>
        <w:rPr>
          <w:rFonts w:eastAsia="Times New Roman"/>
          <w:szCs w:val="24"/>
        </w:rPr>
        <w:t xml:space="preserve">ατ’ </w:t>
      </w:r>
      <w:r>
        <w:rPr>
          <w:rFonts w:eastAsia="Times New Roman"/>
          <w:szCs w:val="24"/>
        </w:rPr>
        <w:t>Ο</w:t>
      </w:r>
      <w:r>
        <w:rPr>
          <w:rFonts w:eastAsia="Times New Roman"/>
          <w:szCs w:val="24"/>
        </w:rPr>
        <w:t xml:space="preserve">ίκον», οψέποτε ξεκινήσει, να προχωρήσετε και σε μια νέα δράση. </w:t>
      </w:r>
    </w:p>
    <w:p w14:paraId="6FA9D872"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Ιωάννης Μανιάτης καταθέτει για τα Πρακτικά το προαναφερθέν έγγραφο, το οποίο βρίσκ</w:t>
      </w:r>
      <w:r>
        <w:rPr>
          <w:rFonts w:eastAsia="Times New Roman" w:cs="Times New Roman"/>
          <w:szCs w:val="24"/>
        </w:rPr>
        <w:t xml:space="preserve">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FA9D873" w14:textId="77777777" w:rsidR="00C930AA" w:rsidRDefault="00077D26">
      <w:pPr>
        <w:spacing w:after="0" w:line="600" w:lineRule="auto"/>
        <w:ind w:firstLine="720"/>
        <w:jc w:val="both"/>
        <w:rPr>
          <w:rFonts w:eastAsia="Times New Roman"/>
          <w:szCs w:val="24"/>
        </w:rPr>
      </w:pPr>
      <w:r>
        <w:rPr>
          <w:rFonts w:eastAsia="Times New Roman"/>
          <w:szCs w:val="24"/>
        </w:rPr>
        <w:t>Να συζητήσετε με τους αγαπημένους σας δανειστές</w:t>
      </w:r>
      <w:r>
        <w:rPr>
          <w:rFonts w:eastAsia="Times New Roman"/>
          <w:szCs w:val="24"/>
        </w:rPr>
        <w:t xml:space="preserve"> να δώσουν φοροαπαλλαγή σε κάθε φτωχό νοικοκυριό ή νοικοκυριό μεσαίου εισοδήματος που θα επενδύσει ενεργειακά στην ενεργειακή αναβάθμιση της πρώτης κατοικίας.</w:t>
      </w:r>
    </w:p>
    <w:p w14:paraId="6FA9D874" w14:textId="77777777" w:rsidR="00C930AA" w:rsidRDefault="00077D26">
      <w:pPr>
        <w:spacing w:after="0" w:line="600" w:lineRule="auto"/>
        <w:ind w:firstLine="720"/>
        <w:jc w:val="both"/>
        <w:rPr>
          <w:rFonts w:eastAsia="Times New Roman"/>
          <w:szCs w:val="24"/>
        </w:rPr>
      </w:pPr>
      <w:r>
        <w:rPr>
          <w:rFonts w:eastAsia="Times New Roman"/>
          <w:szCs w:val="24"/>
        </w:rPr>
        <w:t>Αγαπητοί συνάδελφοι, προσέξτε, έχουμε επτά εκατομμύρια κτήρια και διαμερίσματα στην Ελλάδα. Εάν δ</w:t>
      </w:r>
      <w:r>
        <w:rPr>
          <w:rFonts w:eastAsia="Times New Roman"/>
          <w:szCs w:val="24"/>
        </w:rPr>
        <w:t xml:space="preserve">ώσουμε τη δυνατότητα πλην των περίπου 300 εκατομμυρίων -δηλαδή τα μισά από ό,τι οι προηγούμενοι- έχει προβλέψει η Κυβέρνηση για το καινούργιο «Εξοικονομώ», όποτε ξεκινήσει. Εάν δώσουμε όμως τη δυνατότητα </w:t>
      </w:r>
      <w:r>
        <w:rPr>
          <w:rFonts w:eastAsia="Times New Roman"/>
          <w:szCs w:val="24"/>
        </w:rPr>
        <w:lastRenderedPageBreak/>
        <w:t>στο μέσο ελληνικό νοικοκυριό</w:t>
      </w:r>
      <w:r>
        <w:rPr>
          <w:rFonts w:eastAsia="Times New Roman"/>
          <w:szCs w:val="24"/>
        </w:rPr>
        <w:t>,</w:t>
      </w:r>
      <w:r>
        <w:rPr>
          <w:rFonts w:eastAsia="Times New Roman"/>
          <w:szCs w:val="24"/>
        </w:rPr>
        <w:t xml:space="preserve"> μέσω φοροαπαλλαγής, να</w:t>
      </w:r>
      <w:r>
        <w:rPr>
          <w:rFonts w:eastAsia="Times New Roman"/>
          <w:szCs w:val="24"/>
        </w:rPr>
        <w:t xml:space="preserve"> επενδύσει στο σπίτι του έως 15 χιλιάδες ευρώ, θα έχουμε δύο τεράστιες ωφελιμότητες. Πρώτ</w:t>
      </w:r>
      <w:r>
        <w:rPr>
          <w:rFonts w:eastAsia="Times New Roman"/>
          <w:szCs w:val="24"/>
        </w:rPr>
        <w:t>ον,</w:t>
      </w:r>
      <w:r>
        <w:rPr>
          <w:rFonts w:eastAsia="Times New Roman"/>
          <w:szCs w:val="24"/>
        </w:rPr>
        <w:t xml:space="preserve"> θα αναβαθμιστούν ενεργειακά τα σπίτια και άλλων πενήντα ή εκατό χιλιάδων φτωχών νοικοκυριών. Δεύτερον, θα βγουν από τα στρώματα κάποια από τα χρήματα, που ξέρουμε </w:t>
      </w:r>
      <w:r>
        <w:rPr>
          <w:rFonts w:eastAsia="Times New Roman"/>
          <w:szCs w:val="24"/>
        </w:rPr>
        <w:t xml:space="preserve">πολύ καλά ότι ξεκίνησαν ως 35 δισεκατομμύρια όταν έγιναν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Τώρα δεν ξέρουμε πόσα είναι. Σίγουρα</w:t>
      </w:r>
      <w:r>
        <w:rPr>
          <w:rFonts w:eastAsia="Times New Roman"/>
          <w:szCs w:val="24"/>
        </w:rPr>
        <w:t>,</w:t>
      </w:r>
      <w:r>
        <w:rPr>
          <w:rFonts w:eastAsia="Times New Roman"/>
          <w:szCs w:val="24"/>
        </w:rPr>
        <w:t xml:space="preserve"> όμως, μπορούν να επενδυθούν στις πρώτες κατοικίες των ελληνικών νοικοκυριών. </w:t>
      </w:r>
    </w:p>
    <w:p w14:paraId="6FA9D875" w14:textId="77777777" w:rsidR="00C930AA" w:rsidRDefault="00077D26">
      <w:pPr>
        <w:spacing w:after="0" w:line="600" w:lineRule="auto"/>
        <w:ind w:firstLine="720"/>
        <w:jc w:val="both"/>
        <w:rPr>
          <w:rFonts w:eastAsia="Times New Roman"/>
          <w:szCs w:val="24"/>
        </w:rPr>
      </w:pPr>
      <w:r>
        <w:rPr>
          <w:rFonts w:eastAsia="Times New Roman"/>
          <w:szCs w:val="24"/>
        </w:rPr>
        <w:t>Εμείς στην πρόταση που καταθέσαμε ζητήσαμε από το ΙΟΒΕ και του</w:t>
      </w:r>
      <w:r>
        <w:rPr>
          <w:rFonts w:eastAsia="Times New Roman"/>
          <w:szCs w:val="24"/>
        </w:rPr>
        <w:t>ς επιστημονικούς μας συνεργάτες να μας κάνουν ένα σενάριο. Αν υπάρξει φοροαπαλλαγή -καμμία επιδότηση, παρά μόνο φο</w:t>
      </w:r>
      <w:r>
        <w:rPr>
          <w:rFonts w:eastAsia="Times New Roman"/>
          <w:szCs w:val="24"/>
        </w:rPr>
        <w:lastRenderedPageBreak/>
        <w:t>ροαπαλλαγή- για την πρώτη κατοικία σε πενήντα χιλιάδες νοικοκυριά, η απώλεια των εσόδων του ελληνικού δημοσίου</w:t>
      </w:r>
      <w:r>
        <w:rPr>
          <w:rFonts w:eastAsia="Times New Roman"/>
          <w:szCs w:val="24"/>
        </w:rPr>
        <w:t>,</w:t>
      </w:r>
      <w:r>
        <w:rPr>
          <w:rFonts w:eastAsia="Times New Roman"/>
          <w:szCs w:val="24"/>
        </w:rPr>
        <w:t xml:space="preserve"> λόγω ασφαλώς της φοροαπαλλαγής</w:t>
      </w:r>
      <w:r>
        <w:rPr>
          <w:rFonts w:eastAsia="Times New Roman"/>
          <w:szCs w:val="24"/>
        </w:rPr>
        <w:t xml:space="preserve">, θα είναι 90 εκατομμύρια ευρώ. </w:t>
      </w:r>
    </w:p>
    <w:p w14:paraId="6FA9D876" w14:textId="77777777" w:rsidR="00C930AA" w:rsidRDefault="00077D26">
      <w:pPr>
        <w:spacing w:after="0" w:line="600" w:lineRule="auto"/>
        <w:ind w:firstLine="720"/>
        <w:jc w:val="both"/>
        <w:rPr>
          <w:rFonts w:eastAsia="Times New Roman"/>
          <w:szCs w:val="24"/>
        </w:rPr>
      </w:pPr>
      <w:r>
        <w:rPr>
          <w:rFonts w:eastAsia="Times New Roman"/>
          <w:szCs w:val="24"/>
        </w:rPr>
        <w:t xml:space="preserve">Όμως, για να υπάρξουν αυτές οι φοροαπαλλαγές, θα εκδοθούν τιμολόγια από αυτούς που θα κάνουν τις ενεργειακές αναβαθμίσεις. Και επιπλέον θα εισπραχθεί και 23% ΦΠΑ. Ξέρετε πόσο λέει η μελέτη ότι θα εισπραχθεί από το ελληνικό </w:t>
      </w:r>
      <w:r>
        <w:rPr>
          <w:rFonts w:eastAsia="Times New Roman"/>
          <w:szCs w:val="24"/>
        </w:rPr>
        <w:t>δημόσιο, σε αυτό το ρεαλιστικό σενάριο των πενήντα χιλιάδων κατοικιών; Απώλεια 80 εκατομμυρίων, είσπραξη 190 εκατομμυρίων. Θα βγάλετε και παραπάνω. Ζητήστε το, παλέψτε το, διεκδικήστε το. Είναι προς όφελος της εθνικής οικονομίας. Θα δημιουργήσει πάνω από ε</w:t>
      </w:r>
      <w:r>
        <w:rPr>
          <w:rFonts w:eastAsia="Times New Roman"/>
          <w:szCs w:val="24"/>
        </w:rPr>
        <w:t>ίκοσι χιλιάδες θέσεις εργασίας στην ελληνική οικοδομή.</w:t>
      </w:r>
    </w:p>
    <w:p w14:paraId="6FA9D877" w14:textId="77777777" w:rsidR="00C930AA" w:rsidRDefault="00077D26">
      <w:pPr>
        <w:spacing w:after="0" w:line="600" w:lineRule="auto"/>
        <w:ind w:firstLine="720"/>
        <w:jc w:val="both"/>
        <w:rPr>
          <w:rFonts w:eastAsia="Times New Roman"/>
          <w:szCs w:val="24"/>
        </w:rPr>
      </w:pPr>
      <w:r>
        <w:rPr>
          <w:rFonts w:eastAsia="Times New Roman"/>
          <w:szCs w:val="24"/>
        </w:rPr>
        <w:lastRenderedPageBreak/>
        <w:t>Η τρίτη κορυφή του τριγώνου της ενεργειακής υποκρισίας της Κυβέρνησης ακούει στο όνομα «ΔΕΗ». Επιχειρησιακό πρόγραμμα του ΤΑΙΠΕΔ, 20 Δεκεμβρίου 2017. Το καταθέτω για τα Πρακτικά.</w:t>
      </w:r>
    </w:p>
    <w:p w14:paraId="6FA9D878"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(Στο σημείο αυτό ο Βου</w:t>
      </w:r>
      <w:r>
        <w:rPr>
          <w:rFonts w:eastAsia="Times New Roman" w:cs="Times New Roman"/>
          <w:szCs w:val="24"/>
        </w:rPr>
        <w:t xml:space="preserve">λευτής κ. Ιωάννης Μανιάτης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 xml:space="preserve">ρχείο του Τμήματος Γραμματείας της Διεύθυνσης Στενογραφίας και Πρακτικών της Βουλής)  </w:t>
      </w:r>
    </w:p>
    <w:p w14:paraId="6FA9D879" w14:textId="77777777" w:rsidR="00C930AA" w:rsidRDefault="00077D26">
      <w:pPr>
        <w:spacing w:after="0" w:line="600" w:lineRule="auto"/>
        <w:ind w:firstLine="709"/>
        <w:jc w:val="both"/>
        <w:rPr>
          <w:rFonts w:eastAsia="Times New Roman"/>
          <w:szCs w:val="24"/>
        </w:rPr>
      </w:pPr>
      <w:r>
        <w:rPr>
          <w:rFonts w:eastAsia="Times New Roman"/>
          <w:szCs w:val="24"/>
        </w:rPr>
        <w:t>Πριν από δύο μέρες πήρε και τη βούλα του Κυβερνητικού Συμβουλίου Οι</w:t>
      </w:r>
      <w:r>
        <w:rPr>
          <w:rFonts w:eastAsia="Times New Roman"/>
          <w:szCs w:val="24"/>
        </w:rPr>
        <w:t>κονομικής Πολιτικής. Άρα, εκτός από πρόταση του ΤΑΙΠΕΔ</w:t>
      </w:r>
      <w:r>
        <w:rPr>
          <w:rFonts w:eastAsia="Times New Roman"/>
          <w:szCs w:val="24"/>
        </w:rPr>
        <w:t>,</w:t>
      </w:r>
      <w:r>
        <w:rPr>
          <w:rFonts w:eastAsia="Times New Roman"/>
          <w:szCs w:val="24"/>
        </w:rPr>
        <w:t xml:space="preserve"> είναι και απόφαση της ελληνικής Κυβέρνησης. Τι λέει μέσα για τη ΔΕΗ; Η ΔΕΗ, ξέρετε, είναι αυτή η εταιρεία που την παραλάβατε σε τριπλάσια χρηματιστηριακή αξία από σήμερα και την καταντήσατε να της χρω</w:t>
      </w:r>
      <w:r>
        <w:rPr>
          <w:rFonts w:eastAsia="Times New Roman"/>
          <w:szCs w:val="24"/>
        </w:rPr>
        <w:t xml:space="preserve">στούν οι πολίτες πάνω από 3,5 δισεκατομμύρια </w:t>
      </w:r>
      <w:r>
        <w:rPr>
          <w:rFonts w:eastAsia="Times New Roman"/>
          <w:szCs w:val="24"/>
        </w:rPr>
        <w:lastRenderedPageBreak/>
        <w:t xml:space="preserve">από απλήρωτους λογαριασμούς. Ήταν, όμως, το πολιτικό σας «τοτέμ». Ο κ. Τσίπρας έλεγε: «Μη διανοηθεί κανείς να πειράξει τη ΔΕΗ, γιατί θα πάμε σε δημοψήφισμα και ουαί και αλίμονο». Μάλιστα. </w:t>
      </w:r>
    </w:p>
    <w:p w14:paraId="6FA9D87A" w14:textId="77777777" w:rsidR="00C930AA" w:rsidRDefault="00077D26">
      <w:pPr>
        <w:spacing w:after="0" w:line="600" w:lineRule="auto"/>
        <w:ind w:firstLine="709"/>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w:t>
      </w:r>
      <w:r>
        <w:rPr>
          <w:rFonts w:eastAsia="Times New Roman"/>
          <w:szCs w:val="24"/>
        </w:rPr>
        <w:t>ει το κουδούνι λήξεως του χρόνου ομιλίας του κυρίου Βουλευτή)</w:t>
      </w:r>
    </w:p>
    <w:p w14:paraId="6FA9D87B" w14:textId="77777777" w:rsidR="00C930AA" w:rsidRDefault="00077D26">
      <w:pPr>
        <w:spacing w:after="0" w:line="600" w:lineRule="auto"/>
        <w:ind w:firstLine="720"/>
        <w:jc w:val="both"/>
        <w:rPr>
          <w:rFonts w:eastAsia="Times New Roman"/>
          <w:szCs w:val="24"/>
        </w:rPr>
      </w:pPr>
      <w:r>
        <w:rPr>
          <w:rFonts w:eastAsia="Times New Roman"/>
          <w:szCs w:val="24"/>
        </w:rPr>
        <w:t>Ας δούμε τι έκαναν ο κ. Τσίπρας και η Κυβέρνησή του πριν από λίγες μόλις μέρες, αυτό που είναι πια και με τη βούλα του φύλλου της Εφημερίδας της Κυβέρνησης απόφαση της Κυβέρνησης. Στο πολυνομοσχ</w:t>
      </w:r>
      <w:r>
        <w:rPr>
          <w:rFonts w:eastAsia="Times New Roman"/>
          <w:szCs w:val="24"/>
        </w:rPr>
        <w:t xml:space="preserve">έδιο για την τρίτη αξιολόγηση το 34% της ΔΕΗ έφυγε από την Εταιρεία Δημοσίων Συμμετοχών και πήγε απευθείας στη «μαμά» των δανειστών, στο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 xml:space="preserve">υμβούλιο του </w:t>
      </w:r>
      <w:r>
        <w:rPr>
          <w:rFonts w:eastAsia="Times New Roman"/>
          <w:szCs w:val="24"/>
        </w:rPr>
        <w:t>υ</w:t>
      </w:r>
      <w:r>
        <w:rPr>
          <w:rFonts w:eastAsia="Times New Roman"/>
          <w:szCs w:val="24"/>
        </w:rPr>
        <w:t>περταμείου της αποικιοκρατίας. Δεν υπάρχει πια ο «φερετζές» ότι δήθεν εντάσσουμε το 34% της Δ</w:t>
      </w:r>
      <w:r>
        <w:rPr>
          <w:rFonts w:eastAsia="Times New Roman"/>
          <w:szCs w:val="24"/>
        </w:rPr>
        <w:t xml:space="preserve">ΕΗ που ανήκει στο ελληνικό δημόσιο έστω </w:t>
      </w:r>
      <w:r>
        <w:rPr>
          <w:rFonts w:eastAsia="Times New Roman"/>
          <w:szCs w:val="24"/>
        </w:rPr>
        <w:lastRenderedPageBreak/>
        <w:t xml:space="preserve">στην Εταιρεία Δημοσίων Συμμετοχών, γιατί καταργήθηκε. Πόσο απομένει μέχρι το 51% που έχει το ελληνικό δημόσιο; Μένει άλλο 17%. Ποιος το έχει; Το ΤΑΙΠΕΔ. Τι λέει το ΤΑΙΠΕΔ τώρα; Ότι «μέσα στο 2018 θα έχω σύμβουλο και </w:t>
      </w:r>
      <w:r>
        <w:rPr>
          <w:rFonts w:eastAsia="Times New Roman"/>
          <w:szCs w:val="24"/>
        </w:rPr>
        <w:t xml:space="preserve">θα αποφασίσω πώς θα πουλήσω το υπόλοιπο 17%». Τριάντα τέσσερα τοις εκατό απευθείας στο </w:t>
      </w:r>
      <w:r>
        <w:rPr>
          <w:rFonts w:eastAsia="Times New Roman"/>
          <w:szCs w:val="24"/>
        </w:rPr>
        <w:t>υ</w:t>
      </w:r>
      <w:r>
        <w:rPr>
          <w:rFonts w:eastAsia="Times New Roman"/>
          <w:szCs w:val="24"/>
        </w:rPr>
        <w:t xml:space="preserve">περταμείο για πώληση και το υπόλοιπο 17% στο ΤΑΙΠΕΔ για να φύγει και αυτό φέτος. </w:t>
      </w:r>
    </w:p>
    <w:p w14:paraId="6FA9D87C" w14:textId="77777777" w:rsidR="00C930AA" w:rsidRDefault="00077D26">
      <w:pPr>
        <w:spacing w:after="0" w:line="600" w:lineRule="auto"/>
        <w:ind w:firstLine="720"/>
        <w:jc w:val="both"/>
        <w:rPr>
          <w:rFonts w:eastAsia="Times New Roman"/>
          <w:szCs w:val="24"/>
        </w:rPr>
      </w:pPr>
      <w:r>
        <w:rPr>
          <w:rFonts w:eastAsia="Times New Roman"/>
          <w:szCs w:val="24"/>
        </w:rPr>
        <w:t>Φτάνουν αυτές οι καταστροφές; Όχι, δεν φτάνουν, γιατί στην ίδια απόφαση του ΤΑΙΠΕΔ λέτ</w:t>
      </w:r>
      <w:r>
        <w:rPr>
          <w:rFonts w:eastAsia="Times New Roman"/>
          <w:szCs w:val="24"/>
        </w:rPr>
        <w:t>ε: «Οι τέσσερις λιγνιτικές μονάδες, δύο της Μεγαλόπολης και δύο της Φλώρινας, θα πωληθούν</w:t>
      </w:r>
      <w:r>
        <w:rPr>
          <w:rFonts w:eastAsia="Times New Roman"/>
          <w:szCs w:val="24"/>
        </w:rPr>
        <w:t>.</w:t>
      </w:r>
      <w:r>
        <w:rPr>
          <w:rFonts w:eastAsia="Times New Roman"/>
          <w:szCs w:val="24"/>
        </w:rPr>
        <w:t>». Ξέρετε, αυτό δεν το λέτε τώρα «πούλημα». Είστε και πολύ καλοί «νονοί». Βαφτίζετε. Το ονομάζετε «αποεπένδυση». Η πώληση λιγνιτι</w:t>
      </w:r>
      <w:r>
        <w:rPr>
          <w:rFonts w:eastAsia="Times New Roman"/>
          <w:szCs w:val="24"/>
        </w:rPr>
        <w:lastRenderedPageBreak/>
        <w:t xml:space="preserve">κών εργοστασίων και ορυχείων από την </w:t>
      </w:r>
      <w:r>
        <w:rPr>
          <w:rFonts w:eastAsia="Times New Roman"/>
          <w:szCs w:val="24"/>
        </w:rPr>
        <w:t xml:space="preserve">Κυβέρνηση ΣΥΡΙΖΑ ονομάζεται «αποεπένδυση». Θα προχωρήσουν, λοιπόν, και οι πωλήσεις των τεσσάρων λιγνιτικών μονάδων. Φτάνει αυτό; Όχι, δεν φτάνει. Έχετε δεσμευτεί πως ό,τι απομένει σ’ αυτό που απομένει θα μειωθεί κάτω από 50% το μερίδιο της ΔΕΗ στη λιανική </w:t>
      </w:r>
      <w:r>
        <w:rPr>
          <w:rFonts w:eastAsia="Times New Roman"/>
          <w:szCs w:val="24"/>
        </w:rPr>
        <w:t>αγορά. Αυτό για όσους καλοπροαίρετους πολίτες συνεχίζουν να έχουν αυταπάτες ότι ο ΣΥΡΙΖΑ έχει έστω και έναν ηθικό φραγμό. Δυστυχώς, όλα στο βωμό της εξυπηρέτησης το</w:t>
      </w:r>
      <w:r>
        <w:rPr>
          <w:rFonts w:eastAsia="Times New Roman"/>
          <w:szCs w:val="24"/>
        </w:rPr>
        <w:t>υ</w:t>
      </w:r>
      <w:r>
        <w:rPr>
          <w:rFonts w:eastAsia="Times New Roman"/>
          <w:szCs w:val="24"/>
        </w:rPr>
        <w:t xml:space="preserve"> να μείνουμε στην καρέκλα.</w:t>
      </w:r>
    </w:p>
    <w:p w14:paraId="6FA9D87D" w14:textId="77777777" w:rsidR="00C930AA" w:rsidRDefault="00077D26">
      <w:pPr>
        <w:spacing w:after="0" w:line="600" w:lineRule="auto"/>
        <w:ind w:firstLine="709"/>
        <w:jc w:val="both"/>
        <w:rPr>
          <w:rFonts w:eastAsia="Times New Roman"/>
          <w:szCs w:val="24"/>
        </w:rPr>
      </w:pPr>
      <w:r>
        <w:rPr>
          <w:rFonts w:eastAsia="Times New Roman"/>
          <w:szCs w:val="24"/>
        </w:rPr>
        <w:t>Επειδή χθες, κύριε Υπουργέ…</w:t>
      </w:r>
    </w:p>
    <w:p w14:paraId="6FA9D87E" w14:textId="77777777" w:rsidR="00C930AA" w:rsidRDefault="00077D26">
      <w:pPr>
        <w:spacing w:after="0" w:line="600" w:lineRule="auto"/>
        <w:ind w:firstLine="709"/>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Κύριε Μανιάτη, έχετε φτάσει στα δεκαοκτώ λεπτά.</w:t>
      </w:r>
    </w:p>
    <w:p w14:paraId="6FA9D87F" w14:textId="77777777" w:rsidR="00C930AA" w:rsidRDefault="00077D26">
      <w:pPr>
        <w:spacing w:after="0" w:line="600" w:lineRule="auto"/>
        <w:ind w:firstLine="709"/>
        <w:jc w:val="both"/>
        <w:rPr>
          <w:rFonts w:eastAsia="Times New Roman"/>
          <w:szCs w:val="24"/>
        </w:rPr>
      </w:pPr>
      <w:r>
        <w:rPr>
          <w:rFonts w:eastAsia="Times New Roman"/>
          <w:b/>
          <w:szCs w:val="24"/>
        </w:rPr>
        <w:t>ΙΩΑΝΝΗΣ ΜΑΝΙΑΤΗΣ:</w:t>
      </w:r>
      <w:r>
        <w:rPr>
          <w:rFonts w:eastAsia="Times New Roman"/>
          <w:szCs w:val="24"/>
        </w:rPr>
        <w:t xml:space="preserve"> Τελειώνω, κύριε Πρόεδρε.</w:t>
      </w:r>
    </w:p>
    <w:p w14:paraId="6FA9D880" w14:textId="77777777" w:rsidR="00C930AA" w:rsidRDefault="00077D26">
      <w:pPr>
        <w:spacing w:after="0" w:line="600" w:lineRule="auto"/>
        <w:ind w:firstLine="709"/>
        <w:jc w:val="both"/>
        <w:rPr>
          <w:rFonts w:eastAsia="Times New Roman"/>
          <w:szCs w:val="24"/>
        </w:rPr>
      </w:pPr>
      <w:r>
        <w:rPr>
          <w:rFonts w:eastAsia="Times New Roman"/>
          <w:szCs w:val="24"/>
        </w:rPr>
        <w:lastRenderedPageBreak/>
        <w:t>Είδαμε και κάτι άλλο, μια θετική πρωτοβουλία της Κυβέρνησης. Θα επιδοτήσετε με πέντε εκατομμύρια ευρώ …</w:t>
      </w:r>
    </w:p>
    <w:p w14:paraId="6FA9D881" w14:textId="77777777" w:rsidR="00C930AA" w:rsidRDefault="00077D26">
      <w:pPr>
        <w:spacing w:after="0" w:line="600" w:lineRule="auto"/>
        <w:ind w:firstLine="709"/>
        <w:jc w:val="both"/>
        <w:rPr>
          <w:rFonts w:eastAsia="Times New Roman"/>
          <w:szCs w:val="24"/>
        </w:rPr>
      </w:pPr>
      <w:r>
        <w:rPr>
          <w:rFonts w:eastAsia="Times New Roman"/>
          <w:b/>
          <w:szCs w:val="24"/>
        </w:rPr>
        <w:t>ΑΝΑΣΤΑΣΙΑ ΓΚΑΡΑ:</w:t>
      </w:r>
      <w:r>
        <w:rPr>
          <w:rFonts w:eastAsia="Times New Roman"/>
          <w:szCs w:val="24"/>
        </w:rPr>
        <w:t xml:space="preserve"> Κακό είναι αυτό; </w:t>
      </w:r>
    </w:p>
    <w:p w14:paraId="6FA9D882" w14:textId="77777777" w:rsidR="00C930AA" w:rsidRDefault="00077D26">
      <w:pPr>
        <w:spacing w:after="0" w:line="600" w:lineRule="auto"/>
        <w:ind w:firstLine="709"/>
        <w:jc w:val="both"/>
        <w:rPr>
          <w:rFonts w:eastAsia="Times New Roman"/>
          <w:szCs w:val="24"/>
        </w:rPr>
      </w:pPr>
      <w:r>
        <w:rPr>
          <w:rFonts w:eastAsia="Times New Roman"/>
          <w:b/>
          <w:szCs w:val="24"/>
        </w:rPr>
        <w:t>ΙΩΑΝΝΗΣ ΜΑΝΙΑΤΗΣ:</w:t>
      </w:r>
      <w:r>
        <w:rPr>
          <w:rFonts w:eastAsia="Times New Roman"/>
          <w:szCs w:val="24"/>
        </w:rPr>
        <w:t xml:space="preserve"> Ναι, εί</w:t>
      </w:r>
      <w:r>
        <w:rPr>
          <w:rFonts w:eastAsia="Times New Roman"/>
          <w:szCs w:val="24"/>
        </w:rPr>
        <w:t>ναι καλό, μόνο που και αυτό είναι μια κακή αντιγραφή προηγουμένων. Θα επιδοτήσετε με πέντε εκατομμύρια ευρώ την αντικατάσταση του πετρελαίου στις πολυκατοικίες με φυσικό αέριο. Πέντε εκατομμύρια. Ξέρετε ότι το 2014 είχαμε δώσει δεκαπέντε εκατομμύρια, τα τρ</w:t>
      </w:r>
      <w:r>
        <w:rPr>
          <w:rFonts w:eastAsia="Times New Roman"/>
          <w:szCs w:val="24"/>
        </w:rPr>
        <w:t xml:space="preserve">ιπλάσια, σε πολύ χειρότερες δημοσιονομικές συνθήκες για την αντικατάσταση των συγκεκριμένων μονάδων σε τριάντα χιλιάδες νοικοκυριά; </w:t>
      </w:r>
    </w:p>
    <w:p w14:paraId="6FA9D883" w14:textId="77777777" w:rsidR="00C930AA" w:rsidRDefault="00077D26">
      <w:pPr>
        <w:spacing w:after="0" w:line="600" w:lineRule="auto"/>
        <w:ind w:firstLine="709"/>
        <w:jc w:val="both"/>
        <w:rPr>
          <w:rFonts w:eastAsia="Times New Roman"/>
          <w:szCs w:val="24"/>
        </w:rPr>
      </w:pPr>
      <w:r>
        <w:rPr>
          <w:rFonts w:eastAsia="Times New Roman"/>
          <w:b/>
          <w:szCs w:val="24"/>
        </w:rPr>
        <w:t>ΣΩΚΡΑΤΗΣ ΦΑΜΕΛΛΟΣ (Αναπληρωτής Υπουργός Περιβάλλοντος και</w:t>
      </w:r>
      <w:r>
        <w:rPr>
          <w:rFonts w:eastAsia="Times New Roman"/>
          <w:szCs w:val="24"/>
        </w:rPr>
        <w:t xml:space="preserve"> </w:t>
      </w:r>
      <w:r>
        <w:rPr>
          <w:rFonts w:eastAsia="Times New Roman"/>
          <w:b/>
          <w:szCs w:val="24"/>
        </w:rPr>
        <w:t>Ενέργειας):</w:t>
      </w:r>
      <w:r>
        <w:rPr>
          <w:rFonts w:eastAsia="Times New Roman"/>
          <w:szCs w:val="24"/>
        </w:rPr>
        <w:t xml:space="preserve"> Άρα είναι καλύτερες τώρα οι δημοσιονομικές συνθήκες…</w:t>
      </w:r>
    </w:p>
    <w:p w14:paraId="6FA9D884" w14:textId="77777777" w:rsidR="00C930AA" w:rsidRDefault="00077D26">
      <w:pPr>
        <w:spacing w:after="0" w:line="600" w:lineRule="auto"/>
        <w:ind w:firstLine="709"/>
        <w:jc w:val="both"/>
        <w:rPr>
          <w:rFonts w:eastAsia="Times New Roman"/>
          <w:szCs w:val="24"/>
        </w:rPr>
      </w:pPr>
      <w:r>
        <w:rPr>
          <w:rFonts w:eastAsia="Times New Roman"/>
          <w:b/>
          <w:szCs w:val="24"/>
        </w:rPr>
        <w:lastRenderedPageBreak/>
        <w:t xml:space="preserve">ΙΩΑΝΝΗΣ ΜΑΝΙΑΤΗΣ: </w:t>
      </w:r>
      <w:r>
        <w:rPr>
          <w:rFonts w:eastAsia="Times New Roman"/>
          <w:szCs w:val="24"/>
        </w:rPr>
        <w:t xml:space="preserve">Δέκα εκατομμύρια για την Αττική και πέντε εκατομμύρια για Θεσσαλονίκη και Θεσσαλία. Έφτανε αυτό; Όχι, δεν έφτανε. Έπρεπε να δείξετε πάλι τον δικό σας κομματικό πατριωτισμό. </w:t>
      </w:r>
    </w:p>
    <w:p w14:paraId="6FA9D885" w14:textId="77777777" w:rsidR="00C930AA" w:rsidRDefault="00077D26">
      <w:pPr>
        <w:spacing w:after="0" w:line="600" w:lineRule="auto"/>
        <w:ind w:firstLine="709"/>
        <w:jc w:val="both"/>
        <w:rPr>
          <w:rFonts w:eastAsia="Times New Roman"/>
          <w:szCs w:val="24"/>
        </w:rPr>
      </w:pPr>
      <w:r>
        <w:rPr>
          <w:rFonts w:eastAsia="Times New Roman"/>
          <w:szCs w:val="24"/>
        </w:rPr>
        <w:t>Καταθέτω για τα Πρακτικά αυτό που αποκαλύφθηκε προχθές, σε ποιες</w:t>
      </w:r>
      <w:r>
        <w:rPr>
          <w:rFonts w:eastAsia="Times New Roman"/>
          <w:szCs w:val="24"/>
        </w:rPr>
        <w:t xml:space="preserve"> εφημερίδες δώσατε να δημοσιευτεί αυτή η δράση των πέντε εκατομμυρίων ευρώ. «</w:t>
      </w:r>
      <w:r>
        <w:rPr>
          <w:rFonts w:eastAsia="Times New Roman"/>
          <w:szCs w:val="24"/>
        </w:rPr>
        <w:t>ΝΕΑ ΣΕΛΙΔΑ</w:t>
      </w:r>
      <w:r>
        <w:rPr>
          <w:rFonts w:eastAsia="Times New Roman"/>
          <w:szCs w:val="24"/>
        </w:rPr>
        <w:t>», «</w:t>
      </w:r>
      <w:r>
        <w:rPr>
          <w:rFonts w:eastAsia="Times New Roman"/>
          <w:szCs w:val="24"/>
        </w:rPr>
        <w:t>ΕΘΝΟΣ</w:t>
      </w:r>
      <w:r>
        <w:rPr>
          <w:rFonts w:eastAsia="Times New Roman"/>
          <w:szCs w:val="24"/>
        </w:rPr>
        <w:t>», «</w:t>
      </w:r>
      <w:r>
        <w:rPr>
          <w:rFonts w:eastAsia="Times New Roman"/>
          <w:szCs w:val="24"/>
        </w:rPr>
        <w:t xml:space="preserve">Η </w:t>
      </w:r>
      <w:r>
        <w:rPr>
          <w:rFonts w:eastAsia="Times New Roman"/>
          <w:szCs w:val="24"/>
        </w:rPr>
        <w:t>Εφημερίδα των Συντακτών», «</w:t>
      </w:r>
      <w:r>
        <w:rPr>
          <w:rFonts w:eastAsia="Times New Roman"/>
          <w:szCs w:val="24"/>
          <w:lang w:val="en-US"/>
        </w:rPr>
        <w:t>DOCUMENTO</w:t>
      </w:r>
      <w:r>
        <w:rPr>
          <w:rFonts w:eastAsia="Times New Roman"/>
          <w:szCs w:val="24"/>
        </w:rPr>
        <w:t>» και «</w:t>
      </w:r>
      <w:r>
        <w:rPr>
          <w:rFonts w:eastAsia="Times New Roman"/>
          <w:szCs w:val="24"/>
          <w:lang w:val="en-US"/>
        </w:rPr>
        <w:t>H</w:t>
      </w:r>
      <w:r w:rsidRPr="00C656DB">
        <w:rPr>
          <w:rFonts w:eastAsia="Times New Roman"/>
          <w:szCs w:val="24"/>
        </w:rPr>
        <w:t xml:space="preserve"> </w:t>
      </w:r>
      <w:r>
        <w:rPr>
          <w:rFonts w:eastAsia="Times New Roman"/>
          <w:szCs w:val="24"/>
        </w:rPr>
        <w:t>ΑΥΓΗ</w:t>
      </w:r>
      <w:r>
        <w:rPr>
          <w:rFonts w:eastAsia="Times New Roman"/>
          <w:szCs w:val="24"/>
        </w:rPr>
        <w:t>». Προφανώς δεν υπάρχουν ελληνικές εφημερίδες με μεγαλύτερη κυκλοφορία.</w:t>
      </w:r>
    </w:p>
    <w:p w14:paraId="6FA9D886" w14:textId="77777777" w:rsidR="00C930AA" w:rsidRDefault="00077D26">
      <w:pPr>
        <w:spacing w:after="0" w:line="600" w:lineRule="auto"/>
        <w:ind w:firstLine="709"/>
        <w:jc w:val="both"/>
        <w:rPr>
          <w:rFonts w:eastAsia="Times New Roman"/>
          <w:szCs w:val="24"/>
        </w:rPr>
      </w:pPr>
      <w:r>
        <w:rPr>
          <w:rFonts w:eastAsia="Times New Roman"/>
          <w:szCs w:val="24"/>
        </w:rPr>
        <w:t>(Στο σημείο αυτό ο Βουλευτής κ. Ι</w:t>
      </w:r>
      <w:r>
        <w:rPr>
          <w:rFonts w:eastAsia="Times New Roman"/>
          <w:szCs w:val="24"/>
        </w:rPr>
        <w:t xml:space="preserve">ωάννης Μανιάτης καταθέτει για τα Πρακτικά το προαναφερθέν έγγραφο, το οποίο βρίσκεται στο </w:t>
      </w:r>
      <w:r>
        <w:rPr>
          <w:rFonts w:eastAsia="Times New Roman"/>
          <w:szCs w:val="24"/>
        </w:rPr>
        <w:t>α</w:t>
      </w:r>
      <w:r>
        <w:rPr>
          <w:rFonts w:eastAsia="Times New Roman"/>
          <w:szCs w:val="24"/>
        </w:rPr>
        <w:t xml:space="preserve">ρχείο του Τμήματος Γραμματείας της Διεύθυνσης Στενογραφίας και Πρακτικών της Βουλής) </w:t>
      </w:r>
    </w:p>
    <w:p w14:paraId="6FA9D887"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Αγαπητές και αγαπητοί συνάδελφοι, όπως είπα στην αρχή</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 νομοσχέδιο αυτό </w:t>
      </w:r>
      <w:r>
        <w:rPr>
          <w:rFonts w:eastAsia="Times New Roman" w:cs="Times New Roman"/>
          <w:szCs w:val="24"/>
        </w:rPr>
        <w:t>επί τ</w:t>
      </w:r>
      <w:r>
        <w:rPr>
          <w:rFonts w:eastAsia="Times New Roman" w:cs="Times New Roman"/>
          <w:szCs w:val="24"/>
        </w:rPr>
        <w:t>ης αρχής είναι μία θετική εξέλιξη σε συνέχεια ευρωπαϊκών πρωτοβουλιών. Όμως, όλα αυτά είναι λόγια κενά περιεχόμενου, όταν</w:t>
      </w:r>
      <w:r>
        <w:rPr>
          <w:rFonts w:eastAsia="Times New Roman" w:cs="Times New Roman"/>
          <w:szCs w:val="24"/>
        </w:rPr>
        <w:t>,</w:t>
      </w:r>
      <w:r>
        <w:rPr>
          <w:rFonts w:eastAsia="Times New Roman" w:cs="Times New Roman"/>
          <w:szCs w:val="24"/>
        </w:rPr>
        <w:t xml:space="preserve"> πρώτον, δεν εντάσσονται σε μία συνολική, εθνική, ενεργειακή στρατηγική και όταν, δεύτερον, δεν συνοδεύονται από συγκεκριμένο επιχειρη</w:t>
      </w:r>
      <w:r>
        <w:rPr>
          <w:rFonts w:eastAsia="Times New Roman" w:cs="Times New Roman"/>
          <w:szCs w:val="24"/>
        </w:rPr>
        <w:t xml:space="preserve">σιακό σχέδιο υλοποίησής τους. </w:t>
      </w:r>
    </w:p>
    <w:p w14:paraId="6FA9D888"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FA9D889"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FA9D88A"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 κύριε Μανιάτη.</w:t>
      </w:r>
    </w:p>
    <w:p w14:paraId="6FA9D88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Παρακαλώ πολύ τον συνάδελφο εισηγητή από τη Χρυσή Αυγή κ. Παν</w:t>
      </w:r>
      <w:r>
        <w:rPr>
          <w:rFonts w:eastAsia="Times New Roman" w:cs="Times New Roman"/>
          <w:szCs w:val="24"/>
        </w:rPr>
        <w:t>αγιώτη Ηλιόπουλο να λάβει τον λόγο για δεκαπέντε λεπτά.</w:t>
      </w:r>
    </w:p>
    <w:p w14:paraId="6FA9D88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Ορίστε, έχετε τον λόγο.</w:t>
      </w:r>
    </w:p>
    <w:p w14:paraId="6FA9D88D"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Ευχαριστώ, κύριε Πρόεδρε. </w:t>
      </w:r>
    </w:p>
    <w:p w14:paraId="6FA9D88E"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Το παρόν σχέδιο νόμου πραγματεύεται το μείζον θέμα της ενέργειας, έναν από τους πιο νευραλγικούς τομείς της οικονομίας της χώρας μας, η οποία, δυστυχώς, απέχει έτη φωτός από αυτό που αποκαλείται εθνική οικονομία και θα έπρεπε να είναι ο στόχος μας. </w:t>
      </w:r>
    </w:p>
    <w:p w14:paraId="6FA9D88F"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Δεν πέ</w:t>
      </w:r>
      <w:r>
        <w:rPr>
          <w:rFonts w:eastAsia="Times New Roman" w:cs="Times New Roman"/>
          <w:szCs w:val="24"/>
        </w:rPr>
        <w:t>ρασαν λίγες εβδομάδες από τη συζήτηση επί ενός ακόμη μνημονιακού κρατικού προϋπολογισμού και</w:t>
      </w:r>
      <w:r>
        <w:rPr>
          <w:rFonts w:eastAsia="Times New Roman" w:cs="Times New Roman"/>
          <w:szCs w:val="24"/>
        </w:rPr>
        <w:t>,</w:t>
      </w:r>
      <w:r>
        <w:rPr>
          <w:rFonts w:eastAsia="Times New Roman" w:cs="Times New Roman"/>
          <w:szCs w:val="24"/>
        </w:rPr>
        <w:t xml:space="preserve"> φυσικά, όχι τελευταίου, αφού η Ελλάδα θα βρίσκεται στο καθεστώς της επιτροπείας για δεκαετίες ακόμα, άρα και υπό το καθεστώς των μνημονίων και της πλήρους εκχώρησ</w:t>
      </w:r>
      <w:r>
        <w:rPr>
          <w:rFonts w:eastAsia="Times New Roman" w:cs="Times New Roman"/>
          <w:szCs w:val="24"/>
        </w:rPr>
        <w:t xml:space="preserve">ης της εθνικής της κυριαρχίας. Και έρχεται προς συζήτηση στη Βουλή το παρόν νομοσχέδιο, το οποίο, </w:t>
      </w:r>
      <w:r>
        <w:rPr>
          <w:rFonts w:eastAsia="Times New Roman" w:cs="Times New Roman"/>
          <w:szCs w:val="24"/>
        </w:rPr>
        <w:lastRenderedPageBreak/>
        <w:t>όπως λέτε, εισάγει ένα</w:t>
      </w:r>
      <w:r>
        <w:rPr>
          <w:rFonts w:eastAsia="Times New Roman" w:cs="Times New Roman"/>
          <w:szCs w:val="24"/>
        </w:rPr>
        <w:t>ν</w:t>
      </w:r>
      <w:r>
        <w:rPr>
          <w:rFonts w:eastAsia="Times New Roman" w:cs="Times New Roman"/>
          <w:szCs w:val="24"/>
        </w:rPr>
        <w:t xml:space="preserve"> νέο θεσμό, τον θεσμό των ενεργειακών κοινοτήτων, με σκοπό την προώθηση -όπως λέτε εσείς εδώ- της κοινωνικής και αλληλέγγυας οικονομίας</w:t>
      </w:r>
      <w:r>
        <w:rPr>
          <w:rFonts w:eastAsia="Times New Roman" w:cs="Times New Roman"/>
          <w:szCs w:val="24"/>
        </w:rPr>
        <w:t xml:space="preserve"> και καινοτομίας στον ενεργειακό τομέα, την αντιμετώπιση της ενεργειακής ένδειας, την προαγωγή της ενεργειακής αειφορίας, την ενίσχυση της ενεργειακής αυτάρκειας και ασφάλειας σε νησιωτικούς δήμους κ.λπ., όπως βέβαια, πολύ ωραιοποιημένα αναφέρετ</w:t>
      </w:r>
      <w:r>
        <w:rPr>
          <w:rFonts w:eastAsia="Times New Roman" w:cs="Times New Roman"/>
          <w:szCs w:val="24"/>
        </w:rPr>
        <w:t>ε</w:t>
      </w:r>
      <w:r>
        <w:rPr>
          <w:rFonts w:eastAsia="Times New Roman" w:cs="Times New Roman"/>
          <w:szCs w:val="24"/>
        </w:rPr>
        <w:t xml:space="preserve"> στην αιτι</w:t>
      </w:r>
      <w:r>
        <w:rPr>
          <w:rFonts w:eastAsia="Times New Roman" w:cs="Times New Roman"/>
          <w:szCs w:val="24"/>
        </w:rPr>
        <w:t xml:space="preserve">ολογική έκθεση. </w:t>
      </w:r>
    </w:p>
    <w:p w14:paraId="6FA9D890"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Μέσω του θεσμού αυτού τοπικές κοινωνίες αλλά και πολίτες αποκτούν τη δυνατότητα να αναπτύσσουν επενδυτικά εγχειρήματα στον τομέα της παραγωγής, αποθήκευσης, διανομής και προμήθειας ηλεκτρικής ενέργει</w:t>
      </w:r>
      <w:r>
        <w:rPr>
          <w:rFonts w:eastAsia="Times New Roman" w:cs="Times New Roman"/>
          <w:szCs w:val="24"/>
        </w:rPr>
        <w:t>α</w:t>
      </w:r>
      <w:r>
        <w:rPr>
          <w:rFonts w:eastAsia="Times New Roman" w:cs="Times New Roman"/>
          <w:szCs w:val="24"/>
        </w:rPr>
        <w:t xml:space="preserve">ς από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νέργειας. Στις</w:t>
      </w:r>
      <w:r>
        <w:rPr>
          <w:rFonts w:eastAsia="Times New Roman" w:cs="Times New Roman"/>
          <w:szCs w:val="24"/>
        </w:rPr>
        <w:t xml:space="preserve"> ενεργειακές κοινότητες θα δραστηριοποιούνται κυρίως στις ΑΠΕ, στη συμπαραγωγή ηλεκτρισμού και θερμότητας υψηλής απόδοσης, </w:t>
      </w:r>
      <w:r>
        <w:rPr>
          <w:rFonts w:eastAsia="Times New Roman" w:cs="Times New Roman"/>
          <w:szCs w:val="24"/>
        </w:rPr>
        <w:lastRenderedPageBreak/>
        <w:t>στην ορθολογική χρήση ενέργειας, στην ενεργειακή αποδοτικότητα, στις βιώσιμες μεταφορές, στη διαχείριση ζήτησης και παραγωγής, διανομ</w:t>
      </w:r>
      <w:r>
        <w:rPr>
          <w:rFonts w:eastAsia="Times New Roman" w:cs="Times New Roman"/>
          <w:szCs w:val="24"/>
        </w:rPr>
        <w:t xml:space="preserve">ής και προμήθειας ενέργειας σε τοπικό και περιφερειακό επίπεδο. </w:t>
      </w:r>
    </w:p>
    <w:p w14:paraId="6FA9D891"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Όπως αναφέρεται ρητά, στόχος, με βάση την ευρωπαϊκή </w:t>
      </w:r>
      <w:r>
        <w:rPr>
          <w:rFonts w:eastAsia="Times New Roman" w:cs="Times New Roman"/>
          <w:szCs w:val="24"/>
        </w:rPr>
        <w:t>ο</w:t>
      </w:r>
      <w:r>
        <w:rPr>
          <w:rFonts w:eastAsia="Times New Roman" w:cs="Times New Roman"/>
          <w:szCs w:val="24"/>
        </w:rPr>
        <w:t>δηγία, είναι η συμμετοχή των ΑΠΕ στο ενεργειακό μείγμα σε ποσοστό 20% έως το 2020, ως ένα βήμα απεξάρτησης από τις ακριβές εισαγωγές ορυκτ</w:t>
      </w:r>
      <w:r>
        <w:rPr>
          <w:rFonts w:eastAsia="Times New Roman" w:cs="Times New Roman"/>
          <w:szCs w:val="24"/>
        </w:rPr>
        <w:t>ών μη ανανεώσιμων πηγών. Η Ελλάδα αυτή τη στιγμή βρίσκεται περίπου στο 17% με 18%. Αμέσως πρέπει να σταθούμε στο γεγονός ότι η χώρα μας δεν εισάγει ορισμένα ορυκτά καύσιμα, αλλά</w:t>
      </w:r>
      <w:r>
        <w:rPr>
          <w:rFonts w:eastAsia="Times New Roman" w:cs="Times New Roman"/>
          <w:szCs w:val="24"/>
        </w:rPr>
        <w:t>,</w:t>
      </w:r>
      <w:r>
        <w:rPr>
          <w:rFonts w:eastAsia="Times New Roman" w:cs="Times New Roman"/>
          <w:szCs w:val="24"/>
        </w:rPr>
        <w:t xml:space="preserve"> αντιθέτως, τα διαθέτει σε αφθονία, όπως είναι ο λιγνίτης, οι υδρογονάνθρακες </w:t>
      </w:r>
      <w:r>
        <w:rPr>
          <w:rFonts w:eastAsia="Times New Roman" w:cs="Times New Roman"/>
          <w:szCs w:val="24"/>
        </w:rPr>
        <w:t xml:space="preserve">κ.λπ., και ταυτόχρονα διαθέτει και ένα αστείρευτο </w:t>
      </w:r>
      <w:r>
        <w:rPr>
          <w:rFonts w:eastAsia="Times New Roman" w:cs="Times New Roman"/>
          <w:szCs w:val="24"/>
        </w:rPr>
        <w:lastRenderedPageBreak/>
        <w:t xml:space="preserve">και ανεκμετάλλευτο, σε μεγάλο βαθμό, δυναμικό από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 xml:space="preserve">νέργειας. </w:t>
      </w:r>
    </w:p>
    <w:p w14:paraId="6FA9D892"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Να σημειώσουμε εδώ ότι οι νέες</w:t>
      </w:r>
      <w:r>
        <w:rPr>
          <w:rFonts w:eastAsia="Times New Roman" w:cs="Times New Roman"/>
          <w:szCs w:val="24"/>
        </w:rPr>
        <w:t>,</w:t>
      </w:r>
      <w:r>
        <w:rPr>
          <w:rFonts w:eastAsia="Times New Roman" w:cs="Times New Roman"/>
          <w:szCs w:val="24"/>
        </w:rPr>
        <w:t xml:space="preserve"> υπό κατασκευή</w:t>
      </w:r>
      <w:r>
        <w:rPr>
          <w:rFonts w:eastAsia="Times New Roman" w:cs="Times New Roman"/>
          <w:szCs w:val="24"/>
        </w:rPr>
        <w:t>,</w:t>
      </w:r>
      <w:r>
        <w:rPr>
          <w:rFonts w:eastAsia="Times New Roman" w:cs="Times New Roman"/>
          <w:szCs w:val="24"/>
        </w:rPr>
        <w:t xml:space="preserve"> μονάδες λιγνίτη, που εσείς ξεπουλάτε, διαθέτουν υψηλής τεχνολογίας εγκαταστάσει</w:t>
      </w:r>
      <w:r>
        <w:rPr>
          <w:rFonts w:eastAsia="Times New Roman" w:cs="Times New Roman"/>
          <w:szCs w:val="24"/>
        </w:rPr>
        <w:t xml:space="preserve">ς με πολύ μειωμένες περιβαλλοντικές επιδράσεις, οπότε δεν τίθεται θέμα μεγάλης περιβαλλοντικής επίδρασης από τις σύγχρονες αυτές μονάδες. </w:t>
      </w:r>
    </w:p>
    <w:p w14:paraId="6FA9D893"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Συνεπώς το να επιβάλλονται οδηγίες της Ευρωπαϊκής Επιτροπής μάλλον θυμίζει περισσότερο τη σχέση αφεντικού προς δούλο,</w:t>
      </w:r>
      <w:r>
        <w:rPr>
          <w:rFonts w:eastAsia="Times New Roman" w:cs="Times New Roman"/>
          <w:szCs w:val="24"/>
        </w:rPr>
        <w:t xml:space="preserve"> παρά μία ανεξάρτητη και υπεύθυνη ενεργειακή πολιτική, την οποία η Ελλάδα θα μπορούσε να χαράξει άμεσα. </w:t>
      </w:r>
    </w:p>
    <w:p w14:paraId="6FA9D894"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Σύμφωνα, λοιπόν, με το νομοσχέδιο, θα παρέχονται και ειδικά οικονομικά κίνητρα και μέτρα στήριξης των υπό δημιουργία ενεργειακών κοινοτήτων, για να αντ</w:t>
      </w:r>
      <w:r>
        <w:rPr>
          <w:rFonts w:eastAsia="Times New Roman" w:cs="Times New Roman"/>
          <w:szCs w:val="24"/>
        </w:rPr>
        <w:t xml:space="preserve">ιμετωπιστεί, λέτε, η κλιματική αλλαγή και η ενεργειακή αυτάρκεια. Στα κίνητρα και μέτρα περιλαμβάνονται μεταξύ άλλων: </w:t>
      </w:r>
      <w:r>
        <w:rPr>
          <w:rFonts w:eastAsia="Times New Roman" w:cs="Times New Roman"/>
          <w:szCs w:val="24"/>
        </w:rPr>
        <w:t>σ</w:t>
      </w:r>
      <w:r>
        <w:rPr>
          <w:rFonts w:eastAsia="Times New Roman" w:cs="Times New Roman"/>
          <w:szCs w:val="24"/>
        </w:rPr>
        <w:t>ταθερός φορολογικός συντελεστής για πέντε χρόνια, ένταξη στον αναπτυξιακό νόμο, χρηματοδοτήσεις από προγράμματα χρηματοδοτούμενα από εθνι</w:t>
      </w:r>
      <w:r>
        <w:rPr>
          <w:rFonts w:eastAsia="Times New Roman" w:cs="Times New Roman"/>
          <w:szCs w:val="24"/>
        </w:rPr>
        <w:t>κούς και κοινοτικούς πόρους, κίνητρα αδειοδότησης, απαλλαγή από τέλη διατήρησης δικαιώματος κατοχής άδειας παραγωγής ηλεκτρικής ενέργειας, κατά προτεραιότητα εξέταση αιτήσεων από τη ΡΑΕ, μειωμένες κατά 50% εγγυητικές επιστολές, μικρότερο συνεταιριστικό κεφ</w:t>
      </w:r>
      <w:r>
        <w:rPr>
          <w:rFonts w:eastAsia="Times New Roman" w:cs="Times New Roman"/>
          <w:szCs w:val="24"/>
        </w:rPr>
        <w:t>άλαιο που απαιτείται κ</w:t>
      </w:r>
      <w:r>
        <w:rPr>
          <w:rFonts w:eastAsia="Times New Roman" w:cs="Times New Roman"/>
          <w:szCs w:val="24"/>
        </w:rPr>
        <w:t>αι άλλα</w:t>
      </w:r>
      <w:r>
        <w:rPr>
          <w:rFonts w:eastAsia="Times New Roman" w:cs="Times New Roman"/>
          <w:szCs w:val="24"/>
        </w:rPr>
        <w:t xml:space="preserve">. </w:t>
      </w:r>
    </w:p>
    <w:p w14:paraId="6FA9D895"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Λέτε, λοιπόν, ότι επιθυμείτε να αξιοποιηθεί το ηλιακό, αιολικό και γεωθερμικό δυναμικό των περιοχών αυτών. Μα, ο Έλληνας πολίτης δεν πληρώνει μέσω των λογαριασμών της ΔΕΗ τέλη για τις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νέργειας; Πού πάνε, τ</w:t>
      </w:r>
      <w:r>
        <w:rPr>
          <w:rFonts w:eastAsia="Times New Roman" w:cs="Times New Roman"/>
          <w:szCs w:val="24"/>
        </w:rPr>
        <w:t>ελικά, αυτά τα κονδύλια, κύριε Υπουργέ, αφού προ των εκλογών φωνάζατε για τις ιδιωτικοποιήσεις, που τώρα εσείς οι ίδιοι εφαρμόζετε; Γιατί δεν προχωρείτε σε εθνικοποίηση της ΔΕΗ και αξιοποίηση των κονδυλίων υπέρ των ΑΠΕ σε συνεργασία με τους ΟΤΑ, ώστε ο νευ</w:t>
      </w:r>
      <w:r>
        <w:rPr>
          <w:rFonts w:eastAsia="Times New Roman" w:cs="Times New Roman"/>
          <w:szCs w:val="24"/>
        </w:rPr>
        <w:t>ραλγικός τομέας της ενέργειας να παραμείνει σε εθνικά χέρια;</w:t>
      </w:r>
    </w:p>
    <w:p w14:paraId="6FA9D896" w14:textId="77777777" w:rsidR="00C930AA" w:rsidRDefault="00077D26">
      <w:pPr>
        <w:spacing w:after="0" w:line="600" w:lineRule="auto"/>
        <w:ind w:firstLine="720"/>
        <w:jc w:val="both"/>
        <w:rPr>
          <w:rFonts w:eastAsia="Times New Roman"/>
          <w:szCs w:val="24"/>
        </w:rPr>
      </w:pPr>
      <w:r>
        <w:rPr>
          <w:rFonts w:eastAsia="Times New Roman" w:cs="Times New Roman"/>
          <w:b/>
          <w:szCs w:val="24"/>
        </w:rPr>
        <w:t xml:space="preserve"> </w:t>
      </w:r>
      <w:r>
        <w:rPr>
          <w:rFonts w:eastAsia="Times New Roman"/>
          <w:szCs w:val="24"/>
        </w:rPr>
        <w:t>Τα κέρδη από την ενέργεια -ανανεώσιμη και μη- είναι τεράστια. Διαφορετικά, δεν θα ασχολούνταν οι -εντός εισαγωγικών</w:t>
      </w:r>
      <w:r>
        <w:rPr>
          <w:rFonts w:eastAsia="Times New Roman"/>
          <w:szCs w:val="24"/>
        </w:rPr>
        <w:t>,</w:t>
      </w:r>
      <w:r>
        <w:rPr>
          <w:rFonts w:eastAsia="Times New Roman"/>
          <w:szCs w:val="24"/>
        </w:rPr>
        <w:t xml:space="preserve"> βέβαια- «εθνικοί εργολάβοι» και οι διάφοροι διεθνείς ενεργειακοί κολοσσοί με τον τομέα αυτόν. Βλέπουμε σε όλη την Ελλάδα να ξεφυτρώνουν, </w:t>
      </w:r>
      <w:r>
        <w:rPr>
          <w:rFonts w:eastAsia="Times New Roman"/>
          <w:szCs w:val="24"/>
        </w:rPr>
        <w:lastRenderedPageBreak/>
        <w:t xml:space="preserve">για παράδειγμα, αιολικά πάρκα ιδιωτικών συμφερόντων. Αυτοί κάτι ξέρουν για να ασχολούνται. </w:t>
      </w:r>
    </w:p>
    <w:p w14:paraId="6FA9D897" w14:textId="77777777" w:rsidR="00C930AA" w:rsidRDefault="00077D26">
      <w:pPr>
        <w:spacing w:after="0" w:line="600" w:lineRule="auto"/>
        <w:ind w:firstLine="720"/>
        <w:jc w:val="both"/>
        <w:rPr>
          <w:rFonts w:eastAsia="Times New Roman"/>
          <w:szCs w:val="24"/>
        </w:rPr>
      </w:pPr>
      <w:r>
        <w:rPr>
          <w:rFonts w:eastAsia="Times New Roman"/>
          <w:szCs w:val="24"/>
        </w:rPr>
        <w:t xml:space="preserve">Συνεπώς, αντί να </w:t>
      </w:r>
      <w:r>
        <w:rPr>
          <w:rFonts w:eastAsia="Times New Roman"/>
          <w:szCs w:val="24"/>
        </w:rPr>
        <w:t>«</w:t>
      </w:r>
      <w:r>
        <w:rPr>
          <w:rFonts w:eastAsia="Times New Roman"/>
          <w:szCs w:val="24"/>
        </w:rPr>
        <w:t>σαλαμοπο</w:t>
      </w:r>
      <w:r>
        <w:rPr>
          <w:rFonts w:eastAsia="Times New Roman"/>
          <w:szCs w:val="24"/>
        </w:rPr>
        <w:t>ιείτε</w:t>
      </w:r>
      <w:r>
        <w:rPr>
          <w:rFonts w:eastAsia="Times New Roman"/>
          <w:szCs w:val="24"/>
        </w:rPr>
        <w:t>»</w:t>
      </w:r>
      <w:r>
        <w:rPr>
          <w:rFonts w:eastAsia="Times New Roman"/>
          <w:szCs w:val="24"/>
        </w:rPr>
        <w:t xml:space="preserve"> περαιτέρω την κάποτε κρατική ΔΕΗ και να τη διασπάτε σε χίλια κομμάτια και ξεπουλώντας τη στο τέλος, θα έπρεπε να παίζει ως κρατικός και εθνικοποιημένος φορέας, ως περιουσία του ελληνικού λαού τον σημαντικό ρόλο της ενεργειακής ανάπτυξης και απεξάρτη</w:t>
      </w:r>
      <w:r>
        <w:rPr>
          <w:rFonts w:eastAsia="Times New Roman"/>
          <w:szCs w:val="24"/>
        </w:rPr>
        <w:t xml:space="preserve">σης της χώρας μας τόσο στις ανανεώσιμες όσο και στις μη ανανεώσιμες πηγές ενέργειας, με βασικό άξονα τον σεβασμό και την προστασία του περιβαλλοντικού ισοζυγίου. </w:t>
      </w:r>
    </w:p>
    <w:p w14:paraId="6FA9D898" w14:textId="77777777" w:rsidR="00C930AA" w:rsidRDefault="00077D26">
      <w:pPr>
        <w:spacing w:after="0" w:line="600" w:lineRule="auto"/>
        <w:ind w:firstLine="720"/>
        <w:jc w:val="both"/>
        <w:rPr>
          <w:rFonts w:eastAsia="Times New Roman"/>
          <w:szCs w:val="24"/>
        </w:rPr>
      </w:pPr>
      <w:r>
        <w:rPr>
          <w:rFonts w:eastAsia="Times New Roman"/>
          <w:szCs w:val="24"/>
        </w:rPr>
        <w:t xml:space="preserve">Στις ενεργειακές κοινότητες που θέλετε να δημιουργήσετε μπορούν να συμμετέχουν φυσικά πρόσωπα, </w:t>
      </w:r>
      <w:r>
        <w:rPr>
          <w:rFonts w:eastAsia="Times New Roman"/>
          <w:szCs w:val="24"/>
        </w:rPr>
        <w:t>Ο</w:t>
      </w:r>
      <w:r>
        <w:rPr>
          <w:rFonts w:eastAsia="Times New Roman"/>
          <w:szCs w:val="24"/>
        </w:rPr>
        <w:t xml:space="preserve">ργανισμοί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υ</w:t>
      </w:r>
      <w:r>
        <w:rPr>
          <w:rFonts w:eastAsia="Times New Roman"/>
          <w:szCs w:val="24"/>
        </w:rPr>
        <w:lastRenderedPageBreak/>
        <w:t>τοδιοίκησης Α΄ και Β΄ βαθμού και διάφορα νομικά πρόσωπα ιδιωτικού ή δημοσίου δικαίου, με την προϋπόθεση να σχετίζονται με τον τόπο δραστηριο</w:t>
      </w:r>
      <w:r>
        <w:rPr>
          <w:rFonts w:eastAsia="Times New Roman"/>
          <w:szCs w:val="24"/>
        </w:rPr>
        <w:t xml:space="preserve">ποίησης της ενεργειακής κοινότητας κατά τουλάχιστον 50%. </w:t>
      </w:r>
    </w:p>
    <w:p w14:paraId="6FA9D899" w14:textId="77777777" w:rsidR="00C930AA" w:rsidRDefault="00077D26">
      <w:pPr>
        <w:spacing w:after="0" w:line="600" w:lineRule="auto"/>
        <w:ind w:firstLine="720"/>
        <w:jc w:val="both"/>
        <w:rPr>
          <w:rFonts w:eastAsia="Times New Roman"/>
          <w:szCs w:val="24"/>
        </w:rPr>
      </w:pPr>
      <w:r>
        <w:rPr>
          <w:rFonts w:eastAsia="Times New Roman"/>
          <w:szCs w:val="24"/>
        </w:rPr>
        <w:t xml:space="preserve">Τα φυσικά πρόσωπα-μέλη πρέπει να έχουν πλήρη ή ψιλή κυριότητα ή επικαρπία σε ακίνητο το οποίο βρίσκεται εντός της περιφερειακής ενότητας της έδρας της ενεργειακής κοινότητας ή να είναι δημότες του </w:t>
      </w:r>
      <w:r>
        <w:rPr>
          <w:rFonts w:eastAsia="Times New Roman"/>
          <w:szCs w:val="24"/>
        </w:rPr>
        <w:t>δ</w:t>
      </w:r>
      <w:r>
        <w:rPr>
          <w:rFonts w:eastAsia="Times New Roman"/>
          <w:szCs w:val="24"/>
        </w:rPr>
        <w:t>ήμου της περιφερειακής ενότητας. Τα νομικά πρόσωπα-μέλη πρέπει να έχουν την έδρα τους εντός της περιφερειακής ενότητας της έδρας της ενεργειακής κοινότητας. Με τις δαπάνες αυτές, όμως, δεν υπάρχουν δικλίδες ασφαλείας για τη μη διείσδυση μεγάλων ενεργειακών</w:t>
      </w:r>
      <w:r>
        <w:rPr>
          <w:rFonts w:eastAsia="Times New Roman"/>
          <w:szCs w:val="24"/>
        </w:rPr>
        <w:t xml:space="preserve"> κολοσσών στις ενεργειακές κοινότητες, διότι </w:t>
      </w:r>
      <w:r>
        <w:rPr>
          <w:rFonts w:eastAsia="Times New Roman"/>
          <w:szCs w:val="24"/>
        </w:rPr>
        <w:lastRenderedPageBreak/>
        <w:t xml:space="preserve">το μόνο εύκολο είναι να αποκτήσουν ακίνητα σε κάθε περιοχή μέσω πολιτών που διαμένουν σε κάθε περιφέρεια. </w:t>
      </w:r>
    </w:p>
    <w:p w14:paraId="6FA9D89A" w14:textId="77777777" w:rsidR="00C930AA" w:rsidRDefault="00077D26">
      <w:pPr>
        <w:spacing w:after="0" w:line="600" w:lineRule="auto"/>
        <w:ind w:firstLine="720"/>
        <w:jc w:val="both"/>
        <w:rPr>
          <w:rFonts w:eastAsia="Times New Roman"/>
          <w:szCs w:val="24"/>
        </w:rPr>
      </w:pPr>
      <w:r>
        <w:rPr>
          <w:rFonts w:eastAsia="Times New Roman"/>
          <w:szCs w:val="24"/>
        </w:rPr>
        <w:t>Δημιουργείτε, λοιπόν, αστικούς συνεταιρισμούς</w:t>
      </w:r>
      <w:r>
        <w:rPr>
          <w:rFonts w:eastAsia="Times New Roman"/>
          <w:szCs w:val="24"/>
        </w:rPr>
        <w:t>,</w:t>
      </w:r>
      <w:r>
        <w:rPr>
          <w:rFonts w:eastAsia="Times New Roman"/>
          <w:szCs w:val="24"/>
        </w:rPr>
        <w:t xml:space="preserve"> που, όπως λέτε, έχουν κατά βάση μη κερδοσκοπικό χαρακτήρα</w:t>
      </w:r>
      <w:r>
        <w:rPr>
          <w:rFonts w:eastAsia="Times New Roman"/>
          <w:szCs w:val="24"/>
        </w:rPr>
        <w:t>,</w:t>
      </w:r>
      <w:r>
        <w:rPr>
          <w:rFonts w:eastAsia="Times New Roman"/>
          <w:szCs w:val="24"/>
        </w:rPr>
        <w:t xml:space="preserve"> έχοντας ως βασική τους αρχή τη διάχυση του οφέλους στα μέλη της ενεργειακής κοινότητας καθώς και της τοπικής κοινωνίας. Όμως, μπορούν κατ’ εξαίρεση να έχουν και κερδοσκοπικό χαρακτήρα</w:t>
      </w:r>
      <w:r>
        <w:rPr>
          <w:rFonts w:eastAsia="Times New Roman"/>
          <w:szCs w:val="24"/>
        </w:rPr>
        <w:t>,</w:t>
      </w:r>
      <w:r>
        <w:rPr>
          <w:rFonts w:eastAsia="Times New Roman"/>
          <w:szCs w:val="24"/>
        </w:rPr>
        <w:t xml:space="preserve"> μόνο υπό την προϋπόθεση ότι τα μέλη της ενεργειακής κοινότητας ξεπερν</w:t>
      </w:r>
      <w:r>
        <w:rPr>
          <w:rFonts w:eastAsia="Times New Roman"/>
          <w:szCs w:val="24"/>
        </w:rPr>
        <w:t xml:space="preserve">ούν τα δεκαπέντε σε αριθμό και η πλειονότητα των μελών αυτών είναι φυσικά πρόσωπα. </w:t>
      </w:r>
    </w:p>
    <w:p w14:paraId="6FA9D89B" w14:textId="77777777" w:rsidR="00C930AA" w:rsidRDefault="00077D26">
      <w:pPr>
        <w:spacing w:after="0" w:line="600" w:lineRule="auto"/>
        <w:ind w:firstLine="720"/>
        <w:jc w:val="both"/>
        <w:rPr>
          <w:rFonts w:eastAsia="Times New Roman"/>
          <w:szCs w:val="24"/>
        </w:rPr>
      </w:pPr>
      <w:r>
        <w:rPr>
          <w:rFonts w:eastAsia="Times New Roman"/>
          <w:szCs w:val="24"/>
        </w:rPr>
        <w:t>Με λίγα λόγια, ανοίγετε ορθάνοικτα τις πόρτες σε ιδιώτες, δήθεν επενδυτές, κοινώς «εθνικούς εργολάβους» και διεθνείς ενερ</w:t>
      </w:r>
      <w:r>
        <w:rPr>
          <w:rFonts w:eastAsia="Times New Roman"/>
          <w:szCs w:val="24"/>
        </w:rPr>
        <w:lastRenderedPageBreak/>
        <w:t xml:space="preserve">γειακούς κολοσσούς, απελευθερώνοντας περαιτέρω και </w:t>
      </w:r>
      <w:r>
        <w:rPr>
          <w:rFonts w:eastAsia="Times New Roman"/>
          <w:szCs w:val="24"/>
        </w:rPr>
        <w:t>ξεπουλώντας έτσι άλλον ένα</w:t>
      </w:r>
      <w:r>
        <w:rPr>
          <w:rFonts w:eastAsia="Times New Roman"/>
          <w:szCs w:val="24"/>
        </w:rPr>
        <w:t>ν</w:t>
      </w:r>
      <w:r>
        <w:rPr>
          <w:rFonts w:eastAsia="Times New Roman"/>
          <w:szCs w:val="24"/>
        </w:rPr>
        <w:t xml:space="preserve"> νευραλγικό τομέα που θα μπορούσε να συμβάλει -υπό κρατικό έλεγχο</w:t>
      </w:r>
      <w:r>
        <w:rPr>
          <w:rFonts w:eastAsia="Times New Roman"/>
          <w:szCs w:val="24"/>
        </w:rPr>
        <w:t>,</w:t>
      </w:r>
      <w:r>
        <w:rPr>
          <w:rFonts w:eastAsia="Times New Roman"/>
          <w:szCs w:val="24"/>
        </w:rPr>
        <w:t xml:space="preserve"> βέβαια- στην ενεργειακή αυτάρκεια της χώρας μας και στην ανάπτυξη της εθνικής μας οικονομίας. </w:t>
      </w:r>
    </w:p>
    <w:p w14:paraId="6FA9D89C" w14:textId="77777777" w:rsidR="00C930AA" w:rsidRDefault="00077D26">
      <w:pPr>
        <w:spacing w:after="0" w:line="600" w:lineRule="auto"/>
        <w:ind w:firstLine="720"/>
        <w:jc w:val="both"/>
        <w:rPr>
          <w:rFonts w:eastAsia="Times New Roman"/>
          <w:szCs w:val="24"/>
        </w:rPr>
      </w:pPr>
      <w:r>
        <w:rPr>
          <w:rFonts w:eastAsia="Times New Roman"/>
          <w:szCs w:val="24"/>
        </w:rPr>
        <w:t>Στις λοιπές διατάξεις τώρα προστίθενται στις κατασκευές τεχνικών έρ</w:t>
      </w:r>
      <w:r>
        <w:rPr>
          <w:rFonts w:eastAsia="Times New Roman"/>
          <w:szCs w:val="24"/>
        </w:rPr>
        <w:t>γων που δεν υπόκεινται σε όρους και περιορισμούς πολεοδομικών διατάξεων μικρές εγκαταστάσεις ΑΠΕ ισχύος μέχρι 60K</w:t>
      </w:r>
      <w:r>
        <w:rPr>
          <w:rFonts w:eastAsia="Times New Roman"/>
          <w:szCs w:val="24"/>
        </w:rPr>
        <w:t>W</w:t>
      </w:r>
      <w:r>
        <w:rPr>
          <w:rFonts w:eastAsia="Times New Roman"/>
          <w:szCs w:val="24"/>
        </w:rPr>
        <w:t xml:space="preserve">. Αν αυτό αφορά μόνο την ιδιοκατανάλωση, τότε είναι κάτι θετικό. </w:t>
      </w:r>
    </w:p>
    <w:p w14:paraId="6FA9D89D" w14:textId="77777777" w:rsidR="00C930AA" w:rsidRDefault="00077D26">
      <w:pPr>
        <w:spacing w:after="0" w:line="600" w:lineRule="auto"/>
        <w:ind w:firstLine="720"/>
        <w:jc w:val="both"/>
        <w:rPr>
          <w:rFonts w:eastAsia="Times New Roman"/>
          <w:szCs w:val="24"/>
        </w:rPr>
      </w:pPr>
      <w:r>
        <w:rPr>
          <w:rFonts w:eastAsia="Times New Roman"/>
          <w:szCs w:val="24"/>
        </w:rPr>
        <w:t xml:space="preserve">Επίσης, προσθέτετε την έννοια της θερμικής ενέργειας στην ενεργειακή αγορά. </w:t>
      </w:r>
      <w:r>
        <w:rPr>
          <w:rFonts w:eastAsia="Times New Roman"/>
          <w:szCs w:val="24"/>
        </w:rPr>
        <w:t xml:space="preserve">Αυτό προφανώς αφορά τα πολυπληθή γεωθερμικά πεδία που διαθέτει η χώρα μας και μένουν ως επί το πλείστον </w:t>
      </w:r>
      <w:r>
        <w:rPr>
          <w:rFonts w:eastAsia="Times New Roman"/>
          <w:szCs w:val="24"/>
        </w:rPr>
        <w:lastRenderedPageBreak/>
        <w:t xml:space="preserve">αναξιοποίητα, αλλά με το νομοσχέδιο αυτό ξεπουλάτε και αυτόν τον ενεργειακό κλάδο. </w:t>
      </w:r>
    </w:p>
    <w:p w14:paraId="6FA9D89E" w14:textId="77777777" w:rsidR="00C930AA" w:rsidRDefault="00077D26">
      <w:pPr>
        <w:spacing w:after="0" w:line="600" w:lineRule="auto"/>
        <w:ind w:firstLine="720"/>
        <w:jc w:val="both"/>
        <w:rPr>
          <w:rFonts w:eastAsia="Times New Roman"/>
          <w:szCs w:val="24"/>
        </w:rPr>
      </w:pPr>
      <w:r>
        <w:rPr>
          <w:rFonts w:eastAsia="Times New Roman"/>
          <w:szCs w:val="24"/>
        </w:rPr>
        <w:t>Γενικά επί του νομοσχεδίου, ενώ επί της αρχής είναι ορθή η σκέψη της</w:t>
      </w:r>
      <w:r>
        <w:rPr>
          <w:rFonts w:eastAsia="Times New Roman"/>
          <w:szCs w:val="24"/>
        </w:rPr>
        <w:t xml:space="preserve"> ενεργειακής αποκέντρωσης, αυτή επιχειρείται με όρους φιλελεύθερης οικονομίας και ελεύθερου ανταγωνισμού, ανοίγοντας διάπλατα τις πόρτες για μεγάλους επενδυτές και στις εταιρείες κατασκευής τεχνο-υλικού εξοπλισμού, αντί να προωθείται η ανάπτυξη εγχώριας τε</w:t>
      </w:r>
      <w:r>
        <w:rPr>
          <w:rFonts w:eastAsia="Times New Roman"/>
          <w:szCs w:val="24"/>
        </w:rPr>
        <w:t>χνογνωσίας</w:t>
      </w:r>
      <w:r>
        <w:rPr>
          <w:rFonts w:eastAsia="Times New Roman"/>
          <w:szCs w:val="24"/>
        </w:rPr>
        <w:t>,</w:t>
      </w:r>
      <w:r>
        <w:rPr>
          <w:rFonts w:eastAsia="Times New Roman"/>
          <w:szCs w:val="24"/>
        </w:rPr>
        <w:t xml:space="preserve"> ώστε να δημιουργηθούν χιλιάδες θέσεις εργασίας. </w:t>
      </w:r>
    </w:p>
    <w:p w14:paraId="6FA9D89F" w14:textId="77777777" w:rsidR="00C930AA" w:rsidRDefault="00077D26">
      <w:pPr>
        <w:spacing w:after="0" w:line="600" w:lineRule="auto"/>
        <w:ind w:firstLine="720"/>
        <w:jc w:val="both"/>
        <w:rPr>
          <w:rFonts w:eastAsia="Times New Roman"/>
          <w:szCs w:val="24"/>
        </w:rPr>
      </w:pPr>
      <w:r>
        <w:rPr>
          <w:rFonts w:eastAsia="Times New Roman"/>
          <w:szCs w:val="24"/>
        </w:rPr>
        <w:t xml:space="preserve">Εκτός, λοιπόν, από κάποιες λίγες διατάξεις που εκ πρώτης όψεως μας φαίνονται λογικές, όπως είναι οι διατάξεις περί ιδιοκατανάλωσης αγροτών και για οικονομικά ευάλωτους πολίτες κάτω από </w:t>
      </w:r>
      <w:r>
        <w:rPr>
          <w:rFonts w:eastAsia="Times New Roman"/>
          <w:szCs w:val="24"/>
        </w:rPr>
        <w:lastRenderedPageBreak/>
        <w:t>το όριο τη</w:t>
      </w:r>
      <w:r>
        <w:rPr>
          <w:rFonts w:eastAsia="Times New Roman"/>
          <w:szCs w:val="24"/>
        </w:rPr>
        <w:t>ς φτώχειας, θεωρούμε ότι το παρόν νομοσχέδιο εντάσσεται στο πλαίσιο θεσμικών εντ</w:t>
      </w:r>
      <w:r>
        <w:rPr>
          <w:rFonts w:eastAsia="Times New Roman"/>
          <w:szCs w:val="24"/>
        </w:rPr>
        <w:t>ο</w:t>
      </w:r>
      <w:r>
        <w:rPr>
          <w:rFonts w:eastAsia="Times New Roman"/>
          <w:szCs w:val="24"/>
        </w:rPr>
        <w:t>λών ξεπουλήματος που έχετε λάβει για όλους τους νευραλγικούς τομείς της οικονομίας της χώρας μας, όπως είναι η ενέργεια.</w:t>
      </w:r>
    </w:p>
    <w:p w14:paraId="6FA9D8A0" w14:textId="77777777" w:rsidR="00C930AA" w:rsidRDefault="00077D26">
      <w:pPr>
        <w:spacing w:after="0" w:line="600" w:lineRule="auto"/>
        <w:ind w:firstLine="720"/>
        <w:jc w:val="both"/>
        <w:rPr>
          <w:rFonts w:eastAsia="Times New Roman"/>
          <w:szCs w:val="24"/>
        </w:rPr>
      </w:pPr>
      <w:r>
        <w:rPr>
          <w:rFonts w:eastAsia="Times New Roman"/>
          <w:szCs w:val="24"/>
        </w:rPr>
        <w:t>Θεωρούμε ότι το παρόν νομοσχέδιο ρίχνει στάχτη στα μάτ</w:t>
      </w:r>
      <w:r>
        <w:rPr>
          <w:rFonts w:eastAsia="Times New Roman"/>
          <w:szCs w:val="24"/>
        </w:rPr>
        <w:t>ια του Έλληνα πολίτη. Κινείται στην κατεύθυνση της περαιτέρω απελευθέρωσης της αγοράς ενέργειας σε συνδυασμό με το πλήρες ξεπούλημα της ΔΕΗ. Ως εκ τούτου, το θεωρούμε επαίσχυντη επιταγή της Ευρωπαϊκής Ένωσης και των δανειστών</w:t>
      </w:r>
      <w:r>
        <w:rPr>
          <w:rFonts w:eastAsia="Times New Roman"/>
          <w:szCs w:val="24"/>
        </w:rPr>
        <w:t>,</w:t>
      </w:r>
      <w:r>
        <w:rPr>
          <w:rFonts w:eastAsia="Times New Roman"/>
          <w:szCs w:val="24"/>
        </w:rPr>
        <w:t xml:space="preserve"> αντί να εκπονείται και να προ</w:t>
      </w:r>
      <w:r>
        <w:rPr>
          <w:rFonts w:eastAsia="Times New Roman"/>
          <w:szCs w:val="24"/>
        </w:rPr>
        <w:t>ωθείται ένα εθνικό σχέδιο ενεργειακής πολιτικής που θα συνδυάζει την ανάπτυξη εγχώριας τεχνογνωσίας της ΑΠΕ με τη δη</w:t>
      </w:r>
      <w:r>
        <w:rPr>
          <w:rFonts w:eastAsia="Times New Roman"/>
          <w:szCs w:val="24"/>
        </w:rPr>
        <w:lastRenderedPageBreak/>
        <w:t>μιουργία τοπικών</w:t>
      </w:r>
      <w:r>
        <w:rPr>
          <w:rFonts w:eastAsia="Times New Roman"/>
          <w:szCs w:val="24"/>
        </w:rPr>
        <w:t>,</w:t>
      </w:r>
      <w:r>
        <w:rPr>
          <w:rFonts w:eastAsia="Times New Roman"/>
          <w:szCs w:val="24"/>
        </w:rPr>
        <w:t xml:space="preserve"> υπό κρατική εποπτεία και έλεγχο</w:t>
      </w:r>
      <w:r>
        <w:rPr>
          <w:rFonts w:eastAsia="Times New Roman"/>
          <w:szCs w:val="24"/>
        </w:rPr>
        <w:t>,</w:t>
      </w:r>
      <w:r>
        <w:rPr>
          <w:rFonts w:eastAsia="Times New Roman"/>
          <w:szCs w:val="24"/>
        </w:rPr>
        <w:t xml:space="preserve"> μονάδων παραγωγής ενέργειας, καθώς και με την ιδιοκατανάλωση που αναφέρεται με όλα τα οφέ</w:t>
      </w:r>
      <w:r>
        <w:rPr>
          <w:rFonts w:eastAsia="Times New Roman"/>
          <w:szCs w:val="24"/>
        </w:rPr>
        <w:t xml:space="preserve">λη που όντως θα έχει στις τοπικές κοινωνίες. </w:t>
      </w:r>
    </w:p>
    <w:p w14:paraId="6FA9D8A1" w14:textId="77777777" w:rsidR="00C930AA" w:rsidRDefault="00077D26">
      <w:pPr>
        <w:spacing w:after="0" w:line="600" w:lineRule="auto"/>
        <w:ind w:firstLine="720"/>
        <w:jc w:val="both"/>
        <w:rPr>
          <w:rFonts w:eastAsia="Times New Roman" w:cs="Times New Roman"/>
          <w:szCs w:val="24"/>
        </w:rPr>
      </w:pPr>
      <w:r>
        <w:rPr>
          <w:rFonts w:eastAsia="Times New Roman"/>
          <w:szCs w:val="24"/>
        </w:rPr>
        <w:t xml:space="preserve">Ένας σημαντικός παράγοντας που δεν αναπτύσσεται στο παρόν νομοσχέδιο είναι ότι η παραγωγή ενέργειας θα πρέπει να συνδυάζεται και με ανάλογη εξοικονόμηση ενέργειας. </w:t>
      </w:r>
    </w:p>
    <w:p w14:paraId="6FA9D8A2"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Εμείς ως Χρυσή Αυγή θα συνεχίσουμε να αντιστε</w:t>
      </w:r>
      <w:r>
        <w:rPr>
          <w:rFonts w:eastAsia="Times New Roman" w:cs="Times New Roman"/>
          <w:szCs w:val="24"/>
        </w:rPr>
        <w:t>κόμαστε σ’ αυτή την προοπτική ξεπουλήματος της ενέργειας που διαθέτουμε σε αφθονία ως χώρα και θα θυμίσουμε για άλλη μια φορά ότι ο τομέας της ενέργειας πρέπει να τελεί υπό πλήρη εθνικό έλεγχο. Ειδικότερα το ηλεκτρικό ρεύμα και η κάλυψη των βασικών ενεργει</w:t>
      </w:r>
      <w:r>
        <w:rPr>
          <w:rFonts w:eastAsia="Times New Roman" w:cs="Times New Roman"/>
          <w:szCs w:val="24"/>
        </w:rPr>
        <w:t xml:space="preserve">ακών αναγκών του λαού μας φυσικά και δεν πρέπει να είναι εμπορικό  προϊόν, αλλά κοινωνικό και ταυτόχρονα εθνικό αγαθό. </w:t>
      </w:r>
    </w:p>
    <w:p w14:paraId="6FA9D8A3"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Επίσης, κλείνοντας θα ήθελα να πω για ακόμα μια φορά και σε ακόμα μια ομιλία ότι δεν έχετε το παραμικρό δικαίωμα σ’ αυτή την Αίθουσα, κα</w:t>
      </w:r>
      <w:r>
        <w:rPr>
          <w:rFonts w:eastAsia="Times New Roman" w:cs="Times New Roman"/>
          <w:szCs w:val="24"/>
        </w:rPr>
        <w:t xml:space="preserve">νένας από εσάς, να ξεπουλήσετε τον όρο «Μακεδονία». Ήδη χθες ο Νίμιτς, αυτός ο ύποπτος, δήθεν διαπραγματευτής, σας κάρφωσε. Καλά έκανε και σας κάρφωσε! Λέει «εδώ και τόσα χρόνια χρησιμοποιείτε τον όρο </w:t>
      </w:r>
      <w:r w:rsidRPr="002B3597">
        <w:rPr>
          <w:rFonts w:eastAsia="Times New Roman" w:cs="Times New Roman"/>
          <w:szCs w:val="24"/>
        </w:rPr>
        <w:t>“</w:t>
      </w:r>
      <w:r>
        <w:rPr>
          <w:rFonts w:eastAsia="Times New Roman" w:cs="Times New Roman"/>
          <w:szCs w:val="24"/>
        </w:rPr>
        <w:t>Μακεδονία</w:t>
      </w:r>
      <w:r w:rsidRPr="002B3597">
        <w:rPr>
          <w:rFonts w:eastAsia="Times New Roman" w:cs="Times New Roman"/>
          <w:szCs w:val="24"/>
        </w:rPr>
        <w:t>”</w:t>
      </w:r>
      <w:r>
        <w:rPr>
          <w:rFonts w:eastAsia="Times New Roman" w:cs="Times New Roman"/>
          <w:szCs w:val="24"/>
        </w:rPr>
        <w:t xml:space="preserve"> μέσα στο </w:t>
      </w:r>
      <w:r w:rsidRPr="002B3597">
        <w:rPr>
          <w:rFonts w:eastAsia="Times New Roman" w:cs="Times New Roman"/>
          <w:szCs w:val="24"/>
        </w:rPr>
        <w:t>“</w:t>
      </w:r>
      <w:r>
        <w:rPr>
          <w:rFonts w:eastAsia="Times New Roman" w:cs="Times New Roman"/>
          <w:szCs w:val="24"/>
          <w:lang w:val="en-US"/>
        </w:rPr>
        <w:t>FYROM</w:t>
      </w:r>
      <w:r>
        <w:rPr>
          <w:rFonts w:eastAsia="Times New Roman" w:cs="Times New Roman"/>
          <w:szCs w:val="24"/>
        </w:rPr>
        <w:t>”</w:t>
      </w:r>
      <w:r>
        <w:rPr>
          <w:rFonts w:eastAsia="Times New Roman" w:cs="Times New Roman"/>
          <w:szCs w:val="24"/>
        </w:rPr>
        <w:t>». Άρα</w:t>
      </w:r>
      <w:r>
        <w:rPr>
          <w:rFonts w:eastAsia="Times New Roman" w:cs="Times New Roman"/>
          <w:szCs w:val="24"/>
        </w:rPr>
        <w:t xml:space="preserve"> τι σημαίνει αυτό; Ότι ο όρος «Μακεδονία» βέβαια θα συνεχίσει να υπάρχει στην ονομασία που διαπραγματευόμαστε. </w:t>
      </w:r>
    </w:p>
    <w:p w14:paraId="6FA9D8A4"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Δεν σας ανήκει η Μακεδονία. Η Μακεδονία είναι μία, είναι ελληνική. Κα</w:t>
      </w:r>
      <w:r>
        <w:rPr>
          <w:rFonts w:eastAsia="Times New Roman" w:cs="Times New Roman"/>
          <w:szCs w:val="24"/>
        </w:rPr>
        <w:t>μ</w:t>
      </w:r>
      <w:r>
        <w:rPr>
          <w:rFonts w:eastAsia="Times New Roman" w:cs="Times New Roman"/>
          <w:szCs w:val="24"/>
        </w:rPr>
        <w:t xml:space="preserve">μία ψήφος σε κανένα </w:t>
      </w:r>
      <w:r>
        <w:rPr>
          <w:rFonts w:eastAsia="Times New Roman" w:cs="Times New Roman"/>
          <w:szCs w:val="24"/>
        </w:rPr>
        <w:t>κ</w:t>
      </w:r>
      <w:r>
        <w:rPr>
          <w:rFonts w:eastAsia="Times New Roman" w:cs="Times New Roman"/>
          <w:szCs w:val="24"/>
        </w:rPr>
        <w:t xml:space="preserve">οινοβούλιο πουθενά στον κόσμο δεν μπορεί να προδώσει </w:t>
      </w:r>
      <w:r>
        <w:rPr>
          <w:rFonts w:eastAsia="Times New Roman" w:cs="Times New Roman"/>
          <w:szCs w:val="24"/>
        </w:rPr>
        <w:t xml:space="preserve">το όνομα «Μακεδονία» και να το ξεπουλήσει. </w:t>
      </w:r>
    </w:p>
    <w:p w14:paraId="6FA9D8A5"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Η Μακεδονία είναι μία, είναι ελληνική. Όλοι ακομμάτιστα θα συμμετέχουμε στο συλλαλητήριο της Κυριακής 21</w:t>
      </w:r>
      <w:r>
        <w:rPr>
          <w:rFonts w:eastAsia="Times New Roman" w:cs="Times New Roman"/>
          <w:szCs w:val="24"/>
          <w:vertAlign w:val="superscript"/>
        </w:rPr>
        <w:t xml:space="preserve">ης </w:t>
      </w:r>
      <w:r>
        <w:rPr>
          <w:rFonts w:eastAsia="Times New Roman" w:cs="Times New Roman"/>
          <w:szCs w:val="24"/>
        </w:rPr>
        <w:t>Ιανουαρίου, χωρίς κομματικές σημαίες. Όλοι οι Έλληνες θα βροντοφωνάξουμε</w:t>
      </w:r>
      <w:r>
        <w:rPr>
          <w:rFonts w:eastAsia="Times New Roman" w:cs="Times New Roman"/>
          <w:szCs w:val="24"/>
        </w:rPr>
        <w:t>:</w:t>
      </w:r>
      <w:r>
        <w:rPr>
          <w:rFonts w:eastAsia="Times New Roman" w:cs="Times New Roman"/>
          <w:szCs w:val="24"/>
        </w:rPr>
        <w:t xml:space="preserve"> «Η Μακεδονία είναι ελληνική» κα</w:t>
      </w:r>
      <w:r>
        <w:rPr>
          <w:rFonts w:eastAsia="Times New Roman" w:cs="Times New Roman"/>
          <w:szCs w:val="24"/>
        </w:rPr>
        <w:t>ι</w:t>
      </w:r>
      <w:r>
        <w:rPr>
          <w:rFonts w:eastAsia="Times New Roman" w:cs="Times New Roman"/>
          <w:szCs w:val="24"/>
        </w:rPr>
        <w:t>:</w:t>
      </w:r>
      <w:r>
        <w:rPr>
          <w:rFonts w:eastAsia="Times New Roman" w:cs="Times New Roman"/>
          <w:szCs w:val="24"/>
        </w:rPr>
        <w:t xml:space="preserve"> «Κάτω τα χέρια σας από τη Μακεδονία». Δεν σας ανήκει. Ανήκει στην Ελλάδα. </w:t>
      </w:r>
    </w:p>
    <w:p w14:paraId="6FA9D8A6" w14:textId="77777777" w:rsidR="00C930AA" w:rsidRDefault="00077D26">
      <w:pPr>
        <w:spacing w:after="0" w:line="600" w:lineRule="auto"/>
        <w:ind w:firstLine="720"/>
        <w:jc w:val="center"/>
        <w:rPr>
          <w:rFonts w:eastAsia="Times New Roman" w:cs="Times New Roman"/>
          <w:szCs w:val="24"/>
        </w:rPr>
      </w:pPr>
      <w:r>
        <w:rPr>
          <w:rFonts w:eastAsia="Times New Roman"/>
          <w:szCs w:val="24"/>
        </w:rPr>
        <w:t>(Χειροκροτήματα από την πτέρυγα της Χρυσής Αυγής)</w:t>
      </w:r>
    </w:p>
    <w:p w14:paraId="6FA9D8A7"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w:t>
      </w:r>
    </w:p>
    <w:p w14:paraId="6FA9D8A8"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Παρακαλώ πολύ τον ειδικό αγορητή από το Κομμουνιστικό Κόμμα Ελλάδας κ. Αθαν</w:t>
      </w:r>
      <w:r>
        <w:rPr>
          <w:rFonts w:eastAsia="Times New Roman" w:cs="Times New Roman"/>
          <w:szCs w:val="24"/>
        </w:rPr>
        <w:t xml:space="preserve">άσιο Βαρδαλή να πάρει τον λόγο για δεκαπέντε λεπτά. </w:t>
      </w:r>
    </w:p>
    <w:p w14:paraId="6FA9D8A9"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Κυρίες και κύριοι, το τελευταίο διάστημα η Κυβέρνηση κάνει μια μεγάλη προσπάθεια να δημιουργήσει </w:t>
      </w:r>
      <w:r>
        <w:rPr>
          <w:rFonts w:eastAsia="Times New Roman" w:cs="Times New Roman"/>
          <w:szCs w:val="24"/>
        </w:rPr>
        <w:lastRenderedPageBreak/>
        <w:t xml:space="preserve">προσδοκίες, ψεύτικες ελπίδες ότι το 2018 θα είναι μια χρονιά ορόσημο, ότι πλησιάζουμε </w:t>
      </w:r>
      <w:r>
        <w:rPr>
          <w:rFonts w:eastAsia="Times New Roman" w:cs="Times New Roman"/>
          <w:szCs w:val="24"/>
        </w:rPr>
        <w:t>στο τέλος των μνημονίων, της αδικίας και της οικονομικής καταστροφής. Μέσα σ’ αυτή τη γενικότερη προσπάθεια δημιουργίας προσδοκιών εντάσσεται και το συγκεκριμένο νομοσχέδιο</w:t>
      </w:r>
      <w:r>
        <w:rPr>
          <w:rFonts w:eastAsia="Times New Roman" w:cs="Times New Roman"/>
          <w:szCs w:val="24"/>
        </w:rPr>
        <w:t>,</w:t>
      </w:r>
      <w:r>
        <w:rPr>
          <w:rFonts w:eastAsia="Times New Roman" w:cs="Times New Roman"/>
          <w:szCs w:val="24"/>
        </w:rPr>
        <w:t xml:space="preserve"> με μια έννοια</w:t>
      </w:r>
      <w:r>
        <w:rPr>
          <w:rFonts w:eastAsia="Times New Roman" w:cs="Times New Roman"/>
          <w:szCs w:val="24"/>
        </w:rPr>
        <w:t>,</w:t>
      </w:r>
      <w:r>
        <w:rPr>
          <w:rFonts w:eastAsia="Times New Roman" w:cs="Times New Roman"/>
          <w:szCs w:val="24"/>
        </w:rPr>
        <w:t xml:space="preserve"> για τις ενεργειακές κοινότητες. Προσπαθεί, δηλαδή, να δημιουργήσει </w:t>
      </w:r>
      <w:r>
        <w:rPr>
          <w:rFonts w:eastAsia="Times New Roman" w:cs="Times New Roman"/>
          <w:szCs w:val="24"/>
        </w:rPr>
        <w:t>προσδοκίες ότι στην εποχή της πλήρους απελευθέρωσης της αγοράς ενέργειας με τέτοιου είδους διαχειριστικά τερτίπια θα μπορεί να ωφεληθούν και οι λαϊκές οικογένειες μαζί με τους επιχειρηματικούς ομίλους που δραστηριοποιούνται στις ανανεώσιμες πηγές ενέργειας</w:t>
      </w:r>
      <w:r>
        <w:rPr>
          <w:rFonts w:eastAsia="Times New Roman" w:cs="Times New Roman"/>
          <w:szCs w:val="24"/>
        </w:rPr>
        <w:t xml:space="preserve">. </w:t>
      </w:r>
    </w:p>
    <w:p w14:paraId="6FA9D8AA"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Και τι δεν ακούσαμε και σήμερα εδώ και κατά τη συζήτηση στην </w:t>
      </w:r>
      <w:r>
        <w:rPr>
          <w:rFonts w:eastAsia="Times New Roman" w:cs="Times New Roman"/>
          <w:szCs w:val="24"/>
        </w:rPr>
        <w:t>ε</w:t>
      </w:r>
      <w:r>
        <w:rPr>
          <w:rFonts w:eastAsia="Times New Roman" w:cs="Times New Roman"/>
          <w:szCs w:val="24"/>
        </w:rPr>
        <w:t>πιτροπή. Ακούσαμε για νέο παραγωγικό μοντέλο, ενεργειακή δημοκρατία, τοπικότητα, συμμετοχή. Θα έλεγα, παχιά λόγια</w:t>
      </w:r>
      <w:r>
        <w:rPr>
          <w:rFonts w:eastAsia="Times New Roman" w:cs="Times New Roman"/>
          <w:szCs w:val="24"/>
        </w:rPr>
        <w:t>,</w:t>
      </w:r>
      <w:r>
        <w:rPr>
          <w:rFonts w:eastAsia="Times New Roman" w:cs="Times New Roman"/>
          <w:szCs w:val="24"/>
        </w:rPr>
        <w:t xml:space="preserve"> για να </w:t>
      </w:r>
      <w:r>
        <w:rPr>
          <w:rFonts w:eastAsia="Times New Roman" w:cs="Times New Roman"/>
          <w:szCs w:val="24"/>
        </w:rPr>
        <w:lastRenderedPageBreak/>
        <w:t>κρύψουν μια πραγματικότητα. Μια πραγματικότητα που έχει να κάνει με τ</w:t>
      </w:r>
      <w:r>
        <w:rPr>
          <w:rFonts w:eastAsia="Times New Roman" w:cs="Times New Roman"/>
          <w:szCs w:val="24"/>
        </w:rPr>
        <w:t>ην εφαρμογή ενός κομματιού της ενιαίας πολιτικής ενέργειας της Ευρωπαϊκής Ένωσης. Μια πραγματικότητα που προωθεί παραπέρα την απελευθέρωση της αγοράς ενέργειας και ειδικότερα το κομμάτι που ενισχύει το μερίδιο των ανανεώσιμων πηγών ενέργειας στο συνολικό ε</w:t>
      </w:r>
      <w:r>
        <w:rPr>
          <w:rFonts w:eastAsia="Times New Roman" w:cs="Times New Roman"/>
          <w:szCs w:val="24"/>
        </w:rPr>
        <w:t>νεργειακό μ</w:t>
      </w:r>
      <w:r>
        <w:rPr>
          <w:rFonts w:eastAsia="Times New Roman" w:cs="Times New Roman"/>
          <w:szCs w:val="24"/>
        </w:rPr>
        <w:t>ε</w:t>
      </w:r>
      <w:r>
        <w:rPr>
          <w:rFonts w:eastAsia="Times New Roman" w:cs="Times New Roman"/>
          <w:szCs w:val="24"/>
        </w:rPr>
        <w:t xml:space="preserve">ίγμα. Αυτό κάνετε μ’ αυτό το νομοσχέδιο. Αυτή είναι η αλήθεια. Προωθείτε, δηλαδή, παραπέρα την απελευθέρωση αγοράς ενέργειας. </w:t>
      </w:r>
    </w:p>
    <w:p w14:paraId="6FA9D8A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Απ</w:t>
      </w:r>
      <w:r>
        <w:rPr>
          <w:rFonts w:eastAsia="Times New Roman" w:cs="Times New Roman"/>
          <w:szCs w:val="24"/>
        </w:rPr>
        <w:t>ό</w:t>
      </w:r>
      <w:r>
        <w:rPr>
          <w:rFonts w:eastAsia="Times New Roman" w:cs="Times New Roman"/>
          <w:szCs w:val="24"/>
        </w:rPr>
        <w:t xml:space="preserve"> αυτή την άποψη, δεν προκαλεί κα</w:t>
      </w:r>
      <w:r>
        <w:rPr>
          <w:rFonts w:eastAsia="Times New Roman" w:cs="Times New Roman"/>
          <w:szCs w:val="24"/>
        </w:rPr>
        <w:t>μ</w:t>
      </w:r>
      <w:r>
        <w:rPr>
          <w:rFonts w:eastAsia="Times New Roman" w:cs="Times New Roman"/>
          <w:szCs w:val="24"/>
        </w:rPr>
        <w:t>μία εντύπωση σε μας ότι σ’ αυτή την προσπάθεια δημιουργίας ψεύτικων προσδοκιών συ</w:t>
      </w:r>
      <w:r>
        <w:rPr>
          <w:rFonts w:eastAsia="Times New Roman" w:cs="Times New Roman"/>
          <w:szCs w:val="24"/>
        </w:rPr>
        <w:t xml:space="preserve">μμετέχουν τόσο η Νέα Δημοκρατία και το ΠΑΣΟΚ -Δημοκρατική Συμπαράταξη, δηλαδή- αλλά και τα άλλα κόμματα της Αντιπολίτευσης. Κι αυτό συμβαίνει για τον απλούστατο λόγο ότι όλοι σας πίνετε </w:t>
      </w:r>
      <w:r>
        <w:rPr>
          <w:rFonts w:eastAsia="Times New Roman" w:cs="Times New Roman"/>
          <w:szCs w:val="24"/>
        </w:rPr>
        <w:lastRenderedPageBreak/>
        <w:t>νερό στο όνομα της ενιαίας ενεργειακής πολιτικής της Ευρωπαϊκής Ένωσης</w:t>
      </w:r>
      <w:r>
        <w:rPr>
          <w:rFonts w:eastAsia="Times New Roman" w:cs="Times New Roman"/>
          <w:szCs w:val="24"/>
        </w:rPr>
        <w:t xml:space="preserve">. Στο όνομα της παραπέρα απελευθέρωσης της αγοράς ενέργειας. Αυτή είναι η κοινή βάση όλων των κομμάτων, είτε της Κυβέρνησης είτε της Αντιπολίτευσης. Πάνω σ’ αυτή σχεδιάζετε και κινείστε. </w:t>
      </w:r>
    </w:p>
    <w:p w14:paraId="6FA9D8A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μ</w:t>
      </w:r>
      <w:r>
        <w:rPr>
          <w:rFonts w:eastAsia="Times New Roman" w:cs="Times New Roman"/>
          <w:szCs w:val="24"/>
        </w:rPr>
        <w:t>μία προσδοκία, λοιπόν, δεν μπορεί να  υπάρχει για τα λαϊκά στρώμα</w:t>
      </w:r>
      <w:r>
        <w:rPr>
          <w:rFonts w:eastAsia="Times New Roman" w:cs="Times New Roman"/>
          <w:szCs w:val="24"/>
        </w:rPr>
        <w:t xml:space="preserve">τα από την παραπέρα απελευθέρωση της αγοράς ενέργειας και είναι έξω από κάθε πραγματικότητα ο ισχυρισμός μάλιστα ότι θα αντιμετωπιστεί και η ενεργειακή φτώχεια. </w:t>
      </w:r>
    </w:p>
    <w:p w14:paraId="6FA9D8A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Δεν πρέπει να έχει κα</w:t>
      </w:r>
      <w:r>
        <w:rPr>
          <w:rFonts w:eastAsia="Times New Roman" w:cs="Times New Roman"/>
          <w:szCs w:val="24"/>
        </w:rPr>
        <w:t>μ</w:t>
      </w:r>
      <w:r>
        <w:rPr>
          <w:rFonts w:eastAsia="Times New Roman" w:cs="Times New Roman"/>
          <w:szCs w:val="24"/>
        </w:rPr>
        <w:t>μία προσδοκία ο λαός από τη δήθεν μεταμνημονιακή εποχή</w:t>
      </w:r>
      <w:r>
        <w:rPr>
          <w:rFonts w:eastAsia="Times New Roman" w:cs="Times New Roman"/>
          <w:szCs w:val="24"/>
        </w:rPr>
        <w:t>,</w:t>
      </w:r>
      <w:r>
        <w:rPr>
          <w:rFonts w:eastAsia="Times New Roman" w:cs="Times New Roman"/>
          <w:szCs w:val="24"/>
        </w:rPr>
        <w:t xml:space="preserve"> που θα φέρει δήθεν δίκαιη ανάπτυξη. </w:t>
      </w:r>
      <w:r>
        <w:rPr>
          <w:rFonts w:eastAsia="Times New Roman"/>
          <w:szCs w:val="24"/>
        </w:rPr>
        <w:t xml:space="preserve">Και αυτό γιατί και ο ίδιος ο λαός έχει πικρή πείρα, έχει εμπειρία. </w:t>
      </w:r>
    </w:p>
    <w:p w14:paraId="6FA9D8AE" w14:textId="77777777" w:rsidR="00C930AA" w:rsidRDefault="00077D26">
      <w:pPr>
        <w:spacing w:after="0" w:line="600" w:lineRule="auto"/>
        <w:ind w:firstLine="720"/>
        <w:jc w:val="both"/>
        <w:rPr>
          <w:rFonts w:eastAsia="Times New Roman"/>
          <w:szCs w:val="24"/>
        </w:rPr>
      </w:pPr>
      <w:r>
        <w:rPr>
          <w:rFonts w:eastAsia="Times New Roman"/>
          <w:szCs w:val="24"/>
        </w:rPr>
        <w:lastRenderedPageBreak/>
        <w:t>Για παράδειγμα, στο συγκεκριμένο ζήτημα που συζητάμε, η απελευθέρωση της αγοράς ενέργειας έχει ξεκινήσει εδώ και κάποια χρόνια. Θα θυμάστε –φαντάζομαι-</w:t>
      </w:r>
      <w:r>
        <w:rPr>
          <w:rFonts w:eastAsia="Times New Roman"/>
          <w:szCs w:val="24"/>
        </w:rPr>
        <w:t xml:space="preserve"> τι έλεγαν τότε τόσο η Νέα Δημοκρατία όσο και το ΠΑΣΟΚ</w:t>
      </w:r>
      <w:r>
        <w:rPr>
          <w:rFonts w:eastAsia="Times New Roman"/>
          <w:szCs w:val="24"/>
        </w:rPr>
        <w:t>.</w:t>
      </w:r>
      <w:r>
        <w:rPr>
          <w:rFonts w:eastAsia="Times New Roman"/>
          <w:szCs w:val="24"/>
        </w:rPr>
        <w:t xml:space="preserve"> Μας διαβεβαίωναν ότι οι καπιταλιστικές επενδύσεις, που θα έρχονταν με την απελευθέρωση της αγοράς, θα έφερναν ανάπτυξη προς όφελος όλων</w:t>
      </w:r>
      <w:r>
        <w:rPr>
          <w:rFonts w:eastAsia="Times New Roman"/>
          <w:szCs w:val="24"/>
        </w:rPr>
        <w:t>,</w:t>
      </w:r>
      <w:r>
        <w:rPr>
          <w:rFonts w:eastAsia="Times New Roman"/>
          <w:szCs w:val="24"/>
        </w:rPr>
        <w:t xml:space="preserve"> και των εργαζομένων και των λαϊκών στρωμάτων και των επιχειρημα</w:t>
      </w:r>
      <w:r>
        <w:rPr>
          <w:rFonts w:eastAsia="Times New Roman"/>
          <w:szCs w:val="24"/>
        </w:rPr>
        <w:t>τιών που θα επένδυαν, και ότι ο ανταγωνισμός μεταξύ των επιχειρηματικών ομίλων θα ωφελήσει τον λαϊκό καταναλωτή και θα δημιουργήσει, μάλιστα, χιλιάδες θέσεις καλοπληρωμένης εργασίας. Ισχυρίζονταν, επίσης, ότι η πράσινη ανάπτυξη, η στροφή στις ανανεώσιμες π</w:t>
      </w:r>
      <w:r>
        <w:rPr>
          <w:rFonts w:eastAsia="Times New Roman"/>
          <w:szCs w:val="24"/>
        </w:rPr>
        <w:t xml:space="preserve">ηγές ενέργειας, θα οδηγήσει στην προστασία του περιβάλλοντος και την αναβάθμιση της ζωής όλων μας. </w:t>
      </w:r>
    </w:p>
    <w:p w14:paraId="6FA9D8AF" w14:textId="77777777" w:rsidR="00C930AA" w:rsidRDefault="00077D26">
      <w:pPr>
        <w:spacing w:after="0" w:line="600" w:lineRule="auto"/>
        <w:ind w:firstLine="720"/>
        <w:jc w:val="both"/>
        <w:rPr>
          <w:rFonts w:eastAsia="Times New Roman"/>
          <w:szCs w:val="24"/>
        </w:rPr>
      </w:pPr>
      <w:r>
        <w:rPr>
          <w:rFonts w:eastAsia="Times New Roman"/>
          <w:szCs w:val="24"/>
        </w:rPr>
        <w:lastRenderedPageBreak/>
        <w:t xml:space="preserve">Η ζωή τι απέδειξε; Ότι η δραματική μείωση της λιγνιτικής παραγωγής, οι απολύσεις των εργαζομένων που είχαμε στη ΔΕΗ, οι εργολαβίες που μπήκαν, η αύξηση της </w:t>
      </w:r>
      <w:r>
        <w:rPr>
          <w:rFonts w:eastAsia="Times New Roman"/>
          <w:szCs w:val="24"/>
        </w:rPr>
        <w:t xml:space="preserve">ανεργίας, οι απλήρωτοι εργαζόμενοι είναι γνήσια τέκνα αυτής ακριβώς της καπιταλιστικής ανάπτυξης, της απελευθέρωσης της ενέργειας. Και αυτά είναι πραγματικά. Δεν μπορεί κανείς να τα αμφισβητήσει. </w:t>
      </w:r>
    </w:p>
    <w:p w14:paraId="6FA9D8B0" w14:textId="77777777" w:rsidR="00C930AA" w:rsidRDefault="00077D26">
      <w:pPr>
        <w:spacing w:after="0" w:line="600" w:lineRule="auto"/>
        <w:ind w:firstLine="720"/>
        <w:jc w:val="both"/>
        <w:rPr>
          <w:rFonts w:eastAsia="Times New Roman"/>
          <w:szCs w:val="24"/>
        </w:rPr>
      </w:pPr>
      <w:r>
        <w:rPr>
          <w:rFonts w:eastAsia="Times New Roman"/>
          <w:szCs w:val="24"/>
        </w:rPr>
        <w:t>Πράγματι, υπήρξε ανάπτυξη της παραγωγικότητας, όπως βεβαίως</w:t>
      </w:r>
      <w:r>
        <w:rPr>
          <w:rFonts w:eastAsia="Times New Roman"/>
          <w:szCs w:val="24"/>
        </w:rPr>
        <w:t xml:space="preserve"> υπήρξε και ανάπτυξη των κερδών των επιχειρηματικών ομίλων. Αυτή, όμως, η ανάπτυξη βασίστηκε πάνω στις θυσίες των εργαζόμενων και των λαϊκών στρωμάτων. Την ίδια περίοδο, δηλαδή, που είχαμε ανάπτυξη της παραγωγικότητας και των κερδών, αυξήθηκαν τα τιμολόγια</w:t>
      </w:r>
      <w:r>
        <w:rPr>
          <w:rFonts w:eastAsia="Times New Roman"/>
          <w:szCs w:val="24"/>
        </w:rPr>
        <w:t xml:space="preserve"> του ηλεκτρικού ρεύματος κατά 48,5%, ενώ </w:t>
      </w:r>
      <w:r>
        <w:rPr>
          <w:rFonts w:eastAsia="Times New Roman"/>
          <w:szCs w:val="24"/>
        </w:rPr>
        <w:lastRenderedPageBreak/>
        <w:t xml:space="preserve">τα λεγόμενα «πράσινα» τέλη και οι σχετικοί κρατικοί φόροι που μπήκαν στα νοικοκυριά αυξήθηκαν κατά 147%. </w:t>
      </w:r>
    </w:p>
    <w:p w14:paraId="6FA9D8B1" w14:textId="77777777" w:rsidR="00C930AA" w:rsidRDefault="00077D26">
      <w:pPr>
        <w:spacing w:after="0" w:line="600" w:lineRule="auto"/>
        <w:ind w:firstLine="720"/>
        <w:jc w:val="both"/>
        <w:rPr>
          <w:rFonts w:eastAsia="Times New Roman"/>
          <w:szCs w:val="24"/>
        </w:rPr>
      </w:pPr>
      <w:r>
        <w:rPr>
          <w:rFonts w:eastAsia="Times New Roman"/>
          <w:szCs w:val="24"/>
        </w:rPr>
        <w:t>Τώρα, γιατί θα υπάρξουν μειώσεις με την παραπέρα απελευθέρωση της αγοράς ενέργειας; Γιατί τώρα την απελευθέρω</w:t>
      </w:r>
      <w:r>
        <w:rPr>
          <w:rFonts w:eastAsia="Times New Roman"/>
          <w:szCs w:val="24"/>
        </w:rPr>
        <w:t>ση την προωθεί ο ΣΥΡΙΖΑ; Άλλωστε το ίδιο συνέβη και σε όλες -μα σε όλες- τις χώρες της Ευρωπαϊκής Ένωσης όπου έχει προχωρήσει η απελευθέρωση της αγοράς ενέργειας. Χώρες, για παράδειγμα, όπως η Δανία, η Σουηδία, η Ιρλανδία και η Βρετανία γνώρισαν αυξήσεις σ</w:t>
      </w:r>
      <w:r>
        <w:rPr>
          <w:rFonts w:eastAsia="Times New Roman"/>
          <w:szCs w:val="24"/>
        </w:rPr>
        <w:t xml:space="preserve">τα τιμολόγια της οικιακής κατανάλωσης μεγαλύτερες του 100%. </w:t>
      </w:r>
    </w:p>
    <w:p w14:paraId="6FA9D8B2" w14:textId="77777777" w:rsidR="00C930AA" w:rsidRDefault="00077D26">
      <w:pPr>
        <w:spacing w:after="0" w:line="600" w:lineRule="auto"/>
        <w:ind w:firstLine="720"/>
        <w:jc w:val="both"/>
        <w:rPr>
          <w:rFonts w:eastAsia="Times New Roman"/>
          <w:szCs w:val="24"/>
        </w:rPr>
      </w:pPr>
      <w:r>
        <w:rPr>
          <w:rFonts w:eastAsia="Times New Roman"/>
          <w:szCs w:val="24"/>
        </w:rPr>
        <w:t xml:space="preserve">Όλοι εσείς, Κυβέρνηση, Νέα Δημοκρατία, Δημοκρατική Συμπαράταξη, που δημιουργήσατε και οξύνατε το πρόβλημα της ενεργειακής φτώχειας, τώρα, χωρίς ντροπή, υποστηρίζετε ότι με αυτό το </w:t>
      </w:r>
      <w:r>
        <w:rPr>
          <w:rFonts w:eastAsia="Times New Roman"/>
          <w:szCs w:val="24"/>
        </w:rPr>
        <w:lastRenderedPageBreak/>
        <w:t xml:space="preserve">νομοσχέδιο θα </w:t>
      </w:r>
      <w:r>
        <w:rPr>
          <w:rFonts w:eastAsia="Times New Roman"/>
          <w:szCs w:val="24"/>
        </w:rPr>
        <w:t>την αντιμετωπίσετε, όταν σήμερα που μιλάμε οι συνολικές οφειλές προς τη ΔΕΗ φτάνουν το 1,65 δισεκατομμύρι</w:t>
      </w:r>
      <w:r>
        <w:rPr>
          <w:rFonts w:eastAsia="Times New Roman"/>
          <w:szCs w:val="24"/>
        </w:rPr>
        <w:t>ο</w:t>
      </w:r>
      <w:r>
        <w:rPr>
          <w:rFonts w:eastAsia="Times New Roman"/>
          <w:szCs w:val="24"/>
        </w:rPr>
        <w:t xml:space="preserve"> και αφορούν στον μεγαλύτερο βαθμό χρέη λαϊκών νοικοκυριών. </w:t>
      </w:r>
    </w:p>
    <w:p w14:paraId="6FA9D8B3" w14:textId="77777777" w:rsidR="00C930AA" w:rsidRDefault="00077D26">
      <w:pPr>
        <w:spacing w:after="0" w:line="600" w:lineRule="auto"/>
        <w:ind w:firstLine="720"/>
        <w:jc w:val="both"/>
        <w:rPr>
          <w:rFonts w:eastAsia="Times New Roman"/>
          <w:szCs w:val="24"/>
        </w:rPr>
      </w:pPr>
      <w:r>
        <w:rPr>
          <w:rFonts w:eastAsia="Times New Roman"/>
          <w:szCs w:val="24"/>
        </w:rPr>
        <w:t xml:space="preserve">Σύμφωνα με τα στοιχεία της </w:t>
      </w:r>
      <w:r>
        <w:rPr>
          <w:rFonts w:eastAsia="Times New Roman"/>
          <w:szCs w:val="24"/>
          <w:lang w:val="en-US"/>
        </w:rPr>
        <w:t>EUROSTAT</w:t>
      </w:r>
      <w:r>
        <w:rPr>
          <w:rFonts w:eastAsia="Times New Roman"/>
          <w:szCs w:val="24"/>
        </w:rPr>
        <w:t xml:space="preserve">, που δημοσιεύτηκαν πριν από περίπου έναν μήνα, τρεις </w:t>
      </w:r>
      <w:r>
        <w:rPr>
          <w:rFonts w:eastAsia="Times New Roman"/>
          <w:szCs w:val="24"/>
        </w:rPr>
        <w:t xml:space="preserve">στους δέκα Έλληνες αδυνατούν να έχουν πρόσβαση σε συστήματα θέρμανσης. Εδώ έχουμε φτάσει, να αυξάνεται η παραγωγή ενέργειας –προσέξτε- και ταυτόχρονα οι λαϊκές οικογένειες να μην έχουν ρεύμα και θέρμανση. Δυστυχώς, εδώ φτάσαμε. </w:t>
      </w:r>
    </w:p>
    <w:p w14:paraId="6FA9D8B4" w14:textId="77777777" w:rsidR="00C930AA" w:rsidRDefault="00077D26">
      <w:pPr>
        <w:spacing w:after="0" w:line="600" w:lineRule="auto"/>
        <w:ind w:firstLine="720"/>
        <w:jc w:val="both"/>
        <w:rPr>
          <w:rFonts w:eastAsia="Times New Roman"/>
          <w:szCs w:val="24"/>
        </w:rPr>
      </w:pPr>
      <w:r>
        <w:rPr>
          <w:rFonts w:eastAsia="Times New Roman"/>
          <w:szCs w:val="24"/>
        </w:rPr>
        <w:t>Οι εργαζόμενοι της ΔΕΗ το 1</w:t>
      </w:r>
      <w:r>
        <w:rPr>
          <w:rFonts w:eastAsia="Times New Roman"/>
          <w:szCs w:val="24"/>
        </w:rPr>
        <w:t>994 ξεπερνούσαν τ</w:t>
      </w:r>
      <w:r>
        <w:rPr>
          <w:rFonts w:eastAsia="Times New Roman"/>
          <w:szCs w:val="24"/>
        </w:rPr>
        <w:t>ι</w:t>
      </w:r>
      <w:r>
        <w:rPr>
          <w:rFonts w:eastAsia="Times New Roman"/>
          <w:szCs w:val="24"/>
        </w:rPr>
        <w:t xml:space="preserve">ς τριάντα έξι χιλιάδες με σχέσεις, μάλιστα, πλήρους και σταθερής εργασίας και σήμερα έμειναν οι μισοί, γύρω στις δεκαοκτώ χιλιάδες. Και αυτοί που έμειναν γνώρισαν συνεχείς ετήσιες μειώσεις στους μισθούς </w:t>
      </w:r>
      <w:r>
        <w:rPr>
          <w:rFonts w:eastAsia="Times New Roman"/>
          <w:szCs w:val="24"/>
        </w:rPr>
        <w:lastRenderedPageBreak/>
        <w:t>τους πάνω από 750 εκατομμύρια ευρώ,</w:t>
      </w:r>
      <w:r>
        <w:rPr>
          <w:rFonts w:eastAsia="Times New Roman"/>
          <w:szCs w:val="24"/>
        </w:rPr>
        <w:t xml:space="preserve"> οι νέοι προσλαμβάνονται με </w:t>
      </w:r>
      <w:r>
        <w:rPr>
          <w:rFonts w:eastAsia="Times New Roman"/>
          <w:szCs w:val="24"/>
        </w:rPr>
        <w:t>«</w:t>
      </w:r>
      <w:r>
        <w:rPr>
          <w:rFonts w:eastAsia="Times New Roman"/>
          <w:szCs w:val="24"/>
        </w:rPr>
        <w:t>μαύρες</w:t>
      </w:r>
      <w:r>
        <w:rPr>
          <w:rFonts w:eastAsia="Times New Roman"/>
          <w:szCs w:val="24"/>
        </w:rPr>
        <w:t>»,</w:t>
      </w:r>
      <w:r>
        <w:rPr>
          <w:rFonts w:eastAsia="Times New Roman"/>
          <w:szCs w:val="24"/>
        </w:rPr>
        <w:t xml:space="preserve"> ευέλικτες</w:t>
      </w:r>
      <w:r>
        <w:rPr>
          <w:rFonts w:eastAsia="Times New Roman"/>
          <w:szCs w:val="24"/>
        </w:rPr>
        <w:t>,</w:t>
      </w:r>
      <w:r>
        <w:rPr>
          <w:rFonts w:eastAsia="Times New Roman"/>
          <w:szCs w:val="24"/>
        </w:rPr>
        <w:t xml:space="preserve"> εργασιακές σχέσεις, με ολιγόμηνες συμβάσεις -οκτάμηνα κυρίως- στους υπεργολάβους που έχουν μπει, με επιβολή και των ατομικών συμβάσεων. </w:t>
      </w:r>
    </w:p>
    <w:p w14:paraId="6FA9D8B5" w14:textId="77777777" w:rsidR="00C930AA" w:rsidRDefault="00077D26">
      <w:pPr>
        <w:spacing w:after="0" w:line="600" w:lineRule="auto"/>
        <w:ind w:firstLine="720"/>
        <w:jc w:val="both"/>
        <w:rPr>
          <w:rFonts w:eastAsia="Times New Roman"/>
          <w:szCs w:val="24"/>
        </w:rPr>
      </w:pPr>
      <w:r>
        <w:rPr>
          <w:rFonts w:eastAsia="Times New Roman"/>
          <w:szCs w:val="24"/>
        </w:rPr>
        <w:t>Θα μπορούσε να πει η Κυβέρνηση ΣΥΡΙΖΑ - ΑΝΕΛ ότι αυτά έγιναν επί κυβερ</w:t>
      </w:r>
      <w:r>
        <w:rPr>
          <w:rFonts w:eastAsia="Times New Roman"/>
          <w:szCs w:val="24"/>
        </w:rPr>
        <w:t xml:space="preserve">νήσεων ΠΑΣΟΚ και Νέας Δημοκρατίας. Η ευθύνη, όμως, της Κυβέρνησης ΣΥΡΙΖΑ – ΑΝΕΛ σε αυτό το ζήτημα είναι ξεχωριστή, γιατί ακόμα και πριν –όχι τώρα μόνο- ως </w:t>
      </w:r>
      <w:r>
        <w:rPr>
          <w:rFonts w:eastAsia="Times New Roman"/>
          <w:szCs w:val="24"/>
        </w:rPr>
        <w:t>α</w:t>
      </w:r>
      <w:r>
        <w:rPr>
          <w:rFonts w:eastAsia="Times New Roman"/>
          <w:szCs w:val="24"/>
        </w:rPr>
        <w:t>ντιπολίτευση συστηματικά καλλιέργησε την αυταπάτη ότι μπορεί να υπάρξει φιλολαϊκή διαχείριση στο πλα</w:t>
      </w:r>
      <w:r>
        <w:rPr>
          <w:rFonts w:eastAsia="Times New Roman"/>
          <w:szCs w:val="24"/>
        </w:rPr>
        <w:t>ίσιο αυτό της απελευθέρωσης της αγοράς ενέργειας. Γιατί εμφάνιζε τα αντιλαϊκά μέτρα μόνο ως συνέπεια των μνημονίων, συσκοτίζοντας τον πραγματικό αντίπαλο και κρύ</w:t>
      </w:r>
      <w:r>
        <w:rPr>
          <w:rFonts w:eastAsia="Times New Roman"/>
          <w:szCs w:val="24"/>
        </w:rPr>
        <w:lastRenderedPageBreak/>
        <w:t>βοντας ότι η απελευθέρωση είναι στρατηγική επιλογή της Ευρωπαϊκής Ένωσης και της εγχώριας αστικ</w:t>
      </w:r>
      <w:r>
        <w:rPr>
          <w:rFonts w:eastAsia="Times New Roman"/>
          <w:szCs w:val="24"/>
        </w:rPr>
        <w:t>ής τάξης, από τη δεκαετία, μάλιστα, του ’90 -όχι χθες, προχθές- και δεν αποτελεί βεβαίως απότοκο των μνημονίων ή της καπιταλιστικής οικονομικής κρίσης που ξέσπασε και στη χώρα μας.</w:t>
      </w:r>
    </w:p>
    <w:p w14:paraId="6FA9D8B6"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Έχει αποδειχθεί, κυρίες και κύριοι, για κάποιους ότι η αποκαλούμενη «πράσιν</w:t>
      </w:r>
      <w:r>
        <w:rPr>
          <w:rFonts w:eastAsia="Times New Roman" w:cs="Times New Roman"/>
          <w:szCs w:val="24"/>
        </w:rPr>
        <w:t>η ανάπτυξη» έχει μετατραπεί σε κότα που κάνει το χρυσό α</w:t>
      </w:r>
      <w:r>
        <w:rPr>
          <w:rFonts w:eastAsia="Times New Roman" w:cs="Times New Roman"/>
          <w:szCs w:val="24"/>
        </w:rPr>
        <w:t>υ</w:t>
      </w:r>
      <w:r>
        <w:rPr>
          <w:rFonts w:eastAsia="Times New Roman" w:cs="Times New Roman"/>
          <w:szCs w:val="24"/>
        </w:rPr>
        <w:t xml:space="preserve">γό. Έχουν ανοίξει μια φάμπρικα και στο όνομα της σωτηρίας του πλανήτη κάνουν πράσινες μπίζνες και την ίδια ώρα ο λαός πληρώνει πανάκριβα την ενέργεια, αν έχει να την πληρώσει. </w:t>
      </w:r>
    </w:p>
    <w:p w14:paraId="6FA9D8B7"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Και τι υποστηρίζει η Κ</w:t>
      </w:r>
      <w:r>
        <w:rPr>
          <w:rFonts w:eastAsia="Times New Roman" w:cs="Times New Roman"/>
          <w:szCs w:val="24"/>
        </w:rPr>
        <w:t xml:space="preserve">υβέρνηση γύρω από αυτό το ζήτημα; «Έχουμε», λέει, «δεσμεύσεις από τη Συμφωνία του Παρισιού για τη </w:t>
      </w:r>
      <w:r>
        <w:rPr>
          <w:rFonts w:eastAsia="Times New Roman" w:cs="Times New Roman"/>
          <w:szCs w:val="24"/>
        </w:rPr>
        <w:lastRenderedPageBreak/>
        <w:t>μείωση εκπομπών ρύπων. Υπάρχουν και οι στόχοι της Ευρωπαϊκής Ένωσης και άρα πρέπει να παίρνουμε υπ</w:t>
      </w:r>
      <w:r>
        <w:rPr>
          <w:rFonts w:eastAsia="Times New Roman" w:cs="Times New Roman"/>
          <w:szCs w:val="24"/>
        </w:rPr>
        <w:t xml:space="preserve">’ </w:t>
      </w:r>
      <w:r>
        <w:rPr>
          <w:rFonts w:eastAsia="Times New Roman" w:cs="Times New Roman"/>
          <w:szCs w:val="24"/>
        </w:rPr>
        <w:t>όψιν μας αυτό το διεθνές πλαίσιο</w:t>
      </w:r>
      <w:r>
        <w:rPr>
          <w:rFonts w:eastAsia="Times New Roman" w:cs="Times New Roman"/>
          <w:szCs w:val="24"/>
        </w:rPr>
        <w:t>.</w:t>
      </w:r>
      <w:r>
        <w:rPr>
          <w:rFonts w:eastAsia="Times New Roman" w:cs="Times New Roman"/>
          <w:szCs w:val="24"/>
        </w:rPr>
        <w:t>».</w:t>
      </w:r>
    </w:p>
    <w:p w14:paraId="6FA9D8B8"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Κατά τη γνώμη του Κομμ</w:t>
      </w:r>
      <w:r>
        <w:rPr>
          <w:rFonts w:eastAsia="Times New Roman" w:cs="Times New Roman"/>
          <w:szCs w:val="24"/>
        </w:rPr>
        <w:t>ουνιστικού Κόμματος της Ελλάδας, εδώ υπάρχει μεγάλη δόση υποκριτικής προσέγγισης της πραγματικότητας. Γιατί</w:t>
      </w:r>
      <w:r>
        <w:rPr>
          <w:rFonts w:eastAsia="Times New Roman" w:cs="Times New Roman"/>
          <w:szCs w:val="24"/>
        </w:rPr>
        <w:t>,</w:t>
      </w:r>
      <w:r>
        <w:rPr>
          <w:rFonts w:eastAsia="Times New Roman" w:cs="Times New Roman"/>
          <w:szCs w:val="24"/>
        </w:rPr>
        <w:t xml:space="preserve"> ακόμα και αν δεχτεί κανείς αμάσητη την ανάγκη περιορισμού των εκπομπών ρύπων, σήμερα η ανάπτυξη της τεχνολογίας μάς προσφέρει άλλες</w:t>
      </w:r>
      <w:r>
        <w:rPr>
          <w:rFonts w:eastAsia="Times New Roman" w:cs="Times New Roman"/>
          <w:szCs w:val="24"/>
        </w:rPr>
        <w:t>,</w:t>
      </w:r>
      <w:r>
        <w:rPr>
          <w:rFonts w:eastAsia="Times New Roman" w:cs="Times New Roman"/>
          <w:szCs w:val="24"/>
        </w:rPr>
        <w:t xml:space="preserve"> ανώτερες</w:t>
      </w:r>
      <w:r>
        <w:rPr>
          <w:rFonts w:eastAsia="Times New Roman" w:cs="Times New Roman"/>
          <w:szCs w:val="24"/>
        </w:rPr>
        <w:t>,</w:t>
      </w:r>
      <w:r>
        <w:rPr>
          <w:rFonts w:eastAsia="Times New Roman" w:cs="Times New Roman"/>
          <w:szCs w:val="24"/>
        </w:rPr>
        <w:t xml:space="preserve"> τεχν</w:t>
      </w:r>
      <w:r>
        <w:rPr>
          <w:rFonts w:eastAsia="Times New Roman" w:cs="Times New Roman"/>
          <w:szCs w:val="24"/>
        </w:rPr>
        <w:t>ικές λύσεις</w:t>
      </w:r>
      <w:r>
        <w:rPr>
          <w:rFonts w:eastAsia="Times New Roman" w:cs="Times New Roman"/>
          <w:szCs w:val="24"/>
        </w:rPr>
        <w:t>,</w:t>
      </w:r>
      <w:r>
        <w:rPr>
          <w:rFonts w:eastAsia="Times New Roman" w:cs="Times New Roman"/>
          <w:szCs w:val="24"/>
        </w:rPr>
        <w:t xml:space="preserve"> που θα μπορούσαν να εξοικονομήσουν ρύπους που αντιστοιχούν σε </w:t>
      </w:r>
      <w:r>
        <w:rPr>
          <w:rFonts w:eastAsia="Times New Roman" w:cs="Times New Roman"/>
          <w:szCs w:val="24"/>
          <w:lang w:val="en-US"/>
        </w:rPr>
        <w:t>Giga</w:t>
      </w:r>
      <w:r>
        <w:rPr>
          <w:rFonts w:eastAsia="Times New Roman" w:cs="Times New Roman"/>
          <w:szCs w:val="24"/>
        </w:rPr>
        <w:t xml:space="preserve"> </w:t>
      </w:r>
      <w:r>
        <w:rPr>
          <w:rFonts w:eastAsia="Times New Roman" w:cs="Times New Roman"/>
          <w:szCs w:val="24"/>
          <w:lang w:val="en-US"/>
        </w:rPr>
        <w:t>Watt</w:t>
      </w:r>
      <w:r>
        <w:rPr>
          <w:rFonts w:eastAsia="Times New Roman" w:cs="Times New Roman"/>
          <w:szCs w:val="24"/>
        </w:rPr>
        <w:t xml:space="preserve"> αιολικής ενέργειας, εξασφαλίζοντας παράλληλα σαφώς μειωμένες δαπάνες και, άρα, μικρότερο κόστος. Αναφέρομαι στον λιγνίτη.</w:t>
      </w:r>
    </w:p>
    <w:p w14:paraId="6FA9D8B9"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Ακόμα και αν δεχτούμε ότι πρέπει να μειώσουμε το </w:t>
      </w:r>
      <w:r>
        <w:rPr>
          <w:rFonts w:eastAsia="Times New Roman" w:cs="Times New Roman"/>
          <w:szCs w:val="24"/>
        </w:rPr>
        <w:t>διοξείδιο του άνθρακα, που ευθύνεται για την τρύπα του όζοντος, γιατί αυτό θα πρέπει να το κάνουμε εμείς και όχι οι βιομηχανικά ανεπτυγμένες χώρες; Αν δεχτούμε ακόμα ότι κι εμείς πρέπει να συμβάλουμε σε αυτό, γιατί αυτό πρέπει να γίνει μόνο με ανεμογεννήτρ</w:t>
      </w:r>
      <w:r>
        <w:rPr>
          <w:rFonts w:eastAsia="Times New Roman" w:cs="Times New Roman"/>
          <w:szCs w:val="24"/>
        </w:rPr>
        <w:t>ιες; Και γιατί θα πρέπει να επιλέξουμε μόνο τον κλάδο της ενέργειας; Γιατί δεν ξεκινάτε</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από τα πλοία ή από τα αυτοκίνητα;</w:t>
      </w:r>
    </w:p>
    <w:p w14:paraId="6FA9D8BA"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Ακόμα και αν πούμε ότι πρέπει να παρέμβουμε και στον τομέα της ενέργειας</w:t>
      </w:r>
      <w:r>
        <w:rPr>
          <w:rFonts w:eastAsia="Times New Roman" w:cs="Times New Roman"/>
          <w:szCs w:val="24"/>
        </w:rPr>
        <w:t>,</w:t>
      </w:r>
      <w:r>
        <w:rPr>
          <w:rFonts w:eastAsia="Times New Roman" w:cs="Times New Roman"/>
          <w:szCs w:val="24"/>
        </w:rPr>
        <w:t xml:space="preserve"> κάνοντας όλα τα προηγούμενα, σήμερα υπάρχει</w:t>
      </w:r>
      <w:r>
        <w:rPr>
          <w:rFonts w:eastAsia="Times New Roman" w:cs="Times New Roman"/>
          <w:szCs w:val="24"/>
        </w:rPr>
        <w:t xml:space="preserve"> σύγχρονη τεχνολογία που</w:t>
      </w:r>
      <w:r>
        <w:rPr>
          <w:rFonts w:eastAsia="Times New Roman" w:cs="Times New Roman"/>
          <w:szCs w:val="24"/>
        </w:rPr>
        <w:t>,</w:t>
      </w:r>
      <w:r>
        <w:rPr>
          <w:rFonts w:eastAsia="Times New Roman" w:cs="Times New Roman"/>
          <w:szCs w:val="24"/>
        </w:rPr>
        <w:t xml:space="preserve"> αν αξιοποιηθεί στην παραγωγή ενέργειας από τον λιγνίτη, θα μπορούμε να παράγουμε περισσότερο ρεύμα με λιγότερο λιγνίτη και, άρα, να παράγουμε περισσότερη ενέργεια με λιγότερους ρύπους.</w:t>
      </w:r>
    </w:p>
    <w:p w14:paraId="6FA9D8B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Είναι κακός ο λιγνίτης, λέτε, γενικώς. Ενοχοπ</w:t>
      </w:r>
      <w:r>
        <w:rPr>
          <w:rFonts w:eastAsia="Times New Roman" w:cs="Times New Roman"/>
          <w:szCs w:val="24"/>
        </w:rPr>
        <w:t>οιείται για την εκπομπή ρύπων. Μάλιστα, αλλά τώρα ξαφνικά που πωλούνται οι σταθμοί της ΔΕΗ, τα λιγνιτικά επιτρέπονται. Μιλάμε για εγχώριες πηγές ενέργειας φτηνές</w:t>
      </w:r>
      <w:r>
        <w:rPr>
          <w:rFonts w:eastAsia="Times New Roman" w:cs="Times New Roman"/>
          <w:szCs w:val="24"/>
        </w:rPr>
        <w:t>,</w:t>
      </w:r>
      <w:r>
        <w:rPr>
          <w:rFonts w:eastAsia="Times New Roman" w:cs="Times New Roman"/>
          <w:szCs w:val="24"/>
        </w:rPr>
        <w:t xml:space="preserve"> που θα μείωναν την ενεργειακή εξάρτηση της χώρας μας και θα εξασφάλιζαν την αναγκαία ενεργεια</w:t>
      </w:r>
      <w:r>
        <w:rPr>
          <w:rFonts w:eastAsia="Times New Roman" w:cs="Times New Roman"/>
          <w:szCs w:val="24"/>
        </w:rPr>
        <w:t>κή επάρκεια. Εκτός, όμως, από την αξιοποίηση του λιγνίτη</w:t>
      </w:r>
      <w:r>
        <w:rPr>
          <w:rFonts w:eastAsia="Times New Roman" w:cs="Times New Roman"/>
          <w:szCs w:val="24"/>
        </w:rPr>
        <w:t>,</w:t>
      </w:r>
      <w:r>
        <w:rPr>
          <w:rFonts w:eastAsia="Times New Roman" w:cs="Times New Roman"/>
          <w:szCs w:val="24"/>
        </w:rPr>
        <w:t xml:space="preserve"> υπάρχουν και τα μεγάλα υδροηλεκτρικά έργα. Γιατί δεν προωθούνται τέτοιες επενδύσεις;</w:t>
      </w:r>
    </w:p>
    <w:p w14:paraId="6FA9D8B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Είναι, λοιπόν, υποκριτική η προσέγγιση που κάνετε, γιατί μέσα σε όλα αυτά υπάρχει ο παράγοντας κέρδος των επιχειρ</w:t>
      </w:r>
      <w:r>
        <w:rPr>
          <w:rFonts w:eastAsia="Times New Roman" w:cs="Times New Roman"/>
          <w:szCs w:val="24"/>
        </w:rPr>
        <w:t>ηματικών ομίλων και αυτό είναι που κυρίως εσείς παίρνετε υπ</w:t>
      </w:r>
      <w:r>
        <w:rPr>
          <w:rFonts w:eastAsia="Times New Roman" w:cs="Times New Roman"/>
          <w:szCs w:val="24"/>
        </w:rPr>
        <w:t xml:space="preserve">’ </w:t>
      </w:r>
      <w:r>
        <w:rPr>
          <w:rFonts w:eastAsia="Times New Roman" w:cs="Times New Roman"/>
          <w:szCs w:val="24"/>
        </w:rPr>
        <w:t>όψιν στον όποιον ενεργειακό σχεδιασμό σας. Αυτή την πλευρά θέλετε να κρύψετε από τη λαϊκή οικογένεια</w:t>
      </w:r>
      <w:r>
        <w:rPr>
          <w:rFonts w:eastAsia="Times New Roman" w:cs="Times New Roman"/>
          <w:szCs w:val="24"/>
        </w:rPr>
        <w:t>,</w:t>
      </w:r>
      <w:r>
        <w:rPr>
          <w:rFonts w:eastAsia="Times New Roman" w:cs="Times New Roman"/>
          <w:szCs w:val="24"/>
        </w:rPr>
        <w:t xml:space="preserve"> με την επίκληση της προστασίας του </w:t>
      </w:r>
      <w:r>
        <w:rPr>
          <w:rFonts w:eastAsia="Times New Roman" w:cs="Times New Roman"/>
          <w:szCs w:val="24"/>
        </w:rPr>
        <w:lastRenderedPageBreak/>
        <w:t xml:space="preserve">περιβάλλοντος. Όμως αυτό το κέρδος είναι που πληρώνουν τα </w:t>
      </w:r>
      <w:r>
        <w:rPr>
          <w:rFonts w:eastAsia="Times New Roman" w:cs="Times New Roman"/>
          <w:szCs w:val="24"/>
        </w:rPr>
        <w:t>λαϊκά στρώματα</w:t>
      </w:r>
      <w:r>
        <w:rPr>
          <w:rFonts w:eastAsia="Times New Roman" w:cs="Times New Roman"/>
          <w:szCs w:val="24"/>
        </w:rPr>
        <w:t>,</w:t>
      </w:r>
      <w:r>
        <w:rPr>
          <w:rFonts w:eastAsia="Times New Roman" w:cs="Times New Roman"/>
          <w:szCs w:val="24"/>
        </w:rPr>
        <w:t xml:space="preserve"> μέσα από την αύξηση της τιμής του ηλεκτρικού ρεύματος. Για τον ίδιο λόγο πολλαπλασιάστηκαν τα λεγόμενα «πράσινα τέλη ρύπων».</w:t>
      </w:r>
    </w:p>
    <w:p w14:paraId="6FA9D8B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Μιλάτε για κοινωνική οικονομία, ενεργειακούς συνεταιρισμούς και πάει λέγοντας. Αυτά, κατά τη γνώμη μας, δεν αποτελο</w:t>
      </w:r>
      <w:r>
        <w:rPr>
          <w:rFonts w:eastAsia="Times New Roman" w:cs="Times New Roman"/>
          <w:szCs w:val="24"/>
        </w:rPr>
        <w:t>ύν λύσεις σε όφελος του λαού.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δεν έρχονται σε αντίθεση με τη δράση των επιχειρηματικών ομίλων, αλλά ο ρόλος τους είναι συμπληρωματικός σε αυτή τη δράση. Γι</w:t>
      </w:r>
      <w:r>
        <w:rPr>
          <w:rFonts w:eastAsia="Times New Roman" w:cs="Times New Roman"/>
          <w:szCs w:val="24"/>
        </w:rPr>
        <w:t>α</w:t>
      </w:r>
      <w:r>
        <w:rPr>
          <w:rFonts w:eastAsia="Times New Roman" w:cs="Times New Roman"/>
          <w:szCs w:val="24"/>
        </w:rPr>
        <w:t xml:space="preserve"> αυτό άλλωστε τους ενεργειακούς συνεταιρισμούς το</w:t>
      </w:r>
      <w:r>
        <w:rPr>
          <w:rFonts w:eastAsia="Times New Roman" w:cs="Times New Roman"/>
          <w:szCs w:val="24"/>
        </w:rPr>
        <w:t>ύ</w:t>
      </w:r>
      <w:r>
        <w:rPr>
          <w:rFonts w:eastAsia="Times New Roman" w:cs="Times New Roman"/>
          <w:szCs w:val="24"/>
        </w:rPr>
        <w:t>ς προωθεί η Ευρωπαϊκή Ένωση και τους υ</w:t>
      </w:r>
      <w:r>
        <w:rPr>
          <w:rFonts w:eastAsia="Times New Roman" w:cs="Times New Roman"/>
          <w:szCs w:val="24"/>
        </w:rPr>
        <w:t>λοποιεί η Κυβέρνηση, με τη σύμφωνη γνώμη και των άλλων κομμάτων που πίνουν νερό στο όνομα της Ευρωπαϊκής Ένωσης, του ευρωμονόδρομου.</w:t>
      </w:r>
    </w:p>
    <w:p w14:paraId="6FA9D8BE"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Θα ήθελα να σταθώ σε ένα ζήτημα, διότι είναι πάρα πολύ μεγάλο και έχει πολλές πλευρές γενικότερα η πολιτική της Ευρωπαϊκή Έ</w:t>
      </w:r>
      <w:r>
        <w:rPr>
          <w:rFonts w:eastAsia="Times New Roman" w:cs="Times New Roman"/>
          <w:szCs w:val="24"/>
        </w:rPr>
        <w:t>νωσης στον τομέα της ενέργειας. Οι αποφάσεις του Συμβουλίου των Υπουργών Ενέργειας της Ευρωπαϊκής Ένωσης που έγινε πρόσφατα</w:t>
      </w:r>
      <w:r>
        <w:rPr>
          <w:rFonts w:eastAsia="Times New Roman" w:cs="Times New Roman"/>
          <w:szCs w:val="24"/>
        </w:rPr>
        <w:t>,</w:t>
      </w:r>
      <w:r>
        <w:rPr>
          <w:rFonts w:eastAsia="Times New Roman" w:cs="Times New Roman"/>
          <w:szCs w:val="24"/>
        </w:rPr>
        <w:t xml:space="preserve"> στις 18 και 19 </w:t>
      </w:r>
      <w:r>
        <w:rPr>
          <w:rFonts w:eastAsia="Times New Roman" w:cs="Times New Roman"/>
          <w:szCs w:val="24"/>
        </w:rPr>
        <w:t>Δεκέμβ</w:t>
      </w:r>
      <w:r>
        <w:rPr>
          <w:rFonts w:eastAsia="Times New Roman" w:cs="Times New Roman"/>
          <w:szCs w:val="24"/>
        </w:rPr>
        <w:t>ρη</w:t>
      </w:r>
      <w:r>
        <w:rPr>
          <w:rFonts w:eastAsia="Times New Roman" w:cs="Times New Roman"/>
          <w:szCs w:val="24"/>
        </w:rPr>
        <w:t>,</w:t>
      </w:r>
      <w:r>
        <w:rPr>
          <w:rFonts w:eastAsia="Times New Roman" w:cs="Times New Roman"/>
          <w:szCs w:val="24"/>
        </w:rPr>
        <w:t xml:space="preserve"> είναι ξεκάθαρες. Ανάμεσα σε πολλά άλλα, αυτό που ξεχωρίζει είναι η πρόταση για ελεύθερο καθορισμό –προσέξτ</w:t>
      </w:r>
      <w:r>
        <w:rPr>
          <w:rFonts w:eastAsia="Times New Roman" w:cs="Times New Roman"/>
          <w:szCs w:val="24"/>
        </w:rPr>
        <w:t>ε!- των τιμών του ηλεκτρικού ρεύματος από τους προμηθευτές</w:t>
      </w:r>
      <w:r>
        <w:rPr>
          <w:rFonts w:eastAsia="Times New Roman" w:cs="Times New Roman"/>
          <w:szCs w:val="24"/>
        </w:rPr>
        <w:t>,</w:t>
      </w:r>
      <w:r>
        <w:rPr>
          <w:rFonts w:eastAsia="Times New Roman" w:cs="Times New Roman"/>
          <w:szCs w:val="24"/>
        </w:rPr>
        <w:t xml:space="preserve"> δίχως κανέναν περιορισμό και κρατική παρέμβαση.</w:t>
      </w:r>
    </w:p>
    <w:p w14:paraId="6FA9D8BF"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Τι θα έχουμε, λοιπόν, με βάση αυτή την απόφαση; Πρόταση είναι. Από τη μια απελευθέρωση της ενέργειας, όλα αυτά που λέγαμε, από την άλλη θα καθορίζετ</w:t>
      </w:r>
      <w:r>
        <w:rPr>
          <w:rFonts w:eastAsia="Times New Roman" w:cs="Times New Roman"/>
          <w:szCs w:val="24"/>
        </w:rPr>
        <w:t xml:space="preserve">αι ελεύθερα η τιμή της ηλεκτρικής </w:t>
      </w:r>
      <w:r>
        <w:rPr>
          <w:rFonts w:eastAsia="Times New Roman" w:cs="Times New Roman"/>
          <w:szCs w:val="24"/>
        </w:rPr>
        <w:lastRenderedPageBreak/>
        <w:t>ενέργειας. Ιδιαίτερα τώρα το δεύτερο, οι αλλαγές στον τρόπο τιμολόγησης</w:t>
      </w:r>
      <w:r>
        <w:rPr>
          <w:rFonts w:eastAsia="Times New Roman" w:cs="Times New Roman"/>
          <w:szCs w:val="24"/>
        </w:rPr>
        <w:t>,</w:t>
      </w:r>
      <w:r>
        <w:rPr>
          <w:rFonts w:eastAsia="Times New Roman" w:cs="Times New Roman"/>
          <w:szCs w:val="24"/>
        </w:rPr>
        <w:t xml:space="preserve"> δηλαδή, ενδέχεται να οδηγήσουν σε ορισμένα έργα που είναι λιγότερ</w:t>
      </w:r>
      <w:r>
        <w:rPr>
          <w:rFonts w:eastAsia="Times New Roman" w:cs="Times New Roman"/>
          <w:szCs w:val="24"/>
        </w:rPr>
        <w:t>ο</w:t>
      </w:r>
      <w:r>
        <w:rPr>
          <w:rFonts w:eastAsia="Times New Roman" w:cs="Times New Roman"/>
          <w:szCs w:val="24"/>
        </w:rPr>
        <w:t xml:space="preserve"> κερδοφόρα για το μεγάλο κεφάλαιο. </w:t>
      </w:r>
    </w:p>
    <w:p w14:paraId="6FA9D8C0" w14:textId="77777777" w:rsidR="00C930AA" w:rsidRDefault="00077D26">
      <w:pPr>
        <w:spacing w:after="0" w:line="600" w:lineRule="auto"/>
        <w:ind w:firstLine="720"/>
        <w:jc w:val="both"/>
        <w:rPr>
          <w:rFonts w:eastAsia="Times New Roman"/>
          <w:szCs w:val="24"/>
        </w:rPr>
      </w:pPr>
      <w:r>
        <w:rPr>
          <w:rFonts w:eastAsia="Times New Roman"/>
          <w:szCs w:val="24"/>
        </w:rPr>
        <w:t>Τι κάνετε εσείς με αυτό το νομοσχέδιο; Εκεί που</w:t>
      </w:r>
      <w:r>
        <w:rPr>
          <w:rFonts w:eastAsia="Times New Roman"/>
          <w:szCs w:val="24"/>
        </w:rPr>
        <w:t xml:space="preserve"> δεν θα πάνε να επενδύσουν οι επιχειρηματικοί όμιλοι, στα έργα </w:t>
      </w:r>
      <w:r>
        <w:rPr>
          <w:rFonts w:eastAsia="Times New Roman"/>
          <w:szCs w:val="24"/>
        </w:rPr>
        <w:t>α</w:t>
      </w:r>
      <w:r>
        <w:rPr>
          <w:rFonts w:eastAsia="Times New Roman"/>
          <w:szCs w:val="24"/>
        </w:rPr>
        <w:t xml:space="preserve">νανεώσιμων </w:t>
      </w:r>
      <w:r>
        <w:rPr>
          <w:rFonts w:eastAsia="Times New Roman"/>
          <w:szCs w:val="24"/>
        </w:rPr>
        <w:t>π</w:t>
      </w:r>
      <w:r>
        <w:rPr>
          <w:rFonts w:eastAsia="Times New Roman"/>
          <w:szCs w:val="24"/>
        </w:rPr>
        <w:t xml:space="preserve">ηγών </w:t>
      </w:r>
      <w:r>
        <w:rPr>
          <w:rFonts w:eastAsia="Times New Roman"/>
          <w:szCs w:val="24"/>
        </w:rPr>
        <w:t>ε</w:t>
      </w:r>
      <w:r>
        <w:rPr>
          <w:rFonts w:eastAsia="Times New Roman"/>
          <w:szCs w:val="24"/>
        </w:rPr>
        <w:t xml:space="preserve">νέργειας, που δεν έχουν ή έχουν μικρό κέρδος όπου κατά κανόνα είναι τα μικρά έργα, αξιοποιείτε τους </w:t>
      </w:r>
      <w:r>
        <w:rPr>
          <w:rFonts w:eastAsia="Times New Roman"/>
          <w:szCs w:val="24"/>
        </w:rPr>
        <w:t>ε</w:t>
      </w:r>
      <w:r>
        <w:rPr>
          <w:rFonts w:eastAsia="Times New Roman"/>
          <w:szCs w:val="24"/>
        </w:rPr>
        <w:t xml:space="preserve">νεργειακούς </w:t>
      </w:r>
      <w:r>
        <w:rPr>
          <w:rFonts w:eastAsia="Times New Roman"/>
          <w:szCs w:val="24"/>
        </w:rPr>
        <w:t>σ</w:t>
      </w:r>
      <w:r>
        <w:rPr>
          <w:rFonts w:eastAsia="Times New Roman"/>
          <w:szCs w:val="24"/>
        </w:rPr>
        <w:t>υνεταιρισμούς ως εργαλείο χρηματοδότησης αυτών των έργων.</w:t>
      </w:r>
    </w:p>
    <w:p w14:paraId="6FA9D8C1" w14:textId="77777777" w:rsidR="00C930AA" w:rsidRDefault="00077D26">
      <w:pPr>
        <w:spacing w:after="0" w:line="600" w:lineRule="auto"/>
        <w:ind w:firstLine="720"/>
        <w:jc w:val="both"/>
        <w:rPr>
          <w:rFonts w:eastAsia="Times New Roman"/>
          <w:szCs w:val="24"/>
        </w:rPr>
      </w:pPr>
      <w:r>
        <w:rPr>
          <w:rFonts w:eastAsia="Times New Roman"/>
          <w:szCs w:val="24"/>
        </w:rPr>
        <w:t>Τι</w:t>
      </w:r>
      <w:r>
        <w:rPr>
          <w:rFonts w:eastAsia="Times New Roman"/>
          <w:szCs w:val="24"/>
        </w:rPr>
        <w:t xml:space="preserve"> θα συμβεί σε αυτή την περίπτωση; Σε έναν κλάδο όπου δραστηριοποιούνται οι μεγάλοι επιχειρηματικοί όμιλοι, οι μικρομεσαίες επιχειρήσεις και θα έχουμε τώρα και τους συνεταιρισμούς, ποιος θα είναι αυτός από τους τρεις που θα διαμορφώνει, για παράδειγμα, την </w:t>
      </w:r>
      <w:r>
        <w:rPr>
          <w:rFonts w:eastAsia="Times New Roman"/>
          <w:szCs w:val="24"/>
        </w:rPr>
        <w:t xml:space="preserve">τιμή -ελεύθερα θα διαμορφώνεται- με βάση τον ανταγωνισμό; </w:t>
      </w:r>
      <w:r>
        <w:rPr>
          <w:rFonts w:eastAsia="Times New Roman"/>
          <w:szCs w:val="24"/>
        </w:rPr>
        <w:lastRenderedPageBreak/>
        <w:t>Ποιος θα είναι αυτός που θα διαμορφώνει την τιμή του ηλεκτρικού ρεύματος; Ποιος είναι αυτός που θα αντέξει σε έναν ανελέητο ανταγωνισμό στο</w:t>
      </w:r>
      <w:r>
        <w:rPr>
          <w:rFonts w:eastAsia="Times New Roman"/>
          <w:szCs w:val="24"/>
        </w:rPr>
        <w:t>ν</w:t>
      </w:r>
      <w:r>
        <w:rPr>
          <w:rFonts w:eastAsia="Times New Roman"/>
          <w:szCs w:val="24"/>
        </w:rPr>
        <w:t xml:space="preserve"> συγκεκριμένο κλάδο; </w:t>
      </w:r>
    </w:p>
    <w:p w14:paraId="6FA9D8C2" w14:textId="77777777" w:rsidR="00C930AA" w:rsidRDefault="00077D26">
      <w:pPr>
        <w:spacing w:after="0" w:line="600" w:lineRule="auto"/>
        <w:ind w:firstLine="720"/>
        <w:jc w:val="both"/>
        <w:rPr>
          <w:rFonts w:eastAsia="Times New Roman"/>
          <w:szCs w:val="24"/>
        </w:rPr>
      </w:pPr>
      <w:r>
        <w:rPr>
          <w:rFonts w:eastAsia="Times New Roman"/>
          <w:szCs w:val="24"/>
        </w:rPr>
        <w:t>Νομίζω ότι η απάντηση σε αυτά τα ερω</w:t>
      </w:r>
      <w:r>
        <w:rPr>
          <w:rFonts w:eastAsia="Times New Roman"/>
          <w:szCs w:val="24"/>
        </w:rPr>
        <w:t>τήματα είναι αυτονόητη</w:t>
      </w:r>
      <w:r>
        <w:rPr>
          <w:rFonts w:eastAsia="Times New Roman"/>
          <w:szCs w:val="24"/>
        </w:rPr>
        <w:t>:</w:t>
      </w:r>
      <w:r>
        <w:rPr>
          <w:rFonts w:eastAsia="Times New Roman"/>
          <w:szCs w:val="24"/>
        </w:rPr>
        <w:t xml:space="preserve"> το μεγάλο κεφάλαιο. Επομένως αυτό που θα συμβεί στην πράξη είναι να υπάρξει ακόμη μεγαλύτερη συγκέντρωση και συγκεντροποίηση κεφαλαίων σε λίγα χέρια, με βάση την ανάπτυξη του ανταγωνισμού, κάτι που άλλωστε συμβαίνει και σε όλους του</w:t>
      </w:r>
      <w:r>
        <w:rPr>
          <w:rFonts w:eastAsia="Times New Roman"/>
          <w:szCs w:val="24"/>
        </w:rPr>
        <w:t>ς κλάδους της οικονομίας και όχι μόνο στην ενέργεια.</w:t>
      </w:r>
    </w:p>
    <w:p w14:paraId="6FA9D8C3" w14:textId="77777777" w:rsidR="00C930AA" w:rsidRDefault="00077D26">
      <w:pPr>
        <w:spacing w:after="0" w:line="600" w:lineRule="auto"/>
        <w:ind w:firstLine="720"/>
        <w:jc w:val="both"/>
        <w:rPr>
          <w:rFonts w:eastAsia="Times New Roman"/>
          <w:szCs w:val="24"/>
        </w:rPr>
      </w:pPr>
      <w:r>
        <w:rPr>
          <w:rFonts w:eastAsia="Times New Roman"/>
          <w:szCs w:val="24"/>
        </w:rPr>
        <w:t xml:space="preserve">Ποια θα είναι η πορεία των </w:t>
      </w:r>
      <w:r>
        <w:rPr>
          <w:rFonts w:eastAsia="Times New Roman"/>
          <w:szCs w:val="24"/>
        </w:rPr>
        <w:t>ε</w:t>
      </w:r>
      <w:r>
        <w:rPr>
          <w:rFonts w:eastAsia="Times New Roman"/>
          <w:szCs w:val="24"/>
        </w:rPr>
        <w:t xml:space="preserve">νεργειακών </w:t>
      </w:r>
      <w:r>
        <w:rPr>
          <w:rFonts w:eastAsia="Times New Roman"/>
          <w:szCs w:val="24"/>
        </w:rPr>
        <w:t>σ</w:t>
      </w:r>
      <w:r>
        <w:rPr>
          <w:rFonts w:eastAsia="Times New Roman"/>
          <w:szCs w:val="24"/>
        </w:rPr>
        <w:t>υνεταιρισμών; Με απλά λόγια, επειδή κάθε –σε εισαγωγικά- «κοινωνική επιχείρηση» στον καπιταλισμό λειτουργεί μέσα σε αυτό το σύστημα και αντικειμενικά θα λειτουργήσ</w:t>
      </w:r>
      <w:r>
        <w:rPr>
          <w:rFonts w:eastAsia="Times New Roman"/>
          <w:szCs w:val="24"/>
        </w:rPr>
        <w:t xml:space="preserve">ει με αυτούς τους όρους της καπιταλιστικής </w:t>
      </w:r>
      <w:r>
        <w:rPr>
          <w:rFonts w:eastAsia="Times New Roman"/>
          <w:szCs w:val="24"/>
        </w:rPr>
        <w:lastRenderedPageBreak/>
        <w:t>οικονομίας, είτε θα απεκδυθεί τον κοινωνικό μανδύα –υπογραμμίζω, τον μανδύα και όχι χαρακτήρα της- και θα γίνει καπιταλιστική επιχείρηση, θα προσπαθήσει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μέσα από τον ανταγωνισμό να γίνει μεγάλη, να βγάζει</w:t>
      </w:r>
      <w:r>
        <w:rPr>
          <w:rFonts w:eastAsia="Times New Roman"/>
          <w:szCs w:val="24"/>
        </w:rPr>
        <w:t xml:space="preserve"> κέρδη, είτε θα πάψει να λειτουργεί ως επιχείρηση ή θα κλείσει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ή</w:t>
      </w:r>
      <w:r>
        <w:rPr>
          <w:rFonts w:eastAsia="Times New Roman"/>
          <w:szCs w:val="24"/>
        </w:rPr>
        <w:t>,</w:t>
      </w:r>
      <w:r>
        <w:rPr>
          <w:rFonts w:eastAsia="Times New Roman"/>
          <w:szCs w:val="24"/>
        </w:rPr>
        <w:t xml:space="preserve"> σε τελευταία ανάλυση</w:t>
      </w:r>
      <w:r>
        <w:rPr>
          <w:rFonts w:eastAsia="Times New Roman"/>
          <w:szCs w:val="24"/>
        </w:rPr>
        <w:t>,</w:t>
      </w:r>
      <w:r>
        <w:rPr>
          <w:rFonts w:eastAsia="Times New Roman"/>
          <w:szCs w:val="24"/>
        </w:rPr>
        <w:t xml:space="preserve"> θα φυτοζωεί. </w:t>
      </w:r>
    </w:p>
    <w:p w14:paraId="6FA9D8C4" w14:textId="77777777" w:rsidR="00C930AA" w:rsidRDefault="00077D26">
      <w:pPr>
        <w:spacing w:after="0" w:line="600" w:lineRule="auto"/>
        <w:ind w:firstLine="720"/>
        <w:jc w:val="both"/>
        <w:rPr>
          <w:rFonts w:eastAsia="Times New Roman"/>
          <w:szCs w:val="24"/>
        </w:rPr>
      </w:pPr>
      <w:r>
        <w:rPr>
          <w:rFonts w:eastAsia="Times New Roman"/>
          <w:szCs w:val="24"/>
        </w:rPr>
        <w:t>Ακόμα και στο</w:t>
      </w:r>
      <w:r>
        <w:rPr>
          <w:rFonts w:eastAsia="Times New Roman"/>
          <w:szCs w:val="24"/>
        </w:rPr>
        <w:t>ν</w:t>
      </w:r>
      <w:r>
        <w:rPr>
          <w:rFonts w:eastAsia="Times New Roman"/>
          <w:szCs w:val="24"/>
        </w:rPr>
        <w:t xml:space="preserve"> βαθμό που θα υπάρξουν ορισμένες υλοποιήσεις τέτοιων συνεταιριστικών ΑΠΕ, ο πραγματικός κερδισμένος θα είναι η παραγωγή του υλικού </w:t>
      </w:r>
      <w:r>
        <w:rPr>
          <w:rFonts w:eastAsia="Times New Roman"/>
          <w:szCs w:val="24"/>
        </w:rPr>
        <w:t>για αυτές τις ΑΠΕ και βεβαίως οι κατασκευαστικές εταιρείες που θα κατασκευάσουν αυτά τα έργα. Σε κάθε περίπτωση, όμως, χαμένος θα είναι ο λαός. Θα έχουμε αύξηση παραπέρα της τιμής της ενέργειας και μεγαλύτερη εκμετάλλευση των εργαζόμενων σε αυτές τις επιχε</w:t>
      </w:r>
      <w:r>
        <w:rPr>
          <w:rFonts w:eastAsia="Times New Roman"/>
          <w:szCs w:val="24"/>
        </w:rPr>
        <w:t xml:space="preserve">ιρήσεις.  </w:t>
      </w:r>
    </w:p>
    <w:p w14:paraId="6FA9D8C5" w14:textId="77777777" w:rsidR="00C930AA" w:rsidRDefault="00077D26">
      <w:pPr>
        <w:spacing w:after="0" w:line="600" w:lineRule="auto"/>
        <w:ind w:firstLine="720"/>
        <w:jc w:val="both"/>
        <w:rPr>
          <w:rFonts w:eastAsia="Times New Roman"/>
          <w:szCs w:val="24"/>
        </w:rPr>
      </w:pPr>
      <w:r>
        <w:rPr>
          <w:rFonts w:eastAsia="Times New Roman"/>
          <w:szCs w:val="24"/>
        </w:rPr>
        <w:lastRenderedPageBreak/>
        <w:t xml:space="preserve">Λύση σε όφελος του λαού υπάρχει; Κατά τη γνώμη μας οι </w:t>
      </w:r>
      <w:r>
        <w:rPr>
          <w:rFonts w:eastAsia="Times New Roman"/>
          <w:szCs w:val="24"/>
        </w:rPr>
        <w:t>α</w:t>
      </w:r>
      <w:r>
        <w:rPr>
          <w:rFonts w:eastAsia="Times New Roman"/>
          <w:szCs w:val="24"/>
        </w:rPr>
        <w:t xml:space="preserve">νανεώσιμες </w:t>
      </w:r>
      <w:r>
        <w:rPr>
          <w:rFonts w:eastAsia="Times New Roman"/>
          <w:szCs w:val="24"/>
        </w:rPr>
        <w:t>π</w:t>
      </w:r>
      <w:r>
        <w:rPr>
          <w:rFonts w:eastAsia="Times New Roman"/>
          <w:szCs w:val="24"/>
        </w:rPr>
        <w:t xml:space="preserve">ηγές </w:t>
      </w:r>
      <w:r>
        <w:rPr>
          <w:rFonts w:eastAsia="Times New Roman"/>
          <w:szCs w:val="24"/>
        </w:rPr>
        <w:t>ε</w:t>
      </w:r>
      <w:r>
        <w:rPr>
          <w:rFonts w:eastAsia="Times New Roman"/>
          <w:szCs w:val="24"/>
        </w:rPr>
        <w:t>νέργειας</w:t>
      </w:r>
      <w:r>
        <w:rPr>
          <w:rFonts w:eastAsia="Times New Roman"/>
          <w:szCs w:val="24"/>
        </w:rPr>
        <w:t>,</w:t>
      </w:r>
      <w:r>
        <w:rPr>
          <w:rFonts w:eastAsia="Times New Roman"/>
          <w:szCs w:val="24"/>
        </w:rPr>
        <w:t xml:space="preserve"> για να μπορούν να παρέχουν ενέργεια σε όφελος του λαού</w:t>
      </w:r>
      <w:r>
        <w:rPr>
          <w:rFonts w:eastAsia="Times New Roman"/>
          <w:szCs w:val="24"/>
        </w:rPr>
        <w:t>,</w:t>
      </w:r>
      <w:r>
        <w:rPr>
          <w:rFonts w:eastAsia="Times New Roman"/>
          <w:szCs w:val="24"/>
        </w:rPr>
        <w:t xml:space="preserve"> πρέπει να είναι ενταγμένες σε ένα</w:t>
      </w:r>
      <w:r>
        <w:rPr>
          <w:rFonts w:eastAsia="Times New Roman"/>
          <w:szCs w:val="24"/>
        </w:rPr>
        <w:t>ν</w:t>
      </w:r>
      <w:r>
        <w:rPr>
          <w:rFonts w:eastAsia="Times New Roman"/>
          <w:szCs w:val="24"/>
        </w:rPr>
        <w:t xml:space="preserve"> κοινωνικοποιημένο πολύμορφο τομέα ενέργειας που θα είναι λαϊκή ιδιοκτησ</w:t>
      </w:r>
      <w:r>
        <w:rPr>
          <w:rFonts w:eastAsia="Times New Roman"/>
          <w:szCs w:val="24"/>
        </w:rPr>
        <w:t>ία.</w:t>
      </w:r>
    </w:p>
    <w:p w14:paraId="6FA9D8C6" w14:textId="77777777" w:rsidR="00C930AA" w:rsidRDefault="00077D26">
      <w:pPr>
        <w:spacing w:after="0" w:line="600" w:lineRule="auto"/>
        <w:ind w:firstLine="720"/>
        <w:jc w:val="both"/>
        <w:rPr>
          <w:rFonts w:eastAsia="Times New Roman"/>
          <w:szCs w:val="24"/>
        </w:rPr>
      </w:pPr>
      <w:r>
        <w:rPr>
          <w:rFonts w:eastAsia="Times New Roman"/>
          <w:szCs w:val="24"/>
        </w:rPr>
        <w:t>Αυτή είναι η διέξοδος που προτείνει το Κομμουνιστικό Κόμμα Ελλάδας και προϋπόθεση γι’ αυτό είναι η εργατική λαϊκή εξουσία</w:t>
      </w:r>
      <w:r>
        <w:rPr>
          <w:rFonts w:eastAsia="Times New Roman"/>
          <w:szCs w:val="24"/>
        </w:rPr>
        <w:t>,</w:t>
      </w:r>
      <w:r>
        <w:rPr>
          <w:rFonts w:eastAsia="Times New Roman"/>
          <w:szCs w:val="24"/>
        </w:rPr>
        <w:t xml:space="preserve"> για να κοινωνικοποιηθούν τα εργοστάσια, τα μέσα παραγωγής, να καταργηθεί η σκλαβιά της μισθωτής εργασίας, να εδραιωθούν οι σχέσει</w:t>
      </w:r>
      <w:r>
        <w:rPr>
          <w:rFonts w:eastAsia="Times New Roman"/>
          <w:szCs w:val="24"/>
        </w:rPr>
        <w:t>ς κοινωνικής ιδιοκτησίας, να υπάρχει επιστημονικός κεντρικός σχεδιασμός γενικότερα στην οικονομία.</w:t>
      </w:r>
    </w:p>
    <w:p w14:paraId="6FA9D8C7" w14:textId="77777777" w:rsidR="00C930AA" w:rsidRDefault="00077D26">
      <w:pPr>
        <w:spacing w:after="0" w:line="600" w:lineRule="auto"/>
        <w:ind w:firstLine="720"/>
        <w:jc w:val="both"/>
        <w:rPr>
          <w:rFonts w:eastAsia="Times New Roman"/>
          <w:szCs w:val="24"/>
        </w:rPr>
      </w:pPr>
      <w:r>
        <w:rPr>
          <w:rFonts w:eastAsia="Times New Roman"/>
          <w:szCs w:val="24"/>
        </w:rPr>
        <w:t xml:space="preserve">Σε κάθε περίπτωση, όμως, για να προλάβω ορισμένους, δεν περιμένουμε παθητικά να έρθει κάποια μεγάλη μέρα που θα λυθούν </w:t>
      </w:r>
      <w:r>
        <w:rPr>
          <w:rFonts w:eastAsia="Times New Roman"/>
          <w:szCs w:val="24"/>
        </w:rPr>
        <w:lastRenderedPageBreak/>
        <w:t>τα προβλήματα του λαού. Από σήμερα ο λ</w:t>
      </w:r>
      <w:r>
        <w:rPr>
          <w:rFonts w:eastAsia="Times New Roman"/>
          <w:szCs w:val="24"/>
        </w:rPr>
        <w:t>αός πρέπει να οργανώσει την αντεπίθεσή του, να απαιτήσει να μειωθούν δραστικά</w:t>
      </w:r>
      <w:r>
        <w:rPr>
          <w:rFonts w:eastAsia="Times New Roman"/>
          <w:szCs w:val="24"/>
        </w:rPr>
        <w:t>,</w:t>
      </w:r>
      <w:r>
        <w:rPr>
          <w:rFonts w:eastAsia="Times New Roman"/>
          <w:szCs w:val="24"/>
        </w:rPr>
        <w:t xml:space="preserve"> για παράδειγμα</w:t>
      </w:r>
      <w:r>
        <w:rPr>
          <w:rFonts w:eastAsia="Times New Roman"/>
          <w:szCs w:val="24"/>
        </w:rPr>
        <w:t>,</w:t>
      </w:r>
      <w:r>
        <w:rPr>
          <w:rFonts w:eastAsia="Times New Roman"/>
          <w:szCs w:val="24"/>
        </w:rPr>
        <w:t xml:space="preserve"> τα τιμολόγια της ηλεκτρικής ενέργειας για τη λαϊκή κατανάλωση, να καταργηθούν τα πράσινα τέλη και οι έμμεσοι φόροι στα καύσιμα, να καταργηθούν οι ολιγόμηνες συμβ</w:t>
      </w:r>
      <w:r>
        <w:rPr>
          <w:rFonts w:eastAsia="Times New Roman"/>
          <w:szCs w:val="24"/>
        </w:rPr>
        <w:t>άσεις, να καταχωρ</w:t>
      </w:r>
      <w:r>
        <w:rPr>
          <w:rFonts w:eastAsia="Times New Roman"/>
          <w:szCs w:val="24"/>
        </w:rPr>
        <w:t>ισ</w:t>
      </w:r>
      <w:r>
        <w:rPr>
          <w:rFonts w:eastAsia="Times New Roman"/>
          <w:szCs w:val="24"/>
        </w:rPr>
        <w:t>θεί η σταθερή εργασία με τριανταπεντάωρο πενθήμερο οκτάωρο, να μην παραδοθούν τα λιγνιτικά αποθέματα, το υδάτινο και αιολικό δυναμικό στους ιδιωτικούς ομίλους.</w:t>
      </w:r>
    </w:p>
    <w:p w14:paraId="6FA9D8C8" w14:textId="77777777" w:rsidR="00C930AA" w:rsidRDefault="00077D26">
      <w:pPr>
        <w:spacing w:after="0" w:line="600" w:lineRule="auto"/>
        <w:ind w:firstLine="720"/>
        <w:jc w:val="both"/>
        <w:rPr>
          <w:rFonts w:eastAsia="Times New Roman"/>
          <w:szCs w:val="24"/>
        </w:rPr>
      </w:pPr>
      <w:r>
        <w:rPr>
          <w:rFonts w:eastAsia="Times New Roman"/>
          <w:szCs w:val="24"/>
        </w:rPr>
        <w:t>Μιλάτε για μείωση του κόστους της αγροτικής παραγωγής. Γιατί δεν υλοποιείτε τ</w:t>
      </w:r>
      <w:r>
        <w:rPr>
          <w:rFonts w:eastAsia="Times New Roman"/>
          <w:szCs w:val="24"/>
        </w:rPr>
        <w:t xml:space="preserve">α αιτήματα των αγροτών για αφορολόγητο πετρέλαιο, όπως δίνετε στους εφοπλιστές, φθηνό αγροτικό ρεύμα και νερό, όπως δίνετε στους βιομήχανους, κατάργηση του ΦΠΑ στα </w:t>
      </w:r>
      <w:r>
        <w:rPr>
          <w:rFonts w:eastAsia="Times New Roman"/>
          <w:szCs w:val="24"/>
        </w:rPr>
        <w:lastRenderedPageBreak/>
        <w:t>αγροτικά μέσα και εφόδια, κατασκευή των αναγκαίων έργων υποδομής και άλλα;</w:t>
      </w:r>
    </w:p>
    <w:p w14:paraId="6FA9D8C9" w14:textId="77777777" w:rsidR="00C930AA" w:rsidRDefault="00077D26">
      <w:pPr>
        <w:spacing w:after="0" w:line="600" w:lineRule="auto"/>
        <w:ind w:firstLine="720"/>
        <w:jc w:val="both"/>
        <w:rPr>
          <w:rFonts w:eastAsia="Times New Roman"/>
          <w:szCs w:val="24"/>
        </w:rPr>
      </w:pPr>
      <w:r>
        <w:rPr>
          <w:rFonts w:eastAsia="Times New Roman"/>
          <w:szCs w:val="24"/>
        </w:rPr>
        <w:t>Αυτά είναι τα αιτ</w:t>
      </w:r>
      <w:r>
        <w:rPr>
          <w:rFonts w:eastAsia="Times New Roman"/>
          <w:szCs w:val="24"/>
        </w:rPr>
        <w:t>ήματα των αγροτών και με αυτά κατεβαίνουν στο</w:t>
      </w:r>
      <w:r>
        <w:rPr>
          <w:rFonts w:eastAsia="Times New Roman"/>
          <w:szCs w:val="24"/>
        </w:rPr>
        <w:t>ν</w:t>
      </w:r>
      <w:r>
        <w:rPr>
          <w:rFonts w:eastAsia="Times New Roman"/>
          <w:szCs w:val="24"/>
        </w:rPr>
        <w:t xml:space="preserve"> δρόμο του αγώνα από τις 22 του Φλεβάρη. Γίνεται, λοιπόν, φανερό ότι έχουμε να κάνουμε με ένα πρόβλημα πολιτικό και δεν μπορεί να λυθεί χωρίς τη σύγκρουση με τον πραγματικό αντίπαλο, που είναι η άρχουσα τάξη τω</w:t>
      </w:r>
      <w:r>
        <w:rPr>
          <w:rFonts w:eastAsia="Times New Roman"/>
          <w:szCs w:val="24"/>
        </w:rPr>
        <w:t>ν καπιταλιστών και οι πολιτικοί τους εκπρόσωποι, χωρίς την ανατροπή της εξουσίας του κεφαλαίου. Για όλους τους παραπάνω λόγους, εμείς θα καταψηφίσουμε το συγκεκριμένο νομοσχέδιο.</w:t>
      </w:r>
    </w:p>
    <w:p w14:paraId="6FA9D8CA"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τον κ. Βαρδαλή. </w:t>
      </w:r>
    </w:p>
    <w:p w14:paraId="6FA9D8C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από τους Ανεξάρτητους Έλληνες κ. Γεώργιος Λαζαρίδης για δεκαπέντε λεπτά. </w:t>
      </w:r>
    </w:p>
    <w:p w14:paraId="6FA9D8CC"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Σας ευχαριστώ, κύριε Πρόεδρε. </w:t>
      </w:r>
    </w:p>
    <w:p w14:paraId="6FA9D8C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Συζητούμε σήμερα ένα νομοσχέδιο στο οποίο και πάλι –όπως συμβαίνει και με τα περισσότερα νομοσχέδι</w:t>
      </w:r>
      <w:r>
        <w:rPr>
          <w:rFonts w:eastAsia="Times New Roman" w:cs="Times New Roman"/>
          <w:szCs w:val="24"/>
        </w:rPr>
        <w:t xml:space="preserve">α που έχουν έρθει απ’ αυτή την Κυβέρνηση- η συντριπτική πλειοψηφία των φορέων ήταν θετική. Και σε αυτό το νομοσχέδιο η συντριπτική πλειοψηφία των φορέων είναι θετική. </w:t>
      </w:r>
    </w:p>
    <w:p w14:paraId="6FA9D8CE"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Ακούσαμε διάφορες απόψεις, μεταξύ των οποίων και τις απόψεις της Αντιπολίτευσης -και </w:t>
      </w:r>
      <w:r>
        <w:rPr>
          <w:rFonts w:eastAsia="Times New Roman" w:cs="Times New Roman"/>
          <w:szCs w:val="24"/>
        </w:rPr>
        <w:t>αναφέρομαι στα δύο κόμματα τα οποία κυβερνούσαν επί σαράντα χρόνια τον τόπο-</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για άλλη μια φορά</w:t>
      </w:r>
      <w:r>
        <w:rPr>
          <w:rFonts w:eastAsia="Times New Roman" w:cs="Times New Roman"/>
          <w:szCs w:val="24"/>
        </w:rPr>
        <w:t>,</w:t>
      </w:r>
      <w:r>
        <w:rPr>
          <w:rFonts w:eastAsia="Times New Roman" w:cs="Times New Roman"/>
          <w:szCs w:val="24"/>
        </w:rPr>
        <w:t xml:space="preserve"> μόνο αρνητικά σχόλια και αρνητικές τοποθετήσεις έκαναν. Όμως, κατέθεσαν εδώ και πολλές ιδέες. </w:t>
      </w:r>
    </w:p>
    <w:p w14:paraId="6FA9D8CF"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Είπαν πολλοί «δεν είναι καλή αυτή η ιδέα ή η διάταξη, η οπο</w:t>
      </w:r>
      <w:r>
        <w:rPr>
          <w:rFonts w:eastAsia="Times New Roman" w:cs="Times New Roman"/>
          <w:szCs w:val="24"/>
        </w:rPr>
        <w:t>ία είναι μέσα στο νομοσχέδιο, εμείς έχουμε αυτή την ιδέα ή την άλλη». Και λέω εγώ, σαράντα χρόνια που κυβερνούσαν αυτόν τον τόπο και τον κατέστρεψαν, αυτές οι ιδέες πο</w:t>
      </w:r>
      <w:r>
        <w:rPr>
          <w:rFonts w:eastAsia="Times New Roman" w:cs="Times New Roman"/>
          <w:szCs w:val="24"/>
        </w:rPr>
        <w:t>ύ</w:t>
      </w:r>
      <w:r>
        <w:rPr>
          <w:rFonts w:eastAsia="Times New Roman" w:cs="Times New Roman"/>
          <w:szCs w:val="24"/>
        </w:rPr>
        <w:t xml:space="preserve"> ήταν; Σαράντα χρόνια δεν είχαν; Τους έλειπαν αυτές οι ιδέες; Τώρα που πήγαν στην </w:t>
      </w:r>
      <w:r>
        <w:rPr>
          <w:rFonts w:eastAsia="Times New Roman" w:cs="Times New Roman"/>
          <w:szCs w:val="24"/>
        </w:rPr>
        <w:t>Α</w:t>
      </w:r>
      <w:r>
        <w:rPr>
          <w:rFonts w:eastAsia="Times New Roman" w:cs="Times New Roman"/>
          <w:szCs w:val="24"/>
        </w:rPr>
        <w:t>ντιπο</w:t>
      </w:r>
      <w:r>
        <w:rPr>
          <w:rFonts w:eastAsia="Times New Roman" w:cs="Times New Roman"/>
          <w:szCs w:val="24"/>
        </w:rPr>
        <w:t xml:space="preserve">λίτευση τις έχουν; Άρα τους ωφελεί η </w:t>
      </w:r>
      <w:r>
        <w:rPr>
          <w:rFonts w:eastAsia="Times New Roman" w:cs="Times New Roman"/>
          <w:szCs w:val="24"/>
        </w:rPr>
        <w:t>Α</w:t>
      </w:r>
      <w:r>
        <w:rPr>
          <w:rFonts w:eastAsia="Times New Roman" w:cs="Times New Roman"/>
          <w:szCs w:val="24"/>
        </w:rPr>
        <w:t xml:space="preserve">ντιπολίτευση, τους κάνει καλό. </w:t>
      </w:r>
    </w:p>
    <w:p w14:paraId="6FA9D8D0"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Όμως, ξέρετε, κυρίες και κύριοι συνάδελφοι, η </w:t>
      </w:r>
      <w:r>
        <w:rPr>
          <w:rFonts w:eastAsia="Times New Roman" w:cs="Times New Roman"/>
          <w:szCs w:val="24"/>
        </w:rPr>
        <w:t>Α</w:t>
      </w:r>
      <w:r>
        <w:rPr>
          <w:rFonts w:eastAsia="Times New Roman" w:cs="Times New Roman"/>
          <w:szCs w:val="24"/>
        </w:rPr>
        <w:t xml:space="preserve">ντιπολίτευση δεν κάνει καλό μόνο σε αυτούς. Κάνει καλό και στον τόπο, γιατί προστατεύει τον τόπο, γιατί αυτοί κατέστρεψαν αυτή τη χώρα και </w:t>
      </w:r>
      <w:r>
        <w:rPr>
          <w:rFonts w:eastAsia="Times New Roman" w:cs="Times New Roman"/>
          <w:szCs w:val="24"/>
        </w:rPr>
        <w:t xml:space="preserve">αυτή η Κυβέρνηση τώρα διορθώνει την καταστροφή που έφεραν </w:t>
      </w:r>
      <w:r>
        <w:rPr>
          <w:rFonts w:eastAsia="Times New Roman" w:cs="Times New Roman"/>
          <w:szCs w:val="24"/>
        </w:rPr>
        <w:lastRenderedPageBreak/>
        <w:t xml:space="preserve">αυτοί. Και αυτό το κάνει χωρίς να καταστρέφει τις ζωές των πολιτών, αλλά προστατεύοντας, παίρνοντας κοινωνικά μέτρα και όχι μόνο στραγγίζοντας τον ελληνικό λαό. </w:t>
      </w:r>
    </w:p>
    <w:p w14:paraId="6FA9D8D1"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Άκουσα από τον συνάδελφο προηγουμένω</w:t>
      </w:r>
      <w:r>
        <w:rPr>
          <w:rFonts w:eastAsia="Times New Roman" w:cs="Times New Roman"/>
          <w:szCs w:val="24"/>
        </w:rPr>
        <w:t>ς διάφορα σχόλια. Αμφισβήτησε τις επιδόσεις της Κυβέρνησης. Θα ήθελα -πριν φτάσω στα σχόλια επί του νομοσχεδίου- να θυμίσω και πάλι σε συναδέλφους αλλά και στον κόσμο που μας ακούει ότι αυτά τα δύο κόμματα</w:t>
      </w:r>
      <w:r>
        <w:rPr>
          <w:rFonts w:eastAsia="Times New Roman" w:cs="Times New Roman"/>
          <w:szCs w:val="24"/>
        </w:rPr>
        <w:t>,</w:t>
      </w:r>
      <w:r>
        <w:rPr>
          <w:rFonts w:eastAsia="Times New Roman" w:cs="Times New Roman"/>
          <w:szCs w:val="24"/>
        </w:rPr>
        <w:t xml:space="preserve"> που συμπεριφέρονται με αυτόν τον τρόπο, στα πέντε</w:t>
      </w:r>
      <w:r>
        <w:rPr>
          <w:rFonts w:eastAsia="Times New Roman" w:cs="Times New Roman"/>
          <w:szCs w:val="24"/>
        </w:rPr>
        <w:t xml:space="preserve"> χρόνια που ανέλαβαν τη διάσωση της χώρας έφεραν 25% μείωση του ΑΕΠ, όσο είχε η Συρία στα πέντε χρόνια πολέμου. Είχαμε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την ίδια εικόνα, τα ίδια οικονομικά μεγέθη, τα ίδια αριθμητικά στοιχεία με μία χώρα που πέντε χρόνια επλήττετο από έναν εμφύλιο </w:t>
      </w:r>
      <w:r>
        <w:rPr>
          <w:rFonts w:eastAsia="Times New Roman" w:cs="Times New Roman"/>
          <w:szCs w:val="24"/>
        </w:rPr>
        <w:t xml:space="preserve">πόλεμο. </w:t>
      </w:r>
      <w:r>
        <w:rPr>
          <w:rFonts w:eastAsia="Times New Roman" w:cs="Times New Roman"/>
          <w:szCs w:val="24"/>
        </w:rPr>
        <w:lastRenderedPageBreak/>
        <w:t xml:space="preserve">Τα ίδια ακριβώς κατάφεραν αυτοί εδώ στην πατρίδα μας στα πέντε χρόνια. </w:t>
      </w:r>
    </w:p>
    <w:p w14:paraId="6FA9D8D2"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Είχαμε 25% μείωση του ΑΕΠ και πήραν 65 δισεκατομμύρια φορολογικά μέτρα στα πέντε χρόνια, δηλαδή 13 δισεκατομμύρια ετησίως ήταν η φορολογική επιβάρυνση στους Έλληνες, λαμβάνοντα</w:t>
      </w:r>
      <w:r>
        <w:rPr>
          <w:rFonts w:eastAsia="Times New Roman" w:cs="Times New Roman"/>
          <w:szCs w:val="24"/>
        </w:rPr>
        <w:t xml:space="preserve">ς υπ’ όψιν βέβαια μέσα σε αυτά και τα πρωτογενή πλεονάσματα, για τα οποία είχαν δεσμευθεί, που ήταν απίστευτα. Αυτή η Κυβέρνηση κατάφερε και τα μείωσε το καλοκαίρι του 2015. Να μην τα ξεχνάμε αυτά! </w:t>
      </w:r>
    </w:p>
    <w:p w14:paraId="6FA9D8D3"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Έγινε και μια αναφορά στον αγροτικό τομέα, για κάποια μέτ</w:t>
      </w:r>
      <w:r>
        <w:rPr>
          <w:rFonts w:eastAsia="Times New Roman" w:cs="Times New Roman"/>
          <w:szCs w:val="24"/>
        </w:rPr>
        <w:t xml:space="preserve">ρα που πήραν για τη χρήση των </w:t>
      </w:r>
      <w:r>
        <w:rPr>
          <w:rFonts w:eastAsia="Times New Roman" w:cs="Times New Roman"/>
          <w:szCs w:val="24"/>
        </w:rPr>
        <w:t>α</w:t>
      </w:r>
      <w:r>
        <w:rPr>
          <w:rFonts w:eastAsia="Times New Roman" w:cs="Times New Roman"/>
          <w:szCs w:val="24"/>
        </w:rPr>
        <w:t xml:space="preserve">νανεώσιμων </w:t>
      </w:r>
      <w:r>
        <w:rPr>
          <w:rFonts w:eastAsia="Times New Roman" w:cs="Times New Roman"/>
          <w:szCs w:val="24"/>
        </w:rPr>
        <w:t>π</w:t>
      </w:r>
      <w:r>
        <w:rPr>
          <w:rFonts w:eastAsia="Times New Roman" w:cs="Times New Roman"/>
          <w:szCs w:val="24"/>
        </w:rPr>
        <w:t xml:space="preserve">ηγών </w:t>
      </w:r>
      <w:r>
        <w:rPr>
          <w:rFonts w:eastAsia="Times New Roman" w:cs="Times New Roman"/>
          <w:szCs w:val="24"/>
        </w:rPr>
        <w:t>ε</w:t>
      </w:r>
      <w:r>
        <w:rPr>
          <w:rFonts w:eastAsia="Times New Roman" w:cs="Times New Roman"/>
          <w:szCs w:val="24"/>
        </w:rPr>
        <w:t xml:space="preserve">νέργειας στη γεωργία και λοιπά. Η γεωργία -να το θυμηθούμε- ήταν στο 23% όταν μπήκαμε στην Ευρωπαϊκή Ένωση και τον Δεκέμβριο του 2014 </w:t>
      </w:r>
      <w:r>
        <w:rPr>
          <w:rFonts w:eastAsia="Times New Roman" w:cs="Times New Roman"/>
          <w:szCs w:val="24"/>
        </w:rPr>
        <w:lastRenderedPageBreak/>
        <w:t xml:space="preserve">την παρέδωσαν στο 3%. Από 23% την πήγαν στο 3%. Τότε, με τα φωτοβολταϊκά </w:t>
      </w:r>
      <w:r>
        <w:rPr>
          <w:rFonts w:eastAsia="Times New Roman" w:cs="Times New Roman"/>
          <w:szCs w:val="24"/>
        </w:rPr>
        <w:t xml:space="preserve">και λοιπά να θυμηθούμε ότι έδιναν κίνητρα σε αγρότες να κόβουν αμυγδαλιές, να σταματούν την παραγωγή και να βάζουν στα χωράφια φωτοβολταϊκά. </w:t>
      </w:r>
    </w:p>
    <w:p w14:paraId="6FA9D8D4"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Αυτή η Κυβέρνηση</w:t>
      </w:r>
      <w:r>
        <w:rPr>
          <w:rFonts w:eastAsia="Times New Roman" w:cs="Times New Roman"/>
          <w:szCs w:val="24"/>
        </w:rPr>
        <w:t>,</w:t>
      </w:r>
      <w:r>
        <w:rPr>
          <w:rFonts w:eastAsia="Times New Roman" w:cs="Times New Roman"/>
          <w:szCs w:val="24"/>
        </w:rPr>
        <w:t xml:space="preserve"> με τα μέτρα τα οποία παίρνει, παντρεύει την αγροτική παραγωγή με τις ΑΠΕ. Δεν βάζει κανέναν τομέ</w:t>
      </w:r>
      <w:r>
        <w:rPr>
          <w:rFonts w:eastAsia="Times New Roman" w:cs="Times New Roman"/>
          <w:szCs w:val="24"/>
        </w:rPr>
        <w:t xml:space="preserve">α από τους δυο να λειτουργεί σε βάρος του άλλου και ειδικά σε βάρος της γεωργίας. Αντιθέτως, αυτή η Κυβέρνηση παίρνει μέτρα για να τονώσει τη γεωργία και ήδη έχουμε θετικά αποτελέσματα. </w:t>
      </w:r>
    </w:p>
    <w:p w14:paraId="6FA9D8D5"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Όσον αφορά την καθαρή έξοδο της χώρας</w:t>
      </w:r>
      <w:r>
        <w:rPr>
          <w:rFonts w:eastAsia="Times New Roman" w:cs="Times New Roman"/>
          <w:szCs w:val="24"/>
        </w:rPr>
        <w:t xml:space="preserve">, </w:t>
      </w:r>
      <w:r>
        <w:rPr>
          <w:rFonts w:eastAsia="Times New Roman" w:cs="Times New Roman"/>
          <w:szCs w:val="24"/>
        </w:rPr>
        <w:t>γιατί άκουσα κάτι που είπε ένα</w:t>
      </w:r>
      <w:r>
        <w:rPr>
          <w:rFonts w:eastAsia="Times New Roman" w:cs="Times New Roman"/>
          <w:szCs w:val="24"/>
        </w:rPr>
        <w:t>ς συνάδελφος προηγουμένως</w:t>
      </w:r>
      <w:r>
        <w:rPr>
          <w:rFonts w:eastAsia="Times New Roman" w:cs="Times New Roman"/>
          <w:szCs w:val="24"/>
        </w:rPr>
        <w:t>,</w:t>
      </w:r>
      <w:r>
        <w:rPr>
          <w:rFonts w:eastAsia="Times New Roman" w:cs="Times New Roman"/>
          <w:szCs w:val="24"/>
        </w:rPr>
        <w:t xml:space="preserve"> το ότι η έξοδος της χώρας θα είναι καθαρή δεν το λέει αυτή η Κυβέρνηση. Το λένε όλοι οι </w:t>
      </w:r>
      <w:r>
        <w:rPr>
          <w:rFonts w:eastAsia="Times New Roman" w:cs="Times New Roman"/>
          <w:szCs w:val="24"/>
        </w:rPr>
        <w:lastRenderedPageBreak/>
        <w:t>διεθνείς φορείς, όλοι οι διεθνείς παράγοντες και ο Τύπος και οι αγορές</w:t>
      </w:r>
      <w:r>
        <w:rPr>
          <w:rFonts w:eastAsia="Times New Roman" w:cs="Times New Roman"/>
          <w:szCs w:val="24"/>
        </w:rPr>
        <w:t>,</w:t>
      </w:r>
      <w:r>
        <w:rPr>
          <w:rFonts w:eastAsia="Times New Roman" w:cs="Times New Roman"/>
          <w:szCs w:val="24"/>
        </w:rPr>
        <w:t xml:space="preserve"> αν θέλετε</w:t>
      </w:r>
      <w:r>
        <w:rPr>
          <w:rFonts w:eastAsia="Times New Roman" w:cs="Times New Roman"/>
          <w:szCs w:val="24"/>
        </w:rPr>
        <w:t>,</w:t>
      </w:r>
      <w:r>
        <w:rPr>
          <w:rFonts w:eastAsia="Times New Roman" w:cs="Times New Roman"/>
          <w:szCs w:val="24"/>
        </w:rPr>
        <w:t xml:space="preserve"> όλοι αυτοί που κρίνουν τα οικονομικά μεγέθη και την οικονο</w:t>
      </w:r>
      <w:r>
        <w:rPr>
          <w:rFonts w:eastAsia="Times New Roman" w:cs="Times New Roman"/>
          <w:szCs w:val="24"/>
        </w:rPr>
        <w:t xml:space="preserve">μική πορεία της κάθε χώρας. </w:t>
      </w:r>
    </w:p>
    <w:p w14:paraId="6FA9D8D6"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Αυτοί είναι που λένε ότι πλέον τον Αύγουστο του 2018 η Ελλάδα θα έχει μία καθαρή έξοδο. Δεν το λέει αυτή η Κυβέρνηση. Ήταν αυτοί οι οποίοι, στα πέντε χρόνια που ανέλαβαν αυτά τα δύο κόμματα τη διάσωση της χώρας, έλεγαν «τη χώρα</w:t>
      </w:r>
      <w:r>
        <w:rPr>
          <w:rFonts w:eastAsia="Times New Roman" w:cs="Times New Roman"/>
          <w:szCs w:val="24"/>
        </w:rPr>
        <w:t xml:space="preserve"> την οδηγείτε στην καταστροφή». Ήταν αυτοί που τους κουνούσαν το δάχτυλο, αυτοί που τους έστελναν τις εντολές με τα e-mai</w:t>
      </w:r>
      <w:r>
        <w:rPr>
          <w:rFonts w:eastAsia="Times New Roman" w:cs="Times New Roman"/>
          <w:szCs w:val="24"/>
          <w:lang w:val="en-US"/>
        </w:rPr>
        <w:t>l</w:t>
      </w:r>
      <w:r>
        <w:rPr>
          <w:rFonts w:eastAsia="Times New Roman" w:cs="Times New Roman"/>
          <w:szCs w:val="24"/>
        </w:rPr>
        <w:t xml:space="preserve"> και με τα φαξ και αυτοί τα εκτελούσαν. </w:t>
      </w:r>
    </w:p>
    <w:p w14:paraId="6FA9D8D7"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Όπως παραδέχθηκε ο Ντάισε</w:t>
      </w:r>
      <w:r>
        <w:rPr>
          <w:rFonts w:eastAsia="Times New Roman" w:cs="Times New Roman"/>
          <w:szCs w:val="24"/>
        </w:rPr>
        <w:t>λ</w:t>
      </w:r>
      <w:r>
        <w:rPr>
          <w:rFonts w:eastAsia="Times New Roman" w:cs="Times New Roman"/>
          <w:szCs w:val="24"/>
        </w:rPr>
        <w:t xml:space="preserve">μπλουμ, η συνταγή που επελέγη για τη διάσωση της χώρας ήταν λανθασμένη, γιατί δεν έπρεπε </w:t>
      </w:r>
      <w:r>
        <w:rPr>
          <w:rFonts w:eastAsia="Times New Roman" w:cs="Times New Roman"/>
          <w:szCs w:val="24"/>
        </w:rPr>
        <w:lastRenderedPageBreak/>
        <w:t xml:space="preserve">–λέει- να σωθούν οι τράπεζες στην Ελλάδα σε βάρος των φορολογούμενων. </w:t>
      </w:r>
    </w:p>
    <w:p w14:paraId="6FA9D8D8"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Εδώ, όμως, απαντούμε εμείς οι Έλληνες, γιατί εμείς ξέρουμε τι έχει γίνει εδώ -με την έρευνα που </w:t>
      </w:r>
      <w:r>
        <w:rPr>
          <w:rFonts w:eastAsia="Times New Roman" w:cs="Times New Roman"/>
          <w:szCs w:val="24"/>
        </w:rPr>
        <w:t>έχει κάνει αυτή η Κυβέρνηση στις τράπεζες και με τις εξεταστικές και με τα στοιχεία που βγαίνουν-</w:t>
      </w:r>
      <w:r>
        <w:rPr>
          <w:rFonts w:eastAsia="Times New Roman" w:cs="Times New Roman"/>
          <w:szCs w:val="24"/>
        </w:rPr>
        <w:t>,</w:t>
      </w:r>
      <w:r>
        <w:rPr>
          <w:rFonts w:eastAsia="Times New Roman" w:cs="Times New Roman"/>
          <w:szCs w:val="24"/>
        </w:rPr>
        <w:t xml:space="preserve"> ότι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επελέγη αυτή η λανθασμένη συνταγή ηθελημένα από την τότε κυβέρνηση. Διότι αν επιλεγόταν η ορθή λύση, θα έπρεπε η Ευρωπαϊκή Κεντρική Τράπεζα να σ</w:t>
      </w:r>
      <w:r>
        <w:rPr>
          <w:rFonts w:eastAsia="Times New Roman" w:cs="Times New Roman"/>
          <w:szCs w:val="24"/>
        </w:rPr>
        <w:t>τείλει ελεγκτές για να ελέγξει τις ελληνικές τράπεζες και τότε θα αποκαλυπτόταν όλο αυτό το «παιχνίδι» που έγινε σε βάρος των ελληνικών τραπεζών από τα δύο αυτά κόμματα που κυβερνούσαν. Γι</w:t>
      </w:r>
      <w:r>
        <w:rPr>
          <w:rFonts w:eastAsia="Times New Roman" w:cs="Times New Roman"/>
          <w:szCs w:val="24"/>
        </w:rPr>
        <w:t>α</w:t>
      </w:r>
      <w:r>
        <w:rPr>
          <w:rFonts w:eastAsia="Times New Roman" w:cs="Times New Roman"/>
          <w:szCs w:val="24"/>
        </w:rPr>
        <w:t xml:space="preserve"> αυτό, άλλωστε, επέλεξαν να κλείσουν και τρεις τράπεζες. </w:t>
      </w:r>
    </w:p>
    <w:p w14:paraId="6FA9D8D9"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ΠΑΣΟΚ </w:t>
      </w:r>
      <w:r>
        <w:rPr>
          <w:rFonts w:eastAsia="Times New Roman" w:cs="Times New Roman"/>
          <w:szCs w:val="24"/>
        </w:rPr>
        <w:t xml:space="preserve">και η Νέα Δημοκρατία έκλεισαν τρεις τράπεζες-πυλώνες της Ελλάδος. Να μην τις ξεχνάμε: </w:t>
      </w:r>
      <w:r>
        <w:rPr>
          <w:rFonts w:eastAsia="Times New Roman" w:cs="Times New Roman"/>
          <w:szCs w:val="24"/>
        </w:rPr>
        <w:t>τ</w:t>
      </w:r>
      <w:r>
        <w:rPr>
          <w:rFonts w:eastAsia="Times New Roman" w:cs="Times New Roman"/>
          <w:szCs w:val="24"/>
        </w:rPr>
        <w:t>ην Αγροτική, την Εμπορική και το Ταχυδρομικό Ταμιευτήριο. Αυτά τα δύο κόμματα το έκαναν, για να μην αποκαλυφθεί ο υπερδανεισμός που έκαναν και τα δύο κόμματα αλλά και όλ</w:t>
      </w:r>
      <w:r>
        <w:rPr>
          <w:rFonts w:eastAsia="Times New Roman" w:cs="Times New Roman"/>
          <w:szCs w:val="24"/>
        </w:rPr>
        <w:t xml:space="preserve">ος ο κύκλος των φίλων τους, αυτός ο κύκλος της αλληλεξάρτησης με τα </w:t>
      </w:r>
      <w:r>
        <w:rPr>
          <w:rFonts w:eastAsia="Times New Roman" w:cs="Times New Roman"/>
          <w:szCs w:val="24"/>
        </w:rPr>
        <w:t>μ</w:t>
      </w:r>
      <w:r>
        <w:rPr>
          <w:rFonts w:eastAsia="Times New Roman" w:cs="Times New Roman"/>
          <w:szCs w:val="24"/>
        </w:rPr>
        <w:t>έσα κ.λπ</w:t>
      </w:r>
      <w:r>
        <w:rPr>
          <w:rFonts w:eastAsia="Times New Roman" w:cs="Times New Roman"/>
          <w:szCs w:val="24"/>
        </w:rPr>
        <w:t>.</w:t>
      </w:r>
      <w:r>
        <w:rPr>
          <w:rFonts w:eastAsia="Times New Roman" w:cs="Times New Roman"/>
          <w:szCs w:val="24"/>
        </w:rPr>
        <w:t xml:space="preserve">, όπου ο ένας τροφοδοτούσε την ισχύ των άλλων. </w:t>
      </w:r>
    </w:p>
    <w:p w14:paraId="6FA9D8DA"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Ευτυχώς, με τις εξεταστικές αυτής της Κυβέρνησης, αποκαλύφθηκαν όλα και σιγά-σιγά ο καθένας θα αναλάβει τις ευθύνες του. Βέβαια, α</w:t>
      </w:r>
      <w:r>
        <w:rPr>
          <w:rFonts w:eastAsia="Times New Roman" w:cs="Times New Roman"/>
          <w:szCs w:val="24"/>
        </w:rPr>
        <w:t xml:space="preserve">πό το 2011 και τα δύο κόμματα δεν εξυπηρετούν τα χρέη τους. Να δούμε τι θα γίνει τώρα με αυτά. </w:t>
      </w:r>
    </w:p>
    <w:p w14:paraId="6FA9D8D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για ένα νομοσχέδιο για τις </w:t>
      </w:r>
      <w:r>
        <w:rPr>
          <w:rFonts w:eastAsia="Times New Roman" w:cs="Times New Roman"/>
          <w:szCs w:val="24"/>
        </w:rPr>
        <w:t>ε</w:t>
      </w:r>
      <w:r>
        <w:rPr>
          <w:rFonts w:eastAsia="Times New Roman" w:cs="Times New Roman"/>
          <w:szCs w:val="24"/>
        </w:rPr>
        <w:t xml:space="preserve">νεργειακές </w:t>
      </w:r>
      <w:r>
        <w:rPr>
          <w:rFonts w:eastAsia="Times New Roman" w:cs="Times New Roman"/>
          <w:szCs w:val="24"/>
        </w:rPr>
        <w:t>κ</w:t>
      </w:r>
      <w:r>
        <w:rPr>
          <w:rFonts w:eastAsia="Times New Roman" w:cs="Times New Roman"/>
          <w:szCs w:val="24"/>
        </w:rPr>
        <w:t xml:space="preserve">οινότητες με πολλά θετικά στοιχεία, που </w:t>
      </w:r>
      <w:r>
        <w:rPr>
          <w:rFonts w:eastAsia="Times New Roman" w:cs="Times New Roman"/>
          <w:szCs w:val="24"/>
        </w:rPr>
        <w:lastRenderedPageBreak/>
        <w:t>ορίζει μέτρα, βάζει κίνητρα και πρ</w:t>
      </w:r>
      <w:r>
        <w:rPr>
          <w:rFonts w:eastAsia="Times New Roman" w:cs="Times New Roman"/>
          <w:szCs w:val="24"/>
        </w:rPr>
        <w:t xml:space="preserve">οϋποθέσεις για την καταπολέμηση της ενεργειακής φτώχειας και τη βελτίωση των μεγεθών της ελληνικής οικονομίας στις ανανεώσιμες πηγές. </w:t>
      </w:r>
    </w:p>
    <w:p w14:paraId="6FA9D8D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Είναι βέβαιο πως</w:t>
      </w:r>
      <w:r>
        <w:rPr>
          <w:rFonts w:eastAsia="Times New Roman" w:cs="Times New Roman"/>
          <w:szCs w:val="24"/>
        </w:rPr>
        <w:t>,</w:t>
      </w:r>
      <w:r>
        <w:rPr>
          <w:rFonts w:eastAsia="Times New Roman" w:cs="Times New Roman"/>
          <w:szCs w:val="24"/>
        </w:rPr>
        <w:t xml:space="preserve"> αν εφαρμοστεί σωστά, θα έχουν οφέλη οι τοπικές κοινωνίες, ενώ και η σύστασή τους θα αποτελέσει εργαλείο</w:t>
      </w:r>
      <w:r>
        <w:rPr>
          <w:rFonts w:eastAsia="Times New Roman" w:cs="Times New Roman"/>
          <w:szCs w:val="24"/>
        </w:rPr>
        <w:t xml:space="preserve"> άμεσης δημοκρατίας, τοπικότητας και αειφορίας στον ενεργειακό τομέα. </w:t>
      </w:r>
    </w:p>
    <w:p w14:paraId="6FA9D8D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Το σχέδιο εισάγει μία τελείως διαφορετική λογική από αυτή που έχουμε συνηθίσει ως τώρα, όχι μόνο σε περιβαλλοντικά ζητήματα, αλλά και στην αξιοποίηση των ανανεώσιμων πηγών ενέργειας όπω</w:t>
      </w:r>
      <w:r>
        <w:rPr>
          <w:rFonts w:eastAsia="Times New Roman" w:cs="Times New Roman"/>
          <w:szCs w:val="24"/>
        </w:rPr>
        <w:t xml:space="preserve">ς και στη λειτουργία και </w:t>
      </w:r>
      <w:r w:rsidRPr="00386F2C">
        <w:rPr>
          <w:rFonts w:eastAsia="Times New Roman" w:cs="Times New Roman"/>
          <w:szCs w:val="24"/>
        </w:rPr>
        <w:t xml:space="preserve">ενεργοποίηση των τοπικών κοινωνιών. </w:t>
      </w:r>
    </w:p>
    <w:p w14:paraId="6FA9D8DE"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Ενισχύει σε μεγάλο βαθμό την προσπάθειά μας για την αντιμετώπιση της ενεργειακής φτώχειας στην Ελλάδα αλλά και στην ενίσχυση των νοικοκυριών, ώστε να επανασυνδεθεί το ρεύμα σε όσους δεν μπορούσα</w:t>
      </w:r>
      <w:r>
        <w:rPr>
          <w:rFonts w:eastAsia="Times New Roman" w:cs="Times New Roman"/>
          <w:szCs w:val="24"/>
        </w:rPr>
        <w:t>ν να πληρώσουν τους λογαριασμούς τους, με στόχο κανένα νοικοκυριό να μην έχει πρόβλημα θέρμανσης αλλά και ηλεκτρισμού τους χειμερινούς μήνες.</w:t>
      </w:r>
    </w:p>
    <w:p w14:paraId="6FA9D8DF"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Οι συμπράξεις για την παραγωγή και διάθεση ενέργειας είναι πολύ σημαντικός θεσμός. Οι ιδιώτες καταναλωτές, μαζί με</w:t>
      </w:r>
      <w:r>
        <w:rPr>
          <w:rFonts w:eastAsia="Times New Roman" w:cs="Times New Roman"/>
          <w:szCs w:val="24"/>
        </w:rPr>
        <w:t xml:space="preserve"> τους δήμους ή την </w:t>
      </w:r>
      <w:r>
        <w:rPr>
          <w:rFonts w:eastAsia="Times New Roman" w:cs="Times New Roman"/>
          <w:szCs w:val="24"/>
        </w:rPr>
        <w:t>π</w:t>
      </w:r>
      <w:r>
        <w:rPr>
          <w:rFonts w:eastAsia="Times New Roman" w:cs="Times New Roman"/>
          <w:szCs w:val="24"/>
        </w:rPr>
        <w:t xml:space="preserve">εριφέρεια και μικρές ή μικρομεσαίες επιχειρήσεις, θα μπορούν να δημιουργήσουν </w:t>
      </w:r>
      <w:r>
        <w:rPr>
          <w:rFonts w:eastAsia="Times New Roman" w:cs="Times New Roman"/>
          <w:szCs w:val="24"/>
        </w:rPr>
        <w:t>ε</w:t>
      </w:r>
      <w:r>
        <w:rPr>
          <w:rFonts w:eastAsia="Times New Roman" w:cs="Times New Roman"/>
          <w:szCs w:val="24"/>
        </w:rPr>
        <w:t xml:space="preserve">νεργειακές </w:t>
      </w:r>
      <w:r>
        <w:rPr>
          <w:rFonts w:eastAsia="Times New Roman" w:cs="Times New Roman"/>
          <w:szCs w:val="24"/>
        </w:rPr>
        <w:t>κ</w:t>
      </w:r>
      <w:r>
        <w:rPr>
          <w:rFonts w:eastAsia="Times New Roman" w:cs="Times New Roman"/>
          <w:szCs w:val="24"/>
        </w:rPr>
        <w:t>οινότητες, να αξιοποιήσουν τις ανανεώσιμες πηγές ενέργειας, ουσιαστικά τους δημόσιους πόρους που υπάρχουν στην περιοχή τους.</w:t>
      </w:r>
    </w:p>
    <w:p w14:paraId="6FA9D8E0"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Σκοπός είναι τα κέρδ</w:t>
      </w:r>
      <w:r>
        <w:rPr>
          <w:rFonts w:eastAsia="Times New Roman" w:cs="Times New Roman"/>
          <w:szCs w:val="24"/>
        </w:rPr>
        <w:t>η από την παραγωγή της ηλεκτρικής, θερμικής, ψυκτικής ή άλλης ενέργειας να ψηφίζονται με το ηλεκτρικό τους ρεύμα. Με δύο λόγια, εκτός από καταναλωτές δύνανται να μετατραπούν σε παραγωγούς ηλεκτρικής ενέργειας, με σημαντικά οφέλη στη μείωση του κόστους ενέρ</w:t>
      </w:r>
      <w:r>
        <w:rPr>
          <w:rFonts w:eastAsia="Times New Roman" w:cs="Times New Roman"/>
          <w:szCs w:val="24"/>
        </w:rPr>
        <w:t>γειας που καταναλώνουν οι ίδιοι. Πολύ σημαντική ρύθμιση είναι η διατήρηση της τοπικότητας, τόσο αναφορικά με το δικαίωμα συμμετοχής όσο και με την έδρα.</w:t>
      </w:r>
    </w:p>
    <w:p w14:paraId="6FA9D8E1"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Στο σχέδιο νόμου περιγράφονται αναλυτικά ο τρόπος σύστασης των </w:t>
      </w:r>
      <w:r>
        <w:rPr>
          <w:rFonts w:eastAsia="Times New Roman" w:cs="Times New Roman"/>
          <w:szCs w:val="24"/>
        </w:rPr>
        <w:t>ε</w:t>
      </w:r>
      <w:r>
        <w:rPr>
          <w:rFonts w:eastAsia="Times New Roman" w:cs="Times New Roman"/>
          <w:szCs w:val="24"/>
        </w:rPr>
        <w:t xml:space="preserve">νεργειακών </w:t>
      </w:r>
      <w:r>
        <w:rPr>
          <w:rFonts w:eastAsia="Times New Roman" w:cs="Times New Roman"/>
          <w:szCs w:val="24"/>
        </w:rPr>
        <w:t>κ</w:t>
      </w:r>
      <w:r>
        <w:rPr>
          <w:rFonts w:eastAsia="Times New Roman" w:cs="Times New Roman"/>
          <w:szCs w:val="24"/>
        </w:rPr>
        <w:t>οινοτήτων, ο τύπος και το ε</w:t>
      </w:r>
      <w:r>
        <w:rPr>
          <w:rFonts w:eastAsia="Times New Roman" w:cs="Times New Roman"/>
          <w:szCs w:val="24"/>
        </w:rPr>
        <w:t xml:space="preserve">λάχιστο περιεχόμενο του καταστατικού τους, όπως ρυθμίζονται και θέματα λύσης, συγχώνευσης ή μετατροπής των </w:t>
      </w:r>
      <w:r>
        <w:rPr>
          <w:rFonts w:eastAsia="Times New Roman" w:cs="Times New Roman"/>
          <w:szCs w:val="24"/>
        </w:rPr>
        <w:t>κ</w:t>
      </w:r>
      <w:r>
        <w:rPr>
          <w:rFonts w:eastAsia="Times New Roman" w:cs="Times New Roman"/>
          <w:szCs w:val="24"/>
        </w:rPr>
        <w:t>οινοτήτων ανάλογα με την περίπτωση.</w:t>
      </w:r>
    </w:p>
    <w:p w14:paraId="6FA9D8E2" w14:textId="77777777" w:rsidR="00C930AA" w:rsidRDefault="00077D26">
      <w:pPr>
        <w:spacing w:after="0" w:line="600" w:lineRule="auto"/>
        <w:ind w:firstLine="720"/>
        <w:jc w:val="both"/>
        <w:rPr>
          <w:rFonts w:eastAsia="Times New Roman"/>
          <w:szCs w:val="24"/>
        </w:rPr>
      </w:pPr>
      <w:r>
        <w:rPr>
          <w:rFonts w:eastAsia="Times New Roman"/>
          <w:szCs w:val="24"/>
        </w:rPr>
        <w:lastRenderedPageBreak/>
        <w:t>Δημιουργείται χώρος για συμπράξεις και διασφαλίζεται η ισότητα μεταξύ των εμπλεκόμενων φορέων. Όλοι έχουν ίσο δι</w:t>
      </w:r>
      <w:r>
        <w:rPr>
          <w:rFonts w:eastAsia="Times New Roman"/>
          <w:szCs w:val="24"/>
        </w:rPr>
        <w:t xml:space="preserve">καίωμα στη λήψη αποφάσεων μέσα στην </w:t>
      </w:r>
      <w:r>
        <w:rPr>
          <w:rFonts w:eastAsia="Times New Roman"/>
          <w:szCs w:val="24"/>
        </w:rPr>
        <w:t>ε</w:t>
      </w:r>
      <w:r>
        <w:rPr>
          <w:rFonts w:eastAsia="Times New Roman"/>
          <w:szCs w:val="24"/>
        </w:rPr>
        <w:t xml:space="preserve">νεργειακή </w:t>
      </w:r>
      <w:r>
        <w:rPr>
          <w:rFonts w:eastAsia="Times New Roman"/>
          <w:szCs w:val="24"/>
        </w:rPr>
        <w:t>κ</w:t>
      </w:r>
      <w:r>
        <w:rPr>
          <w:rFonts w:eastAsia="Times New Roman"/>
          <w:szCs w:val="24"/>
        </w:rPr>
        <w:t>οινότητα. Γι’ αυτόν τον λόγο έχει προβλεφθεί να αντιστοιχεί μία ψήφος σε κάθε μέλος, ανεξαρτήτως του συνεταιριστικού μεριδίου που κατέχει. Οι ρυθμίσεις αυτές είναι πολύ σημαντικές όσο και τα κίνητρα.</w:t>
      </w:r>
    </w:p>
    <w:p w14:paraId="6FA9D8E3" w14:textId="77777777" w:rsidR="00C930AA" w:rsidRDefault="00077D26">
      <w:pPr>
        <w:spacing w:after="0" w:line="600" w:lineRule="auto"/>
        <w:ind w:firstLine="720"/>
        <w:jc w:val="both"/>
        <w:rPr>
          <w:rFonts w:eastAsia="Times New Roman"/>
          <w:szCs w:val="24"/>
        </w:rPr>
      </w:pPr>
      <w:r>
        <w:rPr>
          <w:rFonts w:eastAsia="Times New Roman"/>
          <w:szCs w:val="24"/>
        </w:rPr>
        <w:t>Εξίσου σ</w:t>
      </w:r>
      <w:r>
        <w:rPr>
          <w:rFonts w:eastAsia="Times New Roman"/>
          <w:szCs w:val="24"/>
        </w:rPr>
        <w:t>ημαντική κρίνεται η νομοθέτηση αυτή και για τη σύνδεση των απομακρυσμένων νησιών. Το ηλεκτρικό ρεύμα είναι αρκετά κοστοβόρο, πόσω μάλλον για τους μικρούς νησιωτικούς δήμους, γι’ αυτό και δίνεται η δυνατότητα σε μικρά νησιά και σε κατοίκους των νησιών αυτών</w:t>
      </w:r>
      <w:r>
        <w:rPr>
          <w:rFonts w:eastAsia="Times New Roman"/>
          <w:szCs w:val="24"/>
        </w:rPr>
        <w:t xml:space="preserve"> να δημιουργήσουν τη δική τους </w:t>
      </w:r>
      <w:r>
        <w:rPr>
          <w:rFonts w:eastAsia="Times New Roman"/>
          <w:szCs w:val="24"/>
        </w:rPr>
        <w:t>ε</w:t>
      </w:r>
      <w:r>
        <w:rPr>
          <w:rFonts w:eastAsia="Times New Roman"/>
          <w:szCs w:val="24"/>
        </w:rPr>
        <w:t xml:space="preserve">νεργειακή </w:t>
      </w:r>
      <w:r>
        <w:rPr>
          <w:rFonts w:eastAsia="Times New Roman"/>
          <w:szCs w:val="24"/>
        </w:rPr>
        <w:t>κ</w:t>
      </w:r>
      <w:r>
        <w:rPr>
          <w:rFonts w:eastAsia="Times New Roman"/>
          <w:szCs w:val="24"/>
        </w:rPr>
        <w:t xml:space="preserve">οινότητα, ώστε να έχουν αυτονομία είτε στην παραγωγή και χρήση </w:t>
      </w:r>
      <w:r>
        <w:rPr>
          <w:rFonts w:eastAsia="Times New Roman"/>
          <w:szCs w:val="24"/>
        </w:rPr>
        <w:lastRenderedPageBreak/>
        <w:t>ηλεκτρικού ρεύματος είτε θερμικής ενέργειας, είτε να έχουν μειώσεις στους λογαριασμούς τους από την παραγωγή και τον συμψηφισμό της ενέργειας αυτής.</w:t>
      </w:r>
    </w:p>
    <w:p w14:paraId="6FA9D8E4" w14:textId="77777777" w:rsidR="00C930AA" w:rsidRDefault="00077D26">
      <w:pPr>
        <w:spacing w:after="0" w:line="600" w:lineRule="auto"/>
        <w:ind w:firstLine="720"/>
        <w:jc w:val="both"/>
        <w:rPr>
          <w:rFonts w:eastAsia="Times New Roman"/>
          <w:szCs w:val="24"/>
        </w:rPr>
      </w:pPr>
      <w:r>
        <w:rPr>
          <w:rFonts w:eastAsia="Times New Roman"/>
          <w:szCs w:val="24"/>
        </w:rPr>
        <w:t>Το νέο νομοσχέδιο πραγματεύεται τη δημιουργία ενός κατάλληλου θεσμικού πλαισίου για την καταπολέμηση της ενεργειακής φτώχειας στην Ελλάδα.</w:t>
      </w:r>
    </w:p>
    <w:p w14:paraId="6FA9D8E5" w14:textId="77777777" w:rsidR="00C930AA" w:rsidRDefault="00077D26">
      <w:pPr>
        <w:spacing w:after="0" w:line="600" w:lineRule="auto"/>
        <w:ind w:firstLine="720"/>
        <w:jc w:val="both"/>
        <w:rPr>
          <w:rFonts w:eastAsia="Times New Roman"/>
          <w:szCs w:val="24"/>
        </w:rPr>
      </w:pPr>
      <w:r>
        <w:rPr>
          <w:rFonts w:eastAsia="Times New Roman"/>
          <w:szCs w:val="24"/>
        </w:rPr>
        <w:t>Κυρίες και κύριοι συνάδελφοι, ευελπιστούμε να γίνουμε από τις πρώτες ευρωπαϊκές χώρες που θα ενσωματώσουν τις κοινοτι</w:t>
      </w:r>
      <w:r>
        <w:rPr>
          <w:rFonts w:eastAsia="Times New Roman"/>
          <w:szCs w:val="24"/>
        </w:rPr>
        <w:t xml:space="preserve">κές </w:t>
      </w:r>
      <w:r>
        <w:rPr>
          <w:rFonts w:eastAsia="Times New Roman"/>
          <w:szCs w:val="24"/>
        </w:rPr>
        <w:t>ο</w:t>
      </w:r>
      <w:r>
        <w:rPr>
          <w:rFonts w:eastAsia="Times New Roman"/>
          <w:szCs w:val="24"/>
        </w:rPr>
        <w:t>δηγίες με τις οποίες προωθείται η κοινωνική οικονομία στον ενεργειακό τομέα, με διπλό όφελος τόσο για τις κοινότητες όσο και για το περιβάλλον.</w:t>
      </w:r>
    </w:p>
    <w:p w14:paraId="6FA9D8E6" w14:textId="77777777" w:rsidR="00C930AA" w:rsidRDefault="00077D26">
      <w:pPr>
        <w:spacing w:after="0" w:line="600" w:lineRule="auto"/>
        <w:ind w:firstLine="720"/>
        <w:jc w:val="both"/>
        <w:rPr>
          <w:rFonts w:eastAsia="Times New Roman"/>
          <w:szCs w:val="24"/>
        </w:rPr>
      </w:pPr>
      <w:r>
        <w:rPr>
          <w:rFonts w:eastAsia="Times New Roman"/>
          <w:szCs w:val="24"/>
        </w:rPr>
        <w:lastRenderedPageBreak/>
        <w:t>Οι Ανεξάρτητοι Έλληνες συμφωνούμε να δίδεται η δυνατότητα σε κάποιον συνεταιρισμό να φτιάξει ένα δίκτυο και</w:t>
      </w:r>
      <w:r>
        <w:rPr>
          <w:rFonts w:eastAsia="Times New Roman"/>
          <w:szCs w:val="24"/>
        </w:rPr>
        <w:t xml:space="preserve"> να καλύπτει ανάγκες με φθηνότερη ενέργεια και να υποστηρίξει αυτούς που δεν έχουν να πληρώσουν. Κυρίως, όμως, συμφωνούμε επειδή το νομοσχέδιο δεν αφορά μόνο αγρότες, ιδιωτικές επιχειρήσεις ή συνεταιρισμούς που παράγουν ενέργεια για αυτοπαραγωγή ή πολίτες </w:t>
      </w:r>
      <w:r>
        <w:rPr>
          <w:rFonts w:eastAsia="Times New Roman"/>
          <w:szCs w:val="24"/>
        </w:rPr>
        <w:t>των νησιών, αλλά ακόμη και ανθρώπους της πόλης, που θέλουν να σχηματίσουν έναν ενεργειακό συνεταιρισμό για να συμμετάσχουν σε πρόγραμμα ενεργειακής αναβάθμισης της πολυκατοικίας τους.</w:t>
      </w:r>
    </w:p>
    <w:p w14:paraId="6FA9D8E7" w14:textId="77777777" w:rsidR="00C930AA" w:rsidRDefault="00077D26">
      <w:pPr>
        <w:spacing w:after="0" w:line="600" w:lineRule="auto"/>
        <w:ind w:firstLine="720"/>
        <w:jc w:val="both"/>
        <w:rPr>
          <w:rFonts w:eastAsia="Times New Roman"/>
          <w:szCs w:val="24"/>
        </w:rPr>
      </w:pPr>
      <w:r>
        <w:rPr>
          <w:rFonts w:eastAsia="Times New Roman"/>
          <w:szCs w:val="24"/>
        </w:rPr>
        <w:t>Χαιρόμαστε που δίνεται καθολικά αυτή η δυνατότητα σε συμπολίτες μας, που</w:t>
      </w:r>
      <w:r>
        <w:rPr>
          <w:rFonts w:eastAsia="Times New Roman"/>
          <w:szCs w:val="24"/>
        </w:rPr>
        <w:t xml:space="preserve"> σίγουρα θα την εκμεταλλευτούν, αφού βασική αρχή του νομοσχεδίου είναι η διάχυση του οφέλους στα μέλη της </w:t>
      </w:r>
      <w:r>
        <w:rPr>
          <w:rFonts w:eastAsia="Times New Roman"/>
          <w:szCs w:val="24"/>
        </w:rPr>
        <w:t>ε</w:t>
      </w:r>
      <w:r>
        <w:rPr>
          <w:rFonts w:eastAsia="Times New Roman"/>
          <w:szCs w:val="24"/>
        </w:rPr>
        <w:t xml:space="preserve">νεργειακής </w:t>
      </w:r>
      <w:r>
        <w:rPr>
          <w:rFonts w:eastAsia="Times New Roman"/>
          <w:szCs w:val="24"/>
        </w:rPr>
        <w:t>κ</w:t>
      </w:r>
      <w:r>
        <w:rPr>
          <w:rFonts w:eastAsia="Times New Roman"/>
          <w:szCs w:val="24"/>
        </w:rPr>
        <w:t xml:space="preserve">οινότητας και κυρίως της τοπικής κοινωνίας. Όταν </w:t>
      </w:r>
      <w:r>
        <w:rPr>
          <w:rFonts w:eastAsia="Times New Roman"/>
          <w:szCs w:val="24"/>
        </w:rPr>
        <w:lastRenderedPageBreak/>
        <w:t>συνδεθεί η ενέργεια με την κοινωνική οικονομία και την ανάπτυξη του ενεργειακού μοντέλου</w:t>
      </w:r>
      <w:r>
        <w:rPr>
          <w:rFonts w:eastAsia="Times New Roman"/>
          <w:szCs w:val="24"/>
        </w:rPr>
        <w:t>, τότε θα έχουμε συνεισφέρει σε κάτι με τεράστια σημασία. Θα είμαστε ένα βήμα πιο κοντά στην ενεργειακή αυτονομία, με αυτάρκεια σε πόρους και συνάμα άνθηση της κοινωνικής οικονομίας.</w:t>
      </w:r>
    </w:p>
    <w:p w14:paraId="6FA9D8E8" w14:textId="77777777" w:rsidR="00C930AA" w:rsidRDefault="00077D26">
      <w:pPr>
        <w:spacing w:after="0" w:line="600" w:lineRule="auto"/>
        <w:ind w:firstLine="720"/>
        <w:jc w:val="both"/>
        <w:rPr>
          <w:rFonts w:eastAsia="Times New Roman"/>
          <w:szCs w:val="24"/>
        </w:rPr>
      </w:pPr>
      <w:r>
        <w:rPr>
          <w:rFonts w:eastAsia="Times New Roman"/>
          <w:szCs w:val="24"/>
        </w:rPr>
        <w:t>Οι Ανεξάρτητοι Έλληνες σαφώς είμαστε θετικοί στο νομοσχέδιο.</w:t>
      </w:r>
    </w:p>
    <w:p w14:paraId="6FA9D8E9" w14:textId="77777777" w:rsidR="00C930AA" w:rsidRDefault="00077D26">
      <w:pPr>
        <w:spacing w:after="0" w:line="600" w:lineRule="auto"/>
        <w:ind w:firstLine="720"/>
        <w:jc w:val="both"/>
        <w:rPr>
          <w:rFonts w:eastAsia="Times New Roman"/>
          <w:szCs w:val="24"/>
        </w:rPr>
      </w:pPr>
      <w:r>
        <w:rPr>
          <w:rFonts w:eastAsia="Times New Roman"/>
          <w:szCs w:val="24"/>
        </w:rPr>
        <w:t>Σας ευχαριστ</w:t>
      </w:r>
      <w:r>
        <w:rPr>
          <w:rFonts w:eastAsia="Times New Roman"/>
          <w:szCs w:val="24"/>
        </w:rPr>
        <w:t>ώ.</w:t>
      </w:r>
    </w:p>
    <w:p w14:paraId="6FA9D8EA" w14:textId="77777777" w:rsidR="00C930AA" w:rsidRDefault="00077D26">
      <w:pPr>
        <w:spacing w:after="0"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Ευχαριστούμε πολύ, κύριε Λαζαρίδη.</w:t>
      </w:r>
    </w:p>
    <w:p w14:paraId="6FA9D8EB" w14:textId="77777777" w:rsidR="00C930AA" w:rsidRDefault="00077D26">
      <w:pPr>
        <w:spacing w:after="0" w:line="600" w:lineRule="auto"/>
        <w:ind w:firstLine="720"/>
        <w:jc w:val="both"/>
        <w:rPr>
          <w:rFonts w:eastAsia="Times New Roman"/>
          <w:b/>
          <w:szCs w:val="24"/>
        </w:rPr>
      </w:pPr>
      <w:r>
        <w:rPr>
          <w:rFonts w:eastAsia="Times New Roman"/>
          <w:szCs w:val="24"/>
        </w:rPr>
        <w:t>Τον λόγο έχει ο ειδικός αγορητής από την Ένωση Κεντρώων κ. Δημήτριος Καβαδέλλας.</w:t>
      </w:r>
    </w:p>
    <w:p w14:paraId="6FA9D8EC" w14:textId="77777777" w:rsidR="00C930AA" w:rsidRDefault="00077D26">
      <w:pPr>
        <w:spacing w:after="0" w:line="600" w:lineRule="auto"/>
        <w:ind w:firstLine="720"/>
        <w:jc w:val="both"/>
        <w:rPr>
          <w:rFonts w:eastAsia="Times New Roman"/>
          <w:szCs w:val="24"/>
        </w:rPr>
      </w:pPr>
      <w:r>
        <w:rPr>
          <w:rFonts w:eastAsia="Times New Roman"/>
          <w:b/>
          <w:szCs w:val="24"/>
        </w:rPr>
        <w:lastRenderedPageBreak/>
        <w:t xml:space="preserve">ΔΗΜΗΤΡΙΟΣ ΚΑΒΑΔΕΛΛΑΣ: </w:t>
      </w:r>
      <w:r>
        <w:rPr>
          <w:rFonts w:eastAsia="Times New Roman"/>
          <w:szCs w:val="24"/>
        </w:rPr>
        <w:t>Ευχαριστώ πολύ, κύριε Πρόεδρε.</w:t>
      </w:r>
    </w:p>
    <w:p w14:paraId="6FA9D8ED" w14:textId="77777777" w:rsidR="00C930AA" w:rsidRDefault="00077D26">
      <w:pPr>
        <w:spacing w:after="0" w:line="600" w:lineRule="auto"/>
        <w:ind w:firstLine="720"/>
        <w:jc w:val="both"/>
        <w:rPr>
          <w:rFonts w:eastAsia="Times New Roman"/>
          <w:szCs w:val="24"/>
        </w:rPr>
      </w:pPr>
      <w:r>
        <w:rPr>
          <w:rFonts w:eastAsia="Times New Roman"/>
          <w:szCs w:val="24"/>
        </w:rPr>
        <w:t>Το νομοσχέδιο που συζητούμε έχει τίτλο</w:t>
      </w:r>
      <w:r>
        <w:rPr>
          <w:rFonts w:eastAsia="Times New Roman"/>
          <w:szCs w:val="24"/>
        </w:rPr>
        <w:t>:</w:t>
      </w:r>
      <w:r>
        <w:rPr>
          <w:rFonts w:eastAsia="Times New Roman"/>
          <w:szCs w:val="24"/>
        </w:rPr>
        <w:t xml:space="preserve"> </w:t>
      </w:r>
      <w:r>
        <w:rPr>
          <w:rFonts w:eastAsia="Times New Roman"/>
          <w:szCs w:val="24"/>
        </w:rPr>
        <w:t xml:space="preserve">«Ενεργειακές Κοινότητες και άλλες διατάξεις». Αποτελείται από δύο μέρη. Το </w:t>
      </w:r>
      <w:r>
        <w:rPr>
          <w:rFonts w:eastAsia="Times New Roman"/>
          <w:szCs w:val="24"/>
        </w:rPr>
        <w:t>π</w:t>
      </w:r>
      <w:r>
        <w:rPr>
          <w:rFonts w:eastAsia="Times New Roman"/>
          <w:szCs w:val="24"/>
        </w:rPr>
        <w:t xml:space="preserve">ρώτο </w:t>
      </w:r>
      <w:r>
        <w:rPr>
          <w:rFonts w:eastAsia="Times New Roman"/>
          <w:szCs w:val="24"/>
        </w:rPr>
        <w:t>μ</w:t>
      </w:r>
      <w:r>
        <w:rPr>
          <w:rFonts w:eastAsia="Times New Roman"/>
          <w:szCs w:val="24"/>
        </w:rPr>
        <w:t xml:space="preserve">έρος, με τίτλο «Ενεργειακές Κοινότητες», αποτελείται από τα άρθρα 1-12, </w:t>
      </w:r>
      <w:r>
        <w:rPr>
          <w:rFonts w:eastAsia="Times New Roman"/>
          <w:szCs w:val="24"/>
        </w:rPr>
        <w:t xml:space="preserve">στα οποία </w:t>
      </w:r>
      <w:r>
        <w:rPr>
          <w:rFonts w:eastAsia="Times New Roman"/>
          <w:szCs w:val="24"/>
        </w:rPr>
        <w:t xml:space="preserve">θεσμοθετείται το πλαίσιο οργάνωσης και λειτουργίας των </w:t>
      </w:r>
      <w:r>
        <w:rPr>
          <w:rFonts w:eastAsia="Times New Roman"/>
          <w:szCs w:val="24"/>
        </w:rPr>
        <w:t>ε</w:t>
      </w:r>
      <w:r>
        <w:rPr>
          <w:rFonts w:eastAsia="Times New Roman"/>
          <w:szCs w:val="24"/>
        </w:rPr>
        <w:t xml:space="preserve">νεργειακών </w:t>
      </w:r>
      <w:r>
        <w:rPr>
          <w:rFonts w:eastAsia="Times New Roman"/>
          <w:szCs w:val="24"/>
        </w:rPr>
        <w:t>κ</w:t>
      </w:r>
      <w:r>
        <w:rPr>
          <w:rFonts w:eastAsia="Times New Roman"/>
          <w:szCs w:val="24"/>
        </w:rPr>
        <w:t xml:space="preserve">οινοτήτων και το </w:t>
      </w:r>
      <w:r>
        <w:rPr>
          <w:rFonts w:eastAsia="Times New Roman"/>
          <w:szCs w:val="24"/>
        </w:rPr>
        <w:t>δ</w:t>
      </w:r>
      <w:r>
        <w:rPr>
          <w:rFonts w:eastAsia="Times New Roman"/>
          <w:szCs w:val="24"/>
        </w:rPr>
        <w:t>εύτερο</w:t>
      </w:r>
      <w:r>
        <w:rPr>
          <w:rFonts w:eastAsia="Times New Roman"/>
          <w:szCs w:val="24"/>
        </w:rPr>
        <w:t xml:space="preserve"> </w:t>
      </w:r>
      <w:r>
        <w:rPr>
          <w:rFonts w:eastAsia="Times New Roman"/>
          <w:szCs w:val="24"/>
        </w:rPr>
        <w:t>μ</w:t>
      </w:r>
      <w:r>
        <w:rPr>
          <w:rFonts w:eastAsia="Times New Roman"/>
          <w:szCs w:val="24"/>
        </w:rPr>
        <w:t>έρος, με τίτλο «</w:t>
      </w:r>
      <w:r>
        <w:rPr>
          <w:rFonts w:eastAsia="Times New Roman"/>
          <w:szCs w:val="24"/>
        </w:rPr>
        <w:t>λ</w:t>
      </w:r>
      <w:r>
        <w:rPr>
          <w:rFonts w:eastAsia="Times New Roman"/>
          <w:szCs w:val="24"/>
        </w:rPr>
        <w:t xml:space="preserve">οιπές διατάξεις», περιλαμβάνει τα άρθρα 13 έως 23, αρμοδιότητας Υπουργείου Περιβάλλοντος και Ενέργειας, όπου ρυθμίζονται θέματα αυτού του περιεχομένου. Με το παρόν σχέδιο νόμου εισάγεται το θεσμικό πλαίσιο ίδρυσης και λειτουργίας των </w:t>
      </w:r>
      <w:r>
        <w:rPr>
          <w:rFonts w:eastAsia="Times New Roman"/>
          <w:szCs w:val="24"/>
        </w:rPr>
        <w:t>ε</w:t>
      </w:r>
      <w:r>
        <w:rPr>
          <w:rFonts w:eastAsia="Times New Roman"/>
          <w:szCs w:val="24"/>
        </w:rPr>
        <w:t>νε</w:t>
      </w:r>
      <w:r>
        <w:rPr>
          <w:rFonts w:eastAsia="Times New Roman"/>
          <w:szCs w:val="24"/>
        </w:rPr>
        <w:t xml:space="preserve">ργειακών </w:t>
      </w:r>
      <w:r>
        <w:rPr>
          <w:rFonts w:eastAsia="Times New Roman"/>
          <w:szCs w:val="24"/>
        </w:rPr>
        <w:t>κ</w:t>
      </w:r>
      <w:r>
        <w:rPr>
          <w:rFonts w:eastAsia="Times New Roman"/>
          <w:szCs w:val="24"/>
        </w:rPr>
        <w:t xml:space="preserve">οινοτήτων και στην Ελλάδα. </w:t>
      </w:r>
    </w:p>
    <w:p w14:paraId="6FA9D8EE" w14:textId="77777777" w:rsidR="00C930AA" w:rsidRDefault="00077D26">
      <w:pPr>
        <w:spacing w:after="0" w:line="600" w:lineRule="auto"/>
        <w:ind w:firstLine="720"/>
        <w:jc w:val="both"/>
        <w:rPr>
          <w:rFonts w:eastAsia="Times New Roman"/>
          <w:szCs w:val="24"/>
        </w:rPr>
      </w:pPr>
      <w:r>
        <w:rPr>
          <w:rFonts w:eastAsia="Times New Roman"/>
          <w:szCs w:val="24"/>
        </w:rPr>
        <w:lastRenderedPageBreak/>
        <w:t>Κατ’ αρχάς πριν μπω στην ουσία του θέματος, θα ήθελα να πω ότι είμαστε θετικοί. Επειδή όμως ήρθαν τροπολογίες, οι οποίες ήταν εκπρόθεσμες, μέχρι να πραγματοποιηθεί η ψήφιση του νομοσχεδίου δηλώνουμε «</w:t>
      </w:r>
      <w:r>
        <w:rPr>
          <w:rFonts w:eastAsia="Times New Roman"/>
          <w:szCs w:val="24"/>
        </w:rPr>
        <w:t>π</w:t>
      </w:r>
      <w:r>
        <w:rPr>
          <w:rFonts w:eastAsia="Times New Roman"/>
          <w:szCs w:val="24"/>
        </w:rPr>
        <w:t xml:space="preserve">αρών» ως κόμμα. </w:t>
      </w:r>
    </w:p>
    <w:p w14:paraId="6FA9D8EF" w14:textId="77777777" w:rsidR="00C930AA" w:rsidRDefault="00077D26">
      <w:pPr>
        <w:spacing w:after="0" w:line="600" w:lineRule="auto"/>
        <w:ind w:firstLine="720"/>
        <w:jc w:val="both"/>
        <w:rPr>
          <w:rFonts w:eastAsia="Times New Roman"/>
          <w:szCs w:val="24"/>
        </w:rPr>
      </w:pPr>
      <w:r>
        <w:rPr>
          <w:rFonts w:eastAsia="Times New Roman"/>
          <w:szCs w:val="24"/>
        </w:rPr>
        <w:t xml:space="preserve">Ως </w:t>
      </w:r>
      <w:r>
        <w:rPr>
          <w:rFonts w:eastAsia="Times New Roman"/>
          <w:szCs w:val="24"/>
        </w:rPr>
        <w:t>ε</w:t>
      </w:r>
      <w:r>
        <w:rPr>
          <w:rFonts w:eastAsia="Times New Roman"/>
          <w:szCs w:val="24"/>
        </w:rPr>
        <w:t xml:space="preserve">νεργειακή </w:t>
      </w:r>
      <w:r>
        <w:rPr>
          <w:rFonts w:eastAsia="Times New Roman"/>
          <w:szCs w:val="24"/>
        </w:rPr>
        <w:t>κ</w:t>
      </w:r>
      <w:r>
        <w:rPr>
          <w:rFonts w:eastAsia="Times New Roman"/>
          <w:szCs w:val="24"/>
        </w:rPr>
        <w:t>οινότητα θεωρείται ο αστικός συνεταιρισμός αποκλειστικού σκοπού, με στόχο την προώθηση της κοινωνικής και αλληλέγγυας οικονομίας και καινοτομίας στον ενεργειακό τομέα, την αντιμετώπιση της ενεργειακής ένδειας, την προαγωγή της ενεργειακής αε</w:t>
      </w:r>
      <w:r>
        <w:rPr>
          <w:rFonts w:eastAsia="Times New Roman"/>
          <w:szCs w:val="24"/>
        </w:rPr>
        <w:t>ιφορίας, την παραγωγή, αποθήκευση, ιδιοκατανάλωση, διανομή και προμήθεια ενέργειας, καθώς και τη βελτίωση της ενεργειακής αποδοτικότητας στην τελική χρήση σε τοπικό και περιφερειακό επίπεδο. Είναι μη κερδοσκοπικού χαρακτήρα, με εξαίρεση της περίπτωση της π</w:t>
      </w:r>
      <w:r>
        <w:rPr>
          <w:rFonts w:eastAsia="Times New Roman"/>
          <w:szCs w:val="24"/>
        </w:rPr>
        <w:t>αραγράφου 4 του άρθρου 2.</w:t>
      </w:r>
    </w:p>
    <w:p w14:paraId="6FA9D8F0"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Υπάρχουν κάποια ζητήματα τα οποία σε συγκριτική εξέταση, το ένα προσκρούει έναντι του άλλου. Υπάρχουν, δηλαδή, κάποιες έννοιες αλληλοσυγκρουόμενες. </w:t>
      </w:r>
    </w:p>
    <w:p w14:paraId="6FA9D8F1"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Παραδείγματος χάριν, στη συγκριτική εξέταση του άρθρου 1, στην παράγραφο 1 αναφέρ</w:t>
      </w:r>
      <w:r>
        <w:rPr>
          <w:rFonts w:eastAsia="Times New Roman" w:cs="Times New Roman"/>
          <w:szCs w:val="24"/>
        </w:rPr>
        <w:t xml:space="preserve">εται ότι οι </w:t>
      </w:r>
      <w:r>
        <w:rPr>
          <w:rFonts w:eastAsia="Times New Roman" w:cs="Times New Roman"/>
          <w:szCs w:val="24"/>
        </w:rPr>
        <w:t>ε</w:t>
      </w:r>
      <w:r>
        <w:rPr>
          <w:rFonts w:eastAsia="Times New Roman" w:cs="Times New Roman"/>
          <w:szCs w:val="24"/>
        </w:rPr>
        <w:t xml:space="preserve">νεργειακές </w:t>
      </w:r>
      <w:r>
        <w:rPr>
          <w:rFonts w:eastAsia="Times New Roman" w:cs="Times New Roman"/>
          <w:szCs w:val="24"/>
        </w:rPr>
        <w:t>κ</w:t>
      </w:r>
      <w:r>
        <w:rPr>
          <w:rFonts w:eastAsia="Times New Roman" w:cs="Times New Roman"/>
          <w:szCs w:val="24"/>
        </w:rPr>
        <w:t xml:space="preserve">οινότητες είναι μη κερδοσκοπικού χαρακτήρα με εξαίρεση την περίπτωση της παραγράφου 4 του άρθρου 2, ενώ στην παράγραφο 3 αναφέρεται ότι οι </w:t>
      </w:r>
      <w:r>
        <w:rPr>
          <w:rFonts w:eastAsia="Times New Roman" w:cs="Times New Roman"/>
          <w:szCs w:val="24"/>
        </w:rPr>
        <w:t>ε</w:t>
      </w:r>
      <w:r>
        <w:rPr>
          <w:rFonts w:eastAsia="Times New Roman" w:cs="Times New Roman"/>
          <w:szCs w:val="24"/>
        </w:rPr>
        <w:t xml:space="preserve">νεργειακές </w:t>
      </w:r>
      <w:r>
        <w:rPr>
          <w:rFonts w:eastAsia="Times New Roman" w:cs="Times New Roman"/>
          <w:szCs w:val="24"/>
        </w:rPr>
        <w:t>κ</w:t>
      </w:r>
      <w:r>
        <w:rPr>
          <w:rFonts w:eastAsia="Times New Roman" w:cs="Times New Roman"/>
          <w:szCs w:val="24"/>
        </w:rPr>
        <w:t xml:space="preserve">οινότητες επιδιώκουν οικονομικό όφελος. Το ένα λέει ότι είναι μη κερδοσκοπικού </w:t>
      </w:r>
      <w:r>
        <w:rPr>
          <w:rFonts w:eastAsia="Times New Roman" w:cs="Times New Roman"/>
          <w:szCs w:val="24"/>
        </w:rPr>
        <w:t>χαρακτήρα και το άλλο άρθρο λέει ότι επιδιώκουν οικονομικό όφελος. Η ερώτηση, λοιπόν, είναι: Η τρίτη παράγραφος αναφέρεται στην περίπτωση της παραγράφου 4 του άρθρου 2;</w:t>
      </w:r>
    </w:p>
    <w:p w14:paraId="6FA9D8F2"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άρθρο 2 στην παράγραφο 1β προβλέπεται ότι μέλη μιας </w:t>
      </w:r>
      <w:r>
        <w:rPr>
          <w:rFonts w:eastAsia="Times New Roman" w:cs="Times New Roman"/>
          <w:szCs w:val="24"/>
        </w:rPr>
        <w:t>ε</w:t>
      </w:r>
      <w:r>
        <w:rPr>
          <w:rFonts w:eastAsia="Times New Roman" w:cs="Times New Roman"/>
          <w:szCs w:val="24"/>
        </w:rPr>
        <w:t xml:space="preserve">νεργειακής </w:t>
      </w:r>
      <w:r>
        <w:rPr>
          <w:rFonts w:eastAsia="Times New Roman" w:cs="Times New Roman"/>
          <w:szCs w:val="24"/>
        </w:rPr>
        <w:t>κ</w:t>
      </w:r>
      <w:r>
        <w:rPr>
          <w:rFonts w:eastAsia="Times New Roman" w:cs="Times New Roman"/>
          <w:szCs w:val="24"/>
        </w:rPr>
        <w:t>οινότητας μπορεί ν</w:t>
      </w:r>
      <w:r>
        <w:rPr>
          <w:rFonts w:eastAsia="Times New Roman" w:cs="Times New Roman"/>
          <w:szCs w:val="24"/>
        </w:rPr>
        <w:t xml:space="preserve">α είναι και νομικά πρόσωπα ιδιωτικού δικαίου, ενώ στην παράγραφο 2α και 2γ προβλέπεται στον ελάχιστο αριθμό μελών να συμμετέχουν και νομικά πρόσωπα ιδιωτικού δικαίου. Οπότε η ερώτηση εδώ είναι: </w:t>
      </w:r>
      <w:r>
        <w:rPr>
          <w:rFonts w:eastAsia="Times New Roman" w:cs="Times New Roman"/>
          <w:szCs w:val="24"/>
        </w:rPr>
        <w:t>δ</w:t>
      </w:r>
      <w:r>
        <w:rPr>
          <w:rFonts w:eastAsia="Times New Roman" w:cs="Times New Roman"/>
          <w:szCs w:val="24"/>
        </w:rPr>
        <w:t>ύνανται να είναι μέλη και νομικά πρόσωπα ή πρέπει να μετέχουν</w:t>
      </w:r>
      <w:r>
        <w:rPr>
          <w:rFonts w:eastAsia="Times New Roman" w:cs="Times New Roman"/>
          <w:szCs w:val="24"/>
        </w:rPr>
        <w:t xml:space="preserve"> κατ’ ελάχιστο αριθμό απαραίτητα; </w:t>
      </w:r>
    </w:p>
    <w:p w14:paraId="6FA9D8F3"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Στην παράγραφο 4 προβλέπεται ότι στην περίπτωση που τα μέλη της </w:t>
      </w:r>
      <w:r>
        <w:rPr>
          <w:rFonts w:eastAsia="Times New Roman" w:cs="Times New Roman"/>
          <w:szCs w:val="24"/>
        </w:rPr>
        <w:t>ε</w:t>
      </w:r>
      <w:r>
        <w:rPr>
          <w:rFonts w:eastAsia="Times New Roman" w:cs="Times New Roman"/>
          <w:szCs w:val="24"/>
        </w:rPr>
        <w:t xml:space="preserve">νεργειακής </w:t>
      </w:r>
      <w:r>
        <w:rPr>
          <w:rFonts w:eastAsia="Times New Roman" w:cs="Times New Roman"/>
          <w:szCs w:val="24"/>
        </w:rPr>
        <w:t>κ</w:t>
      </w:r>
      <w:r>
        <w:rPr>
          <w:rFonts w:eastAsia="Times New Roman" w:cs="Times New Roman"/>
          <w:szCs w:val="24"/>
        </w:rPr>
        <w:t xml:space="preserve">οινότητας είναι τουλάχιστον </w:t>
      </w:r>
      <w:r>
        <w:rPr>
          <w:rFonts w:eastAsia="Times New Roman" w:cs="Times New Roman"/>
          <w:szCs w:val="24"/>
        </w:rPr>
        <w:t>δεκαπέντε</w:t>
      </w:r>
      <w:r>
        <w:rPr>
          <w:rFonts w:eastAsia="Times New Roman" w:cs="Times New Roman"/>
          <w:szCs w:val="24"/>
        </w:rPr>
        <w:t xml:space="preserve"> και το 50%+</w:t>
      </w:r>
      <w:r>
        <w:rPr>
          <w:rFonts w:eastAsia="Times New Roman" w:cs="Times New Roman"/>
          <w:szCs w:val="24"/>
        </w:rPr>
        <w:t>ένα</w:t>
      </w:r>
      <w:r>
        <w:rPr>
          <w:rFonts w:eastAsia="Times New Roman" w:cs="Times New Roman"/>
          <w:szCs w:val="24"/>
        </w:rPr>
        <w:t xml:space="preserve"> εξ αυτών είναι φυσικά πρόσωπα, δύναται στο καταστατικό να ορίζεται ότι η </w:t>
      </w:r>
      <w:r>
        <w:rPr>
          <w:rFonts w:eastAsia="Times New Roman" w:cs="Times New Roman"/>
          <w:szCs w:val="24"/>
        </w:rPr>
        <w:t>ε</w:t>
      </w:r>
      <w:r>
        <w:rPr>
          <w:rFonts w:eastAsia="Times New Roman" w:cs="Times New Roman"/>
          <w:szCs w:val="24"/>
        </w:rPr>
        <w:t xml:space="preserve">νεργειακή </w:t>
      </w:r>
      <w:r>
        <w:rPr>
          <w:rFonts w:eastAsia="Times New Roman" w:cs="Times New Roman"/>
          <w:szCs w:val="24"/>
        </w:rPr>
        <w:t>κ</w:t>
      </w:r>
      <w:r>
        <w:rPr>
          <w:rFonts w:eastAsia="Times New Roman" w:cs="Times New Roman"/>
          <w:szCs w:val="24"/>
        </w:rPr>
        <w:t>οινότη</w:t>
      </w:r>
      <w:r>
        <w:rPr>
          <w:rFonts w:eastAsia="Times New Roman" w:cs="Times New Roman"/>
          <w:szCs w:val="24"/>
        </w:rPr>
        <w:t>τα είναι κερδοσκοπικού χαρακτήρα και ότι επιτρέπεται η διανομή κερδών. Μοιάζει λιγάκι πρόχειρο όλο αυτό. Μήπως αυτό το ήξεις αφ</w:t>
      </w:r>
      <w:r>
        <w:rPr>
          <w:rFonts w:eastAsia="Times New Roman" w:cs="Times New Roman"/>
          <w:szCs w:val="24"/>
        </w:rPr>
        <w:t>ή</w:t>
      </w:r>
      <w:r>
        <w:rPr>
          <w:rFonts w:eastAsia="Times New Roman" w:cs="Times New Roman"/>
          <w:szCs w:val="24"/>
        </w:rPr>
        <w:t xml:space="preserve">ξεις, το ότι το ένα </w:t>
      </w:r>
      <w:r>
        <w:rPr>
          <w:rFonts w:eastAsia="Times New Roman" w:cs="Times New Roman"/>
          <w:szCs w:val="24"/>
        </w:rPr>
        <w:lastRenderedPageBreak/>
        <w:t>επιτρέπεται και παρακάτω απαγορεύεται ή απαγορεύεται στην αρχή και μετά επιτρέπεται, είναι ένα είδος μπόνους</w:t>
      </w:r>
      <w:r>
        <w:rPr>
          <w:rFonts w:eastAsia="Times New Roman" w:cs="Times New Roman"/>
          <w:szCs w:val="24"/>
        </w:rPr>
        <w:t xml:space="preserve"> προς τις ήδη δραστηριοποιημένες εταιρείες; Διότι τώρα οι μεγάλες εταιρείες που έχουν ήδη άδεια λειτουργίας μπορούν να δημιουργήσουν </w:t>
      </w:r>
      <w:r>
        <w:rPr>
          <w:rFonts w:eastAsia="Times New Roman" w:cs="Times New Roman"/>
          <w:szCs w:val="24"/>
        </w:rPr>
        <w:t>ε</w:t>
      </w:r>
      <w:r>
        <w:rPr>
          <w:rFonts w:eastAsia="Times New Roman" w:cs="Times New Roman"/>
          <w:szCs w:val="24"/>
        </w:rPr>
        <w:t xml:space="preserve">νεργειακές </w:t>
      </w:r>
      <w:r>
        <w:rPr>
          <w:rFonts w:eastAsia="Times New Roman" w:cs="Times New Roman"/>
          <w:szCs w:val="24"/>
        </w:rPr>
        <w:t>κ</w:t>
      </w:r>
      <w:r>
        <w:rPr>
          <w:rFonts w:eastAsia="Times New Roman" w:cs="Times New Roman"/>
          <w:szCs w:val="24"/>
        </w:rPr>
        <w:t>οινότητες αξιοποιώντας τον νόμο αυτό</w:t>
      </w:r>
      <w:r>
        <w:rPr>
          <w:rFonts w:eastAsia="Times New Roman" w:cs="Times New Roman"/>
          <w:szCs w:val="24"/>
        </w:rPr>
        <w:t>ν</w:t>
      </w:r>
      <w:r>
        <w:rPr>
          <w:rFonts w:eastAsia="Times New Roman" w:cs="Times New Roman"/>
          <w:szCs w:val="24"/>
        </w:rPr>
        <w:t xml:space="preserve"> σε συνδυασμό με τον ν.1667/1986, χωρίς να αλλάξουν τίποτε από τον κερδοσ</w:t>
      </w:r>
      <w:r>
        <w:rPr>
          <w:rFonts w:eastAsia="Times New Roman" w:cs="Times New Roman"/>
          <w:szCs w:val="24"/>
        </w:rPr>
        <w:t>κοπικό χαρακτήρα τους. Πριν ψηφίσουμε, λοιπόν, θα έπρεπε αυτά να επεξηγηθούν επαρκώς.</w:t>
      </w:r>
    </w:p>
    <w:p w14:paraId="6FA9D8F4"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Πάντως, όπως είπα, είμαστε θετικοί επί της αρχής όσον αφορά την προώθηση ρυθμίσεων που διευκολύνουν τη δημιουργία </w:t>
      </w:r>
      <w:r>
        <w:rPr>
          <w:rFonts w:eastAsia="Times New Roman" w:cs="Times New Roman"/>
          <w:szCs w:val="24"/>
        </w:rPr>
        <w:t>ε</w:t>
      </w:r>
      <w:r>
        <w:rPr>
          <w:rFonts w:eastAsia="Times New Roman" w:cs="Times New Roman"/>
          <w:szCs w:val="24"/>
        </w:rPr>
        <w:t xml:space="preserve">νεργειακών </w:t>
      </w:r>
      <w:r>
        <w:rPr>
          <w:rFonts w:eastAsia="Times New Roman" w:cs="Times New Roman"/>
          <w:szCs w:val="24"/>
        </w:rPr>
        <w:t>κ</w:t>
      </w:r>
      <w:r>
        <w:rPr>
          <w:rFonts w:eastAsia="Times New Roman" w:cs="Times New Roman"/>
          <w:szCs w:val="24"/>
        </w:rPr>
        <w:t>οινοτήτων και συνεταιρισμών. Θεωρούμε ότι δ</w:t>
      </w:r>
      <w:r>
        <w:rPr>
          <w:rFonts w:eastAsia="Times New Roman" w:cs="Times New Roman"/>
          <w:szCs w:val="24"/>
        </w:rPr>
        <w:t xml:space="preserve">ημιουργούνται με αυτόν τον τρόπο επενδυτικές ευκαιρίες για φορείς, για άτομα </w:t>
      </w:r>
      <w:r>
        <w:rPr>
          <w:rFonts w:eastAsia="Times New Roman" w:cs="Times New Roman"/>
          <w:szCs w:val="24"/>
        </w:rPr>
        <w:lastRenderedPageBreak/>
        <w:t>που μέχρι σήμερα δεν είχαν τη δυνατότητα να επενδύσουν στην «καθαρή ενέργεια», στην «πράσινη ενέργεια».</w:t>
      </w:r>
    </w:p>
    <w:p w14:paraId="6FA9D8F5"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Ακολουθώντας κάποιες παρατηρήσεις του Συνδέσμου Εταιρειών Φωτοβολταϊκών θα </w:t>
      </w:r>
      <w:r>
        <w:rPr>
          <w:rFonts w:eastAsia="Times New Roman" w:cs="Times New Roman"/>
          <w:szCs w:val="24"/>
        </w:rPr>
        <w:t>ήθελα να επισημάνω κάποια πράγματα και θα ήθελα να εστιάσω περισσότερα σε τρία σημεία που υπάρχει η εκτίμηση ότι θα βελτιώσουν το συγκεκριμένο νομοσχέδιο.</w:t>
      </w:r>
    </w:p>
    <w:p w14:paraId="6FA9D8F6"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Επειδή οι ΟΤΑ που θα επιθυμούσαν να αξιοποιήσουν το προτεινόμενο θεσμικό πλαίσιο θέτουν ως μείζον θέμ</w:t>
      </w:r>
      <w:r>
        <w:rPr>
          <w:rFonts w:eastAsia="Times New Roman" w:cs="Times New Roman"/>
          <w:szCs w:val="24"/>
        </w:rPr>
        <w:t>α την εξεύρεση πόρων για τη χρηματοδότηση ενεργειακών έργων, θα ήταν χρησιμότερο να προβλεφθεί και εδώ η δυνατότητα συμμετοχής του Ταμείου Παρακαταθηκών και Δανείων στην εγγυοδοσία και στην υποστήριξη τέτοιων ενεργειών. Διότι το Ταμείο Παρακαταθηκών και Δα</w:t>
      </w:r>
      <w:r>
        <w:rPr>
          <w:rFonts w:eastAsia="Times New Roman" w:cs="Times New Roman"/>
          <w:szCs w:val="24"/>
        </w:rPr>
        <w:t xml:space="preserve">νείων </w:t>
      </w:r>
      <w:r>
        <w:rPr>
          <w:rFonts w:eastAsia="Times New Roman" w:cs="Times New Roman"/>
          <w:szCs w:val="24"/>
        </w:rPr>
        <w:lastRenderedPageBreak/>
        <w:t>έχει ήδη προγραμματίσει τη χρηματοδότηση σε ΟΤΑ έργων φωτισμού, οδικού δικτύου -δεν είναι κάτι καινούρ</w:t>
      </w:r>
      <w:r>
        <w:rPr>
          <w:rFonts w:eastAsia="Times New Roman" w:cs="Times New Roman"/>
          <w:szCs w:val="24"/>
        </w:rPr>
        <w:t>γ</w:t>
      </w:r>
      <w:r>
        <w:rPr>
          <w:rFonts w:eastAsia="Times New Roman" w:cs="Times New Roman"/>
          <w:szCs w:val="24"/>
        </w:rPr>
        <w:t>ιο δηλαδή- και έχει καλύψει και τις μελέτες και τη μίσθωση μηχανημάτων με δικούς του πόρους.</w:t>
      </w:r>
    </w:p>
    <w:p w14:paraId="6FA9D8F7" w14:textId="77777777" w:rsidR="00C930AA" w:rsidRDefault="00077D26">
      <w:pPr>
        <w:spacing w:after="0" w:line="600" w:lineRule="auto"/>
        <w:ind w:firstLine="709"/>
        <w:jc w:val="both"/>
        <w:rPr>
          <w:rFonts w:eastAsia="Times New Roman" w:cs="Times New Roman"/>
          <w:szCs w:val="24"/>
        </w:rPr>
      </w:pPr>
      <w:r>
        <w:rPr>
          <w:rFonts w:eastAsia="Times New Roman" w:cs="Times New Roman"/>
          <w:szCs w:val="24"/>
        </w:rPr>
        <w:t xml:space="preserve">Εμπλέκεται δηλαδή σε παρόμοια έργα, οπότε θα μπορούσε </w:t>
      </w:r>
      <w:r>
        <w:rPr>
          <w:rFonts w:eastAsia="Times New Roman" w:cs="Times New Roman"/>
          <w:szCs w:val="24"/>
        </w:rPr>
        <w:t>να ήταν χρήσιμο και εδώ και να προσφέρει τις δυνατότητές του στην προώθηση των ενεργειακών έργων, δεδομένης της οικονομικής αδυναμίας που υπάρχει αυτή τη στιγμή -και της τεχνικής βεβαίως- και στους πολίτες και στους ΟΤΑ, που θα μπορούσαν να υποστηρίξουν αυ</w:t>
      </w:r>
      <w:r>
        <w:rPr>
          <w:rFonts w:eastAsia="Times New Roman" w:cs="Times New Roman"/>
          <w:szCs w:val="24"/>
        </w:rPr>
        <w:t>τά τα έργα από μόνοι τους.</w:t>
      </w:r>
    </w:p>
    <w:p w14:paraId="6FA9D8F8"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Συνεπώς θα μπορούσε να ενταχθεί η ανάπτυξη τέτοιων έργων σε μία τριμερή βάση, δηλαδή να υπάρχει ο ιδιώτης, να υπάρχει ο ΟΤΑ και να υπάρχει υποστηρικτικά και το Ταμείο Παρακαταθηκών </w:t>
      </w:r>
      <w:r>
        <w:rPr>
          <w:rFonts w:eastAsia="Times New Roman" w:cs="Times New Roman"/>
          <w:szCs w:val="24"/>
        </w:rPr>
        <w:lastRenderedPageBreak/>
        <w:t>και Δανείων, ώστε να είναι εφικτή πλέον η επένδυ</w:t>
      </w:r>
      <w:r>
        <w:rPr>
          <w:rFonts w:eastAsia="Times New Roman" w:cs="Times New Roman"/>
          <w:szCs w:val="24"/>
        </w:rPr>
        <w:t>ση, η κατασκευή του έργου, η συντήρηση και να παρακολουθεί το έργο από κοντά σε μία ας πούμε τριετία ή πενταετία, για να το υποστηρίζει με τους πόρους και πλέον μετά την τριετία ή πενταετία και αφού υπάρξουν τα προσδοκόμενα οφέλη να μπορεί να πάρει πίσω κα</w:t>
      </w:r>
      <w:r>
        <w:rPr>
          <w:rFonts w:eastAsia="Times New Roman" w:cs="Times New Roman"/>
          <w:szCs w:val="24"/>
        </w:rPr>
        <w:t>ι αυτός τα χρήματά του.</w:t>
      </w:r>
    </w:p>
    <w:p w14:paraId="6FA9D8F9"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Επειδή η δημιουργία μιας </w:t>
      </w:r>
      <w:r>
        <w:rPr>
          <w:rFonts w:eastAsia="Times New Roman" w:cs="Times New Roman"/>
          <w:szCs w:val="24"/>
        </w:rPr>
        <w:t>ε</w:t>
      </w:r>
      <w:r>
        <w:rPr>
          <w:rFonts w:eastAsia="Times New Roman" w:cs="Times New Roman"/>
          <w:szCs w:val="24"/>
        </w:rPr>
        <w:t xml:space="preserve">νεργειακής </w:t>
      </w:r>
      <w:r>
        <w:rPr>
          <w:rFonts w:eastAsia="Times New Roman" w:cs="Times New Roman"/>
          <w:szCs w:val="24"/>
        </w:rPr>
        <w:t>κ</w:t>
      </w:r>
      <w:r>
        <w:rPr>
          <w:rFonts w:eastAsia="Times New Roman" w:cs="Times New Roman"/>
          <w:szCs w:val="24"/>
        </w:rPr>
        <w:t>οινότητας προϋποθέτει κάποια αρχικά έξοδα και αρκετό χρόνο μέχρι την ολοκλήρωσή της και προκειμένου να μη χαθούν οι συγκεκριμένες ευκαιρίες υπό την αίρεση κάποια προθεσμίας ή να μη χαθούν χρηματ</w:t>
      </w:r>
      <w:r>
        <w:rPr>
          <w:rFonts w:eastAsia="Times New Roman" w:cs="Times New Roman"/>
          <w:szCs w:val="24"/>
        </w:rPr>
        <w:t xml:space="preserve">οδοτήσεις ΕΣΠΑ, υπάρχει μία σκέψη να μπορούν να υποβάλλουν τις προτάσεις χρηματοδότησης στα τρέχοντα προγράμματα ΕΣΠΑ και </w:t>
      </w:r>
      <w:r>
        <w:rPr>
          <w:rFonts w:eastAsia="Times New Roman" w:cs="Times New Roman"/>
          <w:szCs w:val="24"/>
        </w:rPr>
        <w:t>ε</w:t>
      </w:r>
      <w:r>
        <w:rPr>
          <w:rFonts w:eastAsia="Times New Roman" w:cs="Times New Roman"/>
          <w:szCs w:val="24"/>
        </w:rPr>
        <w:t>νεργεια</w:t>
      </w:r>
      <w:r>
        <w:rPr>
          <w:rFonts w:eastAsia="Times New Roman" w:cs="Times New Roman"/>
          <w:szCs w:val="24"/>
        </w:rPr>
        <w:lastRenderedPageBreak/>
        <w:t xml:space="preserve">κές </w:t>
      </w:r>
      <w:r>
        <w:rPr>
          <w:rFonts w:eastAsia="Times New Roman" w:cs="Times New Roman"/>
          <w:szCs w:val="24"/>
        </w:rPr>
        <w:t>κ</w:t>
      </w:r>
      <w:r>
        <w:rPr>
          <w:rFonts w:eastAsia="Times New Roman" w:cs="Times New Roman"/>
          <w:szCs w:val="24"/>
        </w:rPr>
        <w:t>οινότητες οι οποίες είναι υπό σύσταση, για να μην υποχρεούνται να δημιουργούν ολοκληρωμένες εταιρείες, οι οποίες απαιτούν</w:t>
      </w:r>
      <w:r>
        <w:rPr>
          <w:rFonts w:eastAsia="Times New Roman" w:cs="Times New Roman"/>
          <w:szCs w:val="24"/>
        </w:rPr>
        <w:t xml:space="preserve"> δημοσιεύσεις και άλλα έξοδα και αν υπάρχει στο τέλος αρνητική απάντηση θα έχουν υποστεί τις δαπάνες και όλες αυτές τις υποχρεώσεις διατήρησης. Οπωσδήποτε είναι μία τροχοπέδη, δημιουργείται μία αναποφασιστικότητα σε κάποιον που θέλει να επενδύσει.</w:t>
      </w:r>
    </w:p>
    <w:p w14:paraId="6FA9D8FA"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Ειδικά γ</w:t>
      </w:r>
      <w:r>
        <w:rPr>
          <w:rFonts w:eastAsia="Times New Roman" w:cs="Times New Roman"/>
          <w:szCs w:val="24"/>
        </w:rPr>
        <w:t>ια δομές κοινωνικής στήριξης ή δομές που υποστηρίζουν κοινωνικά ευάλωτες ομάδες πολιτών και Α</w:t>
      </w:r>
      <w:r>
        <w:rPr>
          <w:rFonts w:eastAsia="Times New Roman" w:cs="Times New Roman"/>
          <w:szCs w:val="24"/>
        </w:rPr>
        <w:t>ΜΕ</w:t>
      </w:r>
      <w:r>
        <w:rPr>
          <w:rFonts w:eastAsia="Times New Roman" w:cs="Times New Roman"/>
          <w:szCs w:val="24"/>
        </w:rPr>
        <w:t xml:space="preserve">Α βεβαίως που θα επιθυμούσαν να δημιουργήσουν </w:t>
      </w:r>
      <w:r>
        <w:rPr>
          <w:rFonts w:eastAsia="Times New Roman" w:cs="Times New Roman"/>
          <w:szCs w:val="24"/>
        </w:rPr>
        <w:t>ε</w:t>
      </w:r>
      <w:r>
        <w:rPr>
          <w:rFonts w:eastAsia="Times New Roman" w:cs="Times New Roman"/>
          <w:szCs w:val="24"/>
        </w:rPr>
        <w:t xml:space="preserve">νεργειακές </w:t>
      </w:r>
      <w:r>
        <w:rPr>
          <w:rFonts w:eastAsia="Times New Roman" w:cs="Times New Roman"/>
          <w:szCs w:val="24"/>
        </w:rPr>
        <w:t>κ</w:t>
      </w:r>
      <w:r>
        <w:rPr>
          <w:rFonts w:eastAsia="Times New Roman" w:cs="Times New Roman"/>
          <w:szCs w:val="24"/>
        </w:rPr>
        <w:t>οινότητες και να αξιοποιήσουν την παραγωγή ενέργειας είτε για δική τους χρήση είτε για δικτύωση θα πρέ</w:t>
      </w:r>
      <w:r>
        <w:rPr>
          <w:rFonts w:eastAsia="Times New Roman" w:cs="Times New Roman"/>
          <w:szCs w:val="24"/>
        </w:rPr>
        <w:t xml:space="preserve">πει να προβλεφθεί η δυνατότητα συμμετοχής σε σχετικά προγράμματα του ΕΣΠΑ, με την παράλληλη εγγυοδοσία </w:t>
      </w:r>
      <w:r>
        <w:rPr>
          <w:rFonts w:eastAsia="Times New Roman" w:cs="Times New Roman"/>
          <w:szCs w:val="24"/>
        </w:rPr>
        <w:lastRenderedPageBreak/>
        <w:t>από το Ταμείο Παρακαταθηκών και Δανείων, οπότε θα μπορούσε να υποστηριχθεί πιο δυναμικά η υλοποίηση αυτών των έργων.</w:t>
      </w:r>
    </w:p>
    <w:p w14:paraId="6FA9D8F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Υπάρχει και μία παρέμβαση του Συνδέσ</w:t>
      </w:r>
      <w:r>
        <w:rPr>
          <w:rFonts w:eastAsia="Times New Roman" w:cs="Times New Roman"/>
          <w:szCs w:val="24"/>
        </w:rPr>
        <w:t>μου Παραγωγών Ενέργειας με Φωτοβολταϊκά την οποία θεωρούμε ως ωφέλιμη να την εισάγουμε στη σημερινή συζήτηση. Επί της αρχής, λοιπόν, ο Σύνδεσμος Παραγωγών Ενέργειας με Φωτοβολταϊκά έχει ταχθεί υπέρ των συνεταιριστικών σχημάτων για την περαιτέρω ανάπτυξη τω</w:t>
      </w:r>
      <w:r>
        <w:rPr>
          <w:rFonts w:eastAsia="Times New Roman" w:cs="Times New Roman"/>
          <w:szCs w:val="24"/>
        </w:rPr>
        <w:t>ν ΑΠΕ στην Ελλάδα και τη σταθερή συμμετοχή των μικρομεσαίων ιδιωτών σε αυτές.</w:t>
      </w:r>
    </w:p>
    <w:p w14:paraId="6FA9D8F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Στην εποχή</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των μνημονίων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οι τράπεζες δεν δανείζουν, δεν υποστηρίζουν, δεν υπάρχει για πολλούς η δυνατότητα διάθεσης ίδιων κεφαλαίων -γιατί δεν υπάρχουν- που κατά βάση εί</w:t>
      </w:r>
      <w:r>
        <w:rPr>
          <w:rFonts w:eastAsia="Times New Roman" w:cs="Times New Roman"/>
          <w:szCs w:val="24"/>
        </w:rPr>
        <w:lastRenderedPageBreak/>
        <w:t xml:space="preserve">ναι η μόνη πρακτική, εφόσον δεν υπάρχει υποστήριξη από τις τράπεζες. Ωστόσο μόνο διά της άθροισης των δυνάμεων </w:t>
      </w:r>
      <w:r>
        <w:rPr>
          <w:rFonts w:eastAsia="Times New Roman" w:cs="Times New Roman"/>
          <w:szCs w:val="24"/>
        </w:rPr>
        <w:t>είναι δυνατή μία τέτοια επένδυση όσον αφορά τους μικρομεσαίους, οι οποίοι όλοι μαζί μπορούν ίσως να συγκεντρώσουν το απαιτούμενο ύψος εξόδων για τις ΑΠΕ.</w:t>
      </w:r>
    </w:p>
    <w:p w14:paraId="6FA9D8FD"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Ο Σύνδεσμος Παραγωγών Ενέργειας με Φωτοβολταϊκά, λοιπόν, επειδή αντιλαμβάνεται την πολυσυμμετοχική μορ</w:t>
      </w:r>
      <w:r>
        <w:rPr>
          <w:rFonts w:eastAsia="Times New Roman" w:cs="Times New Roman"/>
          <w:szCs w:val="24"/>
        </w:rPr>
        <w:t>φή ως μια από τις μοναδικές ίσως δυνατότητες επένδυσης, έχει ήδη εγείρει σχετική αναπτυξιακή πρωτοβουλία. Δεν είναι κάτι το οποίο πρωτοεισάγεται, έχει ήδη στην Ευρώπη ισχύ ο συγκεκριμένος τρόπος επένδυσης και δημιουργίας ΑΠΕ.</w:t>
      </w:r>
    </w:p>
    <w:p w14:paraId="6FA9D8FE"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Όραμα, λοιπόν, ενός τέτοιου αν</w:t>
      </w:r>
      <w:r>
        <w:rPr>
          <w:rFonts w:eastAsia="Times New Roman" w:cs="Times New Roman"/>
          <w:szCs w:val="24"/>
        </w:rPr>
        <w:t xml:space="preserve">απτυξιακού μοντέλου ενδεικτικά μπορεί να είναι όσα έχουν διαδραματιστεί επιτυχώς στον </w:t>
      </w:r>
      <w:r>
        <w:rPr>
          <w:rFonts w:eastAsia="Times New Roman" w:cs="Times New Roman"/>
          <w:szCs w:val="24"/>
        </w:rPr>
        <w:lastRenderedPageBreak/>
        <w:t>χώρο της υγείας, νοσηλείας, που πριν από μερικές δεκαετίες κάποιοι, ως επί το πλείστον γιατροί, με ανεπτυγμένη τη συνεταιριστική συνείδηση ίδρυσαν πρότυπα ιδιωτικά νοσοκο</w:t>
      </w:r>
      <w:r>
        <w:rPr>
          <w:rFonts w:eastAsia="Times New Roman" w:cs="Times New Roman"/>
          <w:szCs w:val="24"/>
        </w:rPr>
        <w:t>μεία, τα οποία λειτουργούν με επιτυχία έως σήμερα. Αντιστοίχως, υπάρχουν και επιτυχημένες συνεταιριστικές πρωτοβουλίες της δεκαετίας του 1980 από φαρμακοποιούς, οι οποίοι επέκτειναν τις δραστηριότητές τους στη χονδρική μέσω της ίδρυσης προμηθευτικών συνετα</w:t>
      </w:r>
      <w:r>
        <w:rPr>
          <w:rFonts w:eastAsia="Times New Roman" w:cs="Times New Roman"/>
          <w:szCs w:val="24"/>
        </w:rPr>
        <w:t>ιρισμών, δραστηριοποιούμενοι στη διακίνηση φαρμάκου ή παραφαρμάκου.</w:t>
      </w:r>
    </w:p>
    <w:p w14:paraId="6FA9D8FF"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Το κίνητρο που περιγράφεται στο άρθρο 10 στο σχέδιο νόμου για τις </w:t>
      </w:r>
      <w:r>
        <w:rPr>
          <w:rFonts w:eastAsia="Times New Roman" w:cs="Times New Roman"/>
          <w:szCs w:val="24"/>
        </w:rPr>
        <w:t>ε</w:t>
      </w:r>
      <w:r>
        <w:rPr>
          <w:rFonts w:eastAsia="Times New Roman" w:cs="Times New Roman"/>
          <w:szCs w:val="24"/>
        </w:rPr>
        <w:t xml:space="preserve">νεργειακές </w:t>
      </w:r>
      <w:r>
        <w:rPr>
          <w:rFonts w:eastAsia="Times New Roman" w:cs="Times New Roman"/>
          <w:szCs w:val="24"/>
        </w:rPr>
        <w:t>κ</w:t>
      </w:r>
      <w:r>
        <w:rPr>
          <w:rFonts w:eastAsia="Times New Roman" w:cs="Times New Roman"/>
          <w:szCs w:val="24"/>
        </w:rPr>
        <w:t>οινότητες και ασφαλώς η προτεραιότητά τους σε αδειοδότηση ΡΑΕ, οι προνομιακοί όροι συμμετοχής ή παντελούς εξα</w:t>
      </w:r>
      <w:r>
        <w:rPr>
          <w:rFonts w:eastAsia="Times New Roman" w:cs="Times New Roman"/>
          <w:szCs w:val="24"/>
        </w:rPr>
        <w:t xml:space="preserve">ίρεσης από ανταγωνιστικές διαδικασίες στο άρθρο 7 του ν.4414 για την καταχώρηση εικοσαετούς τιμής πώλησης της παραγόμενης </w:t>
      </w:r>
      <w:r>
        <w:rPr>
          <w:rFonts w:eastAsia="Times New Roman" w:cs="Times New Roman"/>
          <w:szCs w:val="24"/>
        </w:rPr>
        <w:lastRenderedPageBreak/>
        <w:t>ενέργειας, προτεραιότητα σε λήψη από και έκδοση όρων σύνδεσης στα δίκτυα, οι προνομιακές χρεώσεις για χρήση Φ</w:t>
      </w:r>
      <w:r>
        <w:rPr>
          <w:rFonts w:eastAsia="Times New Roman" w:cs="Times New Roman"/>
          <w:szCs w:val="24"/>
        </w:rPr>
        <w:t>Ο</w:t>
      </w:r>
      <w:r>
        <w:rPr>
          <w:rFonts w:eastAsia="Times New Roman" w:cs="Times New Roman"/>
          <w:szCs w:val="24"/>
        </w:rPr>
        <w:t>ΣΕΤΕΚ είναι θετικές προϋ</w:t>
      </w:r>
      <w:r>
        <w:rPr>
          <w:rFonts w:eastAsia="Times New Roman" w:cs="Times New Roman"/>
          <w:szCs w:val="24"/>
        </w:rPr>
        <w:t xml:space="preserve">ποθέσεις για δημιουργία </w:t>
      </w:r>
      <w:r>
        <w:rPr>
          <w:rFonts w:eastAsia="Times New Roman" w:cs="Times New Roman"/>
          <w:szCs w:val="24"/>
        </w:rPr>
        <w:t>ε</w:t>
      </w:r>
      <w:r>
        <w:rPr>
          <w:rFonts w:eastAsia="Times New Roman" w:cs="Times New Roman"/>
          <w:szCs w:val="24"/>
        </w:rPr>
        <w:t xml:space="preserve">νεργειακής </w:t>
      </w:r>
      <w:r>
        <w:rPr>
          <w:rFonts w:eastAsia="Times New Roman" w:cs="Times New Roman"/>
          <w:szCs w:val="24"/>
        </w:rPr>
        <w:t>Κ</w:t>
      </w:r>
      <w:r>
        <w:rPr>
          <w:rFonts w:eastAsia="Times New Roman" w:cs="Times New Roman"/>
          <w:szCs w:val="24"/>
        </w:rPr>
        <w:t>οινότητας. Μέσω αυτής αποφορτίζεται η ανάγκη συνεταιριστικών μονάδων να αγοράσουν κάποια ώριμα αδειοδοτημένα έργα, αφού τους δίδεται πλέον η δυνατότητα με χρονικά συνοπτικότερες διαδικασίες να δημιουργήσουν εξαρχής τη δ</w:t>
      </w:r>
      <w:r>
        <w:rPr>
          <w:rFonts w:eastAsia="Times New Roman" w:cs="Times New Roman"/>
          <w:szCs w:val="24"/>
        </w:rPr>
        <w:t>ική τους ΑΠΕ.</w:t>
      </w:r>
    </w:p>
    <w:p w14:paraId="6FA9D900"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Υπάρχουν, λοιπόν, και αρκετά θετικά άρθρα. Υπάρχουν, όμως, και αυτά τα οποία ανέφερα προηγουμένως, τα οποία θα μπορούσαμε να τα μελετήσουμε επαρκώς.</w:t>
      </w:r>
    </w:p>
    <w:p w14:paraId="6FA9D901"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Όσον αφορά για τη Μακεδονία, θα ήθελα να πω ότι οι τριακόσιοι του Λεωνίδα είπαν «μολών λαβέ»,</w:t>
      </w:r>
      <w:r>
        <w:rPr>
          <w:rFonts w:eastAsia="Times New Roman" w:cs="Times New Roman"/>
          <w:szCs w:val="24"/>
        </w:rPr>
        <w:t xml:space="preserve"> ενώ οι δικοί μας τριακόσιοι λένε «ελάτε να τα πάρετε όλα».</w:t>
      </w:r>
    </w:p>
    <w:p w14:paraId="6FA9D902"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6FA9D903"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τον κ. Καβαδέλλα.</w:t>
      </w:r>
    </w:p>
    <w:p w14:paraId="6FA9D904"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η Διαρκής Επιτροπή Εθνικής Άμυνας και Εξωτερικών Υποθέσεων καταθέτει την </w:t>
      </w:r>
      <w:r>
        <w:rPr>
          <w:rFonts w:eastAsia="Times New Roman" w:cs="Times New Roman"/>
          <w:szCs w:val="24"/>
        </w:rPr>
        <w:t>έ</w:t>
      </w:r>
      <w:r>
        <w:rPr>
          <w:rFonts w:eastAsia="Times New Roman" w:cs="Times New Roman"/>
          <w:szCs w:val="24"/>
        </w:rPr>
        <w:t>κθεσή της στο σχέδιο νόμου του Υπουργείου Εξωτερικών</w:t>
      </w:r>
      <w:r>
        <w:rPr>
          <w:rFonts w:eastAsia="Times New Roman" w:cs="Times New Roman"/>
          <w:szCs w:val="24"/>
        </w:rPr>
        <w:t>:</w:t>
      </w:r>
      <w:r>
        <w:rPr>
          <w:rFonts w:eastAsia="Times New Roman" w:cs="Times New Roman"/>
          <w:szCs w:val="24"/>
        </w:rPr>
        <w:t xml:space="preserve"> «Κύρωση της Συμφωνίας Εμπορίου μεταξύ της Ευρωπαϊκής Ένωση</w:t>
      </w:r>
      <w:r>
        <w:rPr>
          <w:rFonts w:eastAsia="Times New Roman" w:cs="Times New Roman"/>
          <w:szCs w:val="24"/>
        </w:rPr>
        <w:t>ς και των Κρατών Μελών της, αφενός, και της Κολομβίας και του Περού, αφετέρου, μετά των συνημμένων σ’ αυτήν Παραρτημάτων».</w:t>
      </w:r>
    </w:p>
    <w:p w14:paraId="6FA9D905"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Ο ειδικός αγορητής του Ποταμιού κ. Μαυρωτάς έχει τον λόγο για δεκαπέντε λεπτά.</w:t>
      </w:r>
    </w:p>
    <w:p w14:paraId="6FA9D906"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Ευχαριστώ, κύριε Πρόεδρε.</w:t>
      </w:r>
    </w:p>
    <w:p w14:paraId="6FA9D907"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Το σχέδιο</w:t>
      </w:r>
      <w:r>
        <w:rPr>
          <w:rFonts w:eastAsia="Times New Roman" w:cs="Times New Roman"/>
          <w:szCs w:val="24"/>
        </w:rPr>
        <w:t xml:space="preserve"> νόμου </w:t>
      </w:r>
      <w:r>
        <w:rPr>
          <w:rFonts w:eastAsia="Times New Roman" w:cs="Times New Roman"/>
          <w:szCs w:val="24"/>
        </w:rPr>
        <w:t>με τίτλο:</w:t>
      </w:r>
      <w:r>
        <w:rPr>
          <w:rFonts w:eastAsia="Times New Roman" w:cs="Times New Roman"/>
          <w:szCs w:val="24"/>
        </w:rPr>
        <w:t xml:space="preserve"> «Ενεργειακές Κοινότητες και άλλες διατάξεις» είχαμε τον χρόνο να το συζητήσουμε αναλυτικά στις </w:t>
      </w:r>
      <w:r>
        <w:rPr>
          <w:rFonts w:eastAsia="Times New Roman" w:cs="Times New Roman"/>
          <w:szCs w:val="24"/>
        </w:rPr>
        <w:t>ε</w:t>
      </w:r>
      <w:r>
        <w:rPr>
          <w:rFonts w:eastAsia="Times New Roman" w:cs="Times New Roman"/>
          <w:szCs w:val="24"/>
        </w:rPr>
        <w:t xml:space="preserve">πιτροπές, σε αντίθεση με το πολυνομοσχέδιο. Τα δώδεκα, λοιπόν, από τα είκοσι τρία άρθρα του, το </w:t>
      </w:r>
      <w:r>
        <w:rPr>
          <w:rFonts w:eastAsia="Times New Roman" w:cs="Times New Roman"/>
          <w:szCs w:val="24"/>
        </w:rPr>
        <w:t>πρώτο τ</w:t>
      </w:r>
      <w:r>
        <w:rPr>
          <w:rFonts w:eastAsia="Times New Roman" w:cs="Times New Roman"/>
          <w:szCs w:val="24"/>
        </w:rPr>
        <w:t xml:space="preserve">μήμα δηλαδή, το πρώτο μέρος, αφορά στις </w:t>
      </w:r>
      <w:r>
        <w:rPr>
          <w:rFonts w:eastAsia="Times New Roman" w:cs="Times New Roman"/>
          <w:szCs w:val="24"/>
        </w:rPr>
        <w:t>ε</w:t>
      </w:r>
      <w:r>
        <w:rPr>
          <w:rFonts w:eastAsia="Times New Roman" w:cs="Times New Roman"/>
          <w:szCs w:val="24"/>
        </w:rPr>
        <w:t xml:space="preserve">νεργειακές </w:t>
      </w:r>
      <w:r>
        <w:rPr>
          <w:rFonts w:eastAsia="Times New Roman" w:cs="Times New Roman"/>
          <w:szCs w:val="24"/>
        </w:rPr>
        <w:t>κ</w:t>
      </w:r>
      <w:r>
        <w:rPr>
          <w:rFonts w:eastAsia="Times New Roman" w:cs="Times New Roman"/>
          <w:szCs w:val="24"/>
        </w:rPr>
        <w:t>οινότητες και τα υπόλοιπα είναι διάφορες σκόρπιες διατάξεις ενεργειακού περιεχομένου.</w:t>
      </w:r>
    </w:p>
    <w:p w14:paraId="6FA9D908"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Το πρώτο μέρος ορίζει το θεσμικό πλαίσιο για την αποκεντρωμένη παραγωγή. Γιατί μιλάμε για αποκεντρωμένη παραγωγή; Γιατί πλέον μας το επιτρέπει η τεχνολογία. </w:t>
      </w:r>
      <w:r>
        <w:rPr>
          <w:rFonts w:eastAsia="Times New Roman" w:cs="Times New Roman"/>
          <w:szCs w:val="24"/>
        </w:rPr>
        <w:t>Μίκρυνε το μέγεθος των αποδοτικών συσκευών. Με τις νέες τεχνολογίες μπορούμε πλέον να έχουμε αποδοτικές συσκευές συμπαραγωγής ηλεκτρισμού</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θερμότητας της τάξεως των μερικών κιλοβάτ </w:t>
      </w:r>
      <w:r>
        <w:rPr>
          <w:rFonts w:eastAsia="Times New Roman" w:cs="Times New Roman"/>
          <w:szCs w:val="24"/>
        </w:rPr>
        <w:t>(</w:t>
      </w:r>
      <w:r>
        <w:rPr>
          <w:rFonts w:eastAsia="Times New Roman" w:cs="Times New Roman"/>
          <w:szCs w:val="24"/>
          <w:lang w:val="en-US"/>
        </w:rPr>
        <w:t>KW</w:t>
      </w:r>
      <w:r w:rsidRPr="002C0A9D">
        <w:rPr>
          <w:rFonts w:eastAsia="Times New Roman" w:cs="Times New Roman"/>
          <w:szCs w:val="24"/>
        </w:rPr>
        <w:t xml:space="preserve">) </w:t>
      </w:r>
      <w:r>
        <w:rPr>
          <w:rFonts w:eastAsia="Times New Roman" w:cs="Times New Roman"/>
          <w:szCs w:val="24"/>
        </w:rPr>
        <w:t xml:space="preserve">ή αντίστοιχα μικρά αιολικά και φωτοβολταϊκά. Μπορούμε να έχουμε μικροδίκτυα που </w:t>
      </w:r>
      <w:r>
        <w:rPr>
          <w:rFonts w:eastAsia="Times New Roman" w:cs="Times New Roman"/>
          <w:szCs w:val="24"/>
        </w:rPr>
        <w:lastRenderedPageBreak/>
        <w:t>συνδέουν γειτονιές, «έξυπνους» μετρητές και αυτοματισμούς που βελτιστοποιούν το ενεργειακό σύστημα.</w:t>
      </w:r>
    </w:p>
    <w:p w14:paraId="6FA9D909"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Υπάρχει πλέον η δυνατότητα αποθήκευσης θερμικής και ηλεκτρικής ενέργειας με </w:t>
      </w:r>
      <w:r>
        <w:rPr>
          <w:rFonts w:eastAsia="Times New Roman" w:cs="Times New Roman"/>
          <w:szCs w:val="24"/>
        </w:rPr>
        <w:t>νέα υλικά. Έχουμε πλέον αποδοτική αξιοποίηση της γεωθερμίας και της βιομάζας.</w:t>
      </w:r>
    </w:p>
    <w:p w14:paraId="6FA9D90A"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Ενώ, λοιπόν, τον προηγούμενο αιώνα η αποκλειστική τάση ήταν η κεντρική παραγωγή σε μεγάλες μονάδες παραγωγής ηλεκτρικής ενέργειας, κυρίως θερμοηλεκτρικούς και υδροηλεκτρικούς στα</w:t>
      </w:r>
      <w:r>
        <w:rPr>
          <w:rFonts w:eastAsia="Times New Roman" w:cs="Times New Roman"/>
          <w:szCs w:val="24"/>
        </w:rPr>
        <w:t>θμούς, στον 21</w:t>
      </w:r>
      <w:r>
        <w:rPr>
          <w:rFonts w:eastAsia="Times New Roman" w:cs="Times New Roman"/>
          <w:szCs w:val="24"/>
          <w:vertAlign w:val="superscript"/>
        </w:rPr>
        <w:t>ο</w:t>
      </w:r>
      <w:r>
        <w:rPr>
          <w:rFonts w:eastAsia="Times New Roman" w:cs="Times New Roman"/>
          <w:szCs w:val="24"/>
        </w:rPr>
        <w:t xml:space="preserve"> αιώνα η αποκεντρωμένη παραγωγή κερδίζει ολοένα και περισσότερο έδαφος. Γίνεται πλέον ανταγωνιστική και σε οικονομικούς και σε περιβαλλοντικούς και σε κοινωνικούς όρους, δηλαδή και στα τρία κριτήρια της βιώσιμης ανάπτυξης. Κοντά σε αυτά, να </w:t>
      </w:r>
      <w:r>
        <w:rPr>
          <w:rFonts w:eastAsia="Times New Roman" w:cs="Times New Roman"/>
          <w:szCs w:val="24"/>
        </w:rPr>
        <w:t xml:space="preserve">βάλουμε και τις νέες τάσεις που υπάρχουν εκτός από την </w:t>
      </w:r>
      <w:r>
        <w:rPr>
          <w:rFonts w:eastAsia="Times New Roman" w:cs="Times New Roman"/>
          <w:szCs w:val="24"/>
        </w:rPr>
        <w:lastRenderedPageBreak/>
        <w:t>παραγωγή και στη διαχείριση της ζήτησης της ενέργειας, στην ορθολογική χρήση και κυρίως στην εξοικονόμηση ενέργειας.</w:t>
      </w:r>
    </w:p>
    <w:p w14:paraId="6FA9D90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Η εξοικονόμηση ενέργειας είναι ένας τομέας στον οποίο η χώρα μας έχει μεγάλο δυναμικ</w:t>
      </w:r>
      <w:r>
        <w:rPr>
          <w:rFonts w:eastAsia="Times New Roman" w:cs="Times New Roman"/>
          <w:szCs w:val="24"/>
        </w:rPr>
        <w:t xml:space="preserve">ό βελτίωσης, ειδικά στον κτηριακό τομέα. Ειρήσθω εν παρόδω, το κτήριο της Βουλής, που βρισκόμαστε τώρα, είναι ένα τέτοιο παράδειγμα κτηρίου με μεγάλο δυναμικό εξοικονόμησης ενέργειας. Υπάρχει μάλιστα και πρόσκληση στο πρόγραμμα </w:t>
      </w:r>
      <w:r>
        <w:rPr>
          <w:rFonts w:eastAsia="Times New Roman" w:cs="Times New Roman"/>
          <w:szCs w:val="24"/>
        </w:rPr>
        <w:t>ε</w:t>
      </w:r>
      <w:r>
        <w:rPr>
          <w:rFonts w:eastAsia="Times New Roman" w:cs="Times New Roman"/>
          <w:szCs w:val="24"/>
        </w:rPr>
        <w:t xml:space="preserve">νεργειακή </w:t>
      </w:r>
      <w:r>
        <w:rPr>
          <w:rFonts w:eastAsia="Times New Roman" w:cs="Times New Roman"/>
          <w:szCs w:val="24"/>
        </w:rPr>
        <w:t>α</w:t>
      </w:r>
      <w:r>
        <w:rPr>
          <w:rFonts w:eastAsia="Times New Roman" w:cs="Times New Roman"/>
          <w:szCs w:val="24"/>
        </w:rPr>
        <w:t xml:space="preserve">ναβάθμιση </w:t>
      </w:r>
      <w:r>
        <w:rPr>
          <w:rFonts w:eastAsia="Times New Roman" w:cs="Times New Roman"/>
          <w:szCs w:val="24"/>
        </w:rPr>
        <w:t>δ</w:t>
      </w:r>
      <w:r>
        <w:rPr>
          <w:rFonts w:eastAsia="Times New Roman" w:cs="Times New Roman"/>
          <w:szCs w:val="24"/>
        </w:rPr>
        <w:t>ημοσί</w:t>
      </w:r>
      <w:r>
        <w:rPr>
          <w:rFonts w:eastAsia="Times New Roman" w:cs="Times New Roman"/>
          <w:szCs w:val="24"/>
        </w:rPr>
        <w:t xml:space="preserve">ων </w:t>
      </w:r>
      <w:r>
        <w:rPr>
          <w:rFonts w:eastAsia="Times New Roman" w:cs="Times New Roman"/>
          <w:szCs w:val="24"/>
        </w:rPr>
        <w:t>κ</w:t>
      </w:r>
      <w:r>
        <w:rPr>
          <w:rFonts w:eastAsia="Times New Roman" w:cs="Times New Roman"/>
          <w:szCs w:val="24"/>
        </w:rPr>
        <w:t>τηρίων με 3 εκατομμύρια ευρώ, προκειμένου να προχωρήσει αυτή η ενεργειακή αναβάθμιση της Βουλής, που ελπίζουμε να προχωρήσει γρήγορα.</w:t>
      </w:r>
    </w:p>
    <w:p w14:paraId="6FA9D90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Η εξοικονόμηση ενέργειας είναι, λοιπόν, μια δραστηριότητα επωφελής και από οικονομική και από περιβαλλοντική σκοπιά. Κ</w:t>
      </w:r>
      <w:r>
        <w:rPr>
          <w:rFonts w:eastAsia="Times New Roman" w:cs="Times New Roman"/>
          <w:szCs w:val="24"/>
        </w:rPr>
        <w:t xml:space="preserve">αι όπως μας μάθαιναν στη </w:t>
      </w:r>
      <w:r>
        <w:rPr>
          <w:rFonts w:eastAsia="Times New Roman" w:cs="Times New Roman"/>
          <w:szCs w:val="24"/>
        </w:rPr>
        <w:t>σ</w:t>
      </w:r>
      <w:r>
        <w:rPr>
          <w:rFonts w:eastAsia="Times New Roman" w:cs="Times New Roman"/>
          <w:szCs w:val="24"/>
        </w:rPr>
        <w:t xml:space="preserve">χολή ως φοιτητές και όπως μαθαίνουμε </w:t>
      </w:r>
      <w:r>
        <w:rPr>
          <w:rFonts w:eastAsia="Times New Roman" w:cs="Times New Roman"/>
          <w:szCs w:val="24"/>
        </w:rPr>
        <w:lastRenderedPageBreak/>
        <w:t xml:space="preserve">κι εμείς στους φοιτητές μας τώρα, για να αναδείξουμε τη σημασία της ορθής χρήσης ενέργειας στη </w:t>
      </w:r>
      <w:r>
        <w:rPr>
          <w:rFonts w:eastAsia="Times New Roman" w:cs="Times New Roman"/>
          <w:szCs w:val="24"/>
        </w:rPr>
        <w:t>Σ</w:t>
      </w:r>
      <w:r>
        <w:rPr>
          <w:rFonts w:eastAsia="Times New Roman" w:cs="Times New Roman"/>
          <w:szCs w:val="24"/>
        </w:rPr>
        <w:t>χολή των Χημικών Μηχανικών του Πολυτεχνείου λέμε ότι η καθαρότερη κιλοβατώρα είναι αυτή που δεν χ</w:t>
      </w:r>
      <w:r>
        <w:rPr>
          <w:rFonts w:eastAsia="Times New Roman" w:cs="Times New Roman"/>
          <w:szCs w:val="24"/>
        </w:rPr>
        <w:t>ρειάστηκε ποτέ.</w:t>
      </w:r>
    </w:p>
    <w:p w14:paraId="6FA9D90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Εδώ, σημαντικό ρόλο παίζουν -και θα παίξουν ακόμη περισσότερο στο μέλλον- οι εταιρείες που παρέχουν ενεργειακές υπηρεσίες. Μάλιστα, προβλέπεται και στο παρόν νομοσχέδιο, στο άρθρο 4 στην παράγραφο 11, η δημιουργία </w:t>
      </w:r>
      <w:r>
        <w:rPr>
          <w:rFonts w:eastAsia="Times New Roman" w:cs="Times New Roman"/>
          <w:szCs w:val="24"/>
          <w:lang w:val="en-US"/>
        </w:rPr>
        <w:t>ESCOs</w:t>
      </w:r>
      <w:r>
        <w:rPr>
          <w:rFonts w:eastAsia="Times New Roman" w:cs="Times New Roman"/>
          <w:szCs w:val="24"/>
        </w:rPr>
        <w:t xml:space="preserve">, δηλαδή </w:t>
      </w:r>
      <w:r>
        <w:rPr>
          <w:rFonts w:eastAsia="Times New Roman" w:cs="Times New Roman"/>
          <w:szCs w:val="24"/>
          <w:lang w:val="en-US"/>
        </w:rPr>
        <w:t>Energy</w:t>
      </w:r>
      <w:r>
        <w:rPr>
          <w:rFonts w:eastAsia="Times New Roman" w:cs="Times New Roman"/>
          <w:szCs w:val="24"/>
        </w:rPr>
        <w:t xml:space="preserve"> </w:t>
      </w:r>
      <w:r>
        <w:rPr>
          <w:rFonts w:eastAsia="Times New Roman" w:cs="Times New Roman"/>
          <w:szCs w:val="24"/>
          <w:lang w:val="en-US"/>
        </w:rPr>
        <w:t>Servi</w:t>
      </w:r>
      <w:r>
        <w:rPr>
          <w:rFonts w:eastAsia="Times New Roman" w:cs="Times New Roman"/>
          <w:szCs w:val="24"/>
          <w:lang w:val="en-US"/>
        </w:rPr>
        <w:t>ce</w:t>
      </w:r>
      <w:r>
        <w:rPr>
          <w:rFonts w:eastAsia="Times New Roman" w:cs="Times New Roman"/>
          <w:szCs w:val="24"/>
        </w:rPr>
        <w:t xml:space="preserve"> </w:t>
      </w:r>
      <w:r>
        <w:rPr>
          <w:rFonts w:eastAsia="Times New Roman" w:cs="Times New Roman"/>
          <w:szCs w:val="24"/>
          <w:lang w:val="en-US"/>
        </w:rPr>
        <w:t>Companies</w:t>
      </w:r>
      <w:r>
        <w:rPr>
          <w:rFonts w:eastAsia="Times New Roman" w:cs="Times New Roman"/>
          <w:szCs w:val="24"/>
        </w:rPr>
        <w:t xml:space="preserve">, οι οποίες συμβάλλουν σε δράσεις εξοικονόμησης και αποδοτικής χρήσης της ενέργειας μέσω μηχανισμών χρηματοδότησης από τρίτους, το λεγόμενο </w:t>
      </w:r>
      <w:r>
        <w:rPr>
          <w:rFonts w:eastAsia="Times New Roman" w:cs="Times New Roman"/>
          <w:szCs w:val="24"/>
          <w:lang w:val="en-US"/>
        </w:rPr>
        <w:t>Third</w:t>
      </w:r>
      <w:r>
        <w:rPr>
          <w:rFonts w:eastAsia="Times New Roman" w:cs="Times New Roman"/>
          <w:szCs w:val="24"/>
        </w:rPr>
        <w:t>-</w:t>
      </w:r>
      <w:r>
        <w:rPr>
          <w:rFonts w:eastAsia="Times New Roman" w:cs="Times New Roman"/>
          <w:szCs w:val="24"/>
          <w:lang w:val="en-US"/>
        </w:rPr>
        <w:t>Party</w:t>
      </w:r>
      <w:r>
        <w:rPr>
          <w:rFonts w:eastAsia="Times New Roman" w:cs="Times New Roman"/>
          <w:szCs w:val="24"/>
        </w:rPr>
        <w:t xml:space="preserve"> </w:t>
      </w:r>
      <w:r>
        <w:rPr>
          <w:rFonts w:eastAsia="Times New Roman" w:cs="Times New Roman"/>
          <w:szCs w:val="24"/>
          <w:lang w:val="en-US"/>
        </w:rPr>
        <w:t>Financing</w:t>
      </w:r>
      <w:r>
        <w:rPr>
          <w:rFonts w:eastAsia="Times New Roman" w:cs="Times New Roman"/>
          <w:szCs w:val="24"/>
        </w:rPr>
        <w:t>. Όπου λοιπόν υπάρχει δυναμικό εξοικονόμησης ενέργειας, μπορούν αυτές οι ε</w:t>
      </w:r>
      <w:r>
        <w:rPr>
          <w:rFonts w:eastAsia="Times New Roman" w:cs="Times New Roman"/>
          <w:szCs w:val="24"/>
        </w:rPr>
        <w:lastRenderedPageBreak/>
        <w:t>νεργειακέ</w:t>
      </w:r>
      <w:r>
        <w:rPr>
          <w:rFonts w:eastAsia="Times New Roman" w:cs="Times New Roman"/>
          <w:szCs w:val="24"/>
        </w:rPr>
        <w:t>ς υπηρεσίες να συμβάλλουν</w:t>
      </w:r>
      <w:r>
        <w:rPr>
          <w:rFonts w:eastAsia="Times New Roman" w:cs="Times New Roman"/>
          <w:szCs w:val="24"/>
        </w:rPr>
        <w:t>,</w:t>
      </w:r>
      <w:r>
        <w:rPr>
          <w:rFonts w:eastAsia="Times New Roman" w:cs="Times New Roman"/>
          <w:szCs w:val="24"/>
        </w:rPr>
        <w:t xml:space="preserve"> ώστε ο καταναλωτής να αποφεύγει το υψηλό κόστος επένδυσης, σε καιρούς μάλιστα που η δανειοδότηση είναι πολύ φειδωλή έως ανύπαρκτη από τις τράπεζες, όπως τα έχετε καταφέρει, και να αποπληρώνει σταδιακά από την ενεργειακή εξοικονόμ</w:t>
      </w:r>
      <w:r>
        <w:rPr>
          <w:rFonts w:eastAsia="Times New Roman" w:cs="Times New Roman"/>
          <w:szCs w:val="24"/>
        </w:rPr>
        <w:t>ηση.</w:t>
      </w:r>
    </w:p>
    <w:p w14:paraId="6FA9D90E"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Ένα άλλο πολύ σημαντικό στοιχείο είναι ο συνδυασμός διαφόρων δραστηριοτήτων, τις οποίες μπορούμε να εκμεταλλευτούμε στην αποκεντρωμένη παραγωγή. Σκεφθείτε, για παράδειγμα, τον συνδυασμό της διαχείρισης απορριμμάτων με την παραγωγή ενέργειας, όπως υπάρ</w:t>
      </w:r>
      <w:r>
        <w:rPr>
          <w:rFonts w:eastAsia="Times New Roman" w:cs="Times New Roman"/>
          <w:szCs w:val="24"/>
        </w:rPr>
        <w:t>χει παντού στην Ευρώπη, ή τον συνδυασμό πρωτογενούς παραγωγής -παραγωγή βιομάζας ή από την κτηνοτροφία- με την παραγωγή ενέργειας. Η τεχνολογία, λοιπόν, προσφέρει άφ</w:t>
      </w:r>
      <w:r>
        <w:rPr>
          <w:rFonts w:eastAsia="Times New Roman" w:cs="Times New Roman"/>
          <w:szCs w:val="24"/>
        </w:rPr>
        <w:lastRenderedPageBreak/>
        <w:t>θονες λύσεις με τις οποίες μπορούν να συνδυαστούν δραστηριότητες για έναν ολοκληρωμένο ενερ</w:t>
      </w:r>
      <w:r>
        <w:rPr>
          <w:rFonts w:eastAsia="Times New Roman" w:cs="Times New Roman"/>
          <w:szCs w:val="24"/>
        </w:rPr>
        <w:t>γειακό σχεδιασμό, ακόμα και σε τοπικό και περιφερειακό επίπεδο.</w:t>
      </w:r>
    </w:p>
    <w:p w14:paraId="6FA9D90F"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Κι εδώ η διεθνής εμπειρία μπορεί να αποτελέσει έναν πολύτιμο σύμβουλο, ειδικά όταν το θέμα της αποκεντρωμένης παραγωγής είναι στο επίκεντρο των ενεργειακών πολιτικών της Ευρωπαϊκής Ένωσης, ειδ</w:t>
      </w:r>
      <w:r>
        <w:rPr>
          <w:rFonts w:eastAsia="Times New Roman" w:cs="Times New Roman"/>
          <w:szCs w:val="24"/>
        </w:rPr>
        <w:t>ικά όταν η γεωμορφολογία της χώρας μας είναι τέτοια που υπάρχουν απομακρυσμένες και δυσπρόσιτες περιοχές και έχουμε και μια έντονη νησιωτικότητα μοναδική στην Ευρώπη.</w:t>
      </w:r>
    </w:p>
    <w:p w14:paraId="6FA9D910"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Αυτό το θεσμικό πλαίσιο προσπαθεί να θέσει το νομοσχέδιο. Στις </w:t>
      </w:r>
      <w:r>
        <w:rPr>
          <w:rFonts w:eastAsia="Times New Roman" w:cs="Times New Roman"/>
          <w:szCs w:val="24"/>
        </w:rPr>
        <w:t>ε</w:t>
      </w:r>
      <w:r>
        <w:rPr>
          <w:rFonts w:eastAsia="Times New Roman" w:cs="Times New Roman"/>
          <w:szCs w:val="24"/>
        </w:rPr>
        <w:t>πιτροπές ακούσαμε και του</w:t>
      </w:r>
      <w:r>
        <w:rPr>
          <w:rFonts w:eastAsia="Times New Roman" w:cs="Times New Roman"/>
          <w:szCs w:val="24"/>
        </w:rPr>
        <w:t xml:space="preserve">ς φορείς. Έγιναν και κάποιες νομοτεχνικές βελτιώσεις. Γενικά, είναι ένα νομοσχέδιο που τυγχάνει </w:t>
      </w:r>
      <w:r>
        <w:rPr>
          <w:rFonts w:eastAsia="Times New Roman" w:cs="Times New Roman"/>
          <w:szCs w:val="24"/>
        </w:rPr>
        <w:lastRenderedPageBreak/>
        <w:t xml:space="preserve">μιας ευρείας αποδοχής από την ενεργειακή και περιβαλλοντική κοινότητα. Η θέσπιση πλαισίου για τις </w:t>
      </w:r>
      <w:r>
        <w:rPr>
          <w:rFonts w:eastAsia="Times New Roman" w:cs="Times New Roman"/>
          <w:szCs w:val="24"/>
        </w:rPr>
        <w:t>ε</w:t>
      </w:r>
      <w:r>
        <w:rPr>
          <w:rFonts w:eastAsia="Times New Roman" w:cs="Times New Roman"/>
          <w:szCs w:val="24"/>
        </w:rPr>
        <w:t xml:space="preserve">νεργειακές </w:t>
      </w:r>
      <w:r>
        <w:rPr>
          <w:rFonts w:eastAsia="Times New Roman" w:cs="Times New Roman"/>
          <w:szCs w:val="24"/>
        </w:rPr>
        <w:t>κ</w:t>
      </w:r>
      <w:r>
        <w:rPr>
          <w:rFonts w:eastAsia="Times New Roman" w:cs="Times New Roman"/>
          <w:szCs w:val="24"/>
        </w:rPr>
        <w:t xml:space="preserve">οινότητες κρίνεται ως θετική πρωτοβουλία, εφόσον </w:t>
      </w:r>
      <w:r>
        <w:rPr>
          <w:rFonts w:eastAsia="Times New Roman" w:cs="Times New Roman"/>
          <w:szCs w:val="24"/>
        </w:rPr>
        <w:t>είναι μια ενέργεια προς την κατεύθυνση που έχει ορίσει και θέσει ως πολιτική άμεσης προτεραιότητας η Ευρωπαϊκή Ένωση.</w:t>
      </w:r>
    </w:p>
    <w:p w14:paraId="6FA9D911"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Με τη νομοθετική ρύθμιση των </w:t>
      </w:r>
      <w:r>
        <w:rPr>
          <w:rFonts w:eastAsia="Times New Roman" w:cs="Times New Roman"/>
          <w:szCs w:val="24"/>
        </w:rPr>
        <w:t>ε</w:t>
      </w:r>
      <w:r>
        <w:rPr>
          <w:rFonts w:eastAsia="Times New Roman" w:cs="Times New Roman"/>
          <w:szCs w:val="24"/>
        </w:rPr>
        <w:t xml:space="preserve">νεργειακών </w:t>
      </w:r>
      <w:r>
        <w:rPr>
          <w:rFonts w:eastAsia="Times New Roman" w:cs="Times New Roman"/>
          <w:szCs w:val="24"/>
        </w:rPr>
        <w:t>κ</w:t>
      </w:r>
      <w:r>
        <w:rPr>
          <w:rFonts w:eastAsia="Times New Roman" w:cs="Times New Roman"/>
          <w:szCs w:val="24"/>
        </w:rPr>
        <w:t>οινοτήτων δίνεται η δυνατότητα σε πολίτες και τοπικούς φορείς να αποκτήσουν έναν πιο ενεργό ρόλο</w:t>
      </w:r>
      <w:r>
        <w:rPr>
          <w:rFonts w:eastAsia="Times New Roman" w:cs="Times New Roman"/>
          <w:szCs w:val="24"/>
        </w:rPr>
        <w:t xml:space="preserve"> στη διαδικασία παραγωγικής ανασυγκρότησης της οικονομίας, αλλά και να αξιοποιήσουμε τους καθαρούς και ανεξάντλητους πόρους του τόπου μας για τη μείωση του ενεργειακού κόστους.</w:t>
      </w:r>
    </w:p>
    <w:p w14:paraId="6FA9D912"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Θα ήθελα να κάνω μόνο κάποιες παρατηρήσεις, που είχαμε κάνει και στις </w:t>
      </w:r>
      <w:r>
        <w:rPr>
          <w:rFonts w:eastAsia="Times New Roman" w:cs="Times New Roman"/>
          <w:szCs w:val="24"/>
        </w:rPr>
        <w:t>ε</w:t>
      </w:r>
      <w:r>
        <w:rPr>
          <w:rFonts w:eastAsia="Times New Roman" w:cs="Times New Roman"/>
          <w:szCs w:val="24"/>
        </w:rPr>
        <w:t>πιτροπές</w:t>
      </w:r>
      <w:r>
        <w:rPr>
          <w:rFonts w:eastAsia="Times New Roman" w:cs="Times New Roman"/>
          <w:szCs w:val="24"/>
        </w:rPr>
        <w:t>, επί των άρθρων 1 έως 12.</w:t>
      </w:r>
    </w:p>
    <w:p w14:paraId="6FA9D913"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άρθρο 1 και στην παράγραφο 1 περιγράφεται ο ορισμός και ο σκοπός των </w:t>
      </w:r>
      <w:r>
        <w:rPr>
          <w:rFonts w:eastAsia="Times New Roman" w:cs="Times New Roman"/>
          <w:szCs w:val="24"/>
        </w:rPr>
        <w:t>ε</w:t>
      </w:r>
      <w:r>
        <w:rPr>
          <w:rFonts w:eastAsia="Times New Roman" w:cs="Times New Roman"/>
          <w:szCs w:val="24"/>
        </w:rPr>
        <w:t xml:space="preserve">νεργειακών </w:t>
      </w:r>
      <w:r>
        <w:rPr>
          <w:rFonts w:eastAsia="Times New Roman" w:cs="Times New Roman"/>
          <w:szCs w:val="24"/>
        </w:rPr>
        <w:t>κ</w:t>
      </w:r>
      <w:r>
        <w:rPr>
          <w:rFonts w:eastAsia="Times New Roman" w:cs="Times New Roman"/>
          <w:szCs w:val="24"/>
        </w:rPr>
        <w:t>οινοτήτων. Εκεί έχουμε μια πρόταση δεκαο</w:t>
      </w:r>
      <w:r>
        <w:rPr>
          <w:rFonts w:eastAsia="Times New Roman" w:cs="Times New Roman"/>
          <w:szCs w:val="24"/>
        </w:rPr>
        <w:t>κ</w:t>
      </w:r>
      <w:r>
        <w:rPr>
          <w:rFonts w:eastAsia="Times New Roman" w:cs="Times New Roman"/>
          <w:szCs w:val="24"/>
        </w:rPr>
        <w:t>τώ γραμμών που μπορεί να δημιουργήσει παρερμηνείες -γίνομαι λίγο πιο συγκεκριμένος-, σε συνδυασμό με τ</w:t>
      </w:r>
      <w:r>
        <w:rPr>
          <w:rFonts w:eastAsia="Times New Roman" w:cs="Times New Roman"/>
          <w:szCs w:val="24"/>
        </w:rPr>
        <w:t xml:space="preserve">ο άρθρο 4 όπου επαναλαμβάνεται ο σκοπός των </w:t>
      </w:r>
      <w:r>
        <w:rPr>
          <w:rFonts w:eastAsia="Times New Roman" w:cs="Times New Roman"/>
          <w:szCs w:val="24"/>
        </w:rPr>
        <w:t>ε</w:t>
      </w:r>
      <w:r>
        <w:rPr>
          <w:rFonts w:eastAsia="Times New Roman" w:cs="Times New Roman"/>
          <w:szCs w:val="24"/>
        </w:rPr>
        <w:t xml:space="preserve">νεργειακών </w:t>
      </w:r>
      <w:r>
        <w:rPr>
          <w:rFonts w:eastAsia="Times New Roman" w:cs="Times New Roman"/>
          <w:szCs w:val="24"/>
        </w:rPr>
        <w:t>κ</w:t>
      </w:r>
      <w:r>
        <w:rPr>
          <w:rFonts w:eastAsia="Times New Roman" w:cs="Times New Roman"/>
          <w:szCs w:val="24"/>
        </w:rPr>
        <w:t>οινοτήτων μαζί με τις δραστηριότητες.</w:t>
      </w:r>
    </w:p>
    <w:p w14:paraId="6FA9D914" w14:textId="77777777" w:rsidR="00C930AA" w:rsidRDefault="00077D26">
      <w:pPr>
        <w:tabs>
          <w:tab w:val="left" w:pos="2820"/>
        </w:tabs>
        <w:spacing w:after="0" w:line="600" w:lineRule="auto"/>
        <w:ind w:firstLine="709"/>
        <w:jc w:val="both"/>
        <w:rPr>
          <w:rFonts w:eastAsia="Times New Roman"/>
          <w:szCs w:val="24"/>
        </w:rPr>
      </w:pPr>
      <w:r>
        <w:rPr>
          <w:rFonts w:eastAsia="Times New Roman"/>
          <w:szCs w:val="24"/>
        </w:rPr>
        <w:t>Στο άρθρο 4, λοιπόν, στην παράγραφο 7, περιλαμβάνονται ρητά οι δραστηριότητες: Παραγωγή, διανομή και προμήθεια θερμικής ή ψυκτικής ενέργειας εντός της περιφέρεια</w:t>
      </w:r>
      <w:r>
        <w:rPr>
          <w:rFonts w:eastAsia="Times New Roman"/>
          <w:szCs w:val="24"/>
        </w:rPr>
        <w:t xml:space="preserve">ς που βρίσκεται η έδρα της, χωρίς να αναφέρει, όπως το κάνει στην πρώτη παράγραφο, ρητά ότι είναι από </w:t>
      </w:r>
      <w:r>
        <w:rPr>
          <w:rFonts w:eastAsia="Times New Roman"/>
          <w:szCs w:val="24"/>
        </w:rPr>
        <w:t>α</w:t>
      </w:r>
      <w:r>
        <w:rPr>
          <w:rFonts w:eastAsia="Times New Roman"/>
          <w:szCs w:val="24"/>
        </w:rPr>
        <w:t xml:space="preserve">νανεώσιμες </w:t>
      </w:r>
      <w:r>
        <w:rPr>
          <w:rFonts w:eastAsia="Times New Roman"/>
          <w:szCs w:val="24"/>
        </w:rPr>
        <w:t>π</w:t>
      </w:r>
      <w:r>
        <w:rPr>
          <w:rFonts w:eastAsia="Times New Roman"/>
          <w:szCs w:val="24"/>
        </w:rPr>
        <w:t xml:space="preserve">ηγές </w:t>
      </w:r>
      <w:r>
        <w:rPr>
          <w:rFonts w:eastAsia="Times New Roman"/>
          <w:szCs w:val="24"/>
        </w:rPr>
        <w:t>ε</w:t>
      </w:r>
      <w:r>
        <w:rPr>
          <w:rFonts w:eastAsia="Times New Roman"/>
          <w:szCs w:val="24"/>
        </w:rPr>
        <w:t>νέργειες ή από συμπαραγωγή. Μπαίνει, δηλαδή, το ερώτημα αν η παραγωγή θερμι</w:t>
      </w:r>
      <w:r>
        <w:rPr>
          <w:rFonts w:eastAsia="Times New Roman"/>
          <w:szCs w:val="24"/>
        </w:rPr>
        <w:lastRenderedPageBreak/>
        <w:t>κής ή ψυκτικής ενέργειας μπορεί να γίνεται και από συμβατικέ</w:t>
      </w:r>
      <w:r>
        <w:rPr>
          <w:rFonts w:eastAsia="Times New Roman"/>
          <w:szCs w:val="24"/>
        </w:rPr>
        <w:t>ς μορφές εκτός συμπαραγωγής και ΑΠΕ. Ίσως εκεί χρειάζεται μια αποσαφήνιση, που μπορεί να γίνει κι αργότερα με κάποιες εγκυκλίους.</w:t>
      </w:r>
    </w:p>
    <w:p w14:paraId="6FA9D915" w14:textId="77777777" w:rsidR="00C930AA" w:rsidRDefault="00077D26">
      <w:pPr>
        <w:tabs>
          <w:tab w:val="left" w:pos="2820"/>
        </w:tabs>
        <w:spacing w:after="0" w:line="600" w:lineRule="auto"/>
        <w:ind w:firstLine="720"/>
        <w:jc w:val="both"/>
        <w:rPr>
          <w:rFonts w:eastAsia="Times New Roman"/>
          <w:szCs w:val="24"/>
        </w:rPr>
      </w:pPr>
      <w:r>
        <w:rPr>
          <w:rFonts w:eastAsia="Times New Roman"/>
          <w:szCs w:val="24"/>
        </w:rPr>
        <w:t xml:space="preserve">Επίσης, σχετικά με το άρθρο 2, για τα μέλη της </w:t>
      </w:r>
      <w:r>
        <w:rPr>
          <w:rFonts w:eastAsia="Times New Roman"/>
          <w:szCs w:val="24"/>
        </w:rPr>
        <w:t>ε</w:t>
      </w:r>
      <w:r>
        <w:rPr>
          <w:rFonts w:eastAsia="Times New Roman"/>
          <w:szCs w:val="24"/>
        </w:rPr>
        <w:t xml:space="preserve">νεργειακής </w:t>
      </w:r>
      <w:r>
        <w:rPr>
          <w:rFonts w:eastAsia="Times New Roman"/>
          <w:szCs w:val="24"/>
        </w:rPr>
        <w:t>κ</w:t>
      </w:r>
      <w:r>
        <w:rPr>
          <w:rFonts w:eastAsia="Times New Roman"/>
          <w:szCs w:val="24"/>
        </w:rPr>
        <w:t>οινότητας, εδώ ίσως να πρέπει να έχουμε μια ευελιξία στην απόδειξη</w:t>
      </w:r>
      <w:r>
        <w:rPr>
          <w:rFonts w:eastAsia="Times New Roman"/>
          <w:szCs w:val="24"/>
        </w:rPr>
        <w:t xml:space="preserve"> της σχέσης με έναν τόπο. Δηλαδή, αν ένας νέος θέλει να συμμετάσχει σε ένα τέτοιο εγχείρημα, μήπως είναι υπερβολικό να έχει υποχρεωτικά ακίνητη περιουσία στο μέρος αυτό; Μήπως πρέπει να υπάρχουν κι άλλοι τρόποι για τέτοιες περιπτώσεις, χωρίς να απωλέσουμε </w:t>
      </w:r>
      <w:r>
        <w:rPr>
          <w:rFonts w:eastAsia="Times New Roman"/>
          <w:szCs w:val="24"/>
        </w:rPr>
        <w:t>τον αποκεντρωμένο χαρακτήρα;</w:t>
      </w:r>
    </w:p>
    <w:p w14:paraId="6FA9D916" w14:textId="77777777" w:rsidR="00C930AA" w:rsidRDefault="00077D26">
      <w:pPr>
        <w:tabs>
          <w:tab w:val="left" w:pos="2820"/>
        </w:tabs>
        <w:spacing w:after="0" w:line="600" w:lineRule="auto"/>
        <w:ind w:firstLine="720"/>
        <w:jc w:val="both"/>
        <w:rPr>
          <w:rFonts w:eastAsia="Times New Roman"/>
          <w:szCs w:val="24"/>
        </w:rPr>
      </w:pPr>
      <w:r>
        <w:rPr>
          <w:rFonts w:eastAsia="Times New Roman"/>
          <w:szCs w:val="24"/>
        </w:rPr>
        <w:t xml:space="preserve">Πάμε στο δεύτερο μέρος που έχει τις λοιπές ενεργειακές διατάξεις. Έγινε αρκετή συζήτηση στις </w:t>
      </w:r>
      <w:r>
        <w:rPr>
          <w:rFonts w:eastAsia="Times New Roman"/>
          <w:szCs w:val="24"/>
        </w:rPr>
        <w:t>ε</w:t>
      </w:r>
      <w:r>
        <w:rPr>
          <w:rFonts w:eastAsia="Times New Roman"/>
          <w:szCs w:val="24"/>
        </w:rPr>
        <w:t xml:space="preserve">πιτροπές για το άρθρο 16 και </w:t>
      </w:r>
      <w:r>
        <w:rPr>
          <w:rFonts w:eastAsia="Times New Roman"/>
          <w:szCs w:val="24"/>
        </w:rPr>
        <w:lastRenderedPageBreak/>
        <w:t>για την απευθείας ανάθεση από την ΡΑΕ σε εξωτερικούς συνεργάτες κάποιων κρίσιμων για τον μακροχρόνιο ενε</w:t>
      </w:r>
      <w:r>
        <w:rPr>
          <w:rFonts w:eastAsia="Times New Roman"/>
          <w:szCs w:val="24"/>
        </w:rPr>
        <w:t>ργειακό σχεδιασμό εργασιών. Το ποσό ανέρχεται στις 400.000 ευρώ για το 2018, σύμφωνα με τη νομοτεχνική βελτίωση που κατατέθηκε. Προφανώς, πρόκειται για το «τρέξιμο» κάποιων ενεργειακών μοντέλων, ώστε να μπορεί η ΡΑΕ να γνωμοδοτήσει με βάση τον ν.4001/2011.</w:t>
      </w:r>
    </w:p>
    <w:p w14:paraId="6FA9D917" w14:textId="77777777" w:rsidR="00C930AA" w:rsidRDefault="00077D26">
      <w:pPr>
        <w:tabs>
          <w:tab w:val="left" w:pos="2820"/>
        </w:tabs>
        <w:spacing w:after="0" w:line="600" w:lineRule="auto"/>
        <w:ind w:firstLine="720"/>
        <w:jc w:val="both"/>
        <w:rPr>
          <w:rFonts w:eastAsia="Times New Roman"/>
          <w:szCs w:val="24"/>
        </w:rPr>
      </w:pPr>
      <w:r>
        <w:rPr>
          <w:rFonts w:eastAsia="Times New Roman"/>
          <w:szCs w:val="24"/>
        </w:rPr>
        <w:t xml:space="preserve">Το θέμα, όμως, της έλλειψης μακροχρόνιου ενεργειακού σχεδιασμού το είχαμε θέσει ήδη από τον Μάρτιο του 2017 στις συναντήσεις μας με τον κύριο Υπουργό και στη ΡΑΕ τον Απρίλιο του 2017. Με ερώτηση, μάλιστα, επανήλθαμε τον Μάιο του 2017, η οποία απαντήθηκε </w:t>
      </w:r>
      <w:r>
        <w:rPr>
          <w:rFonts w:eastAsia="Times New Roman"/>
          <w:szCs w:val="24"/>
        </w:rPr>
        <w:t>τον Σεπτέμβριο.</w:t>
      </w:r>
    </w:p>
    <w:p w14:paraId="6FA9D918" w14:textId="77777777" w:rsidR="00C930AA" w:rsidRDefault="00077D26">
      <w:pPr>
        <w:tabs>
          <w:tab w:val="left" w:pos="2820"/>
        </w:tabs>
        <w:spacing w:after="0" w:line="600" w:lineRule="auto"/>
        <w:ind w:firstLine="720"/>
        <w:jc w:val="both"/>
        <w:rPr>
          <w:rFonts w:eastAsia="Times New Roman"/>
          <w:szCs w:val="24"/>
        </w:rPr>
      </w:pPr>
      <w:r>
        <w:rPr>
          <w:rFonts w:eastAsia="Times New Roman"/>
          <w:szCs w:val="24"/>
        </w:rPr>
        <w:lastRenderedPageBreak/>
        <w:t xml:space="preserve">Στη συζήτηση στις </w:t>
      </w:r>
      <w:r>
        <w:rPr>
          <w:rFonts w:eastAsia="Times New Roman"/>
          <w:szCs w:val="24"/>
        </w:rPr>
        <w:t>ε</w:t>
      </w:r>
      <w:r>
        <w:rPr>
          <w:rFonts w:eastAsia="Times New Roman"/>
          <w:szCs w:val="24"/>
        </w:rPr>
        <w:t xml:space="preserve">πιτροπές ο Υπουργός δικαιολογήθηκε για το επείγον του πράγματος, λέγοντας ότι μόλις τον Σεπτέμβριο δόθηκαν τα νέα </w:t>
      </w:r>
      <w:r>
        <w:rPr>
          <w:rFonts w:eastAsia="Times New Roman"/>
          <w:szCs w:val="24"/>
          <w:lang w:val="en-US"/>
        </w:rPr>
        <w:t>templates</w:t>
      </w:r>
      <w:r>
        <w:rPr>
          <w:rFonts w:eastAsia="Times New Roman"/>
          <w:szCs w:val="24"/>
        </w:rPr>
        <w:t>, τα νέα πρότυπα, δηλαδή, για την καταγραφή των απαραίτητων στοιχείων και προβλέψεων από την Ευρωπ</w:t>
      </w:r>
      <w:r>
        <w:rPr>
          <w:rFonts w:eastAsia="Times New Roman"/>
          <w:szCs w:val="24"/>
        </w:rPr>
        <w:t>αϊκή Ένωση. Τα θέματα που προέκυψαν και από την ακρόαση των φορέων είναι αφ</w:t>
      </w:r>
      <w:r>
        <w:rPr>
          <w:rFonts w:eastAsia="Times New Roman"/>
          <w:szCs w:val="24"/>
        </w:rPr>
        <w:t xml:space="preserve">’ </w:t>
      </w:r>
      <w:r>
        <w:rPr>
          <w:rFonts w:eastAsia="Times New Roman"/>
          <w:szCs w:val="24"/>
        </w:rPr>
        <w:t>ενός η υποστελέχωση της ΡΑΕ, η οποία σιγά-σιγά αποψιλώνεται από στελέχη πολύ εξειδικευμένα, καθότι βρίσκουν αλλού καλύτερες δουλειές, αφ</w:t>
      </w:r>
      <w:r>
        <w:rPr>
          <w:rFonts w:eastAsia="Times New Roman"/>
          <w:szCs w:val="24"/>
        </w:rPr>
        <w:t xml:space="preserve">’ </w:t>
      </w:r>
      <w:r>
        <w:rPr>
          <w:rFonts w:eastAsia="Times New Roman"/>
          <w:szCs w:val="24"/>
        </w:rPr>
        <w:t xml:space="preserve">ετέρου ότι θα εμπλακούν όλοι οι σχετικοί </w:t>
      </w:r>
      <w:r>
        <w:rPr>
          <w:rFonts w:eastAsia="Times New Roman"/>
          <w:szCs w:val="24"/>
        </w:rPr>
        <w:t>φορείς, όπως το ΚΑΠΕ, τα ειδικευμένα πανεπιστημιακά εργαστήρια, καθώς και τα ερευνητικά κέντρα. Είναι φορείς οι οποίοι είναι λίγο-πολύ γνωστοί στους παροικούντες την Ιερουσαλήμ των ενεργειακών μοντέλων.</w:t>
      </w:r>
    </w:p>
    <w:p w14:paraId="6FA9D919" w14:textId="77777777" w:rsidR="00C930AA" w:rsidRDefault="00077D26">
      <w:pPr>
        <w:tabs>
          <w:tab w:val="left" w:pos="2820"/>
        </w:tabs>
        <w:spacing w:after="0" w:line="600" w:lineRule="auto"/>
        <w:ind w:firstLine="720"/>
        <w:jc w:val="both"/>
        <w:rPr>
          <w:rFonts w:eastAsia="Times New Roman"/>
          <w:szCs w:val="24"/>
        </w:rPr>
      </w:pPr>
      <w:r>
        <w:rPr>
          <w:rFonts w:eastAsia="Times New Roman"/>
          <w:szCs w:val="24"/>
        </w:rPr>
        <w:lastRenderedPageBreak/>
        <w:t>Ας δεχθούμε, λοιπόν, ότι το θέμα προέκυψε τελικά ως ε</w:t>
      </w:r>
      <w:r>
        <w:rPr>
          <w:rFonts w:eastAsia="Times New Roman"/>
          <w:szCs w:val="24"/>
        </w:rPr>
        <w:t>πείγον. Η γνώμη μας, όμως, είναι ότι η απευθείας ανάθεση θα μπορούσε να αποφευχθεί, κάνοντας τη διαδικασία πιο ανοικτή και διάφανη.</w:t>
      </w:r>
    </w:p>
    <w:p w14:paraId="6FA9D91A" w14:textId="77777777" w:rsidR="00C930AA" w:rsidRDefault="00077D26">
      <w:pPr>
        <w:tabs>
          <w:tab w:val="left" w:pos="2820"/>
        </w:tabs>
        <w:spacing w:after="0" w:line="600" w:lineRule="auto"/>
        <w:ind w:firstLine="720"/>
        <w:jc w:val="both"/>
        <w:rPr>
          <w:rFonts w:eastAsia="Times New Roman"/>
          <w:szCs w:val="24"/>
        </w:rPr>
      </w:pPr>
      <w:r>
        <w:rPr>
          <w:rFonts w:eastAsia="Times New Roman"/>
          <w:szCs w:val="24"/>
        </w:rPr>
        <w:t xml:space="preserve">Επιτρέψτε μου </w:t>
      </w:r>
      <w:r>
        <w:rPr>
          <w:rFonts w:eastAsia="Times New Roman"/>
          <w:szCs w:val="24"/>
        </w:rPr>
        <w:t xml:space="preserve">σε </w:t>
      </w:r>
      <w:r>
        <w:rPr>
          <w:rFonts w:eastAsia="Times New Roman"/>
          <w:szCs w:val="24"/>
        </w:rPr>
        <w:t>αυτό το σημείο να αναφερθώ και σε ένα άλλο θέμα που προέκυψε τα Χριστούγεννα, μετά από τη συζήτηση που είχα</w:t>
      </w:r>
      <w:r>
        <w:rPr>
          <w:rFonts w:eastAsia="Times New Roman"/>
          <w:szCs w:val="24"/>
        </w:rPr>
        <w:t xml:space="preserve">με, δηλαδή, στις </w:t>
      </w:r>
      <w:r>
        <w:rPr>
          <w:rFonts w:eastAsia="Times New Roman"/>
          <w:szCs w:val="24"/>
        </w:rPr>
        <w:t>ε</w:t>
      </w:r>
      <w:r>
        <w:rPr>
          <w:rFonts w:eastAsia="Times New Roman"/>
          <w:szCs w:val="24"/>
        </w:rPr>
        <w:t>πιτροπές. Συστήθηκε με πράξη του Υπουργικού Συμβουλίου στις 27 Δεκεμβρίου η Εθνική Επιτροπή για την Ενέργεια και το Κλίμα, η οποία έχει σαν αρμοδιότητα τον εθνικό ενεργειακό σχεδιασμό.</w:t>
      </w:r>
    </w:p>
    <w:p w14:paraId="6FA9D91B" w14:textId="77777777" w:rsidR="00C930AA" w:rsidRDefault="00077D26">
      <w:pPr>
        <w:tabs>
          <w:tab w:val="left" w:pos="2820"/>
        </w:tabs>
        <w:spacing w:after="0" w:line="600" w:lineRule="auto"/>
        <w:ind w:firstLine="720"/>
        <w:jc w:val="both"/>
        <w:rPr>
          <w:rFonts w:eastAsia="Times New Roman"/>
          <w:szCs w:val="24"/>
        </w:rPr>
      </w:pPr>
      <w:r>
        <w:rPr>
          <w:rFonts w:eastAsia="Times New Roman"/>
          <w:szCs w:val="24"/>
        </w:rPr>
        <w:t>Είναι μια εικοσαμελής επιτροπή -όπως υπάρχει στην πρά</w:t>
      </w:r>
      <w:r>
        <w:rPr>
          <w:rFonts w:eastAsia="Times New Roman"/>
          <w:szCs w:val="24"/>
        </w:rPr>
        <w:t xml:space="preserve">ξη του Υπουργικού Συμβουλίου- με έξι </w:t>
      </w:r>
      <w:r>
        <w:rPr>
          <w:rFonts w:eastAsia="Times New Roman"/>
          <w:szCs w:val="24"/>
        </w:rPr>
        <w:t>γ</w:t>
      </w:r>
      <w:r>
        <w:rPr>
          <w:rFonts w:eastAsia="Times New Roman"/>
          <w:szCs w:val="24"/>
        </w:rPr>
        <w:t xml:space="preserve">ενικούς </w:t>
      </w:r>
      <w:r>
        <w:rPr>
          <w:rFonts w:eastAsia="Times New Roman"/>
          <w:szCs w:val="24"/>
        </w:rPr>
        <w:t>γ</w:t>
      </w:r>
      <w:r>
        <w:rPr>
          <w:rFonts w:eastAsia="Times New Roman"/>
          <w:szCs w:val="24"/>
        </w:rPr>
        <w:t xml:space="preserve">ραμματείς Υπουργείων, αρκετούς επικεφαλής </w:t>
      </w:r>
      <w:r>
        <w:rPr>
          <w:rFonts w:eastAsia="Times New Roman"/>
          <w:szCs w:val="24"/>
        </w:rPr>
        <w:t>α</w:t>
      </w:r>
      <w:r>
        <w:rPr>
          <w:rFonts w:eastAsia="Times New Roman"/>
          <w:szCs w:val="24"/>
        </w:rPr>
        <w:t xml:space="preserve">νεξάρτητων </w:t>
      </w:r>
      <w:r>
        <w:rPr>
          <w:rFonts w:eastAsia="Times New Roman"/>
          <w:szCs w:val="24"/>
        </w:rPr>
        <w:t>α</w:t>
      </w:r>
      <w:r>
        <w:rPr>
          <w:rFonts w:eastAsia="Times New Roman"/>
          <w:szCs w:val="24"/>
        </w:rPr>
        <w:t xml:space="preserve">ρχών και τέσσερις εμπειρογνώμονες, επιλογές του Γενικού Γραμματέα Ενέργειας και </w:t>
      </w:r>
      <w:r>
        <w:rPr>
          <w:rFonts w:eastAsia="Times New Roman"/>
          <w:szCs w:val="24"/>
        </w:rPr>
        <w:lastRenderedPageBreak/>
        <w:t>Ορυκτών Πόρων. Επίσης, έχουμε και δ</w:t>
      </w:r>
      <w:r>
        <w:rPr>
          <w:rFonts w:eastAsia="Times New Roman"/>
          <w:szCs w:val="24"/>
        </w:rPr>
        <w:t>ύ</w:t>
      </w:r>
      <w:r>
        <w:rPr>
          <w:rFonts w:eastAsia="Times New Roman"/>
          <w:szCs w:val="24"/>
        </w:rPr>
        <w:t xml:space="preserve">ο εκπροσώπους πολιτικών γραφείων Υπουργών. Αυτό μας βάζει σε σκέψεις. Σε μια εθνική </w:t>
      </w:r>
      <w:r>
        <w:rPr>
          <w:rFonts w:eastAsia="Times New Roman"/>
          <w:szCs w:val="24"/>
        </w:rPr>
        <w:t>ε</w:t>
      </w:r>
      <w:r>
        <w:rPr>
          <w:rFonts w:eastAsia="Times New Roman"/>
          <w:szCs w:val="24"/>
        </w:rPr>
        <w:t>πιτροπή εκπρόσωποι πολιτικών γραφείων Υπουργών; Και, μάλιστα, όχι ένας, αλλά δύο εκπρόσωποι. Και του Υπουργού και του Αναπληρωτή Υπουργού, Έχουν, αλήθεια, θεσμική ιδιότητα</w:t>
      </w:r>
      <w:r>
        <w:rPr>
          <w:rFonts w:eastAsia="Times New Roman"/>
          <w:szCs w:val="24"/>
        </w:rPr>
        <w:t xml:space="preserve"> τα πολιτικά γραφεία;</w:t>
      </w:r>
    </w:p>
    <w:p w14:paraId="6FA9D91C" w14:textId="77777777" w:rsidR="00C930AA" w:rsidRDefault="00077D26">
      <w:pPr>
        <w:tabs>
          <w:tab w:val="left" w:pos="2820"/>
        </w:tabs>
        <w:spacing w:after="0" w:line="600" w:lineRule="auto"/>
        <w:ind w:firstLine="720"/>
        <w:jc w:val="both"/>
        <w:rPr>
          <w:rFonts w:eastAsia="Times New Roman"/>
          <w:szCs w:val="24"/>
        </w:rPr>
      </w:pPr>
      <w:r>
        <w:rPr>
          <w:rFonts w:eastAsia="Times New Roman"/>
          <w:szCs w:val="24"/>
        </w:rPr>
        <w:t xml:space="preserve">Επίσης, πώς δικαιολογείται σε μια τέτοια </w:t>
      </w:r>
      <w:r>
        <w:rPr>
          <w:rFonts w:eastAsia="Times New Roman"/>
          <w:szCs w:val="24"/>
        </w:rPr>
        <w:t>ε</w:t>
      </w:r>
      <w:r>
        <w:rPr>
          <w:rFonts w:eastAsia="Times New Roman"/>
          <w:szCs w:val="24"/>
        </w:rPr>
        <w:t>πιτροπή να μην υπάρχουν εκπρόσωποι των παραγωγικών φορέων, όταν, μάλιστα, στην παράγραφο 2 της πράξης του Υπουργικού Συμβουλίου λέει τα εξής: «Λαμβάνουμε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την ανάγκη ύπαρξης ενός συμβο</w:t>
      </w:r>
      <w:r>
        <w:rPr>
          <w:rFonts w:eastAsia="Times New Roman"/>
          <w:szCs w:val="24"/>
        </w:rPr>
        <w:t xml:space="preserve">υλευτικού οργάνου, στο οποίο θα εκπροσωπούνται οι συναρμόδιοι κρατικοί, κοινωνικοί και παραγωγικοί φορείς, καθώς και εκπρόσωποι </w:t>
      </w:r>
      <w:r>
        <w:rPr>
          <w:rFonts w:eastAsia="Times New Roman"/>
          <w:szCs w:val="24"/>
        </w:rPr>
        <w:lastRenderedPageBreak/>
        <w:t>της αγοράς στον τομέα της ενέργειας για την υποστήριξη του κυβερνητικού έργου και την παροχή προτάσεων για τη διαμόρφωση του εθν</w:t>
      </w:r>
      <w:r>
        <w:rPr>
          <w:rFonts w:eastAsia="Times New Roman"/>
          <w:szCs w:val="24"/>
        </w:rPr>
        <w:t>ικού σχεδίου δράσης για την ενέργεια και το κλίμα».</w:t>
      </w:r>
    </w:p>
    <w:p w14:paraId="6FA9D91D" w14:textId="77777777" w:rsidR="00C930AA" w:rsidRDefault="00077D26">
      <w:pPr>
        <w:tabs>
          <w:tab w:val="left" w:pos="2820"/>
        </w:tabs>
        <w:spacing w:after="0" w:line="600" w:lineRule="auto"/>
        <w:ind w:firstLine="720"/>
        <w:jc w:val="both"/>
        <w:rPr>
          <w:rFonts w:eastAsia="Times New Roman"/>
          <w:szCs w:val="24"/>
        </w:rPr>
      </w:pPr>
      <w:r>
        <w:rPr>
          <w:rFonts w:eastAsia="Times New Roman"/>
          <w:szCs w:val="24"/>
        </w:rPr>
        <w:t>Αν λείπουν οι παραγωγικοί φορείς ή οι εκπρόσωποι της αγοράς από μια τέτοια επιτροπή, ποιοι θα υλοποιήσουν, έτσι κι αλλιώς, τον όποιον ενεργειακό σχεδιασμό; Επίσης, οι κοινωνικοί φορείς πού είναι σε αυτή τ</w:t>
      </w:r>
      <w:r>
        <w:rPr>
          <w:rFonts w:eastAsia="Times New Roman"/>
          <w:szCs w:val="24"/>
        </w:rPr>
        <w:t xml:space="preserve">ην εικοσαμελή </w:t>
      </w:r>
      <w:r>
        <w:rPr>
          <w:rFonts w:eastAsia="Times New Roman"/>
          <w:szCs w:val="24"/>
        </w:rPr>
        <w:t>ε</w:t>
      </w:r>
      <w:r>
        <w:rPr>
          <w:rFonts w:eastAsia="Times New Roman"/>
          <w:szCs w:val="24"/>
        </w:rPr>
        <w:t xml:space="preserve">πιτροπή; Που είναι οι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υβερνητικές </w:t>
      </w:r>
      <w:r>
        <w:rPr>
          <w:rFonts w:eastAsia="Times New Roman"/>
          <w:szCs w:val="24"/>
        </w:rPr>
        <w:t>ο</w:t>
      </w:r>
      <w:r>
        <w:rPr>
          <w:rFonts w:eastAsia="Times New Roman"/>
          <w:szCs w:val="24"/>
        </w:rPr>
        <w:t xml:space="preserve">ργανώσεις, η </w:t>
      </w:r>
      <w:r>
        <w:rPr>
          <w:rFonts w:eastAsia="Times New Roman"/>
          <w:szCs w:val="24"/>
          <w:lang w:val="en-US"/>
        </w:rPr>
        <w:t>GREENPEACE</w:t>
      </w:r>
      <w:r>
        <w:rPr>
          <w:rFonts w:eastAsia="Times New Roman"/>
          <w:szCs w:val="24"/>
        </w:rPr>
        <w:t xml:space="preserve">, η </w:t>
      </w:r>
      <w:r>
        <w:rPr>
          <w:rFonts w:eastAsia="Times New Roman"/>
          <w:szCs w:val="24"/>
          <w:lang w:val="en-US"/>
        </w:rPr>
        <w:t>WWF</w:t>
      </w:r>
      <w:r>
        <w:rPr>
          <w:rFonts w:eastAsia="Times New Roman"/>
          <w:szCs w:val="24"/>
        </w:rPr>
        <w:t xml:space="preserve"> που δραστηριοποιούνται στον χώρο ενεργά; </w:t>
      </w:r>
    </w:p>
    <w:p w14:paraId="6FA9D91E"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Τέλος, στον ν.4001/2011, στο άρθρο 3, εκτός από τη ΡΑΕ, την οποία είδαμε ήδη στο άρθρο 16 του νομοσχεδίου, γνωμοδοτούσε και η Οικ</w:t>
      </w:r>
      <w:r>
        <w:rPr>
          <w:rFonts w:eastAsia="Times New Roman"/>
          <w:szCs w:val="24"/>
        </w:rPr>
        <w:t xml:space="preserve">ονομική και Κοινωνική Επιτροπή, η ΟΚΕ δηλαδή, η οποία </w:t>
      </w:r>
      <w:r>
        <w:rPr>
          <w:rFonts w:eastAsia="Times New Roman"/>
          <w:szCs w:val="24"/>
        </w:rPr>
        <w:lastRenderedPageBreak/>
        <w:t>βλέπουμε να απουσιάζει τελείως από τη συγκεκριμένη Εθνική Επιτροπή για την Ενέργεια και το Κλίμα.</w:t>
      </w:r>
    </w:p>
    <w:p w14:paraId="6FA9D91F"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Νομίζω ότι τη συγκεκριμένη πράξη, κύριε Υπουργέ, θα πρέπει να τη δείτε ξανά και να τροποποιήσετε ανάλογα</w:t>
      </w:r>
      <w:r>
        <w:rPr>
          <w:rFonts w:eastAsia="Times New Roman"/>
          <w:szCs w:val="24"/>
        </w:rPr>
        <w:t xml:space="preserve"> και το άρθρο 3 του ν.4001/2011, ώστε αυτή η </w:t>
      </w:r>
      <w:r>
        <w:rPr>
          <w:rFonts w:eastAsia="Times New Roman"/>
          <w:szCs w:val="24"/>
        </w:rPr>
        <w:t>ε</w:t>
      </w:r>
      <w:r>
        <w:rPr>
          <w:rFonts w:eastAsia="Times New Roman"/>
          <w:szCs w:val="24"/>
        </w:rPr>
        <w:t xml:space="preserve">πιτροπή να γνωμοδοτεί για τον μακροχρόνιο ενεργειακό σχεδιασμό και όχι η ΡΑΕ μαζί με την ΟΚΕ. Έχουμε, δηλαδή, μια εικοσαμελή Εθνική Επιτροπή για την Ενέργεια και το Κλίμα, </w:t>
      </w:r>
      <w:r>
        <w:rPr>
          <w:rFonts w:eastAsia="Times New Roman"/>
          <w:szCs w:val="24"/>
        </w:rPr>
        <w:t xml:space="preserve">στην οποία </w:t>
      </w:r>
      <w:r>
        <w:rPr>
          <w:rFonts w:eastAsia="Times New Roman"/>
          <w:szCs w:val="24"/>
        </w:rPr>
        <w:t>η πλειο</w:t>
      </w:r>
      <w:r>
        <w:rPr>
          <w:rFonts w:eastAsia="Times New Roman"/>
          <w:szCs w:val="24"/>
        </w:rPr>
        <w:t>νότητα των μελών της</w:t>
      </w:r>
      <w:r>
        <w:rPr>
          <w:rFonts w:eastAsia="Times New Roman"/>
          <w:szCs w:val="24"/>
        </w:rPr>
        <w:t xml:space="preserve"> είναι κρατικοί και κομματικοί αξιωματούχοι, χωρίς εκπροσώπους κοινωνικών και παραγωγικών φορέων.</w:t>
      </w:r>
    </w:p>
    <w:p w14:paraId="6FA9D920"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 xml:space="preserve">Για να έλθω λίγο στα της χθεσινής επικαιρότητας και μιας και αφορά το δικό σας Υπουργείο και τις δικές σας αποφάσεις, κύριε </w:t>
      </w:r>
      <w:r>
        <w:rPr>
          <w:rFonts w:eastAsia="Times New Roman"/>
          <w:szCs w:val="24"/>
        </w:rPr>
        <w:lastRenderedPageBreak/>
        <w:t>Σταθάκη, θα θέλαμε κάποιες διευκρι</w:t>
      </w:r>
      <w:r>
        <w:rPr>
          <w:rFonts w:eastAsia="Times New Roman"/>
          <w:szCs w:val="24"/>
        </w:rPr>
        <w:t>νήσεις για κάτι το οποίο ανέφερε ο κ. Μανιάτης προηγουμένως. Υπάρχουν 200.000 ευρώ για τη δημοσιότητα της πράξης αντικατάστασης συστημάτων θέρμανσης πετρελαίου με συστήματα φυσικού αερίου σε κατοικίες, το οποίο θα υλοποιηθεί στο πλαίσιο του ΕΣΠΑ 2014-2020.</w:t>
      </w:r>
      <w:r>
        <w:rPr>
          <w:rFonts w:eastAsia="Times New Roman"/>
          <w:szCs w:val="24"/>
        </w:rPr>
        <w:t xml:space="preserve"> Αυτές οι δαπάνες δημοσιότητας αφορούν τηλεοπτική καμπάνια, ραδιόφωνα και έντυπο Τύπο.</w:t>
      </w:r>
    </w:p>
    <w:p w14:paraId="6FA9D921"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Στον έντυπο Τύπο θα πάνε περίπου 20.000. Εν προκειμένω, είδαμε χθες στη «</w:t>
      </w:r>
      <w:r>
        <w:rPr>
          <w:rFonts w:eastAsia="Times New Roman"/>
          <w:szCs w:val="24"/>
        </w:rPr>
        <w:t>ΔΙΑΥΓΕΙΑ</w:t>
      </w:r>
      <w:r>
        <w:rPr>
          <w:rFonts w:eastAsia="Times New Roman"/>
          <w:szCs w:val="24"/>
        </w:rPr>
        <w:t>» ότι αφορά πέντε εφημερίδες: «</w:t>
      </w:r>
      <w:r>
        <w:rPr>
          <w:rFonts w:eastAsia="Times New Roman"/>
          <w:szCs w:val="24"/>
        </w:rPr>
        <w:t>Ν</w:t>
      </w:r>
      <w:r>
        <w:rPr>
          <w:rFonts w:eastAsia="Times New Roman"/>
          <w:szCs w:val="24"/>
        </w:rPr>
        <w:t xml:space="preserve">ΕΑ </w:t>
      </w:r>
      <w:r>
        <w:rPr>
          <w:rFonts w:eastAsia="Times New Roman"/>
          <w:szCs w:val="24"/>
        </w:rPr>
        <w:t>ΣΕΛΙΔΑ</w:t>
      </w:r>
      <w:r>
        <w:rPr>
          <w:rFonts w:eastAsia="Times New Roman"/>
          <w:szCs w:val="24"/>
        </w:rPr>
        <w:t>» με 4.000, «</w:t>
      </w:r>
      <w:r>
        <w:rPr>
          <w:rFonts w:eastAsia="Times New Roman"/>
          <w:szCs w:val="24"/>
        </w:rPr>
        <w:t>Ε</w:t>
      </w:r>
      <w:r>
        <w:rPr>
          <w:rFonts w:eastAsia="Times New Roman"/>
          <w:szCs w:val="24"/>
        </w:rPr>
        <w:t>ΘΝΟΣ</w:t>
      </w:r>
      <w:r>
        <w:rPr>
          <w:rFonts w:eastAsia="Times New Roman"/>
          <w:szCs w:val="24"/>
        </w:rPr>
        <w:t xml:space="preserve">» 4.000, </w:t>
      </w:r>
      <w:r>
        <w:rPr>
          <w:rFonts w:eastAsia="Times New Roman"/>
          <w:szCs w:val="24"/>
        </w:rPr>
        <w:t xml:space="preserve">«Η </w:t>
      </w:r>
      <w:r>
        <w:rPr>
          <w:rFonts w:eastAsia="Times New Roman"/>
          <w:szCs w:val="24"/>
        </w:rPr>
        <w:t>Εφημερίδα των Συν</w:t>
      </w:r>
      <w:r>
        <w:rPr>
          <w:rFonts w:eastAsia="Times New Roman"/>
          <w:szCs w:val="24"/>
        </w:rPr>
        <w:t>τακτών</w:t>
      </w:r>
      <w:r>
        <w:rPr>
          <w:rFonts w:eastAsia="Times New Roman"/>
          <w:szCs w:val="24"/>
        </w:rPr>
        <w:t>»</w:t>
      </w:r>
      <w:r>
        <w:rPr>
          <w:rFonts w:eastAsia="Times New Roman"/>
          <w:szCs w:val="24"/>
        </w:rPr>
        <w:t xml:space="preserve"> 2.880, «</w:t>
      </w:r>
      <w:r>
        <w:rPr>
          <w:rFonts w:eastAsia="Times New Roman"/>
          <w:szCs w:val="24"/>
          <w:lang w:val="en-US"/>
        </w:rPr>
        <w:t>DOCUMENTO</w:t>
      </w:r>
      <w:r>
        <w:rPr>
          <w:rFonts w:eastAsia="Times New Roman"/>
          <w:szCs w:val="24"/>
        </w:rPr>
        <w:t>» 1500 και «</w:t>
      </w:r>
      <w:r>
        <w:rPr>
          <w:rFonts w:eastAsia="Times New Roman"/>
          <w:szCs w:val="24"/>
          <w:lang w:val="en-US"/>
        </w:rPr>
        <w:t>H</w:t>
      </w:r>
      <w:r w:rsidRPr="00F11207">
        <w:rPr>
          <w:rFonts w:eastAsia="Times New Roman"/>
          <w:szCs w:val="24"/>
        </w:rPr>
        <w:t xml:space="preserve"> </w:t>
      </w:r>
      <w:r>
        <w:rPr>
          <w:rFonts w:eastAsia="Times New Roman"/>
          <w:szCs w:val="24"/>
        </w:rPr>
        <w:t>ΑΥΓΗ</w:t>
      </w:r>
      <w:r>
        <w:rPr>
          <w:rFonts w:eastAsia="Times New Roman"/>
          <w:szCs w:val="24"/>
        </w:rPr>
        <w:t>» 180. Αυτό, απ’ ότι κατάλαβα, έγινε με απευθείας ανάθεση, γιατί στις αποφάσεις που υπάρχουν στη «</w:t>
      </w:r>
      <w:r>
        <w:rPr>
          <w:rFonts w:eastAsia="Times New Roman"/>
          <w:szCs w:val="24"/>
        </w:rPr>
        <w:t>ΔΙΑΥΓΕΙΑ</w:t>
      </w:r>
      <w:r>
        <w:rPr>
          <w:rFonts w:eastAsia="Times New Roman"/>
          <w:szCs w:val="24"/>
        </w:rPr>
        <w:t xml:space="preserve">», δεν υπάρχει καμμία πρόσκληση </w:t>
      </w:r>
      <w:r>
        <w:rPr>
          <w:rFonts w:eastAsia="Times New Roman"/>
          <w:szCs w:val="24"/>
        </w:rPr>
        <w:lastRenderedPageBreak/>
        <w:t>ενδιαφέροντος στα διάφορα σχετικά έγγραφα, που συνήθως αναφέρονται στη «</w:t>
      </w:r>
      <w:r>
        <w:rPr>
          <w:rFonts w:eastAsia="Times New Roman"/>
          <w:szCs w:val="24"/>
        </w:rPr>
        <w:t>ΔΙΑ</w:t>
      </w:r>
      <w:r>
        <w:rPr>
          <w:rFonts w:eastAsia="Times New Roman"/>
          <w:szCs w:val="24"/>
        </w:rPr>
        <w:t>ΥΓΕΙΑ</w:t>
      </w:r>
      <w:r>
        <w:rPr>
          <w:rFonts w:eastAsia="Times New Roman"/>
          <w:szCs w:val="24"/>
        </w:rPr>
        <w:t>».</w:t>
      </w:r>
    </w:p>
    <w:p w14:paraId="6FA9D922"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Η απορία είναι</w:t>
      </w:r>
      <w:r>
        <w:rPr>
          <w:rFonts w:eastAsia="Times New Roman"/>
          <w:szCs w:val="24"/>
        </w:rPr>
        <w:t>,</w:t>
      </w:r>
      <w:r>
        <w:rPr>
          <w:rFonts w:eastAsia="Times New Roman"/>
          <w:szCs w:val="24"/>
        </w:rPr>
        <w:t xml:space="preserve"> </w:t>
      </w:r>
      <w:r>
        <w:rPr>
          <w:rFonts w:eastAsia="Times New Roman"/>
          <w:szCs w:val="24"/>
        </w:rPr>
        <w:t>γ</w:t>
      </w:r>
      <w:r>
        <w:rPr>
          <w:rFonts w:eastAsia="Times New Roman"/>
          <w:szCs w:val="24"/>
        </w:rPr>
        <w:t>ιατί δεν επιλέξατε τη μέγιστη διάδοση της συγκεκριμένης δράσης; Γιατί, δηλαδή, δεν δόθηκε αυτό και σε άλλες εφημερίδες; Ρωτήσατε και δεν ήθελαν;</w:t>
      </w:r>
    </w:p>
    <w:p w14:paraId="6FA9D923"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 xml:space="preserve">Στο φυσικό αντικείμενο του συγκεκριμένου έργου ο σκοπός είναι η μέγιστη διάδοση. Με </w:t>
      </w:r>
      <w:r>
        <w:rPr>
          <w:rFonts w:eastAsia="Times New Roman"/>
          <w:szCs w:val="24"/>
        </w:rPr>
        <w:t>αυτές τις πέντε εφημερίδες επιτυγχάνουμε αυτή τη μέγιστη διάδοση; Και αν δεν θεωρήσατε σωστό να υπάρξουν καταχωρήσεις σε όλα τα έντυπα, τότε με ποια κριτήρια επιλέχθηκαν αυτές οι πέντε εφημερίδες, τις οποίες όλως τυχαίως δεν τις λες και αντικυβερνητικές;</w:t>
      </w:r>
    </w:p>
    <w:p w14:paraId="6FA9D924"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lastRenderedPageBreak/>
        <w:t>Κ</w:t>
      </w:r>
      <w:r>
        <w:rPr>
          <w:rFonts w:eastAsia="Times New Roman"/>
          <w:szCs w:val="24"/>
        </w:rPr>
        <w:t>αι τίθεται και το εξής ερώτημα: Με ποιον τρόπο έγινε αυτή η κατανομή των χρημάτων; Έγινε με βάση την κυκλοφορία των εφημερίδων ή απλώς αποδεχθήκατε την οικονομική προσφορά της κάθε εφημερίδας;</w:t>
      </w:r>
    </w:p>
    <w:p w14:paraId="6FA9D925"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 xml:space="preserve">Όσον αφορά αυτές τις πρακτικές, επειδή ήμουν και μέλος της </w:t>
      </w:r>
      <w:r>
        <w:rPr>
          <w:rFonts w:eastAsia="Times New Roman"/>
          <w:szCs w:val="24"/>
        </w:rPr>
        <w:t>ε</w:t>
      </w:r>
      <w:r>
        <w:rPr>
          <w:rFonts w:eastAsia="Times New Roman"/>
          <w:szCs w:val="24"/>
        </w:rPr>
        <w:t>πιτ</w:t>
      </w:r>
      <w:r>
        <w:rPr>
          <w:rFonts w:eastAsia="Times New Roman"/>
          <w:szCs w:val="24"/>
        </w:rPr>
        <w:t>ροπής για τη διερεύνηση της χρηματοδότησης των κομμάτων και των μέσων μαζικής ενημέρωσης</w:t>
      </w:r>
      <w:r>
        <w:rPr>
          <w:rFonts w:eastAsia="Times New Roman"/>
          <w:szCs w:val="24"/>
        </w:rPr>
        <w:t>,</w:t>
      </w:r>
      <w:r>
        <w:rPr>
          <w:rFonts w:eastAsia="Times New Roman"/>
          <w:szCs w:val="24"/>
        </w:rPr>
        <w:t xml:space="preserve"> και ένα από τα θέματα που συζητούσαμε τότε είναι πώς δινόντουσαν από τράπεζες, αλλά και από δημόσιες υπηρεσίες -για παράδειγμα ΕΥΔΑΠ, ΚΕΕΛΠΝΟ- διάφορες καταχωρήσεις σ</w:t>
      </w:r>
      <w:r>
        <w:rPr>
          <w:rFonts w:eastAsia="Times New Roman"/>
          <w:szCs w:val="24"/>
        </w:rPr>
        <w:t xml:space="preserve">ε συγκεκριμένες εφημερίδες, παρά τα πορίσματα που έβγαλε αυτή η </w:t>
      </w:r>
      <w:r>
        <w:rPr>
          <w:rFonts w:eastAsia="Times New Roman"/>
          <w:szCs w:val="24"/>
        </w:rPr>
        <w:t>ε</w:t>
      </w:r>
      <w:r>
        <w:rPr>
          <w:rFonts w:eastAsia="Times New Roman"/>
          <w:szCs w:val="24"/>
        </w:rPr>
        <w:t>πιτροπή, βλέπουμε ότι η ιστορία, έστω και για μικρότερα ποσά, επανεμφανίζεται.</w:t>
      </w:r>
    </w:p>
    <w:p w14:paraId="6FA9D926"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lastRenderedPageBreak/>
        <w:t>Μάλιστα, σήμερα είδαμε και ανακλήσεις των πράξεων στη «</w:t>
      </w:r>
      <w:r>
        <w:rPr>
          <w:rFonts w:eastAsia="Times New Roman"/>
          <w:szCs w:val="24"/>
        </w:rPr>
        <w:t>ΔΙΑΥΓΕΙΑ</w:t>
      </w:r>
      <w:r>
        <w:rPr>
          <w:rFonts w:eastAsia="Times New Roman"/>
          <w:szCs w:val="24"/>
        </w:rPr>
        <w:t>», μετά τις χθεσινές αποκαλύψεις και του Ποταμιού</w:t>
      </w:r>
      <w:r>
        <w:rPr>
          <w:rFonts w:eastAsia="Times New Roman"/>
          <w:szCs w:val="24"/>
        </w:rPr>
        <w:t xml:space="preserve">, για τα τρία υψηλότερα αντίτιμα, δηλαδή για </w:t>
      </w:r>
      <w:r>
        <w:rPr>
          <w:rFonts w:eastAsia="Times New Roman"/>
          <w:szCs w:val="24"/>
        </w:rPr>
        <w:t>τις εφημερίδες</w:t>
      </w:r>
      <w:r>
        <w:rPr>
          <w:rFonts w:eastAsia="Times New Roman"/>
          <w:szCs w:val="24"/>
        </w:rPr>
        <w:t xml:space="preserve"> «</w:t>
      </w:r>
      <w:r>
        <w:rPr>
          <w:rFonts w:eastAsia="Times New Roman"/>
          <w:szCs w:val="24"/>
        </w:rPr>
        <w:t>ΝΕΑ ΣΕΛΙΔΑ</w:t>
      </w:r>
      <w:r>
        <w:rPr>
          <w:rFonts w:eastAsia="Times New Roman"/>
          <w:szCs w:val="24"/>
        </w:rPr>
        <w:t>», «</w:t>
      </w:r>
      <w:r>
        <w:rPr>
          <w:rFonts w:eastAsia="Times New Roman"/>
          <w:szCs w:val="24"/>
        </w:rPr>
        <w:t xml:space="preserve">Η </w:t>
      </w:r>
      <w:r>
        <w:rPr>
          <w:rFonts w:eastAsia="Times New Roman"/>
          <w:szCs w:val="24"/>
        </w:rPr>
        <w:t>Εφημερίδα των Συντακτών» και «</w:t>
      </w:r>
      <w:r>
        <w:rPr>
          <w:rFonts w:eastAsia="Times New Roman"/>
          <w:szCs w:val="24"/>
        </w:rPr>
        <w:t>ΕΘΝΟΣ</w:t>
      </w:r>
      <w:r>
        <w:rPr>
          <w:rFonts w:eastAsia="Times New Roman"/>
          <w:szCs w:val="24"/>
        </w:rPr>
        <w:t>». Θα θέλαμε, αν μπορείτε, να μας το εξηγήσετε λίγο και αυτό.</w:t>
      </w:r>
    </w:p>
    <w:p w14:paraId="6FA9D927"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Κλείνω μετά από αυτά τα δύο θέματα, τα οποία θεωρούμε αρκετά σοβαρά, δηλαδή την Εθ</w:t>
      </w:r>
      <w:r>
        <w:rPr>
          <w:rFonts w:eastAsia="Times New Roman"/>
          <w:szCs w:val="24"/>
        </w:rPr>
        <w:t>νική Επιτροπή για την Ενέργεια και το Κλίμα και την κατανομή των κονδυλίων προβολής προγραμμάτων, γιατί θα ακολουθήσει και η τηλεόραση, θα ακολουθήσει και το ραδιόφωνο -για μην έχουμε τέτοιες πρακτικές, θα πρέπει να τα δείτε- γυρνώντας στο νομοσχέδιο και λ</w:t>
      </w:r>
      <w:r>
        <w:rPr>
          <w:rFonts w:eastAsia="Times New Roman"/>
          <w:szCs w:val="24"/>
        </w:rPr>
        <w:t xml:space="preserve">έγοντας ότι είμαστε θετικοί στον καθορισμό του πλαισίου για τις </w:t>
      </w:r>
      <w:r>
        <w:rPr>
          <w:rFonts w:eastAsia="Times New Roman"/>
          <w:szCs w:val="24"/>
        </w:rPr>
        <w:t>ε</w:t>
      </w:r>
      <w:r>
        <w:rPr>
          <w:rFonts w:eastAsia="Times New Roman"/>
          <w:szCs w:val="24"/>
        </w:rPr>
        <w:t xml:space="preserve">νεργειακές </w:t>
      </w:r>
      <w:r>
        <w:rPr>
          <w:rFonts w:eastAsia="Times New Roman"/>
          <w:szCs w:val="24"/>
        </w:rPr>
        <w:t>κ</w:t>
      </w:r>
      <w:r>
        <w:rPr>
          <w:rFonts w:eastAsia="Times New Roman"/>
          <w:szCs w:val="24"/>
        </w:rPr>
        <w:t xml:space="preserve">οινότητες. Ας ξεκινήσει </w:t>
      </w:r>
      <w:r>
        <w:rPr>
          <w:rFonts w:eastAsia="Times New Roman"/>
          <w:szCs w:val="24"/>
        </w:rPr>
        <w:lastRenderedPageBreak/>
        <w:t>να λειτουργεί το πλαίσιο και εδώ θα είμαστε ως νομοθετικό Σώμα να το βελτιώσουμε όταν και όπου χρειάζεται.</w:t>
      </w:r>
    </w:p>
    <w:p w14:paraId="6FA9D928"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Ευχαριστώ πολύ.</w:t>
      </w:r>
    </w:p>
    <w:p w14:paraId="6FA9D929" w14:textId="77777777" w:rsidR="00C930AA" w:rsidRDefault="00077D26">
      <w:pPr>
        <w:tabs>
          <w:tab w:val="left" w:pos="2940"/>
        </w:tabs>
        <w:spacing w:after="0" w:line="600" w:lineRule="auto"/>
        <w:rPr>
          <w:rFonts w:eastAsia="Times New Roman"/>
          <w:szCs w:val="24"/>
        </w:rPr>
      </w:pPr>
      <w:r>
        <w:rPr>
          <w:rFonts w:eastAsia="Times New Roman"/>
          <w:szCs w:val="24"/>
        </w:rPr>
        <w:t xml:space="preserve">           (Χειροκροτήματα από τ</w:t>
      </w:r>
      <w:r>
        <w:rPr>
          <w:rFonts w:eastAsia="Times New Roman"/>
          <w:szCs w:val="24"/>
        </w:rPr>
        <w:t>ις πτέρυγες του Ποταμιού και της Δημοκρατικής Συμπαράταξης ΠΑΣΟΚ</w:t>
      </w:r>
      <w:r>
        <w:rPr>
          <w:rFonts w:eastAsia="Times New Roman"/>
          <w:szCs w:val="24"/>
        </w:rPr>
        <w:t xml:space="preserve"> </w:t>
      </w:r>
      <w:r>
        <w:rPr>
          <w:rFonts w:eastAsia="Times New Roman"/>
          <w:szCs w:val="24"/>
        </w:rPr>
        <w:t>- ΔΗΜΑΡ)</w:t>
      </w:r>
    </w:p>
    <w:p w14:paraId="6FA9D92A" w14:textId="77777777" w:rsidR="00C930AA" w:rsidRDefault="00077D26">
      <w:pPr>
        <w:tabs>
          <w:tab w:val="left" w:pos="2940"/>
        </w:tabs>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w:t>
      </w:r>
      <w:r>
        <w:rPr>
          <w:rFonts w:eastAsia="Times New Roman"/>
          <w:szCs w:val="24"/>
        </w:rPr>
        <w:t>λ</w:t>
      </w:r>
      <w:r>
        <w:rPr>
          <w:rFonts w:eastAsia="Times New Roman"/>
          <w:szCs w:val="24"/>
        </w:rPr>
        <w:t>ύ τον κ. Μαυρωτά.</w:t>
      </w:r>
    </w:p>
    <w:p w14:paraId="6FA9D92B"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Τον λόγο έχει ο Υπουργός Περιβάλλοντος και Ενέργειας κ. Γεώργιος Σταθάκης για δεκαο</w:t>
      </w:r>
      <w:r>
        <w:rPr>
          <w:rFonts w:eastAsia="Times New Roman"/>
          <w:szCs w:val="24"/>
        </w:rPr>
        <w:t>κ</w:t>
      </w:r>
      <w:r>
        <w:rPr>
          <w:rFonts w:eastAsia="Times New Roman"/>
          <w:szCs w:val="24"/>
        </w:rPr>
        <w:t>τώ λεπτά.</w:t>
      </w:r>
    </w:p>
    <w:p w14:paraId="6FA9D92C" w14:textId="77777777" w:rsidR="00C930AA" w:rsidRDefault="00077D26">
      <w:pPr>
        <w:tabs>
          <w:tab w:val="left" w:pos="2940"/>
        </w:tabs>
        <w:spacing w:after="0" w:line="600" w:lineRule="auto"/>
        <w:ind w:firstLine="720"/>
        <w:jc w:val="both"/>
        <w:rPr>
          <w:rFonts w:eastAsia="Times New Roman"/>
          <w:szCs w:val="24"/>
        </w:rPr>
      </w:pPr>
      <w:r>
        <w:rPr>
          <w:rFonts w:eastAsia="Times New Roman"/>
          <w:b/>
          <w:szCs w:val="24"/>
        </w:rPr>
        <w:t>ΓΕΩΡΓΙΟΣ ΣΤΑΘΑΚΗΣ (Υπ</w:t>
      </w:r>
      <w:r>
        <w:rPr>
          <w:rFonts w:eastAsia="Times New Roman"/>
          <w:b/>
          <w:szCs w:val="24"/>
        </w:rPr>
        <w:t>ουργός Περιβάλλοντος και Ενέργειας):</w:t>
      </w:r>
      <w:r>
        <w:rPr>
          <w:rFonts w:eastAsia="Times New Roman"/>
          <w:szCs w:val="24"/>
        </w:rPr>
        <w:t xml:space="preserve"> Αγαπητές και αγαπητοί συνάδελφοι, σήμερα εισάγεται ένα σχέδιο νόμου, που αδιαμφισβήτητα αποτελεί μια μεγάλη τομή στον τομέα της ενέργειας στην Ελλάδα. Για πρώτη φορά δίνουμε </w:t>
      </w:r>
      <w:r>
        <w:rPr>
          <w:rFonts w:eastAsia="Times New Roman"/>
          <w:szCs w:val="24"/>
        </w:rPr>
        <w:lastRenderedPageBreak/>
        <w:t>τη δυνατότητα σε πολίτες, μικρομεσαίες επιχει</w:t>
      </w:r>
      <w:r>
        <w:rPr>
          <w:rFonts w:eastAsia="Times New Roman"/>
          <w:szCs w:val="24"/>
        </w:rPr>
        <w:t>ρήσεις, τοπικούς φορείς να αποκτήσουν ενεργή εμπλοκή στη διαδικασία μετασχηματισμού του ενεργειακού μας συστήματος.</w:t>
      </w:r>
    </w:p>
    <w:p w14:paraId="6FA9D92D"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Παράλληλα -και αυτό είναι κάτι που θα πρέπει να ακουστεί- πρωτοπορούμε στην Ευρώπη, καθώς είμαστε από τις πρώτες χώρες που θεσπίζουν ένα ξεκάθαρο και διάφανο πλαίσιο για τη λειτουργία των </w:t>
      </w:r>
      <w:r>
        <w:rPr>
          <w:rFonts w:eastAsia="Times New Roman" w:cs="Times New Roman"/>
          <w:szCs w:val="24"/>
        </w:rPr>
        <w:t>ε</w:t>
      </w:r>
      <w:r>
        <w:rPr>
          <w:rFonts w:eastAsia="Times New Roman" w:cs="Times New Roman"/>
          <w:szCs w:val="24"/>
        </w:rPr>
        <w:t xml:space="preserve">νεργειακών </w:t>
      </w:r>
      <w:r>
        <w:rPr>
          <w:rFonts w:eastAsia="Times New Roman" w:cs="Times New Roman"/>
          <w:szCs w:val="24"/>
        </w:rPr>
        <w:t>κ</w:t>
      </w:r>
      <w:r>
        <w:rPr>
          <w:rFonts w:eastAsia="Times New Roman" w:cs="Times New Roman"/>
          <w:szCs w:val="24"/>
        </w:rPr>
        <w:t>οινοτήτων -κάτι που έχει υπογραμμίσει και το σύνολο των</w:t>
      </w:r>
      <w:r>
        <w:rPr>
          <w:rFonts w:eastAsia="Times New Roman" w:cs="Times New Roman"/>
          <w:szCs w:val="24"/>
        </w:rPr>
        <w:t xml:space="preserve"> οικολογικών οργανώσεων- και οδηγούμαστε πλέον σε ένα πλαίσιο το οποίο φιλοδοξεί να ανοίξει καινούργιους δρόμους στον ενεργειακό μετασχηματισμό της χώρας μας.</w:t>
      </w:r>
    </w:p>
    <w:p w14:paraId="6FA9D92E"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Υπογραμμίζω για μια ακόμη φορά ότι είναι ένα νομοσχέδιο που δεν έχει καμμία σχέση με τις μνημονια</w:t>
      </w:r>
      <w:r>
        <w:rPr>
          <w:rFonts w:eastAsia="Times New Roman" w:cs="Times New Roman"/>
          <w:szCs w:val="24"/>
        </w:rPr>
        <w:t xml:space="preserve">κές υποχρεώσεις της χώρας, </w:t>
      </w:r>
      <w:r>
        <w:rPr>
          <w:rFonts w:eastAsia="Times New Roman" w:cs="Times New Roman"/>
          <w:szCs w:val="24"/>
        </w:rPr>
        <w:lastRenderedPageBreak/>
        <w:t xml:space="preserve">μια πρωτοβουλία 100% της παρούσας Κυβέρνησης. Είναι ένα νομοσχέδιο που φέρει τη σφραγίδα του τρόπου με τον οποίο αντιλαμβανόμαστε μια γενικότερη στρατηγική και στο πλαίσιο του ενεργειακού τομέα και στο πλαίσιο της εξόδου από την </w:t>
      </w:r>
      <w:r>
        <w:rPr>
          <w:rFonts w:eastAsia="Times New Roman" w:cs="Times New Roman"/>
          <w:szCs w:val="24"/>
        </w:rPr>
        <w:t>κρίση και της παραγωγικής ανασυγκρότησης της ελληνικής οικονομίας.</w:t>
      </w:r>
    </w:p>
    <w:p w14:paraId="6FA9D92F"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Επιτρέψτε μου να υπενθυμίσω ότι η στρατηγική μας στην ενέργεια έχει δύο μεγάλους πυλώνες, παίρνοντας ως δεδομένο ότι έχουμε δεσμευτεί ως χώρα και στους υψηλούς στόχους του Παρισιού και στην</w:t>
      </w:r>
      <w:r>
        <w:rPr>
          <w:rFonts w:eastAsia="Times New Roman" w:cs="Times New Roman"/>
          <w:szCs w:val="24"/>
        </w:rPr>
        <w:t xml:space="preserve"> ιδέα μιας φιλόδοξης στρατηγικής για το σύνολο της Ευρωπαϊκής Ένωσης για το 2020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2030. Άρα και σε σχέση με τη </w:t>
      </w:r>
      <w:r>
        <w:rPr>
          <w:rFonts w:eastAsia="Times New Roman" w:cs="Times New Roman"/>
          <w:szCs w:val="24"/>
        </w:rPr>
        <w:t>Σ</w:t>
      </w:r>
      <w:r>
        <w:rPr>
          <w:rFonts w:eastAsia="Times New Roman" w:cs="Times New Roman"/>
          <w:szCs w:val="24"/>
        </w:rPr>
        <w:t>υμφωνία του Παρισιού και σε σχέση με τις στοχεύσεις της Ευρωπαϊκής Επιτροπής για το 2020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2030 είμαστε από τις χώρες που </w:t>
      </w:r>
      <w:r>
        <w:rPr>
          <w:rFonts w:eastAsia="Times New Roman" w:cs="Times New Roman"/>
          <w:szCs w:val="24"/>
        </w:rPr>
        <w:lastRenderedPageBreak/>
        <w:t>υποστηρίζουμε φιλόδοξ</w:t>
      </w:r>
      <w:r>
        <w:rPr>
          <w:rFonts w:eastAsia="Times New Roman" w:cs="Times New Roman"/>
          <w:szCs w:val="24"/>
        </w:rPr>
        <w:t xml:space="preserve">ους στόχους τόσο στην εξοικονόμηση ενέργειας όσο και στον δεύτερο πυλώνα, στην παραγωγή ενέργειας. </w:t>
      </w:r>
    </w:p>
    <w:p w14:paraId="6FA9D930"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Άρα η χώρα μας δεσμεύεται για δύο πράγματα: Πρώτον, ότι το 2020</w:t>
      </w:r>
      <w:r>
        <w:rPr>
          <w:rFonts w:eastAsia="Times New Roman" w:cs="Times New Roman"/>
          <w:szCs w:val="24"/>
        </w:rPr>
        <w:t xml:space="preserve"> </w:t>
      </w:r>
      <w:r>
        <w:rPr>
          <w:rFonts w:eastAsia="Times New Roman" w:cs="Times New Roman"/>
          <w:szCs w:val="24"/>
        </w:rPr>
        <w:t>-2030 πρέπει να πλησιάσουμε σε ένα πολύ υψηλό ποσοστό συμμετοχής των ΑΠΕ στο ενεργειακό μείγ</w:t>
      </w:r>
      <w:r>
        <w:rPr>
          <w:rFonts w:eastAsia="Times New Roman" w:cs="Times New Roman"/>
          <w:szCs w:val="24"/>
        </w:rPr>
        <w:t>μα της χώρας. Και δεύτερον, ότι μέχρι τότε θα πρέπει να έχουμε κάνει τεράστια βήματα στην εξοικονόμηση ενέργειας, που αφορά το σύνολο πλέον των δραστηριοτήτων μας -την κατοικία, τις μεταφορές- το σύνολο των πραγμάτων στα οποία καταναλώνουμε ενέργεια. Συνεπ</w:t>
      </w:r>
      <w:r>
        <w:rPr>
          <w:rFonts w:eastAsia="Times New Roman" w:cs="Times New Roman"/>
          <w:szCs w:val="24"/>
        </w:rPr>
        <w:t>ώς χρειάζεται τεράστια προσπάθεια - ειδικά στον δεύτερο πυλώνα- για να φθάσουμε σε αυτή την εξέλιξη.</w:t>
      </w:r>
    </w:p>
    <w:p w14:paraId="6FA9D931"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πλαίσιο, λοιπόν, αυτής της διπλής στρατηγικής, της αλλαγής του μείγματος παραγωγής ενέργειας και της εξοικονόμησης ενέργειας, ο θεσμός των </w:t>
      </w:r>
      <w:r>
        <w:rPr>
          <w:rFonts w:eastAsia="Times New Roman" w:cs="Times New Roman"/>
          <w:szCs w:val="24"/>
        </w:rPr>
        <w:t>ε</w:t>
      </w:r>
      <w:r>
        <w:rPr>
          <w:rFonts w:eastAsia="Times New Roman" w:cs="Times New Roman"/>
          <w:szCs w:val="24"/>
        </w:rPr>
        <w:t xml:space="preserve">νεργειακών </w:t>
      </w:r>
      <w:r>
        <w:rPr>
          <w:rFonts w:eastAsia="Times New Roman" w:cs="Times New Roman"/>
          <w:szCs w:val="24"/>
        </w:rPr>
        <w:t>κ</w:t>
      </w:r>
      <w:r>
        <w:rPr>
          <w:rFonts w:eastAsia="Times New Roman" w:cs="Times New Roman"/>
          <w:szCs w:val="24"/>
        </w:rPr>
        <w:t>οινοτήτων και στους δύο αυτούς πυλώνες έρχεται να ανοίξει έναν δρόμο και μία προοπτική.</w:t>
      </w:r>
    </w:p>
    <w:p w14:paraId="6FA9D932"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Μέχρι τώρα και οι δύο αυτές δραστηριότητες ήταν κατ’ εξοχήν επιχειρηματικό αντικείμενο. Στην περίπτωση των ΑΠΕ είχαμε δύο ομάδες-κύματα ανάπτυξης των ΑΠΕ στη χώρα μας.</w:t>
      </w:r>
      <w:r>
        <w:rPr>
          <w:rFonts w:eastAsia="Times New Roman" w:cs="Times New Roman"/>
          <w:szCs w:val="24"/>
        </w:rPr>
        <w:t xml:space="preserve"> Στα φωτοβολταϊκά κυριάρχησαν οι μικρομεσαίες επιχειρήσεις και είχαμε το πρώτο κύμα ανάπτυξης των ΑΠΕ με φωτοβολταϊκά. Στο δεύτερο κύμα, που είναι τα αιολικά, συνήθως έχουμε μεγάλες επιχειρήσεις, διότι οι επενδύσεις στα αιολικά είναι κατά κανόνα πολύ πιο α</w:t>
      </w:r>
      <w:r>
        <w:rPr>
          <w:rFonts w:eastAsia="Times New Roman" w:cs="Times New Roman"/>
          <w:szCs w:val="24"/>
        </w:rPr>
        <w:t>κριβές.</w:t>
      </w:r>
    </w:p>
    <w:p w14:paraId="6FA9D933"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Σήμερα που έχει κλείσει ο κύκλος των εγγυημένων τιμών -οι τελευταίες εγγυημένες τιμές που δόθηκαν στα αιολικά πάρκα ήταν </w:t>
      </w:r>
      <w:r>
        <w:rPr>
          <w:rFonts w:eastAsia="Times New Roman" w:cs="Times New Roman"/>
          <w:szCs w:val="24"/>
        </w:rPr>
        <w:lastRenderedPageBreak/>
        <w:t xml:space="preserve">τον περασμένο Μάρτιο- μπαίνουμε σε ένα νέο πεδίο, όπου η ανάπτυξη των ΑΠΕ δεν θα στηρίζεται πλέον σε εγγυημένες τιμές, αλλά σε </w:t>
      </w:r>
      <w:r>
        <w:rPr>
          <w:rFonts w:eastAsia="Times New Roman" w:cs="Times New Roman"/>
          <w:szCs w:val="24"/>
        </w:rPr>
        <w:t>διαγωνιστικές διαδικασίες. Αυτές οι διαγωνιστικές διαδικασίες κάνουν εφικτά αυτά που ειπώθηκαν και από αρκετούς συναδέλφους.</w:t>
      </w:r>
    </w:p>
    <w:p w14:paraId="6FA9D934"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συνεχής βελτίωση της τεχνολογίας ρίχνει το κόστος των ΑΠΕ. Οι πρώτες ενδείξεις πλέον από τις διαγωνιστικές διαδικασίες δείχνουν ό</w:t>
      </w:r>
      <w:r>
        <w:rPr>
          <w:rFonts w:eastAsia="Times New Roman" w:cs="Times New Roman"/>
          <w:szCs w:val="24"/>
        </w:rPr>
        <w:t>τι το κόστος των ΑΠΕ, η προσφορά ενέργειας μέσω ΑΠΕ, πλησιάζει πλέον σε επίπεδα στο μέσο οριακό κόστος παραγωγής ενέργειας. Υπενθυμίζω ότι στην Ελλάδα η μέση οριακή τιμή είναι 70 ευρώ ανά κιλοβατώρα και οι πρόσφατοι διαγωνισμοί δείχνουν ότι και οι ΑΠΕ φθάν</w:t>
      </w:r>
      <w:r>
        <w:rPr>
          <w:rFonts w:eastAsia="Times New Roman" w:cs="Times New Roman"/>
          <w:szCs w:val="24"/>
        </w:rPr>
        <w:t>ουν σε ένα επίπεδο λίγο πιο κάτω από τα 100 ευρώ, περίπου στα 90 ευρώ. Άρα βρισκόμαστε σε μια πορεία όπου η πα</w:t>
      </w:r>
      <w:r>
        <w:rPr>
          <w:rFonts w:eastAsia="Times New Roman" w:cs="Times New Roman"/>
          <w:szCs w:val="24"/>
        </w:rPr>
        <w:lastRenderedPageBreak/>
        <w:t>ραγωγή μέσω ΑΠΕ θα παραμένει ίσως πιο ακριβή για κάποια χρόνια, αλλά πλησιάζει πάρα πολύ στον μέσο όρο. Υπενθυμίζω ότι στο παρελθόν ήταν πάρα πολύ</w:t>
      </w:r>
      <w:r>
        <w:rPr>
          <w:rFonts w:eastAsia="Times New Roman" w:cs="Times New Roman"/>
          <w:szCs w:val="24"/>
        </w:rPr>
        <w:t xml:space="preserve"> υψηλή, κοντά στα 200 ευρώ και παραπάνω από 200 ευρώ για κάποια χρόνια.</w:t>
      </w:r>
    </w:p>
    <w:p w14:paraId="6FA9D935"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Συνεπώς εν μέσω αυτών των αλλαγών, με αυτόν τον τρόπο ανοίγουμε έναν τρίτο χώρο για την παραγωγή ενέργειας, πέρα από τις μεγάλες επιχειρήσεις, πέρα από τις μικρομεσαίες, οι οποίες θα σ</w:t>
      </w:r>
      <w:r>
        <w:rPr>
          <w:rFonts w:eastAsia="Times New Roman" w:cs="Times New Roman"/>
          <w:szCs w:val="24"/>
        </w:rPr>
        <w:t>υνεχίσουν να επενδύουν και να αναπτύσσουν τις επιμέρους αγορές τους.</w:t>
      </w:r>
    </w:p>
    <w:p w14:paraId="6FA9D936"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 xml:space="preserve">Με τον θεσμό των </w:t>
      </w:r>
      <w:r>
        <w:rPr>
          <w:rFonts w:eastAsia="Times New Roman" w:cs="Times New Roman"/>
          <w:szCs w:val="24"/>
        </w:rPr>
        <w:t>ε</w:t>
      </w:r>
      <w:r>
        <w:rPr>
          <w:rFonts w:eastAsia="Times New Roman" w:cs="Times New Roman"/>
          <w:szCs w:val="24"/>
        </w:rPr>
        <w:t xml:space="preserve">νεργειακών </w:t>
      </w:r>
      <w:r>
        <w:rPr>
          <w:rFonts w:eastAsia="Times New Roman" w:cs="Times New Roman"/>
          <w:szCs w:val="24"/>
        </w:rPr>
        <w:t>κ</w:t>
      </w:r>
      <w:r>
        <w:rPr>
          <w:rFonts w:eastAsia="Times New Roman" w:cs="Times New Roman"/>
          <w:szCs w:val="24"/>
        </w:rPr>
        <w:t xml:space="preserve">οινοτήτων δίνουμε τη δυνατότητα στο σύνολο των φορέων της κοινωνίας να μπορούν να παράγουν ενέργεια, είτε πρόκειται για μία πολυκατοικία, είτε για τρεις </w:t>
      </w:r>
      <w:r>
        <w:rPr>
          <w:rFonts w:eastAsia="Times New Roman" w:cs="Times New Roman"/>
          <w:szCs w:val="24"/>
        </w:rPr>
        <w:lastRenderedPageBreak/>
        <w:t>βιοτ</w:t>
      </w:r>
      <w:r>
        <w:rPr>
          <w:rFonts w:eastAsia="Times New Roman" w:cs="Times New Roman"/>
          <w:szCs w:val="24"/>
        </w:rPr>
        <w:t>εχνίες, πέντε ξενοδοχεία, πανεπιστήμια, δήμους κ.ο.κ.</w:t>
      </w:r>
      <w:r>
        <w:rPr>
          <w:rFonts w:eastAsia="Times New Roman" w:cs="Times New Roman"/>
          <w:szCs w:val="24"/>
        </w:rPr>
        <w:t>.</w:t>
      </w:r>
      <w:r>
        <w:rPr>
          <w:rFonts w:eastAsia="Times New Roman" w:cs="Times New Roman"/>
          <w:szCs w:val="24"/>
        </w:rPr>
        <w:t xml:space="preserve"> Ξαφνικά ανοίγουμε ένα νέο πεδίο, με το οποίο θα είναι δυνατή η παραγωγή ενέργειας μέσω ΑΠΕ, απόλυτα προσανατολισμένη στη δεύτερη αρχή, στην αρχή της τοπικότητας. Με αυτό επιδιώκουμε τοπική παραγωγή, το</w:t>
      </w:r>
      <w:r>
        <w:rPr>
          <w:rFonts w:eastAsia="Times New Roman" w:cs="Times New Roman"/>
          <w:szCs w:val="24"/>
        </w:rPr>
        <w:t>πική κατανάλωση. Αυτή είναι η κεντρική ιδέα ενός αποκεντρωμένου συστήματος παραγωγής ενέργειας, όπου κατανάλωση και παραγωγή θα έχουν ισχυρούς κανόνες τοπικότητας. Γι’ αυτό και το συγκεκριμένο νομοσχέδιο το διαπερνούν ισχυρές ασφαλιστικές δικλίδες, προκειμ</w:t>
      </w:r>
      <w:r>
        <w:rPr>
          <w:rFonts w:eastAsia="Times New Roman" w:cs="Times New Roman"/>
          <w:szCs w:val="24"/>
        </w:rPr>
        <w:t>ένου να είναι σαφής ο τοπικός χαρακτήρας της επιχείρησης.</w:t>
      </w:r>
    </w:p>
    <w:p w14:paraId="6FA9D937"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 xml:space="preserve">Και εδώ θα ήθελα να διαβεβαιώσω -γιατί ακούγονται φωνές ότι κάποια μεγάλα συμφέροντα θα παρακάμψουν όλα τα συστήματα </w:t>
      </w:r>
      <w:r>
        <w:rPr>
          <w:rFonts w:eastAsia="Times New Roman" w:cs="Times New Roman"/>
          <w:szCs w:val="24"/>
        </w:rPr>
        <w:lastRenderedPageBreak/>
        <w:t xml:space="preserve">για να ενοποιήσουν τοπικότητες κ.ο.κ.- ότι έτσι όπως είναι διατυπωμένα τα άρθρα, </w:t>
      </w:r>
      <w:r>
        <w:rPr>
          <w:rFonts w:eastAsia="Times New Roman" w:cs="Times New Roman"/>
          <w:szCs w:val="24"/>
        </w:rPr>
        <w:t>προστατεύονται πλήρως από τέτοια πιθανά σενάρια. Άρα ισχυρή τοπικότητα.</w:t>
      </w:r>
    </w:p>
    <w:p w14:paraId="6FA9D938"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Δεύτερον, συνέργειες και συμπράξεις: Κεντρική ιδέα μας είναι ότι πρέπει να υπάρξει συνένωση ατόμων, πρωτοβουλιών, φορέων κοινωνικού χαρακτήρα, κοινωνικής οικονομίας. Το στοιχείο της κο</w:t>
      </w:r>
      <w:r>
        <w:rPr>
          <w:rFonts w:eastAsia="Times New Roman" w:cs="Times New Roman"/>
          <w:szCs w:val="24"/>
        </w:rPr>
        <w:t xml:space="preserve">ινωνικής οικονομίας πρέπει να ενισχυθεί και το ενισχύουμε με έναν επιπρόσθετο κανόνα, έναν κανόνα δημοκρατίας στο εσωτερικό των ενεργειακών κοινοτήτων. Η ισότητα διασφαλίζεται πλήρως με την ισοτιμία της ψήφου των συμμετεχόντων, ανεξαρτήτως συνεταιριστικού </w:t>
      </w:r>
      <w:r>
        <w:rPr>
          <w:rFonts w:eastAsia="Times New Roman" w:cs="Times New Roman"/>
          <w:szCs w:val="24"/>
        </w:rPr>
        <w:t>μεριδίου.</w:t>
      </w:r>
    </w:p>
    <w:p w14:paraId="6FA9D939"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lastRenderedPageBreak/>
        <w:t>Άρα βρισκόμαστε σε ένα σημείο όπου ενισχύουμε ταυτόχρονα την τοπικότητα, τη σύμπραξη και τη συνεταιριστική και κοινωνική δομή των δραστηριοτήτων και ισχυρούς κανόνες δημοκρατίας.</w:t>
      </w:r>
    </w:p>
    <w:p w14:paraId="6FA9D93A"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w:t>
      </w:r>
      <w:r>
        <w:rPr>
          <w:rFonts w:eastAsia="Times New Roman" w:cs="Times New Roman"/>
          <w:szCs w:val="24"/>
        </w:rPr>
        <w:t xml:space="preserve">της Βουλής κ. </w:t>
      </w:r>
      <w:r w:rsidRPr="000C5E42">
        <w:rPr>
          <w:rFonts w:eastAsia="Times New Roman" w:cs="Times New Roman"/>
          <w:b/>
          <w:szCs w:val="24"/>
        </w:rPr>
        <w:t>ΑΝΑΣΤΑΣΙΑ ΧΡΙΣΤΟΔΟΥΛΟΠΟΥΛΟΥ</w:t>
      </w:r>
      <w:r>
        <w:rPr>
          <w:rFonts w:eastAsia="Times New Roman" w:cs="Times New Roman"/>
          <w:szCs w:val="24"/>
        </w:rPr>
        <w:t>)</w:t>
      </w:r>
    </w:p>
    <w:p w14:paraId="6FA9D93B"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 xml:space="preserve">Κατά κύριο λόγο η δραστηριότητα των </w:t>
      </w:r>
      <w:r>
        <w:rPr>
          <w:rFonts w:eastAsia="Times New Roman" w:cs="Times New Roman"/>
          <w:szCs w:val="24"/>
        </w:rPr>
        <w:t>ε</w:t>
      </w:r>
      <w:r>
        <w:rPr>
          <w:rFonts w:eastAsia="Times New Roman" w:cs="Times New Roman"/>
          <w:szCs w:val="24"/>
        </w:rPr>
        <w:t xml:space="preserve">νεργειακών </w:t>
      </w:r>
      <w:r>
        <w:rPr>
          <w:rFonts w:eastAsia="Times New Roman" w:cs="Times New Roman"/>
          <w:szCs w:val="24"/>
        </w:rPr>
        <w:t>κ</w:t>
      </w:r>
      <w:r>
        <w:rPr>
          <w:rFonts w:eastAsia="Times New Roman" w:cs="Times New Roman"/>
          <w:szCs w:val="24"/>
        </w:rPr>
        <w:t>οινοτήτων θα εδράζεται στην αξιοποίηση, στο μέγιστο, του συμψηφισμού ανάμεσα στην κατανάλωση που έχει ένα υποκείμενο και στη δυνατότητά του να παράγει αυτή τη συγκε</w:t>
      </w:r>
      <w:r>
        <w:rPr>
          <w:rFonts w:eastAsia="Times New Roman" w:cs="Times New Roman"/>
          <w:szCs w:val="24"/>
        </w:rPr>
        <w:t>κριμένη κατανάλωση με δικά του μέσα. Αυτή είναι η κεντρική αρχή. Ταυτόχρονα, όμως, είναι ανοι</w:t>
      </w:r>
      <w:r>
        <w:rPr>
          <w:rFonts w:eastAsia="Times New Roman" w:cs="Times New Roman"/>
          <w:szCs w:val="24"/>
        </w:rPr>
        <w:t>κ</w:t>
      </w:r>
      <w:r>
        <w:rPr>
          <w:rFonts w:eastAsia="Times New Roman" w:cs="Times New Roman"/>
          <w:szCs w:val="24"/>
        </w:rPr>
        <w:t xml:space="preserve">τός ο δρόμος για να πωλείται το πλεόνασμα ενέργειας που έχει και να φτιαχτεί μια </w:t>
      </w:r>
      <w:r>
        <w:rPr>
          <w:rFonts w:eastAsia="Times New Roman" w:cs="Times New Roman"/>
          <w:szCs w:val="24"/>
        </w:rPr>
        <w:t>ε</w:t>
      </w:r>
      <w:r>
        <w:rPr>
          <w:rFonts w:eastAsia="Times New Roman" w:cs="Times New Roman"/>
          <w:szCs w:val="24"/>
        </w:rPr>
        <w:t xml:space="preserve">νεργειακή </w:t>
      </w:r>
      <w:r>
        <w:rPr>
          <w:rFonts w:eastAsia="Times New Roman" w:cs="Times New Roman"/>
          <w:szCs w:val="24"/>
        </w:rPr>
        <w:t>κ</w:t>
      </w:r>
      <w:r>
        <w:rPr>
          <w:rFonts w:eastAsia="Times New Roman" w:cs="Times New Roman"/>
          <w:szCs w:val="24"/>
        </w:rPr>
        <w:t xml:space="preserve">οινότητα, η οποία αποκλειστικό σκοπό θα </w:t>
      </w:r>
      <w:r>
        <w:rPr>
          <w:rFonts w:eastAsia="Times New Roman" w:cs="Times New Roman"/>
          <w:szCs w:val="24"/>
        </w:rPr>
        <w:lastRenderedPageBreak/>
        <w:t>έχει το να παράγει και να που</w:t>
      </w:r>
      <w:r>
        <w:rPr>
          <w:rFonts w:eastAsia="Times New Roman" w:cs="Times New Roman"/>
          <w:szCs w:val="24"/>
        </w:rPr>
        <w:t>λάει ενέργεια. Και αυτό είναι διασφαλισμένο.</w:t>
      </w:r>
    </w:p>
    <w:p w14:paraId="6FA9D93C"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Στοχεύσεις και προσδοκίες: Δεν υπάρχει αμφιβολία ότι η πρόθεση και ο στόχος του νομοσχεδίου είναι να μειωθεί το κόστος ενέργειας για νοικοκυριά και μικρομεσαίες επιχειρήσεις, να υπάρξει περαιτέρω διείσδυση των Α</w:t>
      </w:r>
      <w:r>
        <w:rPr>
          <w:rFonts w:eastAsia="Times New Roman" w:cs="Times New Roman"/>
          <w:szCs w:val="24"/>
        </w:rPr>
        <w:t>ΠΕ -είναι στρατηγικός μας στόχος-, να υπάρξει μεγαλύτερη τοπική αποδοχή των ΑΠΕ, επιλύοντας θέματα συγκρούσεων, τα οποία μέχρι τώρα -εύλογα ή μη- δημιουργούνται κατά διαστήματα.</w:t>
      </w:r>
    </w:p>
    <w:p w14:paraId="6FA9D93D"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 xml:space="preserve">Επίσης, στόχος και πρόθεση του νομοσχεδίου είναι να υπάρξει μεγάλη καινοτομία </w:t>
      </w:r>
      <w:r>
        <w:rPr>
          <w:rFonts w:eastAsia="Times New Roman" w:cs="Times New Roman"/>
          <w:szCs w:val="24"/>
        </w:rPr>
        <w:t xml:space="preserve">στην παραγωγή και στον ενεργειακό σχεδιασμό, καθώς έτσι θα αρχίσει να υπάρχει μία ευρεία οικονομική δραστηριότητα, στηριγμένη εκ των πραγμάτων πάνω σε καινοτομίες, οι </w:t>
      </w:r>
      <w:r>
        <w:rPr>
          <w:rFonts w:eastAsia="Times New Roman" w:cs="Times New Roman"/>
          <w:szCs w:val="24"/>
        </w:rPr>
        <w:lastRenderedPageBreak/>
        <w:t>οποίες θα δημιουργήσουν και προοπτικές για συγκεκριμένους κλάδους της οικονομίας και ταυτ</w:t>
      </w:r>
      <w:r>
        <w:rPr>
          <w:rFonts w:eastAsia="Times New Roman" w:cs="Times New Roman"/>
          <w:szCs w:val="24"/>
        </w:rPr>
        <w:t>όχρονα θα δημιουργήσουν συνθήκες τοπικής παραγωγής πολύ πιο έντονες.</w:t>
      </w:r>
    </w:p>
    <w:p w14:paraId="6FA9D93E"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Επίσης, η ενίσχυση της αλληλεγγύης και του πυλώνα της κοινωνικής οικονομίας, όπως υπογράμμισα, αποτελεί βασικό αξιακό μας στοιχείο, καθώς και η αύξηση των επενδύσεων με κύριο στόχο την αειφορία και τον σεβασμό στο περιβάλλον, η αξιοποίηση όλων των διαθέσιμ</w:t>
      </w:r>
      <w:r>
        <w:rPr>
          <w:rFonts w:eastAsia="Times New Roman" w:cs="Times New Roman"/>
          <w:szCs w:val="24"/>
        </w:rPr>
        <w:t xml:space="preserve">ων εργαλείων που υπάρχουν στην ενεργειακή αγορά, ο συμψηφισμός ενέργειας, ο εικονικός συμψηφισμός ενέργειας, οι </w:t>
      </w:r>
      <w:r>
        <w:rPr>
          <w:rFonts w:eastAsia="Times New Roman" w:cs="Times New Roman"/>
          <w:szCs w:val="24"/>
          <w:lang w:val="en-US"/>
        </w:rPr>
        <w:t>smart</w:t>
      </w:r>
      <w:r>
        <w:rPr>
          <w:rFonts w:eastAsia="Times New Roman" w:cs="Times New Roman"/>
          <w:szCs w:val="24"/>
        </w:rPr>
        <w:t xml:space="preserve"> </w:t>
      </w:r>
      <w:r>
        <w:rPr>
          <w:rFonts w:eastAsia="Times New Roman" w:cs="Times New Roman"/>
          <w:szCs w:val="24"/>
          <w:lang w:val="en-US"/>
        </w:rPr>
        <w:t>meters</w:t>
      </w:r>
      <w:r>
        <w:rPr>
          <w:rFonts w:eastAsia="Times New Roman" w:cs="Times New Roman"/>
          <w:szCs w:val="24"/>
        </w:rPr>
        <w:t xml:space="preserve"> -οι έξυπνοι μετρητές ενέργειας- κ.λπ., με τα οποία θα δούμε μια συνολική επέκταση αυτών των εργαλείων.</w:t>
      </w:r>
    </w:p>
    <w:p w14:paraId="6FA9D93F"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Επιτρέψτε μου να σταθώ στη σ</w:t>
      </w:r>
      <w:r>
        <w:rPr>
          <w:rFonts w:eastAsia="Times New Roman" w:cs="Times New Roman"/>
          <w:szCs w:val="24"/>
        </w:rPr>
        <w:t>υζήτηση που έγινε με τους φορείς. Όπως διαπιστώσατε, υπήρξε μια συντριπτική υποστήριξη αυτού του θεσμού από το σύνολο των φορέων και φυσικά από τις οικολογικές οργανώσεις, το Τεχνικό Επιμελητήριο, το Οικονομικό Επιμελητήριο, τους ΤΟΕΒ και το σύνολο των φορ</w:t>
      </w:r>
      <w:r>
        <w:rPr>
          <w:rFonts w:eastAsia="Times New Roman" w:cs="Times New Roman"/>
          <w:szCs w:val="24"/>
        </w:rPr>
        <w:t>έων που εμπλέκονται σε αυτό. Επίσης, αντιμετωπίζουν θετικά αυτή τη διαδικασία οι υπάρχουσες ενεργειακές συνεταιριστικές εταιρείες της Καρδίτσας και της Σίφνου.</w:t>
      </w:r>
    </w:p>
    <w:p w14:paraId="6FA9D940"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Θα πω μια λέξη για αυτή τη συζήτηση. Φάνηκε ότι το σύνολο των προτάσεων που προέρχονται από όλο </w:t>
      </w:r>
      <w:r>
        <w:rPr>
          <w:rFonts w:eastAsia="Times New Roman" w:cs="Times New Roman"/>
          <w:szCs w:val="24"/>
        </w:rPr>
        <w:t xml:space="preserve">αυτό το ευρύ φάσμα κοινωνικών φορέων, έχουν ενσωματωθεί στο νομοσχέδιο. Κάποιες τελευταίες προτάσεις που έγιναν για την αποθήκευση κ.λπ. είναι στις τροπολογίες μας. Αυτό έχει τεράστια σημασία, διότι νομίζω ότι </w:t>
      </w:r>
      <w:r>
        <w:rPr>
          <w:rFonts w:eastAsia="Times New Roman" w:cs="Times New Roman"/>
          <w:szCs w:val="24"/>
        </w:rPr>
        <w:lastRenderedPageBreak/>
        <w:t>είναι ένα νομοσχέδιο για το οποίο μπορεί να λέ</w:t>
      </w:r>
      <w:r>
        <w:rPr>
          <w:rFonts w:eastAsia="Times New Roman" w:cs="Times New Roman"/>
          <w:szCs w:val="24"/>
        </w:rPr>
        <w:t>ει η Κυβέρνηση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ι καλοί που είμαστε», αλλά θεωρώ ότι χρειάζεται την ευρεία συναίνεση, γιατί ανοίγει έναν δρόμο. Από κει και πέρα, δεν αποτελεί αντικείμενο στενής κομματικής ή κυβερνητικής αντιμετώπισης.</w:t>
      </w:r>
    </w:p>
    <w:p w14:paraId="6FA9D941"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Είναι ένα βήμα που πρέπει να κάνουμε. Ανοίγει πολύ </w:t>
      </w:r>
      <w:r>
        <w:rPr>
          <w:rFonts w:eastAsia="Times New Roman" w:cs="Times New Roman"/>
          <w:szCs w:val="24"/>
        </w:rPr>
        <w:t>σημαντικούς δρόμους στον ενεργειακό μετασχηματισμό μας. Θα το αγκαλιάσουν οι τοπικές κοινωνίες. Πρέπει να το αγκαλιάσουν, διότι ανοίγει τεράστιες δυνατότητες. Με αυτή την έννοια θεωρώ ότι είναι ένα ώριμο νομοσχέδιο, το οποίο έχει κλείσει τον κύκλο του διαλ</w:t>
      </w:r>
      <w:r>
        <w:rPr>
          <w:rFonts w:eastAsia="Times New Roman" w:cs="Times New Roman"/>
          <w:szCs w:val="24"/>
        </w:rPr>
        <w:t>όγου και έχει δημιουργήσει και μια ευρύτερη κοινωνική συναίνεση.</w:t>
      </w:r>
    </w:p>
    <w:p w14:paraId="6FA9D942"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σταθώ λίγο στις τροπολογίες που έχουν κατατεθεί. Θεωρώ ότι όλες είναι τροπολογίες οι οποίες έχουν τεχνικό χαρακτήρα. Η πρώτη, δηλαδή, για τον ενεργειακό συμψηφισμό, </w:t>
      </w:r>
      <w:r>
        <w:rPr>
          <w:rFonts w:eastAsia="Times New Roman" w:cs="Times New Roman"/>
          <w:szCs w:val="24"/>
        </w:rPr>
        <w:lastRenderedPageBreak/>
        <w:t>προσθέτει</w:t>
      </w:r>
      <w:r>
        <w:rPr>
          <w:rFonts w:eastAsia="Times New Roman" w:cs="Times New Roman"/>
          <w:szCs w:val="24"/>
        </w:rPr>
        <w:t xml:space="preserve"> την πρόταση περί αποθήκευσης της </w:t>
      </w:r>
      <w:r>
        <w:rPr>
          <w:rFonts w:eastAsia="Times New Roman" w:cs="Times New Roman"/>
          <w:szCs w:val="24"/>
        </w:rPr>
        <w:t>«</w:t>
      </w:r>
      <w:r>
        <w:rPr>
          <w:rFonts w:eastAsia="Times New Roman" w:cs="Times New Roman"/>
          <w:szCs w:val="24"/>
          <w:lang w:val="en-US"/>
        </w:rPr>
        <w:t>GREENPEACE</w:t>
      </w:r>
      <w:r>
        <w:rPr>
          <w:rFonts w:eastAsia="Times New Roman" w:cs="Times New Roman"/>
          <w:szCs w:val="24"/>
        </w:rPr>
        <w:t>»</w:t>
      </w:r>
      <w:r>
        <w:rPr>
          <w:rFonts w:eastAsia="Times New Roman" w:cs="Times New Roman"/>
          <w:szCs w:val="24"/>
        </w:rPr>
        <w:t xml:space="preserve"> και τη γεωθερμία και την ηλιοθερμία, που δεν είχαν μερικές τεχνολογίες ΑΠΕ που δεν είχαν εισαχθεί.</w:t>
      </w:r>
    </w:p>
    <w:p w14:paraId="6FA9D943"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Για την αγορά φυσικού αερίου η βασική προσθήκη αφορά την υποχρέωση διατήρησης αποθέματος υγροποιημένου φυσικού</w:t>
      </w:r>
      <w:r>
        <w:rPr>
          <w:rFonts w:eastAsia="Times New Roman" w:cs="Times New Roman"/>
          <w:szCs w:val="24"/>
        </w:rPr>
        <w:t xml:space="preserve"> αερίου σε πλοίο. Έχουμε συμφωνήσει με όλους τους φορείς και υπάρχει σε αυτή τη φάση ένα πλοίο τους χειμώνες. Σε περίπτωση που αντιμετωπιστούν, δηλαδή, έκτακτα γεγονότα, όπως είχαμε πέρυσι τον χειμώνα, είναι ο καλύτερος τρόπος να έχουμε </w:t>
      </w:r>
      <w:r>
        <w:rPr>
          <w:rFonts w:eastAsia="Times New Roman" w:cs="Times New Roman"/>
          <w:szCs w:val="24"/>
          <w:lang w:val="en-US"/>
        </w:rPr>
        <w:t>stand</w:t>
      </w:r>
      <w:r>
        <w:rPr>
          <w:rFonts w:eastAsia="Times New Roman" w:cs="Times New Roman"/>
          <w:szCs w:val="24"/>
        </w:rPr>
        <w:t xml:space="preserve"> </w:t>
      </w:r>
      <w:r>
        <w:rPr>
          <w:rFonts w:eastAsia="Times New Roman" w:cs="Times New Roman"/>
          <w:szCs w:val="24"/>
          <w:lang w:val="en-US"/>
        </w:rPr>
        <w:t>by</w:t>
      </w:r>
      <w:r>
        <w:rPr>
          <w:rFonts w:eastAsia="Times New Roman" w:cs="Times New Roman"/>
          <w:szCs w:val="24"/>
        </w:rPr>
        <w:t xml:space="preserve"> ένα πλοίο </w:t>
      </w:r>
      <w:r>
        <w:rPr>
          <w:rFonts w:eastAsia="Times New Roman" w:cs="Times New Roman"/>
          <w:szCs w:val="24"/>
        </w:rPr>
        <w:t>με φυσικό αέριο, το οποίο θα καλύπτει την περίπτωση που υπάρχει ακραία ζήτηση τον βαρύ χειμώνα.</w:t>
      </w:r>
    </w:p>
    <w:p w14:paraId="6FA9D944"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Υπουργέ, το επαναλαμβάνετε αυτό;</w:t>
      </w:r>
    </w:p>
    <w:p w14:paraId="6FA9D945"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ΣΤΑΘΑΚΗΣ (Υπουργός Περιβάλλοντος και Ενέργειας):</w:t>
      </w:r>
      <w:r>
        <w:rPr>
          <w:rFonts w:eastAsia="Times New Roman" w:cs="Times New Roman"/>
          <w:szCs w:val="24"/>
        </w:rPr>
        <w:t xml:space="preserve"> Ναι. Πέρυσι είχαμε ένα πρόβλημα προμήθειας. Τώρα έχουν συμφωνήσει οι παραγωγοί και όλοι ότι θα είναι ένα πλοίο επιπρόσθετο με ένα απόθεμα που θα λειτουργεί τους τρεις μήνες κ.λπ. και έχει ένα κόστος το οποίο επιμερίζεται και πληρώνεται με έναν συγκεκριμέν</w:t>
      </w:r>
      <w:r>
        <w:rPr>
          <w:rFonts w:eastAsia="Times New Roman" w:cs="Times New Roman"/>
          <w:szCs w:val="24"/>
        </w:rPr>
        <w:t>ο τρόπο.</w:t>
      </w:r>
    </w:p>
    <w:p w14:paraId="6FA9D946"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Ως προς τις επεκτάσεις των προθεσμιών πληρωμής του κόστους σύνδεσης του ΑΔΜΗΕ από το ειδικό έργο του Πολυπόταμου -το γνωρίζετε αυτό- έχει αυξηθεί το κόστος. Υπάρχει μια συζήτηση για το πώς θα επιμεριστεί για να μην επιβαρυνθούν οι καταναλωτές. Έχο</w:t>
      </w:r>
      <w:r>
        <w:rPr>
          <w:rFonts w:eastAsia="Times New Roman" w:cs="Times New Roman"/>
          <w:szCs w:val="24"/>
        </w:rPr>
        <w:t xml:space="preserve">υν συναφθεί οι συμβάσεις, </w:t>
      </w:r>
      <w:r>
        <w:rPr>
          <w:rFonts w:eastAsia="Times New Roman" w:cs="Times New Roman"/>
          <w:szCs w:val="24"/>
        </w:rPr>
        <w:t xml:space="preserve">έγιναν </w:t>
      </w:r>
      <w:r>
        <w:rPr>
          <w:rFonts w:eastAsia="Times New Roman" w:cs="Times New Roman"/>
          <w:szCs w:val="24"/>
        </w:rPr>
        <w:t xml:space="preserve">όλα μέχρι τις 31 Δεκεμβρίου του 2016. Χρειάζεται μια μικρή παράταση, ούτως ώστε οι κάτοχοι </w:t>
      </w:r>
      <w:r>
        <w:rPr>
          <w:rFonts w:eastAsia="Times New Roman" w:cs="Times New Roman"/>
          <w:szCs w:val="24"/>
        </w:rPr>
        <w:lastRenderedPageBreak/>
        <w:t>σταθμών παραγωγής ενέργειας να καταβάλουν το συνολικό κόστος σύνδεσης που τους αναλογεί.</w:t>
      </w:r>
    </w:p>
    <w:p w14:paraId="6FA9D947"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Ως προς την αναβίωση αδειών παραγωγής των Ο</w:t>
      </w:r>
      <w:r>
        <w:rPr>
          <w:rFonts w:eastAsia="Times New Roman" w:cs="Times New Roman"/>
          <w:szCs w:val="24"/>
        </w:rPr>
        <w:t>ΤΑ, νομίζω ότι τους δίνουμε μια δεύτερη ευκαιρία. Είναι ΟΤΑ που είχαν αποκλειστεί από τα έργα τους. Τους δίνουμε μια επιπρόσθετη προθεσμία.</w:t>
      </w:r>
    </w:p>
    <w:p w14:paraId="6FA9D948"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Φτάνω και στη διάταξη για την οποία με εκπλήσσει η Νέα Δημοκρατία γιατί την αμφισβητεί, την εισαγωγή του περιβαλλοντ</w:t>
      </w:r>
      <w:r>
        <w:rPr>
          <w:rFonts w:eastAsia="Times New Roman" w:cs="Times New Roman"/>
          <w:szCs w:val="24"/>
        </w:rPr>
        <w:t>ικού οικιακού τιμολογίου στην Περιφέρεια της Δυτικής Μακεδονίας και στον Δήμο Μεγαλόπολης. Με αυτή τη νομοθετική ρύθμιση ενισχύονται πάνω από εκατόν σαράντα χιλιάδες νοικοκυριά στις περιβαλ</w:t>
      </w:r>
      <w:r>
        <w:rPr>
          <w:rFonts w:eastAsia="Times New Roman" w:cs="Times New Roman"/>
          <w:szCs w:val="24"/>
        </w:rPr>
        <w:lastRenderedPageBreak/>
        <w:t>λοντικά επιβαρυμένες περιοχές της Περιφέρειας Δυτικής Μακεδονίας κα</w:t>
      </w:r>
      <w:r>
        <w:rPr>
          <w:rFonts w:eastAsia="Times New Roman" w:cs="Times New Roman"/>
          <w:szCs w:val="24"/>
        </w:rPr>
        <w:t>ι του Δήμου Μεγαλόπολης της Περιφερειακής Ενότητας Αρκαδίας.</w:t>
      </w:r>
    </w:p>
    <w:p w14:paraId="6FA9D949"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διασφαλίζεται έκπτωση μέχρι 42 ευρώ τη </w:t>
      </w:r>
      <w:r>
        <w:rPr>
          <w:rFonts w:eastAsia="Times New Roman" w:cs="Times New Roman"/>
          <w:szCs w:val="24"/>
        </w:rPr>
        <w:t>μ</w:t>
      </w:r>
      <w:r>
        <w:rPr>
          <w:rFonts w:eastAsia="Times New Roman" w:cs="Times New Roman"/>
          <w:szCs w:val="24"/>
        </w:rPr>
        <w:t xml:space="preserve">εγαβατώρα στους λογαριασμούς ηλεκτρισμού, ανεξαρτήτως προμηθευτή, για </w:t>
      </w:r>
      <w:r>
        <w:rPr>
          <w:rFonts w:eastAsia="Times New Roman" w:cs="Times New Roman"/>
          <w:szCs w:val="24"/>
        </w:rPr>
        <w:t>εκατόν τριάντα τρεις χιλιάδες</w:t>
      </w:r>
      <w:r>
        <w:rPr>
          <w:rFonts w:eastAsia="Times New Roman" w:cs="Times New Roman"/>
          <w:szCs w:val="24"/>
        </w:rPr>
        <w:t xml:space="preserve"> νοικοκυριά στη </w:t>
      </w:r>
      <w:r>
        <w:rPr>
          <w:rFonts w:eastAsia="Times New Roman" w:cs="Times New Roman"/>
          <w:szCs w:val="24"/>
        </w:rPr>
        <w:t>δ</w:t>
      </w:r>
      <w:r>
        <w:rPr>
          <w:rFonts w:eastAsia="Times New Roman" w:cs="Times New Roman"/>
          <w:szCs w:val="24"/>
        </w:rPr>
        <w:t xml:space="preserve">υτική Μακεδονία και </w:t>
      </w:r>
      <w:r>
        <w:rPr>
          <w:rFonts w:eastAsia="Times New Roman" w:cs="Times New Roman"/>
          <w:szCs w:val="24"/>
        </w:rPr>
        <w:t>οκτώ χ</w:t>
      </w:r>
      <w:r>
        <w:rPr>
          <w:rFonts w:eastAsia="Times New Roman" w:cs="Times New Roman"/>
          <w:szCs w:val="24"/>
        </w:rPr>
        <w:t xml:space="preserve">ιλιάδες </w:t>
      </w:r>
      <w:r>
        <w:rPr>
          <w:rFonts w:eastAsia="Times New Roman" w:cs="Times New Roman"/>
          <w:szCs w:val="24"/>
        </w:rPr>
        <w:t>νοικοκυριά στον Δήμο Μεγαλόπολης. Ανάλογα με το ύψος της κατανάλωσης του ρεύματος, στο συνολικό κόστος ρεύματος έχουμε μια έκπτωση που κυμαίνεται από 25% έως 27,5%, ενώ ως προς το ανταγωνιστικό κόστος έχουμε ακόμα μεγαλύτερη έκπτωση της τάξης του 4</w:t>
      </w:r>
      <w:r>
        <w:rPr>
          <w:rFonts w:eastAsia="Times New Roman" w:cs="Times New Roman"/>
          <w:szCs w:val="24"/>
        </w:rPr>
        <w:t xml:space="preserve">4%, άρα μεσοσταθμικά γύρω στο 30%. Το μέτρο έχει κοστολογηθεί στα 17,5 εκατομμύρια με </w:t>
      </w:r>
      <w:r>
        <w:rPr>
          <w:rFonts w:eastAsia="Times New Roman" w:cs="Times New Roman"/>
          <w:szCs w:val="24"/>
        </w:rPr>
        <w:lastRenderedPageBreak/>
        <w:t xml:space="preserve">βάση τα στοιχεία κατανάλωσης των εν λόγω περιοχών και επιμερίζεται σε 16 εκατομμύρια για την περιφέρεια </w:t>
      </w:r>
      <w:r>
        <w:rPr>
          <w:rFonts w:eastAsia="Times New Roman" w:cs="Times New Roman"/>
          <w:szCs w:val="24"/>
        </w:rPr>
        <w:t>δ</w:t>
      </w:r>
      <w:r>
        <w:rPr>
          <w:rFonts w:eastAsia="Times New Roman" w:cs="Times New Roman"/>
          <w:szCs w:val="24"/>
        </w:rPr>
        <w:t>υτικής Μακεδονίας, 0,7 εκατομμύρια για τον Δήμο Μεγαλόπολης, με έ</w:t>
      </w:r>
      <w:r>
        <w:rPr>
          <w:rFonts w:eastAsia="Times New Roman" w:cs="Times New Roman"/>
          <w:szCs w:val="24"/>
        </w:rPr>
        <w:t>να μαξιλάρι ασφαλείας 0,8 εκατομμυρίων. Αυτά έχουν προϋπολογιστεί.</w:t>
      </w:r>
    </w:p>
    <w:p w14:paraId="6FA9D94A"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Η κριτική της Νέας Δημοκρατίας ήταν τριπλή: </w:t>
      </w:r>
    </w:p>
    <w:p w14:paraId="6FA9D94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Πρώτον, ότι επαναφέρουμε ευνοϊκές ρυθμίσεις αναβιώνοντας το κακό, μεροληπτικό κράτος του παρελθόντος. Αμφισβητεί, κατ’ ουσίαν, τη σκοπιμότητα τη</w:t>
      </w:r>
      <w:r>
        <w:rPr>
          <w:rFonts w:eastAsia="Times New Roman" w:cs="Times New Roman"/>
          <w:szCs w:val="24"/>
        </w:rPr>
        <w:t>ς ρύθμισης αυτής. Άρα εμείς συνηγορούμε στη σκοπιμότητα της ρύθμισης.</w:t>
      </w:r>
    </w:p>
    <w:p w14:paraId="6FA9D94C"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Για ποια, κύριε Υπουργέ; Για τη ρύθμιση;</w:t>
      </w:r>
    </w:p>
    <w:p w14:paraId="6FA9D94D"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Θα ακούσετε. </w:t>
      </w:r>
    </w:p>
    <w:p w14:paraId="6FA9D94E"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Θέλω να ακούσω επιχειρήματα, που να αμφισβητείτε τη σκο</w:t>
      </w:r>
      <w:r>
        <w:rPr>
          <w:rFonts w:eastAsia="Times New Roman" w:cs="Times New Roman"/>
          <w:szCs w:val="24"/>
        </w:rPr>
        <w:t>πιμότητα της ρύθμισης. Άρα θα ήθελα να ακούσω από τη Νέα Δημοκρατία ένα επιχείρημα, αντί να λέει ότι η ρύθμιση γυρίζει στο παρελθόν και ευνοεί επιμέρους ομάδες, δεν ξέρω τι άλλο υπονοείτε, να κάνουμε μια ουσιαστική συζήτηση στο εάν συμφωνείτε ή όχι στη σκο</w:t>
      </w:r>
      <w:r>
        <w:rPr>
          <w:rFonts w:eastAsia="Times New Roman" w:cs="Times New Roman"/>
          <w:szCs w:val="24"/>
        </w:rPr>
        <w:t>πιμότητα.</w:t>
      </w:r>
    </w:p>
    <w:p w14:paraId="6FA9D94F"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Δεύτερον, μας κάνετε κριτική ότι δεν έχουμε τις τεχνικές λεπτομέρειες και τις παραπέμπουμε στην υπουργική απόφαση. Οι τεχνικές λεπτομέρειες είναι πολλές, γιατί είναι το οικιακό κοινωνικό τιμολόγιο, είναι οι εργαζόμενοι της ΔΕΗ που έχουν ήδη έκπτω</w:t>
      </w:r>
      <w:r>
        <w:rPr>
          <w:rFonts w:eastAsia="Times New Roman" w:cs="Times New Roman"/>
          <w:szCs w:val="24"/>
        </w:rPr>
        <w:t>ση. Άρα οι τεχνικές λεπτομέρειες δεν μπορούν να μπουν στο</w:t>
      </w:r>
      <w:r>
        <w:rPr>
          <w:rFonts w:eastAsia="Times New Roman" w:cs="Times New Roman"/>
          <w:szCs w:val="24"/>
        </w:rPr>
        <w:t>ν</w:t>
      </w:r>
      <w:r>
        <w:rPr>
          <w:rFonts w:eastAsia="Times New Roman" w:cs="Times New Roman"/>
          <w:szCs w:val="24"/>
        </w:rPr>
        <w:t xml:space="preserve"> νόμο, θα βγουν με κάποιο συγκεκριμένο τρόπο, χωρίς να αλλοιωθεί -έχει δεσμευτεί- το ποσό στον προϋπολογισμό, έχει τεθεί νομοθετικά. Οι </w:t>
      </w:r>
      <w:r>
        <w:rPr>
          <w:rFonts w:eastAsia="Times New Roman" w:cs="Times New Roman"/>
          <w:szCs w:val="24"/>
        </w:rPr>
        <w:lastRenderedPageBreak/>
        <w:t>τεχνικές λεπτομέρειες είναι πάρα πολλές. Φαντάζομαι ότι δίνετε</w:t>
      </w:r>
      <w:r>
        <w:rPr>
          <w:rFonts w:eastAsia="Times New Roman" w:cs="Times New Roman"/>
          <w:szCs w:val="24"/>
        </w:rPr>
        <w:t xml:space="preserve"> το δικαίωμα να μην ενσωματωθούν στον νόμο. Όπως, επίσης, και η διάρκεια.</w:t>
      </w:r>
    </w:p>
    <w:p w14:paraId="6FA9D950"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Σήμερα, κάνουμε ένα μεγάλο βήμα. Αναγνωρίζουμε το πρόβλημα. Αποτελεί ένα θέμα το οποίο έχει συζητηθεί διεξοδικά στην τοπική κοινωνία -είναι παρών και ο </w:t>
      </w:r>
      <w:r>
        <w:rPr>
          <w:rFonts w:eastAsia="Times New Roman" w:cs="Times New Roman"/>
          <w:szCs w:val="24"/>
        </w:rPr>
        <w:t>π</w:t>
      </w:r>
      <w:r>
        <w:rPr>
          <w:rFonts w:eastAsia="Times New Roman" w:cs="Times New Roman"/>
          <w:szCs w:val="24"/>
        </w:rPr>
        <w:t xml:space="preserve">εριφερειάρχης ο κ. Καρυπίδης- και είναι ένα θέμα στο οποίο η Κυβέρνηση έχει συναινέσει και στο τοπικό περιφερειακό </w:t>
      </w:r>
      <w:r>
        <w:rPr>
          <w:rFonts w:eastAsia="Times New Roman" w:cs="Times New Roman"/>
          <w:szCs w:val="24"/>
        </w:rPr>
        <w:t>σ</w:t>
      </w:r>
      <w:r>
        <w:rPr>
          <w:rFonts w:eastAsia="Times New Roman" w:cs="Times New Roman"/>
          <w:szCs w:val="24"/>
        </w:rPr>
        <w:t>υνέδριο ότι και η σκοπιμότητα είναι δεδομένη και ο τρόπος υπάρχει και πρέπει να ολοκληρωθεί αυτός ο σκοπός. Άρα το περιβαλλοντικό οικιακό τι</w:t>
      </w:r>
      <w:r>
        <w:rPr>
          <w:rFonts w:eastAsia="Times New Roman" w:cs="Times New Roman"/>
          <w:szCs w:val="24"/>
        </w:rPr>
        <w:t>μολόγιο σήμερα θεσμοθετείται, επαναλαμβάνω- και ανοίγει –να το πω διαφορετικά, όπως το καταλαβαίνω δηλαδή- κάτι το οποίο έπρεπε να είχε συμβεί εδώ και χρόνια και γίνεται με μια καθυστέρηση σήμερα.</w:t>
      </w:r>
    </w:p>
    <w:p w14:paraId="6FA9D951"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ήθελα να κλείσω λέγοντας κάτι ακόμα για τη </w:t>
      </w:r>
      <w:r>
        <w:rPr>
          <w:rFonts w:eastAsia="Times New Roman" w:cs="Times New Roman"/>
          <w:szCs w:val="24"/>
        </w:rPr>
        <w:t>δ</w:t>
      </w:r>
      <w:r>
        <w:rPr>
          <w:rFonts w:eastAsia="Times New Roman" w:cs="Times New Roman"/>
          <w:szCs w:val="24"/>
        </w:rPr>
        <w:t>υτική Μακεδο</w:t>
      </w:r>
      <w:r>
        <w:rPr>
          <w:rFonts w:eastAsia="Times New Roman" w:cs="Times New Roman"/>
          <w:szCs w:val="24"/>
        </w:rPr>
        <w:t xml:space="preserve">νία. Αμφισβητήσατε την ένταξη της </w:t>
      </w:r>
      <w:r>
        <w:rPr>
          <w:rFonts w:eastAsia="Times New Roman" w:cs="Times New Roman"/>
          <w:szCs w:val="24"/>
        </w:rPr>
        <w:t>δ</w:t>
      </w:r>
      <w:r>
        <w:rPr>
          <w:rFonts w:eastAsia="Times New Roman" w:cs="Times New Roman"/>
          <w:szCs w:val="24"/>
        </w:rPr>
        <w:t>υτικής Μακεδονίας στο φυσικό αέριο. Επιτρέψτε μου να διορθώσω και εδώ τα θέματα.</w:t>
      </w:r>
    </w:p>
    <w:p w14:paraId="6FA9D952"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Μετά την ολοκλήρωση κατασκευής του ΤΑΡ το 2019, έχει συμφωνηθεί με τον ΤΑΡ να υπάρξουν δυο έξοδοι του αγωγού διανομή φυσικού αερίου. Είναι δ</w:t>
      </w:r>
      <w:r>
        <w:rPr>
          <w:rFonts w:eastAsia="Times New Roman" w:cs="Times New Roman"/>
          <w:szCs w:val="24"/>
        </w:rPr>
        <w:t xml:space="preserve">υο οι έξοδοι. Τα σημεία αυτά είναι ένα κοντά στον Πτολεμαΐδα και ένα κοντά στην Καστοριά. Το έργο θα γίνει από τη ΔΕΔΑ με επιπλέον δανειοδότηση από την Ευρωπαϊκή Τράπεζα Επενδύσεων και η ΔΕΔΑ θα συμβάλει με 12,6 εκατομμύρια ευρώ. Έχει συμφωνηθεί, συνεπώς, </w:t>
      </w:r>
      <w:r>
        <w:rPr>
          <w:rFonts w:eastAsia="Times New Roman" w:cs="Times New Roman"/>
          <w:szCs w:val="24"/>
        </w:rPr>
        <w:t xml:space="preserve">η επέκταση του έργου στην περιοχή. Έχει γίνει </w:t>
      </w:r>
      <w:r>
        <w:rPr>
          <w:rFonts w:eastAsia="Times New Roman" w:cs="Times New Roman"/>
          <w:szCs w:val="24"/>
          <w:lang w:val="en-US"/>
        </w:rPr>
        <w:t>cost</w:t>
      </w:r>
      <w:r>
        <w:rPr>
          <w:rFonts w:eastAsia="Times New Roman" w:cs="Times New Roman"/>
          <w:szCs w:val="24"/>
        </w:rPr>
        <w:t xml:space="preserve"> </w:t>
      </w:r>
      <w:r>
        <w:rPr>
          <w:rFonts w:eastAsia="Times New Roman" w:cs="Times New Roman"/>
          <w:szCs w:val="24"/>
          <w:lang w:val="en-US"/>
        </w:rPr>
        <w:t>benefit</w:t>
      </w:r>
      <w:r>
        <w:rPr>
          <w:rFonts w:eastAsia="Times New Roman" w:cs="Times New Roman"/>
          <w:szCs w:val="24"/>
        </w:rPr>
        <w:t xml:space="preserve"> </w:t>
      </w:r>
      <w:r>
        <w:rPr>
          <w:rFonts w:eastAsia="Times New Roman" w:cs="Times New Roman"/>
          <w:szCs w:val="24"/>
          <w:lang w:val="en-US"/>
        </w:rPr>
        <w:t>analysis</w:t>
      </w:r>
      <w:r>
        <w:rPr>
          <w:rFonts w:eastAsia="Times New Roman" w:cs="Times New Roman"/>
          <w:szCs w:val="24"/>
        </w:rPr>
        <w:t xml:space="preserve">, έχουν δεσμευτεί πόροι από το ΕΣΠΑ από το ΠΔΕ 12,6 εκατομμύρια ευρώ, κάτι έχει δεσμεύσει και ο περιφερειάρχης νομίζω, συνεπώς έχουμε πρόσβαση. Όταν </w:t>
      </w:r>
      <w:r>
        <w:rPr>
          <w:rFonts w:eastAsia="Times New Roman" w:cs="Times New Roman"/>
          <w:szCs w:val="24"/>
        </w:rPr>
        <w:lastRenderedPageBreak/>
        <w:t>αρχίσει να λειτουργεί ο ΤΑΡ, στόχος είνα</w:t>
      </w:r>
      <w:r>
        <w:rPr>
          <w:rFonts w:eastAsia="Times New Roman" w:cs="Times New Roman"/>
          <w:szCs w:val="24"/>
        </w:rPr>
        <w:t xml:space="preserve">ι να είμαστε έτοιμοι, με πρώτη προτεραιότητα την Καστοριά, το Άργος Ορεστικού και την Κοζάνη. Συνεπώς νομίζω ότι και στο θέμα του φυσικού αερίου η </w:t>
      </w:r>
      <w:r>
        <w:rPr>
          <w:rFonts w:eastAsia="Times New Roman" w:cs="Times New Roman"/>
          <w:szCs w:val="24"/>
        </w:rPr>
        <w:t>π</w:t>
      </w:r>
      <w:r>
        <w:rPr>
          <w:rFonts w:eastAsia="Times New Roman" w:cs="Times New Roman"/>
          <w:szCs w:val="24"/>
        </w:rPr>
        <w:t xml:space="preserve">εριφέρεια θα αποκτήσει πρόσβαση. </w:t>
      </w:r>
    </w:p>
    <w:p w14:paraId="6FA9D953" w14:textId="77777777" w:rsidR="00C930AA" w:rsidRDefault="00077D26">
      <w:pPr>
        <w:spacing w:after="0" w:line="600" w:lineRule="auto"/>
        <w:ind w:firstLine="720"/>
        <w:jc w:val="both"/>
        <w:rPr>
          <w:rFonts w:eastAsia="Times New Roman"/>
          <w:color w:val="000000" w:themeColor="text1"/>
          <w:szCs w:val="24"/>
        </w:rPr>
      </w:pPr>
      <w:r w:rsidRPr="004663F3">
        <w:rPr>
          <w:rFonts w:eastAsia="Times New Roman"/>
          <w:color w:val="000000" w:themeColor="text1"/>
          <w:szCs w:val="24"/>
        </w:rPr>
        <w:t>Να επιστρέψω στο νομοσχέδιο, μετά την εκτεταμένη παρένθεση που έκανα, προκ</w:t>
      </w:r>
      <w:r w:rsidRPr="004663F3">
        <w:rPr>
          <w:rFonts w:eastAsia="Times New Roman"/>
          <w:color w:val="000000" w:themeColor="text1"/>
          <w:szCs w:val="24"/>
        </w:rPr>
        <w:t>ειμένου να απαντήσω στα θέματα που έθεσε για τη συγκεκριμένη ρύθμιση η Νέα Δημοκρατία.</w:t>
      </w:r>
    </w:p>
    <w:p w14:paraId="6FA9D954" w14:textId="77777777" w:rsidR="00C930AA" w:rsidRDefault="00077D26">
      <w:pPr>
        <w:spacing w:after="0" w:line="600" w:lineRule="auto"/>
        <w:ind w:firstLine="720"/>
        <w:jc w:val="both"/>
        <w:rPr>
          <w:rFonts w:eastAsia="Times New Roman"/>
          <w:szCs w:val="24"/>
        </w:rPr>
      </w:pPr>
      <w:r w:rsidRPr="004663F3">
        <w:rPr>
          <w:rFonts w:eastAsia="Times New Roman"/>
          <w:color w:val="000000" w:themeColor="text1"/>
          <w:szCs w:val="24"/>
        </w:rPr>
        <w:t xml:space="preserve">Είναι προφανές ότι σήμερα δεν θα σας απαντήσω για τα θέματα της ΔΕΗ. Θέσατε πολλά θέματα για τη ΔΕΗ. Οποιαδήποτε μέρα, σε επίκαιρη ερώτηση εξπρές να καθίσουμε όσες ώρες </w:t>
      </w:r>
      <w:r w:rsidRPr="004663F3">
        <w:rPr>
          <w:rFonts w:eastAsia="Times New Roman"/>
          <w:color w:val="000000" w:themeColor="text1"/>
          <w:szCs w:val="24"/>
        </w:rPr>
        <w:t xml:space="preserve">θέλετε να τα συζητήσουμε. Το ίδιο </w:t>
      </w:r>
      <w:r>
        <w:rPr>
          <w:rFonts w:eastAsia="Times New Roman"/>
          <w:szCs w:val="24"/>
        </w:rPr>
        <w:t xml:space="preserve">ισχύει και για τα θέματα που </w:t>
      </w:r>
      <w:r>
        <w:rPr>
          <w:rFonts w:eastAsia="Times New Roman"/>
          <w:szCs w:val="24"/>
        </w:rPr>
        <w:t>θέσ</w:t>
      </w:r>
      <w:r>
        <w:rPr>
          <w:rFonts w:eastAsia="Times New Roman"/>
          <w:szCs w:val="24"/>
        </w:rPr>
        <w:t xml:space="preserve">ατε εάν για τη διαφημιστική δαπάνη μεροληπτούμε υπέρ φιλοκυβερνητικών εφημερίδων και άλλα, τα οποία θα μπορέσουμε να τα συζητήσουμε </w:t>
      </w:r>
      <w:r>
        <w:rPr>
          <w:rFonts w:eastAsia="Times New Roman"/>
          <w:szCs w:val="24"/>
        </w:rPr>
        <w:lastRenderedPageBreak/>
        <w:t>κι αυτά εκτός του σημερινού νομοσχεδίου. Οπότε, σε ένα μεγ</w:t>
      </w:r>
      <w:r>
        <w:rPr>
          <w:rFonts w:eastAsia="Times New Roman"/>
          <w:szCs w:val="24"/>
        </w:rPr>
        <w:t>άλο μέρος αυτών των ερωτήσεων δεν θα τοποθετηθώ.</w:t>
      </w:r>
    </w:p>
    <w:p w14:paraId="6FA9D955" w14:textId="77777777" w:rsidR="00C930AA" w:rsidRDefault="00077D26">
      <w:pPr>
        <w:spacing w:after="0" w:line="600" w:lineRule="auto"/>
        <w:ind w:firstLine="720"/>
        <w:jc w:val="both"/>
        <w:rPr>
          <w:rFonts w:eastAsia="Times New Roman"/>
          <w:szCs w:val="24"/>
        </w:rPr>
      </w:pPr>
      <w:r>
        <w:rPr>
          <w:rFonts w:eastAsia="Times New Roman"/>
          <w:szCs w:val="24"/>
        </w:rPr>
        <w:t>Πρέπει να απαντήσω, όμως</w:t>
      </w:r>
      <w:r>
        <w:rPr>
          <w:rFonts w:eastAsia="Times New Roman"/>
          <w:szCs w:val="24"/>
        </w:rPr>
        <w:t xml:space="preserve">, όπως τέθηκε, </w:t>
      </w:r>
      <w:r>
        <w:rPr>
          <w:rFonts w:eastAsia="Times New Roman"/>
          <w:szCs w:val="24"/>
        </w:rPr>
        <w:t xml:space="preserve">για την </w:t>
      </w:r>
      <w:r>
        <w:rPr>
          <w:rFonts w:eastAsia="Times New Roman"/>
          <w:szCs w:val="24"/>
        </w:rPr>
        <w:t>Ε</w:t>
      </w:r>
      <w:r>
        <w:rPr>
          <w:rFonts w:eastAsia="Times New Roman"/>
          <w:szCs w:val="24"/>
        </w:rPr>
        <w:t>πιτροπή</w:t>
      </w:r>
      <w:r>
        <w:rPr>
          <w:rFonts w:eastAsia="Times New Roman"/>
          <w:szCs w:val="24"/>
        </w:rPr>
        <w:t xml:space="preserve"> </w:t>
      </w:r>
      <w:r>
        <w:rPr>
          <w:rFonts w:eastAsia="Times New Roman"/>
          <w:szCs w:val="24"/>
        </w:rPr>
        <w:t xml:space="preserve">Ενεργειακού Σχεδιασμού. Θέλω να είναι σαφές. Εμείς φτιάξαμε μια </w:t>
      </w:r>
      <w:r>
        <w:rPr>
          <w:rFonts w:eastAsia="Times New Roman"/>
          <w:szCs w:val="24"/>
        </w:rPr>
        <w:t>ε</w:t>
      </w:r>
      <w:r>
        <w:rPr>
          <w:rFonts w:eastAsia="Times New Roman"/>
          <w:szCs w:val="24"/>
        </w:rPr>
        <w:t>πιτροπή αλλά θα ακολουθήσουμε μια διαδικασία διαβούλευσης, ακριβώς όπως έγινε στην Ιτα</w:t>
      </w:r>
      <w:r>
        <w:rPr>
          <w:rFonts w:eastAsia="Times New Roman"/>
          <w:szCs w:val="24"/>
        </w:rPr>
        <w:t>λία. Δηλαδή, στη Βουλή θα έρθει δύο φορές το «</w:t>
      </w:r>
      <w:r>
        <w:rPr>
          <w:rFonts w:eastAsia="Times New Roman"/>
          <w:szCs w:val="24"/>
        </w:rPr>
        <w:t>ε</w:t>
      </w:r>
      <w:r>
        <w:rPr>
          <w:rFonts w:eastAsia="Times New Roman"/>
          <w:szCs w:val="24"/>
        </w:rPr>
        <w:t xml:space="preserve">νεργειακός </w:t>
      </w:r>
      <w:r>
        <w:rPr>
          <w:rFonts w:eastAsia="Times New Roman"/>
          <w:szCs w:val="24"/>
        </w:rPr>
        <w:t>σ</w:t>
      </w:r>
      <w:r>
        <w:rPr>
          <w:rFonts w:eastAsia="Times New Roman"/>
          <w:szCs w:val="24"/>
        </w:rPr>
        <w:t>χεδιασμός», σαν πρωτόλειο, που θα μαζευτούν όλες οι απόψεις των κομμάτων και σε έναν δεύτερο γύρω, όταν θα έχει ωριμάσει πλέον ο ενεργειακός σχεδιασμός. Άρα θα συζητηθεί δύο φορές στη Βουλή. Με όλο</w:t>
      </w:r>
      <w:r>
        <w:rPr>
          <w:rFonts w:eastAsia="Times New Roman"/>
          <w:szCs w:val="24"/>
        </w:rPr>
        <w:t>υς τους παραγωγικούς και άλλους φορείς θα ακολουθηθεί αντίστοιχη διαδικασία διαβούλευσης, με τις περιβαλλοντικές οργανώσεις, τους παραγωγικούς φορείς κ.ο.κ.</w:t>
      </w:r>
      <w:r>
        <w:rPr>
          <w:rFonts w:eastAsia="Times New Roman"/>
          <w:szCs w:val="24"/>
        </w:rPr>
        <w:t>.</w:t>
      </w:r>
    </w:p>
    <w:p w14:paraId="6FA9D956" w14:textId="77777777" w:rsidR="00C930AA" w:rsidRDefault="00077D26">
      <w:pPr>
        <w:spacing w:after="0" w:line="600" w:lineRule="auto"/>
        <w:ind w:firstLine="720"/>
        <w:jc w:val="both"/>
        <w:rPr>
          <w:rFonts w:eastAsia="Times New Roman"/>
          <w:szCs w:val="24"/>
        </w:rPr>
      </w:pPr>
      <w:r>
        <w:rPr>
          <w:rFonts w:eastAsia="Times New Roman"/>
          <w:szCs w:val="24"/>
        </w:rPr>
        <w:lastRenderedPageBreak/>
        <w:t xml:space="preserve">Άρα προσλάβετε αυτή την </w:t>
      </w:r>
      <w:r>
        <w:rPr>
          <w:rFonts w:eastAsia="Times New Roman"/>
          <w:szCs w:val="24"/>
        </w:rPr>
        <w:t>ε</w:t>
      </w:r>
      <w:r>
        <w:rPr>
          <w:rFonts w:eastAsia="Times New Roman"/>
          <w:szCs w:val="24"/>
        </w:rPr>
        <w:t>πιτροπή έτσι όπως την ανακοινώσαμε, περισσότερο ως ένα σημείο έναρξης του</w:t>
      </w:r>
      <w:r>
        <w:rPr>
          <w:rFonts w:eastAsia="Times New Roman"/>
          <w:szCs w:val="24"/>
        </w:rPr>
        <w:t xml:space="preserve"> διαλόγου. Το κύριο βάρος, προφανώς, και καθοριστικό ρόλο θα έχει και η ΡΑΕ και το Κέντρο Ανανεώσιμων Πηγών Ενέργειας κι όλοι οι άλλοι φορείς που έχουν τη δυνατότητα θεσμικά να σχεδιάζουν.</w:t>
      </w:r>
    </w:p>
    <w:p w14:paraId="6FA9D957" w14:textId="77777777" w:rsidR="00C930AA" w:rsidRDefault="00077D26">
      <w:pPr>
        <w:spacing w:after="0" w:line="600" w:lineRule="auto"/>
        <w:ind w:firstLine="720"/>
        <w:jc w:val="both"/>
        <w:rPr>
          <w:rFonts w:eastAsia="Times New Roman"/>
          <w:szCs w:val="24"/>
        </w:rPr>
      </w:pPr>
      <w:r>
        <w:rPr>
          <w:rFonts w:eastAsia="Times New Roman"/>
          <w:szCs w:val="24"/>
        </w:rPr>
        <w:t>Σας διαβεβαιώνω ότι θα είναι ένας πολύ μακρύς, εξαντλητικός διάλογο</w:t>
      </w:r>
      <w:r>
        <w:rPr>
          <w:rFonts w:eastAsia="Times New Roman"/>
          <w:szCs w:val="24"/>
        </w:rPr>
        <w:t>ς με όλους τους συμμετέχοντες. Δεν θα υπάρχει η παραμικρή διάθεση -ούτε υπάρχει από την πλευρά μας- να φτιάξουμε ένα σχέδιο εντός γραφείων για να καλύψουμε την τυπική υποχρέωση για τον ενεργειακό σχεδιασμό του 2020-2030. Θα είναι μια πολύ μεθοδική διαδικασ</w:t>
      </w:r>
      <w:r>
        <w:rPr>
          <w:rFonts w:eastAsia="Times New Roman"/>
          <w:szCs w:val="24"/>
        </w:rPr>
        <w:t>ία διαβούλευσης, συζήτησης και θα διαπιστώσετε ότι θα γίνει με τον καλύτερο δυνατό τρόπο.</w:t>
      </w:r>
    </w:p>
    <w:p w14:paraId="6FA9D958" w14:textId="77777777" w:rsidR="00C930AA" w:rsidRDefault="00077D26">
      <w:pPr>
        <w:spacing w:after="0" w:line="600" w:lineRule="auto"/>
        <w:ind w:firstLine="720"/>
        <w:jc w:val="both"/>
        <w:rPr>
          <w:rFonts w:eastAsia="Times New Roman"/>
          <w:szCs w:val="24"/>
        </w:rPr>
      </w:pPr>
      <w:r>
        <w:rPr>
          <w:rFonts w:eastAsia="Times New Roman"/>
          <w:szCs w:val="24"/>
        </w:rPr>
        <w:lastRenderedPageBreak/>
        <w:t>Κλείνοντας επιτρέψτε μου να επιστρέψω στο νομοσχέδ</w:t>
      </w:r>
      <w:r>
        <w:rPr>
          <w:rFonts w:eastAsia="Times New Roman"/>
          <w:szCs w:val="24"/>
        </w:rPr>
        <w:t>ιο</w:t>
      </w:r>
      <w:r>
        <w:rPr>
          <w:rFonts w:eastAsia="Times New Roman"/>
          <w:szCs w:val="24"/>
        </w:rPr>
        <w:t xml:space="preserve">, </w:t>
      </w:r>
      <w:r>
        <w:rPr>
          <w:rFonts w:eastAsia="Times New Roman"/>
          <w:szCs w:val="24"/>
        </w:rPr>
        <w:t xml:space="preserve">το οποίο </w:t>
      </w:r>
      <w:r>
        <w:rPr>
          <w:rFonts w:eastAsia="Times New Roman"/>
          <w:szCs w:val="24"/>
        </w:rPr>
        <w:t xml:space="preserve">είναι ένα νομοσχέδιο-τομή. Πρέπει να στηριχθεί. Ανοίγει έναν δρόμο. Εναπόκειται από εκεί και πέρα στην </w:t>
      </w:r>
      <w:r>
        <w:rPr>
          <w:rFonts w:eastAsia="Times New Roman"/>
          <w:szCs w:val="24"/>
        </w:rPr>
        <w:t>ενεργή στήριξη που θα δοθεί στους τοπικούς φορείς. Η πρώτη μας δέσμευση είναι το ΚΑΠΕ να έχει την κεντρική πλατφόρμα που να ενισχύσει όλη αυτή τη διαδικασία. Να ευχηθούμε αυτό πραγματικά να ανοίξει και να πετύχει τους στόχους, τους φιλόδοξους στόχους που τ</w:t>
      </w:r>
      <w:r>
        <w:rPr>
          <w:rFonts w:eastAsia="Times New Roman"/>
          <w:szCs w:val="24"/>
        </w:rPr>
        <w:t>ο νομοσχέδιο φέρει.</w:t>
      </w:r>
    </w:p>
    <w:p w14:paraId="6FA9D959" w14:textId="77777777" w:rsidR="00C930AA" w:rsidRDefault="00077D26">
      <w:pPr>
        <w:spacing w:after="0" w:line="600" w:lineRule="auto"/>
        <w:ind w:firstLine="720"/>
        <w:jc w:val="both"/>
        <w:rPr>
          <w:rFonts w:eastAsia="Times New Roman"/>
          <w:szCs w:val="24"/>
        </w:rPr>
      </w:pPr>
      <w:r>
        <w:rPr>
          <w:rFonts w:eastAsia="Times New Roman"/>
          <w:szCs w:val="24"/>
        </w:rPr>
        <w:t>Σας ευχαριστώ.</w:t>
      </w:r>
    </w:p>
    <w:p w14:paraId="6FA9D95A" w14:textId="77777777" w:rsidR="00C930AA" w:rsidRDefault="00077D26">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6FA9D95B" w14:textId="77777777" w:rsidR="00C930AA" w:rsidRDefault="00077D26">
      <w:pPr>
        <w:spacing w:after="0"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Κυρία Πρόεδρε, θα ήθελα τον λόγο για ένα λεπτό επί προσωπικού.</w:t>
      </w:r>
    </w:p>
    <w:p w14:paraId="6FA9D95C" w14:textId="77777777" w:rsidR="00C930AA" w:rsidRDefault="00077D26">
      <w:pPr>
        <w:spacing w:after="0"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Το οποίο σε τι συνίσταται;</w:t>
      </w:r>
    </w:p>
    <w:p w14:paraId="6FA9D95D" w14:textId="77777777" w:rsidR="00C930AA" w:rsidRDefault="00077D26">
      <w:pPr>
        <w:spacing w:after="0"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Αναφέρθηκε ο Υπουργός στα λεγόμενά μου με τρόπο που διαστρεβλώνει την ουσία αυτών που είπα.</w:t>
      </w:r>
    </w:p>
    <w:p w14:paraId="6FA9D95E" w14:textId="77777777" w:rsidR="00C930AA" w:rsidRDefault="00077D26">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Εντάξει, έχετε τον λόγο για ένα λεπτό.</w:t>
      </w:r>
    </w:p>
    <w:p w14:paraId="6FA9D95F" w14:textId="77777777" w:rsidR="00C930AA" w:rsidRDefault="00077D26">
      <w:pPr>
        <w:spacing w:after="0"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Κυρία Πρόεδρε, κύριε Υπουργέ, κυρίες και κύριοι Βουλευτές, εγώ τα είπα, αλλά μάλλον εσείς δεν τα ακούσατε ή δεν τα καταλάβατε. Εμείς δεν σας είπαμε ότι είμαστε αντίθετοι στη ρύθμιση</w:t>
      </w:r>
      <w:r>
        <w:rPr>
          <w:rFonts w:eastAsia="Times New Roman"/>
          <w:szCs w:val="24"/>
        </w:rPr>
        <w:t>,</w:t>
      </w:r>
      <w:r>
        <w:rPr>
          <w:rFonts w:eastAsia="Times New Roman"/>
          <w:szCs w:val="24"/>
        </w:rPr>
        <w:t xml:space="preserve"> την οποία φέρνετε σε ό,τι αφορά τους κατοίκους της </w:t>
      </w:r>
      <w:r>
        <w:rPr>
          <w:rFonts w:eastAsia="Times New Roman"/>
          <w:szCs w:val="24"/>
        </w:rPr>
        <w:t>δ</w:t>
      </w:r>
      <w:r>
        <w:rPr>
          <w:rFonts w:eastAsia="Times New Roman"/>
          <w:szCs w:val="24"/>
        </w:rPr>
        <w:t>υτικής Μακεδονίας κα</w:t>
      </w:r>
      <w:r>
        <w:rPr>
          <w:rFonts w:eastAsia="Times New Roman"/>
          <w:szCs w:val="24"/>
        </w:rPr>
        <w:t>ι του Δήμου της Μεγαλόπολης.</w:t>
      </w:r>
    </w:p>
    <w:p w14:paraId="6FA9D960" w14:textId="77777777" w:rsidR="00C930AA" w:rsidRDefault="00077D26">
      <w:pPr>
        <w:spacing w:after="0" w:line="600" w:lineRule="auto"/>
        <w:ind w:firstLine="720"/>
        <w:jc w:val="both"/>
        <w:rPr>
          <w:rFonts w:eastAsia="Times New Roman"/>
          <w:szCs w:val="24"/>
        </w:rPr>
      </w:pPr>
      <w:r>
        <w:rPr>
          <w:rFonts w:eastAsia="Times New Roman"/>
          <w:szCs w:val="24"/>
        </w:rPr>
        <w:lastRenderedPageBreak/>
        <w:t>Εμείς εκείνο που είπαμε είναι ότι είναι πρόχειρος ο τρόπος της διάταξης με τον τρόπο που το νομοθετείτε και</w:t>
      </w:r>
      <w:r>
        <w:rPr>
          <w:rFonts w:eastAsia="Times New Roman"/>
          <w:szCs w:val="24"/>
        </w:rPr>
        <w:t>,</w:t>
      </w:r>
      <w:r>
        <w:rPr>
          <w:rFonts w:eastAsia="Times New Roman"/>
          <w:szCs w:val="24"/>
        </w:rPr>
        <w:t xml:space="preserve"> δεύτερον, δεν μιλάτε συγκεκριμένα για το τι πρόκειται να κάνετε. Πρώτον, δεν αναφέρεται ο χρόνος και μάλιστα από τα λε</w:t>
      </w:r>
      <w:r>
        <w:rPr>
          <w:rFonts w:eastAsia="Times New Roman"/>
          <w:szCs w:val="24"/>
        </w:rPr>
        <w:t>γόμενά σας κατάλαβα ότι μόνο για έναν χρόνο έχετε προβλέψει ότι θα δοθεί αυτή η οικονομική ενίσχυση, γιατί αποφύγατε να απαντήσετε εάν αυτό θα συνεχιστεί και τα επόμενα χρόνια. Σας καλώ σήμερα ξεκάθαρα να πείτε αν είναι μια προεκλογική υπόσχεση εν όψει πιθ</w:t>
      </w:r>
      <w:r>
        <w:rPr>
          <w:rFonts w:eastAsia="Times New Roman"/>
          <w:szCs w:val="24"/>
        </w:rPr>
        <w:t>ανών εκλογών το 2018 ή το 2019, έτσι ώστε να κερδίσετε κάποιες ψήφους.</w:t>
      </w:r>
    </w:p>
    <w:p w14:paraId="6FA9D961" w14:textId="77777777" w:rsidR="00C930AA" w:rsidRDefault="00077D26">
      <w:pPr>
        <w:spacing w:after="0" w:line="600" w:lineRule="auto"/>
        <w:ind w:firstLine="720"/>
        <w:jc w:val="both"/>
        <w:rPr>
          <w:rFonts w:eastAsia="Times New Roman"/>
          <w:szCs w:val="24"/>
        </w:rPr>
      </w:pPr>
      <w:r>
        <w:rPr>
          <w:rFonts w:eastAsia="Times New Roman"/>
          <w:szCs w:val="24"/>
        </w:rPr>
        <w:t xml:space="preserve">Το δεύτερο που θέλω να σας πω είναι πως είναι τόσο πρόχειρη η τροπολογία, </w:t>
      </w:r>
      <w:r>
        <w:rPr>
          <w:rFonts w:eastAsia="Times New Roman"/>
          <w:szCs w:val="24"/>
        </w:rPr>
        <w:t>που</w:t>
      </w:r>
      <w:r>
        <w:rPr>
          <w:rFonts w:eastAsia="Times New Roman"/>
          <w:szCs w:val="24"/>
        </w:rPr>
        <w:t xml:space="preserve"> αποδεικνύει ότι τα χωριά Παλαμάρι, Ψάρι, Σύρνα, Ελληνικό και Παύλια, τα οποία ανήκουν στον Δήμο Γορτυνίας, </w:t>
      </w:r>
      <w:r>
        <w:rPr>
          <w:rFonts w:eastAsia="Times New Roman"/>
          <w:szCs w:val="24"/>
        </w:rPr>
        <w:t>γειτονικό</w:t>
      </w:r>
      <w:r>
        <w:rPr>
          <w:rFonts w:eastAsia="Times New Roman"/>
          <w:szCs w:val="24"/>
        </w:rPr>
        <w:t xml:space="preserve"> με τον Δήμο Μεγαλόπολης και τα οποία εισπράττουν </w:t>
      </w:r>
      <w:r>
        <w:rPr>
          <w:rFonts w:eastAsia="Times New Roman"/>
          <w:szCs w:val="24"/>
        </w:rPr>
        <w:lastRenderedPageBreak/>
        <w:t xml:space="preserve">και δικαιούνται λιγνιτόσημο, γιατί δέχονται επιβαρύνσεις, δεν τα εντάσσετε σε αυτή την τροπολογία. </w:t>
      </w:r>
    </w:p>
    <w:p w14:paraId="6FA9D962" w14:textId="77777777" w:rsidR="00C930AA" w:rsidRDefault="00077D26">
      <w:pPr>
        <w:spacing w:after="0" w:line="600" w:lineRule="auto"/>
        <w:ind w:firstLine="720"/>
        <w:jc w:val="both"/>
        <w:rPr>
          <w:rFonts w:eastAsia="Times New Roman"/>
          <w:szCs w:val="24"/>
        </w:rPr>
      </w:pPr>
      <w:r>
        <w:rPr>
          <w:rFonts w:eastAsia="Times New Roman"/>
          <w:szCs w:val="24"/>
        </w:rPr>
        <w:t>Με αυτόν τον τρόπο, λοιπόν, καταλαβαίνει ο καθένας από εσάς, κυρίες και κύριοι Βουλευτές, ότι είν</w:t>
      </w:r>
      <w:r>
        <w:rPr>
          <w:rFonts w:eastAsia="Times New Roman"/>
          <w:szCs w:val="24"/>
        </w:rPr>
        <w:t xml:space="preserve">αι μια πρόχειρη τροπολογία μόνο και μόνο για να ικανοποιήσουν την προεκλογική εξαγγελία, την οποία έκανε ο Πρωθυπουργός κ. Τσίπρας όταν ανέβηκε στη </w:t>
      </w:r>
      <w:r>
        <w:rPr>
          <w:rFonts w:eastAsia="Times New Roman"/>
          <w:szCs w:val="24"/>
        </w:rPr>
        <w:t>δ</w:t>
      </w:r>
      <w:r>
        <w:rPr>
          <w:rFonts w:eastAsia="Times New Roman"/>
          <w:szCs w:val="24"/>
        </w:rPr>
        <w:t>υτική Μακεδονία. Δεν τους ενδιαφέρει να δώσουν λύση. Αν τους ενδιέφερε να δώσουν λύσεις, τότε δεν θα χρησιμ</w:t>
      </w:r>
      <w:r>
        <w:rPr>
          <w:rFonts w:eastAsia="Times New Roman"/>
          <w:szCs w:val="24"/>
        </w:rPr>
        <w:t>οποιούσαν το πρόσχημα του ΤΑΡ, έναν αγωγό που τον καταψηφίσατε</w:t>
      </w:r>
      <w:r>
        <w:rPr>
          <w:rFonts w:eastAsia="Times New Roman"/>
          <w:szCs w:val="24"/>
        </w:rPr>
        <w:t>,</w:t>
      </w:r>
      <w:r>
        <w:rPr>
          <w:rFonts w:eastAsia="Times New Roman"/>
          <w:szCs w:val="24"/>
        </w:rPr>
        <w:t xml:space="preserve"> κύριε Υπουργέ, όταν ήσασταν στα έδρανα της </w:t>
      </w:r>
      <w:r>
        <w:rPr>
          <w:rFonts w:eastAsia="Times New Roman"/>
          <w:szCs w:val="24"/>
        </w:rPr>
        <w:t>α</w:t>
      </w:r>
      <w:r>
        <w:rPr>
          <w:rFonts w:eastAsia="Times New Roman"/>
          <w:szCs w:val="24"/>
        </w:rPr>
        <w:t>ντιπολίτευσης. Εσείς προσωπικά και οι Βουλευτές του κόμματός σας, διότι δεν θέλατε την κατασκευή του ΤΑΡ. Έρχεστε τώρα και λέτε ότι ο ΤΑΡ έχει προβλ</w:t>
      </w:r>
      <w:r>
        <w:rPr>
          <w:rFonts w:eastAsia="Times New Roman"/>
          <w:szCs w:val="24"/>
        </w:rPr>
        <w:t xml:space="preserve">έψει την ύπαρξη τεσσάρων εξόδων. Ήταν τρεις και στη συνέχεια </w:t>
      </w:r>
      <w:r>
        <w:rPr>
          <w:rFonts w:eastAsia="Times New Roman"/>
          <w:szCs w:val="24"/>
        </w:rPr>
        <w:lastRenderedPageBreak/>
        <w:t>έγιναν τέσσερις οι έξοδοι και απλά εσείς προσδιορίζετε το πο</w:t>
      </w:r>
      <w:r>
        <w:rPr>
          <w:rFonts w:eastAsia="Times New Roman"/>
          <w:szCs w:val="24"/>
        </w:rPr>
        <w:t>ύ</w:t>
      </w:r>
      <w:r>
        <w:rPr>
          <w:rFonts w:eastAsia="Times New Roman"/>
          <w:szCs w:val="24"/>
        </w:rPr>
        <w:t xml:space="preserve"> θα γίνουν. Μα</w:t>
      </w:r>
      <w:r>
        <w:rPr>
          <w:rFonts w:eastAsia="Times New Roman"/>
          <w:szCs w:val="24"/>
        </w:rPr>
        <w:t>,</w:t>
      </w:r>
      <w:r>
        <w:rPr>
          <w:rFonts w:eastAsia="Times New Roman"/>
          <w:szCs w:val="24"/>
        </w:rPr>
        <w:t xml:space="preserve"> αυτά προβλέπονταν από την αρχική σύμβαση. Μια σύμβαση που εσείς δεν τη</w:t>
      </w:r>
      <w:r>
        <w:rPr>
          <w:rFonts w:eastAsia="Times New Roman"/>
          <w:szCs w:val="24"/>
        </w:rPr>
        <w:t>ν</w:t>
      </w:r>
      <w:r>
        <w:rPr>
          <w:rFonts w:eastAsia="Times New Roman"/>
          <w:szCs w:val="24"/>
        </w:rPr>
        <w:t xml:space="preserve"> ψηφίσατε, επαναλαμβάνω. Αν ήσασταν εσείς, δεν </w:t>
      </w:r>
      <w:r>
        <w:rPr>
          <w:rFonts w:eastAsia="Times New Roman"/>
          <w:szCs w:val="24"/>
        </w:rPr>
        <w:t xml:space="preserve">θα υπήρχε ΤΑΡ. Άρα δεν μπορείτε να λέτε και να επαίρεστε ότι αυτό είναι δικό σας έργο, όταν είναι ένα έργο που εσείς καταψηφίσατε όταν ήσασταν </w:t>
      </w:r>
      <w:r>
        <w:rPr>
          <w:rFonts w:eastAsia="Times New Roman"/>
          <w:szCs w:val="24"/>
        </w:rPr>
        <w:t>α</w:t>
      </w:r>
      <w:r>
        <w:rPr>
          <w:rFonts w:eastAsia="Times New Roman"/>
          <w:szCs w:val="24"/>
        </w:rPr>
        <w:t>ντιπολίτευση.</w:t>
      </w:r>
    </w:p>
    <w:p w14:paraId="6FA9D963" w14:textId="77777777" w:rsidR="00C930AA" w:rsidRDefault="00077D26">
      <w:pPr>
        <w:spacing w:after="0" w:line="600" w:lineRule="auto"/>
        <w:ind w:firstLine="720"/>
        <w:jc w:val="both"/>
        <w:rPr>
          <w:rFonts w:eastAsia="Times New Roman"/>
          <w:szCs w:val="24"/>
        </w:rPr>
      </w:pPr>
      <w:r>
        <w:rPr>
          <w:rFonts w:eastAsia="Times New Roman"/>
          <w:szCs w:val="24"/>
        </w:rPr>
        <w:t>Κάτι τελευταίο όσον αφορά τη ΔΕΗ.</w:t>
      </w:r>
    </w:p>
    <w:p w14:paraId="6FA9D964" w14:textId="77777777" w:rsidR="00C930AA" w:rsidRDefault="00077D26">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Ελάτε, όμως. Έχετε υ</w:t>
      </w:r>
      <w:r>
        <w:rPr>
          <w:rFonts w:eastAsia="Times New Roman"/>
          <w:szCs w:val="24"/>
        </w:rPr>
        <w:t xml:space="preserve">περβεί το λεπτό. Μην κάνετε τοποθέτηση τώρα εδώ. Δεν υπάρχει προσωπικό. </w:t>
      </w:r>
    </w:p>
    <w:p w14:paraId="6FA9D965" w14:textId="77777777" w:rsidR="00C930AA" w:rsidRDefault="00077D26">
      <w:pPr>
        <w:spacing w:after="0"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Δεν αναφέρετε τίποτα για τη ΔΕΗ. </w:t>
      </w:r>
    </w:p>
    <w:p w14:paraId="6FA9D966" w14:textId="77777777" w:rsidR="00C930AA" w:rsidRDefault="00077D26">
      <w:pPr>
        <w:spacing w:after="0"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Αυτό δεν είναι προσωπικό, κύριε συνάδελφε.</w:t>
      </w:r>
    </w:p>
    <w:p w14:paraId="6FA9D967" w14:textId="77777777" w:rsidR="00C930AA" w:rsidRDefault="00077D26">
      <w:pPr>
        <w:spacing w:after="0"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Το εκλαμβάνω ως αδ</w:t>
      </w:r>
      <w:r>
        <w:rPr>
          <w:rFonts w:eastAsia="Times New Roman"/>
          <w:szCs w:val="24"/>
        </w:rPr>
        <w:t>υναμία να αντιμετωπίσετε αυτά για τα οποία έχετε ήδη δεσμευτεί, κύριε Υπουργέ, σε ό,τι αφορά τη ΔΕΗ απέναντι στους θεσμούς.</w:t>
      </w:r>
    </w:p>
    <w:p w14:paraId="6FA9D968" w14:textId="77777777" w:rsidR="00C930AA" w:rsidRDefault="00077D26">
      <w:pPr>
        <w:spacing w:after="0" w:line="600" w:lineRule="auto"/>
        <w:ind w:firstLine="720"/>
        <w:jc w:val="both"/>
        <w:rPr>
          <w:rFonts w:eastAsia="Times New Roman"/>
          <w:szCs w:val="24"/>
        </w:rPr>
      </w:pPr>
      <w:r>
        <w:rPr>
          <w:rFonts w:eastAsia="Times New Roman"/>
          <w:szCs w:val="24"/>
        </w:rPr>
        <w:t>Ευχαριστώ.</w:t>
      </w:r>
    </w:p>
    <w:p w14:paraId="6FA9D969" w14:textId="77777777" w:rsidR="00C930AA" w:rsidRDefault="00077D26">
      <w:pPr>
        <w:spacing w:after="0"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Κυρία Πρόεδρε, μπορώ να απαντήσω;</w:t>
      </w:r>
    </w:p>
    <w:p w14:paraId="6FA9D96A" w14:textId="77777777" w:rsidR="00C930AA" w:rsidRDefault="00077D26">
      <w:pPr>
        <w:spacing w:after="0" w:line="600" w:lineRule="auto"/>
        <w:ind w:firstLine="720"/>
        <w:jc w:val="both"/>
        <w:rPr>
          <w:rFonts w:eastAsia="Times New Roman"/>
          <w:szCs w:val="24"/>
        </w:rPr>
      </w:pPr>
      <w:r>
        <w:rPr>
          <w:rFonts w:eastAsia="Times New Roman"/>
          <w:b/>
          <w:szCs w:val="24"/>
        </w:rPr>
        <w:t>ΠΡΟΕΔΡΕΥΟΥΣΑ (Αναστασία Χριστ</w:t>
      </w:r>
      <w:r>
        <w:rPr>
          <w:rFonts w:eastAsia="Times New Roman"/>
          <w:b/>
          <w:szCs w:val="24"/>
        </w:rPr>
        <w:t>οδουλοπούλου):</w:t>
      </w:r>
      <w:r>
        <w:rPr>
          <w:rFonts w:eastAsia="Times New Roman"/>
          <w:szCs w:val="24"/>
        </w:rPr>
        <w:t xml:space="preserve"> Ορίστε, κύριε Υπουργέ.</w:t>
      </w:r>
    </w:p>
    <w:p w14:paraId="6FA9D96B" w14:textId="77777777" w:rsidR="00C930AA" w:rsidRDefault="00077D26">
      <w:pPr>
        <w:spacing w:after="0" w:line="600" w:lineRule="auto"/>
        <w:ind w:firstLine="720"/>
        <w:jc w:val="both"/>
        <w:rPr>
          <w:rFonts w:eastAsia="Times New Roman"/>
          <w:szCs w:val="24"/>
        </w:rPr>
      </w:pPr>
      <w:r>
        <w:rPr>
          <w:rFonts w:eastAsia="Times New Roman"/>
          <w:b/>
          <w:szCs w:val="24"/>
        </w:rPr>
        <w:t xml:space="preserve">ΓΕΩΡΓΙΟΣ ΣΤΑΘΑΚΗΣ (Υπουργός Περιβάλλοντος και Ενέργειας): </w:t>
      </w:r>
      <w:r>
        <w:rPr>
          <w:rFonts w:eastAsia="Times New Roman"/>
          <w:szCs w:val="24"/>
        </w:rPr>
        <w:t xml:space="preserve">Περί ΤΑΡ ο λόγος. Θυμάμαι πολύ καλά τι ψηφίσαμε και τι καταψηφίσαμε. Και ένα μεγάλο μέρος, νομίζω, της κριτικής έχει </w:t>
      </w:r>
      <w:r>
        <w:rPr>
          <w:rFonts w:eastAsia="Times New Roman"/>
          <w:szCs w:val="24"/>
        </w:rPr>
        <w:lastRenderedPageBreak/>
        <w:t>ενσωματωθεί. Και το παράδειγμα το ότι συμφω</w:t>
      </w:r>
      <w:r>
        <w:rPr>
          <w:rFonts w:eastAsia="Times New Roman"/>
          <w:szCs w:val="24"/>
        </w:rPr>
        <w:t xml:space="preserve">νήσαμε τέσσερις νέες εξόδους στη </w:t>
      </w:r>
      <w:r>
        <w:rPr>
          <w:rFonts w:eastAsia="Times New Roman"/>
          <w:szCs w:val="24"/>
        </w:rPr>
        <w:t>β</w:t>
      </w:r>
      <w:r>
        <w:rPr>
          <w:rFonts w:eastAsia="Times New Roman"/>
          <w:szCs w:val="24"/>
        </w:rPr>
        <w:t>όρεια Ελλάδα αποτελεί ένα από τα θέματα που συζητήθηκαν και βελτιώθηκε η σύμβαση. Δεν θυμάμαι να είμαστε κατά του ΤΑΡ επί της αρχής. Μην το συζητάτε.</w:t>
      </w:r>
    </w:p>
    <w:p w14:paraId="6FA9D96C" w14:textId="77777777" w:rsidR="00C930AA" w:rsidRDefault="00077D26">
      <w:pPr>
        <w:spacing w:after="0" w:line="600" w:lineRule="auto"/>
        <w:ind w:firstLine="720"/>
        <w:jc w:val="both"/>
        <w:rPr>
          <w:rFonts w:eastAsia="Times New Roman"/>
          <w:szCs w:val="24"/>
        </w:rPr>
      </w:pPr>
      <w:r>
        <w:rPr>
          <w:rFonts w:eastAsia="Times New Roman"/>
          <w:b/>
          <w:szCs w:val="24"/>
        </w:rPr>
        <w:t>ΧΑΡΟΥΛΑ (ΧΑΡΑ) ΚΑΦΑΝΤΑΡΗ:</w:t>
      </w:r>
      <w:r>
        <w:rPr>
          <w:rFonts w:eastAsia="Times New Roman"/>
          <w:szCs w:val="24"/>
        </w:rPr>
        <w:t xml:space="preserve"> Δεν ήμασταν κατά, κύριε Υπουργέ. «Παρών» ψηφίσ</w:t>
      </w:r>
      <w:r>
        <w:rPr>
          <w:rFonts w:eastAsia="Times New Roman"/>
          <w:szCs w:val="24"/>
        </w:rPr>
        <w:t>αμε.</w:t>
      </w:r>
    </w:p>
    <w:p w14:paraId="6FA9D96D"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Δεν ψηφίσατε «ναι».</w:t>
      </w:r>
    </w:p>
    <w:p w14:paraId="6FA9D96E" w14:textId="77777777" w:rsidR="00C930AA" w:rsidRDefault="00077D26">
      <w:pPr>
        <w:spacing w:after="0" w:line="600" w:lineRule="auto"/>
        <w:ind w:firstLine="720"/>
        <w:jc w:val="both"/>
        <w:rPr>
          <w:rFonts w:eastAsia="Times New Roman"/>
          <w:szCs w:val="24"/>
        </w:rPr>
      </w:pPr>
      <w:r>
        <w:rPr>
          <w:rFonts w:eastAsia="Times New Roman"/>
          <w:b/>
          <w:szCs w:val="24"/>
        </w:rPr>
        <w:t>ΧΑΡΟΥΛΑ (ΧΑΡΑ) ΚΑΦΑΝΤΑΡΗ:</w:t>
      </w:r>
      <w:r>
        <w:rPr>
          <w:rFonts w:eastAsia="Times New Roman"/>
          <w:szCs w:val="24"/>
        </w:rPr>
        <w:t xml:space="preserve"> Άλλο το «κατά».</w:t>
      </w:r>
    </w:p>
    <w:p w14:paraId="6FA9D96F" w14:textId="77777777" w:rsidR="00C930AA" w:rsidRDefault="00077D26">
      <w:pPr>
        <w:spacing w:after="0"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Είναι ένα έργο το οποίο, από την ημέρα που γίναμε Κυβέρνηση, όπως ξέρετε, το προχωρήσαμε με </w:t>
      </w:r>
      <w:r>
        <w:rPr>
          <w:rFonts w:eastAsia="Times New Roman"/>
          <w:szCs w:val="24"/>
        </w:rPr>
        <w:t>γρήγορο</w:t>
      </w:r>
      <w:r>
        <w:rPr>
          <w:rFonts w:eastAsia="Times New Roman"/>
          <w:szCs w:val="24"/>
        </w:rPr>
        <w:t xml:space="preserve"> ρυθμό και το έργο ΤΑΡ το 2015 και το 2016 έχει αναδειχθεί ως σημαντικό.</w:t>
      </w:r>
    </w:p>
    <w:p w14:paraId="6FA9D970" w14:textId="77777777" w:rsidR="00C930AA" w:rsidRDefault="00077D26">
      <w:pPr>
        <w:spacing w:after="0" w:line="600" w:lineRule="auto"/>
        <w:ind w:firstLine="720"/>
        <w:jc w:val="both"/>
        <w:rPr>
          <w:rFonts w:eastAsia="Times New Roman"/>
          <w:szCs w:val="24"/>
        </w:rPr>
      </w:pPr>
      <w:r>
        <w:rPr>
          <w:rFonts w:eastAsia="Times New Roman"/>
          <w:b/>
          <w:szCs w:val="24"/>
        </w:rPr>
        <w:lastRenderedPageBreak/>
        <w:t>ΙΩΑΝΝΗΣ ΜΑΝΙΑΤΗΣ:</w:t>
      </w:r>
      <w:r>
        <w:rPr>
          <w:rFonts w:eastAsia="Times New Roman"/>
          <w:szCs w:val="24"/>
        </w:rPr>
        <w:t xml:space="preserve"> Θα μας μιλήσετε για τον ΤΑΕ; Έλεος, κύριε Υπουργέ. Έλεος!</w:t>
      </w:r>
    </w:p>
    <w:p w14:paraId="6FA9D971" w14:textId="77777777" w:rsidR="00C930AA" w:rsidRDefault="00077D26">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Όχι σχόλια τώρα. Σας παρακαλώ.</w:t>
      </w:r>
    </w:p>
    <w:p w14:paraId="6FA9D972" w14:textId="77777777" w:rsidR="00C930AA" w:rsidRDefault="00077D26">
      <w:pPr>
        <w:spacing w:after="0" w:line="600" w:lineRule="auto"/>
        <w:ind w:firstLine="720"/>
        <w:jc w:val="both"/>
        <w:rPr>
          <w:rFonts w:eastAsia="Times New Roman"/>
          <w:szCs w:val="24"/>
        </w:rPr>
      </w:pPr>
      <w:r>
        <w:rPr>
          <w:rFonts w:eastAsia="Times New Roman"/>
          <w:b/>
          <w:szCs w:val="24"/>
        </w:rPr>
        <w:t>ΓΕΩΡΓΙΟΣ ΣΤΑΘΑΚΗΣ (Υπουργός Περι</w:t>
      </w:r>
      <w:r>
        <w:rPr>
          <w:rFonts w:eastAsia="Times New Roman"/>
          <w:b/>
          <w:szCs w:val="24"/>
        </w:rPr>
        <w:t xml:space="preserve">βάλλοντος και Ενέργειας): </w:t>
      </w:r>
      <w:r>
        <w:rPr>
          <w:rFonts w:eastAsia="Times New Roman"/>
          <w:szCs w:val="24"/>
        </w:rPr>
        <w:t>Κτίζεται επί ημερών μας.</w:t>
      </w:r>
    </w:p>
    <w:p w14:paraId="6FA9D973" w14:textId="77777777" w:rsidR="00C930AA" w:rsidRDefault="00077D26">
      <w:pPr>
        <w:spacing w:after="0"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Κτίζεται επί ημερών σας; Πολλά γίνονται επί ημερών σας!</w:t>
      </w:r>
    </w:p>
    <w:p w14:paraId="6FA9D974" w14:textId="77777777" w:rsidR="00C930AA" w:rsidRDefault="00077D26">
      <w:pPr>
        <w:spacing w:after="0" w:line="600" w:lineRule="auto"/>
        <w:ind w:firstLine="720"/>
        <w:jc w:val="both"/>
        <w:rPr>
          <w:rFonts w:eastAsia="Times New Roman"/>
          <w:szCs w:val="24"/>
        </w:rPr>
      </w:pPr>
      <w:r>
        <w:rPr>
          <w:rFonts w:eastAsia="Times New Roman"/>
          <w:b/>
          <w:szCs w:val="24"/>
        </w:rPr>
        <w:t xml:space="preserve">ΓΕΩΡΓΙΟΣ ΣΤΑΘΑΚΗΣ (Υπουργός Περιβάλλοντος και Ενέργειας): </w:t>
      </w:r>
      <w:r>
        <w:rPr>
          <w:rFonts w:eastAsia="Times New Roman"/>
          <w:szCs w:val="24"/>
        </w:rPr>
        <w:t>Τις αδειοδοτήσεις εμείς τις δώσαμε, στις αρχές του 2015…</w:t>
      </w:r>
    </w:p>
    <w:p w14:paraId="6FA9D975" w14:textId="77777777" w:rsidR="00C930AA" w:rsidRDefault="00077D26">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b/>
          <w:szCs w:val="24"/>
        </w:rPr>
        <w:t>:</w:t>
      </w:r>
      <w:r>
        <w:rPr>
          <w:rFonts w:eastAsia="Times New Roman"/>
          <w:szCs w:val="24"/>
        </w:rPr>
        <w:t xml:space="preserve"> Εμείς δώσαμε τις αδειοδοτήσεις.</w:t>
      </w:r>
    </w:p>
    <w:p w14:paraId="6FA9D976" w14:textId="77777777" w:rsidR="00C930AA" w:rsidRDefault="00077D26">
      <w:pPr>
        <w:spacing w:after="0" w:line="600" w:lineRule="auto"/>
        <w:ind w:firstLine="720"/>
        <w:jc w:val="both"/>
        <w:rPr>
          <w:rFonts w:eastAsia="Times New Roman"/>
          <w:szCs w:val="24"/>
        </w:rPr>
      </w:pPr>
      <w:r>
        <w:rPr>
          <w:rFonts w:eastAsia="Times New Roman"/>
          <w:b/>
          <w:szCs w:val="24"/>
        </w:rPr>
        <w:lastRenderedPageBreak/>
        <w:t xml:space="preserve">ΓΕΩΡΓΙΟΣ ΣΤΑΘΑΚΗΣ (Υπουργός Περιβάλλοντος και Ενέργειας): </w:t>
      </w:r>
      <w:r>
        <w:rPr>
          <w:rFonts w:eastAsia="Times New Roman"/>
          <w:szCs w:val="24"/>
        </w:rPr>
        <w:t>Και πολλά άλλα. Πάμε παρακάτω.</w:t>
      </w:r>
    </w:p>
    <w:p w14:paraId="6FA9D977" w14:textId="77777777" w:rsidR="00C930AA" w:rsidRDefault="00077D26">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Λοιπόν, εντάξει. Όλοι δικαιωμένοι είμαστε.</w:t>
      </w:r>
    </w:p>
    <w:p w14:paraId="6FA9D978" w14:textId="77777777" w:rsidR="00C930AA" w:rsidRDefault="00077D26">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Κυρία Πρόεδρε, θα ήθελα τον </w:t>
      </w:r>
      <w:r>
        <w:rPr>
          <w:rFonts w:eastAsia="Times New Roman"/>
          <w:szCs w:val="24"/>
        </w:rPr>
        <w:t>λόγο.</w:t>
      </w:r>
    </w:p>
    <w:p w14:paraId="6FA9D979" w14:textId="77777777" w:rsidR="00C930AA" w:rsidRDefault="00077D26">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Όχι, κύριε Μανιάτη, δεν θα πάρετε τον λόγο. Αυτό έλειπε! Ας αρχίσουμε! Έχουμε είκοσι οκτώ ομιλητές. Αφήστε τώρα. Αφήστε να εκφραστούν και οι Βουλευτές.</w:t>
      </w:r>
    </w:p>
    <w:p w14:paraId="6FA9D97A" w14:textId="77777777" w:rsidR="00C930AA" w:rsidRDefault="00077D2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Είναι εδώ ο Υπουργός που έδινε τις αδειοδοτήσεις.</w:t>
      </w:r>
    </w:p>
    <w:p w14:paraId="6FA9D97B" w14:textId="77777777" w:rsidR="00C930AA" w:rsidRDefault="00077D26">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Θα μας πείτε και για τον ΤΑΡ!</w:t>
      </w:r>
    </w:p>
    <w:p w14:paraId="6FA9D97C" w14:textId="77777777" w:rsidR="00C930AA" w:rsidRDefault="00077D26">
      <w:pPr>
        <w:spacing w:after="0" w:line="600" w:lineRule="auto"/>
        <w:ind w:firstLine="720"/>
        <w:jc w:val="both"/>
        <w:rPr>
          <w:rFonts w:eastAsia="Times New Roman"/>
          <w:szCs w:val="24"/>
        </w:rPr>
      </w:pPr>
      <w:r>
        <w:rPr>
          <w:rFonts w:eastAsia="Times New Roman"/>
          <w:b/>
          <w:szCs w:val="24"/>
        </w:rPr>
        <w:lastRenderedPageBreak/>
        <w:t xml:space="preserve">ΓΕΩΡΓΙΟΣ ΣΤΑΘΑΚΗΣ (Υπουργός Περιβάλλοντος και Ενέργειας): </w:t>
      </w:r>
      <w:r>
        <w:rPr>
          <w:rFonts w:eastAsia="Times New Roman"/>
          <w:szCs w:val="24"/>
        </w:rPr>
        <w:t>Και εγώ ως Υπουργός Οικονομίας θυμάμαι πολύ καλά ποιος έδωσε τις αδειοδοτήσεις, το πρώτο εξάμηνο το</w:t>
      </w:r>
      <w:r>
        <w:rPr>
          <w:rFonts w:eastAsia="Times New Roman"/>
          <w:szCs w:val="24"/>
        </w:rPr>
        <w:t>υ 2015. Το θυμάμαι πολύ καλά.</w:t>
      </w:r>
    </w:p>
    <w:p w14:paraId="6FA9D97D" w14:textId="77777777" w:rsidR="00C930AA" w:rsidRDefault="00077D26">
      <w:pPr>
        <w:spacing w:after="0" w:line="600" w:lineRule="auto"/>
        <w:ind w:firstLine="720"/>
        <w:jc w:val="both"/>
        <w:rPr>
          <w:rFonts w:eastAsia="Times New Roman"/>
          <w:szCs w:val="24"/>
        </w:rPr>
      </w:pPr>
      <w:r>
        <w:rPr>
          <w:rFonts w:eastAsia="Times New Roman"/>
          <w:szCs w:val="24"/>
        </w:rPr>
        <w:t>Για τη διάρκεια και την προχειρότητα της ρύθμισής μας. Ο προϋπολογισμός είναι μονοετής, απ’ ό,τι θυμάμαι. Ενός έτους. Τον προϋπολογισμό, τον τρέχοντα. Είναι μια ρύθμιση που την κάναμε, την εφαρμόζουμε και θα συνεχίσουμε να την</w:t>
      </w:r>
      <w:r>
        <w:rPr>
          <w:rFonts w:eastAsia="Times New Roman"/>
          <w:szCs w:val="24"/>
        </w:rPr>
        <w:t xml:space="preserve"> εφαρμόζουμε.</w:t>
      </w:r>
    </w:p>
    <w:p w14:paraId="6FA9D97E" w14:textId="77777777" w:rsidR="00C930AA" w:rsidRDefault="00077D26">
      <w:pPr>
        <w:spacing w:after="0"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Δεν θα έχει περίοδο;</w:t>
      </w:r>
    </w:p>
    <w:p w14:paraId="6FA9D97F" w14:textId="77777777" w:rsidR="00C930AA" w:rsidRDefault="00077D26">
      <w:pPr>
        <w:spacing w:after="0" w:line="600" w:lineRule="auto"/>
        <w:ind w:firstLine="720"/>
        <w:jc w:val="both"/>
        <w:rPr>
          <w:rFonts w:eastAsia="Times New Roman"/>
          <w:szCs w:val="24"/>
        </w:rPr>
      </w:pPr>
      <w:r>
        <w:rPr>
          <w:rFonts w:eastAsia="Times New Roman"/>
          <w:b/>
          <w:szCs w:val="24"/>
        </w:rPr>
        <w:t xml:space="preserve">ΓΕΩΡΓΙΟΣ ΣΤΑΘΑΚΗΣ (Υπουργός Περιβάλλοντος και Ενέργειας): </w:t>
      </w:r>
      <w:r>
        <w:rPr>
          <w:rFonts w:eastAsia="Times New Roman"/>
          <w:szCs w:val="24"/>
        </w:rPr>
        <w:t>Εκτός αν την αλλάξετε εσείς, όταν κι εφόσον γίνετε κυβέρνηση κάποτε.</w:t>
      </w:r>
    </w:p>
    <w:p w14:paraId="6FA9D980" w14:textId="77777777" w:rsidR="00C930AA" w:rsidRDefault="00077D26">
      <w:pPr>
        <w:spacing w:after="0" w:line="600" w:lineRule="auto"/>
        <w:ind w:firstLine="720"/>
        <w:jc w:val="both"/>
        <w:rPr>
          <w:rFonts w:eastAsia="Times New Roman"/>
          <w:szCs w:val="24"/>
        </w:rPr>
      </w:pPr>
      <w:r>
        <w:rPr>
          <w:rFonts w:eastAsia="Times New Roman"/>
          <w:b/>
          <w:szCs w:val="24"/>
        </w:rPr>
        <w:lastRenderedPageBreak/>
        <w:t xml:space="preserve">ΚΩΝΣΤΑΝΤΙΝΟΣ ΣΚΡΕΚΑΣ: </w:t>
      </w:r>
      <w:r>
        <w:rPr>
          <w:rFonts w:eastAsia="Times New Roman"/>
          <w:szCs w:val="24"/>
        </w:rPr>
        <w:t>Άρα θα έχει απεριόριστη περίοδο.</w:t>
      </w:r>
    </w:p>
    <w:p w14:paraId="6FA9D981" w14:textId="77777777" w:rsidR="00C930AA" w:rsidRDefault="00077D26">
      <w:pPr>
        <w:spacing w:after="0" w:line="600" w:lineRule="auto"/>
        <w:ind w:firstLine="720"/>
        <w:jc w:val="both"/>
        <w:rPr>
          <w:rFonts w:eastAsia="Times New Roman"/>
          <w:szCs w:val="24"/>
        </w:rPr>
      </w:pPr>
      <w:r>
        <w:rPr>
          <w:rFonts w:eastAsia="Times New Roman"/>
          <w:b/>
          <w:szCs w:val="24"/>
        </w:rPr>
        <w:t>ΠΡΟΕΔΡΕΥΟΥΣΑ (Ανα</w:t>
      </w:r>
      <w:r>
        <w:rPr>
          <w:rFonts w:eastAsia="Times New Roman"/>
          <w:b/>
          <w:szCs w:val="24"/>
        </w:rPr>
        <w:t>στασία Χριστοδουλοπούλου):</w:t>
      </w:r>
      <w:r>
        <w:rPr>
          <w:rFonts w:eastAsia="Times New Roman"/>
          <w:szCs w:val="24"/>
        </w:rPr>
        <w:t xml:space="preserve"> Κύριε Σκρέκα, σας παρακαλώ. Διάλογο κάνουμε εδώ; Σαν να είστε πρωτάρηδες κάνετε.</w:t>
      </w:r>
    </w:p>
    <w:p w14:paraId="6FA9D982" w14:textId="77777777" w:rsidR="00C930AA" w:rsidRDefault="00077D26">
      <w:pPr>
        <w:spacing w:after="0" w:line="600" w:lineRule="auto"/>
        <w:ind w:firstLine="720"/>
        <w:jc w:val="both"/>
        <w:rPr>
          <w:rFonts w:eastAsia="Times New Roman"/>
          <w:szCs w:val="24"/>
        </w:rPr>
      </w:pPr>
      <w:r>
        <w:rPr>
          <w:rFonts w:eastAsia="Times New Roman"/>
          <w:b/>
          <w:szCs w:val="24"/>
        </w:rPr>
        <w:t xml:space="preserve">ΓΕΩΡΓΙΟΣ ΣΤΑΘΑΚΗΣ (Υπουργός Περιβάλλοντος και Ενέργειας): </w:t>
      </w:r>
      <w:r>
        <w:rPr>
          <w:rFonts w:eastAsia="Times New Roman"/>
          <w:szCs w:val="24"/>
        </w:rPr>
        <w:t>Ανάμεσα στο ένα και το απεριόριστο, εσείς θέλετε να βρείτε τη χρυσή τομή.</w:t>
      </w:r>
    </w:p>
    <w:p w14:paraId="6FA9D983" w14:textId="77777777" w:rsidR="00C930AA" w:rsidRDefault="00077D26">
      <w:pPr>
        <w:spacing w:after="0" w:line="600" w:lineRule="auto"/>
        <w:ind w:firstLine="720"/>
        <w:jc w:val="both"/>
        <w:rPr>
          <w:rFonts w:eastAsia="Times New Roman"/>
          <w:szCs w:val="24"/>
        </w:rPr>
      </w:pPr>
      <w:r>
        <w:rPr>
          <w:rFonts w:eastAsia="Times New Roman"/>
          <w:b/>
          <w:szCs w:val="24"/>
        </w:rPr>
        <w:t>ΚΩΝΣΤΑΝΤΙΝΟΣ ΣΚΡ</w:t>
      </w:r>
      <w:r>
        <w:rPr>
          <w:rFonts w:eastAsia="Times New Roman"/>
          <w:b/>
          <w:szCs w:val="24"/>
        </w:rPr>
        <w:t xml:space="preserve">ΕΚΑΣ: </w:t>
      </w:r>
      <w:r>
        <w:rPr>
          <w:rFonts w:eastAsia="Times New Roman"/>
          <w:szCs w:val="24"/>
        </w:rPr>
        <w:t>Απεριόριστο.</w:t>
      </w:r>
    </w:p>
    <w:p w14:paraId="6FA9D984" w14:textId="77777777" w:rsidR="00C930AA" w:rsidRDefault="00077D26">
      <w:pPr>
        <w:spacing w:after="0"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Το απεριόριστο θέλετε, χαίρομαι.</w:t>
      </w:r>
    </w:p>
    <w:p w14:paraId="6FA9D985" w14:textId="77777777" w:rsidR="00C930AA" w:rsidRDefault="00077D26">
      <w:pPr>
        <w:spacing w:after="0" w:line="600" w:lineRule="auto"/>
        <w:ind w:firstLine="720"/>
        <w:jc w:val="both"/>
        <w:rPr>
          <w:rFonts w:eastAsia="Times New Roman"/>
          <w:szCs w:val="24"/>
        </w:rPr>
      </w:pPr>
      <w:r>
        <w:rPr>
          <w:rFonts w:eastAsia="Times New Roman"/>
          <w:szCs w:val="24"/>
        </w:rPr>
        <w:t xml:space="preserve">Άρα για την προχειρότητα για τις κοινότητες της Μεγαλόπολης, εμείς είμαστε πάντα ανοιχτοί σε εποικοδομητικές προτάσεις της </w:t>
      </w:r>
      <w:r>
        <w:rPr>
          <w:rFonts w:eastAsia="Times New Roman"/>
          <w:szCs w:val="24"/>
        </w:rPr>
        <w:lastRenderedPageBreak/>
        <w:t>Νέας Δημοκρατίας. Το ξέ</w:t>
      </w:r>
      <w:r>
        <w:rPr>
          <w:rFonts w:eastAsia="Times New Roman"/>
          <w:szCs w:val="24"/>
        </w:rPr>
        <w:t>ρετε αυτό. Στην τεχνική βελτίωση θα κάνουμε διαβούλευση, λοιπόν. Μετά χαράς να ακούσουμε τις ιδέες σας.</w:t>
      </w:r>
    </w:p>
    <w:p w14:paraId="6FA9D986" w14:textId="77777777" w:rsidR="00C930AA" w:rsidRDefault="00077D26">
      <w:pPr>
        <w:spacing w:after="0" w:line="600" w:lineRule="auto"/>
        <w:ind w:firstLine="720"/>
        <w:jc w:val="both"/>
        <w:rPr>
          <w:rFonts w:eastAsia="Times New Roman"/>
          <w:szCs w:val="24"/>
        </w:rPr>
      </w:pPr>
      <w:r>
        <w:rPr>
          <w:rFonts w:eastAsia="Times New Roman"/>
          <w:szCs w:val="24"/>
        </w:rPr>
        <w:t>Επί τη ευκαιρία να κάνω και μια νομοτεχνική βελτίωση, αν μου επιτρέπετε. Στην τροπολογία του Υπουργείου Περιβάλλοντος με αριθμό 1444/167/16</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2018 στο </w:t>
      </w:r>
      <w:r>
        <w:rPr>
          <w:rFonts w:eastAsia="Times New Roman"/>
          <w:szCs w:val="24"/>
        </w:rPr>
        <w:t>πρώτο άρθρο της τροπολογίας με τον αριθμό που ανέφερα και φέρει τον τίτλο «Τροποποίηση του άρθρου 14</w:t>
      </w:r>
      <w:r>
        <w:rPr>
          <w:rFonts w:eastAsia="Times New Roman"/>
          <w:szCs w:val="24"/>
          <w:vertAlign w:val="superscript"/>
        </w:rPr>
        <w:t>Α</w:t>
      </w:r>
      <w:r>
        <w:rPr>
          <w:rFonts w:eastAsia="Times New Roman"/>
          <w:szCs w:val="24"/>
        </w:rPr>
        <w:t xml:space="preserve"> του ν.3468/2006 προστίθεται περίπτωση γ) με το εξής περιεχόμενο:</w:t>
      </w:r>
    </w:p>
    <w:p w14:paraId="6FA9D987" w14:textId="77777777" w:rsidR="00C930AA" w:rsidRDefault="00077D26">
      <w:pPr>
        <w:spacing w:after="0" w:line="600" w:lineRule="auto"/>
        <w:ind w:firstLine="720"/>
        <w:jc w:val="both"/>
        <w:rPr>
          <w:rFonts w:eastAsia="Times New Roman"/>
          <w:szCs w:val="24"/>
        </w:rPr>
      </w:pPr>
      <w:r>
        <w:rPr>
          <w:rFonts w:eastAsia="Times New Roman"/>
          <w:szCs w:val="24"/>
        </w:rPr>
        <w:t>«Στο έβδομο εδάφιο η φράση «με μέγιστο όριο τα 500 Κ</w:t>
      </w:r>
      <w:r>
        <w:rPr>
          <w:rFonts w:eastAsia="Times New Roman"/>
          <w:szCs w:val="24"/>
          <w:lang w:val="en-US"/>
        </w:rPr>
        <w:t>W</w:t>
      </w:r>
      <w:r>
        <w:rPr>
          <w:rFonts w:eastAsia="Times New Roman"/>
          <w:szCs w:val="24"/>
        </w:rPr>
        <w:t xml:space="preserve"> για τους σταθμούς Α.Π.Ε. και Σ.Η.Θ.</w:t>
      </w:r>
      <w:r>
        <w:rPr>
          <w:rFonts w:eastAsia="Times New Roman"/>
          <w:szCs w:val="24"/>
        </w:rPr>
        <w:t>Υ.Α.» αντικαθίσταται με τη φράση «με μέγιστο όριο το 1 Μ</w:t>
      </w:r>
      <w:r>
        <w:rPr>
          <w:rFonts w:eastAsia="Times New Roman"/>
          <w:szCs w:val="24"/>
          <w:lang w:val="en-US"/>
        </w:rPr>
        <w:t>W</w:t>
      </w:r>
      <w:r>
        <w:rPr>
          <w:rFonts w:eastAsia="Times New Roman"/>
          <w:szCs w:val="24"/>
        </w:rPr>
        <w:t xml:space="preserve"> για τους σταθμούς Α.Π.Ε. και Σ.Η.Θ.Υ.Α.».» </w:t>
      </w:r>
    </w:p>
    <w:p w14:paraId="6FA9D988" w14:textId="77777777" w:rsidR="00C930AA" w:rsidRDefault="00077D26">
      <w:pPr>
        <w:spacing w:after="0" w:line="600" w:lineRule="auto"/>
        <w:ind w:firstLine="720"/>
        <w:jc w:val="both"/>
        <w:rPr>
          <w:rFonts w:eastAsia="Times New Roman"/>
          <w:szCs w:val="24"/>
        </w:rPr>
      </w:pPr>
      <w:r>
        <w:rPr>
          <w:rFonts w:eastAsia="Times New Roman"/>
          <w:szCs w:val="24"/>
        </w:rPr>
        <w:lastRenderedPageBreak/>
        <w:t>Ουσιαστικά αυτό που κάναμε για τις ενεργειακές κοινότητες από 500 σε 1 Μ</w:t>
      </w:r>
      <w:r>
        <w:rPr>
          <w:rFonts w:eastAsia="Times New Roman"/>
          <w:szCs w:val="24"/>
          <w:lang w:val="en-US"/>
        </w:rPr>
        <w:t>W</w:t>
      </w:r>
      <w:r>
        <w:rPr>
          <w:rFonts w:eastAsia="Times New Roman"/>
          <w:szCs w:val="24"/>
        </w:rPr>
        <w:t xml:space="preserve">, το ίδιο κάνουμε και για τις άλλες κατηγορίες παραγωγής. Με τη νομοτεχνική αυτή </w:t>
      </w:r>
      <w:r>
        <w:rPr>
          <w:rFonts w:eastAsia="Times New Roman"/>
          <w:szCs w:val="24"/>
        </w:rPr>
        <w:t>βελτίωση, λοιπόν, επεκτείνονται τα 500 Κ</w:t>
      </w:r>
      <w:r>
        <w:rPr>
          <w:rFonts w:eastAsia="Times New Roman"/>
          <w:szCs w:val="24"/>
          <w:lang w:val="en-US"/>
        </w:rPr>
        <w:t>W</w:t>
      </w:r>
      <w:r>
        <w:rPr>
          <w:rFonts w:eastAsia="Times New Roman"/>
          <w:szCs w:val="24"/>
        </w:rPr>
        <w:t xml:space="preserve"> στο 1 </w:t>
      </w:r>
      <w:r>
        <w:rPr>
          <w:rFonts w:eastAsia="Times New Roman"/>
          <w:szCs w:val="24"/>
          <w:lang w:val="en-US"/>
        </w:rPr>
        <w:t>MW</w:t>
      </w:r>
      <w:r>
        <w:rPr>
          <w:rFonts w:eastAsia="Times New Roman"/>
          <w:szCs w:val="24"/>
        </w:rPr>
        <w:t xml:space="preserve"> για όλους τους παραγωγούς, κατ’ αντιστοιχία του πλαισίου των ενεργειακών κοινοτήτων.</w:t>
      </w:r>
    </w:p>
    <w:p w14:paraId="6FA9D989" w14:textId="77777777" w:rsidR="00C930AA" w:rsidRDefault="00077D26">
      <w:pPr>
        <w:spacing w:after="0" w:line="600" w:lineRule="auto"/>
        <w:ind w:firstLine="720"/>
        <w:jc w:val="both"/>
        <w:rPr>
          <w:rFonts w:eastAsia="Times New Roman"/>
          <w:szCs w:val="24"/>
        </w:rPr>
      </w:pPr>
      <w:r>
        <w:rPr>
          <w:rFonts w:eastAsia="Times New Roman"/>
          <w:szCs w:val="24"/>
        </w:rPr>
        <w:t>Ευχαριστώ.</w:t>
      </w:r>
    </w:p>
    <w:p w14:paraId="6FA9D98A" w14:textId="77777777" w:rsidR="00C930AA" w:rsidRDefault="00077D26">
      <w:pPr>
        <w:spacing w:after="0" w:line="600" w:lineRule="auto"/>
        <w:ind w:firstLine="720"/>
        <w:jc w:val="both"/>
        <w:rPr>
          <w:rFonts w:eastAsia="Times New Roman"/>
          <w:szCs w:val="24"/>
        </w:rPr>
      </w:pPr>
      <w:r>
        <w:rPr>
          <w:rFonts w:eastAsia="Times New Roman"/>
          <w:szCs w:val="24"/>
        </w:rPr>
        <w:t>(Στο σημείο αυτό ο Υπουργός κ. Γεώργιος Σταθάκης καταθέτει για τα Πρακτικά την προαναφερθείσα νομοτεχνική βελ</w:t>
      </w:r>
      <w:r>
        <w:rPr>
          <w:rFonts w:eastAsia="Times New Roman"/>
          <w:szCs w:val="24"/>
        </w:rPr>
        <w:t>τίωση, η οποία έχει ως εξής:</w:t>
      </w:r>
    </w:p>
    <w:p w14:paraId="6FA9D98B" w14:textId="77777777" w:rsidR="00C930AA" w:rsidRDefault="00077D26">
      <w:pPr>
        <w:spacing w:after="0" w:line="600" w:lineRule="auto"/>
        <w:jc w:val="center"/>
        <w:rPr>
          <w:rFonts w:eastAsia="Times New Roman"/>
          <w:color w:val="FF0000"/>
          <w:szCs w:val="24"/>
        </w:rPr>
      </w:pPr>
      <w:r w:rsidRPr="003B4558">
        <w:rPr>
          <w:rFonts w:eastAsia="Times New Roman"/>
          <w:color w:val="FF0000"/>
          <w:szCs w:val="24"/>
        </w:rPr>
        <w:t>ΑΛΛΑΓΗ ΣΕΛΙΔΑΣ</w:t>
      </w:r>
    </w:p>
    <w:p w14:paraId="6FA9D98C" w14:textId="77777777" w:rsidR="00C930AA" w:rsidRDefault="00077D26">
      <w:pPr>
        <w:spacing w:after="0" w:line="600" w:lineRule="auto"/>
        <w:jc w:val="center"/>
        <w:rPr>
          <w:rFonts w:eastAsia="Times New Roman"/>
          <w:szCs w:val="24"/>
        </w:rPr>
      </w:pPr>
      <w:r>
        <w:rPr>
          <w:rFonts w:eastAsia="Times New Roman"/>
          <w:szCs w:val="24"/>
        </w:rPr>
        <w:t>(Να μπει η σελίδα 122)</w:t>
      </w:r>
    </w:p>
    <w:p w14:paraId="6FA9D98D" w14:textId="77777777" w:rsidR="00C930AA" w:rsidRDefault="00077D26">
      <w:pPr>
        <w:spacing w:after="0" w:line="600" w:lineRule="auto"/>
        <w:jc w:val="center"/>
        <w:rPr>
          <w:rFonts w:eastAsia="Times New Roman"/>
          <w:szCs w:val="24"/>
        </w:rPr>
      </w:pPr>
      <w:r w:rsidRPr="003B4558">
        <w:rPr>
          <w:rFonts w:eastAsia="Times New Roman"/>
          <w:color w:val="FF0000"/>
          <w:szCs w:val="24"/>
        </w:rPr>
        <w:t>ΑΛΛΑΓΗ ΣΕΛΙΔΑΣ</w:t>
      </w:r>
    </w:p>
    <w:p w14:paraId="6FA9D98E" w14:textId="77777777" w:rsidR="00C930AA" w:rsidRDefault="00077D26">
      <w:pPr>
        <w:spacing w:after="0"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Παρακαλώ</w:t>
      </w:r>
      <w:r>
        <w:rPr>
          <w:rFonts w:eastAsia="Times New Roman"/>
          <w:szCs w:val="24"/>
        </w:rPr>
        <w:t>,</w:t>
      </w:r>
      <w:r>
        <w:rPr>
          <w:rFonts w:eastAsia="Times New Roman"/>
          <w:szCs w:val="24"/>
        </w:rPr>
        <w:t xml:space="preserve"> </w:t>
      </w:r>
      <w:r>
        <w:rPr>
          <w:rFonts w:eastAsia="Times New Roman"/>
          <w:szCs w:val="24"/>
        </w:rPr>
        <w:t>η νομοτεχνική βελτίωση</w:t>
      </w:r>
      <w:r>
        <w:rPr>
          <w:rFonts w:eastAsia="Times New Roman"/>
          <w:szCs w:val="24"/>
        </w:rPr>
        <w:t xml:space="preserve"> να διανεμηθεί</w:t>
      </w:r>
      <w:r>
        <w:rPr>
          <w:rFonts w:eastAsia="Times New Roman"/>
          <w:szCs w:val="24"/>
        </w:rPr>
        <w:t xml:space="preserve"> και στους συναδέλφους</w:t>
      </w:r>
      <w:r>
        <w:rPr>
          <w:rFonts w:eastAsia="Times New Roman"/>
          <w:szCs w:val="24"/>
        </w:rPr>
        <w:t xml:space="preserve"> </w:t>
      </w:r>
    </w:p>
    <w:p w14:paraId="6FA9D98F" w14:textId="77777777" w:rsidR="00C930AA" w:rsidRDefault="00077D26">
      <w:pPr>
        <w:spacing w:after="0" w:line="600" w:lineRule="auto"/>
        <w:ind w:firstLine="720"/>
        <w:jc w:val="both"/>
        <w:rPr>
          <w:rFonts w:eastAsia="Times New Roman"/>
          <w:szCs w:val="24"/>
        </w:rPr>
      </w:pPr>
      <w:r>
        <w:rPr>
          <w:rFonts w:eastAsia="Times New Roman"/>
          <w:szCs w:val="24"/>
        </w:rPr>
        <w:t>Εισερχόμαστε τώρα στον κατάλογο των ομιλητών. Πρώτος ομιλητή</w:t>
      </w:r>
      <w:r>
        <w:rPr>
          <w:rFonts w:eastAsia="Times New Roman"/>
          <w:szCs w:val="24"/>
        </w:rPr>
        <w:t>ς είναι ο κ. Μιχελογιαννάκης.</w:t>
      </w:r>
    </w:p>
    <w:p w14:paraId="6FA9D990" w14:textId="77777777" w:rsidR="00C930AA" w:rsidRDefault="00077D26">
      <w:pPr>
        <w:spacing w:after="0" w:line="600" w:lineRule="auto"/>
        <w:ind w:firstLine="720"/>
        <w:jc w:val="both"/>
        <w:rPr>
          <w:rFonts w:eastAsia="Times New Roman"/>
          <w:szCs w:val="24"/>
        </w:rPr>
      </w:pPr>
      <w:r>
        <w:rPr>
          <w:rFonts w:eastAsia="Times New Roman"/>
          <w:szCs w:val="24"/>
        </w:rPr>
        <w:t>Ορίστε, κύριε συνάδελφε, έχετε τον λόγο για επτά λεπτά.</w:t>
      </w:r>
    </w:p>
    <w:p w14:paraId="6FA9D991" w14:textId="77777777" w:rsidR="00C930AA" w:rsidRDefault="00077D26">
      <w:pPr>
        <w:spacing w:after="0" w:line="600" w:lineRule="auto"/>
        <w:ind w:firstLine="720"/>
        <w:jc w:val="both"/>
        <w:rPr>
          <w:rFonts w:eastAsia="Times New Roman"/>
          <w:szCs w:val="24"/>
        </w:rPr>
      </w:pPr>
      <w:r>
        <w:rPr>
          <w:rFonts w:eastAsia="Times New Roman"/>
          <w:b/>
          <w:szCs w:val="24"/>
        </w:rPr>
        <w:t>ΙΩΑΝΝΗΣ ΜΙΧΕΛΟΓΙΑΝΝΑΚΗΣ:</w:t>
      </w:r>
      <w:r>
        <w:rPr>
          <w:rFonts w:eastAsia="Times New Roman"/>
          <w:szCs w:val="24"/>
        </w:rPr>
        <w:t xml:space="preserve"> Ευχαριστώ, κυρία Πρόεδρε.</w:t>
      </w:r>
    </w:p>
    <w:p w14:paraId="6FA9D992" w14:textId="77777777" w:rsidR="00C930AA" w:rsidRDefault="00077D26">
      <w:pPr>
        <w:spacing w:after="0" w:line="600" w:lineRule="auto"/>
        <w:ind w:firstLine="720"/>
        <w:jc w:val="both"/>
        <w:rPr>
          <w:rFonts w:eastAsia="Times New Roman"/>
          <w:szCs w:val="24"/>
        </w:rPr>
      </w:pPr>
      <w:r>
        <w:rPr>
          <w:rFonts w:eastAsia="Times New Roman"/>
          <w:szCs w:val="24"/>
        </w:rPr>
        <w:t xml:space="preserve">Μέχρι το 2015 έχουν καταγραφεί </w:t>
      </w:r>
      <w:r>
        <w:rPr>
          <w:rFonts w:eastAsia="Times New Roman"/>
          <w:szCs w:val="24"/>
        </w:rPr>
        <w:t>δύο χιλιάδες</w:t>
      </w:r>
      <w:r>
        <w:rPr>
          <w:rFonts w:eastAsia="Times New Roman"/>
          <w:szCs w:val="24"/>
        </w:rPr>
        <w:t xml:space="preserve"> ενεργειακές κοινότητες στην Ευρώπη, χωρίς όμως θεσμικό πλαίσιο. Είμαστε οι </w:t>
      </w:r>
      <w:r>
        <w:rPr>
          <w:rFonts w:eastAsia="Times New Roman"/>
          <w:szCs w:val="24"/>
        </w:rPr>
        <w:t xml:space="preserve">πρώτοι που το εισάγουμε αυτή τη φορά. </w:t>
      </w:r>
    </w:p>
    <w:p w14:paraId="6FA9D993" w14:textId="77777777" w:rsidR="00C930AA" w:rsidRDefault="00077D26">
      <w:pPr>
        <w:spacing w:after="0" w:line="600" w:lineRule="auto"/>
        <w:ind w:firstLine="720"/>
        <w:jc w:val="both"/>
        <w:rPr>
          <w:rFonts w:eastAsia="Times New Roman"/>
          <w:szCs w:val="24"/>
        </w:rPr>
      </w:pPr>
      <w:r>
        <w:rPr>
          <w:rFonts w:eastAsia="Times New Roman"/>
          <w:szCs w:val="24"/>
        </w:rPr>
        <w:t>Λαμβάνουμε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μας την οδηγία του Ευρωπαϊκού Κοινοβουλίου και του Συμβουλίου. Δημιουργούμε την Ενεργειακή Κοινότητα, έναν αστικό συνεταιρισμό με σκοπό την κοινωνική οικονομία, </w:t>
      </w:r>
      <w:r>
        <w:rPr>
          <w:rFonts w:eastAsia="Times New Roman"/>
          <w:szCs w:val="24"/>
        </w:rPr>
        <w:lastRenderedPageBreak/>
        <w:t>την παραγωγή ενέργειας και την ενεργ</w:t>
      </w:r>
      <w:r>
        <w:rPr>
          <w:rFonts w:eastAsia="Times New Roman"/>
          <w:szCs w:val="24"/>
        </w:rPr>
        <w:t>ειακή αποδοτικότητα</w:t>
      </w:r>
      <w:r>
        <w:rPr>
          <w:rFonts w:eastAsia="Times New Roman"/>
          <w:szCs w:val="24"/>
        </w:rPr>
        <w:t>,</w:t>
      </w:r>
      <w:r>
        <w:rPr>
          <w:rFonts w:eastAsia="Times New Roman"/>
          <w:szCs w:val="24"/>
        </w:rPr>
        <w:t xml:space="preserve"> τόσο σε τοπικό όσο και περιφερειακό επίπεδο. Αυτά χρηματοδοτούνται από εθνικούς και ευρωπαϊκούς πόρους. Μπορεί να υπάρξει συμμετοχή των μελών σε χρηματοδοτούμενα προγράμματα. Συμμετέχουν φυσικά πρόσωπα, νομικά πρόσωπα δημοσίου δικαίου,</w:t>
      </w:r>
      <w:r>
        <w:rPr>
          <w:rFonts w:eastAsia="Times New Roman"/>
          <w:szCs w:val="24"/>
        </w:rPr>
        <w:t xml:space="preserve"> νομικά πρόσωπα ιδιωτικού δικαίου, ΟΤΑ </w:t>
      </w:r>
      <w:r>
        <w:rPr>
          <w:rFonts w:eastAsia="Times New Roman"/>
          <w:szCs w:val="24"/>
        </w:rPr>
        <w:t>Α΄</w:t>
      </w:r>
      <w:r>
        <w:rPr>
          <w:rFonts w:eastAsia="Times New Roman"/>
          <w:szCs w:val="24"/>
        </w:rPr>
        <w:t xml:space="preserve"> και </w:t>
      </w:r>
      <w:r>
        <w:rPr>
          <w:rFonts w:eastAsia="Times New Roman"/>
          <w:szCs w:val="24"/>
        </w:rPr>
        <w:t>Β΄</w:t>
      </w:r>
      <w:r>
        <w:rPr>
          <w:rFonts w:eastAsia="Times New Roman"/>
          <w:szCs w:val="24"/>
        </w:rPr>
        <w:t xml:space="preserve"> βαθμού. Το 51% των μελών πρέπει να σχετίζεται με τον τόπο στον οποίο βρίσκεται η έδρα της ενεργειακής κοινότητας. Κάθε μέλος έχει μία και μόνο ψήφο, ανεξάρτητα του συνεταιριστικού μεριδίου που κατέχει. Προβλ</w:t>
      </w:r>
      <w:r>
        <w:rPr>
          <w:rFonts w:eastAsia="Times New Roman"/>
          <w:szCs w:val="24"/>
        </w:rPr>
        <w:t xml:space="preserve">έπονται σταθεροί φορολογικοί συντελεστές, ένταξη στα χρηματοδοτικά εργαλεία απαλλαγής από ετήσιο τέλος, άδεια παραγωγής, μειωμένες εγγυητικές επιστολές. Έτσι, κάτοικοι μιας πολυκατοικίας </w:t>
      </w:r>
      <w:r>
        <w:rPr>
          <w:rFonts w:eastAsia="Times New Roman"/>
          <w:szCs w:val="24"/>
        </w:rPr>
        <w:lastRenderedPageBreak/>
        <w:t>μπορούν να τοποθετήσουν ένα φωτοβολταϊκό σύστημα ή μία ανεμογεννήτρια</w:t>
      </w:r>
      <w:r>
        <w:rPr>
          <w:rFonts w:eastAsia="Times New Roman"/>
          <w:szCs w:val="24"/>
        </w:rPr>
        <w:t>. Επιχειρήσεις μικρές μπορούν να εγκαταστήσουν μονάδα θερμικής ενέργειας, αιολικό πάρκο ή υδροηλεκτρικό έργο. Δήμοι, ιδίως τώρα με τις πολλές ευάλωτες ομάδες που διαθέτουν, μπορούν να εγκαταστήσουν ένα φωτοβολταϊκό ή μία ανεμογεννήτρια γι’ αυτούς τους ευάλ</w:t>
      </w:r>
      <w:r>
        <w:rPr>
          <w:rFonts w:eastAsia="Times New Roman"/>
          <w:szCs w:val="24"/>
        </w:rPr>
        <w:t>ωτους καταναλωτές. Οι αγρότες μπορούν να δημιουργήσουν και να διαχειρίζονται βιομάζα. Οι κτηνοτρόφοι δημιουργούν μονάδα βιοαερίου. Μικρά νησιά δημιουργούν μονάδες αφαλάτωσης. Τουριστικές επιχειρήσεις δημιουργούν ενεργειακή κοινότητα για ηλεκτροκίνηση οχημά</w:t>
      </w:r>
      <w:r>
        <w:rPr>
          <w:rFonts w:eastAsia="Times New Roman"/>
          <w:szCs w:val="24"/>
        </w:rPr>
        <w:t xml:space="preserve">των. </w:t>
      </w:r>
    </w:p>
    <w:p w14:paraId="6FA9D994" w14:textId="77777777" w:rsidR="00C930AA" w:rsidRDefault="00077D26">
      <w:pPr>
        <w:spacing w:after="0" w:line="600" w:lineRule="auto"/>
        <w:ind w:firstLine="720"/>
        <w:jc w:val="both"/>
        <w:rPr>
          <w:rFonts w:eastAsia="Times New Roman"/>
          <w:szCs w:val="24"/>
        </w:rPr>
      </w:pPr>
      <w:r>
        <w:rPr>
          <w:rFonts w:eastAsia="Times New Roman"/>
          <w:szCs w:val="24"/>
        </w:rPr>
        <w:t xml:space="preserve">Βλέπει, λοιπόν, κανείς ότι το νομοσχέδιο πιάνει και την εθνική μας στρατηγική με εκδημοκρατισμό, τοπικότητα και με τις συμπράξεις, ιδίως στην κοινωνική οικονομία. </w:t>
      </w:r>
    </w:p>
    <w:p w14:paraId="6FA9D995" w14:textId="77777777" w:rsidR="00C930AA" w:rsidRDefault="00077D26">
      <w:pPr>
        <w:spacing w:after="0" w:line="600" w:lineRule="auto"/>
        <w:ind w:firstLine="720"/>
        <w:jc w:val="both"/>
        <w:rPr>
          <w:rFonts w:eastAsia="Times New Roman"/>
          <w:szCs w:val="24"/>
        </w:rPr>
      </w:pPr>
      <w:r>
        <w:rPr>
          <w:rFonts w:eastAsia="Times New Roman"/>
          <w:szCs w:val="24"/>
        </w:rPr>
        <w:lastRenderedPageBreak/>
        <w:t xml:space="preserve">Το νομοσχέδιο το περιμένουν ο Έβρος, η Πελοπόννησος, ο Δήμος Σαμοθράκης, ο Δήμος </w:t>
      </w:r>
      <w:r>
        <w:rPr>
          <w:rFonts w:eastAsia="Times New Roman"/>
          <w:szCs w:val="24"/>
        </w:rPr>
        <w:t xml:space="preserve">Αλεξανδρούπολης και άλλοι πολλοί δήμοι. Έχουμε σαφώς κοινωνική ωφέλεια απ’ αυτή την ιστορία και αντιμετωπίζουμε την ενεργειακή φτώχεια δημιουργώντας νέες θέσεις εργασίας. </w:t>
      </w:r>
    </w:p>
    <w:p w14:paraId="6FA9D996" w14:textId="77777777" w:rsidR="00C930AA" w:rsidRDefault="00077D26">
      <w:pPr>
        <w:spacing w:after="0" w:line="600" w:lineRule="auto"/>
        <w:ind w:firstLine="720"/>
        <w:jc w:val="both"/>
        <w:rPr>
          <w:rFonts w:eastAsia="Times New Roman"/>
          <w:szCs w:val="24"/>
        </w:rPr>
      </w:pPr>
      <w:r>
        <w:rPr>
          <w:rFonts w:eastAsia="Times New Roman"/>
          <w:szCs w:val="24"/>
        </w:rPr>
        <w:t>Ευχαριστώ.</w:t>
      </w:r>
    </w:p>
    <w:p w14:paraId="6FA9D997" w14:textId="77777777" w:rsidR="00C930AA" w:rsidRDefault="00077D26">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Ευχαριστούμε κι εμείς.</w:t>
      </w:r>
    </w:p>
    <w:p w14:paraId="6FA9D998" w14:textId="77777777" w:rsidR="00C930AA" w:rsidRDefault="00077D26">
      <w:pPr>
        <w:spacing w:after="0" w:line="600" w:lineRule="auto"/>
        <w:ind w:firstLine="720"/>
        <w:jc w:val="both"/>
        <w:rPr>
          <w:rFonts w:eastAsia="Times New Roman"/>
          <w:b/>
          <w:szCs w:val="24"/>
        </w:rPr>
      </w:pPr>
      <w:r>
        <w:rPr>
          <w:rFonts w:eastAsia="Times New Roman"/>
          <w:szCs w:val="24"/>
        </w:rPr>
        <w:t xml:space="preserve">Ο </w:t>
      </w:r>
      <w:r>
        <w:rPr>
          <w:rFonts w:eastAsia="Times New Roman"/>
          <w:szCs w:val="24"/>
        </w:rPr>
        <w:t>Κ</w:t>
      </w:r>
      <w:r>
        <w:rPr>
          <w:rFonts w:eastAsia="Times New Roman"/>
          <w:szCs w:val="24"/>
        </w:rPr>
        <w:t xml:space="preserve">οινοβουλευτικός </w:t>
      </w:r>
      <w:r>
        <w:rPr>
          <w:rFonts w:eastAsia="Times New Roman"/>
          <w:szCs w:val="24"/>
        </w:rPr>
        <w:t>Ε</w:t>
      </w:r>
      <w:r>
        <w:rPr>
          <w:rFonts w:eastAsia="Times New Roman"/>
          <w:szCs w:val="24"/>
        </w:rPr>
        <w:t>κπρόσωπος της Δημοκρατικής Συμπαράταξης κ. Θεοχαρόπουλος έχει τον λόγο για δώδεκα λεπτά.</w:t>
      </w:r>
    </w:p>
    <w:p w14:paraId="6FA9D999" w14:textId="77777777" w:rsidR="00C930AA" w:rsidRDefault="00077D26">
      <w:pPr>
        <w:spacing w:after="0"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 xml:space="preserve">Ευχαριστώ, κυρία Πρόεδρε. </w:t>
      </w:r>
    </w:p>
    <w:p w14:paraId="6FA9D99A" w14:textId="77777777" w:rsidR="00C930AA" w:rsidRDefault="00077D26">
      <w:pPr>
        <w:spacing w:after="0" w:line="600" w:lineRule="auto"/>
        <w:ind w:firstLine="720"/>
        <w:jc w:val="both"/>
        <w:rPr>
          <w:rFonts w:eastAsia="Times New Roman"/>
          <w:szCs w:val="24"/>
        </w:rPr>
      </w:pPr>
      <w:r>
        <w:rPr>
          <w:rFonts w:eastAsia="Times New Roman"/>
          <w:szCs w:val="24"/>
        </w:rPr>
        <w:lastRenderedPageBreak/>
        <w:t>Κυρίες και κύριοι Βουλευτές, συζητούμε σήμερα ένα σοβαρό νομοσχέδιο, το οποίο άπτεται του εκδημοκρ</w:t>
      </w:r>
      <w:r>
        <w:rPr>
          <w:rFonts w:eastAsia="Times New Roman"/>
          <w:szCs w:val="24"/>
        </w:rPr>
        <w:t>ατισμού της ενέργειας μέσω της συμμετοχής των πολιτών. Το συζητούμε, όμως, μέσω μιας ευρύτερης πολιτικής κατάστασης που μόνο ομαλή δεν χαρακτηρίζεται. Δεν είναι η πρώτη φορά, εξάλλου, που εξαιτίας όλων αυτών, ένα σοβαρό νομοσχέδιο κινδυνεύει να περάσει σχε</w:t>
      </w:r>
      <w:r>
        <w:rPr>
          <w:rFonts w:eastAsia="Times New Roman"/>
          <w:szCs w:val="24"/>
        </w:rPr>
        <w:t>δόν σε δεύτερη μοίρα. Και πώς να μη συμβεί αυτό σε ένα περιβάλλον εξαιρετικά βεβαρ</w:t>
      </w:r>
      <w:r>
        <w:rPr>
          <w:rFonts w:eastAsia="Times New Roman"/>
          <w:szCs w:val="24"/>
        </w:rPr>
        <w:t>η</w:t>
      </w:r>
      <w:r>
        <w:rPr>
          <w:rFonts w:eastAsia="Times New Roman"/>
          <w:szCs w:val="24"/>
        </w:rPr>
        <w:t xml:space="preserve">μένο από την απώλεια επιμέρους κεφαλαίων του κράτους με ταυτόχρονη διατήρηση όλων των βαρών τους. </w:t>
      </w:r>
    </w:p>
    <w:p w14:paraId="6FA9D99B" w14:textId="77777777" w:rsidR="00C930AA" w:rsidRDefault="00077D26">
      <w:pPr>
        <w:spacing w:after="0" w:line="600" w:lineRule="auto"/>
        <w:ind w:firstLine="720"/>
        <w:jc w:val="both"/>
        <w:rPr>
          <w:rFonts w:eastAsia="Times New Roman"/>
          <w:szCs w:val="24"/>
        </w:rPr>
      </w:pPr>
      <w:r>
        <w:rPr>
          <w:rFonts w:eastAsia="Times New Roman"/>
          <w:szCs w:val="24"/>
        </w:rPr>
        <w:t>Χαρακτηριστικό παράδειγμα είναι η ΔΕΗ, για την οποία ο αρμόδιος Υπουργός σ</w:t>
      </w:r>
      <w:r>
        <w:rPr>
          <w:rFonts w:eastAsia="Times New Roman"/>
          <w:szCs w:val="24"/>
        </w:rPr>
        <w:t>ήμερα δεν θέλησε να ανοίξει τη συζήτηση, η οποία όμως είναι κρίσιμη και αφορά τον ενεργειακό σχεδιασμό. Δεν είναι μεταρρύθμιση η πώληση λιγνιτικών μονάδων. Ούτε</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w:t>
      </w:r>
      <w:r>
        <w:rPr>
          <w:rFonts w:eastAsia="Times New Roman"/>
          <w:szCs w:val="24"/>
        </w:rPr>
        <w:lastRenderedPageBreak/>
        <w:t>αν αλλάξουμε τις ονομασίες και το πούμε «αποεπένδυση» αντί για «πώληση», αλλάζει κάτι</w:t>
      </w:r>
      <w:r>
        <w:rPr>
          <w:rFonts w:eastAsia="Times New Roman"/>
          <w:szCs w:val="24"/>
        </w:rPr>
        <w:t xml:space="preserve"> στο συγκεκριμένο θέμα. Χρειάζεται ένας σοβαρός μεσοπρόθεσμος σχεδιασμός για προσέλκυση ιδιωτικών επενδύσεων σε ανανεώσιμες πηγές παραγωγής ηλεκτρικής ενέργειας και απεξάρτηση από τον λιγνίτη. Όμως, οι επενδύσεις και η Κυβέρνησή σας είναι ιστολογικά ασύμβα</w:t>
      </w:r>
      <w:r>
        <w:rPr>
          <w:rFonts w:eastAsia="Times New Roman"/>
          <w:szCs w:val="24"/>
        </w:rPr>
        <w:t xml:space="preserve">τες. Και αυτό έχει αποδειχτεί. Είναι μια ασυμβατότητα η οποία ενισχύεται και με πολλές αντιφάσεις. </w:t>
      </w:r>
    </w:p>
    <w:p w14:paraId="6FA9D99C" w14:textId="77777777" w:rsidR="00C930AA" w:rsidRDefault="00077D26">
      <w:pPr>
        <w:spacing w:after="0" w:line="600" w:lineRule="auto"/>
        <w:ind w:firstLine="720"/>
        <w:jc w:val="both"/>
        <w:rPr>
          <w:rFonts w:eastAsia="Times New Roman"/>
          <w:szCs w:val="24"/>
        </w:rPr>
      </w:pPr>
      <w:r>
        <w:rPr>
          <w:rFonts w:eastAsia="Times New Roman"/>
          <w:szCs w:val="24"/>
        </w:rPr>
        <w:t xml:space="preserve">Να μια αντίφαση που ακούσαμε πριν από λίγο και αφορά τον </w:t>
      </w:r>
      <w:r>
        <w:rPr>
          <w:rFonts w:eastAsia="Times New Roman"/>
          <w:szCs w:val="24"/>
          <w:lang w:val="en-US"/>
        </w:rPr>
        <w:t>TAP</w:t>
      </w:r>
      <w:r>
        <w:rPr>
          <w:rFonts w:eastAsia="Times New Roman"/>
          <w:szCs w:val="24"/>
        </w:rPr>
        <w:t>. Πρώτα από όλα, η Κυβέρνησή σας τα κατήγγειλε όλα αυτά και τα κατήγγειλε επανειλημμένα όταν ήτα</w:t>
      </w:r>
      <w:r>
        <w:rPr>
          <w:rFonts w:eastAsia="Times New Roman"/>
          <w:szCs w:val="24"/>
        </w:rPr>
        <w:t xml:space="preserve">ν στην αντιπολίτευση. Να δεχθώ ότι εσείς ήσασταν από τους πιο μετριοπαθείς σε αυτή τη διαδικασία; Να το δεχτώ ότι ήσασταν από τους πιο μετριοπαθείς. </w:t>
      </w:r>
    </w:p>
    <w:p w14:paraId="6FA9D99D" w14:textId="77777777" w:rsidR="00C930AA" w:rsidRDefault="00077D26">
      <w:pPr>
        <w:spacing w:after="0" w:line="600" w:lineRule="auto"/>
        <w:ind w:firstLine="720"/>
        <w:jc w:val="center"/>
        <w:rPr>
          <w:rFonts w:eastAsia="Times New Roman"/>
          <w:szCs w:val="24"/>
        </w:rPr>
      </w:pPr>
      <w:r>
        <w:rPr>
          <w:rFonts w:eastAsia="Times New Roman"/>
          <w:szCs w:val="24"/>
        </w:rPr>
        <w:lastRenderedPageBreak/>
        <w:t xml:space="preserve">(Θόρυβος – </w:t>
      </w:r>
      <w:r>
        <w:rPr>
          <w:rFonts w:eastAsia="Times New Roman"/>
          <w:szCs w:val="24"/>
        </w:rPr>
        <w:t>δ</w:t>
      </w:r>
      <w:r>
        <w:rPr>
          <w:rFonts w:eastAsia="Times New Roman"/>
          <w:szCs w:val="24"/>
        </w:rPr>
        <w:t>ιαμαρτυρίες από την πτέρυγα του ΣΥΡΙΖΑ)</w:t>
      </w:r>
    </w:p>
    <w:p w14:paraId="6FA9D99E" w14:textId="77777777" w:rsidR="00C930AA" w:rsidRDefault="00077D26">
      <w:pPr>
        <w:spacing w:after="0" w:line="600" w:lineRule="auto"/>
        <w:ind w:firstLine="720"/>
        <w:jc w:val="both"/>
        <w:rPr>
          <w:rFonts w:eastAsia="Times New Roman"/>
          <w:szCs w:val="24"/>
        </w:rPr>
      </w:pPr>
      <w:r>
        <w:rPr>
          <w:rFonts w:eastAsia="Times New Roman"/>
          <w:szCs w:val="24"/>
        </w:rPr>
        <w:t>Αλλά δεν το ψηφίσατε εδώ μέσα εσείς οι Βουλευτές του Σ</w:t>
      </w:r>
      <w:r>
        <w:rPr>
          <w:rFonts w:eastAsia="Times New Roman"/>
          <w:szCs w:val="24"/>
        </w:rPr>
        <w:t>ΥΡΙΖΑ. Δεν ψηφίσατε τον TAP. Εάν δεν κάνω λάθος δεν το ψηφίσατε και εσείς προσωπικά, κύριε Υπουργέ, που τότε ήσασταν Βουλευτής του ΣΥΡΙΖΑ, στην αντιπολίτευση. Πείτε τουλάχιστον ότι ή τότε κάνατε λάθος ή τώρα. Δεν γίνεται και τα δύο. Αυτό</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ξεπερ</w:t>
      </w:r>
      <w:r>
        <w:rPr>
          <w:rFonts w:eastAsia="Times New Roman"/>
          <w:szCs w:val="24"/>
        </w:rPr>
        <w:t>νά κάθε φαντασία.</w:t>
      </w:r>
    </w:p>
    <w:p w14:paraId="6FA9D99F" w14:textId="77777777" w:rsidR="00C930AA" w:rsidRDefault="00077D26">
      <w:pPr>
        <w:spacing w:after="0" w:line="600" w:lineRule="auto"/>
        <w:ind w:firstLine="720"/>
        <w:jc w:val="both"/>
        <w:rPr>
          <w:rFonts w:eastAsia="Times New Roman"/>
          <w:szCs w:val="24"/>
        </w:rPr>
      </w:pPr>
      <w:r>
        <w:rPr>
          <w:rFonts w:eastAsia="Times New Roman"/>
          <w:szCs w:val="24"/>
        </w:rPr>
        <w:t>Είναι εδώ ο κ. Μανιάτης</w:t>
      </w:r>
      <w:r>
        <w:rPr>
          <w:rFonts w:eastAsia="Times New Roman"/>
          <w:szCs w:val="24"/>
        </w:rPr>
        <w:t>,</w:t>
      </w:r>
      <w:r>
        <w:rPr>
          <w:rFonts w:eastAsia="Times New Roman"/>
          <w:szCs w:val="24"/>
        </w:rPr>
        <w:t xml:space="preserve"> που τότε ήταν ο αρμόδιος Υπουργός</w:t>
      </w:r>
      <w:r>
        <w:rPr>
          <w:rFonts w:eastAsia="Times New Roman"/>
          <w:szCs w:val="24"/>
        </w:rPr>
        <w:t>,</w:t>
      </w:r>
      <w:r>
        <w:rPr>
          <w:rFonts w:eastAsia="Times New Roman"/>
          <w:szCs w:val="24"/>
        </w:rPr>
        <w:t xml:space="preserve"> που το έφερε και εσείς τον καταγγέλλατε και δεν ψηφίζατε. Τώρα αντί να πείτε ότι κάνατε ένα λάθος στο συγκεκριμένο θέμα, να </w:t>
      </w:r>
      <w:r>
        <w:rPr>
          <w:rFonts w:eastAsia="Times New Roman"/>
          <w:szCs w:val="24"/>
        </w:rPr>
        <w:t xml:space="preserve">έχουμε </w:t>
      </w:r>
      <w:r>
        <w:rPr>
          <w:rFonts w:eastAsia="Times New Roman"/>
          <w:szCs w:val="24"/>
        </w:rPr>
        <w:t>μια συνεννόηση, τι κάνουμε παραπέρα, αρχίζετε κ</w:t>
      </w:r>
      <w:r>
        <w:rPr>
          <w:rFonts w:eastAsia="Times New Roman"/>
          <w:szCs w:val="24"/>
        </w:rPr>
        <w:t xml:space="preserve">αι μιλάτε λες και το ανακαλύψατε εσείς! Πραγματικά εδώ η φαντασία ξεπερνά κάθε όριο. </w:t>
      </w:r>
    </w:p>
    <w:p w14:paraId="6FA9D9A0" w14:textId="77777777" w:rsidR="00C930AA" w:rsidRDefault="00077D26">
      <w:pPr>
        <w:spacing w:after="0" w:line="600" w:lineRule="auto"/>
        <w:ind w:firstLine="720"/>
        <w:jc w:val="both"/>
        <w:rPr>
          <w:rFonts w:eastAsia="Times New Roman"/>
          <w:szCs w:val="24"/>
        </w:rPr>
      </w:pPr>
      <w:r>
        <w:rPr>
          <w:rFonts w:eastAsia="Times New Roman"/>
          <w:szCs w:val="24"/>
        </w:rPr>
        <w:lastRenderedPageBreak/>
        <w:t xml:space="preserve">Πρόσφατα δηλώσατε ότι το 2018 θα ολοκληρωθεί η πώληση του 40% του λιγνιτικού δυναμικού της ΔΕΗ. Παράλληλα, τονίσατε ότι, παρά τη δυναμική ανάπτυξη των ΑΠΕ, ο λιγνίτης θα </w:t>
      </w:r>
      <w:r>
        <w:rPr>
          <w:rFonts w:eastAsia="Times New Roman"/>
          <w:szCs w:val="24"/>
        </w:rPr>
        <w:t>παραμείνει βασικό στοιχείο του ενεργειακού μείγματος, έχοντας ειδικό βάρος για λόγους σταθερότητας, για οικονομικούς και κοινωνικούς λόγους, σε επίπεδο συμβατό με την ευρωπαϊκή πολιτική για τους ρύπους. Δηλαδή, για λόγους σταθερότητας, οικονομικούς και κοι</w:t>
      </w:r>
      <w:r>
        <w:rPr>
          <w:rFonts w:eastAsia="Times New Roman"/>
          <w:szCs w:val="24"/>
        </w:rPr>
        <w:t>νωνικούς, όπως λέτε, προχωράτε σε ό,τι προχωράτε σε σχέση με τη ΔΕΗ; Σε αυτά που σας αναλύθηκαν και πριν από λίγο από τον εισηγητή της Δημοκρατικής Συμπαράταξης; Στο ότι έχετε περάσει τ</w:t>
      </w:r>
      <w:r>
        <w:rPr>
          <w:rFonts w:eastAsia="Times New Roman"/>
          <w:szCs w:val="24"/>
        </w:rPr>
        <w:t>ο</w:t>
      </w:r>
      <w:r>
        <w:rPr>
          <w:rFonts w:eastAsia="Times New Roman"/>
          <w:szCs w:val="24"/>
        </w:rPr>
        <w:t xml:space="preserve"> 34% στο υπερταμείο, το 17% στο ΤΑΙΠΕΔ, στο ότι μειώνετε ουσιαστικά το</w:t>
      </w:r>
      <w:r>
        <w:rPr>
          <w:rFonts w:eastAsia="Times New Roman"/>
          <w:szCs w:val="24"/>
        </w:rPr>
        <w:t xml:space="preserve"> μερίδιο κατά το μισό στη λιανική αγορά;</w:t>
      </w:r>
    </w:p>
    <w:p w14:paraId="6FA9D9A1" w14:textId="77777777" w:rsidR="00C930AA" w:rsidRDefault="00077D26">
      <w:pPr>
        <w:spacing w:after="0" w:line="600" w:lineRule="auto"/>
        <w:ind w:firstLine="720"/>
        <w:jc w:val="both"/>
        <w:rPr>
          <w:rFonts w:eastAsia="Times New Roman"/>
          <w:szCs w:val="24"/>
        </w:rPr>
      </w:pPr>
      <w:r>
        <w:rPr>
          <w:rFonts w:eastAsia="Times New Roman"/>
          <w:szCs w:val="24"/>
        </w:rPr>
        <w:lastRenderedPageBreak/>
        <w:t xml:space="preserve">Κοιτάξτε, αυτά </w:t>
      </w:r>
      <w:r>
        <w:rPr>
          <w:rFonts w:eastAsia="Times New Roman"/>
          <w:szCs w:val="24"/>
        </w:rPr>
        <w:t>τα οποία πράττετε</w:t>
      </w:r>
      <w:r>
        <w:rPr>
          <w:rFonts w:eastAsia="Times New Roman"/>
          <w:szCs w:val="24"/>
        </w:rPr>
        <w:t xml:space="preserve"> δεν ανταποκρίνονται στην πραγματικότητα. Και σε σχέση με τη ΔΕΗ δεν ανταποκρίνονται. Για τη ΔΕΗ, όταν ήσασταν αντιπολίτευση, λέγατε πολλά. Μερικά από αυτά, βεβαίως, δεν ήταν στον αέρ</w:t>
      </w:r>
      <w:r>
        <w:rPr>
          <w:rFonts w:eastAsia="Times New Roman"/>
          <w:szCs w:val="24"/>
        </w:rPr>
        <w:t>α. Η κριτική, όμως, που σας κάνουμε είναι ότι κάνετε τα ακριβώς αντίθετα τώρα. Και</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κρατάτε το ίδιο μισθολογικό κόστος, τα 3,5 δισεκατομμύρια ευρώ χρέη, τα ίδια δάνεια και τις ίδιες επιβαρύνσεις. </w:t>
      </w:r>
    </w:p>
    <w:p w14:paraId="6FA9D9A2" w14:textId="77777777" w:rsidR="00C930AA" w:rsidRDefault="00077D26">
      <w:pPr>
        <w:spacing w:after="0" w:line="600" w:lineRule="auto"/>
        <w:ind w:firstLine="720"/>
        <w:jc w:val="both"/>
        <w:rPr>
          <w:rFonts w:eastAsia="Times New Roman"/>
          <w:szCs w:val="24"/>
        </w:rPr>
      </w:pPr>
      <w:r>
        <w:rPr>
          <w:rFonts w:eastAsia="Times New Roman"/>
          <w:szCs w:val="24"/>
        </w:rPr>
        <w:t>Δηλαδή, εάν δεν λαμβάνατε υπ</w:t>
      </w:r>
      <w:r>
        <w:rPr>
          <w:rFonts w:eastAsia="Times New Roman"/>
          <w:szCs w:val="24"/>
        </w:rPr>
        <w:t xml:space="preserve">’ </w:t>
      </w:r>
      <w:r>
        <w:rPr>
          <w:rFonts w:eastAsia="Times New Roman"/>
          <w:szCs w:val="24"/>
        </w:rPr>
        <w:t>όψιν τους λόγους σταθ</w:t>
      </w:r>
      <w:r>
        <w:rPr>
          <w:rFonts w:eastAsia="Times New Roman"/>
          <w:szCs w:val="24"/>
        </w:rPr>
        <w:t xml:space="preserve">ερότητας, οικονομικούς και κοινωνικούς, που σωστά αναφερθήκατε -όχι σήμερα αλλά σε μια πρόσφατη ομιλία- τι θα κάνατε; Σας ενδιαφέρουν, βέβαια, όπως λέτε και οι ρύποι και εκδηλώνετε την ευαισθησία σας στο θέμα της κλιματικής αλλαγής στην Κυβέρνησή σας. </w:t>
      </w:r>
    </w:p>
    <w:p w14:paraId="6FA9D9A3" w14:textId="77777777" w:rsidR="00C930AA" w:rsidRDefault="00077D26">
      <w:pPr>
        <w:spacing w:after="0" w:line="600" w:lineRule="auto"/>
        <w:ind w:firstLine="720"/>
        <w:jc w:val="both"/>
        <w:rPr>
          <w:rFonts w:eastAsia="Times New Roman" w:cs="Times New Roman"/>
          <w:szCs w:val="24"/>
        </w:rPr>
      </w:pPr>
      <w:r w:rsidRPr="00E372E7">
        <w:rPr>
          <w:rFonts w:eastAsia="Times New Roman"/>
          <w:color w:val="000000" w:themeColor="text1"/>
          <w:szCs w:val="24"/>
        </w:rPr>
        <w:lastRenderedPageBreak/>
        <w:t xml:space="preserve">Επίσης, με αντιφατικό τρόπο συναντάει ο κ. Τσίπρας τον κ. Τραμπ, ο οποίος απέσυρε τις ΗΠΑ από τη </w:t>
      </w:r>
      <w:r>
        <w:rPr>
          <w:rFonts w:eastAsia="Times New Roman"/>
          <w:color w:val="000000" w:themeColor="text1"/>
          <w:szCs w:val="24"/>
        </w:rPr>
        <w:t>Σ</w:t>
      </w:r>
      <w:r w:rsidRPr="00E372E7">
        <w:rPr>
          <w:rFonts w:eastAsia="Times New Roman"/>
          <w:color w:val="000000" w:themeColor="text1"/>
          <w:szCs w:val="24"/>
        </w:rPr>
        <w:t xml:space="preserve">υμφωνία για το </w:t>
      </w:r>
      <w:r>
        <w:rPr>
          <w:rFonts w:eastAsia="Times New Roman"/>
          <w:color w:val="000000" w:themeColor="text1"/>
          <w:szCs w:val="24"/>
        </w:rPr>
        <w:t>Κ</w:t>
      </w:r>
      <w:r w:rsidRPr="00E372E7">
        <w:rPr>
          <w:rFonts w:eastAsia="Times New Roman"/>
          <w:color w:val="000000" w:themeColor="text1"/>
          <w:szCs w:val="24"/>
        </w:rPr>
        <w:t xml:space="preserve">λίμα, αλλά δεν αναφέρει τίποτα, έστω για τις θέσεις της χώρας μας για τα θέματα της κλιματικής αλλαγής. </w:t>
      </w:r>
      <w:r>
        <w:rPr>
          <w:rFonts w:eastAsia="Times New Roman"/>
          <w:szCs w:val="24"/>
        </w:rPr>
        <w:t>Πέρα από 2 δισεκατομμύρια ευρώ που χρέ</w:t>
      </w:r>
      <w:r>
        <w:rPr>
          <w:rFonts w:eastAsia="Times New Roman"/>
          <w:szCs w:val="24"/>
        </w:rPr>
        <w:t>ωσε τη χώρα με τ</w:t>
      </w:r>
      <w:r>
        <w:rPr>
          <w:rFonts w:eastAsia="Times New Roman"/>
          <w:szCs w:val="24"/>
        </w:rPr>
        <w:t>α</w:t>
      </w:r>
      <w:r>
        <w:rPr>
          <w:rFonts w:eastAsia="Times New Roman"/>
          <w:szCs w:val="24"/>
        </w:rPr>
        <w:t xml:space="preserve"> </w:t>
      </w:r>
      <w:r>
        <w:rPr>
          <w:rFonts w:eastAsia="Times New Roman"/>
          <w:szCs w:val="24"/>
          <w:lang w:val="en-US"/>
        </w:rPr>
        <w:t>F</w:t>
      </w:r>
      <w:r>
        <w:rPr>
          <w:rFonts w:eastAsia="Times New Roman"/>
          <w:szCs w:val="24"/>
        </w:rPr>
        <w:t>-</w:t>
      </w:r>
      <w:r>
        <w:rPr>
          <w:rFonts w:eastAsia="Times New Roman"/>
          <w:szCs w:val="24"/>
        </w:rPr>
        <w:t>16, δεν έκανε ούτε μια αναφορά σε ένα κρίσιμο θέμα, το οποίο και ο Μακρόν το ανέφερε τις προηγούμενες μέρες, όταν έγινε η διάσκεψη στο Παρίσι, με έντονη κριτική απέναντι στον κ. Τραμπ. Απολύτως τίποτα για την κλιματική αλλαγή σε επίπεδο</w:t>
      </w:r>
      <w:r>
        <w:rPr>
          <w:rFonts w:eastAsia="Times New Roman"/>
          <w:szCs w:val="24"/>
        </w:rPr>
        <w:t xml:space="preserve"> συνολικής κυβερνητικής πολιτικής και διεθνώς σχέσεων! Στο εξωτερικό, λοιπόν, σιγή ιχθύος, στο εσωτερικό χορός προχειρότητας, ανεπάρκειας, αντιφατικότητας, με κορώνες πρωτοπορίας, καινοτομίας, μεταρρυθμίσεων, επενδύσεων. </w:t>
      </w:r>
    </w:p>
    <w:p w14:paraId="6FA9D9A4"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Θα ήθελα στο σημείο αυτό να σας υπ</w:t>
      </w:r>
      <w:r>
        <w:rPr>
          <w:rFonts w:eastAsia="Times New Roman" w:cs="Times New Roman"/>
          <w:szCs w:val="24"/>
        </w:rPr>
        <w:t>ενθυμίσω την εθνική μας θέση απέναντι στην κλιματική αλλαγή και τις δεσμεύσεις που έχει αναλάβει η χώρα μας έναντι του πλαισίου «Ενέργεια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κλιματική αλλαγή» εν</w:t>
      </w:r>
      <w:r>
        <w:rPr>
          <w:rFonts w:eastAsia="Times New Roman" w:cs="Times New Roman"/>
          <w:szCs w:val="24"/>
        </w:rPr>
        <w:t xml:space="preserve"> </w:t>
      </w:r>
      <w:r>
        <w:rPr>
          <w:rFonts w:eastAsia="Times New Roman" w:cs="Times New Roman"/>
          <w:szCs w:val="24"/>
        </w:rPr>
        <w:t xml:space="preserve">όψει του 2030: 40% μείωση των εκπομπών του αερίου θερμοκηπίου, εθνικός στόχος για 30% εισαγωγή </w:t>
      </w:r>
      <w:r>
        <w:rPr>
          <w:rFonts w:eastAsia="Times New Roman" w:cs="Times New Roman"/>
          <w:szCs w:val="24"/>
        </w:rPr>
        <w:t>των ανανεώσιμων πηγών ενέργειας στο ενεργειακό ισοζύγιο, 30% υποχρεωτική εξοικονόμηση ενέργειας κυρίως μέσα από τα κτ</w:t>
      </w:r>
      <w:r>
        <w:rPr>
          <w:rFonts w:eastAsia="Times New Roman" w:cs="Times New Roman"/>
          <w:szCs w:val="24"/>
        </w:rPr>
        <w:t>ή</w:t>
      </w:r>
      <w:r>
        <w:rPr>
          <w:rFonts w:eastAsia="Times New Roman" w:cs="Times New Roman"/>
          <w:szCs w:val="24"/>
        </w:rPr>
        <w:t>ρια, 100% εισαγωγή των έξυπνων μετρητών στην κατανάλωση ηλεκτρικού ρεύματος των νοικοκυριών και τέλος μέχρι το 2030 να έχουμε 100% ηλεκτρι</w:t>
      </w:r>
      <w:r>
        <w:rPr>
          <w:rFonts w:eastAsia="Times New Roman" w:cs="Times New Roman"/>
          <w:szCs w:val="24"/>
        </w:rPr>
        <w:t xml:space="preserve">κή διασύνδεση όλων των ελληνικών νησιών με την ηπειρωτική χώρα. </w:t>
      </w:r>
    </w:p>
    <w:p w14:paraId="6FA9D9A5"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Σε πολλά από αυτά έχετε καθυστερήσει, όπως για παράδειγμα, στην ηλεκτρική διασύνδεση. Άκουσα να αναφέρετε μερικούς </w:t>
      </w:r>
      <w:r>
        <w:rPr>
          <w:rFonts w:eastAsia="Times New Roman" w:cs="Times New Roman"/>
          <w:szCs w:val="24"/>
        </w:rPr>
        <w:lastRenderedPageBreak/>
        <w:t>απ’ αυτούς τους στόχους. Θεωρώ ότι και οι πέντε στόχοι συνεχίζουν να είναι ο</w:t>
      </w:r>
      <w:r>
        <w:rPr>
          <w:rFonts w:eastAsia="Times New Roman" w:cs="Times New Roman"/>
          <w:szCs w:val="24"/>
        </w:rPr>
        <w:t>ι στόχοι βεβαίως της χώρας μας, οι εθνικοί στόχοι, όπως έχουν καθοριστεί και συνεχίζουν όλα αυτά τα χρόνια. Κι αυτό</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πρέπει να το αποδεικνύετε στην πράξη. </w:t>
      </w:r>
    </w:p>
    <w:p w14:paraId="6FA9D9A6"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Όλα αυτά βέβαια συμβαίνουν σε ένα γενικότερο, ευρύτερο περιβάλλον</w:t>
      </w:r>
      <w:r>
        <w:rPr>
          <w:rFonts w:eastAsia="Times New Roman" w:cs="Times New Roman"/>
          <w:szCs w:val="24"/>
        </w:rPr>
        <w:t>,</w:t>
      </w:r>
      <w:r>
        <w:rPr>
          <w:rFonts w:eastAsia="Times New Roman" w:cs="Times New Roman"/>
          <w:szCs w:val="24"/>
        </w:rPr>
        <w:t xml:space="preserve"> στο οποίο αναφέρθηκα προη</w:t>
      </w:r>
      <w:r>
        <w:rPr>
          <w:rFonts w:eastAsia="Times New Roman" w:cs="Times New Roman"/>
          <w:szCs w:val="24"/>
        </w:rPr>
        <w:t xml:space="preserve">γουμένως, όπου συνεχίζεται να καλλιεργείτε φρούδες ελπίδες για καθαρή έξοδο από την κρίση, ενώ εφαρμόζετε μια πολιτική με την οποία η κρίση βαθαίνει. Η υπερφορολόγηση έχει </w:t>
      </w:r>
      <w:r>
        <w:rPr>
          <w:rFonts w:eastAsia="Times New Roman" w:cs="Times New Roman"/>
          <w:szCs w:val="24"/>
        </w:rPr>
        <w:t>αρνητικό</w:t>
      </w:r>
      <w:r>
        <w:rPr>
          <w:rFonts w:eastAsia="Times New Roman" w:cs="Times New Roman"/>
          <w:szCs w:val="24"/>
        </w:rPr>
        <w:t xml:space="preserve"> αποτέλεσμα σε όλες τις πολιτικές και σε όλα τα πεδία. Και σ’ αυτό το πεδίο.</w:t>
      </w:r>
      <w:r>
        <w:rPr>
          <w:rFonts w:eastAsia="Times New Roman" w:cs="Times New Roman"/>
          <w:szCs w:val="24"/>
        </w:rPr>
        <w:t xml:space="preserve"> Παντού!</w:t>
      </w:r>
    </w:p>
    <w:p w14:paraId="6FA9D9A7"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Σε ποια καθαρή έξοδο αναφέρεται η Κυβέρνησή σας, όταν ουσιαστικά συνεχίζουμε να αποτελούμε την εξαίρεση σε όλη την Ευ</w:t>
      </w:r>
      <w:r>
        <w:rPr>
          <w:rFonts w:eastAsia="Times New Roman" w:cs="Times New Roman"/>
          <w:szCs w:val="24"/>
        </w:rPr>
        <w:lastRenderedPageBreak/>
        <w:t>ρωπαϊκή Ένωση, όταν έχουμε δεσμεύσει τη χώρα μας με πρωτογενή πλεονάσματα 3,5% μέχρι το 2022 και όταν ο μοναδικός στόχος της οικον</w:t>
      </w:r>
      <w:r>
        <w:rPr>
          <w:rFonts w:eastAsia="Times New Roman" w:cs="Times New Roman"/>
          <w:szCs w:val="24"/>
        </w:rPr>
        <w:t>ομικής πολιτικής της Κυβέρνησής σας είναι η υπέρβαση αυτού του στόχου και πάνω από το 3,5%, για να στραγγαλίζουμε φορολογικά τους πολίτες, τη μεσαία τάξη, τα νοικοκυριά, για να μοιράσουμε στη συνέχεια το ένα από τα δέκα σε επιδόματα. Αυτό δεν λέγεται οικον</w:t>
      </w:r>
      <w:r>
        <w:rPr>
          <w:rFonts w:eastAsia="Times New Roman" w:cs="Times New Roman"/>
          <w:szCs w:val="24"/>
        </w:rPr>
        <w:t>ομική πολιτική και δεν λέγεται βιώσιμη οικονομική πολιτική. 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δεν μπορείτε να διαπραγματευθείτε τη μείωση των στόχων του πρωτογενούς πλεονάσματος όταν επιτυγχάνετε και θέλετε ως μοναδικό στόχο να επιτύχετε το 4%-5%. Δεν μπορείτε να πάτε σε μια δ</w:t>
      </w:r>
      <w:r>
        <w:rPr>
          <w:rFonts w:eastAsia="Times New Roman" w:cs="Times New Roman"/>
          <w:szCs w:val="24"/>
        </w:rPr>
        <w:t xml:space="preserve">ιαπραγμάτευση και να λέτε ότι δεν είναι βιώσιμοι αυτοί οι στόχοι. Αν πάτε </w:t>
      </w:r>
      <w:r>
        <w:rPr>
          <w:rFonts w:eastAsia="Times New Roman" w:cs="Times New Roman"/>
          <w:szCs w:val="24"/>
        </w:rPr>
        <w:t>βέβαια</w:t>
      </w:r>
      <w:r>
        <w:rPr>
          <w:rFonts w:eastAsia="Times New Roman" w:cs="Times New Roman"/>
          <w:szCs w:val="24"/>
        </w:rPr>
        <w:t xml:space="preserve"> και το λέτε! Επειδή έχετε ασχοληθεί </w:t>
      </w:r>
      <w:r>
        <w:rPr>
          <w:rFonts w:eastAsia="Times New Roman" w:cs="Times New Roman"/>
          <w:szCs w:val="24"/>
        </w:rPr>
        <w:lastRenderedPageBreak/>
        <w:t>στο Υπουργείο Ανάπτυξης</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εδώ χρειάζονται απαντήσεις. </w:t>
      </w:r>
    </w:p>
    <w:p w14:paraId="6FA9D9A8"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Να δούμε και στα άλλα θέματα πώς ζει η κοινωνία; Με βάση τα τελευταία στο</w:t>
      </w:r>
      <w:r>
        <w:rPr>
          <w:rFonts w:eastAsia="Times New Roman" w:cs="Times New Roman"/>
          <w:szCs w:val="24"/>
        </w:rPr>
        <w:t xml:space="preserve">ιχεία της </w:t>
      </w:r>
      <w:r>
        <w:rPr>
          <w:rFonts w:eastAsia="Times New Roman" w:cs="Times New Roman"/>
          <w:szCs w:val="24"/>
          <w:lang w:val="en-US"/>
        </w:rPr>
        <w:t>EUROSTAT</w:t>
      </w:r>
      <w:r>
        <w:rPr>
          <w:rFonts w:eastAsia="Times New Roman" w:cs="Times New Roman"/>
          <w:szCs w:val="24"/>
        </w:rPr>
        <w:t xml:space="preserve">, το 22,4% του ελληνικού πληθυσμού ζει σε κατάσταση ένδειας όταν το αντίστοιχο ποσοστό στην Ευρωπαϊκή Ένωση είναι 7,5%, επαναναλαμβάνω σύμφωνα με τα στοιχεία της </w:t>
      </w:r>
      <w:r>
        <w:rPr>
          <w:rFonts w:eastAsia="Times New Roman" w:cs="Times New Roman"/>
          <w:szCs w:val="24"/>
          <w:lang w:val="en-US"/>
        </w:rPr>
        <w:t>EUROSTAT</w:t>
      </w:r>
      <w:r>
        <w:rPr>
          <w:rFonts w:eastAsia="Times New Roman" w:cs="Times New Roman"/>
          <w:szCs w:val="24"/>
        </w:rPr>
        <w:t xml:space="preserve">. Αυτό χωρίς να έχουν εφαρμοστεί ακόμα τα νέα μέτρα. </w:t>
      </w:r>
    </w:p>
    <w:p w14:paraId="6FA9D9A9"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ΔΗΜΑΡΑΣ:</w:t>
      </w:r>
      <w:r>
        <w:rPr>
          <w:rFonts w:eastAsia="Times New Roman" w:cs="Times New Roman"/>
          <w:szCs w:val="24"/>
        </w:rPr>
        <w:t xml:space="preserve"> Ο ΣΥΡΙΖΑ τα έκανε αυτά, κύριε Θεοχαρόπουλε;</w:t>
      </w:r>
    </w:p>
    <w:p w14:paraId="6FA9D9AA"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Τα διεύρυνε ο ΣΥΡΙΖΑ, αγαπητέ συνάδελφε. Και επειδή ανήκετε και στην </w:t>
      </w:r>
      <w:r>
        <w:rPr>
          <w:rFonts w:eastAsia="Times New Roman" w:cs="Times New Roman"/>
          <w:szCs w:val="24"/>
        </w:rPr>
        <w:t>«</w:t>
      </w:r>
      <w:r>
        <w:rPr>
          <w:rFonts w:eastAsia="Times New Roman" w:cs="Times New Roman"/>
          <w:szCs w:val="24"/>
        </w:rPr>
        <w:t>πράσινη συνιστώσα</w:t>
      </w:r>
      <w:r>
        <w:rPr>
          <w:rFonts w:eastAsia="Times New Roman" w:cs="Times New Roman"/>
          <w:szCs w:val="24"/>
        </w:rPr>
        <w:t>»</w:t>
      </w:r>
      <w:r>
        <w:rPr>
          <w:rFonts w:eastAsia="Times New Roman" w:cs="Times New Roman"/>
          <w:szCs w:val="24"/>
        </w:rPr>
        <w:t>, όπως θέλετε να αναφέρεται στην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ΑΝΕΛ, θα ήθελα πραγματικά μια απάντηση</w:t>
      </w:r>
      <w:r>
        <w:rPr>
          <w:rFonts w:eastAsia="Times New Roman" w:cs="Times New Roman"/>
          <w:szCs w:val="24"/>
        </w:rPr>
        <w:t xml:space="preserve"> κι από εσάς, από τη συνιστώσα αυτή, σε σχέση με τον ενεργειακό κλάδο και το τι κάνει. Γιατί με το να αποδέχεστε αυτή τη στιγμή όλα αυτά τα οποία γίνονται στη ΔΕΗ και όλα αυτά που γίνονται στον κλάδο της ενέργειας, δεν τιμά ουσιαστικά την πράσινη πολιτική</w:t>
      </w:r>
      <w:r>
        <w:rPr>
          <w:rFonts w:eastAsia="Times New Roman" w:cs="Times New Roman"/>
          <w:szCs w:val="24"/>
        </w:rPr>
        <w:t>,</w:t>
      </w:r>
      <w:r>
        <w:rPr>
          <w:rFonts w:eastAsia="Times New Roman" w:cs="Times New Roman"/>
          <w:szCs w:val="24"/>
        </w:rPr>
        <w:t xml:space="preserve"> η οποία χρειάζεται να είναι οριζόντια σε όλους τους τομείς πολιτικής. </w:t>
      </w:r>
    </w:p>
    <w:p w14:paraId="6FA9D9A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Η άρση των ανισοτήτων, η κοινωνική συνοχή, η μείωση της φτώχειας και της ανεργίας δεν μπορεί παρά να βρίσκονται στο επίκεντρο μιας προοδευτικής πολιτικής. Κι αυτό δεν συμβαίνει γιατί δ</w:t>
      </w:r>
      <w:r>
        <w:rPr>
          <w:rFonts w:eastAsia="Times New Roman" w:cs="Times New Roman"/>
          <w:szCs w:val="24"/>
        </w:rPr>
        <w:t>εν υπάρχει σχέδιο βιώσιμης ανάπτυξης, παραγωγικής ανασυγκρότησης το οποίο να έχει εκπονηθεί, να έχει παρουσιαστεί και να υλοποιείται. Σ</w:t>
      </w:r>
      <w:r>
        <w:rPr>
          <w:rFonts w:eastAsia="Times New Roman" w:cs="Times New Roman"/>
          <w:szCs w:val="24"/>
        </w:rPr>
        <w:t>ε</w:t>
      </w:r>
      <w:r>
        <w:rPr>
          <w:rFonts w:eastAsia="Times New Roman" w:cs="Times New Roman"/>
          <w:szCs w:val="24"/>
        </w:rPr>
        <w:t xml:space="preserve"> αυτό το εθνικό σχέδιο βιώσιμης ανάπτυξης και παραγωγικής ανασυγκρότησης τα σημερινά που συζητάμε θα έπαιζαν </w:t>
      </w:r>
      <w:r>
        <w:rPr>
          <w:rFonts w:eastAsia="Times New Roman" w:cs="Times New Roman"/>
          <w:szCs w:val="24"/>
        </w:rPr>
        <w:lastRenderedPageBreak/>
        <w:t xml:space="preserve">καταλυτικό </w:t>
      </w:r>
      <w:r>
        <w:rPr>
          <w:rFonts w:eastAsia="Times New Roman" w:cs="Times New Roman"/>
          <w:szCs w:val="24"/>
        </w:rPr>
        <w:t xml:space="preserve">ρόλο. Εδώ ακριβώς κουμπώνει αυτό το ζήτημα το οποίο συζητάμε σήμερα. Γιατί όταν λέμε εθνικό σχέδιο βιώσιμης ανάπτυξης, εννοούμε κι αυτά τα πεδία τα οποία συζητούμε σήμερα. </w:t>
      </w:r>
    </w:p>
    <w:p w14:paraId="6FA9D9A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Γι’ αυτό επανέρχομαι στο νομοσχέδιο που συζητούμε σήμερα για τις ενεργειακές κοινότ</w:t>
      </w:r>
      <w:r>
        <w:rPr>
          <w:rFonts w:eastAsia="Times New Roman" w:cs="Times New Roman"/>
          <w:szCs w:val="24"/>
        </w:rPr>
        <w:t>ητες. Είναι ένας θεσμός που έχει επιδείξει εξαιρετικά αποτελέσματα σε συγκεκριμένες χώρες</w:t>
      </w:r>
      <w:r>
        <w:rPr>
          <w:rFonts w:eastAsia="Times New Roman" w:cs="Times New Roman"/>
          <w:szCs w:val="24"/>
        </w:rPr>
        <w:t>,</w:t>
      </w:r>
      <w:r>
        <w:rPr>
          <w:rFonts w:eastAsia="Times New Roman" w:cs="Times New Roman"/>
          <w:szCs w:val="24"/>
        </w:rPr>
        <w:t xml:space="preserve"> όπως είναι το Βέλγιο, η Δανία, η Γερμανία, η Γαλλία, η Ισπανία</w:t>
      </w:r>
      <w:r>
        <w:rPr>
          <w:rFonts w:eastAsia="Times New Roman" w:cs="Times New Roman"/>
          <w:szCs w:val="24"/>
        </w:rPr>
        <w:t>,</w:t>
      </w:r>
      <w:r>
        <w:rPr>
          <w:rFonts w:eastAsia="Times New Roman" w:cs="Times New Roman"/>
          <w:szCs w:val="24"/>
        </w:rPr>
        <w:t xml:space="preserve"> εδώ και πολλές δεκαετίες. </w:t>
      </w:r>
    </w:p>
    <w:p w14:paraId="6FA9D9A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Δεν έχουμε κα</w:t>
      </w:r>
      <w:r>
        <w:rPr>
          <w:rFonts w:eastAsia="Times New Roman" w:cs="Times New Roman"/>
          <w:szCs w:val="24"/>
        </w:rPr>
        <w:t>μ</w:t>
      </w:r>
      <w:r>
        <w:rPr>
          <w:rFonts w:eastAsia="Times New Roman" w:cs="Times New Roman"/>
          <w:szCs w:val="24"/>
        </w:rPr>
        <w:t>μία διάθεση στείρας κριτικής στο συγκεκριμένο θέμα, κάτι που</w:t>
      </w:r>
      <w:r>
        <w:rPr>
          <w:rFonts w:eastAsia="Times New Roman" w:cs="Times New Roman"/>
          <w:szCs w:val="24"/>
        </w:rPr>
        <w:t xml:space="preserve"> νομίζω ότι έχουμε αποδείξει. Ερωτήματα κάνουμε ως Αντιπολίτευση και υποχρεούστε ως Κυβέρνηση να απαντήσετε στα συγκεκριμένα ερωτήματα. </w:t>
      </w:r>
    </w:p>
    <w:p w14:paraId="6FA9D9AE"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Είναι το νομοσχέδιο στη σωστή κατεύθυνση; Είναι</w:t>
      </w:r>
      <w:r>
        <w:rPr>
          <w:rFonts w:eastAsia="Times New Roman" w:cs="Times New Roman"/>
          <w:szCs w:val="24"/>
        </w:rPr>
        <w:t>,</w:t>
      </w:r>
      <w:r>
        <w:rPr>
          <w:rFonts w:eastAsia="Times New Roman" w:cs="Times New Roman"/>
          <w:szCs w:val="24"/>
        </w:rPr>
        <w:t xml:space="preserve"> γιατί πράγματι το όραμα του μελλοντικού αποκεντρωμένου ενεργειακού συστήματος με πυρήνα κοινότητες παραγωγών καταναλωτών έχει τη δυνατότητα να υλοποιηθεί και να εξασφαλίσει την ενεργειακή αυτάρκεια της χώρας σε ένα ορατό μέλλον.</w:t>
      </w:r>
    </w:p>
    <w:p w14:paraId="6FA9D9AF"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Παρουσιάζει αδυναμίες; Παρ</w:t>
      </w:r>
      <w:r>
        <w:rPr>
          <w:rFonts w:eastAsia="Times New Roman" w:cs="Times New Roman"/>
          <w:szCs w:val="24"/>
        </w:rPr>
        <w:t xml:space="preserve">ουσιάζει αρκετές αδυναμίες. Είναι ένα πρώτο βήμα, αλλά τα λάθη πρέπει να διορθώνονται από την αρχή, αλλιώς διαιωνίζονται. Και σ’ αυτό το νομοσχέδιο περιλαμβάνεται πλήθος υπουργικών αποφάσεων και κοινών υπουργικών αποφάσεων που εν τοις πράγμασι αναστέλλουν </w:t>
      </w:r>
      <w:r>
        <w:rPr>
          <w:rFonts w:eastAsia="Times New Roman" w:cs="Times New Roman"/>
          <w:szCs w:val="24"/>
        </w:rPr>
        <w:t xml:space="preserve">για το μέλλον την εφαρμογή του. </w:t>
      </w:r>
    </w:p>
    <w:p w14:paraId="6FA9D9B0"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Και σ’ αυτό το νομοσχέδιο υπάρχουν σημαντικές ασάφειες. Ενδεικτικά αναφέρω τη δυνατότητα προώθησης και συμβατικών πηγών ενέργειας από ενεργειακές κοινότητες, τη δυνατότητα συμμετοχής αγροτικών συνεταιρισμών σε ενεργειακές κ</w:t>
      </w:r>
      <w:r>
        <w:rPr>
          <w:rFonts w:eastAsia="Times New Roman" w:cs="Times New Roman"/>
          <w:szCs w:val="24"/>
        </w:rPr>
        <w:t xml:space="preserve">οινότητες, τη δυνατότητα συμπράξεων ενεργειακών κοινοτήτων με τρίτους. </w:t>
      </w:r>
    </w:p>
    <w:p w14:paraId="6FA9D9B1" w14:textId="77777777" w:rsidR="00C930AA" w:rsidRDefault="00077D26">
      <w:pPr>
        <w:spacing w:after="0" w:line="600" w:lineRule="auto"/>
        <w:ind w:firstLine="720"/>
        <w:jc w:val="both"/>
        <w:rPr>
          <w:rFonts w:eastAsia="Times New Roman"/>
          <w:szCs w:val="24"/>
        </w:rPr>
      </w:pPr>
      <w:r>
        <w:rPr>
          <w:rFonts w:eastAsia="Times New Roman"/>
          <w:szCs w:val="24"/>
        </w:rPr>
        <w:t>Επιπλέον, βλέπουμε μια οριζόντια εφαρμογή διατάξεων, χωρίς να λαμβάνονται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χωρικά, οικονομικά, πληθυσμιακά και γεωμορφολογικά δεδομένα, που καταδεικνύει την έλλειψη ολοκληρωμέν</w:t>
      </w:r>
      <w:r>
        <w:rPr>
          <w:rFonts w:eastAsia="Times New Roman"/>
          <w:szCs w:val="24"/>
        </w:rPr>
        <w:t xml:space="preserve">ου ενεργειακού σχεδιασμού σε συσχετισμό με το αναπτυξιακό του αποτύπωμα. </w:t>
      </w:r>
    </w:p>
    <w:p w14:paraId="6FA9D9B2" w14:textId="77777777" w:rsidR="00C930AA" w:rsidRDefault="00077D26">
      <w:pPr>
        <w:spacing w:after="0" w:line="600" w:lineRule="auto"/>
        <w:ind w:firstLine="720"/>
        <w:jc w:val="both"/>
        <w:rPr>
          <w:rFonts w:eastAsia="Times New Roman"/>
          <w:szCs w:val="24"/>
        </w:rPr>
      </w:pPr>
      <w:r>
        <w:rPr>
          <w:rFonts w:eastAsia="Times New Roman"/>
          <w:szCs w:val="24"/>
        </w:rPr>
        <w:t xml:space="preserve">Επιπρόσθετα, παρατηρούμε έλλειψη μηχανισμού υποστήριξης των πολιτών. Πώς θα ενημερωθούν οι πολίτες για τη δημιουργία </w:t>
      </w:r>
      <w:r>
        <w:rPr>
          <w:rFonts w:eastAsia="Times New Roman"/>
          <w:szCs w:val="24"/>
        </w:rPr>
        <w:lastRenderedPageBreak/>
        <w:t>ενός ενεργειακού συνεταιρισμού; Ποια θα είναι τα κίνητρα συμμετοχ</w:t>
      </w:r>
      <w:r>
        <w:rPr>
          <w:rFonts w:eastAsia="Times New Roman"/>
          <w:szCs w:val="24"/>
        </w:rPr>
        <w:t xml:space="preserve">ής; Ακόμα και τα οικονομικά κίνητρα που προβλέπονται είναι αόριστα, γενικόλογα. Δεν διευκρινίζεται το πώς επιλέγονται τα πεδία και οι τομείς δραστηριοποίησης ενός ενεργειακού συνεταιρισμού και πώς συγκεντρώνεται το απαιτούμενο αρχικό κεφάλαιο, όπως και το </w:t>
      </w:r>
      <w:r>
        <w:rPr>
          <w:rFonts w:eastAsia="Times New Roman"/>
          <w:szCs w:val="24"/>
        </w:rPr>
        <w:t xml:space="preserve">ποιες ανάγκες εκπαίδευσης προκύπτουν από την ιδιότητα του πολίτη ως παραγωγού, καταναλωτή. </w:t>
      </w:r>
    </w:p>
    <w:p w14:paraId="6FA9D9B3" w14:textId="77777777" w:rsidR="00C930AA" w:rsidRDefault="00077D26">
      <w:pPr>
        <w:spacing w:after="0" w:line="600" w:lineRule="auto"/>
        <w:ind w:firstLine="720"/>
        <w:jc w:val="both"/>
        <w:rPr>
          <w:rFonts w:eastAsia="Times New Roman"/>
          <w:szCs w:val="24"/>
        </w:rPr>
      </w:pPr>
      <w:r>
        <w:rPr>
          <w:rFonts w:eastAsia="Times New Roman"/>
          <w:szCs w:val="24"/>
        </w:rPr>
        <w:t xml:space="preserve">Παρόμοια εγχειρήματα, όσο θετικά κι αν είναι, εξαρτώνται από τη συμμετοχή της κοινωνίας και γι’ αυτό χρειάζεται εκπαίδευση, κατάρτιση. </w:t>
      </w:r>
    </w:p>
    <w:p w14:paraId="6FA9D9B4" w14:textId="77777777" w:rsidR="00C930AA" w:rsidRDefault="00077D26">
      <w:pPr>
        <w:spacing w:after="0" w:line="600" w:lineRule="auto"/>
        <w:ind w:firstLine="720"/>
        <w:jc w:val="both"/>
        <w:rPr>
          <w:rFonts w:eastAsia="Times New Roman"/>
          <w:szCs w:val="24"/>
        </w:rPr>
      </w:pPr>
      <w:r>
        <w:rPr>
          <w:rFonts w:eastAsia="Times New Roman"/>
          <w:szCs w:val="24"/>
        </w:rPr>
        <w:t xml:space="preserve">Φέρατε, </w:t>
      </w:r>
      <w:r>
        <w:rPr>
          <w:rFonts w:eastAsia="Times New Roman"/>
          <w:szCs w:val="24"/>
        </w:rPr>
        <w:t>επίσης,</w:t>
      </w:r>
      <w:r>
        <w:rPr>
          <w:rFonts w:eastAsia="Times New Roman"/>
          <w:szCs w:val="24"/>
        </w:rPr>
        <w:t xml:space="preserve"> στο πολυνομο</w:t>
      </w:r>
      <w:r>
        <w:rPr>
          <w:rFonts w:eastAsia="Times New Roman"/>
          <w:szCs w:val="24"/>
        </w:rPr>
        <w:t xml:space="preserve">σχέδιο τις προηγούμενες μέρες ρυθμίσεις για το Χρηματιστήριο Ενέργειας. Σωστά πράξατε, αλλά κι εδώ με μια καθυστέρηση τριών ετών. Άλλη μια καθυστέρηση που </w:t>
      </w:r>
      <w:r>
        <w:rPr>
          <w:rFonts w:eastAsia="Times New Roman"/>
          <w:szCs w:val="24"/>
        </w:rPr>
        <w:lastRenderedPageBreak/>
        <w:t xml:space="preserve">κόστισε και γεωπολιτικά -σας αναφέρθηκε και τις προηγούμενες ημέρες- καθώς μας πρόλαβαν άλλες χώρες, </w:t>
      </w:r>
      <w:r>
        <w:rPr>
          <w:rFonts w:eastAsia="Times New Roman"/>
          <w:szCs w:val="24"/>
        </w:rPr>
        <w:t xml:space="preserve">όπως η Τουρκία, η Ουγγαρία και η Βουλγαρία. </w:t>
      </w:r>
    </w:p>
    <w:p w14:paraId="6FA9D9B5" w14:textId="77777777" w:rsidR="00C930AA" w:rsidRDefault="00077D26">
      <w:pPr>
        <w:spacing w:after="0" w:line="600" w:lineRule="auto"/>
        <w:ind w:firstLine="720"/>
        <w:jc w:val="both"/>
        <w:rPr>
          <w:rFonts w:eastAsia="Times New Roman"/>
          <w:szCs w:val="24"/>
        </w:rPr>
      </w:pPr>
      <w:r>
        <w:rPr>
          <w:rFonts w:eastAsia="Times New Roman"/>
          <w:szCs w:val="24"/>
        </w:rPr>
        <w:t xml:space="preserve">Εν προκειμένω, θα θέλαμε να γνωρίζουμε αν και σε ποιον βαθμό υπάρχει αλληλεπίδραση των ενεργειακών κοινοτήτων με το Χρηματιστήριο Ενέργειας και σε ποιον βαθμό ενισχύεται η ανάγκη για ενημέρωση κι εκπαίδευση των </w:t>
      </w:r>
      <w:r>
        <w:rPr>
          <w:rFonts w:eastAsia="Times New Roman"/>
          <w:szCs w:val="24"/>
        </w:rPr>
        <w:t xml:space="preserve">πολιτών. </w:t>
      </w:r>
    </w:p>
    <w:p w14:paraId="6FA9D9B6" w14:textId="77777777" w:rsidR="00C930AA" w:rsidRDefault="00077D26">
      <w:pPr>
        <w:spacing w:after="0" w:line="600" w:lineRule="auto"/>
        <w:ind w:firstLine="720"/>
        <w:jc w:val="both"/>
        <w:rPr>
          <w:rFonts w:eastAsia="Times New Roman"/>
          <w:szCs w:val="24"/>
        </w:rPr>
      </w:pPr>
      <w:r>
        <w:rPr>
          <w:rFonts w:eastAsia="Times New Roman"/>
          <w:szCs w:val="24"/>
        </w:rPr>
        <w:t xml:space="preserve">Ο δανεισμός, επίσης, αποτελεί ένα ζήτημα που θα πρέπει να επιλυθεί γενικότερα, αλλά και ειδικότερα για τους δήμους. Με βάση την κείμενη νομοθεσία, για να είναι εφικτός ο δανεισμός ενός δήμου, δεν θα πρέπει να υπερβαίνει το </w:t>
      </w:r>
      <w:r>
        <w:rPr>
          <w:rFonts w:eastAsia="Times New Roman"/>
          <w:szCs w:val="24"/>
        </w:rPr>
        <w:t xml:space="preserve">χρέος του το </w:t>
      </w:r>
      <w:r>
        <w:rPr>
          <w:rFonts w:eastAsia="Times New Roman"/>
          <w:szCs w:val="24"/>
        </w:rPr>
        <w:t>60% των συ</w:t>
      </w:r>
      <w:r>
        <w:rPr>
          <w:rFonts w:eastAsia="Times New Roman"/>
          <w:szCs w:val="24"/>
        </w:rPr>
        <w:t xml:space="preserve">νολικών του εσόδων. Ενημερώστε μας αν υπάρχει κάποια βάση δεδομένων για το ποιοι δήμοι, με βάση αυτό, μπορούν και ποιοι όχι. </w:t>
      </w:r>
    </w:p>
    <w:p w14:paraId="6FA9D9B7" w14:textId="77777777" w:rsidR="00C930AA" w:rsidRDefault="00077D26">
      <w:pPr>
        <w:spacing w:after="0" w:line="600" w:lineRule="auto"/>
        <w:ind w:firstLine="720"/>
        <w:jc w:val="both"/>
        <w:rPr>
          <w:rFonts w:eastAsia="Times New Roman"/>
          <w:szCs w:val="24"/>
        </w:rPr>
      </w:pPr>
      <w:r>
        <w:rPr>
          <w:rFonts w:eastAsia="Times New Roman"/>
          <w:szCs w:val="24"/>
        </w:rPr>
        <w:lastRenderedPageBreak/>
        <w:t xml:space="preserve">Οι δε δήμοι αντιμετωπίζουν και άλλα προβλήματα. Παρά το γεγονός ότι επιτρέπεται η συμμετοχή των δήμων σε αστικούς συνεταιρισμούς, </w:t>
      </w:r>
      <w:r>
        <w:rPr>
          <w:rFonts w:eastAsia="Times New Roman"/>
          <w:szCs w:val="24"/>
        </w:rPr>
        <w:t>βάσει πρόβλεψης του ’86 που δεν κατήργησε ο «</w:t>
      </w:r>
      <w:r>
        <w:rPr>
          <w:rFonts w:eastAsia="Times New Roman"/>
          <w:szCs w:val="24"/>
        </w:rPr>
        <w:t>ΚΑΛΛΙΚΡΑΤΗΣ</w:t>
      </w:r>
      <w:r>
        <w:rPr>
          <w:rFonts w:eastAsia="Times New Roman"/>
          <w:szCs w:val="24"/>
        </w:rPr>
        <w:t xml:space="preserve">», η δημόσια διοίκηση κάνει άλλη ερμηνεία και απαγορεύει τη συμμετοχή τους σε αστικούς συνεταιρισμούς. Και ναι μεν παραδεχθήκατε, στις επιτροπές νομίζω, ότι η δημόσια διοίκηση κάνει λάθος ερμηνεία σε </w:t>
      </w:r>
      <w:r>
        <w:rPr>
          <w:rFonts w:eastAsia="Times New Roman"/>
          <w:szCs w:val="24"/>
        </w:rPr>
        <w:t>αυτό το θέμα, αυτό όμως που φέρνετε δεν λύνει το πρόβλημα. Εσείς ήρθατε για να το λύσετε. Θα πρέπει να μας εξηγήσετε -και να μας εξηγήσετε και σήμερα- τι προτίθεται να κάνει η Κυβέρνησή σας γι</w:t>
      </w:r>
      <w:r>
        <w:rPr>
          <w:rFonts w:eastAsia="Times New Roman"/>
          <w:szCs w:val="24"/>
        </w:rPr>
        <w:t>’</w:t>
      </w:r>
      <w:r>
        <w:rPr>
          <w:rFonts w:eastAsia="Times New Roman"/>
          <w:szCs w:val="24"/>
        </w:rPr>
        <w:t xml:space="preserve"> αυτή τη λάθος ερμηνεία.</w:t>
      </w:r>
    </w:p>
    <w:p w14:paraId="6FA9D9B8" w14:textId="77777777" w:rsidR="00C930AA" w:rsidRDefault="00077D26">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w:t>
      </w:r>
      <w:r>
        <w:rPr>
          <w:rFonts w:eastAsia="Times New Roman"/>
          <w:szCs w:val="24"/>
        </w:rPr>
        <w:t>ήξεως του χρόνου ομιλίας του κυρίου Βουλευτή)</w:t>
      </w:r>
    </w:p>
    <w:p w14:paraId="6FA9D9B9" w14:textId="77777777" w:rsidR="00C930AA" w:rsidRDefault="00077D26">
      <w:pPr>
        <w:spacing w:after="0" w:line="600" w:lineRule="auto"/>
        <w:ind w:firstLine="720"/>
        <w:jc w:val="both"/>
        <w:rPr>
          <w:rFonts w:eastAsia="Times New Roman"/>
          <w:szCs w:val="24"/>
        </w:rPr>
      </w:pPr>
      <w:r>
        <w:rPr>
          <w:rFonts w:eastAsia="Times New Roman"/>
          <w:szCs w:val="24"/>
        </w:rPr>
        <w:lastRenderedPageBreak/>
        <w:t>Δεν θέλω να πω κάτι για τους τοπικούς οργανισμούς εγγείων βελτιώσεων για την αγροτική οικονομία. Τα έχει αναλύσει αυτά ο εισηγητής μας, όπως και για το κόστος άρδευσης που μπορεί να μειωθεί περίπου κατά το ήμισ</w:t>
      </w:r>
      <w:r>
        <w:rPr>
          <w:rFonts w:eastAsia="Times New Roman"/>
          <w:szCs w:val="24"/>
        </w:rPr>
        <w:t>υ αν αξιοποιηθούν –και δεν αξιοποιούνται- όλα αυτά τα δεδομένα με τα ευρωπαϊκά προγράμματα.</w:t>
      </w:r>
    </w:p>
    <w:p w14:paraId="6FA9D9BA" w14:textId="77777777" w:rsidR="00C930AA" w:rsidRDefault="00077D26">
      <w:pPr>
        <w:spacing w:after="0" w:line="600" w:lineRule="auto"/>
        <w:ind w:firstLine="720"/>
        <w:jc w:val="both"/>
        <w:rPr>
          <w:rFonts w:eastAsia="Times New Roman"/>
          <w:szCs w:val="24"/>
        </w:rPr>
      </w:pPr>
      <w:r>
        <w:rPr>
          <w:rFonts w:eastAsia="Times New Roman"/>
          <w:szCs w:val="24"/>
        </w:rPr>
        <w:t xml:space="preserve">Κύριε Υπουργέ, μας προκάλεσε εντύπωση και η πρόβλεψη του άρθρου 16, αυτό σας αναφέρθηκε στις επιτροπές, για τις 400.000 ευρώ </w:t>
      </w:r>
      <w:r>
        <w:rPr>
          <w:rFonts w:eastAsia="Times New Roman"/>
          <w:szCs w:val="24"/>
        </w:rPr>
        <w:t>-</w:t>
      </w:r>
      <w:r>
        <w:rPr>
          <w:rFonts w:eastAsia="Times New Roman"/>
          <w:szCs w:val="24"/>
        </w:rPr>
        <w:t>νομίζω, για το 2018 μόνο με τη μετατρο</w:t>
      </w:r>
      <w:r>
        <w:rPr>
          <w:rFonts w:eastAsia="Times New Roman"/>
          <w:szCs w:val="24"/>
        </w:rPr>
        <w:t>πή που έγινε</w:t>
      </w:r>
      <w:r>
        <w:rPr>
          <w:rFonts w:eastAsia="Times New Roman"/>
          <w:szCs w:val="24"/>
        </w:rPr>
        <w:t>-</w:t>
      </w:r>
      <w:r>
        <w:rPr>
          <w:rFonts w:eastAsia="Times New Roman"/>
          <w:szCs w:val="24"/>
        </w:rPr>
        <w:t xml:space="preserve"> με απευθείας αναθέσεις, από 135.000 ευρώ και κάτω η κάθε μία. Γιατί; Γιατί εδώ δεν πρόκειται απλά για την εκπόνηση κάποιας μελέτης, αλλά για τον τρόπο που αντιλαμβάνεται η κοινωνία και το πολιτικό σύστημα τη μετάβαση σε ένα αποκεντρωμένο ενερ</w:t>
      </w:r>
      <w:r>
        <w:rPr>
          <w:rFonts w:eastAsia="Times New Roman"/>
          <w:szCs w:val="24"/>
        </w:rPr>
        <w:t>γειακό σύστημα.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αυτό δεν γίνεται με απευθείας αναθέσεις. </w:t>
      </w:r>
    </w:p>
    <w:p w14:paraId="6FA9D9BB" w14:textId="77777777" w:rsidR="00C930AA" w:rsidRDefault="00077D26">
      <w:pPr>
        <w:spacing w:after="0" w:line="600" w:lineRule="auto"/>
        <w:ind w:firstLine="720"/>
        <w:jc w:val="both"/>
        <w:rPr>
          <w:rFonts w:eastAsia="Times New Roman"/>
          <w:szCs w:val="24"/>
        </w:rPr>
      </w:pPr>
      <w:r>
        <w:rPr>
          <w:rFonts w:eastAsia="Times New Roman"/>
          <w:szCs w:val="24"/>
        </w:rPr>
        <w:lastRenderedPageBreak/>
        <w:t xml:space="preserve">Σας αναφέρθηκε στις επιτροπές, ότι οι αντίστοιχες μελέτες τα προηγούμενα χρόνια από το Υπουργείο, ΡΑΕ, ΔΕΗ, </w:t>
      </w:r>
      <w:r>
        <w:rPr>
          <w:rFonts w:eastAsia="Times New Roman"/>
          <w:szCs w:val="24"/>
          <w:lang w:val="en-US"/>
        </w:rPr>
        <w:t>GREENPEACE</w:t>
      </w:r>
      <w:r>
        <w:rPr>
          <w:rFonts w:eastAsia="Times New Roman"/>
          <w:szCs w:val="24"/>
        </w:rPr>
        <w:t xml:space="preserve"> και ΚΑΠΕ, έχουν γίνει με μηδενικό κόστος. Απαντήσατε, όπως βλέπω,</w:t>
      </w:r>
      <w:r>
        <w:rPr>
          <w:rFonts w:eastAsia="Times New Roman"/>
          <w:szCs w:val="24"/>
        </w:rPr>
        <w:t xml:space="preserve"> στις επιτροπές, ότι αν υπήρχε χρόνος και αν υπήρχαν άλλες δυνατότητες, θα προχωρούσαμε κανονικά στον διαγωνισμό. Οι καθυστερήσεις οδηγούν, δηλαδή, στην έλλειψη διαγωνισμών εκεί που πρέπει και στις απευθείας αναθέσεις; Και βέβαια ποιες είναι αυτές οι «άλλε</w:t>
      </w:r>
      <w:r>
        <w:rPr>
          <w:rFonts w:eastAsia="Times New Roman"/>
          <w:szCs w:val="24"/>
        </w:rPr>
        <w:t xml:space="preserve">ς δυνατότητες» στις οποίες αναφέρεστε για να προχωρούσαμε όχι σε απευθείας αναθέσεις, αλλά σε διαγωνισμό; </w:t>
      </w:r>
    </w:p>
    <w:p w14:paraId="6FA9D9BC" w14:textId="77777777" w:rsidR="00C930AA" w:rsidRDefault="00077D26">
      <w:pPr>
        <w:spacing w:after="0" w:line="600" w:lineRule="auto"/>
        <w:ind w:firstLine="720"/>
        <w:jc w:val="both"/>
        <w:rPr>
          <w:rFonts w:eastAsia="Times New Roman"/>
          <w:szCs w:val="24"/>
        </w:rPr>
      </w:pPr>
      <w:r>
        <w:rPr>
          <w:rFonts w:eastAsia="Times New Roman"/>
          <w:szCs w:val="24"/>
        </w:rPr>
        <w:t xml:space="preserve">Και αναφέρεστε, βέβαια </w:t>
      </w:r>
      <w:r>
        <w:rPr>
          <w:rFonts w:eastAsia="Times New Roman"/>
          <w:szCs w:val="24"/>
        </w:rPr>
        <w:t>-</w:t>
      </w:r>
      <w:r>
        <w:rPr>
          <w:rFonts w:eastAsia="Times New Roman"/>
          <w:szCs w:val="24"/>
        </w:rPr>
        <w:t>αν δεν κάνω λάθος</w:t>
      </w:r>
      <w:r>
        <w:rPr>
          <w:rFonts w:eastAsia="Times New Roman"/>
          <w:szCs w:val="24"/>
        </w:rPr>
        <w:t>-</w:t>
      </w:r>
      <w:r>
        <w:rPr>
          <w:rFonts w:eastAsia="Times New Roman"/>
          <w:szCs w:val="24"/>
        </w:rPr>
        <w:t xml:space="preserve"> και στην Ανεξάρτητη Αρχή Δημοσίων Συμβάσεων</w:t>
      </w:r>
      <w:r>
        <w:rPr>
          <w:rFonts w:eastAsia="Times New Roman"/>
          <w:szCs w:val="24"/>
        </w:rPr>
        <w:t>,</w:t>
      </w:r>
      <w:r>
        <w:rPr>
          <w:rFonts w:eastAsia="Times New Roman"/>
          <w:szCs w:val="24"/>
        </w:rPr>
        <w:t xml:space="preserve"> την οποία επικαλείστε, η οποία όμως αναφέρει μέσα και τις αρχ</w:t>
      </w:r>
      <w:r>
        <w:rPr>
          <w:rFonts w:eastAsia="Times New Roman"/>
          <w:szCs w:val="24"/>
        </w:rPr>
        <w:t xml:space="preserve">ές της διαφάνειας και </w:t>
      </w:r>
      <w:r>
        <w:rPr>
          <w:rFonts w:eastAsia="Times New Roman"/>
          <w:szCs w:val="24"/>
        </w:rPr>
        <w:t xml:space="preserve">για </w:t>
      </w:r>
      <w:r>
        <w:rPr>
          <w:rFonts w:eastAsia="Times New Roman"/>
          <w:szCs w:val="24"/>
        </w:rPr>
        <w:t xml:space="preserve">τη ρύθμιση </w:t>
      </w:r>
      <w:r>
        <w:rPr>
          <w:rFonts w:eastAsia="Times New Roman"/>
          <w:szCs w:val="24"/>
        </w:rPr>
        <w:lastRenderedPageBreak/>
        <w:t>ότι φαίνεται πως θεσπίζει παρέκκλιση με κίνδυνο να δημιουργεί σύγχυση ως προς το εφαρμοστέο δίκαιο. Κυρίως, όμως, αναφέρει, επισημαίνει, ότι ο σχετικός νόμος δίνει τη δυνατότητα σύντμησης των χρόνων παραλαβής προσφορών.</w:t>
      </w:r>
      <w:r>
        <w:rPr>
          <w:rFonts w:eastAsia="Times New Roman"/>
          <w:szCs w:val="24"/>
        </w:rPr>
        <w:t xml:space="preserve"> Οπότε ο επείγ</w:t>
      </w:r>
      <w:r>
        <w:rPr>
          <w:rFonts w:eastAsia="Times New Roman"/>
          <w:szCs w:val="24"/>
        </w:rPr>
        <w:t>ω</w:t>
      </w:r>
      <w:r>
        <w:rPr>
          <w:rFonts w:eastAsia="Times New Roman"/>
          <w:szCs w:val="24"/>
        </w:rPr>
        <w:t xml:space="preserve">ν χαρακτήρας του θέματος και η συνακόλουθη ανάγκη για απευθείας ανάθεση περιορίζεται σημαντικά. Σε όλα αυτά χρειάζονται απαντήσεις. </w:t>
      </w:r>
    </w:p>
    <w:p w14:paraId="6FA9D9BD" w14:textId="77777777" w:rsidR="00C930AA" w:rsidRDefault="00077D26">
      <w:pPr>
        <w:spacing w:after="0"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εκκρεμούν και βασικές πτυχές του πλαισίου αυτού, όπως οι έξυπνοι μετρητές, η ηλεκτρική διασύνδε</w:t>
      </w:r>
      <w:r>
        <w:rPr>
          <w:rFonts w:eastAsia="Times New Roman"/>
          <w:szCs w:val="24"/>
        </w:rPr>
        <w:t xml:space="preserve">ση των νησιών, το πρόγραμμα «Εξοικονομώ Κατ’ οίκον» -το οποίο έχετε ανακοινώσει πάνω από δέκα φορές, αλλά συνεχίζει να μένει στις ανακοινώσεις- αλλά και πολλά άλλα τα οποία έχουν μείνει σε εκκρεμότητα. </w:t>
      </w:r>
    </w:p>
    <w:p w14:paraId="6FA9D9BE" w14:textId="77777777" w:rsidR="00C930AA" w:rsidRDefault="00077D26">
      <w:pPr>
        <w:spacing w:after="0" w:line="600" w:lineRule="auto"/>
        <w:ind w:firstLine="720"/>
        <w:jc w:val="both"/>
        <w:rPr>
          <w:rFonts w:eastAsia="Times New Roman"/>
          <w:szCs w:val="24"/>
        </w:rPr>
      </w:pPr>
      <w:r>
        <w:rPr>
          <w:rFonts w:eastAsia="Times New Roman"/>
          <w:szCs w:val="24"/>
        </w:rPr>
        <w:t>Τα οφέλη, κυρίες και κύριοι Βουλευτές, από τη μεταστρ</w:t>
      </w:r>
      <w:r>
        <w:rPr>
          <w:rFonts w:eastAsia="Times New Roman"/>
          <w:szCs w:val="24"/>
        </w:rPr>
        <w:t>οφή του ενεργειακού προσανατολισμού είναι πολλαπλά</w:t>
      </w:r>
      <w:r>
        <w:rPr>
          <w:rFonts w:eastAsia="Times New Roman"/>
          <w:szCs w:val="24"/>
        </w:rPr>
        <w:t>,</w:t>
      </w:r>
      <w:r>
        <w:rPr>
          <w:rFonts w:eastAsia="Times New Roman"/>
          <w:szCs w:val="24"/>
        </w:rPr>
        <w:t xml:space="preserve"> τόσο ως προς την </w:t>
      </w:r>
      <w:r>
        <w:rPr>
          <w:rFonts w:eastAsia="Times New Roman"/>
          <w:szCs w:val="24"/>
        </w:rPr>
        <w:lastRenderedPageBreak/>
        <w:t>ενίσχυση των τοπικών οικονομιών και τη δημιουργία νέων θέσεων εργασίας όσο και ως προς την καταπολέμηση της ενεργειακής φτώχειας. Ο προβληματισμός μας, όμως, έγκειται στην ικανότητά σας ν</w:t>
      </w:r>
      <w:r>
        <w:rPr>
          <w:rFonts w:eastAsia="Times New Roman"/>
          <w:szCs w:val="24"/>
        </w:rPr>
        <w:t>α υλοποιήσετε αυτό το όραμα, να διευκολύνετε τη συμμετοχή των πολιτών μέσω της κατάλληλης εκπαίδευσης και ενημέρωσης και μέσω αυξημένων και συγκεκριμένων χρηματοδοτικών εργαλείων.</w:t>
      </w:r>
      <w:r>
        <w:rPr>
          <w:rFonts w:eastAsia="Times New Roman"/>
          <w:szCs w:val="24"/>
        </w:rPr>
        <w:t xml:space="preserve"> </w:t>
      </w:r>
      <w:r>
        <w:rPr>
          <w:rFonts w:eastAsia="Times New Roman"/>
          <w:szCs w:val="24"/>
        </w:rPr>
        <w:t>Εν κατακλείδι, χρειάζεται εθνικός σχεδιασμός, συνεννόηση και διαβούλευση στη</w:t>
      </w:r>
      <w:r>
        <w:rPr>
          <w:rFonts w:eastAsia="Times New Roman"/>
          <w:szCs w:val="24"/>
        </w:rPr>
        <w:t>ν εργασία και συντονισμός όλων των εμπλεκόμενων και κυρίως απομάκρυνση από εμμονές.</w:t>
      </w:r>
    </w:p>
    <w:p w14:paraId="6FA9D9BF"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Γι’ αυτά τα στοιχεία δεν μας έχει πείσει η παρούσα Κυβέρνηση, η οποία παλινωδεί μεταξύ προχειρότητας και ανεπάρκειας, ενώ ταυτόχρονα αρνείται πεισματικά και επιλεκτικά την </w:t>
      </w:r>
      <w:r>
        <w:rPr>
          <w:rFonts w:eastAsia="Times New Roman" w:cs="Times New Roman"/>
          <w:szCs w:val="24"/>
        </w:rPr>
        <w:t xml:space="preserve">αξιοποίηση της υφιστάμενης γνώσης και εμπειρίας. Οι προθέσεις κρίνονται εκ του </w:t>
      </w:r>
      <w:r>
        <w:rPr>
          <w:rFonts w:eastAsia="Times New Roman" w:cs="Times New Roman"/>
          <w:szCs w:val="24"/>
        </w:rPr>
        <w:lastRenderedPageBreak/>
        <w:t>αποτελέσματος και το αποτέλεσμα στις περισσότερες περιπτώσεις της Κυβέρνησης αυτής είναι απογοητευτικό.</w:t>
      </w:r>
    </w:p>
    <w:p w14:paraId="6FA9D9C0"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FA9D9C1"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w:t>
      </w:r>
      <w:r>
        <w:rPr>
          <w:rFonts w:eastAsia="Times New Roman" w:cs="Times New Roman"/>
          <w:szCs w:val="24"/>
        </w:rPr>
        <w:t>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FA9D9C2"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6FA9D9C3"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Βαγιωνάκη και μετά ο κ. Δένδιας. </w:t>
      </w:r>
      <w:r>
        <w:rPr>
          <w:rFonts w:eastAsia="Times New Roman" w:cs="Times New Roman"/>
          <w:szCs w:val="24"/>
        </w:rPr>
        <w:t>Θ</w:t>
      </w:r>
      <w:r>
        <w:rPr>
          <w:rFonts w:eastAsia="Times New Roman" w:cs="Times New Roman"/>
          <w:szCs w:val="24"/>
        </w:rPr>
        <w:t xml:space="preserve">α </w:t>
      </w:r>
      <w:r>
        <w:rPr>
          <w:rFonts w:eastAsia="Times New Roman" w:cs="Times New Roman"/>
          <w:szCs w:val="24"/>
        </w:rPr>
        <w:t>συνεχίσουμε με</w:t>
      </w:r>
      <w:r>
        <w:rPr>
          <w:rFonts w:eastAsia="Times New Roman" w:cs="Times New Roman"/>
          <w:szCs w:val="24"/>
        </w:rPr>
        <w:t xml:space="preserve"> περισσότερους ομιλητές, </w:t>
      </w:r>
      <w:r>
        <w:rPr>
          <w:rFonts w:eastAsia="Times New Roman" w:cs="Times New Roman"/>
          <w:szCs w:val="24"/>
        </w:rPr>
        <w:t>καθώς</w:t>
      </w:r>
      <w:r>
        <w:rPr>
          <w:rFonts w:eastAsia="Times New Roman" w:cs="Times New Roman"/>
          <w:szCs w:val="24"/>
        </w:rPr>
        <w:t xml:space="preserve"> δεν </w:t>
      </w:r>
      <w:r>
        <w:rPr>
          <w:rFonts w:eastAsia="Times New Roman" w:cs="Times New Roman"/>
          <w:szCs w:val="24"/>
        </w:rPr>
        <w:t>βρίσκονται</w:t>
      </w:r>
      <w:r>
        <w:rPr>
          <w:rFonts w:eastAsia="Times New Roman" w:cs="Times New Roman"/>
          <w:szCs w:val="24"/>
        </w:rPr>
        <w:t xml:space="preserve"> εδώ οι Κοινοβουλευτικοί Εκπρόσωποι.</w:t>
      </w:r>
    </w:p>
    <w:p w14:paraId="6FA9D9C4"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Βαγιωνάκη, </w:t>
      </w:r>
      <w:r>
        <w:rPr>
          <w:rFonts w:eastAsia="Times New Roman" w:cs="Times New Roman"/>
          <w:szCs w:val="24"/>
        </w:rPr>
        <w:t>έχετε τον λόγο.</w:t>
      </w:r>
    </w:p>
    <w:p w14:paraId="6FA9D9C5"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ΕΥΑΓΓΕΛΙΑ (ΒΑΛΙΑ) ΒΑΓΙΩΝΑΚΗ:</w:t>
      </w:r>
      <w:r>
        <w:rPr>
          <w:rFonts w:eastAsia="Times New Roman" w:cs="Times New Roman"/>
          <w:szCs w:val="24"/>
        </w:rPr>
        <w:t xml:space="preserve"> Αγαπητές συναδέλφισσες και αγαπητοί συνάδελφοι, το παρόν νομοσχέδιο που συζητάμε, </w:t>
      </w:r>
      <w:r>
        <w:rPr>
          <w:rFonts w:eastAsia="Times New Roman" w:cs="Times New Roman"/>
          <w:szCs w:val="24"/>
        </w:rPr>
        <w:lastRenderedPageBreak/>
        <w:t>κατά τη γνώμη μου, είναι ένα από τα πιο σημαντικά νομοσχέδια αυτής της Κυβέρνησης</w:t>
      </w:r>
      <w:r>
        <w:rPr>
          <w:rFonts w:eastAsia="Times New Roman" w:cs="Times New Roman"/>
          <w:szCs w:val="24"/>
        </w:rPr>
        <w:t>,</w:t>
      </w:r>
      <w:r>
        <w:rPr>
          <w:rFonts w:eastAsia="Times New Roman" w:cs="Times New Roman"/>
          <w:szCs w:val="24"/>
        </w:rPr>
        <w:t xml:space="preserve"> που έχουν περάσει μέχρι τώρα. Και σας εξηγώ γι</w:t>
      </w:r>
      <w:r>
        <w:rPr>
          <w:rFonts w:eastAsia="Times New Roman" w:cs="Times New Roman"/>
          <w:szCs w:val="24"/>
        </w:rPr>
        <w:t>ατί:</w:t>
      </w:r>
    </w:p>
    <w:p w14:paraId="6FA9D9C6"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Έχει μεγάλη σχέση για τον τρόπο που η δική μας παράταξη αντιλαμβάνεται το ζήτημα της παραγωγικής ανασυγκρότησης της χώρας. </w:t>
      </w:r>
    </w:p>
    <w:p w14:paraId="6FA9D9C7"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Έχει ισχυρό περιβαλλοντικό αποτύπωμα, γιατί βοηθάει στην αλλαγή του ενεργειακού μείγματος υπέρ της καθαρής ενέργειας και στην π</w:t>
      </w:r>
      <w:r>
        <w:rPr>
          <w:rFonts w:eastAsia="Times New Roman" w:cs="Times New Roman"/>
          <w:szCs w:val="24"/>
        </w:rPr>
        <w:t>ροώθηση των στόχων που έχουν</w:t>
      </w:r>
      <w:r>
        <w:rPr>
          <w:rFonts w:eastAsia="Times New Roman" w:cs="Times New Roman"/>
          <w:szCs w:val="24"/>
        </w:rPr>
        <w:t>,</w:t>
      </w:r>
      <w:r>
        <w:rPr>
          <w:rFonts w:eastAsia="Times New Roman" w:cs="Times New Roman"/>
          <w:szCs w:val="24"/>
        </w:rPr>
        <w:t xml:space="preserve"> τεθεί τόσο σε επίπεδο Ευρωπαϊκή Ένωσης όσο και της χώρας μας.</w:t>
      </w:r>
    </w:p>
    <w:p w14:paraId="6FA9D9C8"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Έχει ισχυρό κοινωνικό αποτύπωμα, αφού οι ενεργειακές κοινότητες είναι αστικοί συνεταιρισμοί με αποκλειστικό σκοπό την προώθηση της κοινωνικής και αλληλέγγυας οικονο</w:t>
      </w:r>
      <w:r>
        <w:rPr>
          <w:rFonts w:eastAsia="Times New Roman" w:cs="Times New Roman"/>
          <w:szCs w:val="24"/>
        </w:rPr>
        <w:t xml:space="preserve">μίας και καινοτομίας </w:t>
      </w:r>
      <w:r>
        <w:rPr>
          <w:rFonts w:eastAsia="Times New Roman" w:cs="Times New Roman"/>
          <w:szCs w:val="24"/>
        </w:rPr>
        <w:lastRenderedPageBreak/>
        <w:t>στον ενεργειακό τομέα, την αντιμετώπιση της ενεργειακής φτώχειας και προϋποθέτει συνέργεια ατόμων, ομάδων, αυτοδιοίκησης σε τοπικό επίπεδο.</w:t>
      </w:r>
    </w:p>
    <w:p w14:paraId="6FA9D9C9"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Επίσης, θεωρώ σημαντικό το γεγονός ότι παρ</w:t>
      </w:r>
      <w:r>
        <w:rPr>
          <w:rFonts w:eastAsia="Times New Roman" w:cs="Times New Roman"/>
          <w:szCs w:val="24"/>
        </w:rPr>
        <w:t xml:space="preserve">’ </w:t>
      </w:r>
      <w:r>
        <w:rPr>
          <w:rFonts w:eastAsia="Times New Roman" w:cs="Times New Roman"/>
          <w:szCs w:val="24"/>
        </w:rPr>
        <w:t>ότι πάνω από δύο χιλιάδες ανάλογα εγχειρήματα λειτο</w:t>
      </w:r>
      <w:r>
        <w:rPr>
          <w:rFonts w:eastAsia="Times New Roman" w:cs="Times New Roman"/>
          <w:szCs w:val="24"/>
        </w:rPr>
        <w:t>υργούν σήμερα σε επίπεδο Ευρωπαϊκή</w:t>
      </w:r>
      <w:r>
        <w:rPr>
          <w:rFonts w:eastAsia="Times New Roman" w:cs="Times New Roman"/>
          <w:szCs w:val="24"/>
        </w:rPr>
        <w:t>ς</w:t>
      </w:r>
      <w:r>
        <w:rPr>
          <w:rFonts w:eastAsia="Times New Roman" w:cs="Times New Roman"/>
          <w:szCs w:val="24"/>
        </w:rPr>
        <w:t xml:space="preserve"> Ένωσης είναι, από ό,τι ακούσαμε, η πρώτη φορά που με θεσμικό τρόπο μέσα από έναν νόμο προωθούνται συγκροτημένα οι ενεργειακές κοινότητες. </w:t>
      </w:r>
    </w:p>
    <w:p w14:paraId="6FA9D9CA"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Ωστόσο, αυτό που εγώ θεωρώ ως το πιο σημαντικό αυτού του νομοσχεδίου είναι το γεγονός ότι αποτελεί την απάντηση της Κυβέρνησης στο εύλογο αίτημα που </w:t>
      </w:r>
      <w:r>
        <w:rPr>
          <w:rFonts w:eastAsia="Times New Roman" w:cs="Times New Roman"/>
          <w:szCs w:val="24"/>
        </w:rPr>
        <w:t>εδώ</w:t>
      </w:r>
      <w:r>
        <w:rPr>
          <w:rFonts w:eastAsia="Times New Roman" w:cs="Times New Roman"/>
          <w:szCs w:val="24"/>
        </w:rPr>
        <w:t xml:space="preserve"> και χρόνια βάζει το κίνημα ενάντια στις ΒΑΠΕ.</w:t>
      </w:r>
    </w:p>
    <w:p w14:paraId="6FA9D9C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Έτσι, λοιπόν, για πρώτη φορά με το παρόν σχέδιο νόμου το </w:t>
      </w:r>
      <w:r>
        <w:rPr>
          <w:rFonts w:eastAsia="Times New Roman" w:cs="Times New Roman"/>
          <w:szCs w:val="24"/>
        </w:rPr>
        <w:t>Υπουργείο Περιβάλλοντος και Ενέργειας εισάγει την ενεργειακή δημοκρατία</w:t>
      </w:r>
      <w:r>
        <w:rPr>
          <w:rFonts w:eastAsia="Times New Roman" w:cs="Times New Roman"/>
          <w:szCs w:val="24"/>
        </w:rPr>
        <w:t>,</w:t>
      </w:r>
      <w:r>
        <w:rPr>
          <w:rFonts w:eastAsia="Times New Roman" w:cs="Times New Roman"/>
          <w:szCs w:val="24"/>
        </w:rPr>
        <w:t xml:space="preserve"> δίνοντας τη δυνατότητα στους πολίτες, τους τοπικούς φορείς, τους δήμους και τις περιφέρειες και σε τοπικές μικρές και μεσαίες επιχειρήσεις, να συμμετέχουν στον ενεργειακό σχεδιασμό μέ</w:t>
      </w:r>
      <w:r>
        <w:rPr>
          <w:rFonts w:eastAsia="Times New Roman" w:cs="Times New Roman"/>
          <w:szCs w:val="24"/>
        </w:rPr>
        <w:t>σω της παραγωγής, διάθεσης και εξοικονόμησης ενέργειας.</w:t>
      </w:r>
    </w:p>
    <w:p w14:paraId="6FA9D9C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Οι πολίτες και οι φορείς αποκτούν διττό ρόλο, ως καταναλωτές και ως παραγωγοί ενέργειας. Προϋπόθεση είναι η δημιουργία συνεργειών και συνεργασιών μεταξύ τοπικών φορέων και πολιτών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ενερ</w:t>
      </w:r>
      <w:r>
        <w:rPr>
          <w:rFonts w:eastAsia="Times New Roman" w:cs="Times New Roman"/>
          <w:szCs w:val="24"/>
        </w:rPr>
        <w:t>γειακής κοινότητας.</w:t>
      </w:r>
    </w:p>
    <w:p w14:paraId="6FA9D9C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Μέσα από το νομοσχέδιο επιχειρείται:</w:t>
      </w:r>
    </w:p>
    <w:p w14:paraId="6FA9D9CE"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Πρώτον, η ανάδειξη και ενίσχυση της τοπικότητας. Η τοπικότητα είναι κυρίαρχο στοιχείο που διαπερνά το νομοσχέδιο αφού επιδιώκεται η παραγωγή προστιθέμενης αξίας από τις ίδιες τις τοπικές κοινωνίες κα</w:t>
      </w:r>
      <w:r>
        <w:rPr>
          <w:rFonts w:eastAsia="Times New Roman" w:cs="Times New Roman"/>
          <w:szCs w:val="24"/>
        </w:rPr>
        <w:t>ι για τις τοπικές κοινωνίες. Μέσα από τον τοπικό σχεδιασμό και τα έργα λαμβάνονται υπ</w:t>
      </w:r>
      <w:r>
        <w:rPr>
          <w:rFonts w:eastAsia="Times New Roman" w:cs="Times New Roman"/>
          <w:szCs w:val="24"/>
        </w:rPr>
        <w:t xml:space="preserve">’ </w:t>
      </w:r>
      <w:r>
        <w:rPr>
          <w:rFonts w:eastAsia="Times New Roman" w:cs="Times New Roman"/>
          <w:szCs w:val="24"/>
        </w:rPr>
        <w:t>όψιν οι τοπικές ανάγκες και ιδιαιτερότητες. Ακόμα, προβλέπεται ότι τόσο σε επίπεδο πολιτών όσο και φορέων η πλειοψηφία του 50% συν ένα των συμμετεχόντων πρέπει να ανήκει</w:t>
      </w:r>
      <w:r>
        <w:rPr>
          <w:rFonts w:eastAsia="Times New Roman" w:cs="Times New Roman"/>
          <w:szCs w:val="24"/>
        </w:rPr>
        <w:t xml:space="preserve"> στον τόπο που δραστηριοποιείται και αναφέρεται η ενεργειακή κοινότητα. </w:t>
      </w:r>
    </w:p>
    <w:p w14:paraId="6FA9D9CF"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Δεύτερον, επιχειρείται η ενίσχυση των συνεργειών-συμπράξεων, επιδιώκεται η συνεργασία μεταξύ των πολιτών, των φορέων της τοπικής αυτοδιοίκησης και των μικρών και μεσαίων επιχειρή</w:t>
      </w:r>
      <w:r>
        <w:rPr>
          <w:rFonts w:eastAsia="Times New Roman" w:cs="Times New Roman"/>
          <w:szCs w:val="24"/>
        </w:rPr>
        <w:lastRenderedPageBreak/>
        <w:t>σεων.</w:t>
      </w:r>
      <w:r>
        <w:rPr>
          <w:rFonts w:eastAsia="Times New Roman" w:cs="Times New Roman"/>
          <w:szCs w:val="24"/>
        </w:rPr>
        <w:t xml:space="preserve"> Η διασφάλιση της ισότητας μεταξύ των εμπλεκομένων φορέων είναι καίριας σημασίας, ώστε να έχουν όλοι ίσα δικαιώματα στη λήψη των αποφάσεων. Γι’ αυτό προβλέπεται για κάθε μέλος μία ψήφος, ανεξάρτητα από τις συνεταιριστικές μερίδες που έχει κάθε ένας. Και εδ</w:t>
      </w:r>
      <w:r>
        <w:rPr>
          <w:rFonts w:eastAsia="Times New Roman" w:cs="Times New Roman"/>
          <w:szCs w:val="24"/>
        </w:rPr>
        <w:t>ώ, όμως, υπάρχει ανώτατο όριο συμμετοχής που φτάνει στο 20%, με εξαίρεση τους ΟΤΑ</w:t>
      </w:r>
      <w:r>
        <w:rPr>
          <w:rFonts w:eastAsia="Times New Roman" w:cs="Times New Roman"/>
          <w:szCs w:val="24"/>
        </w:rPr>
        <w:t>,</w:t>
      </w:r>
      <w:r>
        <w:rPr>
          <w:rFonts w:eastAsia="Times New Roman" w:cs="Times New Roman"/>
          <w:szCs w:val="24"/>
        </w:rPr>
        <w:t xml:space="preserve"> οι οποίοι μπορούν να συμμετέχουν μέχρι το 40% και 50% για τις νησιωτικές περιοχές. </w:t>
      </w:r>
    </w:p>
    <w:p w14:paraId="6FA9D9D0"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Σημαντικό, επίσης, είναι το γεγονός ότι οι ενεργειακές κοινότητες έχουν μη κερδοσκοπικό χ</w:t>
      </w:r>
      <w:r>
        <w:rPr>
          <w:rFonts w:eastAsia="Times New Roman" w:cs="Times New Roman"/>
          <w:szCs w:val="24"/>
        </w:rPr>
        <w:t xml:space="preserve">αρακτήρα. Όσον αφορά τα κέρδη αυτά παραμένουν στην ενεργειακή κοινότητα και διατίθενται για σκοπούς που αποφασίζει η γενική συνέλευση, παραδείγματος χάριν, σε δράσεις για την αντιμετώπιση της ενεργειακής φτώχειας σε ευάλωτους </w:t>
      </w:r>
      <w:r>
        <w:rPr>
          <w:rFonts w:eastAsia="Times New Roman" w:cs="Times New Roman"/>
          <w:szCs w:val="24"/>
        </w:rPr>
        <w:lastRenderedPageBreak/>
        <w:t>καταναλωτές ή πολίτες κάτω από</w:t>
      </w:r>
      <w:r>
        <w:rPr>
          <w:rFonts w:eastAsia="Times New Roman" w:cs="Times New Roman"/>
          <w:szCs w:val="24"/>
        </w:rPr>
        <w:t xml:space="preserve"> τα όρια της φτώχειας, ανεξάρτητα αν είναι μέλη της ενεργειακής κοινότητας.</w:t>
      </w:r>
    </w:p>
    <w:p w14:paraId="6FA9D9D1" w14:textId="77777777" w:rsidR="00C930AA" w:rsidRDefault="00077D26">
      <w:pPr>
        <w:spacing w:after="0" w:line="600" w:lineRule="auto"/>
        <w:ind w:firstLine="720"/>
        <w:jc w:val="both"/>
        <w:rPr>
          <w:rFonts w:eastAsia="Times New Roman"/>
          <w:szCs w:val="24"/>
        </w:rPr>
      </w:pPr>
      <w:r>
        <w:rPr>
          <w:rFonts w:eastAsia="Times New Roman"/>
          <w:szCs w:val="24"/>
        </w:rPr>
        <w:t xml:space="preserve">Οι ενεργειακές κοινότητες μπορούν να έχουν κερδοσκοπικό χαρακτήρα, αλλά υπό προϋποθέσεις, όπως εάν τα μέλη της ενεργειακής κοινότητας είναι τουλάχιστον δεκαπέντε και δέκα προκειμένου για νησιωτικό δήμο, καθώς και εάν το 50% συν </w:t>
      </w:r>
      <w:r>
        <w:rPr>
          <w:rFonts w:eastAsia="Times New Roman"/>
          <w:szCs w:val="24"/>
        </w:rPr>
        <w:t>ένα</w:t>
      </w:r>
      <w:r>
        <w:rPr>
          <w:rFonts w:eastAsia="Times New Roman"/>
          <w:szCs w:val="24"/>
        </w:rPr>
        <w:t xml:space="preserve"> εξ αυτών είναι φυσικά πρ</w:t>
      </w:r>
      <w:r>
        <w:rPr>
          <w:rFonts w:eastAsia="Times New Roman"/>
          <w:szCs w:val="24"/>
        </w:rPr>
        <w:t xml:space="preserve">όσωπα. </w:t>
      </w:r>
    </w:p>
    <w:p w14:paraId="6FA9D9D2" w14:textId="77777777" w:rsidR="00C930AA" w:rsidRDefault="00077D26">
      <w:pPr>
        <w:spacing w:after="0" w:line="600" w:lineRule="auto"/>
        <w:ind w:firstLine="720"/>
        <w:jc w:val="both"/>
        <w:rPr>
          <w:rFonts w:eastAsia="Times New Roman"/>
          <w:szCs w:val="24"/>
        </w:rPr>
      </w:pPr>
      <w:r>
        <w:rPr>
          <w:rFonts w:eastAsia="Times New Roman"/>
          <w:szCs w:val="24"/>
        </w:rPr>
        <w:t>Στο νομοσχέδιο, επίσης, περιγράφονται οι βασικές δραστηριότητες στις οποίες μπορεί να στραφεί η ενεργειακή κοινότητα, όπως είναι η παραγωγή, η αποθήκευση, η ιδιοκατανάλωση, η πώληση ηλεκτρικής ή θερμικής ενέργειας από ΑΠΕ, η διαχείριση ως πρώτης ύλ</w:t>
      </w:r>
      <w:r>
        <w:rPr>
          <w:rFonts w:eastAsia="Times New Roman"/>
          <w:szCs w:val="24"/>
        </w:rPr>
        <w:t xml:space="preserve">ης για παραγωγή ενέργειας, βιομάζας ή βιοαερίου -θεωρώ ότι αυτό είναι πολύ σημαντικό για τους αγρότες και τους κτηνοτρόφους- </w:t>
      </w:r>
      <w:r>
        <w:rPr>
          <w:rFonts w:eastAsia="Times New Roman"/>
          <w:szCs w:val="24"/>
        </w:rPr>
        <w:lastRenderedPageBreak/>
        <w:t>η προμήθεια ηλεκτρικής ενέργειας ή φυσικού αερίου σε τελικούς πελάτες κ.λπ.</w:t>
      </w:r>
      <w:r>
        <w:rPr>
          <w:rFonts w:eastAsia="Times New Roman"/>
          <w:szCs w:val="24"/>
        </w:rPr>
        <w:t>.</w:t>
      </w:r>
    </w:p>
    <w:p w14:paraId="6FA9D9D3" w14:textId="77777777" w:rsidR="00C930AA" w:rsidRDefault="00077D26">
      <w:pPr>
        <w:spacing w:after="0" w:line="600" w:lineRule="auto"/>
        <w:ind w:firstLine="720"/>
        <w:jc w:val="both"/>
        <w:rPr>
          <w:rFonts w:eastAsia="Times New Roman"/>
          <w:szCs w:val="24"/>
        </w:rPr>
      </w:pPr>
      <w:r>
        <w:rPr>
          <w:rFonts w:eastAsia="Times New Roman"/>
          <w:szCs w:val="24"/>
        </w:rPr>
        <w:t xml:space="preserve">Επίσης, στο νομοσχέδιο προβλέπονται και μια σειρά από </w:t>
      </w:r>
      <w:r>
        <w:rPr>
          <w:rFonts w:eastAsia="Times New Roman"/>
          <w:szCs w:val="24"/>
        </w:rPr>
        <w:t>κίνητρα για την ενίσχυση των ενεργειακών κοινοτήτων.</w:t>
      </w:r>
    </w:p>
    <w:p w14:paraId="6FA9D9D4" w14:textId="77777777" w:rsidR="00C930AA" w:rsidRDefault="00077D26">
      <w:pPr>
        <w:spacing w:after="0" w:line="600" w:lineRule="auto"/>
        <w:ind w:firstLine="720"/>
        <w:jc w:val="both"/>
        <w:rPr>
          <w:rFonts w:eastAsia="Times New Roman"/>
          <w:szCs w:val="24"/>
        </w:rPr>
      </w:pPr>
      <w:r>
        <w:rPr>
          <w:rFonts w:eastAsia="Times New Roman"/>
          <w:szCs w:val="24"/>
        </w:rPr>
        <w:t xml:space="preserve">Θα ήθελα, επίσης, να πω για τη συζήτηση που υπήρξε για το θέμα της τροπολογίας, η οποία κατατέθηκε και αφορά τις ρυθμίσεις για τον χώρο της </w:t>
      </w:r>
      <w:r>
        <w:rPr>
          <w:rFonts w:eastAsia="Times New Roman"/>
          <w:szCs w:val="24"/>
        </w:rPr>
        <w:t>δ</w:t>
      </w:r>
      <w:r>
        <w:rPr>
          <w:rFonts w:eastAsia="Times New Roman"/>
          <w:szCs w:val="24"/>
        </w:rPr>
        <w:t>υτικής Μακεδονίας και της Μεγαλόπολης. Κάποιοι μίλησαν για σκο</w:t>
      </w:r>
      <w:r>
        <w:rPr>
          <w:rFonts w:eastAsia="Times New Roman"/>
          <w:szCs w:val="24"/>
        </w:rPr>
        <w:t>πιμότητα. Όσοι έχουμε επισκεφτεί αυτές τις περιοχές, πρέπει να παραδεχτούμε ότι έχουν υποστεί μεγάλο περιβαλλοντικό κόστος. Θεωρώ ότι είναι δίκαιη η ρύθμιση η οποία γίνεται</w:t>
      </w:r>
      <w:r>
        <w:rPr>
          <w:rFonts w:eastAsia="Times New Roman"/>
          <w:szCs w:val="24"/>
        </w:rPr>
        <w:t>,</w:t>
      </w:r>
      <w:r>
        <w:rPr>
          <w:rFonts w:eastAsia="Times New Roman"/>
          <w:szCs w:val="24"/>
        </w:rPr>
        <w:t xml:space="preserve"> για να μην πούμε ότι έπρεπε να είχε γίνει πολύ πριν.</w:t>
      </w:r>
    </w:p>
    <w:p w14:paraId="6FA9D9D5" w14:textId="77777777" w:rsidR="00C930AA" w:rsidRDefault="00077D26">
      <w:pPr>
        <w:spacing w:after="0" w:line="600" w:lineRule="auto"/>
        <w:ind w:firstLine="720"/>
        <w:jc w:val="both"/>
        <w:rPr>
          <w:rFonts w:eastAsia="Times New Roman"/>
          <w:szCs w:val="24"/>
        </w:rPr>
      </w:pPr>
      <w:r>
        <w:rPr>
          <w:rFonts w:eastAsia="Times New Roman"/>
          <w:szCs w:val="24"/>
        </w:rPr>
        <w:lastRenderedPageBreak/>
        <w:t>Κυρίες και κύριοι συνάδελφοι,</w:t>
      </w:r>
      <w:r>
        <w:rPr>
          <w:rFonts w:eastAsia="Times New Roman"/>
          <w:szCs w:val="24"/>
        </w:rPr>
        <w:t xml:space="preserve"> όπως φάνηκε και στη διαβούλευση, το συγκεκριμένο νομοσχέδιο συναντά την ευρύτερη αποδοχή. Η αλήθεια, βέβαια, είναι ότι χρονικά </w:t>
      </w:r>
      <w:r>
        <w:rPr>
          <w:rFonts w:eastAsia="Times New Roman"/>
          <w:szCs w:val="24"/>
        </w:rPr>
        <w:t>συν</w:t>
      </w:r>
      <w:r>
        <w:rPr>
          <w:rFonts w:eastAsia="Times New Roman"/>
          <w:szCs w:val="24"/>
        </w:rPr>
        <w:t>έπεσε μετά τη συζήτηση του πολυνομοσχεδίου που μονοπώλησε την επικαιρότητα. Ωστόσο, το γεγονός ότι τα φώτα της δημοσιότητας δ</w:t>
      </w:r>
      <w:r>
        <w:rPr>
          <w:rFonts w:eastAsia="Times New Roman"/>
          <w:szCs w:val="24"/>
        </w:rPr>
        <w:t>εν φώτισαν τη συζήτηση αυτού του νομοσχεδίου δεν του στερεί τίποτα από τη σημασία του.</w:t>
      </w:r>
    </w:p>
    <w:p w14:paraId="6FA9D9D6" w14:textId="77777777" w:rsidR="00C930AA" w:rsidRDefault="00077D26">
      <w:pPr>
        <w:spacing w:after="0" w:line="600" w:lineRule="auto"/>
        <w:ind w:firstLine="720"/>
        <w:jc w:val="both"/>
        <w:rPr>
          <w:rFonts w:eastAsia="Times New Roman"/>
          <w:szCs w:val="24"/>
        </w:rPr>
      </w:pPr>
      <w:r>
        <w:rPr>
          <w:rFonts w:eastAsia="Times New Roman"/>
          <w:szCs w:val="24"/>
        </w:rPr>
        <w:t>Εύχομαι να βρει και τον δρόμο για να φτάσει εκεί που χρειάζεται και σε αυτούς που το περιμένουν. Να είστε καλά.</w:t>
      </w:r>
    </w:p>
    <w:p w14:paraId="6FA9D9D7" w14:textId="77777777" w:rsidR="00C930AA" w:rsidRDefault="00077D2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FA9D9D8"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w:t>
      </w:r>
      <w:r>
        <w:rPr>
          <w:rFonts w:eastAsia="Times New Roman" w:cs="Times New Roman"/>
          <w:b/>
          <w:szCs w:val="24"/>
        </w:rPr>
        <w:t xml:space="preserve">(Αναστασία Χριστοδουλοπούλου): </w:t>
      </w:r>
      <w:r>
        <w:rPr>
          <w:rFonts w:eastAsia="Times New Roman" w:cs="Times New Roman"/>
          <w:szCs w:val="24"/>
        </w:rPr>
        <w:t>Ευχαριστούμε.</w:t>
      </w:r>
    </w:p>
    <w:p w14:paraId="6FA9D9D9"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κ. Δένδιας ως Κοινοβουλευτικός Εκπρόσωπος της Νέας Δημοκρατίας και μετά θα μπούμε στον κατάλογο.</w:t>
      </w:r>
    </w:p>
    <w:p w14:paraId="6FA9D9DA"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Κυρία Πρόεδρε, κύριε Υπουργέ, κυρίες και κύριοι συνάδελφοι, και η ενασχόληση με </w:t>
      </w:r>
      <w:r>
        <w:rPr>
          <w:rFonts w:eastAsia="Times New Roman" w:cs="Times New Roman"/>
          <w:szCs w:val="24"/>
        </w:rPr>
        <w:t>την πολιτική, αλλά και η δικηγορία, την οποία εγώ ασκώ, είναι ιδιαιτέρως αγχωτικά πράγματα και γι</w:t>
      </w:r>
      <w:r>
        <w:rPr>
          <w:rFonts w:eastAsia="Times New Roman" w:cs="Times New Roman"/>
          <w:szCs w:val="24"/>
        </w:rPr>
        <w:t>’</w:t>
      </w:r>
      <w:r>
        <w:rPr>
          <w:rFonts w:eastAsia="Times New Roman" w:cs="Times New Roman"/>
          <w:szCs w:val="24"/>
        </w:rPr>
        <w:t xml:space="preserve"> αυτό είναι ιδιαίτερα καταπραϋντικό, ίσως και θεραπευτικό, να ακούει κανείς τις εισηγήσεις του Υπουργού, του κ. Σταθάκη, ο οποίος μεταδίδει μια γαλήνη λικνιζό</w:t>
      </w:r>
      <w:r>
        <w:rPr>
          <w:rFonts w:eastAsia="Times New Roman" w:cs="Times New Roman"/>
          <w:szCs w:val="24"/>
        </w:rPr>
        <w:t>μενης βάρκας σε ειδυλλιακή λίμνη ή κάτι τέτοιο</w:t>
      </w:r>
      <w:r>
        <w:rPr>
          <w:rFonts w:eastAsia="Times New Roman" w:cs="Times New Roman"/>
          <w:szCs w:val="24"/>
        </w:rPr>
        <w:t>!</w:t>
      </w:r>
      <w:r>
        <w:rPr>
          <w:rFonts w:eastAsia="Times New Roman" w:cs="Times New Roman"/>
          <w:szCs w:val="24"/>
        </w:rPr>
        <w:t xml:space="preserve"> Είναι πάρα-πάρα πολύ καταπραϋντικό, κύριε Υπουργέ. Θα το συνεχίσουμε, θα σας ακούμε. </w:t>
      </w:r>
    </w:p>
    <w:p w14:paraId="6FA9D9D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Από την άλλη, θέλω να παρατηρήσω ότι μου έκαναν εντύπωση οι αγαπητοί συνάδελφοι της Πλειοψηφίας</w:t>
      </w:r>
      <w:r>
        <w:rPr>
          <w:rFonts w:eastAsia="Times New Roman" w:cs="Times New Roman"/>
          <w:szCs w:val="24"/>
        </w:rPr>
        <w:t>,</w:t>
      </w:r>
      <w:r>
        <w:rPr>
          <w:rFonts w:eastAsia="Times New Roman" w:cs="Times New Roman"/>
          <w:szCs w:val="24"/>
        </w:rPr>
        <w:t xml:space="preserve"> οι οποίοι σε κάθε νομοθέτ</w:t>
      </w:r>
      <w:r>
        <w:rPr>
          <w:rFonts w:eastAsia="Times New Roman" w:cs="Times New Roman"/>
          <w:szCs w:val="24"/>
        </w:rPr>
        <w:t xml:space="preserve">ημα έχουν την τάση που κανείς παρατηρεί -θα μου συγχωρήσετε </w:t>
      </w:r>
      <w:r>
        <w:rPr>
          <w:rFonts w:eastAsia="Times New Roman" w:cs="Times New Roman"/>
          <w:szCs w:val="24"/>
        </w:rPr>
        <w:lastRenderedPageBreak/>
        <w:t>τον παραλληλισμό- σε επικήδειους</w:t>
      </w:r>
      <w:r>
        <w:rPr>
          <w:rFonts w:eastAsia="Times New Roman" w:cs="Times New Roman"/>
          <w:szCs w:val="24"/>
        </w:rPr>
        <w:t>!</w:t>
      </w:r>
      <w:r>
        <w:rPr>
          <w:rFonts w:eastAsia="Times New Roman" w:cs="Times New Roman"/>
          <w:szCs w:val="24"/>
        </w:rPr>
        <w:t xml:space="preserve"> Αποδίδουν αξίες και σημασία στον νεκρό που ούτε ο ίδιος, εάν ζούσε, δεν θα απέδιδε στον εαυτό του. Ακούσαμε για «σημαντικότατο νομοθέτημα-τομή», για πράγματα και </w:t>
      </w:r>
      <w:r>
        <w:rPr>
          <w:rFonts w:eastAsia="Times New Roman" w:cs="Times New Roman"/>
          <w:szCs w:val="24"/>
        </w:rPr>
        <w:t>θάματα</w:t>
      </w:r>
      <w:r>
        <w:rPr>
          <w:rFonts w:eastAsia="Times New Roman" w:cs="Times New Roman"/>
          <w:szCs w:val="24"/>
        </w:rPr>
        <w:t>!</w:t>
      </w:r>
      <w:r>
        <w:rPr>
          <w:rFonts w:eastAsia="Times New Roman" w:cs="Times New Roman"/>
          <w:szCs w:val="24"/>
        </w:rPr>
        <w:t xml:space="preserve"> </w:t>
      </w:r>
    </w:p>
    <w:p w14:paraId="6FA9D9D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Εδώ για τι πρόκειται; Πρόκειται για μια χρήση μιας υπάρχουσας νομικής μορφής του αστικού συνεταιρισμού και μάλιστα απλουστευμένη χρήση. Εάν διαβάσει κανείς τις διατάξεις, δεν προβλέπεται δα και καμμιά μεγάλη τομή στο υπάρχον νομικό πλαίσιο -μην κο</w:t>
      </w:r>
      <w:r>
        <w:rPr>
          <w:rFonts w:eastAsia="Times New Roman" w:cs="Times New Roman"/>
          <w:szCs w:val="24"/>
        </w:rPr>
        <w:t>ροϊδευόμαστε- στο οποίο αποδίδεται μια επιπλέον δυνατότητα. Δεν υπάρχει αντίρρηση σε αυτό.</w:t>
      </w:r>
    </w:p>
    <w:p w14:paraId="6FA9D9D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Εκείνο το οποίο θα έκρινε τη σοβαρότητα του εγχειρήματος -νομίζω ελέχθη από τον εισηγητή και τον δικό μας επιμελή εισηγητή κ. Σκρέκα και από τον κ. Μανιάτη προηγουμέ</w:t>
      </w:r>
      <w:r>
        <w:rPr>
          <w:rFonts w:eastAsia="Times New Roman" w:cs="Times New Roman"/>
          <w:szCs w:val="24"/>
        </w:rPr>
        <w:t xml:space="preserve">νως, ο οποίος έχει μια </w:t>
      </w:r>
      <w:r>
        <w:rPr>
          <w:rFonts w:eastAsia="Times New Roman" w:cs="Times New Roman"/>
          <w:szCs w:val="24"/>
        </w:rPr>
        <w:lastRenderedPageBreak/>
        <w:t xml:space="preserve">αναγνωρίσιμη στην Αίθουσα εμπειρία στο αντικείμενο- θα ήταν το αν συνοδευόταν από έναν λεπτομερή επιχειρησιακό σχεδιασμό εφαρμογής. Κάτι τέτοιο δεν το συνοδεύει. Δεν παρατήρησα να αναπτύχθηκε δε κατά τη συζήτηση ούτε στην </w:t>
      </w:r>
      <w:r>
        <w:rPr>
          <w:rFonts w:eastAsia="Times New Roman" w:cs="Times New Roman"/>
          <w:szCs w:val="24"/>
        </w:rPr>
        <w:t>ε</w:t>
      </w:r>
      <w:r>
        <w:rPr>
          <w:rFonts w:eastAsia="Times New Roman" w:cs="Times New Roman"/>
          <w:szCs w:val="24"/>
        </w:rPr>
        <w:t>πιτροπή ού</w:t>
      </w:r>
      <w:r>
        <w:rPr>
          <w:rFonts w:eastAsia="Times New Roman" w:cs="Times New Roman"/>
          <w:szCs w:val="24"/>
        </w:rPr>
        <w:t xml:space="preserve">τε τώρα κατά τη διατύπωση της εισήγησης. </w:t>
      </w:r>
    </w:p>
    <w:p w14:paraId="6FA9D9DE"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Αντίθετα, κύριε Υπουργέ, ας πούμε το άρθρο 11, που αφορά τα οικονομικά κίνητρα, δεν νομίζω ότι λέει και πολλά πράγματα.</w:t>
      </w:r>
    </w:p>
    <w:p w14:paraId="6FA9D9DF"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Μάλιστα, η παράγραφος 7</w:t>
      </w:r>
      <w:r>
        <w:rPr>
          <w:rFonts w:eastAsia="Times New Roman" w:cs="Times New Roman"/>
          <w:szCs w:val="24"/>
        </w:rPr>
        <w:t>,</w:t>
      </w:r>
      <w:r>
        <w:rPr>
          <w:rFonts w:eastAsia="Times New Roman" w:cs="Times New Roman"/>
          <w:szCs w:val="24"/>
        </w:rPr>
        <w:t xml:space="preserve"> που αφορά το ύψος της εγγυητικής επιστολής κ.λπ.</w:t>
      </w:r>
      <w:r>
        <w:rPr>
          <w:rFonts w:eastAsia="Times New Roman" w:cs="Times New Roman"/>
          <w:szCs w:val="24"/>
        </w:rPr>
        <w:t>,</w:t>
      </w:r>
      <w:r>
        <w:rPr>
          <w:rFonts w:eastAsia="Times New Roman" w:cs="Times New Roman"/>
          <w:szCs w:val="24"/>
        </w:rPr>
        <w:t xml:space="preserve"> δείχνει ότι μάλλον </w:t>
      </w:r>
      <w:r>
        <w:rPr>
          <w:rFonts w:eastAsia="Times New Roman" w:cs="Times New Roman"/>
          <w:szCs w:val="24"/>
        </w:rPr>
        <w:t xml:space="preserve">προσπαθεί να υπάρξει μια οικονομική στήριξη του εγχειρήματος εκ των ενόντων, χωρίς να έχει προηγηθεί ένας σοβαρός οικονομοτεχνικός σχεδιασμός για το τι μπορεί να γίνει. </w:t>
      </w:r>
    </w:p>
    <w:p w14:paraId="6FA9D9E0"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Και για να μην ξεφύγετε κι εσείς από τη συνήθη παράδοση των νομοθετημάτων ΣΥΡΙΖΑ, πάμε</w:t>
      </w:r>
      <w:r>
        <w:rPr>
          <w:rFonts w:eastAsia="Times New Roman" w:cs="Times New Roman"/>
          <w:szCs w:val="24"/>
        </w:rPr>
        <w:t xml:space="preserve"> στο άρθρο 16. Να μην υπάρχει και το ρουσφέτι και η διαπλοκή και η παρανομία, η αντισυνταγματικότητα μέσα στον νόμο; Κρίμα! Δεν είναι κρίμα μια τόσο ωραία παράδοση που φτιάχτηκε με συνέπεια όλο</w:t>
      </w:r>
      <w:r>
        <w:rPr>
          <w:rFonts w:eastAsia="Times New Roman" w:cs="Times New Roman"/>
          <w:szCs w:val="24"/>
        </w:rPr>
        <w:t>ν</w:t>
      </w:r>
      <w:r>
        <w:rPr>
          <w:rFonts w:eastAsia="Times New Roman" w:cs="Times New Roman"/>
          <w:szCs w:val="24"/>
        </w:rPr>
        <w:t xml:space="preserve"> αυτό</w:t>
      </w:r>
      <w:r>
        <w:rPr>
          <w:rFonts w:eastAsia="Times New Roman" w:cs="Times New Roman"/>
          <w:szCs w:val="24"/>
        </w:rPr>
        <w:t>ν</w:t>
      </w:r>
      <w:r>
        <w:rPr>
          <w:rFonts w:eastAsia="Times New Roman" w:cs="Times New Roman"/>
          <w:szCs w:val="24"/>
        </w:rPr>
        <w:t xml:space="preserve"> τον καιρό; Γιατί να μη</w:t>
      </w:r>
      <w:r>
        <w:rPr>
          <w:rFonts w:eastAsia="Times New Roman" w:cs="Times New Roman"/>
          <w:szCs w:val="24"/>
        </w:rPr>
        <w:t xml:space="preserve"> βάλουμε και μια κατευθείαν ανάθεση για τετρακόσιες χιλιάδες μέσα στον νόμο; Προς </w:t>
      </w:r>
      <w:r>
        <w:rPr>
          <w:rFonts w:eastAsia="Times New Roman" w:cs="Times New Roman"/>
          <w:szCs w:val="24"/>
        </w:rPr>
        <w:t>θ</w:t>
      </w:r>
      <w:r>
        <w:rPr>
          <w:rFonts w:eastAsia="Times New Roman" w:cs="Times New Roman"/>
          <w:szCs w:val="24"/>
        </w:rPr>
        <w:t>εού! Τετρακόσιες χιλιάδες είναι αυτές. Τρία χρόνια Κυβέρνηση είμαστε, τώρα μας πιάνει η βία και πρέπει επειγόντως να ρυθμίσουμε κάτι με κατευθείαν ανάθεση! Αυτά είναι τα συν</w:t>
      </w:r>
      <w:r>
        <w:rPr>
          <w:rFonts w:eastAsia="Times New Roman" w:cs="Times New Roman"/>
          <w:szCs w:val="24"/>
        </w:rPr>
        <w:t xml:space="preserve">ήθη. </w:t>
      </w:r>
    </w:p>
    <w:p w14:paraId="6FA9D9E1"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βέβαια, για να μην αφήσουμε και την άλλη παράδοση της τροπολογίας, να σου και η τροπολογία. Και σας είπε ευθέως ο κ. Σκρέκας ότι η τροπολογία είναι πρόχειρη. Το ότι είναι πρόχειρη η </w:t>
      </w:r>
      <w:r>
        <w:rPr>
          <w:rFonts w:eastAsia="Times New Roman" w:cs="Times New Roman"/>
          <w:szCs w:val="24"/>
        </w:rPr>
        <w:lastRenderedPageBreak/>
        <w:t>τροπολογία, κύριε Υπουργέ, αποδεικνύεται από το απλό γεγονός ότ</w:t>
      </w:r>
      <w:r>
        <w:rPr>
          <w:rFonts w:eastAsia="Times New Roman" w:cs="Times New Roman"/>
          <w:szCs w:val="24"/>
        </w:rPr>
        <w:t>ι έρχεται ως τροπολογία. Αν ήταν σοβαρή η νομοθετική σας βούληση, θα ήταν μέσα στο νομοθέτημα. Εμείς δεν έχουμε αντίρρηση επί της αρχής να υπάρξει ενίσχυση των συγκεκριμένων γεωγραφικών περιοχών. Το καταλαβαίνουμε. Όμως, αν το είχατε επεξεργαστεί σοβαρά, δ</w:t>
      </w:r>
      <w:r>
        <w:rPr>
          <w:rFonts w:eastAsia="Times New Roman" w:cs="Times New Roman"/>
          <w:szCs w:val="24"/>
        </w:rPr>
        <w:t>εν θα τη φέρνατε για έναν χρόνο. Το επιχείρημ</w:t>
      </w:r>
      <w:r>
        <w:rPr>
          <w:rFonts w:eastAsia="Times New Roman" w:cs="Times New Roman"/>
          <w:szCs w:val="24"/>
        </w:rPr>
        <w:t>ά</w:t>
      </w:r>
      <w:r>
        <w:rPr>
          <w:rFonts w:eastAsia="Times New Roman" w:cs="Times New Roman"/>
          <w:szCs w:val="24"/>
        </w:rPr>
        <w:t xml:space="preserve"> σας περί ετήσιου προϋπολογισμού αναιρεί το σύνολο του νομοθετικού έργου. Τότε όλα τα νομοθετήματα θα έπρεπε να έχουν διάρκεια ενός έτους και στο τέλος του χρόνου θα τα ψηφίζαμε ξανά όλα. Πάντως, ο προϋπολογισμ</w:t>
      </w:r>
      <w:r>
        <w:rPr>
          <w:rFonts w:eastAsia="Times New Roman" w:cs="Times New Roman"/>
          <w:szCs w:val="24"/>
        </w:rPr>
        <w:t>ός για έναν χρόνο είναι. Το ξέρετε αυτό. Όμως, εδώ επικρατεί η παλιά σας συνδικαλιστική φύση και αναγκάζεστε να μας δώσετε μια δικαιολογία, την οποία φαντάζεστε ότι αν ήδη έχουμε πάρει και κανένα σιροπάκι, θα την αποδεχθούμε</w:t>
      </w:r>
      <w:r>
        <w:rPr>
          <w:rFonts w:eastAsia="Times New Roman" w:cs="Times New Roman"/>
          <w:szCs w:val="24"/>
        </w:rPr>
        <w:t>!</w:t>
      </w:r>
      <w:r>
        <w:rPr>
          <w:rFonts w:eastAsia="Times New Roman" w:cs="Times New Roman"/>
          <w:szCs w:val="24"/>
        </w:rPr>
        <w:t xml:space="preserve"> </w:t>
      </w:r>
    </w:p>
    <w:p w14:paraId="6FA9D9E2"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Από την άλλη, πρέπει να σας π</w:t>
      </w:r>
      <w:r>
        <w:rPr>
          <w:rFonts w:eastAsia="Times New Roman" w:cs="Times New Roman"/>
          <w:szCs w:val="24"/>
        </w:rPr>
        <w:t xml:space="preserve">ω και μου έκανε εντύπωση ότι ελέχθη </w:t>
      </w:r>
      <w:r>
        <w:rPr>
          <w:rFonts w:eastAsia="Times New Roman" w:cs="Times New Roman"/>
          <w:szCs w:val="24"/>
        </w:rPr>
        <w:t>-</w:t>
      </w:r>
      <w:r>
        <w:rPr>
          <w:rFonts w:eastAsia="Times New Roman" w:cs="Times New Roman"/>
          <w:szCs w:val="24"/>
        </w:rPr>
        <w:t>και καλώς ελέχθη</w:t>
      </w:r>
      <w:r>
        <w:rPr>
          <w:rFonts w:eastAsia="Times New Roman" w:cs="Times New Roman"/>
          <w:szCs w:val="24"/>
        </w:rPr>
        <w:t>-</w:t>
      </w:r>
      <w:r>
        <w:rPr>
          <w:rFonts w:eastAsia="Times New Roman" w:cs="Times New Roman"/>
          <w:szCs w:val="24"/>
        </w:rPr>
        <w:t xml:space="preserve"> ότι η Κυβέρνησή σας δεν είχε κανένα σοβαρό ιστορικό λήψης πρωτοβουλιών προστασίας του περιβάλλοντος. Κανένα! </w:t>
      </w:r>
    </w:p>
    <w:p w14:paraId="6FA9D9E3"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Δεν θέλω να θυμηθώ τα ζητήματα που αφορούν την προστασία του Σαρωνικού, για την οποία οι δι</w:t>
      </w:r>
      <w:r>
        <w:rPr>
          <w:rFonts w:eastAsia="Times New Roman" w:cs="Times New Roman"/>
          <w:szCs w:val="24"/>
        </w:rPr>
        <w:t>κές σας ασύλληπτες κυβερνητικές αβλεψίες οδήγησαν σε τεράστιο κίνδυνο καταστροφής του συνόλου της παραλίας της Αττικής προς τον Σαρωνικό. Και δεν απεδόθη ούτε μία ευθύνη</w:t>
      </w:r>
      <w:r>
        <w:rPr>
          <w:rFonts w:eastAsia="Times New Roman" w:cs="Times New Roman"/>
          <w:szCs w:val="24"/>
        </w:rPr>
        <w:t>,</w:t>
      </w:r>
      <w:r>
        <w:rPr>
          <w:rFonts w:eastAsia="Times New Roman" w:cs="Times New Roman"/>
          <w:szCs w:val="24"/>
        </w:rPr>
        <w:t xml:space="preserve"> ούτε πολιτική ούτε σε οποιονδήποτε. Συνέβη ένα ατύχημα υπό τις ιδανικές συνθήκες αντι</w:t>
      </w:r>
      <w:r>
        <w:rPr>
          <w:rFonts w:eastAsia="Times New Roman" w:cs="Times New Roman"/>
          <w:szCs w:val="24"/>
        </w:rPr>
        <w:t xml:space="preserve">μετώπισής του, απόλυτη νηνεμία της θάλασσας, εννιά μέτρα βάθος μόνο, δίπλα ακριβώς στην έδρα του αρμόδιου οργάνου για την αντιμετώπιση του </w:t>
      </w:r>
      <w:r>
        <w:rPr>
          <w:rFonts w:eastAsia="Times New Roman" w:cs="Times New Roman"/>
          <w:szCs w:val="24"/>
        </w:rPr>
        <w:lastRenderedPageBreak/>
        <w:t xml:space="preserve">προβλήματος και παρά ταύτα καταφέρατε να μολυνθεί το σύνολο των ακτών της Αττικής. </w:t>
      </w:r>
    </w:p>
    <w:p w14:paraId="6FA9D9E4"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Όπως, επίσης, πάρα πολύ σωστά σας παρατηρήθηκε η παρουσία σας στις Ηνωμένες Πολιτείες. Είναι δυνατόν; Ο Πρωθυπουργός είχε την ευκαιρία, μιλώντας με τον Πρόεδρο Τραμπ, να του επαναλάβει την πάγια ευρωπαϊκή θέση -και δεν θα ήταν ο πρώτος που θα την επαναλάμβ</w:t>
      </w:r>
      <w:r>
        <w:rPr>
          <w:rFonts w:eastAsia="Times New Roman" w:cs="Times New Roman"/>
          <w:szCs w:val="24"/>
        </w:rPr>
        <w:t xml:space="preserve">ανε- για την προστασία του περιβάλλοντος και τα θέματα της κλιματολογικής αλλαγής –ξαναλέω- την πάγια θέση της Ευρωπαϊκής Ένωσης και την καταδίκη της αποχώρησης από τη σχετική </w:t>
      </w:r>
      <w:r>
        <w:rPr>
          <w:rFonts w:eastAsia="Times New Roman" w:cs="Times New Roman"/>
          <w:szCs w:val="24"/>
        </w:rPr>
        <w:t>σ</w:t>
      </w:r>
      <w:r>
        <w:rPr>
          <w:rFonts w:eastAsia="Times New Roman" w:cs="Times New Roman"/>
          <w:szCs w:val="24"/>
        </w:rPr>
        <w:t>υνθήκη που υπογράφηκε στο Παρίσι, κάτι που ο Πρόεδρος Μακρόν ευθέως του είπε. Κ</w:t>
      </w:r>
      <w:r>
        <w:rPr>
          <w:rFonts w:eastAsia="Times New Roman" w:cs="Times New Roman"/>
          <w:szCs w:val="24"/>
        </w:rPr>
        <w:t>αι μάλιστα ευθέως του είπε, χωρίς να χαλάσει και τις σχέσεις. Διότι ο καθένας</w:t>
      </w:r>
      <w:r>
        <w:rPr>
          <w:rFonts w:eastAsia="Times New Roman" w:cs="Times New Roman"/>
          <w:szCs w:val="24"/>
        </w:rPr>
        <w:t>,</w:t>
      </w:r>
      <w:r>
        <w:rPr>
          <w:rFonts w:eastAsia="Times New Roman" w:cs="Times New Roman"/>
          <w:szCs w:val="24"/>
        </w:rPr>
        <w:t xml:space="preserve"> όσο ιδιόρρυθμος </w:t>
      </w:r>
      <w:r>
        <w:rPr>
          <w:rFonts w:eastAsia="Times New Roman" w:cs="Times New Roman"/>
          <w:szCs w:val="24"/>
        </w:rPr>
        <w:lastRenderedPageBreak/>
        <w:t xml:space="preserve">κι αν είναι, εκτιμά τον ειλικρινή και σταθερό συνομιλητή, όχι τον εθελόδουλο, ο οποίος απλώς προστρέχει για οποιονδήποτε λόγο. </w:t>
      </w:r>
    </w:p>
    <w:p w14:paraId="6FA9D9E5" w14:textId="77777777" w:rsidR="00C930AA" w:rsidRDefault="00077D26">
      <w:pPr>
        <w:spacing w:after="0" w:line="600" w:lineRule="auto"/>
        <w:ind w:firstLine="720"/>
        <w:jc w:val="both"/>
        <w:rPr>
          <w:rFonts w:eastAsia="Times New Roman" w:cs="Times New Roman"/>
          <w:color w:val="000000" w:themeColor="text1"/>
          <w:szCs w:val="24"/>
        </w:rPr>
      </w:pPr>
      <w:r>
        <w:rPr>
          <w:rFonts w:eastAsia="Times New Roman" w:cs="Times New Roman"/>
          <w:szCs w:val="24"/>
        </w:rPr>
        <w:t>Το μόνο το οποίο κάνατε στις Ηνωμ</w:t>
      </w:r>
      <w:r>
        <w:rPr>
          <w:rFonts w:eastAsia="Times New Roman" w:cs="Times New Roman"/>
          <w:szCs w:val="24"/>
        </w:rPr>
        <w:t xml:space="preserve">ένες Πολιτείες -και ορθώς σας </w:t>
      </w:r>
      <w:r w:rsidRPr="00821E38">
        <w:rPr>
          <w:rFonts w:eastAsia="Times New Roman" w:cs="Times New Roman"/>
          <w:color w:val="000000" w:themeColor="text1"/>
          <w:szCs w:val="24"/>
        </w:rPr>
        <w:t>ελέχθη αυτό- είναι να καταθέσετε το υστέρημα του Έλληνα φορολογούμενου για τον εκσυγχρονισμού τ</w:t>
      </w:r>
      <w:r w:rsidRPr="00821E38">
        <w:rPr>
          <w:rFonts w:eastAsia="Times New Roman" w:cs="Times New Roman"/>
          <w:color w:val="000000" w:themeColor="text1"/>
          <w:szCs w:val="24"/>
        </w:rPr>
        <w:t>ων</w:t>
      </w:r>
      <w:r w:rsidRPr="00821E38">
        <w:rPr>
          <w:rFonts w:eastAsia="Times New Roman" w:cs="Times New Roman"/>
          <w:color w:val="000000" w:themeColor="text1"/>
          <w:szCs w:val="24"/>
        </w:rPr>
        <w:t xml:space="preserve"> </w:t>
      </w:r>
      <w:r w:rsidRPr="00821E38">
        <w:rPr>
          <w:rFonts w:eastAsia="Times New Roman" w:cs="Times New Roman"/>
          <w:color w:val="000000" w:themeColor="text1"/>
          <w:szCs w:val="24"/>
          <w:lang w:val="en-US"/>
        </w:rPr>
        <w:t>F</w:t>
      </w:r>
      <w:r w:rsidRPr="00821E38">
        <w:rPr>
          <w:rFonts w:eastAsia="Times New Roman" w:cs="Times New Roman"/>
          <w:color w:val="000000" w:themeColor="text1"/>
          <w:szCs w:val="24"/>
        </w:rPr>
        <w:t xml:space="preserve">-16. Μη μας λέτε τώρα εδώ για προστασία του περιβάλλοντος, αν έχετε την καλοσύνη. Μη μας τα λέτε αυτά. </w:t>
      </w:r>
    </w:p>
    <w:p w14:paraId="6FA9D9E6" w14:textId="77777777" w:rsidR="00C930AA" w:rsidRDefault="00077D26">
      <w:pPr>
        <w:spacing w:after="0" w:line="600" w:lineRule="auto"/>
        <w:ind w:firstLine="720"/>
        <w:jc w:val="both"/>
        <w:rPr>
          <w:rFonts w:eastAsia="Times New Roman" w:cs="Times New Roman"/>
          <w:color w:val="000000" w:themeColor="text1"/>
          <w:szCs w:val="24"/>
        </w:rPr>
      </w:pPr>
      <w:r w:rsidRPr="00821E38">
        <w:rPr>
          <w:rFonts w:eastAsia="Times New Roman" w:cs="Times New Roman"/>
          <w:color w:val="000000" w:themeColor="text1"/>
          <w:szCs w:val="24"/>
        </w:rPr>
        <w:t>Και</w:t>
      </w:r>
      <w:r w:rsidRPr="00821E38">
        <w:rPr>
          <w:rFonts w:eastAsia="Times New Roman" w:cs="Times New Roman"/>
          <w:color w:val="000000" w:themeColor="text1"/>
          <w:szCs w:val="24"/>
        </w:rPr>
        <w:t>,</w:t>
      </w:r>
      <w:r w:rsidRPr="00821E38">
        <w:rPr>
          <w:rFonts w:eastAsia="Times New Roman" w:cs="Times New Roman"/>
          <w:color w:val="000000" w:themeColor="text1"/>
          <w:szCs w:val="24"/>
        </w:rPr>
        <w:t xml:space="preserve"> παρεμπιπτόντως, αν</w:t>
      </w:r>
      <w:r w:rsidRPr="00821E38">
        <w:rPr>
          <w:rFonts w:eastAsia="Times New Roman" w:cs="Times New Roman"/>
          <w:color w:val="000000" w:themeColor="text1"/>
          <w:szCs w:val="24"/>
        </w:rPr>
        <w:t xml:space="preserve"> θέλετε να επανέλθουμε κάποια στιγμή στα ζητήματα των νομοθετημάτων για τις χρήσεις γης, να το κάνουμε κι αυτό. </w:t>
      </w:r>
    </w:p>
    <w:p w14:paraId="6FA9D9E7" w14:textId="77777777" w:rsidR="00C930AA" w:rsidRDefault="00077D26">
      <w:pPr>
        <w:spacing w:after="0" w:line="600" w:lineRule="auto"/>
        <w:ind w:firstLine="720"/>
        <w:jc w:val="both"/>
        <w:rPr>
          <w:rFonts w:eastAsia="Times New Roman" w:cs="Times New Roman"/>
          <w:color w:val="000000" w:themeColor="text1"/>
          <w:szCs w:val="24"/>
        </w:rPr>
      </w:pPr>
      <w:r w:rsidRPr="00821E38">
        <w:rPr>
          <w:rFonts w:eastAsia="Times New Roman" w:cs="Times New Roman"/>
          <w:color w:val="000000" w:themeColor="text1"/>
          <w:szCs w:val="24"/>
        </w:rPr>
        <w:t xml:space="preserve">Όμως, εγώ κύριε Υπουργέ, θα εκμεταλλευτώ την ευκαιρία της παρουσίας σας για να κλείσω μια άλλη μεταξύ μας διαφωνία για τα </w:t>
      </w:r>
      <w:r w:rsidRPr="00821E38">
        <w:rPr>
          <w:rFonts w:eastAsia="Times New Roman" w:cs="Times New Roman"/>
          <w:color w:val="000000" w:themeColor="text1"/>
          <w:szCs w:val="24"/>
        </w:rPr>
        <w:lastRenderedPageBreak/>
        <w:t>θέματα της πρώτης κατ</w:t>
      </w:r>
      <w:r w:rsidRPr="00821E38">
        <w:rPr>
          <w:rFonts w:eastAsia="Times New Roman" w:cs="Times New Roman"/>
          <w:color w:val="000000" w:themeColor="text1"/>
          <w:szCs w:val="24"/>
        </w:rPr>
        <w:t xml:space="preserve">οικίας. Διότι ο Πρόεδρος της Βουλής προχθές δεν μου έδωσε τη δυνατότητα να το κάνω. Σεβαστό. Να συνεννοηθούμε και σε αυτό και να το κλείσουμε. </w:t>
      </w:r>
    </w:p>
    <w:p w14:paraId="6FA9D9E8" w14:textId="77777777" w:rsidR="00C930AA" w:rsidRDefault="00077D26">
      <w:pPr>
        <w:spacing w:after="0" w:line="600" w:lineRule="auto"/>
        <w:ind w:firstLine="720"/>
        <w:jc w:val="both"/>
        <w:rPr>
          <w:rFonts w:eastAsia="Times New Roman" w:cs="Times New Roman"/>
          <w:szCs w:val="24"/>
        </w:rPr>
      </w:pPr>
      <w:r w:rsidRPr="00AB3922">
        <w:rPr>
          <w:rFonts w:eastAsia="Times New Roman" w:cs="Times New Roman"/>
          <w:szCs w:val="24"/>
        </w:rPr>
        <w:t xml:space="preserve">Τι υπήρχε προ των ημερών σας, δηλαδή επί της δικής μας </w:t>
      </w:r>
      <w:r w:rsidRPr="00AB3922">
        <w:rPr>
          <w:rFonts w:eastAsia="Times New Roman" w:cs="Times New Roman"/>
          <w:szCs w:val="24"/>
        </w:rPr>
        <w:t>κ</w:t>
      </w:r>
      <w:r w:rsidRPr="00AB3922">
        <w:rPr>
          <w:rFonts w:eastAsia="Times New Roman" w:cs="Times New Roman"/>
          <w:szCs w:val="24"/>
        </w:rPr>
        <w:t>υβέρνησης; Υπήρχε ο ν.4224/2013. Τι ήταν ο ν.</w:t>
      </w:r>
      <w:r w:rsidRPr="00AB3922">
        <w:rPr>
          <w:rFonts w:eastAsia="Times New Roman" w:cs="Times New Roman"/>
          <w:szCs w:val="24"/>
        </w:rPr>
        <w:t xml:space="preserve">4224/2013; Ένας νόμος ο οποίος παρείχε οριζόντια προστασία στην πρώτη κατοικία χωρίς ανάγκη δικαστικής πρόσβασης -επαναλαμβάνω, χωρίς ανάγκη δικαστικής πρόσβασης- υπό συγκεκριμένες προϋποθέσεις. </w:t>
      </w:r>
      <w:r>
        <w:rPr>
          <w:rFonts w:eastAsia="Times New Roman" w:cs="Times New Roman"/>
          <w:szCs w:val="24"/>
        </w:rPr>
        <w:t>Δηλαδή 35.000 ευρώ εισόδημα συν 200.000 ευρώ αξία, συν δυνατό</w:t>
      </w:r>
      <w:r>
        <w:rPr>
          <w:rFonts w:eastAsia="Times New Roman" w:cs="Times New Roman"/>
          <w:szCs w:val="24"/>
        </w:rPr>
        <w:t xml:space="preserve">τητα και άλλης ακίνητης περιουσίας. Μαζί γύρω στις 300.000. </w:t>
      </w:r>
    </w:p>
    <w:p w14:paraId="6FA9D9E9"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ΙΩΑΝΝΗΣ ΘΕΟΦΥΛΑΚΤΟΣ:</w:t>
      </w:r>
      <w:r>
        <w:rPr>
          <w:rFonts w:eastAsia="Times New Roman" w:cs="Times New Roman"/>
          <w:szCs w:val="24"/>
        </w:rPr>
        <w:t xml:space="preserve"> Πότε καταργήθηκε αυτό;</w:t>
      </w:r>
    </w:p>
    <w:p w14:paraId="6FA9D9EA"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Αυτό δεν καταργήθηκε. Έληξε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2014. </w:t>
      </w:r>
    </w:p>
    <w:p w14:paraId="6FA9D9E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Ερχόμαστε λοιπόν. Τότε άλλαξε η </w:t>
      </w:r>
      <w:r>
        <w:rPr>
          <w:rFonts w:eastAsia="Times New Roman" w:cs="Times New Roman"/>
          <w:szCs w:val="24"/>
        </w:rPr>
        <w:t>κ</w:t>
      </w:r>
      <w:r>
        <w:rPr>
          <w:rFonts w:eastAsia="Times New Roman" w:cs="Times New Roman"/>
          <w:szCs w:val="24"/>
        </w:rPr>
        <w:t>υβέρνηση τον Ιανουάριο του 2015. Μη μας πείτε, γιατί δεν νο</w:t>
      </w:r>
      <w:r>
        <w:rPr>
          <w:rFonts w:eastAsia="Times New Roman" w:cs="Times New Roman"/>
          <w:szCs w:val="24"/>
        </w:rPr>
        <w:t xml:space="preserve">μοθετήσαμε σε προεκλογική περίοδο, για να μας λέτε εσείς ότι λαϊκίζουμε. </w:t>
      </w:r>
    </w:p>
    <w:p w14:paraId="6FA9D9EC"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 xml:space="preserve">Γι’ αυτό δεν δώσατε παράταση; </w:t>
      </w:r>
    </w:p>
    <w:p w14:paraId="6FA9D9ED" w14:textId="77777777" w:rsidR="00C930AA" w:rsidRDefault="00077D26">
      <w:pPr>
        <w:spacing w:after="0"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Πάμε τώρα να δούμε τι έχετε εσείς. Καταλαβαίνω ότι ο παριστάμενος κύριος Υπουργός μπορεί…</w:t>
      </w:r>
    </w:p>
    <w:p w14:paraId="6FA9D9EE" w14:textId="77777777" w:rsidR="00C930AA" w:rsidRDefault="00077D26">
      <w:pPr>
        <w:spacing w:after="0" w:line="600" w:lineRule="auto"/>
        <w:ind w:firstLine="720"/>
        <w:jc w:val="both"/>
        <w:rPr>
          <w:rFonts w:eastAsia="Times New Roman"/>
          <w:szCs w:val="24"/>
        </w:rPr>
      </w:pPr>
      <w:r>
        <w:rPr>
          <w:rFonts w:eastAsia="Times New Roman"/>
          <w:b/>
          <w:szCs w:val="24"/>
        </w:rPr>
        <w:t xml:space="preserve">ΑΝΑΣΤΑΣΙΑ ΓΚΑΡΑ: </w:t>
      </w:r>
      <w:r>
        <w:rPr>
          <w:rFonts w:eastAsia="Times New Roman"/>
          <w:szCs w:val="24"/>
        </w:rPr>
        <w:t>Τους αφήσατε απροστάτευτους</w:t>
      </w:r>
      <w:r>
        <w:rPr>
          <w:rFonts w:eastAsia="Times New Roman"/>
          <w:szCs w:val="24"/>
        </w:rPr>
        <w:t>,</w:t>
      </w:r>
      <w:r>
        <w:rPr>
          <w:rFonts w:eastAsia="Times New Roman"/>
          <w:szCs w:val="24"/>
        </w:rPr>
        <w:t xml:space="preserve"> για να μην πούμε ότι λαϊκίζετε;  </w:t>
      </w:r>
    </w:p>
    <w:p w14:paraId="6FA9D9EF" w14:textId="77777777" w:rsidR="00C930AA" w:rsidRDefault="00077D26">
      <w:pPr>
        <w:spacing w:after="0"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Ενώ εσείς τους προστατεύετε; </w:t>
      </w:r>
    </w:p>
    <w:p w14:paraId="6FA9D9F0" w14:textId="77777777" w:rsidR="00C930AA" w:rsidRDefault="00077D26">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Ηρεμήστε, σας παρακαλώ. </w:t>
      </w:r>
    </w:p>
    <w:p w14:paraId="6FA9D9F1" w14:textId="77777777" w:rsidR="00C930AA" w:rsidRDefault="00077D26">
      <w:pPr>
        <w:spacing w:after="0" w:line="600" w:lineRule="auto"/>
        <w:ind w:firstLine="720"/>
        <w:jc w:val="both"/>
        <w:rPr>
          <w:rFonts w:eastAsia="Times New Roman"/>
          <w:szCs w:val="24"/>
        </w:rPr>
      </w:pPr>
      <w:r>
        <w:rPr>
          <w:rFonts w:eastAsia="Times New Roman"/>
          <w:b/>
          <w:szCs w:val="24"/>
        </w:rPr>
        <w:lastRenderedPageBreak/>
        <w:t xml:space="preserve">ΝΙΚΟΛΑΟΣ ΔΕΝΔΙΑΣ: </w:t>
      </w:r>
      <w:r>
        <w:rPr>
          <w:rFonts w:eastAsia="Times New Roman"/>
          <w:szCs w:val="24"/>
        </w:rPr>
        <w:t>Χαίρομαι που σας ξύπνησα λίγο, εν αντιθέσει με την αρχ</w:t>
      </w:r>
      <w:r>
        <w:rPr>
          <w:rFonts w:eastAsia="Times New Roman"/>
          <w:szCs w:val="24"/>
        </w:rPr>
        <w:t xml:space="preserve">ική υπουργική εισήγηση. </w:t>
      </w:r>
    </w:p>
    <w:p w14:paraId="6FA9D9F2" w14:textId="77777777" w:rsidR="00C930AA" w:rsidRDefault="00077D26">
      <w:pPr>
        <w:spacing w:after="0" w:line="600" w:lineRule="auto"/>
        <w:ind w:firstLine="720"/>
        <w:jc w:val="both"/>
        <w:rPr>
          <w:rFonts w:eastAsia="Times New Roman"/>
          <w:szCs w:val="24"/>
        </w:rPr>
      </w:pPr>
      <w:r>
        <w:rPr>
          <w:rFonts w:eastAsia="Times New Roman"/>
          <w:szCs w:val="24"/>
        </w:rPr>
        <w:t>Έρχεται, λοιπόν, ο παριστάμενος κύριος Υπουργός, με τον ν.4346/2015, νόμος Σταθάκη, όπως τον θέλει</w:t>
      </w:r>
      <w:r>
        <w:rPr>
          <w:rFonts w:eastAsia="Times New Roman"/>
          <w:szCs w:val="24"/>
        </w:rPr>
        <w:t>,</w:t>
      </w:r>
      <w:r>
        <w:rPr>
          <w:rFonts w:eastAsia="Times New Roman"/>
          <w:szCs w:val="24"/>
        </w:rPr>
        <w:t xml:space="preserve"> ο οποίος τροποποιεί άλλο νομικό πλαίσιο. Αγνοεί το θέμα της αυτοδίκαιης προστασίας της πρώτης κατοικίας, το ξεχνάει, δεν υπάρχει, μ</w:t>
      </w:r>
      <w:r>
        <w:rPr>
          <w:rFonts w:eastAsia="Times New Roman"/>
          <w:szCs w:val="24"/>
        </w:rPr>
        <w:t xml:space="preserve">παίνει μέσα στον νόμο Κατσέλη, ο οποίος έχει τελείως άλλες προϋποθέσεις κι άλλο σκεπτικό, κι εκεί περιορίζει κιόλας τον νόμο Κατσέλη. Και τι κάνει; Λέει </w:t>
      </w:r>
      <w:r>
        <w:rPr>
          <w:rFonts w:eastAsia="Times New Roman"/>
          <w:szCs w:val="24"/>
        </w:rPr>
        <w:t>ό</w:t>
      </w:r>
      <w:r>
        <w:rPr>
          <w:rFonts w:eastAsia="Times New Roman"/>
          <w:szCs w:val="24"/>
        </w:rPr>
        <w:t>χι. Θέλω 1.347 ευρώ εισόδημα και 180.000 ευρώ αξία, συν τις προϋποθέσεις του νόμου Κατσέλη. Αυτό κάνει</w:t>
      </w:r>
      <w:r>
        <w:rPr>
          <w:rFonts w:eastAsia="Times New Roman"/>
          <w:szCs w:val="24"/>
        </w:rPr>
        <w:t xml:space="preserve">. </w:t>
      </w:r>
    </w:p>
    <w:p w14:paraId="6FA9D9F3" w14:textId="77777777" w:rsidR="00C930AA" w:rsidRDefault="00077D26">
      <w:pPr>
        <w:spacing w:after="0" w:line="600" w:lineRule="auto"/>
        <w:ind w:firstLine="720"/>
        <w:jc w:val="both"/>
        <w:rPr>
          <w:rFonts w:eastAsia="Times New Roman"/>
          <w:szCs w:val="24"/>
        </w:rPr>
      </w:pPr>
      <w:r>
        <w:rPr>
          <w:rFonts w:eastAsia="Times New Roman"/>
          <w:szCs w:val="24"/>
        </w:rPr>
        <w:t>Εάν, λοιπόν, είχαμε ένα εύρος προστασίας, ας υποθέσουμε εκατό, διατηρεί το εύρος προστασίας στο τριάντα. Κι έρχεται και μας λέει «όχι, πραστατεύω τη</w:t>
      </w:r>
      <w:r>
        <w:rPr>
          <w:rFonts w:eastAsia="Times New Roman"/>
          <w:szCs w:val="24"/>
        </w:rPr>
        <w:t>ν</w:t>
      </w:r>
      <w:r>
        <w:rPr>
          <w:rFonts w:eastAsia="Times New Roman"/>
          <w:szCs w:val="24"/>
        </w:rPr>
        <w:t xml:space="preserve"> πρώτη κατοικία». </w:t>
      </w:r>
    </w:p>
    <w:p w14:paraId="6FA9D9F4" w14:textId="77777777" w:rsidR="00C930AA" w:rsidRDefault="00077D26">
      <w:pPr>
        <w:spacing w:after="0" w:line="600" w:lineRule="auto"/>
        <w:ind w:firstLine="720"/>
        <w:jc w:val="both"/>
        <w:rPr>
          <w:rFonts w:eastAsia="Times New Roman"/>
          <w:szCs w:val="24"/>
        </w:rPr>
      </w:pPr>
      <w:r>
        <w:rPr>
          <w:rFonts w:eastAsia="Times New Roman"/>
          <w:b/>
          <w:szCs w:val="24"/>
        </w:rPr>
        <w:lastRenderedPageBreak/>
        <w:t>ΙΩΑΝΝΗΣ ΘΕΟΦΥΛΑΚΤΟΣ:</w:t>
      </w:r>
      <w:r>
        <w:rPr>
          <w:rFonts w:eastAsia="Times New Roman"/>
          <w:szCs w:val="24"/>
        </w:rPr>
        <w:t xml:space="preserve"> Στο εβδομήντα. Το είχαμε μετρήσει. </w:t>
      </w:r>
    </w:p>
    <w:p w14:paraId="6FA9D9F5" w14:textId="77777777" w:rsidR="00C930AA" w:rsidRDefault="00077D26">
      <w:pPr>
        <w:spacing w:after="0"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«Όχι, προσ</w:t>
      </w:r>
      <w:r>
        <w:rPr>
          <w:rFonts w:eastAsia="Times New Roman"/>
          <w:szCs w:val="24"/>
        </w:rPr>
        <w:t xml:space="preserve">τατεύω την πρώτη κατοικία». Δεν είναι αλήθεια αυτό που λέει και το ξέρει πάρα πολύ καλά, βεβαίως, όπως το ξέρετε κι όσοι μπήκατε στον κόπο να διαβάσετε τα νομοθετήματα. </w:t>
      </w:r>
    </w:p>
    <w:p w14:paraId="6FA9D9F6" w14:textId="77777777" w:rsidR="00C930AA" w:rsidRDefault="00077D26">
      <w:pPr>
        <w:spacing w:after="0" w:line="600" w:lineRule="auto"/>
        <w:ind w:firstLine="720"/>
        <w:jc w:val="both"/>
        <w:rPr>
          <w:rFonts w:eastAsia="Times New Roman"/>
          <w:szCs w:val="24"/>
        </w:rPr>
      </w:pPr>
      <w:r>
        <w:rPr>
          <w:rFonts w:eastAsia="Times New Roman"/>
          <w:szCs w:val="24"/>
        </w:rPr>
        <w:t>Να το κλείσουμε, λοιπόν. Δεν προστατεύσατε την πρώτη κατοικία, αν θέλετε, για να είμασ</w:t>
      </w:r>
      <w:r>
        <w:rPr>
          <w:rFonts w:eastAsia="Times New Roman"/>
          <w:szCs w:val="24"/>
        </w:rPr>
        <w:t>τε απολύτως ακριβείς, στο εύρος που την προστάτευε η προηγούμενη κυβέρνηση. Την έχετε μειώσει πάρα πολύ την προστασία της…</w:t>
      </w:r>
    </w:p>
    <w:p w14:paraId="6FA9D9F7" w14:textId="77777777" w:rsidR="00C930AA" w:rsidRDefault="00077D26">
      <w:pPr>
        <w:spacing w:after="0" w:line="600" w:lineRule="auto"/>
        <w:ind w:firstLine="720"/>
        <w:jc w:val="both"/>
        <w:rPr>
          <w:rFonts w:eastAsia="Times New Roman"/>
          <w:szCs w:val="24"/>
        </w:rPr>
      </w:pPr>
      <w:r>
        <w:rPr>
          <w:rFonts w:eastAsia="Times New Roman"/>
          <w:b/>
          <w:szCs w:val="24"/>
        </w:rPr>
        <w:t xml:space="preserve">ΓΕΩΡΓΙΟΣ ΣΤΑΘΑΚΗΣ (Υπουργός Περιβάλλοντος και Ενέργειας): </w:t>
      </w:r>
      <w:r>
        <w:rPr>
          <w:rFonts w:eastAsia="Times New Roman"/>
          <w:szCs w:val="24"/>
        </w:rPr>
        <w:t>Δεν τα ξέρετε και χάνετε.</w:t>
      </w:r>
    </w:p>
    <w:p w14:paraId="6FA9D9F8" w14:textId="77777777" w:rsidR="00C930AA" w:rsidRDefault="00077D26">
      <w:pPr>
        <w:spacing w:after="0" w:line="600" w:lineRule="auto"/>
        <w:ind w:firstLine="720"/>
        <w:jc w:val="both"/>
        <w:rPr>
          <w:rFonts w:eastAsia="Times New Roman"/>
          <w:szCs w:val="24"/>
        </w:rPr>
      </w:pPr>
      <w:r>
        <w:rPr>
          <w:rFonts w:eastAsia="Times New Roman"/>
          <w:b/>
          <w:szCs w:val="24"/>
        </w:rPr>
        <w:lastRenderedPageBreak/>
        <w:t xml:space="preserve">ΝΙΚΟΛΑΟΣ ΔΕΝΔΙΑΣ: </w:t>
      </w:r>
      <w:r>
        <w:rPr>
          <w:rFonts w:eastAsia="Times New Roman"/>
          <w:szCs w:val="24"/>
        </w:rPr>
        <w:t>Επίσης το νομοθέτημα το οποίο έ</w:t>
      </w:r>
      <w:r>
        <w:rPr>
          <w:rFonts w:eastAsia="Times New Roman"/>
          <w:szCs w:val="24"/>
        </w:rPr>
        <w:t xml:space="preserve">χετε, έχει και την συνήθη </w:t>
      </w:r>
      <w:r>
        <w:rPr>
          <w:rFonts w:eastAsia="Times New Roman"/>
          <w:szCs w:val="24"/>
        </w:rPr>
        <w:t>συριζα</w:t>
      </w:r>
      <w:r>
        <w:rPr>
          <w:rFonts w:eastAsia="Times New Roman"/>
          <w:szCs w:val="24"/>
        </w:rPr>
        <w:t>ϊκή πονηριά. Πότε λήγει; Λήγει στις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2018. Ποιο είναι το σκεπτικό; Μόλις έρθει η κυβέρνηση της Νέας Δημοκρατίας να της φορτώσουμε το πρόβλημα! Τα γνωστά, τα συνήθη. </w:t>
      </w:r>
    </w:p>
    <w:p w14:paraId="6FA9D9F9" w14:textId="77777777" w:rsidR="00C930AA" w:rsidRDefault="00077D26">
      <w:pPr>
        <w:spacing w:after="0" w:line="600" w:lineRule="auto"/>
        <w:ind w:firstLine="720"/>
        <w:jc w:val="both"/>
        <w:rPr>
          <w:rFonts w:eastAsia="Times New Roman"/>
          <w:szCs w:val="24"/>
        </w:rPr>
      </w:pPr>
      <w:r>
        <w:rPr>
          <w:rFonts w:eastAsia="Times New Roman"/>
          <w:b/>
          <w:szCs w:val="24"/>
        </w:rPr>
        <w:t xml:space="preserve">ΑΝΑΣΤΑΣΙΑ ΓΚΑΡΑ: </w:t>
      </w:r>
      <w:r>
        <w:rPr>
          <w:rFonts w:eastAsia="Times New Roman"/>
          <w:szCs w:val="24"/>
        </w:rPr>
        <w:t xml:space="preserve">Αυτό το κάνατε εσείς. Δεν θα το κάνουμε εμείς! </w:t>
      </w:r>
    </w:p>
    <w:p w14:paraId="6FA9D9FA" w14:textId="77777777" w:rsidR="00C930AA" w:rsidRDefault="00077D26">
      <w:pPr>
        <w:spacing w:after="0"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Κλείσαμε κι αυτή την εκκρεμότητα. </w:t>
      </w:r>
    </w:p>
    <w:p w14:paraId="6FA9D9FB" w14:textId="77777777" w:rsidR="00C930AA" w:rsidRDefault="00077D26">
      <w:pPr>
        <w:spacing w:after="0" w:line="600" w:lineRule="auto"/>
        <w:ind w:firstLine="720"/>
        <w:jc w:val="both"/>
        <w:rPr>
          <w:rFonts w:eastAsia="Times New Roman"/>
          <w:szCs w:val="24"/>
        </w:rPr>
      </w:pPr>
      <w:r>
        <w:rPr>
          <w:rFonts w:eastAsia="Times New Roman"/>
          <w:b/>
          <w:szCs w:val="24"/>
        </w:rPr>
        <w:t xml:space="preserve">ΓΕΩΡΓΙΟΣ ΣΤΑΘΑΚΗΣ (Υπουργός Περιβάλλοντος και Ενέργειας): </w:t>
      </w:r>
      <w:r>
        <w:rPr>
          <w:rFonts w:eastAsia="Times New Roman"/>
          <w:szCs w:val="24"/>
        </w:rPr>
        <w:t xml:space="preserve">Σε λίγο θα την κλείσουμε. </w:t>
      </w:r>
    </w:p>
    <w:p w14:paraId="6FA9D9FC" w14:textId="77777777" w:rsidR="00C930AA" w:rsidRDefault="00077D26">
      <w:pPr>
        <w:spacing w:after="0"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Την άλλη φορά θα μιλήσουμε για τα άλλα θέματα για τα</w:t>
      </w:r>
      <w:r>
        <w:rPr>
          <w:rFonts w:eastAsia="Times New Roman"/>
          <w:szCs w:val="24"/>
        </w:rPr>
        <w:t xml:space="preserve"> οποία έχουμε διαφωνήσει, δηλαδή τις χρήσεις γης και το τι καταργήσατε και το πώς το κάνατε. </w:t>
      </w:r>
    </w:p>
    <w:p w14:paraId="6FA9D9FD" w14:textId="77777777" w:rsidR="00C930AA" w:rsidRDefault="00077D26">
      <w:pPr>
        <w:spacing w:after="0" w:line="600" w:lineRule="auto"/>
        <w:ind w:firstLine="720"/>
        <w:jc w:val="both"/>
        <w:rPr>
          <w:rFonts w:eastAsia="Times New Roman"/>
          <w:szCs w:val="24"/>
        </w:rPr>
      </w:pPr>
      <w:r>
        <w:rPr>
          <w:rFonts w:eastAsia="Times New Roman"/>
          <w:szCs w:val="24"/>
        </w:rPr>
        <w:lastRenderedPageBreak/>
        <w:t xml:space="preserve">Σας ευχαριστώ πολύ. </w:t>
      </w:r>
    </w:p>
    <w:p w14:paraId="6FA9D9FE" w14:textId="77777777" w:rsidR="00C930AA" w:rsidRDefault="00077D26">
      <w:pPr>
        <w:spacing w:after="0" w:line="600" w:lineRule="auto"/>
        <w:ind w:firstLine="720"/>
        <w:jc w:val="both"/>
        <w:rPr>
          <w:rFonts w:eastAsia="Times New Roman"/>
          <w:szCs w:val="24"/>
        </w:rPr>
      </w:pPr>
      <w:r>
        <w:rPr>
          <w:rFonts w:eastAsia="Times New Roman"/>
          <w:b/>
          <w:szCs w:val="24"/>
        </w:rPr>
        <w:t>ΑΝΑΣΤΑΣΙΑ ΓΚΑΡΑ:</w:t>
      </w:r>
      <w:r>
        <w:rPr>
          <w:rFonts w:eastAsia="Times New Roman"/>
          <w:szCs w:val="24"/>
        </w:rPr>
        <w:t xml:space="preserve"> Να μας πείτε τα μέτρα προστασίας του περιβάλλοντος που πήρατε. </w:t>
      </w:r>
    </w:p>
    <w:p w14:paraId="6FA9D9FF" w14:textId="77777777" w:rsidR="00C930AA" w:rsidRDefault="00077D26">
      <w:pPr>
        <w:spacing w:after="0" w:line="600" w:lineRule="auto"/>
        <w:ind w:firstLine="720"/>
        <w:jc w:val="both"/>
        <w:rPr>
          <w:rFonts w:eastAsia="Times New Roman"/>
          <w:szCs w:val="24"/>
        </w:rPr>
      </w:pPr>
      <w:r>
        <w:rPr>
          <w:rFonts w:eastAsia="Times New Roman"/>
          <w:b/>
          <w:szCs w:val="24"/>
        </w:rPr>
        <w:t xml:space="preserve">ΓΕΩΡΓΙΟΣ ΣΤΑΘΑΚΗΣ (Υπουργός Περιβάλλοντος και Ενέργειας): </w:t>
      </w:r>
      <w:r>
        <w:rPr>
          <w:rFonts w:eastAsia="Times New Roman"/>
          <w:szCs w:val="24"/>
        </w:rPr>
        <w:t>Θα</w:t>
      </w:r>
      <w:r>
        <w:rPr>
          <w:rFonts w:eastAsia="Times New Roman"/>
          <w:szCs w:val="24"/>
        </w:rPr>
        <w:t xml:space="preserve"> ήθελα τον λόγο για ένα λεπτό.</w:t>
      </w:r>
    </w:p>
    <w:p w14:paraId="6FA9DA00" w14:textId="77777777" w:rsidR="00C930AA" w:rsidRDefault="00077D26">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Ο κύριος Υπουργός θέλει τον λόγο. Σας παρακαλώ σύντομα. </w:t>
      </w:r>
    </w:p>
    <w:p w14:paraId="6FA9DA01" w14:textId="77777777" w:rsidR="00C930AA" w:rsidRDefault="00077D26">
      <w:pPr>
        <w:spacing w:after="0"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Ένα λεπτό, κύριε Υπουργέ, να καθίσω και να σας ακούσω. </w:t>
      </w:r>
    </w:p>
    <w:p w14:paraId="6FA9DA02" w14:textId="77777777" w:rsidR="00C930AA" w:rsidRDefault="00077D26">
      <w:pPr>
        <w:spacing w:after="0" w:line="600" w:lineRule="auto"/>
        <w:ind w:firstLine="720"/>
        <w:jc w:val="both"/>
        <w:rPr>
          <w:rFonts w:eastAsia="Times New Roman"/>
          <w:szCs w:val="24"/>
        </w:rPr>
      </w:pPr>
      <w:r>
        <w:rPr>
          <w:rFonts w:eastAsia="Times New Roman"/>
          <w:b/>
          <w:szCs w:val="24"/>
        </w:rPr>
        <w:t xml:space="preserve">ΓΕΩΡΓΙΟΣ ΣΤΑΘΑΚΗΣ (Υπουργός Περιβάλλοντος και Ενέργειας): </w:t>
      </w:r>
      <w:r>
        <w:rPr>
          <w:rFonts w:eastAsia="Times New Roman"/>
          <w:szCs w:val="24"/>
        </w:rPr>
        <w:t xml:space="preserve">Καθίστε, γιατί μπαίνετε στα θέματα που έχετε τόσο άδικο, που απορώ γιατί επιμένετε. </w:t>
      </w:r>
    </w:p>
    <w:p w14:paraId="6FA9DA03" w14:textId="77777777" w:rsidR="00C930AA" w:rsidRDefault="00077D26">
      <w:pPr>
        <w:spacing w:after="0" w:line="600" w:lineRule="auto"/>
        <w:ind w:firstLine="720"/>
        <w:jc w:val="both"/>
        <w:rPr>
          <w:rFonts w:eastAsia="Times New Roman"/>
          <w:szCs w:val="24"/>
        </w:rPr>
      </w:pPr>
      <w:r>
        <w:rPr>
          <w:rFonts w:eastAsia="Times New Roman"/>
          <w:szCs w:val="24"/>
        </w:rPr>
        <w:lastRenderedPageBreak/>
        <w:t>Νόμος Κατσέλη. Ένα το κρατούμενο. Προστασία προσωρινή, οριζόντια επί υπουργίας Χατζηδάκη. Συμφωνούμε; Ωραία. Ο νό</w:t>
      </w:r>
      <w:r>
        <w:rPr>
          <w:rFonts w:eastAsia="Times New Roman"/>
          <w:szCs w:val="24"/>
        </w:rPr>
        <w:t>μος Κατσέλη είναι η δικαστική προστασία η οποία ρυθμίζει το υπερχρεωμένο νοικοκυριό. Ο δικαστής λέει: Από τούδε κι εφεξής θα πληρώνετε αυτό ή κάνετε αυτό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και δεσμεύει. </w:t>
      </w:r>
    </w:p>
    <w:p w14:paraId="6FA9DA04" w14:textId="77777777" w:rsidR="00C930AA" w:rsidRDefault="00077D26">
      <w:pPr>
        <w:spacing w:after="0" w:line="600" w:lineRule="auto"/>
        <w:ind w:firstLine="720"/>
        <w:jc w:val="both"/>
        <w:rPr>
          <w:rFonts w:eastAsia="Times New Roman"/>
          <w:szCs w:val="24"/>
        </w:rPr>
      </w:pPr>
      <w:r>
        <w:rPr>
          <w:rFonts w:eastAsia="Times New Roman"/>
          <w:szCs w:val="24"/>
        </w:rPr>
        <w:t>Η προσωρινή ρύθμισή σας ήταν οριζόντιο μέτρο</w:t>
      </w:r>
      <w:r>
        <w:rPr>
          <w:rFonts w:eastAsia="Times New Roman"/>
          <w:szCs w:val="24"/>
        </w:rPr>
        <w:t>,</w:t>
      </w:r>
      <w:r>
        <w:rPr>
          <w:rFonts w:eastAsia="Times New Roman"/>
          <w:szCs w:val="24"/>
        </w:rPr>
        <w:t xml:space="preserve"> το οποίο δεν ανανεώθηκε στα τέλη τ</w:t>
      </w:r>
      <w:r>
        <w:rPr>
          <w:rFonts w:eastAsia="Times New Roman"/>
          <w:szCs w:val="24"/>
        </w:rPr>
        <w:t>ου 2014. Και είχε δύο κριτήρια</w:t>
      </w:r>
      <w:r>
        <w:rPr>
          <w:rFonts w:eastAsia="Times New Roman"/>
          <w:szCs w:val="24"/>
        </w:rPr>
        <w:t>.</w:t>
      </w:r>
      <w:r>
        <w:rPr>
          <w:rFonts w:eastAsia="Times New Roman"/>
          <w:szCs w:val="24"/>
        </w:rPr>
        <w:t xml:space="preserve"> Εισόδημα 36.000…</w:t>
      </w:r>
    </w:p>
    <w:p w14:paraId="6FA9DA05" w14:textId="77777777" w:rsidR="00C930AA" w:rsidRDefault="00077D26">
      <w:pPr>
        <w:spacing w:after="0"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Ήταν 37.000. Πάτε να κόψετε και το λίγο που μπορείτε! </w:t>
      </w:r>
    </w:p>
    <w:p w14:paraId="6FA9DA06" w14:textId="77777777" w:rsidR="00C930AA" w:rsidRDefault="00077D26">
      <w:pPr>
        <w:spacing w:after="0" w:line="600" w:lineRule="auto"/>
        <w:ind w:firstLine="720"/>
        <w:jc w:val="both"/>
        <w:rPr>
          <w:rFonts w:eastAsia="Times New Roman"/>
          <w:szCs w:val="24"/>
        </w:rPr>
      </w:pPr>
      <w:r>
        <w:rPr>
          <w:rFonts w:eastAsia="Times New Roman"/>
          <w:b/>
          <w:szCs w:val="24"/>
        </w:rPr>
        <w:t xml:space="preserve">ΓΕΩΡΓΙΟΣ ΣΤΑΘΑΚΗΣ (Υπουργός Περιβάλλοντος και Ενέργειας): </w:t>
      </w:r>
      <w:r>
        <w:rPr>
          <w:rFonts w:eastAsia="Times New Roman"/>
          <w:szCs w:val="24"/>
        </w:rPr>
        <w:t>Και το άλλο κριτήριο ήταν η αντικειμενική αξία.</w:t>
      </w:r>
    </w:p>
    <w:p w14:paraId="6FA9DA07" w14:textId="77777777" w:rsidR="00C930AA" w:rsidRDefault="00077D26">
      <w:pPr>
        <w:spacing w:after="0"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Πόση; </w:t>
      </w:r>
    </w:p>
    <w:p w14:paraId="6FA9DA08" w14:textId="77777777" w:rsidR="00C930AA" w:rsidRDefault="00077D26">
      <w:pPr>
        <w:spacing w:after="0" w:line="600" w:lineRule="auto"/>
        <w:ind w:firstLine="720"/>
        <w:jc w:val="both"/>
        <w:rPr>
          <w:rFonts w:eastAsia="Times New Roman"/>
          <w:szCs w:val="24"/>
        </w:rPr>
      </w:pPr>
      <w:r>
        <w:rPr>
          <w:rFonts w:eastAsia="Times New Roman"/>
          <w:b/>
          <w:szCs w:val="24"/>
        </w:rPr>
        <w:lastRenderedPageBreak/>
        <w:t>ΓΕΩ</w:t>
      </w:r>
      <w:r>
        <w:rPr>
          <w:rFonts w:eastAsia="Times New Roman"/>
          <w:b/>
          <w:szCs w:val="24"/>
        </w:rPr>
        <w:t xml:space="preserve">ΡΓΙΟΣ ΣΤΑΘΑΚΗΣ (Υπουργός Περιβάλλοντος και Ενέργειας): </w:t>
      </w:r>
      <w:r>
        <w:rPr>
          <w:rFonts w:eastAsia="Times New Roman"/>
          <w:szCs w:val="24"/>
        </w:rPr>
        <w:t xml:space="preserve">Ήταν 200.000. </w:t>
      </w:r>
    </w:p>
    <w:p w14:paraId="6FA9DA09" w14:textId="77777777" w:rsidR="00C930AA" w:rsidRDefault="00077D26">
      <w:pPr>
        <w:spacing w:after="0"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Και η άλλη περιουσία πόση ήταν; </w:t>
      </w:r>
    </w:p>
    <w:p w14:paraId="6FA9DA0A" w14:textId="77777777" w:rsidR="00C930AA" w:rsidRDefault="00077D26">
      <w:pPr>
        <w:spacing w:after="0" w:line="600" w:lineRule="auto"/>
        <w:ind w:firstLine="720"/>
        <w:jc w:val="both"/>
        <w:rPr>
          <w:rFonts w:eastAsia="Times New Roman"/>
          <w:szCs w:val="24"/>
        </w:rPr>
      </w:pPr>
      <w:r>
        <w:rPr>
          <w:rFonts w:eastAsia="Times New Roman"/>
          <w:b/>
          <w:szCs w:val="24"/>
        </w:rPr>
        <w:t xml:space="preserve">ΓΕΩΡΓΙΟΣ ΣΤΑΘΑΚΗΣ (Υπουργός Περιβάλλοντος και Ενέργειας): </w:t>
      </w:r>
      <w:r>
        <w:rPr>
          <w:rFonts w:eastAsia="Times New Roman"/>
          <w:szCs w:val="24"/>
        </w:rPr>
        <w:t>Έχει τελειώσει, λοιπόν, η προσωρινή σας οριζόντια, ο νόμος Κατσέλη αλλάζει με</w:t>
      </w:r>
      <w:r>
        <w:rPr>
          <w:rFonts w:eastAsia="Times New Roman"/>
          <w:szCs w:val="24"/>
        </w:rPr>
        <w:t xml:space="preserve"> τη δική μας παρέμβαση, νομοθετούμε μέσα στο 2015, με έναν ενιαίο νόμο, τροποποίηση του νόμου Κατσέλη. Και προσθέτουμε</w:t>
      </w:r>
      <w:r>
        <w:rPr>
          <w:rFonts w:eastAsia="Times New Roman"/>
          <w:szCs w:val="24"/>
        </w:rPr>
        <w:t>.</w:t>
      </w:r>
      <w:r>
        <w:rPr>
          <w:rFonts w:eastAsia="Times New Roman"/>
          <w:szCs w:val="24"/>
        </w:rPr>
        <w:t xml:space="preserve"> Χρησιμοποιούμε τα ίδια κριτήρια, τα δικά σας, δηλαδή 36.000 για το τετραμελές και η αντικειμενική αξία του ακινήτου. </w:t>
      </w:r>
    </w:p>
    <w:p w14:paraId="6FA9DA0B" w14:textId="77777777" w:rsidR="00C930AA" w:rsidRDefault="00077D26">
      <w:pPr>
        <w:spacing w:after="0"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Στο ακίνητο βάζετε 180.000 αντικειμενική. </w:t>
      </w:r>
    </w:p>
    <w:p w14:paraId="6FA9DA0C" w14:textId="77777777" w:rsidR="00C930AA" w:rsidRDefault="00077D26">
      <w:pPr>
        <w:spacing w:after="0" w:line="600" w:lineRule="auto"/>
        <w:ind w:firstLine="720"/>
        <w:jc w:val="both"/>
        <w:rPr>
          <w:rFonts w:eastAsia="Times New Roman"/>
          <w:szCs w:val="24"/>
        </w:rPr>
      </w:pPr>
      <w:r>
        <w:rPr>
          <w:rFonts w:eastAsia="Times New Roman"/>
          <w:b/>
          <w:szCs w:val="24"/>
        </w:rPr>
        <w:t>ΕΛΕΝΗ ΑΥΛΩΝΙΤΟΥ:</w:t>
      </w:r>
      <w:r>
        <w:rPr>
          <w:rFonts w:eastAsia="Times New Roman"/>
          <w:szCs w:val="24"/>
        </w:rPr>
        <w:t xml:space="preserve"> Βάζουμε 200.000! </w:t>
      </w:r>
    </w:p>
    <w:p w14:paraId="6FA9DA0D" w14:textId="77777777" w:rsidR="00C930AA" w:rsidRDefault="00077D26">
      <w:pPr>
        <w:spacing w:after="0" w:line="600" w:lineRule="auto"/>
        <w:ind w:firstLine="720"/>
        <w:jc w:val="both"/>
        <w:rPr>
          <w:rFonts w:eastAsia="Times New Roman"/>
          <w:szCs w:val="24"/>
        </w:rPr>
      </w:pPr>
      <w:r>
        <w:rPr>
          <w:rFonts w:eastAsia="Times New Roman"/>
          <w:b/>
          <w:szCs w:val="24"/>
        </w:rPr>
        <w:lastRenderedPageBreak/>
        <w:t xml:space="preserve">ΓΕΩΡΓΙΟΣ ΣΤΑΘΑΚΗΣ (Υπουργός Περιβάλλοντος και Ενέργειας): </w:t>
      </w:r>
      <w:r>
        <w:rPr>
          <w:rFonts w:eastAsia="Times New Roman"/>
          <w:szCs w:val="24"/>
        </w:rPr>
        <w:t>Προσθέτουμε στον νόμο Κατσέλη</w:t>
      </w:r>
      <w:r>
        <w:rPr>
          <w:rFonts w:eastAsia="Times New Roman"/>
          <w:szCs w:val="24"/>
        </w:rPr>
        <w:t>,</w:t>
      </w:r>
      <w:r>
        <w:rPr>
          <w:rFonts w:eastAsia="Times New Roman"/>
          <w:szCs w:val="24"/>
        </w:rPr>
        <w:t xml:space="preserve"> τους ελεύθερους επαγγελματίες που δεν ήταν. Προσθέτουμε τους πρώην εμπόρους, που δεν ήταν</w:t>
      </w:r>
      <w:r>
        <w:rPr>
          <w:rFonts w:eastAsia="Times New Roman"/>
          <w:szCs w:val="24"/>
        </w:rPr>
        <w:t xml:space="preserve">, αυτούς δηλαδή που έχαναν τη ρύθμιση. </w:t>
      </w:r>
    </w:p>
    <w:p w14:paraId="6FA9DA0E" w14:textId="77777777" w:rsidR="00C930AA" w:rsidRDefault="00077D26">
      <w:pPr>
        <w:spacing w:after="0"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Όλα τα δάνεια; </w:t>
      </w:r>
    </w:p>
    <w:p w14:paraId="6FA9DA0F" w14:textId="77777777" w:rsidR="00C930AA" w:rsidRDefault="00077D26">
      <w:pPr>
        <w:spacing w:after="0" w:line="600" w:lineRule="auto"/>
        <w:ind w:firstLine="720"/>
        <w:jc w:val="both"/>
        <w:rPr>
          <w:rFonts w:eastAsia="Times New Roman"/>
          <w:szCs w:val="24"/>
        </w:rPr>
      </w:pPr>
      <w:r>
        <w:rPr>
          <w:rFonts w:eastAsia="Times New Roman"/>
          <w:b/>
          <w:szCs w:val="24"/>
        </w:rPr>
        <w:t xml:space="preserve">ΓΕΩΡΓΙΟΣ ΣΤΑΘΑΚΗΣ (Υπουργός Περιβάλλοντος και Ενέργειας): </w:t>
      </w:r>
      <w:r>
        <w:rPr>
          <w:rFonts w:eastAsia="Times New Roman"/>
          <w:szCs w:val="24"/>
        </w:rPr>
        <w:t xml:space="preserve">Όλα τα δάνεια και τα χρέη </w:t>
      </w:r>
      <w:r>
        <w:rPr>
          <w:rFonts w:eastAsia="Times New Roman"/>
          <w:szCs w:val="24"/>
        </w:rPr>
        <w:t>ε</w:t>
      </w:r>
      <w:r>
        <w:rPr>
          <w:rFonts w:eastAsia="Times New Roman"/>
          <w:szCs w:val="24"/>
        </w:rPr>
        <w:t>φορίας και ασφαλιστικού.</w:t>
      </w:r>
    </w:p>
    <w:p w14:paraId="6FA9DA10" w14:textId="77777777" w:rsidR="00C930AA" w:rsidRDefault="00077D26">
      <w:pPr>
        <w:spacing w:after="0" w:line="600" w:lineRule="auto"/>
        <w:ind w:firstLine="720"/>
        <w:jc w:val="both"/>
        <w:rPr>
          <w:rFonts w:eastAsia="Times New Roman"/>
          <w:szCs w:val="24"/>
        </w:rPr>
      </w:pPr>
      <w:r>
        <w:rPr>
          <w:rFonts w:eastAsia="Times New Roman"/>
          <w:szCs w:val="24"/>
        </w:rPr>
        <w:t>Κάνουμε, λοιπόν, αυτές τις τρις μεγάλες τομές. Οπότε φέρνουμε την έννοια</w:t>
      </w:r>
      <w:r>
        <w:rPr>
          <w:rFonts w:eastAsia="Times New Roman"/>
          <w:szCs w:val="24"/>
        </w:rPr>
        <w:t xml:space="preserve"> του υπερχρεωμένου νοικοκυριού στην πραγματική του διάσταση όχι μόνο δηλαδή των στεγαστικών αλλά του συνόλου των χρεών. Άρα έχουμε πλήρη και καθολική προστασία, εφόσον…</w:t>
      </w:r>
    </w:p>
    <w:p w14:paraId="6FA9DA11" w14:textId="77777777" w:rsidR="00C930AA" w:rsidRDefault="00077D26">
      <w:pPr>
        <w:spacing w:after="0"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Δικαστική προστασία. Η εξώδικη δεν υπάρχει, την ξεχάσατε. </w:t>
      </w:r>
    </w:p>
    <w:p w14:paraId="6FA9DA12" w14:textId="77777777" w:rsidR="00C930AA" w:rsidRDefault="00077D26">
      <w:pPr>
        <w:spacing w:after="0" w:line="600" w:lineRule="auto"/>
        <w:ind w:firstLine="720"/>
        <w:jc w:val="both"/>
        <w:rPr>
          <w:rFonts w:eastAsia="Times New Roman"/>
          <w:szCs w:val="24"/>
        </w:rPr>
      </w:pPr>
      <w:r>
        <w:rPr>
          <w:rFonts w:eastAsia="Times New Roman"/>
          <w:b/>
          <w:szCs w:val="24"/>
        </w:rPr>
        <w:lastRenderedPageBreak/>
        <w:t>ΙΩΑΝΝΗΣ ΘΕ</w:t>
      </w:r>
      <w:r>
        <w:rPr>
          <w:rFonts w:eastAsia="Times New Roman"/>
          <w:b/>
          <w:szCs w:val="24"/>
        </w:rPr>
        <w:t>ΟΦΥΛΑΚΤΟΣ:</w:t>
      </w:r>
      <w:r>
        <w:rPr>
          <w:rFonts w:eastAsia="Times New Roman"/>
          <w:szCs w:val="24"/>
        </w:rPr>
        <w:t xml:space="preserve"> Εσείς την ξεχάσατε! </w:t>
      </w:r>
    </w:p>
    <w:p w14:paraId="6FA9DA13" w14:textId="77777777" w:rsidR="00C930AA" w:rsidRDefault="00077D26">
      <w:pPr>
        <w:spacing w:after="0" w:line="600" w:lineRule="auto"/>
        <w:ind w:firstLine="720"/>
        <w:jc w:val="both"/>
        <w:rPr>
          <w:rFonts w:eastAsia="Times New Roman"/>
          <w:szCs w:val="24"/>
        </w:rPr>
      </w:pPr>
      <w:r>
        <w:rPr>
          <w:rFonts w:eastAsia="Times New Roman"/>
          <w:b/>
          <w:szCs w:val="24"/>
        </w:rPr>
        <w:t xml:space="preserve">ΓΕΩΡΓΙΟΣ ΣΤΑΘΑΚΗΣ (Υπουργός Περιβάλλοντος και Ενέργειας): </w:t>
      </w:r>
      <w:r>
        <w:rPr>
          <w:rFonts w:eastAsia="Times New Roman"/>
          <w:szCs w:val="24"/>
        </w:rPr>
        <w:t xml:space="preserve">Αφήστε με να τελειώσω. Βιάζεστε. Ένα ακόμα βήμα και θα τελειώσω με το επόμενο βήμα. </w:t>
      </w:r>
    </w:p>
    <w:p w14:paraId="6FA9DA14"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Πάμε τώρα και στην πέμπτη καινοτομία που κάναμε. Η πέμπτη καινοτομία λέει τα </w:t>
      </w:r>
      <w:r>
        <w:rPr>
          <w:rFonts w:eastAsia="Times New Roman" w:cs="Times New Roman"/>
          <w:szCs w:val="24"/>
        </w:rPr>
        <w:t>εξής: Τα νοικοκυριά που είναι κάτω από 18.000 ευρώ –δηλαδή εμείς προστατεύουμε σχεδόν το 70%- προσφεύγει</w:t>
      </w:r>
      <w:r>
        <w:rPr>
          <w:rFonts w:eastAsia="Times New Roman" w:cs="Times New Roman"/>
          <w:szCs w:val="24"/>
        </w:rPr>
        <w:t>,</w:t>
      </w:r>
      <w:r>
        <w:rPr>
          <w:rFonts w:eastAsia="Times New Roman" w:cs="Times New Roman"/>
          <w:szCs w:val="24"/>
        </w:rPr>
        <w:t xml:space="preserve"> και την πληρωμή του δανείου του προς την τράπεζα την κάνει το ελληνικό δημόσιο, ο κρατικός προϋπολογισμός, με όποια ρύθμιση γίνει.</w:t>
      </w:r>
    </w:p>
    <w:p w14:paraId="6FA9DA15"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Άρα το φτωχότερο κο</w:t>
      </w:r>
      <w:r>
        <w:rPr>
          <w:rFonts w:eastAsia="Times New Roman" w:cs="Times New Roman"/>
          <w:szCs w:val="24"/>
        </w:rPr>
        <w:t>μμάτι όχι μόνο έχει προστασία πρώτης κατοικίας, αλλά έχει και τα 100 εκατομμύρια που είναι στον προϋ</w:t>
      </w:r>
      <w:r>
        <w:rPr>
          <w:rFonts w:eastAsia="Times New Roman" w:cs="Times New Roman"/>
          <w:szCs w:val="24"/>
        </w:rPr>
        <w:lastRenderedPageBreak/>
        <w:t>πολογισμό του ελληνικού κράτους</w:t>
      </w:r>
      <w:r>
        <w:rPr>
          <w:rFonts w:eastAsia="Times New Roman" w:cs="Times New Roman"/>
          <w:szCs w:val="24"/>
        </w:rPr>
        <w:t>,</w:t>
      </w:r>
      <w:r>
        <w:rPr>
          <w:rFonts w:eastAsia="Times New Roman" w:cs="Times New Roman"/>
          <w:szCs w:val="24"/>
        </w:rPr>
        <w:t xml:space="preserve"> για να πληρώνουν για ένα χρονικό διάστημα τις δόσεις του. Αυτό λέγεται πλήρης, καθολική προστασία και στήριξη οποιουδήποτε </w:t>
      </w:r>
      <w:r>
        <w:rPr>
          <w:rFonts w:eastAsia="Times New Roman" w:cs="Times New Roman"/>
          <w:szCs w:val="24"/>
        </w:rPr>
        <w:t>απειλείται απ’ αυτή την ιστορία.</w:t>
      </w:r>
    </w:p>
    <w:p w14:paraId="6FA9DA16"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Βάζετε τη λέξη «δικαστική» για να βγάλετε το «πλήρης»;</w:t>
      </w:r>
    </w:p>
    <w:p w14:paraId="6FA9DA17"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Τι ψάχνετε; Εσείς φτιάξατε μια γκρίζα πολιτική με βάση ένα δημοσίευμα και μια εφημερίδα που </w:t>
      </w:r>
      <w:r>
        <w:rPr>
          <w:rFonts w:eastAsia="Times New Roman" w:cs="Times New Roman"/>
          <w:szCs w:val="24"/>
        </w:rPr>
        <w:t>σήμερα αναγνώρισε ότι κάνει λάθος. Και αναγνωρίσατε επιτέλους –ευχαριστώ πάρα πολύ- ότι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2018 όχι μόνο είναι πλήρως προστατευμένη, αλλά και ένα παράδειγμα που σας είπα να μου φέρετε, δεν μου το φέρατε. Θα περάσουν χρόνια για να μου το φέρετε.</w:t>
      </w:r>
    </w:p>
    <w:p w14:paraId="6FA9DA18" w14:textId="77777777" w:rsidR="00C930AA" w:rsidRDefault="00077D26">
      <w:pPr>
        <w:spacing w:after="0" w:line="600" w:lineRule="auto"/>
        <w:ind w:firstLine="720"/>
        <w:jc w:val="both"/>
        <w:rPr>
          <w:rFonts w:eastAsia="Times New Roman"/>
          <w:bCs/>
          <w:szCs w:val="24"/>
        </w:rPr>
      </w:pPr>
      <w:r>
        <w:rPr>
          <w:rFonts w:eastAsia="Times New Roman"/>
          <w:b/>
          <w:bCs/>
          <w:szCs w:val="24"/>
        </w:rPr>
        <w:lastRenderedPageBreak/>
        <w:t>ΠΡ</w:t>
      </w:r>
      <w:r>
        <w:rPr>
          <w:rFonts w:eastAsia="Times New Roman"/>
          <w:b/>
          <w:bCs/>
          <w:szCs w:val="24"/>
        </w:rPr>
        <w:t>ΟΕΔΡΕΥΟΥΣΑ (Αναστασία Χριστοδουλοπούλου):</w:t>
      </w:r>
      <w:r>
        <w:rPr>
          <w:rFonts w:eastAsia="Times New Roman"/>
          <w:bCs/>
          <w:szCs w:val="24"/>
        </w:rPr>
        <w:t xml:space="preserve"> Τον λόγο έχει ο κ. Παπαηλιού για επτά λεπτά. Υπάρχουν </w:t>
      </w:r>
      <w:r>
        <w:rPr>
          <w:rFonts w:eastAsia="Times New Roman"/>
          <w:bCs/>
          <w:szCs w:val="24"/>
        </w:rPr>
        <w:t>αρκετ</w:t>
      </w:r>
      <w:r>
        <w:rPr>
          <w:rFonts w:eastAsia="Times New Roman"/>
          <w:bCs/>
          <w:szCs w:val="24"/>
        </w:rPr>
        <w:t>ο</w:t>
      </w:r>
      <w:r>
        <w:rPr>
          <w:rFonts w:eastAsia="Times New Roman"/>
          <w:bCs/>
          <w:szCs w:val="24"/>
        </w:rPr>
        <w:t>ί</w:t>
      </w:r>
      <w:r>
        <w:rPr>
          <w:rFonts w:eastAsia="Times New Roman"/>
          <w:bCs/>
          <w:szCs w:val="24"/>
        </w:rPr>
        <w:t xml:space="preserve"> ομιλητές που πρέπει στις </w:t>
      </w:r>
      <w:r>
        <w:rPr>
          <w:rFonts w:eastAsia="Times New Roman"/>
          <w:bCs/>
          <w:szCs w:val="24"/>
        </w:rPr>
        <w:t xml:space="preserve">2 το μεσημέρι </w:t>
      </w:r>
      <w:r>
        <w:rPr>
          <w:rFonts w:eastAsia="Times New Roman"/>
          <w:bCs/>
          <w:szCs w:val="24"/>
        </w:rPr>
        <w:t xml:space="preserve">να πάνε σε </w:t>
      </w:r>
      <w:r>
        <w:rPr>
          <w:rFonts w:eastAsia="Times New Roman"/>
          <w:bCs/>
          <w:szCs w:val="24"/>
        </w:rPr>
        <w:t>ε</w:t>
      </w:r>
      <w:r>
        <w:rPr>
          <w:rFonts w:eastAsia="Times New Roman"/>
          <w:bCs/>
          <w:szCs w:val="24"/>
        </w:rPr>
        <w:t>πιτροπή.</w:t>
      </w:r>
    </w:p>
    <w:p w14:paraId="6FA9DA19" w14:textId="77777777" w:rsidR="00C930AA" w:rsidRDefault="00077D26">
      <w:pPr>
        <w:spacing w:after="0" w:line="600" w:lineRule="auto"/>
        <w:ind w:firstLine="720"/>
        <w:jc w:val="both"/>
        <w:rPr>
          <w:rFonts w:eastAsia="Times New Roman"/>
          <w:bCs/>
          <w:szCs w:val="24"/>
        </w:rPr>
      </w:pPr>
      <w:r>
        <w:rPr>
          <w:rFonts w:eastAsia="Times New Roman"/>
          <w:bCs/>
          <w:szCs w:val="24"/>
        </w:rPr>
        <w:t>Ορίστε, κύριε συνάδελφε, έχετε τον λόγο.</w:t>
      </w:r>
    </w:p>
    <w:p w14:paraId="6FA9DA1A"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Κυρία Πρόεδρε, κύριε Υπουργέ, κ</w:t>
      </w:r>
      <w:r>
        <w:rPr>
          <w:rFonts w:eastAsia="Times New Roman" w:cs="Times New Roman"/>
          <w:szCs w:val="24"/>
        </w:rPr>
        <w:t>υρίες και κύριοι συνάδελφοι, λόγω τοπικότητας θα ξεκινήσω από την τροπολογία.</w:t>
      </w:r>
    </w:p>
    <w:p w14:paraId="6FA9DA1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Με την τροπολογία προβλέπεται ότι χορηγείται ενίσχυση σε οικιακούς καταναλωτές περιοχών </w:t>
      </w:r>
      <w:r>
        <w:rPr>
          <w:rFonts w:eastAsia="Times New Roman" w:cs="Times New Roman"/>
          <w:szCs w:val="24"/>
        </w:rPr>
        <w:t xml:space="preserve">που υφίστανται </w:t>
      </w:r>
      <w:r>
        <w:rPr>
          <w:rFonts w:eastAsia="Times New Roman" w:cs="Times New Roman"/>
          <w:szCs w:val="24"/>
        </w:rPr>
        <w:t>περιβαλλοντική επιβάρυνση από τη λιγνιτική παραγωγή. Η εισαγωγή αυτού του ε</w:t>
      </w:r>
      <w:r>
        <w:rPr>
          <w:rFonts w:eastAsia="Times New Roman" w:cs="Times New Roman"/>
          <w:szCs w:val="24"/>
        </w:rPr>
        <w:t>ιδικού περιβαλλοντικού τιμολογίου, αυτής της έκπτωσης στους λογαριασμούς του ηλεκτρικού ρεύματος είναι μία κίνηση δικαιοσύνης και σε κα</w:t>
      </w:r>
      <w:r>
        <w:rPr>
          <w:rFonts w:eastAsia="Times New Roman" w:cs="Times New Roman"/>
          <w:szCs w:val="24"/>
        </w:rPr>
        <w:t>μ</w:t>
      </w:r>
      <w:r>
        <w:rPr>
          <w:rFonts w:eastAsia="Times New Roman" w:cs="Times New Roman"/>
          <w:szCs w:val="24"/>
        </w:rPr>
        <w:t xml:space="preserve">μία περίπτωση κίνηση σκοπιμότητας -όπως ισχυρίζονται </w:t>
      </w:r>
      <w:r>
        <w:rPr>
          <w:rFonts w:eastAsia="Times New Roman" w:cs="Times New Roman"/>
          <w:szCs w:val="24"/>
        </w:rPr>
        <w:lastRenderedPageBreak/>
        <w:t xml:space="preserve">τα κόμματα της </w:t>
      </w:r>
      <w:r>
        <w:rPr>
          <w:rFonts w:eastAsia="Times New Roman" w:cs="Times New Roman"/>
          <w:szCs w:val="24"/>
        </w:rPr>
        <w:t>Α</w:t>
      </w:r>
      <w:r>
        <w:rPr>
          <w:rFonts w:eastAsia="Times New Roman" w:cs="Times New Roman"/>
          <w:szCs w:val="24"/>
        </w:rPr>
        <w:t>ντιπολίτευσης- έναντι των κατοίκων περιοχών που έχο</w:t>
      </w:r>
      <w:r>
        <w:rPr>
          <w:rFonts w:eastAsia="Times New Roman" w:cs="Times New Roman"/>
          <w:szCs w:val="24"/>
        </w:rPr>
        <w:t xml:space="preserve">υν συνεισφέρει τα μέγιστα στον εξηλεκτρισμό και την ενεργειακή πολιτική της χώρας και έχουν υποστεί και πολλαπλές επιβαρύνσεις. </w:t>
      </w:r>
    </w:p>
    <w:p w14:paraId="6FA9DA1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Η πολιτεία έστω και με καθυστέρηση χρόνων έρχεται να αμβλύνει μερικά τις δυσμενείς συνέπειες για τους κατοίκους αυτών των </w:t>
      </w:r>
      <w:r>
        <w:rPr>
          <w:rFonts w:eastAsia="Times New Roman" w:cs="Times New Roman"/>
          <w:szCs w:val="24"/>
        </w:rPr>
        <w:t>περιοχών. Οι δυσμενείς συνέπειες αφορούν την εγκατάσταση, τις δραστηριότητες και το περιβάλλον. Γιατί, κύριε Υπουργέ, δεν είναι μόνο το περιβάλλον.</w:t>
      </w:r>
    </w:p>
    <w:p w14:paraId="6FA9DA1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Θα έλεγα, όμως, ότι το περιεχόμενο της συγκεκριμένης τροπολογίας</w:t>
      </w:r>
      <w:r>
        <w:rPr>
          <w:rFonts w:eastAsia="Times New Roman" w:cs="Times New Roman"/>
          <w:szCs w:val="24"/>
        </w:rPr>
        <w:t>,</w:t>
      </w:r>
      <w:r>
        <w:rPr>
          <w:rFonts w:eastAsia="Times New Roman" w:cs="Times New Roman"/>
          <w:szCs w:val="24"/>
        </w:rPr>
        <w:t xml:space="preserve"> εμπεριέχει και μία αδικία. Στις περιοχές π</w:t>
      </w:r>
      <w:r>
        <w:rPr>
          <w:rFonts w:eastAsia="Times New Roman" w:cs="Times New Roman"/>
          <w:szCs w:val="24"/>
        </w:rPr>
        <w:t>ου υπάγονται σε αυτό το ειδικό τιμολόγιο</w:t>
      </w:r>
      <w:r>
        <w:rPr>
          <w:rFonts w:eastAsia="Times New Roman" w:cs="Times New Roman"/>
          <w:szCs w:val="24"/>
        </w:rPr>
        <w:t>,</w:t>
      </w:r>
      <w:r>
        <w:rPr>
          <w:rFonts w:eastAsia="Times New Roman" w:cs="Times New Roman"/>
          <w:szCs w:val="24"/>
        </w:rPr>
        <w:t xml:space="preserve"> περιλαμβάνεται </w:t>
      </w:r>
      <w:r>
        <w:rPr>
          <w:rFonts w:eastAsia="Times New Roman" w:cs="Times New Roman"/>
          <w:szCs w:val="24"/>
        </w:rPr>
        <w:t>μόνο ο Δήμος Μεγαλόπολης και όχι η</w:t>
      </w:r>
      <w:r>
        <w:rPr>
          <w:rFonts w:eastAsia="Times New Roman" w:cs="Times New Roman"/>
          <w:szCs w:val="24"/>
        </w:rPr>
        <w:t xml:space="preserve"> ευρύτερη περιοχή της Μεγαλόπολης και δη ο Νομός Αρκαδίας. Στις περιοχές για τις οποίες θα ισχύσει αυτό το ειδικό </w:t>
      </w:r>
      <w:r>
        <w:rPr>
          <w:rFonts w:eastAsia="Times New Roman" w:cs="Times New Roman"/>
          <w:szCs w:val="24"/>
        </w:rPr>
        <w:lastRenderedPageBreak/>
        <w:t>τιμολόγιο</w:t>
      </w:r>
      <w:r>
        <w:rPr>
          <w:rFonts w:eastAsia="Times New Roman" w:cs="Times New Roman"/>
          <w:szCs w:val="24"/>
        </w:rPr>
        <w:t>,</w:t>
      </w:r>
      <w:r>
        <w:rPr>
          <w:rFonts w:eastAsia="Times New Roman" w:cs="Times New Roman"/>
          <w:szCs w:val="24"/>
        </w:rPr>
        <w:t xml:space="preserve"> περιλαμβάνεται το σύνολο της Περιφέρειας της Δυτικής Μακεδονίας όχι </w:t>
      </w:r>
      <w:r>
        <w:rPr>
          <w:rFonts w:eastAsia="Times New Roman" w:cs="Times New Roman"/>
          <w:szCs w:val="24"/>
        </w:rPr>
        <w:t xml:space="preserve">μόνο </w:t>
      </w:r>
      <w:r>
        <w:rPr>
          <w:rFonts w:eastAsia="Times New Roman" w:cs="Times New Roman"/>
          <w:szCs w:val="24"/>
        </w:rPr>
        <w:t xml:space="preserve">οι επιμέρους ενεργειακοί </w:t>
      </w:r>
      <w:r>
        <w:rPr>
          <w:rFonts w:eastAsia="Times New Roman" w:cs="Times New Roman"/>
          <w:szCs w:val="24"/>
        </w:rPr>
        <w:t>δ</w:t>
      </w:r>
      <w:r>
        <w:rPr>
          <w:rFonts w:eastAsia="Times New Roman" w:cs="Times New Roman"/>
          <w:szCs w:val="24"/>
        </w:rPr>
        <w:t>ήμοι, οι Δήμοι Κοζάνης και Εορδαίας στο</w:t>
      </w:r>
      <w:r>
        <w:rPr>
          <w:rFonts w:eastAsia="Times New Roman" w:cs="Times New Roman"/>
          <w:szCs w:val="24"/>
        </w:rPr>
        <w:t>ν</w:t>
      </w:r>
      <w:r>
        <w:rPr>
          <w:rFonts w:eastAsia="Times New Roman" w:cs="Times New Roman"/>
          <w:szCs w:val="24"/>
        </w:rPr>
        <w:t xml:space="preserve"> Νομό Κοζάνης, Φλώρινας και Αμύνταιου στο Νομό Φλώρινας </w:t>
      </w:r>
      <w:r>
        <w:rPr>
          <w:rFonts w:eastAsia="Times New Roman" w:cs="Times New Roman"/>
          <w:szCs w:val="24"/>
        </w:rPr>
        <w:t xml:space="preserve">ή </w:t>
      </w:r>
      <w:r>
        <w:rPr>
          <w:rFonts w:eastAsia="Times New Roman" w:cs="Times New Roman"/>
          <w:szCs w:val="24"/>
        </w:rPr>
        <w:t xml:space="preserve">οι </w:t>
      </w:r>
      <w:r>
        <w:rPr>
          <w:rFonts w:eastAsia="Times New Roman" w:cs="Times New Roman"/>
          <w:szCs w:val="24"/>
        </w:rPr>
        <w:t>ν</w:t>
      </w:r>
      <w:r>
        <w:rPr>
          <w:rFonts w:eastAsia="Times New Roman" w:cs="Times New Roman"/>
          <w:szCs w:val="24"/>
        </w:rPr>
        <w:t>ομοί στους οποίους είναι εγκατεστημένες μονάδες της ΔΕ</w:t>
      </w:r>
      <w:r>
        <w:rPr>
          <w:rFonts w:eastAsia="Times New Roman" w:cs="Times New Roman"/>
          <w:szCs w:val="24"/>
        </w:rPr>
        <w:t>Η</w:t>
      </w:r>
      <w:r>
        <w:rPr>
          <w:rFonts w:eastAsia="Times New Roman" w:cs="Times New Roman"/>
          <w:szCs w:val="24"/>
        </w:rPr>
        <w:t>,</w:t>
      </w:r>
      <w:r>
        <w:rPr>
          <w:rFonts w:eastAsia="Times New Roman" w:cs="Times New Roman"/>
          <w:szCs w:val="24"/>
        </w:rPr>
        <w:t xml:space="preserve"> που προκαλούν και την περιβαλλοντική επιβάρυνση άμεσα, όπως παραδείγματος χάριν οι Νομοί Καστοριάς και Γρεβενών, όπου δεν είναι εγκατεστημένες μονάδες της ΔΕΗ.</w:t>
      </w:r>
    </w:p>
    <w:p w14:paraId="6FA9DA1E"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Αντίθετα </w:t>
      </w:r>
      <w:r>
        <w:rPr>
          <w:rFonts w:eastAsia="Times New Roman" w:cs="Times New Roman"/>
          <w:szCs w:val="24"/>
        </w:rPr>
        <w:t xml:space="preserve">από </w:t>
      </w:r>
      <w:r>
        <w:rPr>
          <w:rFonts w:eastAsia="Times New Roman" w:cs="Times New Roman"/>
          <w:szCs w:val="24"/>
        </w:rPr>
        <w:t xml:space="preserve">την Πελοπόννησο και ειδικά </w:t>
      </w:r>
      <w:r>
        <w:rPr>
          <w:rFonts w:eastAsia="Times New Roman" w:cs="Times New Roman"/>
          <w:szCs w:val="24"/>
        </w:rPr>
        <w:t xml:space="preserve">από </w:t>
      </w:r>
      <w:r>
        <w:rPr>
          <w:rFonts w:eastAsia="Times New Roman" w:cs="Times New Roman"/>
          <w:szCs w:val="24"/>
        </w:rPr>
        <w:t>την Αρκαδία περιλαμβάνεται μόνο ο Δήμος Μεγαλόπολ</w:t>
      </w:r>
      <w:r>
        <w:rPr>
          <w:rFonts w:eastAsia="Times New Roman" w:cs="Times New Roman"/>
          <w:szCs w:val="24"/>
        </w:rPr>
        <w:t>ης. Στη συγκεκριμένη περίπτωση έχουμε διαφορετική βάση για την εισαγωγή αυτού του ειδικού τιμολογίου. Πρόκειται -θα έλεγα- για μία ανισότιμη μεταχείριση</w:t>
      </w:r>
      <w:r>
        <w:rPr>
          <w:rFonts w:eastAsia="Times New Roman" w:cs="Times New Roman"/>
          <w:szCs w:val="24"/>
        </w:rPr>
        <w:t>,</w:t>
      </w:r>
      <w:r>
        <w:rPr>
          <w:rFonts w:eastAsia="Times New Roman" w:cs="Times New Roman"/>
          <w:szCs w:val="24"/>
        </w:rPr>
        <w:t xml:space="preserve"> όταν μάλιστα ο μειονεκτικός, </w:t>
      </w:r>
      <w:r>
        <w:rPr>
          <w:rFonts w:eastAsia="Times New Roman" w:cs="Times New Roman"/>
          <w:szCs w:val="24"/>
        </w:rPr>
        <w:t xml:space="preserve">προβληματικός </w:t>
      </w:r>
      <w:r>
        <w:rPr>
          <w:rFonts w:eastAsia="Times New Roman" w:cs="Times New Roman"/>
          <w:szCs w:val="24"/>
        </w:rPr>
        <w:t>φτωχός και περιθω</w:t>
      </w:r>
      <w:r>
        <w:rPr>
          <w:rFonts w:eastAsia="Times New Roman" w:cs="Times New Roman"/>
          <w:szCs w:val="24"/>
        </w:rPr>
        <w:lastRenderedPageBreak/>
        <w:t xml:space="preserve">ριοποιημένος Νομός Αρκαδίας συνολικά έχει </w:t>
      </w:r>
      <w:r>
        <w:rPr>
          <w:rFonts w:eastAsia="Times New Roman" w:cs="Times New Roman"/>
          <w:szCs w:val="24"/>
        </w:rPr>
        <w:t>προσφέρει και εξακολουθεί να προσφέρει σημαντικά στην ενεργειακή πολιτική της χώρας.</w:t>
      </w:r>
    </w:p>
    <w:p w14:paraId="6FA9DA1F"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Ένας επιπλέον λόγος για την υπαγωγή του Νομού Αρκαδίας </w:t>
      </w:r>
      <w:r>
        <w:rPr>
          <w:rFonts w:eastAsia="Times New Roman" w:cs="Times New Roman"/>
          <w:szCs w:val="24"/>
        </w:rPr>
        <w:t xml:space="preserve">στο ειδικό τιμολόγιο </w:t>
      </w:r>
      <w:r>
        <w:rPr>
          <w:rFonts w:eastAsia="Times New Roman" w:cs="Times New Roman"/>
          <w:szCs w:val="24"/>
        </w:rPr>
        <w:t>νομίζω ότι είναι και το γεγονός ότι οι λιγνιτικές μονάδες της Μεγαλόπολης</w:t>
      </w:r>
      <w:r>
        <w:rPr>
          <w:rFonts w:eastAsia="Times New Roman" w:cs="Times New Roman"/>
          <w:szCs w:val="24"/>
        </w:rPr>
        <w:t>,</w:t>
      </w:r>
      <w:r>
        <w:rPr>
          <w:rFonts w:eastAsia="Times New Roman" w:cs="Times New Roman"/>
          <w:szCs w:val="24"/>
        </w:rPr>
        <w:t xml:space="preserve"> έχουν περιληφθεί στο</w:t>
      </w:r>
      <w:r>
        <w:rPr>
          <w:rFonts w:eastAsia="Times New Roman" w:cs="Times New Roman"/>
          <w:szCs w:val="24"/>
        </w:rPr>
        <w:t>ν σχεδιασμό αποεπένδυσης -που σημαίνει την πώλησή τους στους ιδιώτες- με ευρύτερες κοινωνικές και οικονομικές επιπτώσεις στο Νομό Αρκαδίας.</w:t>
      </w:r>
    </w:p>
    <w:p w14:paraId="6FA9DA20"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Τη θέση μου για αυτό το θέμα την έχω διατυπώσει, την έχω εκφράσει επανειλημμένα, </w:t>
      </w:r>
      <w:r>
        <w:rPr>
          <w:rFonts w:eastAsia="Times New Roman" w:cs="Times New Roman"/>
          <w:szCs w:val="24"/>
        </w:rPr>
        <w:t>δημόσ</w:t>
      </w:r>
      <w:r>
        <w:rPr>
          <w:rFonts w:eastAsia="Times New Roman" w:cs="Times New Roman"/>
          <w:szCs w:val="24"/>
        </w:rPr>
        <w:t xml:space="preserve">ια </w:t>
      </w:r>
      <w:r>
        <w:rPr>
          <w:rFonts w:eastAsia="Times New Roman" w:cs="Times New Roman"/>
          <w:szCs w:val="24"/>
        </w:rPr>
        <w:t>δεν χρειάζεται να την επανα</w:t>
      </w:r>
      <w:r>
        <w:rPr>
          <w:rFonts w:eastAsia="Times New Roman" w:cs="Times New Roman"/>
          <w:szCs w:val="24"/>
        </w:rPr>
        <w:t xml:space="preserve">λάβω. Θα τα πούμε όταν έρθει το σχετικό νομοσχέδιο, </w:t>
      </w:r>
      <w:r>
        <w:rPr>
          <w:rFonts w:eastAsia="Times New Roman" w:cs="Times New Roman"/>
          <w:szCs w:val="24"/>
        </w:rPr>
        <w:t>προς συζήτηση στη Βουλ</w:t>
      </w:r>
      <w:r>
        <w:rPr>
          <w:rFonts w:eastAsia="Times New Roman" w:cs="Times New Roman"/>
          <w:szCs w:val="24"/>
        </w:rPr>
        <w:t>ή</w:t>
      </w:r>
      <w:r>
        <w:rPr>
          <w:rFonts w:eastAsia="Times New Roman" w:cs="Times New Roman"/>
          <w:szCs w:val="24"/>
        </w:rPr>
        <w:t xml:space="preserve"> περί </w:t>
      </w:r>
      <w:r>
        <w:rPr>
          <w:rFonts w:eastAsia="Times New Roman" w:cs="Times New Roman"/>
          <w:szCs w:val="24"/>
        </w:rPr>
        <w:t>το τέλος Φεβρουαρίου απ’ ό,τι ακούω.</w:t>
      </w:r>
    </w:p>
    <w:p w14:paraId="6FA9DA21"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Νομίζω, λοιπόν, κύριε Υπουργέ, ότι η συμπερίληψη του Νομού Αρκαδίας εν συνόλω στο ειδικό μειωμένο τιμολόγιο πέραν του δίκαιου χαρακτήρα το</w:t>
      </w:r>
      <w:r>
        <w:rPr>
          <w:rFonts w:eastAsia="Times New Roman" w:cs="Times New Roman"/>
          <w:szCs w:val="24"/>
        </w:rPr>
        <w:t>υ αιτήματος</w:t>
      </w:r>
      <w:r>
        <w:rPr>
          <w:rFonts w:eastAsia="Times New Roman" w:cs="Times New Roman"/>
          <w:szCs w:val="24"/>
        </w:rPr>
        <w:t>,</w:t>
      </w:r>
      <w:r>
        <w:rPr>
          <w:rFonts w:eastAsia="Times New Roman" w:cs="Times New Roman"/>
          <w:szCs w:val="24"/>
        </w:rPr>
        <w:t xml:space="preserve"> είναι και συνεισφορά στην άμβλυνση των συνεπειών της οικονομικής κρίσης για έναν νομό, επαναλαμβάνω, μειονεκτικό, ο οποίος έχει υποστεί και </w:t>
      </w:r>
      <w:r>
        <w:rPr>
          <w:rFonts w:eastAsia="Times New Roman" w:cs="Times New Roman"/>
          <w:szCs w:val="24"/>
        </w:rPr>
        <w:t xml:space="preserve">ιδιαίτερη </w:t>
      </w:r>
      <w:r>
        <w:rPr>
          <w:rFonts w:eastAsia="Times New Roman" w:cs="Times New Roman"/>
          <w:szCs w:val="24"/>
        </w:rPr>
        <w:t>περιβαλλοντική επιβάρυνση</w:t>
      </w:r>
      <w:r>
        <w:rPr>
          <w:rFonts w:eastAsia="Times New Roman" w:cs="Times New Roman"/>
          <w:szCs w:val="24"/>
        </w:rPr>
        <w:t>.</w:t>
      </w:r>
      <w:r>
        <w:rPr>
          <w:rFonts w:eastAsia="Times New Roman" w:cs="Times New Roman"/>
          <w:szCs w:val="24"/>
        </w:rPr>
        <w:t xml:space="preserve"> </w:t>
      </w:r>
    </w:p>
    <w:p w14:paraId="6FA9DA22"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Ας έρθουμε τώρα στο νομοσχέδιο.</w:t>
      </w:r>
    </w:p>
    <w:p w14:paraId="6FA9DA23"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Με το νομοσχέδιο εισάγεται το θεσ</w:t>
      </w:r>
      <w:r>
        <w:rPr>
          <w:rFonts w:eastAsia="Times New Roman" w:cs="Times New Roman"/>
          <w:szCs w:val="24"/>
        </w:rPr>
        <w:t xml:space="preserve">μικό πλαίσιο ίδρυσης και λειτουργίας των </w:t>
      </w:r>
      <w:r>
        <w:rPr>
          <w:rFonts w:eastAsia="Times New Roman" w:cs="Times New Roman"/>
          <w:szCs w:val="24"/>
        </w:rPr>
        <w:t>ε</w:t>
      </w:r>
      <w:r>
        <w:rPr>
          <w:rFonts w:eastAsia="Times New Roman" w:cs="Times New Roman"/>
          <w:szCs w:val="24"/>
        </w:rPr>
        <w:t xml:space="preserve">νεργειακών </w:t>
      </w:r>
      <w:r>
        <w:rPr>
          <w:rFonts w:eastAsia="Times New Roman" w:cs="Times New Roman"/>
          <w:szCs w:val="24"/>
        </w:rPr>
        <w:t>κ</w:t>
      </w:r>
      <w:r>
        <w:rPr>
          <w:rFonts w:eastAsia="Times New Roman" w:cs="Times New Roman"/>
          <w:szCs w:val="24"/>
        </w:rPr>
        <w:t>οινοτήτων. Λαμβάνει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προτάσεις </w:t>
      </w:r>
      <w:r>
        <w:rPr>
          <w:rFonts w:eastAsia="Times New Roman" w:cs="Times New Roman"/>
          <w:szCs w:val="24"/>
        </w:rPr>
        <w:t>ο</w:t>
      </w:r>
      <w:r>
        <w:rPr>
          <w:rFonts w:eastAsia="Times New Roman" w:cs="Times New Roman"/>
          <w:szCs w:val="24"/>
        </w:rPr>
        <w:t>δηγί</w:t>
      </w:r>
      <w:r>
        <w:rPr>
          <w:rFonts w:eastAsia="Times New Roman" w:cs="Times New Roman"/>
          <w:szCs w:val="24"/>
        </w:rPr>
        <w:t>ε</w:t>
      </w:r>
      <w:r>
        <w:rPr>
          <w:rFonts w:eastAsia="Times New Roman" w:cs="Times New Roman"/>
          <w:szCs w:val="24"/>
        </w:rPr>
        <w:t xml:space="preserve">ς του Ευρωπαϊκού Κοινοβουλίου και Συμβουλίου σχετικά με τους κοινούς </w:t>
      </w:r>
      <w:r>
        <w:rPr>
          <w:rFonts w:eastAsia="Times New Roman" w:cs="Times New Roman"/>
          <w:szCs w:val="24"/>
        </w:rPr>
        <w:t>κ</w:t>
      </w:r>
      <w:r>
        <w:rPr>
          <w:rFonts w:eastAsia="Times New Roman" w:cs="Times New Roman"/>
          <w:szCs w:val="24"/>
        </w:rPr>
        <w:t>α</w:t>
      </w:r>
      <w:r>
        <w:rPr>
          <w:rFonts w:eastAsia="Times New Roman" w:cs="Times New Roman"/>
          <w:szCs w:val="24"/>
        </w:rPr>
        <w:t>νό</w:t>
      </w:r>
      <w:r>
        <w:rPr>
          <w:rFonts w:eastAsia="Times New Roman" w:cs="Times New Roman"/>
          <w:szCs w:val="24"/>
        </w:rPr>
        <w:t>νες για την εσωτερική αγορά ηλεκτρικής ενέργειας αλλά και την προώθηση χρήσης ενέργε</w:t>
      </w:r>
      <w:r>
        <w:rPr>
          <w:rFonts w:eastAsia="Times New Roman" w:cs="Times New Roman"/>
          <w:szCs w:val="24"/>
        </w:rPr>
        <w:t>ιας από ανανεώσιμες πηγές</w:t>
      </w:r>
      <w:r>
        <w:rPr>
          <w:rFonts w:eastAsia="Times New Roman" w:cs="Times New Roman"/>
          <w:szCs w:val="24"/>
        </w:rPr>
        <w:t xml:space="preserve"> ενέργειας.</w:t>
      </w:r>
      <w:r>
        <w:rPr>
          <w:rFonts w:eastAsia="Times New Roman" w:cs="Times New Roman"/>
          <w:szCs w:val="24"/>
        </w:rPr>
        <w:t xml:space="preserve"> </w:t>
      </w:r>
    </w:p>
    <w:p w14:paraId="6FA9DA24"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Η αξιοποίηση των ενεργειακών πόρων, η ενεργειακή μετάβαση σε μορφές καθαρής ενέργειας αποτελεί αναγκαιότητα</w:t>
      </w:r>
      <w:r>
        <w:rPr>
          <w:rFonts w:eastAsia="Times New Roman" w:cs="Times New Roman"/>
          <w:szCs w:val="24"/>
        </w:rPr>
        <w:t>,</w:t>
      </w:r>
      <w:r>
        <w:rPr>
          <w:rFonts w:eastAsia="Times New Roman" w:cs="Times New Roman"/>
          <w:szCs w:val="24"/>
        </w:rPr>
        <w:t xml:space="preserve"> η οποία παράλληλα δημιουργεί ευκαιρίες για τον εκδημοκρατισμό του ενεργειακού σχεδιασμού και την ταυτόχρονη δ</w:t>
      </w:r>
      <w:r>
        <w:rPr>
          <w:rFonts w:eastAsia="Times New Roman" w:cs="Times New Roman"/>
          <w:szCs w:val="24"/>
        </w:rPr>
        <w:t xml:space="preserve">ημιουργία βιώσιμων θέσεων εργασίας στον ενεργειακό τομέα. </w:t>
      </w:r>
    </w:p>
    <w:p w14:paraId="6FA9DA25"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Οι </w:t>
      </w:r>
      <w:r>
        <w:rPr>
          <w:rFonts w:eastAsia="Times New Roman" w:cs="Times New Roman"/>
          <w:szCs w:val="24"/>
        </w:rPr>
        <w:t>ε</w:t>
      </w:r>
      <w:r>
        <w:rPr>
          <w:rFonts w:eastAsia="Times New Roman" w:cs="Times New Roman"/>
          <w:szCs w:val="24"/>
        </w:rPr>
        <w:t xml:space="preserve">νεργειακές </w:t>
      </w:r>
      <w:r>
        <w:rPr>
          <w:rFonts w:eastAsia="Times New Roman" w:cs="Times New Roman"/>
          <w:szCs w:val="24"/>
        </w:rPr>
        <w:t>κ</w:t>
      </w:r>
      <w:r>
        <w:rPr>
          <w:rFonts w:eastAsia="Times New Roman" w:cs="Times New Roman"/>
          <w:szCs w:val="24"/>
        </w:rPr>
        <w:t xml:space="preserve">οινότητες είναι αστικοί συνεταιρισμοί αποκλειστικού σκοπού για την προώθηση της κοινωνικής αλληλέγγυας οικονομίας, της καινοτομίας στον ενεργειακό τομέα, </w:t>
      </w:r>
      <w:r>
        <w:rPr>
          <w:rFonts w:eastAsia="Times New Roman" w:cs="Times New Roman"/>
          <w:szCs w:val="24"/>
        </w:rPr>
        <w:t xml:space="preserve">την αντιμετώπιση της ενεργειακής ένδειας, στην προώθηση της ενεργειακής αειφορίας και την ενίσχυση της ενεργειακής αυτάρκειας. </w:t>
      </w:r>
    </w:p>
    <w:p w14:paraId="6FA9DA26"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Μη αποσκοπώντας στην επιδίωξη κέρδους</w:t>
      </w:r>
      <w:r>
        <w:rPr>
          <w:rFonts w:eastAsia="Times New Roman" w:cs="Times New Roman"/>
          <w:szCs w:val="24"/>
        </w:rPr>
        <w:t>,</w:t>
      </w:r>
      <w:r>
        <w:rPr>
          <w:rFonts w:eastAsia="Times New Roman" w:cs="Times New Roman"/>
          <w:szCs w:val="24"/>
        </w:rPr>
        <w:t xml:space="preserve"> οι </w:t>
      </w:r>
      <w:r>
        <w:rPr>
          <w:rFonts w:eastAsia="Times New Roman" w:cs="Times New Roman"/>
          <w:szCs w:val="24"/>
        </w:rPr>
        <w:t>ε</w:t>
      </w:r>
      <w:r>
        <w:rPr>
          <w:rFonts w:eastAsia="Times New Roman" w:cs="Times New Roman"/>
          <w:szCs w:val="24"/>
        </w:rPr>
        <w:t xml:space="preserve">νεργειακές </w:t>
      </w:r>
      <w:r>
        <w:rPr>
          <w:rFonts w:eastAsia="Times New Roman" w:cs="Times New Roman"/>
          <w:szCs w:val="24"/>
        </w:rPr>
        <w:t>κ</w:t>
      </w:r>
      <w:r>
        <w:rPr>
          <w:rFonts w:eastAsia="Times New Roman" w:cs="Times New Roman"/>
          <w:szCs w:val="24"/>
        </w:rPr>
        <w:t>οινότητες έχουν βασικό στόχο τη διάχυση του οφέλους στα μέλη τ</w:t>
      </w:r>
      <w:r>
        <w:rPr>
          <w:rFonts w:eastAsia="Times New Roman" w:cs="Times New Roman"/>
          <w:szCs w:val="24"/>
        </w:rPr>
        <w:t>ους</w:t>
      </w:r>
      <w:r>
        <w:rPr>
          <w:rFonts w:eastAsia="Times New Roman" w:cs="Times New Roman"/>
          <w:szCs w:val="24"/>
        </w:rPr>
        <w:t xml:space="preserve">, </w:t>
      </w:r>
      <w:r>
        <w:rPr>
          <w:rFonts w:eastAsia="Times New Roman" w:cs="Times New Roman"/>
          <w:szCs w:val="24"/>
        </w:rPr>
        <w:lastRenderedPageBreak/>
        <w:t xml:space="preserve">καθώς </w:t>
      </w:r>
      <w:r>
        <w:rPr>
          <w:rFonts w:eastAsia="Times New Roman" w:cs="Times New Roman"/>
          <w:szCs w:val="24"/>
        </w:rPr>
        <w:t>και την ενδυνάμωση του ρόλου των πολιτών και των τοπικών φορέων στον ενεργειακό τομέα.</w:t>
      </w:r>
    </w:p>
    <w:p w14:paraId="6FA9DA27"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Οι βασικοί άξονες πολιτικής επί των οποίων στηρίζεται η λειτουργία των </w:t>
      </w:r>
      <w:r>
        <w:rPr>
          <w:rFonts w:eastAsia="Times New Roman" w:cs="Times New Roman"/>
          <w:szCs w:val="24"/>
        </w:rPr>
        <w:t>ε</w:t>
      </w:r>
      <w:r>
        <w:rPr>
          <w:rFonts w:eastAsia="Times New Roman" w:cs="Times New Roman"/>
          <w:szCs w:val="24"/>
        </w:rPr>
        <w:t xml:space="preserve">νεργειακών </w:t>
      </w:r>
      <w:r>
        <w:rPr>
          <w:rFonts w:eastAsia="Times New Roman" w:cs="Times New Roman"/>
          <w:szCs w:val="24"/>
        </w:rPr>
        <w:t>κ</w:t>
      </w:r>
      <w:r>
        <w:rPr>
          <w:rFonts w:eastAsia="Times New Roman" w:cs="Times New Roman"/>
          <w:szCs w:val="24"/>
        </w:rPr>
        <w:t>οινοτήτων αλλά και συνολικά η στρατηγική στον τομέα αξιοποίησης των ενεργειακών πόρων</w:t>
      </w:r>
      <w:r>
        <w:rPr>
          <w:rFonts w:eastAsia="Times New Roman" w:cs="Times New Roman"/>
          <w:szCs w:val="24"/>
        </w:rPr>
        <w:t xml:space="preserve"> και της σχετικής παραγωγικής δραστηριότητας</w:t>
      </w:r>
      <w:r>
        <w:rPr>
          <w:rFonts w:eastAsia="Times New Roman" w:cs="Times New Roman"/>
          <w:szCs w:val="24"/>
        </w:rPr>
        <w:t>,</w:t>
      </w:r>
      <w:r>
        <w:rPr>
          <w:rFonts w:eastAsia="Times New Roman" w:cs="Times New Roman"/>
          <w:szCs w:val="24"/>
        </w:rPr>
        <w:t xml:space="preserve"> είναι η ενίσχυση της τοπικότητας, η δημοκρατική διακυβέρνηση, η αποκέντρωση η συμμετοχή των πολιτών η ενίσχυση συμπράξεων και συνεργ</w:t>
      </w:r>
      <w:r>
        <w:rPr>
          <w:rFonts w:eastAsia="Times New Roman" w:cs="Times New Roman"/>
          <w:szCs w:val="24"/>
        </w:rPr>
        <w:t>ε</w:t>
      </w:r>
      <w:r>
        <w:rPr>
          <w:rFonts w:eastAsia="Times New Roman" w:cs="Times New Roman"/>
          <w:szCs w:val="24"/>
        </w:rPr>
        <w:t xml:space="preserve">ιών. </w:t>
      </w:r>
    </w:p>
    <w:p w14:paraId="6FA9DA28"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Αποτέλεσμα της δημιουργίας και λειτουργίας των </w:t>
      </w:r>
      <w:r>
        <w:rPr>
          <w:rFonts w:eastAsia="Times New Roman" w:cs="Times New Roman"/>
          <w:szCs w:val="24"/>
        </w:rPr>
        <w:t>ε</w:t>
      </w:r>
      <w:r>
        <w:rPr>
          <w:rFonts w:eastAsia="Times New Roman" w:cs="Times New Roman"/>
          <w:szCs w:val="24"/>
        </w:rPr>
        <w:t xml:space="preserve">νεργειακών </w:t>
      </w:r>
      <w:r>
        <w:rPr>
          <w:rFonts w:eastAsia="Times New Roman" w:cs="Times New Roman"/>
          <w:szCs w:val="24"/>
        </w:rPr>
        <w:t>κ</w:t>
      </w:r>
      <w:r>
        <w:rPr>
          <w:rFonts w:eastAsia="Times New Roman" w:cs="Times New Roman"/>
          <w:szCs w:val="24"/>
        </w:rPr>
        <w:t>οινοτήτων θ</w:t>
      </w:r>
      <w:r>
        <w:rPr>
          <w:rFonts w:eastAsia="Times New Roman" w:cs="Times New Roman"/>
          <w:szCs w:val="24"/>
        </w:rPr>
        <w:t xml:space="preserve">α είναι η μείωση των τιμολογίων, η περαιτέρω διείσδυση των ΑΠΕ καθώς και η αξιοποίηση των διαθέσιμων εργαλείων της ενεργειακής αγοράς. </w:t>
      </w:r>
    </w:p>
    <w:p w14:paraId="6FA9DA29"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 xml:space="preserve">το πλαίσιο της διατήρησης της τοπικότητας </w:t>
      </w:r>
      <w:r>
        <w:rPr>
          <w:rFonts w:eastAsia="Times New Roman" w:cs="Times New Roman"/>
          <w:szCs w:val="24"/>
        </w:rPr>
        <w:t xml:space="preserve">δύο βασικά στοιχεία </w:t>
      </w:r>
      <w:r>
        <w:rPr>
          <w:rFonts w:eastAsia="Times New Roman" w:cs="Times New Roman"/>
          <w:szCs w:val="24"/>
        </w:rPr>
        <w:t>είναι ότι τίθενται προϋποθέσεις και ελάχιστα όρια</w:t>
      </w:r>
      <w:r>
        <w:rPr>
          <w:rFonts w:eastAsia="Times New Roman" w:cs="Times New Roman"/>
          <w:szCs w:val="24"/>
        </w:rPr>
        <w:t>,</w:t>
      </w:r>
      <w:r>
        <w:rPr>
          <w:rFonts w:eastAsia="Times New Roman" w:cs="Times New Roman"/>
          <w:szCs w:val="24"/>
        </w:rPr>
        <w:t xml:space="preserve"> όσον α</w:t>
      </w:r>
      <w:r>
        <w:rPr>
          <w:rFonts w:eastAsia="Times New Roman" w:cs="Times New Roman"/>
          <w:szCs w:val="24"/>
        </w:rPr>
        <w:t>φορά τη σχέση των μελών τ</w:t>
      </w:r>
      <w:r>
        <w:rPr>
          <w:rFonts w:eastAsia="Times New Roman" w:cs="Times New Roman"/>
          <w:szCs w:val="24"/>
        </w:rPr>
        <w:t>ων ενεργειακών κοινοτήτων</w:t>
      </w:r>
      <w:r>
        <w:rPr>
          <w:rFonts w:eastAsia="Times New Roman" w:cs="Times New Roman"/>
          <w:szCs w:val="24"/>
        </w:rPr>
        <w:t xml:space="preserve"> με τον τόπο στον οποίο βρίσκεται η έδρα </w:t>
      </w:r>
      <w:r>
        <w:rPr>
          <w:rFonts w:eastAsia="Times New Roman" w:cs="Times New Roman"/>
          <w:szCs w:val="24"/>
        </w:rPr>
        <w:t>τους.</w:t>
      </w:r>
      <w:r>
        <w:rPr>
          <w:rFonts w:eastAsia="Times New Roman" w:cs="Times New Roman"/>
          <w:szCs w:val="24"/>
        </w:rPr>
        <w:t xml:space="preserve"> Δεύτερον, τίθενται περιορισμοί στο ποσοστό των συνεταιριστικών μερίδων που μπορούν να κατέχουν τα μέλη των </w:t>
      </w:r>
      <w:r>
        <w:rPr>
          <w:rFonts w:eastAsia="Times New Roman" w:cs="Times New Roman"/>
          <w:szCs w:val="24"/>
        </w:rPr>
        <w:t>ε</w:t>
      </w:r>
      <w:r>
        <w:rPr>
          <w:rFonts w:eastAsia="Times New Roman" w:cs="Times New Roman"/>
          <w:szCs w:val="24"/>
        </w:rPr>
        <w:t xml:space="preserve">νεργειακών </w:t>
      </w:r>
      <w:r>
        <w:rPr>
          <w:rFonts w:eastAsia="Times New Roman" w:cs="Times New Roman"/>
          <w:szCs w:val="24"/>
        </w:rPr>
        <w:t>κ</w:t>
      </w:r>
      <w:r>
        <w:rPr>
          <w:rFonts w:eastAsia="Times New Roman" w:cs="Times New Roman"/>
          <w:szCs w:val="24"/>
        </w:rPr>
        <w:t>οινοτήτων, για να αποφευχθεί η αλλοίωση</w:t>
      </w:r>
      <w:r>
        <w:rPr>
          <w:rFonts w:eastAsia="Times New Roman" w:cs="Times New Roman"/>
          <w:szCs w:val="24"/>
        </w:rPr>
        <w:t xml:space="preserve"> του συνεταιριστικού χαρακτήρα</w:t>
      </w:r>
      <w:r w:rsidRPr="00081785">
        <w:rPr>
          <w:rFonts w:eastAsia="Times New Roman" w:cs="Times New Roman"/>
          <w:szCs w:val="24"/>
        </w:rPr>
        <w:t xml:space="preserve"> </w:t>
      </w:r>
      <w:r>
        <w:rPr>
          <w:rFonts w:eastAsia="Times New Roman" w:cs="Times New Roman"/>
          <w:szCs w:val="24"/>
        </w:rPr>
        <w:t>τους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Δεν θα υπεισέλθω σε άλλες λεπτομέρειες. </w:t>
      </w:r>
    </w:p>
    <w:p w14:paraId="6FA9DA2A"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Συμπερασματικά το νομοσχέδιο αποσκοπεί στην υποστήριξη της καινοτομίας, στη βελτίωση της ενεργειακής αποδοτικότητας, στην ενίσχυση της διείσδυσης των ΑΠΕ και της αυτοπαραγωγής, σ</w:t>
      </w:r>
      <w:r>
        <w:rPr>
          <w:rFonts w:eastAsia="Times New Roman" w:cs="Times New Roman"/>
          <w:szCs w:val="24"/>
        </w:rPr>
        <w:t xml:space="preserve">την αύξηση της τοπικής αποδοχής των έργων ΑΠΕ, στη μείωση </w:t>
      </w:r>
      <w:r>
        <w:rPr>
          <w:rFonts w:eastAsia="Times New Roman" w:cs="Times New Roman"/>
          <w:szCs w:val="24"/>
        </w:rPr>
        <w:lastRenderedPageBreak/>
        <w:t>του ενεργειακού κόστους για νοικοκυριά και μικρομεσαίες επιχειρήσεις.</w:t>
      </w:r>
    </w:p>
    <w:p w14:paraId="6FA9DA2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θεωρώ ότι και αυτό το νομοσχέδιο είναι τομή, σημαντικό εργαλείο στο πλαίσιο της κοινωνικά δίκαιης </w:t>
      </w:r>
      <w:r>
        <w:rPr>
          <w:rFonts w:eastAsia="Times New Roman" w:cs="Times New Roman"/>
          <w:szCs w:val="24"/>
        </w:rPr>
        <w:t xml:space="preserve">παραγωγικής ανασυγκρότησης της χώρας, που προωθείται </w:t>
      </w:r>
      <w:r>
        <w:rPr>
          <w:rFonts w:eastAsia="Times New Roman" w:cs="Times New Roman"/>
          <w:szCs w:val="24"/>
        </w:rPr>
        <w:t xml:space="preserve">βάσει </w:t>
      </w:r>
      <w:r>
        <w:rPr>
          <w:rFonts w:eastAsia="Times New Roman" w:cs="Times New Roman"/>
          <w:szCs w:val="24"/>
        </w:rPr>
        <w:t>ενός νέου παραγωγικού υποδείγματος</w:t>
      </w:r>
      <w:r>
        <w:rPr>
          <w:rFonts w:eastAsia="Times New Roman" w:cs="Times New Roman"/>
          <w:szCs w:val="24"/>
        </w:rPr>
        <w:t>,</w:t>
      </w:r>
      <w:r>
        <w:rPr>
          <w:rFonts w:eastAsia="Times New Roman" w:cs="Times New Roman"/>
          <w:szCs w:val="24"/>
        </w:rPr>
        <w:t xml:space="preserve"> αφού εισάγονται καινοτόμες λογικές και πρακτικές στην παραγωγή και αξιοποίηση των </w:t>
      </w:r>
      <w:r>
        <w:rPr>
          <w:rFonts w:eastAsia="Times New Roman" w:cs="Times New Roman"/>
          <w:szCs w:val="24"/>
        </w:rPr>
        <w:t>α</w:t>
      </w:r>
      <w:r>
        <w:rPr>
          <w:rFonts w:eastAsia="Times New Roman" w:cs="Times New Roman"/>
          <w:szCs w:val="24"/>
        </w:rPr>
        <w:t xml:space="preserve">νανεώσιμων </w:t>
      </w:r>
      <w:r>
        <w:rPr>
          <w:rFonts w:eastAsia="Times New Roman" w:cs="Times New Roman"/>
          <w:szCs w:val="24"/>
        </w:rPr>
        <w:t>π</w:t>
      </w:r>
      <w:r>
        <w:rPr>
          <w:rFonts w:eastAsia="Times New Roman" w:cs="Times New Roman"/>
          <w:szCs w:val="24"/>
        </w:rPr>
        <w:t xml:space="preserve">ηγών </w:t>
      </w:r>
      <w:r>
        <w:rPr>
          <w:rFonts w:eastAsia="Times New Roman" w:cs="Times New Roman"/>
          <w:szCs w:val="24"/>
        </w:rPr>
        <w:t>ε</w:t>
      </w:r>
      <w:r>
        <w:rPr>
          <w:rFonts w:eastAsia="Times New Roman" w:cs="Times New Roman"/>
          <w:szCs w:val="24"/>
        </w:rPr>
        <w:t>νέργειας.</w:t>
      </w:r>
    </w:p>
    <w:p w14:paraId="6FA9DA2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FA9DA2D" w14:textId="77777777" w:rsidR="00C930AA" w:rsidRDefault="00077D2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w:t>
      </w:r>
      <w:r>
        <w:rPr>
          <w:rFonts w:eastAsia="Times New Roman" w:cs="Times New Roman"/>
          <w:szCs w:val="24"/>
        </w:rPr>
        <w:t xml:space="preserve"> ΣΥΡΙΖΑ)</w:t>
      </w:r>
    </w:p>
    <w:p w14:paraId="6FA9DA2E"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ευχαριστούμε. </w:t>
      </w:r>
    </w:p>
    <w:p w14:paraId="6FA9DA2F"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Ο Αντιπρόεδρος της Βουλής κ. Βαρεμένος έχει τον λόγο. </w:t>
      </w:r>
    </w:p>
    <w:p w14:paraId="6FA9DA30"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ΒΑΡΕΜΕΝΟΣ (Β</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szCs w:val="24"/>
        </w:rPr>
        <w:t xml:space="preserve"> Κυρία Πρόεδρε, με την άδειά σας και χωρίς να έχω την αίσθηση ότι παραβιάζω τη διαδικασία, επειδή διευρύνθηκε η συζήτηση, θα μου επιτρέψετε να αναφερθώ σε ένα θέμα της ζέουσας πολιτικής επικαιρότητας, σε ένα πάρα πολύ σημαντικό θέμα της εξωτερικής πολιτική</w:t>
      </w:r>
      <w:r>
        <w:rPr>
          <w:rFonts w:eastAsia="Times New Roman" w:cs="Times New Roman"/>
          <w:szCs w:val="24"/>
        </w:rPr>
        <w:t>ς όπως είναι το Σκοπιανό, διότι πιστεύω ότι όσοι ζήσαμε τη δεκαετία του ’90 από κοντά, από οποιαδήποτε σκοπιά, το θλιβερό προσκήνιο και παρασκήνιο εκείνων των ημερών</w:t>
      </w:r>
      <w:r>
        <w:rPr>
          <w:rFonts w:eastAsia="Times New Roman" w:cs="Times New Roman"/>
          <w:szCs w:val="24"/>
        </w:rPr>
        <w:t>,</w:t>
      </w:r>
      <w:r>
        <w:rPr>
          <w:rFonts w:eastAsia="Times New Roman" w:cs="Times New Roman"/>
          <w:szCs w:val="24"/>
        </w:rPr>
        <w:t xml:space="preserve"> δεν έχουμε δικαίωμα να σιωπούμε. </w:t>
      </w:r>
    </w:p>
    <w:p w14:paraId="6FA9DA31"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Τι ζήσαμε, δηλαδή; Ζήσαμε ένα σημαντικό</w:t>
      </w:r>
      <w:r>
        <w:rPr>
          <w:rFonts w:eastAsia="Times New Roman" w:cs="Times New Roman"/>
          <w:szCs w:val="24"/>
        </w:rPr>
        <w:t>,</w:t>
      </w:r>
      <w:r>
        <w:rPr>
          <w:rFonts w:eastAsia="Times New Roman" w:cs="Times New Roman"/>
          <w:szCs w:val="24"/>
        </w:rPr>
        <w:t xml:space="preserve"> ζωτικό θέμα τη</w:t>
      </w:r>
      <w:r>
        <w:rPr>
          <w:rFonts w:eastAsia="Times New Roman" w:cs="Times New Roman"/>
          <w:szCs w:val="24"/>
        </w:rPr>
        <w:t>ς εξωτερικής πολιτικής</w:t>
      </w:r>
      <w:r>
        <w:rPr>
          <w:rFonts w:eastAsia="Times New Roman" w:cs="Times New Roman"/>
          <w:szCs w:val="24"/>
        </w:rPr>
        <w:t>,</w:t>
      </w:r>
      <w:r>
        <w:rPr>
          <w:rFonts w:eastAsia="Times New Roman" w:cs="Times New Roman"/>
          <w:szCs w:val="24"/>
        </w:rPr>
        <w:t xml:space="preserve"> να γίνεται αντικείμενο ενδοκυβερνητικών αντιπαραθέσεων, να γίνεται όχημα για πολιτικές καριέρες και όλο </w:t>
      </w:r>
      <w:r>
        <w:rPr>
          <w:rFonts w:eastAsia="Times New Roman" w:cs="Times New Roman"/>
          <w:szCs w:val="24"/>
        </w:rPr>
        <w:lastRenderedPageBreak/>
        <w:t xml:space="preserve">αυτό οδήγησε σε μια εθνική ήττα και σε μια πληγή χαίνουσα, ανοιχτή, που είναι έτσι και σήμερα που μιλάμε. </w:t>
      </w:r>
    </w:p>
    <w:p w14:paraId="6FA9DA32"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Κύριοι συνάδελφοι, θα</w:t>
      </w:r>
      <w:r>
        <w:rPr>
          <w:rFonts w:eastAsia="Times New Roman" w:cs="Times New Roman"/>
          <w:szCs w:val="24"/>
        </w:rPr>
        <w:t xml:space="preserve"> ήθελα να πω ότι η περιπέτεια του Σκοπιανού</w:t>
      </w:r>
      <w:r>
        <w:rPr>
          <w:rFonts w:eastAsia="Times New Roman" w:cs="Times New Roman"/>
          <w:szCs w:val="24"/>
        </w:rPr>
        <w:t>,</w:t>
      </w:r>
      <w:r>
        <w:rPr>
          <w:rFonts w:eastAsia="Times New Roman" w:cs="Times New Roman"/>
          <w:szCs w:val="24"/>
        </w:rPr>
        <w:t xml:space="preserve"> δεν ξεκίνησε στο Βουκουρέστι. Όσο και αν το Βουκουρέστι ήταν μια σημαντική στιγμή, δεν ξεκίνησε τότε το Σκοπιανό, όπως θέλει να μας πείσει ο Αρχηγός της Αξιωματικής Αντιπολίτευσης. Είχε ξεκινήσει πολύ πριν και δ</w:t>
      </w:r>
      <w:r>
        <w:rPr>
          <w:rFonts w:eastAsia="Times New Roman" w:cs="Times New Roman"/>
          <w:szCs w:val="24"/>
        </w:rPr>
        <w:t>ιερωτώμαι, εάν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ο σημερινός Αρχηγός της Αξιωματικής Αντιπολίτευσης άκουσε κάτι από τον πατέρα του και πρώην Πρωθυπουργό για το τι συνέβη τότε και οδηγηθήκαμε εκεί που οδηγηθήκαμε, σε μια αδυναμία να εκμεταλλευθούμε ιδανικές συνθήκες και να επιβάλ</w:t>
      </w:r>
      <w:r>
        <w:rPr>
          <w:rFonts w:eastAsia="Times New Roman" w:cs="Times New Roman"/>
          <w:szCs w:val="24"/>
        </w:rPr>
        <w:t xml:space="preserve">ουμε λύση από θέση ισχύος. </w:t>
      </w:r>
    </w:p>
    <w:p w14:paraId="6FA9DA33"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ήταν αυτό που οδήγησε, λοιπόν, σ’ αυτή την ήττα και στη δήλωση «δεν πειράζει, μετά από δεκαπέντε χρόνια δεν θα θυμάται κανείς το θέμα»; Ποιο θέμα; Αυτό που βρίσκουμε σήμερα μπροστά μας και καλούμεθα να το αντιμετωπίσουμε. </w:t>
      </w:r>
    </w:p>
    <w:p w14:paraId="6FA9DA34"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ήθελα να ερωτήσω επ’ αυτού</w:t>
      </w:r>
      <w:r>
        <w:rPr>
          <w:rFonts w:eastAsia="Times New Roman" w:cs="Times New Roman"/>
          <w:szCs w:val="24"/>
        </w:rPr>
        <w:t>.</w:t>
      </w:r>
      <w:r>
        <w:rPr>
          <w:rFonts w:eastAsia="Times New Roman" w:cs="Times New Roman"/>
          <w:szCs w:val="24"/>
        </w:rPr>
        <w:t xml:space="preserve"> Η κ. Μπακογιάννη έχει ακούσει τίποτα για τον </w:t>
      </w:r>
      <w:r>
        <w:rPr>
          <w:rFonts w:eastAsia="Times New Roman" w:cs="Times New Roman"/>
          <w:szCs w:val="24"/>
        </w:rPr>
        <w:t>¨</w:t>
      </w:r>
      <w:r>
        <w:rPr>
          <w:rFonts w:eastAsia="Times New Roman" w:cs="Times New Roman"/>
          <w:szCs w:val="24"/>
        </w:rPr>
        <w:t>φόνο</w:t>
      </w:r>
      <w:r>
        <w:rPr>
          <w:rFonts w:eastAsia="Times New Roman" w:cs="Times New Roman"/>
          <w:szCs w:val="24"/>
        </w:rPr>
        <w:t>¨</w:t>
      </w:r>
      <w:r>
        <w:rPr>
          <w:rFonts w:eastAsia="Times New Roman" w:cs="Times New Roman"/>
          <w:szCs w:val="24"/>
        </w:rPr>
        <w:t xml:space="preserve">; Και τι ακριβώς είναι αυτό που έχει ακούσει; </w:t>
      </w:r>
    </w:p>
    <w:p w14:paraId="6FA9DA35"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σ’ αυτό το σημείο να αναφερθώ στους δημοσκόπους, στους δημοσκόπους οι οποίοι </w:t>
      </w:r>
      <w:r>
        <w:rPr>
          <w:rFonts w:eastAsia="Times New Roman"/>
          <w:szCs w:val="24"/>
        </w:rPr>
        <w:t>"</w:t>
      </w:r>
      <w:r>
        <w:rPr>
          <w:rFonts w:eastAsia="Times New Roman" w:cs="Times New Roman"/>
          <w:szCs w:val="24"/>
        </w:rPr>
        <w:t>κόβουν τον κιμά παρουσία του πελάτου</w:t>
      </w:r>
      <w:r>
        <w:rPr>
          <w:rFonts w:eastAsia="Times New Roman"/>
          <w:szCs w:val="24"/>
        </w:rPr>
        <w:t>"</w:t>
      </w:r>
      <w:r>
        <w:rPr>
          <w:rFonts w:eastAsia="Times New Roman" w:cs="Times New Roman"/>
          <w:szCs w:val="24"/>
        </w:rPr>
        <w:t xml:space="preserve">. Αυτό συμβαίνει και όχι μόνο τώρα. Και τι κάνουν; Κάνουν τηλεφωνικές, λέει, έρευνες και θέτουν το γενικό ερώτημα στον Έλληνα πολίτη, εάν του αρέσει ή εάν συμφωνεί να περιλαμβάνεται η λέξη «Μακεδονία» μέσα στην ονομασία, ενώ το ερώτημα </w:t>
      </w:r>
      <w:r>
        <w:rPr>
          <w:rFonts w:eastAsia="Times New Roman" w:cs="Times New Roman"/>
          <w:szCs w:val="24"/>
        </w:rPr>
        <w:lastRenderedPageBreak/>
        <w:t>και το διακύβευμα εί</w:t>
      </w:r>
      <w:r>
        <w:rPr>
          <w:rFonts w:eastAsia="Times New Roman" w:cs="Times New Roman"/>
          <w:szCs w:val="24"/>
        </w:rPr>
        <w:t>ναι ένα και μοναδικό</w:t>
      </w:r>
      <w:r>
        <w:rPr>
          <w:rFonts w:eastAsia="Times New Roman" w:cs="Times New Roman"/>
          <w:szCs w:val="24"/>
        </w:rPr>
        <w:t>.</w:t>
      </w:r>
      <w:r>
        <w:rPr>
          <w:rFonts w:eastAsia="Times New Roman" w:cs="Times New Roman"/>
          <w:szCs w:val="24"/>
        </w:rPr>
        <w:t xml:space="preserve"> Σκέτη-νέτη Μακεδονία όπως συμβαίνει τώρα μετά από την αναγνώριση εκατόν σαράντα και πλέον χωρών ή μια σύνθετη ονομασία με γεωγραφικό προσδιορισμό </w:t>
      </w:r>
      <w:r>
        <w:rPr>
          <w:rFonts w:eastAsia="Times New Roman" w:cs="Times New Roman"/>
          <w:szCs w:val="24"/>
        </w:rPr>
        <w:t xml:space="preserve">έναντι όλων </w:t>
      </w:r>
      <w:r>
        <w:rPr>
          <w:rFonts w:eastAsia="Times New Roman" w:cs="Times New Roman"/>
          <w:szCs w:val="24"/>
        </w:rPr>
        <w:t xml:space="preserve">όπως ήταν η εθνική θέση; </w:t>
      </w:r>
    </w:p>
    <w:p w14:paraId="6FA9DA36"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Και το άλλο ερώτημα είναι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Θέλουμε μια φοβική </w:t>
      </w:r>
      <w:r>
        <w:rPr>
          <w:rFonts w:eastAsia="Times New Roman" w:cs="Times New Roman"/>
          <w:szCs w:val="24"/>
        </w:rPr>
        <w:t>περίκλειστη Ελλάδα, απομονωμένη, να ζει με μύθους μακριά από διαμορφωμένες πραγματικότητες</w:t>
      </w:r>
      <w:r>
        <w:rPr>
          <w:rFonts w:eastAsia="Times New Roman" w:cs="Times New Roman"/>
          <w:szCs w:val="24"/>
        </w:rPr>
        <w:t>; Κοντά τριάντα χρόνια μεσολάβησαν. Ποιο, άραγε, δίδαγμα βγάλαμε;</w:t>
      </w:r>
    </w:p>
    <w:p w14:paraId="6FA9DA37"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δώ οφείλω να πω με ότι με έκπληξη είδα την Αξιωματική Αντιπολίτευση, μετά από μια αρχική, θα έλεγα,</w:t>
      </w:r>
      <w:r>
        <w:rPr>
          <w:rFonts w:eastAsia="Times New Roman" w:cs="Times New Roman"/>
          <w:szCs w:val="24"/>
        </w:rPr>
        <w:t xml:space="preserve"> θετική στάση, να παλινδρομεί προς την εκμετάλλευση συναισθημάτων, τα οποία έχουν </w:t>
      </w:r>
      <w:r>
        <w:rPr>
          <w:rFonts w:eastAsia="Times New Roman" w:cs="Times New Roman"/>
          <w:szCs w:val="24"/>
        </w:rPr>
        <w:lastRenderedPageBreak/>
        <w:t>διαμορφωθεί μέσα από ιστορικές παρεξηγήσεις, άγνοιες, προκαταλήψεις</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τορπιλίζοντας τις προσπάθειες για την εξεύρεση μιας λύσης. </w:t>
      </w:r>
    </w:p>
    <w:p w14:paraId="6FA9DA38" w14:textId="77777777" w:rsidR="00C930AA" w:rsidRDefault="00077D26">
      <w:pPr>
        <w:spacing w:after="0" w:line="600" w:lineRule="auto"/>
        <w:ind w:firstLine="720"/>
        <w:jc w:val="both"/>
        <w:rPr>
          <w:rFonts w:eastAsia="Times New Roman" w:cs="Times New Roman"/>
          <w:szCs w:val="24"/>
        </w:rPr>
      </w:pPr>
      <w:r w:rsidRPr="003B0315">
        <w:rPr>
          <w:rFonts w:eastAsia="Times New Roman" w:cs="Times New Roman"/>
          <w:szCs w:val="24"/>
        </w:rPr>
        <w:t>Σ’</w:t>
      </w:r>
      <w:r>
        <w:rPr>
          <w:rFonts w:eastAsia="Times New Roman" w:cs="Times New Roman"/>
          <w:szCs w:val="24"/>
        </w:rPr>
        <w:t xml:space="preserve"> αυτό το σημείο θα ήθελα να πω το εξής: Οι υπεύθυνες πολιτικές ηγεσίες δεν είναι για να ακολουθούν αλλά για να προπορεύονται, να οδηγούν το λαό εκεί που οι ίδιες θεωρούν ότι είναι σωστή η λύση, να πουν ολόκληρη την αλήθεια στον ελληνικό λαό, όχι να κολακεύ</w:t>
      </w:r>
      <w:r>
        <w:rPr>
          <w:rFonts w:eastAsia="Times New Roman" w:cs="Times New Roman"/>
          <w:szCs w:val="24"/>
        </w:rPr>
        <w:t xml:space="preserve">ουν δοξασίες ή </w:t>
      </w:r>
      <w:r>
        <w:rPr>
          <w:rFonts w:eastAsia="Times New Roman" w:cs="Times New Roman"/>
          <w:szCs w:val="24"/>
        </w:rPr>
        <w:t xml:space="preserve">και </w:t>
      </w:r>
      <w:r>
        <w:rPr>
          <w:rFonts w:eastAsia="Times New Roman" w:cs="Times New Roman"/>
          <w:szCs w:val="24"/>
        </w:rPr>
        <w:t xml:space="preserve">παραληρήματα που ακούμε και εδώ μέσα στη Βουλή, τα οποία δεν έχουν προηγούμενο! </w:t>
      </w:r>
    </w:p>
    <w:p w14:paraId="6FA9DA39"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Ο καθένας έχει δικαίωμα να έχει άποψη. Δεν καταλαβαίνω, </w:t>
      </w:r>
      <w:r>
        <w:rPr>
          <w:rFonts w:eastAsia="Times New Roman" w:cs="Times New Roman"/>
          <w:szCs w:val="24"/>
        </w:rPr>
        <w:t xml:space="preserve">όμως, </w:t>
      </w:r>
      <w:r>
        <w:rPr>
          <w:rFonts w:eastAsia="Times New Roman" w:cs="Times New Roman"/>
          <w:szCs w:val="24"/>
        </w:rPr>
        <w:t xml:space="preserve">κύριοι συνάδελφοι, τη φιλολογία περί δημοψηφίσματος. Ούτε </w:t>
      </w:r>
      <w:r>
        <w:rPr>
          <w:rFonts w:eastAsia="Times New Roman" w:cs="Times New Roman"/>
          <w:szCs w:val="24"/>
        </w:rPr>
        <w:lastRenderedPageBreak/>
        <w:t>τη φιλολογία για δημοψήφισμα κατανοώ</w:t>
      </w:r>
      <w:r>
        <w:rPr>
          <w:rFonts w:eastAsia="Times New Roman" w:cs="Times New Roman"/>
          <w:szCs w:val="24"/>
        </w:rPr>
        <w:t xml:space="preserve"> ούτε την ακατάσχετη ονοματολογία δίκην πολιτικού τζόγου. Αν χρειαστεί, </w:t>
      </w:r>
      <w:r>
        <w:rPr>
          <w:rFonts w:eastAsia="Times New Roman" w:cs="Times New Roman"/>
          <w:szCs w:val="24"/>
        </w:rPr>
        <w:t>ν</w:t>
      </w:r>
      <w:r>
        <w:rPr>
          <w:rFonts w:eastAsia="Times New Roman" w:cs="Times New Roman"/>
          <w:szCs w:val="24"/>
        </w:rPr>
        <w:t>α το βάλουμε και στο «Στοίχημα» του ΟΠΑΠ δηλαδή, ποια θα είναι η νέα ονομασία</w:t>
      </w:r>
      <w:r>
        <w:rPr>
          <w:rFonts w:eastAsia="Times New Roman" w:cs="Times New Roman"/>
          <w:szCs w:val="24"/>
        </w:rPr>
        <w:t>…</w:t>
      </w:r>
    </w:p>
    <w:p w14:paraId="6FA9DA3A"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Δεν κατανοώ αυτή τη φιλολογία</w:t>
      </w:r>
      <w:r>
        <w:rPr>
          <w:rFonts w:eastAsia="Times New Roman" w:cs="Times New Roman"/>
          <w:szCs w:val="24"/>
        </w:rPr>
        <w:t>,</w:t>
      </w:r>
      <w:r>
        <w:rPr>
          <w:rFonts w:eastAsia="Times New Roman" w:cs="Times New Roman"/>
          <w:szCs w:val="24"/>
        </w:rPr>
        <w:t xml:space="preserve"> διότι υπάρχει ο ορατός κίνδυνος να αρχίσει </w:t>
      </w:r>
      <w:r>
        <w:rPr>
          <w:rFonts w:eastAsia="Times New Roman" w:cs="Times New Roman"/>
          <w:szCs w:val="24"/>
        </w:rPr>
        <w:t xml:space="preserve">πάλι </w:t>
      </w:r>
      <w:r>
        <w:rPr>
          <w:rFonts w:eastAsia="Times New Roman" w:cs="Times New Roman"/>
          <w:szCs w:val="24"/>
        </w:rPr>
        <w:t>ο χορός των τεράτων και ν</w:t>
      </w:r>
      <w:r>
        <w:rPr>
          <w:rFonts w:eastAsia="Times New Roman" w:cs="Times New Roman"/>
          <w:szCs w:val="24"/>
        </w:rPr>
        <w:t>α δώσουμε την ευκαιρία στον τυχοδιωκτισμό</w:t>
      </w:r>
      <w:r>
        <w:rPr>
          <w:rFonts w:eastAsia="Times New Roman" w:cs="Times New Roman"/>
          <w:szCs w:val="24"/>
        </w:rPr>
        <w:t>,</w:t>
      </w:r>
      <w:r>
        <w:rPr>
          <w:rFonts w:eastAsia="Times New Roman" w:cs="Times New Roman"/>
          <w:szCs w:val="24"/>
        </w:rPr>
        <w:t xml:space="preserve"> να μετρήσει τα όριά του. Αυτό θέλουμε; Αυτό</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επιτάσσει η σημερινή ιστορική συγκυρία; </w:t>
      </w:r>
    </w:p>
    <w:p w14:paraId="6FA9DA3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Είναι μια ιστορική ευκαιρία. Αν κάποιος νομίζει ότι στο παρασκήνιο θα συμφωνεί, αλλά στο προσκήνιο θα προσπαθεί να μεγι</w:t>
      </w:r>
      <w:r>
        <w:rPr>
          <w:rFonts w:eastAsia="Times New Roman" w:cs="Times New Roman"/>
          <w:szCs w:val="24"/>
        </w:rPr>
        <w:t xml:space="preserve">στοποιήσει </w:t>
      </w:r>
      <w:r>
        <w:rPr>
          <w:rFonts w:eastAsia="Times New Roman" w:cs="Times New Roman"/>
          <w:szCs w:val="24"/>
        </w:rPr>
        <w:t xml:space="preserve">την </w:t>
      </w:r>
      <w:r>
        <w:rPr>
          <w:rFonts w:eastAsia="Times New Roman" w:cs="Times New Roman"/>
          <w:szCs w:val="24"/>
        </w:rPr>
        <w:t xml:space="preserve">φθορά της Κυβέρνησης, πλανάται πλάνην οικτράν. Και όσοι προαναγγέλλουν εθνική ήττα στο θέμα αυτό, στην ουσία την προετοιμάζουν. Και μη βαυκαλίζονται με την ιδέα ότι θα εξυπηρετήσουν εξουσιαστικά οράματα και αν φτάσουμε στην αποτυχία, </w:t>
      </w:r>
      <w:r>
        <w:rPr>
          <w:rFonts w:eastAsia="Times New Roman" w:cs="Times New Roman"/>
          <w:szCs w:val="24"/>
        </w:rPr>
        <w:lastRenderedPageBreak/>
        <w:t xml:space="preserve">τελικά </w:t>
      </w:r>
      <w:r>
        <w:rPr>
          <w:rFonts w:eastAsia="Times New Roman" w:cs="Times New Roman"/>
          <w:szCs w:val="24"/>
        </w:rPr>
        <w:t xml:space="preserve">έχει ο Θεός, μετά από τριάντα χρόνια ποιος θυμάται ξανά το θέμα των Σκοπίων. </w:t>
      </w:r>
    </w:p>
    <w:p w14:paraId="6FA9DA3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Εγώ αυτά ήθελα να πω για το θέμα αυτό, χωρίς να θέλω να μειώσω σε τίποτα τη σημασία ενός σημαντικού καινοτόμου νομοσχεδίου, το οποίο εισάγει τη δημοκρατία –θα έλεγα- στην παραγωγ</w:t>
      </w:r>
      <w:r>
        <w:rPr>
          <w:rFonts w:eastAsia="Times New Roman" w:cs="Times New Roman"/>
          <w:szCs w:val="24"/>
        </w:rPr>
        <w:t xml:space="preserve">ή της ενέργειας, τη δημοκρατία στην πράξη και δίνει τη δυνατότητα σε άτομα και συλλογικότητες να γίνουν </w:t>
      </w:r>
      <w:r>
        <w:rPr>
          <w:rFonts w:eastAsia="Times New Roman" w:cs="Times New Roman"/>
          <w:szCs w:val="24"/>
        </w:rPr>
        <w:t>¨</w:t>
      </w:r>
      <w:r>
        <w:rPr>
          <w:rFonts w:eastAsia="Times New Roman" w:cs="Times New Roman"/>
          <w:szCs w:val="24"/>
        </w:rPr>
        <w:t>παίχτες</w:t>
      </w:r>
      <w:r>
        <w:rPr>
          <w:rFonts w:eastAsia="Times New Roman" w:cs="Times New Roman"/>
          <w:szCs w:val="24"/>
        </w:rPr>
        <w:t>¨</w:t>
      </w:r>
      <w:r>
        <w:rPr>
          <w:rFonts w:eastAsia="Times New Roman" w:cs="Times New Roman"/>
          <w:szCs w:val="24"/>
        </w:rPr>
        <w:t xml:space="preserve"> σε αυτό το παιχνίδι, αρκεί όλα αυτά, κύριε Υπουργέ, να συνδυαστούν με έναν καλό, αν είναι δυνατό</w:t>
      </w:r>
      <w:r>
        <w:rPr>
          <w:rFonts w:eastAsia="Times New Roman" w:cs="Times New Roman"/>
          <w:szCs w:val="24"/>
        </w:rPr>
        <w:t>,</w:t>
      </w:r>
      <w:r>
        <w:rPr>
          <w:rFonts w:eastAsia="Times New Roman" w:cs="Times New Roman"/>
          <w:szCs w:val="24"/>
        </w:rPr>
        <w:t xml:space="preserve"> και χρυσό κανόνα για την καλή και λειτουργικ</w:t>
      </w:r>
      <w:r>
        <w:rPr>
          <w:rFonts w:eastAsia="Times New Roman" w:cs="Times New Roman"/>
          <w:szCs w:val="24"/>
        </w:rPr>
        <w:t xml:space="preserve">ή χωροθέτηση, μια χωροθέτηση που δεν θα αφήνει δυνατότητες για βλάβη στο περιβάλλον. </w:t>
      </w:r>
    </w:p>
    <w:p w14:paraId="6FA9DA3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FA9DA3E" w14:textId="77777777" w:rsidR="00C930AA" w:rsidRDefault="00077D2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FA9DA3F"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Κι εμείς ευχαριστούμε. </w:t>
      </w:r>
    </w:p>
    <w:p w14:paraId="6FA9DA40"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Υπάρχει ένα αίτημα από Βουλευτές, που συν</w:t>
      </w:r>
      <w:r>
        <w:rPr>
          <w:rFonts w:eastAsia="Times New Roman" w:cs="Times New Roman"/>
          <w:szCs w:val="24"/>
        </w:rPr>
        <w:t xml:space="preserve">εδριάζουν σε </w:t>
      </w:r>
      <w:r>
        <w:rPr>
          <w:rFonts w:eastAsia="Times New Roman" w:cs="Times New Roman"/>
          <w:szCs w:val="24"/>
        </w:rPr>
        <w:t>ε</w:t>
      </w:r>
      <w:r>
        <w:rPr>
          <w:rFonts w:eastAsia="Times New Roman" w:cs="Times New Roman"/>
          <w:szCs w:val="24"/>
        </w:rPr>
        <w:t xml:space="preserve">πιτροπή, να προηγηθούν. </w:t>
      </w:r>
    </w:p>
    <w:p w14:paraId="6FA9DA41"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 xml:space="preserve">Μπορώ να μιλήσω τώρα, κυρία Πρόεδρε; </w:t>
      </w:r>
    </w:p>
    <w:p w14:paraId="6FA9DA42"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Είστε κι εσείς, κυρία Καφαντάρη, στην </w:t>
      </w:r>
      <w:r>
        <w:rPr>
          <w:rFonts w:eastAsia="Times New Roman" w:cs="Times New Roman"/>
          <w:szCs w:val="24"/>
        </w:rPr>
        <w:t>ε</w:t>
      </w:r>
      <w:r>
        <w:rPr>
          <w:rFonts w:eastAsia="Times New Roman" w:cs="Times New Roman"/>
          <w:szCs w:val="24"/>
        </w:rPr>
        <w:t xml:space="preserve">πιτροπή, όμως δεν είστε Πρόεδρος. Είναι η κ. Ιγγλέζη. </w:t>
      </w:r>
    </w:p>
    <w:p w14:paraId="6FA9DA43"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ΧΑΡΟΥΛΑ (ΧΑΡΑ) </w:t>
      </w:r>
      <w:r>
        <w:rPr>
          <w:rFonts w:eastAsia="Times New Roman" w:cs="Times New Roman"/>
          <w:b/>
          <w:szCs w:val="24"/>
        </w:rPr>
        <w:t xml:space="preserve">ΚΑΦΑΝΤΑΡΗ: </w:t>
      </w:r>
      <w:r>
        <w:rPr>
          <w:rFonts w:eastAsia="Times New Roman" w:cs="Times New Roman"/>
          <w:szCs w:val="24"/>
        </w:rPr>
        <w:t xml:space="preserve">Μετά είναι η σειρά μου. </w:t>
      </w:r>
    </w:p>
    <w:p w14:paraId="6FA9DA44"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Θέλω να κάνω αλλαγές</w:t>
      </w:r>
      <w:r>
        <w:rPr>
          <w:rFonts w:eastAsia="Times New Roman" w:cs="Times New Roman"/>
          <w:szCs w:val="24"/>
        </w:rPr>
        <w:t>,</w:t>
      </w:r>
      <w:r>
        <w:rPr>
          <w:rFonts w:eastAsia="Times New Roman" w:cs="Times New Roman"/>
          <w:szCs w:val="24"/>
        </w:rPr>
        <w:t xml:space="preserve"> για να μπορέσετε να παραστείτε χωρίς να υπάρχει πρόβλημα. </w:t>
      </w:r>
    </w:p>
    <w:p w14:paraId="6FA9DA45"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προηγηθεί η κ. Ιγγλέζη, που είναι Πρόεδρος της </w:t>
      </w:r>
      <w:r>
        <w:rPr>
          <w:rFonts w:eastAsia="Times New Roman" w:cs="Times New Roman"/>
          <w:szCs w:val="24"/>
        </w:rPr>
        <w:t>ε</w:t>
      </w:r>
      <w:r>
        <w:rPr>
          <w:rFonts w:eastAsia="Times New Roman" w:cs="Times New Roman"/>
          <w:szCs w:val="24"/>
        </w:rPr>
        <w:t>πιτροπής. Μετά θα μιλήσουν ένα-ένα τα μέλη τ</w:t>
      </w:r>
      <w:r>
        <w:rPr>
          <w:rFonts w:eastAsia="Times New Roman" w:cs="Times New Roman"/>
          <w:szCs w:val="24"/>
        </w:rPr>
        <w:t xml:space="preserve">ης </w:t>
      </w:r>
      <w:r>
        <w:rPr>
          <w:rFonts w:eastAsia="Times New Roman" w:cs="Times New Roman"/>
          <w:szCs w:val="24"/>
        </w:rPr>
        <w:t>ε</w:t>
      </w:r>
      <w:r>
        <w:rPr>
          <w:rFonts w:eastAsia="Times New Roman" w:cs="Times New Roman"/>
          <w:szCs w:val="24"/>
        </w:rPr>
        <w:t xml:space="preserve">πιτροπής. </w:t>
      </w:r>
    </w:p>
    <w:p w14:paraId="6FA9DA46"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Ορίστε, κυρία Ιγγλέζη, έχετε τον λόγο. </w:t>
      </w:r>
    </w:p>
    <w:p w14:paraId="6FA9DA47"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Ευχαριστώ πολύ, κυρία Πρόεδρε.</w:t>
      </w:r>
    </w:p>
    <w:p w14:paraId="6FA9DA48"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Ευχαριστώ πάρα πολύ και τους συναδέλφους και τις συναδέλφισσες για την παραχώρηση της σειράς. </w:t>
      </w:r>
    </w:p>
    <w:p w14:paraId="6FA9DA49"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σήμερα ένα σχέδι</w:t>
      </w:r>
      <w:r>
        <w:rPr>
          <w:rFonts w:eastAsia="Times New Roman" w:cs="Times New Roman"/>
          <w:szCs w:val="24"/>
        </w:rPr>
        <w:t>ο νόμου</w:t>
      </w:r>
      <w:r>
        <w:rPr>
          <w:rFonts w:eastAsia="Times New Roman" w:cs="Times New Roman"/>
          <w:szCs w:val="24"/>
        </w:rPr>
        <w:t>,</w:t>
      </w:r>
      <w:r>
        <w:rPr>
          <w:rFonts w:eastAsia="Times New Roman" w:cs="Times New Roman"/>
          <w:szCs w:val="24"/>
        </w:rPr>
        <w:t xml:space="preserve"> που έρχεται να επιβεβαιώσει το γεγονός ότι όταν αναφερόμαστε στις συνεχείς προσπάθειες που κάνουμε για την αλλαγή του παραγωγικού μοντέλου της χώρας και για τη στήριξη του τρίτου πυλώνα της οικονομίας, την κοινωνική οικονομία, το εννοούμε. Έρ</w:t>
      </w:r>
      <w:r>
        <w:rPr>
          <w:rFonts w:eastAsia="Times New Roman" w:cs="Times New Roman"/>
          <w:szCs w:val="24"/>
        </w:rPr>
        <w:lastRenderedPageBreak/>
        <w:t xml:space="preserve">χεται συνάμα </w:t>
      </w:r>
      <w:r>
        <w:rPr>
          <w:rFonts w:eastAsia="Times New Roman" w:cs="Times New Roman"/>
          <w:szCs w:val="24"/>
        </w:rPr>
        <w:t xml:space="preserve">να αποδείξει ότι είναι εφικτή η εφαρμογή μιας ενεργειακής πολιτικής με άξονα τις αξίες της Αριστεράς και της οικολογίας. </w:t>
      </w:r>
    </w:p>
    <w:p w14:paraId="6FA9DA4A"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Και αυτό γιατί το νομοσχέδιο που ψηφίζουμε σήμερα, εισάγει την ενεργειακή δημοκρατία και δίνει τη δυνατότητα στους πολίτες, στους τοπι</w:t>
      </w:r>
      <w:r>
        <w:rPr>
          <w:rFonts w:eastAsia="Times New Roman" w:cs="Times New Roman"/>
          <w:szCs w:val="24"/>
        </w:rPr>
        <w:t xml:space="preserve">κούς φορείς, στις μικρές και μεσαίες τοπικές επιχειρήσεις να συμμετάσχουν στην ενεργειακή μετάβαση σε καθαρές μορφές ενέργειας και στον ενεργειακό σχεδιασμό. </w:t>
      </w:r>
    </w:p>
    <w:p w14:paraId="6FA9DA4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Μέσα από την άμεση εμπλοκή τους σε ενεργειακά εγχειρήματα με προτεραιότητα σε αυτά των </w:t>
      </w:r>
      <w:r>
        <w:rPr>
          <w:rFonts w:eastAsia="Times New Roman" w:cs="Times New Roman"/>
          <w:szCs w:val="24"/>
        </w:rPr>
        <w:t>α</w:t>
      </w:r>
      <w:r>
        <w:rPr>
          <w:rFonts w:eastAsia="Times New Roman" w:cs="Times New Roman"/>
          <w:szCs w:val="24"/>
        </w:rPr>
        <w:t>νανεώσιμω</w:t>
      </w:r>
      <w:r>
        <w:rPr>
          <w:rFonts w:eastAsia="Times New Roman" w:cs="Times New Roman"/>
          <w:szCs w:val="24"/>
        </w:rPr>
        <w:t xml:space="preserve">ν </w:t>
      </w:r>
      <w:r>
        <w:rPr>
          <w:rFonts w:eastAsia="Times New Roman" w:cs="Times New Roman"/>
          <w:szCs w:val="24"/>
        </w:rPr>
        <w:t>π</w:t>
      </w:r>
      <w:r>
        <w:rPr>
          <w:rFonts w:eastAsia="Times New Roman" w:cs="Times New Roman"/>
          <w:szCs w:val="24"/>
        </w:rPr>
        <w:t xml:space="preserve">ηγών </w:t>
      </w:r>
      <w:r>
        <w:rPr>
          <w:rFonts w:eastAsia="Times New Roman" w:cs="Times New Roman"/>
          <w:szCs w:val="24"/>
        </w:rPr>
        <w:t>ε</w:t>
      </w:r>
      <w:r>
        <w:rPr>
          <w:rFonts w:eastAsia="Times New Roman" w:cs="Times New Roman"/>
          <w:szCs w:val="24"/>
        </w:rPr>
        <w:t xml:space="preserve">νέργειας και της εξοικονόμησης, γίνονται ένας ακόμα σημαντικός παίχτης στη </w:t>
      </w:r>
      <w:r>
        <w:rPr>
          <w:rFonts w:eastAsia="Times New Roman" w:cs="Times New Roman"/>
          <w:szCs w:val="24"/>
        </w:rPr>
        <w:lastRenderedPageBreak/>
        <w:t xml:space="preserve">διαδικασία ενεργής μετάβασης προς ένα ενεργειακό μείγμα </w:t>
      </w:r>
      <w:r>
        <w:rPr>
          <w:rFonts w:eastAsia="Times New Roman" w:cs="Times New Roman"/>
          <w:szCs w:val="24"/>
        </w:rPr>
        <w:t>«</w:t>
      </w:r>
      <w:r>
        <w:rPr>
          <w:rFonts w:eastAsia="Times New Roman" w:cs="Times New Roman"/>
          <w:szCs w:val="24"/>
        </w:rPr>
        <w:t>πράσινο</w:t>
      </w:r>
      <w:r>
        <w:rPr>
          <w:rFonts w:eastAsia="Times New Roman" w:cs="Times New Roman"/>
          <w:szCs w:val="24"/>
        </w:rPr>
        <w:t>»</w:t>
      </w:r>
      <w:r>
        <w:rPr>
          <w:rFonts w:eastAsia="Times New Roman" w:cs="Times New Roman"/>
          <w:szCs w:val="24"/>
        </w:rPr>
        <w:t xml:space="preserve"> και σε μια οικονομία με λιγότερο άνθρακα, δημιουργώντας ένα νέο πλαίσιο από τη μέχρι τώρα πρακτική. </w:t>
      </w:r>
    </w:p>
    <w:p w14:paraId="6FA9DA4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Η προ</w:t>
      </w:r>
      <w:r>
        <w:rPr>
          <w:rFonts w:eastAsia="Times New Roman" w:cs="Times New Roman"/>
          <w:szCs w:val="24"/>
        </w:rPr>
        <w:t>στιθέμενη αξία που παράγεται</w:t>
      </w:r>
      <w:r>
        <w:rPr>
          <w:rFonts w:eastAsia="Times New Roman" w:cs="Times New Roman"/>
          <w:szCs w:val="24"/>
        </w:rPr>
        <w:t>,</w:t>
      </w:r>
      <w:r>
        <w:rPr>
          <w:rFonts w:eastAsia="Times New Roman" w:cs="Times New Roman"/>
          <w:szCs w:val="24"/>
        </w:rPr>
        <w:t xml:space="preserve"> λοιπόν, από τη διαδικασία της ενεργειακής μετάβασης</w:t>
      </w:r>
      <w:r>
        <w:rPr>
          <w:rFonts w:eastAsia="Times New Roman" w:cs="Times New Roman"/>
          <w:szCs w:val="24"/>
        </w:rPr>
        <w:t>,</w:t>
      </w:r>
      <w:r>
        <w:rPr>
          <w:rFonts w:eastAsia="Times New Roman" w:cs="Times New Roman"/>
          <w:szCs w:val="24"/>
        </w:rPr>
        <w:t xml:space="preserve"> δεν επιβαρύνει την κοινωνία ούτε διαφεύγει στο εξωτερικό. Αντίθετα παραμένει στη χώρα και δεν την απολαμβάνουν αποκλειστικά οι μεγάλες ενεργειακές πολυεθνικές αλλά οι τοπικέ</w:t>
      </w:r>
      <w:r>
        <w:rPr>
          <w:rFonts w:eastAsia="Times New Roman" w:cs="Times New Roman"/>
          <w:szCs w:val="24"/>
        </w:rPr>
        <w:t xml:space="preserve">ς κοινωνίες. </w:t>
      </w:r>
    </w:p>
    <w:p w14:paraId="6FA9DA4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δεν έχει περάσει πολύς καιρός από τότε που ψηφίσαμε σε αυτή την Αίθουσα τη Σύμβαση των Παρισίων για την κλιματική αλλαγή.</w:t>
      </w:r>
    </w:p>
    <w:p w14:paraId="6FA9DA4E" w14:textId="77777777" w:rsidR="00C930AA" w:rsidRDefault="00077D26">
      <w:pPr>
        <w:spacing w:after="0" w:line="600" w:lineRule="auto"/>
        <w:ind w:firstLine="720"/>
        <w:jc w:val="both"/>
        <w:rPr>
          <w:rFonts w:eastAsia="Times New Roman"/>
          <w:szCs w:val="24"/>
        </w:rPr>
      </w:pPr>
      <w:r>
        <w:rPr>
          <w:rFonts w:eastAsia="Times New Roman"/>
          <w:szCs w:val="24"/>
        </w:rPr>
        <w:lastRenderedPageBreak/>
        <w:t>Δ</w:t>
      </w:r>
      <w:r>
        <w:rPr>
          <w:rFonts w:eastAsia="Times New Roman"/>
          <w:szCs w:val="24"/>
        </w:rPr>
        <w:t>εν</w:t>
      </w:r>
      <w:r>
        <w:rPr>
          <w:rFonts w:eastAsia="Times New Roman"/>
          <w:szCs w:val="24"/>
        </w:rPr>
        <w:t xml:space="preserve"> είναι λίγες οι φορές</w:t>
      </w:r>
      <w:r>
        <w:rPr>
          <w:rFonts w:eastAsia="Times New Roman"/>
          <w:szCs w:val="24"/>
        </w:rPr>
        <w:t>,</w:t>
      </w:r>
      <w:r>
        <w:rPr>
          <w:rFonts w:eastAsia="Times New Roman"/>
          <w:szCs w:val="24"/>
        </w:rPr>
        <w:t xml:space="preserve"> που στον διάλογο έχει αναδειχθεί η αναγκαιότητα της μετάβασης σε</w:t>
      </w:r>
      <w:r>
        <w:rPr>
          <w:rFonts w:eastAsia="Times New Roman"/>
          <w:szCs w:val="24"/>
        </w:rPr>
        <w:t xml:space="preserve"> μορφές καθαρής ενέργειας</w:t>
      </w:r>
      <w:r>
        <w:rPr>
          <w:rFonts w:eastAsia="Times New Roman"/>
          <w:szCs w:val="24"/>
        </w:rPr>
        <w:t>,</w:t>
      </w:r>
      <w:r>
        <w:rPr>
          <w:rFonts w:eastAsia="Times New Roman"/>
          <w:szCs w:val="24"/>
        </w:rPr>
        <w:t xml:space="preserve"> και οι ευκαιρίες που αυτή η διαδικασία αναδεικνύει. </w:t>
      </w:r>
    </w:p>
    <w:p w14:paraId="6FA9DA4F" w14:textId="77777777" w:rsidR="00C930AA" w:rsidRDefault="00077D26">
      <w:pPr>
        <w:tabs>
          <w:tab w:val="left" w:pos="2608"/>
        </w:tabs>
        <w:spacing w:after="0" w:line="600" w:lineRule="auto"/>
        <w:ind w:firstLine="720"/>
        <w:jc w:val="both"/>
        <w:rPr>
          <w:rFonts w:eastAsia="Times New Roman"/>
          <w:szCs w:val="24"/>
        </w:rPr>
      </w:pPr>
      <w:r>
        <w:rPr>
          <w:rFonts w:eastAsia="Times New Roman"/>
          <w:szCs w:val="24"/>
        </w:rPr>
        <w:t>Η κλιματική αλλαγή δεν είναι η φαντασίωση κάποιων αλλά η πραγματικότητα με την οποία τόσο εμείς όσο και οι επόμενες γενιές θα πρέπει να αναμετρηθούμε. Η Συμφωνία των Παρισίων</w:t>
      </w:r>
      <w:r>
        <w:rPr>
          <w:rFonts w:eastAsia="Times New Roman"/>
          <w:szCs w:val="24"/>
        </w:rPr>
        <w:t xml:space="preserve"> αλλά και οι ευρωπαϊκές </w:t>
      </w:r>
      <w:r>
        <w:rPr>
          <w:rFonts w:eastAsia="Times New Roman"/>
          <w:szCs w:val="24"/>
        </w:rPr>
        <w:t>ο</w:t>
      </w:r>
      <w:r>
        <w:rPr>
          <w:rFonts w:eastAsia="Times New Roman"/>
          <w:szCs w:val="24"/>
        </w:rPr>
        <w:t>δηγίες θέτουν καθήκοντα στη χώρα μας στην κατεύθυνση της απεξάρτησης από τα ορυκτά καύσιμα και της μετάβασης σε μία οικονομία μηδενικών εκπομπών άνθρακα, που οφείλουμε να αντιμετωπίζουμε με πραγματικές δράσεις, δράσεις που εμπλέκου</w:t>
      </w:r>
      <w:r>
        <w:rPr>
          <w:rFonts w:eastAsia="Times New Roman"/>
          <w:szCs w:val="24"/>
        </w:rPr>
        <w:t xml:space="preserve">ν την κοινωνία στον ενεργειακό σχεδιασμό, που εμβαθύνουν τον εκδημοκρατισμό του ενεργειακού μοντέλου, ενώ ταυτόχρονα δημιουργούν βιώσιμες θέσεις εργασίας και προωθούν την </w:t>
      </w:r>
      <w:r>
        <w:rPr>
          <w:rFonts w:eastAsia="Times New Roman"/>
          <w:szCs w:val="24"/>
        </w:rPr>
        <w:lastRenderedPageBreak/>
        <w:t>καινοτομία, λαμβάνοντας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όλους τους κοινωνικούς, περιβαλλοντικούς και οικονομ</w:t>
      </w:r>
      <w:r>
        <w:rPr>
          <w:rFonts w:eastAsia="Times New Roman"/>
          <w:szCs w:val="24"/>
        </w:rPr>
        <w:t>ικούς όρους.</w:t>
      </w:r>
    </w:p>
    <w:p w14:paraId="6FA9DA50" w14:textId="77777777" w:rsidR="00C930AA" w:rsidRDefault="00077D26">
      <w:pPr>
        <w:tabs>
          <w:tab w:val="left" w:pos="2608"/>
        </w:tabs>
        <w:spacing w:after="0" w:line="600" w:lineRule="auto"/>
        <w:ind w:firstLine="720"/>
        <w:jc w:val="both"/>
        <w:rPr>
          <w:rFonts w:eastAsia="Times New Roman"/>
          <w:szCs w:val="24"/>
        </w:rPr>
      </w:pPr>
      <w:r>
        <w:rPr>
          <w:rFonts w:eastAsia="Times New Roman"/>
          <w:szCs w:val="24"/>
        </w:rPr>
        <w:t xml:space="preserve">Ο σχεδιασμός της ενεργειακής πολιτικής αποσκοπεί στην ικανοποίηση των κοινωνικών ενεργειακών αναγκών. Για τον λόγο αυτό προωθείται η τοπική παραγωγή και κατανάλωση ενέργειας καθώς και η σύνδεση του τόπου παραγωγής με αυτόν της κατανάλωσης. Το </w:t>
      </w:r>
      <w:r>
        <w:rPr>
          <w:rFonts w:eastAsia="Times New Roman"/>
          <w:szCs w:val="24"/>
        </w:rPr>
        <w:t>κριτήριο, λοιπόν, της αποκέντρωσης αλλά και η δυνατότητα για τους πολίτες, τους τοπικούς φορείς, τις μικρές επιχειρήσεις να έχουν ενεργειακή αυτονομία</w:t>
      </w:r>
      <w:r>
        <w:rPr>
          <w:rFonts w:eastAsia="Times New Roman"/>
          <w:szCs w:val="24"/>
        </w:rPr>
        <w:t>,</w:t>
      </w:r>
      <w:r>
        <w:rPr>
          <w:rFonts w:eastAsia="Times New Roman"/>
          <w:szCs w:val="24"/>
        </w:rPr>
        <w:t xml:space="preserve"> παρέχει περισσότερα εφόδια για την αντιμετώπιση της ενεργειακής φτώχειας. </w:t>
      </w:r>
    </w:p>
    <w:p w14:paraId="6FA9DA51" w14:textId="77777777" w:rsidR="00C930AA" w:rsidRDefault="00077D26">
      <w:pPr>
        <w:tabs>
          <w:tab w:val="left" w:pos="2608"/>
        </w:tabs>
        <w:spacing w:after="0" w:line="600" w:lineRule="auto"/>
        <w:ind w:firstLine="720"/>
        <w:jc w:val="both"/>
        <w:rPr>
          <w:rFonts w:eastAsia="Times New Roman"/>
          <w:szCs w:val="24"/>
        </w:rPr>
      </w:pPr>
      <w:r>
        <w:rPr>
          <w:rFonts w:eastAsia="Times New Roman"/>
          <w:szCs w:val="24"/>
        </w:rPr>
        <w:t>Αναμένεται ότι αποτέλεσμα των</w:t>
      </w:r>
      <w:r>
        <w:rPr>
          <w:rFonts w:eastAsia="Times New Roman"/>
          <w:szCs w:val="24"/>
        </w:rPr>
        <w:t xml:space="preserve"> </w:t>
      </w:r>
      <w:r>
        <w:rPr>
          <w:rFonts w:eastAsia="Times New Roman"/>
          <w:szCs w:val="24"/>
        </w:rPr>
        <w:t>ε</w:t>
      </w:r>
      <w:r>
        <w:rPr>
          <w:rFonts w:eastAsia="Times New Roman"/>
          <w:szCs w:val="24"/>
        </w:rPr>
        <w:t xml:space="preserve">νεργειακών </w:t>
      </w:r>
      <w:r>
        <w:rPr>
          <w:rFonts w:eastAsia="Times New Roman"/>
          <w:szCs w:val="24"/>
        </w:rPr>
        <w:t>κ</w:t>
      </w:r>
      <w:r>
        <w:rPr>
          <w:rFonts w:eastAsia="Times New Roman"/>
          <w:szCs w:val="24"/>
        </w:rPr>
        <w:t xml:space="preserve">οινοτήτων θα είναι η μείωση των τιμολογίων, η περαιτέρω διείσδυση των ΑΠΕ, καθώς και η αξιοποίηση των διαθέσιμων εργαλείων της ενεργειακής </w:t>
      </w:r>
      <w:r>
        <w:rPr>
          <w:rFonts w:eastAsia="Times New Roman"/>
          <w:szCs w:val="24"/>
        </w:rPr>
        <w:lastRenderedPageBreak/>
        <w:t>αγοράς, όπως για παράδειγμα ο συμψηφισμός ενέργειας, ο εικονικός συμψηφισμός ενέργειας και οι «έξυπνοι»</w:t>
      </w:r>
      <w:r>
        <w:rPr>
          <w:rFonts w:eastAsia="Times New Roman"/>
          <w:szCs w:val="24"/>
        </w:rPr>
        <w:t xml:space="preserve"> μετρητές.</w:t>
      </w:r>
    </w:p>
    <w:p w14:paraId="6FA9DA52" w14:textId="77777777" w:rsidR="00C930AA" w:rsidRDefault="00077D26">
      <w:pPr>
        <w:tabs>
          <w:tab w:val="left" w:pos="2608"/>
        </w:tabs>
        <w:spacing w:after="0" w:line="600" w:lineRule="auto"/>
        <w:ind w:firstLine="720"/>
        <w:jc w:val="both"/>
        <w:rPr>
          <w:rFonts w:eastAsia="Times New Roman"/>
          <w:szCs w:val="24"/>
        </w:rPr>
      </w:pPr>
      <w:r>
        <w:rPr>
          <w:rFonts w:eastAsia="Times New Roman"/>
          <w:szCs w:val="24"/>
        </w:rPr>
        <w:t xml:space="preserve">Θα ήθελα να δώσω ένα παράδειγμα, για να γίνει καλύτερα αντιληπτή η σημασία του σημερινού νομοθετήματος. Εάν τρεις ΟΤΑ θελήσουν, έχουν τη δυνατότητα να δημιουργήσουν μία </w:t>
      </w:r>
      <w:r>
        <w:rPr>
          <w:rFonts w:eastAsia="Times New Roman"/>
          <w:szCs w:val="24"/>
        </w:rPr>
        <w:t>ε</w:t>
      </w:r>
      <w:r>
        <w:rPr>
          <w:rFonts w:eastAsia="Times New Roman"/>
          <w:szCs w:val="24"/>
        </w:rPr>
        <w:t xml:space="preserve">νεργειακή </w:t>
      </w:r>
      <w:r>
        <w:rPr>
          <w:rFonts w:eastAsia="Times New Roman"/>
          <w:szCs w:val="24"/>
        </w:rPr>
        <w:t>κ</w:t>
      </w:r>
      <w:r>
        <w:rPr>
          <w:rFonts w:eastAsia="Times New Roman"/>
          <w:szCs w:val="24"/>
        </w:rPr>
        <w:t>οινότητα</w:t>
      </w:r>
      <w:r>
        <w:rPr>
          <w:rFonts w:eastAsia="Times New Roman"/>
          <w:szCs w:val="24"/>
        </w:rPr>
        <w:t>,</w:t>
      </w:r>
      <w:r>
        <w:rPr>
          <w:rFonts w:eastAsia="Times New Roman"/>
          <w:szCs w:val="24"/>
        </w:rPr>
        <w:t xml:space="preserve"> προκειμένου να εγκαταστήσουν ένα φωτοβολταϊκό σύστημα </w:t>
      </w:r>
      <w:r>
        <w:rPr>
          <w:rFonts w:eastAsia="Times New Roman"/>
          <w:szCs w:val="24"/>
        </w:rPr>
        <w:t>ή και μία ανεμογεννήτρια, ώστε με την εφαρμογή του εικονικού ενεργειακού συμψηφισμού της παραγόμενης ηλεκτρικής ενέργειας</w:t>
      </w:r>
      <w:r>
        <w:rPr>
          <w:rFonts w:eastAsia="Times New Roman"/>
          <w:szCs w:val="24"/>
        </w:rPr>
        <w:t>,</w:t>
      </w:r>
      <w:r>
        <w:rPr>
          <w:rFonts w:eastAsia="Times New Roman"/>
          <w:szCs w:val="24"/>
        </w:rPr>
        <w:t xml:space="preserve"> να στηρίξουν την ενεργειακή ανάγκη πολιτών που ζουν κάτω από το όριο της φτώχειας. </w:t>
      </w:r>
    </w:p>
    <w:p w14:paraId="6FA9DA53" w14:textId="77777777" w:rsidR="00C930AA" w:rsidRDefault="00077D26">
      <w:pPr>
        <w:tabs>
          <w:tab w:val="left" w:pos="2608"/>
        </w:tabs>
        <w:spacing w:after="0" w:line="600" w:lineRule="auto"/>
        <w:ind w:firstLine="720"/>
        <w:jc w:val="both"/>
        <w:rPr>
          <w:rFonts w:eastAsia="Times New Roman"/>
          <w:szCs w:val="24"/>
        </w:rPr>
      </w:pPr>
      <w:r>
        <w:rPr>
          <w:rFonts w:eastAsia="Times New Roman"/>
          <w:szCs w:val="24"/>
        </w:rPr>
        <w:t>Νομίζω πως είναι σαφές ότι μέσα από συνέργειες κα</w:t>
      </w:r>
      <w:r>
        <w:rPr>
          <w:rFonts w:eastAsia="Times New Roman"/>
          <w:szCs w:val="24"/>
        </w:rPr>
        <w:t>ι με την ενεργοποίηση της τοπικής κοινωνίας</w:t>
      </w:r>
      <w:r>
        <w:rPr>
          <w:rFonts w:eastAsia="Times New Roman"/>
          <w:szCs w:val="24"/>
        </w:rPr>
        <w:t>,</w:t>
      </w:r>
      <w:r>
        <w:rPr>
          <w:rFonts w:eastAsia="Times New Roman"/>
          <w:szCs w:val="24"/>
        </w:rPr>
        <w:t xml:space="preserve"> είναι δυνατός ο ενεργειακός </w:t>
      </w:r>
      <w:r>
        <w:rPr>
          <w:rFonts w:eastAsia="Times New Roman"/>
          <w:szCs w:val="24"/>
        </w:rPr>
        <w:lastRenderedPageBreak/>
        <w:t xml:space="preserve">μετασχηματισμός η εμπλοκή της κοινωνίας στον ενεργειακό σχεδιασμό και η αντιμετώπιση του φαινομένου της ενεργειακής ένδειας. </w:t>
      </w:r>
    </w:p>
    <w:p w14:paraId="6FA9DA54" w14:textId="77777777" w:rsidR="00C930AA" w:rsidRDefault="00077D26">
      <w:pPr>
        <w:tabs>
          <w:tab w:val="left" w:pos="2608"/>
        </w:tabs>
        <w:spacing w:after="0" w:line="600" w:lineRule="auto"/>
        <w:ind w:firstLine="720"/>
        <w:jc w:val="both"/>
        <w:rPr>
          <w:rFonts w:eastAsia="Times New Roman"/>
          <w:szCs w:val="24"/>
        </w:rPr>
      </w:pPr>
      <w:r>
        <w:rPr>
          <w:rFonts w:eastAsia="Times New Roman"/>
          <w:szCs w:val="24"/>
        </w:rPr>
        <w:t xml:space="preserve">Οι </w:t>
      </w:r>
      <w:r>
        <w:rPr>
          <w:rFonts w:eastAsia="Times New Roman"/>
          <w:szCs w:val="24"/>
        </w:rPr>
        <w:t>ε</w:t>
      </w:r>
      <w:r>
        <w:rPr>
          <w:rFonts w:eastAsia="Times New Roman"/>
          <w:szCs w:val="24"/>
        </w:rPr>
        <w:t xml:space="preserve">νεργειακές </w:t>
      </w:r>
      <w:r>
        <w:rPr>
          <w:rFonts w:eastAsia="Times New Roman"/>
          <w:szCs w:val="24"/>
        </w:rPr>
        <w:t>κ</w:t>
      </w:r>
      <w:r>
        <w:rPr>
          <w:rFonts w:eastAsia="Times New Roman"/>
          <w:szCs w:val="24"/>
        </w:rPr>
        <w:t xml:space="preserve">οινότητες είναι αστικοί συνεταιρισμοί με </w:t>
      </w:r>
      <w:r>
        <w:rPr>
          <w:rFonts w:eastAsia="Times New Roman"/>
          <w:szCs w:val="24"/>
        </w:rPr>
        <w:t>αποκλειστικό σκοπό την προώθηση της κοινωνικής και αλληλέγγυας οικονομίας και καινοτομίας στον ενεργειακό τομέα. Ο τρίτος πυλώνας της οικονομίας μπορεί να λειτουργήσει δυναμικά για την προαγωγή της ενεργειακής αειφορίας, την παραγωγή, αποθήκευση, ιδιοκαταν</w:t>
      </w:r>
      <w:r>
        <w:rPr>
          <w:rFonts w:eastAsia="Times New Roman"/>
          <w:szCs w:val="24"/>
        </w:rPr>
        <w:t>άλωση, διανομή και προμήθεια ενέργειας, την ενίσχυση της ενεργειακής αυτάρκειας-ασφάλειας σε νησιωτικούς δήμους καθώς και τη βελτίωση της ενεργειακής αποδοτικότητας στην τελική χρήση σε τοπικό και περιφερειακό επίπεδο.</w:t>
      </w:r>
    </w:p>
    <w:p w14:paraId="6FA9DA55" w14:textId="77777777" w:rsidR="00C930AA" w:rsidRDefault="00077D26">
      <w:pPr>
        <w:tabs>
          <w:tab w:val="left" w:pos="2608"/>
        </w:tabs>
        <w:spacing w:after="0" w:line="600" w:lineRule="auto"/>
        <w:ind w:firstLine="720"/>
        <w:jc w:val="both"/>
        <w:rPr>
          <w:rFonts w:eastAsia="Times New Roman"/>
          <w:szCs w:val="24"/>
        </w:rPr>
      </w:pPr>
      <w:r>
        <w:rPr>
          <w:rFonts w:eastAsia="Times New Roman"/>
          <w:szCs w:val="24"/>
        </w:rPr>
        <w:lastRenderedPageBreak/>
        <w:t>Η ρύθμιση που προβλέπεται ώστε κάθε μ</w:t>
      </w:r>
      <w:r>
        <w:rPr>
          <w:rFonts w:eastAsia="Times New Roman"/>
          <w:szCs w:val="24"/>
        </w:rPr>
        <w:t>έλος να έχει δικαίωμα μιας ψήφου</w:t>
      </w:r>
      <w:r>
        <w:rPr>
          <w:rFonts w:eastAsia="Times New Roman"/>
          <w:szCs w:val="24"/>
        </w:rPr>
        <w:t>,</w:t>
      </w:r>
      <w:r>
        <w:rPr>
          <w:rFonts w:eastAsia="Times New Roman"/>
          <w:szCs w:val="24"/>
        </w:rPr>
        <w:t xml:space="preserve"> κατοχυρώνει τον δημοκρατικό χαρακτήρα των </w:t>
      </w:r>
      <w:r>
        <w:rPr>
          <w:rFonts w:eastAsia="Times New Roman"/>
          <w:szCs w:val="24"/>
        </w:rPr>
        <w:t>ε</w:t>
      </w:r>
      <w:r>
        <w:rPr>
          <w:rFonts w:eastAsia="Times New Roman"/>
          <w:szCs w:val="24"/>
        </w:rPr>
        <w:t xml:space="preserve">νεργειακών </w:t>
      </w:r>
      <w:r>
        <w:rPr>
          <w:rFonts w:eastAsia="Times New Roman"/>
          <w:szCs w:val="24"/>
        </w:rPr>
        <w:t>κ</w:t>
      </w:r>
      <w:r>
        <w:rPr>
          <w:rFonts w:eastAsia="Times New Roman"/>
          <w:szCs w:val="24"/>
        </w:rPr>
        <w:t xml:space="preserve">οινοτήτων και συμβάλλει στην εμβάθυνση του συνεργατισμού. </w:t>
      </w:r>
    </w:p>
    <w:p w14:paraId="6FA9DA56" w14:textId="77777777" w:rsidR="00C930AA" w:rsidRDefault="00077D26">
      <w:pPr>
        <w:tabs>
          <w:tab w:val="left" w:pos="2608"/>
        </w:tabs>
        <w:spacing w:after="0" w:line="600" w:lineRule="auto"/>
        <w:ind w:firstLine="720"/>
        <w:jc w:val="both"/>
        <w:rPr>
          <w:rFonts w:eastAsia="Times New Roman"/>
          <w:szCs w:val="24"/>
        </w:rPr>
      </w:pPr>
      <w:r>
        <w:rPr>
          <w:rFonts w:eastAsia="Times New Roman"/>
          <w:szCs w:val="24"/>
        </w:rPr>
        <w:t>Συνάδελφοι και συναδέλφισσες, νομίζω ότι η κοινωνία είναι έτοιμη και περιμένει αυτού του είδους τα νομοθετήμ</w:t>
      </w:r>
      <w:r>
        <w:rPr>
          <w:rFonts w:eastAsia="Times New Roman"/>
          <w:szCs w:val="24"/>
        </w:rPr>
        <w:t>ατα από ένα σύγχρονο κοινοβούλιο</w:t>
      </w:r>
      <w:r>
        <w:rPr>
          <w:rFonts w:eastAsia="Times New Roman"/>
          <w:szCs w:val="24"/>
        </w:rPr>
        <w:t>,</w:t>
      </w:r>
      <w:r>
        <w:rPr>
          <w:rFonts w:eastAsia="Times New Roman"/>
          <w:szCs w:val="24"/>
        </w:rPr>
        <w:t xml:space="preserve"> που λαμβάνει σοβαρά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του τις περιβαλλοντικές και ενεργειακές προκλήσεις σε ένα πλαίσιο διαφανές, συμμετοχικό και δημοκρατικό. Θεωρώ ότι η ελληνική κοινωνία θα ανταποκριθεί</w:t>
      </w:r>
      <w:r>
        <w:rPr>
          <w:rFonts w:eastAsia="Times New Roman"/>
          <w:szCs w:val="24"/>
        </w:rPr>
        <w:t>,</w:t>
      </w:r>
      <w:r>
        <w:rPr>
          <w:rFonts w:eastAsia="Times New Roman"/>
          <w:szCs w:val="24"/>
        </w:rPr>
        <w:t xml:space="preserve"> δημιουργώντας συνέργειες για την εξασφάλιση των ενεργειακών της αναγκών, δίχως να υποθηκεύει άλλο τη βιωσιμότητα των μελλοντικών γενεών.</w:t>
      </w:r>
    </w:p>
    <w:p w14:paraId="6FA9DA57" w14:textId="77777777" w:rsidR="00C930AA" w:rsidRDefault="00077D26">
      <w:pPr>
        <w:tabs>
          <w:tab w:val="left" w:pos="2608"/>
        </w:tabs>
        <w:spacing w:after="0" w:line="600" w:lineRule="auto"/>
        <w:ind w:firstLine="720"/>
        <w:jc w:val="both"/>
        <w:rPr>
          <w:rFonts w:eastAsia="Times New Roman"/>
          <w:szCs w:val="24"/>
        </w:rPr>
      </w:pPr>
      <w:r>
        <w:rPr>
          <w:rFonts w:eastAsia="Times New Roman"/>
          <w:szCs w:val="24"/>
        </w:rPr>
        <w:t>Σας ευχαριστώ.</w:t>
      </w:r>
    </w:p>
    <w:p w14:paraId="6FA9DA58" w14:textId="77777777" w:rsidR="00C930AA" w:rsidRDefault="00077D26">
      <w:pPr>
        <w:tabs>
          <w:tab w:val="left" w:pos="2608"/>
        </w:tabs>
        <w:spacing w:after="0" w:line="600" w:lineRule="auto"/>
        <w:ind w:firstLine="720"/>
        <w:jc w:val="center"/>
        <w:rPr>
          <w:rFonts w:eastAsia="Times New Roman"/>
          <w:szCs w:val="24"/>
        </w:rPr>
      </w:pPr>
      <w:r>
        <w:rPr>
          <w:rFonts w:eastAsia="Times New Roman"/>
          <w:szCs w:val="24"/>
        </w:rPr>
        <w:lastRenderedPageBreak/>
        <w:t>(Χειροκροτήματα από την πτέρυγα του ΣΥΡΙΖΑ)</w:t>
      </w:r>
    </w:p>
    <w:p w14:paraId="6FA9DA59" w14:textId="77777777" w:rsidR="00C930AA" w:rsidRDefault="00077D26">
      <w:pPr>
        <w:tabs>
          <w:tab w:val="left" w:pos="2608"/>
        </w:tabs>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Ευχαριστούμε κα</w:t>
      </w:r>
      <w:r>
        <w:rPr>
          <w:rFonts w:eastAsia="Times New Roman"/>
          <w:szCs w:val="24"/>
        </w:rPr>
        <w:t xml:space="preserve">ι για τη συντομία. </w:t>
      </w:r>
    </w:p>
    <w:p w14:paraId="6FA9DA5A" w14:textId="77777777" w:rsidR="00C930AA" w:rsidRDefault="00077D26">
      <w:pPr>
        <w:tabs>
          <w:tab w:val="left" w:pos="2608"/>
        </w:tabs>
        <w:spacing w:after="0" w:line="600" w:lineRule="auto"/>
        <w:ind w:firstLine="720"/>
        <w:jc w:val="both"/>
        <w:rPr>
          <w:rFonts w:eastAsia="Times New Roman"/>
          <w:szCs w:val="24"/>
        </w:rPr>
      </w:pPr>
      <w:r>
        <w:rPr>
          <w:rFonts w:eastAsia="Times New Roman"/>
          <w:szCs w:val="24"/>
        </w:rPr>
        <w:t>Τον λόγο έχει η κ</w:t>
      </w:r>
      <w:r>
        <w:rPr>
          <w:rFonts w:eastAsia="Times New Roman"/>
          <w:szCs w:val="24"/>
        </w:rPr>
        <w:t>.</w:t>
      </w:r>
      <w:r>
        <w:rPr>
          <w:rFonts w:eastAsia="Times New Roman"/>
          <w:szCs w:val="24"/>
        </w:rPr>
        <w:t xml:space="preserve"> Καφαντάρη.</w:t>
      </w:r>
    </w:p>
    <w:p w14:paraId="6FA9DA5B" w14:textId="77777777" w:rsidR="00C930AA" w:rsidRDefault="00077D26">
      <w:pPr>
        <w:tabs>
          <w:tab w:val="left" w:pos="2608"/>
        </w:tabs>
        <w:spacing w:after="0" w:line="600" w:lineRule="auto"/>
        <w:ind w:firstLine="720"/>
        <w:jc w:val="both"/>
        <w:rPr>
          <w:rFonts w:eastAsia="Times New Roman"/>
          <w:szCs w:val="24"/>
        </w:rPr>
      </w:pPr>
      <w:r>
        <w:rPr>
          <w:rFonts w:eastAsia="Times New Roman"/>
          <w:b/>
          <w:szCs w:val="24"/>
        </w:rPr>
        <w:t xml:space="preserve">ΧΑΡΟΥΛΑ (ΧΑΡΑ) ΚΑΦΑΝΤΑΡΗ: </w:t>
      </w:r>
      <w:r>
        <w:rPr>
          <w:rFonts w:eastAsia="Times New Roman"/>
          <w:szCs w:val="24"/>
        </w:rPr>
        <w:t xml:space="preserve">Ευχαριστώ, κυρία Πρόεδρε. </w:t>
      </w:r>
    </w:p>
    <w:p w14:paraId="6FA9DA5C" w14:textId="77777777" w:rsidR="00C930AA" w:rsidRDefault="00077D26">
      <w:pPr>
        <w:tabs>
          <w:tab w:val="left" w:pos="2608"/>
        </w:tabs>
        <w:spacing w:after="0" w:line="600" w:lineRule="auto"/>
        <w:ind w:firstLine="720"/>
        <w:jc w:val="both"/>
        <w:rPr>
          <w:rFonts w:eastAsia="Times New Roman"/>
          <w:szCs w:val="24"/>
        </w:rPr>
      </w:pPr>
      <w:r>
        <w:rPr>
          <w:rFonts w:eastAsia="Times New Roman"/>
          <w:szCs w:val="24"/>
        </w:rPr>
        <w:t>Συζητάμε ένα νομοσχέδιο - τομή, όπως χαρακτηρίστηκε, που η ελληνική κοινωνία το περίμενε πάρα πολύ καιρό. Θα έλεγα ότι έπρεπε ήδη να έχει ψηφιστεί από κα</w:t>
      </w:r>
      <w:r>
        <w:rPr>
          <w:rFonts w:eastAsia="Times New Roman"/>
          <w:szCs w:val="24"/>
        </w:rPr>
        <w:t xml:space="preserve">ιρό. Εν τούτοις βλέπουμε και θα αναγκαστώ κι εγώ να πω μερικά πράγματα και να απαντήσω σε κάποια ζητήματα τα οποία ακούστηκαν εδώ από την πλευρά της </w:t>
      </w:r>
      <w:r>
        <w:rPr>
          <w:rFonts w:eastAsia="Times New Roman"/>
          <w:szCs w:val="24"/>
        </w:rPr>
        <w:lastRenderedPageBreak/>
        <w:t>Αντιπολίτευσης, η οποία αντί να μιλήσει ουσιαστικά γι’ αυτό το νομοσχέδιο, το οποίο κρίνει ότι έχει θετικές</w:t>
      </w:r>
      <w:r>
        <w:rPr>
          <w:rFonts w:eastAsia="Times New Roman"/>
          <w:szCs w:val="24"/>
        </w:rPr>
        <w:t xml:space="preserve"> διατάξεις, έδωσε άλλες διαστάσεις στη σημερινή συζήτηση. </w:t>
      </w:r>
    </w:p>
    <w:p w14:paraId="6FA9DA5D" w14:textId="77777777" w:rsidR="00C930AA" w:rsidRDefault="00077D26">
      <w:pPr>
        <w:tabs>
          <w:tab w:val="left" w:pos="2608"/>
        </w:tabs>
        <w:spacing w:after="0" w:line="600" w:lineRule="auto"/>
        <w:ind w:firstLine="720"/>
        <w:jc w:val="both"/>
        <w:rPr>
          <w:rFonts w:eastAsia="Times New Roman"/>
          <w:szCs w:val="24"/>
        </w:rPr>
      </w:pPr>
      <w:r>
        <w:rPr>
          <w:rFonts w:eastAsia="Times New Roman"/>
          <w:szCs w:val="24"/>
        </w:rPr>
        <w:t xml:space="preserve">Βέβαια κατανοώ και την αγωνία και την ανησυχία της Αντιπολίτευσης και δη της Αξιωματικής Αντιπολίτευσης, γιατί και η αξιολόγηση έκλεισε και η πορεία της χώρας μας και η ελληνική οικονομία πηγαίνει </w:t>
      </w:r>
      <w:r>
        <w:rPr>
          <w:rFonts w:eastAsia="Times New Roman"/>
          <w:szCs w:val="24"/>
        </w:rPr>
        <w:t xml:space="preserve">καλύτερα. Έχουμε πολύ δρόμο βέβαια μπροστά μας. </w:t>
      </w:r>
    </w:p>
    <w:p w14:paraId="6FA9DA5E"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Όμως αυτό δεν είναι μια εκτίμηση που κάνει ο ΣΥΡΙΖΑ, είναι μια εκτίμηση που κάνουν οι ίδιες οι αγορές και οι αγορές δίνουν την απάντηση και με τα επιτόκια των ομολόγων και με μια σειρά από οικονομικούς δείκτ</w:t>
      </w:r>
      <w:r>
        <w:rPr>
          <w:rFonts w:eastAsia="Times New Roman"/>
          <w:szCs w:val="24"/>
        </w:rPr>
        <w:t>ες οι οποίοι δεν μπορούν να αμφισβητηθούν. Δεν μπορούμε να αμφισβητήσουμε ότι το 2017 έκλεισε με 4 δισεκατομ</w:t>
      </w:r>
      <w:r>
        <w:rPr>
          <w:rFonts w:eastAsia="Times New Roman"/>
          <w:szCs w:val="24"/>
        </w:rPr>
        <w:lastRenderedPageBreak/>
        <w:t xml:space="preserve">μύρια ξένες επενδύσεις. Δεν μπορούμε να αμφισβητήσουμε την αύξηση των εξαγωγών, τον δείκτη οικονομικού κλίματος που είναι ο υψηλότερος της τριετίας </w:t>
      </w:r>
      <w:r>
        <w:rPr>
          <w:rFonts w:eastAsia="Times New Roman"/>
          <w:szCs w:val="24"/>
        </w:rPr>
        <w:t>το πρώτο εντεκάμηνο και τη μικρή αύξηση του ΑΕΠ κατά 1,3% το τρίτο τρίμηνο.</w:t>
      </w:r>
    </w:p>
    <w:p w14:paraId="6FA9DA5F"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Ενοχλείται, λοιπόν, η Αντιπολίτευση. Κι εδώ θα ήθελα να αναφερθώ και για τα ΕΣΠΑ και για το πακέτο Γιούνκερ, όμως δεν θέλω να πω περισσότερα, γιατί σέβομαι τον χρόνο. Θα έλεγα, όμω</w:t>
      </w:r>
      <w:r>
        <w:rPr>
          <w:rFonts w:eastAsia="Times New Roman"/>
          <w:szCs w:val="24"/>
        </w:rPr>
        <w:t xml:space="preserve">ς, ότι λόγω </w:t>
      </w:r>
      <w:r>
        <w:rPr>
          <w:rFonts w:eastAsia="Times New Roman"/>
          <w:szCs w:val="24"/>
        </w:rPr>
        <w:t xml:space="preserve">αυτής </w:t>
      </w:r>
      <w:r>
        <w:rPr>
          <w:rFonts w:eastAsia="Times New Roman"/>
          <w:szCs w:val="24"/>
        </w:rPr>
        <w:t>της αμηχανίας</w:t>
      </w:r>
      <w:r>
        <w:rPr>
          <w:rFonts w:eastAsia="Times New Roman"/>
          <w:szCs w:val="24"/>
        </w:rPr>
        <w:t>,</w:t>
      </w:r>
      <w:r>
        <w:rPr>
          <w:rFonts w:eastAsia="Times New Roman"/>
          <w:szCs w:val="24"/>
        </w:rPr>
        <w:t xml:space="preserve"> επαναφέρονται από την Αντιπολίτευση και δη από την Αξιωματική Αντιπολίτευση τα ίδια και τα ίδια, που έχουν απαντηθεί και στις </w:t>
      </w:r>
      <w:r>
        <w:rPr>
          <w:rFonts w:eastAsia="Times New Roman"/>
          <w:szCs w:val="24"/>
        </w:rPr>
        <w:t>ε</w:t>
      </w:r>
      <w:r>
        <w:rPr>
          <w:rFonts w:eastAsia="Times New Roman"/>
          <w:szCs w:val="24"/>
        </w:rPr>
        <w:t xml:space="preserve">πιτροπές και στις Ολομέλειες. </w:t>
      </w:r>
    </w:p>
    <w:p w14:paraId="6FA9DA60"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Για τη ΔΕΗ εγώ θα βάλω ένα ερώτημα. Έχουμε δεσμευθεί -και το γνωρ</w:t>
      </w:r>
      <w:r>
        <w:rPr>
          <w:rFonts w:eastAsia="Times New Roman"/>
          <w:szCs w:val="24"/>
        </w:rPr>
        <w:t>ίζετε καλά- και ως Επιτροπή Παραγωγής και Εμπορίου</w:t>
      </w:r>
      <w:r>
        <w:rPr>
          <w:rFonts w:eastAsia="Times New Roman"/>
          <w:szCs w:val="24"/>
        </w:rPr>
        <w:t>,</w:t>
      </w:r>
      <w:r>
        <w:rPr>
          <w:rFonts w:eastAsia="Times New Roman"/>
          <w:szCs w:val="24"/>
        </w:rPr>
        <w:t xml:space="preserve"> να κάνουμε μια ειδική συνεδρίαση. Έχει δεχθεί και ο Υπουργός. Το είπε </w:t>
      </w:r>
      <w:r>
        <w:rPr>
          <w:rFonts w:eastAsia="Times New Roman"/>
          <w:szCs w:val="24"/>
        </w:rPr>
        <w:lastRenderedPageBreak/>
        <w:t>μάλιστα και σήμερα. Εγώ ένα ερώτημα θα βάλω, επειδή επαναλαμβάνετε τα ίδια και τα ίδια</w:t>
      </w:r>
      <w:r>
        <w:rPr>
          <w:rFonts w:eastAsia="Times New Roman"/>
          <w:szCs w:val="24"/>
        </w:rPr>
        <w:t>.</w:t>
      </w:r>
      <w:r>
        <w:rPr>
          <w:rFonts w:eastAsia="Times New Roman"/>
          <w:szCs w:val="24"/>
        </w:rPr>
        <w:t xml:space="preserve"> Είμαστε στην Ευρωπαϊκή Ένωση; Το δεχόμαστε; Συ</w:t>
      </w:r>
      <w:r>
        <w:rPr>
          <w:rFonts w:eastAsia="Times New Roman"/>
          <w:szCs w:val="24"/>
        </w:rPr>
        <w:t>μφωνούμε; Πρέπει να υλοποιήσουμε συγκεκριμένες πολιτικές στον ενεργειακό τομέα, που ξέρουμε πάρα πολύ καλά τι σημαίνει αυτό; Τέλος πάντων για το 40% των λιγνιτών που το ακούσαμε πάλι σήμερα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αποφάσεις του Ευρωπαϊκού Δικαστηρίου είναι. Μάλιστα μιλάει </w:t>
      </w:r>
      <w:r>
        <w:rPr>
          <w:rFonts w:eastAsia="Times New Roman"/>
          <w:szCs w:val="24"/>
        </w:rPr>
        <w:t xml:space="preserve">για τη δεσπόζουσα θέση της ΔΕΗ στους λιγνίτες. Τα έχουμε πει. Δεν θα απαντήσω σε άλλα. Θα τα πούμε στην αρμόδια </w:t>
      </w:r>
      <w:r>
        <w:rPr>
          <w:rFonts w:eastAsia="Times New Roman"/>
          <w:szCs w:val="24"/>
        </w:rPr>
        <w:t>ε</w:t>
      </w:r>
      <w:r>
        <w:rPr>
          <w:rFonts w:eastAsia="Times New Roman"/>
          <w:szCs w:val="24"/>
        </w:rPr>
        <w:t>πιτροπή.</w:t>
      </w:r>
    </w:p>
    <w:p w14:paraId="6FA9DA61"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Ακούσαμε, επίσης, σήμερα να λέγεται</w:t>
      </w:r>
      <w:r>
        <w:rPr>
          <w:rFonts w:eastAsia="Times New Roman"/>
          <w:szCs w:val="24"/>
        </w:rPr>
        <w:t>:</w:t>
      </w:r>
      <w:r>
        <w:rPr>
          <w:rFonts w:eastAsia="Times New Roman"/>
          <w:szCs w:val="24"/>
        </w:rPr>
        <w:t xml:space="preserve"> «Τι κάνατε για την κλιματική αλλαγή; Τι έκανε αυτή η Κυβέρνηση;» Εγώ ένα πράγμα θα πω</w:t>
      </w:r>
      <w:r>
        <w:rPr>
          <w:rFonts w:eastAsia="Times New Roman"/>
          <w:szCs w:val="24"/>
        </w:rPr>
        <w:t>.</w:t>
      </w:r>
      <w:r>
        <w:rPr>
          <w:rFonts w:eastAsia="Times New Roman"/>
          <w:szCs w:val="24"/>
        </w:rPr>
        <w:t xml:space="preserve"> Σχέδιο προ</w:t>
      </w:r>
      <w:r>
        <w:rPr>
          <w:rFonts w:eastAsia="Times New Roman"/>
          <w:szCs w:val="24"/>
        </w:rPr>
        <w:t xml:space="preserve">σαρμογής στην κλιματική αλλαγή. Γιατί τόσα χρόνια </w:t>
      </w:r>
      <w:r>
        <w:rPr>
          <w:rFonts w:eastAsia="Times New Roman"/>
          <w:szCs w:val="24"/>
        </w:rPr>
        <w:lastRenderedPageBreak/>
        <w:t>από τις προηγούμενες κυβερνήσεις και από τους προηγούμενους Υπουργούς, ας πούμε, δεν είχε γίνει;</w:t>
      </w:r>
    </w:p>
    <w:p w14:paraId="6FA9DA62"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Βέβαια ο κ. Μανιάτης που τυχαίνει να είναι παρών, αναγνώρισε -χωρίς να το θέλει; δεν ξέρω, και αυτό δείχνει τ</w:t>
      </w:r>
      <w:r>
        <w:rPr>
          <w:rFonts w:eastAsia="Times New Roman"/>
          <w:szCs w:val="24"/>
        </w:rPr>
        <w:t>ο επικοινωνιακό των τοποθετήσεων από την Αντιπολίτευση- ότι το 2014 ήμασταν σε δυσμενέστερες δημοσιονομικές συνθήκες. Δηλαδή η χώρα μας όντως πηγαίνει μπροστά.</w:t>
      </w:r>
    </w:p>
    <w:p w14:paraId="6FA9DA63"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Για το νομοσχέδιο το οποίο συζητάμε</w:t>
      </w:r>
      <w:r>
        <w:rPr>
          <w:rFonts w:eastAsia="Times New Roman"/>
          <w:szCs w:val="24"/>
        </w:rPr>
        <w:t>,</w:t>
      </w:r>
      <w:r>
        <w:rPr>
          <w:rFonts w:eastAsia="Times New Roman"/>
          <w:szCs w:val="24"/>
        </w:rPr>
        <w:t xml:space="preserve"> η μεγάλη διαβούλευση τελείωσε νομίζω το καλοκαίρι και έγινε</w:t>
      </w:r>
      <w:r>
        <w:rPr>
          <w:rFonts w:eastAsia="Times New Roman"/>
          <w:szCs w:val="24"/>
        </w:rPr>
        <w:t xml:space="preserve"> μεγάλη και σοβαρή συζήτηση με φορείς, ΜΚΟ, εκπροσώπους από 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 xml:space="preserve">υτοδιοίκηση στην Επιτροπή Παραγωγής και Εμπορίου. Πραγματικά η αποδοχή ήταν μεγάλη και από τις μη κυβερνητικές οργανώσεις και από την </w:t>
      </w:r>
      <w:r>
        <w:rPr>
          <w:rFonts w:eastAsia="Times New Roman"/>
          <w:szCs w:val="24"/>
        </w:rPr>
        <w:t>α</w:t>
      </w:r>
      <w:r>
        <w:rPr>
          <w:rFonts w:eastAsia="Times New Roman"/>
          <w:szCs w:val="24"/>
        </w:rPr>
        <w:t>υτο</w:t>
      </w:r>
      <w:r>
        <w:rPr>
          <w:rFonts w:eastAsia="Times New Roman"/>
          <w:szCs w:val="24"/>
        </w:rPr>
        <w:lastRenderedPageBreak/>
        <w:t>διοίκηση. Προτάσεις υπήρχαν, διορθώσεις υπήρχα</w:t>
      </w:r>
      <w:r>
        <w:rPr>
          <w:rFonts w:eastAsia="Times New Roman"/>
          <w:szCs w:val="24"/>
        </w:rPr>
        <w:t xml:space="preserve">ν, γιατί η Κυβέρνηση ακούει. Και από την άλλη μεριά το ΚΑΠΕ μαζί με το Ταμείο Παρακαταθηκών και Δανείων ετοιμάζει χρηματοδοτικό πρόγραμμα για τα νομικά πρόσωπα δημοσίου δικαίου. Γνωρίζω ότι μια σειρά από επιχειρήσεις και στον ξενοδοχειακό τομέα περιμένουν </w:t>
      </w:r>
      <w:r>
        <w:rPr>
          <w:rFonts w:eastAsia="Times New Roman"/>
          <w:szCs w:val="24"/>
        </w:rPr>
        <w:t xml:space="preserve">την ψήφιση του νομοσχεδίου για να προχωρήσουν σε </w:t>
      </w:r>
      <w:r>
        <w:rPr>
          <w:rFonts w:eastAsia="Times New Roman"/>
          <w:szCs w:val="24"/>
        </w:rPr>
        <w:t>ε</w:t>
      </w:r>
      <w:r>
        <w:rPr>
          <w:rFonts w:eastAsia="Times New Roman"/>
          <w:szCs w:val="24"/>
        </w:rPr>
        <w:t xml:space="preserve">νεργειακές </w:t>
      </w:r>
      <w:r>
        <w:rPr>
          <w:rFonts w:eastAsia="Times New Roman"/>
          <w:szCs w:val="24"/>
        </w:rPr>
        <w:t>κ</w:t>
      </w:r>
      <w:r>
        <w:rPr>
          <w:rFonts w:eastAsia="Times New Roman"/>
          <w:szCs w:val="24"/>
        </w:rPr>
        <w:t>οινότητες, ενώ επίσης γνωρίζω</w:t>
      </w:r>
      <w:r>
        <w:rPr>
          <w:rFonts w:eastAsia="Times New Roman"/>
          <w:szCs w:val="24"/>
        </w:rPr>
        <w:t>,</w:t>
      </w:r>
      <w:r>
        <w:rPr>
          <w:rFonts w:eastAsia="Times New Roman"/>
          <w:szCs w:val="24"/>
        </w:rPr>
        <w:t xml:space="preserve"> διάβασα για να είμαι ειλικρινής</w:t>
      </w:r>
      <w:r>
        <w:rPr>
          <w:rFonts w:eastAsia="Times New Roman"/>
          <w:szCs w:val="24"/>
        </w:rPr>
        <w:t>,</w:t>
      </w:r>
      <w:r>
        <w:rPr>
          <w:rFonts w:eastAsia="Times New Roman"/>
          <w:szCs w:val="24"/>
        </w:rPr>
        <w:t xml:space="preserve"> ότι το Περιφερειακό Συμβούλιο Πελοποννήσου πήρε και απόφαση για </w:t>
      </w:r>
      <w:r>
        <w:rPr>
          <w:rFonts w:eastAsia="Times New Roman"/>
          <w:szCs w:val="24"/>
        </w:rPr>
        <w:t>ε</w:t>
      </w:r>
      <w:r>
        <w:rPr>
          <w:rFonts w:eastAsia="Times New Roman"/>
          <w:szCs w:val="24"/>
        </w:rPr>
        <w:t xml:space="preserve">νεργειακή </w:t>
      </w:r>
      <w:r>
        <w:rPr>
          <w:rFonts w:eastAsia="Times New Roman"/>
          <w:szCs w:val="24"/>
        </w:rPr>
        <w:t>κ</w:t>
      </w:r>
      <w:r>
        <w:rPr>
          <w:rFonts w:eastAsia="Times New Roman"/>
          <w:szCs w:val="24"/>
        </w:rPr>
        <w:t xml:space="preserve">οινότητα στο επίπεδο της </w:t>
      </w:r>
      <w:r>
        <w:rPr>
          <w:rFonts w:eastAsia="Times New Roman"/>
          <w:szCs w:val="24"/>
        </w:rPr>
        <w:t>π</w:t>
      </w:r>
      <w:r>
        <w:rPr>
          <w:rFonts w:eastAsia="Times New Roman"/>
          <w:szCs w:val="24"/>
        </w:rPr>
        <w:t>εριφέρειας.</w:t>
      </w:r>
    </w:p>
    <w:p w14:paraId="6FA9DA64"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Δεν θα πω περισσ</w:t>
      </w:r>
      <w:r>
        <w:rPr>
          <w:rFonts w:eastAsia="Times New Roman"/>
          <w:szCs w:val="24"/>
        </w:rPr>
        <w:t xml:space="preserve">ότερα. Το γνωρίζουμε και ακούστηκε ότι η Ευρώπη προηγείται πολύ σ’ αυτόν τον τομέα. Εννοώ χρονικά. Δηλαδή το 2015 είχαμε ήδη δύο χιλιάδες ενεργειακούς συνεταιρισμούς. </w:t>
      </w:r>
      <w:r>
        <w:rPr>
          <w:rFonts w:eastAsia="Times New Roman"/>
          <w:szCs w:val="24"/>
        </w:rPr>
        <w:lastRenderedPageBreak/>
        <w:t>Μάλιστα και από την αρχή του προηγούμενου αιώνα συνεταιρισμοί παραγωγών υπήρχαν και στη Γ</w:t>
      </w:r>
      <w:r>
        <w:rPr>
          <w:rFonts w:eastAsia="Times New Roman"/>
          <w:szCs w:val="24"/>
        </w:rPr>
        <w:t>ερμανία κ.λπ.</w:t>
      </w:r>
      <w:r>
        <w:rPr>
          <w:rFonts w:eastAsia="Times New Roman"/>
          <w:szCs w:val="24"/>
        </w:rPr>
        <w:t>.</w:t>
      </w:r>
    </w:p>
    <w:p w14:paraId="6FA9DA65"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Ερχόμαστε, λοιπόν, τώρα να νομοθετήσουμε το συγκεκριμένο. Κι ακούστηκε και από τον Κοινοβουλευτικό Εκπρόσωπο κ. Δένδια ότι «εντάξει αστικοί συνεταιρισμοί υπήρχαν, ένα θεσμικό πλαίσιο υπήρχε κ.λπ.</w:t>
      </w:r>
      <w:r>
        <w:rPr>
          <w:rFonts w:eastAsia="Times New Roman"/>
          <w:szCs w:val="24"/>
        </w:rPr>
        <w:t>.</w:t>
      </w:r>
      <w:r>
        <w:rPr>
          <w:rFonts w:eastAsia="Times New Roman"/>
          <w:szCs w:val="24"/>
        </w:rPr>
        <w:t xml:space="preserve">» Ναι, </w:t>
      </w:r>
      <w:r>
        <w:rPr>
          <w:rFonts w:eastAsia="Times New Roman"/>
          <w:szCs w:val="24"/>
        </w:rPr>
        <w:t>όμως,</w:t>
      </w:r>
      <w:r>
        <w:rPr>
          <w:rFonts w:eastAsia="Times New Roman"/>
          <w:szCs w:val="24"/>
        </w:rPr>
        <w:t xml:space="preserve"> υπάρχουν δύο σημαντικά ζητήματα</w:t>
      </w:r>
      <w:r>
        <w:rPr>
          <w:rFonts w:eastAsia="Times New Roman"/>
          <w:szCs w:val="24"/>
        </w:rPr>
        <w:t>,</w:t>
      </w:r>
      <w:r>
        <w:rPr>
          <w:rFonts w:eastAsia="Times New Roman"/>
          <w:szCs w:val="24"/>
        </w:rPr>
        <w:t xml:space="preserve"> τα οποία θεσπίζονται με το εν λόγω σχέδιο νόμου: Πρώτον, η τοπικότητα η ενίσχυση της τοπικότητας η εντοπιότητα που λέμε, που υπάρχει σε συγκεκριμένα άρθρα. Και δεύτερον -και πολύ σημαντικό- θεσπίζεται το ένα μέλος</w:t>
      </w:r>
      <w:r>
        <w:rPr>
          <w:rFonts w:eastAsia="Times New Roman"/>
          <w:szCs w:val="24"/>
        </w:rPr>
        <w:t xml:space="preserve"> </w:t>
      </w:r>
      <w:r>
        <w:rPr>
          <w:rFonts w:eastAsia="Times New Roman"/>
          <w:szCs w:val="24"/>
        </w:rPr>
        <w:t>μία ψήφος, ανεξαρτήτως των συνεταιριστικώ</w:t>
      </w:r>
      <w:r>
        <w:rPr>
          <w:rFonts w:eastAsia="Times New Roman"/>
          <w:szCs w:val="24"/>
        </w:rPr>
        <w:t>ν μερίδων και των μερίδων στην ενεργειακή κοινότητα που κατέχει κάποιος.</w:t>
      </w:r>
    </w:p>
    <w:p w14:paraId="6FA9DA66" w14:textId="77777777" w:rsidR="00C930AA" w:rsidRDefault="00077D26">
      <w:pPr>
        <w:tabs>
          <w:tab w:val="left" w:pos="294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αυτό δείχνει το πολύ σημαντικό, τη βασική φιλοσοφία, την κατοχύρωση της ενεργειακής δημοκρατίας. Είναι κάτι πάρα πολύ σημαντικό. </w:t>
      </w:r>
    </w:p>
    <w:p w14:paraId="6FA9DA67"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Γιατί φέρνουμε το εν λόγω σχέδιο νόμου; Είπα και πριν ότι μπορούσε να είχε γίνει και πιο γρήγορα. Οι λόγοι είναι οι εξής: Το κλίμα, η κλιματική αλλαγή, οι δεσμεύσεις της χώρας μας, η ανάγκη μετάβασης όσον αφορά το ενεργειακό τοπίο σε άλλες μορφές πανευρωπα</w:t>
      </w:r>
      <w:r>
        <w:rPr>
          <w:rFonts w:eastAsia="Times New Roman" w:cs="Times New Roman"/>
          <w:szCs w:val="24"/>
        </w:rPr>
        <w:t>ϊκά, η αλλαγή του ενεργειακού μείγματος εις βάρος των ορυκτών καυσίμων και υπέρ της προώθησης των ΑΠΕ, οι στόχοι της Συμφωνίας του Παρισιού και οι στόχοι, βέβαια, που βάζει και η Ευρωπαϊκή Ένωση, η ενεργειακή δημοκρατία που είπαμε πριν, η συμμετοχή τοπικών</w:t>
      </w:r>
      <w:r>
        <w:rPr>
          <w:rFonts w:eastAsia="Times New Roman" w:cs="Times New Roman"/>
          <w:szCs w:val="24"/>
        </w:rPr>
        <w:t xml:space="preserve"> κοινωνιών με βάση ιδιαιτερότητες και η ανάγκη αποκέντρωσης της ενεργειακής παραγωγής. </w:t>
      </w:r>
    </w:p>
    <w:p w14:paraId="6FA9DA68"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 xml:space="preserve">δώ πέρα, βέβαια, είναι πολύ σημαντικό το </w:t>
      </w:r>
      <w:r>
        <w:rPr>
          <w:rFonts w:eastAsia="Times New Roman" w:cs="Times New Roman"/>
          <w:szCs w:val="24"/>
          <w:lang w:val="en-US"/>
        </w:rPr>
        <w:t>virtual</w:t>
      </w:r>
      <w:r>
        <w:rPr>
          <w:rFonts w:eastAsia="Times New Roman" w:cs="Times New Roman"/>
          <w:szCs w:val="24"/>
        </w:rPr>
        <w:t xml:space="preserve"> </w:t>
      </w:r>
      <w:r>
        <w:rPr>
          <w:rFonts w:eastAsia="Times New Roman" w:cs="Times New Roman"/>
          <w:szCs w:val="24"/>
          <w:lang w:val="en-US"/>
        </w:rPr>
        <w:t>net</w:t>
      </w:r>
      <w:r>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 ο εικονικός ενεργειακός συμψηφισμός της παραγόμενης ενέργειας, που μπορεί</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να βοηθήσει τις ε</w:t>
      </w:r>
      <w:r>
        <w:rPr>
          <w:rFonts w:eastAsia="Times New Roman" w:cs="Times New Roman"/>
          <w:szCs w:val="24"/>
        </w:rPr>
        <w:t xml:space="preserve">υάλωτες ομάδες, γιατί ξέρουμε ότι όχι μόνο στη χώρα μας -που βρίσκεται ακόμα στην κρίση και είναι στην πορεία εξόδου, αλλά είναι σε καλύτερη κατάσταση- υπάρχει ενεργειακή φτώχεια και είναι ένα ζήτημα το οποίο έχει μπει και κεντρικά από την Ευρωπαϊκή Ένωση </w:t>
      </w:r>
      <w:r>
        <w:rPr>
          <w:rFonts w:eastAsia="Times New Roman" w:cs="Times New Roman"/>
          <w:szCs w:val="24"/>
        </w:rPr>
        <w:t xml:space="preserve">το ζήτημα της αντιμετώπισης της ενεργειακής φτώχειας. Δηλαδή </w:t>
      </w:r>
      <w:r>
        <w:rPr>
          <w:rFonts w:eastAsia="Times New Roman" w:cs="Times New Roman"/>
          <w:szCs w:val="24"/>
        </w:rPr>
        <w:t>ε</w:t>
      </w:r>
      <w:r>
        <w:rPr>
          <w:rFonts w:eastAsia="Times New Roman" w:cs="Times New Roman"/>
          <w:szCs w:val="24"/>
        </w:rPr>
        <w:t xml:space="preserve">νεργειακές </w:t>
      </w:r>
      <w:r>
        <w:rPr>
          <w:rFonts w:eastAsia="Times New Roman" w:cs="Times New Roman"/>
          <w:szCs w:val="24"/>
        </w:rPr>
        <w:t>κ</w:t>
      </w:r>
      <w:r>
        <w:rPr>
          <w:rFonts w:eastAsia="Times New Roman" w:cs="Times New Roman"/>
          <w:szCs w:val="24"/>
        </w:rPr>
        <w:t xml:space="preserve">οινότητες από δήμους, από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μέσω αυτής της διαδικασίας μπορούν να βοηθήσουν αδύναμες οικογένειες στην περιοχή στο κομμάτι της θέρμανσης. </w:t>
      </w:r>
    </w:p>
    <w:p w14:paraId="6FA9DA69"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βέβαια, το πάρα π</w:t>
      </w:r>
      <w:r>
        <w:rPr>
          <w:rFonts w:eastAsia="Times New Roman" w:cs="Times New Roman"/>
          <w:szCs w:val="24"/>
        </w:rPr>
        <w:t>ολύ σημαντικό</w:t>
      </w:r>
      <w:r>
        <w:rPr>
          <w:rFonts w:eastAsia="Times New Roman" w:cs="Times New Roman"/>
          <w:szCs w:val="24"/>
        </w:rPr>
        <w:t>,</w:t>
      </w:r>
      <w:r>
        <w:rPr>
          <w:rFonts w:eastAsia="Times New Roman" w:cs="Times New Roman"/>
          <w:szCs w:val="24"/>
        </w:rPr>
        <w:t xml:space="preserve"> που είναι και απαραίτητο σήμερα</w:t>
      </w:r>
      <w:r>
        <w:rPr>
          <w:rFonts w:eastAsia="Times New Roman" w:cs="Times New Roman"/>
          <w:szCs w:val="24"/>
        </w:rPr>
        <w:t>,</w:t>
      </w:r>
      <w:r>
        <w:rPr>
          <w:rFonts w:eastAsia="Times New Roman" w:cs="Times New Roman"/>
          <w:szCs w:val="24"/>
        </w:rPr>
        <w:t xml:space="preserve"> είναι οι συνέργειες, οι συνεργασίες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Αυτό δεν είναι καθόλου μικρό πράγμα. </w:t>
      </w:r>
    </w:p>
    <w:p w14:paraId="6FA9DA6A"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ομιλίας της κυρίας Βουλευτού) </w:t>
      </w:r>
    </w:p>
    <w:p w14:paraId="6FA9DA6B"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Κλείνοντας, θα ήθελα ν</w:t>
      </w:r>
      <w:r>
        <w:rPr>
          <w:rFonts w:eastAsia="Times New Roman" w:cs="Times New Roman"/>
          <w:szCs w:val="24"/>
        </w:rPr>
        <w:t>α πω για το άρθρο 16</w:t>
      </w:r>
      <w:r>
        <w:rPr>
          <w:rFonts w:eastAsia="Times New Roman" w:cs="Times New Roman"/>
          <w:szCs w:val="24"/>
        </w:rPr>
        <w:t>,</w:t>
      </w:r>
      <w:r>
        <w:rPr>
          <w:rFonts w:eastAsia="Times New Roman" w:cs="Times New Roman"/>
          <w:szCs w:val="24"/>
        </w:rPr>
        <w:t xml:space="preserve"> που αφορά τον μακροχρόνιο εθνικό ενεργειακό σχεδιασμό. Είναι πολύ σημαντικό ότι εντός του 2018 θα ολοκληρωθεί. Άλλωστε είμαστε δεσμευμένοι και από τον κανονισμό διακυβέρνησης </w:t>
      </w:r>
      <w:r>
        <w:rPr>
          <w:rFonts w:eastAsia="Times New Roman" w:cs="Times New Roman"/>
          <w:szCs w:val="24"/>
        </w:rPr>
        <w:t>ε</w:t>
      </w:r>
      <w:r>
        <w:rPr>
          <w:rFonts w:eastAsia="Times New Roman" w:cs="Times New Roman"/>
          <w:szCs w:val="24"/>
        </w:rPr>
        <w:t xml:space="preserve">νεργειακής </w:t>
      </w:r>
      <w:r>
        <w:rPr>
          <w:rFonts w:eastAsia="Times New Roman" w:cs="Times New Roman"/>
          <w:szCs w:val="24"/>
        </w:rPr>
        <w:t>έ</w:t>
      </w:r>
      <w:r>
        <w:rPr>
          <w:rFonts w:eastAsia="Times New Roman" w:cs="Times New Roman"/>
          <w:szCs w:val="24"/>
        </w:rPr>
        <w:t>νωσης για το συγκεκριμένο, για το εθνικό σχέδι</w:t>
      </w:r>
      <w:r>
        <w:rPr>
          <w:rFonts w:eastAsia="Times New Roman" w:cs="Times New Roman"/>
          <w:szCs w:val="24"/>
        </w:rPr>
        <w:t xml:space="preserve">ο ενεργειακού σχεδιασμού. </w:t>
      </w:r>
    </w:p>
    <w:p w14:paraId="6FA9DA6C"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Οι στόχοι της Ευρωπαϊκής Ένωσης είναι η ενεργειακή ασφάλεια, η αγορά ενέργειας, οι πολιτικές ενεργειακής απόδοσης, η απανθρακοποίηση που είπαμε πριν, η καινοτομία και ανταγωνιστικότητα. </w:t>
      </w:r>
    </w:p>
    <w:p w14:paraId="6FA9DA6D"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Χαίρομαι και πιστεύω ότι θα τηρηθεί αυτό π</w:t>
      </w:r>
      <w:r>
        <w:rPr>
          <w:rFonts w:eastAsia="Times New Roman" w:cs="Times New Roman"/>
          <w:szCs w:val="24"/>
        </w:rPr>
        <w:t>ου είπε ο κύριος Υπουργός, ότι για τον εθνικό ενεργειακό σχεδιασμό θα γίνει ενδελεχής και σημαντικός διάλογος και με τους φορείς της κοινωνίας, αλλά βέβαια και μέσα στο Κοινοβούλιο, στις επιτροπές, στην Ολομέλεια, για να έχουμε το καλύτερο δυνατό αποτέλεσμ</w:t>
      </w:r>
      <w:r>
        <w:rPr>
          <w:rFonts w:eastAsia="Times New Roman" w:cs="Times New Roman"/>
          <w:szCs w:val="24"/>
        </w:rPr>
        <w:t xml:space="preserve">α. </w:t>
      </w:r>
    </w:p>
    <w:p w14:paraId="6FA9DA6E"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FA9DA6F" w14:textId="77777777" w:rsidR="00C930AA" w:rsidRDefault="00077D26">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6FA9DA70"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Θελερίτη, η οποία μπαίνει στη θέση της κ</w:t>
      </w:r>
      <w:r>
        <w:rPr>
          <w:rFonts w:eastAsia="Times New Roman" w:cs="Times New Roman"/>
          <w:szCs w:val="24"/>
        </w:rPr>
        <w:t>.</w:t>
      </w:r>
      <w:r>
        <w:rPr>
          <w:rFonts w:eastAsia="Times New Roman" w:cs="Times New Roman"/>
          <w:szCs w:val="24"/>
        </w:rPr>
        <w:t xml:space="preserve"> Καρασαρλίδου, δεδομένου ότι πρέπει να παραστεί σε </w:t>
      </w:r>
      <w:r>
        <w:rPr>
          <w:rFonts w:eastAsia="Times New Roman" w:cs="Times New Roman"/>
          <w:szCs w:val="24"/>
        </w:rPr>
        <w:t>ε</w:t>
      </w:r>
      <w:r>
        <w:rPr>
          <w:rFonts w:eastAsia="Times New Roman" w:cs="Times New Roman"/>
          <w:szCs w:val="24"/>
        </w:rPr>
        <w:t>πιτροπή. Μετά θα μιλήσει η κ</w:t>
      </w:r>
      <w:r>
        <w:rPr>
          <w:rFonts w:eastAsia="Times New Roman" w:cs="Times New Roman"/>
          <w:szCs w:val="24"/>
        </w:rPr>
        <w:t>.</w:t>
      </w:r>
      <w:r>
        <w:rPr>
          <w:rFonts w:eastAsia="Times New Roman" w:cs="Times New Roman"/>
          <w:szCs w:val="24"/>
        </w:rPr>
        <w:t xml:space="preserve"> Αυλωνίτου και έπειτα -για να ξέρετε- ο Κοινοβουλευτικός Εκπρόσωπος από το Ποτάμι, ο κ. Αμυράς. </w:t>
      </w:r>
    </w:p>
    <w:p w14:paraId="6FA9DA71"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κυρία Θελερίτη, έχετε τον λόγο. </w:t>
      </w:r>
    </w:p>
    <w:p w14:paraId="6FA9DA72"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Αγαπητές συναδέλφισσες, αγαπητοί συνάδελφοι, κατ’ αρχάς θα ήθελα να τονίσω</w:t>
      </w:r>
      <w:r>
        <w:rPr>
          <w:rFonts w:eastAsia="Times New Roman" w:cs="Times New Roman"/>
          <w:szCs w:val="24"/>
        </w:rPr>
        <w:t>,</w:t>
      </w:r>
      <w:r>
        <w:rPr>
          <w:rFonts w:eastAsia="Times New Roman" w:cs="Times New Roman"/>
          <w:szCs w:val="24"/>
        </w:rPr>
        <w:t xml:space="preserve"> πως το συγκεκριμένο σχέδιο</w:t>
      </w:r>
      <w:r>
        <w:rPr>
          <w:rFonts w:eastAsia="Times New Roman" w:cs="Times New Roman"/>
          <w:szCs w:val="24"/>
        </w:rPr>
        <w:t xml:space="preserve"> νόμου που συζητάμε σήμερα</w:t>
      </w:r>
      <w:r>
        <w:rPr>
          <w:rFonts w:eastAsia="Times New Roman" w:cs="Times New Roman"/>
          <w:szCs w:val="24"/>
        </w:rPr>
        <w:t>,</w:t>
      </w:r>
      <w:r>
        <w:rPr>
          <w:rFonts w:eastAsia="Times New Roman" w:cs="Times New Roman"/>
          <w:szCs w:val="24"/>
        </w:rPr>
        <w:t xml:space="preserve"> δεν συνιστά μια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και μεμονωμένη παρέμβαση. Αποτελεί μέρος μιας εθνικά ολοκληρωμένης μακροπρόθεσμης ενεργειακής στρατηγικής. Είναι μια στρατηγική</w:t>
      </w:r>
      <w:r>
        <w:rPr>
          <w:rFonts w:eastAsia="Times New Roman" w:cs="Times New Roman"/>
          <w:szCs w:val="24"/>
        </w:rPr>
        <w:t>,</w:t>
      </w:r>
      <w:r>
        <w:rPr>
          <w:rFonts w:eastAsia="Times New Roman" w:cs="Times New Roman"/>
          <w:szCs w:val="24"/>
        </w:rPr>
        <w:t xml:space="preserve"> που ενσωματώνει τις κατευθύνσεις της Ευρωπαϊκής Ένωσης </w:t>
      </w:r>
      <w:r>
        <w:rPr>
          <w:rFonts w:eastAsia="Times New Roman" w:cs="Times New Roman"/>
          <w:szCs w:val="24"/>
        </w:rPr>
        <w:lastRenderedPageBreak/>
        <w:t>για τη μετάβαση σε έν</w:t>
      </w:r>
      <w:r>
        <w:rPr>
          <w:rFonts w:eastAsia="Times New Roman" w:cs="Times New Roman"/>
          <w:szCs w:val="24"/>
        </w:rPr>
        <w:t xml:space="preserve">α μέλλον καθαρής ενέργειας μέσω της ενίσχυσης του μεριδίου των </w:t>
      </w:r>
      <w:r>
        <w:rPr>
          <w:rFonts w:eastAsia="Times New Roman" w:cs="Times New Roman"/>
          <w:szCs w:val="24"/>
        </w:rPr>
        <w:t>α</w:t>
      </w:r>
      <w:r>
        <w:rPr>
          <w:rFonts w:eastAsia="Times New Roman" w:cs="Times New Roman"/>
          <w:szCs w:val="24"/>
        </w:rPr>
        <w:t xml:space="preserve">νανεώσιμων </w:t>
      </w:r>
      <w:r>
        <w:rPr>
          <w:rFonts w:eastAsia="Times New Roman" w:cs="Times New Roman"/>
          <w:szCs w:val="24"/>
        </w:rPr>
        <w:t>π</w:t>
      </w:r>
      <w:r>
        <w:rPr>
          <w:rFonts w:eastAsia="Times New Roman" w:cs="Times New Roman"/>
          <w:szCs w:val="24"/>
        </w:rPr>
        <w:t xml:space="preserve">ηγών </w:t>
      </w:r>
      <w:r>
        <w:rPr>
          <w:rFonts w:eastAsia="Times New Roman" w:cs="Times New Roman"/>
          <w:szCs w:val="24"/>
        </w:rPr>
        <w:t>ε</w:t>
      </w:r>
      <w:r>
        <w:rPr>
          <w:rFonts w:eastAsia="Times New Roman" w:cs="Times New Roman"/>
          <w:szCs w:val="24"/>
        </w:rPr>
        <w:t xml:space="preserve">νεργειών στο εθνικό ενεργειακό μείγμα. Ταυτόχρονα αποτελεί και μέρος της εθνικής μας στρατηγικής για τη δημιουργία μιας αλληλέγγυας κοινωνικής οικονομίας. </w:t>
      </w:r>
    </w:p>
    <w:p w14:paraId="6FA9DA73"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Όπως προαναφέρθηκε</w:t>
      </w:r>
      <w:r>
        <w:rPr>
          <w:rFonts w:eastAsia="Times New Roman" w:cs="Times New Roman"/>
          <w:szCs w:val="24"/>
        </w:rPr>
        <w:t xml:space="preserve"> και από την προηγούμενη ομιλήτρια, το γεγονός ότι η κλιματική αλλαγή θέτει ως προτεραιότητα την εφαρμογή μέτρων που αποσυνδέουν την οικονομική ανάπτυξη από την εκπομπή ρύπων</w:t>
      </w:r>
      <w:r>
        <w:rPr>
          <w:rFonts w:eastAsia="Times New Roman" w:cs="Times New Roman"/>
          <w:szCs w:val="24"/>
        </w:rPr>
        <w:t>,</w:t>
      </w:r>
      <w:r>
        <w:rPr>
          <w:rFonts w:eastAsia="Times New Roman" w:cs="Times New Roman"/>
          <w:szCs w:val="24"/>
        </w:rPr>
        <w:t xml:space="preserve"> συνιστά έναν κοινό τόπο για κάθε σύγχρονη παρέμβαση</w:t>
      </w:r>
      <w:r>
        <w:rPr>
          <w:rFonts w:eastAsia="Times New Roman" w:cs="Times New Roman"/>
          <w:szCs w:val="24"/>
        </w:rPr>
        <w:t>,</w:t>
      </w:r>
      <w:r>
        <w:rPr>
          <w:rFonts w:eastAsia="Times New Roman" w:cs="Times New Roman"/>
          <w:szCs w:val="24"/>
        </w:rPr>
        <w:t xml:space="preserve"> που στοχεύει στην προαγωγή </w:t>
      </w:r>
      <w:r>
        <w:rPr>
          <w:rFonts w:eastAsia="Times New Roman" w:cs="Times New Roman"/>
          <w:szCs w:val="24"/>
        </w:rPr>
        <w:t xml:space="preserve">της ενεργειακής αειφορίας και της ενεργειακής αυτάρκειας. </w:t>
      </w:r>
    </w:p>
    <w:p w14:paraId="6FA9DA74"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Ελλάδα έχει φυσικούς πόρους. Με αυτούς, λοιπόν, τους φυσικούς πόρους που διαθέτει για παραγωγή καθαρής ενέργειας και </w:t>
      </w:r>
      <w:r>
        <w:rPr>
          <w:rFonts w:eastAsia="Times New Roman" w:cs="Times New Roman"/>
          <w:szCs w:val="24"/>
        </w:rPr>
        <w:lastRenderedPageBreak/>
        <w:t>στα νησιά και στην ηπειρωτική χώρα</w:t>
      </w:r>
      <w:r>
        <w:rPr>
          <w:rFonts w:eastAsia="Times New Roman" w:cs="Times New Roman"/>
          <w:szCs w:val="24"/>
        </w:rPr>
        <w:t>,</w:t>
      </w:r>
      <w:r>
        <w:rPr>
          <w:rFonts w:eastAsia="Times New Roman" w:cs="Times New Roman"/>
          <w:szCs w:val="24"/>
        </w:rPr>
        <w:t xml:space="preserve"> έχει τη δυνατότητα να ακολουθήσει μια συνε</w:t>
      </w:r>
      <w:r>
        <w:rPr>
          <w:rFonts w:eastAsia="Times New Roman" w:cs="Times New Roman"/>
          <w:szCs w:val="24"/>
        </w:rPr>
        <w:t xml:space="preserve">πή και οικολογικά υπεύθυνη ενεργειακή πολιτική, να διασφαλίσει την ενεργειακή αυτάρκειά της στο εγγύς μέλλον και σχετικά πάρα πολύ σύντομα. </w:t>
      </w:r>
    </w:p>
    <w:p w14:paraId="6FA9DA75"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Τα οφέλη από τη μεταστροφή του ενεργειακού προσανατολισμού είναι πολλαπλά τόσο αναφορικά με την ενίσχυση των τοπικώ</w:t>
      </w:r>
      <w:r>
        <w:rPr>
          <w:rFonts w:eastAsia="Times New Roman" w:cs="Times New Roman"/>
          <w:szCs w:val="24"/>
        </w:rPr>
        <w:t xml:space="preserve">ν οικονομιών, τη δημιουργία νέων θέσεων εργασίας όσο και αναφορικά με την καταπολέμηση της ενεργειακής φτώχειας, την οποία αντιμετωπίζει σήμερα ένα σημαντικό τμήμα της κοινωνίας μας. </w:t>
      </w:r>
    </w:p>
    <w:p w14:paraId="6FA9DA76"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 xml:space="preserve">Όπως προανέφερα, στη δεύτερη στρατηγική μας που είναι η δημιουργία μίας </w:t>
      </w:r>
      <w:r>
        <w:rPr>
          <w:rFonts w:eastAsia="Times New Roman" w:cs="Times New Roman"/>
          <w:szCs w:val="24"/>
        </w:rPr>
        <w:t xml:space="preserve">αλληλέγγυας κοινωνικής οικονομίας, το πρωτοποριακό είναι το θεσμικό πλαίσιο που εισάγεται για την ίδρυση και τη </w:t>
      </w:r>
      <w:r>
        <w:rPr>
          <w:rFonts w:eastAsia="Times New Roman" w:cs="Times New Roman"/>
          <w:szCs w:val="24"/>
        </w:rPr>
        <w:lastRenderedPageBreak/>
        <w:t xml:space="preserve">λειτουργία των </w:t>
      </w:r>
      <w:r>
        <w:rPr>
          <w:rFonts w:eastAsia="Times New Roman" w:cs="Times New Roman"/>
          <w:szCs w:val="24"/>
        </w:rPr>
        <w:t>ε</w:t>
      </w:r>
      <w:r>
        <w:rPr>
          <w:rFonts w:eastAsia="Times New Roman" w:cs="Times New Roman"/>
          <w:szCs w:val="24"/>
        </w:rPr>
        <w:t xml:space="preserve">νεργειακών </w:t>
      </w:r>
      <w:r>
        <w:rPr>
          <w:rFonts w:eastAsia="Times New Roman" w:cs="Times New Roman"/>
          <w:szCs w:val="24"/>
        </w:rPr>
        <w:t>κ</w:t>
      </w:r>
      <w:r>
        <w:rPr>
          <w:rFonts w:eastAsia="Times New Roman" w:cs="Times New Roman"/>
          <w:szCs w:val="24"/>
        </w:rPr>
        <w:t>οινοτήτων και το οποίο έχει πολλαπλές στοχεύσεις.</w:t>
      </w:r>
    </w:p>
    <w:p w14:paraId="6FA9DA77"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Για παράδειγμα προωθεί την κοινωνική και αλληλέγγυα οικονομία στον</w:t>
      </w:r>
      <w:r>
        <w:rPr>
          <w:rFonts w:eastAsia="Times New Roman" w:cs="Times New Roman"/>
          <w:szCs w:val="24"/>
        </w:rPr>
        <w:t xml:space="preserve"> ενεργειακό τομέα, αντιμετωπίζει την ενεργειακή φτώχεια, προάγει την ενεργειακή αειφορία, ενισχύει την ενεργειακή αυτάρκεια και ασφάλεια στους νησιωτικούς δήμους και βελτιώνει την ενεργειακή αποδοτικότητα στην τελική χρήση σε τοπικό και περιφερειακό επίπεδ</w:t>
      </w:r>
      <w:r>
        <w:rPr>
          <w:rFonts w:eastAsia="Times New Roman" w:cs="Times New Roman"/>
          <w:szCs w:val="24"/>
        </w:rPr>
        <w:t xml:space="preserve">ο. Μάλιστα επειδή οι </w:t>
      </w:r>
      <w:r>
        <w:rPr>
          <w:rFonts w:eastAsia="Times New Roman" w:cs="Times New Roman"/>
          <w:szCs w:val="24"/>
        </w:rPr>
        <w:t>ε</w:t>
      </w:r>
      <w:r>
        <w:rPr>
          <w:rFonts w:eastAsia="Times New Roman" w:cs="Times New Roman"/>
          <w:szCs w:val="24"/>
        </w:rPr>
        <w:t xml:space="preserve">νεργειακές </w:t>
      </w:r>
      <w:r>
        <w:rPr>
          <w:rFonts w:eastAsia="Times New Roman" w:cs="Times New Roman"/>
          <w:szCs w:val="24"/>
        </w:rPr>
        <w:t>κ</w:t>
      </w:r>
      <w:r>
        <w:rPr>
          <w:rFonts w:eastAsia="Times New Roman" w:cs="Times New Roman"/>
          <w:szCs w:val="24"/>
        </w:rPr>
        <w:t xml:space="preserve">οινότητες είναι αστικοί συνεταιρισμοί που στηρίζονται στη βασική αρχή της διάχυσης του οφέλους στα μέλη της </w:t>
      </w:r>
      <w:r>
        <w:rPr>
          <w:rFonts w:eastAsia="Times New Roman" w:cs="Times New Roman"/>
          <w:szCs w:val="24"/>
        </w:rPr>
        <w:t>ε</w:t>
      </w:r>
      <w:r>
        <w:rPr>
          <w:rFonts w:eastAsia="Times New Roman" w:cs="Times New Roman"/>
          <w:szCs w:val="24"/>
        </w:rPr>
        <w:t xml:space="preserve">νεργειακής </w:t>
      </w:r>
      <w:r>
        <w:rPr>
          <w:rFonts w:eastAsia="Times New Roman" w:cs="Times New Roman"/>
          <w:szCs w:val="24"/>
        </w:rPr>
        <w:t>κ</w:t>
      </w:r>
      <w:r>
        <w:rPr>
          <w:rFonts w:eastAsia="Times New Roman" w:cs="Times New Roman"/>
          <w:szCs w:val="24"/>
        </w:rPr>
        <w:t>οινότητας και στην τοπική κοινωνία, βασική επιδίωξη αυτού του συγκεκριμένου νομοσχεδίου είναι η προαγ</w:t>
      </w:r>
      <w:r>
        <w:rPr>
          <w:rFonts w:eastAsia="Times New Roman" w:cs="Times New Roman"/>
          <w:szCs w:val="24"/>
        </w:rPr>
        <w:t xml:space="preserve">ωγή προστιθέμενης αξίας στις τοπικές κοινότητες. </w:t>
      </w:r>
      <w:r>
        <w:rPr>
          <w:rFonts w:eastAsia="Times New Roman" w:cs="Times New Roman"/>
          <w:szCs w:val="24"/>
        </w:rPr>
        <w:lastRenderedPageBreak/>
        <w:t>Αυτό θα επιτευχθεί</w:t>
      </w:r>
      <w:r>
        <w:rPr>
          <w:rFonts w:eastAsia="Times New Roman" w:cs="Times New Roman"/>
          <w:szCs w:val="24"/>
        </w:rPr>
        <w:t>,</w:t>
      </w:r>
      <w:r>
        <w:rPr>
          <w:rFonts w:eastAsia="Times New Roman" w:cs="Times New Roman"/>
          <w:szCs w:val="24"/>
        </w:rPr>
        <w:t xml:space="preserve"> μέσω της ενίσχυσης του ρόλου που θα διαδραματίσει η κοινωνία των πολιτών και οι τοπικοί φορείς. </w:t>
      </w:r>
    </w:p>
    <w:p w14:paraId="6FA9DA78"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 xml:space="preserve">Ας δούμε κάποια παραδείγματα </w:t>
      </w:r>
      <w:r>
        <w:rPr>
          <w:rFonts w:eastAsia="Times New Roman" w:cs="Times New Roman"/>
          <w:szCs w:val="24"/>
        </w:rPr>
        <w:t>ε</w:t>
      </w:r>
      <w:r>
        <w:rPr>
          <w:rFonts w:eastAsia="Times New Roman" w:cs="Times New Roman"/>
          <w:szCs w:val="24"/>
        </w:rPr>
        <w:t xml:space="preserve">νεργειακών </w:t>
      </w:r>
      <w:r>
        <w:rPr>
          <w:rFonts w:eastAsia="Times New Roman" w:cs="Times New Roman"/>
          <w:szCs w:val="24"/>
        </w:rPr>
        <w:t>κ</w:t>
      </w:r>
      <w:r>
        <w:rPr>
          <w:rFonts w:eastAsia="Times New Roman" w:cs="Times New Roman"/>
          <w:szCs w:val="24"/>
        </w:rPr>
        <w:t>οινοτήτων.</w:t>
      </w:r>
    </w:p>
    <w:p w14:paraId="6FA9DA79"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Οι ιδιοκτήτες ή οι ενοικιαστές μιας π</w:t>
      </w:r>
      <w:r>
        <w:rPr>
          <w:rFonts w:eastAsia="Times New Roman" w:cs="Times New Roman"/>
          <w:szCs w:val="24"/>
        </w:rPr>
        <w:t xml:space="preserve">ολυκατοικίας μπορούν να τοποθετήσουν φωτοβολταϊκά. Οι κάτοικοι, οι επιχειρήσεις και ένας δήμος μπορούν να δημιουργήσουν αιολικό πάρκο. Μια ομάδα κτηνοτρόφων μπορεί να ιδρύσει </w:t>
      </w:r>
      <w:r>
        <w:rPr>
          <w:rFonts w:eastAsia="Times New Roman" w:cs="Times New Roman"/>
          <w:szCs w:val="24"/>
        </w:rPr>
        <w:t>ε</w:t>
      </w:r>
      <w:r>
        <w:rPr>
          <w:rFonts w:eastAsia="Times New Roman" w:cs="Times New Roman"/>
          <w:szCs w:val="24"/>
        </w:rPr>
        <w:t xml:space="preserve">νεργειακές </w:t>
      </w:r>
      <w:r>
        <w:rPr>
          <w:rFonts w:eastAsia="Times New Roman" w:cs="Times New Roman"/>
          <w:szCs w:val="24"/>
        </w:rPr>
        <w:t>κ</w:t>
      </w:r>
      <w:r>
        <w:rPr>
          <w:rFonts w:eastAsia="Times New Roman" w:cs="Times New Roman"/>
          <w:szCs w:val="24"/>
        </w:rPr>
        <w:t xml:space="preserve">οινότητες για την παραγωγή θερμικής και ηλεκτρικής ενέργειας από τα </w:t>
      </w:r>
      <w:r>
        <w:rPr>
          <w:rFonts w:eastAsia="Times New Roman" w:cs="Times New Roman"/>
          <w:szCs w:val="24"/>
        </w:rPr>
        <w:t>απόβλητα. Ένας δήμος, τοπικές επιχειρήσεις και κάτοικοι μπορούν να δημιουργήσουν σταθμό τηλεθέρμανσης. Μια ομάδα αγροτών ή αγροτικών επιχειρήσεων μπορούν να κατασκευάσουν συμπαραγωγή ηλεκτρισμού και θερμότητας υψηλής απόδοσης</w:t>
      </w:r>
      <w:r>
        <w:rPr>
          <w:rFonts w:eastAsia="Times New Roman" w:cs="Times New Roman"/>
          <w:szCs w:val="24"/>
        </w:rPr>
        <w:t>,</w:t>
      </w:r>
      <w:r>
        <w:rPr>
          <w:rFonts w:eastAsia="Times New Roman" w:cs="Times New Roman"/>
          <w:szCs w:val="24"/>
        </w:rPr>
        <w:t xml:space="preserve"> σε περιοχή που έχει δίκτυο φυ</w:t>
      </w:r>
      <w:r>
        <w:rPr>
          <w:rFonts w:eastAsia="Times New Roman" w:cs="Times New Roman"/>
          <w:szCs w:val="24"/>
        </w:rPr>
        <w:t>σικού αερίου κ.ο.κ.</w:t>
      </w:r>
      <w:r>
        <w:rPr>
          <w:rFonts w:eastAsia="Times New Roman" w:cs="Times New Roman"/>
          <w:szCs w:val="24"/>
        </w:rPr>
        <w:t>.</w:t>
      </w:r>
    </w:p>
    <w:p w14:paraId="6FA9DA7A"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με τη θέσπιση των </w:t>
      </w:r>
      <w:r>
        <w:rPr>
          <w:rFonts w:eastAsia="Times New Roman" w:cs="Times New Roman"/>
          <w:szCs w:val="24"/>
        </w:rPr>
        <w:t>ε</w:t>
      </w:r>
      <w:r>
        <w:rPr>
          <w:rFonts w:eastAsia="Times New Roman" w:cs="Times New Roman"/>
          <w:szCs w:val="24"/>
        </w:rPr>
        <w:t xml:space="preserve">νεργειακών </w:t>
      </w:r>
      <w:r>
        <w:rPr>
          <w:rFonts w:eastAsia="Times New Roman" w:cs="Times New Roman"/>
          <w:szCs w:val="24"/>
        </w:rPr>
        <w:t>κ</w:t>
      </w:r>
      <w:r>
        <w:rPr>
          <w:rFonts w:eastAsia="Times New Roman" w:cs="Times New Roman"/>
          <w:szCs w:val="24"/>
        </w:rPr>
        <w:t xml:space="preserve">οινοτήτων οι πολίτες, οι </w:t>
      </w:r>
      <w:r>
        <w:rPr>
          <w:rFonts w:eastAsia="Times New Roman" w:cs="Times New Roman"/>
          <w:szCs w:val="24"/>
        </w:rPr>
        <w:t>Ο</w:t>
      </w:r>
      <w:r>
        <w:rPr>
          <w:rFonts w:eastAsia="Times New Roman" w:cs="Times New Roman"/>
          <w:szCs w:val="24"/>
        </w:rPr>
        <w:t xml:space="preserve">ργανισμοί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και οι τοπικές επιχειρήσεις τίθενται στο επίκεντρο της εθνικής και αποκεντρωμένης ενεργειακής διοίκησης</w:t>
      </w:r>
      <w:r>
        <w:rPr>
          <w:rFonts w:eastAsia="Times New Roman" w:cs="Times New Roman"/>
          <w:szCs w:val="24"/>
        </w:rPr>
        <w:t>,</w:t>
      </w:r>
      <w:r>
        <w:rPr>
          <w:rFonts w:eastAsia="Times New Roman" w:cs="Times New Roman"/>
          <w:szCs w:val="24"/>
        </w:rPr>
        <w:t xml:space="preserve"> που επιχειρεί η συγκεκριμένη κυβέρνηση.</w:t>
      </w:r>
    </w:p>
    <w:p w14:paraId="6FA9DA7B"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 xml:space="preserve">Στην καρδιά αυτού του αποκεντρωμένου ενεργειακού συστήματος βρίσκονται κοινότητες παραγωγών καταναλωτών, που αποκτούν και διαχειρίζονται υπεύθυνα την ενεργειακή αυτονομία τους. </w:t>
      </w:r>
    </w:p>
    <w:p w14:paraId="6FA9DA7C"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 xml:space="preserve">Αυτό τι σημαίνει; Παράλληλη ενίσχυση </w:t>
      </w:r>
      <w:r>
        <w:rPr>
          <w:rFonts w:eastAsia="Times New Roman" w:cs="Times New Roman"/>
          <w:szCs w:val="24"/>
        </w:rPr>
        <w:t>της τοπικής συμμετοχής και της δυνατότητας ανάληψης πρωτοβουλιών εκ μέρους των τοπικών κοινωνιών. Σημαίνει επίσης ότι το θεσμικό πλαίσιο που συζητάμε σήμερα</w:t>
      </w:r>
      <w:r>
        <w:rPr>
          <w:rFonts w:eastAsia="Times New Roman" w:cs="Times New Roman"/>
          <w:szCs w:val="24"/>
        </w:rPr>
        <w:t>,</w:t>
      </w:r>
      <w:r>
        <w:rPr>
          <w:rFonts w:eastAsia="Times New Roman" w:cs="Times New Roman"/>
          <w:szCs w:val="24"/>
        </w:rPr>
        <w:t xml:space="preserve"> θα συμβάλει στην ανάδειξη της δυναμικής της τοπι</w:t>
      </w:r>
      <w:r>
        <w:rPr>
          <w:rFonts w:eastAsia="Times New Roman" w:cs="Times New Roman"/>
          <w:szCs w:val="24"/>
        </w:rPr>
        <w:lastRenderedPageBreak/>
        <w:t>κότητας και του χώρου μέσα από συγκεκριμένες ενέργ</w:t>
      </w:r>
      <w:r>
        <w:rPr>
          <w:rFonts w:eastAsia="Times New Roman" w:cs="Times New Roman"/>
          <w:szCs w:val="24"/>
        </w:rPr>
        <w:t xml:space="preserve">ειες, συμπράξεις, συνεργασίες αλλά και από την καταγραφή και την επίλυση τοπικών αναγκών και ιδιαιτεροτήτων της κάθε κοινωνίας. </w:t>
      </w:r>
    </w:p>
    <w:p w14:paraId="6FA9DA7D"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 xml:space="preserve">Ιδιαίτερα για τους νησιωτικούς δήμους οι </w:t>
      </w:r>
      <w:r>
        <w:rPr>
          <w:rFonts w:eastAsia="Times New Roman" w:cs="Times New Roman"/>
          <w:szCs w:val="24"/>
        </w:rPr>
        <w:t>ε</w:t>
      </w:r>
      <w:r>
        <w:rPr>
          <w:rFonts w:eastAsia="Times New Roman" w:cs="Times New Roman"/>
          <w:szCs w:val="24"/>
        </w:rPr>
        <w:t xml:space="preserve">νεργειακές </w:t>
      </w:r>
      <w:r>
        <w:rPr>
          <w:rFonts w:eastAsia="Times New Roman" w:cs="Times New Roman"/>
          <w:szCs w:val="24"/>
        </w:rPr>
        <w:t>κ</w:t>
      </w:r>
      <w:r>
        <w:rPr>
          <w:rFonts w:eastAsia="Times New Roman" w:cs="Times New Roman"/>
          <w:szCs w:val="24"/>
        </w:rPr>
        <w:t>οινότητες θα αποτελέσουν μια σημαντική λύση και θα στηρίξουν την ενεργεια</w:t>
      </w:r>
      <w:r>
        <w:rPr>
          <w:rFonts w:eastAsia="Times New Roman" w:cs="Times New Roman"/>
          <w:szCs w:val="24"/>
        </w:rPr>
        <w:t>κή αυτάρκεια και ασφάλειά τους. Οι τεχνολογικές και οικονομικές δυσκολίες της διασύνδεσης των νησιών με τον ηπειρωτικό κορμό προκαλούν αυξημένη ζήτηση και άρα υψηλότερο κόστος ιδιαίτερα τους τουριστικούς μήνες. Αυτό θα επιλυθεί, θα μπορεί να αντισταθμιστεί</w:t>
      </w:r>
      <w:r>
        <w:rPr>
          <w:rFonts w:eastAsia="Times New Roman" w:cs="Times New Roman"/>
          <w:szCs w:val="24"/>
        </w:rPr>
        <w:t xml:space="preserve"> με την αξιοποίηση της ηλιακής, της αιολικής και της γεωθερμικής δυναμικής τους. Γι’ αυτό άλλωστε το σχέδιο νόμου εισάγει ειδικές προβλέψεις και προνόμια όσον αφορά τις </w:t>
      </w:r>
      <w:r>
        <w:rPr>
          <w:rFonts w:eastAsia="Times New Roman" w:cs="Times New Roman"/>
          <w:szCs w:val="24"/>
        </w:rPr>
        <w:t>ε</w:t>
      </w:r>
      <w:r>
        <w:rPr>
          <w:rFonts w:eastAsia="Times New Roman" w:cs="Times New Roman"/>
          <w:szCs w:val="24"/>
        </w:rPr>
        <w:t xml:space="preserve">νεργειακές </w:t>
      </w:r>
      <w:r>
        <w:rPr>
          <w:rFonts w:eastAsia="Times New Roman" w:cs="Times New Roman"/>
          <w:szCs w:val="24"/>
        </w:rPr>
        <w:t>κ</w:t>
      </w:r>
      <w:r>
        <w:rPr>
          <w:rFonts w:eastAsia="Times New Roman" w:cs="Times New Roman"/>
          <w:szCs w:val="24"/>
        </w:rPr>
        <w:t>οινότητες</w:t>
      </w:r>
      <w:r>
        <w:rPr>
          <w:rFonts w:eastAsia="Times New Roman" w:cs="Times New Roman"/>
          <w:szCs w:val="24"/>
        </w:rPr>
        <w:t>,</w:t>
      </w:r>
      <w:r>
        <w:rPr>
          <w:rFonts w:eastAsia="Times New Roman" w:cs="Times New Roman"/>
          <w:szCs w:val="24"/>
        </w:rPr>
        <w:t xml:space="preserve"> που εδρεύουν σε νησιά και με μικρό πληθυσμό.</w:t>
      </w:r>
    </w:p>
    <w:p w14:paraId="6FA9DA7E"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lastRenderedPageBreak/>
        <w:t>Επίσης διαφαίνεται</w:t>
      </w:r>
      <w:r>
        <w:rPr>
          <w:rFonts w:eastAsia="Times New Roman" w:cs="Times New Roman"/>
          <w:szCs w:val="24"/>
        </w:rPr>
        <w:t xml:space="preserve"> ότι επιδίωξη της κυβερνητικής πλευράς</w:t>
      </w:r>
      <w:r>
        <w:rPr>
          <w:rFonts w:eastAsia="Times New Roman" w:cs="Times New Roman"/>
          <w:szCs w:val="24"/>
        </w:rPr>
        <w:t>,</w:t>
      </w:r>
      <w:r>
        <w:rPr>
          <w:rFonts w:eastAsia="Times New Roman" w:cs="Times New Roman"/>
          <w:szCs w:val="24"/>
        </w:rPr>
        <w:t xml:space="preserve"> είναι να αλλάξει τον ενεργειακό χάρτη της χώρας. Πάμε προς ανανεώσιμες πηγές ενέργειας, μείωση τιμολογίων, διασφάλιση ενεργειακής αυτονομίας και στις πιο απομονωμένες περιοχές, ενεργοποίηση των τοπικών κοινωνιών και </w:t>
      </w:r>
      <w:r>
        <w:rPr>
          <w:rFonts w:eastAsia="Times New Roman" w:cs="Times New Roman"/>
          <w:szCs w:val="24"/>
        </w:rPr>
        <w:t xml:space="preserve">αξιοποίηση των διαθέσιμων εργαλείων της ενεργειακής αγοράς όπως, για παράδειγμα, ο συμψηφισμός ενέργειας. </w:t>
      </w:r>
    </w:p>
    <w:p w14:paraId="6FA9DA7F"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 xml:space="preserve">Και εδώ απαντούμε ότι υπάρχουν και άλλα χρηματοδοτικά εργαλεία. Άρα δεν είναι ένα νομοσχέδιο στο κενό, αλλά μπορεί να αξιοποιήσει και εργαλεία, όπως </w:t>
      </w:r>
      <w:r>
        <w:rPr>
          <w:rFonts w:eastAsia="Times New Roman" w:cs="Times New Roman"/>
          <w:szCs w:val="24"/>
        </w:rPr>
        <w:t>τον αναπτυξιακό νόμο, το ΕΣΠΑ, το ΕΚΤ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6FA9DA80"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Άρα με τις </w:t>
      </w:r>
      <w:r>
        <w:rPr>
          <w:rFonts w:eastAsia="Times New Roman" w:cs="Times New Roman"/>
          <w:szCs w:val="24"/>
        </w:rPr>
        <w:t>ε</w:t>
      </w:r>
      <w:r>
        <w:rPr>
          <w:rFonts w:eastAsia="Times New Roman" w:cs="Times New Roman"/>
          <w:szCs w:val="24"/>
        </w:rPr>
        <w:t xml:space="preserve">νεργειακές </w:t>
      </w:r>
      <w:r>
        <w:rPr>
          <w:rFonts w:eastAsia="Times New Roman" w:cs="Times New Roman"/>
          <w:szCs w:val="24"/>
        </w:rPr>
        <w:t>κ</w:t>
      </w:r>
      <w:r>
        <w:rPr>
          <w:rFonts w:eastAsia="Times New Roman" w:cs="Times New Roman"/>
          <w:szCs w:val="24"/>
        </w:rPr>
        <w:t>οινότητες μικρές και μεσαίες επιχειρήσεις θα μπορούν να μειώσουν το ενεργειακό τους κόστος, ενώ απλοί ιδιώτες σε μία πολυκατοικία θα  έχουν τη δυνατότητα να περιορίσουν δραστικά τους λογ</w:t>
      </w:r>
      <w:r>
        <w:rPr>
          <w:rFonts w:eastAsia="Times New Roman" w:cs="Times New Roman"/>
          <w:szCs w:val="24"/>
        </w:rPr>
        <w:t>αριασμούς ρεύματος. Παράλληλα οι περιφέρειες και οι δήμοι θα μπορούν επιτέλους να χαράξουν μία ενεργειακή πολιτική</w:t>
      </w:r>
      <w:r>
        <w:rPr>
          <w:rFonts w:eastAsia="Times New Roman" w:cs="Times New Roman"/>
          <w:szCs w:val="24"/>
        </w:rPr>
        <w:t>,</w:t>
      </w:r>
      <w:r>
        <w:rPr>
          <w:rFonts w:eastAsia="Times New Roman" w:cs="Times New Roman"/>
          <w:szCs w:val="24"/>
        </w:rPr>
        <w:t xml:space="preserve"> για να αντιμετωπίσουν την ενεργειακή φτώχεια. Και αυτό από τα κάτω. </w:t>
      </w:r>
    </w:p>
    <w:p w14:paraId="6FA9DA81"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 xml:space="preserve">Ειδικότερα στο πλαίσιο της διατήρησης της τοπικότητας των </w:t>
      </w:r>
      <w:r>
        <w:rPr>
          <w:rFonts w:eastAsia="Times New Roman" w:cs="Times New Roman"/>
          <w:szCs w:val="24"/>
        </w:rPr>
        <w:t>ε</w:t>
      </w:r>
      <w:r>
        <w:rPr>
          <w:rFonts w:eastAsia="Times New Roman" w:cs="Times New Roman"/>
          <w:szCs w:val="24"/>
        </w:rPr>
        <w:t xml:space="preserve">νεργειακών </w:t>
      </w:r>
      <w:r>
        <w:rPr>
          <w:rFonts w:eastAsia="Times New Roman" w:cs="Times New Roman"/>
          <w:szCs w:val="24"/>
        </w:rPr>
        <w:t>κ</w:t>
      </w:r>
      <w:r>
        <w:rPr>
          <w:rFonts w:eastAsia="Times New Roman" w:cs="Times New Roman"/>
          <w:szCs w:val="24"/>
        </w:rPr>
        <w:t>οινοτήτων τίθενται ορισμένες προϋποθέσεις, δηλαδή ελάχιστα όρια που αφορούν τη σχέση των μελών με τον τόπο τους. Επίσης τίθενται ορισμένες διασφαλίσεις για την ισότητα μεταξύ των εμπλεκόμενων φορέων. Αυτό είναι καίριας σημασίας για τη λειτουργία τους, γιατ</w:t>
      </w:r>
      <w:r>
        <w:rPr>
          <w:rFonts w:eastAsia="Times New Roman" w:cs="Times New Roman"/>
          <w:szCs w:val="24"/>
        </w:rPr>
        <w:t xml:space="preserve">ί έχουν ίσο δικαίωμα στη λήψη αποφάσεων μέσα στις </w:t>
      </w:r>
      <w:r>
        <w:rPr>
          <w:rFonts w:eastAsia="Times New Roman" w:cs="Times New Roman"/>
          <w:szCs w:val="24"/>
        </w:rPr>
        <w:lastRenderedPageBreak/>
        <w:t>ε</w:t>
      </w:r>
      <w:r>
        <w:rPr>
          <w:rFonts w:eastAsia="Times New Roman" w:cs="Times New Roman"/>
          <w:szCs w:val="24"/>
        </w:rPr>
        <w:t xml:space="preserve">νεργειακές </w:t>
      </w:r>
      <w:r>
        <w:rPr>
          <w:rFonts w:eastAsia="Times New Roman" w:cs="Times New Roman"/>
          <w:szCs w:val="24"/>
        </w:rPr>
        <w:t>κ</w:t>
      </w:r>
      <w:r>
        <w:rPr>
          <w:rFonts w:eastAsia="Times New Roman" w:cs="Times New Roman"/>
          <w:szCs w:val="24"/>
        </w:rPr>
        <w:t>οινότητες, δηλαδή μία ψήφος για κάθε μέλος ανεξαρτήτως του συνεταιριστικού μεριδίου που κατέχει, όπως επίσης και κάθε μέλος δεν μπορεί να έχει πάνω από 20% συμμετοχής στο συνεταιριστικό κεφάλαι</w:t>
      </w:r>
      <w:r>
        <w:rPr>
          <w:rFonts w:eastAsia="Times New Roman" w:cs="Times New Roman"/>
          <w:szCs w:val="24"/>
        </w:rPr>
        <w:t>ο.</w:t>
      </w:r>
    </w:p>
    <w:p w14:paraId="6FA9DA82"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Εξαίρεση αποτελούν οι ΟΤΑ, που μπορούν να συμμετέχουν με 40% και 50% όταν είναι ΟΤΑ νησιωτικών περιοχών με πληθυσμό κάτω από τρεις χιλιάδες.</w:t>
      </w:r>
    </w:p>
    <w:p w14:paraId="6FA9DA83"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6FA9DA84"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Τελειώνω.</w:t>
      </w:r>
    </w:p>
    <w:p w14:paraId="6FA9DA85"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Ειδικά για τις </w:t>
      </w:r>
      <w:r>
        <w:rPr>
          <w:rFonts w:eastAsia="Times New Roman" w:cs="Times New Roman"/>
          <w:szCs w:val="24"/>
        </w:rPr>
        <w:t>ε</w:t>
      </w:r>
      <w:r>
        <w:rPr>
          <w:rFonts w:eastAsia="Times New Roman" w:cs="Times New Roman"/>
          <w:szCs w:val="24"/>
        </w:rPr>
        <w:t>ν</w:t>
      </w:r>
      <w:r>
        <w:rPr>
          <w:rFonts w:eastAsia="Times New Roman" w:cs="Times New Roman"/>
          <w:szCs w:val="24"/>
        </w:rPr>
        <w:t xml:space="preserve">εργειακές </w:t>
      </w:r>
      <w:r>
        <w:rPr>
          <w:rFonts w:eastAsia="Times New Roman" w:cs="Times New Roman"/>
          <w:szCs w:val="24"/>
        </w:rPr>
        <w:t>κ</w:t>
      </w:r>
      <w:r>
        <w:rPr>
          <w:rFonts w:eastAsia="Times New Roman" w:cs="Times New Roman"/>
          <w:szCs w:val="24"/>
        </w:rPr>
        <w:t>οινότητες στις οποίες συμμετέχουν αποκλειστικά ΟΤΑ Α</w:t>
      </w:r>
      <w:r>
        <w:rPr>
          <w:rFonts w:eastAsia="Times New Roman" w:cs="Times New Roman"/>
          <w:szCs w:val="24"/>
        </w:rPr>
        <w:t xml:space="preserve"> και</w:t>
      </w:r>
      <w:r>
        <w:rPr>
          <w:rFonts w:eastAsia="Times New Roman" w:cs="Times New Roman"/>
          <w:szCs w:val="24"/>
        </w:rPr>
        <w:t xml:space="preserve"> Β΄ </w:t>
      </w:r>
      <w:r>
        <w:rPr>
          <w:rFonts w:eastAsia="Times New Roman" w:cs="Times New Roman"/>
          <w:szCs w:val="24"/>
        </w:rPr>
        <w:t>β</w:t>
      </w:r>
      <w:r>
        <w:rPr>
          <w:rFonts w:eastAsia="Times New Roman" w:cs="Times New Roman"/>
          <w:szCs w:val="24"/>
        </w:rPr>
        <w:t>αθμού</w:t>
      </w:r>
      <w:r>
        <w:rPr>
          <w:rFonts w:eastAsia="Times New Roman" w:cs="Times New Roman"/>
          <w:szCs w:val="24"/>
        </w:rPr>
        <w:t>,</w:t>
      </w:r>
      <w:r>
        <w:rPr>
          <w:rFonts w:eastAsia="Times New Roman" w:cs="Times New Roman"/>
          <w:szCs w:val="24"/>
        </w:rPr>
        <w:t xml:space="preserve"> μπορεί μέρος ή σύνολο πλεο</w:t>
      </w:r>
      <w:r>
        <w:rPr>
          <w:rFonts w:eastAsia="Times New Roman" w:cs="Times New Roman"/>
          <w:szCs w:val="24"/>
        </w:rPr>
        <w:lastRenderedPageBreak/>
        <w:t>νασμάτων χρήσης να διατίθεται για δράσεις κοινής ωφέλειας τοπικού χαρακτήρα</w:t>
      </w:r>
      <w:r>
        <w:rPr>
          <w:rFonts w:eastAsia="Times New Roman" w:cs="Times New Roman"/>
          <w:szCs w:val="24"/>
        </w:rPr>
        <w:t>,</w:t>
      </w:r>
      <w:r>
        <w:rPr>
          <w:rFonts w:eastAsia="Times New Roman" w:cs="Times New Roman"/>
          <w:szCs w:val="24"/>
        </w:rPr>
        <w:t xml:space="preserve"> που σχετίζονται με την επάρκεια και τον ανεφοδιασμό πρώτων υλών, καυσίμων,</w:t>
      </w:r>
      <w:r>
        <w:rPr>
          <w:rFonts w:eastAsia="Times New Roman" w:cs="Times New Roman"/>
          <w:szCs w:val="24"/>
        </w:rPr>
        <w:t xml:space="preserve"> νερού, όπως για παράδειγμα κατασκευή δεξαμενών νερού, αποθηκών, ψυγείων, τροφίμων, φαρμάκων κ.ο.κ</w:t>
      </w:r>
      <w:r>
        <w:rPr>
          <w:rFonts w:eastAsia="Times New Roman" w:cs="Times New Roman"/>
          <w:szCs w:val="24"/>
        </w:rPr>
        <w:t>..</w:t>
      </w:r>
      <w:r>
        <w:rPr>
          <w:rFonts w:eastAsia="Times New Roman" w:cs="Times New Roman"/>
          <w:szCs w:val="24"/>
        </w:rPr>
        <w:t xml:space="preserve"> Με αυτό</w:t>
      </w:r>
      <w:r>
        <w:rPr>
          <w:rFonts w:eastAsia="Times New Roman" w:cs="Times New Roman"/>
          <w:szCs w:val="24"/>
        </w:rPr>
        <w:t>ν</w:t>
      </w:r>
      <w:r>
        <w:rPr>
          <w:rFonts w:eastAsia="Times New Roman" w:cs="Times New Roman"/>
          <w:szCs w:val="24"/>
        </w:rPr>
        <w:t xml:space="preserve"> τον τρόπο επωφελείται η τοπική κοινωνία και αξιοποιούνται οι τοπικοί πόροι ενέργειας.</w:t>
      </w:r>
    </w:p>
    <w:p w14:paraId="6FA9DA86"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Κυρία Θελερίτη, </w:t>
      </w:r>
      <w:r>
        <w:rPr>
          <w:rFonts w:eastAsia="Times New Roman" w:cs="Times New Roman"/>
          <w:szCs w:val="24"/>
        </w:rPr>
        <w:t>ολοκληρώστε, παρακαλώ.</w:t>
      </w:r>
    </w:p>
    <w:p w14:paraId="6FA9DA87"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Οι </w:t>
      </w:r>
      <w:r>
        <w:rPr>
          <w:rFonts w:eastAsia="Times New Roman" w:cs="Times New Roman"/>
          <w:szCs w:val="24"/>
        </w:rPr>
        <w:t>ε</w:t>
      </w:r>
      <w:r>
        <w:rPr>
          <w:rFonts w:eastAsia="Times New Roman" w:cs="Times New Roman"/>
          <w:szCs w:val="24"/>
        </w:rPr>
        <w:t xml:space="preserve">νεργειακές </w:t>
      </w:r>
      <w:r>
        <w:rPr>
          <w:rFonts w:eastAsia="Times New Roman" w:cs="Times New Roman"/>
          <w:szCs w:val="24"/>
        </w:rPr>
        <w:t>κ</w:t>
      </w:r>
      <w:r>
        <w:rPr>
          <w:rFonts w:eastAsia="Times New Roman" w:cs="Times New Roman"/>
          <w:szCs w:val="24"/>
        </w:rPr>
        <w:t xml:space="preserve">οινότητες θα μπορούν να αξιοποιούν και τον εικονικό ενεργειακό συμψηφισμό, όπως προαναφέρθηκε, που μέχρι πριν αφορούσε μόνο επαγγέλματα, όπως κατ’ εξοχήν αγρότες ή νομικά πρόσωπα δημοσίου-ιδιωτικού </w:t>
      </w:r>
      <w:r>
        <w:rPr>
          <w:rFonts w:eastAsia="Times New Roman" w:cs="Times New Roman"/>
          <w:szCs w:val="24"/>
        </w:rPr>
        <w:t xml:space="preserve">δικαίου, </w:t>
      </w:r>
      <w:r>
        <w:rPr>
          <w:rFonts w:eastAsia="Times New Roman" w:cs="Times New Roman"/>
          <w:szCs w:val="24"/>
        </w:rPr>
        <w:lastRenderedPageBreak/>
        <w:t>που επιδιώκουν κοινωφελείς ή άλλους δημοσίου ενδιαφέροντος σκοπούς.</w:t>
      </w:r>
    </w:p>
    <w:p w14:paraId="6FA9DA88"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Τέλος, οι συγκεκριμένες μονάδες θα έχουν προτεραιότητα στην αδειοδότηση, θα καταβάλλουν μειωμένα ποσά εγγυητικών επιστολών για εγγραφή στο μητρώο συμμετεχόντων, ενώ την ίδια στιγμ</w:t>
      </w:r>
      <w:r>
        <w:rPr>
          <w:rFonts w:eastAsia="Times New Roman" w:cs="Times New Roman"/>
          <w:szCs w:val="24"/>
        </w:rPr>
        <w:t>ή θα απολαμβάνουν όρους προνομιακής συμμετοχής ή εξαίρεσης από τις ανταγωνιστικές διαδικασίες υποβολής προσφορών</w:t>
      </w:r>
      <w:r>
        <w:rPr>
          <w:rFonts w:eastAsia="Times New Roman" w:cs="Times New Roman"/>
          <w:szCs w:val="24"/>
        </w:rPr>
        <w:t>,</w:t>
      </w:r>
      <w:r>
        <w:rPr>
          <w:rFonts w:eastAsia="Times New Roman" w:cs="Times New Roman"/>
          <w:szCs w:val="24"/>
        </w:rPr>
        <w:t xml:space="preserve"> που απαλλάσσονται από το ειδικό τέλος 1,7%, όταν συμμετέχει ιδιαίτερα η </w:t>
      </w:r>
      <w:r>
        <w:rPr>
          <w:rFonts w:eastAsia="Times New Roman" w:cs="Times New Roman"/>
          <w:szCs w:val="24"/>
        </w:rPr>
        <w:t>α</w:t>
      </w:r>
      <w:r>
        <w:rPr>
          <w:rFonts w:eastAsia="Times New Roman" w:cs="Times New Roman"/>
          <w:szCs w:val="24"/>
        </w:rPr>
        <w:t>υτοδιοίκηση. Αυτά είναι κίνητρα. Δεν είναι μεν χρηματοδοτικά εργαλεία</w:t>
      </w:r>
      <w:r>
        <w:rPr>
          <w:rFonts w:eastAsia="Times New Roman" w:cs="Times New Roman"/>
          <w:szCs w:val="24"/>
        </w:rPr>
        <w:t>, όπως τα προηγούμενα, αλλά είναι κίνητρα πολύ σοβαρά για την προώθηση των ενεργειακών κοινοτήτων.</w:t>
      </w:r>
    </w:p>
    <w:p w14:paraId="6FA9DA89"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Με βάση, λοιπόν, όλα τα παραπάνω γίνεται πλέον εφικτή η νέα προσέγγιση που υπάρχει, δηλαδή για αποκεντρωμένη παραγωγή </w:t>
      </w:r>
      <w:r>
        <w:rPr>
          <w:rFonts w:eastAsia="Times New Roman" w:cs="Times New Roman"/>
          <w:szCs w:val="24"/>
        </w:rPr>
        <w:lastRenderedPageBreak/>
        <w:t>ενέργειας που αποκτά δημοκρατικά χαρακτ</w:t>
      </w:r>
      <w:r>
        <w:rPr>
          <w:rFonts w:eastAsia="Times New Roman" w:cs="Times New Roman"/>
          <w:szCs w:val="24"/>
        </w:rPr>
        <w:t>ηριστικά με τη συμμετοχή μέχρι πρότινος αποκλεισμένων πολιτών από τη διαδικασία ενεργειακής μετάβασης, αναδεικνύει την τοπικότητα μέσα από την παραγωγή προστιθέμενης αξίας στις τοπικές κοινωνίες και την περιφερειακή ανάπτυξη, ενισχύει συνέργειες και συμπρά</w:t>
      </w:r>
      <w:r>
        <w:rPr>
          <w:rFonts w:eastAsia="Times New Roman" w:cs="Times New Roman"/>
          <w:szCs w:val="24"/>
        </w:rPr>
        <w:t>ξεις μεταξύ παραγωγικών φορέων-</w:t>
      </w:r>
      <w:r>
        <w:rPr>
          <w:rFonts w:eastAsia="Times New Roman" w:cs="Times New Roman"/>
          <w:szCs w:val="24"/>
        </w:rPr>
        <w:t>α</w:t>
      </w:r>
      <w:r>
        <w:rPr>
          <w:rFonts w:eastAsia="Times New Roman" w:cs="Times New Roman"/>
          <w:szCs w:val="24"/>
        </w:rPr>
        <w:t>υτοδιοίκησης-πολιτών, διασφαλίζοντας την ισότητα μεταξύ των εμπλεκόμενων φορέων και προστατεύει το περιβάλλον με την ενεργειακή μετάβαση σε μια οικονομία χωρίς άνθρακα.</w:t>
      </w:r>
    </w:p>
    <w:p w14:paraId="6FA9DA8A"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Ευχαριστώ.</w:t>
      </w:r>
    </w:p>
    <w:p w14:paraId="6FA9DA8B" w14:textId="77777777" w:rsidR="00C930AA" w:rsidRDefault="00077D26">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6FA9DA8C"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Κυρία Αυλωνίτου, έχετε τον λόγο. Όσοι βιάζεστε να το δείχνετε και στον χρόνο που μιλάτε.</w:t>
      </w:r>
    </w:p>
    <w:p w14:paraId="6FA9DA8D"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ΕΛΕΝΗ ΑΥΛΩΝΙΤΟΥ:</w:t>
      </w:r>
      <w:r>
        <w:rPr>
          <w:rFonts w:eastAsia="Times New Roman" w:cs="Times New Roman"/>
          <w:szCs w:val="24"/>
        </w:rPr>
        <w:t xml:space="preserve"> Ευχαριστώ πολύ, κυρία Πρόεδρε.</w:t>
      </w:r>
    </w:p>
    <w:p w14:paraId="6FA9DA8E"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ξεκινώντας δεν θα μπορούσα να μην παρατηρήσω ό</w:t>
      </w:r>
      <w:r>
        <w:rPr>
          <w:rFonts w:eastAsia="Times New Roman" w:cs="Times New Roman"/>
          <w:szCs w:val="24"/>
        </w:rPr>
        <w:t>τι μιλάμε για ένα νομοσχέδιο που ο Κοινοβουλευτικός Εκπρόσωπος της Δημοκρατικής Συμπαράταξης χαρακτήρισε νομοσχέδιο σοβαρό, νομοσχέδιο που άπτεται του εκδημοκρατισμού της ενέργειας.</w:t>
      </w:r>
    </w:p>
    <w:p w14:paraId="6FA9DA8F"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Σε αυτό, λοιπόν, το τόσο σοβαρό νομοσχέδιο -το πρωτοποριακό, θα πρόσθετα κ</w:t>
      </w:r>
      <w:r>
        <w:rPr>
          <w:rFonts w:eastAsia="Times New Roman" w:cs="Times New Roman"/>
          <w:szCs w:val="24"/>
        </w:rPr>
        <w:t>αι εγώ- σε αυτό το νομοσχέδιο που εκδημοκρατίζει τον χώρο της ενέργειας κοιτάζω τον κατάλογο των Βουλευ</w:t>
      </w:r>
      <w:r>
        <w:rPr>
          <w:rFonts w:eastAsia="Times New Roman" w:cs="Times New Roman"/>
          <w:szCs w:val="24"/>
        </w:rPr>
        <w:lastRenderedPageBreak/>
        <w:t>τών ομιλητών και παρατηρώ εγγεγραμμένους Βουλευτές είκοσι τέσσερις από τον ΣΥΡΙΖΑ, έναν Βουλευτή από τη Νέα Δημοκρατία, κανέναν Βουλευτή από τη Δημοκρατι</w:t>
      </w:r>
      <w:r>
        <w:rPr>
          <w:rFonts w:eastAsia="Times New Roman" w:cs="Times New Roman"/>
          <w:szCs w:val="24"/>
        </w:rPr>
        <w:t xml:space="preserve">κή Συμπαράταξη. Το σκορ, δηλαδή, διαμορφώνεται ως εξής. ΣΥΡΙΖΑ: </w:t>
      </w:r>
      <w:r>
        <w:rPr>
          <w:rFonts w:eastAsia="Times New Roman" w:cs="Times New Roman"/>
          <w:szCs w:val="24"/>
        </w:rPr>
        <w:t>24</w:t>
      </w:r>
      <w:r>
        <w:rPr>
          <w:rFonts w:eastAsia="Times New Roman" w:cs="Times New Roman"/>
          <w:szCs w:val="24"/>
        </w:rPr>
        <w:t xml:space="preserve">. Νέα Δημοκρατία: </w:t>
      </w:r>
      <w:r>
        <w:rPr>
          <w:rFonts w:eastAsia="Times New Roman" w:cs="Times New Roman"/>
          <w:szCs w:val="24"/>
        </w:rPr>
        <w:t>1</w:t>
      </w:r>
      <w:r>
        <w:rPr>
          <w:rFonts w:eastAsia="Times New Roman" w:cs="Times New Roman"/>
          <w:szCs w:val="24"/>
        </w:rPr>
        <w:t>. Δημοκρατική Συμπαράταξη: 0.</w:t>
      </w:r>
    </w:p>
    <w:p w14:paraId="6FA9DA90"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Πώς, λοιπόν, να καλύψει η Αντιπολίτευση τη γύμνια των επιχειρημάτων της; Σηκώνοντας πολλή σκόνη, κάνοντας πολύ θόρυβο, μπουρδουκλώνοντας τα π</w:t>
      </w:r>
      <w:r>
        <w:rPr>
          <w:rFonts w:eastAsia="Times New Roman" w:cs="Times New Roman"/>
          <w:szCs w:val="24"/>
        </w:rPr>
        <w:t>ράγματα. Έτσι, ενώ ευθύνονται για τη χρεοκοπία της χώρας, κάνουν ό,τι μπορούν, κάνουν κάθε προσπάθεια να υπονομεύσουν οτιδήποτε γίνεται για την ανάπτυξη και την προοπτική εξόδου της χώρας από την κρίση.</w:t>
      </w:r>
    </w:p>
    <w:p w14:paraId="6FA9DA91"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Ερχόμενοι, λοιπόν, τώρα στο σημερινό νομοσχέδιο</w:t>
      </w:r>
      <w:r>
        <w:rPr>
          <w:rFonts w:eastAsia="Times New Roman" w:cs="Times New Roman"/>
          <w:szCs w:val="24"/>
        </w:rPr>
        <w:t>:</w:t>
      </w:r>
      <w:r>
        <w:rPr>
          <w:rFonts w:eastAsia="Times New Roman" w:cs="Times New Roman"/>
          <w:szCs w:val="24"/>
        </w:rPr>
        <w:t xml:space="preserve"> «Ενε</w:t>
      </w:r>
      <w:r>
        <w:rPr>
          <w:rFonts w:eastAsia="Times New Roman" w:cs="Times New Roman"/>
          <w:szCs w:val="24"/>
        </w:rPr>
        <w:t xml:space="preserve">ργειακές Κοινότητες και άλλες διατάξεις», βλέπουμε ότι το νομοσχέδιο </w:t>
      </w:r>
      <w:r>
        <w:rPr>
          <w:rFonts w:eastAsia="Times New Roman" w:cs="Times New Roman"/>
          <w:szCs w:val="24"/>
        </w:rPr>
        <w:lastRenderedPageBreak/>
        <w:t>προσαρμόζει την ελληνική νομοθεσία κατά πρώτο λόγο στα νεότερα τεχνολογικά δεδομένα στον χώρο παραγωγής ενέργειας, δίνοντας παράλληλα ιδιαίτερη έμφαση στην ανάγκη αντιμετώπισης της κλιματ</w:t>
      </w:r>
      <w:r>
        <w:rPr>
          <w:rFonts w:eastAsia="Times New Roman" w:cs="Times New Roman"/>
          <w:szCs w:val="24"/>
        </w:rPr>
        <w:t>ικής αλλαγής και στην ανάγκη ορθολογικής οικονομικής διαχείρισης.</w:t>
      </w:r>
    </w:p>
    <w:p w14:paraId="6FA9DA92"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Για πάνω από έναν αιώνα αποτελούσε κοινό τόπο ότι ο εξηλεκτρισμός ήταν ορθολογικός τρόπος αντιμετώπισης των ενεργειακών αναγκών μιας χώρας και ότι η παραγωγή ηλεκτρικής ενέργειας είχε τεράστ</w:t>
      </w:r>
      <w:r>
        <w:rPr>
          <w:rFonts w:eastAsia="Times New Roman" w:cs="Times New Roman"/>
          <w:szCs w:val="24"/>
        </w:rPr>
        <w:t>ιες οικονομίες κλίμακας, συνέφερε δηλαδή να γίνεται από όσο το δυνατόν μεγαλύτερες θερμοηλεκτρικές μονάδες.</w:t>
      </w:r>
    </w:p>
    <w:p w14:paraId="6FA9DA93"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Αυτό ίσχυε, παρά τις σημαντικές απώλειες κατά τη μεταφορά της ηλεκτρικής ενέργειας σε μεγάλες αποστάσεις. Καθώς, όμως, </w:t>
      </w:r>
      <w:r>
        <w:rPr>
          <w:rFonts w:eastAsia="Times New Roman" w:cs="Times New Roman"/>
          <w:szCs w:val="24"/>
        </w:rPr>
        <w:lastRenderedPageBreak/>
        <w:t xml:space="preserve">αναπτύσσονται τις τελευταίες δεκαετίες οι </w:t>
      </w:r>
      <w:r>
        <w:rPr>
          <w:rFonts w:eastAsia="Times New Roman" w:cs="Times New Roman"/>
          <w:szCs w:val="24"/>
        </w:rPr>
        <w:t>ανανεώσιμες πηγές ενέργειας</w:t>
      </w:r>
      <w:r>
        <w:rPr>
          <w:rFonts w:eastAsia="Times New Roman" w:cs="Times New Roman"/>
          <w:szCs w:val="24"/>
        </w:rPr>
        <w:t xml:space="preserve"> και καθώς με τα χρόνια μειώνεται το κόστος παραγωγής τους, έτσι ώστ</w:t>
      </w:r>
      <w:r>
        <w:rPr>
          <w:rFonts w:eastAsia="Times New Roman" w:cs="Times New Roman"/>
          <w:szCs w:val="24"/>
        </w:rPr>
        <w:t>ε από τεχνολογική παραδοξότητα να τείνουν να γίνουν οικονομικά βιώσιμη εναλλακτική ενεργειακή λύση, τα παλιά δεδομένα διανομής δεν ισχύουν πια απόλυτα. Μπορεί να είναι οικονομικά λογικό η ενέργεια που παράγεται από λιγνιτικές μονάδες στην Πτολεμαΐδα να μετ</w:t>
      </w:r>
      <w:r>
        <w:rPr>
          <w:rFonts w:eastAsia="Times New Roman" w:cs="Times New Roman"/>
          <w:szCs w:val="24"/>
        </w:rPr>
        <w:t xml:space="preserve">αφέρεται στην Αθήνα, αφού οι οικονομίες κλίμακας στο κόστος παραγωγής αντισταθμίζουν τις απώλειες μεταφοράς, αλλά μία αντίστοιχης απόστασης μεταφορά ηλεκτρικής ενέργειας από </w:t>
      </w:r>
      <w:r>
        <w:rPr>
          <w:rFonts w:eastAsia="Times New Roman" w:cs="Times New Roman"/>
          <w:szCs w:val="24"/>
        </w:rPr>
        <w:t>ανανεώσιμες πηγές</w:t>
      </w:r>
      <w:r>
        <w:rPr>
          <w:rFonts w:eastAsia="Times New Roman" w:cs="Times New Roman"/>
          <w:szCs w:val="24"/>
        </w:rPr>
        <w:t xml:space="preserve"> </w:t>
      </w:r>
      <w:r>
        <w:rPr>
          <w:rFonts w:eastAsia="Times New Roman" w:cs="Times New Roman"/>
          <w:szCs w:val="24"/>
        </w:rPr>
        <w:t xml:space="preserve">ενέργειας </w:t>
      </w:r>
      <w:r>
        <w:rPr>
          <w:rFonts w:eastAsia="Times New Roman" w:cs="Times New Roman"/>
          <w:szCs w:val="24"/>
        </w:rPr>
        <w:t>θα ήταν προφανώς ασύμφορη.</w:t>
      </w:r>
    </w:p>
    <w:p w14:paraId="6FA9DA94"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Η τεχνολογία, λοιπόν, δημιο</w:t>
      </w:r>
      <w:r>
        <w:rPr>
          <w:rFonts w:eastAsia="Times New Roman" w:cs="Times New Roman"/>
          <w:szCs w:val="24"/>
        </w:rPr>
        <w:t xml:space="preserve">υργεί καταστάσεις όπου συμφέρει οικονομικά να είναι η παραγωγή κοντά στην κατανάλωση. Υπάρχει, </w:t>
      </w:r>
      <w:r>
        <w:rPr>
          <w:rFonts w:eastAsia="Times New Roman" w:cs="Times New Roman"/>
          <w:szCs w:val="24"/>
        </w:rPr>
        <w:lastRenderedPageBreak/>
        <w:t>μάλιστα, ένα προηγούμενο σε αυτήν την εξέλιξη: οι ηλιακοί θερμοσίφωνες που μπήκαν στη ζωή μας τη δεκαετία του ’70. Εκεί, η παραγωγή ενέργειας ερχόταν ακόμα πιο κ</w:t>
      </w:r>
      <w:r>
        <w:rPr>
          <w:rFonts w:eastAsia="Times New Roman" w:cs="Times New Roman"/>
          <w:szCs w:val="24"/>
        </w:rPr>
        <w:t>οντά στην κατανάλωση, αφού ο κάθε καταναλωτής γινόταν και παραγωγός. Τότε, η νομοθέτηση της έκπτωσης της δαπάνης εγκατάστασης του ηλιακού θερμοσίφωνα από το φορολογητέο εισόδημα, οδήγησε μέσα σε λίγα χρόνια στην εγκατάσταση στις ταράτσες μας του ισοδύναμου</w:t>
      </w:r>
      <w:r>
        <w:rPr>
          <w:rFonts w:eastAsia="Times New Roman" w:cs="Times New Roman"/>
          <w:szCs w:val="24"/>
        </w:rPr>
        <w:t xml:space="preserve"> μιας μεγάλης θερμοηλεκτρικής μονάδας που ούτε ρυπαίνει ούτε χρειάζεται εισαγόμενα καύσιμα.</w:t>
      </w:r>
    </w:p>
    <w:p w14:paraId="6FA9DA95"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Σήμερα η κλίμακα των εφαρμογών </w:t>
      </w:r>
      <w:r>
        <w:rPr>
          <w:rFonts w:eastAsia="Times New Roman" w:cs="Times New Roman"/>
          <w:szCs w:val="24"/>
        </w:rPr>
        <w:t xml:space="preserve">ανανεώσιμων πηγών ενέργειας </w:t>
      </w:r>
      <w:r>
        <w:rPr>
          <w:rFonts w:eastAsia="Times New Roman" w:cs="Times New Roman"/>
          <w:szCs w:val="24"/>
        </w:rPr>
        <w:t>δεν προσφέρεται πάντα για ξεχωριστή εγκατάσταση στο κάθε σπίτι. Όμως, είναι ιδανική για την κάλυψη των εν</w:t>
      </w:r>
      <w:r>
        <w:rPr>
          <w:rFonts w:eastAsia="Times New Roman" w:cs="Times New Roman"/>
          <w:szCs w:val="24"/>
        </w:rPr>
        <w:t>εργειακών αναγκών μικρού ή μεσαίου μεγέθους κοινότητας καταναλωτών.</w:t>
      </w:r>
    </w:p>
    <w:p w14:paraId="6FA9DA96"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Έτσι το σημερινό νομοσχέδιο δημιουργεί το νομικό πλαίσιο για τη δημιουργία ενεργειακών κοινοτήτων σε μικρή και μεσαία κλίμακα, προωθώντας τη βέλτιστη αξιοποίηση των τεχνολογικών δυνατοτήτω</w:t>
      </w:r>
      <w:r>
        <w:rPr>
          <w:rFonts w:eastAsia="Times New Roman" w:cs="Times New Roman"/>
          <w:szCs w:val="24"/>
        </w:rPr>
        <w:t>ν της εποχής. Επιλέγεται το νομικό σχήμα του αστικού συνεταιρισμού του ν.1667/1986 με τις απαραίτητες τροποποιήσεις, γιατί θέλουμε το όφελος από την εφαρμογή αυτών των τεχνολογιών να πάει στον καταναλωτή.</w:t>
      </w:r>
    </w:p>
    <w:p w14:paraId="6FA9DA97"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Εδώ έχει σημασία να θυμόμαστε το δίδαγμα των ηλιακώ</w:t>
      </w:r>
      <w:r>
        <w:rPr>
          <w:rFonts w:eastAsia="Times New Roman" w:cs="Times New Roman"/>
          <w:szCs w:val="24"/>
        </w:rPr>
        <w:t xml:space="preserve">ν θερμοσιφώνων, όπου το γεγονός ότι ο ωφελούμενος ήταν άμεσα ο καταναλωτής, οδήγησε και στη γρήγορη υιοθέτηση μίας καινοτόμας τεχνολογίας. </w:t>
      </w:r>
    </w:p>
    <w:p w14:paraId="6FA9DA98"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Δίνεται στους Οργανισμούς Τοπικής Αυτοδιοίκησης η δυνατότητα να αναλάβουν ιδιαίτερο ρόλο σε αυτήν την προσπάθεια, αφ</w:t>
      </w:r>
      <w:r>
        <w:rPr>
          <w:rFonts w:eastAsia="Times New Roman" w:cs="Times New Roman"/>
          <w:szCs w:val="24"/>
        </w:rPr>
        <w:t xml:space="preserve">ού </w:t>
      </w:r>
      <w:r>
        <w:rPr>
          <w:rFonts w:eastAsia="Times New Roman" w:cs="Times New Roman"/>
          <w:szCs w:val="24"/>
        </w:rPr>
        <w:lastRenderedPageBreak/>
        <w:t xml:space="preserve">ειδικά σε μικρές και απομακρυσμένες κοινότητες ο δήμος και η περιφέρεια αναμένεται να παίξουν πρωταρχικό ρόλο στο να πάρει μπροστά ένα τέτοιο σύστημα. </w:t>
      </w:r>
    </w:p>
    <w:p w14:paraId="6FA9DA99"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Τονίζω ιδιαίτερα τη σημασία που έχουν οι ενεργειακές κοινότητες στα μικρά μη διασυνδεδεμένα νησιά, όπ</w:t>
      </w:r>
      <w:r>
        <w:rPr>
          <w:rFonts w:eastAsia="Times New Roman" w:cs="Times New Roman"/>
          <w:szCs w:val="24"/>
        </w:rPr>
        <w:t>ου όλο το νησί αποτελεί μία φυσική ενεργειακή κοινότητα. Προβλέπεται, φυσικά, η συμμετοχή φυσικών προσώπων στις ενεργειακές κοινότητες, αλλά μπαίνει ο όρος της εντοπιότητας, αφού για να μετάσχει ένας ιδιώτης πρέπει ή να είναι δημότης ή να έχει ιδιοκτησία α</w:t>
      </w:r>
      <w:r>
        <w:rPr>
          <w:rFonts w:eastAsia="Times New Roman" w:cs="Times New Roman"/>
          <w:szCs w:val="24"/>
        </w:rPr>
        <w:t xml:space="preserve">κινήτου στην περιοχή. </w:t>
      </w:r>
    </w:p>
    <w:p w14:paraId="6FA9DA9A"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Κατ’ αρχάς οι ενεργειακές κοινότητες ορίζονται ως μη κερδοσκοπικές με τα κέρδη να μη διανέμονται, αλλά να συγκεντρώνονται στο αποθεματικό που διατίθεται για την εκπλήρωση των σκοπών </w:t>
      </w:r>
      <w:r>
        <w:rPr>
          <w:rFonts w:eastAsia="Times New Roman" w:cs="Times New Roman"/>
          <w:szCs w:val="24"/>
        </w:rPr>
        <w:lastRenderedPageBreak/>
        <w:t>της ενεργειακής κοινότητας. Δηλαδή, οι μετέχοντες σ</w:t>
      </w:r>
      <w:r>
        <w:rPr>
          <w:rFonts w:eastAsia="Times New Roman" w:cs="Times New Roman"/>
          <w:szCs w:val="24"/>
        </w:rPr>
        <w:t xml:space="preserve">ε ενεργειακή κοινότητα δεν θα ωφελούνται ως επενδυτές ή επιχειρηματίες, αλλά ως καταναλωτές. Αυτό δεν σημαίνει ότι η ιδιωτική επιχειρηματική πρωτοβουλία δεν έχει θέση στην ανάπτυξη </w:t>
      </w:r>
      <w:r>
        <w:rPr>
          <w:rFonts w:eastAsia="Times New Roman" w:cs="Times New Roman"/>
          <w:szCs w:val="24"/>
        </w:rPr>
        <w:t>ανανεώσιμων πηγών ενέργειας</w:t>
      </w:r>
      <w:r>
        <w:rPr>
          <w:rFonts w:eastAsia="Times New Roman" w:cs="Times New Roman"/>
          <w:szCs w:val="24"/>
        </w:rPr>
        <w:t xml:space="preserve">, αλλά ειδικά το σχήμα της ενεργειακής </w:t>
      </w:r>
      <w:r>
        <w:rPr>
          <w:rFonts w:eastAsia="Times New Roman" w:cs="Times New Roman"/>
          <w:szCs w:val="24"/>
        </w:rPr>
        <w:t>κοινότητας έχει άλλο στόχο και λειτουργεί με τη λογική του συνεταιρισμού καταναλωτών.</w:t>
      </w:r>
    </w:p>
    <w:p w14:paraId="6FA9DA9B"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Εξαίρεση στην αρχή αυτή μπορεί να υπάρξει αν τα μέλη του συνεταιρισμού υπερβούν τα δεκαπέντε -ή δέκα σε νησιωτικό δήμο- και είναι στην πλειοψηφία τους φυσικά πρόσωπα. Αφή</w:t>
      </w:r>
      <w:r>
        <w:rPr>
          <w:rFonts w:eastAsia="Times New Roman" w:cs="Times New Roman"/>
          <w:szCs w:val="24"/>
        </w:rPr>
        <w:t xml:space="preserve">νεται, δηλαδή, ανοικτή η προοπτική να αποκτήσει η ενεργειακή κοινότητα συνεταιριστικό επιχειρηματικό χαρακτήρα, αλλά πάντα διατηρείται </w:t>
      </w:r>
      <w:r>
        <w:rPr>
          <w:rFonts w:eastAsia="Times New Roman" w:cs="Times New Roman"/>
          <w:szCs w:val="24"/>
        </w:rPr>
        <w:lastRenderedPageBreak/>
        <w:t>ο συνεταιριστικός χαρακτήρας αφού σε κάθε μέλος αντιστοιχεί μια ψήφος, ανεξάρτητα από το συνεταιριστικό μερίδιο που κατέχ</w:t>
      </w:r>
      <w:r>
        <w:rPr>
          <w:rFonts w:eastAsia="Times New Roman" w:cs="Times New Roman"/>
          <w:szCs w:val="24"/>
        </w:rPr>
        <w:t>ει.</w:t>
      </w:r>
    </w:p>
    <w:p w14:paraId="6FA9DA9C"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Βλέπουμε, λοιπόν, ότι το νομοσχέδιο δεν εισάγει μόνο ευελιξία στην υιοθέτηση της τεχνολογίας, αλλά καινοτομεί και στην εισαγωγή συνεταιριστικών σχέσεων κοινωνικής οικονομίας.</w:t>
      </w:r>
    </w:p>
    <w:p w14:paraId="6FA9DA9D"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Θεωρώ ότι αυτό το νομοσχέδιο είναι πρωτοπόρο για τα ελληνικά δεδομένα και φυσ</w:t>
      </w:r>
      <w:r>
        <w:rPr>
          <w:rFonts w:eastAsia="Times New Roman" w:cs="Times New Roman"/>
          <w:szCs w:val="24"/>
        </w:rPr>
        <w:t xml:space="preserve">ικά το υπερψηφίζω και επί της αρχής και </w:t>
      </w:r>
      <w:r>
        <w:rPr>
          <w:rFonts w:eastAsia="Times New Roman" w:cs="Times New Roman"/>
          <w:szCs w:val="24"/>
        </w:rPr>
        <w:t xml:space="preserve">επί </w:t>
      </w:r>
      <w:r>
        <w:rPr>
          <w:rFonts w:eastAsia="Times New Roman" w:cs="Times New Roman"/>
          <w:szCs w:val="24"/>
        </w:rPr>
        <w:t>των άρθρων</w:t>
      </w:r>
      <w:r>
        <w:rPr>
          <w:rFonts w:eastAsia="Times New Roman" w:cs="Times New Roman"/>
          <w:szCs w:val="24"/>
        </w:rPr>
        <w:t>.</w:t>
      </w:r>
    </w:p>
    <w:p w14:paraId="6FA9DA9E"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FA9DA9F" w14:textId="77777777" w:rsidR="00C930AA" w:rsidRDefault="00077D26">
      <w:pPr>
        <w:tabs>
          <w:tab w:val="left" w:pos="3642"/>
          <w:tab w:val="center" w:pos="4753"/>
          <w:tab w:val="left" w:pos="6214"/>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FA9DAA0"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Κι εμείς ευχαριστούμε.</w:t>
      </w:r>
    </w:p>
    <w:p w14:paraId="6FA9DAA1"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Τώρα τον λόγο έχει ο κ. Αμυράς, ο Κοινοβουλευτικός Εκπρόσωπος από το </w:t>
      </w:r>
      <w:r>
        <w:rPr>
          <w:rFonts w:eastAsia="Times New Roman" w:cs="Times New Roman"/>
          <w:szCs w:val="24"/>
        </w:rPr>
        <w:t>Ποτά</w:t>
      </w:r>
      <w:r>
        <w:rPr>
          <w:rFonts w:eastAsia="Times New Roman" w:cs="Times New Roman"/>
          <w:szCs w:val="24"/>
        </w:rPr>
        <w:t>μι</w:t>
      </w:r>
      <w:r>
        <w:rPr>
          <w:rFonts w:eastAsia="Times New Roman" w:cs="Times New Roman"/>
          <w:szCs w:val="24"/>
        </w:rPr>
        <w:t>, για δώδεκα λεπτά.</w:t>
      </w:r>
    </w:p>
    <w:p w14:paraId="6FA9DAA2"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κυρία Πρόεδρε.</w:t>
      </w:r>
    </w:p>
    <w:p w14:paraId="6FA9DAA3"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πρώτα απ’ όλα θέλω να πω, αγαπητή </w:t>
      </w:r>
      <w:r>
        <w:rPr>
          <w:rFonts w:eastAsia="Times New Roman" w:cs="Times New Roman"/>
          <w:szCs w:val="24"/>
        </w:rPr>
        <w:t xml:space="preserve">συνάδελφε </w:t>
      </w:r>
      <w:r>
        <w:rPr>
          <w:rFonts w:eastAsia="Times New Roman" w:cs="Times New Roman"/>
          <w:szCs w:val="24"/>
        </w:rPr>
        <w:t>που μόλις κατεβήκατε από το Βήμα, ότι δεν είναι πάντα ασφαλής δείκτης το πόσοι Βουλευτές των διαφόρων κομμάτων εγγράφ</w:t>
      </w:r>
      <w:r>
        <w:rPr>
          <w:rFonts w:eastAsia="Times New Roman" w:cs="Times New Roman"/>
          <w:szCs w:val="24"/>
        </w:rPr>
        <w:t>ονται για να μιλήσουν, διότι κα</w:t>
      </w:r>
      <w:r>
        <w:rPr>
          <w:rFonts w:eastAsia="Times New Roman" w:cs="Times New Roman"/>
          <w:szCs w:val="24"/>
        </w:rPr>
        <w:t>μ</w:t>
      </w:r>
      <w:r>
        <w:rPr>
          <w:rFonts w:eastAsia="Times New Roman" w:cs="Times New Roman"/>
          <w:szCs w:val="24"/>
        </w:rPr>
        <w:t>μιά φορά αυτό το επιχείρημα μπορεί να γυρίσει μπούμερανγκ εις βάρος σας. Για παράδειγμα, ας θυμηθούμε πριν από μερικούς μήνες, την άνοιξη του 2017, όταν ψηφιζόταν απ’ αυτή τη Βουλή η ουρά του μνημονίου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Καμμένου που </w:t>
      </w:r>
      <w:r>
        <w:rPr>
          <w:rFonts w:eastAsia="Times New Roman" w:cs="Times New Roman"/>
          <w:szCs w:val="24"/>
        </w:rPr>
        <w:t>προέβλεπε για παράδειγμα ότι από 1-1-</w:t>
      </w:r>
      <w:r>
        <w:rPr>
          <w:rFonts w:eastAsia="Times New Roman" w:cs="Times New Roman"/>
          <w:szCs w:val="24"/>
        </w:rPr>
        <w:lastRenderedPageBreak/>
        <w:t xml:space="preserve">2019 θα μειωθούν όλες οι συντάξεις έως και 18% ή ότι το αφορολόγητο θα πέσει </w:t>
      </w:r>
      <w:r>
        <w:rPr>
          <w:rFonts w:eastAsia="Times New Roman" w:cs="Times New Roman"/>
          <w:szCs w:val="24"/>
        </w:rPr>
        <w:t xml:space="preserve">στις </w:t>
      </w:r>
      <w:r>
        <w:rPr>
          <w:rFonts w:eastAsia="Times New Roman" w:cs="Times New Roman"/>
          <w:szCs w:val="24"/>
        </w:rPr>
        <w:t>5.200 ευρώ, πόσοι Βουλευτές του ΣΥΡΙΖΑ είχαν εγγραφεί για να μιλήσουν τότε!</w:t>
      </w:r>
    </w:p>
    <w:p w14:paraId="6FA9DAA4"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Ξέρετε, αγαπητή </w:t>
      </w:r>
      <w:r>
        <w:rPr>
          <w:rFonts w:eastAsia="Times New Roman" w:cs="Times New Roman"/>
          <w:szCs w:val="24"/>
        </w:rPr>
        <w:t>συνάδελφε</w:t>
      </w:r>
      <w:r>
        <w:rPr>
          <w:rFonts w:eastAsia="Times New Roman" w:cs="Times New Roman"/>
          <w:szCs w:val="24"/>
        </w:rPr>
        <w:t xml:space="preserve">; </w:t>
      </w:r>
    </w:p>
    <w:p w14:paraId="6FA9DAA5"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ΕΛΕΝΗ ΑΥΛΩΝΙΤΟΥ:</w:t>
      </w:r>
      <w:r>
        <w:rPr>
          <w:rFonts w:eastAsia="Times New Roman" w:cs="Times New Roman"/>
          <w:szCs w:val="24"/>
        </w:rPr>
        <w:t xml:space="preserve"> Σε αυτό πόσοι έχ</w:t>
      </w:r>
      <w:r>
        <w:rPr>
          <w:rFonts w:eastAsia="Times New Roman" w:cs="Times New Roman"/>
          <w:szCs w:val="24"/>
        </w:rPr>
        <w:t>ουν εγγραφεί;</w:t>
      </w:r>
    </w:p>
    <w:p w14:paraId="6FA9DAA6"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Σε εκείνο, λοιπόν, που ήταν βαρβάτο νομοσχέδιο και είχε περικοπές, δυστυχώς λακίσατε οι περισσότεροι. Αν δεν κάνω λάθος -και διαψεύστε με, θα το βρούμε, βέβαια- είχαν εγγραφεί να μιλήσουν ή δύο ή τρία άτομα από τους Βουλευτές</w:t>
      </w:r>
      <w:r>
        <w:rPr>
          <w:rFonts w:eastAsia="Times New Roman" w:cs="Times New Roman"/>
          <w:szCs w:val="24"/>
        </w:rPr>
        <w:t xml:space="preserve"> του ΣΥΡΙΖΑ. </w:t>
      </w:r>
    </w:p>
    <w:p w14:paraId="6FA9DAA7"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Άρα, το επιχείρημα περί συμμετοχής στη δημόσια συζήτηση καμιά φορά γυρνάει μπούμερα</w:t>
      </w:r>
      <w:r>
        <w:rPr>
          <w:rFonts w:eastAsia="Times New Roman" w:cs="Times New Roman"/>
          <w:szCs w:val="24"/>
        </w:rPr>
        <w:t>ν</w:t>
      </w:r>
      <w:r>
        <w:rPr>
          <w:rFonts w:eastAsia="Times New Roman" w:cs="Times New Roman"/>
          <w:szCs w:val="24"/>
        </w:rPr>
        <w:t xml:space="preserve">γκ. Ωστόσο, εγώ δέχομαι –και πραγματικά συμφωνώ μαζί σας- ότι θα πρέπει οι Βουλευτές και στα </w:t>
      </w:r>
      <w:r>
        <w:rPr>
          <w:rFonts w:eastAsia="Times New Roman" w:cs="Times New Roman"/>
          <w:szCs w:val="24"/>
        </w:rPr>
        <w:lastRenderedPageBreak/>
        <w:t>ευχάριστα, όπως είναι αυτό αλλά και στα δυσάρεστα να παίρνουν τον</w:t>
      </w:r>
      <w:r>
        <w:rPr>
          <w:rFonts w:eastAsia="Times New Roman" w:cs="Times New Roman"/>
          <w:szCs w:val="24"/>
        </w:rPr>
        <w:t xml:space="preserve"> λόγο, γιατί είναι υποχρέωσή τους απέναντι στον πολίτη.</w:t>
      </w:r>
    </w:p>
    <w:p w14:paraId="6FA9DAA8"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Εν πάση περιπτώσει, θα αναφερθώ στο σχέδιο νόμου. Και εγώ θετικό το βρίσκω και θα το ψηφίσουμε κι εμείς, αλλά πείτε μου, αγαπητοί συνάδελφοι και αγαπητέ κύριε Υπουργέ, το εξής: Όταν η χώρα εξακολουθεί</w:t>
      </w:r>
      <w:r>
        <w:rPr>
          <w:rFonts w:eastAsia="Times New Roman" w:cs="Times New Roman"/>
          <w:szCs w:val="24"/>
        </w:rPr>
        <w:t xml:space="preserve"> να κινείται χωρίς τον μακροχρόνιο εθνικό ενεργειακό της σχεδιασμό που θα έπρεπε να έχει ολοκληρωθεί εδώ και πάρα πολλά χρόνια -σας θυμίζω ότι ο τομέας της ενέργειας έχει απελευθερωθεί από το 1999, είμαστε λοιπόν μια εικοσαετία μετά και η χώρα δεν έχει οδι</w:t>
      </w:r>
      <w:r>
        <w:rPr>
          <w:rFonts w:eastAsia="Times New Roman" w:cs="Times New Roman"/>
          <w:szCs w:val="24"/>
        </w:rPr>
        <w:t xml:space="preserve">κό χάρτη για το πώς θα απεξαρτηθεί για παράδειγμα από τον λιγνίτη- πώς, όπως λέμε εμείς, θα απομακρυνθούμε από την οικονομία του άνθρακα και θα έλθουμε στις </w:t>
      </w:r>
      <w:r>
        <w:rPr>
          <w:rFonts w:eastAsia="Times New Roman" w:cs="Times New Roman"/>
          <w:szCs w:val="24"/>
        </w:rPr>
        <w:t>ανανεώσιμες πηγές ενέργειας</w:t>
      </w:r>
      <w:r>
        <w:rPr>
          <w:rFonts w:eastAsia="Times New Roman" w:cs="Times New Roman"/>
          <w:szCs w:val="24"/>
        </w:rPr>
        <w:t xml:space="preserve">; Πώς θα αντιμετωπίσετε την ενεργειακή </w:t>
      </w:r>
      <w:r>
        <w:rPr>
          <w:rFonts w:eastAsia="Times New Roman" w:cs="Times New Roman"/>
          <w:szCs w:val="24"/>
        </w:rPr>
        <w:lastRenderedPageBreak/>
        <w:t xml:space="preserve">φτώχεια; Πρέπει πρώτα απ’ όλα να </w:t>
      </w:r>
      <w:r>
        <w:rPr>
          <w:rFonts w:eastAsia="Times New Roman" w:cs="Times New Roman"/>
          <w:szCs w:val="24"/>
        </w:rPr>
        <w:t xml:space="preserve">την καταγράψεις και αμέσως μετά να αρχίσεις να επιχειρείς εναντίον της. </w:t>
      </w:r>
    </w:p>
    <w:p w14:paraId="6FA9DAA9"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Επίσης, πώς θα προωθήσεις καινοτόμες τεχνολογίες, όταν δεν υπάρχει αυτός ο σχεδιασμός που σας λέω; Αυτός ο σχεδιασμός δεν είναι ένα θεωρητικό κατασκεύασμα. Όλες οι χώρες έχουν. Η χώρα</w:t>
      </w:r>
      <w:r>
        <w:rPr>
          <w:rFonts w:eastAsia="Times New Roman" w:cs="Times New Roman"/>
          <w:szCs w:val="24"/>
        </w:rPr>
        <w:t xml:space="preserve"> μας υποχρεούται βάσει των ευρωπαϊκών δεσμεύσεών της να τον καταρτίσει αυτόν τον ενεργειακό σχεδιασμό. Θα ήθελα, πραγματικά, να μου πει ο αγαπητός κ. Σταθάκης σε ποιο στάδιο βρίσκεται η κατάρτισή του. </w:t>
      </w:r>
    </w:p>
    <w:p w14:paraId="6FA9DAAA"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Επιπλέον, θα ήθελα να ξέρω ποια είναι τα νομικά κείμεν</w:t>
      </w:r>
      <w:r>
        <w:rPr>
          <w:rFonts w:eastAsia="Times New Roman" w:cs="Times New Roman"/>
          <w:szCs w:val="24"/>
        </w:rPr>
        <w:t>α, για να το πω έτσι, ποια είναι τα συμπεράσματα, οι εκθέσεις της Κυβέρνησης από τη συμμετοχή της στις διασκέψεις για την κλιματική αλ</w:t>
      </w:r>
      <w:r>
        <w:rPr>
          <w:rFonts w:eastAsia="Times New Roman" w:cs="Times New Roman"/>
          <w:szCs w:val="24"/>
        </w:rPr>
        <w:lastRenderedPageBreak/>
        <w:t xml:space="preserve">λαγή. Ας μην έλθουμε στα λόγια του Προέδρου της </w:t>
      </w:r>
      <w:r>
        <w:rPr>
          <w:rFonts w:eastAsia="Times New Roman" w:cs="Times New Roman"/>
          <w:szCs w:val="24"/>
        </w:rPr>
        <w:t>ρυθμιστικής αρχής ενέργειας</w:t>
      </w:r>
      <w:r>
        <w:rPr>
          <w:rFonts w:eastAsia="Times New Roman" w:cs="Times New Roman"/>
          <w:szCs w:val="24"/>
        </w:rPr>
        <w:t xml:space="preserve">, του κ. Μπουλαξή, τον Σεπτέμβριο του 2017, ο </w:t>
      </w:r>
      <w:r>
        <w:rPr>
          <w:rFonts w:eastAsia="Times New Roman" w:cs="Times New Roman"/>
          <w:szCs w:val="24"/>
        </w:rPr>
        <w:t xml:space="preserve">οποίος είπε καθαρά ότι όσο πιο μεγάλη καθυστέρηση υπάρχει γι’ αυτόν τον σχεδιασμό στον χώρο της ενέργειας και ανάπτυξης τόσο αποθαρρύνονται οι επενδυτές να έλθουν στη χώρα μας. Και είναι φυσικό, αφού δεν έχουν ένα σταθερό φορολογικό πλαίσιο ώστε να ξέρουν </w:t>
      </w:r>
      <w:r>
        <w:rPr>
          <w:rFonts w:eastAsia="Times New Roman" w:cs="Times New Roman"/>
          <w:szCs w:val="24"/>
        </w:rPr>
        <w:t>πώς θα κινηθούν σε μακροχρόνιες επενδύσεις, προτιμούν άλλες χώρες.</w:t>
      </w:r>
    </w:p>
    <w:p w14:paraId="6FA9DAAB"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Θα αναφερθώ τώρα στην ουσία του σχεδίου νόμου, θέλοντας να σας πάω δέκα χρόνια πίσω, σε μία πολύ ωραία ιστορία. Το καλοκαίρι του 2009, δύο λαοί στην άκρη της Μεσογείου, διαφορετικοί, πανηγύριζαν. Ήταν οι Ικαριώτες από τη μία πλευρά και οι κάτοικοι </w:t>
      </w:r>
      <w:r>
        <w:rPr>
          <w:rFonts w:eastAsia="Times New Roman" w:cs="Times New Roman"/>
          <w:szCs w:val="24"/>
        </w:rPr>
        <w:lastRenderedPageBreak/>
        <w:t>του ισπα</w:t>
      </w:r>
      <w:r>
        <w:rPr>
          <w:rFonts w:eastAsia="Times New Roman" w:cs="Times New Roman"/>
          <w:szCs w:val="24"/>
        </w:rPr>
        <w:t xml:space="preserve">νικού χωριού και νησιού Ελ Ιέρο στην άλλη. Γιατί πανηγύριζαν; Είχε εγκριθεί από την Ευρωπαϊκή Ένωση χρηματοδότηση και για τα δύο νησιά, Ικαρία και το ισπανικό Ελ Ιέρο, για τη δημιουργία ενός υβριδικού ενεργειακού έργου που θα ήταν μισό υδροηλεκτρικό, μισό </w:t>
      </w:r>
      <w:r>
        <w:rPr>
          <w:rFonts w:eastAsia="Times New Roman" w:cs="Times New Roman"/>
          <w:szCs w:val="24"/>
        </w:rPr>
        <w:t xml:space="preserve">αιολικό. </w:t>
      </w:r>
    </w:p>
    <w:p w14:paraId="6FA9DAAC"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Πανηγύρισαν και οι Ισπανοί και οι Ικαριώτες. Γιατί; Για την περίπτωση της Ικαρίας το έργο αυτό ήταν ισχύος -ή θα έπρεπε να είναι- 9,8 </w:t>
      </w:r>
      <w:r>
        <w:rPr>
          <w:rFonts w:eastAsia="Times New Roman" w:cs="Times New Roman"/>
          <w:szCs w:val="24"/>
          <w:lang w:val="en-US"/>
        </w:rPr>
        <w:t>GW</w:t>
      </w:r>
      <w:r>
        <w:rPr>
          <w:rFonts w:eastAsia="Times New Roman" w:cs="Times New Roman"/>
          <w:szCs w:val="24"/>
        </w:rPr>
        <w:t>, θα περιόριζε εξαιρετικά τη χρήση πετρελαίου στην Ικαρία, θα κάλυπτε τις ανάγκες του νησιού σε ρεύμα και θα α</w:t>
      </w:r>
      <w:r>
        <w:rPr>
          <w:rFonts w:eastAsia="Times New Roman" w:cs="Times New Roman"/>
          <w:szCs w:val="24"/>
        </w:rPr>
        <w:t xml:space="preserve">φαιρούσε από την ατμόσφαιρα -μόνο απ’ αυτό το έργο και την ελληνική συμμετοχή στο περιβαλλοντικό αποτύπωμα- 13.800 τόνους ρύπων διοξειδίου του άνθρακα κάθε έτος. Αυτά όλα έγιναν το 2009. </w:t>
      </w:r>
    </w:p>
    <w:p w14:paraId="6FA9DAA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Ερχόμαστε στο σήμερα. Το 2014 το έργο στην Ισπανία έγινε και λειτουρ</w:t>
      </w:r>
      <w:r>
        <w:rPr>
          <w:rFonts w:eastAsia="Times New Roman" w:cs="Times New Roman"/>
          <w:szCs w:val="24"/>
        </w:rPr>
        <w:t>γεί με τεράστια επιτυχία. Στην Ελλάδα, στην Ικαρία, είμαστε στο 2018 πια και το έργο έχει βαλτώσει. Από τα 25 εκατομμύρια ευρώ που ήταν ο προϋπολογισμός του έργου, έχει εκτιναχθεί στα 43 εκατομμύρια. Και ακόμα δεν έχει ολοκληρωθεί! Η απάντηση στις ερωτήσει</w:t>
      </w:r>
      <w:r>
        <w:rPr>
          <w:rFonts w:eastAsia="Times New Roman" w:cs="Times New Roman"/>
          <w:szCs w:val="24"/>
        </w:rPr>
        <w:t xml:space="preserve">ς που έχω υποβάλει στη ΔΕΗ ήταν ότι το έργο έχει ολοκληρωθεί κατά 80% περίπου. Ο </w:t>
      </w:r>
      <w:r>
        <w:rPr>
          <w:rFonts w:eastAsia="Times New Roman" w:cs="Times New Roman"/>
          <w:szCs w:val="24"/>
        </w:rPr>
        <w:t>αντιδήμαρχος</w:t>
      </w:r>
      <w:r>
        <w:rPr>
          <w:rFonts w:eastAsia="Times New Roman" w:cs="Times New Roman"/>
          <w:szCs w:val="24"/>
        </w:rPr>
        <w:t xml:space="preserve"> της Ικαρίας λέει πως έχει ολοκληρωθεί κατά 50%, ότι, δηλαδή, έχει τελειώσει το μισό. Όμως, το θέμα είναι ότι έχει μπλοκάρει μία καταπληκτική επένδυση, η οποία ήτα</w:t>
      </w:r>
      <w:r>
        <w:rPr>
          <w:rFonts w:eastAsia="Times New Roman" w:cs="Times New Roman"/>
          <w:szCs w:val="24"/>
        </w:rPr>
        <w:t xml:space="preserve">ν και είναι χρηματοδοτούμενη από την Ευρωπαϊκή Ένωση, γιατί δεν έχει γίνει το βασικό κομμάτι του έργου. Και ποιο λέτε ότι είναι αυτό; Οι δεξαμενές; Τα πολύπλοκα τεχνικά και τεχνολογικά άλλα εργαλεία; Όχι. Είναι ο δημοτικός δρόμος μήκους </w:t>
      </w:r>
      <w:r>
        <w:rPr>
          <w:rFonts w:eastAsia="Times New Roman" w:cs="Times New Roman"/>
          <w:szCs w:val="24"/>
        </w:rPr>
        <w:lastRenderedPageBreak/>
        <w:t>7,2 χιλιομέτρων που</w:t>
      </w:r>
      <w:r>
        <w:rPr>
          <w:rFonts w:eastAsia="Times New Roman" w:cs="Times New Roman"/>
          <w:szCs w:val="24"/>
        </w:rPr>
        <w:t xml:space="preserve"> θα συνέδεε -και θα πρέπει να συνδέσει- τις δύο δεξαμενές του έργου. Υπάρχει δε και αυξημένος κίνδυνος πλημμυρών. </w:t>
      </w:r>
    </w:p>
    <w:p w14:paraId="6FA9DAAE"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Και εγώ, λοιπόν, αγαπητοί συνάδελφοι, λέω: Οι Ικαριώτες και μέσω αυτών οι υπόλοιποι Έλληνες, πότε θα πανηγυρίσουμε την ολοκλήρωση ενός σημαντ</w:t>
      </w:r>
      <w:r>
        <w:rPr>
          <w:rFonts w:eastAsia="Times New Roman" w:cs="Times New Roman"/>
          <w:szCs w:val="24"/>
        </w:rPr>
        <w:t xml:space="preserve">ικού βήματος σε μία γωνιά της Ελλάδος, όσον αφορά την ενεργειακή εξέλιξη αυτού του νησιού και ευρύτερα της χώρας; </w:t>
      </w:r>
    </w:p>
    <w:p w14:paraId="6FA9DAAF"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Με Κυβέρνηση ΣΥΡΙΖΑ.</w:t>
      </w:r>
    </w:p>
    <w:p w14:paraId="6FA9DAB0"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Είστε πολύ αισιόδοξος, κύριε Σταθάκη. Δηλαδή,</w:t>
      </w:r>
      <w:r>
        <w:rPr>
          <w:rFonts w:eastAsia="Times New Roman" w:cs="Times New Roman"/>
          <w:szCs w:val="24"/>
        </w:rPr>
        <w:t xml:space="preserve"> πόσα χρόνια θέλετε να είστε Κυβέρνηση για να το φτιάξετε το έργο; Είκοσι; Πόσα χρόνια θέλετε; Πόσα σας φθάνουν; Πόσα; </w:t>
      </w:r>
      <w:r>
        <w:rPr>
          <w:rFonts w:eastAsia="Times New Roman" w:cs="Times New Roman"/>
          <w:szCs w:val="24"/>
        </w:rPr>
        <w:lastRenderedPageBreak/>
        <w:t>Διότι, ήδη μπήκατε στον τέταρτο χρόνο διακυβέρνησης και δεν έχετε κάνει τίποτα, μα απολύτως τίποτα γι’ αυτό το θέμα.</w:t>
      </w:r>
    </w:p>
    <w:p w14:paraId="6FA9DAB1"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Δεν</w:t>
      </w:r>
      <w:r>
        <w:rPr>
          <w:rFonts w:eastAsia="Times New Roman" w:cs="Times New Roman"/>
          <w:szCs w:val="24"/>
        </w:rPr>
        <w:t xml:space="preserve"> κλείσαμε τον τρίτο χρόνο ακόμα. </w:t>
      </w:r>
    </w:p>
    <w:p w14:paraId="6FA9DAB2"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Έχετε άλλη πληροφόρηση; Να μου την πείτε. Για την Ικαρία έχετε άλλη πληροφόρηση; Δεν έχετε! Να μας τα πει ο Υπουργός. </w:t>
      </w:r>
    </w:p>
    <w:p w14:paraId="6FA9DAB3"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Θα σας τα πω. </w:t>
      </w:r>
    </w:p>
    <w:p w14:paraId="6FA9DAB4"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ΓΕΩΡΓΙΟΣ ΑΜΥΡ</w:t>
      </w:r>
      <w:r>
        <w:rPr>
          <w:rFonts w:eastAsia="Times New Roman" w:cs="Times New Roman"/>
          <w:b/>
          <w:szCs w:val="24"/>
        </w:rPr>
        <w:t xml:space="preserve">ΑΣ: </w:t>
      </w:r>
      <w:r>
        <w:rPr>
          <w:rFonts w:eastAsia="Times New Roman" w:cs="Times New Roman"/>
          <w:szCs w:val="24"/>
        </w:rPr>
        <w:t>Βεβαίως.</w:t>
      </w:r>
    </w:p>
    <w:p w14:paraId="6FA9DAB5"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Θα έλεγα ότι η πιο χαλαρή - διασκεδαστική απάντηση μού ήρθε από τη ΔΕΗ. Ρωτούσα επιμόνως γι’ αυτό το θέμα επί τρία χρόνια και ακούστε τι μου απάντησε: «Όταν υπογραφεί η σύμβαση αγοράς και πώλησης ενέργειας για το υβριδικό - ενεργειακό έργο Ικα</w:t>
      </w:r>
      <w:r>
        <w:rPr>
          <w:rFonts w:eastAsia="Times New Roman" w:cs="Times New Roman"/>
          <w:szCs w:val="24"/>
        </w:rPr>
        <w:t xml:space="preserve">ρίας, </w:t>
      </w:r>
      <w:r>
        <w:rPr>
          <w:rFonts w:eastAsia="Times New Roman" w:cs="Times New Roman"/>
          <w:szCs w:val="24"/>
        </w:rPr>
        <w:lastRenderedPageBreak/>
        <w:t xml:space="preserve">θα ξεκινήσει άμεσα η λειτουργία του αιολικού πάρκου». Σαν να λέμε δηλαδή: «Γιατρέ μου θα γίνω καλά;». «Ναι, μόλις θεραπευτείς, θα γίνεις καλά.». Αυτό κάνετε. </w:t>
      </w:r>
    </w:p>
    <w:p w14:paraId="6FA9DAB6"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Κυρία Πρόεδρε, κυρίες και κύριοι συνάδελφοι, υποσχέθηκα να είμαι σύντομος. Ήθελα να σας πω </w:t>
      </w:r>
      <w:r>
        <w:rPr>
          <w:rFonts w:eastAsia="Times New Roman" w:cs="Times New Roman"/>
          <w:szCs w:val="24"/>
        </w:rPr>
        <w:t>ότι υπάρχει μία μεγάλη απόσταση μεταξύ των νόμων που ψηφίζονται στη Βουλή και της πραγματικότητας, η οποία είναι αδυσώπητη. Μακάρι, αυτό το σχέδιο νόμου -και με τη δική μας ψήφο- να αποτελέσει μία πρόοδο στην ενεργειακή πορεία της χώρας. Όμως, εάν δεν βάλε</w:t>
      </w:r>
      <w:r>
        <w:rPr>
          <w:rFonts w:eastAsia="Times New Roman" w:cs="Times New Roman"/>
          <w:szCs w:val="24"/>
        </w:rPr>
        <w:t>τε να λειτουργεί το έργο της Ικαρίας και το υδροηλεκτρικό του τμήμα και το αιολικό του, όλα αυτά θα είναι λόγια του αέρα, όχι τα δικά μας, αυτά που εσείς μας λέτε ότι πάτε να επιτύχετε μέσω του παρόντος σχεδίου νόμου.</w:t>
      </w:r>
    </w:p>
    <w:p w14:paraId="6FA9DAB7"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6FA9DAB8"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ό τις πτέρυγες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και της Νέας Δημοκρατίας)</w:t>
      </w:r>
    </w:p>
    <w:p w14:paraId="6FA9DAB9"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τον κ. Αμυρά. Είστε συνεπής. </w:t>
      </w:r>
    </w:p>
    <w:p w14:paraId="6FA9DABA"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Τον λόγο έχει ο κ. Καραναστάσης από τον ΣΥΡΙΖΑ για επτά λεπτά.</w:t>
      </w:r>
    </w:p>
    <w:p w14:paraId="6FA9DABB"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ΑΠΟΣΤΟΛΟΣ ΚΑΡΑΝΑΣΤΑΣΗ</w:t>
      </w:r>
      <w:r>
        <w:rPr>
          <w:rFonts w:eastAsia="Times New Roman" w:cs="Times New Roman"/>
          <w:b/>
          <w:szCs w:val="24"/>
        </w:rPr>
        <w:t>Σ:</w:t>
      </w:r>
      <w:r>
        <w:rPr>
          <w:rFonts w:eastAsia="Times New Roman" w:cs="Times New Roman"/>
          <w:szCs w:val="24"/>
        </w:rPr>
        <w:t xml:space="preserve"> Ευχαριστώ, κυρία Πρόεδρε.</w:t>
      </w:r>
    </w:p>
    <w:p w14:paraId="6FA9DAB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Κυρία Πρόεδρε, κύριε Υπουργέ, κυρίες και κύριοι συνάδελφοι, συζητάμε σήμερα ένα νομοσχέδιο που θα μπορούσε </w:t>
      </w:r>
      <w:r>
        <w:rPr>
          <w:rFonts w:eastAsia="Times New Roman" w:cs="Times New Roman"/>
          <w:szCs w:val="24"/>
        </w:rPr>
        <w:t xml:space="preserve">κάποιος </w:t>
      </w:r>
      <w:r>
        <w:rPr>
          <w:rFonts w:eastAsia="Times New Roman" w:cs="Times New Roman"/>
          <w:szCs w:val="24"/>
        </w:rPr>
        <w:t xml:space="preserve">να το χαρακτηρίσει ίσως από τα καλύτερα νομοσχέδια του Υπουργού, εάν δεν χανόταν το Κτηματολόγιο, το μεγαλύτερο </w:t>
      </w:r>
      <w:r>
        <w:rPr>
          <w:rFonts w:eastAsia="Times New Roman" w:cs="Times New Roman"/>
          <w:szCs w:val="24"/>
        </w:rPr>
        <w:t xml:space="preserve">από τα μεγάλα </w:t>
      </w:r>
      <w:r>
        <w:rPr>
          <w:rFonts w:eastAsia="Times New Roman" w:cs="Times New Roman"/>
          <w:szCs w:val="24"/>
        </w:rPr>
        <w:lastRenderedPageBreak/>
        <w:t>έργα που έπρεπε να έχει γίνει εδώ και πολλά χρόνια μέσα στο πολυνομοσχέδιο. Αναφέρεται στον κρίσιμο τομέα της ενέργειας και αφορά τόσο την παραγωγή</w:t>
      </w:r>
      <w:r>
        <w:rPr>
          <w:rFonts w:eastAsia="Times New Roman" w:cs="Times New Roman"/>
          <w:szCs w:val="24"/>
        </w:rPr>
        <w:t xml:space="preserve"> </w:t>
      </w:r>
      <w:r>
        <w:rPr>
          <w:rFonts w:eastAsia="Times New Roman" w:cs="Times New Roman"/>
          <w:szCs w:val="24"/>
        </w:rPr>
        <w:t xml:space="preserve">όσο και τη </w:t>
      </w:r>
      <w:r>
        <w:rPr>
          <w:rFonts w:eastAsia="Times New Roman" w:cs="Times New Roman"/>
          <w:szCs w:val="24"/>
        </w:rPr>
        <w:t xml:space="preserve">διάθεση </w:t>
      </w:r>
      <w:r>
        <w:rPr>
          <w:rFonts w:eastAsia="Times New Roman" w:cs="Times New Roman"/>
          <w:szCs w:val="24"/>
        </w:rPr>
        <w:t>και εκμετάλλευσή της. Στοχεύει, δε, στην προώθηση της κοινωνικής και αλληλέ</w:t>
      </w:r>
      <w:r>
        <w:rPr>
          <w:rFonts w:eastAsia="Times New Roman" w:cs="Times New Roman"/>
          <w:szCs w:val="24"/>
        </w:rPr>
        <w:t>γγυας οικονομίας και καινοτομίας στον ενεργειακό τομέα, στην αντιμετώπιση της ενεργειακής φτώχειας, την προαγωγή της ενεργειακής αειφορίας και της καινοτομίας, στην παραγωγή, αποθήκευση, ιδιοκατανάλωση, διανομή και προμήθεια ενέργειας, καθώς και στη βελτίω</w:t>
      </w:r>
      <w:r>
        <w:rPr>
          <w:rFonts w:eastAsia="Times New Roman" w:cs="Times New Roman"/>
          <w:szCs w:val="24"/>
        </w:rPr>
        <w:t xml:space="preserve">ση της ενεργειακής αποδοτικότητας στον τελικό χρήστη σε τοπικό και περιφερειακό επίπεδο. </w:t>
      </w:r>
    </w:p>
    <w:p w14:paraId="6FA9DAB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Για να κατανοήσουμε καλύτερα τις τομές που φέρνει το νομοσχέδιο στον τομέα αυτό, αξίζει τον κόπο να δούμε το σχετικό τοπίο όπως είναι διαμορφωμένο σήμερα. </w:t>
      </w:r>
    </w:p>
    <w:p w14:paraId="6FA9DABE"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Σήμερα, λο</w:t>
      </w:r>
      <w:r>
        <w:rPr>
          <w:rFonts w:eastAsia="Times New Roman" w:cs="Times New Roman"/>
          <w:szCs w:val="24"/>
        </w:rPr>
        <w:t xml:space="preserve">ιπόν, η χώρα μας, παρά τον πλούτο των </w:t>
      </w:r>
      <w:r>
        <w:rPr>
          <w:rFonts w:eastAsia="Times New Roman" w:cs="Times New Roman"/>
          <w:szCs w:val="24"/>
        </w:rPr>
        <w:t xml:space="preserve">ανανεώσιμων πηγών ενέργειας </w:t>
      </w:r>
      <w:r>
        <w:rPr>
          <w:rFonts w:eastAsia="Times New Roman" w:cs="Times New Roman"/>
          <w:szCs w:val="24"/>
        </w:rPr>
        <w:t xml:space="preserve">που διαθέτει, καθυστερεί σημαντικά στην αξιοποίηση και εκμετάλλευσή τους. </w:t>
      </w:r>
    </w:p>
    <w:p w14:paraId="6FA9DABF" w14:textId="77777777" w:rsidR="00C930AA" w:rsidRDefault="00077D26">
      <w:pPr>
        <w:spacing w:after="0" w:line="600" w:lineRule="auto"/>
        <w:ind w:firstLine="720"/>
        <w:jc w:val="both"/>
        <w:rPr>
          <w:rFonts w:eastAsia="Times New Roman"/>
          <w:szCs w:val="24"/>
        </w:rPr>
      </w:pPr>
      <w:r>
        <w:rPr>
          <w:rFonts w:eastAsia="Times New Roman"/>
          <w:szCs w:val="24"/>
        </w:rPr>
        <w:t>Υπήρξαν, βέβαια, στο παρελθόν αποσπασματικές παρεμβάσεις των προηγούμενων κυβερνήσεων, μέσω των οποίων παρουσιάστηκαν κατά καιρούς επενδυτικές ευκαιρίες</w:t>
      </w:r>
      <w:r>
        <w:rPr>
          <w:rFonts w:eastAsia="Times New Roman"/>
          <w:szCs w:val="24"/>
        </w:rPr>
        <w:t xml:space="preserve"> </w:t>
      </w:r>
      <w:r>
        <w:rPr>
          <w:rFonts w:eastAsia="Times New Roman"/>
          <w:szCs w:val="24"/>
        </w:rPr>
        <w:t xml:space="preserve">σχετικά με τις </w:t>
      </w:r>
      <w:r>
        <w:rPr>
          <w:rFonts w:eastAsia="Times New Roman"/>
          <w:szCs w:val="24"/>
        </w:rPr>
        <w:t>ανανεώσιμες πηγές ενέργειας</w:t>
      </w:r>
      <w:r>
        <w:rPr>
          <w:rFonts w:eastAsia="Times New Roman"/>
          <w:szCs w:val="24"/>
        </w:rPr>
        <w:t>, ευκαιρίες που αντιμετωπίστηκαν ως τρόπος για γρήγορα έσοδα,</w:t>
      </w:r>
      <w:r>
        <w:rPr>
          <w:rFonts w:eastAsia="Times New Roman"/>
          <w:szCs w:val="24"/>
        </w:rPr>
        <w:t xml:space="preserve"> χωρίς παραγωγή προϊόντος, χωρίς την ένταξη σε ένα στρατηγικό πλαίσιο παραγωγικής ανασυγκρότησης, εν πολλοίς, ευκαιρίες για αρπαχτή. </w:t>
      </w:r>
    </w:p>
    <w:p w14:paraId="6FA9DAC0" w14:textId="77777777" w:rsidR="00C930AA" w:rsidRDefault="00077D26">
      <w:pPr>
        <w:spacing w:after="0" w:line="600" w:lineRule="auto"/>
        <w:ind w:firstLine="720"/>
        <w:jc w:val="both"/>
        <w:rPr>
          <w:rFonts w:eastAsia="Times New Roman"/>
          <w:szCs w:val="24"/>
        </w:rPr>
      </w:pPr>
      <w:r>
        <w:rPr>
          <w:rFonts w:eastAsia="Times New Roman"/>
          <w:szCs w:val="24"/>
        </w:rPr>
        <w:t xml:space="preserve">Αυτές, βέβαια, οι «ευκαιρίες» είχαν ως συνέπεια να εμφανιστούν φαινόμενα επιβάρυνσης του περιβάλλοντος, εντάσεις μεταξύ </w:t>
      </w:r>
      <w:r>
        <w:rPr>
          <w:rFonts w:eastAsia="Times New Roman"/>
          <w:szCs w:val="24"/>
        </w:rPr>
        <w:lastRenderedPageBreak/>
        <w:t>τω</w:t>
      </w:r>
      <w:r>
        <w:rPr>
          <w:rFonts w:eastAsia="Times New Roman"/>
          <w:szCs w:val="24"/>
        </w:rPr>
        <w:t>ν επενδυτών - επιχειρηματιών και των τοπικών κοινωνιών, αεριτζίδικες επιχειρηματικές δράσεις και επενδυτικά σχέδια που συχνά ναυαγούσαν. Είχαν, δηλαδή, όλες τις παθογένειες που εμφανίζουν οι χωρίς σχεδιασμό ενέργειες που υπόσχονται εύκολο και γρήγορο πλουτ</w:t>
      </w:r>
      <w:r>
        <w:rPr>
          <w:rFonts w:eastAsia="Times New Roman"/>
          <w:szCs w:val="24"/>
        </w:rPr>
        <w:t>ισμό.</w:t>
      </w:r>
    </w:p>
    <w:p w14:paraId="6FA9DAC1" w14:textId="77777777" w:rsidR="00C930AA" w:rsidRDefault="00077D26">
      <w:pPr>
        <w:spacing w:after="0" w:line="600" w:lineRule="auto"/>
        <w:ind w:firstLine="720"/>
        <w:jc w:val="both"/>
        <w:rPr>
          <w:rFonts w:eastAsia="Times New Roman"/>
          <w:szCs w:val="24"/>
        </w:rPr>
      </w:pPr>
      <w:r>
        <w:rPr>
          <w:rFonts w:eastAsia="Times New Roman"/>
          <w:szCs w:val="24"/>
        </w:rPr>
        <w:t>Θα θυμίσω εδώ τους δύο προηγούμενους αναπτυξιακούς νόμους, τόσο του ΠΑΣΟΚ όσο και της Νέας Δημοκρατίας, όπου ο πρώτος αναπτυξιακός νόμος προσανατολίστηκε πολύ περισσότερο στις ανεμογεννήτριες, με τα αποτελέσματα τα οποία έχουμε. Αντιμετωπίστηκαν, λοι</w:t>
      </w:r>
      <w:r>
        <w:rPr>
          <w:rFonts w:eastAsia="Times New Roman"/>
          <w:szCs w:val="24"/>
        </w:rPr>
        <w:t xml:space="preserve">πόν, τόσο από τις προηγούμενες κυβερνήσεις όσο και από τους αυτοσχέδιους επενδυτές, με λογικές Χρηματιστηρίου του 2000 και με ιπποδρομιακού τύπου προσδοκίες. </w:t>
      </w:r>
    </w:p>
    <w:p w14:paraId="6FA9DAC2" w14:textId="77777777" w:rsidR="00C930AA" w:rsidRDefault="00077D26">
      <w:pPr>
        <w:spacing w:after="0" w:line="600" w:lineRule="auto"/>
        <w:ind w:firstLine="720"/>
        <w:jc w:val="both"/>
        <w:rPr>
          <w:rFonts w:eastAsia="Times New Roman"/>
          <w:szCs w:val="24"/>
        </w:rPr>
      </w:pPr>
      <w:r>
        <w:rPr>
          <w:rFonts w:eastAsia="Times New Roman"/>
          <w:szCs w:val="24"/>
        </w:rPr>
        <w:lastRenderedPageBreak/>
        <w:t>Όπως ήταν αναμενόμενο, δεν ενίσχυσαν τον συντελεστή εργασίας, γιατί, φυσικά, δεν δημιουργήθηκε κα</w:t>
      </w:r>
      <w:r>
        <w:rPr>
          <w:rFonts w:eastAsia="Times New Roman"/>
          <w:szCs w:val="24"/>
        </w:rPr>
        <w:t>μμία θέση εργασίας, όπως ανέφερα πριν. Και αυτό φαίνεται και από τον προηγούμενο αναπτυξιακό νόμο.</w:t>
      </w:r>
    </w:p>
    <w:p w14:paraId="6FA9DAC3" w14:textId="77777777" w:rsidR="00C930AA" w:rsidRDefault="00077D26">
      <w:pPr>
        <w:spacing w:after="0" w:line="600" w:lineRule="auto"/>
        <w:ind w:firstLine="720"/>
        <w:jc w:val="both"/>
        <w:rPr>
          <w:rFonts w:eastAsia="Times New Roman"/>
          <w:szCs w:val="24"/>
        </w:rPr>
      </w:pPr>
      <w:r>
        <w:rPr>
          <w:rFonts w:eastAsia="Times New Roman"/>
          <w:szCs w:val="24"/>
        </w:rPr>
        <w:t xml:space="preserve">Και επειδή ο </w:t>
      </w:r>
      <w:r>
        <w:rPr>
          <w:rFonts w:eastAsia="Times New Roman"/>
          <w:szCs w:val="24"/>
        </w:rPr>
        <w:t>εισηγητής</w:t>
      </w:r>
      <w:r>
        <w:rPr>
          <w:rFonts w:eastAsia="Times New Roman"/>
          <w:szCs w:val="24"/>
        </w:rPr>
        <w:t xml:space="preserve"> της Νέας Δημοκρατίας ανέφερε για το φυσικό αέριο, πραγματικά μπορούν να μας πουν σε πόσες πόλεις της Ελλάδας υποχρέωσαν όλους τους κατ</w:t>
      </w:r>
      <w:r>
        <w:rPr>
          <w:rFonts w:eastAsia="Times New Roman"/>
          <w:szCs w:val="24"/>
        </w:rPr>
        <w:t>οίκους, για να έχουν την άδεια οικοδομής μέσω του Γενικού Οικοδομικού Κανονισμού, να κατασκευάσουν εγκαταστάσεις φυσικού αερίου εδώ και δέκα, δεκαπέντε χρόνια, χωρίς ποτέ να συνδεθούν με το φυσικό αέριο, σε πόσες πόλεις έκαναν εσωτερικό δίκτυο εδώ και δεκα</w:t>
      </w:r>
      <w:r>
        <w:rPr>
          <w:rFonts w:eastAsia="Times New Roman"/>
          <w:szCs w:val="24"/>
        </w:rPr>
        <w:t xml:space="preserve">πέντε, είκοσι χρόνια, χωρίς αυτό να αξιοποιηθεί; </w:t>
      </w:r>
    </w:p>
    <w:p w14:paraId="6FA9DAC4" w14:textId="77777777" w:rsidR="00C930AA" w:rsidRDefault="00077D26">
      <w:pPr>
        <w:spacing w:after="0" w:line="600" w:lineRule="auto"/>
        <w:ind w:firstLine="720"/>
        <w:jc w:val="both"/>
        <w:rPr>
          <w:rFonts w:eastAsia="Times New Roman"/>
          <w:szCs w:val="24"/>
        </w:rPr>
      </w:pPr>
      <w:r>
        <w:rPr>
          <w:rFonts w:eastAsia="Times New Roman"/>
          <w:szCs w:val="24"/>
        </w:rPr>
        <w:lastRenderedPageBreak/>
        <w:t>Το υπό συζήτηση, λοιπόν, νομοσχέδιο στοχεύει ακριβώς στη θεραπεία των παθογενειών αυτών. Αποτυπώνει τη δική μας άποψη για την ενέργεια και το περιβάλλον, σύμφωνα με την οποία αυτά συνιστούν βασικούς πυλώνες</w:t>
      </w:r>
      <w:r>
        <w:rPr>
          <w:rFonts w:eastAsia="Times New Roman"/>
          <w:szCs w:val="24"/>
        </w:rPr>
        <w:t xml:space="preserve"> ανάπτυξης, μιας δίκαιης και μακρόπνοης ανάπτυξης.</w:t>
      </w:r>
    </w:p>
    <w:p w14:paraId="6FA9DAC5" w14:textId="77777777" w:rsidR="00C930AA" w:rsidRDefault="00077D26">
      <w:pPr>
        <w:spacing w:after="0" w:line="600" w:lineRule="auto"/>
        <w:ind w:firstLine="720"/>
        <w:jc w:val="both"/>
        <w:rPr>
          <w:rFonts w:eastAsia="Times New Roman"/>
          <w:szCs w:val="24"/>
        </w:rPr>
      </w:pPr>
      <w:r>
        <w:rPr>
          <w:rFonts w:eastAsia="Times New Roman"/>
          <w:szCs w:val="24"/>
        </w:rPr>
        <w:t>Για μας, κυρίες και κύριοι συνάδελφοι, η ενέργεια και το περιβάλλον εντάσσονται στη διαμόρφωση ενός νέου διαφορετικού μοντέλου παραγωγικής ανασυγκρότησης, που είναι αναγκαίο για να σταθεί η χώρα ξανά στα π</w:t>
      </w:r>
      <w:r>
        <w:rPr>
          <w:rFonts w:eastAsia="Times New Roman"/>
          <w:szCs w:val="24"/>
        </w:rPr>
        <w:t>όδια της σε όλους τους τομείς. Το μοντέλο αυτό έχει στον πυρήνα του τα ζητήματα και της αρχές της βιώσιμης ανάπτυξης, της εργασίας, της προστασίας και του σεβασμού του περιβάλλοντος, της παραγωγής πραγματικού προϊόντος, όπως και κερδοφορία που θα επιστρέφε</w:t>
      </w:r>
      <w:r>
        <w:rPr>
          <w:rFonts w:eastAsia="Times New Roman"/>
          <w:szCs w:val="24"/>
        </w:rPr>
        <w:t xml:space="preserve">ι στους πραγματικούς συντελεστές </w:t>
      </w:r>
      <w:r>
        <w:rPr>
          <w:rFonts w:eastAsia="Times New Roman"/>
          <w:szCs w:val="24"/>
        </w:rPr>
        <w:lastRenderedPageBreak/>
        <w:t>της παραγωγικής δραστηριότητας, σε αντίθεση με το μεταπολεμικό μοντέλο του παρασιτισμού σε βάρος της εργασίας και της ποιότητας ζωής των πολιτών που ευθύνεται για τη σημερινή κακή κατάσταση της χώρας.</w:t>
      </w:r>
    </w:p>
    <w:p w14:paraId="6FA9DAC6" w14:textId="77777777" w:rsidR="00C930AA" w:rsidRDefault="00077D26">
      <w:pPr>
        <w:spacing w:after="0" w:line="600" w:lineRule="auto"/>
        <w:ind w:firstLine="720"/>
        <w:jc w:val="both"/>
        <w:rPr>
          <w:rFonts w:eastAsia="Times New Roman"/>
          <w:szCs w:val="24"/>
        </w:rPr>
      </w:pPr>
      <w:r>
        <w:rPr>
          <w:rFonts w:eastAsia="Times New Roman"/>
          <w:szCs w:val="24"/>
        </w:rPr>
        <w:t>Με το μοντέλο που εισά</w:t>
      </w:r>
      <w:r>
        <w:rPr>
          <w:rFonts w:eastAsia="Times New Roman"/>
          <w:szCs w:val="24"/>
        </w:rPr>
        <w:t xml:space="preserve">γεται με το παρόν νομοσχέδιο, αναβαθμίζεται σε </w:t>
      </w:r>
      <w:r>
        <w:rPr>
          <w:rFonts w:eastAsia="Times New Roman"/>
          <w:szCs w:val="24"/>
        </w:rPr>
        <w:t>πρωτεύ</w:t>
      </w:r>
      <w:r>
        <w:rPr>
          <w:rFonts w:eastAsia="Times New Roman"/>
          <w:szCs w:val="24"/>
        </w:rPr>
        <w:t>οντα</w:t>
      </w:r>
      <w:r>
        <w:rPr>
          <w:rFonts w:eastAsia="Times New Roman"/>
          <w:szCs w:val="24"/>
        </w:rPr>
        <w:t xml:space="preserve"> </w:t>
      </w:r>
      <w:r>
        <w:rPr>
          <w:rFonts w:eastAsia="Times New Roman"/>
          <w:szCs w:val="24"/>
        </w:rPr>
        <w:t xml:space="preserve">ο ρόλος της </w:t>
      </w:r>
      <w:r>
        <w:rPr>
          <w:rFonts w:eastAsia="Times New Roman"/>
          <w:szCs w:val="24"/>
        </w:rPr>
        <w:t>τοπικής αυτοδιοίκησης</w:t>
      </w:r>
      <w:r>
        <w:rPr>
          <w:rFonts w:eastAsia="Times New Roman"/>
          <w:szCs w:val="24"/>
        </w:rPr>
        <w:t xml:space="preserve"> και των τοπικών κοινωνιών, με τη στήριξη της τοπικότητας, την αποκέντρωση της παραγωγής και την αξιοποίηση των πόρων, ενώ εισάγεται και εμπεδώνεται η δημοκρατία στη</w:t>
      </w:r>
      <w:r>
        <w:rPr>
          <w:rFonts w:eastAsia="Times New Roman"/>
          <w:szCs w:val="24"/>
        </w:rPr>
        <w:t>ν παραγωγική διαδικασία.</w:t>
      </w:r>
    </w:p>
    <w:p w14:paraId="6FA9DAC7" w14:textId="77777777" w:rsidR="00C930AA" w:rsidRDefault="00077D26">
      <w:pPr>
        <w:spacing w:after="0" w:line="600" w:lineRule="auto"/>
        <w:ind w:firstLine="720"/>
        <w:jc w:val="both"/>
        <w:rPr>
          <w:rFonts w:eastAsia="Times New Roman"/>
          <w:szCs w:val="24"/>
        </w:rPr>
      </w:pPr>
      <w:r>
        <w:rPr>
          <w:rFonts w:eastAsia="Times New Roman"/>
          <w:szCs w:val="24"/>
        </w:rPr>
        <w:t xml:space="preserve">Οι </w:t>
      </w:r>
      <w:r>
        <w:rPr>
          <w:rFonts w:eastAsia="Times New Roman"/>
          <w:szCs w:val="24"/>
        </w:rPr>
        <w:t>ενεργειακές κοινότητες</w:t>
      </w:r>
      <w:r>
        <w:rPr>
          <w:rFonts w:eastAsia="Times New Roman"/>
          <w:szCs w:val="24"/>
        </w:rPr>
        <w:t xml:space="preserve"> αποτελούν μορφή αστικού συνεταιρισμού αποκλειστικού σκοπού, για τον οποίο προβλέπονται οικονομικά κίνητρα και μέτρα στήριξης για τη σύσταση και την ανάπτυξή του. Τα μέτρα στήριξης αφορούν κυρίως</w:t>
      </w:r>
      <w:r>
        <w:rPr>
          <w:rFonts w:eastAsia="Times New Roman"/>
          <w:szCs w:val="24"/>
        </w:rPr>
        <w:t>,</w:t>
      </w:r>
      <w:r>
        <w:rPr>
          <w:rFonts w:eastAsia="Times New Roman"/>
          <w:szCs w:val="24"/>
        </w:rPr>
        <w:t xml:space="preserve"> στην ανάπ</w:t>
      </w:r>
      <w:r>
        <w:rPr>
          <w:rFonts w:eastAsia="Times New Roman"/>
          <w:szCs w:val="24"/>
        </w:rPr>
        <w:t xml:space="preserve">τυξη σταθμών </w:t>
      </w:r>
      <w:r>
        <w:rPr>
          <w:rFonts w:eastAsia="Times New Roman"/>
          <w:szCs w:val="24"/>
        </w:rPr>
        <w:lastRenderedPageBreak/>
        <w:t xml:space="preserve">παραγωγής ηλεκτρικής ενέργειας από </w:t>
      </w:r>
      <w:r>
        <w:rPr>
          <w:rFonts w:eastAsia="Times New Roman"/>
          <w:szCs w:val="24"/>
        </w:rPr>
        <w:t>ανανεώσιμες πηγές ενέργειας</w:t>
      </w:r>
      <w:r>
        <w:rPr>
          <w:rFonts w:eastAsia="Times New Roman"/>
          <w:szCs w:val="24"/>
        </w:rPr>
        <w:t>, επιδιώκουν, φυσικά, οικονομικό όφελος μέσω της δραστηριοποίησης στους τομείς των ΑΠΕ, της Συμπαραγωγής Ηλεκτρισμού και Θερμότητας Υψηλής Απόδοσης -του ΣΗΘΥΑ-, της ορθολογικής χρήσ</w:t>
      </w:r>
      <w:r>
        <w:rPr>
          <w:rFonts w:eastAsia="Times New Roman"/>
          <w:szCs w:val="24"/>
        </w:rPr>
        <w:t>ης της ενέργειας, της ενεργειακής αποδοτικότητας των βιώσιμων μεταφορών, της διαχείρισης, της ζήτησης και της παραγωγής, της διανομής και προμήθειας ενέργειας τόσο σε περιφερειακό όσο και σε τοπικό επίπεδο. Ως κεντρικός στόχος, όπως προανέφερα, αναδεικνύετ</w:t>
      </w:r>
      <w:r>
        <w:rPr>
          <w:rFonts w:eastAsia="Times New Roman"/>
          <w:szCs w:val="24"/>
        </w:rPr>
        <w:t>αι η ενδυνάμωση του ρόλου των πολιτών και των τοπικών φορέων στον ενεργειακό τομέα.</w:t>
      </w:r>
    </w:p>
    <w:p w14:paraId="6FA9DAC8" w14:textId="77777777" w:rsidR="00C930AA" w:rsidRDefault="00077D26">
      <w:pPr>
        <w:spacing w:after="0" w:line="600" w:lineRule="auto"/>
        <w:ind w:firstLine="720"/>
        <w:jc w:val="both"/>
        <w:rPr>
          <w:rFonts w:eastAsia="Times New Roman"/>
          <w:szCs w:val="24"/>
        </w:rPr>
      </w:pPr>
      <w:r>
        <w:rPr>
          <w:rFonts w:eastAsia="Times New Roman"/>
          <w:szCs w:val="24"/>
        </w:rPr>
        <w:t xml:space="preserve">Συνεπώς περιμένουμε να αυξηθεί σημαντικά η δυναμική σε τοπικές κοινωνίες προς την ανάπτυξη επενδυτικών εγχειρημάτων. </w:t>
      </w:r>
      <w:r>
        <w:rPr>
          <w:rFonts w:eastAsia="Times New Roman"/>
          <w:szCs w:val="24"/>
        </w:rPr>
        <w:lastRenderedPageBreak/>
        <w:t xml:space="preserve">Στοχεύουμε, μέσω του νέου θεσμικού πλαισίου, οι </w:t>
      </w:r>
      <w:r>
        <w:rPr>
          <w:rFonts w:eastAsia="Times New Roman"/>
          <w:szCs w:val="24"/>
        </w:rPr>
        <w:t>ενεργει</w:t>
      </w:r>
      <w:r>
        <w:rPr>
          <w:rFonts w:eastAsia="Times New Roman"/>
          <w:szCs w:val="24"/>
        </w:rPr>
        <w:t>ακές κοινότητες</w:t>
      </w:r>
      <w:r>
        <w:rPr>
          <w:rFonts w:eastAsia="Times New Roman"/>
          <w:szCs w:val="24"/>
        </w:rPr>
        <w:t xml:space="preserve"> να δώσουν την ώθηση για τη μετάβαση σε αποκεντρωμένες, αποδοτικότερες και καινοτόμες λύσεις παραγωγής και χρήσης ενέργειας, που θα βασίζονται στην τοπική συμμετοχή και πρωτοβουλία.</w:t>
      </w:r>
    </w:p>
    <w:p w14:paraId="6FA9DAC9" w14:textId="77777777" w:rsidR="00C930AA" w:rsidRDefault="00077D26">
      <w:pPr>
        <w:spacing w:after="0" w:line="600" w:lineRule="auto"/>
        <w:ind w:firstLine="720"/>
        <w:jc w:val="both"/>
        <w:rPr>
          <w:rFonts w:eastAsia="Times New Roman"/>
          <w:szCs w:val="24"/>
        </w:rPr>
      </w:pPr>
      <w:r>
        <w:rPr>
          <w:rFonts w:eastAsia="Times New Roman"/>
          <w:szCs w:val="24"/>
        </w:rPr>
        <w:t>Ως αποτέλεσμα των ρυθμίσεων του νομοσχεδίου, οι καταναλωτές</w:t>
      </w:r>
      <w:r>
        <w:rPr>
          <w:rFonts w:eastAsia="Times New Roman"/>
          <w:szCs w:val="24"/>
        </w:rPr>
        <w:t xml:space="preserve"> ενέργειας σε τοπικό επίπεδο θα έχουν τη δυνατότητα να απολαμβάνουν υπηρεσίες με μικρότερο κόστος, ενώ παράλληλα ενισχύεται η τοπική οικονομία μέσω της αύξησης της επιχειρηματικής δραστηριότητας στην περιοχή και της δημιουργίας θέσεων απασχόλησης.</w:t>
      </w:r>
    </w:p>
    <w:p w14:paraId="6FA9DACA" w14:textId="77777777" w:rsidR="00C930AA" w:rsidRDefault="00077D26">
      <w:pPr>
        <w:spacing w:after="0" w:line="600" w:lineRule="auto"/>
        <w:ind w:firstLine="720"/>
        <w:jc w:val="both"/>
        <w:rPr>
          <w:rFonts w:eastAsia="Times New Roman"/>
          <w:szCs w:val="24"/>
        </w:rPr>
      </w:pPr>
      <w:r>
        <w:rPr>
          <w:rFonts w:eastAsia="Times New Roman"/>
          <w:szCs w:val="24"/>
        </w:rPr>
        <w:t>Εξάλλου,</w:t>
      </w:r>
      <w:r>
        <w:rPr>
          <w:rFonts w:eastAsia="Times New Roman"/>
          <w:szCs w:val="24"/>
        </w:rPr>
        <w:t xml:space="preserve"> δεδομένου ότι η εξαγωγή του θεσμού των </w:t>
      </w:r>
      <w:r>
        <w:rPr>
          <w:rFonts w:eastAsia="Times New Roman"/>
          <w:szCs w:val="24"/>
        </w:rPr>
        <w:t>ενεργειακών κοινοτήτων</w:t>
      </w:r>
      <w:r>
        <w:rPr>
          <w:rFonts w:eastAsia="Times New Roman"/>
          <w:szCs w:val="24"/>
        </w:rPr>
        <w:t xml:space="preserve"> εντάσσεται στο πλαίσιο της ενιαίας πολιτικής της </w:t>
      </w:r>
      <w:r>
        <w:rPr>
          <w:rFonts w:eastAsia="Times New Roman"/>
          <w:szCs w:val="24"/>
        </w:rPr>
        <w:lastRenderedPageBreak/>
        <w:t>Ευρωπαϊκής Ένωσης για την αντιμετώπιση της κλιματικής αλλαγής, επηρεάζεται έμμεσα το σύνολο του πληθυσμού.</w:t>
      </w:r>
    </w:p>
    <w:p w14:paraId="6FA9DACB" w14:textId="77777777" w:rsidR="00C930AA" w:rsidRDefault="00077D26">
      <w:pPr>
        <w:spacing w:after="0" w:line="600" w:lineRule="auto"/>
        <w:ind w:firstLine="720"/>
        <w:jc w:val="both"/>
        <w:rPr>
          <w:rFonts w:eastAsia="Times New Roman"/>
          <w:szCs w:val="24"/>
        </w:rPr>
      </w:pPr>
      <w:r>
        <w:rPr>
          <w:rFonts w:eastAsia="Times New Roman"/>
          <w:szCs w:val="24"/>
        </w:rPr>
        <w:t>Τέλος, το παρόν σχέδιο νόμου δίνει μι</w:t>
      </w:r>
      <w:r>
        <w:rPr>
          <w:rFonts w:eastAsia="Times New Roman"/>
          <w:szCs w:val="24"/>
        </w:rPr>
        <w:t>α ιδιαίτερη προσοχή και βαρύτητα σε μια βασική ιδιαιτερότητα της χώρας, την έντονη νησιωτικότητα. Η έννοια της νησιωτικότητας παραπέμπει στην απομόνωση και την απομάκρυνση από το κέντρο. Τα περισσότερα νησιά σήμερα στην Ελλάδα - κυρίως στο Αιγαίο- δεν έχου</w:t>
      </w:r>
      <w:r>
        <w:rPr>
          <w:rFonts w:eastAsia="Times New Roman"/>
          <w:szCs w:val="24"/>
        </w:rPr>
        <w:t>ν διασυνδεθεί μέχρι σήμερα με το ηπειρωτικό ηλεκτρικό σύστημα λόγω κυρίως τεχνικών και τεχνολογικών δυσκολιών που υπήρχαν μέχρι πρότινος, αλλά και λόγω οικονομικών δυσκολιών.</w:t>
      </w:r>
    </w:p>
    <w:p w14:paraId="6FA9DACC" w14:textId="77777777" w:rsidR="00C930AA" w:rsidRDefault="00077D26">
      <w:pPr>
        <w:spacing w:after="0" w:line="600" w:lineRule="auto"/>
        <w:ind w:firstLine="720"/>
        <w:jc w:val="both"/>
        <w:rPr>
          <w:rFonts w:eastAsia="Times New Roman"/>
          <w:szCs w:val="24"/>
        </w:rPr>
      </w:pPr>
      <w:r>
        <w:rPr>
          <w:rFonts w:eastAsia="Times New Roman"/>
          <w:szCs w:val="24"/>
        </w:rPr>
        <w:t xml:space="preserve">Είναι πολιτική βούληση αυτής της Κυβέρνησης τα νησιά αυτά -όπου είναι οικονομικά </w:t>
      </w:r>
      <w:r>
        <w:rPr>
          <w:rFonts w:eastAsia="Times New Roman"/>
          <w:szCs w:val="24"/>
        </w:rPr>
        <w:t xml:space="preserve">και περιβαλλοντικά εφικτό- να απεξαρτηθούν από τα ορυκτά καύσιμα, αλλά και να συνεισφέρουν στην επίτευξη </w:t>
      </w:r>
      <w:r>
        <w:rPr>
          <w:rFonts w:eastAsia="Times New Roman"/>
          <w:szCs w:val="24"/>
        </w:rPr>
        <w:lastRenderedPageBreak/>
        <w:t xml:space="preserve">των εθνικών στόχων μέσω της υλοποίησης νέων μονάδων ηλεκτροπαραγωγής από </w:t>
      </w:r>
      <w:r>
        <w:rPr>
          <w:rFonts w:eastAsia="Times New Roman"/>
          <w:szCs w:val="24"/>
        </w:rPr>
        <w:t xml:space="preserve">ανανεώσιμες πηγές </w:t>
      </w:r>
      <w:r>
        <w:rPr>
          <w:rFonts w:eastAsia="Times New Roman"/>
          <w:szCs w:val="24"/>
        </w:rPr>
        <w:t>ενέργειες</w:t>
      </w:r>
      <w:r>
        <w:rPr>
          <w:rFonts w:eastAsia="Times New Roman"/>
          <w:szCs w:val="24"/>
        </w:rPr>
        <w:t xml:space="preserve">. </w:t>
      </w:r>
    </w:p>
    <w:p w14:paraId="6FA9DACD" w14:textId="77777777" w:rsidR="00C930AA" w:rsidRDefault="00077D26">
      <w:pPr>
        <w:spacing w:after="0" w:line="600" w:lineRule="auto"/>
        <w:ind w:firstLine="720"/>
        <w:jc w:val="both"/>
        <w:rPr>
          <w:rFonts w:eastAsia="Times New Roman"/>
          <w:szCs w:val="24"/>
        </w:rPr>
      </w:pPr>
      <w:r>
        <w:rPr>
          <w:rFonts w:eastAsia="Times New Roman"/>
          <w:szCs w:val="24"/>
        </w:rPr>
        <w:t>Για τους ανωτέρω λόγους, το παρόν σχέδιο νόμου ε</w:t>
      </w:r>
      <w:r>
        <w:rPr>
          <w:rFonts w:eastAsia="Times New Roman"/>
          <w:szCs w:val="24"/>
        </w:rPr>
        <w:t>ισάγει ειδικές προβλέψεις και προνόμια όσον αφορά σε ενεργειακές κοινότητες που εδρεύουν σε νησιά με μικρό πληθυσμό, ασχέτως αν αυτά τα νησιά είναι διασυνδεδεμένα ή μη με το ηπειρωτικό σύστημα.</w:t>
      </w:r>
    </w:p>
    <w:p w14:paraId="6FA9DACE" w14:textId="77777777" w:rsidR="00C930AA" w:rsidRDefault="00077D26">
      <w:pPr>
        <w:spacing w:after="0" w:line="600" w:lineRule="auto"/>
        <w:ind w:firstLine="720"/>
        <w:jc w:val="both"/>
        <w:rPr>
          <w:rFonts w:eastAsia="Times New Roman"/>
          <w:szCs w:val="24"/>
        </w:rPr>
      </w:pPr>
      <w:r>
        <w:rPr>
          <w:rFonts w:eastAsia="Times New Roman"/>
          <w:szCs w:val="24"/>
        </w:rPr>
        <w:t>Κυρίες και κύριοι συνάδελφοι, ολοκληρώνοντας, οι ενεργειακές κ</w:t>
      </w:r>
      <w:r>
        <w:rPr>
          <w:rFonts w:eastAsia="Times New Roman"/>
          <w:szCs w:val="24"/>
        </w:rPr>
        <w:t>οινότητες αναμένεται ότι θα επιτρέψουν την μετάβαση σε αποκεντρωμένες, αποδοτικότερες και καινοτόμες λύσεις παραγωγής και χρήσης ενέργειας που θα βασίζονται στην τοπική συμμετοχή και πρωτοβουλία. Η αξιοποίηση του εγχώριου δυναμικού των ΑΠΕ -αιολικό, ηλιακό</w:t>
      </w:r>
      <w:r>
        <w:rPr>
          <w:rFonts w:eastAsia="Times New Roman"/>
          <w:szCs w:val="24"/>
        </w:rPr>
        <w:t>, γεωθερμικό δυναμικό- και η βελτίωση της ενεργεια</w:t>
      </w:r>
      <w:r>
        <w:rPr>
          <w:rFonts w:eastAsia="Times New Roman"/>
          <w:szCs w:val="24"/>
        </w:rPr>
        <w:lastRenderedPageBreak/>
        <w:t>κής αποδοτικότητας αποτελεί κεντρικό εθνικό ενεργειακό στόχο, καθώς συμβάλλει τόσο στη διαφοροποίηση του εθνικού ενεργειακού μείγματος όσο και στην ασφάλεια του ενεργειακού εφοδιασμού.</w:t>
      </w:r>
    </w:p>
    <w:p w14:paraId="6FA9DACF" w14:textId="77777777" w:rsidR="00C930AA" w:rsidRDefault="00077D26">
      <w:pPr>
        <w:spacing w:after="0" w:line="600" w:lineRule="auto"/>
        <w:ind w:firstLine="720"/>
        <w:jc w:val="both"/>
        <w:rPr>
          <w:rFonts w:eastAsia="Times New Roman"/>
          <w:szCs w:val="24"/>
        </w:rPr>
      </w:pPr>
      <w:r>
        <w:rPr>
          <w:rFonts w:eastAsia="Times New Roman"/>
          <w:szCs w:val="24"/>
        </w:rPr>
        <w:t>Παράλληλα, ενισχύει κ</w:t>
      </w:r>
      <w:r>
        <w:rPr>
          <w:rFonts w:eastAsia="Times New Roman"/>
          <w:szCs w:val="24"/>
        </w:rPr>
        <w:t xml:space="preserve">αι την ανάπτυξη της εθνικής οικονομίας με τη μεγέθυνση του Ακαθάριστου Εγχώριου Προϊόντος και την ταυτόχρονη δημιουργία νέων θέσεων εργασίας τόσο άμεσης όσο και έμμεσης απασχόλησης. Είναι ένα νομοσχέδιο προσανατολισμένο στο μέλλον της χώρας μας και αξίζει </w:t>
      </w:r>
      <w:r>
        <w:rPr>
          <w:rFonts w:eastAsia="Times New Roman"/>
          <w:szCs w:val="24"/>
        </w:rPr>
        <w:t>να το ψηφίσουμε.</w:t>
      </w:r>
    </w:p>
    <w:p w14:paraId="6FA9DAD0" w14:textId="77777777" w:rsidR="00C930AA" w:rsidRDefault="00077D26">
      <w:pPr>
        <w:spacing w:after="0" w:line="600" w:lineRule="auto"/>
        <w:ind w:firstLine="720"/>
        <w:jc w:val="both"/>
        <w:rPr>
          <w:rFonts w:eastAsia="Times New Roman"/>
          <w:szCs w:val="24"/>
        </w:rPr>
      </w:pPr>
      <w:r>
        <w:rPr>
          <w:rFonts w:eastAsia="Times New Roman"/>
          <w:szCs w:val="24"/>
        </w:rPr>
        <w:t>Σας ευχαριστώ.</w:t>
      </w:r>
    </w:p>
    <w:p w14:paraId="6FA9DAD1" w14:textId="77777777" w:rsidR="00C930AA" w:rsidRDefault="00077D26">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6FA9DAD2" w14:textId="77777777" w:rsidR="00C930AA" w:rsidRDefault="00077D26">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Ευχαριστώ.</w:t>
      </w:r>
    </w:p>
    <w:p w14:paraId="6FA9DAD3" w14:textId="77777777" w:rsidR="00C930AA" w:rsidRDefault="00077D26">
      <w:pPr>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 xml:space="preserve">κ. </w:t>
      </w:r>
      <w:r>
        <w:rPr>
          <w:rFonts w:eastAsia="Times New Roman"/>
          <w:szCs w:val="24"/>
        </w:rPr>
        <w:t>Βράντζα έχει τον λόγο για επτά λεπτά.</w:t>
      </w:r>
    </w:p>
    <w:p w14:paraId="6FA9DAD4" w14:textId="77777777" w:rsidR="00C930AA" w:rsidRDefault="00077D26">
      <w:pPr>
        <w:spacing w:after="0" w:line="600" w:lineRule="auto"/>
        <w:ind w:firstLine="720"/>
        <w:jc w:val="both"/>
        <w:rPr>
          <w:rFonts w:eastAsia="Times New Roman"/>
          <w:szCs w:val="24"/>
        </w:rPr>
      </w:pPr>
      <w:r>
        <w:rPr>
          <w:rFonts w:eastAsia="Times New Roman"/>
          <w:b/>
          <w:szCs w:val="24"/>
        </w:rPr>
        <w:lastRenderedPageBreak/>
        <w:t>ΠΑΝΑΓΙΩΤΑ ΒΡΑΝΤΖΑ:</w:t>
      </w:r>
      <w:r>
        <w:rPr>
          <w:rFonts w:eastAsia="Times New Roman"/>
          <w:szCs w:val="24"/>
        </w:rPr>
        <w:t xml:space="preserve"> Ευχαριστώ, κυρία Πρόεδρε.</w:t>
      </w:r>
    </w:p>
    <w:p w14:paraId="6FA9DAD5" w14:textId="77777777" w:rsidR="00C930AA" w:rsidRDefault="00077D26">
      <w:pPr>
        <w:spacing w:after="0" w:line="600" w:lineRule="auto"/>
        <w:ind w:firstLine="720"/>
        <w:jc w:val="both"/>
        <w:rPr>
          <w:rFonts w:eastAsia="Times New Roman"/>
          <w:szCs w:val="24"/>
        </w:rPr>
      </w:pPr>
      <w:r>
        <w:rPr>
          <w:rFonts w:eastAsia="Times New Roman"/>
          <w:szCs w:val="24"/>
        </w:rPr>
        <w:t xml:space="preserve">Κυρίες και κύριοι συνάδελφοι, πριν ξεκινήσω την τοποθέτησή μου για το σχέδιο νόμου που συζητάμε σήμερα, θα ήθελα να κάνω ένα σχόλιο για το νομοθέτημα αυτό καθαυτό. Πρόκειται κατά τη γνώμη μου για ένα υποδειγματικό νομοσχέδιο, το οποίο συγκεντρώνει τα εξής </w:t>
      </w:r>
      <w:r>
        <w:rPr>
          <w:rFonts w:eastAsia="Times New Roman"/>
          <w:szCs w:val="24"/>
        </w:rPr>
        <w:t>θετικά χαρακτηριστικά: Είναι μικρό, είναι απολύτως στοχευμένο, είναι σαφές, είναι σύγχρονο και είναι και οραματικό. Δεν αφορά μόνο το παρόν, αλλά κυρίως το μέλλον του αντικειμένου που πραγματεύεται και ρυθμίζει, την ενέργεια. Θα ήθελα, λοιπόν, να συγχαρώ τ</w:t>
      </w:r>
      <w:r>
        <w:rPr>
          <w:rFonts w:eastAsia="Times New Roman"/>
          <w:szCs w:val="24"/>
        </w:rPr>
        <w:t xml:space="preserve">ον Υπουργό και τους συνεργάτες, τους συγγραφείς, ουσιαστικά, αυτού του εύστοχου κειμένου. </w:t>
      </w:r>
    </w:p>
    <w:p w14:paraId="6FA9DAD6" w14:textId="77777777" w:rsidR="00C930AA" w:rsidRDefault="00077D26">
      <w:pPr>
        <w:spacing w:after="0" w:line="600" w:lineRule="auto"/>
        <w:ind w:firstLine="720"/>
        <w:jc w:val="both"/>
        <w:rPr>
          <w:rFonts w:eastAsia="Times New Roman"/>
          <w:szCs w:val="24"/>
        </w:rPr>
      </w:pPr>
      <w:r>
        <w:rPr>
          <w:rFonts w:eastAsia="Times New Roman"/>
          <w:szCs w:val="24"/>
        </w:rPr>
        <w:t xml:space="preserve">Ας πάμε στην ουσία στου νομοθετήματος. Το νομοσχέδιο συνθέτει τρεις πολύ σημαντικούς τομείς. Τον τομέα της ενέργειας, τον </w:t>
      </w:r>
      <w:r>
        <w:rPr>
          <w:rFonts w:eastAsia="Times New Roman"/>
          <w:szCs w:val="24"/>
        </w:rPr>
        <w:lastRenderedPageBreak/>
        <w:t>τομέα της οικονομίας και την κοινωνία και σ</w:t>
      </w:r>
      <w:r>
        <w:rPr>
          <w:rFonts w:eastAsia="Times New Roman"/>
          <w:szCs w:val="24"/>
        </w:rPr>
        <w:t xml:space="preserve">τοχεύει, ουσιαστικά, σε ένα τριπλό αθροιστικά όφελος. Σύμφωνα με τον νόμο, </w:t>
      </w:r>
      <w:r>
        <w:rPr>
          <w:rFonts w:eastAsia="Times New Roman"/>
          <w:szCs w:val="24"/>
        </w:rPr>
        <w:t>ενεργειακές κοινότητες</w:t>
      </w:r>
      <w:r>
        <w:rPr>
          <w:rFonts w:eastAsia="Times New Roman"/>
          <w:szCs w:val="24"/>
        </w:rPr>
        <w:t xml:space="preserve"> ορίζονται ουσιαστικοί συνεταιρισμοί που αποκλειστικό σκοπό έχουν την προώθηση της κοινωνικής και αλληλέγγυας οικονομίας μέσω της αξιοποίησης του ενεργειακού τ</w:t>
      </w:r>
      <w:r>
        <w:rPr>
          <w:rFonts w:eastAsia="Times New Roman"/>
          <w:szCs w:val="24"/>
        </w:rPr>
        <w:t>ομέα και της καινοτομίας. Στη σύγχρονη κοινωνία η εξάρτηση της καθημερινότητας του ανθρώπου από την ενέργεια βρίσκεται σε πολύ υψηλό βαθμό και αυτή η εξάρτηση, λόγω της τεχνολογικής εξέλιξης, μεγεθύνεται σχεδόν με γεωμετρική πρόοδο.</w:t>
      </w:r>
    </w:p>
    <w:p w14:paraId="6FA9DAD7" w14:textId="77777777" w:rsidR="00C930AA" w:rsidRDefault="00077D26">
      <w:pPr>
        <w:spacing w:after="0" w:line="600" w:lineRule="auto"/>
        <w:ind w:firstLine="720"/>
        <w:jc w:val="both"/>
        <w:rPr>
          <w:rFonts w:eastAsia="Times New Roman"/>
          <w:szCs w:val="24"/>
        </w:rPr>
      </w:pPr>
      <w:r>
        <w:rPr>
          <w:rFonts w:eastAsia="Times New Roman"/>
          <w:szCs w:val="24"/>
        </w:rPr>
        <w:t>Το νομοσχέδιο απαντά κα</w:t>
      </w:r>
      <w:r>
        <w:rPr>
          <w:rFonts w:eastAsia="Times New Roman"/>
          <w:szCs w:val="24"/>
        </w:rPr>
        <w:t>τ</w:t>
      </w:r>
      <w:r>
        <w:rPr>
          <w:rFonts w:eastAsia="Times New Roman"/>
          <w:szCs w:val="24"/>
        </w:rPr>
        <w:t>’ αρχάς</w:t>
      </w:r>
      <w:r>
        <w:rPr>
          <w:rFonts w:eastAsia="Times New Roman"/>
          <w:szCs w:val="24"/>
        </w:rPr>
        <w:t xml:space="preserve"> σε αυτόν τον υπαρκτό φόβο, το</w:t>
      </w:r>
      <w:r>
        <w:rPr>
          <w:rFonts w:eastAsia="Times New Roman"/>
          <w:szCs w:val="24"/>
        </w:rPr>
        <w:t>ν</w:t>
      </w:r>
      <w:r>
        <w:rPr>
          <w:rFonts w:eastAsia="Times New Roman"/>
          <w:szCs w:val="24"/>
        </w:rPr>
        <w:t xml:space="preserve"> φόβο της ενεργειακής ένδειας. Η καινοτομία, όμως, είναι ότι εισάγει μια εντελώς διαφορετική φιλοσοφία στα ενεργειακά δρώ</w:t>
      </w:r>
      <w:r>
        <w:rPr>
          <w:rFonts w:eastAsia="Times New Roman"/>
          <w:szCs w:val="24"/>
        </w:rPr>
        <w:lastRenderedPageBreak/>
        <w:t>μενα της χώρας. Η παραγωγή, η αποθήκευση, η διανομή και η προμήθεια της ενέργειας παύει να αποτε</w:t>
      </w:r>
      <w:r>
        <w:rPr>
          <w:rFonts w:eastAsia="Times New Roman"/>
          <w:szCs w:val="24"/>
        </w:rPr>
        <w:t xml:space="preserve">λεί προνόμιο μόνο των μεγάλων εταιρικών σχημάτων. Δίνεται ενεργός ρόλος σε πολίτες, σε φορείς, σε αγροτικούς, δασικούς, κτηνοτροφικούς συνεταιρισμούς, σε ΟΤΑ </w:t>
      </w:r>
      <w:r>
        <w:rPr>
          <w:rFonts w:eastAsia="Times New Roman"/>
          <w:szCs w:val="24"/>
        </w:rPr>
        <w:t xml:space="preserve">Α΄ </w:t>
      </w:r>
      <w:r>
        <w:rPr>
          <w:rFonts w:eastAsia="Times New Roman"/>
          <w:szCs w:val="24"/>
        </w:rPr>
        <w:t xml:space="preserve">και </w:t>
      </w:r>
      <w:r>
        <w:rPr>
          <w:rFonts w:eastAsia="Times New Roman"/>
          <w:szCs w:val="24"/>
        </w:rPr>
        <w:t>Β΄</w:t>
      </w:r>
      <w:r>
        <w:rPr>
          <w:rFonts w:eastAsia="Times New Roman"/>
          <w:szCs w:val="24"/>
        </w:rPr>
        <w:t xml:space="preserve"> βαθμού, αλλά και σε επιχειρήσεις μικρού και μεσαίου μεγέθους της τοπικής κοινωνίας.</w:t>
      </w:r>
    </w:p>
    <w:p w14:paraId="6FA9DAD8" w14:textId="77777777" w:rsidR="00C930AA" w:rsidRDefault="00077D26">
      <w:pPr>
        <w:spacing w:after="0" w:line="600" w:lineRule="auto"/>
        <w:ind w:firstLine="720"/>
        <w:jc w:val="both"/>
        <w:rPr>
          <w:rFonts w:eastAsia="Times New Roman"/>
          <w:szCs w:val="24"/>
        </w:rPr>
      </w:pPr>
      <w:r>
        <w:rPr>
          <w:rFonts w:eastAsia="Times New Roman"/>
          <w:szCs w:val="24"/>
        </w:rPr>
        <w:t>Όλοι</w:t>
      </w:r>
      <w:r>
        <w:rPr>
          <w:rFonts w:eastAsia="Times New Roman"/>
          <w:szCs w:val="24"/>
        </w:rPr>
        <w:t xml:space="preserve"> αυτοί μπορούν να συνεργαστούν για το κοινό τους όφελος, με βασικό περιορισμό την τοπικότητα. Γι’ αυτό απαιτείται το 50% συν 1 των μελών της ενεργειακής κοινότητας να σχετίζονται με τον τόπο στον οποίο βρίσκεται η έδρα της ενεργειακής κοινότητας και δραστη</w:t>
      </w:r>
      <w:r>
        <w:rPr>
          <w:rFonts w:eastAsia="Times New Roman"/>
          <w:szCs w:val="24"/>
        </w:rPr>
        <w:t>ριοποιείται. Έτσι, τα οφέλη της δραστηριότητας διαχέονται στην τοπική κοινωνία και δρουν πολλαπλασιαστικά στην τοπική οικονομία.</w:t>
      </w:r>
    </w:p>
    <w:p w14:paraId="6FA9DAD9" w14:textId="77777777" w:rsidR="00C930AA" w:rsidRDefault="00077D26">
      <w:pPr>
        <w:spacing w:after="0" w:line="600" w:lineRule="auto"/>
        <w:ind w:firstLine="720"/>
        <w:jc w:val="both"/>
        <w:rPr>
          <w:rFonts w:eastAsia="Times New Roman" w:cs="Times New Roman"/>
          <w:szCs w:val="24"/>
        </w:rPr>
      </w:pPr>
      <w:r>
        <w:rPr>
          <w:rFonts w:eastAsia="Times New Roman"/>
          <w:szCs w:val="24"/>
        </w:rPr>
        <w:lastRenderedPageBreak/>
        <w:t>Η γκάμα των δραστηριοτήτων, με τις οποίες μπορεί να ασχοληθεί μια ενεργειακή κοινότητα, καλύπτει σχεδόν το σύνολο της παραγωγικ</w:t>
      </w:r>
      <w:r>
        <w:rPr>
          <w:rFonts w:eastAsia="Times New Roman"/>
          <w:szCs w:val="24"/>
        </w:rPr>
        <w:t>ής διαδικασίας της ενέργειας, αλλά επεκτείνεται και πολύ πιο πέρα από αυτό. Αφορά κι άλλου είδους δράσεις, όπως κοινωνικές δράσεις, οι οποίες σχετίζονται με την ενέργεια.</w:t>
      </w:r>
    </w:p>
    <w:p w14:paraId="6FA9DADA" w14:textId="77777777" w:rsidR="00C930AA" w:rsidRDefault="00077D26">
      <w:pPr>
        <w:spacing w:after="0" w:line="600" w:lineRule="auto"/>
        <w:jc w:val="both"/>
        <w:rPr>
          <w:rFonts w:eastAsia="Times New Roman"/>
          <w:szCs w:val="24"/>
        </w:rPr>
      </w:pPr>
      <w:r>
        <w:rPr>
          <w:rFonts w:eastAsia="Times New Roman"/>
          <w:szCs w:val="24"/>
        </w:rPr>
        <w:t>Υλικά που σήμερα αποτελούν πρόβλημα, όπως είναι τα οργανικά υπολείμματα και τα υποπρο</w:t>
      </w:r>
      <w:r>
        <w:rPr>
          <w:rFonts w:eastAsia="Times New Roman"/>
          <w:szCs w:val="24"/>
        </w:rPr>
        <w:t xml:space="preserve">ϊόντα από αγροτικές αλλά και αστικές δραστηριότητες, μπορούν να αξιοποιηθούν. </w:t>
      </w:r>
    </w:p>
    <w:p w14:paraId="6FA9DADB" w14:textId="77777777" w:rsidR="00C930AA" w:rsidRDefault="00077D26">
      <w:pPr>
        <w:spacing w:after="0" w:line="600" w:lineRule="auto"/>
        <w:ind w:firstLine="720"/>
        <w:jc w:val="both"/>
        <w:rPr>
          <w:rFonts w:eastAsia="Times New Roman"/>
          <w:szCs w:val="24"/>
        </w:rPr>
      </w:pPr>
      <w:r>
        <w:rPr>
          <w:rFonts w:eastAsia="Times New Roman"/>
          <w:szCs w:val="24"/>
        </w:rPr>
        <w:t>Οι διατάξεις που αφορούν στις συνεταιριστικές μερίδες των ενεργειακών κοινοτήτων διασφαλίζουν τη δημοκρατία και την ισότητα μεταξύ των μελών. Κανένα μέλος δεν μπορεί να συγκεντρ</w:t>
      </w:r>
      <w:r>
        <w:rPr>
          <w:rFonts w:eastAsia="Times New Roman"/>
          <w:szCs w:val="24"/>
        </w:rPr>
        <w:t xml:space="preserve">ώσει περισσότερο από το 20% του συνεταιριστικού κεφαλαίου πλην των ΟΤΑ, οι οποίοι έχουν τη δυνατότητα να παίξουν ουσιαστικότερο </w:t>
      </w:r>
      <w:r>
        <w:rPr>
          <w:rFonts w:eastAsia="Times New Roman"/>
          <w:szCs w:val="24"/>
        </w:rPr>
        <w:lastRenderedPageBreak/>
        <w:t>ρόλο στο όλο εγχείρημα. Ανεξάρτητα από τον αριθμό των μερίδων που διαθέτουν, όλα τα μέλη συμμετέχουν στη γενική συνέλευση με μία</w:t>
      </w:r>
      <w:r>
        <w:rPr>
          <w:rFonts w:eastAsia="Times New Roman"/>
          <w:szCs w:val="24"/>
        </w:rPr>
        <w:t xml:space="preserve"> μόνο ψήφο. </w:t>
      </w:r>
    </w:p>
    <w:p w14:paraId="6FA9DADC" w14:textId="77777777" w:rsidR="00C930AA" w:rsidRDefault="00077D26">
      <w:pPr>
        <w:spacing w:after="0" w:line="600" w:lineRule="auto"/>
        <w:ind w:firstLine="720"/>
        <w:jc w:val="both"/>
        <w:rPr>
          <w:rFonts w:eastAsia="Times New Roman"/>
          <w:szCs w:val="24"/>
        </w:rPr>
      </w:pPr>
      <w:r>
        <w:rPr>
          <w:rFonts w:eastAsia="Times New Roman"/>
          <w:szCs w:val="24"/>
        </w:rPr>
        <w:t xml:space="preserve">Επιπλέον, με το σχέδιο νόμου δίνονται πολύ σημαντικά κίνητρα και μέτρα στήριξης στις ενεργειακές κοινότητες, έτσι ώστε και να ξεκινήσουν τη δημιουργία τους και να επιβιώσουν, αλλά βεβαίως και να είναι αποτελεσματικές. </w:t>
      </w:r>
    </w:p>
    <w:p w14:paraId="6FA9DADD" w14:textId="77777777" w:rsidR="00C930AA" w:rsidRDefault="00077D26">
      <w:pPr>
        <w:spacing w:after="0" w:line="600" w:lineRule="auto"/>
        <w:ind w:firstLine="720"/>
        <w:jc w:val="both"/>
        <w:rPr>
          <w:rFonts w:eastAsia="Times New Roman"/>
          <w:szCs w:val="24"/>
        </w:rPr>
      </w:pPr>
      <w:r>
        <w:rPr>
          <w:rFonts w:eastAsia="Times New Roman"/>
          <w:szCs w:val="24"/>
        </w:rPr>
        <w:t xml:space="preserve">Συνοπτικά, η αξιοποίηση των ευκαιριών που δίνονται μέσα απ’ αυτόν τον θεσμό μπορούν να συμβάλουν καταλυτικά στους παρακάτω τομείς: Στην οικονομική ανάπτυξη μιας περιοχής μέσα από τη δημιουργία νέων δραστηριοτήτων στην ιδιοπαραγωγή και κατανάλωση ενέργειας </w:t>
      </w:r>
      <w:r>
        <w:rPr>
          <w:rFonts w:eastAsia="Times New Roman"/>
          <w:szCs w:val="24"/>
        </w:rPr>
        <w:t xml:space="preserve">και στη δημιουργία νέων θέσεων εργασίας. Στην </w:t>
      </w:r>
      <w:r>
        <w:rPr>
          <w:rFonts w:eastAsia="Times New Roman"/>
          <w:szCs w:val="24"/>
        </w:rPr>
        <w:lastRenderedPageBreak/>
        <w:t xml:space="preserve">προστασία του περιβάλλοντος με την περαιτέρω ανάπτυξη της παραγωγής από </w:t>
      </w:r>
      <w:r>
        <w:rPr>
          <w:rFonts w:eastAsia="Times New Roman"/>
          <w:szCs w:val="24"/>
        </w:rPr>
        <w:t>ανανεώσιμες πηγές ενέργειας</w:t>
      </w:r>
      <w:r>
        <w:rPr>
          <w:rFonts w:eastAsia="Times New Roman"/>
          <w:szCs w:val="24"/>
        </w:rPr>
        <w:t xml:space="preserve">. Στη στήριξη των ευάλωτων καταναλωτών, ώστε να περιοριστεί το φαινόμενο που προκάλεσε η πρωτοφανής οικονομική </w:t>
      </w:r>
      <w:r>
        <w:rPr>
          <w:rFonts w:eastAsia="Times New Roman"/>
          <w:szCs w:val="24"/>
        </w:rPr>
        <w:t>κρίση τα τελευταία χρόνια και να πάψουν να υπάρχουν πολίτες οι οποίοι στερούνται το πολύτιμο και δίκαιο αγαθό, το θεμελιώδες αγαθό της ενέργειας.</w:t>
      </w:r>
    </w:p>
    <w:p w14:paraId="6FA9DADE" w14:textId="77777777" w:rsidR="00C930AA" w:rsidRDefault="00077D26">
      <w:pPr>
        <w:spacing w:after="0" w:line="600" w:lineRule="auto"/>
        <w:ind w:firstLine="720"/>
        <w:jc w:val="both"/>
        <w:rPr>
          <w:rFonts w:eastAsia="Times New Roman"/>
          <w:szCs w:val="24"/>
        </w:rPr>
      </w:pPr>
      <w:r>
        <w:rPr>
          <w:rFonts w:eastAsia="Times New Roman"/>
          <w:szCs w:val="24"/>
        </w:rPr>
        <w:t xml:space="preserve">Κυρίες και κύριοι συνάδελφοι, στους τομείς της ενέργειας συνολικά και ειδικά από </w:t>
      </w:r>
      <w:r>
        <w:rPr>
          <w:rFonts w:eastAsia="Times New Roman"/>
          <w:szCs w:val="24"/>
        </w:rPr>
        <w:t xml:space="preserve">ανανεώσιμες πηγές </w:t>
      </w:r>
      <w:r>
        <w:rPr>
          <w:rFonts w:eastAsia="Times New Roman"/>
          <w:szCs w:val="24"/>
        </w:rPr>
        <w:t>ενέργειας</w:t>
      </w:r>
      <w:r>
        <w:rPr>
          <w:rFonts w:eastAsia="Times New Roman"/>
          <w:szCs w:val="24"/>
        </w:rPr>
        <w:t xml:space="preserve">, </w:t>
      </w:r>
      <w:r>
        <w:rPr>
          <w:rFonts w:eastAsia="Times New Roman"/>
          <w:szCs w:val="24"/>
        </w:rPr>
        <w:t>στον τομέα της αξιοποίησης των φυσικών πόρων, στον τομέα της ανακύκλωσης έχουμε μείνει πολύ πίσω ως χώρα. Αρχικά ήταν η ελαφρότητα, η αδιαφορία, αλλά κυρίως ήταν η συνειδητή επιλογή των προηγούμενων κυβερνήσεων να μην συγκρουστούν με πολύ ισχυρά οικονομικά</w:t>
      </w:r>
      <w:r>
        <w:rPr>
          <w:rFonts w:eastAsia="Times New Roman"/>
          <w:szCs w:val="24"/>
        </w:rPr>
        <w:t xml:space="preserve"> συμφέροντα, μονοπωλιακά συμφέροντα, τα οποία λυμαίνονται </w:t>
      </w:r>
      <w:r>
        <w:rPr>
          <w:rFonts w:eastAsia="Times New Roman"/>
          <w:szCs w:val="24"/>
        </w:rPr>
        <w:lastRenderedPageBreak/>
        <w:t>τον χώρο. Στη συνέχεια ήλθε η κρίση και χάθηκε και άλλος πολύτιμος χρόνος.</w:t>
      </w:r>
    </w:p>
    <w:p w14:paraId="6FA9DADF" w14:textId="77777777" w:rsidR="00C930AA" w:rsidRDefault="00077D26">
      <w:pPr>
        <w:spacing w:after="0" w:line="600" w:lineRule="auto"/>
        <w:ind w:firstLine="720"/>
        <w:jc w:val="both"/>
        <w:rPr>
          <w:rFonts w:eastAsia="Times New Roman"/>
          <w:szCs w:val="24"/>
        </w:rPr>
      </w:pPr>
      <w:r>
        <w:rPr>
          <w:rFonts w:eastAsia="Times New Roman"/>
          <w:szCs w:val="24"/>
        </w:rPr>
        <w:t>Το υπό συζήτηση σχέδιο νόμου, σε συνδυασμό και με πρόσφατους νόμους όπως είναι ο νόμος της ανακύκλωσης και ο νόμος για τους</w:t>
      </w:r>
      <w:r>
        <w:rPr>
          <w:rFonts w:eastAsia="Times New Roman"/>
          <w:szCs w:val="24"/>
        </w:rPr>
        <w:t xml:space="preserve"> δασικούς συνεταιρισμούς, δημιουργούν ένα διαφορετικό θεσμικό περιβάλλον που μπορεί με την αξιοποίησή του να κερδίσουμε και το χαμένο έδαφος. Πρόκειται πραγματικά για έναν καινοτόμο και ευέλικτο θεσμό που μπορεί υπό προϋποθέσεις να μεταμορφώσει τις τοπικές</w:t>
      </w:r>
      <w:r>
        <w:rPr>
          <w:rFonts w:eastAsia="Times New Roman"/>
          <w:szCs w:val="24"/>
        </w:rPr>
        <w:t xml:space="preserve"> κοινωνίες και να λύσει πολλά προβλήματα. Μιλάω για την αξιοποίηση του ημιορεινού και του ορεινού όγκου της χώρας. Μιλάω για την ανάπτυξη της υπαίθρου με τη μετακίνηση πληθυσμού και βεβαίως μιλάω για τα περιβαλλοντικά οφέλη τα οποία προκύπτουν και είναι αυ</w:t>
      </w:r>
      <w:r>
        <w:rPr>
          <w:rFonts w:eastAsia="Times New Roman"/>
          <w:szCs w:val="24"/>
        </w:rPr>
        <w:t>τονόητα.</w:t>
      </w:r>
    </w:p>
    <w:p w14:paraId="6FA9DAE0" w14:textId="77777777" w:rsidR="00C930AA" w:rsidRDefault="00077D26">
      <w:pPr>
        <w:spacing w:after="0" w:line="600" w:lineRule="auto"/>
        <w:ind w:firstLine="720"/>
        <w:jc w:val="both"/>
        <w:rPr>
          <w:rFonts w:eastAsia="Times New Roman"/>
          <w:szCs w:val="24"/>
        </w:rPr>
      </w:pPr>
      <w:r>
        <w:rPr>
          <w:rFonts w:eastAsia="Times New Roman"/>
          <w:szCs w:val="24"/>
        </w:rPr>
        <w:lastRenderedPageBreak/>
        <w:t>Καλώ, λοιπόν, όλους τους συναδέλφους να υπερψηφίσουμε το παρόν σχέδιο νόμου και να συμβάλουμε στη δημιουργία ενός χρήσιμου και αποτελεσματικού νόμου για τη χώρα.</w:t>
      </w:r>
    </w:p>
    <w:p w14:paraId="6FA9DAE1" w14:textId="77777777" w:rsidR="00C930AA" w:rsidRDefault="00077D26">
      <w:pPr>
        <w:spacing w:after="0" w:line="600" w:lineRule="auto"/>
        <w:ind w:firstLine="720"/>
        <w:jc w:val="both"/>
        <w:rPr>
          <w:rFonts w:eastAsia="Times New Roman"/>
          <w:szCs w:val="24"/>
        </w:rPr>
      </w:pPr>
      <w:r>
        <w:rPr>
          <w:rFonts w:eastAsia="Times New Roman"/>
          <w:szCs w:val="24"/>
        </w:rPr>
        <w:t>Σας ευχαριστώ πολύ.</w:t>
      </w:r>
    </w:p>
    <w:p w14:paraId="6FA9DAE2" w14:textId="77777777" w:rsidR="00C930AA" w:rsidRDefault="00077D26">
      <w:pPr>
        <w:spacing w:after="0" w:line="600" w:lineRule="auto"/>
        <w:ind w:firstLine="709"/>
        <w:jc w:val="center"/>
        <w:rPr>
          <w:rFonts w:eastAsia="Times New Roman"/>
          <w:szCs w:val="24"/>
        </w:rPr>
      </w:pPr>
      <w:r>
        <w:rPr>
          <w:rFonts w:eastAsia="Times New Roman"/>
          <w:szCs w:val="24"/>
        </w:rPr>
        <w:t>(Χειροκροτήματα από την πτέρυγα του ΣΥΡΙΖΑ)</w:t>
      </w:r>
    </w:p>
    <w:p w14:paraId="6FA9DAE3" w14:textId="77777777" w:rsidR="00C930AA" w:rsidRDefault="00077D26">
      <w:pPr>
        <w:spacing w:after="0" w:line="600" w:lineRule="auto"/>
        <w:ind w:firstLine="720"/>
        <w:jc w:val="both"/>
        <w:rPr>
          <w:rFonts w:eastAsia="Times New Roman"/>
          <w:szCs w:val="24"/>
        </w:rPr>
      </w:pPr>
      <w:r>
        <w:rPr>
          <w:rFonts w:eastAsia="Times New Roman"/>
          <w:b/>
          <w:szCs w:val="24"/>
        </w:rPr>
        <w:t>ΠΡΟΕΔΡΕΥΟΥΣΑ (Αναστασ</w:t>
      </w:r>
      <w:r>
        <w:rPr>
          <w:rFonts w:eastAsia="Times New Roman"/>
          <w:b/>
          <w:szCs w:val="24"/>
        </w:rPr>
        <w:t>ία Χριστοδουλοπούλου):</w:t>
      </w:r>
      <w:r>
        <w:rPr>
          <w:rFonts w:eastAsia="Times New Roman"/>
          <w:szCs w:val="24"/>
        </w:rPr>
        <w:t xml:space="preserve"> Ευχαριστούμε κι εμείς και για την οικονομία του χρόνου.</w:t>
      </w:r>
    </w:p>
    <w:p w14:paraId="6FA9DAE4" w14:textId="77777777" w:rsidR="00C930AA" w:rsidRDefault="00077D26">
      <w:pPr>
        <w:spacing w:after="0" w:line="600" w:lineRule="auto"/>
        <w:ind w:firstLine="720"/>
        <w:jc w:val="both"/>
        <w:rPr>
          <w:rFonts w:eastAsia="Times New Roman"/>
          <w:szCs w:val="24"/>
        </w:rPr>
      </w:pPr>
      <w:r>
        <w:rPr>
          <w:rFonts w:eastAsia="Times New Roman"/>
          <w:szCs w:val="24"/>
        </w:rPr>
        <w:t>Ο κ. Βέττας έχει τον λόγο.</w:t>
      </w:r>
    </w:p>
    <w:p w14:paraId="6FA9DAE5" w14:textId="77777777" w:rsidR="00C930AA" w:rsidRDefault="00077D26">
      <w:pPr>
        <w:spacing w:after="0" w:line="600" w:lineRule="auto"/>
        <w:ind w:firstLine="720"/>
        <w:jc w:val="both"/>
        <w:rPr>
          <w:rFonts w:eastAsia="Times New Roman"/>
          <w:szCs w:val="24"/>
        </w:rPr>
      </w:pPr>
      <w:r>
        <w:rPr>
          <w:rFonts w:eastAsia="Times New Roman"/>
          <w:b/>
          <w:szCs w:val="24"/>
        </w:rPr>
        <w:t>ΔΗΜΗΤΡΙΟΣ ΒΕΤΤΑΣ:</w:t>
      </w:r>
      <w:r>
        <w:rPr>
          <w:rFonts w:eastAsia="Times New Roman"/>
          <w:szCs w:val="24"/>
        </w:rPr>
        <w:t xml:space="preserve"> Ευχαριστώ, κυρία Πρόεδρε.</w:t>
      </w:r>
    </w:p>
    <w:p w14:paraId="6FA9DAE6" w14:textId="77777777" w:rsidR="00C930AA" w:rsidRDefault="00077D26">
      <w:pPr>
        <w:spacing w:after="0" w:line="600" w:lineRule="auto"/>
        <w:jc w:val="both"/>
        <w:rPr>
          <w:rFonts w:eastAsia="Times New Roman"/>
          <w:szCs w:val="24"/>
        </w:rPr>
      </w:pPr>
      <w:r>
        <w:rPr>
          <w:rFonts w:eastAsia="Times New Roman"/>
          <w:szCs w:val="24"/>
        </w:rPr>
        <w:t>Κύριε Υπουργέ, νομίζω ότι αυτή ήταν από τις πιο παραγωγικές εβδομάδες σας. Νομίζω ότι απολαύσατε και την ε</w:t>
      </w:r>
      <w:r>
        <w:rPr>
          <w:rFonts w:eastAsia="Times New Roman"/>
          <w:szCs w:val="24"/>
        </w:rPr>
        <w:t xml:space="preserve">βδομάδα της συζήτησης του πολυνομοσχεδίου. Εννοώ τις απαντήσεις που δώσατε </w:t>
      </w:r>
      <w:r>
        <w:rPr>
          <w:rFonts w:eastAsia="Times New Roman"/>
          <w:szCs w:val="24"/>
        </w:rPr>
        <w:lastRenderedPageBreak/>
        <w:t>κυρίως στην Αξιωματική Αντιπολίτευση για τη ΔΕΗ. Υπάρχουν ερωτήσεις οι οποίες επανέρχονται.</w:t>
      </w:r>
    </w:p>
    <w:p w14:paraId="6FA9DAE7" w14:textId="77777777" w:rsidR="00C930AA" w:rsidRDefault="00077D26">
      <w:pPr>
        <w:spacing w:after="0"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Ποιες απαντήσεις; Αφού θα απαντήσει μετά.</w:t>
      </w:r>
    </w:p>
    <w:p w14:paraId="6FA9DAE8" w14:textId="77777777" w:rsidR="00C930AA" w:rsidRDefault="00077D26">
      <w:pPr>
        <w:spacing w:after="0" w:line="600" w:lineRule="auto"/>
        <w:ind w:firstLine="720"/>
        <w:jc w:val="both"/>
        <w:rPr>
          <w:rFonts w:eastAsia="Times New Roman"/>
          <w:szCs w:val="24"/>
        </w:rPr>
      </w:pPr>
      <w:r>
        <w:rPr>
          <w:rFonts w:eastAsia="Times New Roman"/>
          <w:b/>
          <w:szCs w:val="24"/>
        </w:rPr>
        <w:t>ΔΗΜΗΤΡΙΟΣ ΒΕΤΤΑΣ:</w:t>
      </w:r>
      <w:r>
        <w:rPr>
          <w:rFonts w:eastAsia="Times New Roman"/>
          <w:szCs w:val="24"/>
        </w:rPr>
        <w:t xml:space="preserve"> Κύριε Σ</w:t>
      </w:r>
      <w:r>
        <w:rPr>
          <w:rFonts w:eastAsia="Times New Roman"/>
          <w:szCs w:val="24"/>
        </w:rPr>
        <w:t>κρέκα, θα σας απαντήσω μετά.</w:t>
      </w:r>
    </w:p>
    <w:p w14:paraId="6FA9DAE9" w14:textId="77777777" w:rsidR="00C930AA" w:rsidRDefault="00077D26">
      <w:pPr>
        <w:spacing w:after="0" w:line="600" w:lineRule="auto"/>
        <w:jc w:val="both"/>
        <w:rPr>
          <w:rFonts w:eastAsia="Times New Roman"/>
          <w:szCs w:val="24"/>
        </w:rPr>
      </w:pPr>
      <w:r>
        <w:rPr>
          <w:rFonts w:eastAsia="Times New Roman"/>
          <w:szCs w:val="24"/>
        </w:rPr>
        <w:t>Το υπό συζήτηση σχέδιο νόμου με τίτλο</w:t>
      </w:r>
      <w:r>
        <w:rPr>
          <w:rFonts w:eastAsia="Times New Roman"/>
          <w:szCs w:val="24"/>
        </w:rPr>
        <w:t>:</w:t>
      </w:r>
      <w:r>
        <w:rPr>
          <w:rFonts w:eastAsia="Times New Roman"/>
          <w:szCs w:val="24"/>
        </w:rPr>
        <w:t xml:space="preserve"> «Ενεργειακές Κοινότητες και άλλες διατάξεις» του Υπουργείου Περιβάλλοντος και Ενέργειας αποτελεί την υλοποίηση της τοπικής συνεργασίας ως εισροή στην τεχνολογική αναβάθμιση και επιχειρηματικότητα</w:t>
      </w:r>
      <w:r>
        <w:rPr>
          <w:rFonts w:eastAsia="Times New Roman"/>
          <w:szCs w:val="24"/>
        </w:rPr>
        <w:t>,</w:t>
      </w:r>
      <w:r>
        <w:rPr>
          <w:rFonts w:eastAsia="Times New Roman"/>
          <w:szCs w:val="24"/>
        </w:rPr>
        <w:t xml:space="preserve"> που αφορά στην ορθή αξιοποίηση της ενέργειας, η οποία συνι</w:t>
      </w:r>
      <w:r>
        <w:rPr>
          <w:rFonts w:eastAsia="Times New Roman"/>
          <w:szCs w:val="24"/>
        </w:rPr>
        <w:t xml:space="preserve">στά πρωταρχικό συντελεστή της παραγωγικής δυνατότητας και βιωσιμότητας του κοινωνικού συνόλου, καθώς και των σκοπών του παρόντος σχεδίου νόμου. </w:t>
      </w:r>
    </w:p>
    <w:p w14:paraId="6FA9DAEA" w14:textId="77777777" w:rsidR="00C930AA" w:rsidRDefault="00077D26">
      <w:pPr>
        <w:spacing w:after="0" w:line="600" w:lineRule="auto"/>
        <w:ind w:firstLine="720"/>
        <w:jc w:val="both"/>
        <w:rPr>
          <w:rFonts w:eastAsia="Times New Roman"/>
          <w:szCs w:val="24"/>
        </w:rPr>
      </w:pPr>
      <w:r>
        <w:rPr>
          <w:rFonts w:eastAsia="Times New Roman"/>
          <w:szCs w:val="24"/>
        </w:rPr>
        <w:lastRenderedPageBreak/>
        <w:t>Δύο κυρίως έννοιες χαρακτηρίζουν το σχέδιο νόμου, η ενέργεια και η κοινότητα, οι οποίες ορίζουν πλέον ένα νέο λ</w:t>
      </w:r>
      <w:r>
        <w:rPr>
          <w:rFonts w:eastAsia="Times New Roman"/>
          <w:szCs w:val="24"/>
        </w:rPr>
        <w:t xml:space="preserve">ειτουργικό σύστημα με ανταγωνιστικό και αποκεντρωτικό στίγμα στην αγορά. </w:t>
      </w:r>
    </w:p>
    <w:p w14:paraId="6FA9DAEB" w14:textId="77777777" w:rsidR="00C930AA" w:rsidRDefault="00077D26">
      <w:pPr>
        <w:spacing w:after="0" w:line="600" w:lineRule="auto"/>
        <w:ind w:firstLine="720"/>
        <w:jc w:val="both"/>
        <w:rPr>
          <w:rFonts w:eastAsia="Times New Roman"/>
          <w:szCs w:val="24"/>
        </w:rPr>
      </w:pPr>
      <w:r>
        <w:rPr>
          <w:rFonts w:eastAsia="Times New Roman"/>
          <w:szCs w:val="24"/>
        </w:rPr>
        <w:t>Η σχέση των συντελεστών και των λειτουργιών του συστήματος αυτού περιγράφονται στις εν λόγω διατάξεις και κυρίως διέπονται από τα ακόλουθα. Πρώτα απ’ όλα, από τον μεγαλύτερο βαθμό ελ</w:t>
      </w:r>
      <w:r>
        <w:rPr>
          <w:rFonts w:eastAsia="Times New Roman"/>
          <w:szCs w:val="24"/>
        </w:rPr>
        <w:t>ευθερίας στη σύσταση της συνεργασίας σε σχέση με τους υφιστάμενους συνεταιρισμούς, στην παροχή οικονομικών και θεσμικών κινήτρων με σκοπό τη διευκόλυνση της πρόσβασης των νέων συνεργασιών στην αγορά της ενέργειας, στη δυνατότητα αξιοποίησης των τοπικών μορ</w:t>
      </w:r>
      <w:r>
        <w:rPr>
          <w:rFonts w:eastAsia="Times New Roman"/>
          <w:szCs w:val="24"/>
        </w:rPr>
        <w:t xml:space="preserve">φολογικών και φυσικών χαρακτηριστικών με σκοπό την ενεργειακή τους χρήση, στη χρησιμότητα στην κάλυψη των ενεργειακών αναγκών των οικονομικά ασθενών νοικοκυριών </w:t>
      </w:r>
      <w:r>
        <w:rPr>
          <w:rFonts w:eastAsia="Times New Roman"/>
          <w:szCs w:val="24"/>
        </w:rPr>
        <w:lastRenderedPageBreak/>
        <w:t>της χωρικής αρμοδιότητας της ενεργειακής κοινότητας και τέλος στη δυνατότητα τόσο της υποβοήθησ</w:t>
      </w:r>
      <w:r>
        <w:rPr>
          <w:rFonts w:eastAsia="Times New Roman"/>
          <w:szCs w:val="24"/>
        </w:rPr>
        <w:t xml:space="preserve">ης νεοφυών επιχειρήσεων όσο και της σταθεροποίησης των υπαρχουσών οικονομικών δραστηριοτήτων, αφού δημιουργείται περιβάλλον για βελτίωση της ενεργειακής αποδοτικότητας. </w:t>
      </w:r>
    </w:p>
    <w:p w14:paraId="6FA9DAEC" w14:textId="77777777" w:rsidR="00C930AA" w:rsidRDefault="00077D26">
      <w:pPr>
        <w:spacing w:after="0" w:line="600" w:lineRule="auto"/>
        <w:ind w:firstLine="720"/>
        <w:jc w:val="both"/>
        <w:rPr>
          <w:rFonts w:eastAsia="Times New Roman"/>
          <w:szCs w:val="24"/>
        </w:rPr>
      </w:pPr>
      <w:r>
        <w:rPr>
          <w:rFonts w:eastAsia="Times New Roman"/>
          <w:szCs w:val="24"/>
        </w:rPr>
        <w:t>Μπορούμε, λοιπόν, να ομιλούμε για την ενέργεια ως προϊόν των καταναλωτών όπου οι χρήστ</w:t>
      </w:r>
      <w:r>
        <w:rPr>
          <w:rFonts w:eastAsia="Times New Roman"/>
          <w:szCs w:val="24"/>
        </w:rPr>
        <w:t>ες αυτής, γνωρίζοντας τις ενεργειακές τοπικές ιδιαιτερότητες τόσο σε ζήτηση όσο και σε δυνατότητα παραγωγής, ορίζουν συλλογικό πλαίσιο δράσεων για την εξασφάλιση ενεργειακού έργου, χρησιμοποιώντας ως εργαλείο τις διατάξεις του νομοσχεδίου.</w:t>
      </w:r>
    </w:p>
    <w:p w14:paraId="6FA9DAE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Βεβαίως, η έννοι</w:t>
      </w:r>
      <w:r>
        <w:rPr>
          <w:rFonts w:eastAsia="Times New Roman" w:cs="Times New Roman"/>
          <w:szCs w:val="24"/>
        </w:rPr>
        <w:t xml:space="preserve">α του ενεργειακού συνεταιρισμού είναι ιδιαίτερα διαδεδομένη στην Ευρώπη. Όμως, η χώρα μας αυτή τη στιγμή </w:t>
      </w:r>
      <w:r>
        <w:rPr>
          <w:rFonts w:eastAsia="Times New Roman" w:cs="Times New Roman"/>
          <w:szCs w:val="24"/>
        </w:rPr>
        <w:lastRenderedPageBreak/>
        <w:t>καινοτομεί και δημιουργεί ένα ολοκληρωμένο νομικό πλαίσιο, θεσπίζοντας ταυτόχρονα το διευρυμένο όργανο των ενεργειακών κοινοτήτων, στο οποίο παίρνουν μ</w:t>
      </w:r>
      <w:r>
        <w:rPr>
          <w:rFonts w:eastAsia="Times New Roman" w:cs="Times New Roman"/>
          <w:szCs w:val="24"/>
        </w:rPr>
        <w:t>έρος φυσικά πρόσωπα, νομικά πρόσωπα δημοσίου δικαίου, νομικά πρόσωπα ιδιωτικού δικαίου, ΟΤΑ Α΄ και Β΄ βαθμού κατά τον ορισμό -δίνοντας ένα προβάδισμα στους ΟΤΑ- των μελών και μεριμνώντας ιδιαιτέρως για τους ΟΤΑ Α΄ βαθμού ή νησιωτικών περιοχών με πληθυσμό κ</w:t>
      </w:r>
      <w:r>
        <w:rPr>
          <w:rFonts w:eastAsia="Times New Roman" w:cs="Times New Roman"/>
          <w:szCs w:val="24"/>
        </w:rPr>
        <w:t xml:space="preserve">άτω από τρεις χιλιάδες εκατό χιλιάδες κατοίκους. </w:t>
      </w:r>
    </w:p>
    <w:p w14:paraId="6FA9DAEE"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Κριτήριο για τη συμμετοχή φυσικών και νομικών προσώπων αποτελεί η συσχέτιση με τον τόπο, τουλάχιστον του «50 </w:t>
      </w:r>
      <w:r>
        <w:rPr>
          <w:rFonts w:eastAsia="Times New Roman" w:cs="Times New Roman"/>
          <w:szCs w:val="24"/>
          <w:vertAlign w:val="subscript"/>
        </w:rPr>
        <w:t>+</w:t>
      </w:r>
      <w:r>
        <w:rPr>
          <w:rFonts w:eastAsia="Times New Roman" w:cs="Times New Roman"/>
          <w:szCs w:val="24"/>
        </w:rPr>
        <w:t xml:space="preserve"> </w:t>
      </w:r>
      <w:r>
        <w:rPr>
          <w:rFonts w:eastAsia="Times New Roman" w:cs="Times New Roman"/>
          <w:szCs w:val="24"/>
        </w:rPr>
        <w:t>1» των μελών και για τα φυσικά πρόσωπα η ύπαρξη κάποιας μορφής κυριότητας σε ακίνητο το οποίο β</w:t>
      </w:r>
      <w:r>
        <w:rPr>
          <w:rFonts w:eastAsia="Times New Roman" w:cs="Times New Roman"/>
          <w:szCs w:val="24"/>
        </w:rPr>
        <w:t xml:space="preserve">ρίσκεται εντός της περιφέρειας όπου εδρεύει η κοινότητα. </w:t>
      </w:r>
    </w:p>
    <w:p w14:paraId="6FA9DAEF"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για τα φυσικά πρόσωπα-μέλη τίθεται και η προϋπόθεση του δημότη δήμου της περιφέρειας και αντίστοιχα για τα νομικά πρόσωπα-μέλη τίθεται η προϋπόθεση της έδρας εντός της περιφέρειας. </w:t>
      </w:r>
    </w:p>
    <w:p w14:paraId="6FA9DAF0"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Το νομοσ</w:t>
      </w:r>
      <w:r>
        <w:rPr>
          <w:rFonts w:eastAsia="Times New Roman" w:cs="Times New Roman"/>
          <w:szCs w:val="24"/>
        </w:rPr>
        <w:t xml:space="preserve">χέδιο έχει θεμέλιο την παραγωγική, δημιουργική συνεργασία, διευρύνοντας έννοιες, όρια και διατάξεις. Όποιος το διαβάσει θα ανακαλύψει την ενέργεια των πολιτών, την ενέργεια της </w:t>
      </w:r>
      <w:r>
        <w:rPr>
          <w:rFonts w:eastAsia="Times New Roman" w:cs="Times New Roman"/>
          <w:szCs w:val="24"/>
        </w:rPr>
        <w:t>αυτοδιοίκησης</w:t>
      </w:r>
      <w:r>
        <w:rPr>
          <w:rFonts w:eastAsia="Times New Roman" w:cs="Times New Roman"/>
          <w:szCs w:val="24"/>
        </w:rPr>
        <w:t>, της αποκέντρωσης, τη νησιωτική ενέργεια, την ενέργεια των παραγω</w:t>
      </w:r>
      <w:r>
        <w:rPr>
          <w:rFonts w:eastAsia="Times New Roman" w:cs="Times New Roman"/>
          <w:szCs w:val="24"/>
        </w:rPr>
        <w:t xml:space="preserve">γικών φορέων, την ενέργεια των αγροτών, την ενέργεια των ανανεώσιμων πηγών και την ιδία βουλήσει και την ιδία δικαιώματι ενέργεια, τη δική μας ενέργεια. </w:t>
      </w:r>
    </w:p>
    <w:p w14:paraId="6FA9DAF1"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Επιπλέον, δύναται σε άμεσο χρονικό ορίζοντα να αποτελέσει ένα προγεφύρωμα σε αναπτυσσόμενη μελλοντική </w:t>
      </w:r>
      <w:r>
        <w:rPr>
          <w:rFonts w:eastAsia="Times New Roman" w:cs="Times New Roman"/>
          <w:szCs w:val="24"/>
        </w:rPr>
        <w:t xml:space="preserve">αγορά, όπου </w:t>
      </w:r>
      <w:r>
        <w:rPr>
          <w:rFonts w:eastAsia="Times New Roman" w:cs="Times New Roman"/>
          <w:szCs w:val="24"/>
        </w:rPr>
        <w:lastRenderedPageBreak/>
        <w:t xml:space="preserve">καθ’ ολοκληρίαν θα μπορούσαν οι ενεργειακές κοινότητες να έχουν παραγωγή, διανομή, μεταφορά ηλεκτρικής ενέργειας, εγκατάσταση ή κατοχή και λειτουργία των αντίστοιχων δικτύων. </w:t>
      </w:r>
    </w:p>
    <w:p w14:paraId="6FA9DAF2"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Χαρακτηριστικό είναι το παράδειγμα της Γερμανίας, η οποία απαριθμεί </w:t>
      </w:r>
      <w:r>
        <w:rPr>
          <w:rFonts w:eastAsia="Times New Roman" w:cs="Times New Roman"/>
          <w:szCs w:val="24"/>
        </w:rPr>
        <w:t xml:space="preserve">περίπου οκτακόσιες ενεργειακές κοινότητες. Ειδικότερα, θα αναφερθώ σε έναν συνεταιρισμό της μικρής επαρχιακής πόλης Σενάου, που ιδρύθηκε το 1986 ως μια δράση γονέων κατά της πυρηνικής ενέργειας, με σκοπό τη χρήση φιλικότερων ενεργειακών τεχνολογιών για το </w:t>
      </w:r>
      <w:r>
        <w:rPr>
          <w:rFonts w:eastAsia="Times New Roman" w:cs="Times New Roman"/>
          <w:szCs w:val="24"/>
        </w:rPr>
        <w:t xml:space="preserve">περιβάλλον. Η εξέλιξη ήταν η δημιουργία εταιρείας, η οποία από το 1997 διαθέτει δικό της δίκτυο ηλεκτρικής ενέργειας και υλοποιεί και την προμήθεια ενέργειας. </w:t>
      </w:r>
    </w:p>
    <w:p w14:paraId="6FA9DAF3"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Με τις διατάξεις του σχεδίου νόμου, λοιπόν, εγκαθιδρύεται μια ενεργειακή μετάβαση της χώρας, που</w:t>
      </w:r>
      <w:r>
        <w:rPr>
          <w:rFonts w:eastAsia="Times New Roman" w:cs="Times New Roman"/>
          <w:szCs w:val="24"/>
        </w:rPr>
        <w:t xml:space="preserve"> η σύναψη των συνεργασιών </w:t>
      </w:r>
      <w:r>
        <w:rPr>
          <w:rFonts w:eastAsia="Times New Roman" w:cs="Times New Roman"/>
          <w:szCs w:val="24"/>
        </w:rPr>
        <w:lastRenderedPageBreak/>
        <w:t>και η διάχυση της γνώσης –και είναι εξαιρετικά σημαντικό αυτό- πρωταγωνιστούν προς τον σκοπό της άμεσης ανάπτυξης του κλάδου της ενέργειας. Παρέχονται πλέον τα κίνητρα για καινοτομία, δημιουργία ανθρώπινου κεφαλαίου, παροχή κεφαλα</w:t>
      </w:r>
      <w:r>
        <w:rPr>
          <w:rFonts w:eastAsia="Times New Roman" w:cs="Times New Roman"/>
          <w:szCs w:val="24"/>
        </w:rPr>
        <w:t xml:space="preserve">ίων και χρηματοδότησης, δημιουργία γνώσης και αξιοποίησης των μελετών και της εμπειρίας πανεπιστημίων, ινστιτούτων και φορέων. </w:t>
      </w:r>
    </w:p>
    <w:p w14:paraId="6FA9DAF4"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Η συνεργασία των ενεργειακών κοινοτήτων με το Κέντρο Ανανεώσιμων Πηγών και Εξοικονόμησης Ενέργειας, το οποίο αποτελεί το Εθνικό </w:t>
      </w:r>
      <w:r>
        <w:rPr>
          <w:rFonts w:eastAsia="Times New Roman" w:cs="Times New Roman"/>
          <w:szCs w:val="24"/>
        </w:rPr>
        <w:t xml:space="preserve">Συντονιστικό Κέντρο στους τομείς δραστηριότητάς του, θεωρείται επιβεβλημένη, γνωρίζοντας ότι το ΚΑΠ κατά τη διάρκεια της λειτουργίας του έχει καταξιωθεί στη δράση του ως ερευνητικός και τεχνολογικός φορέας. </w:t>
      </w:r>
    </w:p>
    <w:p w14:paraId="6FA9DAF5"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Επειδή κάτι είπε ο κ. Σκρέκας πριν, θέλω, κύριε </w:t>
      </w:r>
      <w:r>
        <w:rPr>
          <w:rFonts w:eastAsia="Times New Roman" w:cs="Times New Roman"/>
          <w:szCs w:val="24"/>
        </w:rPr>
        <w:t>Σκρέκα, να απαντήσω σε κάτι που είπατε και να σας δείξω μια εξαιρετική διαφορά του νομοσχεδίου.</w:t>
      </w:r>
    </w:p>
    <w:p w14:paraId="6FA9DAF6"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Εγώ προέρχομαι από έναν αγροτικό νομό, από τον Νομό Φθιώτιδας. Σε πάρα πολλούς νομούς, όχι μόνο στον δικό μου, υπάρχουν σήμερα επιχειρηματίες, οι οποίοι έχουν λιοτρίβια, </w:t>
      </w:r>
      <w:r>
        <w:rPr>
          <w:rFonts w:eastAsia="Times New Roman" w:cs="Times New Roman"/>
          <w:szCs w:val="24"/>
        </w:rPr>
        <w:t>όπου</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άνθρωποι δεν έχουν την οικονομική δυνατότητα –και δεν την έχουν σήμερα την αδυ</w:t>
      </w:r>
      <w:r>
        <w:rPr>
          <w:rFonts w:eastAsia="Times New Roman" w:cs="Times New Roman"/>
          <w:szCs w:val="24"/>
        </w:rPr>
        <w:t>ναμία, την έχουν εδώ και δεκαετίες- να δημιουργήσουν έναν δικό τους τρόπο επίλυσης του προβλήματος διαχείρισης των αποβλήτων τους. Ξέρετε ότι κάθε χρόνο αυτοί οι άνθρωποι, κάθε λίγο και λιγάκι, επιβαρύνονται με δυσβάσταχτα πρόστιμα, κάτι που σημαίνει ότι β</w:t>
      </w:r>
      <w:r>
        <w:rPr>
          <w:rFonts w:eastAsia="Times New Roman" w:cs="Times New Roman"/>
          <w:szCs w:val="24"/>
        </w:rPr>
        <w:t>άλλεται η βιωσιμότητά τους;</w:t>
      </w:r>
    </w:p>
    <w:p w14:paraId="6FA9DAF7"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ερώτημα, βέβαια, «τι κάνατε το 2013 και το 2014 ή τι έγινε την προηγούμενη δεκαετία ή και εικοσαετία γι’ αυτούς τους ανθρώπους» δεν θα απαντηθεί ποτέ. Απαντάται, όμως, με αυτό το νομοσχέδιο. </w:t>
      </w:r>
    </w:p>
    <w:p w14:paraId="6FA9DAF8"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Στον δικό μου </w:t>
      </w:r>
      <w:r>
        <w:rPr>
          <w:rFonts w:eastAsia="Times New Roman" w:cs="Times New Roman"/>
          <w:szCs w:val="24"/>
        </w:rPr>
        <w:t>νομό</w:t>
      </w:r>
      <w:r>
        <w:rPr>
          <w:rFonts w:eastAsia="Times New Roman" w:cs="Times New Roman"/>
          <w:szCs w:val="24"/>
        </w:rPr>
        <w:t>, στον Νομό Φθι</w:t>
      </w:r>
      <w:r>
        <w:rPr>
          <w:rFonts w:eastAsia="Times New Roman" w:cs="Times New Roman"/>
          <w:szCs w:val="24"/>
        </w:rPr>
        <w:t xml:space="preserve">ώτιδας, δεν ξέρω πόσοι είναι οι πολιτευτές, πόσοι οι Βουλευτές της Νέας Δημοκρατίας και της Αξιωματικής Αντιπολίτευσης, που νομίζω ότι την εκπροσωπείτε σήμερα, εάν με ρωτάτε γιατί απαντάω σε εσάς. </w:t>
      </w:r>
    </w:p>
    <w:p w14:paraId="6FA9DAF9"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Το ψηφίζουμε. Το στηρίζουμε αυτό.</w:t>
      </w:r>
    </w:p>
    <w:p w14:paraId="6FA9DAFA"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ΔΗ</w:t>
      </w:r>
      <w:r>
        <w:rPr>
          <w:rFonts w:eastAsia="Times New Roman" w:cs="Times New Roman"/>
          <w:b/>
          <w:szCs w:val="24"/>
        </w:rPr>
        <w:t xml:space="preserve">ΜΗΤΡΙΟΣ ΒΕΤΤΑΣ: </w:t>
      </w:r>
      <w:r>
        <w:rPr>
          <w:rFonts w:eastAsia="Times New Roman" w:cs="Times New Roman"/>
          <w:szCs w:val="24"/>
        </w:rPr>
        <w:t xml:space="preserve">Αυτό λέτε; Την εκπροσωπείτε σήμερα. </w:t>
      </w:r>
    </w:p>
    <w:p w14:paraId="6FA9DAF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Ερωτώ, λοιπόν: Όλες αυτές τις δεκαετίες πού ήσασταν; </w:t>
      </w:r>
    </w:p>
    <w:p w14:paraId="6FA9DAFC"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ΣΚΡΕΚΑΣ: </w:t>
      </w:r>
      <w:r>
        <w:rPr>
          <w:rFonts w:eastAsia="Times New Roman" w:cs="Times New Roman"/>
          <w:szCs w:val="24"/>
        </w:rPr>
        <w:t>Γι’ αυτό αυξήσατε τη φορολογία στους αγρότες;</w:t>
      </w:r>
    </w:p>
    <w:p w14:paraId="6FA9DAFD"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ΒΕΤΤΑΣ: </w:t>
      </w:r>
      <w:r>
        <w:rPr>
          <w:rFonts w:eastAsia="Times New Roman" w:cs="Times New Roman"/>
          <w:szCs w:val="24"/>
        </w:rPr>
        <w:t>Σε όλες αυτές τις δεκαετίες, για εκείνα τα πρόστιμα των ανθρώπω</w:t>
      </w:r>
      <w:r>
        <w:rPr>
          <w:rFonts w:eastAsia="Times New Roman" w:cs="Times New Roman"/>
          <w:szCs w:val="24"/>
        </w:rPr>
        <w:t>ν, των συμπολιτών μου, των συμπατριωτών μου, οι οποίοι πλήρωναν 20.000 ή 30.000 ή 40.000 ή 50.000 ευρώ, που ουσιαστικά τους έκλειναν τα λιοτρίβια, τι απαντήσεις δώσατε;</w:t>
      </w:r>
    </w:p>
    <w:p w14:paraId="6FA9DAFE"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Ποια πρόστιμα; Τώρα τα διαγράψατε;</w:t>
      </w:r>
    </w:p>
    <w:p w14:paraId="6FA9DAFF"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Ακούστε, λοιπόν, αγαπητέ συνάδελφε. Δεν έχετε διαβάσει καθόλου το νομοσχέδιο, κύριε Σκρέκα. Όταν στην αρχή της ομιλίας σας μιλήσατε για δράσεις ολιγοπωλιακές και </w:t>
      </w:r>
      <w:r>
        <w:rPr>
          <w:rFonts w:eastAsia="Times New Roman" w:cs="Times New Roman"/>
          <w:szCs w:val="24"/>
        </w:rPr>
        <w:lastRenderedPageBreak/>
        <w:t xml:space="preserve">μονοπωλιακές, δεν έχετε καν διαβάσει το νομοσχέδιο και συγγνώμη που σας το λέω. </w:t>
      </w:r>
    </w:p>
    <w:p w14:paraId="6FA9DB00"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ΚΩΝΣΤΑΝΤΙΝΟΣ</w:t>
      </w:r>
      <w:r>
        <w:rPr>
          <w:rFonts w:eastAsia="Times New Roman" w:cs="Times New Roman"/>
          <w:b/>
          <w:szCs w:val="24"/>
        </w:rPr>
        <w:t xml:space="preserve"> ΣΚΡΕΚΑΣ:</w:t>
      </w:r>
      <w:r>
        <w:rPr>
          <w:rFonts w:eastAsia="Times New Roman" w:cs="Times New Roman"/>
          <w:szCs w:val="24"/>
        </w:rPr>
        <w:t xml:space="preserve"> Είστε άσχετος. Ούτε ακούσατε. Τι λέτε; </w:t>
      </w:r>
    </w:p>
    <w:p w14:paraId="6FA9DB01"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Το νομοσχέδιο έχει σοβαρότατες δράσεις, γι’ αυτό ακριβώς αναγκάζεστε να το ψηφίσετε.</w:t>
      </w:r>
    </w:p>
    <w:p w14:paraId="6FA9DB02"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Κυρία Πρόεδρε, δεν ξέρει τι λέει!</w:t>
      </w:r>
    </w:p>
    <w:p w14:paraId="6FA9DB03" w14:textId="77777777" w:rsidR="00C930AA" w:rsidRDefault="00077D26">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Περ</w:t>
      </w:r>
      <w:r>
        <w:rPr>
          <w:rFonts w:eastAsia="Times New Roman" w:cs="Times New Roman"/>
          <w:szCs w:val="24"/>
        </w:rPr>
        <w:t>ιμένετε, μη διακόπτετε τον ομιλητή</w:t>
      </w:r>
      <w:r>
        <w:rPr>
          <w:rFonts w:eastAsia="Times New Roman" w:cs="Times New Roman"/>
          <w:szCs w:val="24"/>
        </w:rPr>
        <w:t>!</w:t>
      </w:r>
      <w:r>
        <w:rPr>
          <w:rFonts w:eastAsia="Times New Roman" w:cs="Times New Roman"/>
          <w:szCs w:val="24"/>
        </w:rPr>
        <w:t xml:space="preserve"> </w:t>
      </w:r>
    </w:p>
    <w:p w14:paraId="6FA9DB04"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Προχωρώ, λοιπόν. Θα δώσω μερικά παραδείγματα. </w:t>
      </w:r>
    </w:p>
    <w:p w14:paraId="6FA9DB05"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Εμείς είπατε ότι ακριβώς αυτό κάνει που λέτε εσείς.</w:t>
      </w:r>
    </w:p>
    <w:p w14:paraId="6FA9DB06"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ΒΕΤΤΑΣ:</w:t>
      </w:r>
      <w:r>
        <w:rPr>
          <w:rFonts w:eastAsia="Times New Roman" w:cs="Times New Roman"/>
          <w:szCs w:val="24"/>
        </w:rPr>
        <w:t xml:space="preserve"> Σας παρακαλώ! Ηρεμήστε. </w:t>
      </w:r>
    </w:p>
    <w:p w14:paraId="6FA9DB07"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Δεν ξέρετε τι λ</w:t>
      </w:r>
      <w:r>
        <w:rPr>
          <w:rFonts w:eastAsia="Times New Roman" w:cs="Times New Roman"/>
          <w:szCs w:val="24"/>
        </w:rPr>
        <w:t xml:space="preserve">έτε. </w:t>
      </w:r>
    </w:p>
    <w:p w14:paraId="6FA9DB08" w14:textId="77777777" w:rsidR="00C930AA" w:rsidRDefault="00077D26">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Κύριε Βέττα, δεν θα κάνουμε τώρα διάλογο. Πείτε τις απόψεις σας και ολοκληρώστε, γιατί έχει τελειώσει ο χρόνος σας.</w:t>
      </w:r>
    </w:p>
    <w:p w14:paraId="6FA9DB09"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Έχω αρκετά παραδείγματα, αλλά θα σας δώσω δυο. </w:t>
      </w:r>
    </w:p>
    <w:p w14:paraId="6FA9DB0A"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Εμ</w:t>
      </w:r>
      <w:r>
        <w:rPr>
          <w:rFonts w:eastAsia="Times New Roman" w:cs="Times New Roman"/>
          <w:szCs w:val="24"/>
        </w:rPr>
        <w:t xml:space="preserve">είς στηρίζουμε το νομοσχέδιο. Εσείς ήσασταν </w:t>
      </w:r>
      <w:r>
        <w:rPr>
          <w:rFonts w:eastAsia="Times New Roman" w:cs="Times New Roman"/>
          <w:szCs w:val="24"/>
        </w:rPr>
        <w:t>«</w:t>
      </w:r>
      <w:r>
        <w:rPr>
          <w:rFonts w:eastAsia="Times New Roman" w:cs="Times New Roman"/>
          <w:szCs w:val="24"/>
        </w:rPr>
        <w:t>όχι</w:t>
      </w:r>
      <w:r>
        <w:rPr>
          <w:rFonts w:eastAsia="Times New Roman" w:cs="Times New Roman"/>
          <w:szCs w:val="24"/>
        </w:rPr>
        <w:t>»</w:t>
      </w:r>
      <w:r>
        <w:rPr>
          <w:rFonts w:eastAsia="Times New Roman" w:cs="Times New Roman"/>
          <w:szCs w:val="24"/>
        </w:rPr>
        <w:t xml:space="preserve"> σε όλα!</w:t>
      </w:r>
    </w:p>
    <w:p w14:paraId="6FA9DB0B"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Καταστρέψατε μια ολόκληρη οικονομία. Το ξέρουν οι άνθρωποι που παράγουν και έχουν λιοτρίβια στην περιοχή. </w:t>
      </w:r>
    </w:p>
    <w:p w14:paraId="6FA9DB0C" w14:textId="77777777" w:rsidR="00C930AA" w:rsidRDefault="00077D26">
      <w:pPr>
        <w:spacing w:after="0" w:line="600" w:lineRule="auto"/>
        <w:ind w:firstLine="720"/>
        <w:jc w:val="both"/>
        <w:rPr>
          <w:rFonts w:eastAsia="Times New Roman"/>
          <w:szCs w:val="24"/>
        </w:rPr>
      </w:pPr>
      <w:r>
        <w:rPr>
          <w:rFonts w:eastAsia="Times New Roman"/>
          <w:b/>
          <w:szCs w:val="24"/>
        </w:rPr>
        <w:lastRenderedPageBreak/>
        <w:t>ΚΩΝΣΤΑΝΤΙΝΟΣ ΣΚΡΕΚΑΣ:</w:t>
      </w:r>
      <w:r>
        <w:rPr>
          <w:rFonts w:eastAsia="Times New Roman"/>
          <w:szCs w:val="24"/>
        </w:rPr>
        <w:t xml:space="preserve"> Τώρα πετάει η οικονομία! Τώρα απογειώνεται η οικονο</w:t>
      </w:r>
      <w:r>
        <w:rPr>
          <w:rFonts w:eastAsia="Times New Roman"/>
          <w:szCs w:val="24"/>
        </w:rPr>
        <w:t xml:space="preserve">μία! </w:t>
      </w:r>
    </w:p>
    <w:p w14:paraId="6FA9DB0D" w14:textId="77777777" w:rsidR="00C930AA" w:rsidRDefault="00077D26">
      <w:pPr>
        <w:spacing w:after="0" w:line="600" w:lineRule="auto"/>
        <w:ind w:firstLine="720"/>
        <w:jc w:val="both"/>
        <w:rPr>
          <w:rFonts w:eastAsia="Times New Roman"/>
          <w:szCs w:val="24"/>
        </w:rPr>
      </w:pPr>
      <w:r>
        <w:rPr>
          <w:rFonts w:eastAsia="Times New Roman"/>
          <w:b/>
          <w:szCs w:val="24"/>
        </w:rPr>
        <w:t>ΔΗΜΗΤΡΙΟΣ ΒΕΤΤΑΣ:</w:t>
      </w:r>
      <w:r>
        <w:rPr>
          <w:rFonts w:eastAsia="Times New Roman"/>
          <w:szCs w:val="24"/>
        </w:rPr>
        <w:t xml:space="preserve"> Προκειμένου, λοιπόν, να αντιληφθούμε το εύρος των εφαρμογών -και να μην σταθούμε σε επιδερμικές απόψεις κάποιων εισηγητών- για να καταλάβουν οι συμπατριώτες μας στη Φθιώτιδα ότι εδώ λύνεται ένα σημαντικό πρόβλημα, θα μιλήσω με δυο π</w:t>
      </w:r>
      <w:r>
        <w:rPr>
          <w:rFonts w:eastAsia="Times New Roman"/>
          <w:szCs w:val="24"/>
        </w:rPr>
        <w:t xml:space="preserve">αραδείγματα. </w:t>
      </w:r>
    </w:p>
    <w:p w14:paraId="6FA9DB0E" w14:textId="77777777" w:rsidR="00C930AA" w:rsidRDefault="00077D26">
      <w:pPr>
        <w:spacing w:after="0" w:line="600" w:lineRule="auto"/>
        <w:ind w:firstLine="720"/>
        <w:jc w:val="both"/>
        <w:rPr>
          <w:rFonts w:eastAsia="Times New Roman"/>
          <w:szCs w:val="24"/>
        </w:rPr>
      </w:pPr>
      <w:r>
        <w:rPr>
          <w:rFonts w:eastAsia="Times New Roman"/>
          <w:szCs w:val="24"/>
        </w:rPr>
        <w:t>Πρώτα απ’ όλα, η παραγωγή βιοαερίου από αναερόβια χώνευση αποβλήτων, ελαιοτριβείων και συμπαραγωγή ηλεκτρισμού και θερμότητας. Βεβαίως αυτή μπορεί να χρησιμοποιηθεί σε διάφορους τομείς, σε βιομηχανία, σε αγροτικές δραστηριότητες, στη θέρμανση</w:t>
      </w:r>
      <w:r>
        <w:rPr>
          <w:rFonts w:eastAsia="Times New Roman"/>
          <w:szCs w:val="24"/>
        </w:rPr>
        <w:t xml:space="preserve">, στη ψύξη </w:t>
      </w:r>
      <w:r>
        <w:rPr>
          <w:rFonts w:eastAsia="Times New Roman"/>
          <w:szCs w:val="24"/>
        </w:rPr>
        <w:t>κτηρίων</w:t>
      </w:r>
      <w:r>
        <w:rPr>
          <w:rFonts w:eastAsia="Times New Roman"/>
          <w:szCs w:val="24"/>
        </w:rPr>
        <w:t xml:space="preserve">. Το παράδειγμα, λοιπόν, προτείνει λύση, όπως προανέφερα, σε ένα από τα πολύ μεγάλα προβλήματα του </w:t>
      </w:r>
      <w:r>
        <w:rPr>
          <w:rFonts w:eastAsia="Times New Roman"/>
          <w:szCs w:val="24"/>
        </w:rPr>
        <w:lastRenderedPageBreak/>
        <w:t xml:space="preserve">ελαιοπαραγωγικού κλάδου σε σχέση με τη διαχείριση των αποβλήτων της παραγωγικής διαδικασίας των ελαιοτριβείων. Είναι ένα θέμα επίκαιρο και </w:t>
      </w:r>
      <w:r>
        <w:rPr>
          <w:rFonts w:eastAsia="Times New Roman"/>
          <w:szCs w:val="24"/>
        </w:rPr>
        <w:t>δύσκολα αντιμετωπίσιμο, αφού η ατομική διαχείριση των αποβλήτων του κάθε ελαιοτριβείου δύσκολα υφίσταται, καθότι ο περιβαλλοντικός εκσυγχρονισμός των πολυάριθμων υπαρχόντων μικρών ελαιοτριβείων είναι πολλές φορές οικονομικά μη προσιτός, με συνέπεια την ύπα</w:t>
      </w:r>
      <w:r>
        <w:rPr>
          <w:rFonts w:eastAsia="Times New Roman"/>
          <w:szCs w:val="24"/>
        </w:rPr>
        <w:t>ρξη περιστατικών μη τήρησης της περιβαλλοντολογικής νομοθεσίας.</w:t>
      </w:r>
    </w:p>
    <w:p w14:paraId="6FA9DB0F" w14:textId="77777777" w:rsidR="00C930AA" w:rsidRDefault="00077D26">
      <w:pPr>
        <w:spacing w:after="0" w:line="600" w:lineRule="auto"/>
        <w:ind w:firstLine="720"/>
        <w:jc w:val="both"/>
        <w:rPr>
          <w:rFonts w:eastAsia="Times New Roman"/>
          <w:szCs w:val="24"/>
        </w:rPr>
      </w:pPr>
      <w:r>
        <w:rPr>
          <w:rFonts w:eastAsia="Times New Roman"/>
          <w:szCs w:val="24"/>
        </w:rPr>
        <w:t xml:space="preserve">Στην περιοχή του </w:t>
      </w:r>
      <w:r>
        <w:rPr>
          <w:rFonts w:eastAsia="Times New Roman"/>
          <w:szCs w:val="24"/>
        </w:rPr>
        <w:t>νομού</w:t>
      </w:r>
      <w:r>
        <w:rPr>
          <w:rFonts w:eastAsia="Times New Roman"/>
          <w:szCs w:val="24"/>
        </w:rPr>
        <w:t xml:space="preserve"> μου, στον Νομό Φθιώτιδας, όπου η ελιά κυριαρχεί στην πρωτογενή παραγωγή, θα μπορούσε να δημιουργηθεί ενεργειακή κοινότητα –και αυτό είναι το σημαντικό- με μέλη τους φορε</w:t>
      </w:r>
      <w:r>
        <w:rPr>
          <w:rFonts w:eastAsia="Times New Roman"/>
          <w:szCs w:val="24"/>
        </w:rPr>
        <w:t xml:space="preserve">ίς των ελαιοτριβείων μιας περιοχής, τη συμμετοχή των χωρικά αρμοδίων ΟΤΑ Α΄ βαθμού, της περιφέρειας και λοιπών </w:t>
      </w:r>
      <w:r>
        <w:rPr>
          <w:rFonts w:eastAsia="Times New Roman"/>
          <w:szCs w:val="24"/>
        </w:rPr>
        <w:lastRenderedPageBreak/>
        <w:t>φυσικών και νομικών προσώπων, που θα προσφέρουν την τεχνογνωσία και θα συμβάλουν ενδεχομένως στη μελέτη, επίβλεψη και κατασκευή του έργου. Εξυπακ</w:t>
      </w:r>
      <w:r>
        <w:rPr>
          <w:rFonts w:eastAsia="Times New Roman"/>
          <w:szCs w:val="24"/>
        </w:rPr>
        <w:t>ούεται, βεβαίως, ότι η παραπάνω λύση είναι μια από τις πολυάριθμες τεχνικές μεθόδους για τη διαχείριση των αποβλήτων των ελαιοτριβείων. Η έλλειψη, όμως, θεσμικού πλαισίου συνεργασίας των προαναφερομένων φορέων παρεμπόδιζε τόσα χρόνια, τόσες δεκαετίες τον σ</w:t>
      </w:r>
      <w:r>
        <w:rPr>
          <w:rFonts w:eastAsia="Times New Roman"/>
          <w:szCs w:val="24"/>
        </w:rPr>
        <w:t xml:space="preserve">χεδιασμό και την υλοποίηση τέτοιων έργων. </w:t>
      </w:r>
    </w:p>
    <w:p w14:paraId="6FA9DB10" w14:textId="77777777" w:rsidR="00C930AA" w:rsidRDefault="00077D26">
      <w:pPr>
        <w:spacing w:after="0" w:line="600" w:lineRule="auto"/>
        <w:ind w:firstLine="720"/>
        <w:jc w:val="both"/>
        <w:rPr>
          <w:rFonts w:eastAsia="Times New Roman"/>
          <w:szCs w:val="24"/>
        </w:rPr>
      </w:pPr>
      <w:r>
        <w:rPr>
          <w:rFonts w:eastAsia="Times New Roman"/>
          <w:szCs w:val="24"/>
        </w:rPr>
        <w:t xml:space="preserve">Θα αναφέρω, βεβαίως και ένα άλλο παράδειγμα, εξαιρετικά σημαντικό. </w:t>
      </w:r>
    </w:p>
    <w:p w14:paraId="6FA9DB11"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Βέττα, έχετε εξαντλήσει τον χρόνο σας. </w:t>
      </w:r>
    </w:p>
    <w:p w14:paraId="6FA9DB12"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ΔΗΜΗΤΡΙΟΣ ΒΕΤΤΑΣ: </w:t>
      </w:r>
      <w:r>
        <w:rPr>
          <w:rFonts w:eastAsia="Times New Roman" w:cs="Times New Roman"/>
          <w:szCs w:val="24"/>
        </w:rPr>
        <w:t xml:space="preserve">Σε μισό λεπτό, τελειώνω. Απλά με καθυστέρησε ο κ. Σκρέκας. </w:t>
      </w:r>
    </w:p>
    <w:p w14:paraId="6FA9DB13"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Η εκμετάλλευση, λοιπόν, γεωθερμικού δυναμικού για παραγωγή θερμικής ενέργειας και ανάπτυξης συστήματος τηλεθέρμανσης πόλεων, οικισμών και τουριστικών εγκαταστάσεων, ιαματικού τουρισμού -σημαντικό </w:t>
      </w:r>
      <w:r>
        <w:rPr>
          <w:rFonts w:eastAsia="Times New Roman" w:cs="Times New Roman"/>
          <w:szCs w:val="24"/>
        </w:rPr>
        <w:t xml:space="preserve">για τον δικό μας τόπο, για τον Νομό της Φθιώτιδας και το λέω αυτό, γιατί είναι γνωστό ότι η Ελλάδα διαθέτει σημαντικό αριθμό γεωθερμικών πεδίων- η ενεργειακή εκμετάλλευση των πεδίων αυτών αποτελεί ανάγκη και ταυτόχρονα υποχρέωση. Για παράδειγμα, στον </w:t>
      </w:r>
      <w:r>
        <w:rPr>
          <w:rFonts w:eastAsia="Times New Roman" w:cs="Times New Roman"/>
          <w:szCs w:val="24"/>
        </w:rPr>
        <w:t>νομό</w:t>
      </w:r>
      <w:r>
        <w:rPr>
          <w:rFonts w:eastAsia="Times New Roman" w:cs="Times New Roman"/>
          <w:szCs w:val="24"/>
        </w:rPr>
        <w:t xml:space="preserve"> </w:t>
      </w:r>
      <w:r>
        <w:rPr>
          <w:rFonts w:eastAsia="Times New Roman" w:cs="Times New Roman"/>
          <w:szCs w:val="24"/>
        </w:rPr>
        <w:t>από τον οποίο προέρχομαι, η βέλτιστη δυνατή αξιοποίηση του γεωθερμικού δυναμικού θα εξυπηρετούσε μεγάλο ποσοστό των ενεργειακών αναγκών της περιοχής σε θέρ</w:t>
      </w:r>
      <w:r>
        <w:rPr>
          <w:rFonts w:eastAsia="Times New Roman" w:cs="Times New Roman"/>
          <w:szCs w:val="24"/>
        </w:rPr>
        <w:lastRenderedPageBreak/>
        <w:t>μανση και σε ζεστό νερό χρήσης μέσω ενός συστήματος τηλεθέρμανσης, που και αυτό περιμένει δεκαετίες ν</w:t>
      </w:r>
      <w:r>
        <w:rPr>
          <w:rFonts w:eastAsia="Times New Roman" w:cs="Times New Roman"/>
          <w:szCs w:val="24"/>
        </w:rPr>
        <w:t xml:space="preserve">α γίνει, γεγονός που θα μπορούσε ταυτόχρονα να αποτελέσει σημαντικό κίνητρο για την τουριστική ιαματική ανάπτυξη στην περιοχή. </w:t>
      </w:r>
    </w:p>
    <w:p w14:paraId="6FA9DB14"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Η δημιουργία ενεργειακής κοινότητας με μέλη </w:t>
      </w:r>
      <w:r>
        <w:rPr>
          <w:rFonts w:eastAsia="Times New Roman" w:cs="Times New Roman"/>
          <w:szCs w:val="24"/>
        </w:rPr>
        <w:t xml:space="preserve">τούς </w:t>
      </w:r>
      <w:r>
        <w:rPr>
          <w:rFonts w:eastAsia="Times New Roman" w:cs="Times New Roman"/>
          <w:szCs w:val="24"/>
        </w:rPr>
        <w:t xml:space="preserve">χωρικά αρμόδιους ΟΤΑ Α΄ </w:t>
      </w:r>
      <w:r>
        <w:rPr>
          <w:rFonts w:eastAsia="Times New Roman" w:cs="Times New Roman"/>
          <w:szCs w:val="24"/>
        </w:rPr>
        <w:t>βαθμού</w:t>
      </w:r>
      <w:r>
        <w:rPr>
          <w:rFonts w:eastAsia="Times New Roman" w:cs="Times New Roman"/>
          <w:szCs w:val="24"/>
        </w:rPr>
        <w:t>, την περιφέρεια καθώς και φυσικά και νομικά πρόσ</w:t>
      </w:r>
      <w:r>
        <w:rPr>
          <w:rFonts w:eastAsia="Times New Roman" w:cs="Times New Roman"/>
          <w:szCs w:val="24"/>
        </w:rPr>
        <w:t>ωπα που θα ενδιαφερθούν για το εν λόγω έργο, θα οδηγήσει μέσω της βέλτιστης αποδοτικότητας του ενεργειακού πόρου προς τον σκοπό της ανάπτυξης, είτε αυτή είναι οικονομική είτε τουριστική είτε κοινωνική, που προβλέπει, αποβλέπει και προωθεί το συγκεκριμένο σ</w:t>
      </w:r>
      <w:r>
        <w:rPr>
          <w:rFonts w:eastAsia="Times New Roman" w:cs="Times New Roman"/>
          <w:szCs w:val="24"/>
        </w:rPr>
        <w:t xml:space="preserve">χέδιο νόμου. </w:t>
      </w:r>
    </w:p>
    <w:p w14:paraId="6FA9DB15"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Κυρία Πρόεδρε, σας ευχαριστώ πάρα πολύ για την ανοχή σας. Προφανώς και στηρίζουμε με όλη μας τη ψυχή αυτό το νομοσχέδιο.</w:t>
      </w:r>
    </w:p>
    <w:p w14:paraId="6FA9DB16" w14:textId="77777777" w:rsidR="00C930AA" w:rsidRDefault="00077D26">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6FA9DB17" w14:textId="77777777" w:rsidR="00C930AA" w:rsidRDefault="00077D26">
      <w:pPr>
        <w:spacing w:after="0" w:line="60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 xml:space="preserve">Κύριε Πρόεδρε, θα ήθελα τον λόγο επί προσωπικού. </w:t>
      </w:r>
    </w:p>
    <w:p w14:paraId="6FA9DB18"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 xml:space="preserve">ΡΕΥΟΥΣΑ (Αναστασία Χριστοδουλοπούλου): </w:t>
      </w:r>
      <w:r>
        <w:rPr>
          <w:rFonts w:eastAsia="Times New Roman" w:cs="Times New Roman"/>
          <w:szCs w:val="24"/>
        </w:rPr>
        <w:t xml:space="preserve">Μισό λεπτό, περιμένετε. </w:t>
      </w:r>
    </w:p>
    <w:p w14:paraId="6FA9DB19" w14:textId="77777777" w:rsidR="00C930AA" w:rsidRDefault="00077D26">
      <w:pPr>
        <w:spacing w:after="0"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Κυρία Πρόεδρε, επί προσωπικού. </w:t>
      </w:r>
    </w:p>
    <w:p w14:paraId="6FA9DB1A"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 άκουσα, κύριε</w:t>
      </w:r>
      <w:r>
        <w:rPr>
          <w:rFonts w:eastAsia="Times New Roman" w:cs="Times New Roman"/>
          <w:szCs w:val="24"/>
        </w:rPr>
        <w:t xml:space="preserve"> Σκρέκα</w:t>
      </w:r>
      <w:r>
        <w:rPr>
          <w:rFonts w:eastAsia="Times New Roman" w:cs="Times New Roman"/>
          <w:szCs w:val="24"/>
        </w:rPr>
        <w:t xml:space="preserve">, περιμένετε σας είπα. Καθίστε κάτω. </w:t>
      </w:r>
    </w:p>
    <w:p w14:paraId="6FA9DB1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Οι Υπουργοί Υγείας, Οικονομικών, </w:t>
      </w:r>
      <w:r>
        <w:rPr>
          <w:rFonts w:eastAsia="Times New Roman" w:cs="Times New Roman"/>
          <w:szCs w:val="24"/>
        </w:rPr>
        <w:t>Υποδομών και Μεταφορών, ο Αναπληρωτής Υπουργός Υγείας</w:t>
      </w:r>
      <w:r>
        <w:rPr>
          <w:rFonts w:eastAsia="Times New Roman" w:cs="Times New Roman"/>
          <w:szCs w:val="24"/>
        </w:rPr>
        <w:t>,</w:t>
      </w:r>
      <w:r>
        <w:rPr>
          <w:rFonts w:eastAsia="Times New Roman" w:cs="Times New Roman"/>
          <w:szCs w:val="24"/>
        </w:rPr>
        <w:t xml:space="preserve"> καθώς και η Υφυπουργός Οικονομικών κατέθεσαν στις 17</w:t>
      </w:r>
      <w:r>
        <w:rPr>
          <w:rFonts w:eastAsia="Times New Roman" w:cs="Times New Roman"/>
          <w:szCs w:val="24"/>
        </w:rPr>
        <w:t>-</w:t>
      </w:r>
      <w:r>
        <w:rPr>
          <w:rFonts w:eastAsia="Times New Roman" w:cs="Times New Roman"/>
          <w:szCs w:val="24"/>
        </w:rPr>
        <w:t>01</w:t>
      </w:r>
      <w:r>
        <w:rPr>
          <w:rFonts w:eastAsia="Times New Roman" w:cs="Times New Roman"/>
          <w:szCs w:val="24"/>
        </w:rPr>
        <w:t>-</w:t>
      </w:r>
      <w:r>
        <w:rPr>
          <w:rFonts w:eastAsia="Times New Roman" w:cs="Times New Roman"/>
          <w:szCs w:val="24"/>
        </w:rPr>
        <w:t xml:space="preserve">2018 σχέδιο νόμου: «Κύρωση της πράξης ολοκλήρωσης της σύμβασης δωρεάς Εθνικής Τράπεζας </w:t>
      </w:r>
      <w:r>
        <w:rPr>
          <w:rFonts w:eastAsia="Times New Roman" w:cs="Times New Roman"/>
          <w:szCs w:val="24"/>
        </w:rPr>
        <w:lastRenderedPageBreak/>
        <w:t>της Ελλάδος υπέρ του Ελληνικού Δημοσίου και του Ν.Π.Δ.Δ. Γ</w:t>
      </w:r>
      <w:r>
        <w:rPr>
          <w:rFonts w:eastAsia="Times New Roman" w:cs="Times New Roman"/>
          <w:szCs w:val="24"/>
        </w:rPr>
        <w:t xml:space="preserve">.Ν.Α. </w:t>
      </w:r>
      <w:r w:rsidRPr="004A61C9">
        <w:rPr>
          <w:rFonts w:eastAsia="Times New Roman" w:cs="Times New Roman"/>
          <w:szCs w:val="24"/>
        </w:rPr>
        <w:t>“</w:t>
      </w:r>
      <w:r>
        <w:rPr>
          <w:rFonts w:eastAsia="Times New Roman" w:cs="Times New Roman"/>
          <w:szCs w:val="24"/>
        </w:rPr>
        <w:t xml:space="preserve">Ο Ευαγγελισμός - Οφθαλμιατρείο Αθηνών </w:t>
      </w:r>
      <w:r>
        <w:rPr>
          <w:rFonts w:eastAsia="Times New Roman" w:cs="Times New Roman"/>
          <w:szCs w:val="24"/>
        </w:rPr>
        <w:t>–</w:t>
      </w:r>
      <w:r>
        <w:rPr>
          <w:rFonts w:eastAsia="Times New Roman" w:cs="Times New Roman"/>
          <w:szCs w:val="24"/>
        </w:rPr>
        <w:t xml:space="preserve"> Πολυκλινική</w:t>
      </w:r>
      <w:r w:rsidRPr="004A61C9">
        <w:rPr>
          <w:rFonts w:eastAsia="Times New Roman" w:cs="Times New Roman"/>
          <w:szCs w:val="24"/>
        </w:rPr>
        <w:t>”</w:t>
      </w:r>
      <w:r>
        <w:rPr>
          <w:rFonts w:eastAsia="Times New Roman" w:cs="Times New Roman"/>
          <w:szCs w:val="24"/>
        </w:rPr>
        <w:t xml:space="preserve">».  </w:t>
      </w:r>
    </w:p>
    <w:p w14:paraId="6FA9DB1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6FA9DB1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Λοιπόν, έχετε τον λόγο, κύριε Σκρέκα για ένα λεπτό ακριβώς, για να πείτε εάν το διαβάσατε ή όχι το νομοσχέδιο. Γιατί αυτό σας είπε μόνο. </w:t>
      </w:r>
    </w:p>
    <w:p w14:paraId="6FA9DB1E" w14:textId="77777777" w:rsidR="00C930AA" w:rsidRDefault="00077D26">
      <w:pPr>
        <w:spacing w:after="0" w:line="600" w:lineRule="auto"/>
        <w:ind w:firstLine="720"/>
        <w:jc w:val="both"/>
        <w:rPr>
          <w:rFonts w:eastAsia="Times New Roman"/>
          <w:szCs w:val="24"/>
        </w:rPr>
      </w:pPr>
      <w:r>
        <w:rPr>
          <w:rFonts w:eastAsia="Times New Roman"/>
          <w:b/>
          <w:szCs w:val="24"/>
        </w:rPr>
        <w:t>ΚΩΝΣΤΑΝΤΙΝΟ</w:t>
      </w:r>
      <w:r>
        <w:rPr>
          <w:rFonts w:eastAsia="Times New Roman"/>
          <w:b/>
          <w:szCs w:val="24"/>
        </w:rPr>
        <w:t xml:space="preserve">Σ ΣΚΡΕΚΑΣ: </w:t>
      </w:r>
      <w:r>
        <w:rPr>
          <w:rFonts w:eastAsia="Times New Roman"/>
          <w:szCs w:val="24"/>
        </w:rPr>
        <w:t xml:space="preserve">Ο κ. Βέττας δεν άκουσε τι είπα στην ομιλία μου. Δεν κατάλαβε τι είπα και διαστρέβλωσε αυτά τα οποία είπα. </w:t>
      </w:r>
    </w:p>
    <w:p w14:paraId="6FA9DB1F" w14:textId="77777777" w:rsidR="00C930AA" w:rsidRDefault="00077D26">
      <w:pPr>
        <w:spacing w:after="0" w:line="600" w:lineRule="auto"/>
        <w:ind w:firstLine="720"/>
        <w:jc w:val="both"/>
        <w:rPr>
          <w:rFonts w:eastAsia="Times New Roman"/>
          <w:szCs w:val="24"/>
        </w:rPr>
      </w:pPr>
      <w:r>
        <w:rPr>
          <w:rFonts w:eastAsia="Times New Roman"/>
          <w:szCs w:val="24"/>
        </w:rPr>
        <w:t xml:space="preserve">Αυτό που είπα, κυρία Πρόεδρε -και μπορεί ο κύριος συνάδελφος να ρωτήσει και τον παριστάμενο Υπουργό που ήταν και άκουσε </w:t>
      </w:r>
      <w:r>
        <w:rPr>
          <w:rFonts w:eastAsia="Times New Roman"/>
          <w:szCs w:val="24"/>
        </w:rPr>
        <w:lastRenderedPageBreak/>
        <w:t>τι είπα-, είναι ότ</w:t>
      </w:r>
      <w:r>
        <w:rPr>
          <w:rFonts w:eastAsia="Times New Roman"/>
          <w:szCs w:val="24"/>
        </w:rPr>
        <w:t xml:space="preserve">ι ο στόχος αυτού του νομοσχεδίου μπορεί να αποτρέψει τη δημιουργία μονοπωλιακών και ολιγοπωλιακών σχημάτων. Γι’ αυτό το υποστηρίζουμε. </w:t>
      </w:r>
    </w:p>
    <w:p w14:paraId="6FA9DB20" w14:textId="77777777" w:rsidR="00C930AA" w:rsidRDefault="00077D26">
      <w:pPr>
        <w:spacing w:after="0" w:line="600" w:lineRule="auto"/>
        <w:ind w:firstLine="720"/>
        <w:jc w:val="both"/>
        <w:rPr>
          <w:rFonts w:eastAsia="Times New Roman"/>
          <w:szCs w:val="24"/>
        </w:rPr>
      </w:pPr>
      <w:r>
        <w:rPr>
          <w:rFonts w:eastAsia="Times New Roman"/>
          <w:szCs w:val="24"/>
        </w:rPr>
        <w:t>Αλλά τυφλωμένος από τα κομματικά του γυαλιά, τυφλωμένος από την ιδεοληπτική του δυστυχώς κατεύθυνση, δεν μπορεί να καταλ</w:t>
      </w:r>
      <w:r>
        <w:rPr>
          <w:rFonts w:eastAsia="Times New Roman"/>
          <w:szCs w:val="24"/>
        </w:rPr>
        <w:t xml:space="preserve">άβει ότι δεν είμαστε όλοι ίδιοι, κυρία Πρόεδρε. </w:t>
      </w:r>
    </w:p>
    <w:p w14:paraId="6FA9DB21" w14:textId="77777777" w:rsidR="00C930AA" w:rsidRDefault="00077D26">
      <w:pPr>
        <w:spacing w:after="0" w:line="600" w:lineRule="auto"/>
        <w:ind w:firstLine="720"/>
        <w:jc w:val="both"/>
        <w:rPr>
          <w:rFonts w:eastAsia="Times New Roman"/>
          <w:szCs w:val="24"/>
        </w:rPr>
      </w:pPr>
      <w:r>
        <w:rPr>
          <w:rFonts w:eastAsia="Times New Roman"/>
          <w:b/>
          <w:szCs w:val="24"/>
        </w:rPr>
        <w:t xml:space="preserve">ΔΗΜΗΤΡΙΟΣ ΒΕΤΤΑΣ: </w:t>
      </w:r>
      <w:r>
        <w:rPr>
          <w:rFonts w:eastAsia="Times New Roman"/>
          <w:szCs w:val="24"/>
        </w:rPr>
        <w:t>…(</w:t>
      </w:r>
      <w:r>
        <w:rPr>
          <w:rFonts w:eastAsia="Times New Roman"/>
          <w:szCs w:val="24"/>
        </w:rPr>
        <w:t xml:space="preserve">δεν </w:t>
      </w:r>
      <w:r>
        <w:rPr>
          <w:rFonts w:eastAsia="Times New Roman"/>
          <w:szCs w:val="24"/>
        </w:rPr>
        <w:t>ακούστηκε)</w:t>
      </w:r>
    </w:p>
    <w:p w14:paraId="6FA9DB22"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Σας παρακαλώ, αυτές οι αντιδικίες μέσα στην Ολομέλεια δεν είναι σωστές. Σας παρακαλώ. </w:t>
      </w:r>
    </w:p>
    <w:p w14:paraId="6FA9DB23" w14:textId="77777777" w:rsidR="00C930AA" w:rsidRDefault="00077D26">
      <w:pPr>
        <w:spacing w:after="0"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Ήρθε εδώ ο κύριος συνάδελφος, διάβασε το </w:t>
      </w:r>
      <w:r>
        <w:rPr>
          <w:rFonts w:eastAsia="Times New Roman"/>
          <w:szCs w:val="24"/>
        </w:rPr>
        <w:t xml:space="preserve">ποίημά </w:t>
      </w:r>
      <w:r>
        <w:rPr>
          <w:rFonts w:eastAsia="Times New Roman"/>
          <w:szCs w:val="24"/>
        </w:rPr>
        <w:t xml:space="preserve">του και διαστρέβλωσε αυτά που είπα εγώ, γιατί κρίνει εξ ιδίων τα αλλότρια. </w:t>
      </w:r>
    </w:p>
    <w:p w14:paraId="6FA9DB24" w14:textId="77777777" w:rsidR="00C930AA" w:rsidRDefault="00077D26">
      <w:pPr>
        <w:spacing w:after="0" w:line="600" w:lineRule="auto"/>
        <w:ind w:firstLine="720"/>
        <w:jc w:val="both"/>
        <w:rPr>
          <w:rFonts w:eastAsia="Times New Roman"/>
          <w:szCs w:val="24"/>
        </w:rPr>
      </w:pPr>
      <w:r>
        <w:rPr>
          <w:rFonts w:eastAsia="Times New Roman"/>
          <w:szCs w:val="24"/>
        </w:rPr>
        <w:lastRenderedPageBreak/>
        <w:t>Κύριε συνάδελφε, εμείς δεν είμαστε «όχι</w:t>
      </w:r>
      <w:r>
        <w:rPr>
          <w:rFonts w:eastAsia="Times New Roman"/>
          <w:szCs w:val="24"/>
        </w:rPr>
        <w:t>»</w:t>
      </w:r>
      <w:r>
        <w:rPr>
          <w:rFonts w:eastAsia="Times New Roman"/>
          <w:szCs w:val="24"/>
        </w:rPr>
        <w:t xml:space="preserve"> σε όλα όπως εσείς και μετά έρχεστε και τα ψηφίζετε. </w:t>
      </w:r>
    </w:p>
    <w:p w14:paraId="6FA9DB25" w14:textId="77777777" w:rsidR="00C930AA" w:rsidRDefault="00077D26">
      <w:pPr>
        <w:spacing w:after="0" w:line="600" w:lineRule="auto"/>
        <w:ind w:firstLine="720"/>
        <w:jc w:val="both"/>
        <w:rPr>
          <w:rFonts w:eastAsia="Times New Roman"/>
          <w:szCs w:val="24"/>
        </w:rPr>
      </w:pPr>
      <w:r>
        <w:rPr>
          <w:rFonts w:eastAsia="Times New Roman"/>
          <w:b/>
          <w:szCs w:val="24"/>
        </w:rPr>
        <w:t>ΔΗΜΗΤΡΙΟΣ ΒΕΤΤΑΣ:</w:t>
      </w:r>
      <w:r>
        <w:rPr>
          <w:rFonts w:eastAsia="Times New Roman"/>
          <w:szCs w:val="24"/>
        </w:rPr>
        <w:t xml:space="preserve"> Κυρία Πρόεδρε, μπορ</w:t>
      </w:r>
      <w:r>
        <w:rPr>
          <w:rFonts w:eastAsia="Times New Roman"/>
          <w:szCs w:val="24"/>
        </w:rPr>
        <w:t xml:space="preserve">ώ να πάρω τον λόγο για μισό λεπτό να απαντήσω; </w:t>
      </w:r>
    </w:p>
    <w:p w14:paraId="6FA9DB26" w14:textId="77777777" w:rsidR="00C930AA" w:rsidRDefault="00077D26">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Όχι, κύριε Βέττα, τώρα. Τι να απαντήσετε; Ότι δεν το ακούσατε; Τι να πούμε; Τι σας είπε; Σας είπε ότι δεν ήσασταν εδώ.</w:t>
      </w:r>
    </w:p>
    <w:p w14:paraId="6FA9DB27" w14:textId="77777777" w:rsidR="00C930AA" w:rsidRDefault="00077D26">
      <w:pPr>
        <w:spacing w:after="0" w:line="600" w:lineRule="auto"/>
        <w:ind w:firstLine="720"/>
        <w:jc w:val="both"/>
        <w:rPr>
          <w:rFonts w:eastAsia="Times New Roman"/>
          <w:szCs w:val="24"/>
        </w:rPr>
      </w:pPr>
      <w:r>
        <w:rPr>
          <w:rFonts w:eastAsia="Times New Roman"/>
          <w:b/>
          <w:szCs w:val="24"/>
        </w:rPr>
        <w:t>ΔΗΜΗΤΡΙΟΣ ΒΕΤΤΑΣ:</w:t>
      </w:r>
      <w:r>
        <w:rPr>
          <w:rFonts w:eastAsia="Times New Roman"/>
          <w:szCs w:val="24"/>
        </w:rPr>
        <w:t xml:space="preserve"> Κύριε συνάδελφε, είπα ότι π</w:t>
      </w:r>
      <w:r>
        <w:rPr>
          <w:rFonts w:eastAsia="Times New Roman"/>
          <w:szCs w:val="24"/>
        </w:rPr>
        <w:t>εριοριστήκατε σε αυτό και μόνο. Αν κάποιος ακούσει την ομιλία σας, αν κάποιος την προσέξει, θα καταλάβει ότι αναφερθήκατε στο νομοσχέδιο για λιγότερο από ένα λεπτό. Δείτε, λοιπόν…</w:t>
      </w:r>
    </w:p>
    <w:p w14:paraId="6FA9DB28" w14:textId="77777777" w:rsidR="00C930AA" w:rsidRDefault="00077D26">
      <w:pPr>
        <w:spacing w:after="0" w:line="600" w:lineRule="auto"/>
        <w:ind w:firstLine="720"/>
        <w:jc w:val="both"/>
        <w:rPr>
          <w:rFonts w:eastAsia="Times New Roman"/>
          <w:szCs w:val="24"/>
        </w:rPr>
      </w:pPr>
      <w:r>
        <w:rPr>
          <w:rFonts w:eastAsia="Times New Roman"/>
          <w:b/>
          <w:szCs w:val="24"/>
        </w:rPr>
        <w:t>ΔΗΜΗΤΡΙΟΣ ΣΤΑΜΑΤΗΣ:</w:t>
      </w:r>
      <w:r>
        <w:rPr>
          <w:rFonts w:eastAsia="Times New Roman"/>
          <w:szCs w:val="24"/>
        </w:rPr>
        <w:t xml:space="preserve"> Θα μας υποδείξετε πώς θα μιλάμε; Αυτό είναι θρασύτητα. </w:t>
      </w:r>
    </w:p>
    <w:p w14:paraId="6FA9DB29" w14:textId="77777777" w:rsidR="00C930AA" w:rsidRDefault="00077D26">
      <w:pPr>
        <w:spacing w:after="0"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Δεν γίνεται τώρα να λύσω το πρόβλημα Σκρέκα – Βέττα. Βγείτε έξω να το λύσετε.</w:t>
      </w:r>
    </w:p>
    <w:p w14:paraId="6FA9DB2A" w14:textId="77777777" w:rsidR="00C930AA" w:rsidRDefault="00077D26">
      <w:pPr>
        <w:spacing w:after="0" w:line="600" w:lineRule="auto"/>
        <w:ind w:firstLine="720"/>
        <w:jc w:val="both"/>
        <w:rPr>
          <w:rFonts w:eastAsia="Times New Roman"/>
          <w:szCs w:val="24"/>
        </w:rPr>
      </w:pPr>
      <w:r>
        <w:rPr>
          <w:rFonts w:eastAsia="Times New Roman"/>
          <w:b/>
          <w:szCs w:val="24"/>
        </w:rPr>
        <w:t>ΔΗΜΗΤΡΙΟΣ ΒΕΤΤΑΣ:</w:t>
      </w:r>
      <w:r>
        <w:rPr>
          <w:rFonts w:eastAsia="Times New Roman"/>
          <w:szCs w:val="24"/>
        </w:rPr>
        <w:t xml:space="preserve"> Περιοριστήκατε ως κύριος εισηγητής στο τίποτα! Αυτό.</w:t>
      </w:r>
    </w:p>
    <w:p w14:paraId="6FA9DB2B" w14:textId="77777777" w:rsidR="00C930AA" w:rsidRDefault="00077D26">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Λοιπόν, κύριε Βέττα</w:t>
      </w:r>
      <w:r>
        <w:rPr>
          <w:rFonts w:eastAsia="Times New Roman"/>
          <w:szCs w:val="24"/>
        </w:rPr>
        <w:t>, τελείωσε.</w:t>
      </w:r>
    </w:p>
    <w:p w14:paraId="6FA9DB2C" w14:textId="77777777" w:rsidR="00C930AA" w:rsidRDefault="00077D26">
      <w:pPr>
        <w:spacing w:after="0" w:line="600" w:lineRule="auto"/>
        <w:ind w:firstLine="720"/>
        <w:jc w:val="center"/>
        <w:rPr>
          <w:rFonts w:eastAsia="Times New Roman"/>
          <w:szCs w:val="24"/>
        </w:rPr>
      </w:pPr>
      <w:r>
        <w:rPr>
          <w:rFonts w:eastAsia="Times New Roman"/>
          <w:szCs w:val="24"/>
        </w:rPr>
        <w:t>(Θόρυβος – Διαμαρτυρίες από την πτέρυγα της Νέας Δημοκρατίας)</w:t>
      </w:r>
    </w:p>
    <w:p w14:paraId="6FA9DB2D" w14:textId="77777777" w:rsidR="00C930AA" w:rsidRDefault="00077D26">
      <w:pPr>
        <w:spacing w:after="0"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Δεν άκουσε τι είπα. Είπα ότι θα τοποθετηθώ στη δευτερολογία μου, αλλά δεν τον ενδιαφέρει αυτό, κυρία Πρόεδρε. Το μόνο που τον ενδιαφέρει είναι να κερδίσει τις εντυπώσεις στο κομματικό του κοινό, γι’ αυτό η χώρα έτσι όπως </w:t>
      </w:r>
      <w:r>
        <w:rPr>
          <w:rFonts w:eastAsia="Times New Roman"/>
          <w:szCs w:val="24"/>
        </w:rPr>
        <w:lastRenderedPageBreak/>
        <w:t xml:space="preserve">πάει, </w:t>
      </w:r>
      <w:r>
        <w:rPr>
          <w:rFonts w:eastAsia="Times New Roman"/>
          <w:szCs w:val="24"/>
        </w:rPr>
        <w:t xml:space="preserve">πάει </w:t>
      </w:r>
      <w:r>
        <w:rPr>
          <w:rFonts w:eastAsia="Times New Roman"/>
          <w:szCs w:val="24"/>
        </w:rPr>
        <w:t>στα βράχια. Τέτοιους Βο</w:t>
      </w:r>
      <w:r>
        <w:rPr>
          <w:rFonts w:eastAsia="Times New Roman"/>
          <w:szCs w:val="24"/>
        </w:rPr>
        <w:t xml:space="preserve">υλευτές έχουμε, που δεν ξέρουν τι λένε. </w:t>
      </w:r>
    </w:p>
    <w:p w14:paraId="6FA9DB2E" w14:textId="77777777" w:rsidR="00C930AA" w:rsidRDefault="00077D26">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Όλους αυτό σας ενδιαφέρει. </w:t>
      </w:r>
    </w:p>
    <w:p w14:paraId="6FA9DB2F" w14:textId="77777777" w:rsidR="00C930AA" w:rsidRDefault="00077D26">
      <w:pPr>
        <w:spacing w:after="0" w:line="600" w:lineRule="auto"/>
        <w:ind w:firstLine="720"/>
        <w:jc w:val="both"/>
        <w:rPr>
          <w:rFonts w:eastAsia="Times New Roman"/>
          <w:szCs w:val="24"/>
        </w:rPr>
      </w:pPr>
      <w:r>
        <w:rPr>
          <w:rFonts w:eastAsia="Times New Roman"/>
          <w:szCs w:val="24"/>
        </w:rPr>
        <w:t>Τον λόγο έχει τώρα ο Κοινοβουλευτικός Εκπρόσωπος του ΣΥΡΙΖΑ κ. Νικόλαος Ξυδάκης.</w:t>
      </w:r>
    </w:p>
    <w:p w14:paraId="6FA9DB30" w14:textId="77777777" w:rsidR="00C930AA" w:rsidRDefault="00077D26">
      <w:pPr>
        <w:spacing w:after="0" w:line="600" w:lineRule="auto"/>
        <w:ind w:firstLine="720"/>
        <w:jc w:val="both"/>
        <w:rPr>
          <w:rFonts w:eastAsia="Times New Roman"/>
          <w:szCs w:val="24"/>
        </w:rPr>
      </w:pPr>
      <w:r>
        <w:rPr>
          <w:rFonts w:eastAsia="Times New Roman"/>
          <w:b/>
          <w:szCs w:val="24"/>
        </w:rPr>
        <w:t>ΝΙΚΟΛΑΟΣ ΞΥΔΑΚΗΣ:</w:t>
      </w:r>
      <w:r>
        <w:rPr>
          <w:rFonts w:eastAsia="Times New Roman"/>
          <w:szCs w:val="24"/>
        </w:rPr>
        <w:t xml:space="preserve"> Ευχαριστώ, κυρία Πρόεδρε. Συγγνώμη για την κ</w:t>
      </w:r>
      <w:r>
        <w:rPr>
          <w:rFonts w:eastAsia="Times New Roman"/>
          <w:szCs w:val="24"/>
        </w:rPr>
        <w:t xml:space="preserve">αθυστέρηση. Υπήρξε θερμό κλίμα τώρα. Ξαφνικά, από εκεί που ήταν μια πολύ ήσυχη ατμόσφαιρα, θερμάνθηκε. </w:t>
      </w:r>
    </w:p>
    <w:p w14:paraId="6FA9DB31" w14:textId="77777777" w:rsidR="00C930AA" w:rsidRDefault="00077D26">
      <w:pPr>
        <w:spacing w:after="0" w:line="600" w:lineRule="auto"/>
        <w:ind w:firstLine="720"/>
        <w:jc w:val="both"/>
        <w:rPr>
          <w:rFonts w:eastAsia="Times New Roman"/>
          <w:szCs w:val="24"/>
        </w:rPr>
      </w:pPr>
      <w:r>
        <w:rPr>
          <w:rFonts w:eastAsia="Times New Roman"/>
          <w:szCs w:val="24"/>
        </w:rPr>
        <w:t>Δεν έχω να πω πολλά για το νομοσχέδιο, διότι ενεγράφησαν είκοσι πέντε ομιλητές, εκ των οποίων πάρα πολλοί από τη Συμπο</w:t>
      </w:r>
      <w:r>
        <w:rPr>
          <w:rFonts w:eastAsia="Times New Roman"/>
          <w:szCs w:val="24"/>
        </w:rPr>
        <w:lastRenderedPageBreak/>
        <w:t>λίτευση. Φαίνεται ότι τα νομοσχέδι</w:t>
      </w:r>
      <w:r>
        <w:rPr>
          <w:rFonts w:eastAsia="Times New Roman"/>
          <w:szCs w:val="24"/>
        </w:rPr>
        <w:t xml:space="preserve">α του κ. Σταθάκη είναι πολύ δημοφιλή και προκαλούν πολλά σχόλια -και μάλλον ευμενή- και από τη μεριά της Συμπολίτευσης. </w:t>
      </w:r>
    </w:p>
    <w:p w14:paraId="6FA9DB32" w14:textId="77777777" w:rsidR="00C930AA" w:rsidRDefault="00077D26">
      <w:pPr>
        <w:spacing w:after="0" w:line="600" w:lineRule="auto"/>
        <w:ind w:firstLine="720"/>
        <w:jc w:val="both"/>
        <w:rPr>
          <w:rFonts w:eastAsia="Times New Roman"/>
          <w:szCs w:val="24"/>
        </w:rPr>
      </w:pPr>
      <w:r>
        <w:rPr>
          <w:rFonts w:eastAsia="Times New Roman"/>
          <w:szCs w:val="24"/>
        </w:rPr>
        <w:t>Άκουσα μόνο ολίγες και επιμέρους ενστάσεις για την ουσία και το σύνολο του νομοθετήματος, οπότε μπορώ να συνάγω αβίαστα ότι γενικά κινε</w:t>
      </w:r>
      <w:r>
        <w:rPr>
          <w:rFonts w:eastAsia="Times New Roman"/>
          <w:szCs w:val="24"/>
        </w:rPr>
        <w:t xml:space="preserve">ίται στη σωστή κατεύθυνση. Και έγινε και μια αρκετά εκτενής συζήτηση σε όλα τα στάδια της διαδικασίας. </w:t>
      </w:r>
    </w:p>
    <w:p w14:paraId="6FA9DB33" w14:textId="77777777" w:rsidR="00C930AA" w:rsidRDefault="00077D26">
      <w:pPr>
        <w:spacing w:after="0" w:line="600" w:lineRule="auto"/>
        <w:ind w:firstLine="720"/>
        <w:jc w:val="both"/>
        <w:rPr>
          <w:rFonts w:eastAsia="Times New Roman"/>
          <w:szCs w:val="24"/>
        </w:rPr>
      </w:pPr>
      <w:r>
        <w:rPr>
          <w:rFonts w:eastAsia="Times New Roman"/>
          <w:szCs w:val="24"/>
        </w:rPr>
        <w:t>Αυτό το οποίο θα ήθελα να παρατηρήσω είναι ότι έγιναν και πολιτικές ομιλίες -κι έτσι πρέπει- στο Βήμα της Βουλής. Εκεί που συζητάς για το εν θέματι νομο</w:t>
      </w:r>
      <w:r>
        <w:rPr>
          <w:rFonts w:eastAsia="Times New Roman"/>
          <w:szCs w:val="24"/>
        </w:rPr>
        <w:t xml:space="preserve">θέτημα, επειδή η πολιτική επικαιρότητα συχνά αλλάζει με γρήγορους ρυθμούς, οι Βουλευτές παίρνουν τον λόγο. Σήμερα, είχαμε την ευκαιρία να σχολιάσουμε από του </w:t>
      </w:r>
      <w:r>
        <w:rPr>
          <w:rFonts w:eastAsia="Times New Roman"/>
          <w:szCs w:val="24"/>
        </w:rPr>
        <w:lastRenderedPageBreak/>
        <w:t xml:space="preserve">Βήματος της Βουλής τις εξελίξεις στις διπλωματικές επαφές για το </w:t>
      </w:r>
      <w:r>
        <w:rPr>
          <w:rFonts w:eastAsia="Times New Roman"/>
          <w:szCs w:val="24"/>
        </w:rPr>
        <w:t>«</w:t>
      </w:r>
      <w:r>
        <w:rPr>
          <w:rFonts w:eastAsia="Times New Roman"/>
          <w:szCs w:val="24"/>
        </w:rPr>
        <w:t>Μακεδονικό</w:t>
      </w:r>
      <w:r>
        <w:rPr>
          <w:rFonts w:eastAsia="Times New Roman"/>
          <w:szCs w:val="24"/>
        </w:rPr>
        <w:t>»</w:t>
      </w:r>
      <w:r>
        <w:rPr>
          <w:rFonts w:eastAsia="Times New Roman"/>
          <w:szCs w:val="24"/>
        </w:rPr>
        <w:t>.</w:t>
      </w:r>
    </w:p>
    <w:p w14:paraId="6FA9DB34" w14:textId="77777777" w:rsidR="00C930AA" w:rsidRDefault="00077D26">
      <w:pPr>
        <w:spacing w:after="0" w:line="600" w:lineRule="auto"/>
        <w:ind w:firstLine="720"/>
        <w:jc w:val="both"/>
        <w:rPr>
          <w:rFonts w:eastAsia="Times New Roman"/>
          <w:szCs w:val="24"/>
        </w:rPr>
      </w:pPr>
      <w:r>
        <w:rPr>
          <w:rFonts w:eastAsia="Times New Roman"/>
          <w:szCs w:val="24"/>
        </w:rPr>
        <w:t>Ακούστηκαν ορισμένα</w:t>
      </w:r>
      <w:r>
        <w:rPr>
          <w:rFonts w:eastAsia="Times New Roman"/>
          <w:szCs w:val="24"/>
        </w:rPr>
        <w:t xml:space="preserve"> πράγματα και από του Βήματος της Βουλής και από άλλα δημόσια </w:t>
      </w:r>
      <w:r>
        <w:rPr>
          <w:rFonts w:eastAsia="Times New Roman"/>
          <w:szCs w:val="24"/>
          <w:lang w:val="en-US"/>
        </w:rPr>
        <w:t>fora</w:t>
      </w:r>
      <w:r>
        <w:rPr>
          <w:rFonts w:eastAsia="Times New Roman"/>
          <w:szCs w:val="24"/>
        </w:rPr>
        <w:t xml:space="preserve"> σήμερα. Αυτό το οποίο θα ήθελα να απευθύνω, κυρίως προς την μείζονα Αντιπολίτευση -αλλά και προς την ελάσσονα, η οποία βέβαια</w:t>
      </w:r>
      <w:r>
        <w:rPr>
          <w:rFonts w:eastAsia="Times New Roman"/>
          <w:szCs w:val="24"/>
        </w:rPr>
        <w:t>,</w:t>
      </w:r>
      <w:r>
        <w:rPr>
          <w:rFonts w:eastAsia="Times New Roman"/>
          <w:szCs w:val="24"/>
        </w:rPr>
        <w:t xml:space="preserve"> έχει τις δικές της αντιρρήσεις και έχει άλλους τόνους υιοθετήσ</w:t>
      </w:r>
      <w:r>
        <w:rPr>
          <w:rFonts w:eastAsia="Times New Roman"/>
          <w:szCs w:val="24"/>
        </w:rPr>
        <w:t>ει- ότι στη διάρκεια των πρώτων ημερών του έτους υπήρχε ένα κλίμα πολύ πιο μετριοπαθές και σοβαρό, το οποίο στη διάρκεια των ημερών</w:t>
      </w:r>
      <w:r>
        <w:rPr>
          <w:rFonts w:eastAsia="Times New Roman"/>
          <w:szCs w:val="24"/>
        </w:rPr>
        <w:t>,</w:t>
      </w:r>
      <w:r>
        <w:rPr>
          <w:rFonts w:eastAsia="Times New Roman"/>
          <w:szCs w:val="24"/>
        </w:rPr>
        <w:t xml:space="preserve"> καθώς προχωράμε μέσα στον Ιανουάριο έχει αλλάξει κι έχει πάρει κάποια χαρακτηριστικά πολεμικής. </w:t>
      </w:r>
    </w:p>
    <w:p w14:paraId="6FA9DB35" w14:textId="77777777" w:rsidR="00C930AA" w:rsidRDefault="00077D26">
      <w:pPr>
        <w:spacing w:after="0" w:line="600" w:lineRule="auto"/>
        <w:ind w:firstLine="720"/>
        <w:jc w:val="both"/>
        <w:rPr>
          <w:rFonts w:eastAsia="Times New Roman"/>
          <w:szCs w:val="24"/>
        </w:rPr>
      </w:pPr>
      <w:r>
        <w:rPr>
          <w:rFonts w:eastAsia="Times New Roman"/>
          <w:szCs w:val="24"/>
        </w:rPr>
        <w:lastRenderedPageBreak/>
        <w:t xml:space="preserve">Για παράδειγμα, Βουλευτές της Νέας Δημοκρατίας παπαγαλίζουν από χθες το βράδυ, </w:t>
      </w:r>
      <w:r>
        <w:rPr>
          <w:rFonts w:eastAsia="Times New Roman"/>
          <w:szCs w:val="24"/>
        </w:rPr>
        <w:t xml:space="preserve">μέχρι </w:t>
      </w:r>
      <w:r>
        <w:rPr>
          <w:rFonts w:eastAsia="Times New Roman"/>
          <w:szCs w:val="24"/>
        </w:rPr>
        <w:t xml:space="preserve">σήμερα το πρωί, διάφορα </w:t>
      </w:r>
      <w:r>
        <w:rPr>
          <w:rFonts w:eastAsia="Times New Roman"/>
          <w:szCs w:val="24"/>
        </w:rPr>
        <w:t>«</w:t>
      </w:r>
      <w:r>
        <w:rPr>
          <w:rFonts w:eastAsia="Times New Roman"/>
          <w:szCs w:val="24"/>
        </w:rPr>
        <w:t>μαργαριτάρια</w:t>
      </w:r>
      <w:r>
        <w:rPr>
          <w:rFonts w:eastAsia="Times New Roman"/>
          <w:szCs w:val="24"/>
        </w:rPr>
        <w:t>»</w:t>
      </w:r>
      <w:r>
        <w:rPr>
          <w:rFonts w:eastAsia="Times New Roman"/>
          <w:szCs w:val="24"/>
        </w:rPr>
        <w:t xml:space="preserve"> που αλίευσε –δήθεν- το Γραφείο Τύπου του κόμματός τους με τις θέσεις</w:t>
      </w:r>
      <w:r>
        <w:rPr>
          <w:rFonts w:eastAsia="Times New Roman"/>
          <w:szCs w:val="24"/>
        </w:rPr>
        <w:t>,</w:t>
      </w:r>
      <w:r>
        <w:rPr>
          <w:rFonts w:eastAsia="Times New Roman"/>
          <w:szCs w:val="24"/>
        </w:rPr>
        <w:t xml:space="preserve"> που είχαν Βουλευτές, στελέχη και νυν Υπουργοί, πρώην Υπουργοί,</w:t>
      </w:r>
      <w:r>
        <w:rPr>
          <w:rFonts w:eastAsia="Times New Roman"/>
          <w:szCs w:val="24"/>
        </w:rPr>
        <w:t xml:space="preserve"> του ΣΥΡΙΖΑ για το «Μακεδονικό» στη διάρκεια της περασμένης δεκαετίας. Έχουν κάνει φτωχή δουλειά. Θα έπρεπε να έχουν ανατρέξει στο τι έλεγαν σημαίνοντα στελέχη της Αριστεράς από το 1992, τα μεγάλα κείμενα που υπεγράφησαν στη φούντωση του «Μακεδονικού», το </w:t>
      </w:r>
      <w:r>
        <w:rPr>
          <w:rFonts w:eastAsia="Times New Roman"/>
          <w:szCs w:val="24"/>
        </w:rPr>
        <w:t>1995, με μεγάλες μορφές, διανοούμενους, πολιτικούς στοχαστές, ιστορικούς, συγγραφείς. Δεν εγράφησαν κείμενα διαμαρτυρίας μόνο. Εγράφησαν βαθυστόχαστες αναλύσεις, εγράφησαν βιβλία, μελέτες.</w:t>
      </w:r>
    </w:p>
    <w:p w14:paraId="6FA9DB36"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Έχουν περάσει είκοσι πέντε χρόνια και οι άνθρωποι που είχαν ιστορικ</w:t>
      </w:r>
      <w:r>
        <w:rPr>
          <w:rFonts w:eastAsia="Times New Roman" w:cs="Times New Roman"/>
          <w:szCs w:val="24"/>
        </w:rPr>
        <w:t>ή ευθύνη, γνώση και στοχασμό πάνω στο τι συμβαίνει στην νεοελληνική ιστορία και στην ιστορία των Βαλκανίων και στην ιστορία της Ευρώπης, από πολύ νωρίς, με πολύ μεγάλη οξυδέρκεια και πολύ μεγάλη πολιτική τόλμη, τοποθετήθηκαν στα γεγονότα και τα ανέλυσαν. Δ</w:t>
      </w:r>
      <w:r>
        <w:rPr>
          <w:rFonts w:eastAsia="Times New Roman" w:cs="Times New Roman"/>
          <w:szCs w:val="24"/>
        </w:rPr>
        <w:t>εν κραύγαζαν σε συλλαλητήρια που συγκαλούσαν ανεύθυνοι και παραθεσμικοί παράγοντες.</w:t>
      </w:r>
    </w:p>
    <w:p w14:paraId="6FA9DB37"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Ας τα έχουν υπόψιν τους αυτά και οι νεότεροι συνάδελφοι στο ελληνικό Κοινοβούλιο από τη συντηρητική παράταξη, ας ανατρέξουν στο τι έχουν γράψει δικά τους παλαιά κορυφαία στ</w:t>
      </w:r>
      <w:r>
        <w:rPr>
          <w:rFonts w:eastAsia="Times New Roman" w:cs="Times New Roman"/>
          <w:szCs w:val="24"/>
        </w:rPr>
        <w:t>ελέχη, από τον Ιωάννη Βαρβιτσιώτη</w:t>
      </w:r>
      <w:r>
        <w:rPr>
          <w:rFonts w:eastAsia="Times New Roman" w:cs="Times New Roman"/>
          <w:szCs w:val="24"/>
        </w:rPr>
        <w:t>,</w:t>
      </w:r>
      <w:r>
        <w:rPr>
          <w:rFonts w:eastAsia="Times New Roman" w:cs="Times New Roman"/>
          <w:szCs w:val="24"/>
        </w:rPr>
        <w:t xml:space="preserve"> μέχρι τις δηλώσεις του Μιχάλη Παπακωνσταντίνου, τότε Υπουργού Εξωτερικών ή του Γεωργίου Ράλλη, ο </w:t>
      </w:r>
      <w:r>
        <w:rPr>
          <w:rFonts w:eastAsia="Times New Roman" w:cs="Times New Roman"/>
          <w:szCs w:val="24"/>
        </w:rPr>
        <w:lastRenderedPageBreak/>
        <w:t xml:space="preserve">οποίος παραιτήθηκε, δηλώνοντας αηδία για όσα συνέβαιναν με αφορμή το </w:t>
      </w:r>
      <w:r>
        <w:rPr>
          <w:rFonts w:eastAsia="Times New Roman" w:cs="Times New Roman"/>
          <w:szCs w:val="24"/>
        </w:rPr>
        <w:t>«</w:t>
      </w:r>
      <w:r>
        <w:rPr>
          <w:rFonts w:eastAsia="Times New Roman" w:cs="Times New Roman"/>
          <w:szCs w:val="24"/>
        </w:rPr>
        <w:t>Μακεδονικό</w:t>
      </w:r>
      <w:r>
        <w:rPr>
          <w:rFonts w:eastAsia="Times New Roman" w:cs="Times New Roman"/>
          <w:szCs w:val="24"/>
        </w:rPr>
        <w:t>»</w:t>
      </w:r>
      <w:r>
        <w:rPr>
          <w:rFonts w:eastAsia="Times New Roman" w:cs="Times New Roman"/>
          <w:szCs w:val="24"/>
        </w:rPr>
        <w:t>.</w:t>
      </w:r>
    </w:p>
    <w:p w14:paraId="6FA9DB38"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Ας δούμε ότι πίσω από τις κραυγές για «εθ</w:t>
      </w:r>
      <w:r>
        <w:rPr>
          <w:rFonts w:eastAsia="Times New Roman" w:cs="Times New Roman"/>
          <w:szCs w:val="24"/>
        </w:rPr>
        <w:t>νομηδενιστές» και «μακεδονοπώλες» δεν υπάρχει τίποτε άλλο</w:t>
      </w:r>
      <w:r>
        <w:rPr>
          <w:rFonts w:eastAsia="Times New Roman" w:cs="Times New Roman"/>
          <w:szCs w:val="24"/>
        </w:rPr>
        <w:t>,</w:t>
      </w:r>
      <w:r>
        <w:rPr>
          <w:rFonts w:eastAsia="Times New Roman" w:cs="Times New Roman"/>
          <w:szCs w:val="24"/>
        </w:rPr>
        <w:t xml:space="preserve"> παρά η σοβαρότητα, η ιστορική ευθύνη, ο πραγματισμός</w:t>
      </w:r>
      <w:r>
        <w:rPr>
          <w:rFonts w:eastAsia="Times New Roman" w:cs="Times New Roman"/>
          <w:szCs w:val="24"/>
        </w:rPr>
        <w:t>,</w:t>
      </w:r>
      <w:r>
        <w:rPr>
          <w:rFonts w:eastAsia="Times New Roman" w:cs="Times New Roman"/>
          <w:szCs w:val="24"/>
        </w:rPr>
        <w:t xml:space="preserve"> που επιβάλλουν οι ιστορικές στιγμές και το πραγματικό πολιτικό και διπλωματικό κεφάλαιο</w:t>
      </w:r>
      <w:r>
        <w:rPr>
          <w:rFonts w:eastAsia="Times New Roman" w:cs="Times New Roman"/>
          <w:szCs w:val="24"/>
        </w:rPr>
        <w:t>,</w:t>
      </w:r>
      <w:r>
        <w:rPr>
          <w:rFonts w:eastAsia="Times New Roman" w:cs="Times New Roman"/>
          <w:szCs w:val="24"/>
        </w:rPr>
        <w:t xml:space="preserve"> που πρέπει να διαφυλάξει και να παραγάγει κάθε υπεύθυν</w:t>
      </w:r>
      <w:r>
        <w:rPr>
          <w:rFonts w:eastAsia="Times New Roman" w:cs="Times New Roman"/>
          <w:szCs w:val="24"/>
        </w:rPr>
        <w:t>η κυβέρνηση.</w:t>
      </w:r>
    </w:p>
    <w:p w14:paraId="6FA9DB39"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Η Αριστερά</w:t>
      </w:r>
      <w:r>
        <w:rPr>
          <w:rFonts w:eastAsia="Times New Roman" w:cs="Times New Roman"/>
          <w:szCs w:val="24"/>
        </w:rPr>
        <w:t>,</w:t>
      </w:r>
      <w:r>
        <w:rPr>
          <w:rFonts w:eastAsia="Times New Roman" w:cs="Times New Roman"/>
          <w:szCs w:val="24"/>
        </w:rPr>
        <w:t xml:space="preserve"> ουδέποτε λέει κάτι διαφορετικό από αυτό που λέει τώρα ως Κυβέρνηση. Υποστηρίζει τα εθνικά συμφέροντα, τον ρόλο της Ελλάδος ως χώρας που εγγυάται την ειρήνη, την ασφάλεια και την προκοπή στην περιοχή μας διαχρονικά και αυτό επιθυμεί</w:t>
      </w:r>
      <w:r>
        <w:rPr>
          <w:rFonts w:eastAsia="Times New Roman" w:cs="Times New Roman"/>
          <w:szCs w:val="24"/>
        </w:rPr>
        <w:t xml:space="preserve"> να πράξει τώρα. Αν έχει ανοίξει μια χαραμάδα μετριοπάθειας και συ</w:t>
      </w:r>
      <w:r>
        <w:rPr>
          <w:rFonts w:eastAsia="Times New Roman" w:cs="Times New Roman"/>
          <w:szCs w:val="24"/>
        </w:rPr>
        <w:lastRenderedPageBreak/>
        <w:t xml:space="preserve">νεννόησης από τη μεριά της </w:t>
      </w:r>
      <w:r>
        <w:rPr>
          <w:rFonts w:eastAsia="Times New Roman" w:cs="Times New Roman"/>
          <w:szCs w:val="24"/>
        </w:rPr>
        <w:t>κ</w:t>
      </w:r>
      <w:r>
        <w:rPr>
          <w:rFonts w:eastAsia="Times New Roman" w:cs="Times New Roman"/>
          <w:szCs w:val="24"/>
        </w:rPr>
        <w:t>υβέρνησης των Σκοπίων, αυτό πρέπει η Αθήνα να το εκτιμήσει, να το συνυπολογίσει και να φτιάξουμε μαζί ένα διπλωματικό πλαίσιο</w:t>
      </w:r>
      <w:r>
        <w:rPr>
          <w:rFonts w:eastAsia="Times New Roman" w:cs="Times New Roman"/>
          <w:szCs w:val="24"/>
        </w:rPr>
        <w:t>,</w:t>
      </w:r>
      <w:r>
        <w:rPr>
          <w:rFonts w:eastAsia="Times New Roman" w:cs="Times New Roman"/>
          <w:szCs w:val="24"/>
        </w:rPr>
        <w:t xml:space="preserve"> για να δούμε αν μπορούμε να συγκλίν</w:t>
      </w:r>
      <w:r>
        <w:rPr>
          <w:rFonts w:eastAsia="Times New Roman" w:cs="Times New Roman"/>
          <w:szCs w:val="24"/>
        </w:rPr>
        <w:t>ουμε.</w:t>
      </w:r>
    </w:p>
    <w:p w14:paraId="6FA9DB3A"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w:t>
      </w:r>
      <w:r>
        <w:rPr>
          <w:rFonts w:eastAsia="Times New Roman" w:cs="Times New Roman"/>
          <w:szCs w:val="24"/>
        </w:rPr>
        <w:t xml:space="preserve">με </w:t>
      </w:r>
      <w:r>
        <w:rPr>
          <w:rFonts w:eastAsia="Times New Roman" w:cs="Times New Roman"/>
          <w:szCs w:val="24"/>
        </w:rPr>
        <w:t>όλα αυτά περί αλλαγών</w:t>
      </w:r>
      <w:r>
        <w:rPr>
          <w:rFonts w:eastAsia="Times New Roman" w:cs="Times New Roman"/>
          <w:szCs w:val="24"/>
        </w:rPr>
        <w:t>,</w:t>
      </w:r>
      <w:r>
        <w:rPr>
          <w:rFonts w:eastAsia="Times New Roman" w:cs="Times New Roman"/>
          <w:szCs w:val="24"/>
        </w:rPr>
        <w:t xml:space="preserve"> θα ήθελα να πω με ανησυχία, ως έναν βαθμό, ότι αυτή η τρομερή λύσσα για την επιστροφή στην εξουσία από μια παράταξη</w:t>
      </w:r>
      <w:r>
        <w:rPr>
          <w:rFonts w:eastAsia="Times New Roman" w:cs="Times New Roman"/>
          <w:szCs w:val="24"/>
        </w:rPr>
        <w:t>,</w:t>
      </w:r>
      <w:r>
        <w:rPr>
          <w:rFonts w:eastAsia="Times New Roman" w:cs="Times New Roman"/>
          <w:szCs w:val="24"/>
        </w:rPr>
        <w:t xml:space="preserve"> η οποία επί πολλές δεκαετίες έχει επιδοθεί στη νομή της εξουσίας δεν υπηρετεί κανέναν κα</w:t>
      </w:r>
      <w:r>
        <w:rPr>
          <w:rFonts w:eastAsia="Times New Roman" w:cs="Times New Roman"/>
          <w:szCs w:val="24"/>
        </w:rPr>
        <w:t>ι δεν υπηρετεί τους δικούς τους σκοπούς. Τους απομακρύνει</w:t>
      </w:r>
      <w:r>
        <w:rPr>
          <w:rFonts w:eastAsia="Times New Roman" w:cs="Times New Roman"/>
          <w:szCs w:val="24"/>
        </w:rPr>
        <w:t>,</w:t>
      </w:r>
      <w:r>
        <w:rPr>
          <w:rFonts w:eastAsia="Times New Roman" w:cs="Times New Roman"/>
          <w:szCs w:val="24"/>
        </w:rPr>
        <w:t xml:space="preserve"> ακόμη και από το αντικείμενο του διακαούς πόθου </w:t>
      </w:r>
      <w:r>
        <w:rPr>
          <w:rFonts w:eastAsia="Times New Roman" w:cs="Times New Roman"/>
          <w:szCs w:val="24"/>
        </w:rPr>
        <w:t>τους,</w:t>
      </w:r>
      <w:r>
        <w:rPr>
          <w:rFonts w:eastAsia="Times New Roman" w:cs="Times New Roman"/>
          <w:szCs w:val="24"/>
        </w:rPr>
        <w:t xml:space="preserve"> που είναι η εξουσία.</w:t>
      </w:r>
    </w:p>
    <w:p w14:paraId="6FA9DB3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Σε ό,τι αφορά τώρα τις μεταλλαγές ή τις προσαρμογές στην πολιτική πραγματικότητα, θα τους θυμίσω</w:t>
      </w:r>
      <w:r>
        <w:rPr>
          <w:rFonts w:eastAsia="Times New Roman" w:cs="Times New Roman"/>
          <w:szCs w:val="24"/>
        </w:rPr>
        <w:t>,</w:t>
      </w:r>
      <w:r>
        <w:rPr>
          <w:rFonts w:eastAsia="Times New Roman" w:cs="Times New Roman"/>
          <w:szCs w:val="24"/>
        </w:rPr>
        <w:t xml:space="preserve"> όχι αυτό που έλεγε ο </w:t>
      </w:r>
      <w:r>
        <w:rPr>
          <w:rFonts w:eastAsia="Times New Roman" w:cs="Times New Roman"/>
          <w:szCs w:val="24"/>
        </w:rPr>
        <w:lastRenderedPageBreak/>
        <w:t>Τζων Μέυναρντ Κέυνς, ότι «όταν τα πράγματα αλλάζουν, αλλάζω κι εγώ γνώμη, εσείς τι θα κάνατε στη θέση μου, κύριε, που με ρωτάτε». Θα τους θυμίσω τον Κωνσταντίνο Καραμανλή, που ούτε καν την παράδοση του Κωνσταντίνου Καραμανλή δεν γνωρί</w:t>
      </w:r>
      <w:r>
        <w:rPr>
          <w:rFonts w:eastAsia="Times New Roman" w:cs="Times New Roman"/>
          <w:szCs w:val="24"/>
        </w:rPr>
        <w:t>ζουν οι συντηρητικοί Βουλευτές. Όταν ερωτήθηκε από τον Ανδρέα Παπανδρέου μέσα στη Βουλή -έτσι παραδίδεται -γιατί μετεστράφη στο θέμα της εξόδου από το στρατιωτικό σκέλος του ΝΑΤΟ και ξαναέβαλε τη χώρα στο στρατιωτικό σκέλος του ΝΑΤΟ, ο Κωνσταντίνος Καραμαν</w:t>
      </w:r>
      <w:r>
        <w:rPr>
          <w:rFonts w:eastAsia="Times New Roman" w:cs="Times New Roman"/>
          <w:szCs w:val="24"/>
        </w:rPr>
        <w:t>λής του είπε μια φράση: «Επειδή μετεβλήθησαν αι συνθήκαι». Και ο Ανδρέας Παπανδρέου είχε την πολιτική ευφυία και την οξυδέρκεια να αναγνωρίσει την αξία αυτής της απαντήσεως.</w:t>
      </w:r>
    </w:p>
    <w:p w14:paraId="6FA9DB3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Μερικά χρόνια μετά, όταν </w:t>
      </w:r>
      <w:r>
        <w:rPr>
          <w:rFonts w:eastAsia="Times New Roman" w:cs="Times New Roman"/>
          <w:szCs w:val="24"/>
        </w:rPr>
        <w:t>το κόμμα του</w:t>
      </w:r>
      <w:r>
        <w:rPr>
          <w:rFonts w:eastAsia="Times New Roman" w:cs="Times New Roman"/>
          <w:szCs w:val="24"/>
        </w:rPr>
        <w:t xml:space="preserve"> Ανδρέα Παπανδρέου</w:t>
      </w:r>
      <w:r>
        <w:rPr>
          <w:rFonts w:eastAsia="Times New Roman" w:cs="Times New Roman"/>
          <w:szCs w:val="24"/>
        </w:rPr>
        <w:t xml:space="preserve"> -</w:t>
      </w:r>
      <w:r>
        <w:rPr>
          <w:rFonts w:eastAsia="Times New Roman" w:cs="Times New Roman"/>
          <w:szCs w:val="24"/>
        </w:rPr>
        <w:t>ο οποίος φώναζε: «ΕΟΚ και</w:t>
      </w:r>
      <w:r>
        <w:rPr>
          <w:rFonts w:eastAsia="Times New Roman" w:cs="Times New Roman"/>
          <w:szCs w:val="24"/>
        </w:rPr>
        <w:t xml:space="preserve"> ΝΑΤΟ το ίδιο συνδικάτο» και απειλούσε </w:t>
      </w:r>
      <w:r>
        <w:rPr>
          <w:rFonts w:eastAsia="Times New Roman" w:cs="Times New Roman"/>
          <w:szCs w:val="24"/>
        </w:rPr>
        <w:lastRenderedPageBreak/>
        <w:t>με δημοψήφισμα για την τότε ΕΟΚ</w:t>
      </w:r>
      <w:r>
        <w:rPr>
          <w:rFonts w:eastAsia="Times New Roman" w:cs="Times New Roman"/>
          <w:szCs w:val="24"/>
        </w:rPr>
        <w:t>-</w:t>
      </w:r>
      <w:r>
        <w:rPr>
          <w:rFonts w:eastAsia="Times New Roman" w:cs="Times New Roman"/>
          <w:szCs w:val="24"/>
        </w:rPr>
        <w:t xml:space="preserve"> έγινε κυβέρνηση το 1981, εμφανίστηκε στην πρώτη Σύνοδο Κορυφής και τον ρώτησαν: «Μα, εσύ είσαι στην ΕΟΚ;», απάντησε με το προχωρημένο πνεύμα του και το προχωρημένο χιούμορ του, με έναν</w:t>
      </w:r>
      <w:r>
        <w:rPr>
          <w:rFonts w:eastAsia="Times New Roman" w:cs="Times New Roman"/>
          <w:szCs w:val="24"/>
        </w:rPr>
        <w:t xml:space="preserve"> τόνο αγγλοσαξονικό, ένα πράγμα: «Νομίζω ότι κερδίσαμε την κυβέρνηση με εκλογές και όχι με επανάσταση».</w:t>
      </w:r>
    </w:p>
    <w:p w14:paraId="6FA9DB3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4D4D90">
        <w:rPr>
          <w:rFonts w:eastAsia="Times New Roman" w:cs="Times New Roman"/>
          <w:b/>
          <w:szCs w:val="24"/>
        </w:rPr>
        <w:t>ΣΠΥΡΙΔΩΝ ΛΥΚΟΥΔΗΣ</w:t>
      </w:r>
      <w:r>
        <w:rPr>
          <w:rFonts w:eastAsia="Times New Roman" w:cs="Times New Roman"/>
          <w:szCs w:val="24"/>
        </w:rPr>
        <w:t>)</w:t>
      </w:r>
    </w:p>
    <w:p w14:paraId="6FA9DB3E"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Σε δεύτερη φάση, όταν ρωτήθηκε μέσα στη Βουλή πάλι γ</w:t>
      </w:r>
      <w:r>
        <w:rPr>
          <w:rFonts w:eastAsia="Times New Roman" w:cs="Times New Roman"/>
          <w:szCs w:val="24"/>
        </w:rPr>
        <w:t xml:space="preserve">ια το ίδιο θέμα, από τον ηγέτη της αντιπολιτεύσεως τότε, ο Ανδρέας Παπανδρέου είπε: «Επιτρέψτε μου να αλλάζω και να γίνομαι καλύτερος». Αυτό δεν το λέω για να δικαιολογήσω οποιαδήποτε στροφή </w:t>
      </w:r>
      <w:r>
        <w:rPr>
          <w:rFonts w:eastAsia="Times New Roman" w:cs="Times New Roman"/>
          <w:szCs w:val="24"/>
        </w:rPr>
        <w:lastRenderedPageBreak/>
        <w:t>σε θέματα αξιακού πυρήνα ή βαθύτερης στάσης μέσα στην αξιακή κλίμ</w:t>
      </w:r>
      <w:r>
        <w:rPr>
          <w:rFonts w:eastAsia="Times New Roman" w:cs="Times New Roman"/>
          <w:szCs w:val="24"/>
        </w:rPr>
        <w:t>ακα.</w:t>
      </w:r>
    </w:p>
    <w:p w14:paraId="6FA9DB3F" w14:textId="77777777" w:rsidR="00C930AA" w:rsidRDefault="00077D26">
      <w:pPr>
        <w:spacing w:after="0" w:line="600" w:lineRule="auto"/>
        <w:ind w:firstLine="720"/>
        <w:jc w:val="both"/>
        <w:rPr>
          <w:rFonts w:eastAsia="Times New Roman"/>
          <w:szCs w:val="24"/>
        </w:rPr>
      </w:pPr>
      <w:r>
        <w:rPr>
          <w:rFonts w:eastAsia="Times New Roman"/>
          <w:szCs w:val="24"/>
        </w:rPr>
        <w:t>Στην πολιτική, όμως, μια μεγάλη αρετή είναι να αντιλαμβάνεσαι την πραγματικότητα, να την κατανοείς, να καταλαβαίνεις πότε αλλάζει και ποιες είναι οι στοχαστικές ή και οι πρακτικές προσαρμογές</w:t>
      </w:r>
      <w:r>
        <w:rPr>
          <w:rFonts w:eastAsia="Times New Roman"/>
          <w:szCs w:val="24"/>
        </w:rPr>
        <w:t>,</w:t>
      </w:r>
      <w:r>
        <w:rPr>
          <w:rFonts w:eastAsia="Times New Roman"/>
          <w:szCs w:val="24"/>
        </w:rPr>
        <w:t xml:space="preserve"> που απαιτούνται για να ακολουθήσεις τον ιστορικό ρου και ν</w:t>
      </w:r>
      <w:r>
        <w:rPr>
          <w:rFonts w:eastAsia="Times New Roman"/>
          <w:szCs w:val="24"/>
        </w:rPr>
        <w:t>α εξυπηρετήσεις καλύτερα τα συμφέροντα και τις προσδοκίες του λαού σου, τα μακροπρόθεσμα και τα μεσοπρόθεσμα συμφέροντα της χώρας.</w:t>
      </w:r>
    </w:p>
    <w:p w14:paraId="6FA9DB40" w14:textId="77777777" w:rsidR="00C930AA" w:rsidRDefault="00077D26">
      <w:pPr>
        <w:spacing w:after="0" w:line="600" w:lineRule="auto"/>
        <w:ind w:firstLine="720"/>
        <w:jc w:val="both"/>
        <w:rPr>
          <w:rFonts w:eastAsia="Times New Roman"/>
          <w:szCs w:val="24"/>
        </w:rPr>
      </w:pPr>
      <w:r>
        <w:rPr>
          <w:rFonts w:eastAsia="Times New Roman"/>
          <w:szCs w:val="24"/>
        </w:rPr>
        <w:t>Όταν, λοιπόν, σε αυτήν τη φάση ακούμε και τους Βουλευτές της συντηρητικής παράταξης, αλλά και Βουλευτές της ήσσονος Αντιπολίτ</w:t>
      </w:r>
      <w:r>
        <w:rPr>
          <w:rFonts w:eastAsia="Times New Roman"/>
          <w:szCs w:val="24"/>
        </w:rPr>
        <w:t xml:space="preserve">ευσης να προσπαθούν να εκμεταλλευτούν το θυμικό, τους </w:t>
      </w:r>
      <w:r>
        <w:rPr>
          <w:rFonts w:eastAsia="Times New Roman"/>
          <w:szCs w:val="24"/>
        </w:rPr>
        <w:lastRenderedPageBreak/>
        <w:t>ψιθύρους που ήδη ενσπείρουν ανεύθυνοι κληρικοί ή οι γνωστοί ανεύθυνοι «ελληνοπώλες» και πατριδοκάπηλοι</w:t>
      </w:r>
      <w:r>
        <w:rPr>
          <w:rFonts w:eastAsia="Times New Roman"/>
          <w:szCs w:val="24"/>
        </w:rPr>
        <w:t>,</w:t>
      </w:r>
      <w:r>
        <w:rPr>
          <w:rFonts w:eastAsia="Times New Roman"/>
          <w:szCs w:val="24"/>
        </w:rPr>
        <w:t xml:space="preserve"> που θα βρουν πάλι λόγο ύπαρξης, ενώ ήταν εξαφανισμένοι από το προσκήνιο της μείζονος ιστορικής κρί</w:t>
      </w:r>
      <w:r>
        <w:rPr>
          <w:rFonts w:eastAsia="Times New Roman"/>
          <w:szCs w:val="24"/>
        </w:rPr>
        <w:t xml:space="preserve">σης, τώρα θα ξεμυτίσουν και θα αρχίσουν να φωνάζουν για την πατρίδα </w:t>
      </w:r>
      <w:r>
        <w:rPr>
          <w:rFonts w:eastAsia="Times New Roman"/>
          <w:szCs w:val="24"/>
        </w:rPr>
        <w:t>τους,</w:t>
      </w:r>
      <w:r>
        <w:rPr>
          <w:rFonts w:eastAsia="Times New Roman"/>
          <w:szCs w:val="24"/>
        </w:rPr>
        <w:t xml:space="preserve"> την οποία είχαν τσαλαπατήσει. </w:t>
      </w:r>
    </w:p>
    <w:p w14:paraId="6FA9DB41" w14:textId="77777777" w:rsidR="00C930AA" w:rsidRDefault="00077D26">
      <w:pPr>
        <w:spacing w:after="0" w:line="600" w:lineRule="auto"/>
        <w:ind w:firstLine="720"/>
        <w:jc w:val="both"/>
        <w:rPr>
          <w:rFonts w:eastAsia="Times New Roman"/>
          <w:szCs w:val="24"/>
        </w:rPr>
      </w:pPr>
      <w:r>
        <w:rPr>
          <w:rFonts w:eastAsia="Times New Roman"/>
          <w:szCs w:val="24"/>
        </w:rPr>
        <w:t>Περιμένω, λοιπόν, από τους Βουλευτές του ελληνικού Κοινοβουλίου σε αυτήν την κρίσιμη χρονιά, που μπορεί να σημαίνει τον πρώτο αναβαθμό εξόδου από την κ</w:t>
      </w:r>
      <w:r>
        <w:rPr>
          <w:rFonts w:eastAsia="Times New Roman"/>
          <w:szCs w:val="24"/>
        </w:rPr>
        <w:t>ρίση και την αρχή μιας δύσκολης και απαιτητικής πορείας για την ανασυγκρότηση της χώρας μας, να μην χρησιμοποιήσουν</w:t>
      </w:r>
      <w:r>
        <w:rPr>
          <w:rFonts w:eastAsia="Times New Roman"/>
          <w:szCs w:val="24"/>
        </w:rPr>
        <w:t>,</w:t>
      </w:r>
      <w:r>
        <w:rPr>
          <w:rFonts w:eastAsia="Times New Roman"/>
          <w:szCs w:val="24"/>
        </w:rPr>
        <w:t xml:space="preserve"> για καμμία επιδίωξη</w:t>
      </w:r>
      <w:r>
        <w:rPr>
          <w:rFonts w:eastAsia="Times New Roman"/>
          <w:szCs w:val="24"/>
        </w:rPr>
        <w:t>,</w:t>
      </w:r>
      <w:r>
        <w:rPr>
          <w:rFonts w:eastAsia="Times New Roman"/>
          <w:szCs w:val="24"/>
        </w:rPr>
        <w:t xml:space="preserve"> ως όχημα ένα μείζον ζήτημα εξωτερικής πολιτικής, να θυμηθούν τι συνέβη τα π</w:t>
      </w:r>
      <w:r>
        <w:rPr>
          <w:rFonts w:eastAsia="Times New Roman"/>
          <w:szCs w:val="24"/>
        </w:rPr>
        <w:t>ροηγούμεν</w:t>
      </w:r>
      <w:r>
        <w:rPr>
          <w:rFonts w:eastAsia="Times New Roman"/>
          <w:szCs w:val="24"/>
        </w:rPr>
        <w:t>α εικοσιπέντε χρόνια, να ανατρέξου</w:t>
      </w:r>
      <w:r>
        <w:rPr>
          <w:rFonts w:eastAsia="Times New Roman"/>
          <w:szCs w:val="24"/>
        </w:rPr>
        <w:t xml:space="preserve">ν οι συντηρητικοί Βουλευτές </w:t>
      </w:r>
      <w:r>
        <w:rPr>
          <w:rFonts w:eastAsia="Times New Roman"/>
          <w:szCs w:val="24"/>
        </w:rPr>
        <w:lastRenderedPageBreak/>
        <w:t>τουλάχιστον στις μαρτυρίες τις γραπτές και κατατεθειμένες των δικών τους στελεχών και των δικών τους διδάχων και να προχωρήσουμε σε μια άλλη σελίδα, να ανοίξουμε μια άλλη σελίδα. Ο κίνδυνος για την Ελλάδα βρίσκεται στην αφροντισ</w:t>
      </w:r>
      <w:r>
        <w:rPr>
          <w:rFonts w:eastAsia="Times New Roman"/>
          <w:szCs w:val="24"/>
        </w:rPr>
        <w:t xml:space="preserve">ιά τη δικιά μας, στην ανεμελιά τη δικιά μας, στη κακοδιοίκηση του κράτους, στην έλλειψη παραγωγικού ιστού και παραγωγικού μοντέλου. </w:t>
      </w:r>
    </w:p>
    <w:p w14:paraId="6FA9DB42" w14:textId="77777777" w:rsidR="00C930AA" w:rsidRDefault="00077D26">
      <w:pPr>
        <w:spacing w:after="0" w:line="600" w:lineRule="auto"/>
        <w:ind w:firstLine="720"/>
        <w:jc w:val="both"/>
        <w:rPr>
          <w:rFonts w:eastAsia="Times New Roman"/>
          <w:szCs w:val="24"/>
        </w:rPr>
      </w:pPr>
      <w:r>
        <w:rPr>
          <w:rFonts w:eastAsia="Times New Roman"/>
          <w:szCs w:val="24"/>
        </w:rPr>
        <w:t>Η δικιά μας ευθύνη, επίσης, είναι να αντιμετωπίσουμε τις μεγάλες αλλαγές</w:t>
      </w:r>
      <w:r>
        <w:rPr>
          <w:rFonts w:eastAsia="Times New Roman"/>
          <w:szCs w:val="24"/>
        </w:rPr>
        <w:t>,</w:t>
      </w:r>
      <w:r>
        <w:rPr>
          <w:rFonts w:eastAsia="Times New Roman"/>
          <w:szCs w:val="24"/>
        </w:rPr>
        <w:t xml:space="preserve"> που γίνονται διεθνώς στον καταμερισμό εργασίας, σ</w:t>
      </w:r>
      <w:r>
        <w:rPr>
          <w:rFonts w:eastAsia="Times New Roman"/>
          <w:szCs w:val="24"/>
        </w:rPr>
        <w:t xml:space="preserve">τον τρόπο που αλλάζει ραγδαία η εργασία, στον τρόπο που οι μηχανές αντικαθιστούν τους ανθρώπους στην εργασία, να δούμε πώς θα προσαρμοστούμε. Εχθρός μας δεν είναι το μικρό κρατίδιο, </w:t>
      </w:r>
      <w:r>
        <w:rPr>
          <w:rFonts w:eastAsia="Times New Roman"/>
          <w:szCs w:val="24"/>
        </w:rPr>
        <w:lastRenderedPageBreak/>
        <w:t>το αδύναμο στα βόρεια σύνορά μας. Αυτοί είναι σύμμαχοι και κάλλιστα μπορεί</w:t>
      </w:r>
      <w:r>
        <w:rPr>
          <w:rFonts w:eastAsia="Times New Roman"/>
          <w:szCs w:val="24"/>
        </w:rPr>
        <w:t xml:space="preserve"> να είναι</w:t>
      </w:r>
      <w:r>
        <w:rPr>
          <w:rFonts w:eastAsia="Times New Roman"/>
          <w:szCs w:val="24"/>
        </w:rPr>
        <w:t>,</w:t>
      </w:r>
      <w:r>
        <w:rPr>
          <w:rFonts w:eastAsia="Times New Roman"/>
          <w:szCs w:val="24"/>
        </w:rPr>
        <w:t xml:space="preserve"> όχι μόνο γείτονες και σύμμαχοι, αλλά και φίλοι και συνεργάτες.</w:t>
      </w:r>
    </w:p>
    <w:p w14:paraId="6FA9DB43" w14:textId="77777777" w:rsidR="00C930AA" w:rsidRDefault="00077D26">
      <w:pPr>
        <w:spacing w:after="0" w:line="600" w:lineRule="auto"/>
        <w:ind w:firstLine="720"/>
        <w:jc w:val="both"/>
        <w:rPr>
          <w:rFonts w:eastAsia="Times New Roman"/>
          <w:szCs w:val="24"/>
        </w:rPr>
      </w:pPr>
      <w:r>
        <w:rPr>
          <w:rFonts w:eastAsia="Times New Roman"/>
          <w:szCs w:val="24"/>
        </w:rPr>
        <w:t>Έχουμε στην άλλη πλευρά του Αιγαίου Πελάγους έναν ανήσυχο γείτονα, έναν μεγάλο γείτονα</w:t>
      </w:r>
      <w:r>
        <w:rPr>
          <w:rFonts w:eastAsia="Times New Roman"/>
          <w:szCs w:val="24"/>
        </w:rPr>
        <w:t>,</w:t>
      </w:r>
      <w:r>
        <w:rPr>
          <w:rFonts w:eastAsia="Times New Roman"/>
          <w:szCs w:val="24"/>
        </w:rPr>
        <w:t xml:space="preserve"> με δύσκολη και απρόβλεπτη συμπεριφορά. Οι δυνάμεις μας, η σκέψη μας, η προσοχή μας για το μέλλ</w:t>
      </w:r>
      <w:r>
        <w:rPr>
          <w:rFonts w:eastAsia="Times New Roman"/>
          <w:szCs w:val="24"/>
        </w:rPr>
        <w:t>ον θα έπρεπε να είναι στραμμέν</w:t>
      </w:r>
      <w:r>
        <w:rPr>
          <w:rFonts w:eastAsia="Times New Roman"/>
          <w:szCs w:val="24"/>
        </w:rPr>
        <w:t>α</w:t>
      </w:r>
      <w:r>
        <w:rPr>
          <w:rFonts w:eastAsia="Times New Roman"/>
          <w:szCs w:val="24"/>
        </w:rPr>
        <w:t xml:space="preserve"> προς τα εκεί. Εδώ, στα Βαλκάνια θα έπρεπε να είμαστε αδιαμφισβήτητα οι ηγεμονεύοντες σε μια πορεία ειρήνης, ασφάλειας και ανάπτυξης.</w:t>
      </w:r>
    </w:p>
    <w:p w14:paraId="6FA9DB44" w14:textId="77777777" w:rsidR="00C930AA" w:rsidRDefault="00077D26">
      <w:pPr>
        <w:spacing w:after="0" w:line="600" w:lineRule="auto"/>
        <w:ind w:firstLine="720"/>
        <w:jc w:val="both"/>
        <w:rPr>
          <w:rFonts w:eastAsia="Times New Roman"/>
          <w:szCs w:val="24"/>
        </w:rPr>
      </w:pPr>
      <w:r>
        <w:rPr>
          <w:rFonts w:eastAsia="Times New Roman"/>
          <w:szCs w:val="24"/>
        </w:rPr>
        <w:t>Σας ευχαριστώ πολύ.</w:t>
      </w:r>
    </w:p>
    <w:p w14:paraId="6FA9DB45" w14:textId="77777777" w:rsidR="00C930AA" w:rsidRDefault="00077D2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FA9DB46" w14:textId="77777777" w:rsidR="00C930AA" w:rsidRDefault="00077D26">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Ευχαριστούμε, κύριε συνάδελφε.</w:t>
      </w:r>
    </w:p>
    <w:p w14:paraId="6FA9DB47" w14:textId="77777777" w:rsidR="00C930AA" w:rsidRDefault="00077D26">
      <w:pPr>
        <w:spacing w:after="0" w:line="600" w:lineRule="auto"/>
        <w:ind w:firstLine="720"/>
        <w:jc w:val="both"/>
        <w:rPr>
          <w:rFonts w:eastAsia="Times New Roman"/>
          <w:b/>
          <w:szCs w:val="24"/>
        </w:rPr>
      </w:pPr>
      <w:r>
        <w:rPr>
          <w:rFonts w:eastAsia="Times New Roman"/>
          <w:b/>
          <w:szCs w:val="24"/>
        </w:rPr>
        <w:lastRenderedPageBreak/>
        <w:t xml:space="preserve">ΙΩΑΝΝΗΣ ΜΑΝΙΑΤΗΣ: </w:t>
      </w:r>
      <w:r>
        <w:rPr>
          <w:rFonts w:eastAsia="Times New Roman"/>
          <w:szCs w:val="24"/>
        </w:rPr>
        <w:t>Κύριε Πρόεδρε, θα ήθελα τον λόγο.</w:t>
      </w:r>
    </w:p>
    <w:p w14:paraId="6FA9DB48" w14:textId="77777777" w:rsidR="00C930AA" w:rsidRDefault="00077D26">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Ορίστε, κύριε Μανιάτη, έχετε τον λόγο για ένα λεπτό για να κάνετε μια παρατήρηση.</w:t>
      </w:r>
    </w:p>
    <w:p w14:paraId="6FA9DB49" w14:textId="77777777" w:rsidR="00C930AA" w:rsidRDefault="00077D26">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Κύριε </w:t>
      </w:r>
      <w:r>
        <w:rPr>
          <w:rFonts w:eastAsia="Times New Roman"/>
          <w:szCs w:val="24"/>
        </w:rPr>
        <w:t xml:space="preserve">Πρόεδρε, ακούσαμε πριν λίγο τον κ. Βαρεμένο να μιλάει και να λέει: «Δεν κατανοώ τη φημολογία περί δημοψηφίσματος. Εάν προχωρήσουμε έτσι, θα έχουμε «χορό των τεράτων». Πρόκειται για τυχοδιωκτισμό»». </w:t>
      </w:r>
    </w:p>
    <w:p w14:paraId="6FA9DB4A" w14:textId="77777777" w:rsidR="00C930AA" w:rsidRDefault="00077D26">
      <w:pPr>
        <w:spacing w:after="0" w:line="600" w:lineRule="auto"/>
        <w:ind w:firstLine="720"/>
        <w:jc w:val="both"/>
        <w:rPr>
          <w:rFonts w:eastAsia="Times New Roman"/>
          <w:szCs w:val="24"/>
        </w:rPr>
      </w:pPr>
      <w:r>
        <w:rPr>
          <w:rFonts w:eastAsia="Times New Roman"/>
          <w:szCs w:val="24"/>
        </w:rPr>
        <w:t>Α</w:t>
      </w:r>
      <w:r>
        <w:rPr>
          <w:rFonts w:eastAsia="Times New Roman"/>
          <w:szCs w:val="24"/>
        </w:rPr>
        <w:t xml:space="preserve">κούμε τώρα τον Κοινοβουλευτικό Εκπρόσωπο της Κυβέρνησης </w:t>
      </w:r>
      <w:r>
        <w:rPr>
          <w:rFonts w:eastAsia="Times New Roman"/>
          <w:szCs w:val="24"/>
        </w:rPr>
        <w:t>να λέει αυτά</w:t>
      </w:r>
      <w:r>
        <w:rPr>
          <w:rFonts w:eastAsia="Times New Roman"/>
          <w:szCs w:val="24"/>
        </w:rPr>
        <w:t>,</w:t>
      </w:r>
      <w:r>
        <w:rPr>
          <w:rFonts w:eastAsia="Times New Roman"/>
          <w:szCs w:val="24"/>
        </w:rPr>
        <w:t xml:space="preserve"> που λέει και ο κ. Τσίπρας και ο κ. Κοτζιάς. Παρακολουθεί άναυδη η ελληνική κοινωνία. Πρόκειται για ένα παραλήρημα του αρχηγού της Λέσχης Εθνικοφρόνων και του συγκυβερνήτη του κ. Τσίπρα, του κ. Καμμένου. </w:t>
      </w:r>
    </w:p>
    <w:p w14:paraId="6FA9DB4B" w14:textId="77777777" w:rsidR="00C930AA" w:rsidRDefault="00077D26">
      <w:pPr>
        <w:spacing w:after="0" w:line="600" w:lineRule="auto"/>
        <w:ind w:firstLine="720"/>
        <w:jc w:val="both"/>
        <w:rPr>
          <w:rFonts w:eastAsia="Times New Roman"/>
          <w:szCs w:val="24"/>
        </w:rPr>
      </w:pPr>
      <w:r>
        <w:rPr>
          <w:rFonts w:eastAsia="Times New Roman"/>
          <w:szCs w:val="24"/>
        </w:rPr>
        <w:lastRenderedPageBreak/>
        <w:t>Επειδή, η εξωτερική πολιτική της χώρας</w:t>
      </w:r>
      <w:r>
        <w:rPr>
          <w:rFonts w:eastAsia="Times New Roman"/>
          <w:szCs w:val="24"/>
        </w:rPr>
        <w:t xml:space="preserve"> και τα εθνικά συμφέροντα δεν μπορούν να είναι κλωτσοσκούφι στις διαθέσεις των συγκυβερνώντων προκειμένου να ψαρεύουν σε θολά νερά και από την μια πλευρά και από την άλλη, εδώ υπάρχει θέμα κυβερνητικής πλειοψηφίας.</w:t>
      </w:r>
    </w:p>
    <w:p w14:paraId="6FA9DB4C" w14:textId="77777777" w:rsidR="00C930AA" w:rsidRDefault="00077D26">
      <w:pPr>
        <w:spacing w:after="0" w:line="600" w:lineRule="auto"/>
        <w:ind w:firstLine="720"/>
        <w:jc w:val="both"/>
        <w:rPr>
          <w:rFonts w:eastAsia="Times New Roman"/>
          <w:szCs w:val="24"/>
        </w:rPr>
      </w:pPr>
      <w:r>
        <w:rPr>
          <w:rFonts w:eastAsia="Times New Roman"/>
          <w:szCs w:val="24"/>
        </w:rPr>
        <w:t>Ο κ. Βαρεμένος και άλλοι συνάδελφοι του Σ</w:t>
      </w:r>
      <w:r>
        <w:rPr>
          <w:rFonts w:eastAsia="Times New Roman"/>
          <w:szCs w:val="24"/>
        </w:rPr>
        <w:t xml:space="preserve">ΥΡΙΖΑ εκφράζουν τον εαυτό τους ή συμβαδίζουν με τον κ. Καμμένο; </w:t>
      </w:r>
    </w:p>
    <w:p w14:paraId="6FA9DB4D" w14:textId="77777777" w:rsidR="00C930AA" w:rsidRDefault="00077D26">
      <w:pPr>
        <w:spacing w:after="0" w:line="600" w:lineRule="auto"/>
        <w:ind w:firstLine="720"/>
        <w:jc w:val="both"/>
        <w:rPr>
          <w:rFonts w:eastAsia="Times New Roman"/>
          <w:szCs w:val="24"/>
        </w:rPr>
      </w:pPr>
      <w:r>
        <w:rPr>
          <w:rFonts w:eastAsia="Times New Roman"/>
          <w:szCs w:val="24"/>
        </w:rPr>
        <w:t>Αυτό πρέπει να ξεκαθαριστεί. Αλλιώτικα</w:t>
      </w:r>
      <w:r>
        <w:rPr>
          <w:rFonts w:eastAsia="Times New Roman"/>
          <w:szCs w:val="24"/>
        </w:rPr>
        <w:t>,</w:t>
      </w:r>
      <w:r>
        <w:rPr>
          <w:rFonts w:eastAsia="Times New Roman"/>
          <w:szCs w:val="24"/>
        </w:rPr>
        <w:t xml:space="preserve"> για άλλη μια φορά αποδεικνύεται ότι η Κυβέρνηση αυτή είναι τυχοδιωκτική και ανεύθυνη απέναντι σε όλα τα εθνικά θέματα και πολύ περισσότερο στο θέμα των</w:t>
      </w:r>
      <w:r>
        <w:rPr>
          <w:rFonts w:eastAsia="Times New Roman"/>
          <w:szCs w:val="24"/>
        </w:rPr>
        <w:t xml:space="preserve"> Σκοπίων.</w:t>
      </w:r>
    </w:p>
    <w:p w14:paraId="6FA9DB4E" w14:textId="77777777" w:rsidR="00C930AA" w:rsidRDefault="00077D26">
      <w:pPr>
        <w:spacing w:after="0" w:line="600" w:lineRule="auto"/>
        <w:ind w:firstLine="720"/>
        <w:jc w:val="both"/>
        <w:rPr>
          <w:rFonts w:eastAsia="Times New Roman"/>
          <w:szCs w:val="24"/>
        </w:rPr>
      </w:pPr>
      <w:r>
        <w:rPr>
          <w:rFonts w:eastAsia="Times New Roman"/>
          <w:b/>
          <w:szCs w:val="24"/>
        </w:rPr>
        <w:t>ΣΩΚΡΑΤΗΣ ΦΑΜΕΛΛΟΣ (Αναπληρωτής Υπουργός Περιβάλλοντος και Ενέργειας):</w:t>
      </w:r>
      <w:r>
        <w:rPr>
          <w:rFonts w:eastAsia="Times New Roman"/>
          <w:szCs w:val="24"/>
        </w:rPr>
        <w:t xml:space="preserve"> Εσύ είσαι τυχοδιώκτης!</w:t>
      </w:r>
    </w:p>
    <w:p w14:paraId="6FA9DB4F" w14:textId="77777777" w:rsidR="00C930AA" w:rsidRDefault="00077D26">
      <w:pPr>
        <w:spacing w:after="0" w:line="600" w:lineRule="auto"/>
        <w:ind w:firstLine="720"/>
        <w:jc w:val="center"/>
        <w:rPr>
          <w:rFonts w:eastAsia="Times New Roman" w:cs="Times New Roman"/>
          <w:szCs w:val="24"/>
        </w:rPr>
      </w:pPr>
      <w:r>
        <w:rPr>
          <w:rFonts w:eastAsia="Times New Roman" w:cs="Times New Roman"/>
          <w:szCs w:val="24"/>
        </w:rPr>
        <w:lastRenderedPageBreak/>
        <w:t>(Θόρυβος - Διαμαρτυρίες)</w:t>
      </w:r>
    </w:p>
    <w:p w14:paraId="6FA9DB50" w14:textId="77777777" w:rsidR="00C930AA" w:rsidRDefault="00077D26">
      <w:pPr>
        <w:spacing w:after="0" w:line="600" w:lineRule="auto"/>
        <w:ind w:firstLine="720"/>
        <w:jc w:val="both"/>
        <w:rPr>
          <w:rFonts w:eastAsia="Times New Roman"/>
          <w:szCs w:val="24"/>
        </w:rPr>
      </w:pPr>
      <w:r>
        <w:rPr>
          <w:rFonts w:eastAsia="Times New Roman" w:cs="Times New Roman"/>
          <w:b/>
          <w:szCs w:val="24"/>
        </w:rPr>
        <w:t>ΔΗΜΗΤΡΙΟΣ ΔΗΜΗΤΡΙΑΔΗΣ:</w:t>
      </w:r>
      <w:r>
        <w:rPr>
          <w:rFonts w:eastAsia="Times New Roman" w:cs="Times New Roman"/>
          <w:szCs w:val="24"/>
        </w:rPr>
        <w:t xml:space="preserve"> Κύριε Πρόεδρε, γιατί πήρε τον λόγο ο κ. Μανιάτης; </w:t>
      </w:r>
    </w:p>
    <w:p w14:paraId="6FA9DB51" w14:textId="77777777" w:rsidR="00C930AA" w:rsidRDefault="00077D26">
      <w:pPr>
        <w:spacing w:after="0" w:line="600" w:lineRule="auto"/>
        <w:ind w:firstLine="720"/>
        <w:jc w:val="both"/>
        <w:rPr>
          <w:rFonts w:eastAsia="Times New Roman"/>
          <w:b/>
          <w:szCs w:val="24"/>
        </w:rPr>
      </w:pPr>
      <w:r>
        <w:rPr>
          <w:rFonts w:eastAsia="Times New Roman"/>
          <w:b/>
          <w:szCs w:val="24"/>
        </w:rPr>
        <w:t xml:space="preserve">ΝΙΚΟΛΑΟΣ ΞΥΔΑΚΗΣ: </w:t>
      </w:r>
      <w:r>
        <w:rPr>
          <w:rFonts w:eastAsia="Times New Roman"/>
          <w:szCs w:val="24"/>
        </w:rPr>
        <w:t>Κύριε Πρόεδρε, επειδή ο κύριος συνάδ</w:t>
      </w:r>
      <w:r>
        <w:rPr>
          <w:rFonts w:eastAsia="Times New Roman"/>
          <w:szCs w:val="24"/>
        </w:rPr>
        <w:t>ελφος αναφέρθηκε στο πρόσωπό μου, θα ήθελα τον λόγο.</w:t>
      </w:r>
    </w:p>
    <w:p w14:paraId="6FA9DB52" w14:textId="77777777" w:rsidR="00C930AA" w:rsidRDefault="00077D26">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Ξυδάκη, θα σας δώσω τον λόγο, απλώς να μην αλλάξουμε τη ροή της συνεδρίασης.</w:t>
      </w:r>
    </w:p>
    <w:p w14:paraId="6FA9DB53" w14:textId="77777777" w:rsidR="00C930AA" w:rsidRDefault="00077D26">
      <w:pPr>
        <w:spacing w:after="0" w:line="600" w:lineRule="auto"/>
        <w:ind w:firstLine="720"/>
        <w:jc w:val="both"/>
        <w:rPr>
          <w:rFonts w:eastAsia="Times New Roman"/>
          <w:szCs w:val="24"/>
        </w:rPr>
      </w:pPr>
      <w:r>
        <w:rPr>
          <w:rFonts w:eastAsia="Times New Roman"/>
          <w:b/>
          <w:szCs w:val="24"/>
        </w:rPr>
        <w:t>ΝΙΚΟΛΑΟΣ ΞΥΔΑΚΗΣ:</w:t>
      </w:r>
      <w:r>
        <w:rPr>
          <w:rFonts w:eastAsia="Times New Roman"/>
          <w:szCs w:val="24"/>
        </w:rPr>
        <w:t xml:space="preserve"> Δεν αλλάζω τη ροή, κύριε Πρόεδρε. </w:t>
      </w:r>
    </w:p>
    <w:p w14:paraId="6FA9DB54" w14:textId="77777777" w:rsidR="00C930AA" w:rsidRDefault="00077D26">
      <w:pPr>
        <w:spacing w:after="0" w:line="600" w:lineRule="auto"/>
        <w:ind w:firstLine="720"/>
        <w:jc w:val="both"/>
        <w:rPr>
          <w:rFonts w:eastAsia="Times New Roman"/>
          <w:szCs w:val="24"/>
        </w:rPr>
      </w:pPr>
      <w:r>
        <w:rPr>
          <w:rFonts w:eastAsia="Times New Roman"/>
          <w:b/>
          <w:szCs w:val="24"/>
        </w:rPr>
        <w:t>ΣΩΚΡΑΤΗΣ ΦΑΜΕΛΛΟΣ (</w:t>
      </w:r>
      <w:r>
        <w:rPr>
          <w:rFonts w:eastAsia="Times New Roman" w:cs="Times New Roman"/>
          <w:b/>
          <w:szCs w:val="24"/>
        </w:rPr>
        <w:t>Αναπληρωτής Υπου</w:t>
      </w:r>
      <w:r>
        <w:rPr>
          <w:rFonts w:eastAsia="Times New Roman" w:cs="Times New Roman"/>
          <w:b/>
          <w:szCs w:val="24"/>
        </w:rPr>
        <w:t>ργός Περιβάλλοντος και Ενέργειας)</w:t>
      </w:r>
      <w:r>
        <w:rPr>
          <w:rFonts w:eastAsia="Times New Roman"/>
          <w:b/>
          <w:szCs w:val="24"/>
        </w:rPr>
        <w:t xml:space="preserve">: </w:t>
      </w:r>
      <w:r>
        <w:rPr>
          <w:rFonts w:eastAsia="Times New Roman"/>
          <w:szCs w:val="24"/>
        </w:rPr>
        <w:t>Γιατί δεν κάνατε παρατήρηση στον κ. Μανιάτη;</w:t>
      </w:r>
    </w:p>
    <w:p w14:paraId="6FA9DB55" w14:textId="77777777" w:rsidR="00C930AA" w:rsidRDefault="00077D26">
      <w:pPr>
        <w:spacing w:after="0" w:line="600" w:lineRule="auto"/>
        <w:ind w:firstLine="720"/>
        <w:jc w:val="both"/>
        <w:rPr>
          <w:rFonts w:eastAsia="Times New Roman"/>
          <w:szCs w:val="24"/>
        </w:rPr>
      </w:pPr>
      <w:r>
        <w:rPr>
          <w:rFonts w:eastAsia="Times New Roman"/>
          <w:b/>
          <w:szCs w:val="24"/>
        </w:rPr>
        <w:lastRenderedPageBreak/>
        <w:t>ΔΗΜΗΤΡΙΟΣ ΔΗΜΗΤΡΙΑΔΗΣ:</w:t>
      </w:r>
      <w:r>
        <w:rPr>
          <w:rFonts w:eastAsia="Times New Roman"/>
          <w:szCs w:val="24"/>
        </w:rPr>
        <w:t xml:space="preserve"> Γιατί του δώσατε τον λόγο, κύριε Πρόεδρε; </w:t>
      </w:r>
    </w:p>
    <w:p w14:paraId="6FA9DB56" w14:textId="77777777" w:rsidR="00C930AA" w:rsidRDefault="00077D26">
      <w:pPr>
        <w:spacing w:after="0" w:line="600" w:lineRule="auto"/>
        <w:ind w:firstLine="720"/>
        <w:jc w:val="both"/>
        <w:rPr>
          <w:rFonts w:eastAsia="Times New Roman"/>
          <w:b/>
          <w:szCs w:val="24"/>
        </w:rPr>
      </w:pPr>
      <w:r>
        <w:rPr>
          <w:rFonts w:eastAsia="Times New Roman"/>
          <w:b/>
          <w:szCs w:val="24"/>
        </w:rPr>
        <w:t>ΠΡΟΕΔΡΕΥΩΝ (Σπυρίδων Λυκούδης):</w:t>
      </w:r>
      <w:r>
        <w:rPr>
          <w:rFonts w:eastAsia="Times New Roman"/>
          <w:szCs w:val="24"/>
        </w:rPr>
        <w:t xml:space="preserve"> Τι να κάνω, δηλαδή; Να τον κόψω την ώρα που μίλαγε; Κύριε Φάμελλε, το λέω τώρα</w:t>
      </w:r>
      <w:r>
        <w:rPr>
          <w:rFonts w:eastAsia="Times New Roman"/>
          <w:szCs w:val="24"/>
        </w:rPr>
        <w:t>. Λέω να μην αλλάξουμε τη ροή.</w:t>
      </w:r>
      <w:r>
        <w:rPr>
          <w:rFonts w:eastAsia="Times New Roman"/>
          <w:b/>
          <w:szCs w:val="24"/>
        </w:rPr>
        <w:t xml:space="preserve"> </w:t>
      </w:r>
    </w:p>
    <w:p w14:paraId="6FA9DB57" w14:textId="77777777" w:rsidR="00C930AA" w:rsidRDefault="00077D26">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Να μην έπαιρνα τον λόγο, δηλαδή; </w:t>
      </w:r>
    </w:p>
    <w:p w14:paraId="6FA9DB58" w14:textId="77777777" w:rsidR="00C930AA" w:rsidRDefault="00077D26">
      <w:pPr>
        <w:spacing w:after="0" w:line="600" w:lineRule="auto"/>
        <w:ind w:firstLine="720"/>
        <w:jc w:val="both"/>
        <w:rPr>
          <w:rFonts w:eastAsia="Times New Roman"/>
          <w:b/>
          <w:szCs w:val="24"/>
        </w:rPr>
      </w:pPr>
      <w:r>
        <w:rPr>
          <w:rFonts w:eastAsia="Times New Roman"/>
          <w:b/>
          <w:szCs w:val="24"/>
        </w:rPr>
        <w:t>ΣΩΚΡΑΤΗΣ ΦΑΜΕΛΛΟΣ (</w:t>
      </w:r>
      <w:r>
        <w:rPr>
          <w:rFonts w:eastAsia="Times New Roman" w:cs="Times New Roman"/>
          <w:b/>
          <w:szCs w:val="24"/>
        </w:rPr>
        <w:t>Αναπληρωτής Υπουργός Περιβάλλοντος και Ενέργειας)</w:t>
      </w:r>
      <w:r>
        <w:rPr>
          <w:rFonts w:eastAsia="Times New Roman"/>
          <w:b/>
          <w:szCs w:val="24"/>
        </w:rPr>
        <w:t xml:space="preserve">: </w:t>
      </w:r>
      <w:r>
        <w:rPr>
          <w:rFonts w:eastAsia="Times New Roman"/>
          <w:szCs w:val="24"/>
        </w:rPr>
        <w:t>Το σχόλιο του κυρίου Προέδρου είναι για εσάς, όπως είπε ο κύριος Πρόεδρος.</w:t>
      </w:r>
    </w:p>
    <w:p w14:paraId="6FA9DB59" w14:textId="77777777" w:rsidR="00C930AA" w:rsidRDefault="00077D26">
      <w:pPr>
        <w:spacing w:after="0" w:line="600" w:lineRule="auto"/>
        <w:ind w:firstLine="720"/>
        <w:jc w:val="both"/>
        <w:rPr>
          <w:rFonts w:eastAsia="Times New Roman"/>
          <w:szCs w:val="24"/>
        </w:rPr>
      </w:pPr>
      <w:r>
        <w:rPr>
          <w:rFonts w:eastAsia="Times New Roman"/>
          <w:b/>
          <w:szCs w:val="24"/>
        </w:rPr>
        <w:t>ΠΡΟΕΔΡΕΥΩΝ (Σπυρίδων Λυκούδ</w:t>
      </w:r>
      <w:r>
        <w:rPr>
          <w:rFonts w:eastAsia="Times New Roman"/>
          <w:b/>
          <w:szCs w:val="24"/>
        </w:rPr>
        <w:t>ης):</w:t>
      </w:r>
      <w:r>
        <w:rPr>
          <w:rFonts w:eastAsia="Times New Roman"/>
          <w:szCs w:val="24"/>
        </w:rPr>
        <w:t xml:space="preserve"> Κύριε Φάμελλε, εγώ διευθύνω πάντως τη συζήτηση. Γι’ αυτό και δίνω τον λόγο στον κ. Ξυδάκη</w:t>
      </w:r>
      <w:r>
        <w:rPr>
          <w:rFonts w:eastAsia="Times New Roman"/>
          <w:szCs w:val="24"/>
        </w:rPr>
        <w:t>,</w:t>
      </w:r>
      <w:r>
        <w:rPr>
          <w:rFonts w:eastAsia="Times New Roman"/>
          <w:szCs w:val="24"/>
        </w:rPr>
        <w:t xml:space="preserve"> για να έχει μια απάντηση.</w:t>
      </w:r>
    </w:p>
    <w:p w14:paraId="6FA9DB5A" w14:textId="77777777" w:rsidR="00C930AA" w:rsidRDefault="00077D26">
      <w:pPr>
        <w:spacing w:after="0" w:line="600" w:lineRule="auto"/>
        <w:ind w:firstLine="720"/>
        <w:jc w:val="both"/>
        <w:rPr>
          <w:rFonts w:eastAsia="Times New Roman"/>
          <w:szCs w:val="24"/>
        </w:rPr>
      </w:pPr>
      <w:r>
        <w:rPr>
          <w:rFonts w:eastAsia="Times New Roman"/>
          <w:b/>
          <w:szCs w:val="24"/>
        </w:rPr>
        <w:lastRenderedPageBreak/>
        <w:t>ΣΩΚΡΑΤΗΣ ΦΑΜΕΛΛΟΣ (Αναπληρωτής Υπουργός Περιβάλλοντος και Ενέργειας):</w:t>
      </w:r>
      <w:r>
        <w:rPr>
          <w:rFonts w:eastAsia="Times New Roman"/>
          <w:szCs w:val="24"/>
        </w:rPr>
        <w:t xml:space="preserve"> Συμφωνώ, κύριε Πρόεδρε. </w:t>
      </w:r>
    </w:p>
    <w:p w14:paraId="6FA9DB5B"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Αυτό είναι το πρόβλημ</w:t>
      </w:r>
      <w:r>
        <w:rPr>
          <w:rFonts w:eastAsia="Times New Roman" w:cs="Times New Roman"/>
          <w:szCs w:val="24"/>
        </w:rPr>
        <w:t xml:space="preserve">α σας; Παίζετε με τη χώρα και το πρόβλημά σας είναι αυτό; Ότι πήρα τον λόγο; Σας παρακαλώ! </w:t>
      </w:r>
    </w:p>
    <w:p w14:paraId="6FA9DB5C"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Μανιάτη, παρακαλώ. Δεν χρειάζονται εκνευρισμοί. </w:t>
      </w:r>
    </w:p>
    <w:p w14:paraId="6FA9DB5D"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Ξυπνήσατε από τον λήθαργο</w:t>
      </w:r>
      <w:r>
        <w:rPr>
          <w:rFonts w:eastAsia="Times New Roman" w:cs="Times New Roman"/>
          <w:szCs w:val="24"/>
        </w:rPr>
        <w:t>,</w:t>
      </w:r>
      <w:r>
        <w:rPr>
          <w:rFonts w:eastAsia="Times New Roman" w:cs="Times New Roman"/>
          <w:szCs w:val="24"/>
        </w:rPr>
        <w:t xml:space="preserve"> που ήσασταν τόση ώρα!</w:t>
      </w:r>
    </w:p>
    <w:p w14:paraId="6FA9DB5E"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Σοβαρευτείτε! Είστε Κυβέρνηση της χώρας!</w:t>
      </w:r>
    </w:p>
    <w:p w14:paraId="6FA9DB5F"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Τα είπατε αυτά που θέλατε. </w:t>
      </w:r>
    </w:p>
    <w:p w14:paraId="6FA9DB60"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ΑΝΑΣΤΑΣΙΑ ΓΚΑΡΑ:</w:t>
      </w:r>
      <w:r>
        <w:rPr>
          <w:rFonts w:eastAsia="Times New Roman" w:cs="Times New Roman"/>
          <w:szCs w:val="24"/>
        </w:rPr>
        <w:t xml:space="preserve"> Κατ’ αρχάς</w:t>
      </w:r>
      <w:r>
        <w:rPr>
          <w:rFonts w:eastAsia="Times New Roman" w:cs="Times New Roman"/>
          <w:szCs w:val="24"/>
        </w:rPr>
        <w:t>,</w:t>
      </w:r>
      <w:r>
        <w:rPr>
          <w:rFonts w:eastAsia="Times New Roman" w:cs="Times New Roman"/>
          <w:szCs w:val="24"/>
        </w:rPr>
        <w:t xml:space="preserve"> ήταν λάθος διαδικαστικό να πάρει τον λόγο, κύριε Πρόεδρε. </w:t>
      </w:r>
    </w:p>
    <w:p w14:paraId="6FA9DB61"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Κυρία Γκαρά, σας παρακαλώ. </w:t>
      </w:r>
    </w:p>
    <w:p w14:paraId="6FA9DB62"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Πού είναι ο Κοινοβουλευτικός τους Εκπρόσωπος; Οι εισηγητές εισηγούνται το νομοσχέδιο και μιλάνε για το νομοσχέδιο. </w:t>
      </w:r>
    </w:p>
    <w:p w14:paraId="6FA9DB63"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Σύμφωνοι. Δεν είναι η πρώτη φορά</w:t>
      </w:r>
      <w:r>
        <w:rPr>
          <w:rFonts w:eastAsia="Times New Roman" w:cs="Times New Roman"/>
          <w:szCs w:val="24"/>
        </w:rPr>
        <w:t>,</w:t>
      </w:r>
      <w:r>
        <w:rPr>
          <w:rFonts w:eastAsia="Times New Roman" w:cs="Times New Roman"/>
          <w:szCs w:val="24"/>
        </w:rPr>
        <w:t xml:space="preserve"> που μας ξεφεύγει κάτι. Δεν πε</w:t>
      </w:r>
      <w:r>
        <w:rPr>
          <w:rFonts w:eastAsia="Times New Roman" w:cs="Times New Roman"/>
          <w:szCs w:val="24"/>
        </w:rPr>
        <w:t xml:space="preserve">ιράζει. Θα δώσει μια απάντηση ο κ. Ξυδάκης να προχωρήσουμε. </w:t>
      </w:r>
    </w:p>
    <w:p w14:paraId="6FA9DB64"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Όχι, όμως, να συνεχίζουμε μια τέτοια συζήτηση. </w:t>
      </w:r>
    </w:p>
    <w:p w14:paraId="6FA9DB65"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Δεν πειράζει. Βοηθήστε με λίγο. </w:t>
      </w:r>
    </w:p>
    <w:p w14:paraId="6FA9DB66"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Κύριε Ξυδάκη, δώστε μία απάντηση για να προχωρήσουμε. </w:t>
      </w:r>
    </w:p>
    <w:p w14:paraId="6FA9DB67"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ΝΙΚΟΛΑΟΣ Ξ</w:t>
      </w:r>
      <w:r>
        <w:rPr>
          <w:rFonts w:eastAsia="Times New Roman" w:cs="Times New Roman"/>
          <w:b/>
          <w:szCs w:val="24"/>
        </w:rPr>
        <w:t>ΥΔΑΚΗΣ:</w:t>
      </w:r>
      <w:r>
        <w:rPr>
          <w:rFonts w:eastAsia="Times New Roman" w:cs="Times New Roman"/>
          <w:szCs w:val="24"/>
        </w:rPr>
        <w:t xml:space="preserve"> Κύριε Πρόεδρε, δεν νομίζω ότι όξυνα κανένα κλίμα ούτε κανένα πνεύμα ούτε προσέβαλα κανέναν προσωπικά. Αν ο κ. Μανιάτης -ο οποίος και στην ομιλία του είχε έναν οξύ τόνο, αλλά εντάξει η πολιτική έχει οξείς τόνους- νομίζει ότι σε μια συζήτηση, η οποία</w:t>
      </w:r>
      <w:r>
        <w:rPr>
          <w:rFonts w:eastAsia="Times New Roman" w:cs="Times New Roman"/>
          <w:szCs w:val="24"/>
        </w:rPr>
        <w:t xml:space="preserve"> διεξάγεται σε ένα πολύ αρμονικό κλίμα, όπου ακόμα και οι διαξιφισμοί είναι χαριτωμένοι και κόσμιοι –όπως έγινε και μεταξύ του κ. Δένδια και του κυρίου Υπουργού, όπου έδωσε τις εξηγήσεις του ο Υπουργός- και υπάρχει ένα επίπεδο, μπορεί να ρίχνει κροτίδες άν</w:t>
      </w:r>
      <w:r>
        <w:rPr>
          <w:rFonts w:eastAsia="Times New Roman" w:cs="Times New Roman"/>
          <w:szCs w:val="24"/>
        </w:rPr>
        <w:t xml:space="preserve">ευ περιεχομένου… </w:t>
      </w:r>
    </w:p>
    <w:p w14:paraId="6FA9DB68"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Κύριε Πρόεδρε, θέλω τον λόγο. </w:t>
      </w:r>
    </w:p>
    <w:p w14:paraId="6FA9DB69" w14:textId="77777777" w:rsidR="00C930AA" w:rsidRDefault="00077D26">
      <w:pPr>
        <w:spacing w:after="0"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του ΣΥΡΙΖΑ)</w:t>
      </w:r>
    </w:p>
    <w:p w14:paraId="6FA9DB6A"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Σας παρακαλώ, κύριε Μανιάτη. Δεν σας διέκοψα όταν οργιάζατε. Σας παρακαλώ! Αν ο κ. Μανιάτης νομίζει ότι με αυτόν τον πολιτικό κουτσαβα</w:t>
      </w:r>
      <w:r>
        <w:rPr>
          <w:rFonts w:eastAsia="Times New Roman" w:cs="Times New Roman"/>
          <w:szCs w:val="24"/>
        </w:rPr>
        <w:t>κισμό θα το χαλάσει όλο αυτό, όχι μόνο το κλίμα της συγκεκριμένης συνεδρίασης, αλλά την προσπάθεια όσων εξ ημών, των Βουλευτών όλων των παρατάξεων, φρονούμε ότι υπάρχουν ζητήματα εξωτερικής πολιτικής μείζονος σημασίας, στα οποία χρειάζεται σοβαρότητα, συζή</w:t>
      </w:r>
      <w:r>
        <w:rPr>
          <w:rFonts w:eastAsia="Times New Roman" w:cs="Times New Roman"/>
          <w:szCs w:val="24"/>
        </w:rPr>
        <w:t xml:space="preserve">τηση, ανταλλαγή απόψεων και όχι βαρελότων, ας πάει αλλού να παίξει αυτόν τον ρόλο. </w:t>
      </w:r>
    </w:p>
    <w:p w14:paraId="6FA9DB6B"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Κύριε Πρόεδρε, δεν θα μου δώσετε τον λόγο; </w:t>
      </w:r>
    </w:p>
    <w:p w14:paraId="6FA9DB6C"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Κύριε Μανιάτη, αφήστε με μισό λεπτό να σας πω. </w:t>
      </w:r>
    </w:p>
    <w:p w14:paraId="6FA9DB6D"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Κύριε Πρόεδρ</w:t>
      </w:r>
      <w:r>
        <w:rPr>
          <w:rFonts w:eastAsia="Times New Roman" w:cs="Times New Roman"/>
          <w:szCs w:val="24"/>
        </w:rPr>
        <w:t xml:space="preserve">ε, θέλω τον λόγο επί προσωπικού. Τα βαρελότα και όλα αυτά, δεν θα περάσουν έτσι.  </w:t>
      </w:r>
    </w:p>
    <w:p w14:paraId="6FA9DB6E" w14:textId="77777777" w:rsidR="00C930AA" w:rsidRDefault="00077D26">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FA9DB6F"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Θα σας δώσω τον λόγο επί προσωπικού</w:t>
      </w:r>
      <w:r>
        <w:rPr>
          <w:rFonts w:eastAsia="Times New Roman" w:cs="Times New Roman"/>
          <w:szCs w:val="24"/>
        </w:rPr>
        <w:t>,</w:t>
      </w:r>
      <w:r>
        <w:rPr>
          <w:rFonts w:eastAsia="Times New Roman" w:cs="Times New Roman"/>
          <w:szCs w:val="24"/>
        </w:rPr>
        <w:t xml:space="preserve"> αν συνεννοηθούμε πρώτα. Το μόνο που είπε για εσάς ο κ. Ξυδάκης πριν</w:t>
      </w:r>
      <w:r>
        <w:rPr>
          <w:rFonts w:eastAsia="Times New Roman" w:cs="Times New Roman"/>
          <w:szCs w:val="24"/>
        </w:rPr>
        <w:t xml:space="preserve"> είναι ότι ρίξατε μερικές κροτίδες. Αν αυτό θεωρείτε ότι είναι θέμα προσωπικό, εντάξει. Όμως, παρακαλώ βοηθήστε να πάμε παρακάτω. Εγώ δεν άκουσα να σας πει κάτι προσωπικό. </w:t>
      </w:r>
    </w:p>
    <w:p w14:paraId="6FA9DB70"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Ακούστε, κύριε Πρόεδρε…</w:t>
      </w:r>
    </w:p>
    <w:p w14:paraId="6FA9DB71"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Κύριε Μαν</w:t>
      </w:r>
      <w:r>
        <w:rPr>
          <w:rFonts w:eastAsia="Times New Roman" w:cs="Times New Roman"/>
          <w:szCs w:val="24"/>
        </w:rPr>
        <w:t xml:space="preserve">ιάτη, σας παρακαλώ, βοηθήστε λίγο. </w:t>
      </w:r>
    </w:p>
    <w:p w14:paraId="6FA9DB72"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Κύριε Πρόεδρε, δεύτερο λάθος από εσάς. Διορθώστε το λάθος που κάνατε. </w:t>
      </w:r>
    </w:p>
    <w:p w14:paraId="6FA9DB73"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Κακώς του δώσατε τον λόγο! Δεν υπήρχε θέμα! Και τώρα θέλει τον λόγο επί προσωπικού!</w:t>
      </w:r>
    </w:p>
    <w:p w14:paraId="6FA9DB74"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Κύριε Π</w:t>
      </w:r>
      <w:r>
        <w:rPr>
          <w:rFonts w:eastAsia="Times New Roman" w:cs="Times New Roman"/>
          <w:szCs w:val="24"/>
        </w:rPr>
        <w:t xml:space="preserve">ρόεδρε, μπορώ να έχω τον λόγο επί προσωπικού για ένα λεπτό; </w:t>
      </w:r>
    </w:p>
    <w:p w14:paraId="6FA9DB75"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Έχετε τον λόγο, κύριε Μανιάτη. Εντάξει τριάντα δευτερόλεπτα είναι. </w:t>
      </w:r>
    </w:p>
    <w:p w14:paraId="6FA9DB76"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Ακούστε, κύριε Πρόεδρε! Αν ο Κοινοβουλευτικός Εκπρόσωπος του ΣΥΡΙΖΑ θεωρεί κροτίδες και βαρελότα το ότι ένας Βουλευτής του δικού του κόμματος κατήγγειλε τον </w:t>
      </w:r>
      <w:r>
        <w:rPr>
          <w:rFonts w:eastAsia="Times New Roman" w:cs="Times New Roman"/>
          <w:szCs w:val="24"/>
        </w:rPr>
        <w:lastRenderedPageBreak/>
        <w:t>συγκυβερνήτη Καμμένο ότι είναι τυχοδιώκτης και ότι θα ανοίξει τον χορό των τεράτων, αυτό δείχνει τη</w:t>
      </w:r>
      <w:r>
        <w:rPr>
          <w:rFonts w:eastAsia="Times New Roman" w:cs="Times New Roman"/>
          <w:szCs w:val="24"/>
        </w:rPr>
        <w:t xml:space="preserve">ν ποιότητα του κοινοβουλευτικού διαλόγου μέσα στην Κυβέρνηση. </w:t>
      </w:r>
    </w:p>
    <w:p w14:paraId="6FA9DB77"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Εδώ, λοιπόν, υπάρχει θέμα</w:t>
      </w:r>
      <w:r>
        <w:rPr>
          <w:rFonts w:eastAsia="Times New Roman" w:cs="Times New Roman"/>
          <w:szCs w:val="24"/>
        </w:rPr>
        <w:t>,</w:t>
      </w:r>
      <w:r>
        <w:rPr>
          <w:rFonts w:eastAsia="Times New Roman" w:cs="Times New Roman"/>
          <w:szCs w:val="24"/>
        </w:rPr>
        <w:t xml:space="preserve"> στο οποίο πρέπει να απαντήσει η Κυβέρνηση. Υπάρχει κοινοβουλευτική </w:t>
      </w:r>
      <w:r>
        <w:rPr>
          <w:rFonts w:eastAsia="Times New Roman" w:cs="Times New Roman"/>
          <w:szCs w:val="24"/>
        </w:rPr>
        <w:t>Π</w:t>
      </w:r>
      <w:r>
        <w:rPr>
          <w:rFonts w:eastAsia="Times New Roman" w:cs="Times New Roman"/>
          <w:szCs w:val="24"/>
        </w:rPr>
        <w:t xml:space="preserve">λειοψηφία ή δεν υπάρχει; </w:t>
      </w:r>
    </w:p>
    <w:p w14:paraId="6FA9DB78" w14:textId="77777777" w:rsidR="00C930AA" w:rsidRDefault="00077D26">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FA9DB79"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w:t>
      </w:r>
      <w:r>
        <w:rPr>
          <w:rFonts w:eastAsia="Times New Roman" w:cs="Times New Roman"/>
          <w:b/>
          <w:szCs w:val="24"/>
        </w:rPr>
        <w:t xml:space="preserve">ργός Περιβάλλοντος και Ενέργειας): </w:t>
      </w:r>
      <w:r>
        <w:rPr>
          <w:rFonts w:eastAsia="Times New Roman" w:cs="Times New Roman"/>
          <w:szCs w:val="24"/>
        </w:rPr>
        <w:t xml:space="preserve">Τι λέτε τώρα; Δεν γίνεται αυτό, κύριε Πρόεδρε. Θα πάρω και εγώ τον λόγο εκ μέρους της Κυβέρνησης. </w:t>
      </w:r>
    </w:p>
    <w:p w14:paraId="6FA9DB7A"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Μανιάτη, με συγχωρείτε. Αποκλείεται να αλλάξει</w:t>
      </w:r>
      <w:r>
        <w:rPr>
          <w:rFonts w:eastAsia="Times New Roman" w:cs="Times New Roman"/>
          <w:szCs w:val="24"/>
        </w:rPr>
        <w:t>,</w:t>
      </w:r>
      <w:r>
        <w:rPr>
          <w:rFonts w:eastAsia="Times New Roman" w:cs="Times New Roman"/>
          <w:szCs w:val="24"/>
        </w:rPr>
        <w:t xml:space="preserve"> όσο είμαι εγώ στην Έδρα ο χαρακτήρας της συνεδρίασης. Αποκλείεται να αλλάξει!</w:t>
      </w:r>
    </w:p>
    <w:p w14:paraId="6FA9DB7B"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Κύριε Πρόεδρε!</w:t>
      </w:r>
    </w:p>
    <w:p w14:paraId="6FA9DB7C"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Κύριε Μανιάτη, σας παρακαλώ. </w:t>
      </w:r>
    </w:p>
    <w:p w14:paraId="6FA9DB7D"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Το ένα λεπτό</w:t>
      </w:r>
      <w:r>
        <w:rPr>
          <w:rFonts w:eastAsia="Times New Roman" w:cs="Times New Roman"/>
          <w:szCs w:val="24"/>
        </w:rPr>
        <w:t>,</w:t>
      </w:r>
      <w:r>
        <w:rPr>
          <w:rFonts w:eastAsia="Times New Roman" w:cs="Times New Roman"/>
          <w:szCs w:val="24"/>
        </w:rPr>
        <w:t xml:space="preserve"> που μου δώσατε θέλω. </w:t>
      </w:r>
    </w:p>
    <w:p w14:paraId="6FA9DB7E"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w:t>
      </w:r>
      <w:r>
        <w:rPr>
          <w:rFonts w:eastAsia="Times New Roman" w:cs="Times New Roman"/>
          <w:b/>
          <w:szCs w:val="24"/>
        </w:rPr>
        <w:t xml:space="preserve">ς): </w:t>
      </w:r>
      <w:r>
        <w:rPr>
          <w:rFonts w:eastAsia="Times New Roman" w:cs="Times New Roman"/>
          <w:szCs w:val="24"/>
        </w:rPr>
        <w:t xml:space="preserve">Σας το έδωσα. Το εξαντλήσατε. </w:t>
      </w:r>
    </w:p>
    <w:p w14:paraId="6FA9DB7F" w14:textId="77777777" w:rsidR="00C930AA" w:rsidRDefault="00077D26">
      <w:pPr>
        <w:spacing w:after="0" w:line="600" w:lineRule="auto"/>
        <w:ind w:firstLine="720"/>
        <w:jc w:val="both"/>
        <w:rPr>
          <w:rFonts w:eastAsia="Times New Roman" w:cs="Times New Roman"/>
          <w:szCs w:val="24"/>
        </w:rPr>
      </w:pPr>
      <w:r>
        <w:rPr>
          <w:rFonts w:eastAsia="Times New Roman"/>
          <w:b/>
          <w:szCs w:val="24"/>
        </w:rPr>
        <w:t>ΣΩΚΡΑΤΗΣ ΦΑΜΕΛΛΟΣ (Αναπληρωτής Υπουργός Περιβάλλοντος και Ενέργειας):</w:t>
      </w:r>
      <w:r>
        <w:rPr>
          <w:rFonts w:eastAsia="Times New Roman"/>
          <w:szCs w:val="24"/>
        </w:rPr>
        <w:t xml:space="preserve"> </w:t>
      </w:r>
      <w:r>
        <w:rPr>
          <w:rFonts w:eastAsia="Times New Roman" w:cs="Times New Roman"/>
          <w:szCs w:val="24"/>
        </w:rPr>
        <w:t xml:space="preserve">Να διαγραφούν από τα Πρακτικά αυτά που είπε ο κ. Μανιάτης. </w:t>
      </w:r>
    </w:p>
    <w:p w14:paraId="6FA9DB80"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Είναι δυνατόν στη Νέα Υόρκη ο Υπουργός Εξωτερικών να διαπραγματεύεται, υπ</w:t>
      </w:r>
      <w:r>
        <w:rPr>
          <w:rFonts w:eastAsia="Times New Roman" w:cs="Times New Roman"/>
          <w:szCs w:val="24"/>
        </w:rPr>
        <w:t xml:space="preserve">οτίθεται, για το </w:t>
      </w:r>
      <w:r>
        <w:rPr>
          <w:rFonts w:eastAsia="Times New Roman" w:cs="Times New Roman"/>
          <w:szCs w:val="24"/>
        </w:rPr>
        <w:t>«</w:t>
      </w:r>
      <w:r>
        <w:rPr>
          <w:rFonts w:eastAsia="Times New Roman" w:cs="Times New Roman"/>
          <w:szCs w:val="24"/>
        </w:rPr>
        <w:t>Μακεδονικό</w:t>
      </w:r>
      <w:r>
        <w:rPr>
          <w:rFonts w:eastAsia="Times New Roman" w:cs="Times New Roman"/>
          <w:szCs w:val="24"/>
        </w:rPr>
        <w:t>»</w:t>
      </w:r>
      <w:r>
        <w:rPr>
          <w:rFonts w:eastAsia="Times New Roman" w:cs="Times New Roman"/>
          <w:szCs w:val="24"/>
        </w:rPr>
        <w:t xml:space="preserve"> και στην Αθήνα να μιλάνε για Βαρντάρσκα; </w:t>
      </w:r>
    </w:p>
    <w:p w14:paraId="6FA9DB81" w14:textId="77777777" w:rsidR="00C930AA" w:rsidRDefault="00077D26">
      <w:pPr>
        <w:spacing w:after="0" w:line="600" w:lineRule="auto"/>
        <w:ind w:firstLine="720"/>
        <w:jc w:val="both"/>
        <w:rPr>
          <w:rFonts w:eastAsia="Times New Roman" w:cs="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cs="Times New Roman"/>
          <w:szCs w:val="24"/>
        </w:rPr>
        <w:t xml:space="preserve">Τι λέτε τώρα; </w:t>
      </w:r>
    </w:p>
    <w:p w14:paraId="6FA9DB82"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ΜΑΝΙΑΤΗΣ: </w:t>
      </w:r>
      <w:r>
        <w:rPr>
          <w:rFonts w:eastAsia="Times New Roman" w:cs="Times New Roman"/>
          <w:szCs w:val="24"/>
        </w:rPr>
        <w:t xml:space="preserve">Υπάρχει θέμα κυβερνητικής πλειοψηφίας και πρέπει να απαντηθεί. </w:t>
      </w:r>
    </w:p>
    <w:p w14:paraId="6FA9DB83"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Μανιάτη, δεν θα </w:t>
      </w:r>
      <w:r>
        <w:rPr>
          <w:rFonts w:eastAsia="Times New Roman" w:cs="Times New Roman"/>
          <w:szCs w:val="24"/>
        </w:rPr>
        <w:t xml:space="preserve">αλλάξει ο χαρακτήρας της συνεδρίασης. Παρακαλώ να μην γραφεί στα Πρακτικά οτιδήποτε ακούγεται από εδώ και μπρος. Ο χαρακτήρας της συνεδρίασης δεν θα αλλάξει. </w:t>
      </w:r>
    </w:p>
    <w:p w14:paraId="6FA9DB84"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Να αποσύρει αυτό που είπε ο</w:t>
      </w:r>
      <w:r>
        <w:rPr>
          <w:rFonts w:eastAsia="Times New Roman" w:cs="Times New Roman"/>
          <w:szCs w:val="24"/>
        </w:rPr>
        <w:t xml:space="preserve"> κ. Μανιάτης!</w:t>
      </w:r>
    </w:p>
    <w:p w14:paraId="6FA9DB85"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Υπουργέ, βοηθήστε με σας παρακαλώ. Μην αλλάζουμε τώρα τον χαρακτήρα. Είπαμε, ακούστηκαν κάποια πράγματα, απαντήθηκαν. Τελείωσε τώρα αυτό. </w:t>
      </w:r>
    </w:p>
    <w:p w14:paraId="6FA9DB86"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lastRenderedPageBreak/>
        <w:t>ΣΩΚΡΑΤΗΣ ΦΑΜΕΛΛΟΣ (Αναπληρωτής Υπουργός Περιβάλλοντος και Ενέργει</w:t>
      </w:r>
      <w:r>
        <w:rPr>
          <w:rFonts w:eastAsia="Times New Roman" w:cs="Times New Roman"/>
          <w:b/>
          <w:szCs w:val="24"/>
        </w:rPr>
        <w:t xml:space="preserve">ας): </w:t>
      </w:r>
      <w:r>
        <w:rPr>
          <w:rFonts w:eastAsia="Times New Roman" w:cs="Times New Roman"/>
          <w:szCs w:val="24"/>
        </w:rPr>
        <w:t>Είναι απολύτως ψευδή αυτά που λέει ο κ. Μανιάτης. Δεν ειπώθηκαν ποτέ. Απολύτως ψευδή!</w:t>
      </w:r>
    </w:p>
    <w:p w14:paraId="6FA9DB87"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Τον λόγο έχει η κ. Ζωή Λιβανίου για επτά λεπτά. </w:t>
      </w:r>
    </w:p>
    <w:p w14:paraId="6FA9DB88"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ΖΩΗ ΛΙΒΑΝΙΟΥ:</w:t>
      </w:r>
      <w:r>
        <w:rPr>
          <w:rFonts w:eastAsia="Times New Roman" w:cs="Times New Roman"/>
          <w:szCs w:val="24"/>
        </w:rPr>
        <w:t xml:space="preserve"> Ευχαριστώ, κύριε Πρόεδρε. </w:t>
      </w:r>
    </w:p>
    <w:p w14:paraId="6FA9DB89"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w:t>
      </w:r>
      <w:r>
        <w:rPr>
          <w:rFonts w:eastAsia="Times New Roman" w:cs="Times New Roman"/>
          <w:szCs w:val="24"/>
        </w:rPr>
        <w:t>συνάδελφοι, καλούμαστε σήμερα αργοπορημένα να σηκώσουμε άγκυρες</w:t>
      </w:r>
      <w:r>
        <w:rPr>
          <w:rFonts w:eastAsia="Times New Roman" w:cs="Times New Roman"/>
          <w:szCs w:val="24"/>
        </w:rPr>
        <w:t>,</w:t>
      </w:r>
      <w:r>
        <w:rPr>
          <w:rFonts w:eastAsia="Times New Roman" w:cs="Times New Roman"/>
          <w:szCs w:val="24"/>
        </w:rPr>
        <w:t xml:space="preserve"> για να σαλπάρουμε στα μικρά νησιά με ούριο άνεμο. Αυτά τα νησιά που οι ποιητές μας ύμνησαν με μοναδικό τρόπο</w:t>
      </w:r>
      <w:r>
        <w:rPr>
          <w:rFonts w:eastAsia="Times New Roman" w:cs="Times New Roman"/>
          <w:szCs w:val="24"/>
        </w:rPr>
        <w:t>,</w:t>
      </w:r>
      <w:r>
        <w:rPr>
          <w:rFonts w:eastAsia="Times New Roman" w:cs="Times New Roman"/>
          <w:szCs w:val="24"/>
        </w:rPr>
        <w:t xml:space="preserve"> τόσο για το φυσικό κάλος </w:t>
      </w:r>
      <w:r>
        <w:rPr>
          <w:rFonts w:eastAsia="Times New Roman" w:cs="Times New Roman"/>
          <w:szCs w:val="24"/>
        </w:rPr>
        <w:t>τους,</w:t>
      </w:r>
      <w:r>
        <w:rPr>
          <w:rFonts w:eastAsia="Times New Roman" w:cs="Times New Roman"/>
          <w:szCs w:val="24"/>
        </w:rPr>
        <w:t xml:space="preserve"> όσο και για τα ιδιαίτερα καιρικά χαρακτηριστικά το</w:t>
      </w:r>
      <w:r>
        <w:rPr>
          <w:rFonts w:eastAsia="Times New Roman" w:cs="Times New Roman"/>
          <w:szCs w:val="24"/>
        </w:rPr>
        <w:t xml:space="preserve">υς. </w:t>
      </w:r>
    </w:p>
    <w:p w14:paraId="6FA9DB8A"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Με τη σημερινή νομοθετική πρωτοβουλία της Κυβέρνησης κάνουμε αυτό το ταξίδι προς τα μπρος. Βάζουμε τάξη σε ένα άναρχο </w:t>
      </w:r>
      <w:r>
        <w:rPr>
          <w:rFonts w:eastAsia="Times New Roman" w:cs="Times New Roman"/>
          <w:szCs w:val="24"/>
        </w:rPr>
        <w:lastRenderedPageBreak/>
        <w:t>και οπισθοδρομικό σύστημα πλοήγησης της χώρας. Είναι μια προσπάθεια διαμόρφωσης και βελτίωσης κανόνων</w:t>
      </w:r>
      <w:r>
        <w:rPr>
          <w:rFonts w:eastAsia="Times New Roman" w:cs="Times New Roman"/>
          <w:szCs w:val="24"/>
        </w:rPr>
        <w:t>,</w:t>
      </w:r>
      <w:r>
        <w:rPr>
          <w:rFonts w:eastAsia="Times New Roman" w:cs="Times New Roman"/>
          <w:szCs w:val="24"/>
        </w:rPr>
        <w:t xml:space="preserve"> που αφορούν στην αγορά ενέργει</w:t>
      </w:r>
      <w:r>
        <w:rPr>
          <w:rFonts w:eastAsia="Times New Roman" w:cs="Times New Roman"/>
          <w:szCs w:val="24"/>
        </w:rPr>
        <w:t xml:space="preserve">ας και ταυτόχρονα μια πρόταση ειδικού τύπου ανάπτυξης σε μη ελκυστικές για τους ιδιώτες περιοχές, όπως είναι τα μικρά μοναδικά νησιά του Αιγαίου. </w:t>
      </w:r>
    </w:p>
    <w:p w14:paraId="6FA9DB8B" w14:textId="77777777" w:rsidR="00C930AA" w:rsidRDefault="00077D26">
      <w:pPr>
        <w:spacing w:after="0" w:line="600" w:lineRule="auto"/>
        <w:ind w:firstLine="720"/>
        <w:jc w:val="both"/>
        <w:rPr>
          <w:rFonts w:eastAsia="Times New Roman"/>
          <w:szCs w:val="24"/>
        </w:rPr>
      </w:pPr>
      <w:r>
        <w:rPr>
          <w:rFonts w:eastAsia="Times New Roman"/>
          <w:szCs w:val="24"/>
        </w:rPr>
        <w:t>Διαμορφώνεται ένα ρυθμιστικό πλαίσιο</w:t>
      </w:r>
      <w:r>
        <w:rPr>
          <w:rFonts w:eastAsia="Times New Roman"/>
          <w:szCs w:val="24"/>
        </w:rPr>
        <w:t>,</w:t>
      </w:r>
      <w:r>
        <w:rPr>
          <w:rFonts w:eastAsia="Times New Roman"/>
          <w:szCs w:val="24"/>
        </w:rPr>
        <w:t xml:space="preserve"> που ανταποκρίνεται πλήρως στις ιδιαιτερότητες της νησιωτικής χώρας. Δίν</w:t>
      </w:r>
      <w:r>
        <w:rPr>
          <w:rFonts w:eastAsia="Times New Roman"/>
          <w:szCs w:val="24"/>
        </w:rPr>
        <w:t>ει την ευκαιρία στους κατοίκους αυτών των νησιών -κι όχι μόνο- να αξιοποιήσουν τις καιρικές συνθήκες και τα ιδιαίτερα χαρακτηριστικά του τόπου τους για την παραγωγή ενέργειας, ικανής να μειώσει την αναγκαία καύση πετρελαίου για ηλεκτροδότηση και κατά συνέπ</w:t>
      </w:r>
      <w:r>
        <w:rPr>
          <w:rFonts w:eastAsia="Times New Roman"/>
          <w:szCs w:val="24"/>
        </w:rPr>
        <w:t>εια, να μειώσει το κόστος του ρεύματος</w:t>
      </w:r>
      <w:r>
        <w:rPr>
          <w:rFonts w:eastAsia="Times New Roman"/>
          <w:szCs w:val="24"/>
        </w:rPr>
        <w:t>,</w:t>
      </w:r>
      <w:r>
        <w:rPr>
          <w:rFonts w:eastAsia="Times New Roman"/>
          <w:szCs w:val="24"/>
        </w:rPr>
        <w:t xml:space="preserve"> τόσο για τους μόνιμους κατοίκους</w:t>
      </w:r>
      <w:r>
        <w:rPr>
          <w:rFonts w:eastAsia="Times New Roman"/>
          <w:szCs w:val="24"/>
        </w:rPr>
        <w:t>,</w:t>
      </w:r>
      <w:r>
        <w:rPr>
          <w:rFonts w:eastAsia="Times New Roman"/>
          <w:szCs w:val="24"/>
        </w:rPr>
        <w:t xml:space="preserve"> </w:t>
      </w:r>
      <w:r>
        <w:rPr>
          <w:rFonts w:eastAsia="Times New Roman"/>
          <w:szCs w:val="24"/>
        </w:rPr>
        <w:lastRenderedPageBreak/>
        <w:t>όσο και για τους υπόλοιπους πολίτες</w:t>
      </w:r>
      <w:r>
        <w:rPr>
          <w:rFonts w:eastAsia="Times New Roman"/>
          <w:szCs w:val="24"/>
        </w:rPr>
        <w:t>,</w:t>
      </w:r>
      <w:r>
        <w:rPr>
          <w:rFonts w:eastAsia="Times New Roman"/>
          <w:szCs w:val="24"/>
        </w:rPr>
        <w:t xml:space="preserve"> που συνεισφέρουν στην ηλεκτροδότησή τους. </w:t>
      </w:r>
    </w:p>
    <w:p w14:paraId="6FA9DB8C" w14:textId="77777777" w:rsidR="00C930AA" w:rsidRDefault="00077D26">
      <w:pPr>
        <w:spacing w:after="0" w:line="600" w:lineRule="auto"/>
        <w:ind w:firstLine="720"/>
        <w:jc w:val="both"/>
        <w:rPr>
          <w:rFonts w:eastAsia="Times New Roman"/>
          <w:szCs w:val="24"/>
        </w:rPr>
      </w:pPr>
      <w:r>
        <w:rPr>
          <w:rFonts w:eastAsia="Times New Roman"/>
          <w:szCs w:val="24"/>
        </w:rPr>
        <w:t xml:space="preserve">Αναγνωρίζοντας ότι τέτοιου τύπου υποδομές έχουν κόστος και δεν ενδιαφέρουν ιδιώτες, καθώς δεν μπορούν </w:t>
      </w:r>
      <w:r>
        <w:rPr>
          <w:rFonts w:eastAsia="Times New Roman"/>
          <w:szCs w:val="24"/>
        </w:rPr>
        <w:t xml:space="preserve">να αποκομίσουν σημαντικά κέρδη, η Κυβέρνηση δίνει την ευκαιρία στους μόνιμους, κυρίως, κατοίκους να διαμορφώσουν </w:t>
      </w:r>
      <w:r>
        <w:rPr>
          <w:rFonts w:eastAsia="Times New Roman"/>
          <w:szCs w:val="24"/>
        </w:rPr>
        <w:t>ε</w:t>
      </w:r>
      <w:r>
        <w:rPr>
          <w:rFonts w:eastAsia="Times New Roman"/>
          <w:szCs w:val="24"/>
        </w:rPr>
        <w:t xml:space="preserve">νεργειακές </w:t>
      </w:r>
      <w:r>
        <w:rPr>
          <w:rFonts w:eastAsia="Times New Roman"/>
          <w:szCs w:val="24"/>
        </w:rPr>
        <w:t>κ</w:t>
      </w:r>
      <w:r>
        <w:rPr>
          <w:rFonts w:eastAsia="Times New Roman"/>
          <w:szCs w:val="24"/>
        </w:rPr>
        <w:t xml:space="preserve">οινότητες, να δημιουργήσουν συνεταιρισμούς παραγωγής και διάθεσης ρεύματος σε περιορισμένη γεωγραφικά έκταση, υποστηρίζοντας αυτή </w:t>
      </w:r>
      <w:r>
        <w:rPr>
          <w:rFonts w:eastAsia="Times New Roman"/>
          <w:szCs w:val="24"/>
        </w:rPr>
        <w:t xml:space="preserve">την εξέλιξη μέσα από την κοινωνική, συνεταιριστική οικονομία και τους ευρωπαϊκούς πόρους.  </w:t>
      </w:r>
    </w:p>
    <w:p w14:paraId="6FA9DB8D" w14:textId="77777777" w:rsidR="00C930AA" w:rsidRDefault="00077D26">
      <w:pPr>
        <w:spacing w:after="0" w:line="600" w:lineRule="auto"/>
        <w:ind w:firstLine="720"/>
        <w:jc w:val="both"/>
        <w:rPr>
          <w:rFonts w:eastAsia="Times New Roman"/>
          <w:szCs w:val="24"/>
        </w:rPr>
      </w:pPr>
      <w:r>
        <w:rPr>
          <w:rFonts w:eastAsia="Times New Roman"/>
          <w:szCs w:val="24"/>
        </w:rPr>
        <w:t xml:space="preserve">Τα κέρδη για τις τοπικές κοινωνίες που θα πάρουν τη συγκεκριμένη απόφαση θα είναι τεράστια, καθώς θα μειωθεί σημαντικά η </w:t>
      </w:r>
      <w:r>
        <w:rPr>
          <w:rFonts w:eastAsia="Times New Roman"/>
          <w:szCs w:val="24"/>
        </w:rPr>
        <w:lastRenderedPageBreak/>
        <w:t>εξάρτησή τους από το πετρέλαιο. Θα αποκτήσο</w:t>
      </w:r>
      <w:r>
        <w:rPr>
          <w:rFonts w:eastAsia="Times New Roman"/>
          <w:szCs w:val="24"/>
        </w:rPr>
        <w:t xml:space="preserve">υν μεγαλύτερη αυτάρκεια, ακόμα και τους μήνες που πολλαπλασιάζονται οι ανάγκες για κατανάλωση. Θα αξιοποιήσουν τη φύση και θα μειώσουν την όποια ρύπανση προκαλείται στον τόπο τους από τους συμβατικούς σταθμούς παραγωγής ρεύματος. </w:t>
      </w:r>
    </w:p>
    <w:p w14:paraId="6FA9DB8E" w14:textId="77777777" w:rsidR="00C930AA" w:rsidRDefault="00077D26">
      <w:pPr>
        <w:spacing w:after="0" w:line="600" w:lineRule="auto"/>
        <w:ind w:firstLine="720"/>
        <w:jc w:val="both"/>
        <w:rPr>
          <w:rFonts w:eastAsia="Times New Roman"/>
          <w:szCs w:val="24"/>
        </w:rPr>
      </w:pPr>
      <w:r>
        <w:rPr>
          <w:rFonts w:eastAsia="Times New Roman"/>
          <w:szCs w:val="24"/>
        </w:rPr>
        <w:t>Ταυτόχρονα, η χώρα μειώνε</w:t>
      </w:r>
      <w:r>
        <w:rPr>
          <w:rFonts w:eastAsia="Times New Roman"/>
          <w:szCs w:val="24"/>
        </w:rPr>
        <w:t xml:space="preserve">ι τις εκπομπές ρύπων, αξιοποιεί ευρωπαϊκούς πόρους στη σωστή κατεύθυνση, διαμορφώνει έναν νέο κύκλο οικονομίας, τα κέρδη του οποίου θα διαχυθούν, κατά βάση, σε μικρές δυναμικές επιχειρήσεις. </w:t>
      </w:r>
    </w:p>
    <w:p w14:paraId="6FA9DB8F" w14:textId="77777777" w:rsidR="00C930AA" w:rsidRDefault="00077D26">
      <w:pPr>
        <w:spacing w:after="0" w:line="600" w:lineRule="auto"/>
        <w:ind w:firstLine="720"/>
        <w:jc w:val="both"/>
        <w:rPr>
          <w:rFonts w:eastAsia="Times New Roman"/>
          <w:szCs w:val="24"/>
        </w:rPr>
      </w:pPr>
      <w:r>
        <w:rPr>
          <w:rFonts w:eastAsia="Times New Roman"/>
          <w:szCs w:val="24"/>
        </w:rPr>
        <w:t>Πέρα, όμως, από το πολύ σημαντικό αυτό σκέλος του σημερινού νομο</w:t>
      </w:r>
      <w:r>
        <w:rPr>
          <w:rFonts w:eastAsia="Times New Roman"/>
          <w:szCs w:val="24"/>
        </w:rPr>
        <w:t xml:space="preserve">σχεδίου, αξίζει να τονιστεί και η πρώτη ουσιαστική κίνηση δημιουργίας υποδομών για την ηλεκτροκίνηση. Είναι γνωστό ότι ο </w:t>
      </w:r>
      <w:r>
        <w:rPr>
          <w:rFonts w:eastAsia="Times New Roman"/>
          <w:szCs w:val="24"/>
        </w:rPr>
        <w:lastRenderedPageBreak/>
        <w:t>σύγχρονος κόσμος στρέφεται όλο και πιο έντονα στην ηλεκτροκίνηση για τα ιδιωτικά μέσα μεταφοράς. Πολλές χώρες, μάλιστα, επιδοτούν σημαν</w:t>
      </w:r>
      <w:r>
        <w:rPr>
          <w:rFonts w:eastAsia="Times New Roman"/>
          <w:szCs w:val="24"/>
        </w:rPr>
        <w:t>τικά την αγορά ηλεκτροκίνητων οχημάτων κι έχουν επιτύχει σημαντική μείωση στην ατμοσφαιρική ρύπανση, γεγονός που τους επιτρέπει να έχουν μια καλύτερη ποιότητα ζωής κι έτσι, να προστατεύει την υγεία τους και το περιβάλλον.</w:t>
      </w:r>
    </w:p>
    <w:p w14:paraId="6FA9DB90" w14:textId="77777777" w:rsidR="00C930AA" w:rsidRDefault="00077D26">
      <w:pPr>
        <w:spacing w:after="0" w:line="600" w:lineRule="auto"/>
        <w:ind w:firstLine="720"/>
        <w:jc w:val="both"/>
        <w:rPr>
          <w:rFonts w:eastAsia="Times New Roman"/>
          <w:szCs w:val="24"/>
        </w:rPr>
      </w:pPr>
      <w:r>
        <w:rPr>
          <w:rFonts w:eastAsia="Times New Roman"/>
          <w:szCs w:val="24"/>
        </w:rPr>
        <w:t>Στην Ελλάδα δεν είναι ακόμα εφικτή</w:t>
      </w:r>
      <w:r>
        <w:rPr>
          <w:rFonts w:eastAsia="Times New Roman"/>
          <w:szCs w:val="24"/>
        </w:rPr>
        <w:t xml:space="preserve"> η μαζική στροφή σε τέτοιου είδους τύπου οχήματα, τόσο λόγω κόστους αγοράς</w:t>
      </w:r>
      <w:r>
        <w:rPr>
          <w:rFonts w:eastAsia="Times New Roman"/>
          <w:szCs w:val="24"/>
        </w:rPr>
        <w:t>,</w:t>
      </w:r>
      <w:r>
        <w:rPr>
          <w:rFonts w:eastAsia="Times New Roman"/>
          <w:szCs w:val="24"/>
        </w:rPr>
        <w:t xml:space="preserve"> όσο και λόγω της σημαντικής έλλειψης υποδομών σταθμών φόρτισης. </w:t>
      </w:r>
    </w:p>
    <w:p w14:paraId="6FA9DB91" w14:textId="77777777" w:rsidR="00C930AA" w:rsidRDefault="00077D26">
      <w:pPr>
        <w:spacing w:after="0" w:line="600" w:lineRule="auto"/>
        <w:ind w:firstLine="720"/>
        <w:jc w:val="both"/>
        <w:rPr>
          <w:rFonts w:eastAsia="Times New Roman"/>
          <w:szCs w:val="24"/>
        </w:rPr>
      </w:pPr>
      <w:r>
        <w:rPr>
          <w:rFonts w:eastAsia="Times New Roman"/>
          <w:szCs w:val="24"/>
        </w:rPr>
        <w:t>Η Κυβέρνηση με αυτό το νομοσχέδιο προτείνει -και πολύ σωστά- να επιτρέπεται η εγκατάσταση σταθμών φόρτισης σε δημόσ</w:t>
      </w:r>
      <w:r>
        <w:rPr>
          <w:rFonts w:eastAsia="Times New Roman"/>
          <w:szCs w:val="24"/>
        </w:rPr>
        <w:t xml:space="preserve">ιους κοινόχρηστους χώρους, γεγονός που θα διευκολύνει την ανάπτυξή του. Η ύπαρξη τέτοιου δικτύου θα επιλύσει το υπ’ αριθμόν </w:t>
      </w:r>
      <w:r>
        <w:rPr>
          <w:rFonts w:eastAsia="Times New Roman"/>
          <w:szCs w:val="24"/>
        </w:rPr>
        <w:lastRenderedPageBreak/>
        <w:t>ένα πρόβλημα</w:t>
      </w:r>
      <w:r>
        <w:rPr>
          <w:rFonts w:eastAsia="Times New Roman"/>
          <w:szCs w:val="24"/>
        </w:rPr>
        <w:t>,</w:t>
      </w:r>
      <w:r>
        <w:rPr>
          <w:rFonts w:eastAsia="Times New Roman"/>
          <w:szCs w:val="24"/>
        </w:rPr>
        <w:t xml:space="preserve"> που αντιμετωπίζει κάποιος που θέλει να αποκτήσει ηλεκτροκίνητο όχημα, παρά το κόστος αγοράς του. Ελπίζουμε ότι σταδιακ</w:t>
      </w:r>
      <w:r>
        <w:rPr>
          <w:rFonts w:eastAsia="Times New Roman"/>
          <w:szCs w:val="24"/>
        </w:rPr>
        <w:t xml:space="preserve">ά θα υπάρχουν και οικονομικά κίνητρα για την αντικατάσταση του ρυπογόνου στόλου οχημάτων της χώρας μας και στα κρατικά οχήματα και θα αρχίζουν έτσι να αντικαθίστανται. </w:t>
      </w:r>
    </w:p>
    <w:p w14:paraId="6FA9DB92" w14:textId="77777777" w:rsidR="00C930AA" w:rsidRDefault="00077D26">
      <w:pPr>
        <w:spacing w:after="0" w:line="600" w:lineRule="auto"/>
        <w:ind w:firstLine="720"/>
        <w:jc w:val="both"/>
        <w:rPr>
          <w:rFonts w:eastAsia="Times New Roman"/>
          <w:szCs w:val="24"/>
        </w:rPr>
      </w:pPr>
      <w:r>
        <w:rPr>
          <w:rFonts w:eastAsia="Times New Roman"/>
          <w:szCs w:val="24"/>
        </w:rPr>
        <w:t>Η Κυβέρνηση ρυθμίζει μια σειρά θεμάτων</w:t>
      </w:r>
      <w:r>
        <w:rPr>
          <w:rFonts w:eastAsia="Times New Roman"/>
          <w:szCs w:val="24"/>
        </w:rPr>
        <w:t>,</w:t>
      </w:r>
      <w:r>
        <w:rPr>
          <w:rFonts w:eastAsia="Times New Roman"/>
          <w:szCs w:val="24"/>
        </w:rPr>
        <w:t xml:space="preserve"> που αφορούν τις ανανεώσιμες πηγές ενέργειας, κυ</w:t>
      </w:r>
      <w:r>
        <w:rPr>
          <w:rFonts w:eastAsia="Times New Roman"/>
          <w:szCs w:val="24"/>
        </w:rPr>
        <w:t xml:space="preserve">ρίως διαδικαστικού χαρακτήρα, με στόχο να μειωθεί η γραφειοκρατία, να ρυθμιστούν υπαρκτά προβλήματα και να επεκταθεί η σύνδεση της χώρας μας συνολικά με τις φιλικές προς το περιβάλλον σύγχρονες τεχνολογίες. </w:t>
      </w:r>
    </w:p>
    <w:p w14:paraId="6FA9DB93" w14:textId="77777777" w:rsidR="00C930AA" w:rsidRDefault="00077D26">
      <w:pPr>
        <w:spacing w:after="0" w:line="600" w:lineRule="auto"/>
        <w:ind w:firstLine="720"/>
        <w:jc w:val="both"/>
        <w:rPr>
          <w:rFonts w:eastAsia="Times New Roman"/>
          <w:szCs w:val="24"/>
        </w:rPr>
      </w:pPr>
      <w:r>
        <w:rPr>
          <w:rFonts w:eastAsia="Times New Roman"/>
          <w:szCs w:val="24"/>
        </w:rPr>
        <w:t>Είναι σαφές ότι η Κυβέρνηση σε αυτή την πρωτοβου</w:t>
      </w:r>
      <w:r>
        <w:rPr>
          <w:rFonts w:eastAsia="Times New Roman"/>
          <w:szCs w:val="24"/>
        </w:rPr>
        <w:t>λία ανταποκρίνεται με τον καλύτερο δυνατό τρόπο, τόσο στις προκλήσεις του παρόντος</w:t>
      </w:r>
      <w:r>
        <w:rPr>
          <w:rFonts w:eastAsia="Times New Roman"/>
          <w:szCs w:val="24"/>
        </w:rPr>
        <w:t>,</w:t>
      </w:r>
      <w:r>
        <w:rPr>
          <w:rFonts w:eastAsia="Times New Roman"/>
          <w:szCs w:val="24"/>
        </w:rPr>
        <w:t xml:space="preserve"> όσο και στις προκλήσεις του μέλλοντος. Είναι σαφές </w:t>
      </w:r>
      <w:r>
        <w:rPr>
          <w:rFonts w:eastAsia="Times New Roman"/>
          <w:szCs w:val="24"/>
        </w:rPr>
        <w:lastRenderedPageBreak/>
        <w:t xml:space="preserve">ότι το Υπουργείο Περιβάλλοντος, οι Υπουργοί και τα στελέχη βλέπουν την Ευρωπαϊκή Ένωση και τους πόρους που αυτή διαθέτει </w:t>
      </w:r>
      <w:r>
        <w:rPr>
          <w:rFonts w:eastAsia="Times New Roman"/>
          <w:szCs w:val="24"/>
        </w:rPr>
        <w:t>για το περιβάλλον</w:t>
      </w:r>
      <w:r>
        <w:rPr>
          <w:rFonts w:eastAsia="Times New Roman"/>
          <w:szCs w:val="24"/>
        </w:rPr>
        <w:t>,</w:t>
      </w:r>
      <w:r>
        <w:rPr>
          <w:rFonts w:eastAsia="Times New Roman"/>
          <w:szCs w:val="24"/>
        </w:rPr>
        <w:t xml:space="preserve"> ως ευκαιρία ουσιαστικών παρεμβάσεων στη χώρα και την κοινωνία.  </w:t>
      </w:r>
    </w:p>
    <w:p w14:paraId="6FA9DB94" w14:textId="77777777" w:rsidR="00C930AA" w:rsidRDefault="00077D26">
      <w:pPr>
        <w:spacing w:after="0" w:line="600" w:lineRule="auto"/>
        <w:ind w:firstLine="720"/>
        <w:jc w:val="both"/>
        <w:rPr>
          <w:rFonts w:eastAsia="Times New Roman"/>
          <w:szCs w:val="24"/>
        </w:rPr>
      </w:pPr>
      <w:r>
        <w:rPr>
          <w:rFonts w:eastAsia="Times New Roman"/>
          <w:szCs w:val="24"/>
        </w:rPr>
        <w:t>Η μεγάλη διαφορά</w:t>
      </w:r>
      <w:r>
        <w:rPr>
          <w:rFonts w:eastAsia="Times New Roman"/>
          <w:szCs w:val="24"/>
        </w:rPr>
        <w:t>,</w:t>
      </w:r>
      <w:r>
        <w:rPr>
          <w:rFonts w:eastAsia="Times New Roman"/>
          <w:szCs w:val="24"/>
        </w:rPr>
        <w:t xml:space="preserve"> σε σχέση με τα προηγούμενα χρόνια</w:t>
      </w:r>
      <w:r>
        <w:rPr>
          <w:rFonts w:eastAsia="Times New Roman"/>
          <w:szCs w:val="24"/>
        </w:rPr>
        <w:t>,</w:t>
      </w:r>
      <w:r>
        <w:rPr>
          <w:rFonts w:eastAsia="Times New Roman"/>
          <w:szCs w:val="24"/>
        </w:rPr>
        <w:t xml:space="preserve"> είναι ότι επιτέλους</w:t>
      </w:r>
      <w:r>
        <w:rPr>
          <w:rFonts w:eastAsia="Times New Roman"/>
          <w:szCs w:val="24"/>
        </w:rPr>
        <w:t>,</w:t>
      </w:r>
      <w:r>
        <w:rPr>
          <w:rFonts w:eastAsia="Times New Roman"/>
          <w:szCs w:val="24"/>
        </w:rPr>
        <w:t xml:space="preserve"> γίνεται προσπάθεια να έρθουν στο προσκήνιο οι πραγματικές ανάγκες και η ιεράρχηση των προτεραιοτήτ</w:t>
      </w:r>
      <w:r>
        <w:rPr>
          <w:rFonts w:eastAsia="Times New Roman"/>
          <w:szCs w:val="24"/>
        </w:rPr>
        <w:t xml:space="preserve">ων να μη γίνεται στη βάση μεγάλων επιχειρηματικών συμφερόντων, αλλά στη βάση ουσιαστικού προσδιορισμού του κοινωνικού οφέλους. </w:t>
      </w:r>
    </w:p>
    <w:p w14:paraId="6FA9DB95" w14:textId="77777777" w:rsidR="00C930AA" w:rsidRDefault="00077D26">
      <w:pPr>
        <w:spacing w:after="0" w:line="600" w:lineRule="auto"/>
        <w:ind w:firstLine="720"/>
        <w:jc w:val="both"/>
        <w:rPr>
          <w:rFonts w:eastAsia="Times New Roman"/>
          <w:szCs w:val="24"/>
        </w:rPr>
      </w:pPr>
      <w:r>
        <w:rPr>
          <w:rFonts w:eastAsia="Times New Roman"/>
          <w:szCs w:val="24"/>
        </w:rPr>
        <w:t>Αυτό από μόνο του</w:t>
      </w:r>
      <w:r>
        <w:rPr>
          <w:rFonts w:eastAsia="Times New Roman"/>
          <w:szCs w:val="24"/>
        </w:rPr>
        <w:t>,</w:t>
      </w:r>
      <w:r>
        <w:rPr>
          <w:rFonts w:eastAsia="Times New Roman"/>
          <w:szCs w:val="24"/>
        </w:rPr>
        <w:t xml:space="preserve"> εξυπηρετεί με τον καλύτερο δυνατό τρόπο</w:t>
      </w:r>
      <w:r>
        <w:rPr>
          <w:rFonts w:eastAsia="Times New Roman"/>
          <w:szCs w:val="24"/>
        </w:rPr>
        <w:t>,</w:t>
      </w:r>
      <w:r>
        <w:rPr>
          <w:rFonts w:eastAsia="Times New Roman"/>
          <w:szCs w:val="24"/>
        </w:rPr>
        <w:t xml:space="preserve"> τον άνθρωπο και το δημόσιο συμφέρον. Οι μικρές παρεμβάσεις, οι μικρή</w:t>
      </w:r>
      <w:r>
        <w:rPr>
          <w:rFonts w:eastAsia="Times New Roman"/>
          <w:szCs w:val="24"/>
        </w:rPr>
        <w:t xml:space="preserve">ς κλίμακας επενδύσεις δίνουν περισσότερες δουλειές στην </w:t>
      </w:r>
      <w:r>
        <w:rPr>
          <w:rFonts w:eastAsia="Times New Roman"/>
          <w:szCs w:val="24"/>
        </w:rPr>
        <w:lastRenderedPageBreak/>
        <w:t>κοινωνία και φέρνουν καλύτερο κοινωνικό και οικονομικό αποτέλεσμα, τόσο στις τοπικές οικονομίες</w:t>
      </w:r>
      <w:r>
        <w:rPr>
          <w:rFonts w:eastAsia="Times New Roman"/>
          <w:szCs w:val="24"/>
        </w:rPr>
        <w:t>,</w:t>
      </w:r>
      <w:r>
        <w:rPr>
          <w:rFonts w:eastAsia="Times New Roman"/>
          <w:szCs w:val="24"/>
        </w:rPr>
        <w:t xml:space="preserve"> όσο και στο κράτος συνολικά. </w:t>
      </w:r>
    </w:p>
    <w:p w14:paraId="6FA9DB96" w14:textId="77777777" w:rsidR="00C930AA" w:rsidRDefault="00077D26">
      <w:pPr>
        <w:spacing w:after="0" w:line="600" w:lineRule="auto"/>
        <w:ind w:firstLine="720"/>
        <w:jc w:val="both"/>
        <w:rPr>
          <w:rFonts w:eastAsia="Times New Roman"/>
          <w:szCs w:val="24"/>
        </w:rPr>
      </w:pPr>
      <w:r>
        <w:rPr>
          <w:rFonts w:eastAsia="Times New Roman"/>
          <w:szCs w:val="24"/>
        </w:rPr>
        <w:t xml:space="preserve">Ας σηκώσουμε τις άγκυρες κι ας αρχίσουμε αυτό το ταξίδι στο μέλλον. Μας αξίζει. </w:t>
      </w:r>
    </w:p>
    <w:p w14:paraId="6FA9DB97" w14:textId="77777777" w:rsidR="00C930AA" w:rsidRDefault="00077D26">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6FA9DB98" w14:textId="77777777" w:rsidR="00C930AA" w:rsidRDefault="00077D26">
      <w:pPr>
        <w:spacing w:after="0"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Ευχαριστώ, κυρία συνάδελφε.</w:t>
      </w:r>
    </w:p>
    <w:p w14:paraId="6FA9DB99" w14:textId="77777777" w:rsidR="00C930AA" w:rsidRDefault="00077D26">
      <w:pPr>
        <w:spacing w:after="0" w:line="600" w:lineRule="auto"/>
        <w:ind w:firstLine="720"/>
        <w:jc w:val="both"/>
        <w:rPr>
          <w:rFonts w:eastAsia="Times New Roman"/>
          <w:bCs/>
          <w:szCs w:val="24"/>
        </w:rPr>
      </w:pPr>
      <w:r>
        <w:rPr>
          <w:rFonts w:eastAsia="Times New Roman"/>
          <w:bCs/>
          <w:szCs w:val="24"/>
        </w:rPr>
        <w:t>Τον λόγο η συνάδελφος κ. Καρασαρλίδου.</w:t>
      </w:r>
    </w:p>
    <w:p w14:paraId="6FA9DB9A"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ΕΥΦΡΟΣΥΝΗ </w:t>
      </w:r>
      <w:r>
        <w:rPr>
          <w:rFonts w:eastAsia="Times New Roman" w:cs="Times New Roman"/>
          <w:b/>
          <w:szCs w:val="24"/>
        </w:rPr>
        <w:t xml:space="preserve">(ΦΡΟΣΩ) </w:t>
      </w:r>
      <w:r>
        <w:rPr>
          <w:rFonts w:eastAsia="Times New Roman" w:cs="Times New Roman"/>
          <w:b/>
          <w:szCs w:val="24"/>
        </w:rPr>
        <w:t xml:space="preserve">ΚΑΡΑΣΑΡΛΙΔΟΥ: </w:t>
      </w:r>
      <w:r>
        <w:rPr>
          <w:rFonts w:eastAsia="Times New Roman" w:cs="Times New Roman"/>
          <w:szCs w:val="24"/>
        </w:rPr>
        <w:t>Ευχαριστώ, κύριε Πρόεδρε.</w:t>
      </w:r>
    </w:p>
    <w:p w14:paraId="6FA9DB9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Κύριοι σ</w:t>
      </w:r>
      <w:r>
        <w:rPr>
          <w:rFonts w:eastAsia="Times New Roman" w:cs="Times New Roman"/>
          <w:szCs w:val="24"/>
        </w:rPr>
        <w:t xml:space="preserve">υνάδελφοι, το σχέδιο νόμου για τις ενεργειακές κοινότητες είναι μια θεσμική καινοτομία για δύο λόγους. Ο πρώτος είναι ότι με το συγκεκριμένο νομοσχέδιο η Ελλάδα γίνεται μία από τις </w:t>
      </w:r>
      <w:r>
        <w:rPr>
          <w:rFonts w:eastAsia="Times New Roman" w:cs="Times New Roman"/>
          <w:szCs w:val="24"/>
        </w:rPr>
        <w:lastRenderedPageBreak/>
        <w:t>πρώτες χώρες της Ευρώπης</w:t>
      </w:r>
      <w:r>
        <w:rPr>
          <w:rFonts w:eastAsia="Times New Roman" w:cs="Times New Roman"/>
          <w:szCs w:val="24"/>
        </w:rPr>
        <w:t>,</w:t>
      </w:r>
      <w:r>
        <w:rPr>
          <w:rFonts w:eastAsia="Times New Roman" w:cs="Times New Roman"/>
          <w:szCs w:val="24"/>
        </w:rPr>
        <w:t xml:space="preserve"> που δίνει την ε</w:t>
      </w:r>
      <w:r>
        <w:rPr>
          <w:rFonts w:eastAsia="Times New Roman" w:cs="Times New Roman"/>
          <w:szCs w:val="24"/>
        </w:rPr>
        <w:t xml:space="preserve">υκαιρία στους πολίτες </w:t>
      </w:r>
      <w:r>
        <w:rPr>
          <w:rFonts w:eastAsia="Times New Roman" w:cs="Times New Roman"/>
          <w:szCs w:val="24"/>
        </w:rPr>
        <w:t>της,</w:t>
      </w:r>
      <w:r>
        <w:rPr>
          <w:rFonts w:eastAsia="Times New Roman" w:cs="Times New Roman"/>
          <w:szCs w:val="24"/>
        </w:rPr>
        <w:t xml:space="preserve"> από παθητικοί καταναλωτές, να γίνουν παραγωγοί της δικής τους καθαρής ενέργειας από δικές τους ανανεώσιμες πηγές. Ο δεύτερος λόγος είναι ότι μας βγάζει από ένα ψεύτικο δίλημμα, το οποίο τοποθετεί από τη μία τη δήθεν αναποτελεσματ</w:t>
      </w:r>
      <w:r>
        <w:rPr>
          <w:rFonts w:eastAsia="Times New Roman" w:cs="Times New Roman"/>
          <w:szCs w:val="24"/>
        </w:rPr>
        <w:t xml:space="preserve">ική κρατική και βρώμικη ΔΕΗ και από την άλλη τα δήθεν ευέλικτα «πράσινα» </w:t>
      </w:r>
      <w:r>
        <w:rPr>
          <w:rFonts w:eastAsia="Times New Roman" w:cs="Times New Roman"/>
          <w:szCs w:val="24"/>
          <w:lang w:val="en-US"/>
        </w:rPr>
        <w:t>funds</w:t>
      </w:r>
      <w:r>
        <w:rPr>
          <w:rFonts w:eastAsia="Times New Roman" w:cs="Times New Roman"/>
          <w:szCs w:val="24"/>
        </w:rPr>
        <w:t>,</w:t>
      </w:r>
      <w:r>
        <w:rPr>
          <w:rFonts w:eastAsia="Times New Roman" w:cs="Times New Roman"/>
          <w:szCs w:val="24"/>
        </w:rPr>
        <w:t xml:space="preserve"> που επενδύουν στην ανανεώσιμη ενέργεια. Είναι ένα δίλημμα μέσα στο οποίο πάντα κάποιος άλλος αποφασίζει για τον ενεργειακό βίο του πολίτη.</w:t>
      </w:r>
    </w:p>
    <w:p w14:paraId="6FA9DB9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Πράγματι, η χώρα μας πρέπει επιτέλους</w:t>
      </w:r>
      <w:r>
        <w:rPr>
          <w:rFonts w:eastAsia="Times New Roman" w:cs="Times New Roman"/>
          <w:szCs w:val="24"/>
        </w:rPr>
        <w:t xml:space="preserve"> να αποδεσμευτεί σταδιακά από τον λιγνίτη. Αλλά το πώς θα γίνει η μετάβαση και ποιος θα την κάνει έχει πολύ μεγάλη σημασία. Σήμερα δημιουργούμ</w:t>
      </w:r>
      <w:r>
        <w:rPr>
          <w:rFonts w:eastAsia="Times New Roman" w:cs="Times New Roman"/>
          <w:szCs w:val="24"/>
        </w:rPr>
        <w:t>ε</w:t>
      </w:r>
      <w:r>
        <w:rPr>
          <w:rFonts w:eastAsia="Times New Roman" w:cs="Times New Roman"/>
          <w:szCs w:val="24"/>
        </w:rPr>
        <w:t xml:space="preserve"> μία νέα λύση που</w:t>
      </w:r>
      <w:r>
        <w:rPr>
          <w:rFonts w:eastAsia="Times New Roman" w:cs="Times New Roman"/>
          <w:szCs w:val="24"/>
        </w:rPr>
        <w:t>,</w:t>
      </w:r>
      <w:r>
        <w:rPr>
          <w:rFonts w:eastAsia="Times New Roman" w:cs="Times New Roman"/>
          <w:szCs w:val="24"/>
        </w:rPr>
        <w:t xml:space="preserve"> αντί για τα μεγάλα «πράσινα» </w:t>
      </w:r>
      <w:r>
        <w:rPr>
          <w:rFonts w:eastAsia="Times New Roman" w:cs="Times New Roman"/>
          <w:szCs w:val="24"/>
          <w:lang w:val="en-US"/>
        </w:rPr>
        <w:t>funds</w:t>
      </w:r>
      <w:r>
        <w:rPr>
          <w:rFonts w:eastAsia="Times New Roman" w:cs="Times New Roman"/>
          <w:szCs w:val="24"/>
        </w:rPr>
        <w:t xml:space="preserve"> εστιάζει στους </w:t>
      </w:r>
      <w:r>
        <w:rPr>
          <w:rFonts w:eastAsia="Times New Roman" w:cs="Times New Roman"/>
          <w:szCs w:val="24"/>
        </w:rPr>
        <w:lastRenderedPageBreak/>
        <w:t xml:space="preserve">πολίτες. Είναι οι πολίτες στους δικούς τους </w:t>
      </w:r>
      <w:r>
        <w:rPr>
          <w:rFonts w:eastAsia="Times New Roman" w:cs="Times New Roman"/>
          <w:szCs w:val="24"/>
        </w:rPr>
        <w:t>τόπους, μέσα στους δικούς τους Οργανισμούς Τοπικής Αυτοδιοίκησης</w:t>
      </w:r>
      <w:r>
        <w:rPr>
          <w:rFonts w:eastAsia="Times New Roman" w:cs="Times New Roman"/>
          <w:szCs w:val="24"/>
        </w:rPr>
        <w:t>,</w:t>
      </w:r>
      <w:r>
        <w:rPr>
          <w:rFonts w:eastAsia="Times New Roman" w:cs="Times New Roman"/>
          <w:szCs w:val="24"/>
        </w:rPr>
        <w:t xml:space="preserve"> οι οποίοι μπορούν να συμβάλουν αποφασιστικά στην ενεργειακή μετάβαση της χώρας</w:t>
      </w:r>
      <w:r>
        <w:rPr>
          <w:rFonts w:eastAsia="Times New Roman" w:cs="Times New Roman"/>
          <w:szCs w:val="24"/>
        </w:rPr>
        <w:t>,</w:t>
      </w:r>
      <w:r>
        <w:rPr>
          <w:rFonts w:eastAsia="Times New Roman" w:cs="Times New Roman"/>
          <w:szCs w:val="24"/>
        </w:rPr>
        <w:t xml:space="preserve"> μακριά από τα ορυκτά καύσιμα. Αυτές οι λύσεις που εστιάζουν στο μικροεπίπεδο μπορούν να είναι πιο ωφέλιμες και</w:t>
      </w:r>
      <w:r>
        <w:rPr>
          <w:rFonts w:eastAsia="Times New Roman" w:cs="Times New Roman"/>
          <w:szCs w:val="24"/>
        </w:rPr>
        <w:t xml:space="preserve"> πιο αποτελεσματικές από οποιοδήποτε φαραωνικό έργο, αρκεί οι πολίτες να δουν την ευκαιρία και να την αδράξουν.</w:t>
      </w:r>
    </w:p>
    <w:p w14:paraId="6FA9DB9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Το σημερινό σχέδιο νόμου επιχειρεί να κάνει τον πολίτη διαχειριστή του ενεργειακού του βίου και αυτό συνεπάγεται ότι του δίνει τον λόγο, αλλά κα</w:t>
      </w:r>
      <w:r>
        <w:rPr>
          <w:rFonts w:eastAsia="Times New Roman" w:cs="Times New Roman"/>
          <w:szCs w:val="24"/>
        </w:rPr>
        <w:t>ι το κίνητρο</w:t>
      </w:r>
      <w:r>
        <w:rPr>
          <w:rFonts w:eastAsia="Times New Roman" w:cs="Times New Roman"/>
          <w:szCs w:val="24"/>
        </w:rPr>
        <w:t>,</w:t>
      </w:r>
      <w:r>
        <w:rPr>
          <w:rFonts w:eastAsia="Times New Roman" w:cs="Times New Roman"/>
          <w:szCs w:val="24"/>
        </w:rPr>
        <w:t xml:space="preserve"> για να γίνει ένας υπεύθυνος καταναλωτής</w:t>
      </w:r>
      <w:r>
        <w:rPr>
          <w:rFonts w:eastAsia="Times New Roman" w:cs="Times New Roman"/>
          <w:szCs w:val="24"/>
        </w:rPr>
        <w:t>,</w:t>
      </w:r>
      <w:r>
        <w:rPr>
          <w:rFonts w:eastAsia="Times New Roman" w:cs="Times New Roman"/>
          <w:szCs w:val="24"/>
        </w:rPr>
        <w:t xml:space="preserve"> που συμβάλλει με τη σειρά του στην ανθεκτικότητα της τοπικής κοινωνίας και στην ενεργειακή βιωσιμότητα της χώρας. </w:t>
      </w:r>
    </w:p>
    <w:p w14:paraId="6FA9DB9E"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Οι ενεργειακές κοινότητες θα δώσουν τη δυνατότητα σε απλούς πολίτες, σε τοπικές επιχει</w:t>
      </w:r>
      <w:r>
        <w:rPr>
          <w:rFonts w:eastAsia="Times New Roman" w:cs="Times New Roman"/>
          <w:szCs w:val="24"/>
        </w:rPr>
        <w:t>ρήσεις, αλλά και σε φορείς της τοπικής αυτοδιοίκησης να δημιουργήσουν συμμετοχικά σχήματα</w:t>
      </w:r>
      <w:r>
        <w:rPr>
          <w:rFonts w:eastAsia="Times New Roman" w:cs="Times New Roman"/>
          <w:szCs w:val="24"/>
        </w:rPr>
        <w:t>,</w:t>
      </w:r>
      <w:r>
        <w:rPr>
          <w:rFonts w:eastAsia="Times New Roman" w:cs="Times New Roman"/>
          <w:szCs w:val="24"/>
        </w:rPr>
        <w:t xml:space="preserve"> τα οποία θα παράγουν και θα προμηθεύουν καθαρή ενέργεια. Αυτή η σημαντική καινοτομία δίνει τον έλεγχο στους πολίτες, ιδιαίτερα σε εκείνους που επλήγησαν στα χρόνια τ</w:t>
      </w:r>
      <w:r>
        <w:rPr>
          <w:rFonts w:eastAsia="Times New Roman" w:cs="Times New Roman"/>
          <w:szCs w:val="24"/>
        </w:rPr>
        <w:t>ης κρίσης με μείωση των εισοδημάτων τους και έλλειψη βασικών ενεργειακών υπηρεσιών. Οι ενεργειακές κοινότητες στοχεύουν ακριβώς σε αυτήν την καταπολέμηση της ενεργειακής φτώχειας, ένα ζήτημα το οποίο έχει οξυνθεί στα χρόνια της κρίσης.</w:t>
      </w:r>
    </w:p>
    <w:p w14:paraId="6FA9DB9F"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Με το σχέδιο νόμου ε</w:t>
      </w:r>
      <w:r>
        <w:rPr>
          <w:rFonts w:eastAsia="Times New Roman" w:cs="Times New Roman"/>
          <w:szCs w:val="24"/>
        </w:rPr>
        <w:t>πιχειρούμε να υποστηρίξουμε την καινοτομία, να βελτιώσουμε την ενεργειακή αποδοτικότητα, να ενισχύ</w:t>
      </w:r>
      <w:r>
        <w:rPr>
          <w:rFonts w:eastAsia="Times New Roman" w:cs="Times New Roman"/>
          <w:szCs w:val="24"/>
        </w:rPr>
        <w:lastRenderedPageBreak/>
        <w:t>σουμε τη διείσδυση των ανανεώσιμων πηγών ενέργειας και της αυτοπαραγωγής, να μειώσουμε το ενεργειακό κόστος για νοικοκυριά και μικρομεσαίες επιχειρήσεις και ν</w:t>
      </w:r>
      <w:r>
        <w:rPr>
          <w:rFonts w:eastAsia="Times New Roman" w:cs="Times New Roman"/>
          <w:szCs w:val="24"/>
        </w:rPr>
        <w:t xml:space="preserve">α ενισχύσουμε την αλληλέγγυα και κοινωνική οικονομία. </w:t>
      </w:r>
    </w:p>
    <w:p w14:paraId="6FA9DBA0"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Μέλημά μας είναι ο εκδημοκρατισμός του ενεργειακού τομέα μέσω της συμμετοχής των πολιτών, ώστε να περάσουμε σταδιακά με δίκαιους όρους στο 100% καθαρής ενέργειας τις επόμενες δεκαετίες.</w:t>
      </w:r>
    </w:p>
    <w:p w14:paraId="6FA9DBA1"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Στρατηγικός μας</w:t>
      </w:r>
      <w:r>
        <w:rPr>
          <w:rFonts w:eastAsia="Times New Roman" w:cs="Times New Roman"/>
          <w:szCs w:val="24"/>
        </w:rPr>
        <w:t xml:space="preserve"> στόχος είναι η ανάδειξη της ενέργειας ως δημόσιο</w:t>
      </w:r>
      <w:r>
        <w:rPr>
          <w:rFonts w:eastAsia="Times New Roman" w:cs="Times New Roman"/>
          <w:szCs w:val="24"/>
        </w:rPr>
        <w:t>υ</w:t>
      </w:r>
      <w:r>
        <w:rPr>
          <w:rFonts w:eastAsia="Times New Roman" w:cs="Times New Roman"/>
          <w:szCs w:val="24"/>
        </w:rPr>
        <w:t xml:space="preserve"> και κοινωνικ</w:t>
      </w:r>
      <w:r>
        <w:rPr>
          <w:rFonts w:eastAsia="Times New Roman" w:cs="Times New Roman"/>
          <w:szCs w:val="24"/>
        </w:rPr>
        <w:t>ού</w:t>
      </w:r>
      <w:r>
        <w:rPr>
          <w:rFonts w:eastAsia="Times New Roman" w:cs="Times New Roman"/>
          <w:szCs w:val="24"/>
        </w:rPr>
        <w:t xml:space="preserve"> αγαθ</w:t>
      </w:r>
      <w:r>
        <w:rPr>
          <w:rFonts w:eastAsia="Times New Roman" w:cs="Times New Roman"/>
          <w:szCs w:val="24"/>
        </w:rPr>
        <w:t>ού,</w:t>
      </w:r>
      <w:r>
        <w:rPr>
          <w:rFonts w:eastAsia="Times New Roman" w:cs="Times New Roman"/>
          <w:szCs w:val="24"/>
        </w:rPr>
        <w:t xml:space="preserve"> με δημόσιο ενεργειακό σχεδιασμό, η δημιουργία μιας δίκαιης τιμολογιακής πολιτικής, η ανάπτυξη ενός διαφορετικού ενεργειακού μοντέλου</w:t>
      </w:r>
      <w:r>
        <w:rPr>
          <w:rFonts w:eastAsia="Times New Roman" w:cs="Times New Roman"/>
          <w:szCs w:val="24"/>
        </w:rPr>
        <w:t>,</w:t>
      </w:r>
      <w:r>
        <w:rPr>
          <w:rFonts w:eastAsia="Times New Roman" w:cs="Times New Roman"/>
          <w:szCs w:val="24"/>
        </w:rPr>
        <w:t xml:space="preserve"> με σεβασμό στο περιβάλλον και στις τοπικές κοινωνίες και η εξασφάλιση επάρκειας σε ενέργεια. </w:t>
      </w:r>
      <w:r>
        <w:rPr>
          <w:rFonts w:eastAsia="Times New Roman" w:cs="Times New Roman"/>
          <w:szCs w:val="24"/>
        </w:rPr>
        <w:lastRenderedPageBreak/>
        <w:t>Το στοίχημα για εμάς είναι η βιώσιμη ανάπτυξη</w:t>
      </w:r>
      <w:r>
        <w:rPr>
          <w:rFonts w:eastAsia="Times New Roman" w:cs="Times New Roman"/>
          <w:szCs w:val="24"/>
        </w:rPr>
        <w:t>,</w:t>
      </w:r>
      <w:r>
        <w:rPr>
          <w:rFonts w:eastAsia="Times New Roman" w:cs="Times New Roman"/>
          <w:szCs w:val="24"/>
        </w:rPr>
        <w:t xml:space="preserve"> με κανόνες προστασίας του περιβάλλοντος, κάτι που δυστυχώς δεν συνέβη ποτέ μέχρι τώρα σε αυτήν τη χώρα.</w:t>
      </w:r>
    </w:p>
    <w:p w14:paraId="6FA9DBA2"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Το παρόν σχ</w:t>
      </w:r>
      <w:r>
        <w:rPr>
          <w:rFonts w:eastAsia="Times New Roman" w:cs="Times New Roman"/>
          <w:szCs w:val="24"/>
        </w:rPr>
        <w:t>έδιο νόμου δείχνει πού δίνουμε βάση εμείς, στην οικολογία, στην πράσινη ενέργεια και στην απομάκρυνση από τον λιγνίτη, αλλά και στις τοπικές κοινωνίες, στους πολίτες, στους οποίους μεταβιβάζουμε ελέγχους και δύναμη, ώστε να τους κάνουμε πιο αυτόνομους, πιο</w:t>
      </w:r>
      <w:r>
        <w:rPr>
          <w:rFonts w:eastAsia="Times New Roman" w:cs="Times New Roman"/>
          <w:szCs w:val="24"/>
        </w:rPr>
        <w:t xml:space="preserve"> ασφαλείς και πιο απαιτητικούς. Με σεβασμό στο περιβάλλον προωθούμε την κοινωνική και αλληλέγγυα και καινοτόμα οικονομία στον ενεργειακό τομέα της χώρας μας.</w:t>
      </w:r>
    </w:p>
    <w:p w14:paraId="6FA9DBA3"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Συνάδελφοι, συνολικά το σχέδιο νόμου απευθύνεται σε όλους τους πολίτες και δίνει τη δυνατότητα δρα</w:t>
      </w:r>
      <w:r>
        <w:rPr>
          <w:rFonts w:eastAsia="Times New Roman" w:cs="Times New Roman"/>
          <w:szCs w:val="24"/>
        </w:rPr>
        <w:t>στηριοποίησης των τοπι</w:t>
      </w:r>
      <w:r>
        <w:rPr>
          <w:rFonts w:eastAsia="Times New Roman" w:cs="Times New Roman"/>
          <w:szCs w:val="24"/>
        </w:rPr>
        <w:lastRenderedPageBreak/>
        <w:t xml:space="preserve">κών κοινωνιών σε πολλαπλούς τομείς. Για παράδειγμα, στις βόρειες περιοχές της χώρας μας, όπου οι ενεργειακές ανάγκες κατά τη διάρκεια του χειμώνα είναι πολύ μεγαλύτερες, οι κάτοικοι πλέον θα μπορούν να εγκαταστήσουν μονάδες παραγωγής </w:t>
      </w:r>
      <w:r>
        <w:rPr>
          <w:rFonts w:eastAsia="Times New Roman" w:cs="Times New Roman"/>
          <w:szCs w:val="24"/>
        </w:rPr>
        <w:t xml:space="preserve">θερμικής ενέργειας με σύστημα τηλεθέρμανσης για την κάλυψη των αναγκών τους στη θέρμανση. Επιπλέον, υπάρχει και η προοπτική εγκατάστασης ενός αιολικού πάρκου ή ενός μικρού υδροηλεκτρικού. </w:t>
      </w:r>
    </w:p>
    <w:p w14:paraId="6FA9DBA4"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Τα παραδείγματα από τα οφέλη στην καθημερινότητα των πολιτών είναι </w:t>
      </w:r>
      <w:r>
        <w:rPr>
          <w:rFonts w:eastAsia="Times New Roman" w:cs="Times New Roman"/>
          <w:szCs w:val="24"/>
        </w:rPr>
        <w:t>πολλά και μπορούν να διευκολυνθούν ακόμη περισσότερο και μέσω της οικονομικής στήριξης που προβλέπεται για τις ενεργειακές κοινότητες. Δίνονται, επίσης, δυνατότητες ένταξης σε χρηματοδοτικά εργαλεία, απαλλαγή από το ετήσιο τέλος άδειας παραγωγής, μειωμένες</w:t>
      </w:r>
      <w:r>
        <w:rPr>
          <w:rFonts w:eastAsia="Times New Roman" w:cs="Times New Roman"/>
          <w:szCs w:val="24"/>
        </w:rPr>
        <w:t xml:space="preserve"> εγγυητικές επιστολές και άλλα. </w:t>
      </w:r>
    </w:p>
    <w:p w14:paraId="6FA9DBA5"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Για εμάς</w:t>
      </w:r>
      <w:r>
        <w:rPr>
          <w:rFonts w:eastAsia="Times New Roman" w:cs="Times New Roman"/>
          <w:szCs w:val="24"/>
        </w:rPr>
        <w:t>,</w:t>
      </w:r>
      <w:r>
        <w:rPr>
          <w:rFonts w:eastAsia="Times New Roman" w:cs="Times New Roman"/>
          <w:szCs w:val="24"/>
        </w:rPr>
        <w:t xml:space="preserve"> ο υγιής ανταγωνισμός</w:t>
      </w:r>
      <w:r>
        <w:rPr>
          <w:rFonts w:eastAsia="Times New Roman" w:cs="Times New Roman"/>
          <w:szCs w:val="24"/>
        </w:rPr>
        <w:t>,</w:t>
      </w:r>
      <w:r>
        <w:rPr>
          <w:rFonts w:eastAsia="Times New Roman" w:cs="Times New Roman"/>
          <w:szCs w:val="24"/>
        </w:rPr>
        <w:t xml:space="preserve"> με ταυτόχρονη τη στήριξη των ευπαθών κοινωνικών ομάδων και την προστασία του περιβάλλοντος</w:t>
      </w:r>
      <w:r>
        <w:rPr>
          <w:rFonts w:eastAsia="Times New Roman" w:cs="Times New Roman"/>
          <w:szCs w:val="24"/>
        </w:rPr>
        <w:t>,</w:t>
      </w:r>
      <w:r>
        <w:rPr>
          <w:rFonts w:eastAsia="Times New Roman" w:cs="Times New Roman"/>
          <w:szCs w:val="24"/>
        </w:rPr>
        <w:t xml:space="preserve"> αποτελεί βασική προτεραιότητα. Εμείς θέλουμε και λέμε πως όλες οι πολιτικές δυνάμεις πρέπει να στηρ</w:t>
      </w:r>
      <w:r>
        <w:rPr>
          <w:rFonts w:eastAsia="Times New Roman" w:cs="Times New Roman"/>
          <w:szCs w:val="24"/>
        </w:rPr>
        <w:t xml:space="preserve">ίξουν αυτό το σχέδιο νόμου. Όμως είτε συμβαδίσετε μαζί μας είτε όχι, εμείς είμαστε αποφασισμένοι να προχωρήσουμε μαζί με την κοινωνία σε βαθιές αλλαγές. Ο στόχος μας και ο σχεδιασμός μας είναι να αφήσουμε πίσω </w:t>
      </w:r>
      <w:r>
        <w:rPr>
          <w:rFonts w:eastAsia="Times New Roman" w:cs="Times New Roman"/>
          <w:szCs w:val="24"/>
        </w:rPr>
        <w:t>μας,</w:t>
      </w:r>
      <w:r>
        <w:rPr>
          <w:rFonts w:eastAsia="Times New Roman" w:cs="Times New Roman"/>
          <w:szCs w:val="24"/>
        </w:rPr>
        <w:t xml:space="preserve"> όχι μόνο την κρίση, αλλά και το οικονομικ</w:t>
      </w:r>
      <w:r>
        <w:rPr>
          <w:rFonts w:eastAsia="Times New Roman" w:cs="Times New Roman"/>
          <w:szCs w:val="24"/>
        </w:rPr>
        <w:t>ό μοντέλο, το πολιτικό σύστημα και τις λογικές</w:t>
      </w:r>
      <w:r>
        <w:rPr>
          <w:rFonts w:eastAsia="Times New Roman" w:cs="Times New Roman"/>
          <w:szCs w:val="24"/>
        </w:rPr>
        <w:t>,</w:t>
      </w:r>
      <w:r>
        <w:rPr>
          <w:rFonts w:eastAsia="Times New Roman" w:cs="Times New Roman"/>
          <w:szCs w:val="24"/>
        </w:rPr>
        <w:t xml:space="preserve"> που μας οδήγησαν εδώ σήμερα, πάντα βέβαια με απαίτηση για δίκαιη και βιώσιμη ανάπτυξη.</w:t>
      </w:r>
    </w:p>
    <w:p w14:paraId="6FA9DBA6"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FA9DBA7" w14:textId="77777777" w:rsidR="00C930AA" w:rsidRDefault="00077D2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FA9DBA8"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Ευχαριστώ, κυρία συνάδελφε.</w:t>
      </w:r>
    </w:p>
    <w:p w14:paraId="6FA9DBA9"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 λόγο έχει ο συνάδελφος κ. Ανδρέας Ριζούλης.</w:t>
      </w:r>
    </w:p>
    <w:p w14:paraId="6FA9DBAA"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ΑΝΔΡΕΑΣ ΡΙΖΟΥΛΗΣ:</w:t>
      </w:r>
      <w:r>
        <w:rPr>
          <w:rFonts w:eastAsia="Times New Roman" w:cs="Times New Roman"/>
          <w:szCs w:val="24"/>
        </w:rPr>
        <w:t xml:space="preserve"> Ευχαριστώ, κύριε Πρόεδρε.</w:t>
      </w:r>
    </w:p>
    <w:p w14:paraId="6FA9DBA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για τις ενεργειακές κοινότητες-συνεταιρισμούς υπηρετεί, όπως έχει ήδη ειπωθεί, την πολιτική εκδημοκρατισμού της παραγωγής </w:t>
      </w:r>
      <w:r>
        <w:rPr>
          <w:rFonts w:eastAsia="Times New Roman" w:cs="Times New Roman"/>
          <w:szCs w:val="24"/>
        </w:rPr>
        <w:t>πράσινης ενέργειας από όλους τους πολίτες</w:t>
      </w:r>
      <w:r>
        <w:rPr>
          <w:rFonts w:eastAsia="Times New Roman" w:cs="Times New Roman"/>
          <w:szCs w:val="24"/>
        </w:rPr>
        <w:t>,</w:t>
      </w:r>
      <w:r>
        <w:rPr>
          <w:rFonts w:eastAsia="Times New Roman" w:cs="Times New Roman"/>
          <w:szCs w:val="24"/>
        </w:rPr>
        <w:t xml:space="preserve"> με παράλληλα οικονομικά οφέλη για αυτούς. </w:t>
      </w:r>
    </w:p>
    <w:p w14:paraId="6FA9DBA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Η εκμετάλλευση</w:t>
      </w:r>
      <w:r>
        <w:rPr>
          <w:rFonts w:eastAsia="Times New Roman" w:cs="Times New Roman"/>
          <w:szCs w:val="24"/>
        </w:rPr>
        <w:t xml:space="preserve"> </w:t>
      </w:r>
      <w:r>
        <w:rPr>
          <w:rFonts w:eastAsia="Times New Roman" w:cs="Times New Roman"/>
          <w:szCs w:val="24"/>
        </w:rPr>
        <w:t>της παραγωγής ενέργειας από τον αέρα, τον ήλιο, τη βιομάζα</w:t>
      </w:r>
      <w:r>
        <w:rPr>
          <w:rFonts w:eastAsia="Times New Roman" w:cs="Times New Roman"/>
          <w:szCs w:val="24"/>
        </w:rPr>
        <w:t>,</w:t>
      </w:r>
      <w:r>
        <w:rPr>
          <w:rFonts w:eastAsia="Times New Roman" w:cs="Times New Roman"/>
          <w:szCs w:val="24"/>
        </w:rPr>
        <w:t xml:space="preserve"> σε αντίθεση με τα ορυκτά καύσιμα</w:t>
      </w:r>
      <w:r>
        <w:rPr>
          <w:rFonts w:eastAsia="Times New Roman" w:cs="Times New Roman"/>
          <w:szCs w:val="24"/>
        </w:rPr>
        <w:t>,</w:t>
      </w:r>
      <w:r>
        <w:rPr>
          <w:rFonts w:eastAsia="Times New Roman" w:cs="Times New Roman"/>
          <w:szCs w:val="24"/>
        </w:rPr>
        <w:t xml:space="preserve"> μπορεί να είναι προσιτή και εκμεταλλεύσιμη </w:t>
      </w:r>
      <w:r>
        <w:rPr>
          <w:rFonts w:eastAsia="Times New Roman" w:cs="Times New Roman"/>
          <w:szCs w:val="24"/>
        </w:rPr>
        <w:t xml:space="preserve">από </w:t>
      </w:r>
      <w:r>
        <w:rPr>
          <w:rFonts w:eastAsia="Times New Roman" w:cs="Times New Roman"/>
          <w:szCs w:val="24"/>
        </w:rPr>
        <w:t xml:space="preserve">τον καθένα. Η </w:t>
      </w:r>
      <w:r>
        <w:rPr>
          <w:rFonts w:eastAsia="Times New Roman" w:cs="Times New Roman"/>
          <w:szCs w:val="24"/>
        </w:rPr>
        <w:t>τεχνολογία μάλιστα</w:t>
      </w:r>
      <w:r>
        <w:rPr>
          <w:rFonts w:eastAsia="Times New Roman" w:cs="Times New Roman"/>
          <w:szCs w:val="24"/>
        </w:rPr>
        <w:t>,</w:t>
      </w:r>
      <w:r>
        <w:rPr>
          <w:rFonts w:eastAsia="Times New Roman" w:cs="Times New Roman"/>
          <w:szCs w:val="24"/>
        </w:rPr>
        <w:t xml:space="preserve"> όσο εξελίσσεται</w:t>
      </w:r>
      <w:r>
        <w:rPr>
          <w:rFonts w:eastAsia="Times New Roman" w:cs="Times New Roman"/>
          <w:szCs w:val="24"/>
        </w:rPr>
        <w:t>,</w:t>
      </w:r>
      <w:r>
        <w:rPr>
          <w:rFonts w:eastAsia="Times New Roman" w:cs="Times New Roman"/>
          <w:szCs w:val="24"/>
        </w:rPr>
        <w:t xml:space="preserve"> μείωσε και μειώνει διαρκώς το κόστος επένδυσης </w:t>
      </w:r>
      <w:r>
        <w:rPr>
          <w:rFonts w:eastAsia="Times New Roman" w:cs="Times New Roman"/>
          <w:szCs w:val="24"/>
        </w:rPr>
        <w:lastRenderedPageBreak/>
        <w:t xml:space="preserve">για όλους τους παραγωγούς ενέργειας από ανανεώσιμα συστήματα. Η δυναμική έλευση των ΑΠΕ, λόγω της μείωσης τους κόστους παραγωγής ενέργειας και της αυξανόμενης ζήτησής της, </w:t>
      </w:r>
      <w:r>
        <w:rPr>
          <w:rFonts w:eastAsia="Times New Roman" w:cs="Times New Roman"/>
          <w:szCs w:val="24"/>
        </w:rPr>
        <w:t>μεταβάλλει το ενεργειακό τοπίο.</w:t>
      </w:r>
    </w:p>
    <w:p w14:paraId="6FA9DBA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Το νομοσχέδιο έρχεται να καλύψει αυτήν ακριβώς τη στόχευση και να προσθέσει ακόμα μεγαλύτερα κίνητρα στην παραγωγή πράσινης ενέργειας για όλους τους πολίτες, τις μικρομεσαίες επιχειρήσεις και τους Οργανισμούς Τοπικής Αυτοδιο</w:t>
      </w:r>
      <w:r>
        <w:rPr>
          <w:rFonts w:eastAsia="Times New Roman" w:cs="Times New Roman"/>
          <w:szCs w:val="24"/>
        </w:rPr>
        <w:t xml:space="preserve">ίκησης. </w:t>
      </w:r>
    </w:p>
    <w:p w14:paraId="6FA9DBAE"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Για να γίνουν κατανοητά πρακτικά τα οφέλη λειτουργίας μιας ενεργειακής κοινότητας μπορούμε να φανταστούμε δύο ή τρεις επιχειρήσεις</w:t>
      </w:r>
      <w:r>
        <w:rPr>
          <w:rFonts w:eastAsia="Times New Roman" w:cs="Times New Roman"/>
          <w:szCs w:val="24"/>
        </w:rPr>
        <w:t>,</w:t>
      </w:r>
      <w:r>
        <w:rPr>
          <w:rFonts w:eastAsia="Times New Roman" w:cs="Times New Roman"/>
          <w:szCs w:val="24"/>
        </w:rPr>
        <w:t xml:space="preserve"> που συμπράττουν</w:t>
      </w:r>
      <w:r>
        <w:rPr>
          <w:rFonts w:eastAsia="Times New Roman" w:cs="Times New Roman"/>
          <w:szCs w:val="24"/>
        </w:rPr>
        <w:t>,</w:t>
      </w:r>
      <w:r>
        <w:rPr>
          <w:rFonts w:eastAsia="Times New Roman" w:cs="Times New Roman"/>
          <w:szCs w:val="24"/>
        </w:rPr>
        <w:t xml:space="preserve"> επιδοτώντας τη δημιουργία ενός ηλιακού πάρκου</w:t>
      </w:r>
      <w:r>
        <w:rPr>
          <w:rFonts w:eastAsia="Times New Roman" w:cs="Times New Roman"/>
          <w:szCs w:val="24"/>
        </w:rPr>
        <w:t>,</w:t>
      </w:r>
      <w:r>
        <w:rPr>
          <w:rFonts w:eastAsia="Times New Roman" w:cs="Times New Roman"/>
          <w:szCs w:val="24"/>
        </w:rPr>
        <w:t xml:space="preserve"> για να παράγουν </w:t>
      </w:r>
      <w:r>
        <w:rPr>
          <w:rFonts w:eastAsia="Times New Roman" w:cs="Times New Roman"/>
          <w:szCs w:val="24"/>
        </w:rPr>
        <w:t>«</w:t>
      </w:r>
      <w:r>
        <w:rPr>
          <w:rFonts w:eastAsia="Times New Roman" w:cs="Times New Roman"/>
          <w:szCs w:val="24"/>
        </w:rPr>
        <w:t>πράσινο</w:t>
      </w:r>
      <w:r>
        <w:rPr>
          <w:rFonts w:eastAsia="Times New Roman" w:cs="Times New Roman"/>
          <w:szCs w:val="24"/>
        </w:rPr>
        <w:t>»</w:t>
      </w:r>
      <w:r>
        <w:rPr>
          <w:rFonts w:eastAsia="Times New Roman" w:cs="Times New Roman"/>
          <w:szCs w:val="24"/>
        </w:rPr>
        <w:t xml:space="preserve"> ηλεκτρισμό. Η τιμή του </w:t>
      </w:r>
      <w:r>
        <w:rPr>
          <w:rFonts w:eastAsia="Times New Roman" w:cs="Times New Roman"/>
          <w:szCs w:val="24"/>
        </w:rPr>
        <w:lastRenderedPageBreak/>
        <w:t xml:space="preserve">παραγόμενου </w:t>
      </w:r>
      <w:r>
        <w:rPr>
          <w:rFonts w:eastAsia="Times New Roman" w:cs="Times New Roman"/>
          <w:szCs w:val="24"/>
        </w:rPr>
        <w:t>«</w:t>
      </w:r>
      <w:r>
        <w:rPr>
          <w:rFonts w:eastAsia="Times New Roman" w:cs="Times New Roman"/>
          <w:szCs w:val="24"/>
        </w:rPr>
        <w:t>πράσινου</w:t>
      </w:r>
      <w:r>
        <w:rPr>
          <w:rFonts w:eastAsia="Times New Roman" w:cs="Times New Roman"/>
          <w:szCs w:val="24"/>
        </w:rPr>
        <w:t>»</w:t>
      </w:r>
      <w:r>
        <w:rPr>
          <w:rFonts w:eastAsia="Times New Roman" w:cs="Times New Roman"/>
          <w:szCs w:val="24"/>
        </w:rPr>
        <w:t xml:space="preserve"> ηλεκτρισμού επιδοτείται και είναι εγγυημένη από το κράτος, ενώ οι επιχειρήσεις μπορούν να καταναλώσουν για τις ανάγκες τους τον ηλεκτρισμό που έχει παραχθεί</w:t>
      </w:r>
      <w:r>
        <w:rPr>
          <w:rFonts w:eastAsia="Times New Roman" w:cs="Times New Roman"/>
          <w:szCs w:val="24"/>
        </w:rPr>
        <w:t>,</w:t>
      </w:r>
      <w:r>
        <w:rPr>
          <w:rFonts w:eastAsia="Times New Roman" w:cs="Times New Roman"/>
          <w:szCs w:val="24"/>
        </w:rPr>
        <w:t xml:space="preserve"> δίνοντας το περίσσευμά τους στο σύστημα. </w:t>
      </w:r>
    </w:p>
    <w:p w14:paraId="6FA9DBAF"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Επιχειρήσ</w:t>
      </w:r>
      <w:r>
        <w:rPr>
          <w:rFonts w:eastAsia="Times New Roman" w:cs="Times New Roman"/>
          <w:szCs w:val="24"/>
        </w:rPr>
        <w:t>εις ενεργειακά κοστοβόρες, όπως ξενοδοχεία, οργανισμοί κοινής ωφέλειας, όπως νοσοκομεία, Οργανισμοί Τοπικής Αυτοδιοίκησης που λειτουργούν πολλά κτήρια και ηλεκτρικά φορτία, θα μπορούν πλέον να παράξουν ρεύμα αυτόνομα καλύπτοντας τις ανάγκες τους και μειώνο</w:t>
      </w:r>
      <w:r>
        <w:rPr>
          <w:rFonts w:eastAsia="Times New Roman" w:cs="Times New Roman"/>
          <w:szCs w:val="24"/>
        </w:rPr>
        <w:t>ντας τις εισαγωγές ρεύματος εθνικά. Την ίδια στιγμή, θα μπορούν</w:t>
      </w:r>
      <w:r>
        <w:rPr>
          <w:rFonts w:eastAsia="Times New Roman" w:cs="Times New Roman"/>
          <w:szCs w:val="24"/>
        </w:rPr>
        <w:t>,</w:t>
      </w:r>
      <w:r>
        <w:rPr>
          <w:rFonts w:eastAsia="Times New Roman" w:cs="Times New Roman"/>
          <w:szCs w:val="24"/>
        </w:rPr>
        <w:t xml:space="preserve"> μέσω του εικονικού συμψηφισμού να διαθέτουν τα υπερβάλλοντα φορτία ηλεκτρισμού</w:t>
      </w:r>
      <w:r>
        <w:rPr>
          <w:rFonts w:eastAsia="Times New Roman" w:cs="Times New Roman"/>
          <w:szCs w:val="24"/>
        </w:rPr>
        <w:t>,</w:t>
      </w:r>
      <w:r>
        <w:rPr>
          <w:rFonts w:eastAsia="Times New Roman" w:cs="Times New Roman"/>
          <w:szCs w:val="24"/>
        </w:rPr>
        <w:t xml:space="preserve"> σε σχέση με τις ανάγκες στο δίκτυο. </w:t>
      </w:r>
    </w:p>
    <w:p w14:paraId="6FA9DBB0"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ίδιο ακριβώς μπορεί να πετύχει και μια ένωση αγροτικών παραγωγών ή </w:t>
      </w:r>
      <w:r>
        <w:rPr>
          <w:rFonts w:eastAsia="Times New Roman" w:cs="Times New Roman"/>
          <w:szCs w:val="24"/>
        </w:rPr>
        <w:t>συνεταιρισμών</w:t>
      </w:r>
      <w:r>
        <w:rPr>
          <w:rFonts w:eastAsia="Times New Roman" w:cs="Times New Roman"/>
          <w:szCs w:val="24"/>
        </w:rPr>
        <w:t>,</w:t>
      </w:r>
      <w:r>
        <w:rPr>
          <w:rFonts w:eastAsia="Times New Roman" w:cs="Times New Roman"/>
          <w:szCs w:val="24"/>
        </w:rPr>
        <w:t xml:space="preserve"> των οποίων τα μέλη μπορούν να παράξουν ηλεκτρισμό με ηλιακά πάνελ ή βιομάζα</w:t>
      </w:r>
      <w:r>
        <w:rPr>
          <w:rFonts w:eastAsia="Times New Roman" w:cs="Times New Roman"/>
          <w:szCs w:val="24"/>
        </w:rPr>
        <w:t>,</w:t>
      </w:r>
      <w:r>
        <w:rPr>
          <w:rFonts w:eastAsia="Times New Roman" w:cs="Times New Roman"/>
          <w:szCs w:val="24"/>
        </w:rPr>
        <w:t xml:space="preserve"> χρησιμοποιώντας όσες ποσότητες φορτίων χρειάζονται για τις δικές τους ανάγκες. Ο παραγωγός ηλεκτρικής ενέργειας είναι και καταναλωτής της. </w:t>
      </w:r>
    </w:p>
    <w:p w14:paraId="6FA9DBB1"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Οι συνεργασίες αυτές έχο</w:t>
      </w:r>
      <w:r>
        <w:rPr>
          <w:rFonts w:eastAsia="Times New Roman" w:cs="Times New Roman"/>
          <w:szCs w:val="24"/>
        </w:rPr>
        <w:t>υν χαρακτηριστικά κοινωνικής οικονομίας</w:t>
      </w:r>
      <w:r>
        <w:rPr>
          <w:rFonts w:eastAsia="Times New Roman" w:cs="Times New Roman"/>
          <w:szCs w:val="24"/>
        </w:rPr>
        <w:t>,</w:t>
      </w:r>
      <w:r>
        <w:rPr>
          <w:rFonts w:eastAsia="Times New Roman" w:cs="Times New Roman"/>
          <w:szCs w:val="24"/>
        </w:rPr>
        <w:t xml:space="preserve"> αφού απλοί πολίτες και μικρομεσαίοι επιχειρηματίες ή αγρότες μπορούν να ενώσουν τις δυνάμεις σε κοινούς στόχους</w:t>
      </w:r>
      <w:r>
        <w:rPr>
          <w:rFonts w:eastAsia="Times New Roman" w:cs="Times New Roman"/>
          <w:szCs w:val="24"/>
        </w:rPr>
        <w:t>,</w:t>
      </w:r>
      <w:r>
        <w:rPr>
          <w:rFonts w:eastAsia="Times New Roman" w:cs="Times New Roman"/>
          <w:szCs w:val="24"/>
        </w:rPr>
        <w:t xml:space="preserve"> ωφέλιμους για την κοινωνία και το περιβάλλον</w:t>
      </w:r>
      <w:r>
        <w:rPr>
          <w:rFonts w:eastAsia="Times New Roman" w:cs="Times New Roman"/>
          <w:szCs w:val="24"/>
        </w:rPr>
        <w:t>,</w:t>
      </w:r>
      <w:r>
        <w:rPr>
          <w:rFonts w:eastAsia="Times New Roman" w:cs="Times New Roman"/>
          <w:szCs w:val="24"/>
        </w:rPr>
        <w:t xml:space="preserve"> με πολλαπλασιαστικά δηλαδή οφέλη. Με αυτόν τον τρόπο</w:t>
      </w:r>
      <w:r>
        <w:rPr>
          <w:rFonts w:eastAsia="Times New Roman" w:cs="Times New Roman"/>
          <w:szCs w:val="24"/>
        </w:rPr>
        <w:t>,</w:t>
      </w:r>
      <w:r>
        <w:rPr>
          <w:rFonts w:eastAsia="Times New Roman" w:cs="Times New Roman"/>
          <w:szCs w:val="24"/>
        </w:rPr>
        <w:t xml:space="preserve"> μπ</w:t>
      </w:r>
      <w:r>
        <w:rPr>
          <w:rFonts w:eastAsia="Times New Roman" w:cs="Times New Roman"/>
          <w:szCs w:val="24"/>
        </w:rPr>
        <w:t>ορεί να δημιουργηθεί ένας αυτόνομος ενεργειακά χώρος από το κράτος και τον ιδιωτικό τομέα</w:t>
      </w:r>
      <w:r>
        <w:rPr>
          <w:rFonts w:eastAsia="Times New Roman" w:cs="Times New Roman"/>
          <w:szCs w:val="24"/>
        </w:rPr>
        <w:t>,</w:t>
      </w:r>
      <w:r>
        <w:rPr>
          <w:rFonts w:eastAsia="Times New Roman" w:cs="Times New Roman"/>
          <w:szCs w:val="24"/>
        </w:rPr>
        <w:t xml:space="preserve"> έχοντας ως προτεραιότητα τη συνέργεια και τον συνεταιρισμό. </w:t>
      </w:r>
    </w:p>
    <w:p w14:paraId="6FA9DBB2"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Στην περίπτωση που πολίτες συστήσουν κοινωνικές ενεργειακές επιχειρήσεις, το όφελος πολλαπλασιάζεται για</w:t>
      </w:r>
      <w:r>
        <w:rPr>
          <w:rFonts w:eastAsia="Times New Roman" w:cs="Times New Roman"/>
          <w:szCs w:val="24"/>
        </w:rPr>
        <w:t xml:space="preserve"> την κοινωνία</w:t>
      </w:r>
      <w:r>
        <w:rPr>
          <w:rFonts w:eastAsia="Times New Roman" w:cs="Times New Roman"/>
          <w:szCs w:val="24"/>
        </w:rPr>
        <w:t>,</w:t>
      </w:r>
      <w:r>
        <w:rPr>
          <w:rFonts w:eastAsia="Times New Roman" w:cs="Times New Roman"/>
          <w:szCs w:val="24"/>
        </w:rPr>
        <w:t xml:space="preserve"> καθώς θα προβλεφθούν και δράσεις με κοινωνικό όφελος. Έχουμε, λοιπόν, εξυπηρέτηση της ενεργειακής αυτάρκειας με περιορισμένο κόστος ή και με τη δημιουργία συμπληρωματικού εισοδήματος από τους παραγωγούς την ίδια στιγμή που εξυπηρετείται η εν</w:t>
      </w:r>
      <w:r>
        <w:rPr>
          <w:rFonts w:eastAsia="Times New Roman" w:cs="Times New Roman"/>
          <w:szCs w:val="24"/>
        </w:rPr>
        <w:t>εργειακή αυτάρκεια της χώρας από ανανεώσιμα συστήματα, σύμφωνα με τις διεθνείς δεσμεύσεις.</w:t>
      </w:r>
    </w:p>
    <w:p w14:paraId="6FA9DBB3"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Ειπώθηκαν και παραδείγματα –δεν θέλω να τα επαναλάβω- όπως για πολυκατοικίες, όπου οι ένοικοι μπορούν να μειώσουν το κόστος διαβίωσής τους, ουσιαστικά, φτιάχνοντας έ</w:t>
      </w:r>
      <w:r>
        <w:rPr>
          <w:rFonts w:eastAsia="Times New Roman" w:cs="Times New Roman"/>
          <w:szCs w:val="24"/>
        </w:rPr>
        <w:t xml:space="preserve">ναν τέτοιο συνεταιρισμό. </w:t>
      </w:r>
    </w:p>
    <w:p w14:paraId="6FA9DBB4"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 εγχειρήματα των </w:t>
      </w:r>
      <w:r>
        <w:rPr>
          <w:rFonts w:eastAsia="Times New Roman" w:cs="Times New Roman"/>
          <w:szCs w:val="24"/>
        </w:rPr>
        <w:t xml:space="preserve">ενεργειακών συνεταιρισμών </w:t>
      </w:r>
      <w:r>
        <w:rPr>
          <w:rFonts w:eastAsia="Times New Roman" w:cs="Times New Roman"/>
          <w:szCs w:val="24"/>
        </w:rPr>
        <w:t xml:space="preserve">και </w:t>
      </w:r>
      <w:r>
        <w:rPr>
          <w:rFonts w:eastAsia="Times New Roman" w:cs="Times New Roman"/>
          <w:szCs w:val="24"/>
        </w:rPr>
        <w:t xml:space="preserve">κοινοτήτων </w:t>
      </w:r>
      <w:r>
        <w:rPr>
          <w:rFonts w:eastAsia="Times New Roman" w:cs="Times New Roman"/>
          <w:szCs w:val="24"/>
        </w:rPr>
        <w:t>μπορούν να επιτευχθούν</w:t>
      </w:r>
      <w:r>
        <w:rPr>
          <w:rFonts w:eastAsia="Times New Roman" w:cs="Times New Roman"/>
          <w:szCs w:val="24"/>
        </w:rPr>
        <w:t>,</w:t>
      </w:r>
      <w:r>
        <w:rPr>
          <w:rFonts w:eastAsia="Times New Roman" w:cs="Times New Roman"/>
          <w:szCs w:val="24"/>
        </w:rPr>
        <w:t xml:space="preserve"> εάν δημιουργηθούν κλίμακες εύρους, δηλαδή να αξιοποιηθεί ως θεσμικό εργαλείο από όσο</w:t>
      </w:r>
      <w:r>
        <w:rPr>
          <w:rFonts w:eastAsia="Times New Roman" w:cs="Times New Roman"/>
          <w:szCs w:val="24"/>
        </w:rPr>
        <w:t xml:space="preserve"> το</w:t>
      </w:r>
      <w:r>
        <w:rPr>
          <w:rFonts w:eastAsia="Times New Roman" w:cs="Times New Roman"/>
          <w:szCs w:val="24"/>
        </w:rPr>
        <w:t xml:space="preserve"> δυνατόν περισσότερους πολίτες. Για παράδειγμα, τι σημαίνει</w:t>
      </w:r>
      <w:r>
        <w:rPr>
          <w:rFonts w:eastAsia="Times New Roman" w:cs="Times New Roman"/>
          <w:szCs w:val="24"/>
        </w:rPr>
        <w:t xml:space="preserve"> αυτό και τι συμβαίνει στην Ευρώπη με τις κλίμακες εύρους</w:t>
      </w:r>
      <w:r>
        <w:rPr>
          <w:rFonts w:eastAsia="Times New Roman" w:cs="Times New Roman"/>
          <w:szCs w:val="24"/>
        </w:rPr>
        <w:t>. Ν</w:t>
      </w:r>
      <w:r>
        <w:rPr>
          <w:rFonts w:eastAsia="Times New Roman" w:cs="Times New Roman"/>
          <w:szCs w:val="24"/>
        </w:rPr>
        <w:t xml:space="preserve">α αναφέρω αυτή τη στιγμή ότι έχουμε ένα δίκτυο περίπου χιλίων διακοσίων πενήντα ευρωπαϊκών συνεταιρισμών, που παράγουν </w:t>
      </w:r>
      <w:r>
        <w:rPr>
          <w:rFonts w:eastAsia="Times New Roman" w:cs="Times New Roman"/>
          <w:szCs w:val="24"/>
        </w:rPr>
        <w:t>«</w:t>
      </w:r>
      <w:r>
        <w:rPr>
          <w:rFonts w:eastAsia="Times New Roman" w:cs="Times New Roman"/>
          <w:szCs w:val="24"/>
        </w:rPr>
        <w:t>πράσινο</w:t>
      </w:r>
      <w:r>
        <w:rPr>
          <w:rFonts w:eastAsia="Times New Roman" w:cs="Times New Roman"/>
          <w:szCs w:val="24"/>
        </w:rPr>
        <w:t>»</w:t>
      </w:r>
      <w:r>
        <w:rPr>
          <w:rFonts w:eastAsia="Times New Roman" w:cs="Times New Roman"/>
          <w:szCs w:val="24"/>
        </w:rPr>
        <w:t xml:space="preserve"> ηλεκτρισμό και συμμετέχουν σε αυτό περίπου εξακόσιοι πενήντα χιλιάδ</w:t>
      </w:r>
      <w:r>
        <w:rPr>
          <w:rFonts w:eastAsia="Times New Roman" w:cs="Times New Roman"/>
          <w:szCs w:val="24"/>
        </w:rPr>
        <w:t xml:space="preserve">ες πολίτες. </w:t>
      </w:r>
    </w:p>
    <w:p w14:paraId="6FA9DBB5"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Υπάρχουν εννιακόσιοι τοπικοί συνεταιρισμοί στη Γερμανία</w:t>
      </w:r>
      <w:r>
        <w:rPr>
          <w:rFonts w:eastAsia="Times New Roman" w:cs="Times New Roman"/>
          <w:szCs w:val="24"/>
        </w:rPr>
        <w:t>,</w:t>
      </w:r>
      <w:r>
        <w:rPr>
          <w:rFonts w:eastAsia="Times New Roman" w:cs="Times New Roman"/>
          <w:szCs w:val="24"/>
        </w:rPr>
        <w:t xml:space="preserve"> εκ των οποίων ο ένας έχει και δίκτυο διανομής. Υπάρχουν ομάδες φοιτητών, οι οποίοι συνεταιρίστηκαν και παράγουν ενέργεια</w:t>
      </w:r>
      <w:r>
        <w:rPr>
          <w:rFonts w:eastAsia="Times New Roman" w:cs="Times New Roman"/>
          <w:szCs w:val="24"/>
        </w:rPr>
        <w:t>,</w:t>
      </w:r>
      <w:r>
        <w:rPr>
          <w:rFonts w:eastAsia="Times New Roman" w:cs="Times New Roman"/>
          <w:szCs w:val="24"/>
        </w:rPr>
        <w:t xml:space="preserve"> για να λειτουργεί το πανεπιστήμιό τους. Υπάρχουν τριακόσιοι συνε</w:t>
      </w:r>
      <w:r>
        <w:rPr>
          <w:rFonts w:eastAsia="Times New Roman" w:cs="Times New Roman"/>
          <w:szCs w:val="24"/>
        </w:rPr>
        <w:t xml:space="preserve">ταιρισμοί </w:t>
      </w:r>
      <w:r>
        <w:rPr>
          <w:rFonts w:eastAsia="Times New Roman" w:cs="Times New Roman"/>
          <w:szCs w:val="24"/>
        </w:rPr>
        <w:lastRenderedPageBreak/>
        <w:t xml:space="preserve">αιολικών πάρκων στη Δανία και εξακόσια συνεταιριστικά σχήματα τηλεθέρμανσης. </w:t>
      </w:r>
    </w:p>
    <w:p w14:paraId="6FA9DBB6"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Είχαμε </w:t>
      </w:r>
      <w:r>
        <w:rPr>
          <w:rFonts w:eastAsia="Times New Roman" w:cs="Times New Roman"/>
          <w:szCs w:val="24"/>
        </w:rPr>
        <w:t>500 Μ</w:t>
      </w:r>
      <w:r>
        <w:rPr>
          <w:rFonts w:eastAsia="Times New Roman" w:cs="Times New Roman"/>
          <w:szCs w:val="24"/>
          <w:lang w:val="en-US"/>
        </w:rPr>
        <w:t>W</w:t>
      </w:r>
      <w:r>
        <w:rPr>
          <w:rFonts w:eastAsia="Times New Roman" w:cs="Times New Roman"/>
          <w:szCs w:val="24"/>
        </w:rPr>
        <w:t xml:space="preserve"> παραγωγή στη Σκωτία το 2015 από </w:t>
      </w:r>
      <w:r>
        <w:rPr>
          <w:rFonts w:eastAsia="Times New Roman" w:cs="Times New Roman"/>
          <w:szCs w:val="24"/>
        </w:rPr>
        <w:t>ενεργειακές κ</w:t>
      </w:r>
      <w:r>
        <w:rPr>
          <w:rFonts w:eastAsia="Times New Roman" w:cs="Times New Roman"/>
          <w:szCs w:val="24"/>
        </w:rPr>
        <w:t>οινότητες. Στη Γαλλία έχουμε ενεργειακές πρωτοβουλίες, η μεγαλύτερη των οποίων έχει δεκαοχτώ χιλιάδες μέλη και τριάντα χιλιάδες καταναλωτές. Έχουμε ακόμη ένα δίκτυο δέκα συνεταιρισμών με εκατό υπαλλήλους, με είκοσι πέντε εκατομμύρια κύκλο εργασιών και πέντ</w:t>
      </w:r>
      <w:r>
        <w:rPr>
          <w:rFonts w:eastAsia="Times New Roman" w:cs="Times New Roman"/>
          <w:szCs w:val="24"/>
        </w:rPr>
        <w:t xml:space="preserve">ε εκατομμύρια συνεταιριστικό κεφάλαιο. </w:t>
      </w:r>
    </w:p>
    <w:p w14:paraId="6FA9DBB7"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Στον λίγο χρόνο που έχω, θα ήθελα να κάνω μια παρατήρηση</w:t>
      </w:r>
      <w:r>
        <w:rPr>
          <w:rFonts w:eastAsia="Times New Roman" w:cs="Times New Roman"/>
          <w:szCs w:val="24"/>
        </w:rPr>
        <w:t>,</w:t>
      </w:r>
      <w:r>
        <w:rPr>
          <w:rFonts w:eastAsia="Times New Roman" w:cs="Times New Roman"/>
          <w:szCs w:val="24"/>
        </w:rPr>
        <w:t xml:space="preserve"> σε σχέση με το νομοσχέδιο</w:t>
      </w:r>
      <w:r>
        <w:rPr>
          <w:rFonts w:eastAsia="Times New Roman" w:cs="Times New Roman"/>
          <w:szCs w:val="24"/>
        </w:rPr>
        <w:t>,</w:t>
      </w:r>
      <w:r>
        <w:rPr>
          <w:rFonts w:eastAsia="Times New Roman" w:cs="Times New Roman"/>
          <w:szCs w:val="24"/>
        </w:rPr>
        <w:t xml:space="preserve"> που συζητάμε σήμερα. Κατ</w:t>
      </w:r>
      <w:r>
        <w:rPr>
          <w:rFonts w:eastAsia="Times New Roman" w:cs="Times New Roman"/>
          <w:szCs w:val="24"/>
        </w:rPr>
        <w:t>’</w:t>
      </w:r>
      <w:r>
        <w:rPr>
          <w:rFonts w:eastAsia="Times New Roman" w:cs="Times New Roman"/>
          <w:szCs w:val="24"/>
        </w:rPr>
        <w:t>αρχάς, από την τοποθέτηση του εισηγητή του Κομμουνιστικού Κόμματος Ελλάδος –είναι στην Αίθουσα τώρα- μου φ</w:t>
      </w:r>
      <w:r>
        <w:rPr>
          <w:rFonts w:eastAsia="Times New Roman" w:cs="Times New Roman"/>
          <w:szCs w:val="24"/>
        </w:rPr>
        <w:t xml:space="preserve">άνηκε ότι υπάρχει μια περιβαλλοντική σύγχυση. Θα εξηγήσω τι εννοώ. </w:t>
      </w:r>
    </w:p>
    <w:p w14:paraId="6FA9DBB8"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lastRenderedPageBreak/>
        <w:t>Είπατε κάποια στιγμή ότι η υποτιθέμενη αύξηση του φαινομένου του θερμοκηπίου κ.λπ. δημιουργεί δυνατότητες τέτοιες, ώστε να πάνε οι νέες τεχνολογίες και να τα βγάλει το κεφάλαιο. Το λέω συν</w:t>
      </w:r>
      <w:r>
        <w:rPr>
          <w:rFonts w:eastAsia="Times New Roman" w:cs="Times New Roman"/>
          <w:szCs w:val="24"/>
        </w:rPr>
        <w:t xml:space="preserve">οπτικά. Αυτό, όμως, το λέει και ο Τραμπ στην Αμερική. Δηλαδή οι πιο σκληροί συντηρητικοί κύκλοι στον κόσμο, όπως η Αμερική και οι σκληροί ρεπουμπλικάνοι, δεν θέλουν να περάσουν τα περιβαλλοντικά των </w:t>
      </w:r>
      <w:r>
        <w:rPr>
          <w:rFonts w:eastAsia="Times New Roman" w:cs="Times New Roman"/>
          <w:szCs w:val="24"/>
        </w:rPr>
        <w:t>α</w:t>
      </w:r>
      <w:r>
        <w:rPr>
          <w:rFonts w:eastAsia="Times New Roman" w:cs="Times New Roman"/>
          <w:szCs w:val="24"/>
        </w:rPr>
        <w:t xml:space="preserve">νανεώσιμων </w:t>
      </w:r>
      <w:r>
        <w:rPr>
          <w:rFonts w:eastAsia="Times New Roman" w:cs="Times New Roman"/>
          <w:szCs w:val="24"/>
        </w:rPr>
        <w:t>π</w:t>
      </w:r>
      <w:r>
        <w:rPr>
          <w:rFonts w:eastAsia="Times New Roman" w:cs="Times New Roman"/>
          <w:szCs w:val="24"/>
        </w:rPr>
        <w:t xml:space="preserve">ηγών </w:t>
      </w:r>
      <w:r>
        <w:rPr>
          <w:rFonts w:eastAsia="Times New Roman" w:cs="Times New Roman"/>
          <w:szCs w:val="24"/>
        </w:rPr>
        <w:t>ε</w:t>
      </w:r>
      <w:r>
        <w:rPr>
          <w:rFonts w:eastAsia="Times New Roman" w:cs="Times New Roman"/>
          <w:szCs w:val="24"/>
        </w:rPr>
        <w:t>νέργειας για να μην έχουν προβλήματα ο</w:t>
      </w:r>
      <w:r>
        <w:rPr>
          <w:rFonts w:eastAsia="Times New Roman" w:cs="Times New Roman"/>
          <w:szCs w:val="24"/>
        </w:rPr>
        <w:t>ι μεγάλες επιχειρήσεις…</w:t>
      </w:r>
    </w:p>
    <w:p w14:paraId="6FA9DBB9"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Καλά καταλάβατε!</w:t>
      </w:r>
    </w:p>
    <w:p w14:paraId="6FA9DBBA"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ΑΝΔΡΕΑΣ ΡΙΖΟΥΛΗΣ: </w:t>
      </w:r>
      <w:r>
        <w:rPr>
          <w:rFonts w:eastAsia="Times New Roman" w:cs="Times New Roman"/>
          <w:szCs w:val="24"/>
        </w:rPr>
        <w:t>…ούτε είναι η λύση για το περιβάλλον οι μεγάλες χώρες να μειώσουν την παραγωγή ενέργειας και να μην πιέζουν τους μικρούς, οι οποίοι μπορούν να παράγουν φθηνή ενέργεια από λιγνίτ</w:t>
      </w:r>
      <w:r>
        <w:rPr>
          <w:rFonts w:eastAsia="Times New Roman" w:cs="Times New Roman"/>
          <w:szCs w:val="24"/>
        </w:rPr>
        <w:t xml:space="preserve">η, κάτι που θα είναι προς όφελος των εργαζομένων. Αυτό εννοώ με την περιβαλλοντική σύγχυση. </w:t>
      </w:r>
    </w:p>
    <w:p w14:paraId="6FA9DBB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Επίσης, να πω και κάτι για την κοινωνική οικονομία. Η κοινωνική οικονομία, προφανώς, λειτουργεί στ</w:t>
      </w:r>
      <w:r>
        <w:rPr>
          <w:rFonts w:eastAsia="Times New Roman" w:cs="Times New Roman"/>
          <w:szCs w:val="24"/>
        </w:rPr>
        <w:t xml:space="preserve">ο </w:t>
      </w:r>
      <w:r>
        <w:rPr>
          <w:rFonts w:eastAsia="Times New Roman" w:cs="Times New Roman"/>
          <w:szCs w:val="24"/>
        </w:rPr>
        <w:t>συμπληρωματικ</w:t>
      </w:r>
      <w:r>
        <w:rPr>
          <w:rFonts w:eastAsia="Times New Roman" w:cs="Times New Roman"/>
          <w:szCs w:val="24"/>
        </w:rPr>
        <w:t>ό πλαίσιο</w:t>
      </w:r>
      <w:r>
        <w:rPr>
          <w:rFonts w:eastAsia="Times New Roman" w:cs="Times New Roman"/>
          <w:szCs w:val="24"/>
        </w:rPr>
        <w:t xml:space="preserve"> του συστήματος. Έχετε δίκιο σε αυτό. Δημ</w:t>
      </w:r>
      <w:r>
        <w:rPr>
          <w:rFonts w:eastAsia="Times New Roman" w:cs="Times New Roman"/>
          <w:szCs w:val="24"/>
        </w:rPr>
        <w:t xml:space="preserve">ιουργήθηκε δηλαδή ένα μέρος από αυτή για να καλύψει τις ανάγκες του κοινωνικού κράτους που κατέρρεε. Υπάρχουν, όμως, εγχειρήματα κοινωνικής οικονομίας, σύμφωνα με τα κριτήρια ιδιαιτερότητας για την κοινωνική οικονομία, τα οποία λειτουργούν </w:t>
      </w:r>
      <w:r>
        <w:rPr>
          <w:rFonts w:eastAsia="Times New Roman" w:cs="Times New Roman"/>
          <w:szCs w:val="24"/>
        </w:rPr>
        <w:t>ως</w:t>
      </w:r>
      <w:r>
        <w:rPr>
          <w:rFonts w:eastAsia="Times New Roman" w:cs="Times New Roman"/>
          <w:szCs w:val="24"/>
        </w:rPr>
        <w:t xml:space="preserve"> αντιπαράδειγμ</w:t>
      </w:r>
      <w:r>
        <w:rPr>
          <w:rFonts w:eastAsia="Times New Roman" w:cs="Times New Roman"/>
          <w:szCs w:val="24"/>
        </w:rPr>
        <w:t xml:space="preserve">α στο υπάρχον σύστημα με δημοκρατικές διαδικασίες, ένα </w:t>
      </w:r>
      <w:r>
        <w:rPr>
          <w:rFonts w:eastAsia="Times New Roman" w:cs="Times New Roman"/>
          <w:szCs w:val="24"/>
        </w:rPr>
        <w:t>«</w:t>
      </w:r>
      <w:r>
        <w:rPr>
          <w:rFonts w:eastAsia="Times New Roman" w:cs="Times New Roman"/>
          <w:szCs w:val="24"/>
        </w:rPr>
        <w:t>μέλος-μία ψήφος</w:t>
      </w:r>
      <w:r>
        <w:rPr>
          <w:rFonts w:eastAsia="Times New Roman" w:cs="Times New Roman"/>
          <w:szCs w:val="24"/>
        </w:rPr>
        <w:t>»</w:t>
      </w:r>
      <w:r>
        <w:rPr>
          <w:rFonts w:eastAsia="Times New Roman" w:cs="Times New Roman"/>
          <w:szCs w:val="24"/>
        </w:rPr>
        <w:t>, χωρίς να είναι πρωτεύον το κέρδος στις διαδικασίες. Μάλιστα, κάποια από αυτά τα εγχειρήματα έχουν και ριζοσπαστικά στοιχεία</w:t>
      </w:r>
      <w:r>
        <w:rPr>
          <w:rFonts w:eastAsia="Times New Roman" w:cs="Times New Roman"/>
          <w:szCs w:val="24"/>
        </w:rPr>
        <w:t>,</w:t>
      </w:r>
      <w:r>
        <w:rPr>
          <w:rFonts w:eastAsia="Times New Roman" w:cs="Times New Roman"/>
          <w:szCs w:val="24"/>
        </w:rPr>
        <w:t xml:space="preserve"> που το πηγαίνουν στην ανατροπή του συστήματος και στην αλ</w:t>
      </w:r>
      <w:r>
        <w:rPr>
          <w:rFonts w:eastAsia="Times New Roman" w:cs="Times New Roman"/>
          <w:szCs w:val="24"/>
        </w:rPr>
        <w:t>λαγή του παραδείγματος. Αυτό είναι ουτοπικό, βέβαια, και στα πλαίσια του συστήματος.</w:t>
      </w:r>
    </w:p>
    <w:p w14:paraId="6FA9DBB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Ο σοσιαλισμός, όμως, σε ένα κράτος τι είναι; Είναι ουτοπία ή όχι; Η παγκόσμια επανάσταση και η εγκαθίδρυση του σοσιαλισμού στον κόσμο τι είναι; Ουτοπία. Οι αγώνες των εργα</w:t>
      </w:r>
      <w:r>
        <w:rPr>
          <w:rFonts w:eastAsia="Times New Roman" w:cs="Times New Roman"/>
          <w:szCs w:val="24"/>
        </w:rPr>
        <w:t>ζομένων</w:t>
      </w:r>
      <w:r>
        <w:rPr>
          <w:rFonts w:eastAsia="Times New Roman" w:cs="Times New Roman"/>
          <w:szCs w:val="24"/>
        </w:rPr>
        <w:t>,</w:t>
      </w:r>
      <w:r>
        <w:rPr>
          <w:rFonts w:eastAsia="Times New Roman" w:cs="Times New Roman"/>
          <w:szCs w:val="24"/>
        </w:rPr>
        <w:t xml:space="preserve"> για να βελτιώσουν τη θέση τους στα πλαίσια του συστήματος</w:t>
      </w:r>
      <w:r>
        <w:rPr>
          <w:rFonts w:eastAsia="Times New Roman" w:cs="Times New Roman"/>
          <w:szCs w:val="24"/>
        </w:rPr>
        <w:t>,</w:t>
      </w:r>
      <w:r>
        <w:rPr>
          <w:rFonts w:eastAsia="Times New Roman" w:cs="Times New Roman"/>
          <w:szCs w:val="24"/>
        </w:rPr>
        <w:t xml:space="preserve"> είναι κάτι ουτοπικό; Και όταν αυτό επιτυγχάνεται</w:t>
      </w:r>
      <w:r>
        <w:rPr>
          <w:rFonts w:eastAsia="Times New Roman" w:cs="Times New Roman"/>
          <w:szCs w:val="24"/>
        </w:rPr>
        <w:t>,</w:t>
      </w:r>
      <w:r>
        <w:rPr>
          <w:rFonts w:eastAsia="Times New Roman" w:cs="Times New Roman"/>
          <w:szCs w:val="24"/>
        </w:rPr>
        <w:t xml:space="preserve"> είναι κατάκτηση; Έκανα κάποια ερωτήματα. </w:t>
      </w:r>
    </w:p>
    <w:p w14:paraId="6FA9DBB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Θέλω να τελειώσω με τον κ. Μανιάτη, όπου τον ακούμε για εικοστή φορά να επιτίθεται υβριστικά –θα</w:t>
      </w:r>
      <w:r>
        <w:rPr>
          <w:rFonts w:eastAsia="Times New Roman" w:cs="Times New Roman"/>
          <w:szCs w:val="24"/>
        </w:rPr>
        <w:t xml:space="preserve"> έλεγα- στην Κυβέρνηση και στον ΣΥΡΙΖΑ, χρησιμοποιώντας εκφράσεις όπως: «Αυτή η Κυβέρνηση είναι </w:t>
      </w:r>
      <w:r>
        <w:rPr>
          <w:rFonts w:eastAsia="Times New Roman" w:cs="Times New Roman"/>
          <w:szCs w:val="24"/>
        </w:rPr>
        <w:t>Κ</w:t>
      </w:r>
      <w:r>
        <w:rPr>
          <w:rFonts w:eastAsia="Times New Roman" w:cs="Times New Roman"/>
          <w:szCs w:val="24"/>
        </w:rPr>
        <w:t xml:space="preserve">υβέρνηση εισπρακτόρων και χωρίς ηθικούς φραγμούς». </w:t>
      </w:r>
    </w:p>
    <w:p w14:paraId="6FA9DBBE"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Είπε και για τα πλεονάσματα</w:t>
      </w:r>
      <w:r>
        <w:rPr>
          <w:rFonts w:eastAsia="Times New Roman" w:cs="Times New Roman"/>
          <w:szCs w:val="24"/>
        </w:rPr>
        <w:t>,</w:t>
      </w:r>
      <w:r>
        <w:rPr>
          <w:rFonts w:eastAsia="Times New Roman" w:cs="Times New Roman"/>
          <w:szCs w:val="24"/>
        </w:rPr>
        <w:t xml:space="preserve"> ότι βγήκαν με βάση την πολύ σκληρή φορολόγηση. Υπάρχει κάτι που δεν μετριέται </w:t>
      </w:r>
      <w:r>
        <w:rPr>
          <w:rFonts w:eastAsia="Times New Roman" w:cs="Times New Roman"/>
          <w:szCs w:val="24"/>
        </w:rPr>
        <w:t xml:space="preserve">στο πώς βγαίνουν τα πλεονάσματα. Είναι η κατασπατάληση και η δωρεά εκατοντάδων εκατομμυρίων σε </w:t>
      </w:r>
      <w:r>
        <w:rPr>
          <w:rFonts w:eastAsia="Times New Roman" w:cs="Times New Roman"/>
          <w:szCs w:val="24"/>
        </w:rPr>
        <w:t>«</w:t>
      </w:r>
      <w:r>
        <w:rPr>
          <w:rFonts w:eastAsia="Times New Roman" w:cs="Times New Roman"/>
          <w:szCs w:val="24"/>
        </w:rPr>
        <w:t>ημέτερους</w:t>
      </w:r>
      <w:r>
        <w:rPr>
          <w:rFonts w:eastAsia="Times New Roman" w:cs="Times New Roman"/>
          <w:szCs w:val="24"/>
        </w:rPr>
        <w:t>»</w:t>
      </w:r>
      <w:r>
        <w:rPr>
          <w:rFonts w:eastAsia="Times New Roman" w:cs="Times New Roman"/>
          <w:szCs w:val="24"/>
        </w:rPr>
        <w:t xml:space="preserve"> τόσα χρόνια, σε κυβερνήσεις που συμμετείχε ο κ. Μανιάτης. Με αυτόν τον τρόπο</w:t>
      </w:r>
      <w:r>
        <w:rPr>
          <w:rFonts w:eastAsia="Times New Roman" w:cs="Times New Roman"/>
          <w:szCs w:val="24"/>
        </w:rPr>
        <w:t>,</w:t>
      </w:r>
      <w:r>
        <w:rPr>
          <w:rFonts w:eastAsia="Times New Roman" w:cs="Times New Roman"/>
          <w:szCs w:val="24"/>
        </w:rPr>
        <w:t xml:space="preserve"> διαχειρίστηκαν την ελληνική οικονομία και στο τέλος</w:t>
      </w:r>
      <w:r>
        <w:rPr>
          <w:rFonts w:eastAsia="Times New Roman" w:cs="Times New Roman"/>
          <w:szCs w:val="24"/>
        </w:rPr>
        <w:t>,</w:t>
      </w:r>
      <w:r>
        <w:rPr>
          <w:rFonts w:eastAsia="Times New Roman" w:cs="Times New Roman"/>
          <w:szCs w:val="24"/>
        </w:rPr>
        <w:t xml:space="preserve"> την ελληνική κοινωνία. </w:t>
      </w:r>
    </w:p>
    <w:p w14:paraId="6FA9DBBF"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Αφού ο κ. Μανιάτης κάνει τους χαρακτηρισμούς αυτούς για Κυβέρνηση χωρίς ηθικούς φραγμούς και για Κυβέρνηση εισπρακτόρων, θα πρέπει κάποια στιγμή να μας χαρακτηρίσει τις </w:t>
      </w:r>
      <w:r>
        <w:rPr>
          <w:rFonts w:eastAsia="Times New Roman" w:cs="Times New Roman"/>
          <w:szCs w:val="24"/>
        </w:rPr>
        <w:t>κ</w:t>
      </w:r>
      <w:r>
        <w:rPr>
          <w:rFonts w:eastAsia="Times New Roman" w:cs="Times New Roman"/>
          <w:szCs w:val="24"/>
        </w:rPr>
        <w:t>υβερνήσεις στις οποίες συμμετείχε. Εκεί που είχαμε όλη αυτή τ</w:t>
      </w:r>
      <w:r>
        <w:rPr>
          <w:rFonts w:eastAsia="Times New Roman" w:cs="Times New Roman"/>
          <w:szCs w:val="24"/>
        </w:rPr>
        <w:t>η διαπλοκή</w:t>
      </w:r>
      <w:r>
        <w:rPr>
          <w:rFonts w:eastAsia="Times New Roman" w:cs="Times New Roman"/>
          <w:szCs w:val="24"/>
        </w:rPr>
        <w:t>,</w:t>
      </w:r>
      <w:r>
        <w:rPr>
          <w:rFonts w:eastAsia="Times New Roman" w:cs="Times New Roman"/>
          <w:szCs w:val="24"/>
        </w:rPr>
        <w:t xml:space="preserve"> που βγαίνει σήμερα στο ΚΕΕΛΠΝΟ και αλλού και η κατασπατάληση του δημόσιου χρήματος πώς λέγεται;</w:t>
      </w:r>
    </w:p>
    <w:p w14:paraId="6FA9DBC0" w14:textId="77777777" w:rsidR="00C930AA" w:rsidRDefault="00077D26">
      <w:pPr>
        <w:tabs>
          <w:tab w:val="left" w:pos="2820"/>
        </w:tabs>
        <w:spacing w:after="0" w:line="600" w:lineRule="auto"/>
        <w:ind w:firstLine="720"/>
        <w:jc w:val="both"/>
        <w:rPr>
          <w:rFonts w:eastAsia="Times New Roman"/>
          <w:szCs w:val="24"/>
        </w:rPr>
      </w:pPr>
      <w:r>
        <w:rPr>
          <w:rFonts w:eastAsia="Times New Roman"/>
          <w:szCs w:val="24"/>
        </w:rPr>
        <w:t xml:space="preserve">Δεν είναι εδώ ο κ. Μανιάτης, αλλά θα ήθελα μια φορά να τον ακούσω να χαρακτηρίζει τις </w:t>
      </w:r>
      <w:r>
        <w:rPr>
          <w:rFonts w:eastAsia="Times New Roman"/>
          <w:szCs w:val="24"/>
        </w:rPr>
        <w:t xml:space="preserve">κυβερνήσεις </w:t>
      </w:r>
      <w:r>
        <w:rPr>
          <w:rFonts w:eastAsia="Times New Roman"/>
          <w:szCs w:val="24"/>
        </w:rPr>
        <w:t xml:space="preserve">αυτές. </w:t>
      </w:r>
    </w:p>
    <w:p w14:paraId="6FA9DBC1" w14:textId="77777777" w:rsidR="00C930AA" w:rsidRDefault="00077D26">
      <w:pPr>
        <w:tabs>
          <w:tab w:val="left" w:pos="2820"/>
        </w:tabs>
        <w:spacing w:after="0" w:line="600" w:lineRule="auto"/>
        <w:ind w:firstLine="720"/>
        <w:jc w:val="both"/>
        <w:rPr>
          <w:rFonts w:eastAsia="Times New Roman"/>
          <w:szCs w:val="24"/>
        </w:rPr>
      </w:pPr>
      <w:r>
        <w:rPr>
          <w:rFonts w:eastAsia="Times New Roman"/>
          <w:szCs w:val="24"/>
        </w:rPr>
        <w:t>Ευχαριστώ.</w:t>
      </w:r>
    </w:p>
    <w:p w14:paraId="6FA9DBC2" w14:textId="77777777" w:rsidR="00C930AA" w:rsidRDefault="00077D26">
      <w:pPr>
        <w:tabs>
          <w:tab w:val="left" w:pos="2820"/>
        </w:tabs>
        <w:spacing w:after="0" w:line="600" w:lineRule="auto"/>
        <w:ind w:firstLine="720"/>
        <w:jc w:val="center"/>
        <w:rPr>
          <w:rFonts w:eastAsia="Times New Roman"/>
          <w:szCs w:val="24"/>
        </w:rPr>
      </w:pPr>
      <w:r>
        <w:rPr>
          <w:rFonts w:eastAsia="Times New Roman"/>
          <w:szCs w:val="24"/>
        </w:rPr>
        <w:t>(Χειροκροτήματα από την πτέρυγα</w:t>
      </w:r>
      <w:r>
        <w:rPr>
          <w:rFonts w:eastAsia="Times New Roman"/>
          <w:szCs w:val="24"/>
        </w:rPr>
        <w:t xml:space="preserve"> του ΣΥΡΙΖΑ)</w:t>
      </w:r>
    </w:p>
    <w:p w14:paraId="6FA9DBC3" w14:textId="77777777" w:rsidR="00C930AA" w:rsidRDefault="00077D26">
      <w:pPr>
        <w:tabs>
          <w:tab w:val="left" w:pos="2820"/>
        </w:tabs>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Ευτυχώς που δεν είναι εδώ, αλλιώς θα είχαμε προσωπικά.</w:t>
      </w:r>
    </w:p>
    <w:p w14:paraId="6FA9DBC4" w14:textId="77777777" w:rsidR="00C930AA" w:rsidRDefault="00077D26">
      <w:pPr>
        <w:tabs>
          <w:tab w:val="left" w:pos="2820"/>
        </w:tabs>
        <w:spacing w:after="0" w:line="600" w:lineRule="auto"/>
        <w:ind w:firstLine="720"/>
        <w:jc w:val="both"/>
        <w:rPr>
          <w:rFonts w:eastAsia="Times New Roman"/>
          <w:szCs w:val="24"/>
        </w:rPr>
      </w:pPr>
      <w:r>
        <w:rPr>
          <w:rFonts w:eastAsia="Times New Roman"/>
          <w:szCs w:val="24"/>
        </w:rPr>
        <w:t>Τον λόγο έχει ο συνάδελφος κ. Δημήτριος Δημητριάδης.</w:t>
      </w:r>
    </w:p>
    <w:p w14:paraId="6FA9DBC5" w14:textId="77777777" w:rsidR="00C930AA" w:rsidRDefault="00077D26">
      <w:pPr>
        <w:tabs>
          <w:tab w:val="left" w:pos="2820"/>
        </w:tabs>
        <w:spacing w:after="0" w:line="600" w:lineRule="auto"/>
        <w:ind w:firstLine="720"/>
        <w:jc w:val="both"/>
        <w:rPr>
          <w:rFonts w:eastAsia="Times New Roman"/>
          <w:szCs w:val="24"/>
        </w:rPr>
      </w:pPr>
      <w:r>
        <w:rPr>
          <w:rFonts w:eastAsia="Times New Roman"/>
          <w:b/>
          <w:szCs w:val="24"/>
        </w:rPr>
        <w:t xml:space="preserve">ΔΗΜΗΤΡΙΟΣ ΔΗΜΗΤΡΙΑΔΗΣ: </w:t>
      </w:r>
      <w:r>
        <w:rPr>
          <w:rFonts w:eastAsia="Times New Roman"/>
          <w:szCs w:val="24"/>
        </w:rPr>
        <w:t>Σας ευχαριστώ, κύριε Πρόεδρε.</w:t>
      </w:r>
    </w:p>
    <w:p w14:paraId="6FA9DBC6" w14:textId="77777777" w:rsidR="00C930AA" w:rsidRDefault="00077D26">
      <w:pPr>
        <w:tabs>
          <w:tab w:val="left" w:pos="2608"/>
        </w:tabs>
        <w:spacing w:after="0" w:line="600" w:lineRule="auto"/>
        <w:ind w:firstLine="720"/>
        <w:jc w:val="both"/>
        <w:rPr>
          <w:rFonts w:eastAsia="Times New Roman"/>
          <w:szCs w:val="24"/>
        </w:rPr>
      </w:pPr>
      <w:r>
        <w:rPr>
          <w:rFonts w:eastAsia="Times New Roman"/>
          <w:szCs w:val="24"/>
        </w:rPr>
        <w:t xml:space="preserve">Κύριε Υπουργέ, συναδέλφισσες και συνάδελφοι, αυτό </w:t>
      </w:r>
      <w:r>
        <w:rPr>
          <w:rFonts w:eastAsia="Times New Roman"/>
          <w:szCs w:val="24"/>
        </w:rPr>
        <w:t>το νομοσχέδιο έρχεται σε μια κρίσιμη στιγμή της αγοράς ηλεκτρικής ενέργειας στη χώρα, αλλά και στην Ευρωπαϊκή Ένωση, σε μια κρίσιμη καμπή και για τις τιμές ηλεκτρικού ρεύματος, αλλά και για την κατανάλωσή του. Η κρισιμότητα αυτή καθορίστηκε τα τελευταία δε</w:t>
      </w:r>
      <w:r>
        <w:rPr>
          <w:rFonts w:eastAsia="Times New Roman"/>
          <w:szCs w:val="24"/>
        </w:rPr>
        <w:t>καπέντε χρόνια</w:t>
      </w:r>
      <w:r>
        <w:rPr>
          <w:rFonts w:eastAsia="Times New Roman"/>
          <w:szCs w:val="24"/>
        </w:rPr>
        <w:t>,</w:t>
      </w:r>
      <w:r>
        <w:rPr>
          <w:rFonts w:eastAsia="Times New Roman"/>
          <w:szCs w:val="24"/>
        </w:rPr>
        <w:t xml:space="preserve"> όπου και είχαμε μια σημαντική επέμβαση των σκληρών δυνάμεων του κεφαλαίου στην παραγωγή και εμπορία της αγοράς ηλεκτρικής ενέργειας της χώρας μας.</w:t>
      </w:r>
    </w:p>
    <w:p w14:paraId="6FA9DBC7" w14:textId="77777777" w:rsidR="00C930AA" w:rsidRDefault="00077D26">
      <w:pPr>
        <w:tabs>
          <w:tab w:val="left" w:pos="2608"/>
        </w:tabs>
        <w:spacing w:after="0" w:line="600" w:lineRule="auto"/>
        <w:ind w:firstLine="720"/>
        <w:jc w:val="both"/>
        <w:rPr>
          <w:rFonts w:eastAsia="Times New Roman"/>
          <w:szCs w:val="24"/>
        </w:rPr>
      </w:pPr>
      <w:r>
        <w:rPr>
          <w:rFonts w:eastAsia="Times New Roman"/>
          <w:szCs w:val="24"/>
        </w:rPr>
        <w:t>Πρώτον, είχαμε ρυθμίσεις</w:t>
      </w:r>
      <w:r>
        <w:rPr>
          <w:rFonts w:eastAsia="Times New Roman"/>
          <w:szCs w:val="24"/>
        </w:rPr>
        <w:t>,</w:t>
      </w:r>
      <w:r>
        <w:rPr>
          <w:rFonts w:eastAsia="Times New Roman"/>
          <w:szCs w:val="24"/>
        </w:rPr>
        <w:t xml:space="preserve"> σε βάρος της κύριας εγχώριας παραγωγής ηλεκτρικής ενέργειας</w:t>
      </w:r>
      <w:r>
        <w:rPr>
          <w:rFonts w:eastAsia="Times New Roman"/>
          <w:szCs w:val="24"/>
        </w:rPr>
        <w:t>,</w:t>
      </w:r>
      <w:r>
        <w:rPr>
          <w:rFonts w:eastAsia="Times New Roman"/>
          <w:szCs w:val="24"/>
        </w:rPr>
        <w:t xml:space="preserve"> που εί</w:t>
      </w:r>
      <w:r>
        <w:rPr>
          <w:rFonts w:eastAsia="Times New Roman"/>
          <w:szCs w:val="24"/>
        </w:rPr>
        <w:t xml:space="preserve">ναι από λιγνίτη, υπεύθυνου τελικά για το χαμηλό κόστος της ενέργειας σε νοικοκυριά, επαγγελματίες και στενή βιομηχανική παραγωγή. </w:t>
      </w:r>
    </w:p>
    <w:p w14:paraId="6FA9DBC8" w14:textId="77777777" w:rsidR="00C930AA" w:rsidRDefault="00077D26">
      <w:pPr>
        <w:tabs>
          <w:tab w:val="left" w:pos="2608"/>
        </w:tabs>
        <w:spacing w:after="0" w:line="600" w:lineRule="auto"/>
        <w:ind w:firstLine="720"/>
        <w:jc w:val="both"/>
        <w:rPr>
          <w:rFonts w:eastAsia="Times New Roman"/>
          <w:szCs w:val="24"/>
        </w:rPr>
      </w:pPr>
      <w:r>
        <w:rPr>
          <w:rFonts w:eastAsia="Times New Roman"/>
          <w:szCs w:val="24"/>
        </w:rPr>
        <w:t>Δεύτερον, είχαμε κακοδιαχείριση της δημόσιας επιχείρησης, της ΔΕΗ δηλαδή, με σκοπό την απαξίωση, την εκποίησή της σε ιδιωτικά</w:t>
      </w:r>
      <w:r>
        <w:rPr>
          <w:rFonts w:eastAsia="Times New Roman"/>
          <w:szCs w:val="24"/>
        </w:rPr>
        <w:t xml:space="preserve"> συμφέροντα, στη μεγαλύτερη μέχρι σήμερα προσπάθεια μεταφοράς του δημόσιου πλούτου</w:t>
      </w:r>
      <w:r>
        <w:rPr>
          <w:rFonts w:eastAsia="Times New Roman"/>
          <w:szCs w:val="24"/>
        </w:rPr>
        <w:t>,</w:t>
      </w:r>
      <w:r>
        <w:rPr>
          <w:rFonts w:eastAsia="Times New Roman"/>
          <w:szCs w:val="24"/>
        </w:rPr>
        <w:t xml:space="preserve"> από τους πολλούς στους λίγους. </w:t>
      </w:r>
    </w:p>
    <w:p w14:paraId="6FA9DBC9" w14:textId="77777777" w:rsidR="00C930AA" w:rsidRDefault="00077D26">
      <w:pPr>
        <w:tabs>
          <w:tab w:val="left" w:pos="2608"/>
        </w:tabs>
        <w:spacing w:after="0" w:line="600" w:lineRule="auto"/>
        <w:ind w:firstLine="720"/>
        <w:jc w:val="both"/>
        <w:rPr>
          <w:rFonts w:eastAsia="Times New Roman"/>
          <w:szCs w:val="24"/>
        </w:rPr>
      </w:pPr>
      <w:r>
        <w:rPr>
          <w:rFonts w:eastAsia="Times New Roman"/>
          <w:szCs w:val="24"/>
        </w:rPr>
        <w:t xml:space="preserve">Τρίτον, είχαμε ιδιοποίηση των κοινωνικών τιμολογίων και των </w:t>
      </w:r>
      <w:r>
        <w:rPr>
          <w:rFonts w:eastAsia="Times New Roman"/>
          <w:szCs w:val="24"/>
        </w:rPr>
        <w:t xml:space="preserve">υπηρεσιών κοινής ωφέλειας </w:t>
      </w:r>
      <w:r>
        <w:rPr>
          <w:rFonts w:eastAsia="Times New Roman"/>
          <w:szCs w:val="24"/>
        </w:rPr>
        <w:t>από έναν ατέλειωτο πελατειακό κρατικό μηχανισμό</w:t>
      </w:r>
      <w:r>
        <w:rPr>
          <w:rFonts w:eastAsia="Times New Roman"/>
          <w:szCs w:val="24"/>
        </w:rPr>
        <w:t>,</w:t>
      </w:r>
      <w:r>
        <w:rPr>
          <w:rFonts w:eastAsia="Times New Roman"/>
          <w:szCs w:val="24"/>
        </w:rPr>
        <w:t xml:space="preserve"> που κ</w:t>
      </w:r>
      <w:r>
        <w:rPr>
          <w:rFonts w:eastAsia="Times New Roman"/>
          <w:szCs w:val="24"/>
        </w:rPr>
        <w:t>αταλήστευε την παραγόμενη υπεραξία</w:t>
      </w:r>
      <w:r>
        <w:rPr>
          <w:rFonts w:eastAsia="Times New Roman"/>
          <w:szCs w:val="24"/>
        </w:rPr>
        <w:t>,</w:t>
      </w:r>
      <w:r>
        <w:rPr>
          <w:rFonts w:eastAsia="Times New Roman"/>
          <w:szCs w:val="24"/>
        </w:rPr>
        <w:t xml:space="preserve"> με δήθεν κοινωνικές παροχές, βλέπε δήμους, συνεταιρισμούς, ΤΟΕΒ, όπου οφείλουν εκατοντάδες εκατομμύρια σήμερα στη Δημόσια Επιχείρηση Ηλεκτρισμού. </w:t>
      </w:r>
    </w:p>
    <w:p w14:paraId="6FA9DBCA" w14:textId="77777777" w:rsidR="00C930AA" w:rsidRDefault="00077D26">
      <w:pPr>
        <w:tabs>
          <w:tab w:val="left" w:pos="2608"/>
        </w:tabs>
        <w:spacing w:after="0" w:line="600" w:lineRule="auto"/>
        <w:ind w:firstLine="720"/>
        <w:jc w:val="both"/>
        <w:rPr>
          <w:rFonts w:eastAsia="Times New Roman"/>
          <w:szCs w:val="24"/>
        </w:rPr>
      </w:pPr>
      <w:r>
        <w:rPr>
          <w:rFonts w:eastAsia="Times New Roman"/>
          <w:szCs w:val="24"/>
        </w:rPr>
        <w:t>Δεν είχαμε</w:t>
      </w:r>
      <w:r>
        <w:rPr>
          <w:rFonts w:eastAsia="Times New Roman"/>
          <w:szCs w:val="24"/>
        </w:rPr>
        <w:t xml:space="preserve"> -</w:t>
      </w:r>
      <w:r>
        <w:rPr>
          <w:rFonts w:eastAsia="Times New Roman"/>
          <w:szCs w:val="24"/>
        </w:rPr>
        <w:t>διότι δεν τους ενδιέφερε βέβαια</w:t>
      </w:r>
      <w:r>
        <w:rPr>
          <w:rFonts w:eastAsia="Times New Roman"/>
          <w:szCs w:val="24"/>
        </w:rPr>
        <w:t>-</w:t>
      </w:r>
      <w:r>
        <w:rPr>
          <w:rFonts w:eastAsia="Times New Roman"/>
          <w:szCs w:val="24"/>
        </w:rPr>
        <w:t xml:space="preserve"> το νομοθετικό πλαίσιο από τό</w:t>
      </w:r>
      <w:r>
        <w:rPr>
          <w:rFonts w:eastAsia="Times New Roman"/>
          <w:szCs w:val="24"/>
        </w:rPr>
        <w:t xml:space="preserve">τε που οι δυνάμεις των δημοτικών τοπικών συστημάτων, των αγροτικών συνεταιρισμών, των μικρών παραγωγών, της κοινωνικής οικονομίας, θα είχαν τη δυνατότητα να πάρουν το αναγκαίο μερίδιο αγοράς, ένα κρίσιμο μερίδιο αγοράς στην αγορά ηλεκτρικής ενέργειας, που </w:t>
      </w:r>
      <w:r>
        <w:rPr>
          <w:rFonts w:eastAsia="Times New Roman"/>
          <w:szCs w:val="24"/>
        </w:rPr>
        <w:t xml:space="preserve">θα την αξιοποιούσε και θα την προσανατόλιζε σε μια αποδοτική και δίκαιη ανάπτυξη. </w:t>
      </w:r>
    </w:p>
    <w:p w14:paraId="6FA9DBCB" w14:textId="77777777" w:rsidR="00C930AA" w:rsidRDefault="00077D26">
      <w:pPr>
        <w:tabs>
          <w:tab w:val="left" w:pos="2608"/>
        </w:tabs>
        <w:spacing w:after="0" w:line="600" w:lineRule="auto"/>
        <w:ind w:firstLine="720"/>
        <w:jc w:val="both"/>
        <w:rPr>
          <w:rFonts w:eastAsia="Times New Roman"/>
          <w:szCs w:val="24"/>
        </w:rPr>
      </w:pPr>
      <w:r>
        <w:rPr>
          <w:rFonts w:eastAsia="Times New Roman"/>
          <w:szCs w:val="24"/>
        </w:rPr>
        <w:t>Χάθηκαν ευκαιρίες, κεφάλαια και αναπτυξιακές δραστηριότητες από αυτή την πολιτική και αυτό ακριβώς εμείς το αλλάζουμε. Αναζητούμε και στοχεύουμε</w:t>
      </w:r>
      <w:r>
        <w:rPr>
          <w:rFonts w:eastAsia="Times New Roman"/>
          <w:szCs w:val="24"/>
        </w:rPr>
        <w:t>,</w:t>
      </w:r>
      <w:r>
        <w:rPr>
          <w:rFonts w:eastAsia="Times New Roman"/>
          <w:szCs w:val="24"/>
        </w:rPr>
        <w:t xml:space="preserve"> όχι στα κέρδη των λίγων, αλ</w:t>
      </w:r>
      <w:r>
        <w:rPr>
          <w:rFonts w:eastAsia="Times New Roman"/>
          <w:szCs w:val="24"/>
        </w:rPr>
        <w:t xml:space="preserve">λά στη δημιουργία θέσεων εργασίας, ικανοποίηση των αναγκών των πολλών, της κοινωνικής ενέργειας στην οικονομία. </w:t>
      </w:r>
    </w:p>
    <w:p w14:paraId="6FA9DBCC" w14:textId="77777777" w:rsidR="00C930AA" w:rsidRDefault="00077D26">
      <w:pPr>
        <w:tabs>
          <w:tab w:val="left" w:pos="2608"/>
        </w:tabs>
        <w:spacing w:after="0" w:line="600" w:lineRule="auto"/>
        <w:ind w:firstLine="720"/>
        <w:jc w:val="both"/>
        <w:rPr>
          <w:rFonts w:eastAsia="Times New Roman"/>
          <w:szCs w:val="24"/>
        </w:rPr>
      </w:pPr>
      <w:r>
        <w:rPr>
          <w:rFonts w:eastAsia="Times New Roman"/>
          <w:szCs w:val="24"/>
        </w:rPr>
        <w:t>Με αυτό το νομοσχέδιο που φέραμε σήμερα, καθίσταται το ενεργειακό σύστημα πιο βιώσιμο και ανεξάρτητο, ενισχύεται η τοπικότητα της οικονομίας κα</w:t>
      </w:r>
      <w:r>
        <w:rPr>
          <w:rFonts w:eastAsia="Times New Roman"/>
          <w:szCs w:val="24"/>
        </w:rPr>
        <w:t>ι συμβάλλει επομένως</w:t>
      </w:r>
      <w:r>
        <w:rPr>
          <w:rFonts w:eastAsia="Times New Roman"/>
          <w:szCs w:val="24"/>
        </w:rPr>
        <w:t>,</w:t>
      </w:r>
      <w:r>
        <w:rPr>
          <w:rFonts w:eastAsia="Times New Roman"/>
          <w:szCs w:val="24"/>
        </w:rPr>
        <w:t xml:space="preserve"> στην εξοικονόμηση μέσα από την αμεσότητα της παραγωγής και της κατανάλωσης, συμβάλλει στην αποκέντρωση, στην ενίσχυση της τοπικής οικονομίας και της ενεργειακής δημοκρατίας, βρίσκεται σε αντιμονοπωλιακή κατεύθυνση, αφού η παραγωγή ενέ</w:t>
      </w:r>
      <w:r>
        <w:rPr>
          <w:rFonts w:eastAsia="Times New Roman"/>
          <w:szCs w:val="24"/>
        </w:rPr>
        <w:t xml:space="preserve">ργειας θα γίνεται από συνεργατικά σχήματα και με συμμετοχή της </w:t>
      </w:r>
      <w:r>
        <w:rPr>
          <w:rFonts w:eastAsia="Times New Roman"/>
          <w:szCs w:val="24"/>
        </w:rPr>
        <w:t>τοπικής αυτοδιοίκησης</w:t>
      </w:r>
      <w:r>
        <w:rPr>
          <w:rFonts w:eastAsia="Times New Roman"/>
          <w:szCs w:val="24"/>
        </w:rPr>
        <w:t xml:space="preserve">, στοχεύει στην κατοχύρωση δημοκρατικής και συνεταιριστικής ταυτότητας των </w:t>
      </w:r>
      <w:r>
        <w:rPr>
          <w:rFonts w:eastAsia="Times New Roman"/>
          <w:szCs w:val="24"/>
        </w:rPr>
        <w:t xml:space="preserve">ενεργειακών κοινοτήτων </w:t>
      </w:r>
      <w:r>
        <w:rPr>
          <w:rFonts w:eastAsia="Times New Roman"/>
          <w:szCs w:val="24"/>
        </w:rPr>
        <w:t xml:space="preserve">με τη ρύθμιση «ένα μέλος-μία ψήφος» και ανώτατο όριο συμμετοχής 20%. </w:t>
      </w:r>
    </w:p>
    <w:p w14:paraId="6FA9DBCD" w14:textId="77777777" w:rsidR="00C930AA" w:rsidRDefault="00077D26">
      <w:pPr>
        <w:tabs>
          <w:tab w:val="left" w:pos="2608"/>
        </w:tabs>
        <w:spacing w:after="0" w:line="600" w:lineRule="auto"/>
        <w:ind w:firstLine="720"/>
        <w:jc w:val="both"/>
        <w:rPr>
          <w:rFonts w:eastAsia="Times New Roman"/>
          <w:szCs w:val="24"/>
        </w:rPr>
      </w:pPr>
      <w:r>
        <w:rPr>
          <w:rFonts w:eastAsia="Times New Roman"/>
          <w:szCs w:val="24"/>
        </w:rPr>
        <w:t xml:space="preserve">Κι </w:t>
      </w:r>
      <w:r>
        <w:rPr>
          <w:rFonts w:eastAsia="Times New Roman"/>
          <w:szCs w:val="24"/>
        </w:rPr>
        <w:t>αυτό το νομοσχέδιο, θα μου επιτρέψετε, συναδέλφισσες και συνάδελφοι, είναι κατάλληλο</w:t>
      </w:r>
      <w:r>
        <w:rPr>
          <w:rFonts w:eastAsia="Times New Roman"/>
          <w:szCs w:val="24"/>
        </w:rPr>
        <w:t>,</w:t>
      </w:r>
      <w:r>
        <w:rPr>
          <w:rFonts w:eastAsia="Times New Roman"/>
          <w:szCs w:val="24"/>
        </w:rPr>
        <w:t xml:space="preserve"> για να καταθέσουμε μια εμβληματική τροπολογία που είναι ιστορική για την πολιτική ιστορία της </w:t>
      </w:r>
      <w:r>
        <w:rPr>
          <w:rFonts w:eastAsia="Times New Roman"/>
          <w:szCs w:val="24"/>
        </w:rPr>
        <w:t>δ</w:t>
      </w:r>
      <w:r>
        <w:rPr>
          <w:rFonts w:eastAsia="Times New Roman"/>
          <w:szCs w:val="24"/>
        </w:rPr>
        <w:t>υτικής Μακεδονίας. Είναι η χορήγηση ενίσχυσης σε οικιακά τιμολόγια ηλεκτρικ</w:t>
      </w:r>
      <w:r>
        <w:rPr>
          <w:rFonts w:eastAsia="Times New Roman"/>
          <w:szCs w:val="24"/>
        </w:rPr>
        <w:t xml:space="preserve">ού ρεύματος σε όλα τα νοικοκυριά στη </w:t>
      </w:r>
      <w:r>
        <w:rPr>
          <w:rFonts w:eastAsia="Times New Roman"/>
          <w:szCs w:val="24"/>
        </w:rPr>
        <w:t>δ</w:t>
      </w:r>
      <w:r>
        <w:rPr>
          <w:rFonts w:eastAsia="Times New Roman"/>
          <w:szCs w:val="24"/>
        </w:rPr>
        <w:t>υτική Μακεδονία και είναι μια νομοθετική πρωτοβουλία</w:t>
      </w:r>
      <w:r>
        <w:rPr>
          <w:rFonts w:eastAsia="Times New Roman"/>
          <w:szCs w:val="24"/>
        </w:rPr>
        <w:t>,</w:t>
      </w:r>
      <w:r>
        <w:rPr>
          <w:rFonts w:eastAsia="Times New Roman"/>
          <w:szCs w:val="24"/>
        </w:rPr>
        <w:t xml:space="preserve"> που η ίδια η ιστορία της, για το πώς έφτασε εδώ στο Κοινοβούλιο σήμερα, είναι η απόδειξη της αντιστροφής του δικού μας παραδείγματος. </w:t>
      </w:r>
    </w:p>
    <w:p w14:paraId="6FA9DBCE" w14:textId="77777777" w:rsidR="00C930AA" w:rsidRDefault="00077D26">
      <w:pPr>
        <w:tabs>
          <w:tab w:val="left" w:pos="2608"/>
        </w:tabs>
        <w:spacing w:after="0" w:line="600" w:lineRule="auto"/>
        <w:ind w:firstLine="720"/>
        <w:jc w:val="both"/>
        <w:rPr>
          <w:rFonts w:eastAsia="Times New Roman"/>
          <w:szCs w:val="24"/>
        </w:rPr>
      </w:pPr>
      <w:r>
        <w:rPr>
          <w:rFonts w:eastAsia="Times New Roman"/>
          <w:szCs w:val="24"/>
        </w:rPr>
        <w:t xml:space="preserve">Είναι η απαρχή της δικής μας </w:t>
      </w:r>
      <w:r>
        <w:rPr>
          <w:rFonts w:eastAsia="Times New Roman"/>
          <w:szCs w:val="24"/>
        </w:rPr>
        <w:t>πολιτικής ιστορίας</w:t>
      </w:r>
      <w:r>
        <w:rPr>
          <w:rFonts w:eastAsia="Times New Roman"/>
          <w:szCs w:val="24"/>
        </w:rPr>
        <w:t>,</w:t>
      </w:r>
      <w:r>
        <w:rPr>
          <w:rFonts w:eastAsia="Times New Roman"/>
          <w:szCs w:val="24"/>
        </w:rPr>
        <w:t xml:space="preserve"> σε μια χώρα που είχε στηρίξει την παραγωγική ανάπτυξή της στους λιγνίτες της </w:t>
      </w:r>
      <w:r>
        <w:rPr>
          <w:rFonts w:eastAsia="Times New Roman"/>
          <w:szCs w:val="24"/>
        </w:rPr>
        <w:t>δ</w:t>
      </w:r>
      <w:r>
        <w:rPr>
          <w:rFonts w:eastAsia="Times New Roman"/>
          <w:szCs w:val="24"/>
        </w:rPr>
        <w:t xml:space="preserve">υτικής Μακεδονίας κι εμείς της επιστρέφουμε -στη </w:t>
      </w:r>
      <w:r>
        <w:rPr>
          <w:rFonts w:eastAsia="Times New Roman"/>
          <w:szCs w:val="24"/>
        </w:rPr>
        <w:t>δ</w:t>
      </w:r>
      <w:r>
        <w:rPr>
          <w:rFonts w:eastAsia="Times New Roman"/>
          <w:szCs w:val="24"/>
        </w:rPr>
        <w:t xml:space="preserve">υτική Μακεδονία δηλαδή- τα οφειλόμενα. Τα επιστρέφουμε σε όλους </w:t>
      </w:r>
      <w:r>
        <w:rPr>
          <w:rFonts w:eastAsia="Times New Roman"/>
          <w:szCs w:val="24"/>
        </w:rPr>
        <w:t>αυτούς,</w:t>
      </w:r>
      <w:r>
        <w:rPr>
          <w:rFonts w:eastAsia="Times New Roman"/>
          <w:szCs w:val="24"/>
        </w:rPr>
        <w:t xml:space="preserve"> που διέθεσαν απλόχερα τα πολύτιμα κο</w:t>
      </w:r>
      <w:r>
        <w:rPr>
          <w:rFonts w:eastAsia="Times New Roman"/>
          <w:szCs w:val="24"/>
        </w:rPr>
        <w:t>ινά τους αγαθά γι’ αυτόν τον σκοπό, τη γη, τα ορυκτά, τα νερά τους, για δεκαετίες και με τεράστιες επιβαρύνσεις στο φυσικό περιβάλλον και στη δημόσια υγεία.</w:t>
      </w:r>
    </w:p>
    <w:p w14:paraId="6FA9DBCF" w14:textId="77777777" w:rsidR="00C930AA" w:rsidRDefault="00077D26">
      <w:pPr>
        <w:tabs>
          <w:tab w:val="left" w:pos="2608"/>
        </w:tabs>
        <w:spacing w:after="0" w:line="600" w:lineRule="auto"/>
        <w:ind w:firstLine="720"/>
        <w:jc w:val="both"/>
        <w:rPr>
          <w:rFonts w:eastAsia="Times New Roman"/>
          <w:szCs w:val="24"/>
        </w:rPr>
      </w:pPr>
      <w:r>
        <w:rPr>
          <w:rFonts w:eastAsia="Times New Roman"/>
          <w:szCs w:val="24"/>
        </w:rPr>
        <w:t>Το προηγούμενο σχέδιο, αυτό που ανατρέψαμε δηλαδή, προέβλεπε την παραγωγική συρρίκνωση, την εκποίησ</w:t>
      </w:r>
      <w:r>
        <w:rPr>
          <w:rFonts w:eastAsia="Times New Roman"/>
          <w:szCs w:val="24"/>
        </w:rPr>
        <w:t>η του δημόσιου πλούτου, την περιβαλλοντική υποβάθμιση, την ανεργία, την εγκατάλειψη.</w:t>
      </w:r>
    </w:p>
    <w:p w14:paraId="6FA9DBD0" w14:textId="77777777" w:rsidR="00C930AA" w:rsidRDefault="00077D26">
      <w:pPr>
        <w:tabs>
          <w:tab w:val="left" w:pos="2608"/>
        </w:tabs>
        <w:spacing w:after="0" w:line="600" w:lineRule="auto"/>
        <w:ind w:firstLine="720"/>
        <w:jc w:val="both"/>
        <w:rPr>
          <w:rFonts w:eastAsia="Times New Roman"/>
          <w:szCs w:val="24"/>
        </w:rPr>
      </w:pPr>
      <w:r>
        <w:rPr>
          <w:rFonts w:eastAsia="Times New Roman"/>
          <w:szCs w:val="24"/>
        </w:rPr>
        <w:t>Έχουμε πολλά παραδείγματα προς τούτο. Ζήσαμε την παύση λειτουργίας του ΑΗΣ Πτολεμαΐδας και σε λίγο του Αμυνταίου και της Καρδιάς, τη μείωση της λιγνιτικής παραγωγής σχεδόν</w:t>
      </w:r>
      <w:r>
        <w:rPr>
          <w:rFonts w:eastAsia="Times New Roman"/>
          <w:szCs w:val="24"/>
        </w:rPr>
        <w:t xml:space="preserve"> στο μισό και την απόλυση εκατοντάδων εργαζομένων του ιδιωτικού τομέα στα ορυχεία, την οριζόντια μείωση μισθών των μόνιμων εργαζομένων κατά 40% περίπου, την εκποίηση των ορυκτών πόρων</w:t>
      </w:r>
      <w:r>
        <w:rPr>
          <w:rFonts w:eastAsia="Times New Roman"/>
          <w:szCs w:val="24"/>
        </w:rPr>
        <w:t>,</w:t>
      </w:r>
      <w:r>
        <w:rPr>
          <w:rFonts w:eastAsia="Times New Roman"/>
          <w:szCs w:val="24"/>
        </w:rPr>
        <w:t xml:space="preserve"> με λεόντειες συμβάσεις σε βάρος του δημοσίου συμφέροντος, την επιδεινού</w:t>
      </w:r>
      <w:r>
        <w:rPr>
          <w:rFonts w:eastAsia="Times New Roman"/>
          <w:szCs w:val="24"/>
        </w:rPr>
        <w:t>μενη επιβάρυνση της ζωής των κατοίκων των γύρω οικισμών των ορυχείων και την ερημοποίηση του φυσικού περιβάλλοντος μιας τεράστιας περιοχής</w:t>
      </w:r>
      <w:r>
        <w:rPr>
          <w:rFonts w:eastAsia="Times New Roman"/>
          <w:szCs w:val="24"/>
        </w:rPr>
        <w:t>,</w:t>
      </w:r>
      <w:r>
        <w:rPr>
          <w:rFonts w:eastAsia="Times New Roman"/>
          <w:szCs w:val="24"/>
        </w:rPr>
        <w:t xml:space="preserve"> που την καθιστά ένα πρώιμο δείγμα της επερχόμενης απευκταίας κλιματικής αλλαγής.</w:t>
      </w:r>
    </w:p>
    <w:p w14:paraId="6FA9DBD1"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Αυτό το σχέδιο</w:t>
      </w:r>
      <w:r>
        <w:rPr>
          <w:rFonts w:eastAsia="Times New Roman"/>
          <w:szCs w:val="24"/>
        </w:rPr>
        <w:t>,</w:t>
      </w:r>
      <w:r>
        <w:rPr>
          <w:rFonts w:eastAsia="Times New Roman"/>
          <w:szCs w:val="24"/>
        </w:rPr>
        <w:t xml:space="preserve"> εμείς το αλλάζουμε </w:t>
      </w:r>
      <w:r>
        <w:rPr>
          <w:rFonts w:eastAsia="Times New Roman"/>
          <w:szCs w:val="24"/>
        </w:rPr>
        <w:t>με ένα σχέδιο παραγωγικής ανασυγκρότησης και περιβαλλοντικής αποκατάστασης, με επενδύσεις σε σύγχρονες τεχνολογίες καύσης, σε νέες καινοτόμες χρήσεις λιγνίτη, σε προγράμματα εξισορρόπησης απωλειών, σε στρατηγικό πρόγραμμα περιβαλλοντικής αποκατάστασης.</w:t>
      </w:r>
    </w:p>
    <w:p w14:paraId="6FA9DBD2"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δ</w:t>
      </w:r>
      <w:r>
        <w:rPr>
          <w:rFonts w:eastAsia="Times New Roman"/>
          <w:szCs w:val="24"/>
        </w:rPr>
        <w:t>υτική Μακεδονία θα παραμείνει ο ενεργειακός κόμβος της χώρας με νέες επενδύσεις και στρατηγικό σχέδιο σε ένα σύγχρονο, εξελισσόμενο πεδίο αγοράς ενεργειακής πολιτικής.</w:t>
      </w:r>
    </w:p>
    <w:p w14:paraId="6FA9DBD3"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Κατασκευάζουμε, λοιπόν, την «Πτολεμαΐδα 5» με στόχευση να έχουμε μια μονάδα-ναυαρχίδα στ</w:t>
      </w:r>
      <w:r>
        <w:rPr>
          <w:rFonts w:eastAsia="Times New Roman"/>
          <w:szCs w:val="24"/>
        </w:rPr>
        <w:t>ον επερχόμενο ανταγωνισμό. Ολοκληρώνουμε το πρόγραμμα μετεγκατάστασης των οικισμών, που ήταν σε εκκρεμότητα εδώ και χρόνια. Χρηματοδοτήσαμε την κατασκευή μονάδας πιλοτικής επεξεργασίας παραγώγων του λιγνίτη. Ξεκλειδώσαμε τα προγράμματα της Ευρωπαϊκής Ένωση</w:t>
      </w:r>
      <w:r>
        <w:rPr>
          <w:rFonts w:eastAsia="Times New Roman"/>
          <w:szCs w:val="24"/>
        </w:rPr>
        <w:t>ς για δίκαιη μετάβαση σε νέες παραγωγικές δράσεις. Ολοκληρώνουμε τις παρεμβάσεις για τις χρήσεις φυσικού αερίου, τον ΤΑΠ δηλαδή, για οικιακή και ενεργειακή χρήση.</w:t>
      </w:r>
    </w:p>
    <w:p w14:paraId="6FA9DBD4"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Εδώ θα μου επιτρέψετε να πω κάτι, γιατί ακούστηκαν αρκετές ανακρίβειες για το τι συνέβαινε. Π</w:t>
      </w:r>
      <w:r>
        <w:rPr>
          <w:rFonts w:eastAsia="Times New Roman"/>
          <w:szCs w:val="24"/>
        </w:rPr>
        <w:t xml:space="preserve">ράγματι, είχε γίνει μια συμφωνία το 2013 από την προηγούμενη Κυβέρνηση για τη διέλευση του ΤΑΠ, μόνο που αυτός ήταν </w:t>
      </w:r>
      <w:r>
        <w:rPr>
          <w:rFonts w:eastAsia="Times New Roman"/>
          <w:szCs w:val="24"/>
          <w:lang w:val="en-US"/>
        </w:rPr>
        <w:t>transit</w:t>
      </w:r>
      <w:r>
        <w:rPr>
          <w:rFonts w:eastAsia="Times New Roman"/>
          <w:szCs w:val="24"/>
        </w:rPr>
        <w:t>, μόνο που δεν είχε γίνει καμμιά συμφωνία ούτε για χρήσεις υπέρ της περιοχής ούτε για κανένα σημαντικό ποσό για κοινωνική εταιρική ευ</w:t>
      </w:r>
      <w:r>
        <w:rPr>
          <w:rFonts w:eastAsia="Times New Roman"/>
          <w:szCs w:val="24"/>
        </w:rPr>
        <w:t xml:space="preserve">θύνη. </w:t>
      </w:r>
    </w:p>
    <w:p w14:paraId="6FA9DBD5"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Εμείς αυτό από το 2015 και μετά το αλλάξαμε. Κάναμε τέσσερις αναμονές σε όφελος των τοπικών κοινωνιών και η κοινωνική εταιρική ευθύνη έφτασε στα 32 εκατομμύρια ευρώ από τον ορισμό του ΤΑΠ και σήμερα αυτά τα ποσά πέφτουν στην τοπική οικονομία.</w:t>
      </w:r>
    </w:p>
    <w:p w14:paraId="6FA9DBD6"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Η χορή</w:t>
      </w:r>
      <w:r>
        <w:rPr>
          <w:rFonts w:eastAsia="Times New Roman"/>
          <w:szCs w:val="24"/>
        </w:rPr>
        <w:t xml:space="preserve">γηση της ενίσχυσης στους οικιακούς καταναλωτές της </w:t>
      </w:r>
      <w:r>
        <w:rPr>
          <w:rFonts w:eastAsia="Times New Roman"/>
          <w:szCs w:val="24"/>
        </w:rPr>
        <w:t xml:space="preserve">δυτικής </w:t>
      </w:r>
      <w:r>
        <w:rPr>
          <w:rFonts w:eastAsia="Times New Roman"/>
          <w:szCs w:val="24"/>
        </w:rPr>
        <w:t>Μακεδονίας είναι μια δίκαιη ανταπόδοση και γι’ αυτό την υλοποιούμε. Διέπεται από μια σημαντική αρχή αναδιανομής και κοινωνικού ελέγχου και εντάσσεται στο στρατηγικό μας σχέδιο. Για πρώτη φορά από τ</w:t>
      </w:r>
      <w:r>
        <w:rPr>
          <w:rFonts w:eastAsia="Times New Roman"/>
          <w:szCs w:val="24"/>
        </w:rPr>
        <w:t>ην παραγωγική δραστηριότητα δεν επωφελούνται μόνο οι εργαζόμενοι απ’ αυτήν, αλλά και όλη η κοινωνία. Διορθώνεται με δίκαιο τρόπο το έλλειμα επιδοτήσεων της περιφέρειάς μας από την Ευρωπαϊκή Ένωση λόγω του πλασματικού ΑΕΠ από την ηλεκτροπαραγωγική δραστηριό</w:t>
      </w:r>
      <w:r>
        <w:rPr>
          <w:rFonts w:eastAsia="Times New Roman"/>
          <w:szCs w:val="24"/>
        </w:rPr>
        <w:t>τητα.</w:t>
      </w:r>
    </w:p>
    <w:p w14:paraId="6FA9DBD7"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FA9DBD8"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 xml:space="preserve">Τελειώνω, κύριε Πρόεδρε. </w:t>
      </w:r>
    </w:p>
    <w:p w14:paraId="6FA9DBD9"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Επιστρέφεται σε όλους τους πολίτες αυτό που στερούνται τόσες δεκαετίες, τη φθηνότερη πρόσβαση στην ενέργεια, που παράγεται στη δική τους γη,</w:t>
      </w:r>
      <w:r>
        <w:rPr>
          <w:rFonts w:eastAsia="Times New Roman"/>
          <w:szCs w:val="24"/>
        </w:rPr>
        <w:t xml:space="preserve"> από τα δικά τους νερά, με τη δική τους δύναμη. Οι </w:t>
      </w:r>
      <w:r>
        <w:rPr>
          <w:rFonts w:eastAsia="Times New Roman"/>
          <w:szCs w:val="24"/>
        </w:rPr>
        <w:t>δυτικομακεδόνες</w:t>
      </w:r>
      <w:r>
        <w:rPr>
          <w:rFonts w:eastAsia="Times New Roman"/>
          <w:szCs w:val="24"/>
        </w:rPr>
        <w:t>, επιτέλους, αποκρούουμε το παράδοξο να είμαστε στην καρδιά της ενέργειας της χώρας και, συγχρόνως, φτωχοί ενεργειακά.</w:t>
      </w:r>
    </w:p>
    <w:p w14:paraId="6FA9DBDA"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Στις πλάτες του λιγνίτη και της ηλεκτροπαραγωγής στηρίχθηκε η παραγωγικ</w:t>
      </w:r>
      <w:r>
        <w:rPr>
          <w:rFonts w:eastAsia="Times New Roman"/>
          <w:szCs w:val="24"/>
        </w:rPr>
        <w:t xml:space="preserve">ή ανασυγκρότηση της χώρας τις προηγούμενες δεκαετίες. Η πολύπαθη δυτικομακεδονική γη, καθώς και οι θυσίες και ο μόχθος των ανθρώπων της, έδωσαν το αγαθό της ηλεκτρικής ενέργειας άφθονο, σταθερό, φθηνό προς όλη την επικράτεια. </w:t>
      </w:r>
    </w:p>
    <w:p w14:paraId="6FA9DBDB"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Οι νέες δυνατότητες αγοράς εν</w:t>
      </w:r>
      <w:r>
        <w:rPr>
          <w:rFonts w:eastAsia="Times New Roman"/>
          <w:szCs w:val="24"/>
        </w:rPr>
        <w:t>έργειας και του ανταγωνισμού επιβάλλουν προστασία της εργασίας, της τεχνογνωσίας της παραγωγικής και βιομηχανικής δραστηριότητας και της περιβαλλοντικής στρατηγικής αποκατάστασης της περιοχής.</w:t>
      </w:r>
    </w:p>
    <w:p w14:paraId="6FA9DBDC"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Το μειωμένο τιμολόγιο του ηλεκτρικού ρεύματος είναι μια σημαντι</w:t>
      </w:r>
      <w:r>
        <w:rPr>
          <w:rFonts w:eastAsia="Times New Roman"/>
          <w:szCs w:val="24"/>
        </w:rPr>
        <w:t xml:space="preserve">κή παράμετρος του δημοκρατικού, προοδευτικού και σύγχρονου πολιτικού μας σχεδίου για την περιβαλλοντική και παραγωγική αναδιάρθρωση της </w:t>
      </w:r>
      <w:r>
        <w:rPr>
          <w:rFonts w:eastAsia="Times New Roman"/>
          <w:szCs w:val="24"/>
        </w:rPr>
        <w:t xml:space="preserve">δυτικής </w:t>
      </w:r>
      <w:r>
        <w:rPr>
          <w:rFonts w:eastAsia="Times New Roman"/>
          <w:szCs w:val="24"/>
        </w:rPr>
        <w:t xml:space="preserve">Μακεδονίας. </w:t>
      </w:r>
    </w:p>
    <w:p w14:paraId="6FA9DBDD"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Είναι το ζωντανό ιστορικό παράδειγμα πως ολοκληρώνεται ένα δίκαιο, λαϊκό αίτημα, που ξεκίνησε από μ</w:t>
      </w:r>
      <w:r>
        <w:rPr>
          <w:rFonts w:eastAsia="Times New Roman"/>
          <w:szCs w:val="24"/>
        </w:rPr>
        <w:t xml:space="preserve">ια αυτοδιοίκηση από τα κάτω και από τον περιφερειάρχη Θεόδωρο Καρυπίδη, όπου η Κυβέρνησή μας το άκουσε, γιατί με αυτά τα κοινωνικά στρώματα συνομιλεί και αυτά εκπροσωπεί και έτσι το υλοποιεί. Είναι η απάντηση πως ένας Πρωθυπουργός, ο Αλέξης Τσίπρας, τηρεί </w:t>
      </w:r>
      <w:r>
        <w:rPr>
          <w:rFonts w:eastAsia="Times New Roman"/>
          <w:szCs w:val="24"/>
        </w:rPr>
        <w:t xml:space="preserve">τις δεσμεύσεις του, τις οποίες έκανε και σαν Αρχηγός της Αξιωματικής Αντιπολίτευσης, αλλά και σαν Πρωθυπουργός, συμμετέχοντας στο συνέδριο της </w:t>
      </w:r>
      <w:r>
        <w:rPr>
          <w:rFonts w:eastAsia="Times New Roman"/>
          <w:szCs w:val="24"/>
        </w:rPr>
        <w:t xml:space="preserve">δυτικής </w:t>
      </w:r>
      <w:r>
        <w:rPr>
          <w:rFonts w:eastAsia="Times New Roman"/>
          <w:szCs w:val="24"/>
        </w:rPr>
        <w:t>Μακεδονίας πριν από λίγους μήνες.</w:t>
      </w:r>
    </w:p>
    <w:p w14:paraId="6FA9DBDE"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Άκουσα σήμερα από την Αντιπολίτευση υπονοούμενα για την πιθανότητα κατά</w:t>
      </w:r>
      <w:r>
        <w:rPr>
          <w:rFonts w:eastAsia="Times New Roman"/>
          <w:szCs w:val="24"/>
        </w:rPr>
        <w:t xml:space="preserve">ργησης αυτού του μέτρου για τη </w:t>
      </w:r>
      <w:r>
        <w:rPr>
          <w:rFonts w:eastAsia="Times New Roman"/>
          <w:szCs w:val="24"/>
        </w:rPr>
        <w:t xml:space="preserve">δυτική </w:t>
      </w:r>
      <w:r>
        <w:rPr>
          <w:rFonts w:eastAsia="Times New Roman"/>
          <w:szCs w:val="24"/>
        </w:rPr>
        <w:t xml:space="preserve">Μακεδονία, δηλαδή αυτού του νομοθετήματος και δεν βλέπω τίποτα άλλο από την επιμονή τους στο παλιό τους σχέδιο, που θέλει να φέρει την ερημοποίηση στη </w:t>
      </w:r>
      <w:r>
        <w:rPr>
          <w:rFonts w:eastAsia="Times New Roman"/>
          <w:szCs w:val="24"/>
        </w:rPr>
        <w:t xml:space="preserve">δυτική </w:t>
      </w:r>
      <w:r>
        <w:rPr>
          <w:rFonts w:eastAsia="Times New Roman"/>
          <w:szCs w:val="24"/>
        </w:rPr>
        <w:t>Μακεδονία. Αυτή η πρόθεσή τους είναι απροκάλυπτη, δεν περνάε</w:t>
      </w:r>
      <w:r>
        <w:rPr>
          <w:rFonts w:eastAsia="Times New Roman"/>
          <w:szCs w:val="24"/>
        </w:rPr>
        <w:t>ι και ήδη έχει καταδικαστεί.</w:t>
      </w:r>
    </w:p>
    <w:p w14:paraId="6FA9DBDF"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FA9DBE0" w14:textId="77777777" w:rsidR="00C930AA" w:rsidRDefault="00077D26">
      <w:pPr>
        <w:tabs>
          <w:tab w:val="left" w:pos="2940"/>
        </w:tabs>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συνάδελφε, έχετε φτάσει στα εννιά λεπτά.</w:t>
      </w:r>
    </w:p>
    <w:p w14:paraId="6FA9DBE1" w14:textId="77777777" w:rsidR="00C930AA" w:rsidRDefault="00077D26">
      <w:pPr>
        <w:tabs>
          <w:tab w:val="left" w:pos="2940"/>
        </w:tabs>
        <w:spacing w:after="0" w:line="600" w:lineRule="auto"/>
        <w:ind w:firstLine="720"/>
        <w:jc w:val="both"/>
        <w:rPr>
          <w:rFonts w:eastAsia="Times New Roman"/>
          <w:szCs w:val="24"/>
        </w:rPr>
      </w:pPr>
      <w:r>
        <w:rPr>
          <w:rFonts w:eastAsia="Times New Roman"/>
          <w:b/>
          <w:szCs w:val="24"/>
        </w:rPr>
        <w:t>ΔΗΜΗΤΡΙΟΣ ΔΗΜΗΤΡΙΑΔΗΣ:</w:t>
      </w:r>
      <w:r>
        <w:rPr>
          <w:rFonts w:eastAsia="Times New Roman"/>
          <w:szCs w:val="24"/>
        </w:rPr>
        <w:t xml:space="preserve"> Τελειώνω, κύριε Πρόεδρε.</w:t>
      </w:r>
    </w:p>
    <w:p w14:paraId="6FA9DBE2"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 xml:space="preserve">Εμείς δίνουμε </w:t>
      </w:r>
      <w:r>
        <w:rPr>
          <w:rFonts w:eastAsia="Times New Roman"/>
          <w:szCs w:val="24"/>
        </w:rPr>
        <w:t>σάρκα και οστά σε αυτά που είναι δίκαια και μας αξίζουν.</w:t>
      </w:r>
    </w:p>
    <w:p w14:paraId="6FA9DBE3"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Ευχαριστώ.</w:t>
      </w:r>
    </w:p>
    <w:p w14:paraId="6FA9DBE4" w14:textId="77777777" w:rsidR="00C930AA" w:rsidRDefault="00077D26">
      <w:pPr>
        <w:tabs>
          <w:tab w:val="left" w:pos="2940"/>
        </w:tabs>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6FA9DBE5" w14:textId="77777777" w:rsidR="00C930AA" w:rsidRDefault="00077D26">
      <w:pPr>
        <w:tabs>
          <w:tab w:val="left" w:pos="2940"/>
        </w:tabs>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πολύ.</w:t>
      </w:r>
    </w:p>
    <w:p w14:paraId="6FA9DBE6"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Ο συνάδελφος κ. Ιωάννης Θεοφύλακτος έχει τον λόγο.</w:t>
      </w:r>
    </w:p>
    <w:p w14:paraId="6FA9DBE7"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ΘΕΟΦΥΛΑΚΤΟΣ: </w:t>
      </w:r>
      <w:r>
        <w:rPr>
          <w:rFonts w:eastAsia="Times New Roman" w:cs="Times New Roman"/>
          <w:szCs w:val="24"/>
        </w:rPr>
        <w:t>Ευχαριστώ, κύριε Πρόε</w:t>
      </w:r>
      <w:r>
        <w:rPr>
          <w:rFonts w:eastAsia="Times New Roman" w:cs="Times New Roman"/>
          <w:szCs w:val="24"/>
        </w:rPr>
        <w:t xml:space="preserve">δρε. </w:t>
      </w:r>
    </w:p>
    <w:p w14:paraId="6FA9DBE8"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σήμερα έχουμε τα καλά νέα και τα καλύτερα νέα. Τα καλά νέα είναι ότι έχουμε ένα πολύ καλό νομοσχέδιο για τις </w:t>
      </w:r>
      <w:r>
        <w:rPr>
          <w:rFonts w:eastAsia="Times New Roman" w:cs="Times New Roman"/>
          <w:szCs w:val="24"/>
        </w:rPr>
        <w:t xml:space="preserve">ενεργειακές κοινότητες </w:t>
      </w:r>
      <w:r>
        <w:rPr>
          <w:rFonts w:eastAsia="Times New Roman" w:cs="Times New Roman"/>
          <w:szCs w:val="24"/>
        </w:rPr>
        <w:t xml:space="preserve">και τα καλύτερα νέα αφορούν την περιοχή μας, τον Νομό Κοζάνης, τη </w:t>
      </w:r>
      <w:r>
        <w:rPr>
          <w:rFonts w:eastAsia="Times New Roman" w:cs="Times New Roman"/>
          <w:szCs w:val="24"/>
        </w:rPr>
        <w:t>δυτικ</w:t>
      </w:r>
      <w:r>
        <w:rPr>
          <w:rFonts w:eastAsia="Times New Roman" w:cs="Times New Roman"/>
          <w:szCs w:val="24"/>
        </w:rPr>
        <w:t xml:space="preserve">ή </w:t>
      </w:r>
      <w:r>
        <w:rPr>
          <w:rFonts w:eastAsia="Times New Roman" w:cs="Times New Roman"/>
          <w:szCs w:val="24"/>
        </w:rPr>
        <w:t xml:space="preserve">Μακεδονία και το μειωμένο τιμολόγιο. </w:t>
      </w:r>
    </w:p>
    <w:p w14:paraId="6FA9DBE9"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Πριν να ξεκινήσω από τα καλύτερα νέα, θα μου επιτρέψετε να δώσω μια απάντηση πρώτα στον κ. Μανιάτη –θα την ακούσει σίγουρα, αν και δεν είναι εδώ- για αυτή τη σπέκουλα που γίνεται με τη μετοχή της ΔΕΗ, που «την πήραμε</w:t>
      </w:r>
      <w:r>
        <w:rPr>
          <w:rFonts w:eastAsia="Times New Roman" w:cs="Times New Roman"/>
          <w:szCs w:val="24"/>
        </w:rPr>
        <w:t xml:space="preserve"> και τη ρίξαμε στα τάρταρα», γιατί τη μετράνε από τότε που ήταν στα πιο υψηλά της. </w:t>
      </w:r>
    </w:p>
    <w:p w14:paraId="6FA9DBEA"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εξηγούμαι. Ήταν 11,6 ευρώ τον Ιούνιο του 2014 και την παραλάβαμε κάτω από 5 ευρώ τον Ιανουάριο του 2015, δηλαδή η μετοχή είχε πέσει κατά περίπου 55% με 60% επί Νέας Δημ</w:t>
      </w:r>
      <w:r>
        <w:rPr>
          <w:rFonts w:eastAsia="Times New Roman" w:cs="Times New Roman"/>
          <w:szCs w:val="24"/>
        </w:rPr>
        <w:t xml:space="preserve">οκρατίας. Μην μας λένε ότι τη ρίξαμε στο 1/3. Όντως, από τότε έχει πέσει και άλλο, δηλαδή από τα 4,7 ευρώ είναι τώρα στα 2,5 ευρώ. Έχει πέσει και άλλο και αυτό είναι θέμα, αλλά δεν θα μας χρεώσουν και τη μείωση κατά 60% που έγινε στη δική τους θητεία. </w:t>
      </w:r>
    </w:p>
    <w:p w14:paraId="6FA9DBEB"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Έρχ</w:t>
      </w:r>
      <w:r>
        <w:rPr>
          <w:rFonts w:eastAsia="Times New Roman" w:cs="Times New Roman"/>
          <w:szCs w:val="24"/>
        </w:rPr>
        <w:t xml:space="preserve">ομαι, λοιπόν, κατευθείαν στα καλύτερα νέα. Εκατόν τριάντα τρεις χιλιάδες νοικοκυριά, όπως ανέφερε και ο Υπουργός Ενέργειας κ. Σταθάκης προηγουμένως, θα δουν μείωση στο τιμολόγιό τους της ΔΕΗ στον Νομό Κοζάνης στη </w:t>
      </w:r>
      <w:r>
        <w:rPr>
          <w:rFonts w:eastAsia="Times New Roman" w:cs="Times New Roman"/>
          <w:szCs w:val="24"/>
        </w:rPr>
        <w:t xml:space="preserve">δυτική </w:t>
      </w:r>
      <w:r>
        <w:rPr>
          <w:rFonts w:eastAsia="Times New Roman" w:cs="Times New Roman"/>
          <w:szCs w:val="24"/>
        </w:rPr>
        <w:t>Μακεδονία συν επτά χιλιάδες στη Μεγα</w:t>
      </w:r>
      <w:r>
        <w:rPr>
          <w:rFonts w:eastAsia="Times New Roman" w:cs="Times New Roman"/>
          <w:szCs w:val="24"/>
        </w:rPr>
        <w:t xml:space="preserve">λόπολη. Η έκπτωση μεσοσταθμικά αγγίζει το 30%. Ήταν δίκαιο και έγινε πράξη. </w:t>
      </w:r>
    </w:p>
    <w:p w14:paraId="6FA9DBEC"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Γιατί ήταν δίκαιο, κυρίες και κύριοι συνάδελφοι; Έχουμε περιπτώσεις όπου καταναλωτές της ΔΕΗ ζουν και δραστηριοποιούνται κάτω ακριβώς από τα εργοστάσια και τόσα χρόνια, τόσες δεκα</w:t>
      </w:r>
      <w:r>
        <w:rPr>
          <w:rFonts w:eastAsia="Times New Roman" w:cs="Times New Roman"/>
          <w:szCs w:val="24"/>
        </w:rPr>
        <w:t xml:space="preserve">ετίες ρουφούσαν, ανέπνεαν τον καρκίνο και από πάνω πλήρωναν και ΥΚΩ στον λογαριασμό τους. Τουλάχιστον τώρα θα δουν μια μείωση. </w:t>
      </w:r>
    </w:p>
    <w:p w14:paraId="6FA9DBED"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Είναι δίκαιο γιατί η περιοχή μας, ο Νομός Κοζάνης, η Φλώρινα, η </w:t>
      </w:r>
      <w:r>
        <w:rPr>
          <w:rFonts w:eastAsia="Times New Roman" w:cs="Times New Roman"/>
          <w:szCs w:val="24"/>
        </w:rPr>
        <w:t xml:space="preserve">δυτική </w:t>
      </w:r>
      <w:r>
        <w:rPr>
          <w:rFonts w:eastAsia="Times New Roman" w:cs="Times New Roman"/>
          <w:szCs w:val="24"/>
        </w:rPr>
        <w:t>Μακεδονία κυριολεκτικά θυσιάστηκαν υπέρ του εξηλεκτρισμού</w:t>
      </w:r>
      <w:r>
        <w:rPr>
          <w:rFonts w:eastAsia="Times New Roman" w:cs="Times New Roman"/>
          <w:szCs w:val="24"/>
        </w:rPr>
        <w:t xml:space="preserve"> και της ανάπτυξης της χώρας. Ήρθε και η Επιτροπή Περιβάλλοντος πριν λίγους μήνες και επισκέφθηκε την περιοχή μας και τα είδε ιδίοις όμμασι αυτά. </w:t>
      </w:r>
    </w:p>
    <w:p w14:paraId="6FA9DBEE"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Οι δεκαετίες που προηγήθηκαν αποτέλεσαν τον ορισμό της μη αειφόρου ανάπτυξης, γιατί λεηλατήθηκε ο ορυκτός μας</w:t>
      </w:r>
      <w:r>
        <w:rPr>
          <w:rFonts w:eastAsia="Times New Roman" w:cs="Times New Roman"/>
          <w:szCs w:val="24"/>
        </w:rPr>
        <w:t xml:space="preserve"> πλούτος, χωρίς προστασία του περιβάλλοντος και χωρίς πρόνοια για την τύχη της περιοχής, όταν θα πάψει η λιγνιτική εκμετάλλευση. </w:t>
      </w:r>
    </w:p>
    <w:p w14:paraId="6FA9DBEF"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Κοντεύουμε σε αυτή τη χρονική στιγμή. Βλέπουμε ήδη τα αποτελέσματα. Γι’ αυτό χρειαζόμαστε αντισταθμιστικά οφέλη, όπως αυτό που</w:t>
      </w:r>
      <w:r>
        <w:rPr>
          <w:rFonts w:eastAsia="Times New Roman" w:cs="Times New Roman"/>
          <w:szCs w:val="24"/>
        </w:rPr>
        <w:t xml:space="preserve"> ψηφίζεται σήμερα. Μιλάμε για καταστροφή των υδροφόρων οριζόντων. Μιλάμε για σημαντική ρύπανση του ατμοσφαιρικού αέρα και πλέον μιλάμε και για ραγδαία αύξηση της ανεργίας, καθώς βρισκόμαστε σε ύφεση της λιγνιτικής δραστηριότητας. </w:t>
      </w:r>
    </w:p>
    <w:p w14:paraId="6FA9DBF0"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Ένα επίμονο και ορθό αίτη</w:t>
      </w:r>
      <w:r>
        <w:rPr>
          <w:rFonts w:eastAsia="Times New Roman" w:cs="Times New Roman"/>
          <w:szCs w:val="24"/>
        </w:rPr>
        <w:t xml:space="preserve">μα του Περιφερειάρχη </w:t>
      </w:r>
      <w:r>
        <w:rPr>
          <w:rFonts w:eastAsia="Times New Roman" w:cs="Times New Roman"/>
          <w:szCs w:val="24"/>
        </w:rPr>
        <w:t xml:space="preserve">Δυτικής </w:t>
      </w:r>
      <w:r>
        <w:rPr>
          <w:rFonts w:eastAsia="Times New Roman" w:cs="Times New Roman"/>
          <w:szCs w:val="24"/>
        </w:rPr>
        <w:t>Μακεδονίας, που είναι και παρών σήμερα εδώ μαζί μας –για να αποδώσουμε τα του Περιφερειάρχη στον Περιφερειάρχη- έγινε δεκτό από όλο το πολιτικό προσωπικό της περιοχής, από τον ΣΥΡΙΖΑ, από τους Βουλευτές, από τον Υπουργό Ενέργει</w:t>
      </w:r>
      <w:r>
        <w:rPr>
          <w:rFonts w:eastAsia="Times New Roman" w:cs="Times New Roman"/>
          <w:szCs w:val="24"/>
        </w:rPr>
        <w:t>ας και πρωτίστως από τον Πρωθυπουργό Αλέξη Τσίπρα και εξαγγέλθηκε από τον ίδιο στο πρώτο αναπτυξιακό συνέδριο που έγινε στη χώρα τον Ιούλιο του 2017. Σήμερα γίνεται πράξη.</w:t>
      </w:r>
    </w:p>
    <w:p w14:paraId="6FA9DBF1"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Είναι ένα σωστό μέτρο, κύριε Υπουργέ. Είναι μια στιγμή-σταθμός στην ιστορία της περι</w:t>
      </w:r>
      <w:r>
        <w:rPr>
          <w:rFonts w:eastAsia="Times New Roman" w:cs="Times New Roman"/>
          <w:szCs w:val="24"/>
        </w:rPr>
        <w:t xml:space="preserve">οχής. Όμως, δεν αρκεί για την τόσο ταλαιπωρημένη περιοχή μας. Χρειαζόμαστε και άλλα δομικά μέτρα που θα μας βγάλουν από το τέλμα στο οποίο τείνει να περιέλθει η περιοχή μας. Και είναι χρέος όλων μας να το προλάβουμε. </w:t>
      </w:r>
    </w:p>
    <w:p w14:paraId="6FA9DBF2"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Θα αναφέρω δυο, τρεις προτάσεις, μια κ</w:t>
      </w:r>
      <w:r>
        <w:rPr>
          <w:rFonts w:eastAsia="Times New Roman" w:cs="Times New Roman"/>
          <w:szCs w:val="24"/>
        </w:rPr>
        <w:t>αι η κουβέντα αφορά τέτοια μέτρα.</w:t>
      </w:r>
    </w:p>
    <w:p w14:paraId="6FA9DBF3"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Είναι ευκαιρία να ξαναδούμε το θεσμικό πλαίσιο του </w:t>
      </w:r>
      <w:r>
        <w:rPr>
          <w:rFonts w:eastAsia="Times New Roman" w:cs="Times New Roman"/>
          <w:szCs w:val="24"/>
        </w:rPr>
        <w:t>τοπικού πόρου ανάπτυξης</w:t>
      </w:r>
      <w:r>
        <w:rPr>
          <w:rFonts w:eastAsia="Times New Roman" w:cs="Times New Roman"/>
          <w:szCs w:val="24"/>
        </w:rPr>
        <w:t>. Το 0,5% του τζίρου της ΔΕΗ κατευθύνεται, όπως λέει το άρθρο 20 του ν.2446/1996, σε έργα περιβάλλοντος, υποδομών και ανάπτυξης. Αυτό το τρίπτυχο εί</w:t>
      </w:r>
      <w:r>
        <w:rPr>
          <w:rFonts w:eastAsia="Times New Roman" w:cs="Times New Roman"/>
          <w:szCs w:val="24"/>
        </w:rPr>
        <w:t xml:space="preserve">ναι ο ορισμός της αειφόρου ανάπτυξης. </w:t>
      </w:r>
    </w:p>
    <w:p w14:paraId="6FA9DBF4"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Όμως, οι υπουργικές αποφάσεις που εξεδόθησαν στηριζόμενες σε αυτόν τον νόμο εξειδικεύουν τα αναπτυξιακά έργα με τέτοιο τρόπο που έχουμε εκτροπή και είχαμε εκτροπή, ιδίως τα προηγούμενα χρόνια και τις προηγούμενες δεκα</w:t>
      </w:r>
      <w:r>
        <w:rPr>
          <w:rFonts w:eastAsia="Times New Roman" w:cs="Times New Roman"/>
          <w:szCs w:val="24"/>
        </w:rPr>
        <w:t xml:space="preserve">ετίες -γιατί τώρα κλείνουμε είκοσι συναπτά έτη εφαρμογής του </w:t>
      </w:r>
      <w:r>
        <w:rPr>
          <w:rFonts w:eastAsia="Times New Roman" w:cs="Times New Roman"/>
          <w:szCs w:val="24"/>
        </w:rPr>
        <w:t>τοπικού πόρου ανάπτυξης</w:t>
      </w:r>
      <w:r>
        <w:rPr>
          <w:rFonts w:eastAsia="Times New Roman" w:cs="Times New Roman"/>
          <w:szCs w:val="24"/>
        </w:rPr>
        <w:t xml:space="preserve">- σε μη αειφόρες και μη βιώσιμης ανάπτυξης δραστηριότητες. </w:t>
      </w:r>
    </w:p>
    <w:p w14:paraId="6FA9DBF5"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Είναι ευκαιρία να ξαναδούμε τις υπουργικές αποφάσεις. Κατά τη γνώμη μου ως νομικού αγγίζουν τα όρια της αντισυντ</w:t>
      </w:r>
      <w:r>
        <w:rPr>
          <w:rFonts w:eastAsia="Times New Roman" w:cs="Times New Roman"/>
          <w:szCs w:val="24"/>
        </w:rPr>
        <w:t>αγματικότητας, γιατί εκφεύγουν από τη νομοθετική εξουσιοδότηση του άρθρου 20 του ν.2446. Είναι ευκαιρία να τα δούμε έτσι, ώστε να λυθούν τα χέρια και της Περιφέρειας Δυτικής Μακεδονίας και των δημάρχων των ενεργειακών δήμων, για να κατευθύνουν αυτά τα κονδ</w:t>
      </w:r>
      <w:r>
        <w:rPr>
          <w:rFonts w:eastAsia="Times New Roman" w:cs="Times New Roman"/>
          <w:szCs w:val="24"/>
        </w:rPr>
        <w:t xml:space="preserve">ύλια μόνο σε έργα βιώσιμης ανάπτυξης. </w:t>
      </w:r>
    </w:p>
    <w:p w14:paraId="6FA9DBF6"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Επίσης, ένα ομόφωνο αίτημα των ενεργειακών δήμων, του Περιφερειάρχη Δυτικής Μακεδονίας και όλων των Βουλευτών –μάλιστα είχαμε καλέσει και τους Βουλευτές της Αξιωματικής Αντιπολίτευσης οι οποίοι συναίνεσαν- να διατεθεί ένα ποσοστό από τα έσοδα των πλειστηρι</w:t>
      </w:r>
      <w:r>
        <w:rPr>
          <w:rFonts w:eastAsia="Times New Roman" w:cs="Times New Roman"/>
          <w:szCs w:val="24"/>
        </w:rPr>
        <w:t xml:space="preserve">ασμών αδιάθετων δικαιωμάτων εκπομπών ρύπων άνθρακα για τη δημιουργία θέσεων εργασίας στους πέντε ενεργειακούς δήμους. </w:t>
      </w:r>
    </w:p>
    <w:p w14:paraId="6FA9DBF7"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Η παρουσία μάλιστα των Βουλευτών της Αξιωματικής Αντιπολίτευσης -τυχαίνει και είναι παρόντες- δείχνει ότι αποτελεί συνολικό αίτημα της πε</w:t>
      </w:r>
      <w:r>
        <w:rPr>
          <w:rFonts w:eastAsia="Times New Roman" w:cs="Times New Roman"/>
          <w:szCs w:val="24"/>
        </w:rPr>
        <w:t xml:space="preserve">ριοχής. Θέλουμε να το ξαναδεί η Κυβέρνηση, γιατί οι περιοχές μας μπαίνουν σε ένα τέλμα. Σίγουρα βοηθάει το μειωμένο τιμολόγιο, αλλά θέλουμε να δούμε και άλλα δομικά μέτρα. Και περιμένουμε φυσικά όλα ανεξαιρέτως τα </w:t>
      </w:r>
      <w:r>
        <w:rPr>
          <w:rFonts w:eastAsia="Times New Roman" w:cs="Times New Roman"/>
          <w:szCs w:val="24"/>
        </w:rPr>
        <w:t xml:space="preserve">κόμματα </w:t>
      </w:r>
      <w:r>
        <w:rPr>
          <w:rFonts w:eastAsia="Times New Roman" w:cs="Times New Roman"/>
          <w:szCs w:val="24"/>
        </w:rPr>
        <w:t>της Αντιπολίτευσης να ψηφίσουν την</w:t>
      </w:r>
      <w:r>
        <w:rPr>
          <w:rFonts w:eastAsia="Times New Roman" w:cs="Times New Roman"/>
          <w:szCs w:val="24"/>
        </w:rPr>
        <w:t xml:space="preserve"> τροπολογία αυτή για το μειωμένο τιμολόγιο στη </w:t>
      </w:r>
      <w:r>
        <w:rPr>
          <w:rFonts w:eastAsia="Times New Roman" w:cs="Times New Roman"/>
          <w:szCs w:val="24"/>
        </w:rPr>
        <w:t xml:space="preserve">δυτική </w:t>
      </w:r>
      <w:r>
        <w:rPr>
          <w:rFonts w:eastAsia="Times New Roman" w:cs="Times New Roman"/>
          <w:szCs w:val="24"/>
        </w:rPr>
        <w:t>Μακεδονία και στη Μεγαλόπολη.</w:t>
      </w:r>
    </w:p>
    <w:p w14:paraId="6FA9DBF8"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Γιατί μόνο στη Μεγαλόπολη;</w:t>
      </w:r>
    </w:p>
    <w:p w14:paraId="6FA9DBF9"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b/>
          <w:szCs w:val="24"/>
        </w:rPr>
        <w:t xml:space="preserve">ΙΩΑΝΝΗΣ ΘΕΟΦΥΛΑΚΤΟΣ: </w:t>
      </w:r>
      <w:r>
        <w:rPr>
          <w:rFonts w:eastAsia="Times New Roman" w:cs="Times New Roman"/>
          <w:szCs w:val="24"/>
        </w:rPr>
        <w:t>Όσον αφορά το νομοσχέδιο, επειδή ο χρόνος περνά και έχουν αναφερθεί τόσο η εισηγήτριά μας όσο κα</w:t>
      </w:r>
      <w:r>
        <w:rPr>
          <w:rFonts w:eastAsia="Times New Roman" w:cs="Times New Roman"/>
          <w:szCs w:val="24"/>
        </w:rPr>
        <w:t xml:space="preserve">ι οι περισσότεροι συνάδελφοι αναλυτικά, θα πω μόνο, απαντώντας και στον κ. Δένδια, που είπε: «Τίποτα σπουδαίο δεν κάνετε σήμερα, κάτι αστικούς συνεταιρισμούς που τα λέει και ο Αστικός Κώδικας. Απλώς βάζετε εκεί δύο, τρεις λεξούλες και αυτό είναι όλο». </w:t>
      </w:r>
    </w:p>
    <w:p w14:paraId="6FA9DBFA"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Θα του αναφέρω τι είπε  –ας διαβάσει ή ας θυμηθεί τα Πρακτικά από τη συνάντηση των φορέων- εκπρόσωπος περιβαλλοντικής οργάνωσης: «Το νομοσχέδιο αυτό για τις ενεργειακές κοινότητες ανήκει στο νομικό πλαίσιο που μακροπρόθεσμα θα κάνει τη σημαντική διαφορά γι</w:t>
      </w:r>
      <w:r>
        <w:rPr>
          <w:rFonts w:eastAsia="Times New Roman" w:cs="Times New Roman"/>
          <w:szCs w:val="24"/>
        </w:rPr>
        <w:t xml:space="preserve">α τη χώρα μας στον ενεργειακό τομέα». </w:t>
      </w:r>
    </w:p>
    <w:p w14:paraId="6FA9DBFB"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Σίγουρα μιλάμε για καλά και σημαντικά νέα. Η δική μου γνώμη είναι ότι στην εποχή της ενεργειακής μετάβασης στην οποία εισερχόμαστε, το νομοσχέδιο αυτό θα αποτελέσει τον οδικό χάρτη, ώστε η μετάβαση αυτή να γίνει με δη</w:t>
      </w:r>
      <w:r>
        <w:rPr>
          <w:rFonts w:eastAsia="Times New Roman" w:cs="Times New Roman"/>
          <w:szCs w:val="24"/>
        </w:rPr>
        <w:t>μοκρατικό τρόπο, δηλαδή με συμμετοχή των πολιτών και των ΟΤΑ.</w:t>
      </w:r>
    </w:p>
    <w:p w14:paraId="6FA9DBFC"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 xml:space="preserve">Αυτό είναι, κυρίες και κύριοι συνάδελφοι, το κομβικό στις </w:t>
      </w:r>
      <w:r>
        <w:rPr>
          <w:rFonts w:eastAsia="Times New Roman" w:cs="Times New Roman"/>
          <w:szCs w:val="24"/>
        </w:rPr>
        <w:t>ενεργειακές κοινότητες</w:t>
      </w:r>
      <w:r>
        <w:rPr>
          <w:rFonts w:eastAsia="Times New Roman" w:cs="Times New Roman"/>
          <w:szCs w:val="24"/>
        </w:rPr>
        <w:t>, ότι μας βάζει όλους στο παιχνίδι, μας βάζει συμμέτοχους στον ενεργειακό τομέα, τους πολίτες, τα σωματεία εργαζομ</w:t>
      </w:r>
      <w:r>
        <w:rPr>
          <w:rFonts w:eastAsia="Times New Roman" w:cs="Times New Roman"/>
          <w:szCs w:val="24"/>
        </w:rPr>
        <w:t>ένων και κυρίως τους ΟΤΑ, όπου εκπροσωπούνται και οι πολίτες άμεσα. Ακόμα και νοικοκυριά και μικρές επιχειρήσεις ή φτωχά νοικοκυριά, που δεν μπορούν να επενδύσουν στον ενεργειακό τομέα, πλέον, με την εικονική αυτοπαραγωγή, που είναι πολύ σημαντική, ανοίγει</w:t>
      </w:r>
      <w:r>
        <w:rPr>
          <w:rFonts w:eastAsia="Times New Roman" w:cs="Times New Roman"/>
          <w:szCs w:val="24"/>
        </w:rPr>
        <w:t xml:space="preserve"> ο δρόμος και γι’ αυτούς με τις κατάλληλες πολιτικές να χτυπήσουμε την ενεργειακή φτώχεια. </w:t>
      </w:r>
    </w:p>
    <w:p w14:paraId="6FA9DBFD"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 xml:space="preserve">Κλείνοντας, να πω -είχα ετοιμάσει τις απαντήσεις μου στον κ. Δένδια για τον νόμο Κατσέλη, αλλά πέρασε ο χρόνος, τις ανέφερε, όμως, ο Υπουργός κ. Σταθάκης- και πάλι </w:t>
      </w:r>
      <w:r>
        <w:rPr>
          <w:rFonts w:eastAsia="Times New Roman" w:cs="Times New Roman"/>
          <w:szCs w:val="24"/>
        </w:rPr>
        <w:t xml:space="preserve">ότι είναι ένα πολύ σημαντικό νομοσχέδιο, μας κάνει όλους συμμέτοχους και μέρος της ενεργειακής μετάβασης. Καλώ όλα τα </w:t>
      </w:r>
      <w:r>
        <w:rPr>
          <w:rFonts w:eastAsia="Times New Roman" w:cs="Times New Roman"/>
          <w:szCs w:val="24"/>
        </w:rPr>
        <w:t>κόμματα</w:t>
      </w:r>
      <w:r>
        <w:rPr>
          <w:rFonts w:eastAsia="Times New Roman" w:cs="Times New Roman"/>
          <w:szCs w:val="24"/>
        </w:rPr>
        <w:t xml:space="preserve"> να υπερψηφίσουν το νομοσχέδιο και ειδικά την τροπολογία που αφορά το μειωμένο τιμολόγιο στη </w:t>
      </w:r>
      <w:r>
        <w:rPr>
          <w:rFonts w:eastAsia="Times New Roman" w:cs="Times New Roman"/>
          <w:szCs w:val="24"/>
        </w:rPr>
        <w:t xml:space="preserve">δυτική </w:t>
      </w:r>
      <w:r>
        <w:rPr>
          <w:rFonts w:eastAsia="Times New Roman" w:cs="Times New Roman"/>
          <w:szCs w:val="24"/>
        </w:rPr>
        <w:t>Μακεδονία και στη Μεγαλόπολη.</w:t>
      </w:r>
    </w:p>
    <w:p w14:paraId="6FA9DBFE"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υχαριστώ πολύ. </w:t>
      </w:r>
    </w:p>
    <w:p w14:paraId="6FA9DBFF"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6FA9DC00"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Ο συνάδελφος κ. Νικόλαος Συρμαλένιος έχει τον λόγο.</w:t>
      </w:r>
    </w:p>
    <w:p w14:paraId="6FA9DC01"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Ευχαριστώ, κύριε Πρόεδρε.</w:t>
      </w:r>
    </w:p>
    <w:p w14:paraId="6FA9DC02"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Να ξεκινήσω εκφράζοντας ιδιαίτερη χαρά και τιμή αφού παραβρίσκεται και ο Περι</w:t>
      </w:r>
      <w:r>
        <w:rPr>
          <w:rFonts w:eastAsia="Times New Roman" w:cs="Times New Roman"/>
          <w:szCs w:val="24"/>
        </w:rPr>
        <w:t xml:space="preserve">φερειάρχης Δυτικής Μακεδονίας στη σημερινή μας συνεδρίαση. Προ ολίγου ήταν παρούσα και ολόκληρη η ηγεσία του Υπουργείου. Ο Αναπληρωτής Υπουργός μόλις έφυγε. </w:t>
      </w:r>
    </w:p>
    <w:p w14:paraId="6FA9DC03"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Αυτό το νομοσχέδιο πραγματικά είναι ένα νομοσχέδιο καινοτόμο, πρωτοποριακό και ανοίγει δρόμους για</w:t>
      </w:r>
      <w:r>
        <w:rPr>
          <w:rFonts w:eastAsia="Times New Roman" w:cs="Times New Roman"/>
          <w:szCs w:val="24"/>
        </w:rPr>
        <w:t xml:space="preserve"> την ενεργειακή πολιτική στη χώρα μας. Το νομοσχέδιο και ο νόμος θα αποδώσουν πολλά οφέλη στον ενεργειακό σχεδιασμό της χώρας.</w:t>
      </w:r>
    </w:p>
    <w:p w14:paraId="6FA9DC04"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Και αυτό, γιατί πρώτον, υπηρετεί τη βιώσιμη ανάπτυξη με παραγωγή καθαρής ενέργειας. Η βιώσιμη ανάπτυξη αποτελεί συστατικό στοιχεί</w:t>
      </w:r>
      <w:r>
        <w:rPr>
          <w:rFonts w:eastAsia="Times New Roman" w:cs="Times New Roman"/>
          <w:szCs w:val="24"/>
        </w:rPr>
        <w:t xml:space="preserve">ο της ανάπτυξης που εμείς οραματιζόμαστε, μιας ανάπτυξης δίκαιης κοινωνικά και οικολογικά, ενός μοντέλου παραγωγικής ανασυγκρότησης της χώρας διαφορετικού από αυτό που μας οδήγησε στη χρεοκοπία, από αυτό, δηλαδή, που ζήσαμε τις προηγούμενες δεκαετίες. </w:t>
      </w:r>
    </w:p>
    <w:p w14:paraId="6FA9DC05"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Δεύ</w:t>
      </w:r>
      <w:r>
        <w:rPr>
          <w:rFonts w:eastAsia="Times New Roman" w:cs="Times New Roman"/>
          <w:szCs w:val="24"/>
        </w:rPr>
        <w:t>τερον, γιατί ενεργοποιεί από τα κάτω, συμβάλλοντας και στο νέο παραγωγικό μοντέλο, τους απλούς πολίτες, τους τοπικούς φορείς, την τοπική αυτοδιοίκηση, μικρές και μεσαίες επιχειρήσεις.</w:t>
      </w:r>
    </w:p>
    <w:p w14:paraId="6FA9DC06"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Τρίτον, απευθύνεται κυρίως στις ανανεώσιμες πηγές ενέργειας, με συνέπεια</w:t>
      </w:r>
      <w:r>
        <w:rPr>
          <w:rFonts w:eastAsia="Times New Roman" w:cs="Times New Roman"/>
          <w:szCs w:val="24"/>
        </w:rPr>
        <w:t xml:space="preserve"> την ήπια περιβαλλοντική παρέμβαση.</w:t>
      </w:r>
    </w:p>
    <w:p w14:paraId="6FA9DC07"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Τέταρτον, συμβάλλει στην εξοικονόμηση ενέργειας.</w:t>
      </w:r>
    </w:p>
    <w:p w14:paraId="6FA9DC08"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Πέμπτον, εντάσσεται στην προώθηση της κοινωνικής και αλληλέγγυας οικονομίας, βασικό πυλώνα της αναπτυξιακής διαδικασίας της χώρας, κατά τη δική μας αντίληψη.</w:t>
      </w:r>
    </w:p>
    <w:p w14:paraId="6FA9DC09"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Πολύ σημαντικ</w:t>
      </w:r>
      <w:r>
        <w:rPr>
          <w:rFonts w:eastAsia="Times New Roman" w:cs="Times New Roman"/>
          <w:szCs w:val="24"/>
        </w:rPr>
        <w:t xml:space="preserve">ό στοιχείο είναι ότι αυτοί που θα συμμετάσχουν στις </w:t>
      </w:r>
      <w:r>
        <w:rPr>
          <w:rFonts w:eastAsia="Times New Roman" w:cs="Times New Roman"/>
          <w:szCs w:val="24"/>
        </w:rPr>
        <w:t xml:space="preserve">ενεργειακές κοινότητες </w:t>
      </w:r>
      <w:r>
        <w:rPr>
          <w:rFonts w:eastAsia="Times New Roman" w:cs="Times New Roman"/>
          <w:szCs w:val="24"/>
        </w:rPr>
        <w:t>είναι ταυτόχρονα και παραγωγοί και καταναλωτές. Επίσης, καθοριστικό στοιχείο για την τοπική ανάπτυξη αποτελεί η συμμετοχή στον ενεργειακό σχεδιασμό των τοπικών φορέων.</w:t>
      </w:r>
    </w:p>
    <w:p w14:paraId="6FA9DC0A"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Ειδικότερα γι</w:t>
      </w:r>
      <w:r>
        <w:rPr>
          <w:rFonts w:eastAsia="Times New Roman" w:cs="Times New Roman"/>
          <w:szCs w:val="24"/>
        </w:rPr>
        <w:t xml:space="preserve">α τα νησιά -γιατί μιλήσαμε πολύ για τη </w:t>
      </w:r>
      <w:r>
        <w:rPr>
          <w:rFonts w:eastAsia="Times New Roman" w:cs="Times New Roman"/>
          <w:szCs w:val="24"/>
        </w:rPr>
        <w:t xml:space="preserve">δυτική </w:t>
      </w:r>
      <w:r>
        <w:rPr>
          <w:rFonts w:eastAsia="Times New Roman" w:cs="Times New Roman"/>
          <w:szCs w:val="24"/>
        </w:rPr>
        <w:t xml:space="preserve">Μακεδονία, να πούμε και κάτι για τα νησιά- οι </w:t>
      </w:r>
      <w:r>
        <w:rPr>
          <w:rFonts w:eastAsia="Times New Roman" w:cs="Times New Roman"/>
          <w:szCs w:val="24"/>
        </w:rPr>
        <w:t>ενεργειακές κοινότητες</w:t>
      </w:r>
      <w:r>
        <w:rPr>
          <w:rFonts w:eastAsia="Times New Roman" w:cs="Times New Roman"/>
          <w:szCs w:val="24"/>
        </w:rPr>
        <w:t xml:space="preserve"> μπορούν να ενισχύσουν αποφασιστικά την ενεργειακή αυτάρκεια των νησιών, ενώ μπορεί να έχουν πολλαπλές εφαρμογές κυρίως με τη χρήση των ανανεώ</w:t>
      </w:r>
      <w:r>
        <w:rPr>
          <w:rFonts w:eastAsia="Times New Roman" w:cs="Times New Roman"/>
          <w:szCs w:val="24"/>
        </w:rPr>
        <w:t>σιμων πηγών ενέργειας στις μονάδες αφαλάτωσης του νερού, που, όπως ξέρετε, αυτές οι μονάδες αφαλάτωσης είναι ενεργοβόρες εγκαταστάσεις. Άρα, μπορούν να εξοικονομήσουν σημαντικό κόστος ενέργειας μέσα από τη χρήση των ανανεώσιμων πηγών. Επίσης, μπορούν να έχ</w:t>
      </w:r>
      <w:r>
        <w:rPr>
          <w:rFonts w:eastAsia="Times New Roman" w:cs="Times New Roman"/>
          <w:szCs w:val="24"/>
        </w:rPr>
        <w:t>ουν σημαντικές εφαρμογές και στη συμπαραγωγή, φυσικά, ηλεκτρικής και θερμικής ενέργειας.</w:t>
      </w:r>
    </w:p>
    <w:p w14:paraId="6FA9DC0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Ταυτόχρονα, η ενεργοποίηση των </w:t>
      </w:r>
      <w:r>
        <w:rPr>
          <w:rFonts w:eastAsia="Times New Roman" w:cs="Times New Roman"/>
          <w:szCs w:val="24"/>
        </w:rPr>
        <w:t>ενεργειακών κοινοτήτων</w:t>
      </w:r>
      <w:r>
        <w:rPr>
          <w:rFonts w:eastAsia="Times New Roman" w:cs="Times New Roman"/>
          <w:szCs w:val="24"/>
        </w:rPr>
        <w:t xml:space="preserve"> στα νησιά μπορεί και πρέπει να αποτελέσει ισχυρό αντίβαρο στα εγκεκριμένα από τις προηγούμενες κυβερνήσεις φαραων</w:t>
      </w:r>
      <w:r>
        <w:rPr>
          <w:rFonts w:eastAsia="Times New Roman" w:cs="Times New Roman"/>
          <w:szCs w:val="24"/>
        </w:rPr>
        <w:t>ικά αιολικά πάρκα. Ο κ. Μανιάτης τον Δεκέμβριο του 2013 ενέκρινε τους περιβαλλοντικούς όρους για τέσσερα τεραστίων διαστάσεων αιολικά πάρκα στην Άνδρο, Τήνο, Πάρο και Νάξο. Αμφισβητήθηκαν αυτές οι αποφάσεις και ακόμη βρίσκονται σε εκκρεμότητα στο Συμβούλιο</w:t>
      </w:r>
      <w:r>
        <w:rPr>
          <w:rFonts w:eastAsia="Times New Roman" w:cs="Times New Roman"/>
          <w:szCs w:val="24"/>
        </w:rPr>
        <w:t xml:space="preserve"> της Επικρατείας.</w:t>
      </w:r>
    </w:p>
    <w:p w14:paraId="6FA9DC0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Αυτές, λοιπόν, οι </w:t>
      </w:r>
      <w:r>
        <w:rPr>
          <w:rFonts w:eastAsia="Times New Roman" w:cs="Times New Roman"/>
          <w:szCs w:val="24"/>
        </w:rPr>
        <w:t>ενεργειακές κοινότητες</w:t>
      </w:r>
      <w:r>
        <w:rPr>
          <w:rFonts w:eastAsia="Times New Roman" w:cs="Times New Roman"/>
          <w:szCs w:val="24"/>
        </w:rPr>
        <w:t xml:space="preserve"> μπορούν πραγματικά να αποτελέσουν ένα ισχυρό αντίβαρο σε αυτά τα σχέδια, τα οποία διεκδικούμε να μην προχωρήσουν, αφού πέραν της αναμενόμενης απόφασης του ΣτΕ, είναι σε εξέλιξη και το νέο χωροταξικ</w:t>
      </w:r>
      <w:r>
        <w:rPr>
          <w:rFonts w:eastAsia="Times New Roman" w:cs="Times New Roman"/>
          <w:szCs w:val="24"/>
        </w:rPr>
        <w:t>ό για τις ανανεώσιμες πηγές ενέργειας, που ελπίζουμε ότι θα επαναπροσδιορίσει τους όρους αδειοδότησης και εγκατάστασης των αιολικών πάρκων και γενικότερα της αιολικής ενέργειας.</w:t>
      </w:r>
    </w:p>
    <w:p w14:paraId="6FA9DC0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Επιπλέον, σημαντικό για τα μικρά νησιά κάτω των τριών χιλιάδων εκατό κατοίκων </w:t>
      </w:r>
      <w:r>
        <w:rPr>
          <w:rFonts w:eastAsia="Times New Roman" w:cs="Times New Roman"/>
          <w:szCs w:val="24"/>
        </w:rPr>
        <w:t xml:space="preserve">είναι το ότι ο ελάχιστος αριθμός για τη σύσταση της </w:t>
      </w:r>
      <w:r>
        <w:rPr>
          <w:rFonts w:eastAsia="Times New Roman" w:cs="Times New Roman"/>
          <w:szCs w:val="24"/>
        </w:rPr>
        <w:t>ενεργειακής κοινότητας</w:t>
      </w:r>
      <w:r>
        <w:rPr>
          <w:rFonts w:eastAsia="Times New Roman" w:cs="Times New Roman"/>
          <w:szCs w:val="24"/>
        </w:rPr>
        <w:t xml:space="preserve"> είναι ο αριθμός «2». Μικρός αριθμός κατοίκων, ελάχιστος αριθμός για να συστήσεις </w:t>
      </w:r>
      <w:r>
        <w:rPr>
          <w:rFonts w:eastAsia="Times New Roman" w:cs="Times New Roman"/>
          <w:szCs w:val="24"/>
        </w:rPr>
        <w:t xml:space="preserve">ενεργειακή κοινότητα </w:t>
      </w:r>
      <w:r>
        <w:rPr>
          <w:rFonts w:eastAsia="Times New Roman" w:cs="Times New Roman"/>
          <w:szCs w:val="24"/>
        </w:rPr>
        <w:t>και είναι σωστό.</w:t>
      </w:r>
    </w:p>
    <w:p w14:paraId="6FA9DC0E"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Τέλος, τα οικονομικά κίνητρα και τα μέτρα στήριξης μαζί με την</w:t>
      </w:r>
      <w:r>
        <w:rPr>
          <w:rFonts w:eastAsia="Times New Roman" w:cs="Times New Roman"/>
          <w:szCs w:val="24"/>
        </w:rPr>
        <w:t xml:space="preserve"> εφαρμογή του ενεργειακού συμψηφισμού θα αποτελέσουν σημαντικό παράγοντα ώθησης για τη λειτουργία και την επέκταση αυτών των </w:t>
      </w:r>
      <w:r>
        <w:rPr>
          <w:rFonts w:eastAsia="Times New Roman" w:cs="Times New Roman"/>
          <w:szCs w:val="24"/>
        </w:rPr>
        <w:t>ενεργειακών κοινοτήτων</w:t>
      </w:r>
      <w:r>
        <w:rPr>
          <w:rFonts w:eastAsia="Times New Roman" w:cs="Times New Roman"/>
          <w:szCs w:val="24"/>
        </w:rPr>
        <w:t>.</w:t>
      </w:r>
    </w:p>
    <w:p w14:paraId="6FA9DC0F"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Εδώ θα ήθελα σε ένα σημείο να προσέξουμε ως Υπουργείο Ενέργειας, έτσι ώστε να υπάρχει ένα ευέλικτο θεσμικό </w:t>
      </w:r>
      <w:r>
        <w:rPr>
          <w:rFonts w:eastAsia="Times New Roman" w:cs="Times New Roman"/>
          <w:szCs w:val="24"/>
        </w:rPr>
        <w:t xml:space="preserve">πλαίσιο συνεργασίας των </w:t>
      </w:r>
      <w:r>
        <w:rPr>
          <w:rFonts w:eastAsia="Times New Roman" w:cs="Times New Roman"/>
          <w:szCs w:val="24"/>
        </w:rPr>
        <w:t>ενεργειακών κοινοτήτων</w:t>
      </w:r>
      <w:r>
        <w:rPr>
          <w:rFonts w:eastAsia="Times New Roman" w:cs="Times New Roman"/>
          <w:szCs w:val="24"/>
        </w:rPr>
        <w:t xml:space="preserve"> με φορείς τύπου ΔΕΗ ανανεώσιμες ή ΚΑΠΕ με άλλους φορείς του δημοσίου, έτσι ώστε οι προγραμματικές συμβάσεις που μπορούν να γίνουν για τη στήριξη προγραμμάτων των </w:t>
      </w:r>
      <w:r>
        <w:rPr>
          <w:rFonts w:eastAsia="Times New Roman" w:cs="Times New Roman"/>
          <w:szCs w:val="24"/>
        </w:rPr>
        <w:t>ενεργειακών κοινοτήτων</w:t>
      </w:r>
      <w:r>
        <w:rPr>
          <w:rFonts w:eastAsia="Times New Roman" w:cs="Times New Roman"/>
          <w:szCs w:val="24"/>
        </w:rPr>
        <w:t xml:space="preserve"> να μην είναι δυσκίνητες </w:t>
      </w:r>
      <w:r>
        <w:rPr>
          <w:rFonts w:eastAsia="Times New Roman" w:cs="Times New Roman"/>
          <w:szCs w:val="24"/>
        </w:rPr>
        <w:t>και γραφειοκρατικές, αλλά να είναι ευέλικτες, για να έχουν ταχύτητα και αποτελεσματικότητα.</w:t>
      </w:r>
    </w:p>
    <w:p w14:paraId="6FA9DC10"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Κλείνοντας, θέλω να πω ότι η μοναδική μου ανησυχία δεν είναι η έξοδος της Κυβέρνησης από την κυβέρνηση, όπως ισχυρίστηκε ο κ. Σκρέκας στην εισήγησή του ή όπως </w:t>
      </w:r>
      <w:r>
        <w:rPr>
          <w:rFonts w:eastAsia="Times New Roman" w:cs="Times New Roman"/>
          <w:szCs w:val="24"/>
        </w:rPr>
        <w:t xml:space="preserve">αναμένει και η Νέα Δημοκρατία κάθε χρόνο αγωνιωδώς την έξοδο αυτής της Κυβέρνησης, αλλά η μοναδική μου ανησυχία είναι αυτός ο νόμος να εφαρμοστεί. </w:t>
      </w:r>
      <w:r>
        <w:rPr>
          <w:rFonts w:eastAsia="Times New Roman" w:cs="Times New Roman"/>
          <w:szCs w:val="24"/>
        </w:rPr>
        <w:t>Να μη μείνει δηλαδή απλώς ως ένα κείμενο στο ΦΕΚ, αλλά το Υπουργείο να ξεκινήσει ταυτόχρονα μια καμπάνια στήρ</w:t>
      </w:r>
      <w:r>
        <w:rPr>
          <w:rFonts w:eastAsia="Times New Roman" w:cs="Times New Roman"/>
          <w:szCs w:val="24"/>
        </w:rPr>
        <w:t>ιξης του νόμου -αν θέλετε, επικοινωνιακής τακτικής- έτσι ώστε, επειδή ακριβώς η κοινωνία μας δεν είναι εθισμένη να λειτουργεί με τέτοια παραγωγικά πρότυπα, να μπορέσει να μπει μπροστά, να το μάθει και ο τελευταίος Έλληνας πολίτης και να μπορέσει να λειτουρ</w:t>
      </w:r>
      <w:r>
        <w:rPr>
          <w:rFonts w:eastAsia="Times New Roman" w:cs="Times New Roman"/>
          <w:szCs w:val="24"/>
        </w:rPr>
        <w:t>γήσει προς αυτήν την κατεύθυνση. Ξεκινώντας από τις πολυκατοικίες, από τα χωριά, από τους αγρότες και σε όλα τα επίπεδα μπορεί πραγματικά να αποτελέσει έναν πυλώνα αποφασιστικού ενεργειακού σχεδιασμού.</w:t>
      </w:r>
    </w:p>
    <w:p w14:paraId="6FA9DC11"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FA9DC12" w14:textId="77777777" w:rsidR="00C930AA" w:rsidRDefault="00077D2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w:t>
      </w:r>
      <w:r>
        <w:rPr>
          <w:rFonts w:eastAsia="Times New Roman" w:cs="Times New Roman"/>
          <w:szCs w:val="24"/>
        </w:rPr>
        <w:t>ΡΙΖΑ)</w:t>
      </w:r>
    </w:p>
    <w:p w14:paraId="6FA9DC13"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6FA9DC14"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Από ό,τι βλέπω, η συνάδελφος </w:t>
      </w:r>
      <w:r>
        <w:rPr>
          <w:rFonts w:eastAsia="Times New Roman" w:cs="Times New Roman"/>
          <w:szCs w:val="24"/>
        </w:rPr>
        <w:t xml:space="preserve">κ. </w:t>
      </w:r>
      <w:r>
        <w:rPr>
          <w:rFonts w:eastAsia="Times New Roman" w:cs="Times New Roman"/>
          <w:szCs w:val="24"/>
        </w:rPr>
        <w:t xml:space="preserve">Θεοπεφτάτου δεν είναι εδώ. </w:t>
      </w:r>
    </w:p>
    <w:p w14:paraId="6FA9DC15"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Επομένως, συνεχίζουμε με την κ. Κοζομπόλη.</w:t>
      </w:r>
    </w:p>
    <w:p w14:paraId="6FA9DC16"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14:paraId="6FA9DC17"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 xml:space="preserve">Η βασική ιδέα του σχεδίου νόμου που συζητάμε σήμερα, κυρίες και κύριοι συνάδελφοι και κύριε Υπουργέ, είναι να υπάρξει ένα νομικό πλαίσιο που να κατοχυρώνει την ίδρυση και λειτουργία αστικών συνεταιρισμών που θα παράγουν, θα αποθηκεύουν ή θα διαχειρίζονται </w:t>
      </w:r>
      <w:r>
        <w:rPr>
          <w:rFonts w:eastAsia="Times New Roman" w:cs="Times New Roman"/>
          <w:szCs w:val="24"/>
        </w:rPr>
        <w:t xml:space="preserve">ενέργεια. Αυτοί οι συνεταιρισμοί θα βασίζονται στην αρχή του συνεργατισμού και θα αναπτύξουν επενδυτικά σχέδια και εγχειρήματα στον ενεργειακό τομέα των </w:t>
      </w:r>
      <w:r>
        <w:rPr>
          <w:rFonts w:eastAsia="Times New Roman" w:cs="Times New Roman"/>
          <w:szCs w:val="24"/>
        </w:rPr>
        <w:t>ανανεώσιμων πηγών ενέργειας</w:t>
      </w:r>
      <w:r>
        <w:rPr>
          <w:rFonts w:eastAsia="Times New Roman" w:cs="Times New Roman"/>
          <w:szCs w:val="24"/>
        </w:rPr>
        <w:t>.</w:t>
      </w:r>
    </w:p>
    <w:p w14:paraId="6FA9DC18"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Η χώρα μας έχει την ιδιαιτερότητα της σχετικής ένδειας παραδοσιακών ενεργε</w:t>
      </w:r>
      <w:r>
        <w:rPr>
          <w:rFonts w:eastAsia="Times New Roman" w:cs="Times New Roman"/>
          <w:szCs w:val="24"/>
        </w:rPr>
        <w:t>ιακών πηγών κάρβουνο και πετρέλαιο. Όμως, το παραδοσιακά συγκριτικό της μειονέκτημα, ο μεγάλος ορεινός της όγκος -σε ποσοστό περίπου 83% είναι μη καλλιεργήσιμος- και το νησιωτικό σύμπλεγμα με τα τριακόσια κατοικημένα νησιά και τις παραπάνω από οκτώ χιλιάδε</w:t>
      </w:r>
      <w:r>
        <w:rPr>
          <w:rFonts w:eastAsia="Times New Roman" w:cs="Times New Roman"/>
          <w:szCs w:val="24"/>
        </w:rPr>
        <w:t xml:space="preserve">ς και πλέον βραχονησίδες, αποτελεί ένα τεράστιο συγκριτικό πλεονέκτημα στην εποχή μας ως προς τη δυνατότητα ανάπτυξης </w:t>
      </w:r>
      <w:r>
        <w:rPr>
          <w:rFonts w:eastAsia="Times New Roman" w:cs="Times New Roman"/>
          <w:szCs w:val="24"/>
        </w:rPr>
        <w:t>ανανεώσιμων πηγών ενέργειας</w:t>
      </w:r>
      <w:r>
        <w:rPr>
          <w:rFonts w:eastAsia="Times New Roman" w:cs="Times New Roman"/>
          <w:szCs w:val="24"/>
        </w:rPr>
        <w:t>. Χρειαζόμαστε υψόμετρο για το νερό, υψόμετρο για τον αέρα και τα διαθέτουμε και τα αξιοποιούμε. Έτσι, το παλαι</w:t>
      </w:r>
      <w:r>
        <w:rPr>
          <w:rFonts w:eastAsia="Times New Roman" w:cs="Times New Roman"/>
          <w:szCs w:val="24"/>
        </w:rPr>
        <w:t xml:space="preserve">ό μειονέκτημα που έστελνε τον κόσμο στη μετανάστευση εξακόσια χρόνια -και προ Χριστού κιόλας- έχει μετατραπεί σε συγκριτικό πλεονέκτημα. </w:t>
      </w:r>
    </w:p>
    <w:p w14:paraId="6FA9DC19"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Φυσικά, υπάρχουν αρκετά κοιτάσματα λιγνίτη, το οποίο είναι σχετικά φτωχό ενεργειακό υλικό σε σχέση με τον άνθρακα που </w:t>
      </w:r>
      <w:r>
        <w:rPr>
          <w:rFonts w:eastAsia="Times New Roman" w:cs="Times New Roman"/>
          <w:szCs w:val="24"/>
        </w:rPr>
        <w:t>πάνω του στηρίχθηκε η ανάπτυξη της χώρας μας τα τελευταία πενήντα χρόνια. Μάλιστα, διεκδικούσε τη δεύτερη ή τρίτη θέση στην παραγωγή ηλεκτρικής ενέργειας στην Ευρωπαϊκή Ένωση, με περίπου πενήντα εκατομμύρια τόνους τον χρόνο, με πρώτη τη Γερμανία και μετά τ</w:t>
      </w:r>
      <w:r>
        <w:rPr>
          <w:rFonts w:eastAsia="Times New Roman" w:cs="Times New Roman"/>
          <w:szCs w:val="24"/>
        </w:rPr>
        <w:t xml:space="preserve">ην Ελλάδα και την Τσεχία. Όμως, αυτά τα ορυκτά κοιτάσματα είναι πεπερασμένα και όσο λιγότερο χρησιμοποιούνται, τόσο περισσότερο μπορούν να διατηρηθούν. Πάντως δεν μπορούν να ξεπεράσουν το τέλος αυτού του αιώνα και πολύ νωρίτερα για τη χώρα μας. </w:t>
      </w:r>
    </w:p>
    <w:p w14:paraId="6FA9DC1A"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Εδώ, λοιπό</w:t>
      </w:r>
      <w:r>
        <w:rPr>
          <w:rFonts w:eastAsia="Times New Roman" w:cs="Times New Roman"/>
          <w:szCs w:val="24"/>
        </w:rPr>
        <w:t xml:space="preserve">ν, σ’ αυτό το σημείο έρχονται οι </w:t>
      </w:r>
      <w:r>
        <w:rPr>
          <w:rFonts w:eastAsia="Times New Roman" w:cs="Times New Roman"/>
          <w:szCs w:val="24"/>
        </w:rPr>
        <w:t xml:space="preserve">ενεργειακές κοινότητες </w:t>
      </w:r>
      <w:r>
        <w:rPr>
          <w:rFonts w:eastAsia="Times New Roman" w:cs="Times New Roman"/>
          <w:szCs w:val="24"/>
        </w:rPr>
        <w:t xml:space="preserve">να παίξουν έναν σημαντικό ρόλο, γιατί τα μικρά ή μεγαλύτερα έργα για τις </w:t>
      </w:r>
      <w:r>
        <w:rPr>
          <w:rFonts w:eastAsia="Times New Roman" w:cs="Times New Roman"/>
          <w:szCs w:val="24"/>
        </w:rPr>
        <w:t>ανανεώσιμες πηγές ενέργειας</w:t>
      </w:r>
      <w:r>
        <w:rPr>
          <w:rFonts w:eastAsia="Times New Roman" w:cs="Times New Roman"/>
          <w:szCs w:val="24"/>
        </w:rPr>
        <w:t xml:space="preserve"> που υπονοεί το συγκεκριμένο εγχείρημα, λόγω του μικρού τους μεγέθους δεν θα μπουν στο επενδυτικό ρα</w:t>
      </w:r>
      <w:r>
        <w:rPr>
          <w:rFonts w:eastAsia="Times New Roman" w:cs="Times New Roman"/>
          <w:szCs w:val="24"/>
        </w:rPr>
        <w:t>ντάρ των μεγάλων επιχειρήσεων. Έχουν, όμως, αποδεδειγμένη απόσβεση πέντε, έξι χρόνια. Άρα, μια απόσβεση της τάξης του 15%-17% που είναι εξαιρετικά υψηλή, προσδίδει ένα σημαντικό δυναμικό στις τοπικές κοινωνίες, αφού θα είναι ένα έσοδο σε βάθος εξηκονταετία</w:t>
      </w:r>
      <w:r>
        <w:rPr>
          <w:rFonts w:eastAsia="Times New Roman" w:cs="Times New Roman"/>
          <w:szCs w:val="24"/>
        </w:rPr>
        <w:t xml:space="preserve">ς. </w:t>
      </w:r>
    </w:p>
    <w:p w14:paraId="6FA9DC1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Είναι σημαντικό ότι το νομοσχέδιο προβλέπει ότι για να διατηρηθεί ο τοπικός χαρακτήρας των </w:t>
      </w:r>
      <w:r>
        <w:rPr>
          <w:rFonts w:eastAsia="Times New Roman" w:cs="Times New Roman"/>
          <w:szCs w:val="24"/>
        </w:rPr>
        <w:t xml:space="preserve">ενεργειακών κοινοτήτων </w:t>
      </w:r>
      <w:r>
        <w:rPr>
          <w:rFonts w:eastAsia="Times New Roman" w:cs="Times New Roman"/>
          <w:szCs w:val="24"/>
        </w:rPr>
        <w:t>τίθενται ορισμένοι όροι που αφορούν στη σχέση των μελών τους. Τουλάχιστον το «50% + 1» των μελών θα πρέπει να σχετίζονται με τον τόπο στον</w:t>
      </w:r>
      <w:r>
        <w:rPr>
          <w:rFonts w:eastAsia="Times New Roman" w:cs="Times New Roman"/>
          <w:szCs w:val="24"/>
        </w:rPr>
        <w:t xml:space="preserve"> οποίο βρίσκεται η έδρα της </w:t>
      </w:r>
      <w:r>
        <w:rPr>
          <w:rFonts w:eastAsia="Times New Roman" w:cs="Times New Roman"/>
          <w:szCs w:val="24"/>
        </w:rPr>
        <w:t>ενεργειακής κοινότητας</w:t>
      </w:r>
      <w:r>
        <w:rPr>
          <w:rFonts w:eastAsia="Times New Roman" w:cs="Times New Roman"/>
          <w:szCs w:val="24"/>
        </w:rPr>
        <w:t xml:space="preserve"> και, συγκεκριμένα, τα φυσικά πρόσωπα-μέλη να έχουν πλήρη ή ψιλή κυριότητα ή επικαρπία σε ακίνητο το οποίο βρίσκεται εντός της περιφέρειας της έδρας της </w:t>
      </w:r>
      <w:r>
        <w:rPr>
          <w:rFonts w:eastAsia="Times New Roman" w:cs="Times New Roman"/>
          <w:szCs w:val="24"/>
        </w:rPr>
        <w:t>ενεργειακής κοινότητας</w:t>
      </w:r>
      <w:r>
        <w:rPr>
          <w:rFonts w:eastAsia="Times New Roman" w:cs="Times New Roman"/>
          <w:szCs w:val="24"/>
        </w:rPr>
        <w:t xml:space="preserve"> ή να είναι δημότες σε δήμους τ</w:t>
      </w:r>
      <w:r>
        <w:rPr>
          <w:rFonts w:eastAsia="Times New Roman" w:cs="Times New Roman"/>
          <w:szCs w:val="24"/>
        </w:rPr>
        <w:t xml:space="preserve">ης περιφέρειας αυτής, ενώ τα νομικά πρόσωπα να έχουν την έδρα τους εντός της περιφέρειας της έδρας της </w:t>
      </w:r>
      <w:r>
        <w:rPr>
          <w:rFonts w:eastAsia="Times New Roman" w:cs="Times New Roman"/>
          <w:szCs w:val="24"/>
        </w:rPr>
        <w:t>ενεργειακής κοινότητας</w:t>
      </w:r>
      <w:r>
        <w:rPr>
          <w:rFonts w:eastAsia="Times New Roman" w:cs="Times New Roman"/>
          <w:szCs w:val="24"/>
        </w:rPr>
        <w:t xml:space="preserve">. </w:t>
      </w:r>
    </w:p>
    <w:p w14:paraId="6FA9DC1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Επίσης, στο συγκεκριμένο νομοθέτημα -σχέδιο νόμου τώρα- ορίζεται ανώτατο ποσοστό που μπορεί να έχει κάθε μέλος. Ανεξάρτητα από τ</w:t>
      </w:r>
      <w:r>
        <w:rPr>
          <w:rFonts w:eastAsia="Times New Roman" w:cs="Times New Roman"/>
          <w:szCs w:val="24"/>
        </w:rPr>
        <w:t xml:space="preserve">ο συνεταιριστικό ποσοστό-μερίδιο που θα έχει κάθε μέλος, θα έχει μόνο μια ψήφο. </w:t>
      </w:r>
    </w:p>
    <w:p w14:paraId="6FA9DC1D" w14:textId="77777777" w:rsidR="00C930AA" w:rsidRDefault="00077D26">
      <w:pPr>
        <w:spacing w:after="0" w:line="600" w:lineRule="auto"/>
        <w:jc w:val="both"/>
        <w:rPr>
          <w:rFonts w:eastAsia="Times New Roman" w:cs="Times New Roman"/>
          <w:szCs w:val="24"/>
        </w:rPr>
      </w:pPr>
      <w:r>
        <w:rPr>
          <w:rFonts w:eastAsia="Times New Roman" w:cs="Times New Roman"/>
          <w:szCs w:val="24"/>
        </w:rPr>
        <w:t xml:space="preserve">Εξίσου σημαντικό είναι ότι δίδονται συγκεκριμένα οικονομικά κίνητρα και μέτρα στήριξης των </w:t>
      </w:r>
      <w:r>
        <w:rPr>
          <w:rFonts w:eastAsia="Times New Roman" w:cs="Times New Roman"/>
          <w:szCs w:val="24"/>
        </w:rPr>
        <w:t>ενεργειακών κοινοτήτων</w:t>
      </w:r>
      <w:r>
        <w:rPr>
          <w:rFonts w:eastAsia="Times New Roman" w:cs="Times New Roman"/>
          <w:szCs w:val="24"/>
        </w:rPr>
        <w:t xml:space="preserve">, έτσι ώστε να προχωρήσει αυτό το εγχείρημα. Και έτσι τώρα η </w:t>
      </w:r>
      <w:r>
        <w:rPr>
          <w:rFonts w:eastAsia="Times New Roman" w:cs="Times New Roman"/>
          <w:szCs w:val="24"/>
        </w:rPr>
        <w:t>ε</w:t>
      </w:r>
      <w:r>
        <w:rPr>
          <w:rFonts w:eastAsia="Times New Roman" w:cs="Times New Roman"/>
          <w:szCs w:val="24"/>
        </w:rPr>
        <w:t>νεργειακή κοινότητα</w:t>
      </w:r>
      <w:r>
        <w:rPr>
          <w:rFonts w:eastAsia="Times New Roman" w:cs="Times New Roman"/>
          <w:szCs w:val="24"/>
        </w:rPr>
        <w:t xml:space="preserve"> που θα συσταθεί, αυτή η συγκεκριμένη συνεταιριστική οργάνωση, θα μπορεί να παράγει, να αποθηκεύει, να ιδιοκαταναλώνει, να πωλεί ρεύμα. Θα μπορεί να διαχειριστεί τη μεταφορά ηλεκτρικής ενέργειας, να προμηθεύει υβριδικά -πολύ σημαντικό κα</w:t>
      </w:r>
      <w:r>
        <w:rPr>
          <w:rFonts w:eastAsia="Times New Roman" w:cs="Times New Roman"/>
          <w:szCs w:val="24"/>
        </w:rPr>
        <w:t>ι πρωτοπόρο- ή ηλεκτροκίνητα αυτοκίνητα για τα μέλη της, να αναπτύσσει δίκτυο διανομής, να αναπτύσσει υποδομές εναλλακτικών καυσίμων, να προσελκύει κεφάλαια για την αξιοποίηση των ανανεώσιμων πηγών ενέργειας, να συντάσσει μελέτες, να διαχειρίζεται προγράμμ</w:t>
      </w:r>
      <w:r>
        <w:rPr>
          <w:rFonts w:eastAsia="Times New Roman" w:cs="Times New Roman"/>
          <w:szCs w:val="24"/>
        </w:rPr>
        <w:t>ατα, να παρέχει συμβουλές στα μέλη της για τέτοιου είδους προγράμματα, να ενημερώνει, να εκπαιδεύει, να δρα για την υποστήριξη -κάτι που είναι πολύ σημαντικό- ευάλωτων καταναλωτών που ζουν κάτω από το όριο της φτώχειας, ανεξάρτητα από το αν είναι μέλη ή όχ</w:t>
      </w:r>
      <w:r>
        <w:rPr>
          <w:rFonts w:eastAsia="Times New Roman" w:cs="Times New Roman"/>
          <w:szCs w:val="24"/>
        </w:rPr>
        <w:t xml:space="preserve">ι της </w:t>
      </w:r>
      <w:r>
        <w:rPr>
          <w:rFonts w:eastAsia="Times New Roman" w:cs="Times New Roman"/>
          <w:szCs w:val="24"/>
        </w:rPr>
        <w:t>ενεργειακής κοινότητας</w:t>
      </w:r>
      <w:r>
        <w:rPr>
          <w:rFonts w:eastAsia="Times New Roman" w:cs="Times New Roman"/>
          <w:szCs w:val="24"/>
        </w:rPr>
        <w:t>.</w:t>
      </w:r>
    </w:p>
    <w:p w14:paraId="6FA9DC1E"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Επίσης, σημαντικό στοιχείο του χαρακτήρα αυτών των </w:t>
      </w:r>
      <w:r>
        <w:rPr>
          <w:rFonts w:eastAsia="Times New Roman" w:cs="Times New Roman"/>
          <w:szCs w:val="24"/>
        </w:rPr>
        <w:t>ενεργειακών κοινοτήτων</w:t>
      </w:r>
      <w:r>
        <w:rPr>
          <w:rFonts w:eastAsia="Times New Roman" w:cs="Times New Roman"/>
          <w:szCs w:val="24"/>
        </w:rPr>
        <w:t xml:space="preserve"> είναι ότι το όποιο πλεόνασμα από την χρήση τους δεν διανέμεται στα μέλη, αλλά 10% πηγαίνει στη δημιουργία τακτικού αποθεματικού και το υπόλοιπο διατίθετ</w:t>
      </w:r>
      <w:r>
        <w:rPr>
          <w:rFonts w:eastAsia="Times New Roman" w:cs="Times New Roman"/>
          <w:szCs w:val="24"/>
        </w:rPr>
        <w:t xml:space="preserve">αι για τους σκοπούς της </w:t>
      </w:r>
      <w:r>
        <w:rPr>
          <w:rFonts w:eastAsia="Times New Roman" w:cs="Times New Roman"/>
          <w:szCs w:val="24"/>
        </w:rPr>
        <w:t>ενεργειακής κοινότητας</w:t>
      </w:r>
      <w:r>
        <w:rPr>
          <w:rFonts w:eastAsia="Times New Roman" w:cs="Times New Roman"/>
          <w:szCs w:val="24"/>
        </w:rPr>
        <w:t xml:space="preserve">, με απόφαση της Γενικής Συνέλευσης των μελών. </w:t>
      </w:r>
    </w:p>
    <w:p w14:paraId="6FA9DC1F"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Εν κατακλείδι, το συγκεκριμένο σχέδιο νόμου που συζητάμε σήμερα είναι ένα σημαντικό εργαλείο που θα συμβάλει τόσο στην παραγωγική ανασυγκρότηση της χώρας όσο και </w:t>
      </w:r>
      <w:r>
        <w:rPr>
          <w:rFonts w:eastAsia="Times New Roman" w:cs="Times New Roman"/>
          <w:szCs w:val="24"/>
        </w:rPr>
        <w:t>στην οικοδόμηση ενός νέου, διαφορετικού μοντέλου από εκείνο που μας οδήγησε στην χρεοκοπία. Και αυτό είναι πολύ σημαντικό</w:t>
      </w:r>
    </w:p>
    <w:p w14:paraId="6FA9DC20"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Πριν ολοκληρώσω θα ήταν παράλειψή μου να μην αναφερθώ στην πολύ σημαντική τροπολογία που κατατέθηκε από το Υπουργείο Περιβάλλοντος, με</w:t>
      </w:r>
      <w:r>
        <w:rPr>
          <w:rFonts w:eastAsia="Times New Roman" w:cs="Times New Roman"/>
          <w:szCs w:val="24"/>
        </w:rPr>
        <w:t xml:space="preserve"> την οποία προβλέπεται ότι θα υπάρξει μείωση στους λογαριασμούς της ΔΕΗ από 22% έως 27% για τα νοικοκυριά του Δήμου Μεγαλόπολης και της </w:t>
      </w:r>
      <w:r>
        <w:rPr>
          <w:rFonts w:eastAsia="Times New Roman" w:cs="Times New Roman"/>
          <w:szCs w:val="24"/>
        </w:rPr>
        <w:t xml:space="preserve">δυτικής </w:t>
      </w:r>
      <w:r>
        <w:rPr>
          <w:rFonts w:eastAsia="Times New Roman" w:cs="Times New Roman"/>
          <w:szCs w:val="24"/>
        </w:rPr>
        <w:t>Μακεδονίας. Οι μειώσεις είναι πολύ σημαντικό ότι θα ισχύσουν αναδρομικά από την 1</w:t>
      </w:r>
      <w:r>
        <w:rPr>
          <w:rFonts w:eastAsia="Times New Roman" w:cs="Times New Roman"/>
          <w:szCs w:val="24"/>
          <w:vertAlign w:val="superscript"/>
        </w:rPr>
        <w:t>η</w:t>
      </w:r>
      <w:r>
        <w:rPr>
          <w:rFonts w:eastAsia="Times New Roman" w:cs="Times New Roman"/>
          <w:szCs w:val="24"/>
        </w:rPr>
        <w:t xml:space="preserve"> Ιανουαρίου. Είναι μια μικρή α</w:t>
      </w:r>
      <w:r>
        <w:rPr>
          <w:rFonts w:eastAsia="Times New Roman" w:cs="Times New Roman"/>
          <w:szCs w:val="24"/>
        </w:rPr>
        <w:t>νταπόδοση, ένα μικρό αντίδωρο, μια πράξη ευγνωμοσύνης για τις περιβαλλοντολογικές επιπτώσεις που υφίστανται οι κάτοικοι των περιοχών αυτών όπου η ανάπτυξη των ενεργειακών αυτών πόρων ωφέλησε τα μέγιστα όλη την ελληνική οικονομία.</w:t>
      </w:r>
    </w:p>
    <w:p w14:paraId="6FA9DC21"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FA9DC22" w14:textId="77777777" w:rsidR="00C930AA" w:rsidRDefault="00077D26">
      <w:pPr>
        <w:spacing w:after="0" w:line="600" w:lineRule="auto"/>
        <w:ind w:firstLine="720"/>
        <w:jc w:val="center"/>
        <w:rPr>
          <w:rFonts w:eastAsia="Times New Roman"/>
          <w:bCs/>
        </w:rPr>
      </w:pPr>
      <w:r>
        <w:rPr>
          <w:rFonts w:eastAsia="Times New Roman"/>
          <w:bCs/>
        </w:rPr>
        <w:t>(Χειροκροτή</w:t>
      </w:r>
      <w:r>
        <w:rPr>
          <w:rFonts w:eastAsia="Times New Roman"/>
          <w:bCs/>
        </w:rPr>
        <w:t>ματα από την πτέρυγα του ΣΥΡΙΖΑ)</w:t>
      </w:r>
    </w:p>
    <w:p w14:paraId="6FA9DC23"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Σας ευχαριστώ, κυρία συνάδελφε. </w:t>
      </w:r>
    </w:p>
    <w:p w14:paraId="6FA9DC24"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Ο συνάδελφος κ. Γεώργιος Δημαράς έχει τον λόγο. </w:t>
      </w:r>
    </w:p>
    <w:p w14:paraId="6FA9DC25"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Ευχαριστώ, κύριε Πρόεδρε.</w:t>
      </w:r>
    </w:p>
    <w:p w14:paraId="6FA9DC26"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Επειδή εδώ πρέπει να γίνεται και διάλογος οφείλω μια απάντηση στο συνάδελφο κ. Θεοχαρόπουλο, ο οποίος λείπει βέβαια, που με κάλεσε να απολογηθώ για την οικολογική, περιβαλλοντική πολιτική της Κυβέρνησης. Και πράγματι έχω να απολογηθώ: Οι Οικολόγοι Πράσινοι</w:t>
      </w:r>
      <w:r>
        <w:rPr>
          <w:rFonts w:eastAsia="Times New Roman" w:cs="Times New Roman"/>
          <w:szCs w:val="24"/>
        </w:rPr>
        <w:t xml:space="preserve"> και εγώ συμμετέχοντας στην Κοινοβουλευτική Ομάδα του ΣΥΡΙΖΑ από αυτόν τον χώρο νομίζω ότι έχουμε συμβάλει και έχουν γίνει από αυτή την Κυβέρνηση πολλά πράγματα για το περιβάλλον και για την προστασία της φύσης, που δεν γίνονταν επί εικοσαετίες ή και περισ</w:t>
      </w:r>
      <w:r>
        <w:rPr>
          <w:rFonts w:eastAsia="Times New Roman" w:cs="Times New Roman"/>
          <w:szCs w:val="24"/>
        </w:rPr>
        <w:t xml:space="preserve">σότερο. Να θυμίσω τις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εκατόν τρεις νέες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το νομοσχέδιο για τους φορείς διαχείρισης προστατευόμενων περιοχών, που έρχεται τώρα και τους δασικούς χάρτες που ήταν κάτω από το 1% όταν παραλάβαμε και σε έναν χρόνο ολοκληρώθη</w:t>
      </w:r>
      <w:r>
        <w:rPr>
          <w:rFonts w:eastAsia="Times New Roman" w:cs="Times New Roman"/>
          <w:szCs w:val="24"/>
        </w:rPr>
        <w:t>καν στο 36%, έγινε η ανάρτησή τους και στο μεγαλύτερο μέρος τους έχουν ήδη κυρωθεί κιόλας.</w:t>
      </w:r>
    </w:p>
    <w:p w14:paraId="6FA9DC27"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Να πω επίσης για τον νόμο για την κοινωνική οικονομία, για την κυκλική οικονομία, για τον νόμο της ανακύκλωσης, για την πλαστική σακούλα και ένα σωρό άλλα πράγματα. </w:t>
      </w:r>
      <w:r>
        <w:rPr>
          <w:rFonts w:eastAsia="Times New Roman" w:cs="Times New Roman"/>
          <w:szCs w:val="24"/>
        </w:rPr>
        <w:t xml:space="preserve">Βεβαίως εμείς οι Οικολόγοι Πράσινοι θα θέλαμε και άλλα πολλά, αλλά δεν είναι οι Οικολόγοι Πράσινοι που έχουν το 50%, ούτε η κοινωνία είναι έτοιμη ακόμη να δεχθεί αυτές τις οικολογικές ιδέες. Δυστυχώς, χρειαζόμαστε πάρα πολλή δουλειά. </w:t>
      </w:r>
    </w:p>
    <w:p w14:paraId="6FA9DC28"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Τώρα έρχομαι από την </w:t>
      </w:r>
      <w:r>
        <w:rPr>
          <w:rFonts w:eastAsia="Times New Roman" w:cs="Times New Roman"/>
          <w:szCs w:val="24"/>
        </w:rPr>
        <w:t>Επιτροπή Περιβάλλοντος για τη διαχείριση των ιχθυοαποθεμάτων και εκεί είδαμε πόσο δύσκολα είναι τα πράγματα. Πρέπει να συνειδητοποιήσουμε ότι έχουν πεπερασμένα όρια και ο πλανήτης και οι θάλασσες και ότι οι πόροι είναι συγκεκριμένοι και πρέπει να τους διαχ</w:t>
      </w:r>
      <w:r>
        <w:rPr>
          <w:rFonts w:eastAsia="Times New Roman" w:cs="Times New Roman"/>
          <w:szCs w:val="24"/>
        </w:rPr>
        <w:t xml:space="preserve">ειριστούμε με τον πιο σοφό αλλά και ελέγξιμο τρόπο και με ένα σχέδιο. </w:t>
      </w:r>
    </w:p>
    <w:p w14:paraId="6FA9DC29"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Ο κ. Μανιάτης έθεσε κάποια θέματα λέγοντας ότι το πρόβλημα της χώρας είναι η Κυβέρνηση, δεν είναι η οικονομία και ότι στις μικρομεσαίες επιχειρήσεις στη Ρουμανία έβαλαν φόρο 3%. Επειδή εγώ έχω σχέση με τη Ρουμανία, γιατί είχα δουλειές εκεί ως επαγγελματίας</w:t>
      </w:r>
      <w:r>
        <w:rPr>
          <w:rFonts w:eastAsia="Times New Roman" w:cs="Times New Roman"/>
          <w:szCs w:val="24"/>
        </w:rPr>
        <w:t>, ξέρω ότι οι μισθοί των δημοσίων υπαλλήλων στη Ρουμανία είναι 200 με 300 ευρώ τον μήνα. Ξέρω ότι το δημόσιο χρέος της Ρουμανίας είναι πάρα πολύ μικρό σε σχέση με αυτό της χώρας μας. Το δημόσιο χρέος της χώρας μας είναι το δεύτερο μεγαλύτερο στον κόσμο, 18</w:t>
      </w:r>
      <w:r>
        <w:rPr>
          <w:rFonts w:eastAsia="Times New Roman" w:cs="Times New Roman"/>
          <w:szCs w:val="24"/>
        </w:rPr>
        <w:t xml:space="preserve">1% του ΑΕΠ. </w:t>
      </w:r>
    </w:p>
    <w:p w14:paraId="6FA9DC2A" w14:textId="77777777" w:rsidR="00C930AA" w:rsidRDefault="00077D26">
      <w:pPr>
        <w:spacing w:after="0" w:line="600" w:lineRule="auto"/>
        <w:ind w:firstLine="720"/>
        <w:jc w:val="both"/>
        <w:rPr>
          <w:rFonts w:eastAsia="Times New Roman"/>
          <w:szCs w:val="24"/>
        </w:rPr>
      </w:pPr>
      <w:r>
        <w:rPr>
          <w:rFonts w:eastAsia="Times New Roman"/>
          <w:szCs w:val="24"/>
        </w:rPr>
        <w:t>Ξέρετε τι σημαίνει αυτό; Μόνο για τα επιτόκια θέλουμε πρωτογενή πλεονάσματα 3,5%. Αυτό το δημόσιο χρέος δεν το έκανε η σημερινή Κυβέρνηση. Το παρέλαβε 320 δισεκατομμύρια και κάπου εκεί είναι ακόμα και σήμερα. Μάλιστα, το ΠΑΣΟΚ το άφησε στα 200</w:t>
      </w:r>
      <w:r>
        <w:rPr>
          <w:rFonts w:eastAsia="Times New Roman"/>
          <w:szCs w:val="24"/>
        </w:rPr>
        <w:t>0</w:t>
      </w:r>
      <w:r>
        <w:rPr>
          <w:rFonts w:eastAsia="Times New Roman"/>
          <w:szCs w:val="24"/>
        </w:rPr>
        <w:t xml:space="preserve"> και η Νέα Δημοκρατία στην πενταετία από τα 200 το πήγε 301. Επομένως, καλό είναι να μετράμε τα λόγια μας εδώ και να κάνουμε μια αυτοκριτική, να μη γινόμαστε τόσο επιθετικοί. Να κατανοούμε, να συνεννοούμαστε, για να πάμε παραπέρα.</w:t>
      </w:r>
    </w:p>
    <w:p w14:paraId="6FA9DC2B" w14:textId="77777777" w:rsidR="00C930AA" w:rsidRDefault="00077D26">
      <w:pPr>
        <w:spacing w:after="0" w:line="600" w:lineRule="auto"/>
        <w:ind w:firstLine="720"/>
        <w:jc w:val="both"/>
        <w:rPr>
          <w:rFonts w:eastAsia="Times New Roman"/>
          <w:szCs w:val="24"/>
        </w:rPr>
      </w:pPr>
      <w:r>
        <w:rPr>
          <w:rFonts w:eastAsia="Times New Roman"/>
          <w:szCs w:val="24"/>
        </w:rPr>
        <w:t>Για το συγκεκριμένο νομο</w:t>
      </w:r>
      <w:r>
        <w:rPr>
          <w:rFonts w:eastAsia="Times New Roman"/>
          <w:szCs w:val="24"/>
        </w:rPr>
        <w:t xml:space="preserve">σχέδιο έχω πει και στις </w:t>
      </w:r>
      <w:r>
        <w:rPr>
          <w:rFonts w:eastAsia="Times New Roman"/>
          <w:szCs w:val="24"/>
        </w:rPr>
        <w:t xml:space="preserve">επιτροπές </w:t>
      </w:r>
      <w:r>
        <w:rPr>
          <w:rFonts w:eastAsia="Times New Roman"/>
          <w:szCs w:val="24"/>
        </w:rPr>
        <w:t>ότι κινείται στη λογική της οικολογίας, της αποκέντρωσης, της οικονομικής δημοκρατίας και της αειφορίας. Όπως είπαμε, με το νομοσχέδιο επιχειρείται ένα ακόμα βήμα αλλαγής στο κυρίαρχο μοντέλο ανάπτυξης, όσο βέβαια το επιτρ</w:t>
      </w:r>
      <w:r>
        <w:rPr>
          <w:rFonts w:eastAsia="Times New Roman"/>
          <w:szCs w:val="24"/>
        </w:rPr>
        <w:t>έπουν οι οικονομικές και πολιτικές συνθήκες στη χώρα μας και διεθνώς. Είναι ένα ακόμα βήμα και συνέχεια του πρόσφατου νόμου για την ανακύκλωση, την κυκλική οικονομία, αλλά και του περσινού νόμου για την κοινωνική και αλληλέγγυα οικονομία.</w:t>
      </w:r>
    </w:p>
    <w:p w14:paraId="6FA9DC2C" w14:textId="77777777" w:rsidR="00C930AA" w:rsidRDefault="00077D26">
      <w:pPr>
        <w:spacing w:after="0" w:line="600" w:lineRule="auto"/>
        <w:ind w:firstLine="720"/>
        <w:jc w:val="both"/>
        <w:rPr>
          <w:rFonts w:eastAsia="Times New Roman"/>
          <w:szCs w:val="24"/>
        </w:rPr>
      </w:pPr>
      <w:r>
        <w:rPr>
          <w:rFonts w:eastAsia="Times New Roman"/>
          <w:szCs w:val="24"/>
        </w:rPr>
        <w:t>Το νομοσχέδιο παρ</w:t>
      </w:r>
      <w:r>
        <w:rPr>
          <w:rFonts w:eastAsia="Times New Roman"/>
          <w:szCs w:val="24"/>
        </w:rPr>
        <w:t xml:space="preserve">εμβαίνει στην κρίσιμη ανάγκη αντιμετώπισης της κλιματικής αλλαγής, με αύξηση των ΑΠΕ -των </w:t>
      </w:r>
      <w:r>
        <w:rPr>
          <w:rFonts w:eastAsia="Times New Roman"/>
          <w:szCs w:val="24"/>
        </w:rPr>
        <w:t>ανανεώσιμων πηγών ενέργειας</w:t>
      </w:r>
      <w:r>
        <w:rPr>
          <w:rFonts w:eastAsia="Times New Roman"/>
          <w:szCs w:val="24"/>
        </w:rPr>
        <w:t>- και σταδιακή απεξάρτηση από τα ορυκτά καύσιμα. Καθιστά, επίσης, το ενεργειακό σύστημα πιο βιώσιμο και ανεξάρτητο, αφού ενισχύει την ντόπι</w:t>
      </w:r>
      <w:r>
        <w:rPr>
          <w:rFonts w:eastAsia="Times New Roman"/>
          <w:szCs w:val="24"/>
        </w:rPr>
        <w:t xml:space="preserve">α παραγωγή ενέργειας. Δίνει δυνατότητες δραστηριοποίησης των </w:t>
      </w:r>
      <w:r>
        <w:rPr>
          <w:rFonts w:eastAsia="Times New Roman"/>
          <w:szCs w:val="24"/>
        </w:rPr>
        <w:t>ενεργειακών κοινοτήτων</w:t>
      </w:r>
      <w:r>
        <w:rPr>
          <w:rFonts w:eastAsia="Times New Roman"/>
          <w:szCs w:val="24"/>
        </w:rPr>
        <w:t xml:space="preserve">, σε όλη τη γκάμα της παραγωγής ενέργειας από </w:t>
      </w:r>
      <w:r>
        <w:rPr>
          <w:rFonts w:eastAsia="Times New Roman"/>
          <w:szCs w:val="24"/>
        </w:rPr>
        <w:t>ανανεώσιμες πηγές</w:t>
      </w:r>
      <w:r>
        <w:rPr>
          <w:rFonts w:eastAsia="Times New Roman"/>
          <w:szCs w:val="24"/>
        </w:rPr>
        <w:t>, σε τοπικό επίπεδο.</w:t>
      </w:r>
    </w:p>
    <w:p w14:paraId="6FA9DC2D" w14:textId="77777777" w:rsidR="00C930AA" w:rsidRDefault="00077D26">
      <w:pPr>
        <w:spacing w:after="0" w:line="600" w:lineRule="auto"/>
        <w:ind w:firstLine="720"/>
        <w:jc w:val="both"/>
        <w:rPr>
          <w:rFonts w:eastAsia="Times New Roman"/>
          <w:szCs w:val="24"/>
        </w:rPr>
      </w:pPr>
      <w:r>
        <w:rPr>
          <w:rFonts w:eastAsia="Times New Roman"/>
          <w:szCs w:val="24"/>
        </w:rPr>
        <w:t>Στην κατεύθυνση αυτή θεωρώ ιδιαίτερα σημαντικό ότι λήφθηκαν υπ’ όψιν οι προτάσεις που κατ</w:t>
      </w:r>
      <w:r>
        <w:rPr>
          <w:rFonts w:eastAsia="Times New Roman"/>
          <w:szCs w:val="24"/>
        </w:rPr>
        <w:t xml:space="preserve">έθεσαν οι φορείς, όπως να μεγαλώσει το όριο -που το έκανε με τροπολογία ο Υπουργός- της παραγωγής από ΑΠΕ από τα </w:t>
      </w:r>
      <w:r>
        <w:rPr>
          <w:rFonts w:eastAsia="Times New Roman"/>
          <w:szCs w:val="24"/>
        </w:rPr>
        <w:t>500Κ</w:t>
      </w:r>
      <w:r>
        <w:rPr>
          <w:rFonts w:eastAsia="Times New Roman"/>
          <w:szCs w:val="24"/>
          <w:lang w:val="en-US"/>
        </w:rPr>
        <w:t>W</w:t>
      </w:r>
      <w:r>
        <w:rPr>
          <w:rFonts w:eastAsia="Times New Roman"/>
          <w:szCs w:val="24"/>
        </w:rPr>
        <w:t xml:space="preserve"> </w:t>
      </w:r>
      <w:r>
        <w:rPr>
          <w:rFonts w:eastAsia="Times New Roman"/>
          <w:szCs w:val="24"/>
        </w:rPr>
        <w:t>στο 1</w:t>
      </w:r>
      <w:r>
        <w:rPr>
          <w:rFonts w:eastAsia="Times New Roman"/>
          <w:szCs w:val="24"/>
          <w:lang w:val="en-US"/>
        </w:rPr>
        <w:t>MW</w:t>
      </w:r>
      <w:r>
        <w:rPr>
          <w:rFonts w:eastAsia="Times New Roman"/>
          <w:szCs w:val="24"/>
        </w:rPr>
        <w:t xml:space="preserve"> και να λυθεί, επίσης, το θέμα αποθήκευσης της παραγόμενης ενέργειας.</w:t>
      </w:r>
    </w:p>
    <w:p w14:paraId="6FA9DC2E" w14:textId="77777777" w:rsidR="00C930AA" w:rsidRDefault="00077D26">
      <w:pPr>
        <w:spacing w:after="0" w:line="600" w:lineRule="auto"/>
        <w:ind w:firstLine="720"/>
        <w:jc w:val="both"/>
        <w:rPr>
          <w:rFonts w:eastAsia="Times New Roman"/>
          <w:szCs w:val="24"/>
        </w:rPr>
      </w:pPr>
      <w:r>
        <w:rPr>
          <w:rFonts w:eastAsia="Times New Roman"/>
          <w:szCs w:val="24"/>
        </w:rPr>
        <w:t xml:space="preserve">Ενισχύει ακόμα την τοπικότητα στην οικονομία και περιορίζει </w:t>
      </w:r>
      <w:r>
        <w:rPr>
          <w:rFonts w:eastAsia="Times New Roman"/>
          <w:szCs w:val="24"/>
        </w:rPr>
        <w:t>τις αποστάσεις μεταξύ παραγωγής και κατανάλωσης. Τούτο μειώνει κατά πολύ και τις απώλειες ενέργειας κατά τη μεταφορά. Πολλές φορές αυτές οι απώλειες είναι το 50% της παραγόμενης ενέργειας.</w:t>
      </w:r>
    </w:p>
    <w:p w14:paraId="6FA9DC2F" w14:textId="77777777" w:rsidR="00C930AA" w:rsidRDefault="00077D26">
      <w:pPr>
        <w:spacing w:after="0" w:line="600" w:lineRule="auto"/>
        <w:ind w:firstLine="720"/>
        <w:jc w:val="both"/>
        <w:rPr>
          <w:rFonts w:eastAsia="Times New Roman"/>
          <w:szCs w:val="24"/>
        </w:rPr>
      </w:pPr>
      <w:r>
        <w:rPr>
          <w:rFonts w:eastAsia="Times New Roman"/>
          <w:szCs w:val="24"/>
        </w:rPr>
        <w:t xml:space="preserve">Ο τοπικός σχεδιασμός μπορεί να βασιστεί στους διαθέσιμους φυσικούς </w:t>
      </w:r>
      <w:r>
        <w:rPr>
          <w:rFonts w:eastAsia="Times New Roman"/>
          <w:szCs w:val="24"/>
        </w:rPr>
        <w:t>πόρους, στη σύνθεση του πληθυσμού -αστικές, ημιαστικές ή αγροτικές περιοχές- και στα ιδιαίτερα χαρακτηριστικά του περιβάλλοντος και στο διαθέσιμο αρχικό κεφάλαιο. Παράδειγμα, σε μια κτηνοτροφική περιοχή μπορεί να γίνει μια επένδυση σε βιοαέριο, σε μια αμιγ</w:t>
      </w:r>
      <w:r>
        <w:rPr>
          <w:rFonts w:eastAsia="Times New Roman"/>
          <w:szCs w:val="24"/>
        </w:rPr>
        <w:t>ώς αγροτική περιοχή ή δασική με αρκετή ανεργία μια επένδυση σε βιομάζα, σε μια αστική περιοχή με χαμηλού εισοδήματος κατοίκους παθητικά ηλιακά συστήματα.</w:t>
      </w:r>
    </w:p>
    <w:p w14:paraId="6FA9DC30" w14:textId="77777777" w:rsidR="00C930AA" w:rsidRDefault="00077D26">
      <w:pPr>
        <w:spacing w:after="0" w:line="600" w:lineRule="auto"/>
        <w:ind w:firstLine="720"/>
        <w:jc w:val="both"/>
        <w:rPr>
          <w:rFonts w:eastAsia="Times New Roman"/>
          <w:szCs w:val="24"/>
        </w:rPr>
      </w:pPr>
      <w:r>
        <w:rPr>
          <w:rFonts w:eastAsia="Times New Roman"/>
          <w:szCs w:val="24"/>
        </w:rPr>
        <w:t xml:space="preserve">Για μας τους Οικολόγους είναι θετικές οι προβλέψεις για τον δημοκρατικό συνεταιριστικό χαρακτήρα των </w:t>
      </w:r>
      <w:r>
        <w:rPr>
          <w:rFonts w:eastAsia="Times New Roman"/>
          <w:szCs w:val="24"/>
        </w:rPr>
        <w:t>ε</w:t>
      </w:r>
      <w:r>
        <w:rPr>
          <w:rFonts w:eastAsia="Times New Roman"/>
          <w:szCs w:val="24"/>
        </w:rPr>
        <w:t>νεργειακών κοινοτήτων</w:t>
      </w:r>
      <w:r>
        <w:rPr>
          <w:rFonts w:eastAsia="Times New Roman"/>
          <w:szCs w:val="24"/>
        </w:rPr>
        <w:t>. Τούτο κατοχυρώνεται με τη ρύθμιση «ένα μέλος - μία ψήφος» και ανώτατο όριο συμμετοχής 20% για κάθε συμμετέχοντα. Το νομοσχέδιο συμβάλλει έτσι στην αποκέντρωση, στην ενίσχυση της οικονομικής και τοπικής δημοκρατίας, αλλά και στη συμμε</w:t>
      </w:r>
      <w:r>
        <w:rPr>
          <w:rFonts w:eastAsia="Times New Roman"/>
          <w:szCs w:val="24"/>
        </w:rPr>
        <w:t>τοχή του πολίτη στη διαχείριση οικονομικών και ενεργειακών ζητημάτων.</w:t>
      </w:r>
    </w:p>
    <w:p w14:paraId="6FA9DC31" w14:textId="77777777" w:rsidR="00C930AA" w:rsidRDefault="00077D26">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FA9DC32" w14:textId="77777777" w:rsidR="00C930AA" w:rsidRDefault="00077D26">
      <w:pPr>
        <w:spacing w:after="0" w:line="600" w:lineRule="auto"/>
        <w:ind w:firstLine="720"/>
        <w:jc w:val="both"/>
        <w:rPr>
          <w:rFonts w:eastAsia="Times New Roman"/>
          <w:szCs w:val="24"/>
        </w:rPr>
      </w:pPr>
      <w:r>
        <w:rPr>
          <w:rFonts w:eastAsia="Times New Roman"/>
          <w:szCs w:val="24"/>
        </w:rPr>
        <w:t>Ένα λεπτό, κύριε Πρόεδρε.</w:t>
      </w:r>
    </w:p>
    <w:p w14:paraId="6FA9DC33" w14:textId="77777777" w:rsidR="00C930AA" w:rsidRDefault="00077D26">
      <w:pPr>
        <w:spacing w:after="0" w:line="600" w:lineRule="auto"/>
        <w:ind w:firstLine="720"/>
        <w:jc w:val="both"/>
        <w:rPr>
          <w:rFonts w:eastAsia="Times New Roman"/>
          <w:szCs w:val="24"/>
        </w:rPr>
      </w:pPr>
      <w:r>
        <w:rPr>
          <w:rFonts w:eastAsia="Times New Roman"/>
          <w:szCs w:val="24"/>
        </w:rPr>
        <w:t xml:space="preserve">Ποιοι μπορεί να είναι μέλη σε έναν ενεργειακό συνεταιρισμό; Είναι θετικό το </w:t>
      </w:r>
      <w:r>
        <w:rPr>
          <w:rFonts w:eastAsia="Times New Roman"/>
          <w:szCs w:val="24"/>
        </w:rPr>
        <w:t>ότι μπορούν να συμμετέχουν όλοι όσοι συμμετέχουν ενεργά στην οικονομική και κοινωνική ζωή του τόπου, απλοί πολίτες, ιδιωτικές επιχειρήσεις, κοινωνικές επιχειρήσεις, αλλά και φορείς τοπικής αυτοδιοίκησης. Μπορούμε, λοιπόν, να πούμε ότι η λογική του νομοσχεδ</w:t>
      </w:r>
      <w:r>
        <w:rPr>
          <w:rFonts w:eastAsia="Times New Roman"/>
          <w:szCs w:val="24"/>
        </w:rPr>
        <w:t>ίου είναι σε αντιμονοπωλιακή κατεύθυνση, αφού η παραγωγή ενέργειας πλέον δεν θα περιορίζεται μόνο σε πολύ μεγάλες επιχειρήσεις, αλλά θα γίνεται και από συνεργατικά σχήματα με τη συμμετοχή της τοπικής αυτοδιοίκησης.</w:t>
      </w:r>
    </w:p>
    <w:p w14:paraId="6FA9DC34" w14:textId="77777777" w:rsidR="00C930AA" w:rsidRDefault="00077D26">
      <w:pPr>
        <w:spacing w:after="0" w:line="600" w:lineRule="auto"/>
        <w:ind w:firstLine="720"/>
        <w:jc w:val="both"/>
        <w:rPr>
          <w:rFonts w:eastAsia="Times New Roman"/>
          <w:szCs w:val="24"/>
        </w:rPr>
      </w:pPr>
      <w:r>
        <w:rPr>
          <w:rFonts w:eastAsia="Times New Roman"/>
          <w:szCs w:val="24"/>
        </w:rPr>
        <w:t>Κρίσιμο είναι το θέμα της προσέλκυσης κεφ</w:t>
      </w:r>
      <w:r>
        <w:rPr>
          <w:rFonts w:eastAsia="Times New Roman"/>
          <w:szCs w:val="24"/>
        </w:rPr>
        <w:t>αλαίων όχι μόνο από ίδιους πόρους των μετόχων, αλλά και από ευρωπαϊκά προγράμματα, συνεταιριστικές τράπεζες και εταιρείες συμμετοχών.</w:t>
      </w:r>
    </w:p>
    <w:p w14:paraId="6FA9DC35" w14:textId="77777777" w:rsidR="00C930AA" w:rsidRDefault="00077D26">
      <w:pPr>
        <w:spacing w:after="0" w:line="600" w:lineRule="auto"/>
        <w:ind w:firstLine="720"/>
        <w:jc w:val="both"/>
        <w:rPr>
          <w:rFonts w:eastAsia="Times New Roman"/>
          <w:szCs w:val="24"/>
        </w:rPr>
      </w:pPr>
      <w:r>
        <w:rPr>
          <w:rFonts w:eastAsia="Times New Roman"/>
          <w:szCs w:val="24"/>
        </w:rPr>
        <w:t xml:space="preserve">Προς την κατεύθυνση αυτή, θα ήθελα να υποβάλω μερικές προτάσεις. Να </w:t>
      </w:r>
      <w:r>
        <w:rPr>
          <w:rFonts w:eastAsia="Times New Roman"/>
          <w:szCs w:val="24"/>
        </w:rPr>
        <w:t xml:space="preserve">ρυθμιστούν θέματα σχετικά με τη δυνατότητα των ΟΤΑ να συμμετέχουν σε επενδύσεις μέσω </w:t>
      </w:r>
      <w:r>
        <w:rPr>
          <w:rFonts w:eastAsia="Times New Roman"/>
          <w:szCs w:val="24"/>
        </w:rPr>
        <w:t xml:space="preserve">ενεργειακών κοινοτήτων </w:t>
      </w:r>
      <w:r>
        <w:rPr>
          <w:rFonts w:eastAsia="Times New Roman"/>
          <w:szCs w:val="24"/>
        </w:rPr>
        <w:t>και να εξασφαλίζουν δανειακά κεφάλαια. Επίσης, να κατοχυρωθεί η δυνατότητα απόδοσης από τους ΟΤΑ του ισχύοντος τοπικού τέλους ΑΠΕ για τη χρηματοδοτι</w:t>
      </w:r>
      <w:r>
        <w:rPr>
          <w:rFonts w:eastAsia="Times New Roman"/>
          <w:szCs w:val="24"/>
        </w:rPr>
        <w:t xml:space="preserve">κή ενίσχυση των </w:t>
      </w:r>
      <w:r>
        <w:rPr>
          <w:rFonts w:eastAsia="Times New Roman"/>
          <w:szCs w:val="24"/>
        </w:rPr>
        <w:t>ενεργειακών κοινοτήτων</w:t>
      </w:r>
      <w:r>
        <w:rPr>
          <w:rFonts w:eastAsia="Times New Roman"/>
          <w:szCs w:val="24"/>
        </w:rPr>
        <w:t xml:space="preserve"> στις οποίες συμμετέχουν, να κατοχυρωθεί η προτεραιότητα εξέτασης από τη ΡΑΕ αιτημάτων από </w:t>
      </w:r>
      <w:r>
        <w:rPr>
          <w:rFonts w:eastAsia="Times New Roman"/>
          <w:szCs w:val="24"/>
        </w:rPr>
        <w:t xml:space="preserve">ενεργειακές κοινότητες </w:t>
      </w:r>
      <w:r>
        <w:rPr>
          <w:rFonts w:eastAsia="Times New Roman"/>
          <w:szCs w:val="24"/>
        </w:rPr>
        <w:t>αλλά και χρηματοδοτήσεων από ΕΣΠΑ, με πρώτη προτεραιότητα τις νησιωτικές περιοχές.</w:t>
      </w:r>
    </w:p>
    <w:p w14:paraId="6FA9DC36" w14:textId="77777777" w:rsidR="00C930AA" w:rsidRDefault="00077D26">
      <w:pPr>
        <w:spacing w:after="0" w:line="600" w:lineRule="auto"/>
        <w:ind w:firstLine="720"/>
        <w:jc w:val="both"/>
        <w:rPr>
          <w:rFonts w:eastAsia="Times New Roman"/>
          <w:szCs w:val="24"/>
        </w:rPr>
      </w:pPr>
      <w:r>
        <w:rPr>
          <w:rFonts w:eastAsia="Times New Roman"/>
          <w:szCs w:val="24"/>
        </w:rPr>
        <w:t>Συντομεύω, κύριε Πρόε</w:t>
      </w:r>
      <w:r>
        <w:rPr>
          <w:rFonts w:eastAsia="Times New Roman"/>
          <w:szCs w:val="24"/>
        </w:rPr>
        <w:t>δρε. Ήθελα να πω ακόμα, τελειώνοντας, ότι αξίζει να ληφθεί υπ’ όψιν και με ανάλογους νόμους και ρυθμίσεις να δοθεί η μέγιστη προτεραιότητα σε προγράμματα ενεργειακής εξοικονόμησης μέσα από τη θωράκιση των κτηρίων, κατοικιών, δημόσιων κτηρίων και παραγωγικώ</w:t>
      </w:r>
      <w:r>
        <w:rPr>
          <w:rFonts w:eastAsia="Times New Roman"/>
          <w:szCs w:val="24"/>
        </w:rPr>
        <w:t>ν χώρων, με γενναία χρηματοδότηση και αξιοποίηση όλων των διαθέσιμων πόρων αλλά και φορολογικά κίνητρα.</w:t>
      </w:r>
      <w:r>
        <w:rPr>
          <w:rFonts w:eastAsia="Times New Roman"/>
          <w:szCs w:val="24"/>
        </w:rPr>
        <w:t xml:space="preserve"> </w:t>
      </w:r>
      <w:r>
        <w:rPr>
          <w:rFonts w:eastAsia="Times New Roman"/>
          <w:szCs w:val="24"/>
        </w:rPr>
        <w:t>Επίσης, πρέπει να λυθούν με ταχείς ρυθμούς οι εκκρεμότητες που υπάρχουν για τη δυνατότητα αυτοπαραγωγής με μικρές ανεμογεννήτριες, να δοθούν κατάλληλα φ</w:t>
      </w:r>
      <w:r>
        <w:rPr>
          <w:rFonts w:eastAsia="Times New Roman"/>
          <w:szCs w:val="24"/>
        </w:rPr>
        <w:t xml:space="preserve">ορολογικά, χρηματοδοτικά ή άλλα κίνητρα και για οικογενειακές επιχειρήσεις. </w:t>
      </w:r>
    </w:p>
    <w:p w14:paraId="6FA9DC37" w14:textId="77777777" w:rsidR="00C930AA" w:rsidRDefault="00077D26">
      <w:pPr>
        <w:spacing w:after="0" w:line="600" w:lineRule="auto"/>
        <w:ind w:firstLine="720"/>
        <w:jc w:val="both"/>
        <w:rPr>
          <w:rFonts w:eastAsia="Times New Roman"/>
          <w:szCs w:val="24"/>
        </w:rPr>
      </w:pPr>
      <w:r>
        <w:rPr>
          <w:rFonts w:eastAsia="Times New Roman"/>
          <w:szCs w:val="24"/>
        </w:rPr>
        <w:t xml:space="preserve">Πρέπει, λοιπόν, να κινηθούμε σε τρεις άξονες: ο ένας άξονας είναι η εξοικονόμηση ενέργειας σε κτήρια, μεταφορές, γεωργία, βιομηχανία. </w:t>
      </w:r>
    </w:p>
    <w:p w14:paraId="6FA9DC38" w14:textId="77777777" w:rsidR="00C930AA" w:rsidRDefault="00077D26">
      <w:pPr>
        <w:spacing w:after="0" w:line="600" w:lineRule="auto"/>
        <w:ind w:firstLine="720"/>
        <w:jc w:val="both"/>
        <w:rPr>
          <w:rFonts w:eastAsia="Times New Roman"/>
          <w:szCs w:val="24"/>
        </w:rPr>
      </w:pPr>
      <w:r>
        <w:rPr>
          <w:rFonts w:eastAsia="Times New Roman"/>
          <w:szCs w:val="24"/>
        </w:rPr>
        <w:t>Δεύτερος άξονας είναι η ενεργειακή αυτάρκεια</w:t>
      </w:r>
      <w:r>
        <w:rPr>
          <w:rFonts w:eastAsia="Times New Roman"/>
          <w:szCs w:val="24"/>
        </w:rPr>
        <w:t xml:space="preserve">, τουλάχιστον όσον αφορά την ηλεκτρική ενέργεια και απεξάρτηση από ορυκτά καύσιμα, με την ανάπτυξη των ΑΠΕ. </w:t>
      </w:r>
    </w:p>
    <w:p w14:paraId="6FA9DC39" w14:textId="77777777" w:rsidR="00C930AA" w:rsidRDefault="00077D26">
      <w:pPr>
        <w:spacing w:after="0" w:line="600" w:lineRule="auto"/>
        <w:ind w:firstLine="720"/>
        <w:jc w:val="both"/>
        <w:rPr>
          <w:rFonts w:eastAsia="Times New Roman"/>
          <w:szCs w:val="24"/>
        </w:rPr>
      </w:pPr>
      <w:r>
        <w:rPr>
          <w:rFonts w:eastAsia="Times New Roman"/>
          <w:szCs w:val="24"/>
        </w:rPr>
        <w:t>Ο τρίτος άξονας είναι η αποκέντρωση στην παραγωγή ενέργειας, με συμμετοχή μικρών και μεσαίων παραγωγών και κυρίως συνεργατικών σχημάτων.</w:t>
      </w:r>
    </w:p>
    <w:p w14:paraId="6FA9DC3A" w14:textId="77777777" w:rsidR="00C930AA" w:rsidRDefault="00077D26">
      <w:pPr>
        <w:spacing w:after="0" w:line="600" w:lineRule="auto"/>
        <w:ind w:firstLine="720"/>
        <w:jc w:val="both"/>
        <w:rPr>
          <w:rFonts w:eastAsia="Times New Roman"/>
          <w:szCs w:val="24"/>
        </w:rPr>
      </w:pPr>
      <w:r>
        <w:rPr>
          <w:rFonts w:eastAsia="Times New Roman"/>
          <w:szCs w:val="24"/>
        </w:rPr>
        <w:t>Το νομοσχέ</w:t>
      </w:r>
      <w:r>
        <w:rPr>
          <w:rFonts w:eastAsia="Times New Roman"/>
          <w:szCs w:val="24"/>
        </w:rPr>
        <w:t>διο είναι απολύτως θετικό. Δεν μπορώ να κατανοήσω ποια θα είναι τα επιχειρήματα κάποιου για να μην το ψηφίσει.</w:t>
      </w:r>
    </w:p>
    <w:p w14:paraId="6FA9DC3B" w14:textId="77777777" w:rsidR="00C930AA" w:rsidRDefault="00077D26">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6FA9DC3C" w14:textId="77777777" w:rsidR="00C930AA" w:rsidRDefault="00077D26">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6FA9DC3D" w14:textId="77777777" w:rsidR="00C930AA" w:rsidRDefault="00077D26">
      <w:pPr>
        <w:spacing w:after="0" w:line="600" w:lineRule="auto"/>
        <w:ind w:firstLine="720"/>
        <w:jc w:val="both"/>
        <w:rPr>
          <w:rFonts w:eastAsia="Times New Roman"/>
          <w:szCs w:val="24"/>
        </w:rPr>
      </w:pPr>
      <w:r>
        <w:rPr>
          <w:rFonts w:eastAsia="Times New Roman"/>
          <w:szCs w:val="24"/>
        </w:rPr>
        <w:t>Τον λόγο έχει ο κ. Παναγιώταρος, Κοινοβου</w:t>
      </w:r>
      <w:r>
        <w:rPr>
          <w:rFonts w:eastAsia="Times New Roman"/>
          <w:szCs w:val="24"/>
        </w:rPr>
        <w:t>λευτικός Εκπρόσωπος της Χρυσής Αυγής.</w:t>
      </w:r>
    </w:p>
    <w:p w14:paraId="6FA9DC3E" w14:textId="77777777" w:rsidR="00C930AA" w:rsidRDefault="00077D26">
      <w:pPr>
        <w:spacing w:after="0" w:line="600" w:lineRule="auto"/>
        <w:ind w:firstLine="720"/>
        <w:jc w:val="both"/>
        <w:rPr>
          <w:rFonts w:eastAsia="Times New Roman"/>
          <w:szCs w:val="24"/>
        </w:rPr>
      </w:pPr>
      <w:r>
        <w:rPr>
          <w:rFonts w:eastAsia="Times New Roman"/>
          <w:b/>
          <w:szCs w:val="24"/>
        </w:rPr>
        <w:t>ΗΛΙΑΣ ΠΑΝΑΓΙΩΤΑΡΟΣ:</w:t>
      </w:r>
      <w:r>
        <w:rPr>
          <w:rFonts w:eastAsia="Times New Roman"/>
          <w:szCs w:val="24"/>
        </w:rPr>
        <w:t xml:space="preserve"> Ευχαριστώ, κύριε Πρόεδρε.</w:t>
      </w:r>
    </w:p>
    <w:p w14:paraId="6FA9DC3F" w14:textId="77777777" w:rsidR="00C930AA" w:rsidRDefault="00077D26">
      <w:pPr>
        <w:spacing w:after="0" w:line="600" w:lineRule="auto"/>
        <w:ind w:firstLine="720"/>
        <w:jc w:val="both"/>
        <w:rPr>
          <w:rFonts w:eastAsia="Times New Roman"/>
          <w:szCs w:val="24"/>
        </w:rPr>
      </w:pPr>
      <w:r>
        <w:rPr>
          <w:rFonts w:eastAsia="Times New Roman"/>
          <w:szCs w:val="24"/>
        </w:rPr>
        <w:t>Χθες το βράδυ έλαβε χώρα μια ιδιαίτερα ενδιαφέρουσα εκδήλωση. Ομιλητής ήταν ο αξιότιμος κ. Κρις Σπύρου, μεγάλη μορφή της ελληνικής ομογένειας στην Αμερική, μέγας λομπίστας,</w:t>
      </w:r>
      <w:r>
        <w:rPr>
          <w:rFonts w:eastAsia="Times New Roman"/>
          <w:szCs w:val="24"/>
        </w:rPr>
        <w:t xml:space="preserve"> ο οποίος μια ζωή αγωνιζόταν και αγωνίζεται για τα συμφέροντα του ελληνισμού. </w:t>
      </w:r>
    </w:p>
    <w:p w14:paraId="6FA9DC40" w14:textId="77777777" w:rsidR="00C930AA" w:rsidRDefault="00077D26">
      <w:pPr>
        <w:spacing w:after="0" w:line="600" w:lineRule="auto"/>
        <w:ind w:firstLine="720"/>
        <w:jc w:val="both"/>
        <w:rPr>
          <w:rFonts w:eastAsia="Times New Roman"/>
          <w:szCs w:val="24"/>
        </w:rPr>
      </w:pPr>
      <w:r>
        <w:rPr>
          <w:rFonts w:eastAsia="Times New Roman"/>
          <w:szCs w:val="24"/>
        </w:rPr>
        <w:t>Τη δύσκολη εκείνη περίοδο στα τέλη του 1990-1991 όταν κατέρρεε η Γιουγκοσλαβία και ερχόταν μπροστά μας το μεγάλο ζήτημα των Σκοπίων, αυτού του μορφώματος, οι διεργασίες που λάμβ</w:t>
      </w:r>
      <w:r>
        <w:rPr>
          <w:rFonts w:eastAsia="Times New Roman"/>
          <w:szCs w:val="24"/>
        </w:rPr>
        <w:t>αναν χώρα ήταν τεράστιες και ειδικότερα του ελληνισμού της Αμερικής, ο οποίος επηρέαζε πάρα πολύ τα πράγματα τότε στην αμερικανική κυβέρνηση. Στην ομιλία του ο κ. Σπύρου χθες είπε πολλά. Κάποια είναι γνωστά, κάποια όχι και σίγουρα θα δει το φως της δημοσιό</w:t>
      </w:r>
      <w:r>
        <w:rPr>
          <w:rFonts w:eastAsia="Times New Roman"/>
          <w:szCs w:val="24"/>
        </w:rPr>
        <w:t>τητας όλο το παρασκήνιο εκείνης της εποχής, με ό,τι αυτό συνεπάγεται.</w:t>
      </w:r>
    </w:p>
    <w:p w14:paraId="6FA9DC41" w14:textId="77777777" w:rsidR="00C930AA" w:rsidRDefault="00077D26">
      <w:pPr>
        <w:spacing w:after="0" w:line="600" w:lineRule="auto"/>
        <w:ind w:firstLine="720"/>
        <w:jc w:val="both"/>
        <w:rPr>
          <w:rFonts w:eastAsia="Times New Roman"/>
          <w:szCs w:val="24"/>
        </w:rPr>
      </w:pPr>
      <w:r>
        <w:rPr>
          <w:rFonts w:eastAsia="Times New Roman"/>
          <w:szCs w:val="24"/>
        </w:rPr>
        <w:t>Το σίγουρο είναι ότι ενώ όλοι οι Έλληνες ήταν ενωμένοι, μια γροθιά  -σχεδόν όλοι οι Έλληνες μάλλον, γιατί πάντοτε υπήρχαν οι θιασώτες της ανεξάρτητης Μακεδονίας, ένα μικρό, ελάχιστο κομμ</w:t>
      </w:r>
      <w:r>
        <w:rPr>
          <w:rFonts w:eastAsia="Times New Roman"/>
          <w:szCs w:val="24"/>
        </w:rPr>
        <w:t>άτι του ελληνικού λαού- και η πολιτική ηγεσία τότε βροντοφώναζε ότι επ’ ουδενί δεν θα υπάρχει η λέξη «Μακεδονία» σε αυτό το κρατίδιο των Σκοπίων, όταν και αν ανεξαρτητοποιηθεί, ως διά μαγείας μια μέρα, μόλις ήταν να αρχίσουν οι διαπραγματεύσεις, ο τότε Πρω</w:t>
      </w:r>
      <w:r>
        <w:rPr>
          <w:rFonts w:eastAsia="Times New Roman"/>
          <w:szCs w:val="24"/>
        </w:rPr>
        <w:t xml:space="preserve">θυπουργός κ. Μητσοτάκης, με πολύ ωραίο τρόπο πέρασε το «Πρώην Γιουγκοσλαβική Δημοκρατία της Μακεδονίας», μια ονομασία που εμπεριείχε στεγνά τη λέξη «Μακεδονία». Και από τότε άρχισαν να καταρρέουν όλα, ας μην κοροϊδευόμαστε. </w:t>
      </w:r>
    </w:p>
    <w:p w14:paraId="6FA9DC42" w14:textId="77777777" w:rsidR="00C930AA" w:rsidRDefault="00077D26">
      <w:pPr>
        <w:spacing w:after="0" w:line="600" w:lineRule="auto"/>
        <w:ind w:firstLine="720"/>
        <w:jc w:val="both"/>
        <w:rPr>
          <w:rFonts w:eastAsia="Times New Roman"/>
          <w:szCs w:val="24"/>
        </w:rPr>
      </w:pPr>
      <w:r>
        <w:rPr>
          <w:rFonts w:eastAsia="Times New Roman"/>
          <w:szCs w:val="24"/>
        </w:rPr>
        <w:t>Ήταν μια ακόμα προδοσία της πολ</w:t>
      </w:r>
      <w:r>
        <w:rPr>
          <w:rFonts w:eastAsia="Times New Roman"/>
          <w:szCs w:val="24"/>
        </w:rPr>
        <w:t>ιτικής ηγεσίας, από τις πολλές, πάρα πολλές που έχει δει το νεότερο ελληνικό κράτος: Είτε με τα τερτίπια που έγιναν στη Συνθήκη της Λωζάνης, όπου μόνος του ο Ελευθέριος Βενιζέλος πέρασε κάποιες άκρως αρνητικές για τον ελληνισμό συμφωνίες, είτε αργότερα για</w:t>
      </w:r>
      <w:r>
        <w:rPr>
          <w:rFonts w:eastAsia="Times New Roman"/>
          <w:szCs w:val="24"/>
        </w:rPr>
        <w:t xml:space="preserve"> τη Βόρειο Ήπειρο, η οποία απελευθερώθηκε τρεις φορές από τους βορειοηπειρώτες και τον ελληνικό στρατό και τρεις φορές παρεδόθη πίσω. Είτε όταν έδιναν στα μουλωχτά ένα νησί από τα Επτάνησα, το νησί Σάσων, είτε ακόμα το 1974 όταν ακούγαμε το «Η Κύπρος είναι</w:t>
      </w:r>
      <w:r>
        <w:rPr>
          <w:rFonts w:eastAsia="Times New Roman"/>
          <w:szCs w:val="24"/>
        </w:rPr>
        <w:t xml:space="preserve"> μακριά» όταν οι αρχηγοί των επιτελείων δεν έστειλαν ούτε τα υποβρύχια ούτε τα </w:t>
      </w:r>
      <w:r>
        <w:rPr>
          <w:rFonts w:eastAsia="Times New Roman"/>
          <w:szCs w:val="24"/>
          <w:lang w:val="en-US"/>
        </w:rPr>
        <w:t>Phantom</w:t>
      </w:r>
      <w:r>
        <w:rPr>
          <w:rFonts w:eastAsia="Times New Roman"/>
          <w:szCs w:val="24"/>
        </w:rPr>
        <w:t xml:space="preserve"> ούτε τίποτε απολύτως. Είτε, όταν έστελναν τα αρματαγωγά πίσω όταν έφθαναν στην Κύπρο, όταν το 1996 βιώναμε μια ακόμα μεγάλη, τεράστια υποχώρηση του ελληνισμού, έναν εξευ</w:t>
      </w:r>
      <w:r>
        <w:rPr>
          <w:rFonts w:eastAsia="Times New Roman"/>
          <w:szCs w:val="24"/>
        </w:rPr>
        <w:t>τελισμό με όσα συνέβαιναν στα Ίμια, όταν ολόκληρος ο ελληνικός λαός επιθυμούσε να φθάσουμε μέχρι τέλους, αλλά για μια ακόμα φορά στην Κυβέρνηση βρίσκονταν κάποιοι πολύ «μικροί», οι οποίοι έλεγαν «να πούμε ότι τη σημαία την πήρε ο αέρας», κ.λπ. Ήταν το 1996</w:t>
      </w:r>
      <w:r>
        <w:rPr>
          <w:rFonts w:eastAsia="Times New Roman"/>
          <w:szCs w:val="24"/>
        </w:rPr>
        <w:t xml:space="preserve"> όταν παραδίδαμε στους Τούρκους στεγνά τον Οτσαλάν. </w:t>
      </w:r>
    </w:p>
    <w:p w14:paraId="6FA9DC43" w14:textId="77777777" w:rsidR="00C930AA" w:rsidRDefault="00077D26">
      <w:pPr>
        <w:spacing w:after="0" w:line="600" w:lineRule="auto"/>
        <w:jc w:val="both"/>
        <w:rPr>
          <w:rFonts w:eastAsia="Times New Roman"/>
          <w:szCs w:val="24"/>
        </w:rPr>
      </w:pPr>
      <w:r>
        <w:rPr>
          <w:rFonts w:eastAsia="Times New Roman"/>
          <w:szCs w:val="24"/>
        </w:rPr>
        <w:t>Είναι οι προδοσίες των μνημονίων, του ανεκδιήγητου Τζέφρυ Παπανδρέου και τα όσα μνημόνια ακολούθησαν μετά, απέναντι σε όλα όσα ήθελε ο ελληνικός λαός, αλλά που συνεχώς τον τουμπάριζαν οι πολιτικές ηγεσίες, καθώς και όλα αυτά που συνέβαιναν με δολιότητα, με</w:t>
      </w:r>
      <w:r>
        <w:rPr>
          <w:rFonts w:eastAsia="Times New Roman"/>
          <w:szCs w:val="24"/>
        </w:rPr>
        <w:t xml:space="preserve"> τη δολιότητα του Παπακωνσταντίνου, με τη χάλκευση των οικονομικών στοιχείων και οδήγησαν την πατρίδα μας εδώ που βρισκόμαστε. Το αποκορύφωμα των προδοσιών και της απογοήτευσης του ελληνικού λαού ήταν το δημοψήφισμα του 2015, όπου η συντριπτική πλειοψηφία </w:t>
      </w:r>
      <w:r>
        <w:rPr>
          <w:rFonts w:eastAsia="Times New Roman"/>
          <w:szCs w:val="24"/>
        </w:rPr>
        <w:t>των Ελλήνων αποφάσισε κάτι και την επόμενη μέρα αυτοί οι οποίοι το οργάνωσαν, βρίσκονταν σε μια εντελώς διαφορετική γραμμή.</w:t>
      </w:r>
    </w:p>
    <w:p w14:paraId="6FA9DC44" w14:textId="77777777" w:rsidR="00C930AA" w:rsidRDefault="00077D26">
      <w:pPr>
        <w:spacing w:after="0" w:line="600" w:lineRule="auto"/>
        <w:ind w:firstLine="720"/>
        <w:jc w:val="both"/>
        <w:rPr>
          <w:rFonts w:eastAsia="Times New Roman"/>
          <w:szCs w:val="24"/>
        </w:rPr>
      </w:pPr>
      <w:r>
        <w:rPr>
          <w:rFonts w:eastAsia="Times New Roman"/>
          <w:szCs w:val="24"/>
        </w:rPr>
        <w:t>Αυτές τις μέρες ξαναήλθε στο προσκήνιο ένα φάντασμα από το χρονοντούλαπο της ιστορίας, ο κ. Μάθιου Νίμιτς, αυτή η νυφίτσα, το τσιράκ</w:t>
      </w:r>
      <w:r>
        <w:rPr>
          <w:rFonts w:eastAsia="Times New Roman"/>
          <w:szCs w:val="24"/>
        </w:rPr>
        <w:t xml:space="preserve">ι του Σόρος και των διαφόρων </w:t>
      </w:r>
      <w:r>
        <w:rPr>
          <w:rFonts w:eastAsia="Times New Roman"/>
          <w:szCs w:val="24"/>
        </w:rPr>
        <w:t>μη κυβερνητικών οργανώσεων</w:t>
      </w:r>
      <w:r>
        <w:rPr>
          <w:rFonts w:eastAsia="Times New Roman"/>
          <w:szCs w:val="24"/>
        </w:rPr>
        <w:t>, ο οποίος πέραν αυτών που πρεσβεύει, τι είπε ορθά-κοφτά και «άδειασε» επί της ουσίας και την ελληνική Κυβέρνηση και όλους; «Δεν έχουμε κάτι καινούργιο να προτείνουμε. Ξαναφέραμε στο προσκήνιο τις παλι</w:t>
      </w:r>
      <w:r>
        <w:rPr>
          <w:rFonts w:eastAsia="Times New Roman"/>
          <w:szCs w:val="24"/>
        </w:rPr>
        <w:t>ές προτάσεις για την ονομασία των Σκοπίων, όπου όλες ήταν ή το στεγνό «Μακεδονία» ή το «Άνω Μακεδονία» ή το «Δίπλα Μακεδονία» ή το «Πέρα Μακεδονία» ή το «Νέα Μακεδονία» ή τέλος πάντων οτιδήποτε εμπεριέχει, όμως, το «Μακεδονία»». Τίποτε απολύτως. Ούτε μία ν</w:t>
      </w:r>
      <w:r>
        <w:rPr>
          <w:rFonts w:eastAsia="Times New Roman"/>
          <w:szCs w:val="24"/>
        </w:rPr>
        <w:t>έα πρόταση, παρ</w:t>
      </w:r>
      <w:r>
        <w:rPr>
          <w:rFonts w:eastAsia="Times New Roman"/>
          <w:szCs w:val="24"/>
        </w:rPr>
        <w:t xml:space="preserve">’ </w:t>
      </w:r>
      <w:r>
        <w:rPr>
          <w:rFonts w:eastAsia="Times New Roman"/>
          <w:szCs w:val="24"/>
        </w:rPr>
        <w:t xml:space="preserve">ότι έχουν προταθεί πολλές. </w:t>
      </w:r>
    </w:p>
    <w:p w14:paraId="6FA9DC45" w14:textId="77777777" w:rsidR="00C930AA" w:rsidRDefault="00077D26">
      <w:pPr>
        <w:spacing w:after="0" w:line="600" w:lineRule="auto"/>
        <w:ind w:firstLine="720"/>
        <w:jc w:val="both"/>
        <w:rPr>
          <w:rFonts w:eastAsia="Times New Roman"/>
          <w:szCs w:val="24"/>
        </w:rPr>
      </w:pPr>
      <w:r>
        <w:rPr>
          <w:rFonts w:eastAsia="Times New Roman"/>
          <w:szCs w:val="24"/>
        </w:rPr>
        <w:t xml:space="preserve">Αφού θέλουν τόσο πολύ σύνθετες ονομασίες, θα μπορούσε να ονομαστεί «Το Κράτος δίπλα από τη Μακεδονία». Θα μπορούσατε να ονομάσετε τα Σκόπια </w:t>
      </w:r>
      <w:r>
        <w:rPr>
          <w:rFonts w:eastAsia="Times New Roman"/>
          <w:szCs w:val="24"/>
          <w:lang w:val="en-US"/>
        </w:rPr>
        <w:t>erga</w:t>
      </w:r>
      <w:r>
        <w:rPr>
          <w:rFonts w:eastAsia="Times New Roman"/>
          <w:szCs w:val="24"/>
        </w:rPr>
        <w:t xml:space="preserve"> </w:t>
      </w:r>
      <w:r>
        <w:rPr>
          <w:rFonts w:eastAsia="Times New Roman"/>
          <w:szCs w:val="24"/>
          <w:lang w:val="en-US"/>
        </w:rPr>
        <w:t>omnes</w:t>
      </w:r>
      <w:r>
        <w:rPr>
          <w:rFonts w:eastAsia="Times New Roman"/>
          <w:szCs w:val="24"/>
        </w:rPr>
        <w:t>, αφού όλοι το λέτε και το χρησιμοποιείτε ως περισπούδαστοι ή</w:t>
      </w:r>
      <w:r>
        <w:rPr>
          <w:rFonts w:eastAsia="Times New Roman"/>
          <w:szCs w:val="24"/>
        </w:rPr>
        <w:t xml:space="preserve"> οτιδήποτε άλλο, που φυσικά δεν θα εμπεριέχει επ’ ουδενί τον όρο «Μακεδονία».</w:t>
      </w:r>
    </w:p>
    <w:p w14:paraId="6FA9DC46" w14:textId="77777777" w:rsidR="00C930AA" w:rsidRDefault="00077D26">
      <w:pPr>
        <w:spacing w:after="0" w:line="600" w:lineRule="auto"/>
        <w:ind w:firstLine="720"/>
        <w:jc w:val="both"/>
        <w:rPr>
          <w:rFonts w:eastAsia="Times New Roman"/>
          <w:szCs w:val="24"/>
        </w:rPr>
      </w:pPr>
      <w:r>
        <w:rPr>
          <w:rFonts w:eastAsia="Times New Roman"/>
          <w:szCs w:val="24"/>
        </w:rPr>
        <w:t>Βλέπουμε ότι όλοι οι θιασώτες και οι υποστηρικτές ενός άλλου προδοτικού σχεδίου, του σχεδίου Ανάν, ξαναβγαίνουν στην επιφάνεια, στην επικαιρότητα, προεξέχοντος του κ. Κοτζιά, όπο</w:t>
      </w:r>
      <w:r>
        <w:rPr>
          <w:rFonts w:eastAsia="Times New Roman"/>
          <w:szCs w:val="24"/>
        </w:rPr>
        <w:t>υ και τότε στο σχέδιο Ανάν ήταν στην πρώτη γραμμή του «ναι» για ένα ακόμα ξεπούλημα της πατρίδας μας.</w:t>
      </w:r>
    </w:p>
    <w:p w14:paraId="6FA9DC47" w14:textId="77777777" w:rsidR="00C930AA" w:rsidRDefault="00077D26">
      <w:pPr>
        <w:spacing w:after="0" w:line="600" w:lineRule="auto"/>
        <w:jc w:val="both"/>
        <w:rPr>
          <w:rFonts w:eastAsia="Times New Roman"/>
          <w:szCs w:val="24"/>
        </w:rPr>
      </w:pPr>
      <w:r>
        <w:rPr>
          <w:rFonts w:eastAsia="Times New Roman"/>
          <w:szCs w:val="24"/>
        </w:rPr>
        <w:t xml:space="preserve">Ακούσαμε διάφορους. Ήταν ο κ. Κατρούγκαλος που είπε σε μια συνέντευξη ότι πρέπει να επικρατήσει η λογική του συναισθήματος, όταν τον ρώτησαν αν πρέπει να </w:t>
      </w:r>
      <w:r>
        <w:rPr>
          <w:rFonts w:eastAsia="Times New Roman"/>
          <w:szCs w:val="24"/>
        </w:rPr>
        <w:t xml:space="preserve">γίνει δημοψήφισμα, γιατί στο δημοψήφισμα θα επικρατήσει το συναίσθημα απέναντι στη λογική. Έτσι είπε. </w:t>
      </w:r>
    </w:p>
    <w:p w14:paraId="6FA9DC48" w14:textId="77777777" w:rsidR="00C930AA" w:rsidRDefault="00077D26">
      <w:pPr>
        <w:spacing w:after="0" w:line="600" w:lineRule="auto"/>
        <w:ind w:firstLine="720"/>
        <w:jc w:val="both"/>
        <w:rPr>
          <w:rFonts w:eastAsia="Times New Roman"/>
          <w:szCs w:val="24"/>
        </w:rPr>
      </w:pPr>
      <w:r>
        <w:rPr>
          <w:rFonts w:eastAsia="Times New Roman"/>
          <w:szCs w:val="24"/>
        </w:rPr>
        <w:t xml:space="preserve">Βέβαια, είναι σίγουρο ότι ο Παύλος Μελάς, οι Μακεδονομάχοι, ο Μέγας Αλέξανδρος πολύ παλαιότερα και γενικότερα όλοι οι Έλληνες που μεγαλούργησαν χιλιάδες </w:t>
      </w:r>
      <w:r>
        <w:rPr>
          <w:rFonts w:eastAsia="Times New Roman"/>
          <w:szCs w:val="24"/>
        </w:rPr>
        <w:t>χρόνια τώρα, ποτέ δεν έβαλαν τη λογική πάνω από το συναίσθημα. Έβαζαν τη λογική στην υπηρεσία του συναισθήματος. Επειδή ο ελληνικός λαός είναι πανέξυπνος, εφευρετικός και ικανός, πάντοτε είχε τα καλύτερα αποτελέσματα όταν έβαζε πριν και πάνω απ’ όλα το συν</w:t>
      </w:r>
      <w:r>
        <w:rPr>
          <w:rFonts w:eastAsia="Times New Roman"/>
          <w:szCs w:val="24"/>
        </w:rPr>
        <w:t xml:space="preserve">αίσθημα και τη φιλοπατρία του. Έτσι τσάκισαν και τους κομιτατζήδες κατά τη διάρκεια του μακεδονικού αγώνα και στους βαλκανικούς αγώνες του </w:t>
      </w:r>
      <w:r>
        <w:rPr>
          <w:rFonts w:eastAsia="Times New Roman"/>
          <w:szCs w:val="24"/>
        </w:rPr>
        <w:t xml:space="preserve">΄12 </w:t>
      </w:r>
      <w:r>
        <w:rPr>
          <w:rFonts w:eastAsia="Times New Roman"/>
          <w:szCs w:val="24"/>
        </w:rPr>
        <w:t xml:space="preserve">και του </w:t>
      </w:r>
      <w:r>
        <w:rPr>
          <w:rFonts w:eastAsia="Times New Roman"/>
          <w:szCs w:val="24"/>
        </w:rPr>
        <w:t>΄</w:t>
      </w:r>
      <w:r>
        <w:rPr>
          <w:rFonts w:eastAsia="Times New Roman"/>
          <w:szCs w:val="24"/>
        </w:rPr>
        <w:t xml:space="preserve">13 όπου η Ελλάδα διπλασιάστηκε, γιατί το συναίσθημα, η φιλοπατρία, υπερίσχυσε της οποιασδήποτε λογικής. </w:t>
      </w:r>
      <w:r>
        <w:rPr>
          <w:rFonts w:eastAsia="Times New Roman"/>
          <w:szCs w:val="24"/>
        </w:rPr>
        <w:t xml:space="preserve">Τσάκισαν τους κομιτατζήδες, των οποίων τα αλυτρωτικά όνειρα και τον σοβινισμό εξυπηρετούν με έμμεσο ή άμεσο τρόπο όλοι όσοι υποστηρίζουν σύνθετη ονομασία. </w:t>
      </w:r>
    </w:p>
    <w:p w14:paraId="6FA9DC49" w14:textId="77777777" w:rsidR="00C930AA" w:rsidRDefault="00077D26">
      <w:pPr>
        <w:spacing w:after="0" w:line="600" w:lineRule="auto"/>
        <w:ind w:firstLine="720"/>
        <w:jc w:val="both"/>
        <w:rPr>
          <w:rFonts w:eastAsia="Times New Roman"/>
          <w:szCs w:val="24"/>
        </w:rPr>
      </w:pPr>
      <w:r>
        <w:rPr>
          <w:rFonts w:eastAsia="Times New Roman"/>
          <w:szCs w:val="24"/>
        </w:rPr>
        <w:t>Όσοι δηλώνετε δεξιοί συμπορεύεστε μ’ αυτούς που διαχρονικά επιθυμούσαν ή ανεξάρτητη Μακεδονία ή πλέο</w:t>
      </w:r>
      <w:r>
        <w:rPr>
          <w:rFonts w:eastAsia="Times New Roman"/>
          <w:szCs w:val="24"/>
        </w:rPr>
        <w:t xml:space="preserve">ν πιο κεκαλυμμένα τα Σκόπια να ονομάζονται με κάποια ορολογία που να εμπεριέχει το «Μακεδονία». </w:t>
      </w:r>
    </w:p>
    <w:p w14:paraId="6FA9DC4A" w14:textId="77777777" w:rsidR="00C930AA" w:rsidRDefault="00077D26">
      <w:pPr>
        <w:spacing w:after="0" w:line="600" w:lineRule="auto"/>
        <w:ind w:firstLine="720"/>
        <w:jc w:val="both"/>
        <w:rPr>
          <w:rFonts w:eastAsia="Times New Roman"/>
          <w:szCs w:val="24"/>
        </w:rPr>
      </w:pPr>
      <w:r>
        <w:rPr>
          <w:rFonts w:eastAsia="Times New Roman"/>
          <w:szCs w:val="24"/>
        </w:rPr>
        <w:t>Λένε οι διάφοροι συμβιβαστικοί κύκλοι της ελληνικής πολιτικής σκηνής και όλοι όσοι θέλουν να μας πείσουν ότι πρέπει να δεχτούμε έναν έντιμο –όπως τον λένε- συμ</w:t>
      </w:r>
      <w:r>
        <w:rPr>
          <w:rFonts w:eastAsia="Times New Roman"/>
          <w:szCs w:val="24"/>
        </w:rPr>
        <w:t>βιβασμό. Αυτοί οι έντιμοι συμβιβασμοί μάς έχουν οδηγήσει εδώ, σ’ αυτήν την κατάσταση που βρισκόμαστε, είτε σε εθνικά είτε σε οικονομικά είτε σε άλλα ζητήματα. Λένε -και χρησιμοποιούν σαν επιχείρημα- ότι έχουμε χάσει το παιχνίδι, ότι όλη η γη αποκαλεί τα Σκ</w:t>
      </w:r>
      <w:r>
        <w:rPr>
          <w:rFonts w:eastAsia="Times New Roman"/>
          <w:szCs w:val="24"/>
        </w:rPr>
        <w:t xml:space="preserve">όπια σκέτα «Μακεδονία» και ότι εμείς δεν μπορούμε να κάνουμε κάτι γι’ αυτό. </w:t>
      </w:r>
    </w:p>
    <w:p w14:paraId="6FA9DC4B" w14:textId="77777777" w:rsidR="00C930AA" w:rsidRDefault="00077D26">
      <w:pPr>
        <w:spacing w:after="0" w:line="600" w:lineRule="auto"/>
        <w:ind w:firstLine="720"/>
        <w:jc w:val="both"/>
        <w:rPr>
          <w:rFonts w:eastAsia="Times New Roman"/>
          <w:szCs w:val="24"/>
        </w:rPr>
      </w:pPr>
      <w:r>
        <w:rPr>
          <w:rFonts w:eastAsia="Times New Roman"/>
          <w:szCs w:val="24"/>
        </w:rPr>
        <w:t>Δυστυχώς, βγήκαν αυτές τις μέρες κάποια άρθρα και σήμερα υπάρχουν διάφοροι επιχειρηματικοί κύκλοι που λένε ότι η συμφωνία με τη γείτονα χώρα, ασχέτως με ποιο όνομα, θα γίνει και θ</w:t>
      </w:r>
      <w:r>
        <w:rPr>
          <w:rFonts w:eastAsia="Times New Roman"/>
          <w:szCs w:val="24"/>
        </w:rPr>
        <w:t xml:space="preserve">α βοηθήσει τις μπίζνες, τις όποιες μπίζνες κάνουν ή θέλουν να κάνουν ή έχουν σκοπό να κάνουν. </w:t>
      </w:r>
    </w:p>
    <w:p w14:paraId="6FA9DC4C" w14:textId="77777777" w:rsidR="00C930AA" w:rsidRDefault="00077D26">
      <w:pPr>
        <w:spacing w:after="0" w:line="600" w:lineRule="auto"/>
        <w:ind w:firstLine="720"/>
        <w:jc w:val="both"/>
        <w:rPr>
          <w:rFonts w:eastAsia="Times New Roman"/>
          <w:szCs w:val="24"/>
        </w:rPr>
      </w:pPr>
      <w:r>
        <w:rPr>
          <w:rFonts w:eastAsia="Times New Roman"/>
          <w:szCs w:val="24"/>
        </w:rPr>
        <w:t>Αγαπητοί κύριοι θιασώτες της συμβιβαστικής λύσης, το πρόβλημα κατ’ αρχάς το έχουν οι Σκοπιανοί πρωτίστως, διότι σ’ αυτό το κρατίδιο η αλβανική μειονότητα σε λίγο</w:t>
      </w:r>
      <w:r>
        <w:rPr>
          <w:rFonts w:eastAsia="Times New Roman"/>
          <w:szCs w:val="24"/>
        </w:rPr>
        <w:t xml:space="preserve"> θα είναι πλειονότητα και θα ξεπεράσει το 50% του πληθυσμού. Αυτήν τη μειονότητα ουδόλως την ενδιαφέρει πώς θα ονομαστούν τα Σκόπια. Το μόνο που τους ενδιαφέρει είναι να αποσχιστούν απ’ αυτό το κρατίδιο και να ενσωματωθούν με την Αλβανία και το Κοσσυφοπέδι</w:t>
      </w:r>
      <w:r>
        <w:rPr>
          <w:rFonts w:eastAsia="Times New Roman"/>
          <w:szCs w:val="24"/>
        </w:rPr>
        <w:t>ο για να εκπληρώσουν αυτό το όραμα της Μεγάλης Αλβανίας για το οποίο αγωνίζονται σχεδιασμένα, οργανωμένα και απ’ ό,τι φαίνεται βρίσκονται σε καλό δρόμο.</w:t>
      </w:r>
    </w:p>
    <w:p w14:paraId="6FA9DC4D" w14:textId="77777777" w:rsidR="00C930AA" w:rsidRDefault="00077D26">
      <w:pPr>
        <w:spacing w:after="0" w:line="600" w:lineRule="auto"/>
        <w:ind w:firstLine="720"/>
        <w:jc w:val="both"/>
        <w:rPr>
          <w:rFonts w:eastAsia="Times New Roman"/>
          <w:szCs w:val="24"/>
        </w:rPr>
      </w:pPr>
      <w:r>
        <w:rPr>
          <w:rFonts w:eastAsia="Times New Roman"/>
          <w:szCs w:val="24"/>
        </w:rPr>
        <w:t xml:space="preserve">Ό,τι και να προτείνουμε στα Σκόπια σαν </w:t>
      </w:r>
      <w:r>
        <w:rPr>
          <w:rFonts w:eastAsia="Times New Roman"/>
          <w:szCs w:val="24"/>
        </w:rPr>
        <w:t xml:space="preserve">ελληνικό </w:t>
      </w:r>
      <w:r>
        <w:rPr>
          <w:rFonts w:eastAsia="Times New Roman"/>
          <w:szCs w:val="24"/>
        </w:rPr>
        <w:t>κράτος -ότι και να προτείνετε, γιατί εσείς είστε στη δι</w:t>
      </w:r>
      <w:r>
        <w:rPr>
          <w:rFonts w:eastAsia="Times New Roman"/>
          <w:szCs w:val="24"/>
        </w:rPr>
        <w:t xml:space="preserve">οίκηση- είναι σίγουρο ότι θα το δεχτούν προκειμένου να ενταχθούν στο ΝΑΤΟ και έτσι να πάρουν μια παράταση ζωής. Γιατί κάποια πράγματα δεν πρόκειται να αλλάξουν, όπως η μοίρα αυτού του κρατιδίου. </w:t>
      </w:r>
    </w:p>
    <w:p w14:paraId="6FA9DC4E" w14:textId="77777777" w:rsidR="00C930AA" w:rsidRDefault="00077D26">
      <w:pPr>
        <w:spacing w:after="0" w:line="600" w:lineRule="auto"/>
        <w:ind w:firstLine="720"/>
        <w:jc w:val="both"/>
        <w:rPr>
          <w:rFonts w:eastAsia="Times New Roman"/>
          <w:szCs w:val="24"/>
        </w:rPr>
      </w:pPr>
      <w:r>
        <w:rPr>
          <w:rFonts w:eastAsia="Times New Roman"/>
          <w:szCs w:val="24"/>
        </w:rPr>
        <w:t xml:space="preserve">Το παιχνίδι που μας λένε ότι είναι χαμένο, το χάνει κάποιος </w:t>
      </w:r>
      <w:r>
        <w:rPr>
          <w:rFonts w:eastAsia="Times New Roman"/>
          <w:szCs w:val="24"/>
        </w:rPr>
        <w:t>μόνο όταν το εγκαταλείπει πλήρως. Και επειδή δεν έχουμε σκοπό εμείς σαν Χρυσή Αυγή -και από ό,τι φαίνεται τεράστιο κομμάτι του ελληνικού λαού- να το εγκαταλείψουμε, το παιχνίδι δεν χάνεται. Το έχουμε ξαναπεί και το ξαναλέμε: Όλη η γη να αναγνωρίσει τα Σκόπ</w:t>
      </w:r>
      <w:r>
        <w:rPr>
          <w:rFonts w:eastAsia="Times New Roman"/>
          <w:szCs w:val="24"/>
        </w:rPr>
        <w:t>ια με την ονομασία «Μακεδονία», αν δεν το κάνει η Ελλάδα, έχουν πρόβλημα επιβίωσης. Όχι, όμως, απλά να μην το κάνουμε, αλλά να το εφαρμόσουμε πιστά σε όλα τα επίπεδα. Τίποτα να μην περνάει εντός της ελληνικής επικράτειας το οποίο να αναφέρει τα Σκόπια ως «</w:t>
      </w:r>
      <w:r>
        <w:rPr>
          <w:rFonts w:eastAsia="Times New Roman"/>
          <w:szCs w:val="24"/>
        </w:rPr>
        <w:t>Μακεδονία», ή ως «Άνω Μακεδονία» ή ως «Κάτω Μακεδονία» ή ως «δίπλα Μακεδονία» ή ως οτιδήποτε άλλο. Και όταν λέμε οτιδήποτε, εννοούμε οτιδήποτε: Ούτε σκοπιανά διαβατήρια να έρχονται εδώ, που υποτίθεται ότι τους βάζουν ένα αυτοκόλλητο οι τελωνιακοί στα σύνορ</w:t>
      </w:r>
      <w:r>
        <w:rPr>
          <w:rFonts w:eastAsia="Times New Roman"/>
          <w:szCs w:val="24"/>
        </w:rPr>
        <w:t xml:space="preserve">α, το οποίο πλέον δεν το βάζουν καν, ούτε τα αυτοκίνητά τους να εισέρχονται εντός της ελληνικής επικράτειας, όπου πλέον έχουν στις πινακίδες τους το «ΜΚ» σε μόνιμη θέση -όχι απλά σε αυτοκόλλητο- ούτε τιμολόγια για τις </w:t>
      </w:r>
      <w:r>
        <w:rPr>
          <w:rFonts w:eastAsia="Times New Roman"/>
          <w:szCs w:val="24"/>
          <w:lang w:val="en-US"/>
        </w:rPr>
        <w:t>business</w:t>
      </w:r>
      <w:r>
        <w:rPr>
          <w:rFonts w:eastAsia="Times New Roman"/>
          <w:szCs w:val="24"/>
        </w:rPr>
        <w:t xml:space="preserve"> που κάνουν διάφοροι είτε για </w:t>
      </w:r>
      <w:r>
        <w:rPr>
          <w:rFonts w:eastAsia="Times New Roman"/>
          <w:szCs w:val="24"/>
        </w:rPr>
        <w:t>εξαγωγή, είτε για εισαγωγή να αναφέρουν τη λέξη «Μακεδονία» κ.λπ.</w:t>
      </w:r>
    </w:p>
    <w:p w14:paraId="6FA9DC4F" w14:textId="77777777" w:rsidR="00C930AA" w:rsidRDefault="00077D26">
      <w:pPr>
        <w:spacing w:after="0" w:line="600" w:lineRule="auto"/>
        <w:ind w:firstLine="720"/>
        <w:jc w:val="both"/>
        <w:rPr>
          <w:rFonts w:eastAsia="Times New Roman"/>
          <w:szCs w:val="24"/>
        </w:rPr>
      </w:pPr>
      <w:r>
        <w:rPr>
          <w:rFonts w:eastAsia="Times New Roman"/>
          <w:szCs w:val="24"/>
        </w:rPr>
        <w:t xml:space="preserve">Και όχι μόνο αυτά, αλλά εάν έχουμε σθεναρή στάση σαν κράτος απέναντι και σε αυτούς που κάνουν </w:t>
      </w:r>
      <w:r>
        <w:rPr>
          <w:rFonts w:eastAsia="Times New Roman"/>
          <w:szCs w:val="24"/>
          <w:lang w:val="en-US"/>
        </w:rPr>
        <w:t>business</w:t>
      </w:r>
      <w:r>
        <w:rPr>
          <w:rFonts w:eastAsia="Times New Roman"/>
          <w:szCs w:val="24"/>
        </w:rPr>
        <w:t xml:space="preserve"> στα Σκόπια με το όνομα «Μακεδονία», αλλά στην Ελλάδα κάνουν </w:t>
      </w:r>
      <w:r>
        <w:rPr>
          <w:rFonts w:eastAsia="Times New Roman"/>
          <w:szCs w:val="24"/>
          <w:lang w:val="en-US"/>
        </w:rPr>
        <w:t>business</w:t>
      </w:r>
      <w:r>
        <w:rPr>
          <w:rFonts w:eastAsia="Times New Roman"/>
          <w:szCs w:val="24"/>
        </w:rPr>
        <w:t xml:space="preserve"> χωρίς να αναφέρουν τα Σκόπια ως «Μακεδονία», και τους πιέσουμε -γιατί οι </w:t>
      </w:r>
      <w:r>
        <w:rPr>
          <w:rFonts w:eastAsia="Times New Roman"/>
          <w:szCs w:val="24"/>
          <w:lang w:val="en-US"/>
        </w:rPr>
        <w:t>business</w:t>
      </w:r>
      <w:r>
        <w:rPr>
          <w:rFonts w:eastAsia="Times New Roman"/>
          <w:szCs w:val="24"/>
        </w:rPr>
        <w:t xml:space="preserve"> είναι πάνω από όλα για πάρα πολλούς- και αν βάλουμε το ζύγι τα δέκα εκατομμύρια Ελλήνων, όσο και αν έχουμε πληγεί από τα μνημόνια, είναι σε πολύ</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πολύ καλύτερη μοίρα από το</w:t>
      </w:r>
      <w:r>
        <w:rPr>
          <w:rFonts w:eastAsia="Times New Roman"/>
          <w:szCs w:val="24"/>
        </w:rPr>
        <w:t xml:space="preserve"> κρατίδιο των δυόμισι εκατομμυρίων Σκοπιανών όπου η αγοραστική τους ικανότητα είναι πολύ</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πολύ μικρότερη. Και αυτοί οι οποίοι θέλουν να κάνουν </w:t>
      </w:r>
      <w:r>
        <w:rPr>
          <w:rFonts w:eastAsia="Times New Roman"/>
          <w:szCs w:val="24"/>
          <w:lang w:val="en-US"/>
        </w:rPr>
        <w:t>business</w:t>
      </w:r>
      <w:r>
        <w:rPr>
          <w:rFonts w:eastAsia="Times New Roman"/>
          <w:szCs w:val="24"/>
        </w:rPr>
        <w:t xml:space="preserve">, θα το λάβουν πολύ σοβαρά υπόψιν τους. </w:t>
      </w:r>
    </w:p>
    <w:p w14:paraId="6FA9DC50" w14:textId="77777777" w:rsidR="00C930AA" w:rsidRDefault="00077D26">
      <w:pPr>
        <w:spacing w:after="0" w:line="600" w:lineRule="auto"/>
        <w:ind w:firstLine="720"/>
        <w:jc w:val="both"/>
        <w:rPr>
          <w:rFonts w:eastAsia="Times New Roman"/>
          <w:szCs w:val="24"/>
        </w:rPr>
      </w:pPr>
      <w:r>
        <w:rPr>
          <w:rFonts w:eastAsia="Times New Roman"/>
          <w:szCs w:val="24"/>
        </w:rPr>
        <w:t>Να μην ξεχνάμε, εξάλλου, όταν είχε γίνει το εμπάργκο απέναντι σ</w:t>
      </w:r>
      <w:r>
        <w:rPr>
          <w:rFonts w:eastAsia="Times New Roman"/>
          <w:szCs w:val="24"/>
        </w:rPr>
        <w:t xml:space="preserve">την Ολλανδία και την Αγγλία, τι θετικότατα αποτελέσματα και τι πόνο είχε προκαλέσει σε αυτούς που έκαναν </w:t>
      </w:r>
      <w:r>
        <w:rPr>
          <w:rFonts w:eastAsia="Times New Roman"/>
          <w:szCs w:val="24"/>
          <w:lang w:val="en-US"/>
        </w:rPr>
        <w:t>business</w:t>
      </w:r>
      <w:r>
        <w:rPr>
          <w:rFonts w:eastAsia="Times New Roman"/>
          <w:szCs w:val="24"/>
        </w:rPr>
        <w:t xml:space="preserve"> και ήθελαν να επιβάλουν το δικό τους σοβαρότατο ζήτημα. </w:t>
      </w:r>
    </w:p>
    <w:p w14:paraId="6FA9DC51" w14:textId="77777777" w:rsidR="00C930AA" w:rsidRDefault="00077D26">
      <w:pPr>
        <w:spacing w:after="0" w:line="600" w:lineRule="auto"/>
        <w:ind w:firstLine="720"/>
        <w:jc w:val="both"/>
        <w:rPr>
          <w:rFonts w:eastAsia="Times New Roman"/>
          <w:szCs w:val="24"/>
        </w:rPr>
      </w:pPr>
      <w:r>
        <w:rPr>
          <w:rFonts w:eastAsia="Times New Roman"/>
          <w:szCs w:val="24"/>
        </w:rPr>
        <w:t>Θα ήθελα να κάνω μια πολύ μικρή αναφορά και στον ρόλο της ελλαδικής Εκκλησίας, η οποί</w:t>
      </w:r>
      <w:r>
        <w:rPr>
          <w:rFonts w:eastAsia="Times New Roman"/>
          <w:szCs w:val="24"/>
        </w:rPr>
        <w:t xml:space="preserve">α </w:t>
      </w:r>
      <w:r>
        <w:rPr>
          <w:rFonts w:eastAsia="Times New Roman"/>
          <w:szCs w:val="24"/>
        </w:rPr>
        <w:t xml:space="preserve">πήρε </w:t>
      </w:r>
      <w:r>
        <w:rPr>
          <w:rFonts w:eastAsia="Times New Roman"/>
          <w:szCs w:val="24"/>
        </w:rPr>
        <w:t xml:space="preserve">μια πολύ σωστή απόφαση, ότι, δηλαδή, δεν πρέπει να αναγνωριστούν τα Σκόπια ως «Μακεδονία». Καλά μέχρι εδώ. Όμως, κάπου παρακάτω έλεγαν, «Εάν γίνει κάτι διαφορετικό, θα το δούμε, δεν νομίζουμε ότι έχουμε θέση να παρέμβουμε». </w:t>
      </w:r>
    </w:p>
    <w:p w14:paraId="6FA9DC52" w14:textId="77777777" w:rsidR="00C930AA" w:rsidRDefault="00077D26">
      <w:pPr>
        <w:spacing w:after="0" w:line="600" w:lineRule="auto"/>
        <w:ind w:firstLine="720"/>
        <w:jc w:val="both"/>
        <w:rPr>
          <w:rFonts w:eastAsia="Times New Roman"/>
          <w:szCs w:val="24"/>
        </w:rPr>
      </w:pPr>
      <w:r>
        <w:rPr>
          <w:rFonts w:eastAsia="Times New Roman"/>
          <w:szCs w:val="24"/>
        </w:rPr>
        <w:t>Τα λόγια πρέπει να συνοδ</w:t>
      </w:r>
      <w:r>
        <w:rPr>
          <w:rFonts w:eastAsia="Times New Roman"/>
          <w:szCs w:val="24"/>
        </w:rPr>
        <w:t xml:space="preserve">εύονται και από έργα. Και τα έργα είναι τα συλλαλητήρια και οι λαοσυνάξεις όπως γίνονταν στο παρελθόν, όπου η Εκκλησία ήταν στη πρώτη γραμμή, όπως ήταν και στο παρελθόν, κατά τη διάρκεια του Μακεδονικού αγώνα όπου οι παπάδες βρίσκονταν στην πρώτη γραμμή. </w:t>
      </w:r>
    </w:p>
    <w:p w14:paraId="6FA9DC53" w14:textId="77777777" w:rsidR="00C930AA" w:rsidRDefault="00077D26">
      <w:pPr>
        <w:spacing w:after="0" w:line="600" w:lineRule="auto"/>
        <w:ind w:firstLine="720"/>
        <w:jc w:val="both"/>
        <w:rPr>
          <w:rFonts w:eastAsia="Times New Roman"/>
          <w:szCs w:val="24"/>
        </w:rPr>
      </w:pPr>
      <w:r>
        <w:rPr>
          <w:rFonts w:eastAsia="Times New Roman"/>
          <w:szCs w:val="24"/>
        </w:rPr>
        <w:t>Σαν επίλογο όλων αυτών των θεμάτων σε αυτό το σοβαρότατο ζήτημα που απασχολεί όλο και περισσότερους ευτυχώς, παρά το ότι το ξεκινήσατε από πολύ χαμηλά, από έναν λαό απογοητευμένο, φαίνεται ότι την Κυριακή αυτός ο λαός θα σας διαψεύσει με το συλλαλητήριο πο</w:t>
      </w:r>
      <w:r>
        <w:rPr>
          <w:rFonts w:eastAsia="Times New Roman"/>
          <w:szCs w:val="24"/>
        </w:rPr>
        <w:t>υ γίνεται στη Θεσσαλονίκη όπου αναμένονται εκατοντάδες χιλιάδες κόσμου, αλλά και στο συλλαλητήριο που οργανώνεται στο Αίγιο από τον Σεβασμιότατο Μητροπολίτη Αιγιαλείας και Καλαβρύτων Αμβρόσιο στις 11.00 το πρωί όπου και εκεί χιλιάδες πολιτών της περιοχής θ</w:t>
      </w:r>
      <w:r>
        <w:rPr>
          <w:rFonts w:eastAsia="Times New Roman"/>
          <w:szCs w:val="24"/>
        </w:rPr>
        <w:t xml:space="preserve">α συρρεύσουν. </w:t>
      </w:r>
    </w:p>
    <w:p w14:paraId="6FA9DC54" w14:textId="77777777" w:rsidR="00C930AA" w:rsidRDefault="00077D26">
      <w:pPr>
        <w:spacing w:after="0" w:line="600" w:lineRule="auto"/>
        <w:ind w:firstLine="720"/>
        <w:jc w:val="both"/>
        <w:rPr>
          <w:rFonts w:eastAsia="Times New Roman"/>
          <w:szCs w:val="24"/>
        </w:rPr>
      </w:pPr>
      <w:r>
        <w:rPr>
          <w:rFonts w:eastAsia="Times New Roman"/>
          <w:szCs w:val="24"/>
        </w:rPr>
        <w:t xml:space="preserve">Ό,τι και να κάνετε, όσο θα υπάρχουν κάποιοι που δεν θα δεχτούν ποτέ τον συμβιβασμό σας, στο τέλος θα χάσετε. </w:t>
      </w:r>
    </w:p>
    <w:p w14:paraId="6FA9DC55" w14:textId="77777777" w:rsidR="00C930AA" w:rsidRDefault="00077D26">
      <w:pPr>
        <w:spacing w:after="0" w:line="600" w:lineRule="auto"/>
        <w:ind w:firstLine="720"/>
        <w:jc w:val="both"/>
        <w:rPr>
          <w:rFonts w:eastAsia="Times New Roman"/>
          <w:szCs w:val="24"/>
        </w:rPr>
      </w:pPr>
      <w:r>
        <w:rPr>
          <w:rFonts w:eastAsia="Times New Roman"/>
          <w:szCs w:val="24"/>
        </w:rPr>
        <w:t>Ευχαριστώ πάρα πολύ.</w:t>
      </w:r>
    </w:p>
    <w:p w14:paraId="6FA9DC56"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6FA9DC57"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Ιωάννης Σηφάκης. </w:t>
      </w:r>
    </w:p>
    <w:p w14:paraId="6FA9DC58"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ΙΩΑΝΝΗΣ ΣΗΦΑΚΗΣ: </w:t>
      </w:r>
      <w:r>
        <w:rPr>
          <w:rFonts w:eastAsia="Times New Roman" w:cs="Times New Roman"/>
          <w:szCs w:val="24"/>
        </w:rPr>
        <w:t xml:space="preserve">Ευχαριστώ πολύ, κύριε Πρόεδρε. </w:t>
      </w:r>
    </w:p>
    <w:p w14:paraId="6FA9DC59"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-για να θυμηθούμε ποιο νομοσχέδιο συζητάμε σήμερα- είμαι ιδιαίτερα ευτυχής που συμμετέχω σήμερα στη νομοθέτηση για την εφαρμογή της κοινωνικής οικονομίας στον ενε</w:t>
      </w:r>
      <w:r>
        <w:rPr>
          <w:rFonts w:eastAsia="Times New Roman" w:cs="Times New Roman"/>
          <w:szCs w:val="24"/>
        </w:rPr>
        <w:t xml:space="preserve">ργειακό τομέα με την προώθηση της ενεργειακής δημοκρατίας στην παραγωγή και εξοικονόμηση ενέργειας, της τοπικότητας, της συμμετοχής των τοπικών κοινωνιών, των περιφερειακών ΟΤΑ, των συνεργασιών πολιτών που ζουν και έχουν συμφέροντα στην περιφέρεια. </w:t>
      </w:r>
    </w:p>
    <w:p w14:paraId="6FA9DC5A"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Είναι </w:t>
      </w:r>
      <w:r>
        <w:rPr>
          <w:rFonts w:eastAsia="Times New Roman" w:cs="Times New Roman"/>
          <w:szCs w:val="24"/>
        </w:rPr>
        <w:t>νομοθέτηση ακριβώς συμβαδίζουσα με το αξιακό φορτίο, με την πολιτική φυσιογνωμία, με τις αξίες μας για τη διάχυση της χρήσης των παραγωγικών μέσων, των παραγωγικών δυνατοτήτων, των κινήτρων στους πολλούς, για την ενεργό συμμετοχή των πολιτών και των θεσμών</w:t>
      </w:r>
      <w:r>
        <w:rPr>
          <w:rFonts w:eastAsia="Times New Roman" w:cs="Times New Roman"/>
          <w:szCs w:val="24"/>
        </w:rPr>
        <w:t xml:space="preserve"> των πιο κοντινών στον πολίτη, των Οργανισμών Τοπικής Αυτοδιοίκησης, των ΔΕΥΑ, των ΤΟΕ</w:t>
      </w:r>
      <w:r>
        <w:rPr>
          <w:rFonts w:eastAsia="Times New Roman" w:cs="Times New Roman"/>
          <w:szCs w:val="24"/>
          <w:lang w:val="en-US"/>
        </w:rPr>
        <w:t>B</w:t>
      </w:r>
      <w:r>
        <w:rPr>
          <w:rFonts w:eastAsia="Times New Roman" w:cs="Times New Roman"/>
          <w:szCs w:val="24"/>
        </w:rPr>
        <w:t xml:space="preserve"> σε συνέργειες για την παραγωγή ή την εξοικονόμηση ενέργειας. </w:t>
      </w:r>
    </w:p>
    <w:p w14:paraId="6FA9DC5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Ακριβώς η διαφορετική αντίληψη αυτής της Κυβέρνησης για τη δίκαιη ανάπτυξη σε όφελος των πολλών, την οδήγη</w:t>
      </w:r>
      <w:r>
        <w:rPr>
          <w:rFonts w:eastAsia="Times New Roman" w:cs="Times New Roman"/>
          <w:szCs w:val="24"/>
        </w:rPr>
        <w:t xml:space="preserve">σε να εισαγάγει την έννοια της κοινωνικής οικονομίας στη χώρα μας και ήδη ενισχύει την κοινωνική οικονομία σε πολλούς τομείς. </w:t>
      </w:r>
    </w:p>
    <w:p w14:paraId="6FA9DC5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Δύο τομείς που προσωπικά ασχολούμαι -και με τη σημερινή μου ιδιότητα ως εκπροσώπου μιας αγροτικής περιοχής με πολλούς φυσικούς πό</w:t>
      </w:r>
      <w:r>
        <w:rPr>
          <w:rFonts w:eastAsia="Times New Roman" w:cs="Times New Roman"/>
          <w:szCs w:val="24"/>
        </w:rPr>
        <w:t xml:space="preserve">ρους- είναι ο τομέας της ενέργειας από τη μία με αυτό το νομοσχέδιο, αλλά και με τα κίνητρα για την ίδρυση ομάδων και οργανώσεων παραγωγών στον αγροτικό τομέα με μικρό σχετικά αριθμό μελών, που επίσης συνιστούν στην πράξη οργανώσεις κοινωνικής οικονομίας. </w:t>
      </w:r>
    </w:p>
    <w:p w14:paraId="6FA9DC5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Ενασχολούμενος επαγγελματικά επί δύο δεκαετίες με τις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νέργειας, αλλά και με την συνδικαλιστική μου ιδιότητα στο παρελθόν της εκπροσώπησης Πανελλήνιου Συνδέσμου Τεχνολογίας Ανανεώσιμων Πηγών Ενέργειας, έχω δει την ανάγκη αυτού του νομοσχεδίου στην πράξη πολλές φορές. Έχω ακούσει δημάρχους, πολίτες, ενώσεις πολ</w:t>
      </w:r>
      <w:r>
        <w:rPr>
          <w:rFonts w:eastAsia="Times New Roman" w:cs="Times New Roman"/>
          <w:szCs w:val="24"/>
        </w:rPr>
        <w:t xml:space="preserve">ιτών να επιδιώκουν τη συμμετοχή σε σχήματα για επενδύσεις σε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νέργειας και να μην μπορούν να το πράξουν, να μην έχουν κάποια ιδιαίτερα κίνητρα που να τους βοηθούν, που να εξασφαλίζουν την τοπικότητα και την ουσιαστική συμμετοχή τους στη λ</w:t>
      </w:r>
      <w:r>
        <w:rPr>
          <w:rFonts w:eastAsia="Times New Roman" w:cs="Times New Roman"/>
          <w:szCs w:val="24"/>
        </w:rPr>
        <w:t xml:space="preserve">ήψη αποφάσεων. </w:t>
      </w:r>
    </w:p>
    <w:p w14:paraId="6FA9DC5E"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Στην καλύτερη των περιπτώσεων ως τώρα, οι ΟΤΑ, συνήθως καλούντο να παίξουν διακοσμητικό ρόλο με συμβολική συμμετοχή 5% ή 10% σε συνεργασίες με ιδιωτικές εταιρείες, μη έχοντας κα</w:t>
      </w:r>
      <w:r>
        <w:rPr>
          <w:rFonts w:eastAsia="Times New Roman" w:cs="Times New Roman"/>
          <w:szCs w:val="24"/>
        </w:rPr>
        <w:t>μ</w:t>
      </w:r>
      <w:r>
        <w:rPr>
          <w:rFonts w:eastAsia="Times New Roman" w:cs="Times New Roman"/>
          <w:szCs w:val="24"/>
        </w:rPr>
        <w:t>μιά δυνατότητα συμμετοχής σε οποιαδήποτε απόφαση και άρα χωρίς</w:t>
      </w:r>
      <w:r>
        <w:rPr>
          <w:rFonts w:eastAsia="Times New Roman" w:cs="Times New Roman"/>
          <w:szCs w:val="24"/>
        </w:rPr>
        <w:t xml:space="preserve"> σχεδόν κα</w:t>
      </w:r>
      <w:r>
        <w:rPr>
          <w:rFonts w:eastAsia="Times New Roman" w:cs="Times New Roman"/>
          <w:szCs w:val="24"/>
        </w:rPr>
        <w:t>μ</w:t>
      </w:r>
      <w:r>
        <w:rPr>
          <w:rFonts w:eastAsia="Times New Roman" w:cs="Times New Roman"/>
          <w:szCs w:val="24"/>
        </w:rPr>
        <w:t>μιά ουσιαστική απολαβή στην πράξη.</w:t>
      </w:r>
    </w:p>
    <w:p w14:paraId="6FA9DC5F"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Έχω ακούσει πολίτες σε περιοχές με χωρισμένα ηλεκτρικά δίκτυα να ζητούν λύσεις για να μπορέσουν να συμψηφίσουν την ενέργεια που χρειάζονται στο σπίτι, το ξενοδοχείο ή την επιχείρησή τους. Ως τώρα, δεν υπάρχει αυτή η δυνατότητα. Με το νομοθέτημα αυτό, μέσω </w:t>
      </w:r>
      <w:r>
        <w:rPr>
          <w:rFonts w:eastAsia="Times New Roman" w:cs="Times New Roman"/>
          <w:szCs w:val="24"/>
        </w:rPr>
        <w:t xml:space="preserve">της </w:t>
      </w:r>
      <w:r>
        <w:rPr>
          <w:rFonts w:eastAsia="Times New Roman" w:cs="Times New Roman"/>
          <w:szCs w:val="24"/>
        </w:rPr>
        <w:t>ε</w:t>
      </w:r>
      <w:r>
        <w:rPr>
          <w:rFonts w:eastAsia="Times New Roman" w:cs="Times New Roman"/>
          <w:szCs w:val="24"/>
        </w:rPr>
        <w:t xml:space="preserve">νεργειακής </w:t>
      </w:r>
      <w:r>
        <w:rPr>
          <w:rFonts w:eastAsia="Times New Roman" w:cs="Times New Roman"/>
          <w:szCs w:val="24"/>
        </w:rPr>
        <w:t>κ</w:t>
      </w:r>
      <w:r>
        <w:rPr>
          <w:rFonts w:eastAsia="Times New Roman" w:cs="Times New Roman"/>
          <w:szCs w:val="24"/>
        </w:rPr>
        <w:t xml:space="preserve">οινότητας, μπορούν να αξιοποιήσουν τον εικονικό ενεργειακό συμψηφισμό, το </w:t>
      </w:r>
      <w:r>
        <w:rPr>
          <w:rFonts w:eastAsia="Times New Roman" w:cs="Times New Roman"/>
          <w:szCs w:val="24"/>
          <w:lang w:val="en-US"/>
        </w:rPr>
        <w:t>virtual</w:t>
      </w:r>
      <w:r>
        <w:rPr>
          <w:rFonts w:eastAsia="Times New Roman" w:cs="Times New Roman"/>
          <w:szCs w:val="24"/>
        </w:rPr>
        <w:t xml:space="preserve"> </w:t>
      </w:r>
      <w:r>
        <w:rPr>
          <w:rFonts w:eastAsia="Times New Roman" w:cs="Times New Roman"/>
          <w:szCs w:val="24"/>
          <w:lang w:val="en-US"/>
        </w:rPr>
        <w:t>net</w:t>
      </w:r>
      <w:r>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 xml:space="preserve">, δίνοντας λύση στο πρόβλημά τους. </w:t>
      </w:r>
    </w:p>
    <w:p w14:paraId="6FA9DC60"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Ακόμη, όλο αυτό το διάστημα που το νομοσχέδιο ήταν στην διαβούλευση, σε αναμονή της επεξεργασίας του και μέχρ</w:t>
      </w:r>
      <w:r>
        <w:rPr>
          <w:rFonts w:eastAsia="Times New Roman" w:cs="Times New Roman"/>
          <w:szCs w:val="24"/>
        </w:rPr>
        <w:t xml:space="preserve">ι να έρθει σήμερα εδώ, πολλοί πολίτες, εταιρείες, ΟΤΑ, ΔΕΥΑ, είχαν απευθυνθεί σε εμένα, ζητώντας την επιτάχυνση της κατάθεσης και ψήφισης αυτού του νομοσχεδίου για να ενεργοποιηθούν. </w:t>
      </w:r>
    </w:p>
    <w:p w14:paraId="6FA9DC61"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Είκοσι χρόνια πριν σε χωριό της Πέλλας, στην Παναγίτσα, είχαμε επιχειρήσ</w:t>
      </w:r>
      <w:r>
        <w:rPr>
          <w:rFonts w:eastAsia="Times New Roman" w:cs="Times New Roman"/>
          <w:szCs w:val="24"/>
        </w:rPr>
        <w:t>ει επιτυχημένα να ιδρύσουμε εταιρεία με συμμετοχή, κατά προτεραιότητα, των κατοίκων της κοινότητας, αλλά και τη μειοψηφική συμμετοχή τοπικών εταιρειών και της ίδιας της κοινότητας για την ίδρυση στο χωριό τριών μικρών υδροηλεκτρικών σταθμών</w:t>
      </w:r>
      <w:r>
        <w:rPr>
          <w:rFonts w:eastAsia="Times New Roman" w:cs="Times New Roman"/>
          <w:szCs w:val="24"/>
        </w:rPr>
        <w:t>,</w:t>
      </w:r>
      <w:r>
        <w:rPr>
          <w:rFonts w:eastAsia="Times New Roman" w:cs="Times New Roman"/>
          <w:szCs w:val="24"/>
        </w:rPr>
        <w:t xml:space="preserve"> που να αξιοποι</w:t>
      </w:r>
      <w:r>
        <w:rPr>
          <w:rFonts w:eastAsia="Times New Roman" w:cs="Times New Roman"/>
          <w:szCs w:val="24"/>
        </w:rPr>
        <w:t>ούν τις υψομετρικές διαφορές ανάμεσα σε αρδευτικές τεχνητές λίμνες για την παραγωγή ενέργειας. Σε αυτήν την προσπάθεια συμμετείχαν εξήντα εννέα κάτοικοι, η κοινότητα και τρεις τοπικές εταιρείες. Οι μικροί υδροηλεκτρικοί αυτοί σταθμοί λειτουργούν ήδη δεκαοχ</w:t>
      </w:r>
      <w:r>
        <w:rPr>
          <w:rFonts w:eastAsia="Times New Roman" w:cs="Times New Roman"/>
          <w:szCs w:val="24"/>
        </w:rPr>
        <w:t xml:space="preserve">τώ χρόνια πολύ επιτυχημένα. </w:t>
      </w:r>
    </w:p>
    <w:p w14:paraId="6FA9DC62"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Κάποιοι δήμοι -στη Λέσβο, στην Καρδίτσα, στην Ξάνθη και αλλού- από εικοσαετίας έχουν επενδύσει σε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νέργειας, στην πλειοψηφία τους με επιτυχημένο τρόπο. Οι άνθρωποι αυτοί, διαβάζοντας σήμερα αυτό το νομοσχέδιο,</w:t>
      </w:r>
      <w:r>
        <w:rPr>
          <w:rFonts w:eastAsia="Times New Roman" w:cs="Times New Roman"/>
          <w:szCs w:val="24"/>
        </w:rPr>
        <w:t xml:space="preserve"> βλέπουν τον εαυτό τους μέσα σε αυτό, χωρίς τα κίνητρα</w:t>
      </w:r>
      <w:r>
        <w:rPr>
          <w:rFonts w:eastAsia="Times New Roman" w:cs="Times New Roman"/>
          <w:szCs w:val="24"/>
        </w:rPr>
        <w:t>,</w:t>
      </w:r>
      <w:r>
        <w:rPr>
          <w:rFonts w:eastAsia="Times New Roman" w:cs="Times New Roman"/>
          <w:szCs w:val="24"/>
        </w:rPr>
        <w:t xml:space="preserve"> που περιέχει αυτό το νομοθέτημα. Όλοι έχουν ταλαιπωρηθεί σημαντικά για να πετύχουν ό,τι πέτυχαν τότε, χαράζοντας την εποχή εκείνη άγνωστα μονοπάτια. </w:t>
      </w:r>
    </w:p>
    <w:p w14:paraId="6FA9DC63"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Το νομοσχέδιο αυτό επιλύει πολλά θέματα, προτεραιο</w:t>
      </w:r>
      <w:r>
        <w:rPr>
          <w:rFonts w:eastAsia="Times New Roman" w:cs="Times New Roman"/>
          <w:szCs w:val="24"/>
        </w:rPr>
        <w:t>ποιεί αδειοδοτικές διαδικασίες, αφαιρεί κόστη, δίνει δυνατότητες που δεν υπήρχαν. Η διατήρηση της τοπικότητας και όσον αφορά τη συμμετοχή, αλλά και την έδρα, είναι η ουσία που θα εξασφαλίσει τον επιδιωκόμενο σκοπό. Είναι η καρδιά του νομοσχεδίου και η κύρι</w:t>
      </w:r>
      <w:r>
        <w:rPr>
          <w:rFonts w:eastAsia="Times New Roman" w:cs="Times New Roman"/>
          <w:szCs w:val="24"/>
        </w:rPr>
        <w:t xml:space="preserve">α διαφορά από την υφιστάμενη κατάσταση. Είναι η πολιτική ματιά που συμβαδίζει και με τη διεθνή πρακτική. </w:t>
      </w:r>
    </w:p>
    <w:p w14:paraId="6FA9DC64"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Θεωρώ πρόδηλο να προσπαθούν και άλλοι</w:t>
      </w:r>
      <w:r>
        <w:rPr>
          <w:rFonts w:eastAsia="Times New Roman" w:cs="Times New Roman"/>
          <w:szCs w:val="24"/>
        </w:rPr>
        <w:t>,</w:t>
      </w:r>
      <w:r>
        <w:rPr>
          <w:rFonts w:eastAsia="Times New Roman" w:cs="Times New Roman"/>
          <w:szCs w:val="24"/>
        </w:rPr>
        <w:t xml:space="preserve"> που δεν πληρούν τα κριτήρια της τοπικότητας και της έδρας, να εκμεταλλευθούν τα σημαντικά κίνητρα που παρέχει τ</w:t>
      </w:r>
      <w:r>
        <w:rPr>
          <w:rFonts w:eastAsia="Times New Roman" w:cs="Times New Roman"/>
          <w:szCs w:val="24"/>
        </w:rPr>
        <w:t xml:space="preserve">ο νομοθέτημα αυτό. Αυτά εκφράστηκαν και στην συνεδρίαση των φορέων. Αυτό ακριβώς αποδεικνύει ότι τα κίνητρα που παρέχει το νομοσχέδιο, είναι και σοβαρά και θελκτικά. </w:t>
      </w:r>
    </w:p>
    <w:p w14:paraId="6FA9DC65"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Ακόμη, η συνεργασία, το </w:t>
      </w:r>
      <w:r>
        <w:rPr>
          <w:rFonts w:eastAsia="Times New Roman" w:cs="Times New Roman"/>
          <w:szCs w:val="24"/>
          <w:lang w:val="en-US"/>
        </w:rPr>
        <w:t>cluster</w:t>
      </w:r>
      <w:r>
        <w:rPr>
          <w:rFonts w:eastAsia="Times New Roman" w:cs="Times New Roman"/>
          <w:szCs w:val="24"/>
        </w:rPr>
        <w:t xml:space="preserve">, πολλών πολιτών για την ίδρυση </w:t>
      </w:r>
      <w:r>
        <w:rPr>
          <w:rFonts w:eastAsia="Times New Roman" w:cs="Times New Roman"/>
          <w:szCs w:val="24"/>
        </w:rPr>
        <w:t>ε</w:t>
      </w:r>
      <w:r>
        <w:rPr>
          <w:rFonts w:eastAsia="Times New Roman" w:cs="Times New Roman"/>
          <w:szCs w:val="24"/>
        </w:rPr>
        <w:t xml:space="preserve">νεργειακής </w:t>
      </w:r>
      <w:r>
        <w:rPr>
          <w:rFonts w:eastAsia="Times New Roman" w:cs="Times New Roman"/>
          <w:szCs w:val="24"/>
        </w:rPr>
        <w:t>κ</w:t>
      </w:r>
      <w:r>
        <w:rPr>
          <w:rFonts w:eastAsia="Times New Roman" w:cs="Times New Roman"/>
          <w:szCs w:val="24"/>
        </w:rPr>
        <w:t>οινότητας, μπ</w:t>
      </w:r>
      <w:r>
        <w:rPr>
          <w:rFonts w:eastAsia="Times New Roman" w:cs="Times New Roman"/>
          <w:szCs w:val="24"/>
        </w:rPr>
        <w:t xml:space="preserve">ορεί να εξασφαλίσει τη σύνδεση της γνώσης, της εμπειρίας κάποιων εξ αυτών με την οικονομική δυνατότητα κάποιων άλλων, εξασφαλίζοντας τη χρηματοδότηση κυρίως μικρών έργων από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 xml:space="preserve">νέργειας. </w:t>
      </w:r>
    </w:p>
    <w:p w14:paraId="6FA9DC66"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Η επιδιωκόμενη -με πολλές πιθανότητες- συμμετοχή του</w:t>
      </w:r>
      <w:r>
        <w:rPr>
          <w:rFonts w:eastAsia="Times New Roman" w:cs="Times New Roman"/>
          <w:szCs w:val="24"/>
        </w:rPr>
        <w:t xml:space="preserve"> Ταμείου Παρακαταθηκών και Δανείων στη χρηματοδότηση των </w:t>
      </w:r>
      <w:r>
        <w:rPr>
          <w:rFonts w:eastAsia="Times New Roman" w:cs="Times New Roman"/>
          <w:szCs w:val="24"/>
        </w:rPr>
        <w:t>ε</w:t>
      </w:r>
      <w:r>
        <w:rPr>
          <w:rFonts w:eastAsia="Times New Roman" w:cs="Times New Roman"/>
          <w:szCs w:val="24"/>
        </w:rPr>
        <w:t xml:space="preserve">νεργειακών </w:t>
      </w:r>
      <w:r>
        <w:rPr>
          <w:rFonts w:eastAsia="Times New Roman" w:cs="Times New Roman"/>
          <w:szCs w:val="24"/>
        </w:rPr>
        <w:t>κ</w:t>
      </w:r>
      <w:r>
        <w:rPr>
          <w:rFonts w:eastAsia="Times New Roman" w:cs="Times New Roman"/>
          <w:szCs w:val="24"/>
        </w:rPr>
        <w:t>οινοτήτων - ακόμη και στην περίπτωση μη συμμετοχής ΟΤΑ σε αυτούς- θα ήταν πολύ χρήσιμη και πολύ σημαντική για την επιτυχία αυτού του εγχειρήματος. Η δυνατότητα χρησιμοποίησης, ακόμη, του</w:t>
      </w:r>
      <w:r>
        <w:rPr>
          <w:rFonts w:eastAsia="Times New Roman" w:cs="Times New Roman"/>
          <w:szCs w:val="24"/>
        </w:rPr>
        <w:t xml:space="preserve"> αναπτυξιακού νόμου και των άλλων αναπτυξιακών εργαλείων, είναι μια σημαντική βοήθεια, που επίσης δίδεται. </w:t>
      </w:r>
    </w:p>
    <w:p w14:paraId="6FA9DC67"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Προκαλούνται ακόμη οι ΟΤΑ, παράγοντας ενέργεια, να συμβάλουν αποφασιστικά στην αντιμετώπιση της ενεργειακής φτώχειας ευαίσθητων τμημάτων της τοπικής</w:t>
      </w:r>
      <w:r>
        <w:rPr>
          <w:rFonts w:eastAsia="Times New Roman" w:cs="Times New Roman"/>
          <w:szCs w:val="24"/>
        </w:rPr>
        <w:t xml:space="preserve"> τους κοινωνίας. </w:t>
      </w:r>
    </w:p>
    <w:p w14:paraId="6FA9DC68" w14:textId="77777777" w:rsidR="00C930AA" w:rsidRDefault="00077D26">
      <w:pPr>
        <w:spacing w:after="0" w:line="600" w:lineRule="auto"/>
        <w:ind w:firstLine="720"/>
        <w:jc w:val="both"/>
        <w:rPr>
          <w:rFonts w:eastAsia="Times New Roman"/>
          <w:szCs w:val="24"/>
        </w:rPr>
      </w:pPr>
      <w:r>
        <w:rPr>
          <w:rFonts w:eastAsia="Times New Roman" w:cs="Times New Roman"/>
          <w:szCs w:val="24"/>
        </w:rPr>
        <w:t>Με τη χρήση αυτού του νομοσχεδίου μπορεί ένα τοπικό σχήμα, με τη συμμετοχή πολιτών, ΟΤΑ και τοπικών επιχειρήσεων, να ιδρύσουν έναν μικρό υδροηλεκτρικό ή ένα φωτοβολταϊκό σταθμό. Επίσης, μπορεί  ένας ΤΟΕΒ ή μία ΔΕΥΑ ή ένας δήμος να εκμεταλ</w:t>
      </w:r>
      <w:r>
        <w:rPr>
          <w:rFonts w:eastAsia="Times New Roman" w:cs="Times New Roman"/>
          <w:szCs w:val="24"/>
        </w:rPr>
        <w:t xml:space="preserve">λευτεί την υψομετρική διαφορά σε υφιστάμενα αρδευτικά η υδρευτικά δίκτυα για να ιδρύσει, επίσης, ένα μικρό υδροηλεκτρικό έργο. </w:t>
      </w:r>
      <w:r>
        <w:rPr>
          <w:rFonts w:eastAsia="Times New Roman"/>
          <w:szCs w:val="24"/>
        </w:rPr>
        <w:t xml:space="preserve">Προϋπόθεση, βέβαια, είναι να τροποποιηθεί και η υπουργική απόφαση του 2011, με ΦΕΚ 518, που δημιουργεί σημαντικά προβλήματα -τις </w:t>
      </w:r>
      <w:r>
        <w:rPr>
          <w:rFonts w:eastAsia="Times New Roman"/>
          <w:szCs w:val="24"/>
        </w:rPr>
        <w:t xml:space="preserve">περισσότερες φορές ανυπέρβλητα- στην ίδρυση μικρών έργων. </w:t>
      </w:r>
    </w:p>
    <w:p w14:paraId="6FA9DC69" w14:textId="77777777" w:rsidR="00C930AA" w:rsidRDefault="00077D26">
      <w:pPr>
        <w:spacing w:after="0" w:line="600" w:lineRule="auto"/>
        <w:ind w:firstLine="720"/>
        <w:jc w:val="both"/>
        <w:rPr>
          <w:rFonts w:eastAsia="Times New Roman"/>
          <w:szCs w:val="24"/>
        </w:rPr>
      </w:pPr>
      <w:r>
        <w:rPr>
          <w:rFonts w:eastAsia="Times New Roman"/>
          <w:szCs w:val="24"/>
        </w:rPr>
        <w:t xml:space="preserve">Μπορεί μια </w:t>
      </w:r>
      <w:r>
        <w:rPr>
          <w:rFonts w:eastAsia="Times New Roman"/>
          <w:szCs w:val="24"/>
        </w:rPr>
        <w:t>ε</w:t>
      </w:r>
      <w:r>
        <w:rPr>
          <w:rFonts w:eastAsia="Times New Roman"/>
          <w:szCs w:val="24"/>
        </w:rPr>
        <w:t xml:space="preserve">νεργειακή </w:t>
      </w:r>
      <w:r>
        <w:rPr>
          <w:rFonts w:eastAsia="Times New Roman"/>
          <w:szCs w:val="24"/>
        </w:rPr>
        <w:t>κ</w:t>
      </w:r>
      <w:r>
        <w:rPr>
          <w:rFonts w:eastAsia="Times New Roman"/>
          <w:szCs w:val="24"/>
        </w:rPr>
        <w:t>οινότητα να εκμεταλλευτεί τη βιομάζα από τα κλαδέματα των δένδρων, τα υπολείμματα ξυλείας από τις μονάδες επεξεργασίας ξύλου, από τις εκριζώσεις δέντρων για τις αναδιαρθρώσει</w:t>
      </w:r>
      <w:r>
        <w:rPr>
          <w:rFonts w:eastAsia="Times New Roman"/>
          <w:szCs w:val="24"/>
        </w:rPr>
        <w:t xml:space="preserve">ς, κάθε μορφής βιομάζα για την παραγωγή ηλεκτρικής και θερμικής ενέργειας. </w:t>
      </w:r>
    </w:p>
    <w:p w14:paraId="6FA9DC6A" w14:textId="77777777" w:rsidR="00C930AA" w:rsidRDefault="00077D26">
      <w:pPr>
        <w:spacing w:after="0" w:line="600" w:lineRule="auto"/>
        <w:ind w:firstLine="720"/>
        <w:jc w:val="both"/>
        <w:rPr>
          <w:rFonts w:eastAsia="Times New Roman"/>
          <w:szCs w:val="24"/>
        </w:rPr>
      </w:pPr>
      <w:r>
        <w:rPr>
          <w:rFonts w:eastAsia="Times New Roman"/>
          <w:szCs w:val="24"/>
        </w:rPr>
        <w:t xml:space="preserve">Μια </w:t>
      </w:r>
      <w:r>
        <w:rPr>
          <w:rFonts w:eastAsia="Times New Roman"/>
          <w:szCs w:val="24"/>
        </w:rPr>
        <w:t>ε</w:t>
      </w:r>
      <w:r>
        <w:rPr>
          <w:rFonts w:eastAsia="Times New Roman"/>
          <w:szCs w:val="24"/>
        </w:rPr>
        <w:t xml:space="preserve">νεργειακή </w:t>
      </w:r>
      <w:r>
        <w:rPr>
          <w:rFonts w:eastAsia="Times New Roman"/>
          <w:szCs w:val="24"/>
        </w:rPr>
        <w:t>κ</w:t>
      </w:r>
      <w:r>
        <w:rPr>
          <w:rFonts w:eastAsia="Times New Roman"/>
          <w:szCs w:val="24"/>
        </w:rPr>
        <w:t xml:space="preserve">οινότητα αγροτών μιας περιοχής θα παράξει ενέργεια και θα συμψηφίσει το ρεύμα της άντλησης νερού για την άρδευση. Ο θεσμός αυτός μπορεί να συμβάλλει, επίσης, </w:t>
      </w:r>
      <w:r>
        <w:rPr>
          <w:rFonts w:eastAsia="Times New Roman"/>
          <w:szCs w:val="24"/>
        </w:rPr>
        <w:t>σημαντικά και στην εξοικονόμηση ενέργειας.</w:t>
      </w:r>
    </w:p>
    <w:p w14:paraId="6FA9DC6B" w14:textId="77777777" w:rsidR="00C930AA" w:rsidRDefault="00077D26">
      <w:pPr>
        <w:spacing w:after="0" w:line="600" w:lineRule="auto"/>
        <w:ind w:firstLine="720"/>
        <w:jc w:val="both"/>
        <w:rPr>
          <w:rFonts w:eastAsia="Times New Roman"/>
          <w:szCs w:val="24"/>
        </w:rPr>
      </w:pPr>
      <w:r>
        <w:rPr>
          <w:rFonts w:eastAsia="Times New Roman"/>
          <w:szCs w:val="24"/>
        </w:rPr>
        <w:t>Ακόμη, με την προτεινόμενη τροπολογία επεκτείνεται η δυνατότητα του εικονικού ενεργειακού συμψηφισμού και σε άλλες τεχνολογίες ΑΠΕ, κάτι που είναι πολύ σημαντικό και μπορεί να βοηθήσει και τις ΔΕΥΑ, αλλά και άλλου</w:t>
      </w:r>
      <w:r>
        <w:rPr>
          <w:rFonts w:eastAsia="Times New Roman"/>
          <w:szCs w:val="24"/>
        </w:rPr>
        <w:t xml:space="preserve">ς φορείς, </w:t>
      </w:r>
    </w:p>
    <w:p w14:paraId="6FA9DC6C" w14:textId="77777777" w:rsidR="00C930AA" w:rsidRDefault="00077D26">
      <w:pPr>
        <w:spacing w:after="0" w:line="600" w:lineRule="auto"/>
        <w:ind w:firstLine="720"/>
        <w:jc w:val="both"/>
        <w:rPr>
          <w:rFonts w:eastAsia="Times New Roman"/>
          <w:szCs w:val="24"/>
        </w:rPr>
      </w:pPr>
      <w:r>
        <w:rPr>
          <w:rFonts w:eastAsia="Times New Roman"/>
          <w:szCs w:val="24"/>
        </w:rPr>
        <w:t>Σημαντική, επίσης, είναι και η τροπολογία</w:t>
      </w:r>
      <w:r>
        <w:rPr>
          <w:rFonts w:eastAsia="Times New Roman"/>
          <w:szCs w:val="24"/>
        </w:rPr>
        <w:t>,</w:t>
      </w:r>
      <w:r>
        <w:rPr>
          <w:rFonts w:eastAsia="Times New Roman"/>
          <w:szCs w:val="24"/>
        </w:rPr>
        <w:t xml:space="preserve"> που δίνει έκπτωση στους λογαριασμούς του ηλεκτρικού ρεύματος στους κατοίκους της Περιφέρειας Δυτικής Μακεδονίας και του </w:t>
      </w:r>
      <w:r>
        <w:rPr>
          <w:rFonts w:eastAsia="Times New Roman"/>
          <w:szCs w:val="24"/>
        </w:rPr>
        <w:t>Δ</w:t>
      </w:r>
      <w:r>
        <w:rPr>
          <w:rFonts w:eastAsia="Times New Roman"/>
          <w:szCs w:val="24"/>
        </w:rPr>
        <w:t>ήμου Μεγαλόπολης, για την βελτίωση -όσο είναι δυνατόν- της διαβίωσής τους που έχε</w:t>
      </w:r>
      <w:r>
        <w:rPr>
          <w:rFonts w:eastAsia="Times New Roman"/>
          <w:szCs w:val="24"/>
        </w:rPr>
        <w:t xml:space="preserve">ι επιβαρυνθεί από τη λιγνιτική εξόρυξη και παραγωγή. </w:t>
      </w:r>
    </w:p>
    <w:p w14:paraId="6FA9DC6D" w14:textId="77777777" w:rsidR="00C930AA" w:rsidRDefault="00077D26">
      <w:pPr>
        <w:spacing w:after="0" w:line="600" w:lineRule="auto"/>
        <w:ind w:firstLine="720"/>
        <w:jc w:val="both"/>
        <w:rPr>
          <w:rFonts w:eastAsia="Times New Roman"/>
          <w:szCs w:val="24"/>
        </w:rPr>
      </w:pPr>
      <w:r>
        <w:rPr>
          <w:rFonts w:eastAsia="Times New Roman"/>
          <w:szCs w:val="24"/>
        </w:rPr>
        <w:t>Είναι, λοιπόν, πολλές οι δυνατότητες αυτού του εγχειρήματος.</w:t>
      </w:r>
    </w:p>
    <w:p w14:paraId="6FA9DC6E" w14:textId="77777777" w:rsidR="00C930AA" w:rsidRDefault="00077D26">
      <w:pPr>
        <w:spacing w:after="0" w:line="600" w:lineRule="auto"/>
        <w:ind w:firstLine="720"/>
        <w:jc w:val="both"/>
        <w:rPr>
          <w:rFonts w:eastAsia="Times New Roman"/>
          <w:szCs w:val="24"/>
        </w:rPr>
      </w:pPr>
      <w:r>
        <w:rPr>
          <w:rFonts w:eastAsia="Times New Roman"/>
          <w:szCs w:val="24"/>
        </w:rPr>
        <w:t>Η κοινωνία δεν θα υπολογίσει στο ελάχιστο τις μεμψιμοιρίες, τις άστοχες και τραβηγμένες από τα μαλλιά αιτιάσεις της Αντιπολίτευσης, ιδίως της</w:t>
      </w:r>
      <w:r>
        <w:rPr>
          <w:rFonts w:eastAsia="Times New Roman"/>
          <w:szCs w:val="24"/>
        </w:rPr>
        <w:t xml:space="preserve"> Νέας Δημοκρατίας και της Δημοκρατικής Συμπαράταξης, απέναντι σε ένα καλό νομοθέτημα. Αυτοί που με την παντελή έλλειψη κάθε μεσοπρόθεσμης και μακροπρόθεσμης πολιτικής στις ΑΠΕ, αυτοί που εξυπηρετώντας συγκεκριμένα συμφέροντα κι επιμελητήρια οδήγησαν επί τω</w:t>
      </w:r>
      <w:r>
        <w:rPr>
          <w:rFonts w:eastAsia="Times New Roman"/>
          <w:szCs w:val="24"/>
        </w:rPr>
        <w:t>ν ημερών τους την ενεργειακή αγορά πολύ κοντά στη χρεοκοπία, αυτοί που επέβαλλαν στον καταναλωτή να βάλει βαθιά το χέρι στην τσέπη κι έπρεπε να έρθει αυτή η Κυβέρνηση και να διασώσει τον λογαριασμό ΑΠΕ στον ΛΑΓΗΕ και να εξορθολογήσει τις πληρωμές των παραγ</w:t>
      </w:r>
      <w:r>
        <w:rPr>
          <w:rFonts w:eastAsia="Times New Roman"/>
          <w:szCs w:val="24"/>
        </w:rPr>
        <w:t xml:space="preserve">ωγών, αυτοί δεν είναι ικανοί ένα καλό, οφθαλμοφανώς καλό, νομοθέτημα, να το υποστηρίξουν χωρίς μεμψιμοιρίες. </w:t>
      </w:r>
    </w:p>
    <w:p w14:paraId="6FA9DC6F" w14:textId="77777777" w:rsidR="00C930AA" w:rsidRDefault="00077D26">
      <w:pPr>
        <w:spacing w:after="0" w:line="600" w:lineRule="auto"/>
        <w:ind w:firstLine="720"/>
        <w:jc w:val="both"/>
        <w:rPr>
          <w:rFonts w:eastAsia="Times New Roman"/>
          <w:szCs w:val="24"/>
        </w:rPr>
      </w:pPr>
      <w:r>
        <w:rPr>
          <w:rFonts w:eastAsia="Times New Roman"/>
          <w:szCs w:val="24"/>
        </w:rPr>
        <w:t>Η κοινωνία πρέπει να πάρει την «πάσα» και να δημιουργήσει νέες θέσεις εργασίας, να συμμετάσχει στην ενεργειακή δημοκρατία, να εκμεταλλευτεί τους φ</w:t>
      </w:r>
      <w:r>
        <w:rPr>
          <w:rFonts w:eastAsia="Times New Roman"/>
          <w:szCs w:val="24"/>
        </w:rPr>
        <w:t>υσικούς τοπικούς πόρους με σεβασμό στο περιβάλλον, να επωφεληθεί άμεσα από τα κίνητρα που δίνονται για την παραγωγή ενέργειας από ΑΠΕ και να συμβάλει και στην αντιμετώπιση της ενεργειακής φτώχειας.</w:t>
      </w:r>
    </w:p>
    <w:p w14:paraId="6FA9DC70" w14:textId="77777777" w:rsidR="00C930AA" w:rsidRDefault="00077D26">
      <w:pPr>
        <w:spacing w:after="0" w:line="600" w:lineRule="auto"/>
        <w:ind w:firstLine="720"/>
        <w:jc w:val="both"/>
        <w:rPr>
          <w:rFonts w:eastAsia="Times New Roman"/>
          <w:szCs w:val="24"/>
        </w:rPr>
      </w:pPr>
      <w:r>
        <w:rPr>
          <w:rFonts w:eastAsia="Times New Roman"/>
          <w:szCs w:val="24"/>
        </w:rPr>
        <w:t xml:space="preserve"> Σας ευχαριστώ.</w:t>
      </w:r>
    </w:p>
    <w:p w14:paraId="6FA9DC71" w14:textId="77777777" w:rsidR="00C930AA" w:rsidRDefault="00077D26">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r>
        <w:rPr>
          <w:rFonts w:eastAsia="Times New Roman"/>
          <w:szCs w:val="24"/>
        </w:rPr>
        <w:t>)</w:t>
      </w:r>
    </w:p>
    <w:p w14:paraId="6FA9DC72" w14:textId="77777777" w:rsidR="00C930AA" w:rsidRDefault="00077D26">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6FA9DC73" w14:textId="77777777" w:rsidR="00C930AA" w:rsidRDefault="00077D26">
      <w:pPr>
        <w:spacing w:after="0" w:line="600" w:lineRule="auto"/>
        <w:ind w:firstLine="720"/>
        <w:jc w:val="both"/>
        <w:rPr>
          <w:rFonts w:eastAsia="Times New Roman"/>
          <w:szCs w:val="24"/>
        </w:rPr>
      </w:pPr>
      <w:r>
        <w:rPr>
          <w:rFonts w:eastAsia="Times New Roman"/>
          <w:szCs w:val="24"/>
        </w:rPr>
        <w:t>Η συνάδελφος κ</w:t>
      </w:r>
      <w:r>
        <w:rPr>
          <w:rFonts w:eastAsia="Times New Roman"/>
          <w:szCs w:val="24"/>
        </w:rPr>
        <w:t>.</w:t>
      </w:r>
      <w:r>
        <w:rPr>
          <w:rFonts w:eastAsia="Times New Roman"/>
          <w:szCs w:val="24"/>
        </w:rPr>
        <w:t xml:space="preserve"> Αφροδίτη Θεοπεφτάτου έχει τον λόγο.</w:t>
      </w:r>
    </w:p>
    <w:p w14:paraId="6FA9DC74" w14:textId="77777777" w:rsidR="00C930AA" w:rsidRDefault="00077D26">
      <w:pPr>
        <w:spacing w:after="0" w:line="600" w:lineRule="auto"/>
        <w:ind w:firstLine="720"/>
        <w:jc w:val="both"/>
        <w:rPr>
          <w:rFonts w:eastAsia="Times New Roman"/>
          <w:szCs w:val="24"/>
        </w:rPr>
      </w:pPr>
      <w:r>
        <w:rPr>
          <w:rFonts w:eastAsia="Times New Roman"/>
          <w:b/>
          <w:szCs w:val="24"/>
        </w:rPr>
        <w:t>ΑΦΡΟΔΙΤΗ ΘΕΟΠΕΦΤΑΤΟΥ:</w:t>
      </w:r>
      <w:r>
        <w:rPr>
          <w:rFonts w:eastAsia="Times New Roman"/>
          <w:szCs w:val="24"/>
        </w:rPr>
        <w:t xml:space="preserve"> Ευχαριστώ, κύριε Πρόεδρε και για την ανοχή σας στην απουσία μου.</w:t>
      </w:r>
    </w:p>
    <w:p w14:paraId="6FA9DC75" w14:textId="77777777" w:rsidR="00C930AA" w:rsidRDefault="00077D26">
      <w:pPr>
        <w:spacing w:after="0" w:line="600" w:lineRule="auto"/>
        <w:ind w:firstLine="720"/>
        <w:jc w:val="both"/>
        <w:rPr>
          <w:rFonts w:eastAsia="Times New Roman"/>
          <w:szCs w:val="24"/>
        </w:rPr>
      </w:pPr>
      <w:r>
        <w:rPr>
          <w:rFonts w:eastAsia="Times New Roman"/>
          <w:szCs w:val="24"/>
        </w:rPr>
        <w:t>Κυρίες και κύριοι συνάδελφοι, θα ήθελα κι εγώ να χαιρετ</w:t>
      </w:r>
      <w:r>
        <w:rPr>
          <w:rFonts w:eastAsia="Times New Roman"/>
          <w:szCs w:val="24"/>
        </w:rPr>
        <w:t>ήσω αυτό το νομοσχέδιο, που, πραγματικά, αποτελεί τομή για την ενεργειακή πολιτική, δίνοντας κίνητρα στους ΟΤΑ, σε επιχειρήσεις, σε ιδιώτες όχι μόνο να είναι καταναλωτές ενέργειας, αλλά να είναι και παραγωγοί, οι οποίοι είτε θα πωλούν στο δίκτυο είτε θα συ</w:t>
      </w:r>
      <w:r>
        <w:rPr>
          <w:rFonts w:eastAsia="Times New Roman"/>
          <w:szCs w:val="24"/>
        </w:rPr>
        <w:t>μψηφίζουν με το ρεύμα που καταναλώνουν. Είμαστε ακόμα στην αρχή. Νομίζω ότι προχωρώντας αυτό το καινοτόμο σχέδιο, θα συμβάλει και στην καταπολέμηση, αφ</w:t>
      </w:r>
      <w:r>
        <w:rPr>
          <w:rFonts w:eastAsia="Times New Roman"/>
          <w:szCs w:val="24"/>
        </w:rPr>
        <w:t xml:space="preserve">’ </w:t>
      </w:r>
      <w:r>
        <w:rPr>
          <w:rFonts w:eastAsia="Times New Roman"/>
          <w:szCs w:val="24"/>
        </w:rPr>
        <w:t>ενός, της ενεργειακής φτώχειας, αλλά θα φανεί στην πορεία και στον εκδημοκρατισμό του χώρου της ενέργει</w:t>
      </w:r>
      <w:r>
        <w:rPr>
          <w:rFonts w:eastAsia="Times New Roman"/>
          <w:szCs w:val="24"/>
        </w:rPr>
        <w:t>ας.</w:t>
      </w:r>
    </w:p>
    <w:p w14:paraId="6FA9DC76" w14:textId="77777777" w:rsidR="00C930AA" w:rsidRDefault="00077D26">
      <w:pPr>
        <w:spacing w:after="0" w:line="600" w:lineRule="auto"/>
        <w:ind w:firstLine="720"/>
        <w:jc w:val="both"/>
        <w:rPr>
          <w:rFonts w:eastAsia="Times New Roman"/>
          <w:szCs w:val="24"/>
        </w:rPr>
      </w:pPr>
      <w:r>
        <w:rPr>
          <w:rFonts w:eastAsia="Times New Roman"/>
          <w:szCs w:val="24"/>
        </w:rPr>
        <w:t xml:space="preserve">Ακόμα θα ήθελα -όπως έκαναν και ορισμένοι προλαλήσαντες- να εξάρω την προσπάθεια του Υπουργείου Περιβάλλοντος ως προς την εξειδίκευση των κινήτρων και των προϋποθέσεων για τις νησιωτικές περιοχές. </w:t>
      </w:r>
    </w:p>
    <w:p w14:paraId="6FA9DC77" w14:textId="77777777" w:rsidR="00C930AA" w:rsidRDefault="00077D26">
      <w:pPr>
        <w:spacing w:after="0" w:line="600" w:lineRule="auto"/>
        <w:ind w:firstLine="720"/>
        <w:jc w:val="both"/>
        <w:rPr>
          <w:rFonts w:eastAsia="Times New Roman"/>
          <w:szCs w:val="24"/>
        </w:rPr>
      </w:pPr>
      <w:r>
        <w:rPr>
          <w:rFonts w:eastAsia="Times New Roman"/>
          <w:szCs w:val="24"/>
        </w:rPr>
        <w:t>Όπως γνωρίζουμε όλοι, τα νησιά μας και του Αιγαίου, αλλά και του Ιονίου, έχουν πρόβλημα λειψυδρίας. Αυτός ο τρόπος δίνει μια μεγάλη ανάσα στους μόνιμους κατοίκους, μέσα από επιχειρήσεις ή μέσω των ΟΤΑ ή μέσω ιδιωτών, να συμβάλλουν στην καταπολέμηση του προ</w:t>
      </w:r>
      <w:r>
        <w:rPr>
          <w:rFonts w:eastAsia="Times New Roman"/>
          <w:szCs w:val="24"/>
        </w:rPr>
        <w:t xml:space="preserve">βλήματος της λειψυδρίας και μέσω αυτού του τρόπου. </w:t>
      </w:r>
    </w:p>
    <w:p w14:paraId="6FA9DC78" w14:textId="77777777" w:rsidR="00C930AA" w:rsidRDefault="00077D26">
      <w:pPr>
        <w:spacing w:after="0" w:line="600" w:lineRule="auto"/>
        <w:ind w:firstLine="720"/>
        <w:jc w:val="both"/>
        <w:rPr>
          <w:rFonts w:eastAsia="Times New Roman"/>
          <w:szCs w:val="24"/>
        </w:rPr>
      </w:pPr>
      <w:r>
        <w:rPr>
          <w:rFonts w:eastAsia="Times New Roman"/>
          <w:szCs w:val="24"/>
        </w:rPr>
        <w:t>Σε μας, στην Ιθάκη, οι μόνιμοι κάτοικοι είναι τρεις χιλιάδες και οι τέσσερις αφαλατώσεις</w:t>
      </w:r>
      <w:r>
        <w:rPr>
          <w:rFonts w:eastAsia="Times New Roman"/>
          <w:szCs w:val="24"/>
        </w:rPr>
        <w:t>,</w:t>
      </w:r>
      <w:r>
        <w:rPr>
          <w:rFonts w:eastAsia="Times New Roman"/>
          <w:szCs w:val="24"/>
        </w:rPr>
        <w:t xml:space="preserve"> που λειτουργούν στο νησί κοστίζουν -λειτουργικά κι ενεργειακά- γύρω στις 500.000 τον χρόνο. Μιλάμε για υπερβολικό </w:t>
      </w:r>
      <w:r>
        <w:rPr>
          <w:rFonts w:eastAsia="Times New Roman"/>
          <w:szCs w:val="24"/>
        </w:rPr>
        <w:t xml:space="preserve">κόστος για το νερό, για το αυτονόητο. </w:t>
      </w:r>
    </w:p>
    <w:p w14:paraId="6FA9DC79" w14:textId="77777777" w:rsidR="00C930AA" w:rsidRDefault="00077D26">
      <w:pPr>
        <w:spacing w:after="0" w:line="600" w:lineRule="auto"/>
        <w:ind w:firstLine="720"/>
        <w:jc w:val="both"/>
        <w:rPr>
          <w:rFonts w:eastAsia="Times New Roman"/>
          <w:szCs w:val="24"/>
        </w:rPr>
      </w:pPr>
      <w:r>
        <w:rPr>
          <w:rFonts w:eastAsia="Times New Roman"/>
          <w:szCs w:val="24"/>
        </w:rPr>
        <w:t>Κυρίως, κυρίες και κύριοι συνάδελφοι, θα ήθελα να αναφερθώ σε τέσσερις τροπολογίες</w:t>
      </w:r>
      <w:r>
        <w:rPr>
          <w:rFonts w:eastAsia="Times New Roman"/>
          <w:szCs w:val="24"/>
        </w:rPr>
        <w:t>,</w:t>
      </w:r>
      <w:r>
        <w:rPr>
          <w:rFonts w:eastAsia="Times New Roman"/>
          <w:szCs w:val="24"/>
        </w:rPr>
        <w:t xml:space="preserve"> που κατέθεσα σε αυτό το νομοσχέδιο και είναι κυρίως πολεοδομικού περιερχομένου. </w:t>
      </w:r>
    </w:p>
    <w:p w14:paraId="6FA9DC7A" w14:textId="77777777" w:rsidR="00C930AA" w:rsidRDefault="00077D26">
      <w:pPr>
        <w:spacing w:after="0" w:line="600" w:lineRule="auto"/>
        <w:ind w:firstLine="720"/>
        <w:jc w:val="both"/>
        <w:rPr>
          <w:rFonts w:eastAsia="Times New Roman"/>
          <w:szCs w:val="24"/>
        </w:rPr>
      </w:pPr>
      <w:r>
        <w:rPr>
          <w:rFonts w:eastAsia="Times New Roman"/>
          <w:szCs w:val="24"/>
        </w:rPr>
        <w:t>Η πρώτη, με γενικό αριθμό 1441 και ειδικό 164, αναφέ</w:t>
      </w:r>
      <w:r>
        <w:rPr>
          <w:rFonts w:eastAsia="Times New Roman"/>
          <w:szCs w:val="24"/>
        </w:rPr>
        <w:t>ρεται στην παράταση προθεσμίας για έκδοση οικοδομικών αδειών και αδειών δόμησης.</w:t>
      </w:r>
    </w:p>
    <w:p w14:paraId="6FA9DC7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Όπως γνωρίζουμε, τα τελευταία χρόνια πολλοί που είχαν καταθέσει φάκελο για να εκδώσουν άδειες, δεν μπόρεσαν τελικά στην πορεία να ολοκληρώσουν τον έλεγχο. Είτε οι πολεοδομίες </w:t>
      </w:r>
      <w:r>
        <w:rPr>
          <w:rFonts w:eastAsia="Times New Roman" w:cs="Times New Roman"/>
          <w:szCs w:val="24"/>
        </w:rPr>
        <w:t xml:space="preserve">απογυμνώθηκαν από προσωπικό, είτε οι ίδιοι οι ενδιαφερόμενοι ήταν σε δεινή οικονομική κατάσταση. </w:t>
      </w:r>
    </w:p>
    <w:p w14:paraId="6FA9DC7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Προτείνουμε, λοιπόν, να δοθεί προθεσμία μέχρι τις 30</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2018, εφόσον έχει υποβληθεί φάκελος, να μην επιστραφεί από την πολεοδομία, δηλαδή, και να μπορεί να εκδ</w:t>
      </w:r>
      <w:r>
        <w:rPr>
          <w:rFonts w:eastAsia="Times New Roman" w:cs="Times New Roman"/>
          <w:szCs w:val="24"/>
        </w:rPr>
        <w:t>οθεί μέχρι τις 30</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2018.</w:t>
      </w:r>
    </w:p>
    <w:p w14:paraId="6FA9DC7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Η τροπολογία με γενικό αριθμό 1442 και ειδικό 165 αφορά την παράταση της θητείας των συλλογικών οργάνων. Επίσης, υπάρχει και η τροπολογία με γενικό αριθμό 1443 με ειδικό 166. Και οι δύο τροπολογίες αναφέρονται στην εύρυθμη λειτουρ</w:t>
      </w:r>
      <w:r>
        <w:rPr>
          <w:rFonts w:eastAsia="Times New Roman" w:cs="Times New Roman"/>
          <w:szCs w:val="24"/>
        </w:rPr>
        <w:t>γία συλλογικών οργάνων</w:t>
      </w:r>
      <w:r>
        <w:rPr>
          <w:rFonts w:eastAsia="Times New Roman" w:cs="Times New Roman"/>
          <w:szCs w:val="24"/>
        </w:rPr>
        <w:t>,</w:t>
      </w:r>
      <w:r>
        <w:rPr>
          <w:rFonts w:eastAsia="Times New Roman" w:cs="Times New Roman"/>
          <w:szCs w:val="24"/>
        </w:rPr>
        <w:t xml:space="preserve"> που απαιτούνται για τη διοίκηση. Πλην, όμως, θα πρέπει οι φορείς να γνωμοδοτήσουν για τη συγκρότησή τους. Οπότε, λόγω αυτής της καθυστέρησης, παρατείνεται η θητεία των προηγούμενων συλλογικών οργάνων, να μπορεί η διοίκηση, δηλαδή, ν</w:t>
      </w:r>
      <w:r>
        <w:rPr>
          <w:rFonts w:eastAsia="Times New Roman" w:cs="Times New Roman"/>
          <w:szCs w:val="24"/>
        </w:rPr>
        <w:t xml:space="preserve">α μην έχει καθυστερήσεις. </w:t>
      </w:r>
    </w:p>
    <w:p w14:paraId="6FA9DC7E"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Τέλος, η τροπολογία με γενικό αριθμό 1445 και ειδικό 168 αφορά την αρμοδιότητα έκδοσης οικοδομικών αδειών και την παράταση ισχύος των οικοδομικών αδειών για τους λόγους που σας είπα πριν. Πολλοί ήδη έχουν εκδώσει την άδειά τους. </w:t>
      </w:r>
      <w:r>
        <w:rPr>
          <w:rFonts w:eastAsia="Times New Roman" w:cs="Times New Roman"/>
          <w:szCs w:val="24"/>
        </w:rPr>
        <w:t>Δόθηκαν και με προηγούμενη νομοθεσία παρατάσεις, προκειμένου να ολοκληρώσει κάποιος, που είχε τέτοια οικοδομική άδεια, τον σκελετό και τις όψεις, για να μπορεί να πάρει παράταση επ’ αόριστον και να το τελειώσει. Δίνεται, λοιπόν, παράταση έως 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2020</w:t>
      </w:r>
      <w:r>
        <w:rPr>
          <w:rFonts w:eastAsia="Times New Roman" w:cs="Times New Roman"/>
          <w:szCs w:val="24"/>
        </w:rPr>
        <w:t xml:space="preserve"> -καταληκτική ημερομηνία- για την ισχύ αυτών των οικοδομικών αδειών.</w:t>
      </w:r>
    </w:p>
    <w:p w14:paraId="6FA9DC7F"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Ακόμη, προκειμένου να εκδοθεί η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για εγκαταστάσεις του Υπουργείου Εθνικής Άμυνας δίνεται ακόμη μία παράταση.</w:t>
      </w:r>
    </w:p>
    <w:p w14:paraId="6FA9DC80"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Κύριε Υπουργέ, σας ζητώ να τις κάνετε δεκτές, γιατί νομ</w:t>
      </w:r>
      <w:r>
        <w:rPr>
          <w:rFonts w:eastAsia="Times New Roman" w:cs="Times New Roman"/>
          <w:szCs w:val="24"/>
        </w:rPr>
        <w:t>ίζω ότι βοηθάνε πολύ κόσμο.</w:t>
      </w:r>
    </w:p>
    <w:p w14:paraId="6FA9DC81" w14:textId="77777777" w:rsidR="00C930AA" w:rsidRDefault="00077D2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FA9DC82"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κυρία συνάδελφε.</w:t>
      </w:r>
    </w:p>
    <w:p w14:paraId="6FA9DC83"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Κύριε Πρόεδρε, θα ήθελα τον λόγο παρακαλώ.</w:t>
      </w:r>
    </w:p>
    <w:p w14:paraId="6FA9DC84"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ΠΡΟΕΔΡΕΥΩΝ (Σπυρίδων</w:t>
      </w:r>
      <w:r>
        <w:rPr>
          <w:rFonts w:eastAsia="Times New Roman" w:cs="Times New Roman"/>
          <w:b/>
          <w:szCs w:val="24"/>
        </w:rPr>
        <w:t xml:space="preserve"> Λυκούδης):</w:t>
      </w:r>
      <w:r>
        <w:rPr>
          <w:rFonts w:eastAsia="Times New Roman" w:cs="Times New Roman"/>
          <w:szCs w:val="24"/>
        </w:rPr>
        <w:t xml:space="preserve"> Παρακαλώ, κύριε Υπουργέ, έχετε τον λόγο.</w:t>
      </w:r>
    </w:p>
    <w:p w14:paraId="6FA9DC85"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Ευχαριστώ, κύριε Πρόεδρε.</w:t>
      </w:r>
    </w:p>
    <w:p w14:paraId="6FA9DC86"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Σχετικά με τις τροπολογίες</w:t>
      </w:r>
      <w:r>
        <w:rPr>
          <w:rFonts w:eastAsia="Times New Roman" w:cs="Times New Roman"/>
          <w:szCs w:val="24"/>
        </w:rPr>
        <w:t>,</w:t>
      </w:r>
      <w:r>
        <w:rPr>
          <w:rFonts w:eastAsia="Times New Roman" w:cs="Times New Roman"/>
          <w:szCs w:val="24"/>
        </w:rPr>
        <w:t xml:space="preserve"> που ανέφερε η κ</w:t>
      </w:r>
      <w:r>
        <w:rPr>
          <w:rFonts w:eastAsia="Times New Roman" w:cs="Times New Roman"/>
          <w:szCs w:val="24"/>
        </w:rPr>
        <w:t>.</w:t>
      </w:r>
      <w:r>
        <w:rPr>
          <w:rFonts w:eastAsia="Times New Roman" w:cs="Times New Roman"/>
          <w:szCs w:val="24"/>
        </w:rPr>
        <w:t xml:space="preserve"> Θεοπεφτάτου, κάνουμε δεκτές -θα τις πω μία προς μία- τις εξής: </w:t>
      </w:r>
    </w:p>
    <w:p w14:paraId="6FA9DC87"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Την τροπολ</w:t>
      </w:r>
      <w:r>
        <w:rPr>
          <w:rFonts w:eastAsia="Times New Roman" w:cs="Times New Roman"/>
          <w:szCs w:val="24"/>
        </w:rPr>
        <w:t>ογία με γενικό αριθμό 1441, την παράταση, δηλαδή, της έκδοσης των οικοδομικών αδειών μέχρι τις 30</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2018. Αυτές που έληγαν, δηλαδή, στις 31 Δεκεμβρίου και ήταν ορισμένα τυπικά μόνο, παίρνουν τετράμηνη παράταση για να ολοκληρώσουν.</w:t>
      </w:r>
    </w:p>
    <w:p w14:paraId="6FA9DC88"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Η υπ’ αριθμόν 1442 τροπολ</w:t>
      </w:r>
      <w:r>
        <w:rPr>
          <w:rFonts w:eastAsia="Times New Roman" w:cs="Times New Roman"/>
          <w:szCs w:val="24"/>
        </w:rPr>
        <w:t>ογία αφορά τα συλλογικά όργανα και έγινε αποδεκτή.</w:t>
      </w:r>
    </w:p>
    <w:p w14:paraId="6FA9DC89"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Η τροπολογία με γενικό αριθμό 1443 που, επίσης, αναφέρεται στη συνέχιση της λειτουργίας των επιτροπών και των οργάνων που γνωμοδοτούν για τις υπαγωγές στον νόμο που βρίσκονται σε παραδοσιακό οικισμό, γίνετ</w:t>
      </w:r>
      <w:r>
        <w:rPr>
          <w:rFonts w:eastAsia="Times New Roman" w:cs="Times New Roman"/>
          <w:szCs w:val="24"/>
        </w:rPr>
        <w:t>αι, επίσης, αποδεκτή με μία νομοτεχνική. Στην παράγραφο 5 του άρθρου 125 του νόμου, προστίθενται τα εδάφια, αλλάζει η αρίθμηση, και διαγράφονται τα στοιχεία «ε΄» και «στ΄». Είναι μια διαφοροποίηση.</w:t>
      </w:r>
    </w:p>
    <w:p w14:paraId="6FA9DC8A"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ΑΦΡΟΔΙΤΗ ΘΕΟΠΕΦΤΑΤΟΥ:</w:t>
      </w:r>
      <w:r>
        <w:rPr>
          <w:rFonts w:eastAsia="Times New Roman" w:cs="Times New Roman"/>
          <w:szCs w:val="24"/>
        </w:rPr>
        <w:t xml:space="preserve"> Η τελευταία παράγραφος συμπεριλαμβάν</w:t>
      </w:r>
      <w:r>
        <w:rPr>
          <w:rFonts w:eastAsia="Times New Roman" w:cs="Times New Roman"/>
          <w:szCs w:val="24"/>
        </w:rPr>
        <w:t>ει αυτά τα εδάφια.</w:t>
      </w:r>
    </w:p>
    <w:p w14:paraId="6FA9DC8B"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Μισό λεπτό. Δεν υπάρχουν α΄, β΄, γ΄ και δ΄, όπως μου επιβεβαιώνουν. </w:t>
      </w:r>
    </w:p>
    <w:p w14:paraId="6FA9DC8C" w14:textId="77777777" w:rsidR="00C930AA" w:rsidRDefault="00077D26">
      <w:pPr>
        <w:spacing w:after="0" w:line="600" w:lineRule="auto"/>
        <w:ind w:firstLine="720"/>
        <w:jc w:val="both"/>
        <w:rPr>
          <w:rFonts w:eastAsia="Times New Roman"/>
          <w:szCs w:val="24"/>
        </w:rPr>
      </w:pPr>
      <w:r>
        <w:rPr>
          <w:rFonts w:eastAsia="Times New Roman"/>
          <w:szCs w:val="24"/>
        </w:rPr>
        <w:t>Η επόμενη τροπολογία, που γίνεται αποδεκτή, είναι η 1445, που αφορά την παράταση των οικοδομικών αδειών. Φαντά</w:t>
      </w:r>
      <w:r>
        <w:rPr>
          <w:rFonts w:eastAsia="Times New Roman"/>
          <w:szCs w:val="24"/>
        </w:rPr>
        <w:t>ζομαι ότι είναι μια παράταση για την οποία υπάρχει μια γενικότερη συναίνεση στη Βουλή.</w:t>
      </w:r>
    </w:p>
    <w:p w14:paraId="6FA9DC8D" w14:textId="77777777" w:rsidR="00C930AA" w:rsidRDefault="00077D26">
      <w:pPr>
        <w:spacing w:after="0" w:line="600" w:lineRule="auto"/>
        <w:ind w:firstLine="720"/>
        <w:jc w:val="both"/>
        <w:rPr>
          <w:rFonts w:eastAsia="Times New Roman"/>
          <w:szCs w:val="24"/>
        </w:rPr>
      </w:pPr>
      <w:r>
        <w:rPr>
          <w:rFonts w:eastAsia="Times New Roman"/>
          <w:szCs w:val="24"/>
        </w:rPr>
        <w:t>Υπάρχει επίσης ακόμα μια τροπολογία, που δεν γίνεται αποδεκτή, η 1427 του Βουλευτή κ. Νικολόπουλου, για τις μικρές ανεμογεννήτριες. Δεν διαφωνούμε με το πνεύμα, αλλά ετο</w:t>
      </w:r>
      <w:r>
        <w:rPr>
          <w:rFonts w:eastAsia="Times New Roman"/>
          <w:szCs w:val="24"/>
        </w:rPr>
        <w:t xml:space="preserve">ιμάζεται νομοθετική ρύθμιση και έκδοση </w:t>
      </w:r>
      <w:r>
        <w:rPr>
          <w:rFonts w:eastAsia="Times New Roman"/>
          <w:szCs w:val="24"/>
        </w:rPr>
        <w:t>υ</w:t>
      </w:r>
      <w:r>
        <w:rPr>
          <w:rFonts w:eastAsia="Times New Roman"/>
          <w:szCs w:val="24"/>
        </w:rPr>
        <w:t xml:space="preserve">πουργικής </w:t>
      </w:r>
      <w:r>
        <w:rPr>
          <w:rFonts w:eastAsia="Times New Roman"/>
          <w:szCs w:val="24"/>
        </w:rPr>
        <w:t>α</w:t>
      </w:r>
      <w:r>
        <w:rPr>
          <w:rFonts w:eastAsia="Times New Roman"/>
          <w:szCs w:val="24"/>
        </w:rPr>
        <w:t xml:space="preserve">πόφασης, ώστε να υπάρξει επανεκκίνηση της αγοράς των μικρών ανεμογεννητριών. Συγκεκριμένα, θα διεξαχθεί διαγωνιστική διαδικασία ειδικά για τις μικρές ανεμογεννήτριες. </w:t>
      </w:r>
    </w:p>
    <w:p w14:paraId="6FA9DC8E" w14:textId="77777777" w:rsidR="00C930AA" w:rsidRDefault="00077D26">
      <w:pPr>
        <w:spacing w:after="0" w:line="600" w:lineRule="auto"/>
        <w:ind w:firstLine="720"/>
        <w:jc w:val="both"/>
        <w:rPr>
          <w:rFonts w:eastAsia="Times New Roman"/>
          <w:szCs w:val="24"/>
        </w:rPr>
      </w:pPr>
      <w:r>
        <w:rPr>
          <w:rFonts w:eastAsia="Times New Roman"/>
          <w:szCs w:val="24"/>
        </w:rPr>
        <w:t>Συνεπώς το πρόβλημα θα επιλυθεί καθολ</w:t>
      </w:r>
      <w:r>
        <w:rPr>
          <w:rFonts w:eastAsia="Times New Roman"/>
          <w:szCs w:val="24"/>
        </w:rPr>
        <w:t>ικά για όλο τον κλάδο των μικρών ανεμογεννητριών και δεν υπάρχει λόγος να υπάρξει ειδική πρόβλεψη στο συγκεκριμένο νομοσχέδιο μόνο για τις ενεργειακές κοινότητες, θα καλύψει και τις ενεργειακές κοινότητες και τους ιδιώτες που παράγουν με μικρές ανεμογεννήτ</w:t>
      </w:r>
      <w:r>
        <w:rPr>
          <w:rFonts w:eastAsia="Times New Roman"/>
          <w:szCs w:val="24"/>
        </w:rPr>
        <w:t>ριες.</w:t>
      </w:r>
    </w:p>
    <w:p w14:paraId="6FA9DC8F" w14:textId="77777777" w:rsidR="00C930AA" w:rsidRDefault="00077D26">
      <w:pPr>
        <w:spacing w:after="0" w:line="600" w:lineRule="auto"/>
        <w:ind w:firstLine="720"/>
        <w:jc w:val="both"/>
        <w:rPr>
          <w:rFonts w:eastAsia="Times New Roman"/>
          <w:szCs w:val="24"/>
        </w:rPr>
      </w:pPr>
      <w:r>
        <w:rPr>
          <w:rFonts w:eastAsia="Times New Roman"/>
          <w:szCs w:val="24"/>
        </w:rPr>
        <w:t>Ευχαριστώ.</w:t>
      </w:r>
    </w:p>
    <w:p w14:paraId="6FA9DC90" w14:textId="77777777" w:rsidR="00C930AA" w:rsidRDefault="00077D26">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κύριε Υπουργέ.</w:t>
      </w:r>
    </w:p>
    <w:p w14:paraId="6FA9DC91" w14:textId="77777777" w:rsidR="00C930AA" w:rsidRDefault="00077D26">
      <w:pPr>
        <w:tabs>
          <w:tab w:val="left" w:pos="5803"/>
        </w:tabs>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Κύριε Πρόεδρε, θα ήθελα τον λόγο για μισό λεπτό σχετικά με τις τροπολογίες.</w:t>
      </w:r>
    </w:p>
    <w:p w14:paraId="6FA9DC92" w14:textId="77777777" w:rsidR="00C930AA" w:rsidRDefault="00077D26">
      <w:pPr>
        <w:tabs>
          <w:tab w:val="left" w:pos="5803"/>
        </w:tabs>
        <w:spacing w:after="0" w:line="600" w:lineRule="auto"/>
        <w:ind w:firstLine="720"/>
        <w:jc w:val="both"/>
        <w:rPr>
          <w:rFonts w:eastAsia="Times New Roman"/>
          <w:b/>
          <w:szCs w:val="24"/>
        </w:rPr>
      </w:pPr>
      <w:r>
        <w:rPr>
          <w:rFonts w:eastAsia="Times New Roman"/>
          <w:b/>
          <w:szCs w:val="24"/>
        </w:rPr>
        <w:t xml:space="preserve">ΠΡΟΕΔΡΕΥΩΝ (Σπυρίδων Λυκούδης): </w:t>
      </w:r>
      <w:r>
        <w:rPr>
          <w:rFonts w:eastAsia="Times New Roman"/>
          <w:szCs w:val="24"/>
        </w:rPr>
        <w:t>Ορίστε, έχετε τον λόγο.</w:t>
      </w:r>
    </w:p>
    <w:p w14:paraId="6FA9DC93" w14:textId="77777777" w:rsidR="00C930AA" w:rsidRDefault="00077D26">
      <w:pPr>
        <w:tabs>
          <w:tab w:val="left" w:pos="5803"/>
        </w:tabs>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Κύριε Υπουργέ, εκ μέρους της Δημοκρατικής Συμπαράταξης καταθέσαμε και μια τροπολογία, η οποία θεωρώ ότι είναι δίκαιη και είμαι βέβαιος ότι μπορείτε να την αποδεχθείτε. </w:t>
      </w:r>
    </w:p>
    <w:p w14:paraId="6FA9DC94" w14:textId="77777777" w:rsidR="00C930AA" w:rsidRDefault="00077D26">
      <w:pPr>
        <w:tabs>
          <w:tab w:val="left" w:pos="5803"/>
        </w:tabs>
        <w:spacing w:after="0" w:line="600" w:lineRule="auto"/>
        <w:ind w:firstLine="720"/>
        <w:jc w:val="both"/>
        <w:rPr>
          <w:rFonts w:eastAsia="Times New Roman"/>
          <w:szCs w:val="24"/>
        </w:rPr>
      </w:pPr>
      <w:r>
        <w:rPr>
          <w:rFonts w:eastAsia="Times New Roman"/>
          <w:szCs w:val="24"/>
        </w:rPr>
        <w:t>Η τροπολογία αυτή λέει το εξής πολύ απλό: Όπως δίνουμε τη δυνατότητα να υπάρχει οικονομ</w:t>
      </w:r>
      <w:r>
        <w:rPr>
          <w:rFonts w:eastAsia="Times New Roman"/>
          <w:szCs w:val="24"/>
        </w:rPr>
        <w:t xml:space="preserve">ική ενίσχυση στους τέσσερις νομούς της περιφέρειας </w:t>
      </w:r>
      <w:r>
        <w:rPr>
          <w:rFonts w:eastAsia="Times New Roman"/>
          <w:szCs w:val="24"/>
        </w:rPr>
        <w:t>δ</w:t>
      </w:r>
      <w:r>
        <w:rPr>
          <w:rFonts w:eastAsia="Times New Roman"/>
          <w:szCs w:val="24"/>
        </w:rPr>
        <w:t>υτικής Μακεδονίας για τους γνωστούς λόγους, ακόμη και στην Καστοριά και στα Γρεβενά που δεν έχουν λιγνιτικές μονάδες -και είναι σωστό αυτό-, εμείς θέλουμε να επεκταθεί με την ίδια λογική η δυνατότητα να ε</w:t>
      </w:r>
      <w:r>
        <w:rPr>
          <w:rFonts w:eastAsia="Times New Roman"/>
          <w:szCs w:val="24"/>
        </w:rPr>
        <w:t>νισχυθούν οικονομικά τα νοικοκυριά, όχι μόνο στη Μεγαλόπολη, αλλά σε ολόκληρη την Αρκαδία. Δεν λέμε για ολόκληρη την περιφέρεια Πελοποννήσου, στην Αρκαδία κατ’ ελάχιστον και στους όμορους δήμους των όμορων περιφερειακών κοινοτήτων.</w:t>
      </w:r>
    </w:p>
    <w:p w14:paraId="6FA9DC95" w14:textId="77777777" w:rsidR="00C930AA" w:rsidRDefault="00077D26">
      <w:pPr>
        <w:tabs>
          <w:tab w:val="left" w:pos="5803"/>
        </w:tabs>
        <w:spacing w:after="0"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Κα</w:t>
      </w:r>
      <w:r>
        <w:rPr>
          <w:rFonts w:eastAsia="Times New Roman"/>
          <w:szCs w:val="24"/>
        </w:rPr>
        <w:t>ι στην Κρήτη.</w:t>
      </w:r>
    </w:p>
    <w:p w14:paraId="6FA9DC96" w14:textId="77777777" w:rsidR="00C930AA" w:rsidRDefault="00077D26">
      <w:pPr>
        <w:tabs>
          <w:tab w:val="left" w:pos="5803"/>
        </w:tabs>
        <w:spacing w:after="0" w:line="600" w:lineRule="auto"/>
        <w:ind w:firstLine="720"/>
        <w:jc w:val="both"/>
        <w:rPr>
          <w:rFonts w:eastAsia="Times New Roman"/>
          <w:b/>
          <w:szCs w:val="24"/>
        </w:rPr>
      </w:pPr>
      <w:r>
        <w:rPr>
          <w:rFonts w:eastAsia="Times New Roman"/>
          <w:b/>
          <w:szCs w:val="24"/>
        </w:rPr>
        <w:t xml:space="preserve">ΙΩΑΝΝΗΣ ΜΑΝΙΑΤΗΣ: </w:t>
      </w:r>
      <w:r>
        <w:rPr>
          <w:rFonts w:eastAsia="Times New Roman"/>
          <w:szCs w:val="24"/>
        </w:rPr>
        <w:t>Όχι, αλλά όπως επαναλαμβάνω δεν υπάρχει λιγνιτική μονάδα στην Καστοριά και τα Γρεβενά και παρ’ όλα αυτά...</w:t>
      </w:r>
    </w:p>
    <w:p w14:paraId="6FA9DC97" w14:textId="77777777" w:rsidR="00C930AA" w:rsidRDefault="00077D26">
      <w:pPr>
        <w:tabs>
          <w:tab w:val="left" w:pos="5803"/>
        </w:tabs>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Ωραία, κύριε Μανιάτη.</w:t>
      </w:r>
    </w:p>
    <w:p w14:paraId="6FA9DC98" w14:textId="77777777" w:rsidR="00C930AA" w:rsidRDefault="00077D26">
      <w:pPr>
        <w:tabs>
          <w:tab w:val="left" w:pos="5803"/>
        </w:tabs>
        <w:spacing w:after="0" w:line="600" w:lineRule="auto"/>
        <w:ind w:firstLine="720"/>
        <w:jc w:val="both"/>
        <w:rPr>
          <w:rFonts w:eastAsia="Times New Roman"/>
          <w:szCs w:val="24"/>
        </w:rPr>
      </w:pPr>
      <w:r>
        <w:rPr>
          <w:rFonts w:eastAsia="Times New Roman"/>
          <w:szCs w:val="24"/>
        </w:rPr>
        <w:t>Το άκουσε ο κύριος Υπουργός και θα δει τι θα κάνει.</w:t>
      </w:r>
    </w:p>
    <w:p w14:paraId="6FA9DC99" w14:textId="77777777" w:rsidR="00C930AA" w:rsidRDefault="00077D26">
      <w:pPr>
        <w:tabs>
          <w:tab w:val="left" w:pos="5803"/>
        </w:tabs>
        <w:spacing w:after="0" w:line="600" w:lineRule="auto"/>
        <w:ind w:firstLine="720"/>
        <w:jc w:val="both"/>
        <w:rPr>
          <w:rFonts w:eastAsia="Times New Roman"/>
          <w:b/>
          <w:szCs w:val="24"/>
        </w:rPr>
      </w:pPr>
      <w:r>
        <w:rPr>
          <w:rFonts w:eastAsia="Times New Roman"/>
          <w:b/>
          <w:szCs w:val="24"/>
        </w:rPr>
        <w:t>ΙΩΑΝΝΗΣ ΜΑΝ</w:t>
      </w:r>
      <w:r>
        <w:rPr>
          <w:rFonts w:eastAsia="Times New Roman"/>
          <w:b/>
          <w:szCs w:val="24"/>
        </w:rPr>
        <w:t xml:space="preserve">ΙΑΤΗΣ: </w:t>
      </w:r>
      <w:r>
        <w:rPr>
          <w:rFonts w:eastAsia="Times New Roman"/>
          <w:szCs w:val="24"/>
        </w:rPr>
        <w:t xml:space="preserve">...42 ευρώ η </w:t>
      </w:r>
      <w:r>
        <w:rPr>
          <w:rFonts w:eastAsia="Times New Roman"/>
          <w:szCs w:val="24"/>
        </w:rPr>
        <w:t>μ</w:t>
      </w:r>
      <w:r>
        <w:rPr>
          <w:rFonts w:eastAsia="Times New Roman"/>
          <w:szCs w:val="24"/>
        </w:rPr>
        <w:t>εγαβατώρα, το ίδιο να ισχύσει για την Αρκαδία και τους όμορους δήμους των όμορων περιφερειακών κοινοτήτων.</w:t>
      </w:r>
    </w:p>
    <w:p w14:paraId="6FA9DC9A" w14:textId="77777777" w:rsidR="00C930AA" w:rsidRDefault="00077D26">
      <w:pPr>
        <w:tabs>
          <w:tab w:val="left" w:pos="5803"/>
        </w:tabs>
        <w:spacing w:after="0" w:line="600" w:lineRule="auto"/>
        <w:ind w:firstLine="720"/>
        <w:jc w:val="both"/>
        <w:rPr>
          <w:rFonts w:eastAsia="Times New Roman"/>
          <w:b/>
          <w:szCs w:val="24"/>
        </w:rPr>
      </w:pPr>
      <w:r>
        <w:rPr>
          <w:rFonts w:eastAsia="Times New Roman"/>
          <w:szCs w:val="24"/>
        </w:rPr>
        <w:t>Θα την ξανακαταθέσω, κύριε Πρόεδρε.</w:t>
      </w:r>
    </w:p>
    <w:p w14:paraId="6FA9DC9B" w14:textId="77777777" w:rsidR="00C930AA" w:rsidRDefault="00077D26">
      <w:pPr>
        <w:tabs>
          <w:tab w:val="left" w:pos="5803"/>
        </w:tabs>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Ευχαριστούμε, κύριε Μανιάτη.</w:t>
      </w:r>
    </w:p>
    <w:p w14:paraId="6FA9DC9C" w14:textId="77777777" w:rsidR="00C930AA" w:rsidRDefault="00077D26">
      <w:pPr>
        <w:tabs>
          <w:tab w:val="left" w:pos="5803"/>
        </w:tabs>
        <w:spacing w:after="0" w:line="600" w:lineRule="auto"/>
        <w:ind w:firstLine="720"/>
        <w:jc w:val="both"/>
        <w:rPr>
          <w:rFonts w:eastAsia="Times New Roman"/>
          <w:szCs w:val="24"/>
        </w:rPr>
      </w:pPr>
      <w:r>
        <w:rPr>
          <w:rFonts w:eastAsia="Times New Roman"/>
          <w:szCs w:val="24"/>
        </w:rPr>
        <w:t>Κύριε Συρίγο, έχετε τον λόγο γι</w:t>
      </w:r>
      <w:r>
        <w:rPr>
          <w:rFonts w:eastAsia="Times New Roman"/>
          <w:szCs w:val="24"/>
        </w:rPr>
        <w:t>α επτά λεπτά και χρόνια σας πολλά!</w:t>
      </w:r>
    </w:p>
    <w:p w14:paraId="6FA9DC9D" w14:textId="77777777" w:rsidR="00C930AA" w:rsidRDefault="00077D26">
      <w:pPr>
        <w:tabs>
          <w:tab w:val="left" w:pos="5803"/>
        </w:tabs>
        <w:spacing w:after="0" w:line="600" w:lineRule="auto"/>
        <w:ind w:firstLine="720"/>
        <w:jc w:val="both"/>
        <w:rPr>
          <w:rFonts w:eastAsia="Times New Roman"/>
          <w:szCs w:val="24"/>
        </w:rPr>
      </w:pPr>
      <w:r>
        <w:rPr>
          <w:rFonts w:eastAsia="Times New Roman"/>
          <w:b/>
          <w:szCs w:val="24"/>
        </w:rPr>
        <w:t xml:space="preserve">ΑΝΤΩΝΙΟΣ ΣΥΡΙΓΟΣ: </w:t>
      </w:r>
      <w:r>
        <w:rPr>
          <w:rFonts w:eastAsia="Times New Roman"/>
          <w:szCs w:val="24"/>
        </w:rPr>
        <w:t>Ευχαριστώ πολύ, κύριε Πρόεδρε.</w:t>
      </w:r>
    </w:p>
    <w:p w14:paraId="6FA9DC9E" w14:textId="77777777" w:rsidR="00C930AA" w:rsidRDefault="00077D26">
      <w:pPr>
        <w:tabs>
          <w:tab w:val="left" w:pos="5803"/>
        </w:tabs>
        <w:spacing w:after="0" w:line="600" w:lineRule="auto"/>
        <w:ind w:firstLine="720"/>
        <w:jc w:val="both"/>
        <w:rPr>
          <w:rFonts w:eastAsia="Times New Roman"/>
          <w:szCs w:val="24"/>
        </w:rPr>
      </w:pPr>
      <w:r>
        <w:rPr>
          <w:rFonts w:eastAsia="Times New Roman"/>
          <w:szCs w:val="24"/>
        </w:rPr>
        <w:t>Κύριοι Υπουργοί, κύριοι συνάδελφοι, θα προσπαθήσω να είμαι σύντομος, ώστε να φύγω με την απορία εάν επιδοκιμάζετε την επάρκεια του λόγου μου ή τη συντομία μου.</w:t>
      </w:r>
    </w:p>
    <w:p w14:paraId="6FA9DC9F" w14:textId="77777777" w:rsidR="00C930AA" w:rsidRDefault="00077D26">
      <w:pPr>
        <w:tabs>
          <w:tab w:val="left" w:pos="5803"/>
        </w:tabs>
        <w:spacing w:after="0" w:line="600" w:lineRule="auto"/>
        <w:ind w:firstLine="720"/>
        <w:jc w:val="both"/>
        <w:rPr>
          <w:rFonts w:eastAsia="Times New Roman"/>
          <w:szCs w:val="24"/>
        </w:rPr>
      </w:pPr>
      <w:r>
        <w:rPr>
          <w:rFonts w:eastAsia="Times New Roman"/>
          <w:szCs w:val="24"/>
        </w:rPr>
        <w:t>Το ζήτημα τη</w:t>
      </w:r>
      <w:r>
        <w:rPr>
          <w:rFonts w:eastAsia="Times New Roman"/>
          <w:szCs w:val="24"/>
        </w:rPr>
        <w:t>ς ενεργειακής επάρκειας ήταν και παραμένει κορυφαίο στις συζητήσεις μας και στις προτεραιότητές μας στα νησιά και ιδιαίτερα στα Κυκλαδονήσια. Η ιδιομορφία του νησιωτικού μικροκλίματος επέβαλλε και επιβάλλει μίαν εξόχως δύσκολη ισορροπία μεταξύ της προστασί</w:t>
      </w:r>
      <w:r>
        <w:rPr>
          <w:rFonts w:eastAsia="Times New Roman"/>
          <w:szCs w:val="24"/>
        </w:rPr>
        <w:t>ας του περιβάλλοντος και της ενεργειακής δραστηριότητας. Κατά τούτο εκτιμώ ότι πλεονεκτεί μεταξύ άλλων το υπό συζήτηση σχέδιο νόμου επίσης και από το γεγονός ότι λαμβάνεται προεχόντως υπ</w:t>
      </w:r>
      <w:r>
        <w:rPr>
          <w:rFonts w:eastAsia="Times New Roman"/>
          <w:szCs w:val="24"/>
        </w:rPr>
        <w:t xml:space="preserve">’ </w:t>
      </w:r>
      <w:r>
        <w:rPr>
          <w:rFonts w:eastAsia="Times New Roman"/>
          <w:szCs w:val="24"/>
        </w:rPr>
        <w:t xml:space="preserve">όψιν η συνταγματική αρχή του άρθρου 101 για τη νησιωτικότητα. Τούτο </w:t>
      </w:r>
      <w:r>
        <w:rPr>
          <w:rFonts w:eastAsia="Times New Roman"/>
          <w:szCs w:val="24"/>
        </w:rPr>
        <w:t>εμφαντικά τονίζεται στην εισηγητική έκθεση και αποδεικνύεται από τις επιμέρους διατάξεις του νομοσχεδίου. Ενδεικτικά: άρθρο 2 παράγραφος 1γ, άρθρο 3 παράγραφος 1α, άρθρο 6 παράγραφος 3 και 4 και 22.</w:t>
      </w:r>
    </w:p>
    <w:p w14:paraId="6FA9DCA0" w14:textId="77777777" w:rsidR="00C930AA" w:rsidRDefault="00077D26">
      <w:pPr>
        <w:tabs>
          <w:tab w:val="left" w:pos="5803"/>
        </w:tabs>
        <w:spacing w:after="0" w:line="600" w:lineRule="auto"/>
        <w:ind w:firstLine="720"/>
        <w:jc w:val="both"/>
        <w:rPr>
          <w:rFonts w:eastAsia="Times New Roman"/>
          <w:szCs w:val="24"/>
        </w:rPr>
      </w:pPr>
      <w:r>
        <w:rPr>
          <w:rFonts w:eastAsia="Times New Roman"/>
          <w:szCs w:val="24"/>
        </w:rPr>
        <w:t>Δι’ αυτών επιχειρείται η προσαρμογή του νόμου στη νησιωτι</w:t>
      </w:r>
      <w:r>
        <w:rPr>
          <w:rFonts w:eastAsia="Times New Roman"/>
          <w:szCs w:val="24"/>
        </w:rPr>
        <w:t xml:space="preserve">κή ιδιαιτερότητα, μια προσαρμογή που δεν πρέπει να παραμείνει απλώς </w:t>
      </w:r>
      <w:r>
        <w:rPr>
          <w:rFonts w:eastAsia="Times New Roman"/>
          <w:szCs w:val="24"/>
        </w:rPr>
        <w:t>«</w:t>
      </w:r>
      <w:r>
        <w:rPr>
          <w:rFonts w:eastAsia="Times New Roman"/>
          <w:szCs w:val="24"/>
        </w:rPr>
        <w:t>στοχαστική</w:t>
      </w:r>
      <w:r>
        <w:rPr>
          <w:rFonts w:eastAsia="Times New Roman"/>
          <w:szCs w:val="24"/>
        </w:rPr>
        <w:t>»</w:t>
      </w:r>
      <w:r>
        <w:rPr>
          <w:rFonts w:eastAsia="Times New Roman"/>
          <w:szCs w:val="24"/>
        </w:rPr>
        <w:t xml:space="preserve">, αλλά να υλοποιηθεί με σύντομα και λελογισμένα βήματα από τη διοίκηση και τους ενδιαφερομένους. </w:t>
      </w:r>
    </w:p>
    <w:p w14:paraId="6FA9DCA1" w14:textId="77777777" w:rsidR="00C930AA" w:rsidRDefault="00077D26">
      <w:pPr>
        <w:tabs>
          <w:tab w:val="left" w:pos="5803"/>
        </w:tabs>
        <w:spacing w:after="0" w:line="600" w:lineRule="auto"/>
        <w:ind w:firstLine="720"/>
        <w:jc w:val="both"/>
        <w:rPr>
          <w:rFonts w:eastAsia="Times New Roman"/>
          <w:szCs w:val="24"/>
        </w:rPr>
      </w:pPr>
      <w:r>
        <w:rPr>
          <w:rFonts w:eastAsia="Times New Roman"/>
          <w:szCs w:val="24"/>
        </w:rPr>
        <w:t>Υπό αυτή την έννοια παρουσιάζουν σοβαρό ενδιαφέρον και οι παρατηρήσεις επί του</w:t>
      </w:r>
      <w:r>
        <w:rPr>
          <w:rFonts w:eastAsia="Times New Roman"/>
          <w:szCs w:val="24"/>
        </w:rPr>
        <w:t xml:space="preserve"> άρθρου 22 της Επιστημονικής Υπηρεσίας της Βουλής. Οι νόμοι ορίζουν το πλαίσιο των ενεργειών της κοινωνίας, ρυθμίζουν τη ζωή μας. Ωστόσο, οι νόμοι από μόνοι τους δεν μπορούν να επιτύχουν τίποτε, αν δεν ενεργοποιηθεί ο πολίτης και δεν λειτουργήσει ορθά και </w:t>
      </w:r>
      <w:r>
        <w:rPr>
          <w:rFonts w:eastAsia="Times New Roman"/>
          <w:szCs w:val="24"/>
        </w:rPr>
        <w:t>ευέλικτα η διοίκηση. Αυτό είναι το πιο δύσκολο μέρος του δρόμου για την ενεργειακή επάρκεια με σεβασμό στο περιβάλλον.</w:t>
      </w:r>
    </w:p>
    <w:p w14:paraId="6FA9DCA2" w14:textId="77777777" w:rsidR="00C930AA" w:rsidRDefault="00077D26">
      <w:pPr>
        <w:tabs>
          <w:tab w:val="left" w:pos="5803"/>
        </w:tabs>
        <w:spacing w:after="0" w:line="600" w:lineRule="auto"/>
        <w:ind w:firstLine="720"/>
        <w:jc w:val="both"/>
        <w:rPr>
          <w:rFonts w:eastAsia="Times New Roman"/>
          <w:szCs w:val="24"/>
        </w:rPr>
      </w:pPr>
      <w:r>
        <w:rPr>
          <w:rFonts w:eastAsia="Times New Roman"/>
          <w:szCs w:val="24"/>
        </w:rPr>
        <w:t>Το υπό συζήτηση σχέδιο νόμου-τομή, όπως επεσήμανε και ο αρμόδιος Υπουργός, θα αποτελέσει πολύτιμο εργαλείο συνδυαζόμενο και με άλλα νομοσ</w:t>
      </w:r>
      <w:r>
        <w:rPr>
          <w:rFonts w:eastAsia="Times New Roman"/>
          <w:szCs w:val="24"/>
        </w:rPr>
        <w:t>χέδια που έχουν ήδη γίνει νόμοι του κράτους και αυτό αποδεικνύει ότι υπάρχει μια λογική στα πράγματα και ένα ευρύτερο σχέδιο.</w:t>
      </w:r>
    </w:p>
    <w:p w14:paraId="6FA9DCA3"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Θα αποτελέσει, λοιπόν, πολύτιμο εργαλείο, που τόσο το έχουμε ανάγκη και στον τομέα της οικονομικής ανάπτυξης. </w:t>
      </w:r>
    </w:p>
    <w:p w14:paraId="6FA9DCA4"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FA9DCA5" w14:textId="77777777" w:rsidR="00C930AA" w:rsidRDefault="00077D26">
      <w:pPr>
        <w:spacing w:after="0" w:line="600" w:lineRule="auto"/>
        <w:ind w:firstLine="720"/>
        <w:jc w:val="center"/>
        <w:rPr>
          <w:rFonts w:eastAsia="Times New Roman" w:cs="Times New Roman"/>
          <w:szCs w:val="24"/>
        </w:rPr>
      </w:pPr>
      <w:r>
        <w:rPr>
          <w:rFonts w:eastAsia="Times New Roman" w:cs="Times New Roman"/>
          <w:szCs w:val="24"/>
        </w:rPr>
        <w:t>(Χειροκ</w:t>
      </w:r>
      <w:r>
        <w:rPr>
          <w:rFonts w:eastAsia="Times New Roman" w:cs="Times New Roman"/>
          <w:szCs w:val="24"/>
        </w:rPr>
        <w:t>ροτήματα από την πτέρυγα του ΣΥΡΙΖΑ)</w:t>
      </w:r>
    </w:p>
    <w:p w14:paraId="6FA9DCA6"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(Σπυρίδων Λυκούδης): </w:t>
      </w:r>
      <w:r>
        <w:rPr>
          <w:rFonts w:eastAsia="Times New Roman" w:cs="Times New Roman"/>
          <w:szCs w:val="24"/>
        </w:rPr>
        <w:t>Ευχαριστούμε τον κ. Συρίγο.</w:t>
      </w:r>
    </w:p>
    <w:p w14:paraId="6FA9DCA7"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Τον λόγο έχει η κ. Μαρία Αντωνίου. Μετά την κ. Αντωνίου τον λόγο θα πάρει ο κύριος Υπουργός.</w:t>
      </w:r>
    </w:p>
    <w:p w14:paraId="6FA9DCA8"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Ορίστε, κυρία Αντωνίου. </w:t>
      </w:r>
    </w:p>
    <w:p w14:paraId="6FA9DCA9"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Ευχαριστώ, κύριε Πρόεδρε.</w:t>
      </w:r>
    </w:p>
    <w:p w14:paraId="6FA9DCAA"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σήμερα στην Ολομέλεια το νομοσχέδιο το οποίο εισάγει το θεσμικό πλαίσιο για την ίδρυση και λειτουργία στη χώρα μας των ενεργειακών κοινοτήτων, ενεργειακών συνεταιρισμών, οι οποίοι έχουν ως κ</w:t>
      </w:r>
      <w:r>
        <w:rPr>
          <w:rFonts w:eastAsia="Times New Roman" w:cs="Times New Roman"/>
          <w:szCs w:val="24"/>
        </w:rPr>
        <w:t>ύριο τομέα της δραστηριότητάς τους τις Ανανεώσιμες Πηγές Ενέργειας. Είναι ένα νομοσχέδιο το οποίο σε γενικές γραμμές κινείται στη σωστή κατεύθυνση, καθώς εισάγει ένα μοντέλο αρκετά διαδεδομένο σε πολλές χώρες της Ευρώπης, το οποίο μπορεί να έχει εφαρμογή κ</w:t>
      </w:r>
      <w:r>
        <w:rPr>
          <w:rFonts w:eastAsia="Times New Roman" w:cs="Times New Roman"/>
          <w:szCs w:val="24"/>
        </w:rPr>
        <w:t xml:space="preserve">αι στη χώρα μας και να συντελέσει στην προώθηση της καινοτομίας στον ενεργειακό τομέα και την ανάπτυξη της ενεργειακής αειφορίας. </w:t>
      </w:r>
    </w:p>
    <w:p w14:paraId="6FA9DCA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Χαίρομαι ειλικρινά, κύριοι Υπουργοί, που γίνεστε όψιμα τόσο ευρωπαϊστές, αλλά φυσικά όχι σε όλα τα ζητήματα. </w:t>
      </w:r>
    </w:p>
    <w:p w14:paraId="6FA9DCA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Θα ήθελα </w:t>
      </w:r>
      <w:r>
        <w:rPr>
          <w:rFonts w:eastAsia="Times New Roman" w:cs="Times New Roman"/>
          <w:szCs w:val="24"/>
        </w:rPr>
        <w:t xml:space="preserve">ωστόσο, να επικεντρωθώ στο άρθρο 18 του παρόντος νομοσχεδίου, το οποίο τροποποιεί τον ν.4178 και επιτρέπει κατά παρέκκλιση κάθε άλλης διάταξης τη χρήση εμπορικών εκθέσεων και εκθεσιακών κέντρων σε περιοχές </w:t>
      </w:r>
      <w:r>
        <w:rPr>
          <w:rFonts w:eastAsia="Times New Roman" w:cs="Times New Roman"/>
          <w:szCs w:val="24"/>
        </w:rPr>
        <w:t>ζ</w:t>
      </w:r>
      <w:r>
        <w:rPr>
          <w:rFonts w:eastAsia="Times New Roman" w:cs="Times New Roman"/>
          <w:szCs w:val="24"/>
        </w:rPr>
        <w:t xml:space="preserve">ωνών </w:t>
      </w:r>
      <w:r>
        <w:rPr>
          <w:rFonts w:eastAsia="Times New Roman" w:cs="Times New Roman"/>
          <w:szCs w:val="24"/>
        </w:rPr>
        <w:t>ο</w:t>
      </w:r>
      <w:r>
        <w:rPr>
          <w:rFonts w:eastAsia="Times New Roman" w:cs="Times New Roman"/>
          <w:szCs w:val="24"/>
        </w:rPr>
        <w:t xml:space="preserve">ικιστικού </w:t>
      </w:r>
      <w:r>
        <w:rPr>
          <w:rFonts w:eastAsia="Times New Roman" w:cs="Times New Roman"/>
          <w:szCs w:val="24"/>
        </w:rPr>
        <w:t>ε</w:t>
      </w:r>
      <w:r>
        <w:rPr>
          <w:rFonts w:eastAsia="Times New Roman" w:cs="Times New Roman"/>
          <w:szCs w:val="24"/>
        </w:rPr>
        <w:t xml:space="preserve">λέγχου, ΖΟΕ. </w:t>
      </w:r>
    </w:p>
    <w:p w14:paraId="6FA9DCA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συνάδελφοι, έχω αποδείξει στην πολιτική μου πορεία ότι πάνω από οποιαδήποτε προσωπική φιλοδοξία και πολιτική σκοπιμότητα βάζω το καλό και το συμφέρον του τόπου μου, της Καστοριάς και των πολιτών της. Δεν θα μπορούσα, λοιπόν, παρά να χαιρετήσω και να υποστη</w:t>
      </w:r>
      <w:r>
        <w:rPr>
          <w:rFonts w:eastAsia="Times New Roman" w:cs="Times New Roman"/>
          <w:szCs w:val="24"/>
        </w:rPr>
        <w:t xml:space="preserve">ρίξω τη συγκεκριμένη ρύθμιση, η οποία απ’ ό,τι φαίνεται μπορεί να εφαρμοστεί και στην περίπτωση του εκθεσιακού κέντρου του Συνδέσμου Γουνοποιών «Προφήτης Ηλίας», το οποίο χτίστηκε επί προηγούμενης </w:t>
      </w:r>
      <w:r>
        <w:rPr>
          <w:rFonts w:eastAsia="Times New Roman" w:cs="Times New Roman"/>
          <w:szCs w:val="24"/>
        </w:rPr>
        <w:t>κ</w:t>
      </w:r>
      <w:r>
        <w:rPr>
          <w:rFonts w:eastAsia="Times New Roman" w:cs="Times New Roman"/>
          <w:szCs w:val="24"/>
        </w:rPr>
        <w:t xml:space="preserve">υβέρνησης και η συγκεκριμένη διάταξη μπορεί να δώσει λύση </w:t>
      </w:r>
      <w:r>
        <w:rPr>
          <w:rFonts w:eastAsia="Times New Roman" w:cs="Times New Roman"/>
          <w:szCs w:val="24"/>
        </w:rPr>
        <w:t>σε ένα πρόβλημα που προέκυψε.</w:t>
      </w:r>
    </w:p>
    <w:p w14:paraId="6FA9DCAE"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Και είναι σίγουρα ένα μέτρο θετικό, παρά τις ρητές και πολλάκις εκπεφρασμένες θέσεις του ΣΥΡΙΖΑ και των στελεχών του κατά του κλάδου της γούνας ή μάλλον του παλιού ΣΥΡΙΖΑ, που είχαν φτάσει στο σημείο να ζητάνε μέχρι και την άμ</w:t>
      </w:r>
      <w:r>
        <w:rPr>
          <w:rFonts w:eastAsia="Times New Roman" w:cs="Times New Roman"/>
          <w:szCs w:val="24"/>
        </w:rPr>
        <w:t xml:space="preserve">εση κατάργηση του κλάδου του γουνεμπορίου. </w:t>
      </w:r>
    </w:p>
    <w:p w14:paraId="6FA9DCAF"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Εμείς φυσικά ως Νέα Δημοκρατία ανέκαθεν στηρίζαμε με κάθε τρόπο τον κλάδο της γουνοποιίας, που δεν αποτελεί απλά τον κύριο μοχλό οικονομικής ανάπτυξης της Καστοριάς και της Κοζάνης, μια που το νομοσχέδιο έχει γίν</w:t>
      </w:r>
      <w:r>
        <w:rPr>
          <w:rFonts w:eastAsia="Times New Roman" w:cs="Times New Roman"/>
          <w:szCs w:val="24"/>
        </w:rPr>
        <w:t xml:space="preserve">ει πλέον της </w:t>
      </w:r>
      <w:r>
        <w:rPr>
          <w:rFonts w:eastAsia="Times New Roman" w:cs="Times New Roman"/>
          <w:szCs w:val="24"/>
        </w:rPr>
        <w:t>δ</w:t>
      </w:r>
      <w:r>
        <w:rPr>
          <w:rFonts w:eastAsia="Times New Roman" w:cs="Times New Roman"/>
          <w:szCs w:val="24"/>
        </w:rPr>
        <w:t xml:space="preserve">υτικής Μακεδονίας, αλλά και έναν από τους πρώτους εξαγωγικούς κλάδους της χώρας. </w:t>
      </w:r>
    </w:p>
    <w:p w14:paraId="6FA9DCB0"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Και είναι αδιαμφισβήτητο ότι, έπειτα από ενέργειες</w:t>
      </w:r>
      <w:r>
        <w:rPr>
          <w:rFonts w:eastAsia="Times New Roman" w:cs="Times New Roman"/>
          <w:szCs w:val="24"/>
        </w:rPr>
        <w:t>,</w:t>
      </w:r>
      <w:r>
        <w:rPr>
          <w:rFonts w:eastAsia="Times New Roman" w:cs="Times New Roman"/>
          <w:szCs w:val="24"/>
        </w:rPr>
        <w:t xml:space="preserve"> που έχουν γίνει κατά καιρούς και ιδιαίτερα επί των ημερών της προηγούμενης κυβέρνησης και τις επίμονες προσπ</w:t>
      </w:r>
      <w:r>
        <w:rPr>
          <w:rFonts w:eastAsia="Times New Roman" w:cs="Times New Roman"/>
          <w:szCs w:val="24"/>
        </w:rPr>
        <w:t>άθειές της, επιλύθηκαν δύσκολα και διαχρονικά ζητήματα που απασχολούσαν τον κλάδο, όπως η κατάργηση του φόρου πολυτελείας στα εγχώρια παραγόμενα προϊόντα που έγινε με την προηγούμενη κυβέρνηση, η απλοποίηση της διαδικασίας αδειοδότησης των μονάδων εκτροφής</w:t>
      </w:r>
      <w:r>
        <w:rPr>
          <w:rFonts w:eastAsia="Times New Roman" w:cs="Times New Roman"/>
          <w:szCs w:val="24"/>
        </w:rPr>
        <w:t xml:space="preserve"> γουνοφόρων ζώων, η ένταξη του κλάδου των εκτροφέων στον πρωτογενή τομέα. Αυτά έγιναν όλα με την προηγούμενη κυβέρνηση. Η παράταση της προθεσμίας επανεξαγωγής για εμπορεύματα</w:t>
      </w:r>
      <w:r>
        <w:rPr>
          <w:rFonts w:eastAsia="Times New Roman" w:cs="Times New Roman"/>
          <w:szCs w:val="24"/>
        </w:rPr>
        <w:t>,</w:t>
      </w:r>
      <w:r>
        <w:rPr>
          <w:rFonts w:eastAsia="Times New Roman" w:cs="Times New Roman"/>
          <w:szCs w:val="24"/>
        </w:rPr>
        <w:t xml:space="preserve"> που περιλαμβάνονται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καθεστώτος ενεργειακής τελειοποίησης. Όμως κ</w:t>
      </w:r>
      <w:r>
        <w:rPr>
          <w:rFonts w:eastAsia="Times New Roman" w:cs="Times New Roman"/>
          <w:szCs w:val="24"/>
        </w:rPr>
        <w:t>αι η πρόταση που είχαμε κάνει το 2014 στο Υπουργείο Εργασίας για το τοπικό ολοκληρωμένο πρόγραμμα 13 εκατομμυρίων ευρώ, το οποίο, δυστυχώς, δεν ευδοκίμησε γιατί ήρθατε στην Κυβέρνηση εσείς.</w:t>
      </w:r>
    </w:p>
    <w:p w14:paraId="6FA9DCB1"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Σήμερα είναι αλήθεια ότι ο κλάδος της ελληνικής γουνοποιίας διέρχε</w:t>
      </w:r>
      <w:r>
        <w:rPr>
          <w:rFonts w:eastAsia="Times New Roman" w:cs="Times New Roman"/>
          <w:szCs w:val="24"/>
        </w:rPr>
        <w:t xml:space="preserve">ται μια μεγάλη κρίση. Και είναι πολλά και σημαντικά τα τρέχοντα προβλήματα για τα οποία η Κυβέρνηση και οι αρμόδιοι Υπουργοί δεν φαίνεται να ενδιαφέρονται ούτε να κάνουν κάτι. Η οικονομική δυσπραγία και η βαρύτατη φορολογική και ασφαλιστική επιβάρυνση των </w:t>
      </w:r>
      <w:r>
        <w:rPr>
          <w:rFonts w:eastAsia="Times New Roman" w:cs="Times New Roman"/>
          <w:szCs w:val="24"/>
        </w:rPr>
        <w:t>μέτρων</w:t>
      </w:r>
      <w:r>
        <w:rPr>
          <w:rFonts w:eastAsia="Times New Roman" w:cs="Times New Roman"/>
          <w:szCs w:val="24"/>
        </w:rPr>
        <w:t>,</w:t>
      </w:r>
      <w:r>
        <w:rPr>
          <w:rFonts w:eastAsia="Times New Roman" w:cs="Times New Roman"/>
          <w:szCs w:val="24"/>
        </w:rPr>
        <w:t xml:space="preserve"> που φέρατε έχει οδηγήσει στο κλείσιμο χιλιάδων επιχειρήσεων που δραστηριοποιούνται στον χώρο. Τα εμπόδια και οι δυσκολίες εξαγωγής προς τη Ρωσία,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w:t>
      </w:r>
      <w:r>
        <w:rPr>
          <w:rFonts w:eastAsia="Times New Roman" w:cs="Times New Roman"/>
          <w:szCs w:val="24"/>
        </w:rPr>
        <w:t xml:space="preserve"> που λέγατε ότι θα μείνουν για τρεις μήνες κι έχουν περάσει τρία χρόνια. Το ειδικό</w:t>
      </w:r>
      <w:r>
        <w:rPr>
          <w:rFonts w:eastAsia="Times New Roman" w:cs="Times New Roman"/>
          <w:szCs w:val="24"/>
        </w:rPr>
        <w:t xml:space="preserve"> δασμολογικό καθεστώς με δασμούς που φτάνουν το 30%. Οι δυσκολίες στη χορήγηση </w:t>
      </w:r>
      <w:r>
        <w:rPr>
          <w:rFonts w:eastAsia="Times New Roman" w:cs="Times New Roman"/>
          <w:szCs w:val="24"/>
          <w:lang w:val="en-US"/>
        </w:rPr>
        <w:t>visa</w:t>
      </w:r>
      <w:r>
        <w:rPr>
          <w:rFonts w:eastAsia="Times New Roman" w:cs="Times New Roman"/>
          <w:szCs w:val="24"/>
        </w:rPr>
        <w:t>. Για όλα αυτά τα προβλήματα, κύριοι Υπουργοί της Κυβέρνησης, τι κάνετε αλήθεια; Ή μήπως θεωρείτε ότι η επίλυση ενός διαχειριστικού ζητήματος αρκεί από μόνη της για να στηρί</w:t>
      </w:r>
      <w:r>
        <w:rPr>
          <w:rFonts w:eastAsia="Times New Roman" w:cs="Times New Roman"/>
          <w:szCs w:val="24"/>
        </w:rPr>
        <w:t xml:space="preserve">ξει ώθηση και αναπτυξιακή προοπτική σε έναν ολόκληρο κλάδο, ο οποίος δαμάζεται από τις πολιτικές και τα μέτρα σας; </w:t>
      </w:r>
    </w:p>
    <w:p w14:paraId="6FA9DCB2"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Θα ήθελα, επίσης, να αναφερθώ στην περίφημη υπουργική τροπολογία την οποία χρησιμοποιείτε μάλλον σαν προεκλογικό τερτίπι για να δώσετε και σ</w:t>
      </w:r>
      <w:r>
        <w:rPr>
          <w:rFonts w:eastAsia="Times New Roman" w:cs="Times New Roman"/>
          <w:szCs w:val="24"/>
        </w:rPr>
        <w:t xml:space="preserve">τον λαό της Περιφέρειας Δυτικής Μακεδονίας κάτι. </w:t>
      </w:r>
    </w:p>
    <w:p w14:paraId="6FA9DCB3" w14:textId="77777777" w:rsidR="00C930AA" w:rsidRDefault="00077D26">
      <w:pPr>
        <w:spacing w:after="0" w:line="600" w:lineRule="auto"/>
        <w:ind w:firstLine="720"/>
        <w:jc w:val="both"/>
        <w:rPr>
          <w:rFonts w:eastAsia="Times New Roman"/>
          <w:szCs w:val="24"/>
        </w:rPr>
      </w:pPr>
      <w:r>
        <w:rPr>
          <w:rFonts w:eastAsia="Times New Roman"/>
          <w:szCs w:val="24"/>
        </w:rPr>
        <w:t>Είναι μια τροπολογία επί της αρχής θετική. Ωστόσο, παραμένω εξαιρετικά επιφυλακτική. Γιατί λέτε για ενίσχυση από τον κρατικό προϋπολογισμό, αλλά δεν μας λέτε ούτε πότε, ούτε το ακριβές ποσό της ενίσχυσης, ο</w:t>
      </w:r>
      <w:r>
        <w:rPr>
          <w:rFonts w:eastAsia="Times New Roman"/>
          <w:szCs w:val="24"/>
        </w:rPr>
        <w:t xml:space="preserve">ύτε τη διαδικασία, ούτε τα κριτήρια, ούτε το πότε θα δημιουργηθεί, ούτε αν θα χορηγηθεί για έναν χρόνο μόνο, ούτε ποιοι θα το δικαιούνται, ούτε τα ανώτατα και κατώτατα όρια κατανάλωσης που, ενδεχομένως, θα περιλαμβάνει. </w:t>
      </w:r>
    </w:p>
    <w:p w14:paraId="6FA9DCB4" w14:textId="77777777" w:rsidR="00C930AA" w:rsidRDefault="00077D26">
      <w:pPr>
        <w:spacing w:after="0" w:line="600" w:lineRule="auto"/>
        <w:ind w:firstLine="720"/>
        <w:jc w:val="both"/>
        <w:rPr>
          <w:rFonts w:eastAsia="Times New Roman"/>
          <w:szCs w:val="24"/>
        </w:rPr>
      </w:pPr>
      <w:r>
        <w:rPr>
          <w:rFonts w:eastAsia="Times New Roman"/>
          <w:szCs w:val="24"/>
        </w:rPr>
        <w:t>Θεωρώ ότι μάλλον ένα μέτρο επικοινω</w:t>
      </w:r>
      <w:r>
        <w:rPr>
          <w:rFonts w:eastAsia="Times New Roman"/>
          <w:szCs w:val="24"/>
        </w:rPr>
        <w:t xml:space="preserve">νιακού χαρακτήρα της Κυβέρνησης είναι κι αυτό, ένα έκτακτο και προσωρινό επίδομα μάλλον, μόνο και μόνο για να υλοποιήσει πρόχειρα τη σχετική προεκλογική εξαγγελία του Πρωθυπουργού κατά την επίσκεψη στη </w:t>
      </w:r>
      <w:r>
        <w:rPr>
          <w:rFonts w:eastAsia="Times New Roman"/>
          <w:szCs w:val="24"/>
        </w:rPr>
        <w:t>δ</w:t>
      </w:r>
      <w:r>
        <w:rPr>
          <w:rFonts w:eastAsia="Times New Roman"/>
          <w:szCs w:val="24"/>
        </w:rPr>
        <w:t xml:space="preserve">υτική Μακεδονία.  </w:t>
      </w:r>
    </w:p>
    <w:p w14:paraId="6FA9DCB5" w14:textId="77777777" w:rsidR="00C930AA" w:rsidRDefault="00077D26">
      <w:pPr>
        <w:spacing w:after="0" w:line="600" w:lineRule="auto"/>
        <w:ind w:firstLine="720"/>
        <w:jc w:val="both"/>
        <w:rPr>
          <w:rFonts w:eastAsia="Times New Roman"/>
          <w:szCs w:val="24"/>
        </w:rPr>
      </w:pPr>
      <w:r>
        <w:rPr>
          <w:rFonts w:eastAsia="Times New Roman"/>
          <w:szCs w:val="24"/>
        </w:rPr>
        <w:t>Δεν λέω, καλό είναι ότι μειώνεται,</w:t>
      </w:r>
      <w:r>
        <w:rPr>
          <w:rFonts w:eastAsia="Times New Roman"/>
          <w:szCs w:val="24"/>
        </w:rPr>
        <w:t xml:space="preserve"> έστω και λίγο, το ηλεκτρικό ρεύμα. Μάλλον, για τον χρόνο πριν τις εκλογές, φαντάζομαι, θα ισχύσει. Θα το δούμε στην υπουργική απόφαση. Αναρωτηθήκατε, όμως, κύριε Υπουργέ, πότε, ποιος έχει πλέον χρήματα για να πληρώσει το ρεύμα; </w:t>
      </w:r>
    </w:p>
    <w:p w14:paraId="6FA9DCB6" w14:textId="77777777" w:rsidR="00C930AA" w:rsidRDefault="00077D26">
      <w:pPr>
        <w:spacing w:after="0" w:line="600" w:lineRule="auto"/>
        <w:ind w:firstLine="720"/>
        <w:jc w:val="both"/>
        <w:rPr>
          <w:rFonts w:eastAsia="Times New Roman"/>
          <w:szCs w:val="24"/>
        </w:rPr>
      </w:pPr>
      <w:r>
        <w:rPr>
          <w:rFonts w:eastAsia="Times New Roman"/>
          <w:szCs w:val="24"/>
        </w:rPr>
        <w:t>Στα τρία χρόνια της διακυβ</w:t>
      </w:r>
      <w:r>
        <w:rPr>
          <w:rFonts w:eastAsia="Times New Roman"/>
          <w:szCs w:val="24"/>
        </w:rPr>
        <w:t>έρνησής σας δεν έχει γίνει κανένα έργο στην Περιφέρεια Δυτικής Μακεδονίας. Τρία χρόνια ούτε ένα αναπτυξιακό έργο. Ειδικά στην Καστοριά, τα τρία χρόνια Κυβέρνησης ΣΥΡΙΖΑ-ΑΝΕΛ δεν μπήκε ούτε πέτρα, Υπουργέ μου. Κάποια έργα που ήταν σε εξέλιξη σταμάτησαν. Ο κ</w:t>
      </w:r>
      <w:r>
        <w:rPr>
          <w:rFonts w:eastAsia="Times New Roman"/>
          <w:szCs w:val="24"/>
        </w:rPr>
        <w:t>όσμος φεύγει, οι επιχειρήσεις κλείνουν.</w:t>
      </w:r>
    </w:p>
    <w:p w14:paraId="6FA9DCB7" w14:textId="77777777" w:rsidR="00C930AA" w:rsidRDefault="00077D26">
      <w:pPr>
        <w:spacing w:after="0" w:line="600" w:lineRule="auto"/>
        <w:ind w:firstLine="720"/>
        <w:jc w:val="both"/>
        <w:rPr>
          <w:rFonts w:eastAsia="Times New Roman"/>
          <w:szCs w:val="24"/>
        </w:rPr>
      </w:pPr>
      <w:r>
        <w:rPr>
          <w:rFonts w:eastAsia="Times New Roman"/>
          <w:szCs w:val="24"/>
        </w:rPr>
        <w:t xml:space="preserve"> Και μην μου πείτε για τον ΤΑ</w:t>
      </w:r>
      <w:r>
        <w:rPr>
          <w:rFonts w:eastAsia="Times New Roman"/>
          <w:szCs w:val="24"/>
          <w:lang w:val="en-US"/>
        </w:rPr>
        <w:t>P</w:t>
      </w:r>
      <w:r>
        <w:rPr>
          <w:rFonts w:eastAsia="Times New Roman"/>
          <w:szCs w:val="24"/>
        </w:rPr>
        <w:t xml:space="preserve">, γιατί εδώ θα γελάσουμε όλοι δυνατά. Να θυμίσω τι ψηφίσατε όταν ήρθε η συμφωνία του </w:t>
      </w:r>
      <w:r>
        <w:rPr>
          <w:rFonts w:eastAsia="Times New Roman"/>
          <w:szCs w:val="24"/>
          <w:lang w:val="en-US"/>
        </w:rPr>
        <w:t>TAP</w:t>
      </w:r>
      <w:r>
        <w:rPr>
          <w:rFonts w:eastAsia="Times New Roman"/>
          <w:szCs w:val="24"/>
        </w:rPr>
        <w:t xml:space="preserve"> στη Βουλή. Και μάλιστα, σύμφωνα με τον πρόσφατο οδικό χάρτη φυσικού αερίου που κατέθεσε ο </w:t>
      </w:r>
      <w:r>
        <w:rPr>
          <w:rFonts w:eastAsia="Times New Roman"/>
          <w:szCs w:val="24"/>
        </w:rPr>
        <w:t>ε</w:t>
      </w:r>
      <w:r>
        <w:rPr>
          <w:rFonts w:eastAsia="Times New Roman"/>
          <w:szCs w:val="24"/>
        </w:rPr>
        <w:t xml:space="preserve">ισηγητής της Νέας Δημοκρατίας, αφήσατε τη </w:t>
      </w:r>
      <w:r>
        <w:rPr>
          <w:rFonts w:eastAsia="Times New Roman"/>
          <w:szCs w:val="24"/>
        </w:rPr>
        <w:t>δ</w:t>
      </w:r>
      <w:r>
        <w:rPr>
          <w:rFonts w:eastAsia="Times New Roman"/>
          <w:szCs w:val="24"/>
        </w:rPr>
        <w:t>υτική Μακεδονία εκτός από την απόφαση για παροχή φυσικού αερίου.</w:t>
      </w:r>
    </w:p>
    <w:p w14:paraId="6FA9DCB8" w14:textId="77777777" w:rsidR="00C930AA" w:rsidRDefault="00077D26">
      <w:pPr>
        <w:spacing w:after="0" w:line="600" w:lineRule="auto"/>
        <w:ind w:firstLine="720"/>
        <w:jc w:val="both"/>
        <w:rPr>
          <w:rFonts w:eastAsia="Times New Roman"/>
          <w:szCs w:val="24"/>
        </w:rPr>
      </w:pPr>
      <w:r>
        <w:rPr>
          <w:rFonts w:eastAsia="Times New Roman"/>
          <w:szCs w:val="24"/>
        </w:rPr>
        <w:t xml:space="preserve">Εν κατακλείδι, μάλλον το επίδομα για το ηλεκτρικό ρεύμα θα είναι μικρότερο, γιατί μειώνεται, όντως, ο πληθυσμός της </w:t>
      </w:r>
      <w:r>
        <w:rPr>
          <w:rFonts w:eastAsia="Times New Roman"/>
          <w:szCs w:val="24"/>
        </w:rPr>
        <w:t>δ</w:t>
      </w:r>
      <w:r>
        <w:rPr>
          <w:rFonts w:eastAsia="Times New Roman"/>
          <w:szCs w:val="24"/>
        </w:rPr>
        <w:t>υτικής Μακεδονίας. Στην περιφέρ</w:t>
      </w:r>
      <w:r>
        <w:rPr>
          <w:rFonts w:eastAsia="Times New Roman"/>
          <w:szCs w:val="24"/>
        </w:rPr>
        <w:t xml:space="preserve">εια, λοιπόν, με το υψηλότερο ποσοστό ανεργίας πανελλαδικά, αντί να δημιουργήσετε θέσεις εργασίας, να δώσετε προοπτική στους νέους της </w:t>
      </w:r>
      <w:r>
        <w:rPr>
          <w:rFonts w:eastAsia="Times New Roman"/>
          <w:szCs w:val="24"/>
        </w:rPr>
        <w:t>δ</w:t>
      </w:r>
      <w:r>
        <w:rPr>
          <w:rFonts w:eastAsia="Times New Roman"/>
          <w:szCs w:val="24"/>
        </w:rPr>
        <w:t>υτικής Μακεδονίας, εσείς μοιράζετε, όσο προλαβαίνετε, προεκλογικά επιδόματα. Για να το πω ορθότερα, αναδιανέμετε τα χρήμα</w:t>
      </w:r>
      <w:r>
        <w:rPr>
          <w:rFonts w:eastAsia="Times New Roman"/>
          <w:szCs w:val="24"/>
        </w:rPr>
        <w:t xml:space="preserve">τα που τους στερείτε. Από τη μια κόβετε </w:t>
      </w:r>
      <w:r>
        <w:rPr>
          <w:rFonts w:eastAsia="Times New Roman"/>
          <w:szCs w:val="24"/>
        </w:rPr>
        <w:t xml:space="preserve">το </w:t>
      </w:r>
      <w:r>
        <w:rPr>
          <w:rFonts w:eastAsia="Times New Roman"/>
          <w:szCs w:val="24"/>
        </w:rPr>
        <w:t xml:space="preserve">επίδομα πετρελαίου θέρμανσης κι από την άλλη μειώνετε, για κανένα χρόνο μάλλον, το ηλεκτρικό ρεύμα. Από τη μια τσέπη τους παίρνετε δεκαπλάσια κι από την άλλη επιστρέφετε πολύ λιγότερα και το θεωρείτε επιτυχία. </w:t>
      </w:r>
    </w:p>
    <w:p w14:paraId="6FA9DCB9" w14:textId="77777777" w:rsidR="00C930AA" w:rsidRDefault="00077D26">
      <w:pPr>
        <w:spacing w:after="0" w:line="600" w:lineRule="auto"/>
        <w:ind w:firstLine="720"/>
        <w:jc w:val="both"/>
        <w:rPr>
          <w:rFonts w:eastAsia="Times New Roman"/>
          <w:szCs w:val="24"/>
        </w:rPr>
      </w:pPr>
      <w:r>
        <w:rPr>
          <w:rFonts w:eastAsia="Times New Roman"/>
          <w:szCs w:val="24"/>
        </w:rPr>
        <w:t>Κλ</w:t>
      </w:r>
      <w:r>
        <w:rPr>
          <w:rFonts w:eastAsia="Times New Roman"/>
          <w:szCs w:val="24"/>
        </w:rPr>
        <w:t>είνοντας, ελπίζω ότι, έστω και όψιμο, το ενδιαφέρον του ΣΥΡΙΖΑ για τη γούνα και στην Καστοριά δεν θα είναι αποσπασματικό ούτε υποκριτικό. Ελπίζω ότι οι φωνές και οι απόψεις των στελεχών σας που ζητούσαν κατάργηση του γουνεμπορίου να έχουν εγκαταλειφθεί ορι</w:t>
      </w:r>
      <w:r>
        <w:rPr>
          <w:rFonts w:eastAsia="Times New Roman"/>
          <w:szCs w:val="24"/>
        </w:rPr>
        <w:t xml:space="preserve">στικά. Είναι επιτακτική ανάγκη, όχι μόνο για την τοπική κοινωνία της Καστοριάς, αλλά και για την εθνική οικονομία, να ασχοληθούν οι αρμόδιοι Υπουργοί με τα προβλήματα της γουνοποιίας και να δώσουν άμεσες λύσεις στα προβλήματα που απασχολούν τον κλάδο.  </w:t>
      </w:r>
    </w:p>
    <w:p w14:paraId="6FA9DCBA" w14:textId="77777777" w:rsidR="00C930AA" w:rsidRDefault="00077D26">
      <w:pPr>
        <w:spacing w:after="0" w:line="600" w:lineRule="auto"/>
        <w:ind w:firstLine="720"/>
        <w:jc w:val="both"/>
        <w:rPr>
          <w:rFonts w:eastAsia="Times New Roman"/>
          <w:szCs w:val="24"/>
        </w:rPr>
      </w:pPr>
      <w:r>
        <w:rPr>
          <w:rFonts w:eastAsia="Times New Roman"/>
          <w:szCs w:val="24"/>
        </w:rPr>
        <w:t>Κα</w:t>
      </w:r>
      <w:r>
        <w:rPr>
          <w:rFonts w:eastAsia="Times New Roman"/>
          <w:szCs w:val="24"/>
        </w:rPr>
        <w:t>λό το άρθρο 18, αλλά αν δεν συνοδευτεί με πολιτικές και αναπτυξιακά μέτρα που θα δώσουν ώθηση σε έναν από τους κορυφαίους εξαγωγικούς κλάδους της χώρας, το μέτρο αυτό δεν θα είναι περισσότερο από μια σταγόνα στον ωκεανό της ύφεσης και της παρακμής στην οπο</w:t>
      </w:r>
      <w:r>
        <w:rPr>
          <w:rFonts w:eastAsia="Times New Roman"/>
          <w:szCs w:val="24"/>
        </w:rPr>
        <w:t>ία έχετε καταδικάσει τη χώρα και τις επιχειρήσεις, πόσω δε μάλλον της περιοχής μας.</w:t>
      </w:r>
    </w:p>
    <w:p w14:paraId="6FA9DCBB" w14:textId="77777777" w:rsidR="00C930AA" w:rsidRDefault="00077D26">
      <w:pPr>
        <w:spacing w:after="0" w:line="600" w:lineRule="auto"/>
        <w:ind w:firstLine="720"/>
        <w:jc w:val="both"/>
        <w:rPr>
          <w:rFonts w:eastAsia="Times New Roman"/>
          <w:szCs w:val="24"/>
        </w:rPr>
      </w:pPr>
      <w:r>
        <w:rPr>
          <w:rFonts w:eastAsia="Times New Roman"/>
          <w:szCs w:val="24"/>
        </w:rPr>
        <w:t xml:space="preserve">Σας ευχαριστώ. </w:t>
      </w:r>
    </w:p>
    <w:p w14:paraId="6FA9DCBC" w14:textId="77777777" w:rsidR="00C930AA" w:rsidRDefault="00077D26">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FA9DCBD" w14:textId="77777777" w:rsidR="00C930AA" w:rsidRDefault="00077D26">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Τον λόγο έχει ο Αναπληρωτής Υπουργός κ. Φάμελλος. </w:t>
      </w:r>
    </w:p>
    <w:p w14:paraId="6FA9DCBE" w14:textId="77777777" w:rsidR="00C930AA" w:rsidRDefault="00077D26">
      <w:pPr>
        <w:spacing w:after="0" w:line="600" w:lineRule="auto"/>
        <w:ind w:firstLine="720"/>
        <w:jc w:val="both"/>
        <w:rPr>
          <w:rFonts w:eastAsia="Times New Roman"/>
          <w:szCs w:val="24"/>
        </w:rPr>
      </w:pPr>
      <w:r>
        <w:rPr>
          <w:rFonts w:eastAsia="Times New Roman"/>
          <w:b/>
          <w:szCs w:val="24"/>
        </w:rPr>
        <w:t>ΣΩΚΡΑΤΗΣ ΦΑΜΕΛΛΟΣ (</w:t>
      </w:r>
      <w:r>
        <w:rPr>
          <w:rFonts w:eastAsia="Times New Roman"/>
          <w:b/>
          <w:szCs w:val="24"/>
        </w:rPr>
        <w:t xml:space="preserve">Αναπληρωτής Υπουργός Περιβάλλοντος και Ενέργειας): </w:t>
      </w:r>
      <w:r>
        <w:rPr>
          <w:rFonts w:eastAsia="Times New Roman"/>
          <w:szCs w:val="24"/>
        </w:rPr>
        <w:t xml:space="preserve">Κύριε Πρόεδρε, κύριε Υπουργέ, κυρίες και κύριοι Βουλευτές, δεν ξέρω αν οι χρήσεις γης για το </w:t>
      </w:r>
      <w:r>
        <w:rPr>
          <w:rFonts w:eastAsia="Times New Roman"/>
          <w:szCs w:val="24"/>
        </w:rPr>
        <w:t>κ</w:t>
      </w:r>
      <w:r>
        <w:rPr>
          <w:rFonts w:eastAsia="Times New Roman"/>
          <w:szCs w:val="24"/>
        </w:rPr>
        <w:t xml:space="preserve">έντρο </w:t>
      </w:r>
      <w:r>
        <w:rPr>
          <w:rFonts w:eastAsia="Times New Roman"/>
          <w:szCs w:val="24"/>
        </w:rPr>
        <w:t>γ</w:t>
      </w:r>
      <w:r>
        <w:rPr>
          <w:rFonts w:eastAsia="Times New Roman"/>
          <w:szCs w:val="24"/>
        </w:rPr>
        <w:t>ούνας στην Καστοριά είναι μια ένδειξη σοβαρότητας επιτέλους -γιατί τόσα χρόνια μάλλον δεν τη δείχνατε, κ</w:t>
      </w:r>
      <w:r>
        <w:rPr>
          <w:rFonts w:eastAsia="Times New Roman"/>
          <w:szCs w:val="24"/>
        </w:rPr>
        <w:t xml:space="preserve">υρία Αντωνίου- για την ανάπτυξη του τόπου. Πάντως, αυτό που ξέρω είναι ότι αυτό τον χρόνο που έχω την τιμή να υπηρετώ την Κυβέρνηση από τη θέση του Αναπληρωτή Υπουργού Περιβάλλοντος, το </w:t>
      </w:r>
      <w:r>
        <w:rPr>
          <w:rFonts w:eastAsia="Times New Roman"/>
          <w:szCs w:val="24"/>
        </w:rPr>
        <w:t>δ</w:t>
      </w:r>
      <w:r>
        <w:rPr>
          <w:rFonts w:eastAsia="Times New Roman"/>
          <w:szCs w:val="24"/>
        </w:rPr>
        <w:t xml:space="preserve">ασικό </w:t>
      </w:r>
      <w:r>
        <w:rPr>
          <w:rFonts w:eastAsia="Times New Roman"/>
          <w:szCs w:val="24"/>
        </w:rPr>
        <w:t>π</w:t>
      </w:r>
      <w:r>
        <w:rPr>
          <w:rFonts w:eastAsia="Times New Roman"/>
          <w:szCs w:val="24"/>
        </w:rPr>
        <w:t>ερίπτερο παραχωρήθηκε στον Περιβαλλοντικό Σύλλογο των Φίλων το</w:t>
      </w:r>
      <w:r>
        <w:rPr>
          <w:rFonts w:eastAsia="Times New Roman"/>
          <w:szCs w:val="24"/>
        </w:rPr>
        <w:t xml:space="preserve">υ Περιβάλλοντος στην Καστοριά, που επίσης τόσα χρονιά δεν είχε γίνει. </w:t>
      </w:r>
    </w:p>
    <w:p w14:paraId="6FA9DCBF" w14:textId="77777777" w:rsidR="00C930AA" w:rsidRDefault="00077D26">
      <w:pPr>
        <w:spacing w:after="0" w:line="600" w:lineRule="auto"/>
        <w:ind w:firstLine="720"/>
        <w:jc w:val="both"/>
        <w:rPr>
          <w:rFonts w:eastAsia="Times New Roman"/>
          <w:szCs w:val="24"/>
        </w:rPr>
      </w:pPr>
      <w:r>
        <w:rPr>
          <w:rFonts w:eastAsia="Times New Roman"/>
          <w:b/>
          <w:szCs w:val="24"/>
        </w:rPr>
        <w:t>ΜΑΡΙΑ ΑΝΤΩΝΙΟΥ:</w:t>
      </w:r>
      <w:r>
        <w:rPr>
          <w:rFonts w:eastAsia="Times New Roman"/>
          <w:szCs w:val="24"/>
        </w:rPr>
        <w:t xml:space="preserve"> Μεγάλο έργο. </w:t>
      </w:r>
    </w:p>
    <w:p w14:paraId="6FA9DCC0" w14:textId="77777777" w:rsidR="00C930AA" w:rsidRDefault="00077D26">
      <w:pPr>
        <w:spacing w:after="0" w:line="600" w:lineRule="auto"/>
        <w:ind w:firstLine="720"/>
        <w:jc w:val="both"/>
        <w:rPr>
          <w:rFonts w:eastAsia="Times New Roman"/>
          <w:szCs w:val="24"/>
        </w:rPr>
      </w:pPr>
      <w:r>
        <w:rPr>
          <w:rFonts w:eastAsia="Times New Roman"/>
          <w:b/>
          <w:szCs w:val="24"/>
        </w:rPr>
        <w:t>ΣΩΚΡΑΤΗΣ ΦΑΜΕΛΛΟΣ (Αναπληρωτής Υπουργός Περιβάλλοντος και Ενέργειας):</w:t>
      </w:r>
      <w:r>
        <w:rPr>
          <w:rFonts w:eastAsia="Times New Roman"/>
          <w:szCs w:val="24"/>
        </w:rPr>
        <w:t xml:space="preserve"> Επίσης αυτόν τον χρόνο κατατίθεται σήμερα στη Βουλή το νομοσχέδιο για φορέα της προστ</w:t>
      </w:r>
      <w:r>
        <w:rPr>
          <w:rFonts w:eastAsia="Times New Roman"/>
          <w:szCs w:val="24"/>
        </w:rPr>
        <w:t xml:space="preserve">ατευόμενης περιοχής, με έδρα την Καστοριά, τον οποίον είχατε κλείσει. </w:t>
      </w:r>
    </w:p>
    <w:p w14:paraId="6FA9DCC1" w14:textId="77777777" w:rsidR="00C930AA" w:rsidRDefault="00077D26">
      <w:pPr>
        <w:spacing w:after="0" w:line="600" w:lineRule="auto"/>
        <w:ind w:firstLine="720"/>
        <w:jc w:val="both"/>
        <w:rPr>
          <w:rFonts w:eastAsia="Times New Roman"/>
          <w:szCs w:val="24"/>
        </w:rPr>
      </w:pPr>
      <w:r>
        <w:rPr>
          <w:rFonts w:eastAsia="Times New Roman"/>
          <w:szCs w:val="24"/>
        </w:rPr>
        <w:t>Νομίζω, τελικά, ότι αυτόν τον χρόνο γίνονται πάρα πολλά πράγματα κι αυτά τα χρονιά γίνονται, επιτέλους, πολλά πράγματα για την Καστοριά και γίνονται πραγματικά και μένουν μόνιμα.</w:t>
      </w:r>
    </w:p>
    <w:p w14:paraId="6FA9DCC2"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Τώρα γ</w:t>
      </w:r>
      <w:r>
        <w:rPr>
          <w:rFonts w:eastAsia="Times New Roman" w:cs="Times New Roman"/>
          <w:szCs w:val="24"/>
        </w:rPr>
        <w:t>ια αυτό που είπατε ότι εάν το επίδομα αυτό ή αυτή η ενίσχυση είναι προεκλογικό χαρτί και θα μείνει και θα καταργηθεί μετά τις εκλογές, είναι κρίμα να λέτε τις προθέσεις σας φωναχτά στο Βήμα της Βουλής. Κατά το δικό σας σενάριο, θα πάρετε την Κυβέρνηση. Άρα</w:t>
      </w:r>
      <w:r>
        <w:rPr>
          <w:rFonts w:eastAsia="Times New Roman" w:cs="Times New Roman"/>
          <w:szCs w:val="24"/>
        </w:rPr>
        <w:t xml:space="preserve">, λοιπόν, παραδεχτήκατε μόλις τώρα ότι θα καταργήσετε το επίδομα αυτό για τους κατοίκους της </w:t>
      </w:r>
      <w:r>
        <w:rPr>
          <w:rFonts w:eastAsia="Times New Roman" w:cs="Times New Roman"/>
          <w:szCs w:val="24"/>
        </w:rPr>
        <w:t>δ</w:t>
      </w:r>
      <w:r>
        <w:rPr>
          <w:rFonts w:eastAsia="Times New Roman" w:cs="Times New Roman"/>
          <w:szCs w:val="24"/>
        </w:rPr>
        <w:t>υτικής Μακεδονίας;</w:t>
      </w:r>
    </w:p>
    <w:p w14:paraId="6FA9DCC3"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Κάντε νόμο, όχι ως υπουργική απόφαση.</w:t>
      </w:r>
    </w:p>
    <w:p w14:paraId="6FA9DCC4"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Δεν θα σας αφήσουμε ένα τέτοιο περιθώριο, γιατί πολύ απλά δεν θα πάρετε την Κυβέρνηση. Εμείς θα είμαστε εδώ και θα είναι σταθερή η ενίσχυση των πολιτών στη </w:t>
      </w:r>
      <w:r>
        <w:rPr>
          <w:rFonts w:eastAsia="Times New Roman" w:cs="Times New Roman"/>
          <w:szCs w:val="24"/>
        </w:rPr>
        <w:t>δ</w:t>
      </w:r>
      <w:r>
        <w:rPr>
          <w:rFonts w:eastAsia="Times New Roman" w:cs="Times New Roman"/>
          <w:szCs w:val="24"/>
        </w:rPr>
        <w:t>υτική Μακεδονία. Θα σας χαλάσουμε τα σχέδια. Είναι πολύ κρίμα όμως να παραδέχεστε δημόσια ότι σκοπ</w:t>
      </w:r>
      <w:r>
        <w:rPr>
          <w:rFonts w:eastAsia="Times New Roman" w:cs="Times New Roman"/>
          <w:szCs w:val="24"/>
        </w:rPr>
        <w:t>εύετε να πάρετε πίσω αυτό το μέτρο.</w:t>
      </w:r>
    </w:p>
    <w:p w14:paraId="6FA9DCC5"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Αγαπητοί συνάδελφοι, το νομοσχέδιο για τις ενεργειακές κοινότητες που συζητάμε αυτές τις μέρες, αποτελεί ένα μοντέλο ενεργειακής μετάβασης το οποίο βασίζεται στην αποκεντρωμένη παραγωγή και στην κατανάλωση ενεργειακών πό</w:t>
      </w:r>
      <w:r>
        <w:rPr>
          <w:rFonts w:eastAsia="Times New Roman" w:cs="Times New Roman"/>
          <w:szCs w:val="24"/>
        </w:rPr>
        <w:t>ρων και το οποίο θεωρούμε απαραίτητο για την επίτευξη των δεσμεύσεων της χώρας για την παγκόσμια συμφωνία για το κλίμα.</w:t>
      </w:r>
    </w:p>
    <w:p w14:paraId="6FA9DCC6"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Λίγες εβδομάδες μετά την παγκόσμια συνάντηση των ηγετών όλων των χωρών στο Παρίσι, είμαστε υποχρεωμένοι να ξαναπούμε ακόμη μια φορά στο </w:t>
      </w:r>
      <w:r>
        <w:rPr>
          <w:rFonts w:eastAsia="Times New Roman" w:cs="Times New Roman"/>
          <w:szCs w:val="24"/>
        </w:rPr>
        <w:t>ε</w:t>
      </w:r>
      <w:r>
        <w:rPr>
          <w:rFonts w:eastAsia="Times New Roman" w:cs="Times New Roman"/>
          <w:szCs w:val="24"/>
        </w:rPr>
        <w:t>λληνικό Κοινοβούλιο ότι χρειάζονται πολλά να γίνουν για τη συμφωνία για το κλίμα και ότι υπάρχει ένας παγκόσμιος κίνδυνος, στον οποίο τουλάχιστον δεν έχουμε ακόμα παγκόσμια συμφωνία, αλλά απαιτείται να έχουμε.</w:t>
      </w:r>
    </w:p>
    <w:p w14:paraId="6FA9DCC7"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Χρειαζόμαστε ριζικές και ριζοσπαστικές αλλαγέ</w:t>
      </w:r>
      <w:r>
        <w:rPr>
          <w:rFonts w:eastAsia="Times New Roman" w:cs="Times New Roman"/>
          <w:szCs w:val="24"/>
        </w:rPr>
        <w:t>ς της πολιτικής και στην Ελλάδα. Διότι μπορεί όλοι να λέμε ότι το κλίμα είναι σημαντικός παράγοντας, παράμετρος της ποιότητας ζωής –είναι το μέλλον των παιδιών μας-, δεν ασκούνται όμως ουσιαστικά πολιτικές υπέρ της αλλαγής του κλίματος και μείωσης των εκπο</w:t>
      </w:r>
      <w:r>
        <w:rPr>
          <w:rFonts w:eastAsia="Times New Roman" w:cs="Times New Roman"/>
          <w:szCs w:val="24"/>
        </w:rPr>
        <w:t xml:space="preserve">μπών αερίου του θερμοκηπίου. </w:t>
      </w:r>
    </w:p>
    <w:p w14:paraId="6FA9DCC8"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Και γι’ αυτό χρειαζόμαστε μεγάλες παρεμβάσεις προφανώς μέσα από τον ενεργειακό σχεδιασμό πρώτα απ’ όλα, αλλά και αλλάζοντας την αγροτική παραγωγή, τη διαχείριση απορριμμάτων, τη λειτουργία των κτηρίων, τις μεταφορές, για να πρ</w:t>
      </w:r>
      <w:r>
        <w:rPr>
          <w:rFonts w:eastAsia="Times New Roman" w:cs="Times New Roman"/>
          <w:szCs w:val="24"/>
        </w:rPr>
        <w:t>οχωρήσουμε εάν θέλετε σε ένα ουσιαστικό και πραγματικό μεγάλο σχέδιο για τον μετριασμό των εκπομπών, κάτι που εμείς μετά την ολοκλήρωση πρόσφατα των συμφωνιών στη σύνοδο των Υπουργών και στο ευρωκοινοβούλιο προτιθέμεθα να κάνουμε και με νομοθετική παρέμβασ</w:t>
      </w:r>
      <w:r>
        <w:rPr>
          <w:rFonts w:eastAsia="Times New Roman" w:cs="Times New Roman"/>
          <w:szCs w:val="24"/>
        </w:rPr>
        <w:t>η.</w:t>
      </w:r>
    </w:p>
    <w:p w14:paraId="6FA9DCC9"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Οφείλουμε, όμως, να πούμε ότι χρειάζεται ταυτόχρονα να γίνουν σημαντικά βήματα και στην προσαρμογή τη ζωής μας και όλων των κοινωφελών ιδιαίτερα δραστηριοτήτων στα θέματα αυτά, γιατί πρέπει να αλλάξουμε ουσιαστικά.</w:t>
      </w:r>
    </w:p>
    <w:p w14:paraId="6FA9DCCA"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Το μοντέλο των ενεργειακών κοινοτήτων </w:t>
      </w:r>
      <w:r>
        <w:rPr>
          <w:rFonts w:eastAsia="Times New Roman" w:cs="Times New Roman"/>
          <w:szCs w:val="24"/>
        </w:rPr>
        <w:t>δεν είναι καινούριο. Είναι ένα μοντέλο</w:t>
      </w:r>
      <w:r>
        <w:rPr>
          <w:rFonts w:eastAsia="Times New Roman" w:cs="Times New Roman"/>
          <w:szCs w:val="24"/>
        </w:rPr>
        <w:t>,</w:t>
      </w:r>
      <w:r>
        <w:rPr>
          <w:rFonts w:eastAsia="Times New Roman" w:cs="Times New Roman"/>
          <w:szCs w:val="24"/>
        </w:rPr>
        <w:t xml:space="preserve"> που έχει εφαρμοστεί στην Ευρώπη. Όμως ολοκληρωμένη θεσμική παρέμβαση είναι αυτή που κάνει η χώρα μας και έχει πιλοτικά χαρακτηριστικά.</w:t>
      </w:r>
    </w:p>
    <w:p w14:paraId="6FA9DCC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Και εάν θέλετε, αποτυπώνει και την ουσία τελικά για το τι σημαίνει ευρωπαϊκή πολιτική, τι σημαίνει ευρωπαϊσμός. Τα κόμματα που άσκησαν εξουσία μέχρι τώρα ήταν κατ’ επίφαση ευρωπαϊστές. Επί της ουσίας ήταν για δάνεια με αέρα, για </w:t>
      </w:r>
      <w:r>
        <w:rPr>
          <w:rFonts w:eastAsia="Times New Roman" w:cs="Times New Roman"/>
          <w:szCs w:val="24"/>
          <w:lang w:val="en-US"/>
        </w:rPr>
        <w:t>offshore</w:t>
      </w:r>
      <w:r>
        <w:rPr>
          <w:rFonts w:eastAsia="Times New Roman" w:cs="Times New Roman"/>
          <w:szCs w:val="24"/>
        </w:rPr>
        <w:t xml:space="preserve"> εταιρείες, για ντα</w:t>
      </w:r>
      <w:r>
        <w:rPr>
          <w:rFonts w:eastAsia="Times New Roman" w:cs="Times New Roman"/>
          <w:szCs w:val="24"/>
        </w:rPr>
        <w:t>βατζήδες, για παρτάκηδες. Αυτό ουσιαστικά γινόταν. Τώρα, όμως, πρέπει να μπούμε στην ουσία της ευρωπαϊκής πολιτικής και να την αλλάξουμε. Και έχει γίνει αποδεκτό ότι ο ΣΥΡΙΖΑ και αυτή η Κυβέρνηση αλλάζει την ευρωπαϊκή πολιτική, συμμετέχει στην ευρωπαϊκή ατ</w:t>
      </w:r>
      <w:r>
        <w:rPr>
          <w:rFonts w:eastAsia="Times New Roman" w:cs="Times New Roman"/>
          <w:szCs w:val="24"/>
        </w:rPr>
        <w:t xml:space="preserve">ζέντα. </w:t>
      </w:r>
    </w:p>
    <w:p w14:paraId="6FA9DCC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Αυτό κάνουμε και με τη σημερινή συζήτηση, η οποία μεταφέρει τον άξονα από τις μονοσήμαντες βιομηχανικές ΑΠΕ -που δημιούργησαν προβλήματα στην Ελλάδα, που δεν τροφοδότησαν το ελληνικό παραγόμενο προϊόν, την ελληνική εργασία, αλλά βάρυναν λογαριασμού</w:t>
      </w:r>
      <w:r>
        <w:rPr>
          <w:rFonts w:eastAsia="Times New Roman" w:cs="Times New Roman"/>
          <w:szCs w:val="24"/>
        </w:rPr>
        <w:t>ς του δημοσίου που πληρώνουμε ακόμα και τώρα εντός κρίσης- σε έναν ουσιαστικό τεχνολογικό και οικονομικό σχεδιασμό με συμμετοχή της κοινωνίας. Και αυτό δεν το κάνουμε μόνο στις ΑΠΕ. Το κάνουμε και στα άλλα ενεργειακά μέσα.</w:t>
      </w:r>
    </w:p>
    <w:p w14:paraId="6FA9DCC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Επειδή έγινε η πολύ ουσιαστική το</w:t>
      </w:r>
      <w:r>
        <w:rPr>
          <w:rFonts w:eastAsia="Times New Roman" w:cs="Times New Roman"/>
          <w:szCs w:val="24"/>
        </w:rPr>
        <w:t xml:space="preserve">ποθέτηση του κ. Σκρέκα για την ανάγκη της </w:t>
      </w:r>
      <w:r>
        <w:rPr>
          <w:rFonts w:eastAsia="Times New Roman" w:cs="Times New Roman"/>
          <w:szCs w:val="24"/>
        </w:rPr>
        <w:t>δ</w:t>
      </w:r>
      <w:r>
        <w:rPr>
          <w:rFonts w:eastAsia="Times New Roman" w:cs="Times New Roman"/>
          <w:szCs w:val="24"/>
        </w:rPr>
        <w:t>υτικής Μακεδονίας να έχει αέριο, θέλω να σας πω τι έκανα εγώ ως πολίτης της Θεσσαλονίκης και ο κ. Σκρέκας –υποθέτω- ως πολίτης της Θεσσαλίας τα προηγούμενα χρόνια. Για είκοσι χρόνια βλέπαμε το αέριο να περνάει από</w:t>
      </w:r>
      <w:r>
        <w:rPr>
          <w:rFonts w:eastAsia="Times New Roman" w:cs="Times New Roman"/>
          <w:szCs w:val="24"/>
        </w:rPr>
        <w:t xml:space="preserve"> τις πόλεις μας αλλά να μην τις τροφοδοτεί. Έπρεπε να έρθει αυτή η Κυβέρνηση για να φέρει παραδείγματος χάριν στη Θεσσαλία, στο Βελεστίνο, στον Τύρναβο, στην Καλαμπάκα που είναι στο </w:t>
      </w:r>
      <w:r>
        <w:rPr>
          <w:rFonts w:eastAsia="Times New Roman" w:cs="Times New Roman"/>
          <w:szCs w:val="24"/>
        </w:rPr>
        <w:t>ν</w:t>
      </w:r>
      <w:r>
        <w:rPr>
          <w:rFonts w:eastAsia="Times New Roman" w:cs="Times New Roman"/>
          <w:szCs w:val="24"/>
        </w:rPr>
        <w:t>ομό σας, στην Ελασσόνα, στον Παλαμά, στην Αγιά, στην Αγχίαλο, στους Σοφάδ</w:t>
      </w:r>
      <w:r>
        <w:rPr>
          <w:rFonts w:eastAsia="Times New Roman" w:cs="Times New Roman"/>
          <w:szCs w:val="24"/>
        </w:rPr>
        <w:t xml:space="preserve">ες -που είναι στον </w:t>
      </w:r>
      <w:r>
        <w:rPr>
          <w:rFonts w:eastAsia="Times New Roman" w:cs="Times New Roman"/>
          <w:szCs w:val="24"/>
        </w:rPr>
        <w:t>ν</w:t>
      </w:r>
      <w:r>
        <w:rPr>
          <w:rFonts w:eastAsia="Times New Roman" w:cs="Times New Roman"/>
          <w:szCs w:val="24"/>
        </w:rPr>
        <w:t xml:space="preserve">ομό σας- στο Μουζάκι αέριο. Δεν είχαν όλα αυτά τα χρόνια οι κωμοπόλεις της Θεσσαλίας αέριο, ενώ ο αγωγός περνούσε εδώ και είκοσι χρόνια από τη Θεσσαλία. </w:t>
      </w:r>
    </w:p>
    <w:p w14:paraId="6FA9DCCE"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Όλο «θα». Σχέδιο να δούμε.</w:t>
      </w:r>
    </w:p>
    <w:p w14:paraId="6FA9DCCF"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w:t>
      </w:r>
      <w:r>
        <w:rPr>
          <w:rFonts w:eastAsia="Times New Roman" w:cs="Times New Roman"/>
          <w:b/>
          <w:szCs w:val="24"/>
        </w:rPr>
        <w:t>ουργός Περιβάλλοντος και Ενέργειας):</w:t>
      </w:r>
      <w:r>
        <w:rPr>
          <w:rFonts w:eastAsia="Times New Roman" w:cs="Times New Roman"/>
          <w:szCs w:val="24"/>
        </w:rPr>
        <w:t xml:space="preserve"> Η Καλαμπάκα είναι για 2018, κ. Σκρέκα -εδώ θα είμαστε- και το 2019 είναι οι Σοφάδες.</w:t>
      </w:r>
    </w:p>
    <w:p w14:paraId="6FA9DCD0"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Όπως επίσης, φέτος στη Θεσσαλονίκη είναι ο Τρίλοφος, το Πλαγιάρι, ο Χορτιάτης, το Φίλυρο, η  Μεσήμβρια. Η Μεσήμβρια –φανταστείτε- φιλο</w:t>
      </w:r>
      <w:r>
        <w:rPr>
          <w:rFonts w:eastAsia="Times New Roman" w:cs="Times New Roman"/>
          <w:szCs w:val="24"/>
        </w:rPr>
        <w:t xml:space="preserve">ξενούσε το σταθμό μείωσης πίεσης του αερίου, αλλά δεν είχε πρόσβαση στο αέριο. Αυτή ήταν η πολιτική που ασκούνταν μέχρι τώρα στην Ελλάδα. </w:t>
      </w:r>
    </w:p>
    <w:p w14:paraId="6FA9DCD1"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Όμως, τα Βασιλικά, το Ρύσιο, η Χαλάστρα, τα Κουφάλια, ο Λαγκαδάς, η Μηχανιώνα, η Επανομή θα έχουν αέριο το 2018. Αυτή</w:t>
      </w:r>
      <w:r>
        <w:rPr>
          <w:rFonts w:eastAsia="Times New Roman" w:cs="Times New Roman"/>
          <w:szCs w:val="24"/>
        </w:rPr>
        <w:t xml:space="preserve"> είναι η ουσιαστική πολιτική της αποκέντρωσης –εάν θέλετε- που υλοποιούμε εμείς. </w:t>
      </w:r>
    </w:p>
    <w:p w14:paraId="6FA9DCD2"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Με το νομοσχέδιο των ενεργειακών κοινοτήτων εισάγουμε τα εργαλεία για να αναπτυχθούν τελικά και να διανεμηθούν βιώσιμες μορφές ενέργειας, οι οποίες θα παράγονται τοπικά και θ</w:t>
      </w:r>
      <w:r>
        <w:rPr>
          <w:rFonts w:eastAsia="Times New Roman" w:cs="Times New Roman"/>
          <w:szCs w:val="24"/>
        </w:rPr>
        <w:t>α είναι πολιτικές χαμηλού άνθρακα πλέον. Στοχεύουμε στο να αναπτύξουμε μια ουσιαστική συζήτηση και στο κοινοβούλιο για την οικονομία του χαμηλού άνθρακα ή θα έλεγα για την οικονομία του μηδενικού άνθρακα. Και βέβαια εδώ από τη μεριά μας δεν βάζουμε μόνο τι</w:t>
      </w:r>
      <w:r>
        <w:rPr>
          <w:rFonts w:eastAsia="Times New Roman" w:cs="Times New Roman"/>
          <w:szCs w:val="24"/>
        </w:rPr>
        <w:t xml:space="preserve">ς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νέργειας, τη συμπαραγωγή, τις βιώσιμες μεταφορές. Βάζουμε τη συζήτηση για το κτήριο και για τη βιώσιμη αστική κινητικότητα. Και πρέπει να έρθει και στη Βουλή για να συζητήσουμε ουσιαστικά για τέτοιες δράσεις.</w:t>
      </w:r>
    </w:p>
    <w:p w14:paraId="6FA9DCD3"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Και έτσι οι ενεργειακές κο</w:t>
      </w:r>
      <w:r>
        <w:rPr>
          <w:rFonts w:eastAsia="Times New Roman" w:cs="Times New Roman"/>
          <w:szCs w:val="24"/>
        </w:rPr>
        <w:t xml:space="preserve">ινότητες μπορούν ξεκινήσουν και να εφαρμόζονται από μια πολυκατοικία με ένα μικρό φωτοβολταϊκό μέχρι μια μεγάλη συμπαραγωγή και την ηλεκτροκίνηση. </w:t>
      </w:r>
    </w:p>
    <w:p w14:paraId="6FA9DCD4"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Αυτή είναι η διαφορά της δικής μας άποψης, ότι τώρα πια δεν μιλάμε για επενδύσεις σε μία, αν θέλετε, μεγάλη </w:t>
      </w:r>
      <w:r>
        <w:rPr>
          <w:rFonts w:eastAsia="Times New Roman" w:cs="Times New Roman"/>
          <w:szCs w:val="24"/>
        </w:rPr>
        <w:t>κλίμακα που δεν αγγίζει την πραγματική κοινωνία και ίσως και σε υπηρεσίες περισσότερο. Αυτή είναι και η ουσιαστική διαφορά στο παραγωγικό μοντέλο. Οι επενδύσεις που είναι πίσω από τις ενεργειακές κοινότητες είναι επενδύσεις του πραγματικού προϊόντος και εί</w:t>
      </w:r>
      <w:r>
        <w:rPr>
          <w:rFonts w:eastAsia="Times New Roman" w:cs="Times New Roman"/>
          <w:szCs w:val="24"/>
        </w:rPr>
        <w:t>ναι επενδύσεις</w:t>
      </w:r>
      <w:r>
        <w:rPr>
          <w:rFonts w:eastAsia="Times New Roman" w:cs="Times New Roman"/>
          <w:szCs w:val="24"/>
        </w:rPr>
        <w:t>,</w:t>
      </w:r>
      <w:r>
        <w:rPr>
          <w:rFonts w:eastAsia="Times New Roman" w:cs="Times New Roman"/>
          <w:szCs w:val="24"/>
        </w:rPr>
        <w:t xml:space="preserve"> που ταυτόχρονα αφήνουν συγκεκριμένο αποτύπωμα της εργασίας και συνδέονται και με την επίλυση του προβλήματος της ενεργειακής φτώχειας. </w:t>
      </w:r>
    </w:p>
    <w:p w14:paraId="6FA9DCD5"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Άρα και κοινωνικό θέμα επιλύουμε και πρόσβαση στην ενέργεια που είναι κοινωνικό αγαθό και δεν εξασφαλίζο</w:t>
      </w:r>
      <w:r>
        <w:rPr>
          <w:rFonts w:eastAsia="Times New Roman" w:cs="Times New Roman"/>
          <w:szCs w:val="24"/>
        </w:rPr>
        <w:t>νταν μέχρι τώρα, αλλά δημιουργούμε και την οικονομία του πραγματικού προϊόντος και λύνουμε και προβλήματα διαχείρισης αιχμής και βάσης στη ζήτηση ενέργειας. Και επιστρέφει το όφελος στην κοινωνία, επιστρέφει στον παραγωγό και δεν το παίρνουν διάφοροι ως υπ</w:t>
      </w:r>
      <w:r>
        <w:rPr>
          <w:rFonts w:eastAsia="Times New Roman" w:cs="Times New Roman"/>
          <w:szCs w:val="24"/>
        </w:rPr>
        <w:t xml:space="preserve">εραξία να το πάνε σε </w:t>
      </w:r>
      <w:r>
        <w:rPr>
          <w:rFonts w:eastAsia="Times New Roman" w:cs="Times New Roman"/>
          <w:szCs w:val="24"/>
          <w:lang w:val="en-US"/>
        </w:rPr>
        <w:t>offshore</w:t>
      </w:r>
      <w:r>
        <w:rPr>
          <w:rFonts w:eastAsia="Times New Roman" w:cs="Times New Roman"/>
          <w:szCs w:val="24"/>
        </w:rPr>
        <w:t xml:space="preserve">, όπως συνέβαινε σε δικές σας κυβερνήσεις. </w:t>
      </w:r>
    </w:p>
    <w:p w14:paraId="6FA9DCD6"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Και δίνεται η ευκαιρία στους πολίτες να συμμετέχουν σε επιχειρήσεις, αλλά και στην </w:t>
      </w:r>
      <w:r>
        <w:rPr>
          <w:rFonts w:eastAsia="Times New Roman" w:cs="Times New Roman"/>
          <w:szCs w:val="24"/>
        </w:rPr>
        <w:t>α</w:t>
      </w:r>
      <w:r>
        <w:rPr>
          <w:rFonts w:eastAsia="Times New Roman" w:cs="Times New Roman"/>
          <w:szCs w:val="24"/>
        </w:rPr>
        <w:t>υτοδιοίκηση και έτσι λέξεις που χρησιμοποιήθηκαν στο παρελθόν, το ομολογώ, όπως ο δημογραφικός προγ</w:t>
      </w:r>
      <w:r>
        <w:rPr>
          <w:rFonts w:eastAsia="Times New Roman" w:cs="Times New Roman"/>
          <w:szCs w:val="24"/>
        </w:rPr>
        <w:t xml:space="preserve">ραμματισμός, τώρα αποκτούν την πραγματική τους ουσία, γιατί δεν δόθηκε πρόσβαση πραγματικά στην ανάπτυξη. </w:t>
      </w:r>
    </w:p>
    <w:p w14:paraId="6FA9DCD7"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Και, ξέρετε, αυτές είναι οι πραγματικές αλλαγές που ξέρω ότι πονάνε πολύ τους νεοφιλελεύθερους. Οι αλλαγές στην πραγματική οικονομία και στο κοινωνικ</w:t>
      </w:r>
      <w:r>
        <w:rPr>
          <w:rFonts w:eastAsia="Times New Roman" w:cs="Times New Roman"/>
          <w:szCs w:val="24"/>
        </w:rPr>
        <w:t>ό σώμα</w:t>
      </w:r>
      <w:r>
        <w:rPr>
          <w:rFonts w:eastAsia="Times New Roman" w:cs="Times New Roman"/>
          <w:szCs w:val="24"/>
        </w:rPr>
        <w:t>,</w:t>
      </w:r>
      <w:r>
        <w:rPr>
          <w:rFonts w:eastAsia="Times New Roman" w:cs="Times New Roman"/>
          <w:szCs w:val="24"/>
        </w:rPr>
        <w:t xml:space="preserve"> που καταλαβαίνει ο πολίτης ότι μπορεί να παράγει, να έχει δικαίωμα παραγωγής, να έχει δικαίωμα πρόσβασης στο προϊόν και να έχει και όφελος άμεσα και οικονομικό και κοινωνικό είναι οι πραγματικές δημοκρατικές αλλαγές</w:t>
      </w:r>
      <w:r>
        <w:rPr>
          <w:rFonts w:eastAsia="Times New Roman" w:cs="Times New Roman"/>
          <w:szCs w:val="24"/>
        </w:rPr>
        <w:t>,</w:t>
      </w:r>
      <w:r>
        <w:rPr>
          <w:rFonts w:eastAsia="Times New Roman" w:cs="Times New Roman"/>
          <w:szCs w:val="24"/>
        </w:rPr>
        <w:t xml:space="preserve"> που σας ενοχλούν. Γιατί αυτές τ</w:t>
      </w:r>
      <w:r>
        <w:rPr>
          <w:rFonts w:eastAsia="Times New Roman" w:cs="Times New Roman"/>
          <w:szCs w:val="24"/>
        </w:rPr>
        <w:t xml:space="preserve">ις αλλαγές, και γι’ αυτό τις αποδεχόσαστε, δεν μπορείτε να τις πάρετε πίσω. </w:t>
      </w:r>
    </w:p>
    <w:p w14:paraId="6FA9DCD8"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Είναι σαν τις αλλαγές που κάνουν τα αναπτυξιακά συνέδρια, που ποτέ δεν σκεφτήκατε να κάνετε. Δηλαδή να πάτε στους τόπους, να μιλήστε με τους πολίτες τοπικά, να αναδείξετε την αξία</w:t>
      </w:r>
      <w:r>
        <w:rPr>
          <w:rFonts w:eastAsia="Times New Roman" w:cs="Times New Roman"/>
          <w:szCs w:val="24"/>
        </w:rPr>
        <w:t xml:space="preserve"> της </w:t>
      </w:r>
      <w:r>
        <w:rPr>
          <w:rFonts w:eastAsia="Times New Roman" w:cs="Times New Roman"/>
          <w:szCs w:val="24"/>
        </w:rPr>
        <w:t>α</w:t>
      </w:r>
      <w:r>
        <w:rPr>
          <w:rFonts w:eastAsia="Times New Roman" w:cs="Times New Roman"/>
          <w:szCs w:val="24"/>
        </w:rPr>
        <w:t xml:space="preserve">υτοδιοίκησης τοπικά, κάτι που προσπαθήσατε να το σταματήσετε βάζοντας κομματικές παρωπίδες. Ζητήσατε από την </w:t>
      </w:r>
      <w:r>
        <w:rPr>
          <w:rFonts w:eastAsia="Times New Roman" w:cs="Times New Roman"/>
          <w:szCs w:val="24"/>
        </w:rPr>
        <w:t>α</w:t>
      </w:r>
      <w:r>
        <w:rPr>
          <w:rFonts w:eastAsia="Times New Roman" w:cs="Times New Roman"/>
          <w:szCs w:val="24"/>
        </w:rPr>
        <w:t>υτοδιοίκηση με κομματική εντολή να μην συμμετέχει σε ένα συνέδριο για την ανάπτυξη του τόπου και όλοι οι αυτοδιοικητικοί σας γύρισαν την πλά</w:t>
      </w:r>
      <w:r>
        <w:rPr>
          <w:rFonts w:eastAsia="Times New Roman" w:cs="Times New Roman"/>
          <w:szCs w:val="24"/>
        </w:rPr>
        <w:t>τη. Αυτή είναι η ουσία της πολιτικής. Έτσι αλλάζει η Ελλάδα πραγματικά και σας πονάνε αυτές οι αλλαγές γιατί δεν γυρίζουν εύκολα πίσω.</w:t>
      </w:r>
    </w:p>
    <w:p w14:paraId="6FA9DCD9"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Αυτή η συζήτηση γι’ αυτό το νομοσχέδιο, παρ</w:t>
      </w:r>
      <w:r>
        <w:rPr>
          <w:rFonts w:eastAsia="Times New Roman" w:cs="Times New Roman"/>
          <w:szCs w:val="24"/>
        </w:rPr>
        <w:t xml:space="preserve">’ </w:t>
      </w:r>
      <w:r>
        <w:rPr>
          <w:rFonts w:eastAsia="Times New Roman" w:cs="Times New Roman"/>
          <w:szCs w:val="24"/>
        </w:rPr>
        <w:t>ότι το αποδέχεστε όλοι και δεν μπορείτε να το αρνηθείτε, κάνει μια αλλαγή στ</w:t>
      </w:r>
      <w:r>
        <w:rPr>
          <w:rFonts w:eastAsia="Times New Roman" w:cs="Times New Roman"/>
          <w:szCs w:val="24"/>
        </w:rPr>
        <w:t>ο επίπεδο της κοινής ευθύνης. Καταλαβαίνει ο πολίτης ότι είναι συνυπεύθυνος, αλλά είναι συνυπεύθυνος στο να παίρνει και αποφάσεις. Γιατί μέχρι τώρα στερούταν ο πολίτης το δικαίωμα των αποφάσεων για την ενέργεια, έμενε πολύ μακριά από αυτόν και για άλλα, αν</w:t>
      </w:r>
      <w:r>
        <w:rPr>
          <w:rFonts w:eastAsia="Times New Roman" w:cs="Times New Roman"/>
          <w:szCs w:val="24"/>
        </w:rPr>
        <w:t xml:space="preserve"> θέλετε, περιβαλλοντικά αγαθά. Και μικραίνει την κλίματα των έργων και βελτιώνει και την κοινωνική αποδοχή. </w:t>
      </w:r>
    </w:p>
    <w:p w14:paraId="6FA9DCDA"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Και είναι προφανές ότι αυτές οι αλλαγές δεν είναι συμβατές με το αξιακό υπόβαθρο της Νέας Δημοκρατίας ιδιαίτερα, στην οποία όμως δυστυχώς προσαρτήθ</w:t>
      </w:r>
      <w:r>
        <w:rPr>
          <w:rFonts w:eastAsia="Times New Roman" w:cs="Times New Roman"/>
          <w:szCs w:val="24"/>
        </w:rPr>
        <w:t>ηκε και το ΠΑΣΟΚ όντας και αυτό νεοφιλελεύθερο τα τελευταία χρόνια. Είναι αλλαγές οι οποίες αλλάζουν το δημοκρατικό μοντέλο της παραγωγής. Εφαρμόζουν τη συνεταιριστικότητα στην πραγματική της κλίμακα όχι τους συνεταιρισμούς</w:t>
      </w:r>
      <w:r>
        <w:rPr>
          <w:rFonts w:eastAsia="Times New Roman" w:cs="Times New Roman"/>
          <w:szCs w:val="24"/>
        </w:rPr>
        <w:t>,</w:t>
      </w:r>
      <w:r>
        <w:rPr>
          <w:rFonts w:eastAsia="Times New Roman" w:cs="Times New Roman"/>
          <w:szCs w:val="24"/>
        </w:rPr>
        <w:t xml:space="preserve"> που φαλιρίσατε με τα «δικά σας </w:t>
      </w:r>
      <w:r>
        <w:rPr>
          <w:rFonts w:eastAsia="Times New Roman" w:cs="Times New Roman"/>
          <w:szCs w:val="24"/>
        </w:rPr>
        <w:t>παιδιά» και τους κομματάρχες, αλλά συνεταιρισμοί που θα κρίνονται από τους ίδιους τους πολίτες και θα αξιολογούνται στην παραγωγή, γιατί αφορά τη δική τους κατανάλωση και το δικό τους πορτοφόλι, άρα θα γίνουν συμμέτοχοι στον έλεγχο των ενεργειακών συνεταιρ</w:t>
      </w:r>
      <w:r>
        <w:rPr>
          <w:rFonts w:eastAsia="Times New Roman" w:cs="Times New Roman"/>
          <w:szCs w:val="24"/>
        </w:rPr>
        <w:t xml:space="preserve">ισμών. </w:t>
      </w:r>
    </w:p>
    <w:p w14:paraId="6FA9DCD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Και βέβαια αλλάζουμε αρκετά και στη νησιωτικότητα, μια νησιωτικότητα η οποία πρώτα απ’ όλα υποστηρίζεται με τη δική μας πολιτική παρέμβαση στο συμβούλιο Υπουργών, που αξιοποίησε 500 εκατομμύρια ευρώ για τη διασύνδεση των νησιών, κάτι που οι προηγούμενες ηγ</w:t>
      </w:r>
      <w:r>
        <w:rPr>
          <w:rFonts w:eastAsia="Times New Roman" w:cs="Times New Roman"/>
          <w:szCs w:val="24"/>
        </w:rPr>
        <w:t>εσίες των Υπουργείων Περιβάλλοντος δεν διεκδίκησαν για την Ελλάδα και για τα νησιά. Το διεκδικήσαμε τώρα, ξεκινήσαμε από τον Φεβρουάριο του 2017 και μαζί το κερδίσαμε με τον Υπουργό, με το συμβούλιο Υπουργών, ενώ ταυτόχρονα δημιουργεί και μια άλλη άποψη γι</w:t>
      </w:r>
      <w:r>
        <w:rPr>
          <w:rFonts w:eastAsia="Times New Roman" w:cs="Times New Roman"/>
          <w:szCs w:val="24"/>
        </w:rPr>
        <w:t xml:space="preserve">α το τι </w:t>
      </w:r>
      <w:r>
        <w:rPr>
          <w:rFonts w:eastAsia="Times New Roman" w:cs="Times New Roman"/>
          <w:szCs w:val="24"/>
        </w:rPr>
        <w:t>α</w:t>
      </w:r>
      <w:r>
        <w:rPr>
          <w:rFonts w:eastAsia="Times New Roman" w:cs="Times New Roman"/>
          <w:szCs w:val="24"/>
        </w:rPr>
        <w:t xml:space="preserve">υτοδιοίκηση θέλουμε. </w:t>
      </w:r>
    </w:p>
    <w:p w14:paraId="6FA9DCD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Θέλουμε </w:t>
      </w:r>
      <w:r>
        <w:rPr>
          <w:rFonts w:eastAsia="Times New Roman" w:cs="Times New Roman"/>
          <w:szCs w:val="24"/>
        </w:rPr>
        <w:t>α</w:t>
      </w:r>
      <w:r>
        <w:rPr>
          <w:rFonts w:eastAsia="Times New Roman" w:cs="Times New Roman"/>
          <w:szCs w:val="24"/>
        </w:rPr>
        <w:t>υτοδιοίκηση η οποία να συμμετέχει και να έχει πραγματική συμμετοχή στην πολιτική και στον μετασχηματισμό και της ενεργειακής παραγωγής και της οικονομικής παραγωγής. Αυτή η ουσία της περιφερειακής ανάπτυξης είναι που</w:t>
      </w:r>
      <w:r>
        <w:rPr>
          <w:rFonts w:eastAsia="Times New Roman" w:cs="Times New Roman"/>
          <w:szCs w:val="24"/>
        </w:rPr>
        <w:t xml:space="preserve"> θα κρατήσει την Ελλάδα με μια ουσιαστική παραγωγική ανασυγκρότηση στον δίκαιο άξονα της προοπτικής και της προόδου και για την Ελλάδα και για την Ευρώπη.</w:t>
      </w:r>
    </w:p>
    <w:p w14:paraId="6FA9DCD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Και, πλέον, έχουμε πολίτες μέσα σε αυτήν την παραγωγή, πίσω από αυτό το νομοσχέδιο, που πλέον γίνοντα</w:t>
      </w:r>
      <w:r>
        <w:rPr>
          <w:rFonts w:eastAsia="Times New Roman" w:cs="Times New Roman"/>
          <w:szCs w:val="24"/>
        </w:rPr>
        <w:t>ι και ενεργοί πολίτες. Δεν συμμετέχουν μόνο στην απόφαση για το ενεργειακό κόστος, για το ενεργειακό μέσο, αλλά και για την ενεργειακή παραγωγή. Συμμετέχουν σε μια απόφαση για το περιβάλλον του τόπου, για τη δική τους ζωή και για την οικονομική παραγωγή όλ</w:t>
      </w:r>
      <w:r>
        <w:rPr>
          <w:rFonts w:eastAsia="Times New Roman" w:cs="Times New Roman"/>
          <w:szCs w:val="24"/>
        </w:rPr>
        <w:t xml:space="preserve">ου του τόπου. Και αυτό μπορεί να γίνει σε ένα ολόκληρο νησί, αλλά μπορεί να γίνει και σε πολύ μικρότερη κλίματα. </w:t>
      </w:r>
    </w:p>
    <w:p w14:paraId="6FA9DCDE"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Αυτήν την ουσιαστική αλλαγή διακυβέρνησης ήρθα να αναδείξω, αν θέλετε, στη δική μου τοποθέτηση. Μια αλλαγή η οποία αφορά και στην παραγωγή, αλ</w:t>
      </w:r>
      <w:r>
        <w:rPr>
          <w:rFonts w:eastAsia="Times New Roman" w:cs="Times New Roman"/>
          <w:szCs w:val="24"/>
        </w:rPr>
        <w:t>λά και στην κατανάλωση. Είναι η πραγματική αλλαγή που μπορεί να μας δώσει αποτελέσματα και στη μάχη για το κλίμα. Είναι μια αλλαγή η οποία κατοχυρώνεται, παραμένει στη δημόσια συζήτηση, παραμένει στη δημόσια συνείδηση. Είναι μια αλλαγή που θα μας κάνει</w:t>
      </w:r>
      <w:r>
        <w:rPr>
          <w:rFonts w:eastAsia="Times New Roman" w:cs="Times New Roman"/>
          <w:szCs w:val="24"/>
        </w:rPr>
        <w:t>,</w:t>
      </w:r>
      <w:r>
        <w:rPr>
          <w:rFonts w:eastAsia="Times New Roman" w:cs="Times New Roman"/>
          <w:szCs w:val="24"/>
        </w:rPr>
        <w:t xml:space="preserve"> πρ</w:t>
      </w:r>
      <w:r>
        <w:rPr>
          <w:rFonts w:eastAsia="Times New Roman" w:cs="Times New Roman"/>
          <w:szCs w:val="24"/>
        </w:rPr>
        <w:t>αγματικά</w:t>
      </w:r>
      <w:r>
        <w:rPr>
          <w:rFonts w:eastAsia="Times New Roman" w:cs="Times New Roman"/>
          <w:szCs w:val="24"/>
        </w:rPr>
        <w:t>,</w:t>
      </w:r>
      <w:r>
        <w:rPr>
          <w:rFonts w:eastAsia="Times New Roman" w:cs="Times New Roman"/>
          <w:szCs w:val="24"/>
        </w:rPr>
        <w:t xml:space="preserve"> να κάνουμε ανακύκλωση και όχι να έχουμε αυτά τα τραγικά χαμηλά ποσοστά, που να εισάγουμε την ανακύκλωση στον πολιτισμό, στον αθλητισμό, στην πρόνοια, σε όλες τις λειτουργιές της ζωής μας. Να εισάγουμε την κυκλική οικονομία στην πραγματική λειτουρ</w:t>
      </w:r>
      <w:r>
        <w:rPr>
          <w:rFonts w:eastAsia="Times New Roman" w:cs="Times New Roman"/>
          <w:szCs w:val="24"/>
        </w:rPr>
        <w:t>γία της οικονομίας. Και έτσι νομίζω ότι αξίζει να πούμε ότι αυτόν τον μήνα θα ανακοινωθεί και η πολιτική πρωτοβουλία της Κυβέρνησης για την κυκλική οικονομία, κάτι το οποίο είναι ουσιαστικά ευρωπαϊκό, αλλά ήταν απολύτως απόν από τις δικές σας πολιτικές.</w:t>
      </w:r>
    </w:p>
    <w:p w14:paraId="6FA9DCDF"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τοποθέτησή μου, λοιπόν, αγαπητοί κύριοι και κυρίες Βουλευτές, λέει ότι η πραγματική πολιτική για την Ευρώπη, η πραγματική πολιτική για την Ελλάδα και για τον Έλληνα πολίτη, είναι αυτή που γίνεται τοπικά, αποκεντρωμένα και δημοκρατικά. Και αυτό το αγαθό, αυ</w:t>
      </w:r>
      <w:r>
        <w:rPr>
          <w:rFonts w:eastAsia="Times New Roman" w:cs="Times New Roman"/>
          <w:szCs w:val="24"/>
        </w:rPr>
        <w:t>τό το προσόν, αυτή την πρόταση έχει αυτή η Κυβέρνηση και αυτό υλοποιούμε με πολύ μεγάλη χαρά.</w:t>
      </w:r>
    </w:p>
    <w:p w14:paraId="6FA9DCE0"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FA9DCE1" w14:textId="77777777" w:rsidR="00C930AA" w:rsidRDefault="00077D26">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ΣΥΡΙΖΑ) </w:t>
      </w:r>
    </w:p>
    <w:p w14:paraId="6FA9DCE2"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Υπουργέ. </w:t>
      </w:r>
    </w:p>
    <w:p w14:paraId="6FA9DCE3"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Η συνάδελφος κ. Μαρία Τριανταφύλλου έχ</w:t>
      </w:r>
      <w:r>
        <w:rPr>
          <w:rFonts w:eastAsia="Times New Roman" w:cs="Times New Roman"/>
          <w:szCs w:val="24"/>
        </w:rPr>
        <w:t>ει τον λόγο.</w:t>
      </w:r>
    </w:p>
    <w:p w14:paraId="6FA9DCE4"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Ευχαριστώ, κύριε Πρόεδρε.</w:t>
      </w:r>
    </w:p>
    <w:p w14:paraId="6FA9DCE5"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Πώς θα παράγουμε ενέργεια; Με ποιον τρόπο θα παράγουμε ενέργεια και ποιος θα κερδίζει; </w:t>
      </w:r>
    </w:p>
    <w:p w14:paraId="6FA9DCE6"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Για πάρα πολλά χρόνια ο καπιταλισμός, που έχει οικοδομηθεί πάνω στα ορυκτά καύσιμα, έβρισκε τον τρόπο να θεω</w:t>
      </w:r>
      <w:r>
        <w:rPr>
          <w:rFonts w:eastAsia="Times New Roman" w:cs="Times New Roman"/>
          <w:szCs w:val="24"/>
        </w:rPr>
        <w:t>ρεί την παραγωγή ενέργειας από ανανεώσιμες πηγές ενέργειας μη ανταγωνιστική, μη αποδοτική, άρα σχεδόν ουτοπική. Γνωρίζουμε πώς επιβλήθηκαν οι διεθνείς μηχανισμοί της παγκόσμιας οικονομίας: με συγκεκριμένο καταμερισμό εργασίας, με επιβολή άνισων όρων εμπορί</w:t>
      </w:r>
      <w:r>
        <w:rPr>
          <w:rFonts w:eastAsia="Times New Roman" w:cs="Times New Roman"/>
          <w:szCs w:val="24"/>
        </w:rPr>
        <w:t>ου, με συγκέντρωση πλούτου στις καπιταλιστικές μητροπόλεις, με δημιουργία γιγάντιων υπερεθνικών οικονομικών ομίλων.</w:t>
      </w:r>
    </w:p>
    <w:p w14:paraId="6FA9DCE7"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Ανάλογα πρότυπα ακολουθήθηκαν και για την παραγωγή και για τη διανομή της ηλεκτρικής ενέργειας και εν γένει της ενέργειας. Σήμερα, αναζητούν</w:t>
      </w:r>
      <w:r>
        <w:rPr>
          <w:rFonts w:eastAsia="Times New Roman" w:cs="Times New Roman"/>
          <w:szCs w:val="24"/>
        </w:rPr>
        <w:t>ται νέοι, πιο αποδοτικοί και λιγότερο ρυπογόνοι τρόποι παραγωγής, μεταφοράς, χρήσης και διαχείρισης, εν τέλει, της ενέργειας και σήμερα αυτό που λέμε εναλλακτικές μορφές ενέργειας, καθαρές μορφές ενέργειας, εκτοπίζουν γρήγορα τα ορυκτά καύσιμα. Γιατί; Υπήρ</w:t>
      </w:r>
      <w:r>
        <w:rPr>
          <w:rFonts w:eastAsia="Times New Roman" w:cs="Times New Roman"/>
          <w:szCs w:val="24"/>
        </w:rPr>
        <w:t>ξε μεγαλύτερη ευαισθησία για το περιβάλλον; Θα έλεγα ότι αυτό είναι το τελευταίο. Γιατί, όμως, υπήρξαν αυτές οι αλλαγές;</w:t>
      </w:r>
    </w:p>
    <w:p w14:paraId="6FA9DCE8"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Υπήρξε, κατ</w:t>
      </w:r>
      <w:r>
        <w:rPr>
          <w:rFonts w:eastAsia="Times New Roman" w:cs="Times New Roman"/>
          <w:szCs w:val="24"/>
        </w:rPr>
        <w:t xml:space="preserve">’ </w:t>
      </w:r>
      <w:r>
        <w:rPr>
          <w:rFonts w:eastAsia="Times New Roman" w:cs="Times New Roman"/>
          <w:szCs w:val="24"/>
        </w:rPr>
        <w:t xml:space="preserve">αρχάς, και υπάρχει μείωση αποθεμάτων. Υπήρξαν και υπάρχουν γεωπολιτικές αιτίες. Προϋπήρχαν γεωπολιτικές αιτίες, αλλά κατά </w:t>
      </w:r>
      <w:r>
        <w:rPr>
          <w:rFonts w:eastAsia="Times New Roman" w:cs="Times New Roman"/>
          <w:szCs w:val="24"/>
        </w:rPr>
        <w:t>καιρούς οι γεωπολιτικές ανακατατάξεις είναι επικίνδυνες, όπως για παράδειγμα η γεωγραφική κατανομή σε περιορισμένα και συγκεκριμένα σημεία της γης των αποθεμάτων. Είναι, επίσης, η κλιματική αλλαγή. Όλα αυτά τα στοιχεία αναγκάζουν σε αλλαγές. Ο στόχος της ε</w:t>
      </w:r>
      <w:r>
        <w:rPr>
          <w:rFonts w:eastAsia="Times New Roman" w:cs="Times New Roman"/>
          <w:szCs w:val="24"/>
        </w:rPr>
        <w:t>ξοικονόμησης της ενέργειας είναι καίρια συμβολή στην ίδια την ορθολογική χρήση της ενέργειας.</w:t>
      </w:r>
    </w:p>
    <w:p w14:paraId="6FA9DCE9"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Πάμε στο σημερινό νομοσχέδιο, το οποίο έχει θετικό πρόσημο. Θα έλεγα ότι εάν δούμε κάποια σημεία γι’ αυτό το νομοσχέδιο, θα παραδεχθούμε ότι, όπως και διεθνώς έτσ</w:t>
      </w:r>
      <w:r>
        <w:rPr>
          <w:rFonts w:eastAsia="Times New Roman" w:cs="Times New Roman"/>
          <w:szCs w:val="24"/>
        </w:rPr>
        <w:t>ι και στην Ελλάδα, κυρίως στην Ελλάδα, ο ενεργειακός τομέας βρίσκεται σε ένα μεταβατικό στάδιο. Πρέπει να πούμε ότι στην Ελλάδα αυτή τη στιγμή υπάρχουν λίγοι, μόνο τέσσερις ενεργειακοί συνεταιρισμοί. Είναι ένας αριθμός πάρα πολύ μικρός, έχοντας ως δεδομένο</w:t>
      </w:r>
      <w:r>
        <w:rPr>
          <w:rFonts w:eastAsia="Times New Roman" w:cs="Times New Roman"/>
          <w:szCs w:val="24"/>
        </w:rPr>
        <w:t xml:space="preserve"> ότι στην Ευρώπη υπάρχουν πάνω από δύο χιλιάδες τριακόσιοι ενεργειακοί συνεταιρισμοί και η ενεργειακή μετάβαση σε καθαρές μορφές ενέργειας συνιστά μία σημαντική ευκαιρία γι’ αυτό που είπαν πολλοί, για τον εκδημοκρατισμό της παραγωγής και κατανάλωσης ενέργε</w:t>
      </w:r>
      <w:r>
        <w:rPr>
          <w:rFonts w:eastAsia="Times New Roman" w:cs="Times New Roman"/>
          <w:szCs w:val="24"/>
        </w:rPr>
        <w:t>ιας και για τη δημιουργία βιώσιμων θέσεων εργασίας στον ενεργειακό τομέα.</w:t>
      </w:r>
    </w:p>
    <w:p w14:paraId="6FA9DCEA"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Το παρόν σχέδιο νόμου προσπαθεί να συμβάλει, με τη σειρά του, στο σχέδιο παραγωγικής ανασυγκρότησης της χώρας, μιας ανασυγκρότησης που θα έχει κύριο χαρακτηριστικό τη βιώσιμη ανάπτυξ</w:t>
      </w:r>
      <w:r>
        <w:rPr>
          <w:rFonts w:eastAsia="Times New Roman" w:cs="Times New Roman"/>
          <w:szCs w:val="24"/>
        </w:rPr>
        <w:t>η, λαμβάνοντας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όλους τους κοινωνικούς, περιβαλλοντικούς και οικονομικούς όρους. </w:t>
      </w:r>
    </w:p>
    <w:p w14:paraId="6FA9DCE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Ειδικότερα, θα λέγαμε ότι η πολιτική της Κυβέρνησης για τους ενεργειακούς συνεταιρισμούς συνοψίζεται στη δημιουργία, κατ</w:t>
      </w:r>
      <w:r>
        <w:rPr>
          <w:rFonts w:eastAsia="Times New Roman" w:cs="Times New Roman"/>
          <w:szCs w:val="24"/>
        </w:rPr>
        <w:t xml:space="preserve">’ </w:t>
      </w:r>
      <w:r>
        <w:rPr>
          <w:rFonts w:eastAsia="Times New Roman" w:cs="Times New Roman"/>
          <w:szCs w:val="24"/>
        </w:rPr>
        <w:t>αρχάς, μιας αποκεντρωμένης παραγωγής, δίνοντ</w:t>
      </w:r>
      <w:r>
        <w:rPr>
          <w:rFonts w:eastAsia="Times New Roman" w:cs="Times New Roman"/>
          <w:szCs w:val="24"/>
        </w:rPr>
        <w:t xml:space="preserve">ας τη δυνατότητα σε δήμους, συνεταιρισμούς, επιχειρήσεις να παράγουν ενέργεια και βέβαια, στην ανάδειξη της τοπικότητας. </w:t>
      </w:r>
    </w:p>
    <w:p w14:paraId="6FA9DCE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Θα ήθελα να μείνω λίγο σ’ αυτό που λέμε «ανάδειξη της τοπικότητας», γιατί είναι πολύ σημαντικό στοιχείο του νομοσχεδίου, από τη μια κα</w:t>
      </w:r>
      <w:r>
        <w:rPr>
          <w:rFonts w:eastAsia="Times New Roman" w:cs="Times New Roman"/>
          <w:szCs w:val="24"/>
        </w:rPr>
        <w:t>ι από την άλλη, γιατί κατάγομαι από μια περιοχή, από την Αιτωλοακαρνανία, όπου γίνονται σιγά-σιγά μονάδες παραγωγής ηλεκτρικής ενέργειας από ΑΠΕ.</w:t>
      </w:r>
    </w:p>
    <w:p w14:paraId="6FA9DCE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Ας ξεκινήσουμε, λοιπόν, λέγοντας ότι στο νομοσχέδιο τονίζεται ιδιαίτερα αυτό το στοιχείο, το στοιχείο της τοπι</w:t>
      </w:r>
      <w:r>
        <w:rPr>
          <w:rFonts w:eastAsia="Times New Roman" w:cs="Times New Roman"/>
          <w:szCs w:val="24"/>
        </w:rPr>
        <w:t>κότητας και της συμμετοχής των τοπικών κοινωνιών στη διαδικασία παραγωγής και διαχείρισης ενεργειακών πόρων. Έτσι, προβλέπεται ότι τουλάχιστον το 51% των μελών πρέπει να σχετίζεται με τον τόπο στον οποίο βρίσκεται η έδρα της ενεργειακής κοινότητας.</w:t>
      </w:r>
    </w:p>
    <w:p w14:paraId="6FA9DCEE"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Να πάω </w:t>
      </w:r>
      <w:r>
        <w:rPr>
          <w:rFonts w:eastAsia="Times New Roman" w:cs="Times New Roman"/>
          <w:szCs w:val="24"/>
        </w:rPr>
        <w:t xml:space="preserve">στην Αιτωλοακαρνανία και να πω ότι </w:t>
      </w:r>
      <w:r>
        <w:rPr>
          <w:rFonts w:eastAsia="Times New Roman" w:cs="Times New Roman"/>
          <w:szCs w:val="24"/>
        </w:rPr>
        <w:t>γι’</w:t>
      </w:r>
      <w:r>
        <w:rPr>
          <w:rFonts w:eastAsia="Times New Roman" w:cs="Times New Roman"/>
          <w:szCs w:val="24"/>
        </w:rPr>
        <w:t xml:space="preserve"> αυτές τις μονάδες, για τις αρκετές μονάδες παραγωγής ηλεκτρικής ενέργειας οι οποίες ξεπηδούν, οι νόμοι που προϋπήρξαν το 2010, αλλά και οι νόμοι του 2011, οι τροποποιήσεις που έγιναν, αλλά και ο τρόπος που έγινε διαχε</w:t>
      </w:r>
      <w:r>
        <w:rPr>
          <w:rFonts w:eastAsia="Times New Roman" w:cs="Times New Roman"/>
          <w:szCs w:val="24"/>
        </w:rPr>
        <w:t>ίριση μέχρι τώρα από υπηρεσίες μέχρι και τις προηγούμενες κυβερνήσεις φέρνουν κάποιες φορές ένα αποτέλεσμα, το οποίο δυστυχώς δεν είναι το ενδεδειγμένο ή, εν πάση περιπτώσει, ούτε ενισχύει την τοπικότητα ούτε ενισχύει την ενημέρωση ούτε ενισχύει τη συμμετο</w:t>
      </w:r>
      <w:r>
        <w:rPr>
          <w:rFonts w:eastAsia="Times New Roman" w:cs="Times New Roman"/>
          <w:szCs w:val="24"/>
        </w:rPr>
        <w:t>χή των πολιτών.</w:t>
      </w:r>
    </w:p>
    <w:p w14:paraId="6FA9DCEF"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Βεβαίως γνωρίζω ότι εδώ μιλάμε για κάτι διαφορετικό, για </w:t>
      </w:r>
      <w:r>
        <w:rPr>
          <w:rFonts w:eastAsia="Times New Roman" w:cs="Times New Roman"/>
          <w:szCs w:val="24"/>
        </w:rPr>
        <w:t xml:space="preserve">μια </w:t>
      </w:r>
      <w:r>
        <w:rPr>
          <w:rFonts w:eastAsia="Times New Roman" w:cs="Times New Roman"/>
          <w:szCs w:val="24"/>
        </w:rPr>
        <w:t xml:space="preserve">ολιστική προσέγγιση και </w:t>
      </w:r>
      <w:r>
        <w:rPr>
          <w:rFonts w:eastAsia="Times New Roman" w:cs="Times New Roman"/>
          <w:szCs w:val="24"/>
        </w:rPr>
        <w:t xml:space="preserve">μια </w:t>
      </w:r>
      <w:r>
        <w:rPr>
          <w:rFonts w:eastAsia="Times New Roman" w:cs="Times New Roman"/>
          <w:szCs w:val="24"/>
        </w:rPr>
        <w:t>προσπάθεια για ολιστική λύση του ζητήματος. Όμως, θα ήθελα να πω ότι είναι πάρα πολύ σημαντικά κάποια στοιχεία, αλλά και άλλα νομοθετήματα της Κυβέρνησ</w:t>
      </w:r>
      <w:r>
        <w:rPr>
          <w:rFonts w:eastAsia="Times New Roman" w:cs="Times New Roman"/>
          <w:szCs w:val="24"/>
        </w:rPr>
        <w:t>ης, όπως αυτά που πρόσφατα πέρασαν και στο πολυνομοσχέδιο, ας πούμε το Εθνικό Κτηματολόγιο ή η πρόνοια που υπάρχει για τους δασικούς χάρτες στα προηγούμενα νομοσχέδια. Ουσιαστικά η ολοκλήρωση της χωροθέτησης είναι το πρώτο σημείο. Διότι δεν μπορούμε να μιλ</w:t>
      </w:r>
      <w:r>
        <w:rPr>
          <w:rFonts w:eastAsia="Times New Roman" w:cs="Times New Roman"/>
          <w:szCs w:val="24"/>
        </w:rPr>
        <w:t>άμε για έναν ενεργειακό σχεδιασμό εάν δεν υπάρχει χωροθέτηση. Και νομίζω ότι η έννοια της χωροθέτησης είναι αυτή που θα πρέπει να καθορίσει και θα καθορίσει την επιτυχία αυτού του εγχειρήματος.</w:t>
      </w:r>
    </w:p>
    <w:p w14:paraId="6FA9DCF0"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Στην πραγματικότητα, λοιπόν, η χωροθέτηση ήταν ανύπαρκτη και α</w:t>
      </w:r>
      <w:r>
        <w:rPr>
          <w:rFonts w:eastAsia="Times New Roman" w:cs="Times New Roman"/>
          <w:szCs w:val="24"/>
        </w:rPr>
        <w:t>κριβώς αυτό δημιουργεί προβλήματα σε διάφορες περιοχές της χώρας, αλλά και στη δική μου περιοχή την Αιτωλοακαρνανία, ακριβώς γιατί βλέπουμε ότι υπήρξαν και υπάρχουν μονάδες οι οποίες βρίσκονται σε περιοχές οι οποίες είναι προστατευόμενες. Θα πρέπει να πούμ</w:t>
      </w:r>
      <w:r>
        <w:rPr>
          <w:rFonts w:eastAsia="Times New Roman" w:cs="Times New Roman"/>
          <w:szCs w:val="24"/>
        </w:rPr>
        <w:t>ε βεβαίως ότι υπάρχει αντίδραση των τοπικών κοινωνιών, δεν υπάρχει συμμετοχή και δεν υπήρξε ενημέρωση των τοπικών κοινωνιών.</w:t>
      </w:r>
    </w:p>
    <w:p w14:paraId="6FA9DCF1"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Άρα, για να μην </w:t>
      </w:r>
      <w:r>
        <w:rPr>
          <w:rFonts w:eastAsia="Times New Roman" w:cs="Times New Roman"/>
          <w:szCs w:val="24"/>
        </w:rPr>
        <w:t>καταναλώσω</w:t>
      </w:r>
      <w:r>
        <w:rPr>
          <w:rFonts w:eastAsia="Times New Roman" w:cs="Times New Roman"/>
          <w:szCs w:val="24"/>
        </w:rPr>
        <w:t xml:space="preserve"> τον χρόνο, θα πω ότι ο ρόλος της τοπικής κοινωνίας πρέπει να είναι καθοριστικός. Είναι αναγκαία η ενημέρ</w:t>
      </w:r>
      <w:r>
        <w:rPr>
          <w:rFonts w:eastAsia="Times New Roman" w:cs="Times New Roman"/>
          <w:szCs w:val="24"/>
        </w:rPr>
        <w:t>ωση και η συμμετοχή. Όμως, πρέπει να πω ότι θα πρέπει να υπάρξουν και άλλα κριτήρια. Πρέπει να μιλάμε για έναν εθνικό σχεδιασμό που θα έχει συγκεκριμένα κριτήρια αδειοδότησης και λειτουργίας, θα έχει χωροταξία. Βέβαια θα πρέπει να πούμε ότι θα πρέπει να υπ</w:t>
      </w:r>
      <w:r>
        <w:rPr>
          <w:rFonts w:eastAsia="Times New Roman" w:cs="Times New Roman"/>
          <w:szCs w:val="24"/>
        </w:rPr>
        <w:t xml:space="preserve">άρξουν μέσα </w:t>
      </w:r>
      <w:r>
        <w:rPr>
          <w:rFonts w:eastAsia="Times New Roman" w:cs="Times New Roman"/>
          <w:szCs w:val="24"/>
        </w:rPr>
        <w:t xml:space="preserve">σ’ </w:t>
      </w:r>
      <w:r>
        <w:rPr>
          <w:rFonts w:eastAsia="Times New Roman" w:cs="Times New Roman"/>
          <w:szCs w:val="24"/>
        </w:rPr>
        <w:t>αυτά και αντισταθμιστικά.</w:t>
      </w:r>
    </w:p>
    <w:p w14:paraId="6FA9DCF2"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Στην Αιτωλοακαρνανία, έναν νομό που υπάρχουν μονάδες από βιομάζα, πάνε να γίνουν μονάδες από βιορευστά, υπάρχουν ανεμογεννήτριες όπου εκεί υπήρξαν αντισταθμιστικά και υπάρχει αφομοίωση από τις τοπικές κοινωνίες, πρέ</w:t>
      </w:r>
      <w:r>
        <w:rPr>
          <w:rFonts w:eastAsia="Times New Roman" w:cs="Times New Roman"/>
          <w:szCs w:val="24"/>
        </w:rPr>
        <w:t>πει να πάμε διαφορετικά. Πρέπει να δούμε συνολικά αυτόν τον σχεδιασμό. Εμείς δεν έχουμε σκοπό να κάνουμε όσα γίνονταν προηγούμενα με τα φωτοβολταϊκά, δηλαδή στην αρχή δέλεαρ, με μεγάλες τιμές, με πιθανές φοροελαφρύνσεις. Θα πάμε διαφορετικά.</w:t>
      </w:r>
    </w:p>
    <w:p w14:paraId="6FA9DCF3"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Βέβαια, να πω </w:t>
      </w:r>
      <w:r>
        <w:rPr>
          <w:rFonts w:eastAsia="Times New Roman" w:cs="Times New Roman"/>
          <w:szCs w:val="24"/>
        </w:rPr>
        <w:t>ότι είναι ένα πάρα πολύ σημαντικό νομοσχέδιο. Είναι ένα νομοσχέδιο που μπορεί να συμβάλει στην ουσιαστική παραγωγική ανασυγκρότηση, φτάνει να υπάρχει, πρώτον, χωροθέτηση και δεύτερον, σεβασμός του παραγωγικού μοντέλου, των συγκριτικών πλεονεκτημάτων και τω</w:t>
      </w:r>
      <w:r>
        <w:rPr>
          <w:rFonts w:eastAsia="Times New Roman" w:cs="Times New Roman"/>
          <w:szCs w:val="24"/>
        </w:rPr>
        <w:t>ν οικοσυστημάτων της κάθε περιοχής.</w:t>
      </w:r>
    </w:p>
    <w:p w14:paraId="6FA9DCF4"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Ευχαριστώ.</w:t>
      </w:r>
    </w:p>
    <w:p w14:paraId="6FA9DCF5" w14:textId="77777777" w:rsidR="00C930AA" w:rsidRDefault="00077D26">
      <w:pPr>
        <w:tabs>
          <w:tab w:val="left" w:pos="3642"/>
          <w:tab w:val="center" w:pos="4753"/>
          <w:tab w:val="left" w:pos="6214"/>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FA9DCF6"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κυρία συνάδελφε.</w:t>
      </w:r>
    </w:p>
    <w:p w14:paraId="6FA9DCF7"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Ο συνάδελφος κ. Ιωάννης Σαρίδης έχει τον λόγο.</w:t>
      </w:r>
    </w:p>
    <w:p w14:paraId="6FA9DCF8"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πολύ, κύριε Πρόεδρε.</w:t>
      </w:r>
    </w:p>
    <w:p w14:paraId="6FA9DCF9"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υπό συζήτηση νομοσχέδιο είναι πολύ καλό, θα τολμούσα να πω. Μάλιστα, εμείς στην Ένωση Κεντρώων εξετάσαμε το ενδεχόμενο να το υπερψηφίσουμε. Θα περιορίσουμε, όμως, τη στήριξή μας στο «Παρών» και αυτό γιατί και αυτή η νομοθετ</w:t>
      </w:r>
      <w:r>
        <w:rPr>
          <w:rFonts w:eastAsia="Times New Roman" w:cs="Times New Roman"/>
          <w:szCs w:val="24"/>
        </w:rPr>
        <w:t xml:space="preserve">ική πρωτοβουλία της Κυβέρνησης θα κριθεί από την ορθή και αποτελεσματική εφαρμογή της για την οποία δεν μας προσφέρετε επαρκείς εγγυήσεις. </w:t>
      </w:r>
    </w:p>
    <w:p w14:paraId="6FA9DCFA"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Αυτό βέβαια δεν αλλάζει το γεγονός πως δεν υπάρχουν τεράστιες πολιτικές ευθύνες, οι οποίες εκ των πραγμάτων δεν αφορ</w:t>
      </w:r>
      <w:r>
        <w:rPr>
          <w:rFonts w:eastAsia="Times New Roman" w:cs="Times New Roman"/>
          <w:szCs w:val="24"/>
        </w:rPr>
        <w:t>ούν τη σημερινή Κυβέρνηση για τα όσα απαράδεκτα συνέβησαν στη χώρα στον τομέα ενέργειας τις τελευταίες δεκαετίες.</w:t>
      </w:r>
    </w:p>
    <w:p w14:paraId="6FA9DCFB"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Πόσοι συμπολίτες μας έφτασαν στο σημείο να μετανιώσουν πικρά επειδή πίστεψαν πολύ νωρίς απ’ ό,τι αποδείχθηκε πως ο τομέας της ενέργειας θα συν</w:t>
      </w:r>
      <w:r>
        <w:rPr>
          <w:rFonts w:eastAsia="Times New Roman" w:cs="Times New Roman"/>
          <w:szCs w:val="24"/>
        </w:rPr>
        <w:t xml:space="preserve">αγωνιζόταν σε </w:t>
      </w:r>
      <w:r>
        <w:rPr>
          <w:rFonts w:eastAsia="Times New Roman" w:cs="Times New Roman"/>
          <w:szCs w:val="24"/>
        </w:rPr>
        <w:t xml:space="preserve">μία </w:t>
      </w:r>
      <w:r>
        <w:rPr>
          <w:rFonts w:eastAsia="Times New Roman" w:cs="Times New Roman"/>
          <w:szCs w:val="24"/>
        </w:rPr>
        <w:t>μέρα με τη συμμετοχή τους στο ΑΕΠ τον τομέα του τουρισμού; Έκαναν λάθος όλοι αυτοί που πίστεψαν πως η Ελλάδα έχει τις προϋποθέσεις να διεκδικήσει ικανό μερίδιο της αγοράς ενέργειας; Κατά την άποψή μου και κατά την άποψη της Ένωσης Κεντρώω</w:t>
      </w:r>
      <w:r>
        <w:rPr>
          <w:rFonts w:eastAsia="Times New Roman" w:cs="Times New Roman"/>
          <w:szCs w:val="24"/>
        </w:rPr>
        <w:t>ν, όχι. Το λάθος, είτε το κρίνουμε δικαιολογημένο είτε όχι, ήταν πως πίστεψαν λόγια του αέρα, που στη συνέχεια έγιναν νόμοι του αέρα.</w:t>
      </w:r>
    </w:p>
    <w:p w14:paraId="6FA9DCFC" w14:textId="77777777" w:rsidR="00C930AA" w:rsidRDefault="00077D2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είναι γεγονός πως έχουμε την τύχη να ζούμε σε μια χώρα που η ενέργεια σε συνδυασμό με τον του</w:t>
      </w:r>
      <w:r>
        <w:rPr>
          <w:rFonts w:eastAsia="Times New Roman" w:cs="Times New Roman"/>
          <w:szCs w:val="24"/>
        </w:rPr>
        <w:t>ρισμό μπορούν να αποτελέσουν την ατμομηχανή της ελληνικής οικονομίας, μια αξιόπιστη λύση στην προσπάθειά της να βρει τον βηματισμό της και να επιστρέψει στην ομαλότητα, ώστε να κατορθώσουμε να βγούμε από την κρίση.</w:t>
      </w:r>
    </w:p>
    <w:p w14:paraId="6FA9DCFD"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Το νομοσχέδιο, λοιπόν, κινείται στη σωστή</w:t>
      </w:r>
      <w:r>
        <w:rPr>
          <w:rFonts w:eastAsia="Times New Roman"/>
          <w:szCs w:val="24"/>
        </w:rPr>
        <w:t xml:space="preserve"> κατεύθυνση και γι’ αυτό και το αντιμετωπίσαμε από την αρχή με θετικό πρόσημο.</w:t>
      </w:r>
    </w:p>
    <w:p w14:paraId="6FA9DCFE"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Είχα την πρόθεση, μάλιστα, να επιχειρηματολογήσω για τον σκοπό και τη σπουδαιότητα προώθησης της κοινωνικής και αλληλέγγυας οικονομίας και καινοτομίας στον ενεργειακό τομέα. Όμω</w:t>
      </w:r>
      <w:r>
        <w:rPr>
          <w:rFonts w:eastAsia="Times New Roman"/>
          <w:szCs w:val="24"/>
        </w:rPr>
        <w:t xml:space="preserve">ς, ένα περιστατικό που έλαβε </w:t>
      </w:r>
      <w:r>
        <w:rPr>
          <w:rFonts w:eastAsia="Times New Roman"/>
          <w:szCs w:val="24"/>
        </w:rPr>
        <w:t xml:space="preserve">χώρα </w:t>
      </w:r>
      <w:r>
        <w:rPr>
          <w:rFonts w:eastAsia="Times New Roman"/>
          <w:szCs w:val="24"/>
        </w:rPr>
        <w:t>σήμερα</w:t>
      </w:r>
      <w:r>
        <w:rPr>
          <w:rFonts w:eastAsia="Times New Roman"/>
          <w:szCs w:val="24"/>
        </w:rPr>
        <w:t>,</w:t>
      </w:r>
      <w:r>
        <w:rPr>
          <w:rFonts w:eastAsia="Times New Roman"/>
          <w:szCs w:val="24"/>
        </w:rPr>
        <w:t xml:space="preserve"> στην πρωινή Επιτροπή Εξωτερικών Υποθέσεων και Άμυνας, της οποίας είμαι μέλος, με υποχρεώνει να χρησιμοποιήσω αυτό εδώ το Βήμα για  ένα πολύ κρίσιμο αίτημα εν όψει των διαπραγματεύσεων για το μείζον εθνικό θέμα που </w:t>
      </w:r>
      <w:r>
        <w:rPr>
          <w:rFonts w:eastAsia="Times New Roman"/>
          <w:szCs w:val="24"/>
        </w:rPr>
        <w:t>συζητούμε αυτές τις μέρες.</w:t>
      </w:r>
    </w:p>
    <w:p w14:paraId="6FA9DCFF"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 xml:space="preserve">Οφείλω, λοιπόν, να διατυπώσω, για να καταγραφεί στα Πρακτικά, το αίτημα για άμεση αντικατάσταση του διαμεσολαβητή του ΟΗΕ </w:t>
      </w:r>
      <w:r>
        <w:rPr>
          <w:rFonts w:eastAsia="Times New Roman"/>
          <w:szCs w:val="24"/>
        </w:rPr>
        <w:t xml:space="preserve">κ. </w:t>
      </w:r>
      <w:r>
        <w:rPr>
          <w:rFonts w:eastAsia="Times New Roman"/>
          <w:szCs w:val="24"/>
        </w:rPr>
        <w:t xml:space="preserve">Μάθιου Νίμιτς. Νωρίτερα σήμερα, κατά τη συνεδρίαση της Επιτροπής Εξωτερικών, όπου επιχείρησα να εκφράσω </w:t>
      </w:r>
      <w:r>
        <w:rPr>
          <w:rFonts w:eastAsia="Times New Roman"/>
          <w:szCs w:val="24"/>
        </w:rPr>
        <w:t>το ίδιο αίτημα και να επιχειρηματολογήσω σχετικά με αυτό, χαρακτηρίστηκε η παρέμβασή μου ως εκτός θέματος και υπό την πίεση του Προεδρείου μου αφαιρέθηκε ο λόγος πριν να ολοκληρώσω την τοποθέτησή μου και να διατυπώσω το αίτημα αυτό.</w:t>
      </w:r>
    </w:p>
    <w:p w14:paraId="6FA9DD00"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Σήμερα, λοιπόν, που ο α</w:t>
      </w:r>
      <w:r>
        <w:rPr>
          <w:rFonts w:eastAsia="Times New Roman"/>
          <w:szCs w:val="24"/>
        </w:rPr>
        <w:t xml:space="preserve">πανταχού Ελληνισμός, παρά τα προβλήματα και τις σκοτούρες που έχει, έχει στρέψει το ενδιαφέρον του στη Νέα Υόρκη και σχολιάζει τις απαράδεκτες δηλώσεις του </w:t>
      </w:r>
      <w:r>
        <w:rPr>
          <w:rFonts w:eastAsia="Times New Roman"/>
          <w:szCs w:val="24"/>
        </w:rPr>
        <w:t xml:space="preserve">κ. </w:t>
      </w:r>
      <w:r>
        <w:rPr>
          <w:rFonts w:eastAsia="Times New Roman"/>
          <w:szCs w:val="24"/>
        </w:rPr>
        <w:t>Νίμιτς, όποιος τολμήσει στο ελληνικό Κοινοβούλιο να πει μια κουβέντα σχετικά με αυτό το θέμα, κρί</w:t>
      </w:r>
      <w:r>
        <w:rPr>
          <w:rFonts w:eastAsia="Times New Roman"/>
          <w:szCs w:val="24"/>
        </w:rPr>
        <w:t>νεται  εκτός θέματος;</w:t>
      </w:r>
    </w:p>
    <w:p w14:paraId="6FA9DD01"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Αγαπητοί συνάδελφοι, ο ειδικός διαμεσολαβητής των Ηνωμένων Εθνών για το Σκοπιανό, ο κ. Νίμιτς, με σκοπό να αποδείξει πως η Ελλάδα δεν έχει άλλη επιλογή από το να υποχωρήσει και να αποδεχθεί τη χρήση της λέξεως «Μακεδονία» από τους Σκο</w:t>
      </w:r>
      <w:r>
        <w:rPr>
          <w:rFonts w:eastAsia="Times New Roman"/>
          <w:szCs w:val="24"/>
        </w:rPr>
        <w:t xml:space="preserve">πιανούς, παρουσίασε ως δήθεν σοβαρό επιχείρημα δήθεν σοβαρού ανθρώπου πως συμφωνήσαμε ως Έλληνες να δώσουμε το όνομα ήδη από τότε, από το 1992, από τη στιγμή, δηλαδή, που αποδεχθήκαμε πως το «Μ» στο </w:t>
      </w:r>
      <w:r>
        <w:rPr>
          <w:rFonts w:eastAsia="Times New Roman"/>
          <w:szCs w:val="24"/>
          <w:lang w:val="en-US"/>
        </w:rPr>
        <w:t>FYROM</w:t>
      </w:r>
      <w:r>
        <w:rPr>
          <w:rFonts w:eastAsia="Times New Roman"/>
          <w:szCs w:val="24"/>
        </w:rPr>
        <w:t xml:space="preserve"> σημαίνει «Μακεδονία».</w:t>
      </w:r>
    </w:p>
    <w:p w14:paraId="6FA9DD02"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Ο πιο αποτυχημένος διαπραγματ</w:t>
      </w:r>
      <w:r>
        <w:rPr>
          <w:rFonts w:eastAsia="Times New Roman"/>
          <w:szCs w:val="24"/>
        </w:rPr>
        <w:t>ευτής που υπήρξε ποτέ στην ιστορία των Ηνωμένων Εθνών, για να καλύψει τη δική του αποτυχία και ανεπάρκεια, επιχειρεί με δημόσιες δηλώσεις του λίγο πριν την έναρξη των διαπραγματεύσεων να μηδενίσει, να απαξιώσει, να ευτελίσει και να καταστήσει άνευ ουσίας κ</w:t>
      </w:r>
      <w:r>
        <w:rPr>
          <w:rFonts w:eastAsia="Times New Roman"/>
          <w:szCs w:val="24"/>
        </w:rPr>
        <w:t>αι περιεχομένου την επί είκοσι επτά χρόνια άρνηση των Ελλήνων να πάρουν διαζύγιο από τη λογική και να δεχθούν πως η γη είναι επίπεδη και πως τα έθνη μπορούν να φτιαχτούν από το τίποτα, από τον αέρα.</w:t>
      </w:r>
    </w:p>
    <w:p w14:paraId="6FA9DD03"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 xml:space="preserve">Αν θεωρεί ο κ. Νίμιτς πως έχουμε ήδη παραδώσει το όνομα, </w:t>
      </w:r>
      <w:r>
        <w:rPr>
          <w:rFonts w:eastAsia="Times New Roman"/>
          <w:szCs w:val="24"/>
        </w:rPr>
        <w:t>πως έχουμε ήδη χάσει τη Μακεδονία, τότε τι θέλει από εμάς; Προς τι αυτές οι διαπραγματεύσεις που πάμε να κάνουμε; Αν έχουμε ήδη χάσει και τα έχουμε ήδη παραδώσει όλα, όπως προσπαθούν να μας πείσουν, τότε σε τι μας έχουν ανάγκη; Τι περιμένουν από εμάς; Να τ</w:t>
      </w:r>
      <w:r>
        <w:rPr>
          <w:rFonts w:eastAsia="Times New Roman"/>
          <w:szCs w:val="24"/>
        </w:rPr>
        <w:t>ους βοηθήσουμε να κρατήσουν τα προσχήματα;</w:t>
      </w:r>
    </w:p>
    <w:p w14:paraId="6FA9DD04"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Ο κ. Νίμιτς δεν χαίρει της εμπιστοσύνης των Ελλήνων και θα θέλαμε να ξέρουμε γιατί δεν ζήτησε η ελληνική Κυβέρνηση την άμεση αντικατάσταση του κ. Νίμιτς. Έχει εμπιστοσύνη η ελληνική Κυβέρνηση στις διαπραγματευτικέ</w:t>
      </w:r>
      <w:r>
        <w:rPr>
          <w:rFonts w:eastAsia="Times New Roman"/>
          <w:szCs w:val="24"/>
        </w:rPr>
        <w:t>ς ικανότητες του; Τι έχει να επιδείξει ως αποτέλεσμα της διαπραγμάτευσής του, της διαμεσολάβησής του, εκτός από το να μας δηλώνει ότι έχει κριθεί το όνομα πριν καν ξεκινήσουν οι διαπραγματεύσεις;</w:t>
      </w:r>
    </w:p>
    <w:p w14:paraId="6FA9DD05"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Την ίδια στιγμή ένας Υπουργός της Κυβέρνησης, τον οποίον εκτ</w:t>
      </w:r>
      <w:r>
        <w:rPr>
          <w:rFonts w:eastAsia="Times New Roman"/>
          <w:szCs w:val="24"/>
        </w:rPr>
        <w:t xml:space="preserve">ιμώ και σέβομαι πολύ, ο κ. Αμανατίδης, σε σημερινή του δήλωση λέει: «Αυτό που σε πρώτη φάση πρέπει να γίνει είναι να συμφωνηθεί ο τρόπος με τον οποίον θα γίνουν οι διαπραγματεύσεις. Έχει σημασία ποιος μιλάει, </w:t>
      </w:r>
      <w:r>
        <w:rPr>
          <w:rFonts w:eastAsia="Times New Roman"/>
          <w:szCs w:val="24"/>
        </w:rPr>
        <w:t xml:space="preserve">πως </w:t>
      </w:r>
      <w:r>
        <w:rPr>
          <w:rFonts w:eastAsia="Times New Roman"/>
          <w:szCs w:val="24"/>
        </w:rPr>
        <w:t>μιλάει, πότε γίνονται οι προτάσεις, πότε εί</w:t>
      </w:r>
      <w:r>
        <w:rPr>
          <w:rFonts w:eastAsia="Times New Roman"/>
          <w:szCs w:val="24"/>
        </w:rPr>
        <w:t xml:space="preserve">ναι οι δυσκολίες, ποιες είναι οι δυσκολίες και </w:t>
      </w:r>
      <w:r>
        <w:rPr>
          <w:rFonts w:eastAsia="Times New Roman"/>
          <w:szCs w:val="24"/>
        </w:rPr>
        <w:t xml:space="preserve">πως </w:t>
      </w:r>
      <w:r>
        <w:rPr>
          <w:rFonts w:eastAsia="Times New Roman"/>
          <w:szCs w:val="24"/>
        </w:rPr>
        <w:t xml:space="preserve">λύνονται. Τώρα ξεκινούν οι διαπραγματεύσεις». Αυτό υποστηρίζει η Κυβέρνηση μ΄ έναν από τους αρμόδιους Υπουργούς: «Τώρα ξεκινούν διαπραγματεύσεις». </w:t>
      </w:r>
    </w:p>
    <w:p w14:paraId="6FA9DD06"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 xml:space="preserve">Ε, λοιπόν, τώρα που ξεκινούν οι διαπραγματεύσεις για την </w:t>
      </w:r>
      <w:r>
        <w:rPr>
          <w:rFonts w:eastAsia="Times New Roman"/>
          <w:szCs w:val="24"/>
        </w:rPr>
        <w:t xml:space="preserve">Κυβέρνηση ως Βουλευτής Θεσσαλονίκης, ως Βουλευτής της Μακεδονίας, ως μέλος της Επιτροπής Εξωτερικών Υποθέσεων και Εθνικής Άμυνας ζητώ από την Κυβέρνηση να προχωρήσει στην κατάθεση του αιτήματος για την άμεση αντικατάσταση του </w:t>
      </w:r>
      <w:r>
        <w:rPr>
          <w:rFonts w:eastAsia="Times New Roman"/>
          <w:szCs w:val="24"/>
        </w:rPr>
        <w:t xml:space="preserve">κ. </w:t>
      </w:r>
      <w:r>
        <w:rPr>
          <w:rFonts w:eastAsia="Times New Roman"/>
          <w:szCs w:val="24"/>
        </w:rPr>
        <w:t>Νίμιτς και τον ορισμό από τ</w:t>
      </w:r>
      <w:r>
        <w:rPr>
          <w:rFonts w:eastAsia="Times New Roman"/>
          <w:szCs w:val="24"/>
        </w:rPr>
        <w:t>ον Γενικό Γραμματέα του ΟΗΕ ενός άλλου διαμεσολαβητή, που να μπορεί να ξέρει να μας απαντήσει ποιος ήταν ο δάσκαλος του Μεγάλου Αλεξάνδρου, ποιος ήταν ο δάσκαλος του Αριστοτέλη, ποιος ήταν ο δάσκαλος του Πλάτωνα, ποιος ήταν ο Σ</w:t>
      </w:r>
      <w:r>
        <w:rPr>
          <w:rFonts w:eastAsia="Times New Roman"/>
          <w:szCs w:val="24"/>
        </w:rPr>
        <w:t>ωκράτης</w:t>
      </w:r>
      <w:r>
        <w:rPr>
          <w:rFonts w:eastAsia="Times New Roman"/>
          <w:szCs w:val="24"/>
        </w:rPr>
        <w:t>ς και τι γλώσσα τελικά</w:t>
      </w:r>
      <w:r>
        <w:rPr>
          <w:rFonts w:eastAsia="Times New Roman"/>
          <w:szCs w:val="24"/>
        </w:rPr>
        <w:t xml:space="preserve"> μίλαγαν όλοι αυτοί.</w:t>
      </w:r>
    </w:p>
    <w:p w14:paraId="6FA9DD07"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Δεν φτιάχνονται, αγαπητοί συνάδελφοι, έθνη με την παραχάραξη της ιστορίας, με υπογραφές και βαφτίσια.</w:t>
      </w:r>
    </w:p>
    <w:p w14:paraId="6FA9DD08"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Ευχαριστώ πολύ.</w:t>
      </w:r>
    </w:p>
    <w:p w14:paraId="6FA9DD09" w14:textId="77777777" w:rsidR="00C930AA" w:rsidRDefault="00077D26">
      <w:pPr>
        <w:tabs>
          <w:tab w:val="left" w:pos="2940"/>
        </w:tabs>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Σαρίδη.</w:t>
      </w:r>
    </w:p>
    <w:p w14:paraId="6FA9DD0A" w14:textId="77777777" w:rsidR="00C930AA" w:rsidRDefault="00077D26">
      <w:pPr>
        <w:tabs>
          <w:tab w:val="left" w:pos="2940"/>
        </w:tabs>
        <w:spacing w:after="0" w:line="600" w:lineRule="auto"/>
        <w:ind w:firstLine="720"/>
        <w:jc w:val="both"/>
        <w:rPr>
          <w:rFonts w:eastAsia="Times New Roman"/>
          <w:szCs w:val="24"/>
        </w:rPr>
      </w:pPr>
      <w:r>
        <w:rPr>
          <w:rFonts w:eastAsia="Times New Roman"/>
          <w:szCs w:val="24"/>
        </w:rPr>
        <w:t>Να μου επιτρέψετε να σας πω με πολύ μεγάλο σεβασμό, γιατί ξέ</w:t>
      </w:r>
      <w:r>
        <w:rPr>
          <w:rFonts w:eastAsia="Times New Roman"/>
          <w:szCs w:val="24"/>
        </w:rPr>
        <w:t>ρω ότι είστε ένας συνεπής συνάδελφος στην τήρηση του Κανονισμού, ότι έχουμε φτάσει στο σημείο να παραβιάζουμε απολύτως και με τρόπο απίστευτο τον Κανονισμό.</w:t>
      </w:r>
    </w:p>
    <w:p w14:paraId="6FA9DD0B"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Διαμαρτυρηθήκατε πριν επειδή σας είπαν ότι αν είστε εκτός θέματος, πρέπει να ξαναδείτε το ζήτημα. Γιατί διαμαρτυρηθήκατε; Ειλικρινά σας το λέω: Είναι δυνατόν να μιλάμε για τις </w:t>
      </w:r>
      <w:r>
        <w:rPr>
          <w:rFonts w:eastAsia="Times New Roman" w:cs="Times New Roman"/>
          <w:szCs w:val="24"/>
        </w:rPr>
        <w:t xml:space="preserve">ενεργειακές κοινότητες </w:t>
      </w:r>
      <w:r>
        <w:rPr>
          <w:rFonts w:eastAsia="Times New Roman" w:cs="Times New Roman"/>
          <w:szCs w:val="24"/>
        </w:rPr>
        <w:t xml:space="preserve">και να μιλάτε </w:t>
      </w:r>
      <w:r>
        <w:rPr>
          <w:rFonts w:eastAsia="Times New Roman" w:cs="Times New Roman"/>
          <w:szCs w:val="24"/>
        </w:rPr>
        <w:t xml:space="preserve">σ’ </w:t>
      </w:r>
      <w:r>
        <w:rPr>
          <w:rFonts w:eastAsia="Times New Roman" w:cs="Times New Roman"/>
          <w:szCs w:val="24"/>
        </w:rPr>
        <w:t xml:space="preserve">όλη σας την ομιλία για ένα θέμα τελείως διαφορετικό; Με συγχωρείτε που το λέω, αλλά επειδή διαμαρτυρηθήκατε, γι’ αυτό το λέω. Ο κ. Παναγιώταρος πριν ως Εκπρόσωπος της Χρυσής Αυγής μίλησε και τα δεκατρία λεπτά της ομιλίας του για το θέμα της ονομασίας της </w:t>
      </w:r>
      <w:r>
        <w:rPr>
          <w:rFonts w:eastAsia="Times New Roman" w:cs="Times New Roman"/>
          <w:szCs w:val="24"/>
          <w:lang w:val="en-US"/>
        </w:rPr>
        <w:t>F</w:t>
      </w:r>
      <w:r>
        <w:rPr>
          <w:rFonts w:eastAsia="Times New Roman" w:cs="Times New Roman"/>
          <w:szCs w:val="24"/>
          <w:lang w:val="en-US"/>
        </w:rPr>
        <w:t>YROM</w:t>
      </w:r>
      <w:r>
        <w:rPr>
          <w:rFonts w:eastAsia="Times New Roman" w:cs="Times New Roman"/>
          <w:szCs w:val="24"/>
        </w:rPr>
        <w:t xml:space="preserve">. </w:t>
      </w:r>
    </w:p>
    <w:p w14:paraId="6FA9DD0C"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Μου επιτρέπετε, κύριε Πρόεδρε; </w:t>
      </w:r>
    </w:p>
    <w:p w14:paraId="6FA9DD0D"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Με συγχωρείτε, δηλαδή, αλλά το λέω για να βοηθήσουμε όλοι, ώστε να υπάρχει σεβασμός στον Κανονισμό. </w:t>
      </w:r>
    </w:p>
    <w:p w14:paraId="6FA9DD0E"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Σεβάστηκα όμως και τον χρόνο μου, κύριε Πρόεδρε. </w:t>
      </w:r>
    </w:p>
    <w:p w14:paraId="6FA9DD0F"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Ναι, αλλά ήσασταν πλήρως εκτός θέματος, όχι με παρέκκλιση, πλήρως εκτός θέματος. </w:t>
      </w:r>
    </w:p>
    <w:p w14:paraId="6FA9DD10"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Στην Ολομέλεια ως Βουλευτής. </w:t>
      </w:r>
    </w:p>
    <w:p w14:paraId="6FA9DD11"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Τι είναι η Ολομέλεια; Δεν μιλάμε για την επικαιρότητα πάντως, μ</w:t>
      </w:r>
      <w:r>
        <w:rPr>
          <w:rFonts w:eastAsia="Times New Roman" w:cs="Times New Roman"/>
          <w:szCs w:val="24"/>
        </w:rPr>
        <w:t xml:space="preserve">ιλάμε για το θέμα του νομοσχεδίου. </w:t>
      </w:r>
    </w:p>
    <w:p w14:paraId="6FA9DD12"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FA9DD13"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C0102D">
        <w:rPr>
          <w:rFonts w:eastAsia="Times New Roman" w:cs="Times New Roman"/>
          <w:b/>
          <w:szCs w:val="24"/>
        </w:rPr>
        <w:t>ΓΕΩΡΓΙΟΣ ΒΑΡΕΜΕΝΟΣ</w:t>
      </w:r>
      <w:r>
        <w:rPr>
          <w:rFonts w:eastAsia="Times New Roman" w:cs="Times New Roman"/>
          <w:szCs w:val="24"/>
        </w:rPr>
        <w:t>)</w:t>
      </w:r>
    </w:p>
    <w:p w14:paraId="6FA9DD14"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 Κωνσταντινόπουλος έχει τον λόγο. </w:t>
      </w:r>
    </w:p>
    <w:p w14:paraId="6FA9DD15"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Ευ</w:t>
      </w:r>
      <w:r>
        <w:rPr>
          <w:rFonts w:eastAsia="Times New Roman" w:cs="Times New Roman"/>
          <w:szCs w:val="24"/>
        </w:rPr>
        <w:t xml:space="preserve">χαριστώ, κύριε Πρόεδρε. </w:t>
      </w:r>
    </w:p>
    <w:p w14:paraId="6FA9DD16"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εισηγητής μας μίλησε για το νομοσχέδιο και αναφέρθηκε αναλυτικά στη στάση της Δημοκρατικής Συμπαράταξης. </w:t>
      </w:r>
    </w:p>
    <w:p w14:paraId="6FA9DD17"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Βεβαίως, θα μου επιτρέψετε να πω δυο λόγια, γιατί ο Υφυπουργός Περιβάλλοντος έχει μπερδευτεί </w:t>
      </w:r>
      <w:r>
        <w:rPr>
          <w:rFonts w:eastAsia="Times New Roman" w:cs="Times New Roman"/>
          <w:szCs w:val="24"/>
        </w:rPr>
        <w:t xml:space="preserve">λίγο. Καταλαβαίνω ότι έχουν μπερδευτεί με τη Νέα Δημοκρατία για το θέμα των απεργιών, των </w:t>
      </w:r>
      <w:r>
        <w:rPr>
          <w:rFonts w:eastAsia="Times New Roman" w:cs="Times New Roman"/>
          <w:szCs w:val="24"/>
        </w:rPr>
        <w:t xml:space="preserve">καζίνων </w:t>
      </w:r>
      <w:r>
        <w:rPr>
          <w:rFonts w:eastAsia="Times New Roman" w:cs="Times New Roman"/>
          <w:szCs w:val="24"/>
        </w:rPr>
        <w:t xml:space="preserve">και όλα αυτά. </w:t>
      </w:r>
    </w:p>
    <w:p w14:paraId="6FA9DD18"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Σε ποιον Υφυπουργό αναφέρεται; Υπάρχει Υφυπουργός Περιβάλλοντος; </w:t>
      </w:r>
    </w:p>
    <w:p w14:paraId="6FA9DD19"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ΟΔΥΣΣΕΑ</w:t>
      </w:r>
      <w:r>
        <w:rPr>
          <w:rFonts w:eastAsia="Times New Roman" w:cs="Times New Roman"/>
          <w:b/>
          <w:szCs w:val="24"/>
        </w:rPr>
        <w:t xml:space="preserve">Σ ΚΩΝΣΤΑΝΤΙΝΟΠΟΥΛΟΣ: </w:t>
      </w:r>
      <w:r>
        <w:rPr>
          <w:rFonts w:eastAsia="Times New Roman" w:cs="Times New Roman"/>
          <w:szCs w:val="24"/>
        </w:rPr>
        <w:t>Όμως, ελπίζω να γνωρίζετε τουλάχιστον</w:t>
      </w:r>
      <w:r>
        <w:rPr>
          <w:rFonts w:eastAsia="Times New Roman" w:cs="Times New Roman"/>
          <w:szCs w:val="24"/>
        </w:rPr>
        <w:t>, ε</w:t>
      </w:r>
      <w:r>
        <w:rPr>
          <w:rFonts w:eastAsia="Times New Roman" w:cs="Times New Roman"/>
          <w:szCs w:val="24"/>
        </w:rPr>
        <w:t xml:space="preserve">νώ στο νομοσχέδιό σας λέτε «μια δημοκρατική επιλογή των πολιτών», χθες ψηφίσατε, δυστυχώς, την υποχρεωτικότητα στη διαμεσολάβηση. Δηλαδή, από τη μία είστε </w:t>
      </w:r>
      <w:r>
        <w:rPr>
          <w:rFonts w:eastAsia="Times New Roman" w:cs="Times New Roman"/>
          <w:szCs w:val="24"/>
        </w:rPr>
        <w:t>«</w:t>
      </w:r>
      <w:r>
        <w:rPr>
          <w:rFonts w:eastAsia="Times New Roman" w:cs="Times New Roman"/>
          <w:szCs w:val="24"/>
        </w:rPr>
        <w:t>δημοκρατικοί</w:t>
      </w:r>
      <w:r>
        <w:rPr>
          <w:rFonts w:eastAsia="Times New Roman" w:cs="Times New Roman"/>
          <w:szCs w:val="24"/>
        </w:rPr>
        <w:t>»</w:t>
      </w:r>
      <w:r>
        <w:rPr>
          <w:rFonts w:eastAsia="Times New Roman" w:cs="Times New Roman"/>
          <w:szCs w:val="24"/>
        </w:rPr>
        <w:t>, από την άλλη υποχρεώνετε</w:t>
      </w:r>
      <w:r>
        <w:rPr>
          <w:rFonts w:eastAsia="Times New Roman" w:cs="Times New Roman"/>
          <w:szCs w:val="24"/>
        </w:rPr>
        <w:t xml:space="preserve">. Από τη μία φέρνετε τον νόμο για τις απεργίες και από την άλλη μιλάτε για δημοκρατία και για σοσιαλισμό. </w:t>
      </w:r>
    </w:p>
    <w:p w14:paraId="6FA9DD1A"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Δεν είναι δημοκρατική η μεγάλη συμμετοχή των εργαζομένων στις αποφάσεις;</w:t>
      </w:r>
    </w:p>
    <w:p w14:paraId="6FA9DD1B"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Από τη μία μειώνετε τον φόρο στ</w:t>
      </w:r>
      <w:r>
        <w:rPr>
          <w:rFonts w:eastAsia="Times New Roman" w:cs="Times New Roman"/>
          <w:szCs w:val="24"/>
        </w:rPr>
        <w:t xml:space="preserve">α </w:t>
      </w:r>
      <w:r>
        <w:rPr>
          <w:rFonts w:eastAsia="Times New Roman" w:cs="Times New Roman"/>
          <w:szCs w:val="24"/>
        </w:rPr>
        <w:t xml:space="preserve">καζίνα </w:t>
      </w:r>
      <w:r>
        <w:rPr>
          <w:rFonts w:eastAsia="Times New Roman" w:cs="Times New Roman"/>
          <w:szCs w:val="24"/>
        </w:rPr>
        <w:t xml:space="preserve">–δεν έχετε φέρει άλλη μείωση στη φορολογία- </w:t>
      </w:r>
      <w:r>
        <w:rPr>
          <w:rFonts w:eastAsia="Times New Roman" w:cs="Times New Roman"/>
          <w:szCs w:val="24"/>
        </w:rPr>
        <w:t>μείωση</w:t>
      </w:r>
      <w:r>
        <w:rPr>
          <w:rFonts w:eastAsia="Times New Roman" w:cs="Times New Roman"/>
          <w:szCs w:val="24"/>
        </w:rPr>
        <w:t xml:space="preserve"> της τάξης από 720.000 ευρώ σε 90.000 ευρώ</w:t>
      </w:r>
      <w:r>
        <w:rPr>
          <w:rFonts w:eastAsia="Times New Roman" w:cs="Times New Roman"/>
          <w:szCs w:val="24"/>
        </w:rPr>
        <w:t>,</w:t>
      </w:r>
      <w:r>
        <w:rPr>
          <w:rFonts w:eastAsia="Times New Roman" w:cs="Times New Roman"/>
          <w:szCs w:val="24"/>
        </w:rPr>
        <w:t xml:space="preserve"> και τσακώνεστε με τη Νέα Δημοκρατία για το ποιος είναι πιο νεοφιλελεύθερος. </w:t>
      </w:r>
    </w:p>
    <w:p w14:paraId="6FA9DD1C"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Νομίζω ότι πραγματικά, επειδή η Νέα Δημοκρατία έχει αντικειμενικό πρόβλημα </w:t>
      </w:r>
      <w:r>
        <w:rPr>
          <w:rFonts w:eastAsia="Times New Roman" w:cs="Times New Roman"/>
          <w:szCs w:val="24"/>
        </w:rPr>
        <w:t xml:space="preserve">σ’ </w:t>
      </w:r>
      <w:r>
        <w:rPr>
          <w:rFonts w:eastAsia="Times New Roman" w:cs="Times New Roman"/>
          <w:szCs w:val="24"/>
        </w:rPr>
        <w:t>αυτό, πρέπει να κάνετε ένα ιδρυτικό συνέδριο μαζί με τη Νέα Δημοκρατία για να τα βρείτε εκεί, κύριε Υπουργέ.</w:t>
      </w:r>
    </w:p>
    <w:p w14:paraId="6FA9DD1D"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Τι κοινό έχουμε δηλαδή</w:t>
      </w:r>
      <w:r>
        <w:rPr>
          <w:rFonts w:eastAsia="Times New Roman" w:cs="Times New Roman"/>
          <w:szCs w:val="24"/>
        </w:rPr>
        <w:t>,</w:t>
      </w:r>
      <w:r>
        <w:rPr>
          <w:rFonts w:eastAsia="Times New Roman" w:cs="Times New Roman"/>
          <w:szCs w:val="24"/>
        </w:rPr>
        <w:t xml:space="preserve"> και δεν έχετε εσείς που συνομιλείτε συνεχώς…</w:t>
      </w:r>
    </w:p>
    <w:p w14:paraId="6FA9DD1E"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Πάμε, όμως, τώρα στα δικά μας.</w:t>
      </w:r>
      <w:r>
        <w:rPr>
          <w:rFonts w:eastAsia="Times New Roman" w:cs="Times New Roman"/>
          <w:szCs w:val="24"/>
        </w:rPr>
        <w:t xml:space="preserve"> </w:t>
      </w:r>
    </w:p>
    <w:p w14:paraId="6FA9DD1F"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Κύριε Υπουργέ, φέρατε μια τροπολογία. Και νομίζω ότι η ευχή μας πρέπει να είναι -και το λέω γιατί πολύ σωστά το είπε ο κύριος Υφυπουργός- όχι να ισχύει για έναν χρόνο, αλλά πρέπει να έχει μόνιμα χαρακτηριστικά. Και νομίζω ότι αυτό</w:t>
      </w:r>
      <w:r>
        <w:rPr>
          <w:rFonts w:eastAsia="Times New Roman" w:cs="Times New Roman"/>
          <w:szCs w:val="24"/>
        </w:rPr>
        <w:t>,</w:t>
      </w:r>
      <w:r>
        <w:rPr>
          <w:rFonts w:eastAsia="Times New Roman" w:cs="Times New Roman"/>
          <w:szCs w:val="24"/>
        </w:rPr>
        <w:t xml:space="preserve"> ως Δημοκρατική Συμπαρά</w:t>
      </w:r>
      <w:r>
        <w:rPr>
          <w:rFonts w:eastAsia="Times New Roman" w:cs="Times New Roman"/>
          <w:szCs w:val="24"/>
        </w:rPr>
        <w:t>ταξη</w:t>
      </w:r>
      <w:r>
        <w:rPr>
          <w:rFonts w:eastAsia="Times New Roman" w:cs="Times New Roman"/>
          <w:szCs w:val="24"/>
        </w:rPr>
        <w:t>,</w:t>
      </w:r>
      <w:r>
        <w:rPr>
          <w:rFonts w:eastAsia="Times New Roman" w:cs="Times New Roman"/>
          <w:szCs w:val="24"/>
        </w:rPr>
        <w:t xml:space="preserve"> θα το στηρίξουμε με όλες μας τις δυνάμεις. </w:t>
      </w:r>
    </w:p>
    <w:p w14:paraId="6FA9DD20"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θέμα που αφορά </w:t>
      </w:r>
      <w:r>
        <w:rPr>
          <w:rFonts w:eastAsia="Times New Roman" w:cs="Times New Roman"/>
          <w:szCs w:val="24"/>
        </w:rPr>
        <w:t>σ</w:t>
      </w:r>
      <w:r>
        <w:rPr>
          <w:rFonts w:eastAsia="Times New Roman" w:cs="Times New Roman"/>
          <w:szCs w:val="24"/>
        </w:rPr>
        <w:t xml:space="preserve">τη Μεγαλόπολη, αλλά και </w:t>
      </w:r>
      <w:r>
        <w:rPr>
          <w:rFonts w:eastAsia="Times New Roman" w:cs="Times New Roman"/>
          <w:szCs w:val="24"/>
        </w:rPr>
        <w:t>σ</w:t>
      </w:r>
      <w:r>
        <w:rPr>
          <w:rFonts w:eastAsia="Times New Roman" w:cs="Times New Roman"/>
          <w:szCs w:val="24"/>
        </w:rPr>
        <w:t xml:space="preserve">τις λιγνιτικές περιοχές είναι ένα μεγάλο θέμα και στη μεταλιγνιτική εποχή. Σας θυμίζω απλώς για να ξέρετε -και ας πάρω τη δική σας εκδοχή του </w:t>
      </w:r>
      <w:r>
        <w:rPr>
          <w:rFonts w:eastAsia="Times New Roman" w:cs="Times New Roman"/>
          <w:szCs w:val="24"/>
        </w:rPr>
        <w:t>«</w:t>
      </w:r>
      <w:r>
        <w:rPr>
          <w:rFonts w:eastAsia="Times New Roman" w:cs="Times New Roman"/>
          <w:szCs w:val="24"/>
        </w:rPr>
        <w:t>κακού</w:t>
      </w:r>
      <w:r>
        <w:rPr>
          <w:rFonts w:eastAsia="Times New Roman" w:cs="Times New Roman"/>
          <w:szCs w:val="24"/>
        </w:rPr>
        <w:t>»</w:t>
      </w:r>
      <w:r>
        <w:rPr>
          <w:rFonts w:eastAsia="Times New Roman" w:cs="Times New Roman"/>
          <w:szCs w:val="24"/>
        </w:rPr>
        <w:t xml:space="preserve"> σχεδίου της </w:t>
      </w:r>
      <w:r>
        <w:rPr>
          <w:rFonts w:eastAsia="Times New Roman" w:cs="Times New Roman"/>
          <w:szCs w:val="24"/>
        </w:rPr>
        <w:t xml:space="preserve">«μικρής ΔΕΗ»- ότι στη Μεγαλόπολη δεν ήταν </w:t>
      </w:r>
      <w:r>
        <w:rPr>
          <w:rFonts w:eastAsia="Times New Roman" w:cs="Times New Roman"/>
          <w:szCs w:val="24"/>
        </w:rPr>
        <w:t xml:space="preserve">προς πώληση </w:t>
      </w:r>
      <w:r>
        <w:rPr>
          <w:rFonts w:eastAsia="Times New Roman" w:cs="Times New Roman"/>
          <w:szCs w:val="24"/>
        </w:rPr>
        <w:t xml:space="preserve">καμμία μονάδα. Με το νέο σχέδιο </w:t>
      </w:r>
      <w:r>
        <w:rPr>
          <w:rFonts w:eastAsia="Times New Roman" w:cs="Times New Roman"/>
          <w:szCs w:val="24"/>
        </w:rPr>
        <w:t xml:space="preserve">της Κυβέρνησης ΣΥΡΙΖΑ – ΑΝΕΛ </w:t>
      </w:r>
      <w:r>
        <w:rPr>
          <w:rFonts w:eastAsia="Times New Roman" w:cs="Times New Roman"/>
          <w:szCs w:val="24"/>
        </w:rPr>
        <w:t xml:space="preserve">θα πωληθούν δύο μονάδες. </w:t>
      </w:r>
    </w:p>
    <w:p w14:paraId="6FA9DD21"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δεύτερο είναι ότι σήμερα φέρνετε μία έκπτωση και το παράδοξο είναι το εξής: Βάζετε όλη τη </w:t>
      </w:r>
      <w:r>
        <w:rPr>
          <w:rFonts w:eastAsia="Times New Roman" w:cs="Times New Roman"/>
          <w:szCs w:val="24"/>
        </w:rPr>
        <w:t xml:space="preserve">δυτική </w:t>
      </w:r>
      <w:r>
        <w:rPr>
          <w:rFonts w:eastAsia="Times New Roman" w:cs="Times New Roman"/>
          <w:szCs w:val="24"/>
        </w:rPr>
        <w:t xml:space="preserve">Μακεδονία -και </w:t>
      </w:r>
      <w:r>
        <w:rPr>
          <w:rFonts w:eastAsia="Times New Roman" w:cs="Times New Roman"/>
          <w:szCs w:val="24"/>
        </w:rPr>
        <w:t xml:space="preserve">είδα τον κ. Καρυπίδη εδώ πέρα, ήταν και μέσα στην Ολομέλεια- δηλαδή τους Νομούς </w:t>
      </w:r>
      <w:r>
        <w:rPr>
          <w:rFonts w:eastAsia="Times New Roman" w:cs="Times New Roman"/>
          <w:szCs w:val="24"/>
        </w:rPr>
        <w:t xml:space="preserve">Φλώρινας </w:t>
      </w:r>
      <w:r>
        <w:rPr>
          <w:rFonts w:eastAsia="Times New Roman" w:cs="Times New Roman"/>
          <w:szCs w:val="24"/>
        </w:rPr>
        <w:t>και Κοζάνης, οι οποίοι, πραγματικά, κύριοι συνάδελφοι του ΣΥΡΙΖΑ, έχουν μονάδες. Και πολύ σωστά πάμε και στους Νομούς Καστοριάς και Γρεβενών, οι οποίοι μπορεί να έχουν</w:t>
      </w:r>
      <w:r>
        <w:rPr>
          <w:rFonts w:eastAsia="Times New Roman" w:cs="Times New Roman"/>
          <w:szCs w:val="24"/>
        </w:rPr>
        <w:t xml:space="preserve"> παρενέργειες από όλη αυτή τη διαδικασία.</w:t>
      </w:r>
    </w:p>
    <w:p w14:paraId="6FA9DD22" w14:textId="77777777" w:rsidR="00C930AA" w:rsidRDefault="00077D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Όμως, όσον αφορά </w:t>
      </w:r>
      <w:r>
        <w:rPr>
          <w:rFonts w:eastAsia="Times New Roman" w:cs="Times New Roman"/>
          <w:szCs w:val="24"/>
        </w:rPr>
        <w:t>σ</w:t>
      </w:r>
      <w:r>
        <w:rPr>
          <w:rFonts w:eastAsia="Times New Roman" w:cs="Times New Roman"/>
          <w:szCs w:val="24"/>
        </w:rPr>
        <w:t>τη</w:t>
      </w:r>
      <w:r>
        <w:rPr>
          <w:rFonts w:eastAsia="Times New Roman" w:cs="Times New Roman"/>
          <w:szCs w:val="24"/>
        </w:rPr>
        <w:t>ν Αρκαδία</w:t>
      </w:r>
      <w:r>
        <w:rPr>
          <w:rFonts w:eastAsia="Times New Roman" w:cs="Times New Roman"/>
          <w:szCs w:val="24"/>
        </w:rPr>
        <w:t>, η οποία αυτή</w:t>
      </w:r>
      <w:r>
        <w:rPr>
          <w:rFonts w:eastAsia="Times New Roman" w:cs="Times New Roman"/>
          <w:szCs w:val="24"/>
        </w:rPr>
        <w:t>ν</w:t>
      </w:r>
      <w:r>
        <w:rPr>
          <w:rFonts w:eastAsia="Times New Roman" w:cs="Times New Roman"/>
          <w:szCs w:val="24"/>
        </w:rPr>
        <w:t xml:space="preserve"> τη στιγμή έχει μονάδες και στην οποία πουλάμε τις δύο μονάδες, βάζουμε μόνο τον Δήμο Μεγαλόπολης. Φοβερή δημοκρατία! </w:t>
      </w:r>
      <w:r>
        <w:rPr>
          <w:rFonts w:eastAsia="Times New Roman" w:cs="Times New Roman"/>
          <w:szCs w:val="24"/>
        </w:rPr>
        <w:t>Φοβερή</w:t>
      </w:r>
      <w:r>
        <w:rPr>
          <w:rFonts w:eastAsia="Times New Roman" w:cs="Times New Roman"/>
          <w:szCs w:val="24"/>
        </w:rPr>
        <w:t xml:space="preserve"> δικαιοσύνη του ΣΥΡΙΖΑ! Ας μην πω </w:t>
      </w:r>
      <w:r>
        <w:rPr>
          <w:rFonts w:eastAsia="Times New Roman" w:cs="Times New Roman"/>
          <w:szCs w:val="24"/>
        </w:rPr>
        <w:t>πως</w:t>
      </w:r>
      <w:r>
        <w:rPr>
          <w:rFonts w:eastAsia="Times New Roman" w:cs="Times New Roman"/>
          <w:szCs w:val="24"/>
        </w:rPr>
        <w:t xml:space="preserve"> σκέφτεστ</w:t>
      </w:r>
      <w:r>
        <w:rPr>
          <w:rFonts w:eastAsia="Times New Roman" w:cs="Times New Roman"/>
          <w:szCs w:val="24"/>
        </w:rPr>
        <w:t>ε τους Βουλευτές της Πελοποννήσου, αλλά δικό σας θέμα αυτό. Ας το αξιολογήσουν οι Βουλευτές. Οι πολίτες της Αρκαδίας, δηλαδή και των όμορων δήμων</w:t>
      </w:r>
      <w:r>
        <w:rPr>
          <w:rFonts w:eastAsia="Times New Roman" w:cs="Times New Roman"/>
          <w:szCs w:val="24"/>
        </w:rPr>
        <w:t>,</w:t>
      </w:r>
      <w:r>
        <w:rPr>
          <w:rFonts w:eastAsia="Times New Roman" w:cs="Times New Roman"/>
          <w:szCs w:val="24"/>
        </w:rPr>
        <w:t xml:space="preserve"> είναι δεύτερης κατηγορίας, κατά τον ΣΥΡΙΖΑ, </w:t>
      </w:r>
      <w:r>
        <w:rPr>
          <w:rFonts w:eastAsia="Times New Roman" w:cs="Times New Roman"/>
          <w:szCs w:val="24"/>
        </w:rPr>
        <w:t xml:space="preserve">μ’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τροπολογία ενώ οι πολίτες της Καστοριάς και των Γρεβ</w:t>
      </w:r>
      <w:r>
        <w:rPr>
          <w:rFonts w:eastAsia="Times New Roman" w:cs="Times New Roman"/>
          <w:szCs w:val="24"/>
        </w:rPr>
        <w:t xml:space="preserve">ενών, που είναι δεκάδες χιλιόμετρα μακριά από την Κοζάνη και από τη Φλώρινα, είναι </w:t>
      </w:r>
      <w:r>
        <w:rPr>
          <w:rFonts w:eastAsia="Times New Roman" w:cs="Times New Roman"/>
          <w:szCs w:val="24"/>
        </w:rPr>
        <w:t xml:space="preserve">πρώτης </w:t>
      </w:r>
      <w:r>
        <w:rPr>
          <w:rFonts w:eastAsia="Times New Roman" w:cs="Times New Roman"/>
          <w:szCs w:val="24"/>
        </w:rPr>
        <w:t xml:space="preserve">κατηγορίας. Μιλάμε, δηλαδή, για δύο κατηγορίες πολιτών.  </w:t>
      </w:r>
    </w:p>
    <w:p w14:paraId="6FA9DD23"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Κύριε Υπουργέ, δικαίωμά σας είναι, αλλά θα ξέρετε ότι θα κριθείτε πάρα πολύ αυστηρά. Θα κριθούν και ο ΣΥΡΙΖΑ</w:t>
      </w:r>
      <w:r>
        <w:rPr>
          <w:rFonts w:eastAsia="Times New Roman" w:cs="Times New Roman"/>
          <w:szCs w:val="24"/>
        </w:rPr>
        <w:t xml:space="preserve"> και οι Βουλευτές του αυστηρά γι’ αυτό που γίνεται σήμερα.</w:t>
      </w:r>
    </w:p>
    <w:p w14:paraId="6FA9DD24"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 xml:space="preserve">Σας καταθέσαμε μία τροπολογία. Εμείς δεν πήγαμε στη λογική, όπως το κάνατε εσείς </w:t>
      </w:r>
      <w:r>
        <w:rPr>
          <w:rFonts w:eastAsia="Times New Roman" w:cs="Times New Roman"/>
          <w:szCs w:val="24"/>
        </w:rPr>
        <w:t>«</w:t>
      </w:r>
      <w:r>
        <w:rPr>
          <w:rFonts w:eastAsia="Times New Roman" w:cs="Times New Roman"/>
          <w:szCs w:val="24"/>
        </w:rPr>
        <w:t>δώρο</w:t>
      </w:r>
      <w:r>
        <w:rPr>
          <w:rFonts w:eastAsia="Times New Roman" w:cs="Times New Roman"/>
          <w:szCs w:val="24"/>
        </w:rPr>
        <w:t>»</w:t>
      </w:r>
      <w:r>
        <w:rPr>
          <w:rFonts w:eastAsia="Times New Roman" w:cs="Times New Roman"/>
          <w:szCs w:val="24"/>
        </w:rPr>
        <w:t xml:space="preserve"> σε κάποιον, για να είναι και οι τέσσερις νομοί. Εμείς σας πήγαμε </w:t>
      </w:r>
      <w:r>
        <w:rPr>
          <w:rFonts w:eastAsia="Times New Roman" w:cs="Times New Roman"/>
          <w:szCs w:val="24"/>
        </w:rPr>
        <w:t xml:space="preserve">σ’ </w:t>
      </w:r>
      <w:r>
        <w:rPr>
          <w:rFonts w:eastAsia="Times New Roman" w:cs="Times New Roman"/>
          <w:szCs w:val="24"/>
        </w:rPr>
        <w:t xml:space="preserve">αυτό που λέει το δίκαιο, που είναι ο </w:t>
      </w:r>
      <w:r>
        <w:rPr>
          <w:rFonts w:eastAsia="Times New Roman" w:cs="Times New Roman"/>
          <w:szCs w:val="24"/>
        </w:rPr>
        <w:t>Νομός Αρκαδίας και οι όμοροι δήμοι των περιφερειακών ενοτήτων. Είναι και η Καλαμάτα, είναι και η Ηλεία είναι και κάποιοι άλλοι δήμοι.</w:t>
      </w:r>
    </w:p>
    <w:p w14:paraId="6FA9DD25"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 xml:space="preserve">Σας καλούμε, έστω και την τελευταία στιγμή, να το αποδεχθείτε γιατί είναι δίκαιο, κύριε Υπουργέ. Δεν σας ζητάμε ρουσφέτι </w:t>
      </w:r>
      <w:r>
        <w:rPr>
          <w:rFonts w:eastAsia="Times New Roman" w:cs="Times New Roman"/>
          <w:szCs w:val="24"/>
        </w:rPr>
        <w:t>γ</w:t>
      </w:r>
      <w:r>
        <w:rPr>
          <w:rFonts w:eastAsia="Times New Roman" w:cs="Times New Roman"/>
          <w:szCs w:val="24"/>
        </w:rPr>
        <w:t xml:space="preserve">ια την </w:t>
      </w:r>
      <w:r>
        <w:rPr>
          <w:rFonts w:eastAsia="Times New Roman" w:cs="Times New Roman"/>
          <w:szCs w:val="24"/>
        </w:rPr>
        <w:t>Αρκαδία και την Πελοπόννησο. Σας ζητάμε δικαιοσύνη. Δικαιοσύνη δεν υπάρχει. Πουλάτε δύο μονάδες στη Μεγαλόπολη, κα</w:t>
      </w:r>
      <w:r>
        <w:rPr>
          <w:rFonts w:eastAsia="Times New Roman" w:cs="Times New Roman"/>
          <w:szCs w:val="24"/>
        </w:rPr>
        <w:t>μ</w:t>
      </w:r>
      <w:r>
        <w:rPr>
          <w:rFonts w:eastAsia="Times New Roman" w:cs="Times New Roman"/>
          <w:szCs w:val="24"/>
        </w:rPr>
        <w:t xml:space="preserve">μία στην Κοζάνη. </w:t>
      </w:r>
    </w:p>
    <w:p w14:paraId="6FA9DD26"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Κύριε Υπουργέ, θέλετε να σας πω κάτι; Δεν είστε συνεπείς. Όχι εσείς, η Κυβέρνησή σας. Δεν απευθύνομαι μόνο προσωπικά</w:t>
      </w:r>
      <w:r>
        <w:rPr>
          <w:rFonts w:eastAsia="Times New Roman" w:cs="Times New Roman"/>
          <w:szCs w:val="24"/>
        </w:rPr>
        <w:t>. Ο κ. Σκουρλέτης έλεγε για τις πωλήσεις των μονάδων στο Βήμα της Βουλής στις 19 Μαΐου 2016: «Η δική μας στρατηγική είναι να προσαρμοστεί και η ίδια η ΔΕΗ μέσα από τη στρατηγική των συμπράξεων και όχι τη βίαιης αποκοπής κομματιών της και την εκποίηση άρον</w:t>
      </w:r>
      <w:r>
        <w:rPr>
          <w:rFonts w:eastAsia="Times New Roman" w:cs="Times New Roman"/>
          <w:szCs w:val="24"/>
        </w:rPr>
        <w:t>-</w:t>
      </w:r>
      <w:r>
        <w:rPr>
          <w:rFonts w:eastAsia="Times New Roman" w:cs="Times New Roman"/>
          <w:szCs w:val="24"/>
        </w:rPr>
        <w:t>άρον, όπως ήταν το δικό σας σχέδιο». Αυτό υλοποιείτε σήμερα</w:t>
      </w:r>
      <w:r>
        <w:rPr>
          <w:rFonts w:eastAsia="Times New Roman" w:cs="Times New Roman"/>
          <w:szCs w:val="24"/>
        </w:rPr>
        <w:t>, όμως</w:t>
      </w:r>
      <w:r>
        <w:rPr>
          <w:rFonts w:eastAsia="Times New Roman" w:cs="Times New Roman"/>
          <w:szCs w:val="24"/>
        </w:rPr>
        <w:t xml:space="preserve">. </w:t>
      </w:r>
    </w:p>
    <w:p w14:paraId="6FA9DD27"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κατανοώ ότι δεν θα κάνετε πίσω. Μακάρι να κάνετε βέβαια, γιατί είναι ένα δίκαιο αίτημα όλης της Αρκαδίας. Περιμένω και από τη Νέα Δημοκρατία και από τα άλλα </w:t>
      </w:r>
      <w:r>
        <w:rPr>
          <w:rFonts w:eastAsia="Times New Roman" w:cs="Times New Roman"/>
          <w:szCs w:val="24"/>
        </w:rPr>
        <w:t xml:space="preserve">κόμματα </w:t>
      </w:r>
      <w:r>
        <w:rPr>
          <w:rFonts w:eastAsia="Times New Roman" w:cs="Times New Roman"/>
          <w:szCs w:val="24"/>
        </w:rPr>
        <w:t xml:space="preserve">να </w:t>
      </w:r>
      <w:r>
        <w:rPr>
          <w:rFonts w:eastAsia="Times New Roman" w:cs="Times New Roman"/>
          <w:szCs w:val="24"/>
        </w:rPr>
        <w:t>δώσουν μάχη γι’ αυτήν τη διαδικασία, γιατί είναι θέμα δικαιοσύνης απέναντι στους πολίτες της Αρκαδίας</w:t>
      </w:r>
      <w:r>
        <w:rPr>
          <w:rFonts w:eastAsia="Times New Roman" w:cs="Times New Roman"/>
          <w:szCs w:val="24"/>
        </w:rPr>
        <w:t>,</w:t>
      </w:r>
      <w:r>
        <w:rPr>
          <w:rFonts w:eastAsia="Times New Roman" w:cs="Times New Roman"/>
          <w:szCs w:val="24"/>
        </w:rPr>
        <w:t xml:space="preserve"> οι οποίοι δεν είναι πολίτες δεύτερης κατηγορίας σε σχέση με τους πολίτες των Γρεβενών και της Καστοριάς. Εμείς δεν λέμε να πάρετε </w:t>
      </w:r>
      <w:r>
        <w:rPr>
          <w:rFonts w:eastAsia="Times New Roman" w:cs="Times New Roman"/>
          <w:szCs w:val="24"/>
        </w:rPr>
        <w:t>τη διάταξη</w:t>
      </w:r>
      <w:r>
        <w:rPr>
          <w:rFonts w:eastAsia="Times New Roman" w:cs="Times New Roman"/>
          <w:szCs w:val="24"/>
        </w:rPr>
        <w:t xml:space="preserve"> πίσω για τα </w:t>
      </w:r>
      <w:r>
        <w:rPr>
          <w:rFonts w:eastAsia="Times New Roman" w:cs="Times New Roman"/>
          <w:szCs w:val="24"/>
        </w:rPr>
        <w:t>Γρεβενά και την Καστοριά. Όχι, σε καμ</w:t>
      </w:r>
      <w:r>
        <w:rPr>
          <w:rFonts w:eastAsia="Times New Roman" w:cs="Times New Roman"/>
          <w:szCs w:val="24"/>
        </w:rPr>
        <w:t>μ</w:t>
      </w:r>
      <w:r>
        <w:rPr>
          <w:rFonts w:eastAsia="Times New Roman" w:cs="Times New Roman"/>
          <w:szCs w:val="24"/>
        </w:rPr>
        <w:t xml:space="preserve">ία περίπτωση. Ζητάμε, όμως, να </w:t>
      </w:r>
      <w:r>
        <w:rPr>
          <w:rFonts w:eastAsia="Times New Roman" w:cs="Times New Roman"/>
          <w:szCs w:val="24"/>
        </w:rPr>
        <w:t>την εφαρμόσετε</w:t>
      </w:r>
      <w:r>
        <w:rPr>
          <w:rFonts w:eastAsia="Times New Roman" w:cs="Times New Roman"/>
          <w:szCs w:val="24"/>
        </w:rPr>
        <w:t xml:space="preserve"> για όλη την Αρκαδία, όπως της αξίζει. </w:t>
      </w:r>
    </w:p>
    <w:p w14:paraId="6FA9DD28"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 xml:space="preserve">Τελειώνοντας, κύριε Υπουργέ, λέω το εξής: Η μεταλιγνιτική εποχή είναι ένα πολύ μεγάλο ζήτημα. Ως Δημοκρατική Συμπαράταξη είχαμε </w:t>
      </w:r>
      <w:r>
        <w:rPr>
          <w:rFonts w:eastAsia="Times New Roman" w:cs="Times New Roman"/>
          <w:szCs w:val="24"/>
        </w:rPr>
        <w:t>καταθ</w:t>
      </w:r>
      <w:r>
        <w:rPr>
          <w:rFonts w:eastAsia="Times New Roman" w:cs="Times New Roman"/>
          <w:szCs w:val="24"/>
        </w:rPr>
        <w:t xml:space="preserve">έσει </w:t>
      </w:r>
      <w:r>
        <w:rPr>
          <w:rFonts w:eastAsia="Times New Roman" w:cs="Times New Roman"/>
          <w:szCs w:val="24"/>
        </w:rPr>
        <w:t xml:space="preserve">πρώτοι στις 24 Φεβρουαρίου 2016 -ήταν ο κ. Σκουρλέτης, ελπίζω ότι θα έχετε κάποια συνέχεια </w:t>
      </w:r>
      <w:r>
        <w:rPr>
          <w:rFonts w:eastAsia="Times New Roman" w:cs="Times New Roman"/>
          <w:szCs w:val="24"/>
        </w:rPr>
        <w:t xml:space="preserve">σ’ </w:t>
      </w:r>
      <w:r>
        <w:rPr>
          <w:rFonts w:eastAsia="Times New Roman" w:cs="Times New Roman"/>
          <w:szCs w:val="24"/>
        </w:rPr>
        <w:t xml:space="preserve">όλα αυτά- μία επίσημη πρόταση για το σύστημα κατανομής των εσόδων από τους πλειστηριασμούς αδιάθετων δικαιωμάτων εκπομπών αερίων θερμοκηπίου για την περίοδο </w:t>
      </w:r>
      <w:r>
        <w:rPr>
          <w:rFonts w:eastAsia="Times New Roman" w:cs="Times New Roman"/>
          <w:szCs w:val="24"/>
        </w:rPr>
        <w:t>2016-2020: ένα ποσοστό από αυτά, όχι το 20%, το 5% να πάει για τη</w:t>
      </w:r>
      <w:r>
        <w:rPr>
          <w:rFonts w:eastAsia="Times New Roman" w:cs="Times New Roman"/>
          <w:szCs w:val="24"/>
        </w:rPr>
        <w:t>ν ανάνπτυξη στη</w:t>
      </w:r>
      <w:r>
        <w:rPr>
          <w:rFonts w:eastAsia="Times New Roman" w:cs="Times New Roman"/>
          <w:szCs w:val="24"/>
        </w:rPr>
        <w:t xml:space="preserve"> μεταλιγνιτική εποχή </w:t>
      </w:r>
      <w:r>
        <w:rPr>
          <w:rFonts w:eastAsia="Times New Roman" w:cs="Times New Roman"/>
          <w:szCs w:val="24"/>
        </w:rPr>
        <w:t xml:space="preserve">σ’ </w:t>
      </w:r>
      <w:r>
        <w:rPr>
          <w:rFonts w:eastAsia="Times New Roman" w:cs="Times New Roman"/>
          <w:szCs w:val="24"/>
        </w:rPr>
        <w:t>αυτές τις περιοχές. Μόνο έτσι θα υπάρξει μεταλιγνιτική εποχή με απασχόληση, θα υπάρξουν έργα τα οποία θα δημιουργήσουν προϋποθέσεις ανάπτυξης της περιοχ</w:t>
      </w:r>
      <w:r>
        <w:rPr>
          <w:rFonts w:eastAsia="Times New Roman" w:cs="Times New Roman"/>
          <w:szCs w:val="24"/>
        </w:rPr>
        <w:t xml:space="preserve">ής. </w:t>
      </w:r>
    </w:p>
    <w:p w14:paraId="6FA9DD29"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Δυστυχώς, ο κ. Σκουρλέτης τότε είπε ότι θα το κάνει πολύ σύντομα -έχω και τις δηλώσεις του και σας τις καταθέτω-, έλεγε ότι τον επόμενο έναν χρόνο θα γίνουν όλα αυτά. Έφυγε από το Υπουργείο. Σήμερα έχουμε 2018 και δυστυχώς, κύριε Υπουργέ, δεν έχει γίν</w:t>
      </w:r>
      <w:r>
        <w:rPr>
          <w:rFonts w:eastAsia="Times New Roman" w:cs="Times New Roman"/>
          <w:szCs w:val="24"/>
        </w:rPr>
        <w:t>ει τίποτα.</w:t>
      </w:r>
    </w:p>
    <w:p w14:paraId="6FA9DD2A"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Οδυσσέας Κωνσταντινόπουλος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6FA9DD2B"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Εμείς περιμένουμε</w:t>
      </w:r>
      <w:r>
        <w:rPr>
          <w:rFonts w:eastAsia="Times New Roman" w:cs="Times New Roman"/>
          <w:szCs w:val="24"/>
        </w:rPr>
        <w:t>,</w:t>
      </w:r>
      <w:r>
        <w:rPr>
          <w:rFonts w:eastAsia="Times New Roman" w:cs="Times New Roman"/>
          <w:szCs w:val="24"/>
        </w:rPr>
        <w:t xml:space="preserve"> έστω κα</w:t>
      </w:r>
      <w:r>
        <w:rPr>
          <w:rFonts w:eastAsia="Times New Roman" w:cs="Times New Roman"/>
          <w:szCs w:val="24"/>
        </w:rPr>
        <w:t>ι την τελευταία στιγμή. Σας καλούμε και σας προσκαλούμε να μην αδικήσετε τους πολίτες της Αρκαδίας</w:t>
      </w:r>
      <w:r>
        <w:rPr>
          <w:rFonts w:eastAsia="Times New Roman" w:cs="Times New Roman"/>
          <w:szCs w:val="24"/>
        </w:rPr>
        <w:t xml:space="preserve"> και </w:t>
      </w:r>
      <w:r>
        <w:rPr>
          <w:rFonts w:eastAsia="Times New Roman" w:cs="Times New Roman"/>
          <w:szCs w:val="24"/>
        </w:rPr>
        <w:t>των όμορων δήμων των περιφερειακών ενοτήτων. Διαφορετικά τίθεται ένα μεγάλο θέμα δικαιοσύνης</w:t>
      </w:r>
      <w:r>
        <w:rPr>
          <w:rFonts w:eastAsia="Times New Roman" w:cs="Times New Roman"/>
          <w:szCs w:val="24"/>
        </w:rPr>
        <w:t xml:space="preserve">: </w:t>
      </w:r>
      <w:r>
        <w:rPr>
          <w:rFonts w:eastAsia="Times New Roman" w:cs="Times New Roman"/>
          <w:szCs w:val="24"/>
        </w:rPr>
        <w:t>υπάρχουν για τον ΣΥΡΙΖΑ και την Κυβέρνηση δύο κατηγορίες πο</w:t>
      </w:r>
      <w:r>
        <w:rPr>
          <w:rFonts w:eastAsia="Times New Roman" w:cs="Times New Roman"/>
          <w:szCs w:val="24"/>
        </w:rPr>
        <w:t>λιτών.</w:t>
      </w:r>
    </w:p>
    <w:p w14:paraId="6FA9DD2C"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FA9DD2D"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6FA9DD2E"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η κ. Τελιγιορίδου.</w:t>
      </w:r>
    </w:p>
    <w:p w14:paraId="6FA9DD2F"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b/>
          <w:szCs w:val="24"/>
        </w:rPr>
        <w:t xml:space="preserve">ΟΛΥΜΠΙΑ ΤΕΛΙΓΙΟΡΙΔΟΥ: </w:t>
      </w:r>
      <w:r>
        <w:rPr>
          <w:rFonts w:eastAsia="Times New Roman" w:cs="Times New Roman"/>
          <w:szCs w:val="24"/>
        </w:rPr>
        <w:t>Ευχαριστώ, κύριε Πρόεδρε.</w:t>
      </w:r>
    </w:p>
    <w:p w14:paraId="6FA9DD30"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Κυρίες και κύριοι Υπουργοί, κυρίες και κύρ</w:t>
      </w:r>
      <w:r>
        <w:rPr>
          <w:rFonts w:eastAsia="Times New Roman" w:cs="Times New Roman"/>
          <w:szCs w:val="24"/>
        </w:rPr>
        <w:t xml:space="preserve">ιοι συνάδελφοι, είναι κατανοητή η αμηχανία και το άγχος που έχει η Αντιπολίτευση, όταν προσπαθεί να υποβαθμίσει τα θέματα που επιλύει αυτό το νομοσχέδιο και να κάνει κριτική. </w:t>
      </w:r>
    </w:p>
    <w:p w14:paraId="6FA9DD31" w14:textId="77777777" w:rsidR="00C930AA" w:rsidRDefault="00077D26">
      <w:pPr>
        <w:tabs>
          <w:tab w:val="left" w:pos="3038"/>
        </w:tabs>
        <w:spacing w:after="0" w:line="600" w:lineRule="auto"/>
        <w:ind w:firstLine="720"/>
        <w:jc w:val="both"/>
        <w:rPr>
          <w:rFonts w:eastAsia="Times New Roman" w:cs="Times New Roman"/>
          <w:szCs w:val="24"/>
        </w:rPr>
      </w:pPr>
      <w:r>
        <w:rPr>
          <w:rFonts w:eastAsia="Times New Roman" w:cs="Times New Roman"/>
          <w:szCs w:val="24"/>
        </w:rPr>
        <w:t>Ακούστηκε και από τον προηγούμενο συνάδελφο, ο οποίος έφυγε από την Αίθουσα, για</w:t>
      </w:r>
      <w:r>
        <w:rPr>
          <w:rFonts w:eastAsia="Times New Roman" w:cs="Times New Roman"/>
          <w:szCs w:val="24"/>
        </w:rPr>
        <w:t xml:space="preserve"> το ειδικό τιμολόγιο της ΔΕΗ για ολόκληρη τη </w:t>
      </w:r>
      <w:r>
        <w:rPr>
          <w:rFonts w:eastAsia="Times New Roman" w:cs="Times New Roman"/>
          <w:szCs w:val="24"/>
        </w:rPr>
        <w:t xml:space="preserve">δυτική </w:t>
      </w:r>
      <w:r>
        <w:rPr>
          <w:rFonts w:eastAsia="Times New Roman" w:cs="Times New Roman"/>
          <w:szCs w:val="24"/>
        </w:rPr>
        <w:t xml:space="preserve">Μακεδονία. Θα ήταν καλό να ήταν εδώ για να γνωρίζει ότι για δεκαετίες, λόγω της λειτουργίας της ΔΕΗ στη </w:t>
      </w:r>
      <w:r>
        <w:rPr>
          <w:rFonts w:eastAsia="Times New Roman" w:cs="Times New Roman"/>
          <w:szCs w:val="24"/>
        </w:rPr>
        <w:t xml:space="preserve">δυτική </w:t>
      </w:r>
      <w:r>
        <w:rPr>
          <w:rFonts w:eastAsia="Times New Roman" w:cs="Times New Roman"/>
          <w:szCs w:val="24"/>
        </w:rPr>
        <w:t>Μακεδονία η Περιφερειακή Ενότητα της Καστοριάς και των Γρεβενών έχαναν εκατομμύρια ευρώ από χ</w:t>
      </w:r>
      <w:r>
        <w:rPr>
          <w:rFonts w:eastAsia="Times New Roman" w:cs="Times New Roman"/>
          <w:szCs w:val="24"/>
        </w:rPr>
        <w:t>ρηματοδοτικά εργαλεία, γιατί το κατά κεφαλήν εισόδημα λόγω του προϋπολογισμού της ΔΕΗ εμφανιζόταν υψηλό.</w:t>
      </w:r>
    </w:p>
    <w:p w14:paraId="6FA9DD32"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Αποτέλεσμα; Περιφερειακή Ενότητα Καστοριάς: Η πρωταθλήτρια </w:t>
      </w:r>
      <w:r>
        <w:rPr>
          <w:rFonts w:eastAsia="Times New Roman" w:cs="Times New Roman"/>
          <w:szCs w:val="24"/>
        </w:rPr>
        <w:t xml:space="preserve">ενότητα </w:t>
      </w:r>
      <w:r>
        <w:rPr>
          <w:rFonts w:eastAsia="Times New Roman" w:cs="Times New Roman"/>
          <w:szCs w:val="24"/>
        </w:rPr>
        <w:t>ανεργίας των νέων στην Ευρώπη. Το ίδιο ισχύει και για τα Γρεβενά και νομίζω ότι αυτό</w:t>
      </w:r>
      <w:r>
        <w:rPr>
          <w:rFonts w:eastAsia="Times New Roman" w:cs="Times New Roman"/>
          <w:szCs w:val="24"/>
        </w:rPr>
        <w:t xml:space="preserve"> που γίνεται σήμερα με την υπουργική τροπολογία δεν είναι δώρο προς την </w:t>
      </w:r>
      <w:r>
        <w:rPr>
          <w:rFonts w:eastAsia="Times New Roman" w:cs="Times New Roman"/>
          <w:szCs w:val="24"/>
        </w:rPr>
        <w:t xml:space="preserve">περιφέρειά </w:t>
      </w:r>
      <w:r>
        <w:rPr>
          <w:rFonts w:eastAsia="Times New Roman" w:cs="Times New Roman"/>
          <w:szCs w:val="24"/>
        </w:rPr>
        <w:t>μας, αλλά είναι η αποκατάσταση της αδικίας που έπρεπε να γίνει.</w:t>
      </w:r>
    </w:p>
    <w:p w14:paraId="6FA9DD33"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Κατανοώ, επίσης, το άγχος και την αμηχανία της συναδέλφου της Αξιωματικής Αντιπολίτευσης από την Καστοριά, πο</w:t>
      </w:r>
      <w:r>
        <w:rPr>
          <w:rFonts w:eastAsia="Times New Roman" w:cs="Times New Roman"/>
          <w:szCs w:val="24"/>
        </w:rPr>
        <w:t>υ προσπαθεί να υποβαθμίσει αυτό το θέμα, λέγοντας «θα ισχύει για πάντα;». Προφανώς, θα ισχύει από εδώ και πέρα.</w:t>
      </w:r>
    </w:p>
    <w:p w14:paraId="6FA9DD34"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Να θυμίσουμε, όμως, ότι αυτό το μέτρο για το κατά 30% μειωμένο τιμολόγιο στους λογαριασμούς της ΔΕΗ έρχεται ως ανταπόδοση στους κατοίκους της </w:t>
      </w:r>
      <w:r>
        <w:rPr>
          <w:rFonts w:eastAsia="Times New Roman" w:cs="Times New Roman"/>
          <w:szCs w:val="24"/>
        </w:rPr>
        <w:t>δυ</w:t>
      </w:r>
      <w:r>
        <w:rPr>
          <w:rFonts w:eastAsia="Times New Roman" w:cs="Times New Roman"/>
          <w:szCs w:val="24"/>
        </w:rPr>
        <w:t xml:space="preserve">τικής </w:t>
      </w:r>
      <w:r>
        <w:rPr>
          <w:rFonts w:eastAsia="Times New Roman" w:cs="Times New Roman"/>
          <w:szCs w:val="24"/>
        </w:rPr>
        <w:t xml:space="preserve">Μακεδονίας, που για δεκαετίες αναπνέουν και ζουν κάτω από τα φουγάρα. Αυτό δεν έγινε στην περιοχή μας τα τελευταία τρία χρόνια που είναι Κυβέρνηση ο ΣΥΡΙΖΑ. Τι έκαναν όλα αυτά τα χρόνια για να δείξουν το ενδιαφέρον τους </w:t>
      </w:r>
      <w:r>
        <w:rPr>
          <w:rFonts w:eastAsia="Times New Roman" w:cs="Times New Roman"/>
          <w:szCs w:val="24"/>
        </w:rPr>
        <w:t xml:space="preserve">γι’ </w:t>
      </w:r>
      <w:r>
        <w:rPr>
          <w:rFonts w:eastAsia="Times New Roman" w:cs="Times New Roman"/>
          <w:szCs w:val="24"/>
        </w:rPr>
        <w:t>αυτούς τους κατοίκους; Δεν</w:t>
      </w:r>
      <w:r>
        <w:rPr>
          <w:rFonts w:eastAsia="Times New Roman" w:cs="Times New Roman"/>
          <w:szCs w:val="24"/>
        </w:rPr>
        <w:t xml:space="preserve"> ήθελαν να το ξέρουν, δεν ήθελαν να το σκέφτονται και έχουν το πολιτικό θράσος σήμερα να μας κάνουν κριτική.</w:t>
      </w:r>
    </w:p>
    <w:p w14:paraId="6FA9DD35"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Δεύτερο θέμα που επιλύει αυτό το νομοσχέδιο: Παροχή φυσικού αερίου από τον αγωγό </w:t>
      </w:r>
      <w:r>
        <w:rPr>
          <w:rFonts w:eastAsia="Times New Roman" w:cs="Times New Roman"/>
          <w:szCs w:val="24"/>
          <w:lang w:val="en-US"/>
        </w:rPr>
        <w:t>TAP</w:t>
      </w:r>
      <w:r>
        <w:rPr>
          <w:rFonts w:eastAsia="Times New Roman" w:cs="Times New Roman"/>
          <w:szCs w:val="24"/>
        </w:rPr>
        <w:t xml:space="preserve">. Η Περιφερειακή Ενότητα Καστοριάς είναι η δεύτερη σε έκταση </w:t>
      </w:r>
      <w:r>
        <w:rPr>
          <w:rFonts w:eastAsia="Times New Roman" w:cs="Times New Roman"/>
          <w:szCs w:val="24"/>
        </w:rPr>
        <w:t>εν</w:t>
      </w:r>
      <w:r>
        <w:rPr>
          <w:rFonts w:eastAsia="Times New Roman" w:cs="Times New Roman"/>
          <w:szCs w:val="24"/>
        </w:rPr>
        <w:t xml:space="preserve">ότητα </w:t>
      </w:r>
      <w:r>
        <w:rPr>
          <w:rFonts w:eastAsia="Times New Roman" w:cs="Times New Roman"/>
          <w:szCs w:val="24"/>
        </w:rPr>
        <w:t xml:space="preserve">από την οποία περνά ο αγωγός </w:t>
      </w:r>
      <w:r>
        <w:rPr>
          <w:rFonts w:eastAsia="Times New Roman" w:cs="Times New Roman"/>
          <w:szCs w:val="24"/>
          <w:lang w:val="en-US"/>
        </w:rPr>
        <w:t>TAP</w:t>
      </w:r>
      <w:r>
        <w:rPr>
          <w:rFonts w:eastAsia="Times New Roman" w:cs="Times New Roman"/>
          <w:szCs w:val="24"/>
        </w:rPr>
        <w:t xml:space="preserve">. Καμμία πρόβλεψη για παροχή φυσικού αερίου στη δική μας περιοχή. Ήμασταν απλά οι διαμεσολαβητές. Διότι ειδικά το 2012, που γίνονταν οι συζητήσεις για το ποιες πόλεις θα πάρουν φυσικό αέριο από τον </w:t>
      </w:r>
      <w:r>
        <w:rPr>
          <w:rFonts w:eastAsia="Times New Roman" w:cs="Times New Roman"/>
          <w:szCs w:val="24"/>
          <w:lang w:val="en-US"/>
        </w:rPr>
        <w:t>TAP</w:t>
      </w:r>
      <w:r>
        <w:rPr>
          <w:rFonts w:eastAsia="Times New Roman" w:cs="Times New Roman"/>
          <w:szCs w:val="24"/>
        </w:rPr>
        <w:t>, κανένας στην Κα</w:t>
      </w:r>
      <w:r>
        <w:rPr>
          <w:rFonts w:eastAsia="Times New Roman" w:cs="Times New Roman"/>
          <w:szCs w:val="24"/>
        </w:rPr>
        <w:t>στοριά δεν ενδιαφέρθηκε και σήμερα έρχονται να μας κάνουν κριτική. Αυτό και αν λέγεται έλλειψη αυτοσεβασμού, έλλειψη σεβασμού στους πολίτες και έλλειψη αυτοκριτικής!</w:t>
      </w:r>
    </w:p>
    <w:p w14:paraId="6FA9DD36"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Δίνονται 12,5 εκατομμύρια ευρώ από αυτή</w:t>
      </w:r>
      <w:r>
        <w:rPr>
          <w:rFonts w:eastAsia="Times New Roman" w:cs="Times New Roman"/>
          <w:szCs w:val="24"/>
        </w:rPr>
        <w:t>ν</w:t>
      </w:r>
      <w:r>
        <w:rPr>
          <w:rFonts w:eastAsia="Times New Roman" w:cs="Times New Roman"/>
          <w:szCs w:val="24"/>
        </w:rPr>
        <w:t xml:space="preserve"> την Κυβέρνηση, ώστε τα βανοστάσια που υπάρχουν στη </w:t>
      </w:r>
      <w:r>
        <w:rPr>
          <w:rFonts w:eastAsia="Times New Roman" w:cs="Times New Roman"/>
          <w:szCs w:val="24"/>
        </w:rPr>
        <w:t xml:space="preserve">δυτική </w:t>
      </w:r>
      <w:r>
        <w:rPr>
          <w:rFonts w:eastAsia="Times New Roman" w:cs="Times New Roman"/>
          <w:szCs w:val="24"/>
        </w:rPr>
        <w:t>Μακεδονία να μετατραπούν σε πύλες εξόδου και επιτέλους η Καστοριά, το Άργος Ορεστικό και το Μανιάκι να πάρουν φυσικό αέριο.</w:t>
      </w:r>
    </w:p>
    <w:p w14:paraId="6FA9DD37"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Τρίτο θέμα, τοπικό, που λύνει αυτό το νομοσχέδιο: Δίνει το δικαίωμα σε Ζώ</w:t>
      </w:r>
      <w:r>
        <w:rPr>
          <w:rFonts w:eastAsia="Times New Roman" w:cs="Times New Roman"/>
          <w:szCs w:val="24"/>
        </w:rPr>
        <w:t xml:space="preserve">νες Οικιστικού Ελέγχου να υπάρχουν εκθετήρια, ώστε να διεξάγονται εκθέσεις. Αυτό το πρόβλημα πράγματι λύνεται για τον σύνδεσμο </w:t>
      </w:r>
      <w:r>
        <w:rPr>
          <w:rFonts w:eastAsia="Times New Roman" w:cs="Times New Roman"/>
          <w:szCs w:val="24"/>
        </w:rPr>
        <w:t>«</w:t>
      </w:r>
      <w:r>
        <w:rPr>
          <w:rFonts w:eastAsia="Times New Roman" w:cs="Times New Roman"/>
          <w:szCs w:val="24"/>
        </w:rPr>
        <w:t>Προφήτη Ηλία</w:t>
      </w:r>
      <w:r>
        <w:rPr>
          <w:rFonts w:eastAsia="Times New Roman" w:cs="Times New Roman"/>
          <w:szCs w:val="24"/>
        </w:rPr>
        <w:t>»</w:t>
      </w:r>
      <w:r>
        <w:rPr>
          <w:rFonts w:eastAsia="Times New Roman" w:cs="Times New Roman"/>
          <w:szCs w:val="24"/>
        </w:rPr>
        <w:t xml:space="preserve">. Είναι πρόβλημα δεκαετίας. Δεν το γνώριζαν. Δεν είχε ασχοληθεί ποτέ </w:t>
      </w:r>
      <w:r>
        <w:rPr>
          <w:rFonts w:eastAsia="Times New Roman" w:cs="Times New Roman"/>
          <w:szCs w:val="24"/>
        </w:rPr>
        <w:t xml:space="preserve">κάποιος </w:t>
      </w:r>
      <w:r>
        <w:rPr>
          <w:rFonts w:eastAsia="Times New Roman" w:cs="Times New Roman"/>
          <w:szCs w:val="24"/>
        </w:rPr>
        <w:t>και σήμερα ήρθαν εδώ να μετατρέψουν τη</w:t>
      </w:r>
      <w:r>
        <w:rPr>
          <w:rFonts w:eastAsia="Times New Roman" w:cs="Times New Roman"/>
          <w:szCs w:val="24"/>
        </w:rPr>
        <w:t xml:space="preserve"> συζήτηση του νομοσχεδίου για τις </w:t>
      </w:r>
      <w:r>
        <w:rPr>
          <w:rFonts w:eastAsia="Times New Roman" w:cs="Times New Roman"/>
          <w:szCs w:val="24"/>
        </w:rPr>
        <w:t>ενεργειακές κοινότητες</w:t>
      </w:r>
      <w:r>
        <w:rPr>
          <w:rFonts w:eastAsia="Times New Roman" w:cs="Times New Roman"/>
          <w:szCs w:val="24"/>
        </w:rPr>
        <w:t xml:space="preserve"> σε συζήτηση για τον κλάδο της γουνοποιίας, για να μας πουν τι; Τι έκαναν όλα αυτά τα χρόνια; Παρέδωσαν ή δεν παρέδωσαν έναν παραγωγικό φορέα κατά 95% εξαγωγικό σε άθλια κατάσταση;</w:t>
      </w:r>
    </w:p>
    <w:p w14:paraId="6FA9DD38"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Νομίζω ότι το πολιτ</w:t>
      </w:r>
      <w:r>
        <w:rPr>
          <w:rFonts w:eastAsia="Times New Roman" w:cs="Times New Roman"/>
          <w:szCs w:val="24"/>
        </w:rPr>
        <w:t>ικό θράσος περισσεύει. Όταν είχαν την ιστορική ευθύνη, ποιούσαν την νήσσαν. Σήμερα έχουν το θράσος να μας κριτικάρουν. Ο κόσμος, όμως, έχει και κρίση, έχει και αντίληψη.</w:t>
      </w:r>
    </w:p>
    <w:p w14:paraId="6FA9DD39"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αυτό το νομοσχέδιο είναι πράγματι ένα πολύ σοβαρό νομοσχ</w:t>
      </w:r>
      <w:r>
        <w:rPr>
          <w:rFonts w:eastAsia="Times New Roman" w:cs="Times New Roman"/>
          <w:szCs w:val="24"/>
        </w:rPr>
        <w:t>έδιο, ένα εργαλείο πλέον στα χέρια του πολίτη για την άσκηση μιας διαφορετικής ενεργειακής πολιτικής σε μια άλλη εποχή. Δίνει λύση στο πρόβλημα που δημιουργείται με τα συμβατικά καύσιμα όσον αφορά και στην περιβαλλοντική επιβάρυνση που προκαλούν και στο πρ</w:t>
      </w:r>
      <w:r>
        <w:rPr>
          <w:rFonts w:eastAsia="Times New Roman" w:cs="Times New Roman"/>
          <w:szCs w:val="24"/>
        </w:rPr>
        <w:t>όβλημα με τη μείωση των αποθεμάτων, αλλά και στο πρόβλημα που υπάρχει με την αύξηση της ζήτησης της ενέργειας.</w:t>
      </w:r>
    </w:p>
    <w:p w14:paraId="6FA9DD3A"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Δίνεται πλέον η δυνατότητα για μια διαφορετική «πράσινη» περιβαλλοντική διαχείριση στον τομέα της ενέργειας. Κατοχυρώνεται η ενεργειακή δημοκρατί</w:t>
      </w:r>
      <w:r>
        <w:rPr>
          <w:rFonts w:eastAsia="Times New Roman" w:cs="Times New Roman"/>
          <w:szCs w:val="24"/>
        </w:rPr>
        <w:t xml:space="preserve">α και χτυπιέται η ενεργειακή φτώχεια. </w:t>
      </w:r>
    </w:p>
    <w:p w14:paraId="6FA9DD3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Οι </w:t>
      </w:r>
      <w:r>
        <w:rPr>
          <w:rFonts w:eastAsia="Times New Roman" w:cs="Times New Roman"/>
          <w:szCs w:val="24"/>
        </w:rPr>
        <w:t>ανανεώσιμες πηγές ενέργειας</w:t>
      </w:r>
      <w:r>
        <w:rPr>
          <w:rFonts w:eastAsia="Times New Roman" w:cs="Times New Roman"/>
          <w:szCs w:val="24"/>
        </w:rPr>
        <w:t xml:space="preserve"> είναι φιλικές στο περιβάλλον και η δική μας Κυβέρνηση τις θέλει φιλικές και προς τον πολίτη. Γι’ αυτό δίνει τη δυνατότητα συμμετοχής στην παραγωγή και διανομή ενέργειας των τοπικών κοινω</w:t>
      </w:r>
      <w:r>
        <w:rPr>
          <w:rFonts w:eastAsia="Times New Roman" w:cs="Times New Roman"/>
          <w:szCs w:val="24"/>
        </w:rPr>
        <w:t xml:space="preserve">νιών. Η αξιοποίηση αυτού του νομοσχεδίου μπορεί να γίνει από επιχειρήσεις, από φορείς, από την </w:t>
      </w:r>
      <w:r>
        <w:rPr>
          <w:rFonts w:eastAsia="Times New Roman" w:cs="Times New Roman"/>
          <w:szCs w:val="24"/>
        </w:rPr>
        <w:t>τοπική αυτοδιοίκηση</w:t>
      </w:r>
      <w:r>
        <w:rPr>
          <w:rFonts w:eastAsia="Times New Roman" w:cs="Times New Roman"/>
          <w:szCs w:val="24"/>
        </w:rPr>
        <w:t xml:space="preserve"> και τους ιδιώτες.</w:t>
      </w:r>
    </w:p>
    <w:p w14:paraId="6FA9DD3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Μιλάμε για μια αποκεντρωμένη παραγωγή ενέργειας, με τοπικό προσανατολισμό και με συμμετοχή όλων των ενδιαφερομένων σε τοπικ</w:t>
      </w:r>
      <w:r>
        <w:rPr>
          <w:rFonts w:eastAsia="Times New Roman" w:cs="Times New Roman"/>
          <w:szCs w:val="24"/>
        </w:rPr>
        <w:t xml:space="preserve">ό και περιφερειακό επίπεδο. Μιλάμε για ένα άλλο δείγμα διακυβέρνησης που στοχεύει στην τοπική και περιφερειακή ανάπτυξη. </w:t>
      </w:r>
    </w:p>
    <w:p w14:paraId="6FA9DD3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Αυτό το νομοσχέδιο φέρνει ριζικές αλλαγές. Ευνοεί την καινοτομία, την ενεργειακή απόδοση, την αυτοπαραγωγή, τις συμπράξεις, τη μείωση </w:t>
      </w:r>
      <w:r>
        <w:rPr>
          <w:rFonts w:eastAsia="Times New Roman" w:cs="Times New Roman"/>
          <w:szCs w:val="24"/>
        </w:rPr>
        <w:t xml:space="preserve">του ενεργειακού κόστους και την ενίσχυση της κοινωνικής οικονομίας. Το στηρίζω και θέλω απ’ αυτό εδώ το Βήμα να ευχαριστήσω εκ μέρους της Περιφερειακής Ενότητας Καστοριάς, αλλά και της </w:t>
      </w:r>
      <w:r>
        <w:rPr>
          <w:rFonts w:eastAsia="Times New Roman" w:cs="Times New Roman"/>
          <w:szCs w:val="24"/>
        </w:rPr>
        <w:t xml:space="preserve">δυτικής </w:t>
      </w:r>
      <w:r>
        <w:rPr>
          <w:rFonts w:eastAsia="Times New Roman" w:cs="Times New Roman"/>
          <w:szCs w:val="24"/>
        </w:rPr>
        <w:t>Μακεδονίας, την ηγεσία του Υπουργείου Περιβάλλοντος και Ενέργει</w:t>
      </w:r>
      <w:r>
        <w:rPr>
          <w:rFonts w:eastAsia="Times New Roman" w:cs="Times New Roman"/>
          <w:szCs w:val="24"/>
        </w:rPr>
        <w:t xml:space="preserve">ας, αλλά και της Κυβέρνησης, γιατί πραγματικά αυτό το νομοσχέδιο δίνει δείγματα γραφής για το ενδιαφέρον που έχουμε για μια περιοχή που για δεκαετίες ήταν στην απομόνωση και παραμελημένη. </w:t>
      </w:r>
    </w:p>
    <w:p w14:paraId="6FA9DD3E"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Ευχαριστώ.</w:t>
      </w:r>
    </w:p>
    <w:p w14:paraId="6FA9DD3F" w14:textId="77777777" w:rsidR="00C930AA" w:rsidRDefault="00077D2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FA9DD40"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 Κασαπίδης έχει τον λόγο.</w:t>
      </w:r>
    </w:p>
    <w:p w14:paraId="6FA9DD41"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ΚΑΣΑΠΙΔΗΣ: </w:t>
      </w:r>
      <w:r>
        <w:rPr>
          <w:rFonts w:eastAsia="Times New Roman" w:cs="Times New Roman"/>
          <w:szCs w:val="24"/>
        </w:rPr>
        <w:t>Ευχαριστώ, κύριε Πρόεδρε.</w:t>
      </w:r>
    </w:p>
    <w:p w14:paraId="6FA9DD42"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Πράγματι, το νομοσχέδιο που συζητάμε σήμερα δίνει κάποια άλλη προοπτική στο ενεργειακό παραγωγικό περιβάλλον σε ολόκληρη τη χώρα, καθώς δημιουργεί </w:t>
      </w:r>
      <w:r>
        <w:rPr>
          <w:rFonts w:eastAsia="Times New Roman" w:cs="Times New Roman"/>
          <w:szCs w:val="24"/>
        </w:rPr>
        <w:t xml:space="preserve">όρους και προϋποθέσεις συλλογικών σχημάτων, το οποίο ίσως να είναι και το ζητούμενο συνολικά για την επιτυχία στη χώρα μας και άλλων στόχων οικονομικών, κοινωνικών, αλλά και πάσης φύσεως στόχων. </w:t>
      </w:r>
    </w:p>
    <w:p w14:paraId="6FA9DD43"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Το ζητούμενο, λοιπόν, είναι αυτή η συλλογική αποτελεσματικότ</w:t>
      </w:r>
      <w:r>
        <w:rPr>
          <w:rFonts w:eastAsia="Times New Roman" w:cs="Times New Roman"/>
          <w:szCs w:val="24"/>
        </w:rPr>
        <w:t>ητα. Γι’ αυτό και ως Νέα Δημοκρατία το υποστηρίζουμε. Μάλιστα, θεωρώ ότι είναι ένα πεδίο σύνθεσης δυνάμεων, καθώς ο ενεργειακός τομέας αποτελεί την αιχμή της οικονομίας και της παραγωγικής διαδικασίας στη χώρα, όπου ελπίζουμε και αγωνιζόμαστε όλοι να φέρου</w:t>
      </w:r>
      <w:r>
        <w:rPr>
          <w:rFonts w:eastAsia="Times New Roman" w:cs="Times New Roman"/>
          <w:szCs w:val="24"/>
        </w:rPr>
        <w:t>με θετικό αποτέλεσμα, σήμερα εσείς ως Κυβέρνηση και εμείς ως Αντιπολίτευση, αύριο εμείς ως Κυβέρνηση και εσείς ως Αντιπολίτευση. Άρα, εκεί που μπορούμε να βρούμε κοινά πεδία δράσης, θεωρώ ότι ο γόνιμος διάλογος βοηθάει. Έτσι άλλωστε πολιτεύτηκε και η Νέα Δ</w:t>
      </w:r>
      <w:r>
        <w:rPr>
          <w:rFonts w:eastAsia="Times New Roman" w:cs="Times New Roman"/>
          <w:szCs w:val="24"/>
        </w:rPr>
        <w:t>ημοκρατία σ’ αυτό το νομοσχέδιο.</w:t>
      </w:r>
    </w:p>
    <w:p w14:paraId="6FA9DD44"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Επίσης, θα ήθελα να τονίσω και να επισημάνω την απόφαση που πήρατε ως Κυβέρνηση να δώσετε αυτήν την ενίσχυση, όπως γράφετε στην τροπολογία, στην κατανάλωση της ηλεκτρικής ενέργειας στη </w:t>
      </w:r>
      <w:r>
        <w:rPr>
          <w:rFonts w:eastAsia="Times New Roman" w:cs="Times New Roman"/>
          <w:szCs w:val="24"/>
        </w:rPr>
        <w:t xml:space="preserve">δυτική </w:t>
      </w:r>
      <w:r>
        <w:rPr>
          <w:rFonts w:eastAsia="Times New Roman" w:cs="Times New Roman"/>
          <w:szCs w:val="24"/>
        </w:rPr>
        <w:t xml:space="preserve">Μακεδονία και να την επαινέσω. </w:t>
      </w:r>
      <w:r>
        <w:rPr>
          <w:rFonts w:eastAsia="Times New Roman" w:cs="Times New Roman"/>
          <w:szCs w:val="24"/>
        </w:rPr>
        <w:t xml:space="preserve">Είναι πράγματι ένα μέτρο που ανακουφίζει τους κατοίκους της </w:t>
      </w:r>
      <w:r>
        <w:rPr>
          <w:rFonts w:eastAsia="Times New Roman" w:cs="Times New Roman"/>
          <w:szCs w:val="24"/>
        </w:rPr>
        <w:t xml:space="preserve">δυτικής </w:t>
      </w:r>
      <w:r>
        <w:rPr>
          <w:rFonts w:eastAsia="Times New Roman" w:cs="Times New Roman"/>
          <w:szCs w:val="24"/>
        </w:rPr>
        <w:t>Μακεδονίας και θεωρώ ότι θα δημιουργήσει αυτό το πλεόνασμα, όπως αποτυπώνεται στην έκθεση του Γενικού Λογιστηρίου του Κράτους, των 17 εκατομμυρίων ευρώ και μέσω αυτής της ενίσχυσης ελπίζου</w:t>
      </w:r>
      <w:r>
        <w:rPr>
          <w:rFonts w:eastAsia="Times New Roman" w:cs="Times New Roman"/>
          <w:szCs w:val="24"/>
        </w:rPr>
        <w:t xml:space="preserve">με να αξιοποιηθεί στην τοπική οικονομία. </w:t>
      </w:r>
    </w:p>
    <w:p w14:paraId="6FA9DD45"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Όμως, πέραν αυτής της αιτιολόγησης που γράφετε στην τροπολογία, ότι δηλαδή χορηγείτε αυτήν την ενίσχυση –και το τονίζω ως ενίσχυση, γιατί ακούστηκε προηγουμένως ότι είναι ειδικό τιμολόγιο, αλλά όπως αποτυπώνεται το</w:t>
      </w:r>
      <w:r>
        <w:rPr>
          <w:rFonts w:eastAsia="Times New Roman" w:cs="Times New Roman"/>
          <w:szCs w:val="24"/>
        </w:rPr>
        <w:t>υλάχιστον στην τροπολογία δεν είναι ειδικό τιμολόγιο, είναι μια ενίσχυση και πιθανόν να σχετίζεται με την τεκμηρίωση με την οποία έπρεπε να αιτιολογηθεί αυτή η τροπολογία για να μην προσκρούσει σε άλλες δυσκολίες- λόγω της περιβαλλοντικής επιβάρυνσης του λ</w:t>
      </w:r>
      <w:r>
        <w:rPr>
          <w:rFonts w:eastAsia="Times New Roman" w:cs="Times New Roman"/>
          <w:szCs w:val="24"/>
        </w:rPr>
        <w:t>ιγνίτη, αυτή είναι μια τεκμηρίωση αποδεκτή και δεκτή. Άλλωστε, στην περιοχή μας δίδονται χρήματα εν είδει λιγνιτικού τέλους σαν αντιστάθμισμα αυτής της επιβάρυνσης, ο λεγόμενος «Τοπικός Πόρος Ανάπτυξης».</w:t>
      </w:r>
    </w:p>
    <w:p w14:paraId="6FA9DD46"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Το μείζον πρόβλημα, όμως, κύριε Υπουργέ, δεν το πιάν</w:t>
      </w:r>
      <w:r>
        <w:rPr>
          <w:rFonts w:eastAsia="Times New Roman" w:cs="Times New Roman"/>
          <w:szCs w:val="24"/>
        </w:rPr>
        <w:t xml:space="preserve">ετε </w:t>
      </w:r>
      <w:r>
        <w:rPr>
          <w:rFonts w:eastAsia="Times New Roman" w:cs="Times New Roman"/>
          <w:szCs w:val="24"/>
        </w:rPr>
        <w:t xml:space="preserve">μ’ </w:t>
      </w:r>
      <w:r>
        <w:rPr>
          <w:rFonts w:eastAsia="Times New Roman" w:cs="Times New Roman"/>
          <w:szCs w:val="24"/>
        </w:rPr>
        <w:t xml:space="preserve">αυτήν την τροπολογία. Το μείζον που προκύπτει όλα αυτά τα χρόνια, που οι </w:t>
      </w:r>
      <w:r>
        <w:rPr>
          <w:rFonts w:eastAsia="Times New Roman" w:cs="Times New Roman"/>
          <w:szCs w:val="24"/>
        </w:rPr>
        <w:t xml:space="preserve">κυβερνήσεις </w:t>
      </w:r>
      <w:r>
        <w:rPr>
          <w:rFonts w:eastAsia="Times New Roman" w:cs="Times New Roman"/>
          <w:szCs w:val="24"/>
        </w:rPr>
        <w:t>οι δικές μας δεν κατάφεραν να το λύσουν γιατί υπήρχαν νομικά κωλύματα, είναι αυτό της στέρησης οικονομικών πόρων μέσω αναπτυξιακών προγραμμάτων εξαιτίας του αυξημέν</w:t>
      </w:r>
      <w:r>
        <w:rPr>
          <w:rFonts w:eastAsia="Times New Roman" w:cs="Times New Roman"/>
          <w:szCs w:val="24"/>
        </w:rPr>
        <w:t xml:space="preserve">ου ΑΕΠ που παρουσιάζει η </w:t>
      </w:r>
      <w:r>
        <w:rPr>
          <w:rFonts w:eastAsia="Times New Roman" w:cs="Times New Roman"/>
          <w:szCs w:val="24"/>
        </w:rPr>
        <w:t xml:space="preserve">δυτική </w:t>
      </w:r>
      <w:r>
        <w:rPr>
          <w:rFonts w:eastAsia="Times New Roman" w:cs="Times New Roman"/>
          <w:szCs w:val="24"/>
        </w:rPr>
        <w:t>Μακεδονία, λόγω ακριβώς των δραστηριοτήτων της ΔΕΗ. Γι’ αυτό, λοιπόν, δεν ήμασταν ούτε στα αυξημένα κίνητρα πολλών αναπτυξιακών νόμων και εξαιρούμασταν και από κάποια άλλα προγράμματα.</w:t>
      </w:r>
    </w:p>
    <w:p w14:paraId="6FA9DD47"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Σαφώς η μείωση της τιμής του ρεύματος γ</w:t>
      </w:r>
      <w:r>
        <w:rPr>
          <w:rFonts w:eastAsia="Times New Roman" w:cs="Times New Roman"/>
          <w:szCs w:val="24"/>
        </w:rPr>
        <w:t>ια οικιακή κατανάλωση, όπως σας είπα, είναι θετικό και θα ανακουφίσει. Αυτή δεν είναι η μεγαλύτερη αγωνία των δυτικομακεδόνων. Η μεγαλύτερη αγωνία μας είναι οι θέσεις εργασίας και απασχόλησης, που δυστυχώς δεν απολάμβαναν κίνητρα οι επιχειρηματίες για να δ</w:t>
      </w:r>
      <w:r>
        <w:rPr>
          <w:rFonts w:eastAsia="Times New Roman" w:cs="Times New Roman"/>
          <w:szCs w:val="24"/>
        </w:rPr>
        <w:t xml:space="preserve">ημιουργήσουν, εξαιτίας αυτής της λιγνιτικής υπερδραστηριότητας της ΔΕΗ στην περιοχή μας. Αυτό λοιπόν, όμως, το φαινόμενο μέχρι στιγμής δεν το αντιμετωπίζουμε. Και μιλάω σε δεύτερο ενικό, γιατί θεωρώ ότι είμαστε ομοιοπαθείς. Θεωρώ ότι κι εσείς θέλετε να το </w:t>
      </w:r>
      <w:r>
        <w:rPr>
          <w:rFonts w:eastAsia="Times New Roman" w:cs="Times New Roman"/>
          <w:szCs w:val="24"/>
        </w:rPr>
        <w:t xml:space="preserve">λύσετε. </w:t>
      </w:r>
    </w:p>
    <w:p w14:paraId="6FA9DD48"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Εδώ, λοιπόν, επισημαίνω και προτείνω και προτρέπω να δώσουμε μεγαλύτερη έμφαση και σύντομα να φέρετε ένα ειδικό τιμολόγιο για την επιχειρηματική κατανάλωση ενέργειας, για δραστηριότητες δηλαδή επιχειρηματικής παραγωγικής φύσεως που να έχουν ένα ει</w:t>
      </w:r>
      <w:r>
        <w:rPr>
          <w:rFonts w:eastAsia="Times New Roman" w:cs="Times New Roman"/>
          <w:szCs w:val="24"/>
        </w:rPr>
        <w:t xml:space="preserve">δικό τιμολόγιο ενεργειακό στις περιοχές αυτές που πλήττονται περιβαλλοντικά, αλλά και αναπτυξιακά. </w:t>
      </w:r>
    </w:p>
    <w:p w14:paraId="6FA9DD49"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Προς αυτήν την κατεύθυνση, είχα καταθέσει από το 2006 ακόμα, στον τότε Υπουργό, τον κ. Σιούφα, μια πρόταση για τη δημιουργία ενός κέντρου ενεργειακών εξελίξ</w:t>
      </w:r>
      <w:r>
        <w:rPr>
          <w:rFonts w:eastAsia="Times New Roman" w:cs="Times New Roman"/>
          <w:szCs w:val="24"/>
        </w:rPr>
        <w:t xml:space="preserve">εων στην </w:t>
      </w:r>
      <w:r>
        <w:rPr>
          <w:rFonts w:eastAsia="Times New Roman" w:cs="Times New Roman"/>
          <w:szCs w:val="24"/>
        </w:rPr>
        <w:t xml:space="preserve">κεντρική </w:t>
      </w:r>
      <w:r>
        <w:rPr>
          <w:rFonts w:eastAsia="Times New Roman" w:cs="Times New Roman"/>
          <w:szCs w:val="24"/>
        </w:rPr>
        <w:t xml:space="preserve">Μακεδονία με έδρα την Κοζάνη και την Πτολεμαΐδα, τον άξονα αυτόν. Η σκέψη ήταν να μετεξελίξουμε το ενεργειακό κέντρο της χώρας που βασίζεται στον λιγνίτη </w:t>
      </w:r>
      <w:r>
        <w:rPr>
          <w:rFonts w:eastAsia="Times New Roman" w:cs="Times New Roman"/>
          <w:szCs w:val="24"/>
        </w:rPr>
        <w:t xml:space="preserve">σ’ </w:t>
      </w:r>
      <w:r>
        <w:rPr>
          <w:rFonts w:eastAsia="Times New Roman" w:cs="Times New Roman"/>
          <w:szCs w:val="24"/>
        </w:rPr>
        <w:t>ένα κέντρο ενεργειακών εξελίξεων, όπου θα φιλοξενούσε όλες τις τεχνολογίες παραγω</w:t>
      </w:r>
      <w:r>
        <w:rPr>
          <w:rFonts w:eastAsia="Times New Roman" w:cs="Times New Roman"/>
          <w:szCs w:val="24"/>
        </w:rPr>
        <w:t>γής ενέργειας σύγχρονης μορφής και από τον λιγνίτη, αλλά και από άλλες μορφές, όπως τις ανανεώσιμες πηγές, την τεχνολογία του υδρογόνου, τεχνολογίες κίνησης που θα βρίσκουν ολοένα και περισσότερο εφαρμογές στη χώρας μας, ώστε αυτές οι τεχνολογίες να υποδέχ</w:t>
      </w:r>
      <w:r>
        <w:rPr>
          <w:rFonts w:eastAsia="Times New Roman" w:cs="Times New Roman"/>
          <w:szCs w:val="24"/>
        </w:rPr>
        <w:t xml:space="preserve">ονται στη χώρα μας μέσω μεταφοράς τεχνογνωσίας ή μέσω ανάπτυξης τεχνολογικής έρευνας στην περιοχή. Έχουμε το Πανεπιστήμιο, το ΤΕΙ, το ΙΤΕΣΚ. </w:t>
      </w:r>
    </w:p>
    <w:p w14:paraId="6FA9DD4A"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Αυτή η έρευνα, που θα δίνει κάποια αποτελέσματα, να βρίσκει εφαρμογή </w:t>
      </w:r>
      <w:r>
        <w:rPr>
          <w:rFonts w:eastAsia="Times New Roman" w:cs="Times New Roman"/>
          <w:szCs w:val="24"/>
        </w:rPr>
        <w:t xml:space="preserve">σ’ </w:t>
      </w:r>
      <w:r>
        <w:rPr>
          <w:rFonts w:eastAsia="Times New Roman" w:cs="Times New Roman"/>
          <w:szCs w:val="24"/>
        </w:rPr>
        <w:t>ένα ειδικό θεσμικό πλαίσιο διοίκησης και ο</w:t>
      </w:r>
      <w:r>
        <w:rPr>
          <w:rFonts w:eastAsia="Times New Roman" w:cs="Times New Roman"/>
          <w:szCs w:val="24"/>
        </w:rPr>
        <w:t xml:space="preserve">ικονομίας στην περιοχή της </w:t>
      </w:r>
      <w:r>
        <w:rPr>
          <w:rFonts w:eastAsia="Times New Roman" w:cs="Times New Roman"/>
          <w:szCs w:val="24"/>
        </w:rPr>
        <w:t xml:space="preserve">δυτικής </w:t>
      </w:r>
      <w:r>
        <w:rPr>
          <w:rFonts w:eastAsia="Times New Roman" w:cs="Times New Roman"/>
          <w:szCs w:val="24"/>
        </w:rPr>
        <w:t xml:space="preserve">Μακεδονίας, όπου </w:t>
      </w:r>
      <w:r>
        <w:rPr>
          <w:rFonts w:eastAsia="Times New Roman" w:cs="Times New Roman"/>
          <w:szCs w:val="24"/>
        </w:rPr>
        <w:t xml:space="preserve">μ’ </w:t>
      </w:r>
      <w:r>
        <w:rPr>
          <w:rFonts w:eastAsia="Times New Roman" w:cs="Times New Roman"/>
          <w:szCs w:val="24"/>
        </w:rPr>
        <w:t xml:space="preserve">αυτά τα ευνοϊκά κριτήρια και κίνητρα να έρχονται και να επενδύουν επιχειρήσεις και να παράγουν αυτόν τον εξοπλισμό. </w:t>
      </w:r>
    </w:p>
    <w:p w14:paraId="6FA9DD4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Κύριοι Υπουργοί, θεωρώ ότι δεν είναι το μείζον να ανακουφίσουμε την κατανάλωση, αλλά</w:t>
      </w:r>
      <w:r>
        <w:rPr>
          <w:rFonts w:eastAsia="Times New Roman" w:cs="Times New Roman"/>
          <w:szCs w:val="24"/>
        </w:rPr>
        <w:t xml:space="preserve"> να δώσουμε κίνητρα σε επενδύσεις ενεργειακού χαρακτήρα και περιεχομένου στην περιοχή της </w:t>
      </w:r>
      <w:r>
        <w:rPr>
          <w:rFonts w:eastAsia="Times New Roman" w:cs="Times New Roman"/>
          <w:szCs w:val="24"/>
        </w:rPr>
        <w:t xml:space="preserve">δυτικής </w:t>
      </w:r>
      <w:r>
        <w:rPr>
          <w:rFonts w:eastAsia="Times New Roman" w:cs="Times New Roman"/>
          <w:szCs w:val="24"/>
        </w:rPr>
        <w:t xml:space="preserve">Μακεδονίας. Βασικές αρχές μέσα </w:t>
      </w:r>
      <w:r>
        <w:rPr>
          <w:rFonts w:eastAsia="Times New Roman" w:cs="Times New Roman"/>
          <w:szCs w:val="24"/>
        </w:rPr>
        <w:t xml:space="preserve">απ’ </w:t>
      </w:r>
      <w:r>
        <w:rPr>
          <w:rFonts w:eastAsia="Times New Roman" w:cs="Times New Roman"/>
          <w:szCs w:val="24"/>
        </w:rPr>
        <w:t xml:space="preserve">αυτήν την πρόταση της δημιουργίας του κέντρου ενεργειακών εξελίξεων είναι να διατηρήσει η </w:t>
      </w:r>
      <w:r>
        <w:rPr>
          <w:rFonts w:eastAsia="Times New Roman" w:cs="Times New Roman"/>
          <w:szCs w:val="24"/>
        </w:rPr>
        <w:t xml:space="preserve">δυτική </w:t>
      </w:r>
      <w:r>
        <w:rPr>
          <w:rFonts w:eastAsia="Times New Roman" w:cs="Times New Roman"/>
          <w:szCs w:val="24"/>
        </w:rPr>
        <w:t>Μακεδονία την ενεργειακή ταυτότητα, που εδώ και χρόνια έχει κατακτήσει. Διότι όσο συρρικνώνεται ο λιγνίτης, τόσο μειώνονται οι θέσεις εργασίας, τόσο μειώνονται οι μεγαβατόρες που παράγονται, τόσο αποδυναμώνεται αυτή η ταυτότητα. Αυτό μπορούμε να το ενισχύσ</w:t>
      </w:r>
      <w:r>
        <w:rPr>
          <w:rFonts w:eastAsia="Times New Roman" w:cs="Times New Roman"/>
          <w:szCs w:val="24"/>
        </w:rPr>
        <w:t xml:space="preserve">ουμε με αυτές τις δράσεις που είπα. </w:t>
      </w:r>
    </w:p>
    <w:p w14:paraId="6FA9DD4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Επίσης, δεύτερη επιδίωξη είναι να διατηρήσουμε τις υφιστάμενες θέσεις εργασίας, που σήμερα βασίζονται στην ηλεκτροπαραγωγή. Αυτές, όμως, που θα χαθούν, να αποκατασταθούν από άλλες βιομηχανικές ή βιοτεχνικού χαρακτήρα θέ</w:t>
      </w:r>
      <w:r>
        <w:rPr>
          <w:rFonts w:eastAsia="Times New Roman" w:cs="Times New Roman"/>
          <w:szCs w:val="24"/>
        </w:rPr>
        <w:t xml:space="preserve">σεις εργασίας, που θα βασίζονται πάλι στην ενέργεια, στον εξοπλισμό τον ενεργειακό και στις σύγχρονες μορφές. </w:t>
      </w:r>
    </w:p>
    <w:p w14:paraId="6FA9DD4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Τρίτον, να αποδεχθούμε και να αναγνωρίσουμε εδώ, μέσα στη Βουλή, ότι η </w:t>
      </w:r>
      <w:r>
        <w:rPr>
          <w:rFonts w:eastAsia="Times New Roman" w:cs="Times New Roman"/>
          <w:szCs w:val="24"/>
        </w:rPr>
        <w:t xml:space="preserve">δυτική </w:t>
      </w:r>
      <w:r>
        <w:rPr>
          <w:rFonts w:eastAsia="Times New Roman" w:cs="Times New Roman"/>
          <w:szCs w:val="24"/>
        </w:rPr>
        <w:t>Μακεδονία θα είναι η ενεργειακή περιφέρεια της χώρας και αυτή θα εκ</w:t>
      </w:r>
      <w:r>
        <w:rPr>
          <w:rFonts w:eastAsia="Times New Roman" w:cs="Times New Roman"/>
          <w:szCs w:val="24"/>
        </w:rPr>
        <w:t>προσωπεί, όταν θα χρειαστεί να εκπροσωπεί αυτός ο φορέας, τη χώρα διεθνώς. Διότι γίνονται πολλά συμβούλια, πολλά συνέδρια σε χώρες ανά τον κόσμο που λαμβάνονται αποφάσεις, συζητούνται οι εξελίξεις και σε αρκετές περιπτώσεις ήταν -και εκτιμώ ότι και τώρα πα</w:t>
      </w:r>
      <w:r>
        <w:rPr>
          <w:rFonts w:eastAsia="Times New Roman" w:cs="Times New Roman"/>
          <w:szCs w:val="24"/>
        </w:rPr>
        <w:t xml:space="preserve">ραμένει- απούσα η χώρα. </w:t>
      </w:r>
      <w:r>
        <w:rPr>
          <w:rFonts w:eastAsia="Times New Roman" w:cs="Times New Roman"/>
          <w:szCs w:val="24"/>
        </w:rPr>
        <w:t>Σ’</w:t>
      </w:r>
      <w:r>
        <w:rPr>
          <w:rFonts w:eastAsia="Times New Roman" w:cs="Times New Roman"/>
          <w:szCs w:val="24"/>
        </w:rPr>
        <w:t xml:space="preserve"> ένα τέτοιο συνέδριο συμμετείχα άλλωστε στη Νίκαια της Γαλλίας, που αφορούσε </w:t>
      </w:r>
      <w:r>
        <w:rPr>
          <w:rFonts w:eastAsia="Times New Roman" w:cs="Times New Roman"/>
          <w:szCs w:val="24"/>
        </w:rPr>
        <w:t>σ</w:t>
      </w:r>
      <w:r>
        <w:rPr>
          <w:rFonts w:eastAsia="Times New Roman" w:cs="Times New Roman"/>
          <w:szCs w:val="24"/>
        </w:rPr>
        <w:t xml:space="preserve">την τεχνολογία του υδρογόνου και </w:t>
      </w:r>
      <w:r>
        <w:rPr>
          <w:rFonts w:eastAsia="Times New Roman" w:cs="Times New Roman"/>
          <w:szCs w:val="24"/>
        </w:rPr>
        <w:t>σ</w:t>
      </w:r>
      <w:r>
        <w:rPr>
          <w:rFonts w:eastAsia="Times New Roman" w:cs="Times New Roman"/>
          <w:szCs w:val="24"/>
        </w:rPr>
        <w:t xml:space="preserve">την ηλεκτροκίνηση και </w:t>
      </w:r>
      <w:r>
        <w:rPr>
          <w:rFonts w:eastAsia="Times New Roman" w:cs="Times New Roman"/>
          <w:szCs w:val="24"/>
        </w:rPr>
        <w:t>σ</w:t>
      </w:r>
      <w:r>
        <w:rPr>
          <w:rFonts w:eastAsia="Times New Roman" w:cs="Times New Roman"/>
          <w:szCs w:val="24"/>
        </w:rPr>
        <w:t xml:space="preserve">τα καύσιμα. </w:t>
      </w:r>
    </w:p>
    <w:p w14:paraId="6FA9DD4E"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r>
        <w:rPr>
          <w:rFonts w:eastAsia="Times New Roman" w:cs="Times New Roman"/>
          <w:szCs w:val="24"/>
        </w:rPr>
        <w:t xml:space="preserve">) </w:t>
      </w:r>
    </w:p>
    <w:p w14:paraId="6FA9DD4F"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6FA9DD50"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Τέταρτον, μια άλλη βασική αρχή που μπορούμε να εξυπηρετήσουμε μέσα από το κέντρο ενεργειακών εξελίξεων στη </w:t>
      </w:r>
      <w:r>
        <w:rPr>
          <w:rFonts w:eastAsia="Times New Roman" w:cs="Times New Roman"/>
          <w:szCs w:val="24"/>
        </w:rPr>
        <w:t xml:space="preserve">δυτική </w:t>
      </w:r>
      <w:r>
        <w:rPr>
          <w:rFonts w:eastAsia="Times New Roman" w:cs="Times New Roman"/>
          <w:szCs w:val="24"/>
        </w:rPr>
        <w:t xml:space="preserve">Μακεδονία είναι ο ενεργειακός σχεδιασμός. Όσον αφορά </w:t>
      </w:r>
      <w:r>
        <w:rPr>
          <w:rFonts w:eastAsia="Times New Roman" w:cs="Times New Roman"/>
          <w:szCs w:val="24"/>
        </w:rPr>
        <w:t>σ’</w:t>
      </w:r>
      <w:r>
        <w:rPr>
          <w:rFonts w:eastAsia="Times New Roman" w:cs="Times New Roman"/>
          <w:szCs w:val="24"/>
        </w:rPr>
        <w:t xml:space="preserve"> αυτόν τον περιβόητο ενεργειακό σχεδιασμό, θεσμικά –αν θέλ</w:t>
      </w:r>
      <w:r>
        <w:rPr>
          <w:rFonts w:eastAsia="Times New Roman" w:cs="Times New Roman"/>
          <w:szCs w:val="24"/>
        </w:rPr>
        <w:t xml:space="preserve">ετε- και συμβολικά, καλό είναι η πρώτη συνεδρίαση της </w:t>
      </w:r>
      <w:r>
        <w:rPr>
          <w:rFonts w:eastAsia="Times New Roman" w:cs="Times New Roman"/>
          <w:szCs w:val="24"/>
        </w:rPr>
        <w:t xml:space="preserve">επιτροπής </w:t>
      </w:r>
      <w:r>
        <w:rPr>
          <w:rFonts w:eastAsia="Times New Roman" w:cs="Times New Roman"/>
          <w:szCs w:val="24"/>
        </w:rPr>
        <w:t xml:space="preserve">αυτής να λαμβάνει χώρα στη </w:t>
      </w:r>
      <w:r>
        <w:rPr>
          <w:rFonts w:eastAsia="Times New Roman" w:cs="Times New Roman"/>
          <w:szCs w:val="24"/>
        </w:rPr>
        <w:t xml:space="preserve">δυτική </w:t>
      </w:r>
      <w:r>
        <w:rPr>
          <w:rFonts w:eastAsia="Times New Roman" w:cs="Times New Roman"/>
          <w:szCs w:val="24"/>
        </w:rPr>
        <w:t>Μακεδονία και να δίνει αυτές τις κατευθύνσεις προς μεγιστοποίηση, κατ</w:t>
      </w:r>
      <w:r>
        <w:rPr>
          <w:rFonts w:eastAsia="Times New Roman" w:cs="Times New Roman"/>
          <w:szCs w:val="24"/>
        </w:rPr>
        <w:t xml:space="preserve">’ </w:t>
      </w:r>
      <w:r>
        <w:rPr>
          <w:rFonts w:eastAsia="Times New Roman" w:cs="Times New Roman"/>
          <w:szCs w:val="24"/>
        </w:rPr>
        <w:t>αρχάς, της ενεργειακής αυτάρκειας στη χώρα, αλλά και οι παραγωγικές δραστηριότητες προς</w:t>
      </w:r>
      <w:r>
        <w:rPr>
          <w:rFonts w:eastAsia="Times New Roman" w:cs="Times New Roman"/>
          <w:szCs w:val="24"/>
        </w:rPr>
        <w:t xml:space="preserve"> αυτήν την κατεύθυνση, </w:t>
      </w:r>
      <w:r>
        <w:rPr>
          <w:rFonts w:eastAsia="Times New Roman" w:cs="Times New Roman"/>
          <w:szCs w:val="24"/>
        </w:rPr>
        <w:t xml:space="preserve">σ’ </w:t>
      </w:r>
      <w:r>
        <w:rPr>
          <w:rFonts w:eastAsia="Times New Roman" w:cs="Times New Roman"/>
          <w:szCs w:val="24"/>
        </w:rPr>
        <w:t xml:space="preserve">αυτόν τον στόχο, να λαμβάνουν χώρα και ερευνητικά και παραγωγικά στη </w:t>
      </w:r>
      <w:r>
        <w:rPr>
          <w:rFonts w:eastAsia="Times New Roman" w:cs="Times New Roman"/>
          <w:szCs w:val="24"/>
        </w:rPr>
        <w:t xml:space="preserve">δυτική </w:t>
      </w:r>
      <w:r>
        <w:rPr>
          <w:rFonts w:eastAsia="Times New Roman" w:cs="Times New Roman"/>
          <w:szCs w:val="24"/>
        </w:rPr>
        <w:t xml:space="preserve">Μακεδονία. </w:t>
      </w:r>
    </w:p>
    <w:p w14:paraId="6FA9DD51"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Αυτήν την πρόταση την είχα καταθέσει και στον προκάτοχό σας, κύριε Υπουργέ, τον κ. Σκουρλέτη. Εκτιμώ ότι έχει ένα ουσιαστικό περιεχόμενο. </w:t>
      </w:r>
      <w:r>
        <w:rPr>
          <w:rFonts w:eastAsia="Times New Roman" w:cs="Times New Roman"/>
          <w:szCs w:val="24"/>
          <w:lang w:val="en-US"/>
        </w:rPr>
        <w:t>N</w:t>
      </w:r>
      <w:r>
        <w:rPr>
          <w:rFonts w:eastAsia="Times New Roman" w:cs="Times New Roman"/>
          <w:szCs w:val="24"/>
        </w:rPr>
        <w:t>α σ</w:t>
      </w:r>
      <w:r>
        <w:rPr>
          <w:rFonts w:eastAsia="Times New Roman" w:cs="Times New Roman"/>
          <w:szCs w:val="24"/>
        </w:rPr>
        <w:t>υνεχίσετε αυτή</w:t>
      </w:r>
      <w:r>
        <w:rPr>
          <w:rFonts w:eastAsia="Times New Roman" w:cs="Times New Roman"/>
          <w:szCs w:val="24"/>
        </w:rPr>
        <w:t>ν</w:t>
      </w:r>
      <w:r>
        <w:rPr>
          <w:rFonts w:eastAsia="Times New Roman" w:cs="Times New Roman"/>
          <w:szCs w:val="24"/>
        </w:rPr>
        <w:t xml:space="preserve"> τη συζήτηση, αυτόν τον διάλογo και να καταλήξουμε </w:t>
      </w:r>
      <w:r>
        <w:rPr>
          <w:rFonts w:eastAsia="Times New Roman" w:cs="Times New Roman"/>
          <w:szCs w:val="24"/>
        </w:rPr>
        <w:t xml:space="preserve">σ’ </w:t>
      </w:r>
      <w:r>
        <w:rPr>
          <w:rFonts w:eastAsia="Times New Roman" w:cs="Times New Roman"/>
          <w:szCs w:val="24"/>
        </w:rPr>
        <w:t>ένα αποτέλεσμα, στο πλαίσιο αυτής της συλλογικής αποτελεσματικότητας, που είπα και στην αρχή της ομιλίας μου.</w:t>
      </w:r>
    </w:p>
    <w:p w14:paraId="6FA9DD52"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Σας ευχαριστώ πολύ, κύριε Πρόεδρε, που κάνετε και αποδεκτό το αίτημα για εκπρ</w:t>
      </w:r>
      <w:r>
        <w:rPr>
          <w:rFonts w:eastAsia="Times New Roman" w:cs="Times New Roman"/>
          <w:szCs w:val="24"/>
        </w:rPr>
        <w:t xml:space="preserve">όθεσμη ομιλία. </w:t>
      </w:r>
    </w:p>
    <w:p w14:paraId="6FA9DD53"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Λαζαρίδη, έχετε τον λόγο από τη θέση σας, για δύο λεπτά.</w:t>
      </w:r>
    </w:p>
    <w:p w14:paraId="6FA9DD54"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Σας ευχαριστώ, κύριε Πρόεδρε, τόσο χρόνο θέλω, δύο με τρία λεπτά. </w:t>
      </w:r>
    </w:p>
    <w:p w14:paraId="6FA9DD55"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Θα ήθελα για άλλη μια φορά, όπως είπα και στην πρωτολογία</w:t>
      </w:r>
      <w:r>
        <w:rPr>
          <w:rFonts w:eastAsia="Times New Roman" w:cs="Times New Roman"/>
          <w:szCs w:val="24"/>
        </w:rPr>
        <w:t xml:space="preserve"> μου, να τονίσω και πάλι ότι το νομοσχέδιο πράγματι είναι ένα θετικό νομοσχέδιο, όπως επισήμαναν άλλωστε οι εκπρόσωποι των φορέων. Αντιμετωπίζει με εντιμότητα τον πολίτη και δίνει τη δυνατότητα </w:t>
      </w:r>
      <w:r>
        <w:rPr>
          <w:rFonts w:eastAsia="Times New Roman" w:cs="Times New Roman"/>
          <w:szCs w:val="24"/>
        </w:rPr>
        <w:t xml:space="preserve">σ’ </w:t>
      </w:r>
      <w:r>
        <w:rPr>
          <w:rFonts w:eastAsia="Times New Roman" w:cs="Times New Roman"/>
          <w:szCs w:val="24"/>
        </w:rPr>
        <w:t xml:space="preserve">όλους τους πολίτες να γίνουν οι ίδιοι παραγωγοί ηλεκτρικής </w:t>
      </w:r>
      <w:r>
        <w:rPr>
          <w:rFonts w:eastAsia="Times New Roman" w:cs="Times New Roman"/>
          <w:szCs w:val="24"/>
        </w:rPr>
        <w:t xml:space="preserve">ενέργειας, μέσα από ομάδες και όχι μονάχα οι επαγγελματίες, δηλαδή είτε αγρότες είτε επιχειρηματίες κ.λπ., αλλά και τα νοικοκυριά. Ακόμα και μέσα στα αστικά κέντρα έχουν τη δυνατότητα τα σπίτια, τα νοικοκυριά, οι πολυκατοικίες κ.λπ., να κάνουν χρήση αυτής </w:t>
      </w:r>
      <w:r>
        <w:rPr>
          <w:rFonts w:eastAsia="Times New Roman" w:cs="Times New Roman"/>
          <w:szCs w:val="24"/>
        </w:rPr>
        <w:t>της δυνατότητας.</w:t>
      </w:r>
    </w:p>
    <w:p w14:paraId="6FA9DD56"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Για άλλη μια φορά άκουσα βέβαια, τον εκπρόσωπο εδώ του </w:t>
      </w:r>
      <w:r>
        <w:rPr>
          <w:rFonts w:eastAsia="Times New Roman" w:cs="Times New Roman"/>
        </w:rPr>
        <w:t>ΠΑΣΟΚ</w:t>
      </w:r>
      <w:r>
        <w:rPr>
          <w:rFonts w:eastAsia="Times New Roman" w:cs="Times New Roman"/>
          <w:szCs w:val="24"/>
        </w:rPr>
        <w:t>… Βέβαια τώρα πώς θα το πούμε; ΠΑΣΟΚ θα το πούμε, Δημοκρατική Συμπαράταξη; Τώρα βέβαια έχει και καινούριο όνομα ΚΙΝΑ, Κίνημα Αλλαγής και ξέρετε πολλά ονόματα…</w:t>
      </w:r>
    </w:p>
    <w:p w14:paraId="6FA9DD57"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ΣΩΚΡΑΤΗΣ ΦΑΜΕΛΛΟΣ (Α</w:t>
      </w:r>
      <w:r>
        <w:rPr>
          <w:rFonts w:eastAsia="Times New Roman" w:cs="Times New Roman"/>
          <w:b/>
          <w:szCs w:val="24"/>
        </w:rPr>
        <w:t>ναπληρωτής Υπουργός Περιβάλλοντος και Ενέργειας):</w:t>
      </w:r>
      <w:r>
        <w:rPr>
          <w:rFonts w:eastAsia="Times New Roman" w:cs="Times New Roman"/>
          <w:szCs w:val="24"/>
        </w:rPr>
        <w:t xml:space="preserve"> Το ΑΦΜ έχει σημασία! </w:t>
      </w:r>
    </w:p>
    <w:p w14:paraId="6FA9DD58"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Εκεί είναι ακριβώς το πρόβλημα. Γιατί, όπως είπα και το πρωί στην πρωτολογία μου, από το 2011 τα δάνεια των δύο κομμάτων δεν εξυπηρετούνται. </w:t>
      </w:r>
    </w:p>
    <w:p w14:paraId="6FA9DD59"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b/>
          <w:szCs w:val="24"/>
        </w:rPr>
        <w:t>(Αναπληρωτής Υπουργός Περιβάλλοντος και Ενέργειας):</w:t>
      </w:r>
      <w:r>
        <w:rPr>
          <w:rFonts w:eastAsia="Times New Roman" w:cs="Times New Roman"/>
          <w:szCs w:val="24"/>
        </w:rPr>
        <w:t xml:space="preserve"> Ακριβώς.</w:t>
      </w:r>
    </w:p>
    <w:p w14:paraId="6FA9DD5A"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Οπότε, θα πρέπει να τους αντιμετωπίζουμε με ιδιαίτερη προσοχή. Κάνουν δηλαδή </w:t>
      </w:r>
      <w:r>
        <w:rPr>
          <w:rFonts w:eastAsia="Times New Roman" w:cs="Times New Roman"/>
          <w:szCs w:val="24"/>
        </w:rPr>
        <w:t xml:space="preserve">αντιπολίτευση </w:t>
      </w:r>
      <w:r>
        <w:rPr>
          <w:rFonts w:eastAsia="Times New Roman" w:cs="Times New Roman"/>
          <w:szCs w:val="24"/>
        </w:rPr>
        <w:t xml:space="preserve">για την </w:t>
      </w:r>
      <w:r>
        <w:rPr>
          <w:rFonts w:eastAsia="Times New Roman" w:cs="Times New Roman"/>
          <w:szCs w:val="24"/>
        </w:rPr>
        <w:t>αντιπολίτευση</w:t>
      </w:r>
      <w:r>
        <w:rPr>
          <w:rFonts w:eastAsia="Times New Roman" w:cs="Times New Roman"/>
          <w:szCs w:val="24"/>
        </w:rPr>
        <w:t xml:space="preserve">. </w:t>
      </w:r>
    </w:p>
    <w:p w14:paraId="6FA9DD5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Έγιναν κάποια σχόλια για τα </w:t>
      </w:r>
      <w:r>
        <w:rPr>
          <w:rFonts w:eastAsia="Times New Roman" w:cs="Times New Roman"/>
          <w:szCs w:val="24"/>
        </w:rPr>
        <w:t>καζίνα</w:t>
      </w:r>
      <w:r>
        <w:rPr>
          <w:rFonts w:eastAsia="Times New Roman" w:cs="Times New Roman"/>
          <w:szCs w:val="24"/>
        </w:rPr>
        <w:t xml:space="preserve">. Εγώ προσωπικά είμαι εναντίον των </w:t>
      </w:r>
      <w:r>
        <w:rPr>
          <w:rFonts w:eastAsia="Times New Roman" w:cs="Times New Roman"/>
          <w:szCs w:val="24"/>
        </w:rPr>
        <w:t>καζίνων</w:t>
      </w:r>
      <w:r>
        <w:rPr>
          <w:rFonts w:eastAsia="Times New Roman" w:cs="Times New Roman"/>
          <w:szCs w:val="24"/>
        </w:rPr>
        <w:t xml:space="preserve">. Όμως, τα </w:t>
      </w:r>
      <w:r>
        <w:rPr>
          <w:rFonts w:eastAsia="Times New Roman" w:cs="Times New Roman"/>
          <w:szCs w:val="24"/>
        </w:rPr>
        <w:t xml:space="preserve">καζίνα </w:t>
      </w:r>
      <w:r>
        <w:rPr>
          <w:rFonts w:eastAsia="Times New Roman" w:cs="Times New Roman"/>
          <w:szCs w:val="24"/>
        </w:rPr>
        <w:t>ποιοι τα νομιμοποίησαν και τα έφεραν σε αυτή</w:t>
      </w:r>
      <w:r>
        <w:rPr>
          <w:rFonts w:eastAsia="Times New Roman" w:cs="Times New Roman"/>
          <w:szCs w:val="24"/>
        </w:rPr>
        <w:t>ν</w:t>
      </w:r>
      <w:r>
        <w:rPr>
          <w:rFonts w:eastAsia="Times New Roman" w:cs="Times New Roman"/>
          <w:szCs w:val="24"/>
        </w:rPr>
        <w:t xml:space="preserve"> τη χώρα; Ποιοι άνοιξαν τα </w:t>
      </w:r>
      <w:r>
        <w:rPr>
          <w:rFonts w:eastAsia="Times New Roman" w:cs="Times New Roman"/>
          <w:szCs w:val="24"/>
        </w:rPr>
        <w:t>καζίνα</w:t>
      </w:r>
      <w:r>
        <w:rPr>
          <w:rFonts w:eastAsia="Times New Roman" w:cs="Times New Roman"/>
          <w:szCs w:val="24"/>
        </w:rPr>
        <w:t xml:space="preserve">; Τα δύο αυτά κόμματα, η Νέα Δημοκρατία και το ΠΑΣΟΚ. Και κουνούν τώρα το δάχτυλο για τα </w:t>
      </w:r>
      <w:r>
        <w:rPr>
          <w:rFonts w:eastAsia="Times New Roman" w:cs="Times New Roman"/>
          <w:szCs w:val="24"/>
        </w:rPr>
        <w:t>καζίνα</w:t>
      </w:r>
      <w:r>
        <w:rPr>
          <w:rFonts w:eastAsia="Times New Roman" w:cs="Times New Roman"/>
          <w:szCs w:val="24"/>
        </w:rPr>
        <w:t xml:space="preserve">. </w:t>
      </w:r>
    </w:p>
    <w:p w14:paraId="6FA9DD5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Μα, η ίδρυση καζίνου</w:t>
      </w:r>
      <w:r>
        <w:rPr>
          <w:rFonts w:eastAsia="Times New Roman" w:cs="Times New Roman"/>
          <w:szCs w:val="24"/>
        </w:rPr>
        <w:t xml:space="preserve"> περιέχεται και στην επένδυση του Ελληνικού. Δηλαδή, τι θα γινόταν; Εάν δεν δοθεί η δυνατότητα να γίνει καζίνο, κινδυνεύει η επένδυση του Ελληνικού. Αυτοί δεν μιλούσαν προηγουμένως, πριν από μερικές εβδομάδες, για την επένδυση του Ελληνικού;</w:t>
      </w:r>
    </w:p>
    <w:p w14:paraId="6FA9DD5D" w14:textId="77777777" w:rsidR="00C930AA" w:rsidRDefault="00077D26">
      <w:pPr>
        <w:spacing w:after="0" w:line="600" w:lineRule="auto"/>
        <w:ind w:firstLine="720"/>
        <w:jc w:val="both"/>
        <w:rPr>
          <w:rFonts w:eastAsia="Times New Roman"/>
          <w:bCs/>
        </w:rPr>
      </w:pPr>
      <w:r>
        <w:rPr>
          <w:rFonts w:eastAsia="Times New Roman"/>
          <w:bCs/>
        </w:rPr>
        <w:t>(Στο σημείο αυ</w:t>
      </w:r>
      <w:r>
        <w:rPr>
          <w:rFonts w:eastAsia="Times New Roman"/>
          <w:bCs/>
        </w:rPr>
        <w:t>τό κτυπάει το κουδούνι λήξεως του χρόνου ομιλίας του κυρίου Βουλευτή)</w:t>
      </w:r>
    </w:p>
    <w:p w14:paraId="6FA9DD5E"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Κλείνω σε λιγότερο από ένα λεπτό, κύριε Πρόεδρε.</w:t>
      </w:r>
    </w:p>
    <w:p w14:paraId="6FA9DD5F"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Θα ήθελα να θυμίσω ότι την υπόθεση ΑΠΕ την είχαν αντιμετωπίσει με έναν τρόπο που εξέθετε και τους πολίτες, αλλά και την ίδια τη ΔΕΗ. Έκαν</w:t>
      </w:r>
      <w:r>
        <w:rPr>
          <w:rFonts w:eastAsia="Times New Roman" w:cs="Times New Roman"/>
          <w:szCs w:val="24"/>
        </w:rPr>
        <w:t>αν συμβόλαια, υποχρέωσαν τη ΔΕΗ να κάνει συμβόλαια και να αγοράζει την ηλεκτρική ενέργεια από τις ΑΠΕ στην τριπλάσια τιμή από ό,τι αγόραζε η αντίστοιχη γερμανική ΔΕΗ από τους παραγωγούς φωτοβολταϊκών. Ξέρετε, η δική μας η χώρα έχει την τριπλάσια ηλιοφάνεια</w:t>
      </w:r>
      <w:r>
        <w:rPr>
          <w:rFonts w:eastAsia="Times New Roman" w:cs="Times New Roman"/>
          <w:szCs w:val="24"/>
        </w:rPr>
        <w:t xml:space="preserve">, δηλαδή έπρεπε να λειτουργούσαν αντίστροφα τα πράγματα και εμείς να αγοράζαμε από τους παραγωγούς στο ένα τρίτο από ό,τι αγόραζε η γερμανική ΔΕΗ. Και αυτοί υπέγραψαν τέτοια συμβόλαια. Μιλάμε για τραγικά πράγματα. </w:t>
      </w:r>
    </w:p>
    <w:p w14:paraId="6FA9DD60"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Εν πάση περιπτώσει, εγώ θα κλείσω εδώ λέγ</w:t>
      </w:r>
      <w:r>
        <w:rPr>
          <w:rFonts w:eastAsia="Times New Roman" w:cs="Times New Roman"/>
          <w:szCs w:val="24"/>
        </w:rPr>
        <w:t xml:space="preserve">οντας ότι πρέπει να προσέξουμε τη </w:t>
      </w:r>
      <w:r>
        <w:rPr>
          <w:rFonts w:eastAsia="Times New Roman" w:cs="Times New Roman"/>
          <w:szCs w:val="24"/>
        </w:rPr>
        <w:t xml:space="preserve">δυτική </w:t>
      </w:r>
      <w:r>
        <w:rPr>
          <w:rFonts w:eastAsia="Times New Roman" w:cs="Times New Roman"/>
          <w:szCs w:val="24"/>
        </w:rPr>
        <w:t xml:space="preserve">Μακεδονία. Πράγματι, η εξάρτηση από την παραγωγή ηλεκτρικής ενέργειας και της εξαγωγής και διαχείρισης λιγνίτη είναι μεγάλη και φτάνει στο 25%, το ξέρετε αυτό, στη </w:t>
      </w:r>
      <w:r>
        <w:rPr>
          <w:rFonts w:eastAsia="Times New Roman" w:cs="Times New Roman"/>
          <w:szCs w:val="24"/>
        </w:rPr>
        <w:t xml:space="preserve">δυτική </w:t>
      </w:r>
      <w:r>
        <w:rPr>
          <w:rFonts w:eastAsia="Times New Roman" w:cs="Times New Roman"/>
          <w:szCs w:val="24"/>
        </w:rPr>
        <w:t>Μακεδονία και στην Κοζάνη ανεβαίνει στο 50%.</w:t>
      </w:r>
      <w:r>
        <w:rPr>
          <w:rFonts w:eastAsia="Times New Roman" w:cs="Times New Roman"/>
          <w:szCs w:val="24"/>
        </w:rPr>
        <w:t xml:space="preserve"> </w:t>
      </w:r>
    </w:p>
    <w:p w14:paraId="6FA9DD61" w14:textId="77777777" w:rsidR="00C930AA" w:rsidRDefault="00077D26">
      <w:pPr>
        <w:spacing w:after="0" w:line="600" w:lineRule="auto"/>
        <w:ind w:firstLine="720"/>
        <w:jc w:val="both"/>
        <w:rPr>
          <w:rFonts w:eastAsia="Times New Roman"/>
          <w:bCs/>
        </w:rPr>
      </w:pPr>
      <w:r>
        <w:rPr>
          <w:rFonts w:eastAsia="Times New Roman"/>
          <w:bCs/>
        </w:rPr>
        <w:t xml:space="preserve">(Στο σημείο αυτό κτυπάει </w:t>
      </w:r>
      <w:r>
        <w:rPr>
          <w:rFonts w:eastAsia="Times New Roman"/>
          <w:bCs/>
        </w:rPr>
        <w:t>επανειλημμένα</w:t>
      </w:r>
      <w:r>
        <w:rPr>
          <w:rFonts w:eastAsia="Times New Roman"/>
          <w:bCs/>
        </w:rPr>
        <w:t xml:space="preserve"> το κουδούνι λήξεως του χρόνου ομιλίας του κυρίου Βουλευτή)</w:t>
      </w:r>
    </w:p>
    <w:p w14:paraId="6FA9DD62"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Ολοκληρώστε παρακαλώ, κύριε Λαζαρίδη. </w:t>
      </w:r>
    </w:p>
    <w:p w14:paraId="6FA9DD63"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Και εγώ συμφωνώ ότι πρέπει να τα δούμε αυτά, δηλαδή κάπου να προ</w:t>
      </w:r>
      <w:r>
        <w:rPr>
          <w:rFonts w:eastAsia="Times New Roman" w:cs="Times New Roman"/>
          <w:szCs w:val="24"/>
        </w:rPr>
        <w:t xml:space="preserve">γραμματιστούν και να υπάρξει μια εναλλακτική, να μην χάσει την ταυτότητά της η </w:t>
      </w:r>
      <w:r>
        <w:rPr>
          <w:rFonts w:eastAsia="Times New Roman" w:cs="Times New Roman"/>
          <w:szCs w:val="24"/>
        </w:rPr>
        <w:t xml:space="preserve">δυτική </w:t>
      </w:r>
      <w:r>
        <w:rPr>
          <w:rFonts w:eastAsia="Times New Roman" w:cs="Times New Roman"/>
          <w:szCs w:val="24"/>
        </w:rPr>
        <w:t xml:space="preserve">Μακεδονία, που είναι συνυφασμένη με την παραγωγή ηλεκτρικής ενέργειας και να τη συνδέσουμε με την πράσινη ανάπτυξη. </w:t>
      </w:r>
    </w:p>
    <w:p w14:paraId="6FA9DD64"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6FA9DD65"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w:t>
      </w:r>
      <w:r>
        <w:rPr>
          <w:rFonts w:eastAsia="Times New Roman" w:cs="Times New Roman"/>
          <w:b/>
          <w:szCs w:val="24"/>
        </w:rPr>
        <w:t>ρεμένος):</w:t>
      </w:r>
      <w:r>
        <w:rPr>
          <w:rFonts w:eastAsia="Times New Roman" w:cs="Times New Roman"/>
          <w:szCs w:val="24"/>
        </w:rPr>
        <w:t xml:space="preserve"> Ο κ. Μαυρωτάς έχει τον λόγο, για δύο λεπτά από τη θέση του. </w:t>
      </w:r>
    </w:p>
    <w:p w14:paraId="6FA9DD66"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Ευχαριστώ πολύ, κύριε Πρόεδρε. Θα αναφερθώ εν συντομία μόνο σε δύο θέματα. </w:t>
      </w:r>
    </w:p>
    <w:p w14:paraId="6FA9DD67"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επειδή δεν απαντήσατε στο ερώτημα που κάναμε για το κονδύλι </w:t>
      </w:r>
      <w:r>
        <w:rPr>
          <w:rFonts w:eastAsia="Times New Roman" w:cs="Times New Roman"/>
          <w:szCs w:val="24"/>
        </w:rPr>
        <w:t>στις</w:t>
      </w:r>
      <w:r>
        <w:rPr>
          <w:rFonts w:eastAsia="Times New Roman" w:cs="Times New Roman"/>
          <w:szCs w:val="24"/>
        </w:rPr>
        <w:t xml:space="preserve"> δαπάνες δη</w:t>
      </w:r>
      <w:r>
        <w:rPr>
          <w:rFonts w:eastAsia="Times New Roman" w:cs="Times New Roman"/>
          <w:szCs w:val="24"/>
        </w:rPr>
        <w:t xml:space="preserve">μοσιότητας </w:t>
      </w:r>
      <w:r>
        <w:rPr>
          <w:rFonts w:eastAsia="Times New Roman" w:cs="Times New Roman"/>
          <w:szCs w:val="24"/>
        </w:rPr>
        <w:t>σ</w:t>
      </w:r>
      <w:r>
        <w:rPr>
          <w:rFonts w:eastAsia="Times New Roman" w:cs="Times New Roman"/>
          <w:szCs w:val="24"/>
        </w:rPr>
        <w:t xml:space="preserve">την ενεργειακή αναβάθμιση των κατοικιών, για τις πέντε φιλοκυβερνητικές εφημερίδες που πήραν 20.000 από τις 200.000 που ήταν το συνολικό κονδύλι -είπατε ότι θα το δούμε στον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έ</w:t>
      </w:r>
      <w:r>
        <w:rPr>
          <w:rFonts w:eastAsia="Times New Roman" w:cs="Times New Roman"/>
          <w:szCs w:val="24"/>
        </w:rPr>
        <w:t>λεγχο- θα ήθελα να σας πω ότι ναι, θα το δούμε στον κ</w:t>
      </w:r>
      <w:r>
        <w:rPr>
          <w:rFonts w:eastAsia="Times New Roman" w:cs="Times New Roman"/>
          <w:szCs w:val="24"/>
        </w:rPr>
        <w:t>οινοβουλευτικό έλεγχο. Απλώς, πρέπει να προλάβουμε τις αντίστοιχες περιπτώσεις που θα πάνε αυτά για τις εφημερίδες, για το ραδιόφωνο και για την τηλεόραση, μην πάνε δηλαδή πάλι μονοκούκι σε φιλοκυβερνητικά. Γιατί είναι κρίμα να ακολουθούνται ίδιες τακτικές</w:t>
      </w:r>
      <w:r>
        <w:rPr>
          <w:rFonts w:eastAsia="Times New Roman" w:cs="Times New Roman"/>
          <w:szCs w:val="24"/>
        </w:rPr>
        <w:t xml:space="preserve">, που δίκαια καταγγείλατε στην </w:t>
      </w:r>
      <w:r>
        <w:rPr>
          <w:rFonts w:eastAsia="Times New Roman" w:cs="Times New Roman"/>
          <w:szCs w:val="24"/>
        </w:rPr>
        <w:t xml:space="preserve">εξεταστική επιτροπή </w:t>
      </w:r>
      <w:r>
        <w:rPr>
          <w:rFonts w:eastAsia="Times New Roman" w:cs="Times New Roman"/>
          <w:szCs w:val="24"/>
        </w:rPr>
        <w:t>για τα δάνεια των κομμάτων και των μέσων μαζικής ενημέρωσης.</w:t>
      </w:r>
    </w:p>
    <w:p w14:paraId="6FA9DD68"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Το δεύτερο έχει να κάνει με την </w:t>
      </w:r>
      <w:r>
        <w:rPr>
          <w:rFonts w:eastAsia="Times New Roman" w:cs="Times New Roman"/>
          <w:szCs w:val="24"/>
        </w:rPr>
        <w:t xml:space="preserve">εθνική επιτροπή </w:t>
      </w:r>
      <w:r>
        <w:rPr>
          <w:rFonts w:eastAsia="Times New Roman" w:cs="Times New Roman"/>
          <w:szCs w:val="24"/>
        </w:rPr>
        <w:t xml:space="preserve">για την </w:t>
      </w:r>
      <w:r>
        <w:rPr>
          <w:rFonts w:eastAsia="Times New Roman" w:cs="Times New Roman"/>
          <w:szCs w:val="24"/>
        </w:rPr>
        <w:t xml:space="preserve">ενέργεια </w:t>
      </w:r>
      <w:r>
        <w:rPr>
          <w:rFonts w:eastAsia="Times New Roman" w:cs="Times New Roman"/>
          <w:szCs w:val="24"/>
        </w:rPr>
        <w:t xml:space="preserve">και το </w:t>
      </w:r>
      <w:r>
        <w:rPr>
          <w:rFonts w:eastAsia="Times New Roman" w:cs="Times New Roman"/>
          <w:szCs w:val="24"/>
        </w:rPr>
        <w:t xml:space="preserve">κλίμα </w:t>
      </w:r>
      <w:r>
        <w:rPr>
          <w:rFonts w:eastAsia="Times New Roman" w:cs="Times New Roman"/>
          <w:szCs w:val="24"/>
        </w:rPr>
        <w:t xml:space="preserve">που είπατε ότι είναι ένα πρώτο βήμα. Σωστά, είναι ένα πρώτο βήμα, </w:t>
      </w:r>
      <w:r>
        <w:rPr>
          <w:rFonts w:eastAsia="Times New Roman" w:cs="Times New Roman"/>
          <w:szCs w:val="24"/>
        </w:rPr>
        <w:t>αρκεί να μην είναι στραβό. Γιατί, από ό,τι βλέπω εδώ στην πράξη του Υπουργικού Συμβουλίου στο προοίμιο, λέει: «Λαμβάνουμε υπ</w:t>
      </w:r>
      <w:r>
        <w:rPr>
          <w:rFonts w:eastAsia="Times New Roman" w:cs="Times New Roman"/>
          <w:szCs w:val="24"/>
        </w:rPr>
        <w:t>΄όψιν</w:t>
      </w:r>
      <w:r>
        <w:rPr>
          <w:rFonts w:eastAsia="Times New Roman" w:cs="Times New Roman"/>
          <w:szCs w:val="24"/>
        </w:rPr>
        <w:t xml:space="preserve"> την ανάγκη ύπαρξης ενός συμβουλευτικού οργάνου στο οποίο θα εκπροσωπούνται οι συναρμόδιοι κρατικοί, κοινωνικοί και παραγωγικοί</w:t>
      </w:r>
      <w:r>
        <w:rPr>
          <w:rFonts w:eastAsia="Times New Roman" w:cs="Times New Roman"/>
          <w:szCs w:val="24"/>
        </w:rPr>
        <w:t xml:space="preserve"> φορείς, καθώς και εκπρόσωποι της αγοράς στον τομέα της ενέργειας κ.λπ.».</w:t>
      </w:r>
    </w:p>
    <w:p w14:paraId="6FA9DD69" w14:textId="77777777" w:rsidR="00C930AA" w:rsidRDefault="00077D26">
      <w:pPr>
        <w:spacing w:after="0" w:line="600" w:lineRule="auto"/>
        <w:ind w:firstLine="720"/>
        <w:jc w:val="both"/>
        <w:rPr>
          <w:rFonts w:eastAsia="Times New Roman"/>
          <w:szCs w:val="24"/>
        </w:rPr>
      </w:pPr>
      <w:r>
        <w:rPr>
          <w:rFonts w:eastAsia="Times New Roman"/>
          <w:szCs w:val="24"/>
        </w:rPr>
        <w:t>Στην εικοσαμελή επιτροπή δεν υπάρχουν αυτοί. Αντίθετα, υπάρχει ένας εκπρόσωπος του πολιτικού γραφείου του Υπουργού Περιβάλλοντος και ένας εκπρόσωπος του πολιτικού γραφείου του Αναπλη</w:t>
      </w:r>
      <w:r>
        <w:rPr>
          <w:rFonts w:eastAsia="Times New Roman"/>
          <w:szCs w:val="24"/>
        </w:rPr>
        <w:t>ρωτή Υπουργού Περιβάλλοντος. Αυτό είναι κάτι το οποίο θα πρέπει να το δείτε για να μην πάει στραβά το πρώτο βήμα.</w:t>
      </w:r>
    </w:p>
    <w:p w14:paraId="6FA9DD6A" w14:textId="77777777" w:rsidR="00C930AA" w:rsidRDefault="00077D26">
      <w:pPr>
        <w:spacing w:after="0" w:line="600" w:lineRule="auto"/>
        <w:ind w:firstLine="720"/>
        <w:jc w:val="both"/>
        <w:rPr>
          <w:rFonts w:eastAsia="Times New Roman"/>
          <w:szCs w:val="24"/>
        </w:rPr>
      </w:pPr>
      <w:r>
        <w:rPr>
          <w:rFonts w:eastAsia="Times New Roman"/>
          <w:szCs w:val="24"/>
        </w:rPr>
        <w:t>Κλείνω, κύριε Πρόεδρε, τη σύντομη παρέμβαση της δευτερολογίας, λέγοντας ότι σχετικά με την τροπολογία και το ευνοϊκό καθεστώς που θα ισχύσει για ολόκληρη την Περιφέρεια Δυτικής Μακεδονίας και από την άλλη μόνο για έναν δήμο, για τον Δήμο Μεγαλόπολης, νομίζ</w:t>
      </w:r>
      <w:r>
        <w:rPr>
          <w:rFonts w:eastAsia="Times New Roman"/>
          <w:szCs w:val="24"/>
        </w:rPr>
        <w:t>ω καταλαβαίνετε κι εσείς ότι είναι ασύμμετρη αυτή η νομοθέτηση. Υπάρχει μια αναντιστοιχία στη νομοθέτηση και δεν νομίζουμε ότι το κονδύλι είναι τόσο μεγάλο, έτσι ώστε να υπάρξει μια αποκατάσταση της έννοιας του δικαίου.</w:t>
      </w:r>
    </w:p>
    <w:p w14:paraId="6FA9DD6B" w14:textId="77777777" w:rsidR="00C930AA" w:rsidRDefault="00077D26">
      <w:pPr>
        <w:spacing w:after="0" w:line="600" w:lineRule="auto"/>
        <w:ind w:firstLine="720"/>
        <w:jc w:val="both"/>
        <w:rPr>
          <w:rFonts w:eastAsia="Times New Roman"/>
          <w:szCs w:val="24"/>
        </w:rPr>
      </w:pPr>
      <w:r>
        <w:rPr>
          <w:rFonts w:eastAsia="Times New Roman"/>
          <w:szCs w:val="24"/>
        </w:rPr>
        <w:t>Θα υπερψηφίσουμε το νομοσχέδιο.</w:t>
      </w:r>
    </w:p>
    <w:p w14:paraId="6FA9DD6C" w14:textId="77777777" w:rsidR="00C930AA" w:rsidRDefault="00077D26">
      <w:pPr>
        <w:spacing w:after="0" w:line="600" w:lineRule="auto"/>
        <w:ind w:firstLine="720"/>
        <w:jc w:val="both"/>
        <w:rPr>
          <w:rFonts w:eastAsia="Times New Roman"/>
          <w:szCs w:val="24"/>
        </w:rPr>
      </w:pPr>
      <w:r>
        <w:rPr>
          <w:rFonts w:eastAsia="Times New Roman"/>
          <w:szCs w:val="24"/>
        </w:rPr>
        <w:t>Ευχα</w:t>
      </w:r>
      <w:r>
        <w:rPr>
          <w:rFonts w:eastAsia="Times New Roman"/>
          <w:szCs w:val="24"/>
        </w:rPr>
        <w:t>ριστώ πολύ.</w:t>
      </w:r>
    </w:p>
    <w:p w14:paraId="6FA9DD6D" w14:textId="77777777" w:rsidR="00C930AA" w:rsidRDefault="00077D2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Εμείς ευχαριστούμε, κύριε Μαυρωτά και ιδιαιτέρως για την έξοχη αντίληψη του χρόνου.</w:t>
      </w:r>
    </w:p>
    <w:p w14:paraId="6FA9DD6E" w14:textId="77777777" w:rsidR="00C930AA" w:rsidRDefault="00077D26">
      <w:pPr>
        <w:spacing w:after="0" w:line="600" w:lineRule="auto"/>
        <w:ind w:firstLine="720"/>
        <w:jc w:val="both"/>
        <w:rPr>
          <w:rFonts w:eastAsia="Times New Roman"/>
          <w:szCs w:val="24"/>
        </w:rPr>
      </w:pPr>
      <w:r>
        <w:rPr>
          <w:rFonts w:eastAsia="Times New Roman"/>
          <w:szCs w:val="24"/>
        </w:rPr>
        <w:t>Κύριε Βαρδαλή, έχετε τον λόγο.</w:t>
      </w:r>
    </w:p>
    <w:p w14:paraId="6FA9DD6F" w14:textId="77777777" w:rsidR="00C930AA" w:rsidRDefault="00077D26">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Ευχαριστώ, κύριε Πρόεδρε. Λίγο την ανοχή σας θέλω, πέρα από το δίλεπτο.</w:t>
      </w:r>
    </w:p>
    <w:p w14:paraId="6FA9DD70" w14:textId="77777777" w:rsidR="00C930AA" w:rsidRDefault="00077D26">
      <w:pPr>
        <w:spacing w:after="0" w:line="600" w:lineRule="auto"/>
        <w:ind w:firstLine="720"/>
        <w:jc w:val="both"/>
        <w:rPr>
          <w:rFonts w:eastAsia="Times New Roman"/>
          <w:szCs w:val="24"/>
        </w:rPr>
      </w:pPr>
      <w:r>
        <w:rPr>
          <w:rFonts w:eastAsia="Times New Roman"/>
          <w:szCs w:val="24"/>
        </w:rPr>
        <w:t xml:space="preserve">Δεν </w:t>
      </w:r>
      <w:r>
        <w:rPr>
          <w:rFonts w:eastAsia="Times New Roman"/>
          <w:szCs w:val="24"/>
        </w:rPr>
        <w:t>θα αναφερθώ στα επιχειρήματα που ακούστηκαν από τους Βουλευτές του ΣΥΡΙΖΑ για τη στήριξη του νομοσχεδίου, όχι μόνο γιατί δεν έχω χρόνο στη δευτερολογία, αλλά γιατί και μερικά επιχειρήματα δεν στέκουν καν σε αντιπαράθεση. Δηλαδή, τι θα απαντούσατε εσείς, κύ</w:t>
      </w:r>
      <w:r>
        <w:rPr>
          <w:rFonts w:eastAsia="Times New Roman"/>
          <w:szCs w:val="24"/>
        </w:rPr>
        <w:t>ριε Σταθάκη, όταν ακούγατε ότι το νομοσχέδιο βρίσκεται σε αντιμονοπωλιακή κατεύθυνση;</w:t>
      </w:r>
    </w:p>
    <w:p w14:paraId="6FA9DD71" w14:textId="77777777" w:rsidR="00C930AA" w:rsidRDefault="00077D26">
      <w:pPr>
        <w:spacing w:after="0"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Βρίσκεται σαφώς.</w:t>
      </w:r>
    </w:p>
    <w:p w14:paraId="6FA9DD72" w14:textId="77777777" w:rsidR="00C930AA" w:rsidRDefault="00077D26">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Βρίσκεται; Βρίσκεται σε αντιμονοπωλιακή κατεύθυνση; Δηλαδή το μόνο που δεν </w:t>
      </w:r>
      <w:r>
        <w:rPr>
          <w:rFonts w:eastAsia="Times New Roman"/>
          <w:szCs w:val="24"/>
        </w:rPr>
        <w:t>λέτε είναι ότι οι δυνάμεις που το στηρίζουν, όπως η Νέα Δημοκρατία και το ΠΑΣΟΚ, είναι αντιμονοπωλιακές δυνάμεις. Θα τρελαθούμε τελείως!</w:t>
      </w:r>
    </w:p>
    <w:p w14:paraId="6FA9DD73" w14:textId="77777777" w:rsidR="00C930AA" w:rsidRDefault="00077D26">
      <w:pPr>
        <w:spacing w:after="0" w:line="600" w:lineRule="auto"/>
        <w:ind w:firstLine="720"/>
        <w:jc w:val="both"/>
        <w:rPr>
          <w:rFonts w:eastAsia="Times New Roman"/>
          <w:szCs w:val="24"/>
        </w:rPr>
      </w:pPr>
      <w:r>
        <w:rPr>
          <w:rFonts w:eastAsia="Times New Roman"/>
          <w:szCs w:val="24"/>
        </w:rPr>
        <w:t xml:space="preserve">Τέλος πάντων, θα ήθελα να σταθώ περισσότερο στην πιο ήπια προσέγγιση του κυρίου Υπουργού. Είναι ένα βήμα, θετικό βήμα, </w:t>
      </w:r>
      <w:r>
        <w:rPr>
          <w:rFonts w:eastAsia="Times New Roman"/>
          <w:szCs w:val="24"/>
        </w:rPr>
        <w:t xml:space="preserve">μας λέει και μάλιστα είναι θετικό, γιατί αυτό γίνεται σε συναίνεση τόσο με τα υπόλοιπα κόμματα της Αντιπολίτευσης όσο και με τους φορείς της κοινωνίας. Με το θετικό βήμα δεν θα διαφωνήσουμε, κύριε Υπουργέ, αλλά σε ποια κατεύθυνση είναι αυτό το θετικό βήμα </w:t>
      </w:r>
      <w:r>
        <w:rPr>
          <w:rFonts w:eastAsia="Times New Roman"/>
          <w:szCs w:val="24"/>
        </w:rPr>
        <w:t>που λέτε;</w:t>
      </w:r>
    </w:p>
    <w:p w14:paraId="6FA9DD74" w14:textId="77777777" w:rsidR="00C930AA" w:rsidRDefault="00077D26">
      <w:pPr>
        <w:spacing w:after="0" w:line="600" w:lineRule="auto"/>
        <w:ind w:firstLine="720"/>
        <w:jc w:val="both"/>
        <w:rPr>
          <w:rFonts w:eastAsia="Times New Roman"/>
          <w:szCs w:val="24"/>
        </w:rPr>
      </w:pPr>
      <w:r>
        <w:rPr>
          <w:rFonts w:eastAsia="Times New Roman"/>
          <w:szCs w:val="24"/>
        </w:rPr>
        <w:t xml:space="preserve">Εμείς ήμασταν ξεκάθαροι. Λέμε ότι αυτό το νομοσχέδιο είναι στην κατεύθυνση της παραπέρα υλοποίησης της γενικότερης πολιτικής ενέργειας της Ευρωπαϊκής Ένωσης, στην κατεύθυνση απελευθέρωσης της αγοράς ενέργειας. Κανένα σοβαρό επιχείρημα που να αντιπαρατεθεί </w:t>
      </w:r>
      <w:r>
        <w:rPr>
          <w:rFonts w:eastAsia="Times New Roman"/>
          <w:szCs w:val="24"/>
        </w:rPr>
        <w:t xml:space="preserve">μ’ </w:t>
      </w:r>
      <w:r>
        <w:rPr>
          <w:rFonts w:eastAsia="Times New Roman"/>
          <w:szCs w:val="24"/>
        </w:rPr>
        <w:t xml:space="preserve">αυτήν την κατεύθυνση δεν υπήρξε. Άρα, να υποθέσουμε πως συμφωνείτε. Γι’ αυτόν τον βασικό λόγο, γιατί είναι </w:t>
      </w:r>
      <w:r>
        <w:rPr>
          <w:rFonts w:eastAsia="Times New Roman"/>
          <w:szCs w:val="24"/>
        </w:rPr>
        <w:t xml:space="preserve">σ’ </w:t>
      </w:r>
      <w:r>
        <w:rPr>
          <w:rFonts w:eastAsia="Times New Roman"/>
          <w:szCs w:val="24"/>
        </w:rPr>
        <w:t>αυτήν την κατεύθυνση αυτό το νομοσχέδιο, εμείς διαφωνούμε και γι’ αυτό θα το καταψηφίσουμε.</w:t>
      </w:r>
    </w:p>
    <w:p w14:paraId="6FA9DD75" w14:textId="77777777" w:rsidR="00C930AA" w:rsidRDefault="00077D26">
      <w:pPr>
        <w:spacing w:after="0" w:line="600" w:lineRule="auto"/>
        <w:ind w:firstLine="720"/>
        <w:jc w:val="both"/>
        <w:rPr>
          <w:rFonts w:eastAsia="Times New Roman"/>
          <w:szCs w:val="24"/>
        </w:rPr>
      </w:pPr>
      <w:r>
        <w:rPr>
          <w:rFonts w:eastAsia="Times New Roman"/>
          <w:szCs w:val="24"/>
        </w:rPr>
        <w:t>Υπήρξε μια αντιπαράθεση μεταξύ της Κυβέρνησης και τ</w:t>
      </w:r>
      <w:r>
        <w:rPr>
          <w:rFonts w:eastAsia="Times New Roman"/>
          <w:szCs w:val="24"/>
        </w:rPr>
        <w:t xml:space="preserve">ων άλλων κομμάτων. Κυρίως σας κατηγορούν για το εξής: «Άλλα λέγατε κι άλλα κάνατε». Η ουσία, όμως, δεν βρίσκεται στο τι λέγατε. Η ουσία για τον λαό, όμως, βρίσκεται στο τι κάνετε σήμερα. Και </w:t>
      </w:r>
      <w:r>
        <w:rPr>
          <w:rFonts w:eastAsia="Times New Roman"/>
          <w:szCs w:val="24"/>
        </w:rPr>
        <w:t>σ’</w:t>
      </w:r>
      <w:r>
        <w:rPr>
          <w:rFonts w:eastAsia="Times New Roman"/>
          <w:szCs w:val="24"/>
        </w:rPr>
        <w:t xml:space="preserve"> αυτό που κάνετε σήμερα και οι ίδιοι συμφωνούν και συμφωνούν πλ</w:t>
      </w:r>
      <w:r>
        <w:rPr>
          <w:rFonts w:eastAsia="Times New Roman"/>
          <w:szCs w:val="24"/>
        </w:rPr>
        <w:t xml:space="preserve">ήρως και, κατά τη γνώμη μας, αυτό είναι το βασικό. Δηλαδή, συμφωνούν και με τις </w:t>
      </w:r>
      <w:r>
        <w:rPr>
          <w:rFonts w:eastAsia="Times New Roman"/>
          <w:szCs w:val="24"/>
        </w:rPr>
        <w:t xml:space="preserve">ενεργειακές κοινότητες </w:t>
      </w:r>
      <w:r>
        <w:rPr>
          <w:rFonts w:eastAsia="Times New Roman"/>
          <w:szCs w:val="24"/>
        </w:rPr>
        <w:t xml:space="preserve">και με το ίδιο το </w:t>
      </w:r>
      <w:r>
        <w:rPr>
          <w:rFonts w:eastAsia="Times New Roman"/>
          <w:szCs w:val="24"/>
        </w:rPr>
        <w:t xml:space="preserve">ενεργειακό χρηματιστήριο </w:t>
      </w:r>
      <w:r>
        <w:rPr>
          <w:rFonts w:eastAsia="Times New Roman"/>
          <w:szCs w:val="24"/>
        </w:rPr>
        <w:t>και γενικά με την παραπέρα απελευθέρωση της αγοράς ενέργειας και την ιδιωτικοποίηση της ΔΕΗ. Άρα, στα βασικά σ</w:t>
      </w:r>
      <w:r>
        <w:rPr>
          <w:rFonts w:eastAsia="Times New Roman"/>
          <w:szCs w:val="24"/>
        </w:rPr>
        <w:t>υμφωνείτε και μαλώνετε, αντιπαρατίθεστε, να το πω καλύτερα, στα δευτερεύοντα.</w:t>
      </w:r>
    </w:p>
    <w:p w14:paraId="6FA9DD76" w14:textId="77777777" w:rsidR="00C930AA" w:rsidRDefault="00077D26">
      <w:pPr>
        <w:spacing w:after="0" w:line="600" w:lineRule="auto"/>
        <w:ind w:firstLine="720"/>
        <w:jc w:val="both"/>
        <w:rPr>
          <w:rFonts w:eastAsia="Times New Roman"/>
          <w:szCs w:val="24"/>
        </w:rPr>
      </w:pPr>
      <w:r>
        <w:rPr>
          <w:rFonts w:eastAsia="Times New Roman"/>
          <w:szCs w:val="24"/>
        </w:rPr>
        <w:t xml:space="preserve">Θα μου πείτε: «Και ποιο είναι το πρόβλημα, δηλαδή; Είναι κακό να υπάρχει συναίνεση, έστω και σε ορισμένα ζητήματα;». Ναι, το κακό είναι ότι η συμφωνία αυτή γίνεται στη βάση μιας </w:t>
      </w:r>
      <w:r>
        <w:rPr>
          <w:rFonts w:eastAsia="Times New Roman"/>
          <w:szCs w:val="24"/>
        </w:rPr>
        <w:t xml:space="preserve">αντιλαϊκής πολιτικής, στη βάση μιας αντιλαϊκής κατεύθυνσης. Τα αποτελέσματα αυτής της αντιλαϊκής ενεργειακής πολιτικής ο λαός μας τα ζει στο πετσί του. Αναφέρθηκα στην πρωτολογία μου εκτενέστερα </w:t>
      </w:r>
      <w:r>
        <w:rPr>
          <w:rFonts w:eastAsia="Times New Roman"/>
          <w:szCs w:val="24"/>
        </w:rPr>
        <w:t xml:space="preserve">σ’ </w:t>
      </w:r>
      <w:r>
        <w:rPr>
          <w:rFonts w:eastAsia="Times New Roman"/>
          <w:szCs w:val="24"/>
        </w:rPr>
        <w:t>αυτό το θέμα. Έχει οδηγήσει στην ενεργειακή φτώχεια, ουσια</w:t>
      </w:r>
      <w:r>
        <w:rPr>
          <w:rFonts w:eastAsia="Times New Roman"/>
          <w:szCs w:val="24"/>
        </w:rPr>
        <w:t>στικά, ένα μεγάλο κομμάτι των λαϊκών στρωμάτων, παρά τις δυνατότητες που υπάρχουν να ικανοποιηθούν αυτές οι ανάγκες.</w:t>
      </w:r>
    </w:p>
    <w:p w14:paraId="6FA9DD77" w14:textId="77777777" w:rsidR="00C930AA" w:rsidRDefault="00077D26">
      <w:pPr>
        <w:spacing w:after="0" w:line="600" w:lineRule="auto"/>
        <w:ind w:firstLine="720"/>
        <w:jc w:val="both"/>
        <w:rPr>
          <w:rFonts w:eastAsia="Times New Roman"/>
          <w:szCs w:val="24"/>
        </w:rPr>
      </w:pPr>
      <w:r>
        <w:rPr>
          <w:rFonts w:eastAsia="Times New Roman"/>
          <w:szCs w:val="24"/>
        </w:rPr>
        <w:t>Θα ήθελα, επειδή δεν υπάρχει χρόνος, να σταθώ σε δυο ζητήματα επί τροχάδην. Το ένα έχει σχέση με την υπουργική τροπολογία. Εμείς συνολικά μ</w:t>
      </w:r>
      <w:r>
        <w:rPr>
          <w:rFonts w:eastAsia="Times New Roman"/>
          <w:szCs w:val="24"/>
        </w:rPr>
        <w:t xml:space="preserve">ε την τροπολογία διαφωνούμε και θα την καταψηφίσουμε, γιατί και η ίδια η τροπολογία κινείται </w:t>
      </w:r>
      <w:r>
        <w:rPr>
          <w:rFonts w:eastAsia="Times New Roman"/>
          <w:szCs w:val="24"/>
        </w:rPr>
        <w:t xml:space="preserve">σ’ </w:t>
      </w:r>
      <w:r>
        <w:rPr>
          <w:rFonts w:eastAsia="Times New Roman"/>
          <w:szCs w:val="24"/>
        </w:rPr>
        <w:t>αυτήν τη λογική που σας ανέφερα προηγούμενα.</w:t>
      </w:r>
    </w:p>
    <w:p w14:paraId="6FA9DD78" w14:textId="77777777" w:rsidR="00C930AA" w:rsidRDefault="00077D26">
      <w:pPr>
        <w:spacing w:after="0" w:line="600" w:lineRule="auto"/>
        <w:ind w:firstLine="720"/>
        <w:jc w:val="both"/>
        <w:rPr>
          <w:rFonts w:eastAsia="Times New Roman" w:cs="Times New Roman"/>
          <w:szCs w:val="24"/>
        </w:rPr>
      </w:pPr>
      <w:r>
        <w:rPr>
          <w:rFonts w:eastAsia="Times New Roman"/>
          <w:szCs w:val="24"/>
        </w:rPr>
        <w:t>Θα ήθελα, όμως, να αναφερθώ στην παράγραφο ή στο άρθρο 4 -όπως θέλετε, πέστε το- της τροπολογίας. Κατ’ αρχάς, δεν θ</w:t>
      </w:r>
      <w:r>
        <w:rPr>
          <w:rFonts w:eastAsia="Times New Roman"/>
          <w:szCs w:val="24"/>
        </w:rPr>
        <w:t>α κάνουμε δίκη προθέσεων για τη στόχευση, αν είναι προεκλογική ή εν πάση περιπτώσει είναι η ευαισθησία της Κυβέρνησης.</w:t>
      </w:r>
    </w:p>
    <w:p w14:paraId="6FA9DD79"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Θέλουμε, όμως, να επισημάνουμε στον λαό της </w:t>
      </w:r>
      <w:r>
        <w:rPr>
          <w:rFonts w:eastAsia="Times New Roman" w:cs="Times New Roman"/>
          <w:szCs w:val="24"/>
        </w:rPr>
        <w:t xml:space="preserve">δυτικής </w:t>
      </w:r>
      <w:r>
        <w:rPr>
          <w:rFonts w:eastAsia="Times New Roman" w:cs="Times New Roman"/>
          <w:szCs w:val="24"/>
        </w:rPr>
        <w:t>Μακεδονίας και της Αρκαδίας να μη δουν μόνο το «τυράκι», αλλά να δουν συνολικά και τη</w:t>
      </w:r>
      <w:r>
        <w:rPr>
          <w:rFonts w:eastAsia="Times New Roman" w:cs="Times New Roman"/>
          <w:szCs w:val="24"/>
        </w:rPr>
        <w:t xml:space="preserve"> φάκα. Ποια είναι η φάκα; Αυτήν την περίοδο βρίσκεται σε πλήρη διαδικασία η ιδιωτικοποίηση των λιγνιτικών μονάδων. Στόχο έχετε έτσι κι αλλιώς, ανεξάρτητα από αυτό το μέτρο, να ενσωματώσετε τις όποιες αντιδράσεις του λαού της περιοχής και γενικότερα του λαο</w:t>
      </w:r>
      <w:r>
        <w:rPr>
          <w:rFonts w:eastAsia="Times New Roman" w:cs="Times New Roman"/>
          <w:szCs w:val="24"/>
        </w:rPr>
        <w:t xml:space="preserve">ύ, ώστε να περάσει αυτή η ιδιωτικοποίηση, η πώληση των μονάδων, με τις μικρότερες αντιστάσεις. </w:t>
      </w:r>
    </w:p>
    <w:p w14:paraId="6FA9DD7A"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Καλούμε, λοιπόν, τον λαό, παρά τις όποιες υποσχέσεις να οργανώσει την πάλη του ενάντια </w:t>
      </w:r>
      <w:r>
        <w:rPr>
          <w:rFonts w:eastAsia="Times New Roman" w:cs="Times New Roman"/>
          <w:szCs w:val="24"/>
        </w:rPr>
        <w:t xml:space="preserve">σ’ </w:t>
      </w:r>
      <w:r>
        <w:rPr>
          <w:rFonts w:eastAsia="Times New Roman" w:cs="Times New Roman"/>
          <w:szCs w:val="24"/>
        </w:rPr>
        <w:t xml:space="preserve">αυτήν την ιδιωτικοποίηση, να βάλει αυτός τη σφραγίδα του </w:t>
      </w:r>
      <w:r>
        <w:rPr>
          <w:rFonts w:eastAsia="Times New Roman" w:cs="Times New Roman"/>
          <w:szCs w:val="24"/>
        </w:rPr>
        <w:t xml:space="preserve">σ’ </w:t>
      </w:r>
      <w:r>
        <w:rPr>
          <w:rFonts w:eastAsia="Times New Roman" w:cs="Times New Roman"/>
          <w:szCs w:val="24"/>
        </w:rPr>
        <w:t xml:space="preserve">αυτές τις </w:t>
      </w:r>
      <w:r>
        <w:rPr>
          <w:rFonts w:eastAsia="Times New Roman" w:cs="Times New Roman"/>
          <w:szCs w:val="24"/>
        </w:rPr>
        <w:t>εξελίξεις.</w:t>
      </w:r>
    </w:p>
    <w:p w14:paraId="6FA9DD7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Θέλω να πω και το εξής: Δεν ξέρω </w:t>
      </w:r>
      <w:r>
        <w:rPr>
          <w:rFonts w:eastAsia="Times New Roman" w:cs="Times New Roman"/>
          <w:szCs w:val="24"/>
        </w:rPr>
        <w:t xml:space="preserve">πως </w:t>
      </w:r>
      <w:r>
        <w:rPr>
          <w:rFonts w:eastAsia="Times New Roman" w:cs="Times New Roman"/>
          <w:szCs w:val="24"/>
        </w:rPr>
        <w:t>θα γίνει η ψηφοφορία. Εάν γίνει ενιαία, εμείς θα καταψηφίσουμε την τροπολογία. Σας το δηλώνω. Βεβαίως για το συγκεκριμένο άρθρο, το άρθρο 4, εμείς δηλώνουμε «Παρών». Αν γίνει ξεχωριστά, θα εκφραστεί με την ψή</w:t>
      </w:r>
      <w:r>
        <w:rPr>
          <w:rFonts w:eastAsia="Times New Roman" w:cs="Times New Roman"/>
          <w:szCs w:val="24"/>
        </w:rPr>
        <w:t>φο μας.</w:t>
      </w:r>
    </w:p>
    <w:p w14:paraId="6FA9DD7C"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κύριε Βαρδαλή. </w:t>
      </w:r>
    </w:p>
    <w:p w14:paraId="6FA9DD7D"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Επίσης, υπάρχει μια παράταση στα νησιά που δεν είναι διασυνδεδεμένα. Εμείς θα την καταψηφίσουμε.</w:t>
      </w:r>
    </w:p>
    <w:p w14:paraId="6FA9DD7E"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Εντάξει, κύριε Βαρδαλή. Θα τα ακούσ</w:t>
      </w:r>
      <w:r>
        <w:rPr>
          <w:rFonts w:eastAsia="Times New Roman" w:cs="Times New Roman"/>
          <w:szCs w:val="24"/>
        </w:rPr>
        <w:t>ουμε στην ψηφοφορία.</w:t>
      </w:r>
    </w:p>
    <w:p w14:paraId="6FA9DD7F"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Με αυτό δεν θέλουμε να πούμε ότι πρέπει να κλείσουν αυτές οι μονάδες, αλλά θα μπορούσε να γίνει με διαφορετικό τρόπο. Όμως δεν έχω άλλο χρόνο να το αναπτύξω.</w:t>
      </w:r>
    </w:p>
    <w:p w14:paraId="6FA9DD80"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Ευχαριστώ.</w:t>
      </w:r>
    </w:p>
    <w:p w14:paraId="6FA9DD81"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Μανιάτης έχει τον λόγο για δύο λεπτά.</w:t>
      </w:r>
    </w:p>
    <w:p w14:paraId="6FA9DD82"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Αγαπητοί συνάδελφοι, δεν είχα σκοπό να δευτερολογήσω, αλλά προκλήθηκα. Οφείλω να απαντήσω σε ορισμένες παρατηρήσεις και των Υπουργών και των συναδέλφων. Πώς μπορεί να χαρακτηριστεί αυτή η Κυβέρν</w:t>
      </w:r>
      <w:r>
        <w:rPr>
          <w:rFonts w:eastAsia="Times New Roman" w:cs="Times New Roman"/>
          <w:szCs w:val="24"/>
        </w:rPr>
        <w:t>ηση; Θα της αποδώσω τέσσερις χαρακτηρισμούς και αμέσως μετά θα τους τεκμηριώσω: Κυβέρνηση της αυταπάτης, κυβέρνηση της διπολικής διαταραχής, κυβέρνηση της αλαζονείας και του θράσους και κυβέρνηση των ύποπτων συναλλαγών. Για να δούμε, έχω δίκιο;</w:t>
      </w:r>
    </w:p>
    <w:p w14:paraId="6FA9DD83"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Κυβέρνηση τ</w:t>
      </w:r>
      <w:r>
        <w:rPr>
          <w:rFonts w:eastAsia="Times New Roman" w:cs="Times New Roman"/>
          <w:szCs w:val="24"/>
        </w:rPr>
        <w:t>ης αυταπάτης: Κυρίες και κύριοι συνάδελφοι του ΣΥΡΙΖΑ, το νομοσχέδιο που συζητούμε μήπως νομίζετε ότι είναι κα</w:t>
      </w:r>
      <w:r>
        <w:rPr>
          <w:rFonts w:eastAsia="Times New Roman" w:cs="Times New Roman"/>
          <w:szCs w:val="24"/>
        </w:rPr>
        <w:t>μ</w:t>
      </w:r>
      <w:r>
        <w:rPr>
          <w:rFonts w:eastAsia="Times New Roman" w:cs="Times New Roman"/>
          <w:szCs w:val="24"/>
        </w:rPr>
        <w:t>μιά μεγάλη επανάσταση; Είναι μ</w:t>
      </w:r>
      <w:r>
        <w:rPr>
          <w:rFonts w:eastAsia="Times New Roman" w:cs="Times New Roman"/>
          <w:szCs w:val="24"/>
        </w:rPr>
        <w:t>ί</w:t>
      </w:r>
      <w:r>
        <w:rPr>
          <w:rFonts w:eastAsia="Times New Roman" w:cs="Times New Roman"/>
          <w:szCs w:val="24"/>
        </w:rPr>
        <w:t>α θετική εξέλιξη, το είπαμε από την αρχή, που όμως αφήνει πίσω της τους αντίστοιχους συνεταιρισμούς που υπάρχουν σ</w:t>
      </w:r>
      <w:r>
        <w:rPr>
          <w:rFonts w:eastAsia="Times New Roman" w:cs="Times New Roman"/>
          <w:szCs w:val="24"/>
        </w:rPr>
        <w:t>τον αγροτικό τομέα. Είναι μάλιστα μ</w:t>
      </w:r>
      <w:r>
        <w:rPr>
          <w:rFonts w:eastAsia="Times New Roman" w:cs="Times New Roman"/>
          <w:szCs w:val="24"/>
        </w:rPr>
        <w:t>ί</w:t>
      </w:r>
      <w:r>
        <w:rPr>
          <w:rFonts w:eastAsia="Times New Roman" w:cs="Times New Roman"/>
          <w:szCs w:val="24"/>
        </w:rPr>
        <w:t>α ρύθμιση που δεν έχει ούτε καν επιχειρησιακό σχέδιο.</w:t>
      </w:r>
    </w:p>
    <w:p w14:paraId="6FA9DD84"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Την ίδια στιγμή, όμως, η αυταπάτη γίνεται πια πολιτική απάτη γιατί πριν λίγες ημέρες νομοθετήσατε τους ηλεκτρονικούς πλειστηριασμούς. Σήμερα αναρτήθηκαν οι αυξημένες </w:t>
      </w:r>
      <w:r>
        <w:rPr>
          <w:rFonts w:eastAsia="Times New Roman" w:cs="Times New Roman"/>
          <w:szCs w:val="24"/>
        </w:rPr>
        <w:t>ασφαλιστικές εισφορές για μικρομεσαίους, του ΕΦΚΑ. Σήμερα αναρτήθηκαν και σήμερα διαβάζουμε ότι υπάρχει σοβαρή πιθανότητα η μείωση του αφορολόγητου κατά 3.000 ευρώ να έρθει από το 2019 μαζί με τη μείωση των συντάξεων.</w:t>
      </w:r>
    </w:p>
    <w:p w14:paraId="6FA9DD85"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Βεβαίως η αυταπάτη είναι το ότι η δήθε</w:t>
      </w:r>
      <w:r>
        <w:rPr>
          <w:rFonts w:eastAsia="Times New Roman" w:cs="Times New Roman"/>
          <w:szCs w:val="24"/>
        </w:rPr>
        <w:t>ν αριστερή Κυβέρνηση μείωσε και τον ΦΠΑ και τη φορολογία στα καζίν</w:t>
      </w:r>
      <w:r>
        <w:rPr>
          <w:rFonts w:eastAsia="Times New Roman" w:cs="Times New Roman"/>
          <w:szCs w:val="24"/>
        </w:rPr>
        <w:t>α</w:t>
      </w:r>
      <w:r>
        <w:rPr>
          <w:rFonts w:eastAsia="Times New Roman" w:cs="Times New Roman"/>
          <w:szCs w:val="24"/>
        </w:rPr>
        <w:t>. Γι’ αυτό στην τοποθέτησή μου ως εισηγητής στο πολυνομοσχέδιο είπα ότι αντί για Ριζοσπαστική Αριστερά, μπορείτε να λέγεστε ποια «καζινόπληκτη Αριστερά»!</w:t>
      </w:r>
    </w:p>
    <w:p w14:paraId="6FA9DD86"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Ωρ</w:t>
      </w:r>
      <w:r>
        <w:rPr>
          <w:rFonts w:eastAsia="Times New Roman" w:cs="Times New Roman"/>
          <w:szCs w:val="24"/>
        </w:rPr>
        <w:t>αία, τελείωσε το πολυνομοσχέδιο και μαζί και ο χρόνος, κύριε Μανιάτη. Είχε προηγηθεί το τέλος του πολυνομοσχεδίου δ</w:t>
      </w:r>
      <w:r>
        <w:rPr>
          <w:rFonts w:eastAsia="Times New Roman" w:cs="Times New Roman"/>
          <w:szCs w:val="24"/>
        </w:rPr>
        <w:t>ύ</w:t>
      </w:r>
      <w:r>
        <w:rPr>
          <w:rFonts w:eastAsia="Times New Roman" w:cs="Times New Roman"/>
          <w:szCs w:val="24"/>
        </w:rPr>
        <w:t>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τρεις μέρες πριν. </w:t>
      </w:r>
    </w:p>
    <w:p w14:paraId="6FA9DD87"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Σχολιασμό στον εισηγητή θα κάνουμε τώρα; Ο Πρόεδρος δεν είναι σχολιαστής.</w:t>
      </w:r>
    </w:p>
    <w:p w14:paraId="6FA9DD88"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Είν</w:t>
      </w:r>
      <w:r>
        <w:rPr>
          <w:rFonts w:eastAsia="Times New Roman" w:cs="Times New Roman"/>
          <w:szCs w:val="24"/>
        </w:rPr>
        <w:t>αι δυνατόν; Δεν θα με αφήσετε να τελειώσω; Σας παρακαλώ.</w:t>
      </w:r>
    </w:p>
    <w:p w14:paraId="6FA9DD89"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Είπα, λοιπόν, ότι η Κυβέρνηση έχει έναν δεύτερο χαρακτηρισμό: Κυβέρνηση της διπολικής διαταραχής ή άλλως του πολιτικού σουρεαλισμού. Άκουσα ότι η Κυβέρνηση είναι περήφανη για τον </w:t>
      </w:r>
      <w:r>
        <w:rPr>
          <w:rFonts w:eastAsia="Times New Roman" w:cs="Times New Roman"/>
          <w:szCs w:val="24"/>
          <w:lang w:val="en-US"/>
        </w:rPr>
        <w:t>TAP</w:t>
      </w:r>
      <w:r>
        <w:rPr>
          <w:rFonts w:eastAsia="Times New Roman" w:cs="Times New Roman"/>
          <w:szCs w:val="24"/>
        </w:rPr>
        <w:t>. Χαίρομαι που εί</w:t>
      </w:r>
      <w:r>
        <w:rPr>
          <w:rFonts w:eastAsia="Times New Roman" w:cs="Times New Roman"/>
          <w:szCs w:val="24"/>
        </w:rPr>
        <w:t xml:space="preserve">ναι περήφανη για τον </w:t>
      </w:r>
      <w:r>
        <w:rPr>
          <w:rFonts w:eastAsia="Times New Roman" w:cs="Times New Roman"/>
          <w:szCs w:val="24"/>
          <w:lang w:val="en-US"/>
        </w:rPr>
        <w:t>TAP</w:t>
      </w:r>
      <w:r>
        <w:rPr>
          <w:rFonts w:eastAsia="Times New Roman" w:cs="Times New Roman"/>
          <w:szCs w:val="24"/>
        </w:rPr>
        <w:t xml:space="preserve">. Ας ανατρέξουν οι συνάδελφοι Υπουργοί στα Πρακτικά, όταν φέραμε το καλοκαίρι του 2014 τη σύμβαση για τον </w:t>
      </w:r>
      <w:r>
        <w:rPr>
          <w:rFonts w:eastAsia="Times New Roman" w:cs="Times New Roman"/>
          <w:szCs w:val="24"/>
          <w:lang w:val="en-US"/>
        </w:rPr>
        <w:t>TAP</w:t>
      </w:r>
      <w:r>
        <w:rPr>
          <w:rFonts w:eastAsia="Times New Roman" w:cs="Times New Roman"/>
          <w:szCs w:val="24"/>
        </w:rPr>
        <w:t xml:space="preserve"> -εγώ εισηγήθηκα τη σύμβαση ως Υπουργός- και ας δουν τι έλεγαν οι ίδιοι. Βεβαίως, είναι πολύ θετικό -δεύτερο φαινόμενο διπο</w:t>
      </w:r>
      <w:r>
        <w:rPr>
          <w:rFonts w:eastAsia="Times New Roman" w:cs="Times New Roman"/>
          <w:szCs w:val="24"/>
        </w:rPr>
        <w:t xml:space="preserve">λικής διαταραχής!- το ότι όταν φέραμε τη διάταξη για τα 500 </w:t>
      </w:r>
      <w:r>
        <w:rPr>
          <w:rFonts w:eastAsia="Times New Roman" w:cs="Times New Roman"/>
          <w:szCs w:val="24"/>
          <w:lang w:val="en-US"/>
        </w:rPr>
        <w:t>KW</w:t>
      </w:r>
      <w:r>
        <w:rPr>
          <w:rFonts w:eastAsia="Times New Roman" w:cs="Times New Roman"/>
          <w:szCs w:val="24"/>
        </w:rPr>
        <w:t xml:space="preserve">, να μπορούν οι ΤΟΕΒ να εγκαθιστούν ως αυτοπαραγωγοί και αυτοκαταναλωτές, το καταψήφισε ο ΣΥΡΙΖΑ. Και σήμερα έρχεται ο Υπουργός και το αυξάνει! Αντί για 500 </w:t>
      </w:r>
      <w:r>
        <w:rPr>
          <w:rFonts w:eastAsia="Times New Roman" w:cs="Times New Roman"/>
          <w:szCs w:val="24"/>
          <w:lang w:val="en-US"/>
        </w:rPr>
        <w:t>KW</w:t>
      </w:r>
      <w:r>
        <w:rPr>
          <w:rFonts w:eastAsia="Times New Roman" w:cs="Times New Roman"/>
          <w:szCs w:val="24"/>
        </w:rPr>
        <w:t xml:space="preserve">, το κάνει 1 </w:t>
      </w:r>
      <w:r>
        <w:rPr>
          <w:rFonts w:eastAsia="Times New Roman" w:cs="Times New Roman"/>
          <w:szCs w:val="24"/>
          <w:lang w:val="en-US"/>
        </w:rPr>
        <w:t>MW</w:t>
      </w:r>
      <w:r>
        <w:rPr>
          <w:rFonts w:eastAsia="Times New Roman" w:cs="Times New Roman"/>
          <w:szCs w:val="24"/>
        </w:rPr>
        <w:t>. Έστω και καθυστερη</w:t>
      </w:r>
      <w:r>
        <w:rPr>
          <w:rFonts w:eastAsia="Times New Roman" w:cs="Times New Roman"/>
          <w:szCs w:val="24"/>
        </w:rPr>
        <w:t>μένα, ας δεχτούμε τη διόρθωση του λάθους.</w:t>
      </w:r>
    </w:p>
    <w:p w14:paraId="6FA9DD8A"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Τρίτος χαρακτηρισμός της Κυβέρνησης: αλαζονεία και θράσος.</w:t>
      </w:r>
    </w:p>
    <w:p w14:paraId="6FA9DD8B" w14:textId="77777777" w:rsidR="00C930AA" w:rsidRDefault="00077D26">
      <w:pPr>
        <w:spacing w:after="0" w:line="600" w:lineRule="auto"/>
        <w:jc w:val="both"/>
        <w:rPr>
          <w:rFonts w:eastAsia="Times New Roman"/>
          <w:szCs w:val="24"/>
        </w:rPr>
      </w:pPr>
      <w:r>
        <w:rPr>
          <w:rFonts w:eastAsia="Times New Roman"/>
          <w:szCs w:val="24"/>
        </w:rPr>
        <w:t>Κύριε Υπουργέ, αποτελεί αλαζονεία και θράσος να μιλάτε εσείς για χρήσεις γης, όταν είχαμε έτοιμο, νομοθετημένο το Εθνικό Σύστημα Χρήσεων Γης από το 2014 κα</w:t>
      </w:r>
      <w:r>
        <w:rPr>
          <w:rFonts w:eastAsia="Times New Roman"/>
          <w:szCs w:val="24"/>
        </w:rPr>
        <w:t xml:space="preserve">ι σήμερα που συζητάμε, μετά την ακύρωση του συγκεκριμένου κεφαλαίου του νόμου -εσείς το ακυρώσατε-, η χώρα δεν έχει Εθνικό Σύστημα Χρήσεων Γης. Διότι υποτίθεται ότι θα φτιάχνατε προεδρικό διάταγμα, που ακόμα δεν έχει πάει στο Συμβούλιο Επικρατείας ή ακόμα </w:t>
      </w:r>
      <w:r>
        <w:rPr>
          <w:rFonts w:eastAsia="Times New Roman"/>
          <w:szCs w:val="24"/>
        </w:rPr>
        <w:t>κι αν έχει πάει δεν έχει επιστρέψει. Πάντως, η χώρα για τρία χρόνια δεν έχει Εθνικό Σύστημα Χρήσεων Γης.</w:t>
      </w:r>
    </w:p>
    <w:p w14:paraId="6FA9DD8C"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FA9DD8D" w14:textId="77777777" w:rsidR="00C930AA" w:rsidRDefault="00077D26">
      <w:pPr>
        <w:spacing w:after="0" w:line="600" w:lineRule="auto"/>
        <w:ind w:firstLine="720"/>
        <w:jc w:val="both"/>
        <w:rPr>
          <w:rFonts w:eastAsia="Times New Roman"/>
          <w:szCs w:val="24"/>
        </w:rPr>
      </w:pPr>
      <w:r>
        <w:rPr>
          <w:rFonts w:eastAsia="Times New Roman"/>
          <w:szCs w:val="24"/>
        </w:rPr>
        <w:t>Αποτελεί, λοιπόν, θράσος και αλαζονεία να μιλάτε…</w:t>
      </w:r>
    </w:p>
    <w:p w14:paraId="6FA9DD8E" w14:textId="77777777" w:rsidR="00C930AA" w:rsidRDefault="00077D26">
      <w:pPr>
        <w:spacing w:after="0"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(Γεώργιος Βαρεμένος):</w:t>
      </w:r>
      <w:r>
        <w:rPr>
          <w:rFonts w:eastAsia="Times New Roman"/>
          <w:szCs w:val="24"/>
        </w:rPr>
        <w:t xml:space="preserve"> Ωραία.</w:t>
      </w:r>
    </w:p>
    <w:p w14:paraId="6FA9DD8F" w14:textId="77777777" w:rsidR="00C930AA" w:rsidRDefault="00077D26">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Κύριε Πρόεδρε, σας παρακαλώ θερμά θα μου δώσετε πέντε λεπτά.</w:t>
      </w:r>
    </w:p>
    <w:p w14:paraId="6FA9DD90" w14:textId="77777777" w:rsidR="00C930AA" w:rsidRDefault="00077D2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Ισχύει η αρχή της ισηγορίας εδώ. Σεβόμαστε τους συναδέλφους μας και σεβόμαστε και τον εαυτό μας. Τελεία.</w:t>
      </w:r>
    </w:p>
    <w:p w14:paraId="6FA9DD91" w14:textId="77777777" w:rsidR="00C930AA" w:rsidRDefault="00077D26">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Λέω, λοιπόν, ότι είναι αλαζονεία και θράσος να μιλάει για χωροταξία η Κυβέρνηση αυτή, όταν παρέλαβε δώδεκα έτοιμα περιφερειακά χωροταξικά για τις δώδεκα περιφέρειες της χώρας και μετά από τρία χρόνια έχει εγκρίνει μόνο ένα, της Κρήτης. Απ</w:t>
      </w:r>
      <w:r>
        <w:rPr>
          <w:rFonts w:eastAsia="Times New Roman"/>
          <w:szCs w:val="24"/>
        </w:rPr>
        <w:t>οτελεί θράσος και αλαζονεία για την Κυβέρνηση να μιλάει για χωροταξία, γιατί παρέλαβε το χωροταξικό του τουρισμού τον Μάρτιο του 2015, που το είχε ακυρώσει το Συμβούλιο της Επικρατείας για απολύτως τυπικούς λόγους και μετά από τρία χρόνια σήμερα, η χώρα συ</w:t>
      </w:r>
      <w:r>
        <w:rPr>
          <w:rFonts w:eastAsia="Times New Roman"/>
          <w:szCs w:val="24"/>
        </w:rPr>
        <w:t>νεχίζει να μην έχει χωροταξικό τουρισμού.</w:t>
      </w:r>
    </w:p>
    <w:p w14:paraId="6FA9DD92" w14:textId="77777777" w:rsidR="00C930AA" w:rsidRDefault="00077D2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Σας παρακαλώ, κύριε Μανιάτη, τελειώστε.</w:t>
      </w:r>
    </w:p>
    <w:p w14:paraId="6FA9DD93" w14:textId="77777777" w:rsidR="00C930AA" w:rsidRDefault="00077D26">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Κύριε Πρόεδρε, θερμή παράκληση, ως εισηγητής και δεδομένου ότι ο Κοινοβουλευτικός μας Εκπρόσωπος δεν αξιοποίησε τον χρόνο τ</w:t>
      </w:r>
      <w:r>
        <w:rPr>
          <w:rFonts w:eastAsia="Times New Roman"/>
          <w:szCs w:val="24"/>
        </w:rPr>
        <w:t>ου…</w:t>
      </w:r>
    </w:p>
    <w:p w14:paraId="6FA9DD94" w14:textId="77777777" w:rsidR="00C930AA" w:rsidRDefault="00077D2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Τι να κάνουμε;</w:t>
      </w:r>
    </w:p>
    <w:p w14:paraId="6FA9DD95" w14:textId="77777777" w:rsidR="00C930AA" w:rsidRDefault="00077D26">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Σας παρακαλώ θερμά, θα μου δώσετε άλλα τρία λεπτά.</w:t>
      </w:r>
    </w:p>
    <w:p w14:paraId="6FA9DD96" w14:textId="77777777" w:rsidR="00C930AA" w:rsidRDefault="00077D2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Δεν υπάρχει δανεισμός χρόνου από τον Κοινοβουλευτικό Εκπρόσωπο.</w:t>
      </w:r>
    </w:p>
    <w:p w14:paraId="6FA9DD97" w14:textId="77777777" w:rsidR="00C930AA" w:rsidRDefault="00077D26">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Θα μου δώσετε άλλα τ</w:t>
      </w:r>
      <w:r>
        <w:rPr>
          <w:rFonts w:eastAsia="Times New Roman"/>
          <w:szCs w:val="24"/>
        </w:rPr>
        <w:t>ρία λεπτά.</w:t>
      </w:r>
    </w:p>
    <w:p w14:paraId="6FA9DD98" w14:textId="77777777" w:rsidR="00C930AA" w:rsidRDefault="00077D2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Άλλα δάνεια υπάρχουν.</w:t>
      </w:r>
    </w:p>
    <w:p w14:paraId="6FA9DD99" w14:textId="77777777" w:rsidR="00C930AA" w:rsidRDefault="00077D26">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Αποτελεί θράσος και αλαζονεία να μιλάει η σημερινή Κυβέρνηση για προστασία του περιβάλλοντος, όταν δεν υλοποιεί την προγραμματική σύμβαση, που υπογράψαμε το 2014, Υπουργείο</w:t>
      </w:r>
      <w:r>
        <w:rPr>
          <w:rFonts w:eastAsia="Times New Roman"/>
          <w:szCs w:val="24"/>
        </w:rPr>
        <w:t xml:space="preserve"> Περιβάλλοντος, Τράπεζα Ελλάδος και Ακαδημία Αθηνών για τις επιπτώσεις της κλιματικής αλλαγής στην Ελλάδα και βεβαίως όταν δεν αξιοποιεί την εθνική στρατηγική για την προστασία της βιοποικιλότητας, την πρώτη εθνική στρατηγική που απέκτησε η Ελλάδα το 2014.</w:t>
      </w:r>
    </w:p>
    <w:p w14:paraId="6FA9DD9A" w14:textId="77777777" w:rsidR="00C930AA" w:rsidRDefault="00077D26">
      <w:pPr>
        <w:spacing w:after="0" w:line="600" w:lineRule="auto"/>
        <w:ind w:firstLine="720"/>
        <w:jc w:val="both"/>
        <w:rPr>
          <w:rFonts w:eastAsia="Times New Roman"/>
          <w:szCs w:val="24"/>
        </w:rPr>
      </w:pPr>
      <w:r>
        <w:rPr>
          <w:rFonts w:eastAsia="Times New Roman"/>
          <w:szCs w:val="24"/>
        </w:rPr>
        <w:t>Αποτελεί θράσος και αλαζονεία να μιλάει η σημερινή Κυβέρνηση για την ηλεκτρική διασύνδεση των νησιών. Παραλάβατε το 2015, έξι μήνες να «τρέχει» η εργολαβία για την ηλεκτρική διασύνδεση των Κυκλάδων, 130 εκατομμύρια. Έπρεπε να έχει παραδοθεί, με βάση τη σύ</w:t>
      </w:r>
      <w:r>
        <w:rPr>
          <w:rFonts w:eastAsia="Times New Roman"/>
          <w:szCs w:val="24"/>
        </w:rPr>
        <w:t>μβαση, το καλοκαίρι του 2016. Θα πάμε καλοκαίρι του 2018, η πρώτη φάση της ηλεκτρικής διασύνδεσης των Κυκλάδων δεν θα έχει υλοποιηθεί και θα υποχρεώσετε εσείς τους Έλληνες πολίτες να πληρώσουν για υπηρεσίες κοινής ωφελείας επιπλέον 150 εκατομμύρια ευρώ.</w:t>
      </w:r>
    </w:p>
    <w:p w14:paraId="6FA9DD9B" w14:textId="77777777" w:rsidR="00C930AA" w:rsidRDefault="00077D26">
      <w:pPr>
        <w:spacing w:after="0" w:line="600" w:lineRule="auto"/>
        <w:ind w:firstLine="720"/>
        <w:jc w:val="both"/>
        <w:rPr>
          <w:rFonts w:eastAsia="Times New Roman"/>
          <w:szCs w:val="24"/>
        </w:rPr>
      </w:pPr>
      <w:r>
        <w:rPr>
          <w:rFonts w:eastAsia="Times New Roman"/>
          <w:b/>
          <w:szCs w:val="24"/>
        </w:rPr>
        <w:t>ΠΡ</w:t>
      </w:r>
      <w:r>
        <w:rPr>
          <w:rFonts w:eastAsia="Times New Roman"/>
          <w:b/>
          <w:szCs w:val="24"/>
        </w:rPr>
        <w:t xml:space="preserve">ΟΕΔΡΕΥΩΝ (Γεώργιος Βαρεμένος): </w:t>
      </w:r>
      <w:r>
        <w:rPr>
          <w:rFonts w:eastAsia="Times New Roman"/>
          <w:szCs w:val="24"/>
        </w:rPr>
        <w:t>Κύριε Μανιάτη, τελευταία έκκληση από το Προεδρείο.</w:t>
      </w:r>
    </w:p>
    <w:p w14:paraId="6FA9DD9C" w14:textId="77777777" w:rsidR="00C930AA" w:rsidRDefault="00077D26">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Κύριε Πρόεδρε, εμένα με διακόψατε. Κι εγώ είμαι εισηγητής και δεν μίλησε και ο Κοινοβουλευτικός μας Εκπρόσωπος.</w:t>
      </w:r>
    </w:p>
    <w:p w14:paraId="6FA9DD9D" w14:textId="77777777" w:rsidR="00C930AA" w:rsidRDefault="00077D2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Λαζ</w:t>
      </w:r>
      <w:r>
        <w:rPr>
          <w:rFonts w:eastAsia="Times New Roman"/>
          <w:szCs w:val="24"/>
        </w:rPr>
        <w:t>αρίδη, σας παρακαλώ.</w:t>
      </w:r>
    </w:p>
    <w:p w14:paraId="6FA9DD9E" w14:textId="77777777" w:rsidR="00C930AA" w:rsidRDefault="00077D26">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Αποτελεί θράσος και αλαζονεία να μιλάει η Κυβέρνηση για «έξυπνα» δίκτυα, διότι τα «έξυπνα» δίκτυα προκηρύχθηκαν ως διαγωνισμός το 2014. Πρόκειται να εξυπηρετήσουν διακόσιες χιλιάδες οικογένειες. Είναι ένα έργο προϋπολ</w:t>
      </w:r>
      <w:r>
        <w:rPr>
          <w:rFonts w:eastAsia="Times New Roman"/>
          <w:szCs w:val="24"/>
        </w:rPr>
        <w:t>ογισμού 80 εκατομμυρίων και μετά από τρία χρόνια δεν έχετε κάνει τίποτα.</w:t>
      </w:r>
    </w:p>
    <w:p w14:paraId="6FA9DD9F" w14:textId="77777777" w:rsidR="00C930AA" w:rsidRDefault="00077D2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Βάλτε μ</w:t>
      </w:r>
      <w:r>
        <w:rPr>
          <w:rFonts w:eastAsia="Times New Roman"/>
          <w:szCs w:val="24"/>
        </w:rPr>
        <w:t>ί</w:t>
      </w:r>
      <w:r>
        <w:rPr>
          <w:rFonts w:eastAsia="Times New Roman"/>
          <w:szCs w:val="24"/>
        </w:rPr>
        <w:t>α τελεία.</w:t>
      </w:r>
    </w:p>
    <w:p w14:paraId="6FA9DDA0" w14:textId="77777777" w:rsidR="00C930AA" w:rsidRDefault="00077D26">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Και τελειώνω, κύριε Πρόεδρε, με το εξής.</w:t>
      </w:r>
    </w:p>
    <w:p w14:paraId="6FA9DDA1" w14:textId="77777777" w:rsidR="00C930AA" w:rsidRDefault="00077D2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Τι θέλετε; Να κλείσω το μικρόφωνο;</w:t>
      </w:r>
    </w:p>
    <w:p w14:paraId="6FA9DDA2" w14:textId="77777777" w:rsidR="00C930AA" w:rsidRDefault="00077D26">
      <w:pPr>
        <w:spacing w:after="0" w:line="600" w:lineRule="auto"/>
        <w:ind w:firstLine="720"/>
        <w:jc w:val="both"/>
        <w:rPr>
          <w:rFonts w:eastAsia="Times New Roman"/>
          <w:szCs w:val="24"/>
        </w:rPr>
      </w:pPr>
      <w:r>
        <w:rPr>
          <w:rFonts w:eastAsia="Times New Roman"/>
          <w:b/>
          <w:szCs w:val="24"/>
        </w:rPr>
        <w:t>ΙΩΑΝΝ</w:t>
      </w:r>
      <w:r>
        <w:rPr>
          <w:rFonts w:eastAsia="Times New Roman"/>
          <w:b/>
          <w:szCs w:val="24"/>
        </w:rPr>
        <w:t xml:space="preserve">ΗΣ ΜΑΝΙΑΤΗΣ: </w:t>
      </w:r>
      <w:r>
        <w:rPr>
          <w:rFonts w:eastAsia="Times New Roman"/>
          <w:szCs w:val="24"/>
        </w:rPr>
        <w:t>Είστε ικανός να μου κλείσετε το μικρόφωνο.</w:t>
      </w:r>
    </w:p>
    <w:p w14:paraId="6FA9DDA3" w14:textId="77777777" w:rsidR="00C930AA" w:rsidRDefault="00077D2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Τι είπατε;</w:t>
      </w:r>
    </w:p>
    <w:p w14:paraId="6FA9DDA4" w14:textId="77777777" w:rsidR="00C930AA" w:rsidRDefault="00077D26">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Λέω, είναι δυνατόν να μου κλείσετε το μικρόφωνο;</w:t>
      </w:r>
    </w:p>
    <w:p w14:paraId="6FA9DDA5" w14:textId="77777777" w:rsidR="00C930AA" w:rsidRDefault="00077D2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Μα, αν είστε ικανός να μιλάτε μέχρι αύριο; Πώς να αντιδρ</w:t>
      </w:r>
      <w:r>
        <w:rPr>
          <w:rFonts w:eastAsia="Times New Roman"/>
          <w:szCs w:val="24"/>
        </w:rPr>
        <w:t>άσω;</w:t>
      </w:r>
    </w:p>
    <w:p w14:paraId="6FA9DDA6" w14:textId="77777777" w:rsidR="00C930AA" w:rsidRDefault="00077D26">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Επαναλαμβάνω ότι τελειώνω.</w:t>
      </w:r>
    </w:p>
    <w:p w14:paraId="6FA9DDA7" w14:textId="77777777" w:rsidR="00C930AA" w:rsidRDefault="00077D26">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Έπρεπε κι εγώ τόσο να μιλήσω, κύριε Πρόεδρε.</w:t>
      </w:r>
    </w:p>
    <w:p w14:paraId="6FA9DDA8" w14:textId="77777777" w:rsidR="00C930AA" w:rsidRDefault="00077D26">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Μίλησα για την Κυβέρνηση των ύποπτων συναλλαγών.</w:t>
      </w:r>
    </w:p>
    <w:p w14:paraId="6FA9DDA9" w14:textId="77777777" w:rsidR="00C930AA" w:rsidRDefault="00077D26">
      <w:pPr>
        <w:spacing w:after="0"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Θέλω να το ακούσω αυτό.</w:t>
      </w:r>
    </w:p>
    <w:p w14:paraId="6FA9DDAA" w14:textId="77777777" w:rsidR="00C930AA" w:rsidRDefault="00077D2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Εδώ δεν χρειαζόμαστε παιδονόμο.</w:t>
      </w:r>
    </w:p>
    <w:p w14:paraId="6FA9DDAB" w14:textId="77777777" w:rsidR="00C930AA" w:rsidRDefault="00077D26">
      <w:pPr>
        <w:spacing w:after="0" w:line="600" w:lineRule="auto"/>
        <w:ind w:firstLine="720"/>
        <w:jc w:val="both"/>
        <w:rPr>
          <w:rFonts w:eastAsia="Times New Roman"/>
          <w:szCs w:val="24"/>
        </w:rPr>
      </w:pPr>
      <w:r>
        <w:rPr>
          <w:rFonts w:eastAsia="Times New Roman"/>
          <w:b/>
          <w:szCs w:val="24"/>
        </w:rPr>
        <w:t>ΚΩΝΣΤΑΝΤΙΝΟΣ ΣΚΡΕΚΑΣ:</w:t>
      </w:r>
      <w:r>
        <w:rPr>
          <w:rFonts w:eastAsia="Times New Roman"/>
          <w:b/>
          <w:szCs w:val="24"/>
        </w:rPr>
        <w:t xml:space="preserve"> </w:t>
      </w:r>
      <w:r>
        <w:rPr>
          <w:rFonts w:eastAsia="Times New Roman"/>
          <w:szCs w:val="24"/>
        </w:rPr>
        <w:t>…(</w:t>
      </w:r>
      <w:r>
        <w:rPr>
          <w:rFonts w:eastAsia="Times New Roman"/>
          <w:szCs w:val="24"/>
        </w:rPr>
        <w:t>δ</w:t>
      </w:r>
      <w:r>
        <w:rPr>
          <w:rFonts w:eastAsia="Times New Roman"/>
          <w:szCs w:val="24"/>
        </w:rPr>
        <w:t>εν ακούστηκε)</w:t>
      </w:r>
    </w:p>
    <w:p w14:paraId="6FA9DDAC" w14:textId="77777777" w:rsidR="00C930AA" w:rsidRDefault="00077D26">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Αγαπητοί συνάδελφοι, θα καταθέσω για τα Πρακτικά τον Εθνικό Ενεργειακό Σχεδιασμό του 2012, σύνολο σελίδων εβδομήντα πέντε σελίδες,...</w:t>
      </w:r>
    </w:p>
    <w:p w14:paraId="6FA9DDAD" w14:textId="77777777" w:rsidR="00C930AA" w:rsidRDefault="00077D2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Παραιτείστε υπέρ του κ. Μανιάτη, κύριε Σκρέκα, αν κατάλαβα καλά;</w:t>
      </w:r>
    </w:p>
    <w:p w14:paraId="6FA9DDAE" w14:textId="77777777" w:rsidR="00C930AA" w:rsidRDefault="00077D26">
      <w:pPr>
        <w:spacing w:after="0"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Είμαι υπέρ των Βουλευτών.</w:t>
      </w:r>
    </w:p>
    <w:p w14:paraId="6FA9DDAF" w14:textId="77777777" w:rsidR="00C930AA" w:rsidRDefault="00077D2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Αν κατάλαβα καλά, αυτό κάνετε. Παραιτείστε υπέρ του κ. Μανιάτη. Ωραία, δεν έχ</w:t>
      </w:r>
      <w:r>
        <w:rPr>
          <w:rFonts w:eastAsia="Times New Roman"/>
          <w:szCs w:val="24"/>
        </w:rPr>
        <w:t>ετε δευτερολογία. Σας κάλυψε ο κ. Μανιάτης.</w:t>
      </w:r>
    </w:p>
    <w:p w14:paraId="6FA9DDB0" w14:textId="77777777" w:rsidR="00C930AA" w:rsidRDefault="00077D26">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b/>
          <w:szCs w:val="24"/>
        </w:rPr>
        <w:t xml:space="preserve"> </w:t>
      </w:r>
      <w:r>
        <w:rPr>
          <w:rFonts w:eastAsia="Times New Roman"/>
          <w:szCs w:val="24"/>
        </w:rPr>
        <w:t>…με μηδέν κόστος. Εθνικός Ενεργειακός Σχεδιασμός 2012.</w:t>
      </w:r>
    </w:p>
    <w:p w14:paraId="6FA9DDB1"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Καταθέτω για τα Πρακτικά, επίσης, τον δεύτερο Εθνικό Ενεργειακό Σχεδιασμό 2014, σύνολο εκατόν εξήντα πέντε σελίδες, μηδέν κόστος. Και έρχετ</w:t>
      </w:r>
      <w:r>
        <w:rPr>
          <w:rFonts w:eastAsia="Times New Roman" w:cs="Times New Roman"/>
          <w:szCs w:val="24"/>
        </w:rPr>
        <w:t>αι η σημερινή Κυβέρνηση και μας λέει, με το άρθρο 16, ότι ζητά να της εγκρίνουμε 400 χιλιάρικα, για να αναθέσει απευθείας τον καινούρ</w:t>
      </w:r>
      <w:r>
        <w:rPr>
          <w:rFonts w:eastAsia="Times New Roman" w:cs="Times New Roman"/>
          <w:szCs w:val="24"/>
        </w:rPr>
        <w:t>γ</w:t>
      </w:r>
      <w:r>
        <w:rPr>
          <w:rFonts w:eastAsia="Times New Roman" w:cs="Times New Roman"/>
          <w:szCs w:val="24"/>
        </w:rPr>
        <w:t>ιο Εθνικό Ενεργειακό Σχεδιασμό!</w:t>
      </w:r>
    </w:p>
    <w:p w14:paraId="6FA9DDB2"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Μανιάτης καταθέτει για τα Πρακτικά τα προαναφερθέν</w:t>
      </w:r>
      <w:r>
        <w:rPr>
          <w:rFonts w:eastAsia="Times New Roman" w:cs="Times New Roman"/>
          <w:szCs w:val="24"/>
        </w:rPr>
        <w:t>τα έγγραφα, τα οποία βρίσκονται στο αρχείο του Τμήματος Γραμματείας της Διεύθυνσης Στενογραφίας και Πρακτικών της Βουλής)</w:t>
      </w:r>
    </w:p>
    <w:p w14:paraId="6FA9DDB3" w14:textId="77777777" w:rsidR="00C930AA" w:rsidRDefault="00077D2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Με αυτόν τον τρόπο τελειώνετε, κύριε Μανιάτη;</w:t>
      </w:r>
    </w:p>
    <w:p w14:paraId="6FA9DDB4" w14:textId="77777777" w:rsidR="00C930AA" w:rsidRDefault="00077D26">
      <w:pPr>
        <w:spacing w:after="0"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Σε ποιον;</w:t>
      </w:r>
    </w:p>
    <w:p w14:paraId="6FA9DDB5" w14:textId="77777777" w:rsidR="00C930AA" w:rsidRDefault="00077D26">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Κάτι </w:t>
      </w:r>
      <w:r>
        <w:rPr>
          <w:rFonts w:eastAsia="Times New Roman"/>
          <w:szCs w:val="24"/>
        </w:rPr>
        <w:t>κρύβετε. Και επειδή πρέπει να μας πείτε τι κρύβετε -γιατί δεν είναι προφανώς μόνο ανικανότητα-, θα επαναλάβω αυτό που είπε ο συνάδελφος, για να τελειώσω με την τροπολογία μας -που λυπάμαι που δεν την κάνατε αποδεκτή, κύριε Υπουργέ-, για το θέμα της Μεγαλόπ</w:t>
      </w:r>
      <w:r>
        <w:rPr>
          <w:rFonts w:eastAsia="Times New Roman"/>
          <w:szCs w:val="24"/>
        </w:rPr>
        <w:t>ολης και της Αρκαδίας.</w:t>
      </w:r>
    </w:p>
    <w:p w14:paraId="6FA9DDB6" w14:textId="77777777" w:rsidR="00C930AA" w:rsidRDefault="00077D2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Το είπε ο κ. Κωνσταντινόπουλος.</w:t>
      </w:r>
    </w:p>
    <w:p w14:paraId="6FA9DDB7" w14:textId="77777777" w:rsidR="00C930AA" w:rsidRDefault="00077D26">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Εμείς θα στηρίξουμε το να δοθούν ελαφρύνσεις στο ηλεκτρικό ρεύμα, 42 ευρώ τη μεγαβατώρα, στους κατοίκους της </w:t>
      </w:r>
      <w:r>
        <w:rPr>
          <w:rFonts w:eastAsia="Times New Roman"/>
          <w:szCs w:val="24"/>
        </w:rPr>
        <w:t>δ</w:t>
      </w:r>
      <w:r>
        <w:rPr>
          <w:rFonts w:eastAsia="Times New Roman"/>
          <w:szCs w:val="24"/>
        </w:rPr>
        <w:t xml:space="preserve">υτικής Μακεδονίας. Δεν ζητάμε να κάνετε </w:t>
      </w:r>
      <w:r>
        <w:rPr>
          <w:rFonts w:eastAsia="Times New Roman"/>
          <w:szCs w:val="24"/>
        </w:rPr>
        <w:t>το ανάλογο σε ολόκληρη την Πελοπόννησο.</w:t>
      </w:r>
    </w:p>
    <w:p w14:paraId="6FA9DDB8" w14:textId="77777777" w:rsidR="00C930AA" w:rsidRDefault="00077D26">
      <w:pPr>
        <w:spacing w:after="0" w:line="600" w:lineRule="auto"/>
        <w:jc w:val="both"/>
        <w:rPr>
          <w:rFonts w:eastAsia="Times New Roman"/>
          <w:szCs w:val="24"/>
        </w:rPr>
      </w:pPr>
      <w:r>
        <w:rPr>
          <w:rFonts w:eastAsia="Times New Roman"/>
          <w:szCs w:val="24"/>
        </w:rPr>
        <w:t>Θεωρούμε, όμως, απολύτως δίκαιο στην Αρκαδία, όχι απλώς στον Δήμο Μεγαλόπολης, αλλά στην Αρκαδία και στους όμορους δήμους των όμορων περιφερειακών κοινοτήτων να ισχύσει το ίδιο καθεστώς, όπως αυτό για τη δυτική Μακεδ</w:t>
      </w:r>
      <w:r>
        <w:rPr>
          <w:rFonts w:eastAsia="Times New Roman"/>
          <w:szCs w:val="24"/>
        </w:rPr>
        <w:t>ονία.</w:t>
      </w:r>
    </w:p>
    <w:p w14:paraId="6FA9DDB9" w14:textId="77777777" w:rsidR="00C930AA" w:rsidRDefault="00077D26">
      <w:pPr>
        <w:spacing w:after="0" w:line="600" w:lineRule="auto"/>
        <w:ind w:firstLine="720"/>
        <w:jc w:val="both"/>
        <w:rPr>
          <w:rFonts w:eastAsia="Times New Roman"/>
          <w:szCs w:val="24"/>
        </w:rPr>
      </w:pPr>
      <w:r>
        <w:rPr>
          <w:rFonts w:eastAsia="Times New Roman"/>
          <w:szCs w:val="24"/>
        </w:rPr>
        <w:t>Ευχαριστώ πολύ, κυρίες και κύριοι συνάδελφοι.</w:t>
      </w:r>
    </w:p>
    <w:p w14:paraId="6FA9DDBA" w14:textId="77777777" w:rsidR="00C930AA" w:rsidRDefault="00077D2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Η έλλειψη σεβασμού προς το Προεδρείο είναι έλλειψη αυτοσεβασμού.</w:t>
      </w:r>
    </w:p>
    <w:p w14:paraId="6FA9DDBB" w14:textId="77777777" w:rsidR="00C930AA" w:rsidRDefault="00077D26">
      <w:pPr>
        <w:spacing w:after="0" w:line="600" w:lineRule="auto"/>
        <w:ind w:firstLine="720"/>
        <w:jc w:val="both"/>
        <w:rPr>
          <w:rFonts w:eastAsia="Times New Roman"/>
          <w:szCs w:val="24"/>
        </w:rPr>
      </w:pPr>
      <w:r>
        <w:rPr>
          <w:rFonts w:eastAsia="Times New Roman"/>
          <w:szCs w:val="24"/>
        </w:rPr>
        <w:t>Κύριε Σκρέκα, εσείς έχετε παραιτηθεί υπέρ του κ. Μανιάτη, απ’ ό,τι έχω καταλάβει. Έχετε καλυφθεί και υπερκ</w:t>
      </w:r>
      <w:r>
        <w:rPr>
          <w:rFonts w:eastAsia="Times New Roman"/>
          <w:szCs w:val="24"/>
        </w:rPr>
        <w:t>αλυφθεί, θα έλεγα.</w:t>
      </w:r>
    </w:p>
    <w:p w14:paraId="6FA9DDBC" w14:textId="77777777" w:rsidR="00C930AA" w:rsidRDefault="00077D26">
      <w:pPr>
        <w:spacing w:after="0"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Όχι, κύριε Πρόεδρε.</w:t>
      </w:r>
    </w:p>
    <w:p w14:paraId="6FA9DDBD" w14:textId="77777777" w:rsidR="00C930AA" w:rsidRDefault="00077D2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Όχι, έχετε καλυφθεί. Μου το είπατε από πριν. Θα μιλήσετε άλλη φορά.</w:t>
      </w:r>
    </w:p>
    <w:p w14:paraId="6FA9DDBE" w14:textId="77777777" w:rsidR="00C930AA" w:rsidRDefault="00077D26">
      <w:pPr>
        <w:spacing w:after="0"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Δεν ακολουθήσατε τη σειρά των κομμάτων, αλλά αυτό δεν σημαίνει ότι παραι</w:t>
      </w:r>
      <w:r>
        <w:rPr>
          <w:rFonts w:eastAsia="Times New Roman"/>
          <w:szCs w:val="24"/>
        </w:rPr>
        <w:t>τούμαστε.</w:t>
      </w:r>
    </w:p>
    <w:p w14:paraId="6FA9DDBF" w14:textId="77777777" w:rsidR="00C930AA" w:rsidRDefault="00077D2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Αφού έχετε υπερκαλυφθεί. Πόσο άλλο θέλετε; </w:t>
      </w:r>
    </w:p>
    <w:p w14:paraId="6FA9DDC0" w14:textId="77777777" w:rsidR="00C930AA" w:rsidRDefault="00077D26">
      <w:pPr>
        <w:spacing w:after="0"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Έχω να συμπληρώσω κάποια πράγματα, κύριε Πρόεδρε.</w:t>
      </w:r>
    </w:p>
    <w:p w14:paraId="6FA9DDC1" w14:textId="77777777" w:rsidR="00C930AA" w:rsidRDefault="00077D2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Ορίστε τότε, πάρτε τον λόγο. Για πλεονασμό τώρα αυτό, όχι για τί</w:t>
      </w:r>
      <w:r>
        <w:rPr>
          <w:rFonts w:eastAsia="Times New Roman"/>
          <w:szCs w:val="24"/>
        </w:rPr>
        <w:t>ποτε άλλο.</w:t>
      </w:r>
    </w:p>
    <w:p w14:paraId="6FA9DDC2" w14:textId="77777777" w:rsidR="00C930AA" w:rsidRDefault="00077D26">
      <w:pPr>
        <w:spacing w:after="0"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Άκουσα πολύ προσεκτικά αυτά που είπε ο κ. Φάμελλος. Ήθελα να πω το εξής: Με το να προσπαθεί συνέχεια η Κυβέρνηση να μηδενίσει ό,τι παρέλαβε από τους προηγούμενους για να δείξει ότι αυτό που κάνει τώρα είναι κάτι πολύ μεγάλο</w:t>
      </w:r>
      <w:r>
        <w:rPr>
          <w:rFonts w:eastAsia="Times New Roman"/>
          <w:szCs w:val="24"/>
        </w:rPr>
        <w:t xml:space="preserve">, κάτι πολύ σημαντικό, νομίζω ότι δεν προσφέρει υπηρεσίες σ’ αυτόν τον τόπο. </w:t>
      </w:r>
    </w:p>
    <w:p w14:paraId="6FA9DDC3" w14:textId="77777777" w:rsidR="00C930AA" w:rsidRDefault="00077D26">
      <w:pPr>
        <w:spacing w:after="0" w:line="600" w:lineRule="auto"/>
        <w:ind w:firstLine="720"/>
        <w:jc w:val="both"/>
        <w:rPr>
          <w:rFonts w:eastAsia="Times New Roman"/>
          <w:szCs w:val="24"/>
        </w:rPr>
      </w:pPr>
      <w:r>
        <w:rPr>
          <w:rFonts w:eastAsia="Times New Roman"/>
          <w:szCs w:val="24"/>
        </w:rPr>
        <w:t>Εγώ σας άκουσα πολύ προσεκτικά, κύριε Υπουργέ. Μιλήσατε για μελλοντικό προγραμματισμό επέκτασης των δικτύων φυσικού αερίου, ο οποίος…</w:t>
      </w:r>
    </w:p>
    <w:p w14:paraId="6FA9DDC4" w14:textId="77777777" w:rsidR="00C930AA" w:rsidRDefault="00077D26">
      <w:pPr>
        <w:spacing w:after="0" w:line="600" w:lineRule="auto"/>
        <w:ind w:firstLine="720"/>
        <w:jc w:val="both"/>
        <w:rPr>
          <w:rFonts w:eastAsia="Times New Roman"/>
          <w:szCs w:val="24"/>
        </w:rPr>
      </w:pPr>
      <w:r>
        <w:rPr>
          <w:rFonts w:eastAsia="Times New Roman"/>
          <w:b/>
          <w:szCs w:val="24"/>
        </w:rPr>
        <w:t xml:space="preserve">ΣΩΚΡΑΤΗΣ ΦΑΜΕΛΛΟΣ (Αναπληρωτής Υπουργός </w:t>
      </w:r>
      <w:r>
        <w:rPr>
          <w:rFonts w:eastAsia="Times New Roman"/>
          <w:b/>
          <w:szCs w:val="24"/>
        </w:rPr>
        <w:t>Περιβάλλοντος και</w:t>
      </w:r>
      <w:r>
        <w:rPr>
          <w:rFonts w:eastAsia="Times New Roman"/>
          <w:szCs w:val="24"/>
        </w:rPr>
        <w:t xml:space="preserve"> </w:t>
      </w:r>
      <w:r>
        <w:rPr>
          <w:rFonts w:eastAsia="Times New Roman"/>
          <w:b/>
          <w:szCs w:val="24"/>
        </w:rPr>
        <w:t>Ενέργειας):</w:t>
      </w:r>
      <w:r>
        <w:rPr>
          <w:rFonts w:eastAsia="Times New Roman"/>
          <w:szCs w:val="24"/>
        </w:rPr>
        <w:t xml:space="preserve"> Για το ’17 - ’18. Οι μισές έγιναν, οι άλλες μισές θα γίνουν.</w:t>
      </w:r>
    </w:p>
    <w:p w14:paraId="6FA9DDC5" w14:textId="77777777" w:rsidR="00C930AA" w:rsidRDefault="00077D26">
      <w:pPr>
        <w:spacing w:after="0" w:line="60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 xml:space="preserve">Εγώ θέλω να σας πω κατ’ αρχάς πως ό,τι έχει γίνει μέχρι τώρα και ό,τι έχετε παραλάβει τα έκαναν οι προηγούμενες κυβερνήσεις, άρα καλό είναι να </w:t>
      </w:r>
      <w:r>
        <w:rPr>
          <w:rFonts w:eastAsia="Times New Roman"/>
          <w:szCs w:val="24"/>
        </w:rPr>
        <w:t xml:space="preserve">μην τα μηδενίζετε. Φυσικό αέριο δηλαδή υπήρχε στη Θεσσαλονίκη -εγώ έβαλα όταν ήμουν φοιτητής- αλλά και στα Τρίκαλα και στην Αθήνα και σε άλλες πόλεις. </w:t>
      </w:r>
    </w:p>
    <w:p w14:paraId="6FA9DDC6" w14:textId="77777777" w:rsidR="00C930AA" w:rsidRDefault="00077D26">
      <w:pPr>
        <w:spacing w:after="0" w:line="600" w:lineRule="auto"/>
        <w:ind w:firstLine="720"/>
        <w:jc w:val="both"/>
        <w:rPr>
          <w:rFonts w:eastAsia="Times New Roman"/>
          <w:szCs w:val="24"/>
        </w:rPr>
      </w:pPr>
      <w:r>
        <w:rPr>
          <w:rFonts w:eastAsia="Times New Roman"/>
          <w:b/>
          <w:szCs w:val="24"/>
        </w:rPr>
        <w:t>ΣΩΚΡΑΤΗΣ ΦΑΜΕΛΛΟΣ (Αναπληρωτής Υπουργός Περιβάλλοντος και</w:t>
      </w:r>
      <w:r>
        <w:rPr>
          <w:rFonts w:eastAsia="Times New Roman"/>
          <w:szCs w:val="24"/>
        </w:rPr>
        <w:t xml:space="preserve"> </w:t>
      </w:r>
      <w:r>
        <w:rPr>
          <w:rFonts w:eastAsia="Times New Roman"/>
          <w:b/>
          <w:szCs w:val="24"/>
        </w:rPr>
        <w:t>Ενέργειας):</w:t>
      </w:r>
      <w:r>
        <w:rPr>
          <w:rFonts w:eastAsia="Times New Roman"/>
          <w:szCs w:val="24"/>
        </w:rPr>
        <w:t xml:space="preserve"> Είκοσι χρόνια χωρίς επεκτάσεις. Γί</w:t>
      </w:r>
      <w:r>
        <w:rPr>
          <w:rFonts w:eastAsia="Times New Roman"/>
          <w:szCs w:val="24"/>
        </w:rPr>
        <w:t>νονται τώρα.</w:t>
      </w:r>
    </w:p>
    <w:p w14:paraId="6FA9DDC7" w14:textId="77777777" w:rsidR="00C930AA" w:rsidRDefault="00077D26">
      <w:pPr>
        <w:spacing w:after="0"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Ηρεμήστε και ακούστε, γιατί εγώ θα σας τα πω όλα και για τις επεκτάσεις. Άρα καλό είναι να μη μηδενίζετε τους υπόλοιπους για να πείτε ότι είναι κάτι το φανταστικό αυτό που κάνετε.</w:t>
      </w:r>
    </w:p>
    <w:p w14:paraId="6FA9DDC8" w14:textId="77777777" w:rsidR="00C930AA" w:rsidRDefault="00077D26">
      <w:pPr>
        <w:spacing w:after="0" w:line="600" w:lineRule="auto"/>
        <w:ind w:firstLine="720"/>
        <w:jc w:val="both"/>
        <w:rPr>
          <w:rFonts w:eastAsia="Times New Roman"/>
          <w:szCs w:val="24"/>
        </w:rPr>
      </w:pPr>
      <w:r>
        <w:rPr>
          <w:rFonts w:eastAsia="Times New Roman"/>
          <w:szCs w:val="24"/>
        </w:rPr>
        <w:t>Κατ’ αρχάς αυτό που κάνετε, δηλαδή το ότι</w:t>
      </w:r>
      <w:r>
        <w:rPr>
          <w:rFonts w:eastAsia="Times New Roman"/>
          <w:szCs w:val="24"/>
        </w:rPr>
        <w:t xml:space="preserve"> έχετε τη δυνατότητα να εντάσσετε αυτά τα δίκτυα στο νέο ΣΕΣ και να χρηματοδοτούνται, οφείλεται σε κάποια αιτία. Ξέρετε ποια είναι αυτή η αιτία; Είναι το ότι η προηγούμενη κυβέρνηση με Υπουργό Ενέργειας τον κ. Μανιάτη και Υπουργό Ανάπτυξης εμένα, το θέσπισ</w:t>
      </w:r>
      <w:r>
        <w:rPr>
          <w:rFonts w:eastAsia="Times New Roman"/>
          <w:szCs w:val="24"/>
        </w:rPr>
        <w:t>ε ώστε να είναι επιλέξιμες αυτές οι δαπάνες στο νέο ΣΕΣ. Καταθέσαμε τα 17 προγράμματα στις παραμονές του Δεκεμβρίου του 2014 και η Ελλάδα ήταν η πρώτη χώρα που πήρε έγκριση όλων των προγραμμάτων από την Ευρωπαϊκή Επιτροπή, ώστε η όποια επόμενη κυβέρνηση να</w:t>
      </w:r>
      <w:r>
        <w:rPr>
          <w:rFonts w:eastAsia="Times New Roman"/>
          <w:szCs w:val="24"/>
        </w:rPr>
        <w:t xml:space="preserve"> μη χάσει ούτε μία μέρα από το νέο ΣΕΣ κι έτσι να προχωρήσει στις επενδύσεις που έπρεπε να γίνουν στη χώρα. </w:t>
      </w:r>
    </w:p>
    <w:p w14:paraId="6FA9DDC9" w14:textId="77777777" w:rsidR="00C930AA" w:rsidRDefault="00077D26">
      <w:pPr>
        <w:spacing w:after="0" w:line="600" w:lineRule="auto"/>
        <w:ind w:firstLine="720"/>
        <w:jc w:val="both"/>
        <w:rPr>
          <w:rFonts w:eastAsia="Times New Roman"/>
          <w:szCs w:val="24"/>
        </w:rPr>
      </w:pPr>
      <w:r>
        <w:rPr>
          <w:rFonts w:eastAsia="Times New Roman"/>
          <w:szCs w:val="24"/>
        </w:rPr>
        <w:t>Εγώ βλέπω, όμως, με τα σημερινά στοιχεία ότι 800 εκατομμύρια, τα οποία θα μπορούσαν σήμερα να έχουν δαπανηθεί ήδη και να έχουν γίνει δίκτυα φυσικού</w:t>
      </w:r>
      <w:r>
        <w:rPr>
          <w:rFonts w:eastAsia="Times New Roman"/>
          <w:szCs w:val="24"/>
        </w:rPr>
        <w:t xml:space="preserve"> αερίου, εσείς δεν τα χρησιμοποιήσατε. Είναι χρήματα τα οποία υπάρχουν στην Ευρωπαϊκή Ένωση, περιμένουν στα Ταμεία Συνοχής και η Κυβέρνησή σας δεν τα χρησιμοποίησε. Πραγματικά παρακαλώ να μου πείτε για ποιον λόγο δεν τα χρησιμοποιήσατε, αφού αυτά τα χρήματ</w:t>
      </w:r>
      <w:r>
        <w:rPr>
          <w:rFonts w:eastAsia="Times New Roman"/>
          <w:szCs w:val="24"/>
        </w:rPr>
        <w:t>α υπήρχαν κι έτσι λείπουν σήμερα από τις υποδομές.</w:t>
      </w:r>
    </w:p>
    <w:p w14:paraId="6FA9DDCA" w14:textId="77777777" w:rsidR="00C930AA" w:rsidRDefault="00077D26">
      <w:pPr>
        <w:spacing w:after="0" w:line="600" w:lineRule="auto"/>
        <w:ind w:firstLine="720"/>
        <w:jc w:val="both"/>
        <w:rPr>
          <w:rFonts w:eastAsia="Times New Roman"/>
          <w:szCs w:val="24"/>
        </w:rPr>
      </w:pPr>
      <w:r>
        <w:rPr>
          <w:rFonts w:eastAsia="Times New Roman"/>
          <w:szCs w:val="24"/>
        </w:rPr>
        <w:t>Και κάτι άλλο: Σε ό,τι αφορά την κυκλική οικονομία, το βιώσιμο παραγωγικό μοντέλο, καταλαβαίνετε ότι κυκλική οικονομία ή ένα παραγωγικό μοντέλο αειφορίας κατ’ αρχάς σημαίνει ορθολογική διαχείριση και χρήση</w:t>
      </w:r>
      <w:r>
        <w:rPr>
          <w:rFonts w:eastAsia="Times New Roman"/>
          <w:szCs w:val="24"/>
        </w:rPr>
        <w:t xml:space="preserve"> των ορυκτών πόρων και των πλουτοπαραγωγικών πηγών αυτής της χώρας. Το να δίνετε μία οικονομική ενίσχυση, η οποία –επαναλαμβάνω- δεν έχω ακούσει από τον Υπουργό αν θα είναι μόνο για ένα έτος ή στην υπουργική απόφαση που θα θεσπίσετε αν θα είναι επί μακρόν,</w:t>
      </w:r>
      <w:r>
        <w:rPr>
          <w:rFonts w:eastAsia="Times New Roman"/>
          <w:szCs w:val="24"/>
        </w:rPr>
        <w:t xml:space="preserve"> δηλαδή για τα επόμενα χρόνια, η οικονομική ενίσχυση που είναι περίπου 17 εκατομμύρια ευρώ, πρώτον, δεν αντικαθιστά τη μείωση της επιδότησης πετρελαίου θέρμανσης στις αντίστοιχες περιοχές. </w:t>
      </w:r>
    </w:p>
    <w:p w14:paraId="6FA9DDCB" w14:textId="77777777" w:rsidR="00C930AA" w:rsidRDefault="00077D26">
      <w:pPr>
        <w:spacing w:after="0" w:line="600" w:lineRule="auto"/>
        <w:ind w:firstLine="720"/>
        <w:jc w:val="both"/>
        <w:rPr>
          <w:rFonts w:eastAsia="Times New Roman"/>
          <w:szCs w:val="24"/>
        </w:rPr>
      </w:pPr>
      <w:r>
        <w:rPr>
          <w:rFonts w:eastAsia="Times New Roman"/>
          <w:szCs w:val="24"/>
        </w:rPr>
        <w:t xml:space="preserve">Θα σας πω ότι ένα νοικοκυριό καταναλώνει περίπου 7.000 </w:t>
      </w:r>
      <w:r>
        <w:rPr>
          <w:rFonts w:eastAsia="Times New Roman"/>
          <w:szCs w:val="24"/>
          <w:lang w:val="en-US"/>
        </w:rPr>
        <w:t>KWh</w:t>
      </w:r>
      <w:r>
        <w:rPr>
          <w:rFonts w:eastAsia="Times New Roman"/>
          <w:szCs w:val="24"/>
        </w:rPr>
        <w:t>, δηλαδή</w:t>
      </w:r>
      <w:r>
        <w:rPr>
          <w:rFonts w:eastAsia="Times New Roman"/>
          <w:szCs w:val="24"/>
        </w:rPr>
        <w:t xml:space="preserve"> 7 </w:t>
      </w:r>
      <w:r>
        <w:rPr>
          <w:rFonts w:eastAsia="Times New Roman"/>
          <w:szCs w:val="24"/>
          <w:lang w:val="en-US"/>
        </w:rPr>
        <w:t>MWh</w:t>
      </w:r>
      <w:r>
        <w:rPr>
          <w:rFonts w:eastAsia="Times New Roman"/>
          <w:szCs w:val="24"/>
        </w:rPr>
        <w:t xml:space="preserve"> τον χρόνο, που σημαίνει ότι αν μπορεί να είναι δικαιούχος θα πάρει 42 ευρώ, δηλαδή 280 ευρώ τον χρόνο, όταν το ίδιο νοικοκυριό με 100 τετραγωνικά στη δυτική Μακεδονία έπαιρνε επίδομα θέρμανσης πάνω από 500</w:t>
      </w:r>
      <w:r w:rsidRPr="008D06F2">
        <w:rPr>
          <w:rFonts w:eastAsia="Times New Roman"/>
          <w:szCs w:val="24"/>
        </w:rPr>
        <w:t xml:space="preserve"> </w:t>
      </w:r>
      <w:r>
        <w:rPr>
          <w:rFonts w:eastAsia="Times New Roman"/>
          <w:szCs w:val="24"/>
        </w:rPr>
        <w:t>-</w:t>
      </w:r>
      <w:r w:rsidRPr="008D06F2">
        <w:rPr>
          <w:rFonts w:eastAsia="Times New Roman"/>
          <w:szCs w:val="24"/>
        </w:rPr>
        <w:t xml:space="preserve"> </w:t>
      </w:r>
      <w:r>
        <w:rPr>
          <w:rFonts w:eastAsia="Times New Roman"/>
          <w:szCs w:val="24"/>
        </w:rPr>
        <w:t>600 ευρώ. Άρα δεν του δίνετε ούτε τα μισά</w:t>
      </w:r>
      <w:r>
        <w:rPr>
          <w:rFonts w:eastAsia="Times New Roman"/>
          <w:szCs w:val="24"/>
        </w:rPr>
        <w:t xml:space="preserve"> απ’ αυτά που του έχετε πάρει. Το λέω αυτό για να μην κοροϊδεύουμε τον κόσμο και να μην κοροϊδευόμαστε και μεταξύ μας.</w:t>
      </w:r>
    </w:p>
    <w:p w14:paraId="6FA9DDCC" w14:textId="77777777" w:rsidR="00C930AA" w:rsidRDefault="00077D26">
      <w:pPr>
        <w:spacing w:after="0" w:line="600" w:lineRule="auto"/>
        <w:ind w:firstLine="720"/>
        <w:jc w:val="both"/>
        <w:rPr>
          <w:rFonts w:eastAsia="Times New Roman"/>
          <w:szCs w:val="24"/>
        </w:rPr>
      </w:pPr>
      <w:r>
        <w:rPr>
          <w:rFonts w:eastAsia="Times New Roman"/>
          <w:szCs w:val="24"/>
        </w:rPr>
        <w:t xml:space="preserve">Κατά δεύτερον, εγώ σας λέω το εξής, ότι τα επόμενα δέκα χρόνια αν ισχύσει, θα δώσουμε περίπου 200 εκατομμύρια σε οικονομικές ενισχύσεις. </w:t>
      </w:r>
      <w:r>
        <w:rPr>
          <w:rFonts w:eastAsia="Times New Roman"/>
          <w:szCs w:val="24"/>
        </w:rPr>
        <w:t>Μα, με 200 εκατομμύρια -λέω εγώ- δεν έρχεστε να δώσουμε στους ανθρώπους αυτούς για να βελτιώσουν τα νοικοκυριά τους, να τα αναβαθμίσουν ενεργειακά, ώστε να έχουν μισή κατανάλωση ενέργειας και το καλοκαίρι και τον χειμώνα κι έτσι να έχουν μισό λογαριασμό ρε</w:t>
      </w:r>
      <w:r>
        <w:rPr>
          <w:rFonts w:eastAsia="Times New Roman"/>
          <w:szCs w:val="24"/>
        </w:rPr>
        <w:t xml:space="preserve">ύματος και μισό λογαριασμό ενέργειας και να μην τους επιδοτούμε συνέχεια και επιχορηγούμε συνέχεια με χρήματα τα οποία πάνε τελικά στη «μαύρη τρύπα» και να καίμε έναν λιγνίτη που είναι κάτι ακριβό και περιορισμένο, αλλά παράγει και ρύπους; </w:t>
      </w:r>
    </w:p>
    <w:p w14:paraId="6FA9DDCD" w14:textId="77777777" w:rsidR="00C930AA" w:rsidRDefault="00077D26">
      <w:pPr>
        <w:spacing w:after="0" w:line="600" w:lineRule="auto"/>
        <w:ind w:firstLine="720"/>
        <w:jc w:val="both"/>
        <w:rPr>
          <w:rFonts w:eastAsia="Times New Roman"/>
          <w:szCs w:val="24"/>
        </w:rPr>
      </w:pPr>
      <w:r>
        <w:rPr>
          <w:rFonts w:eastAsia="Times New Roman"/>
          <w:szCs w:val="24"/>
        </w:rPr>
        <w:t xml:space="preserve">Αυτό δεν είναι </w:t>
      </w:r>
      <w:r>
        <w:rPr>
          <w:rFonts w:eastAsia="Times New Roman"/>
          <w:szCs w:val="24"/>
        </w:rPr>
        <w:t>κυκλική οικονομία, κύριε Υπουργέ Περιβάλλοντος -το καταλαβαίνετε- ούτε είναι αειφορικό μοντέλο παραγωγικής οικονομίας.</w:t>
      </w:r>
    </w:p>
    <w:p w14:paraId="6FA9DDCE" w14:textId="77777777" w:rsidR="00C930AA" w:rsidRDefault="00077D26">
      <w:pPr>
        <w:spacing w:after="0" w:line="600" w:lineRule="auto"/>
        <w:ind w:firstLine="720"/>
        <w:jc w:val="both"/>
        <w:rPr>
          <w:rFonts w:eastAsia="Times New Roman"/>
          <w:szCs w:val="24"/>
        </w:rPr>
      </w:pPr>
      <w:r>
        <w:rPr>
          <w:rFonts w:eastAsia="Times New Roman"/>
          <w:szCs w:val="24"/>
        </w:rPr>
        <w:t>Ευχαριστώ πολύ, κύριε Πρόεδρε.</w:t>
      </w:r>
    </w:p>
    <w:p w14:paraId="6FA9DDCF" w14:textId="77777777" w:rsidR="00C930AA" w:rsidRDefault="00077D2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w:t>
      </w:r>
    </w:p>
    <w:p w14:paraId="6FA9DDD0" w14:textId="77777777" w:rsidR="00C930AA" w:rsidRDefault="00077D26">
      <w:pPr>
        <w:spacing w:after="0" w:line="600" w:lineRule="auto"/>
        <w:ind w:firstLine="720"/>
        <w:jc w:val="both"/>
        <w:rPr>
          <w:rFonts w:eastAsia="Times New Roman"/>
          <w:szCs w:val="24"/>
        </w:rPr>
      </w:pPr>
      <w:r>
        <w:rPr>
          <w:rFonts w:eastAsia="Times New Roman"/>
          <w:szCs w:val="24"/>
        </w:rPr>
        <w:t>Θα τελειώσουμε με τη δευτερολογία της κ</w:t>
      </w:r>
      <w:r>
        <w:rPr>
          <w:rFonts w:eastAsia="Times New Roman"/>
          <w:szCs w:val="24"/>
        </w:rPr>
        <w:t>.</w:t>
      </w:r>
      <w:r>
        <w:rPr>
          <w:rFonts w:eastAsia="Times New Roman"/>
          <w:szCs w:val="24"/>
        </w:rPr>
        <w:t xml:space="preserve"> Γκαρά.</w:t>
      </w:r>
    </w:p>
    <w:p w14:paraId="6FA9DDD1" w14:textId="77777777" w:rsidR="00C930AA" w:rsidRDefault="00077D26">
      <w:pPr>
        <w:spacing w:after="0" w:line="600" w:lineRule="auto"/>
        <w:ind w:firstLine="720"/>
        <w:jc w:val="both"/>
        <w:rPr>
          <w:rFonts w:eastAsia="Times New Roman"/>
          <w:szCs w:val="24"/>
        </w:rPr>
      </w:pPr>
      <w:r>
        <w:rPr>
          <w:rFonts w:eastAsia="Times New Roman"/>
          <w:szCs w:val="24"/>
        </w:rPr>
        <w:t>Κυρία συνάδελφε</w:t>
      </w:r>
      <w:r>
        <w:rPr>
          <w:rFonts w:eastAsia="Times New Roman"/>
          <w:szCs w:val="24"/>
        </w:rPr>
        <w:t>, έχετε τον λόγο.</w:t>
      </w:r>
    </w:p>
    <w:p w14:paraId="6FA9DDD2" w14:textId="77777777" w:rsidR="00C930AA" w:rsidRDefault="00077D26">
      <w:pPr>
        <w:spacing w:after="0" w:line="600" w:lineRule="auto"/>
        <w:ind w:firstLine="720"/>
        <w:jc w:val="both"/>
        <w:rPr>
          <w:rFonts w:eastAsia="Times New Roman"/>
          <w:szCs w:val="24"/>
        </w:rPr>
      </w:pPr>
      <w:r>
        <w:rPr>
          <w:rFonts w:eastAsia="Times New Roman"/>
          <w:b/>
          <w:szCs w:val="24"/>
        </w:rPr>
        <w:t>ΑΝΑΣΤΑΣΙΑ ΓΚΑΡΑ:</w:t>
      </w:r>
      <w:r>
        <w:rPr>
          <w:rFonts w:eastAsia="Times New Roman"/>
          <w:szCs w:val="24"/>
        </w:rPr>
        <w:t xml:space="preserve"> Ευχαριστώ, κύριε Πρόεδρε.</w:t>
      </w:r>
    </w:p>
    <w:p w14:paraId="6FA9DDD3" w14:textId="77777777" w:rsidR="00C930AA" w:rsidRDefault="00077D26">
      <w:pPr>
        <w:spacing w:after="0" w:line="600" w:lineRule="auto"/>
        <w:ind w:firstLine="720"/>
        <w:jc w:val="both"/>
        <w:rPr>
          <w:rFonts w:eastAsia="Times New Roman"/>
          <w:b/>
          <w:szCs w:val="24"/>
        </w:rPr>
      </w:pPr>
      <w:r>
        <w:rPr>
          <w:rFonts w:eastAsia="Times New Roman"/>
          <w:szCs w:val="24"/>
        </w:rPr>
        <w:t xml:space="preserve">Εγώ θα ήθελα να κάνω ένα και μόνο σχόλιο, παρακολουθώντας τη σημερινή συζήτηση, αλλά έχοντας παρακολουθήσει και τη συζήτηση στις </w:t>
      </w:r>
      <w:r>
        <w:rPr>
          <w:rFonts w:eastAsia="Times New Roman"/>
          <w:szCs w:val="24"/>
        </w:rPr>
        <w:t>ε</w:t>
      </w:r>
      <w:r>
        <w:rPr>
          <w:rFonts w:eastAsia="Times New Roman"/>
          <w:szCs w:val="24"/>
        </w:rPr>
        <w:t>πιτροπές.</w:t>
      </w:r>
    </w:p>
    <w:p w14:paraId="6FA9DDD4" w14:textId="77777777" w:rsidR="00C930AA" w:rsidRDefault="00077D26">
      <w:pPr>
        <w:spacing w:after="0" w:line="600" w:lineRule="auto"/>
        <w:ind w:firstLine="720"/>
        <w:jc w:val="both"/>
        <w:rPr>
          <w:rFonts w:eastAsia="Times New Roman"/>
          <w:szCs w:val="24"/>
        </w:rPr>
      </w:pPr>
      <w:r>
        <w:rPr>
          <w:rFonts w:eastAsia="Times New Roman"/>
          <w:szCs w:val="24"/>
        </w:rPr>
        <w:t>Νομίζω ότι έχει συζητηθεί αναλυτικά το νομοσχέδιο. Θα ή</w:t>
      </w:r>
      <w:r>
        <w:rPr>
          <w:rFonts w:eastAsia="Times New Roman"/>
          <w:szCs w:val="24"/>
        </w:rPr>
        <w:t>θελα, όμως, να επισημάνω την αμηχανία και πιθανόν την κρυφή ζήλεια κάποιων πτερύγων, κάποιων κομμάτων από την Αντιπολίτευση. Είναι μ</w:t>
      </w:r>
      <w:r>
        <w:rPr>
          <w:rFonts w:eastAsia="Times New Roman"/>
          <w:szCs w:val="24"/>
        </w:rPr>
        <w:t>ί</w:t>
      </w:r>
      <w:r>
        <w:rPr>
          <w:rFonts w:eastAsia="Times New Roman"/>
          <w:szCs w:val="24"/>
        </w:rPr>
        <w:t>α κρυφή ζήλεια για ένα άρτιο θεσμικό πλαίσιο το οποίο ψηφίζεται σήμερα. Αυτό φαίνεται από το ότι δεν είχαμε σχεδόν καμμία π</w:t>
      </w:r>
      <w:r>
        <w:rPr>
          <w:rFonts w:eastAsia="Times New Roman"/>
          <w:szCs w:val="24"/>
        </w:rPr>
        <w:t>αρατήρηση στην ουσία του νομοθετήματος. Αντιθέτως, οι εκπρόσωποι των υπόλοιπων κομμάτων ή σχεδόν όλων των κομμάτων επέλεξαν να συζητήσουν για το Σκοπιανό, για το χθεσινό πολυνομοσχέδιο, να προκαλέσουν τεχνητές εντάσεις, να συζητήσουν για τη ΔΕΗ. Χαρακτηρισ</w:t>
      </w:r>
      <w:r>
        <w:rPr>
          <w:rFonts w:eastAsia="Times New Roman"/>
          <w:szCs w:val="24"/>
        </w:rPr>
        <w:t xml:space="preserve">τικά θα αναφέρω ότι στην πρώτη του εισήγηση ο κ. Σκρέκας ως εισηγητής της Αξιωματικής Αντιπολίτευσης δεν αναφέρθηκε ούτε για πέντε δευτερόλεπτα στο εν λόγω νομοθέτημα. </w:t>
      </w:r>
    </w:p>
    <w:p w14:paraId="6FA9DDD5" w14:textId="77777777" w:rsidR="00C930AA" w:rsidRDefault="00077D26">
      <w:pPr>
        <w:spacing w:after="0" w:line="60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 xml:space="preserve">Παραπάνω ήταν. </w:t>
      </w:r>
    </w:p>
    <w:p w14:paraId="6FA9DDD6" w14:textId="77777777" w:rsidR="00C930AA" w:rsidRDefault="00077D26">
      <w:pPr>
        <w:spacing w:after="0" w:line="600" w:lineRule="auto"/>
        <w:ind w:firstLine="720"/>
        <w:jc w:val="both"/>
        <w:rPr>
          <w:rFonts w:eastAsia="Times New Roman"/>
          <w:szCs w:val="24"/>
        </w:rPr>
      </w:pPr>
      <w:r>
        <w:rPr>
          <w:rFonts w:eastAsia="Times New Roman"/>
          <w:b/>
          <w:szCs w:val="24"/>
        </w:rPr>
        <w:t xml:space="preserve">ΑΝΑΣΤΑΣΙΑ ΓΚΑΡΑ: </w:t>
      </w:r>
      <w:r>
        <w:rPr>
          <w:rFonts w:eastAsia="Times New Roman"/>
          <w:szCs w:val="24"/>
        </w:rPr>
        <w:t>Ούτε για πέντε δευτερόλεπτα. Μιλ</w:t>
      </w:r>
      <w:r>
        <w:rPr>
          <w:rFonts w:eastAsia="Times New Roman"/>
          <w:szCs w:val="24"/>
        </w:rPr>
        <w:t xml:space="preserve">ούσατε δεκαπεντέμισι λεπτά για τη ΔΕΗ. </w:t>
      </w:r>
    </w:p>
    <w:p w14:paraId="6FA9DDD7" w14:textId="77777777" w:rsidR="00C930AA" w:rsidRDefault="00077D26">
      <w:pPr>
        <w:spacing w:after="0" w:line="60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 xml:space="preserve">Δέκα ήταν, τα μέτρησα. Χωρίς ΔΕΗ ενεργειακές κοινότητες δεν υπάρχουν. </w:t>
      </w:r>
    </w:p>
    <w:p w14:paraId="6FA9DDD8" w14:textId="77777777" w:rsidR="00C930AA" w:rsidRDefault="00077D26">
      <w:pPr>
        <w:spacing w:after="0" w:line="600" w:lineRule="auto"/>
        <w:ind w:firstLine="720"/>
        <w:jc w:val="both"/>
        <w:rPr>
          <w:rFonts w:eastAsia="Times New Roman"/>
          <w:szCs w:val="24"/>
        </w:rPr>
      </w:pPr>
      <w:r>
        <w:rPr>
          <w:rFonts w:eastAsia="Times New Roman"/>
          <w:b/>
          <w:szCs w:val="24"/>
        </w:rPr>
        <w:t xml:space="preserve">ΑΝΑΣΤΑΣΙΑ ΓΚΑΡΑ: </w:t>
      </w:r>
      <w:r>
        <w:rPr>
          <w:rFonts w:eastAsia="Times New Roman"/>
          <w:szCs w:val="24"/>
        </w:rPr>
        <w:t>Κλείνοντας, το τελευταίο σχόλιο που θα ήθελα να κάνω είναι ότι αρκετοί από τους εκπροσώπους των κομμάτων τ</w:t>
      </w:r>
      <w:r>
        <w:rPr>
          <w:rFonts w:eastAsia="Times New Roman"/>
          <w:szCs w:val="24"/>
        </w:rPr>
        <w:t>ης Αντιπολίτευσης δυστυχώς δεν μπορούν να αντιληφθούν ότι οι μεγάλες επαναστάσεις γίνονται με τις καινούργιες ιδέες και γίνονται με την οργάνωση της καθημερινότητας. Δεν μπορούν να κατανοήσουν ότι ένα οργανωμένο θεσμικό πλαίσιο σε μ</w:t>
      </w:r>
      <w:r>
        <w:rPr>
          <w:rFonts w:eastAsia="Times New Roman"/>
          <w:szCs w:val="24"/>
        </w:rPr>
        <w:t>ί</w:t>
      </w:r>
      <w:r>
        <w:rPr>
          <w:rFonts w:eastAsia="Times New Roman"/>
          <w:szCs w:val="24"/>
        </w:rPr>
        <w:t>α καινούργια ιδέα που ε</w:t>
      </w:r>
      <w:r>
        <w:rPr>
          <w:rFonts w:eastAsia="Times New Roman"/>
          <w:szCs w:val="24"/>
        </w:rPr>
        <w:t>ντάσσει τη συλλογικότητα, τη λογική του συνεργατισμού, τη λογική της καινοτομίας, της χρήσης της τεχνολογίας και κυρίως ένα οργανωμένο θεσμικό πλαίσιο με οικονομικά κίνητρα, που δίνει τη δυνατότητα δημιουργίας νέων θέσεων εργασίας και κυρίως αύξησης της δρ</w:t>
      </w:r>
      <w:r>
        <w:rPr>
          <w:rFonts w:eastAsia="Times New Roman"/>
          <w:szCs w:val="24"/>
        </w:rPr>
        <w:t>αστηριότητας στον κατασκευαστικό κλάδο, ναι, μπορεί να φέρει μεγάλες επαναστάσεις στην καθημερινότητά μας και μάλιστα μεγάλες επαναστάσεις σε μ</w:t>
      </w:r>
      <w:r>
        <w:rPr>
          <w:rFonts w:eastAsia="Times New Roman"/>
          <w:szCs w:val="24"/>
        </w:rPr>
        <w:t>ί</w:t>
      </w:r>
      <w:r>
        <w:rPr>
          <w:rFonts w:eastAsia="Times New Roman"/>
          <w:szCs w:val="24"/>
        </w:rPr>
        <w:t>α φιλοπεριβαλλοντική και σύγχρονη ευρωπαϊκή λογική. Είναι αυτό που χρειαζόμαστε στη χώρα, ακριβώς για να ξεφύγου</w:t>
      </w:r>
      <w:r>
        <w:rPr>
          <w:rFonts w:eastAsia="Times New Roman"/>
          <w:szCs w:val="24"/>
        </w:rPr>
        <w:t>με, να κάνουμε το μεγάλο θετικό βήμα σε μ</w:t>
      </w:r>
      <w:r>
        <w:rPr>
          <w:rFonts w:eastAsia="Times New Roman"/>
          <w:szCs w:val="24"/>
        </w:rPr>
        <w:t>ί</w:t>
      </w:r>
      <w:r>
        <w:rPr>
          <w:rFonts w:eastAsia="Times New Roman"/>
          <w:szCs w:val="24"/>
        </w:rPr>
        <w:t>α κατεύθυνση εντελώς αντίθετη από την πολιτική που ασκούσαν τόσα χρόνια οι προηγούμενες κυβερνήσεις και μας έφεραν εδώ.</w:t>
      </w:r>
    </w:p>
    <w:p w14:paraId="6FA9DDD9" w14:textId="77777777" w:rsidR="00C930AA" w:rsidRDefault="00077D26">
      <w:pPr>
        <w:spacing w:after="0" w:line="600" w:lineRule="auto"/>
        <w:ind w:firstLine="720"/>
        <w:jc w:val="both"/>
        <w:rPr>
          <w:rFonts w:eastAsia="Times New Roman"/>
          <w:szCs w:val="24"/>
        </w:rPr>
      </w:pPr>
      <w:r>
        <w:rPr>
          <w:rFonts w:eastAsia="Times New Roman"/>
          <w:szCs w:val="24"/>
        </w:rPr>
        <w:t xml:space="preserve">Καλώ, λοιπόν, όλους τους συναδέλφους και όλες τις πτέρυγες της Βουλής να υπερψηφίσουν αυτό το </w:t>
      </w:r>
      <w:r>
        <w:rPr>
          <w:rFonts w:eastAsia="Times New Roman"/>
          <w:szCs w:val="24"/>
        </w:rPr>
        <w:t>νομοσχέδιο και όχι μόνο αυτό, αλλά να μπορέσουμε συλλογικά από τη δική μας πλευρά, να ενημερώσουμε τους πολίτες οι οποίοι ενδιαφέρονται να μπουν σε αυτήν την ιστορία και να πάμε χέρι-χέρι, προκειμένου να κάνουμε το μικρό θετικό βήμα για την μεγάλη επανάστα</w:t>
      </w:r>
      <w:r>
        <w:rPr>
          <w:rFonts w:eastAsia="Times New Roman"/>
          <w:szCs w:val="24"/>
        </w:rPr>
        <w:t>ση.</w:t>
      </w:r>
    </w:p>
    <w:p w14:paraId="6FA9DDDA" w14:textId="77777777" w:rsidR="00C930AA" w:rsidRDefault="00077D26">
      <w:pPr>
        <w:spacing w:after="0" w:line="600" w:lineRule="auto"/>
        <w:ind w:firstLine="720"/>
        <w:jc w:val="both"/>
        <w:rPr>
          <w:rFonts w:eastAsia="Times New Roman"/>
          <w:szCs w:val="24"/>
        </w:rPr>
      </w:pPr>
      <w:r>
        <w:rPr>
          <w:rFonts w:eastAsia="Times New Roman"/>
          <w:szCs w:val="24"/>
        </w:rPr>
        <w:t>Ευχαριστώ.</w:t>
      </w:r>
    </w:p>
    <w:p w14:paraId="6FA9DDDB" w14:textId="77777777" w:rsidR="00C930AA" w:rsidRDefault="00077D2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FA9DDDC"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Κυρίες και κύριοι συνάδελφοι, έχω την τιμή να ανακοινώσω στο Σώμα ότι η Διαρκής Επιτροπή Οικονομικών Υποθέσεων καταθέτει την έκθεσή της στο σχέδιο νόμου του Υπουργε</w:t>
      </w:r>
      <w:r>
        <w:rPr>
          <w:rFonts w:eastAsia="Times New Roman" w:cs="Times New Roman"/>
          <w:szCs w:val="24"/>
        </w:rPr>
        <w:t>ίου Οικονομικών</w:t>
      </w:r>
      <w:r>
        <w:rPr>
          <w:rFonts w:eastAsia="Times New Roman" w:cs="Times New Roman"/>
          <w:szCs w:val="24"/>
        </w:rPr>
        <w:t>:</w:t>
      </w:r>
      <w:r>
        <w:rPr>
          <w:rFonts w:eastAsia="Times New Roman" w:cs="Times New Roman"/>
          <w:szCs w:val="24"/>
        </w:rPr>
        <w:t xml:space="preserve"> «Αγορές χρηματοπιστωτικών μέσων και άλλες διατάξεις». </w:t>
      </w:r>
    </w:p>
    <w:p w14:paraId="6FA9DDD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κύριος Υπουργός για έναν σύντομο επίλογο. </w:t>
      </w:r>
    </w:p>
    <w:p w14:paraId="6FA9DDDE" w14:textId="77777777" w:rsidR="00C930AA" w:rsidRDefault="00077D26">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Θα ήθελα να ξεκαθαρίσω μόνο δύο θέματα που τέθηκαν. Θα παραμείνω </w:t>
      </w:r>
      <w:r>
        <w:rPr>
          <w:rFonts w:eastAsia="Times New Roman" w:cs="Times New Roman"/>
          <w:szCs w:val="24"/>
        </w:rPr>
        <w:t>εντός του νομοσχεδίου. Δεν θα ακολουθήσω την ψυχανάλυση του ΣΥΡΙΖΑ από τη Δημοκρατική Συμπαράταξη. Την υπέστην την ψυχανάλυση και από τη Νέα Δημοκρατία στο πολυνομοσχέδιο, για το τι είναι ο ΣΥΡΙΖΑ, πώς μεταλλάσσεται και τι γίνεται, αλλά νομίζω ότι δεν είνα</w:t>
      </w:r>
      <w:r>
        <w:rPr>
          <w:rFonts w:eastAsia="Times New Roman" w:cs="Times New Roman"/>
          <w:szCs w:val="24"/>
        </w:rPr>
        <w:t>ι της στιγμής να αναφερθώ. Θα το αναλύσουμε μ</w:t>
      </w:r>
      <w:r>
        <w:rPr>
          <w:rFonts w:eastAsia="Times New Roman" w:cs="Times New Roman"/>
          <w:szCs w:val="24"/>
        </w:rPr>
        <w:t>ί</w:t>
      </w:r>
      <w:r>
        <w:rPr>
          <w:rFonts w:eastAsia="Times New Roman" w:cs="Times New Roman"/>
          <w:szCs w:val="24"/>
        </w:rPr>
        <w:t>α άλλη φορά. Χρησιμοποιήσατε και ψυχαναλυτικούς όρους: διπολική διαταραχή και διάφορα άλλα.</w:t>
      </w:r>
    </w:p>
    <w:p w14:paraId="6FA9DDDF"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Θα παραμείνω, λοιπόν, εντός του νομοσχεδίου. Οφείλω μ</w:t>
      </w:r>
      <w:r>
        <w:rPr>
          <w:rFonts w:eastAsia="Times New Roman" w:cs="Times New Roman"/>
          <w:szCs w:val="24"/>
        </w:rPr>
        <w:t>ί</w:t>
      </w:r>
      <w:r>
        <w:rPr>
          <w:rFonts w:eastAsia="Times New Roman" w:cs="Times New Roman"/>
          <w:szCs w:val="24"/>
        </w:rPr>
        <w:t>α απάντηση για την Ικαρία. Όπως ξέρετε, στον νόμο για το δομημέν</w:t>
      </w:r>
      <w:r>
        <w:rPr>
          <w:rFonts w:eastAsia="Times New Roman" w:cs="Times New Roman"/>
          <w:szCs w:val="24"/>
        </w:rPr>
        <w:t>ο περιβάλλον είχαμε ψηφίσει διάταξη για να μπορέσει να υπογραφεί η σύμβαση και να λειτουργήσει το έργο. Το είχαμε κάνει και για την Τήλο και για τον Άη Στράτη. Είναι τρεις οι περιπτώσεις. Ήταν έργα που εκκρεμούσαν από παλιά.</w:t>
      </w:r>
    </w:p>
    <w:p w14:paraId="6FA9DDE0"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Την προηγούμενη εβδομάδα η ΡΑΕ </w:t>
      </w:r>
      <w:r>
        <w:rPr>
          <w:rFonts w:eastAsia="Times New Roman" w:cs="Times New Roman"/>
          <w:szCs w:val="24"/>
        </w:rPr>
        <w:t xml:space="preserve">έστειλε τη γνώμη που προβλέπεται για να εκδοθεί η υπουργική απόφαση. Θα υπογραφεί η σύμβαση, για να τεθεί σε λειτουργία το έργο. Η ΔΕΗ Ανανεώσιμες είναι έτοιμη να υπογράψει φυσικά και η ολοκλήρωση του έργου είναι, κατά τη ΔΕΗ Ανανεώσιμες, τον Νοέμβριο του </w:t>
      </w:r>
      <w:r>
        <w:rPr>
          <w:rFonts w:eastAsia="Times New Roman" w:cs="Times New Roman"/>
          <w:szCs w:val="24"/>
        </w:rPr>
        <w:t xml:space="preserve">2018. Άρα για αυτό είπα μετά βεβαιότητας ότι θα γίνει εντός της περιόδου. Το είπα χιουμοριστικά, αλλά το εννοούσα πραγματικά. Άρα θα γίνει το έργο και γρήγορα. </w:t>
      </w:r>
    </w:p>
    <w:p w14:paraId="6FA9DDE1" w14:textId="77777777" w:rsidR="00C930AA" w:rsidRDefault="00077D26">
      <w:pPr>
        <w:spacing w:after="0" w:line="600" w:lineRule="auto"/>
        <w:ind w:firstLine="720"/>
        <w:jc w:val="both"/>
        <w:rPr>
          <w:rFonts w:eastAsia="Times New Roman"/>
          <w:szCs w:val="24"/>
        </w:rPr>
      </w:pPr>
      <w:r>
        <w:rPr>
          <w:rFonts w:eastAsia="Times New Roman"/>
          <w:szCs w:val="24"/>
        </w:rPr>
        <w:t xml:space="preserve">Το δεύτερο θέμα αφορά το νομοσχέδιο. Νομίζω ότι είναι πολύ σημαντικό το γεγονός ότι φτάσαμε σε </w:t>
      </w:r>
      <w:r>
        <w:rPr>
          <w:rFonts w:eastAsia="Times New Roman"/>
          <w:szCs w:val="24"/>
        </w:rPr>
        <w:t>μ</w:t>
      </w:r>
      <w:r>
        <w:rPr>
          <w:rFonts w:eastAsia="Times New Roman"/>
          <w:szCs w:val="24"/>
        </w:rPr>
        <w:t>ί</w:t>
      </w:r>
      <w:r>
        <w:rPr>
          <w:rFonts w:eastAsia="Times New Roman"/>
          <w:szCs w:val="24"/>
        </w:rPr>
        <w:t>α ευρεία συναίνεση. Είναι ένα μεγάλο βήμα. Τα εργαλεία, τα οποία πρέπει να μας στηρίξουν, είναι σημαντικό να τα συζητήσουμε το αμέσως επόμενο διάστημα. Το σίγουρο, όμως, είναι ότι τα εργαλεία θα ενεργοποιηθούν για έναν επιπρόσθετο λόγο, ότι η κοινωνία θα</w:t>
      </w:r>
      <w:r>
        <w:rPr>
          <w:rFonts w:eastAsia="Times New Roman"/>
          <w:szCs w:val="24"/>
        </w:rPr>
        <w:t xml:space="preserve"> αγκαλιάσει αυτό το νομοσχέδιο. </w:t>
      </w:r>
    </w:p>
    <w:p w14:paraId="6FA9DDE2" w14:textId="77777777" w:rsidR="00C930AA" w:rsidRDefault="00077D26">
      <w:pPr>
        <w:spacing w:after="0" w:line="600" w:lineRule="auto"/>
        <w:ind w:firstLine="720"/>
        <w:jc w:val="both"/>
        <w:rPr>
          <w:rFonts w:eastAsia="Times New Roman"/>
          <w:szCs w:val="24"/>
        </w:rPr>
      </w:pPr>
      <w:r>
        <w:rPr>
          <w:rFonts w:eastAsia="Times New Roman"/>
          <w:szCs w:val="24"/>
        </w:rPr>
        <w:t>Προφανώς θα υπάρξει μ</w:t>
      </w:r>
      <w:r>
        <w:rPr>
          <w:rFonts w:eastAsia="Times New Roman"/>
          <w:szCs w:val="24"/>
        </w:rPr>
        <w:t>ί</w:t>
      </w:r>
      <w:r>
        <w:rPr>
          <w:rFonts w:eastAsia="Times New Roman"/>
          <w:szCs w:val="24"/>
        </w:rPr>
        <w:t>α περίοδος που θα γίνει και ενημέρωση και συζήτηση. Τα μηνύματα όμως από παντού είναι πολύ ενθαρρυντικά από θεσμούς, όπως η ορθόδοξη εκκλησία στα Χανιά, η οποία έχει κάνει ήδη ημερίδες και συνέδρια ενό</w:t>
      </w:r>
      <w:r>
        <w:rPr>
          <w:rFonts w:eastAsia="Times New Roman"/>
          <w:szCs w:val="24"/>
        </w:rPr>
        <w:t>ψει του νομοσχεδίου, μέχρι τους δήμους. Έχουμε πληθώρα προετοιμασιών από πάρα πολλούς δήμους, περιφέρειες, ομάδες τοπικών επιχειρηματιών που όντως δραστηριοποιούνται στη μεταποίηση, στον τουρισμό και αλλού. Άρα νομίζω ότι είναι ένα ώριμο νομοσχέδιο, το οπο</w:t>
      </w:r>
      <w:r>
        <w:rPr>
          <w:rFonts w:eastAsia="Times New Roman"/>
          <w:szCs w:val="24"/>
        </w:rPr>
        <w:t>ίο ο κόσμος ετοιμάζεται να το εφαρμόσει. Και τα καλά παραδείγματα θα τα μιμηθούν πολλοί.</w:t>
      </w:r>
    </w:p>
    <w:p w14:paraId="6FA9DDE3" w14:textId="77777777" w:rsidR="00C930AA" w:rsidRDefault="00077D26">
      <w:pPr>
        <w:spacing w:after="0" w:line="600" w:lineRule="auto"/>
        <w:ind w:firstLine="720"/>
        <w:jc w:val="both"/>
        <w:rPr>
          <w:rFonts w:eastAsia="Times New Roman"/>
          <w:szCs w:val="24"/>
        </w:rPr>
      </w:pPr>
      <w:r>
        <w:rPr>
          <w:rFonts w:eastAsia="Times New Roman"/>
          <w:szCs w:val="24"/>
        </w:rPr>
        <w:t xml:space="preserve">Καλούμαστε όντως και τα θέματα χρηματοδότησης και τα θέματα τεχνικής στήριξης να τα οριστικοποιήσουμε πολύ σύντομα, μετά τη σημερινή ψήφιση του νομοσχεδίου. </w:t>
      </w:r>
    </w:p>
    <w:p w14:paraId="6FA9DDE4" w14:textId="77777777" w:rsidR="00C930AA" w:rsidRDefault="00077D26">
      <w:pPr>
        <w:spacing w:after="0" w:line="600" w:lineRule="auto"/>
        <w:ind w:firstLine="720"/>
        <w:jc w:val="both"/>
        <w:rPr>
          <w:rFonts w:eastAsia="Times New Roman"/>
          <w:szCs w:val="24"/>
        </w:rPr>
      </w:pPr>
      <w:r>
        <w:rPr>
          <w:rFonts w:eastAsia="Times New Roman"/>
          <w:szCs w:val="24"/>
        </w:rPr>
        <w:t>Επαναλαμβ</w:t>
      </w:r>
      <w:r>
        <w:rPr>
          <w:rFonts w:eastAsia="Times New Roman"/>
          <w:szCs w:val="24"/>
        </w:rPr>
        <w:t>άνω για μ</w:t>
      </w:r>
      <w:r>
        <w:rPr>
          <w:rFonts w:eastAsia="Times New Roman"/>
          <w:szCs w:val="24"/>
        </w:rPr>
        <w:t>ί</w:t>
      </w:r>
      <w:r>
        <w:rPr>
          <w:rFonts w:eastAsia="Times New Roman"/>
          <w:szCs w:val="24"/>
        </w:rPr>
        <w:t xml:space="preserve">α ακόμη φορά ότι το θέμα της </w:t>
      </w:r>
      <w:r>
        <w:rPr>
          <w:rFonts w:eastAsia="Times New Roman"/>
          <w:szCs w:val="24"/>
        </w:rPr>
        <w:t>δ</w:t>
      </w:r>
      <w:r>
        <w:rPr>
          <w:rFonts w:eastAsia="Times New Roman"/>
          <w:szCs w:val="24"/>
        </w:rPr>
        <w:t xml:space="preserve">υτικής Μακεδονίας νομίζω ότι απαντήθηκε από όλες τις πλευρές. Η </w:t>
      </w:r>
      <w:r>
        <w:rPr>
          <w:rFonts w:eastAsia="Times New Roman"/>
          <w:szCs w:val="24"/>
        </w:rPr>
        <w:t>δ</w:t>
      </w:r>
      <w:r>
        <w:rPr>
          <w:rFonts w:eastAsia="Times New Roman"/>
          <w:szCs w:val="24"/>
        </w:rPr>
        <w:t>υτική Μακεδονία, πέρα από το ότι έχει στη συντριπτική της πλειοψηφία βαριά λιγνιτική παραγωγή, εν συνόλω ως Περιφέρεια στερείται πόρους συνοχής για πάρ</w:t>
      </w:r>
      <w:r>
        <w:rPr>
          <w:rFonts w:eastAsia="Times New Roman"/>
          <w:szCs w:val="24"/>
        </w:rPr>
        <w:t>α - πάρα πολλά χρόνια λόγω του κατά κεφαλήν ΑΕΠ. Άρα να είμαστε σαφείς: η δική μας πρωτοβουλία αναγνωρίζει αυτό το δεδομένο, ότι στερείται τέτοιους πόρους για πολλά χρόνια. Πρέπει να την αντιμετωπίσουμε ενιαία και αυτό το κάνει η τροπολογία που καταθέσαμε.</w:t>
      </w:r>
    </w:p>
    <w:p w14:paraId="6FA9DDE5" w14:textId="77777777" w:rsidR="00C930AA" w:rsidRDefault="00077D26">
      <w:pPr>
        <w:spacing w:after="0" w:line="600" w:lineRule="auto"/>
        <w:ind w:firstLine="720"/>
        <w:jc w:val="both"/>
        <w:rPr>
          <w:rFonts w:eastAsia="Times New Roman"/>
          <w:szCs w:val="24"/>
        </w:rPr>
      </w:pPr>
      <w:r>
        <w:rPr>
          <w:rFonts w:eastAsia="Times New Roman"/>
          <w:szCs w:val="24"/>
        </w:rPr>
        <w:t>Στην Αρκαδία υπό τις δεδομένες συνθήκες επιλέξαμε ακριβώς τον δήμο, ο οποίος έχει την λιγνιτική παραγωγή, για να υποστηρίξουμε ακριβώς το ίδιο πνεύμα και λαμβάνοντας φυσικά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ότι οι υπόλοιπες περιοχές και περιφέρειες της Πελοποννήσου δεν είχαν το ε</w:t>
      </w:r>
      <w:r>
        <w:rPr>
          <w:rFonts w:eastAsia="Times New Roman"/>
          <w:szCs w:val="24"/>
        </w:rPr>
        <w:t xml:space="preserve">μπόδιο που έχει η </w:t>
      </w:r>
      <w:r>
        <w:rPr>
          <w:rFonts w:eastAsia="Times New Roman"/>
          <w:szCs w:val="24"/>
        </w:rPr>
        <w:t>δ</w:t>
      </w:r>
      <w:r>
        <w:rPr>
          <w:rFonts w:eastAsia="Times New Roman"/>
          <w:szCs w:val="24"/>
        </w:rPr>
        <w:t xml:space="preserve">υτική Μακεδονία εν συνόλω. Αυτό ήταν το πνεύμα. </w:t>
      </w:r>
    </w:p>
    <w:p w14:paraId="6FA9DDE6" w14:textId="77777777" w:rsidR="00C930AA" w:rsidRDefault="00077D26">
      <w:pPr>
        <w:spacing w:after="0" w:line="600" w:lineRule="auto"/>
        <w:ind w:firstLine="720"/>
        <w:jc w:val="both"/>
        <w:rPr>
          <w:rFonts w:eastAsia="Times New Roman"/>
          <w:szCs w:val="24"/>
        </w:rPr>
      </w:pPr>
      <w:r>
        <w:rPr>
          <w:rFonts w:eastAsia="Times New Roman"/>
          <w:szCs w:val="24"/>
        </w:rPr>
        <w:t xml:space="preserve">Επαναλαμβάνω ότι εμείς το βήμα το κάναμε στον </w:t>
      </w:r>
      <w:r>
        <w:rPr>
          <w:rFonts w:eastAsia="Times New Roman"/>
          <w:szCs w:val="24"/>
        </w:rPr>
        <w:t>π</w:t>
      </w:r>
      <w:r>
        <w:rPr>
          <w:rFonts w:eastAsia="Times New Roman"/>
          <w:szCs w:val="24"/>
        </w:rPr>
        <w:t>ροϋπολογισμό του 2018, που όλοι ξέρουμε ότι είναι ένας δύσκολος προϋπολογισμός, αλλά ήταν δέσμευση και επιθυμία της Κυβέρνησης να προχωρήσουμ</w:t>
      </w:r>
      <w:r>
        <w:rPr>
          <w:rFonts w:eastAsia="Times New Roman"/>
          <w:szCs w:val="24"/>
        </w:rPr>
        <w:t xml:space="preserve">ε. Και στο 2018, λοιπόν, ενεγράφη στον </w:t>
      </w:r>
      <w:r>
        <w:rPr>
          <w:rFonts w:eastAsia="Times New Roman"/>
          <w:szCs w:val="24"/>
        </w:rPr>
        <w:t>π</w:t>
      </w:r>
      <w:r>
        <w:rPr>
          <w:rFonts w:eastAsia="Times New Roman"/>
          <w:szCs w:val="24"/>
        </w:rPr>
        <w:t xml:space="preserve">ροϋπολογισμό αυτό το μέτρο. Προφανώς, θα συνεχίσει και για τα επόμενα χρόνια. Δεν είναι προεκλογικό τερτίπι. Εξάλλου και να θέλαμε να είναι, φαντάζομαι ότι η περιφέρεια και οι τοπικές κοινωνίες έχουν ισχυρή φωνή για </w:t>
      </w:r>
      <w:r>
        <w:rPr>
          <w:rFonts w:eastAsia="Times New Roman"/>
          <w:szCs w:val="24"/>
        </w:rPr>
        <w:t>να αποτρέψουν τη σημερινή Κυβέρνηση -που δεν θα χρειαστεί-, αλλά και όποια μελλοντική που θα το ξανασκεφτεί.</w:t>
      </w:r>
    </w:p>
    <w:p w14:paraId="6FA9DDE7" w14:textId="77777777" w:rsidR="00C930AA" w:rsidRDefault="00077D26">
      <w:pPr>
        <w:spacing w:after="0" w:line="600" w:lineRule="auto"/>
        <w:ind w:firstLine="720"/>
        <w:jc w:val="both"/>
        <w:rPr>
          <w:rFonts w:eastAsia="Times New Roman"/>
          <w:szCs w:val="24"/>
        </w:rPr>
      </w:pPr>
      <w:r>
        <w:rPr>
          <w:rFonts w:eastAsia="Times New Roman"/>
          <w:szCs w:val="24"/>
        </w:rPr>
        <w:t>Θα ήθελα να συμπληρώσω και κάτι πολύ σημαντικό. Το κύριο θέμα είναι η μεταλιγνιτική περίοδος που μετατρέπεται σε μείζον θέμα για τις λιγνιτικές μας</w:t>
      </w:r>
      <w:r>
        <w:rPr>
          <w:rFonts w:eastAsia="Times New Roman"/>
          <w:szCs w:val="24"/>
        </w:rPr>
        <w:t xml:space="preserve"> περιοχές. Ξέρετε ότι υπάρχει πρωτοβουλία, στην οποία συμμετέχει η Ελλάδα πολύ δραστήρια, πρωτοβουλία που συντονίζεται από τον Αντιπρόεδρο της Κομισιόν, τον κ. Σέφκοβιτς</w:t>
      </w:r>
      <w:r>
        <w:rPr>
          <w:rFonts w:eastAsia="Times New Roman" w:cs="Times New Roman"/>
          <w:szCs w:val="24"/>
        </w:rPr>
        <w:t>,</w:t>
      </w:r>
      <w:r>
        <w:rPr>
          <w:rFonts w:eastAsia="Times New Roman"/>
          <w:color w:val="545454"/>
          <w:szCs w:val="24"/>
        </w:rPr>
        <w:t xml:space="preserve"> </w:t>
      </w:r>
      <w:r>
        <w:rPr>
          <w:rFonts w:eastAsia="Times New Roman"/>
          <w:szCs w:val="24"/>
        </w:rPr>
        <w:t>υπεύθυνο για τα θέματα ενέργειας. Σήμερα, ο κ. Σέφκοβιτς επιβ</w:t>
      </w:r>
      <w:r>
        <w:rPr>
          <w:rFonts w:eastAsia="Times New Roman" w:cs="Times New Roman"/>
          <w:szCs w:val="24"/>
        </w:rPr>
        <w:t xml:space="preserve">ραβεύει ρητά την Ελλάδα </w:t>
      </w:r>
      <w:r>
        <w:rPr>
          <w:rFonts w:eastAsia="Times New Roman" w:cs="Times New Roman"/>
          <w:szCs w:val="24"/>
        </w:rPr>
        <w:t>για τον τρόπο που συμμετέχει σε αυτές τις πρωτοβουλίες. Άρα μπροστά μας είναι τα δύσκολα και εκεί νομίζω ότι πρέπει να ενώσουμε δυνάμεις, για να κάνουμε τα επόμενα βήματα γρήγορα και αποτελεσματικά.</w:t>
      </w:r>
    </w:p>
    <w:p w14:paraId="6FA9DDE8" w14:textId="77777777" w:rsidR="00C930AA" w:rsidRDefault="00077D26">
      <w:pPr>
        <w:spacing w:after="0" w:line="600" w:lineRule="auto"/>
        <w:ind w:firstLine="720"/>
        <w:jc w:val="both"/>
        <w:rPr>
          <w:rFonts w:eastAsia="Times New Roman"/>
          <w:szCs w:val="24"/>
        </w:rPr>
      </w:pPr>
      <w:r>
        <w:rPr>
          <w:rFonts w:eastAsia="Times New Roman"/>
          <w:szCs w:val="24"/>
        </w:rPr>
        <w:t>Σας ευχαριστώ πολύ για τη συζήτηση και την κατάληξη αυτού</w:t>
      </w:r>
      <w:r>
        <w:rPr>
          <w:rFonts w:eastAsia="Times New Roman"/>
          <w:szCs w:val="24"/>
        </w:rPr>
        <w:t xml:space="preserve"> του νομοσχεδίου.</w:t>
      </w:r>
    </w:p>
    <w:p w14:paraId="6FA9DDE9" w14:textId="77777777" w:rsidR="00C930AA" w:rsidRDefault="00077D2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FA9DDEA" w14:textId="77777777" w:rsidR="00C930AA" w:rsidRDefault="00077D26">
      <w:pPr>
        <w:spacing w:after="0"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 xml:space="preserve">Κυρίες και κύριοι συνάδελφοι, κηρύσσεται περαιωμένη η συζήτηση επί της αρχής, των άρθρων, των τροπολογιών και του συνόλου του σχεδίου νόμου του Υπουργείου </w:t>
      </w:r>
      <w:r>
        <w:rPr>
          <w:rFonts w:eastAsia="Times New Roman" w:cs="Times New Roman"/>
          <w:szCs w:val="24"/>
        </w:rPr>
        <w:t>Περιβάλλοντος και Ενέργειας</w:t>
      </w:r>
      <w:r>
        <w:rPr>
          <w:rFonts w:eastAsia="Times New Roman" w:cs="Times New Roman"/>
          <w:szCs w:val="24"/>
        </w:rPr>
        <w:t>:</w:t>
      </w:r>
      <w:r>
        <w:rPr>
          <w:rFonts w:eastAsia="Times New Roman" w:cs="Times New Roman"/>
          <w:szCs w:val="24"/>
        </w:rPr>
        <w:t xml:space="preserve"> «Ενεργειακές Κοινότητες και άλλες διατάξεις».</w:t>
      </w:r>
    </w:p>
    <w:p w14:paraId="6FA9DDE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επί της αρχής; </w:t>
      </w:r>
    </w:p>
    <w:p w14:paraId="6FA9DDEC"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ΑΝΑΣΤΑΣΙΑ ΓΚΑΡΑ: </w:t>
      </w:r>
      <w:r>
        <w:rPr>
          <w:rFonts w:eastAsia="Times New Roman"/>
          <w:szCs w:val="24"/>
        </w:rPr>
        <w:t>Ναι.</w:t>
      </w:r>
    </w:p>
    <w:p w14:paraId="6FA9DDED"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ΚΩΝΣΤΑΝΤΙΝΟΣ ΣΚΡΕΚΑΣ: </w:t>
      </w:r>
      <w:r>
        <w:rPr>
          <w:rFonts w:eastAsia="Times New Roman"/>
          <w:szCs w:val="24"/>
        </w:rPr>
        <w:t>Ναι.</w:t>
      </w:r>
    </w:p>
    <w:p w14:paraId="6FA9DDEE"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ΙΩΑΝΝΗΣ ΜΑΝΙΑΤΗΣ: </w:t>
      </w:r>
      <w:r>
        <w:rPr>
          <w:rFonts w:eastAsia="Times New Roman"/>
          <w:szCs w:val="24"/>
        </w:rPr>
        <w:t>Ναι.</w:t>
      </w:r>
    </w:p>
    <w:p w14:paraId="6FA9DDEF"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ΗΛΙΑΣ ΠΑΝΑΓΙΩΤΑΡΟΣ: </w:t>
      </w:r>
      <w:r>
        <w:rPr>
          <w:rFonts w:eastAsia="Times New Roman"/>
          <w:szCs w:val="24"/>
        </w:rPr>
        <w:t>Όχι.</w:t>
      </w:r>
    </w:p>
    <w:p w14:paraId="6FA9DDF0"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ΑΘΑΝΑΣΙΟΣ ΒΑΡΔΑΛΗΣ: </w:t>
      </w:r>
      <w:r>
        <w:rPr>
          <w:rFonts w:eastAsia="Times New Roman"/>
          <w:szCs w:val="24"/>
        </w:rPr>
        <w:t>Όχ</w:t>
      </w:r>
      <w:r>
        <w:rPr>
          <w:rFonts w:eastAsia="Times New Roman"/>
          <w:szCs w:val="24"/>
        </w:rPr>
        <w:t>ι.</w:t>
      </w:r>
    </w:p>
    <w:p w14:paraId="6FA9DDF1"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ΛΑΖΑΡΙΔΗΣ: </w:t>
      </w:r>
      <w:r>
        <w:rPr>
          <w:rFonts w:eastAsia="Times New Roman"/>
          <w:szCs w:val="24"/>
        </w:rPr>
        <w:t>Ναι.</w:t>
      </w:r>
    </w:p>
    <w:p w14:paraId="6FA9DDF2"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ΔΗΜΗΤΡΙΟΣ ΚΑΒΑΔΕΛΛΑΣ: </w:t>
      </w:r>
      <w:r>
        <w:rPr>
          <w:rFonts w:eastAsia="Times New Roman"/>
          <w:szCs w:val="24"/>
        </w:rPr>
        <w:t>Παρών.</w:t>
      </w:r>
    </w:p>
    <w:p w14:paraId="6FA9DDF3"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ΜΑΥΡΩΤΑΣ: </w:t>
      </w:r>
      <w:r>
        <w:rPr>
          <w:rFonts w:eastAsia="Times New Roman"/>
          <w:szCs w:val="24"/>
        </w:rPr>
        <w:t>Ναι.</w:t>
      </w:r>
    </w:p>
    <w:p w14:paraId="6FA9DDF4" w14:textId="77777777" w:rsidR="00C930AA" w:rsidRDefault="00077D26">
      <w:pPr>
        <w:spacing w:after="0" w:line="600" w:lineRule="auto"/>
        <w:ind w:firstLine="720"/>
        <w:jc w:val="both"/>
        <w:rPr>
          <w:rFonts w:eastAsia="Times New Roman" w:cs="Times New Roman"/>
          <w:szCs w:val="24"/>
        </w:rPr>
      </w:pPr>
      <w:r>
        <w:rPr>
          <w:rFonts w:eastAsia="Times New Roman"/>
          <w:b/>
          <w:bCs/>
        </w:rPr>
        <w:t xml:space="preserve">ΠΡΟΕΔΡΕΥΩΝ (Γεώργιος Βαρεμένος): </w:t>
      </w:r>
      <w:r>
        <w:rPr>
          <w:rFonts w:eastAsia="Times New Roman" w:cs="Times New Roman"/>
          <w:szCs w:val="24"/>
        </w:rPr>
        <w:t xml:space="preserve">Συνεπώς το </w:t>
      </w:r>
      <w:r>
        <w:rPr>
          <w:rFonts w:eastAsia="Times New Roman" w:cs="Times New Roman"/>
          <w:szCs w:val="24"/>
        </w:rPr>
        <w:t>νομοσχέδιο</w:t>
      </w:r>
      <w:r>
        <w:rPr>
          <w:rFonts w:eastAsia="Times New Roman" w:cs="Times New Roman"/>
          <w:szCs w:val="24"/>
        </w:rPr>
        <w:t xml:space="preserve"> του Υπουργείου Περιβάλλοντος και Ενέργειας</w:t>
      </w:r>
      <w:r>
        <w:rPr>
          <w:rFonts w:eastAsia="Times New Roman" w:cs="Times New Roman"/>
          <w:szCs w:val="24"/>
        </w:rPr>
        <w:t>:</w:t>
      </w:r>
      <w:r>
        <w:rPr>
          <w:rFonts w:eastAsia="Times New Roman" w:cs="Times New Roman"/>
          <w:szCs w:val="24"/>
        </w:rPr>
        <w:t xml:space="preserve"> «Ενεργειακές Κοινότητες και άλλες διατάξεις» έγινε δεκτό επί της αρχής κατά </w:t>
      </w:r>
      <w:r>
        <w:rPr>
          <w:rFonts w:eastAsia="Times New Roman" w:cs="Times New Roman"/>
          <w:szCs w:val="24"/>
        </w:rPr>
        <w:t xml:space="preserve">πλειοψηφία. </w:t>
      </w:r>
    </w:p>
    <w:p w14:paraId="6FA9DDF5"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w:t>
      </w:r>
      <w:r>
        <w:rPr>
          <w:rFonts w:eastAsia="Times New Roman" w:cs="Times New Roman"/>
          <w:szCs w:val="24"/>
        </w:rPr>
        <w:t>ν και η</w:t>
      </w:r>
      <w:r>
        <w:rPr>
          <w:rFonts w:eastAsia="Times New Roman" w:cs="Times New Roman"/>
          <w:szCs w:val="24"/>
        </w:rPr>
        <w:t xml:space="preserve"> ψήφισή τους θα γίνει χωριστά.</w:t>
      </w:r>
    </w:p>
    <w:p w14:paraId="6FA9DDF6" w14:textId="77777777" w:rsidR="00C930AA" w:rsidRDefault="00077D26">
      <w:pPr>
        <w:spacing w:after="0" w:line="600" w:lineRule="auto"/>
        <w:ind w:firstLine="720"/>
        <w:jc w:val="both"/>
        <w:rPr>
          <w:rFonts w:eastAsia="Times New Roman" w:cs="Times New Roman"/>
          <w:szCs w:val="24"/>
        </w:rPr>
      </w:pPr>
      <w:r>
        <w:rPr>
          <w:rFonts w:eastAsia="Times New Roman"/>
          <w:szCs w:val="24"/>
        </w:rPr>
        <w:t>Ερωτάται το Σώμα: Γίνεται δεκτό το άρθρο 1 ως έχει;</w:t>
      </w:r>
    </w:p>
    <w:p w14:paraId="6FA9DDF7"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ΑΝΑΣΤΑΣΙΑ ΓΚΑΡΑ: </w:t>
      </w:r>
      <w:r>
        <w:rPr>
          <w:rFonts w:eastAsia="Times New Roman"/>
          <w:szCs w:val="24"/>
        </w:rPr>
        <w:t>Ναι.</w:t>
      </w:r>
    </w:p>
    <w:p w14:paraId="6FA9DDF8"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ΚΩΝΣΤΑΝΤΙΝΟΣ ΣΚΡΕΚΑΣ: </w:t>
      </w:r>
      <w:r>
        <w:rPr>
          <w:rFonts w:eastAsia="Times New Roman"/>
          <w:szCs w:val="24"/>
        </w:rPr>
        <w:t>Ναι.</w:t>
      </w:r>
    </w:p>
    <w:p w14:paraId="6FA9DDF9"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ΙΩΑΝΝΗΣ ΜΑΝΙΑΤΗΣ: </w:t>
      </w:r>
      <w:r>
        <w:rPr>
          <w:rFonts w:eastAsia="Times New Roman"/>
          <w:szCs w:val="24"/>
        </w:rPr>
        <w:t>Ναι.</w:t>
      </w:r>
    </w:p>
    <w:p w14:paraId="6FA9DDFA"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ΗΛΙΑΣ ΠΑΝΑΓΙΩΤΑΡΟΣ: </w:t>
      </w:r>
      <w:r>
        <w:rPr>
          <w:rFonts w:eastAsia="Times New Roman"/>
          <w:szCs w:val="24"/>
        </w:rPr>
        <w:t>Παρών.</w:t>
      </w:r>
    </w:p>
    <w:p w14:paraId="6FA9DDFB"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ΑΘΑΝΑΣΙΟΣ ΒΑΡΔΑΛΗΣ: </w:t>
      </w:r>
      <w:r>
        <w:rPr>
          <w:rFonts w:eastAsia="Times New Roman"/>
          <w:szCs w:val="24"/>
        </w:rPr>
        <w:t>Όχι.</w:t>
      </w:r>
    </w:p>
    <w:p w14:paraId="6FA9DDFC"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ΛΑΖΑΡΙΔΗΣ: </w:t>
      </w:r>
      <w:r>
        <w:rPr>
          <w:rFonts w:eastAsia="Times New Roman"/>
          <w:szCs w:val="24"/>
        </w:rPr>
        <w:t>Ναι.</w:t>
      </w:r>
    </w:p>
    <w:p w14:paraId="6FA9DDFD"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ΔΗΜΗΤΡΙΟΣ ΚΑΒΑΔΕΛΛΑΣ: </w:t>
      </w:r>
      <w:r>
        <w:rPr>
          <w:rFonts w:eastAsia="Times New Roman"/>
          <w:szCs w:val="24"/>
        </w:rPr>
        <w:t>Παρών.</w:t>
      </w:r>
    </w:p>
    <w:p w14:paraId="6FA9DDFE"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ΜΑΥΡΩΤΑΣ: </w:t>
      </w:r>
      <w:r>
        <w:rPr>
          <w:rFonts w:eastAsia="Times New Roman"/>
          <w:szCs w:val="24"/>
        </w:rPr>
        <w:t>Ναι.</w:t>
      </w:r>
    </w:p>
    <w:p w14:paraId="6FA9DDFF" w14:textId="77777777" w:rsidR="00C930AA" w:rsidRDefault="00077D26">
      <w:pPr>
        <w:spacing w:after="0" w:line="600" w:lineRule="auto"/>
        <w:ind w:firstLine="720"/>
        <w:jc w:val="both"/>
        <w:rPr>
          <w:rFonts w:eastAsia="Times New Roman"/>
          <w:szCs w:val="24"/>
        </w:rPr>
      </w:pPr>
      <w:r>
        <w:rPr>
          <w:rFonts w:eastAsia="Times New Roman"/>
          <w:b/>
          <w:bCs/>
        </w:rPr>
        <w:t xml:space="preserve">ΠΡΟΕΔΡΕΥΩΝ (Γεώργιος Βαρεμένος): </w:t>
      </w:r>
      <w:r>
        <w:rPr>
          <w:rFonts w:eastAsia="Times New Roman"/>
          <w:szCs w:val="24"/>
        </w:rPr>
        <w:t xml:space="preserve">Συνεπώς το άρθρο 1 έγινε δεκτό ως έχει κατά πλειοψηφία. </w:t>
      </w:r>
    </w:p>
    <w:p w14:paraId="6FA9DE00" w14:textId="77777777" w:rsidR="00C930AA" w:rsidRDefault="00077D26">
      <w:pPr>
        <w:spacing w:after="0" w:line="600" w:lineRule="auto"/>
        <w:ind w:firstLine="720"/>
        <w:jc w:val="both"/>
        <w:rPr>
          <w:rFonts w:eastAsia="Times New Roman" w:cs="Times New Roman"/>
          <w:szCs w:val="24"/>
        </w:rPr>
      </w:pPr>
      <w:r>
        <w:rPr>
          <w:rFonts w:eastAsia="Times New Roman"/>
          <w:szCs w:val="24"/>
        </w:rPr>
        <w:t>Ερωτάται το Σώμα: Γίνεται δεκτό το άρθρο 2 ως έχει;</w:t>
      </w:r>
    </w:p>
    <w:p w14:paraId="6FA9DE01"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ΑΝΑΣΤΑΣΙΑ ΓΚΑΡΑ: </w:t>
      </w:r>
      <w:r>
        <w:rPr>
          <w:rFonts w:eastAsia="Times New Roman"/>
          <w:szCs w:val="24"/>
        </w:rPr>
        <w:t>Ναι.</w:t>
      </w:r>
    </w:p>
    <w:p w14:paraId="6FA9DE02" w14:textId="77777777" w:rsidR="00C930AA" w:rsidRDefault="00077D26">
      <w:pPr>
        <w:spacing w:after="0" w:line="600" w:lineRule="auto"/>
        <w:ind w:firstLine="720"/>
        <w:jc w:val="both"/>
        <w:rPr>
          <w:rFonts w:eastAsia="Times New Roman" w:cs="Times New Roman"/>
          <w:szCs w:val="24"/>
        </w:rPr>
      </w:pPr>
      <w:r>
        <w:rPr>
          <w:rFonts w:eastAsia="Times New Roman"/>
          <w:b/>
          <w:szCs w:val="24"/>
        </w:rPr>
        <w:t>ΚΩΝΣΤΑΝΤΙ</w:t>
      </w:r>
      <w:r>
        <w:rPr>
          <w:rFonts w:eastAsia="Times New Roman"/>
          <w:b/>
          <w:szCs w:val="24"/>
        </w:rPr>
        <w:t xml:space="preserve">ΝΟΣ ΣΚΡΕΚΑΣ: </w:t>
      </w:r>
      <w:r>
        <w:rPr>
          <w:rFonts w:eastAsia="Times New Roman"/>
          <w:szCs w:val="24"/>
        </w:rPr>
        <w:t>Ναι.</w:t>
      </w:r>
    </w:p>
    <w:p w14:paraId="6FA9DE03"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ΙΩΑΝΝΗΣ ΜΑΝΙΑΤΗΣ: </w:t>
      </w:r>
      <w:r>
        <w:rPr>
          <w:rFonts w:eastAsia="Times New Roman"/>
          <w:szCs w:val="24"/>
        </w:rPr>
        <w:t>Ναι.</w:t>
      </w:r>
    </w:p>
    <w:p w14:paraId="6FA9DE04"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ΗΛΙΑΣ ΠΑΝΑΓΙΩΤΑΡΟΣ: </w:t>
      </w:r>
      <w:r>
        <w:rPr>
          <w:rFonts w:eastAsia="Times New Roman"/>
          <w:szCs w:val="24"/>
        </w:rPr>
        <w:t>Όχι.</w:t>
      </w:r>
    </w:p>
    <w:p w14:paraId="6FA9DE05"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ΑΘΑΝΑΣΙΟΣ ΒΑΡΔΑΛΗΣ: </w:t>
      </w:r>
      <w:r>
        <w:rPr>
          <w:rFonts w:eastAsia="Times New Roman"/>
          <w:szCs w:val="24"/>
        </w:rPr>
        <w:t>Όχι.</w:t>
      </w:r>
    </w:p>
    <w:p w14:paraId="6FA9DE06"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ΛΑΖΑΡΙΔΗΣ: </w:t>
      </w:r>
      <w:r>
        <w:rPr>
          <w:rFonts w:eastAsia="Times New Roman"/>
          <w:szCs w:val="24"/>
        </w:rPr>
        <w:t>Ναι.</w:t>
      </w:r>
    </w:p>
    <w:p w14:paraId="6FA9DE07"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ΔΗΜΗΤΡΙΟΣ ΚΑΒΑΔΕΛΛΑΣ: </w:t>
      </w:r>
      <w:r>
        <w:rPr>
          <w:rFonts w:eastAsia="Times New Roman"/>
          <w:szCs w:val="24"/>
        </w:rPr>
        <w:t>Παρών.</w:t>
      </w:r>
    </w:p>
    <w:p w14:paraId="6FA9DE08"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ΜΑΥΡΩΤΑΣ: </w:t>
      </w:r>
      <w:r>
        <w:rPr>
          <w:rFonts w:eastAsia="Times New Roman"/>
          <w:szCs w:val="24"/>
        </w:rPr>
        <w:t>Ναι.</w:t>
      </w:r>
    </w:p>
    <w:p w14:paraId="6FA9DE09" w14:textId="77777777" w:rsidR="00C930AA" w:rsidRDefault="00077D26">
      <w:pPr>
        <w:spacing w:after="0" w:line="600" w:lineRule="auto"/>
        <w:ind w:firstLine="720"/>
        <w:jc w:val="both"/>
        <w:rPr>
          <w:rFonts w:eastAsia="Times New Roman" w:cs="Times New Roman"/>
          <w:szCs w:val="24"/>
        </w:rPr>
      </w:pPr>
      <w:r>
        <w:rPr>
          <w:rFonts w:eastAsia="Times New Roman"/>
          <w:b/>
          <w:bCs/>
        </w:rPr>
        <w:t xml:space="preserve">ΠΡΟΕΔΡΕΥΩΝ (Γεώργιος Βαρεμένος): </w:t>
      </w:r>
      <w:r>
        <w:rPr>
          <w:rFonts w:eastAsia="Times New Roman"/>
          <w:szCs w:val="24"/>
        </w:rPr>
        <w:t>Συνεπώς</w:t>
      </w:r>
      <w:r>
        <w:rPr>
          <w:rFonts w:eastAsia="Times New Roman"/>
          <w:szCs w:val="24"/>
        </w:rPr>
        <w:t xml:space="preserve"> το άρθρο 2 έγινε δεκτό ως έχει κατά πλειοψηφία. </w:t>
      </w:r>
    </w:p>
    <w:p w14:paraId="6FA9DE0A" w14:textId="77777777" w:rsidR="00C930AA" w:rsidRDefault="00077D26">
      <w:pPr>
        <w:spacing w:after="0" w:line="600" w:lineRule="auto"/>
        <w:ind w:firstLine="720"/>
        <w:jc w:val="both"/>
        <w:rPr>
          <w:rFonts w:eastAsia="Times New Roman" w:cs="Times New Roman"/>
          <w:szCs w:val="24"/>
        </w:rPr>
      </w:pPr>
      <w:r>
        <w:rPr>
          <w:rFonts w:eastAsia="Times New Roman"/>
          <w:szCs w:val="24"/>
        </w:rPr>
        <w:t>Ερωτάται το Σώμα: Γίνεται δεκτό το άρθρο 3 ως έχει;</w:t>
      </w:r>
    </w:p>
    <w:p w14:paraId="6FA9DE0B"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ΑΝΑΣΤΑΣΙΑ ΓΚΑΡΑ: </w:t>
      </w:r>
      <w:r>
        <w:rPr>
          <w:rFonts w:eastAsia="Times New Roman"/>
          <w:szCs w:val="24"/>
        </w:rPr>
        <w:t>Ναι.</w:t>
      </w:r>
    </w:p>
    <w:p w14:paraId="6FA9DE0C"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ΚΩΝΣΤΑΝΤΙΝΟΣ ΣΚΡΕΚΑΣ: </w:t>
      </w:r>
      <w:r>
        <w:rPr>
          <w:rFonts w:eastAsia="Times New Roman"/>
          <w:szCs w:val="24"/>
        </w:rPr>
        <w:t>Ναι.</w:t>
      </w:r>
    </w:p>
    <w:p w14:paraId="6FA9DE0D"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ΙΩΑΝΝΗΣ ΜΑΝΙΑΤΗΣ: </w:t>
      </w:r>
      <w:r>
        <w:rPr>
          <w:rFonts w:eastAsia="Times New Roman"/>
          <w:szCs w:val="24"/>
        </w:rPr>
        <w:t>Ναι.</w:t>
      </w:r>
    </w:p>
    <w:p w14:paraId="6FA9DE0E"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ΗΛΙΑΣ ΠΑΝΑΓΙΩΤΑΡΟΣ: </w:t>
      </w:r>
      <w:r>
        <w:rPr>
          <w:rFonts w:eastAsia="Times New Roman"/>
          <w:szCs w:val="24"/>
        </w:rPr>
        <w:t>Όχι.</w:t>
      </w:r>
    </w:p>
    <w:p w14:paraId="6FA9DE0F"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ΑΘΑΝΑΣΙΟΣ ΒΑΡΔΑΛΗΣ: </w:t>
      </w:r>
      <w:r>
        <w:rPr>
          <w:rFonts w:eastAsia="Times New Roman"/>
          <w:szCs w:val="24"/>
        </w:rPr>
        <w:t>Όχι.</w:t>
      </w:r>
    </w:p>
    <w:p w14:paraId="6FA9DE10"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ΛΑΖΑΡΙΔΗΣ: </w:t>
      </w:r>
      <w:r>
        <w:rPr>
          <w:rFonts w:eastAsia="Times New Roman"/>
          <w:szCs w:val="24"/>
        </w:rPr>
        <w:t>Ναι.</w:t>
      </w:r>
    </w:p>
    <w:p w14:paraId="6FA9DE11" w14:textId="77777777" w:rsidR="00C930AA" w:rsidRDefault="00077D26">
      <w:pPr>
        <w:spacing w:after="0" w:line="600" w:lineRule="auto"/>
        <w:ind w:firstLine="720"/>
        <w:jc w:val="both"/>
        <w:rPr>
          <w:rFonts w:eastAsia="Times New Roman" w:cs="Times New Roman"/>
          <w:szCs w:val="24"/>
        </w:rPr>
      </w:pPr>
      <w:r>
        <w:rPr>
          <w:rFonts w:eastAsia="Times New Roman"/>
          <w:b/>
          <w:szCs w:val="24"/>
        </w:rPr>
        <w:t>ΔΗΜΗΤΡΙ</w:t>
      </w:r>
      <w:r>
        <w:rPr>
          <w:rFonts w:eastAsia="Times New Roman"/>
          <w:b/>
          <w:szCs w:val="24"/>
        </w:rPr>
        <w:t xml:space="preserve">ΟΣ ΚΑΒΑΔΕΛΛΑΣ: </w:t>
      </w:r>
      <w:r>
        <w:rPr>
          <w:rFonts w:eastAsia="Times New Roman"/>
          <w:szCs w:val="24"/>
        </w:rPr>
        <w:t>Παρών.</w:t>
      </w:r>
    </w:p>
    <w:p w14:paraId="6FA9DE12"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ΜΑΥΡΩΤΑΣ: </w:t>
      </w:r>
      <w:r>
        <w:rPr>
          <w:rFonts w:eastAsia="Times New Roman"/>
          <w:szCs w:val="24"/>
        </w:rPr>
        <w:t>Ναι.</w:t>
      </w:r>
    </w:p>
    <w:p w14:paraId="6FA9DE13" w14:textId="77777777" w:rsidR="00C930AA" w:rsidRDefault="00077D26">
      <w:pPr>
        <w:spacing w:after="0" w:line="600" w:lineRule="auto"/>
        <w:ind w:firstLine="720"/>
        <w:jc w:val="both"/>
        <w:rPr>
          <w:rFonts w:eastAsia="Times New Roman" w:cs="Times New Roman"/>
          <w:szCs w:val="24"/>
        </w:rPr>
      </w:pPr>
      <w:r>
        <w:rPr>
          <w:rFonts w:eastAsia="Times New Roman"/>
          <w:b/>
          <w:bCs/>
        </w:rPr>
        <w:t xml:space="preserve">ΠΡΟΕΔΡΕΥΩΝ (Γεώργιος Βαρεμένος): </w:t>
      </w:r>
      <w:r>
        <w:rPr>
          <w:rFonts w:eastAsia="Times New Roman"/>
          <w:szCs w:val="24"/>
        </w:rPr>
        <w:t xml:space="preserve">Συνεπώς το άρθρο 3 έγινε δεκτό ως έχει κατά πλειοψηφία. </w:t>
      </w:r>
    </w:p>
    <w:p w14:paraId="6FA9DE14" w14:textId="77777777" w:rsidR="00C930AA" w:rsidRDefault="00077D26">
      <w:pPr>
        <w:spacing w:after="0" w:line="600" w:lineRule="auto"/>
        <w:ind w:firstLine="720"/>
        <w:jc w:val="both"/>
        <w:rPr>
          <w:rFonts w:eastAsia="Times New Roman" w:cs="Times New Roman"/>
          <w:szCs w:val="24"/>
        </w:rPr>
      </w:pPr>
      <w:r>
        <w:rPr>
          <w:rFonts w:eastAsia="Times New Roman"/>
          <w:szCs w:val="24"/>
        </w:rPr>
        <w:t>Ερωτάται το Σώμα: Γίνεται δεκτό το άρθρο 4 ως έχει;</w:t>
      </w:r>
    </w:p>
    <w:p w14:paraId="6FA9DE15"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ΑΝΑΣΤΑΣΙΑ ΓΚΑΡΑ: </w:t>
      </w:r>
      <w:r>
        <w:rPr>
          <w:rFonts w:eastAsia="Times New Roman"/>
          <w:szCs w:val="24"/>
        </w:rPr>
        <w:t>Ναι.</w:t>
      </w:r>
    </w:p>
    <w:p w14:paraId="6FA9DE16"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ΚΩΝΣΤΑΝΤΙΝΟΣ ΣΚΡΕΚΑΣ: </w:t>
      </w:r>
      <w:r>
        <w:rPr>
          <w:rFonts w:eastAsia="Times New Roman"/>
          <w:szCs w:val="24"/>
        </w:rPr>
        <w:t>Ναι.</w:t>
      </w:r>
    </w:p>
    <w:p w14:paraId="6FA9DE17"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ΙΩΑΝΝΗΣ ΜΑΝΙΑΤΗΣ: </w:t>
      </w:r>
      <w:r>
        <w:rPr>
          <w:rFonts w:eastAsia="Times New Roman"/>
          <w:szCs w:val="24"/>
        </w:rPr>
        <w:t>Ναι.</w:t>
      </w:r>
    </w:p>
    <w:p w14:paraId="6FA9DE18"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ΗΛΙΑΣ ΠΑΝΑΓΙΩΤΑΡΟΣ: </w:t>
      </w:r>
      <w:r>
        <w:rPr>
          <w:rFonts w:eastAsia="Times New Roman"/>
          <w:szCs w:val="24"/>
        </w:rPr>
        <w:t>Όχι.</w:t>
      </w:r>
    </w:p>
    <w:p w14:paraId="6FA9DE19"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ΑΘΑΝΑΣΙΟΣ ΒΑΡΔΑΛΗΣ: </w:t>
      </w:r>
      <w:r>
        <w:rPr>
          <w:rFonts w:eastAsia="Times New Roman"/>
          <w:szCs w:val="24"/>
        </w:rPr>
        <w:t>Όχι.</w:t>
      </w:r>
    </w:p>
    <w:p w14:paraId="6FA9DE1A"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ΛΑΖΑΡΙΔΗΣ: </w:t>
      </w:r>
      <w:r>
        <w:rPr>
          <w:rFonts w:eastAsia="Times New Roman"/>
          <w:szCs w:val="24"/>
        </w:rPr>
        <w:t>Ναι.</w:t>
      </w:r>
    </w:p>
    <w:p w14:paraId="6FA9DE1B"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ΔΗΜΗΤΡΙΟΣ ΚΑΒΑΔΕΛΛΑΣ: </w:t>
      </w:r>
      <w:r>
        <w:rPr>
          <w:rFonts w:eastAsia="Times New Roman"/>
          <w:szCs w:val="24"/>
        </w:rPr>
        <w:t>Παρών.</w:t>
      </w:r>
    </w:p>
    <w:p w14:paraId="6FA9DE1C"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ΜΑΥΡΩΤΑΣ: </w:t>
      </w:r>
      <w:r>
        <w:rPr>
          <w:rFonts w:eastAsia="Times New Roman"/>
          <w:szCs w:val="24"/>
        </w:rPr>
        <w:t>Ναι.</w:t>
      </w:r>
    </w:p>
    <w:p w14:paraId="6FA9DE1D" w14:textId="77777777" w:rsidR="00C930AA" w:rsidRDefault="00077D26">
      <w:pPr>
        <w:spacing w:after="0" w:line="600" w:lineRule="auto"/>
        <w:ind w:firstLine="720"/>
        <w:jc w:val="both"/>
        <w:rPr>
          <w:rFonts w:eastAsia="Times New Roman" w:cs="Times New Roman"/>
          <w:szCs w:val="24"/>
        </w:rPr>
      </w:pPr>
      <w:r>
        <w:rPr>
          <w:rFonts w:eastAsia="Times New Roman"/>
          <w:b/>
          <w:bCs/>
        </w:rPr>
        <w:t xml:space="preserve">ΠΡΟΕΔΡΕΥΩΝ (Γεώργιος Βαρεμένος): </w:t>
      </w:r>
      <w:r>
        <w:rPr>
          <w:rFonts w:eastAsia="Times New Roman"/>
          <w:szCs w:val="24"/>
        </w:rPr>
        <w:t xml:space="preserve">Συνεπώς το άρθρο 4 έγινε δεκτό ως έχει κατά πλειοψηφία. </w:t>
      </w:r>
    </w:p>
    <w:p w14:paraId="6FA9DE1E" w14:textId="77777777" w:rsidR="00C930AA" w:rsidRDefault="00077D26">
      <w:pPr>
        <w:spacing w:after="0" w:line="600" w:lineRule="auto"/>
        <w:ind w:firstLine="720"/>
        <w:jc w:val="both"/>
        <w:rPr>
          <w:rFonts w:eastAsia="Times New Roman" w:cs="Times New Roman"/>
          <w:szCs w:val="24"/>
        </w:rPr>
      </w:pPr>
      <w:r>
        <w:rPr>
          <w:rFonts w:eastAsia="Times New Roman"/>
          <w:szCs w:val="24"/>
        </w:rPr>
        <w:t>Ερωτάται το Σώμα: Γίνεται δεκτό τ</w:t>
      </w:r>
      <w:r>
        <w:rPr>
          <w:rFonts w:eastAsia="Times New Roman"/>
          <w:szCs w:val="24"/>
        </w:rPr>
        <w:t>ο άρθρο 5 ως έχει;</w:t>
      </w:r>
    </w:p>
    <w:p w14:paraId="6FA9DE1F"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ΑΝΑΣΤΑΣΙΑ ΓΚΑΡΑ: </w:t>
      </w:r>
      <w:r>
        <w:rPr>
          <w:rFonts w:eastAsia="Times New Roman"/>
          <w:szCs w:val="24"/>
        </w:rPr>
        <w:t>Ναι.</w:t>
      </w:r>
    </w:p>
    <w:p w14:paraId="6FA9DE20"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ΚΩΝΣΤΑΝΤΙΝΟΣ ΣΚΡΕΚΑΣ: </w:t>
      </w:r>
      <w:r>
        <w:rPr>
          <w:rFonts w:eastAsia="Times New Roman"/>
          <w:szCs w:val="24"/>
        </w:rPr>
        <w:t>Ναι.</w:t>
      </w:r>
    </w:p>
    <w:p w14:paraId="6FA9DE21"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ΙΩΑΝΝΗΣ ΜΑΝΙΑΤΗΣ: </w:t>
      </w:r>
      <w:r>
        <w:rPr>
          <w:rFonts w:eastAsia="Times New Roman"/>
          <w:szCs w:val="24"/>
        </w:rPr>
        <w:t>Ναι.</w:t>
      </w:r>
    </w:p>
    <w:p w14:paraId="6FA9DE22"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ΗΛΙΑΣ ΠΑΝΑΓΙΩΤΑΡΟΣ: </w:t>
      </w:r>
      <w:r>
        <w:rPr>
          <w:rFonts w:eastAsia="Times New Roman"/>
          <w:szCs w:val="24"/>
        </w:rPr>
        <w:t>Παρών.</w:t>
      </w:r>
    </w:p>
    <w:p w14:paraId="6FA9DE23"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ΑΘΑΝΑΣΙΟΣ ΒΑΡΔΑΛΗΣ: </w:t>
      </w:r>
      <w:r>
        <w:rPr>
          <w:rFonts w:eastAsia="Times New Roman"/>
          <w:szCs w:val="24"/>
        </w:rPr>
        <w:t>Όχι.</w:t>
      </w:r>
    </w:p>
    <w:p w14:paraId="6FA9DE24"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ΛΑΖΑΡΙΔΗΣ: </w:t>
      </w:r>
      <w:r>
        <w:rPr>
          <w:rFonts w:eastAsia="Times New Roman"/>
          <w:szCs w:val="24"/>
        </w:rPr>
        <w:t>Ναι.</w:t>
      </w:r>
    </w:p>
    <w:p w14:paraId="6FA9DE25"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ΔΗΜΗΤΡΙΟΣ ΚΑΒΑΔΕΛΛΑΣ: </w:t>
      </w:r>
      <w:r>
        <w:rPr>
          <w:rFonts w:eastAsia="Times New Roman"/>
          <w:szCs w:val="24"/>
        </w:rPr>
        <w:t>Παρών.</w:t>
      </w:r>
    </w:p>
    <w:p w14:paraId="6FA9DE26"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ΜΑΥΡΩΤΑΣ: </w:t>
      </w:r>
      <w:r>
        <w:rPr>
          <w:rFonts w:eastAsia="Times New Roman"/>
          <w:szCs w:val="24"/>
        </w:rPr>
        <w:t>Ναι.</w:t>
      </w:r>
    </w:p>
    <w:p w14:paraId="6FA9DE27" w14:textId="77777777" w:rsidR="00C930AA" w:rsidRDefault="00077D26">
      <w:pPr>
        <w:spacing w:after="0" w:line="600" w:lineRule="auto"/>
        <w:ind w:firstLine="720"/>
        <w:jc w:val="both"/>
        <w:rPr>
          <w:rFonts w:eastAsia="Times New Roman" w:cs="Times New Roman"/>
          <w:szCs w:val="24"/>
        </w:rPr>
      </w:pPr>
      <w:r>
        <w:rPr>
          <w:rFonts w:eastAsia="Times New Roman"/>
          <w:b/>
          <w:bCs/>
        </w:rPr>
        <w:t xml:space="preserve">ΠΡΟΕΔΡΕΥΩΝ (Γεώργιος Βαρεμένος): </w:t>
      </w:r>
      <w:r>
        <w:rPr>
          <w:rFonts w:eastAsia="Times New Roman"/>
          <w:szCs w:val="24"/>
        </w:rPr>
        <w:t xml:space="preserve">Συνεπώς το άρθρο 5 έγινε δεκτό ως έχει κατά πλειοψηφία. </w:t>
      </w:r>
    </w:p>
    <w:p w14:paraId="6FA9DE28" w14:textId="77777777" w:rsidR="00C930AA" w:rsidRDefault="00077D26">
      <w:pPr>
        <w:spacing w:after="0" w:line="600" w:lineRule="auto"/>
        <w:ind w:firstLine="720"/>
        <w:jc w:val="both"/>
        <w:rPr>
          <w:rFonts w:eastAsia="Times New Roman" w:cs="Times New Roman"/>
          <w:szCs w:val="24"/>
        </w:rPr>
      </w:pPr>
      <w:r>
        <w:rPr>
          <w:rFonts w:eastAsia="Times New Roman"/>
          <w:szCs w:val="24"/>
        </w:rPr>
        <w:t>Ερωτάται το Σώμα: Γίνεται δεκτό το άρθρο 6 ως έχει;</w:t>
      </w:r>
    </w:p>
    <w:p w14:paraId="6FA9DE29"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ΑΝΑΣΤΑΣΙΑ ΓΚΑΡΑ: </w:t>
      </w:r>
      <w:r>
        <w:rPr>
          <w:rFonts w:eastAsia="Times New Roman"/>
          <w:szCs w:val="24"/>
        </w:rPr>
        <w:t>Ναι.</w:t>
      </w:r>
    </w:p>
    <w:p w14:paraId="6FA9DE2A"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ΚΩΝΣΤΑΝΤΙΝΟΣ ΣΚΡΕΚΑΣ: </w:t>
      </w:r>
      <w:r>
        <w:rPr>
          <w:rFonts w:eastAsia="Times New Roman"/>
          <w:szCs w:val="24"/>
        </w:rPr>
        <w:t>Παρών.</w:t>
      </w:r>
    </w:p>
    <w:p w14:paraId="6FA9DE2B"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ΙΩΑΝΝΗΣ ΜΑΝΙΑΤΗΣ: </w:t>
      </w:r>
      <w:r>
        <w:rPr>
          <w:rFonts w:eastAsia="Times New Roman"/>
          <w:szCs w:val="24"/>
        </w:rPr>
        <w:t>Ναι.</w:t>
      </w:r>
    </w:p>
    <w:p w14:paraId="6FA9DE2C"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ΗΛΙΑΣ ΠΑΝΑΓΙΩΤΑΡΟΣ: </w:t>
      </w:r>
      <w:r>
        <w:rPr>
          <w:rFonts w:eastAsia="Times New Roman"/>
          <w:szCs w:val="24"/>
        </w:rPr>
        <w:t>Όχι.</w:t>
      </w:r>
    </w:p>
    <w:p w14:paraId="6FA9DE2D"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ΑΘΑΝΑΣΙΟΣ ΒΑΡΔΑΛΗΣ: </w:t>
      </w:r>
      <w:r>
        <w:rPr>
          <w:rFonts w:eastAsia="Times New Roman"/>
          <w:szCs w:val="24"/>
        </w:rPr>
        <w:t>Όχι.</w:t>
      </w:r>
    </w:p>
    <w:p w14:paraId="6FA9DE2E"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ΛΑΖΑΡΙΔΗΣ: </w:t>
      </w:r>
      <w:r>
        <w:rPr>
          <w:rFonts w:eastAsia="Times New Roman"/>
          <w:szCs w:val="24"/>
        </w:rPr>
        <w:t>Ναι</w:t>
      </w:r>
      <w:r>
        <w:rPr>
          <w:rFonts w:eastAsia="Times New Roman"/>
          <w:szCs w:val="24"/>
        </w:rPr>
        <w:t>.</w:t>
      </w:r>
    </w:p>
    <w:p w14:paraId="6FA9DE2F"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ΔΗΜΗΤΡΙΟΣ ΚΑΒΑΔΕΛΛΑΣ: </w:t>
      </w:r>
      <w:r>
        <w:rPr>
          <w:rFonts w:eastAsia="Times New Roman"/>
          <w:szCs w:val="24"/>
        </w:rPr>
        <w:t>Παρών.</w:t>
      </w:r>
    </w:p>
    <w:p w14:paraId="6FA9DE30"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ΜΑΥΡΩΤΑΣ: </w:t>
      </w:r>
      <w:r>
        <w:rPr>
          <w:rFonts w:eastAsia="Times New Roman"/>
          <w:szCs w:val="24"/>
        </w:rPr>
        <w:t>Ναι.</w:t>
      </w:r>
    </w:p>
    <w:p w14:paraId="6FA9DE31" w14:textId="77777777" w:rsidR="00C930AA" w:rsidRDefault="00077D26">
      <w:pPr>
        <w:spacing w:after="0" w:line="600" w:lineRule="auto"/>
        <w:ind w:firstLine="720"/>
        <w:jc w:val="both"/>
        <w:rPr>
          <w:rFonts w:eastAsia="Times New Roman" w:cs="Times New Roman"/>
          <w:szCs w:val="24"/>
        </w:rPr>
      </w:pPr>
      <w:r>
        <w:rPr>
          <w:rFonts w:eastAsia="Times New Roman"/>
          <w:b/>
          <w:bCs/>
        </w:rPr>
        <w:t xml:space="preserve">ΠΡΟΕΔΡΕΥΩΝ (Γεώργιος Βαρεμένος): </w:t>
      </w:r>
      <w:r>
        <w:rPr>
          <w:rFonts w:eastAsia="Times New Roman"/>
          <w:szCs w:val="24"/>
        </w:rPr>
        <w:t xml:space="preserve">Συνεπώς το άρθρο 6 έγινε δεκτό ως έχει κατά πλειοψηφία. </w:t>
      </w:r>
    </w:p>
    <w:p w14:paraId="6FA9DE32" w14:textId="77777777" w:rsidR="00C930AA" w:rsidRDefault="00077D26">
      <w:pPr>
        <w:spacing w:after="0" w:line="600" w:lineRule="auto"/>
        <w:ind w:firstLine="720"/>
        <w:jc w:val="both"/>
        <w:rPr>
          <w:rFonts w:eastAsia="Times New Roman" w:cs="Times New Roman"/>
          <w:szCs w:val="24"/>
        </w:rPr>
      </w:pPr>
      <w:r>
        <w:rPr>
          <w:rFonts w:eastAsia="Times New Roman"/>
          <w:szCs w:val="24"/>
        </w:rPr>
        <w:t>Ερωτάται το Σώμα: Γίνεται δεκτό το άρθρο 7 ως έχει;</w:t>
      </w:r>
    </w:p>
    <w:p w14:paraId="6FA9DE33"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ΑΝΑΣΤΑΣΙΑ ΓΚΑΡΑ: </w:t>
      </w:r>
      <w:r>
        <w:rPr>
          <w:rFonts w:eastAsia="Times New Roman"/>
          <w:szCs w:val="24"/>
        </w:rPr>
        <w:t>Ναι.</w:t>
      </w:r>
    </w:p>
    <w:p w14:paraId="6FA9DE34"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ΚΩΝΣΤΑΝΤΙΝΟΣ ΣΚΡΕΚΑΣ: </w:t>
      </w:r>
      <w:r>
        <w:rPr>
          <w:rFonts w:eastAsia="Times New Roman"/>
          <w:szCs w:val="24"/>
        </w:rPr>
        <w:t>Ναι.</w:t>
      </w:r>
    </w:p>
    <w:p w14:paraId="6FA9DE35"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ΙΩΑΝΝΗΣ ΜΑΝΙΑΤΗΣ: </w:t>
      </w:r>
      <w:r>
        <w:rPr>
          <w:rFonts w:eastAsia="Times New Roman"/>
          <w:szCs w:val="24"/>
        </w:rPr>
        <w:t>Ναι.</w:t>
      </w:r>
    </w:p>
    <w:p w14:paraId="6FA9DE36"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ΗΛΙΑΣ ΠΑΝΑΓΙΩΤΑΡΟΣ: </w:t>
      </w:r>
      <w:r>
        <w:rPr>
          <w:rFonts w:eastAsia="Times New Roman"/>
          <w:szCs w:val="24"/>
        </w:rPr>
        <w:t>Παρών.</w:t>
      </w:r>
    </w:p>
    <w:p w14:paraId="6FA9DE37"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ΑΘΑΝΑΣΙΟΣ ΒΑΡΔΑΛΗΣ: </w:t>
      </w:r>
      <w:r>
        <w:rPr>
          <w:rFonts w:eastAsia="Times New Roman"/>
          <w:szCs w:val="24"/>
        </w:rPr>
        <w:t>Όχι.</w:t>
      </w:r>
    </w:p>
    <w:p w14:paraId="6FA9DE38"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ΛΑΖΑΡΙΔΗΣ: </w:t>
      </w:r>
      <w:r>
        <w:rPr>
          <w:rFonts w:eastAsia="Times New Roman"/>
          <w:szCs w:val="24"/>
        </w:rPr>
        <w:t>Ναι.</w:t>
      </w:r>
    </w:p>
    <w:p w14:paraId="6FA9DE39"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ΔΗΜΗΤΡΙΟΣ ΚΑΒΑΔΕΛΛΑΣ: </w:t>
      </w:r>
      <w:r>
        <w:rPr>
          <w:rFonts w:eastAsia="Times New Roman"/>
          <w:szCs w:val="24"/>
        </w:rPr>
        <w:t>Παρών.</w:t>
      </w:r>
    </w:p>
    <w:p w14:paraId="6FA9DE3A"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ΜΑΥΡΩΤΑΣ: </w:t>
      </w:r>
      <w:r>
        <w:rPr>
          <w:rFonts w:eastAsia="Times New Roman"/>
          <w:szCs w:val="24"/>
        </w:rPr>
        <w:t>Ναι.</w:t>
      </w:r>
    </w:p>
    <w:p w14:paraId="6FA9DE3B" w14:textId="77777777" w:rsidR="00C930AA" w:rsidRDefault="00077D26">
      <w:pPr>
        <w:spacing w:after="0" w:line="600" w:lineRule="auto"/>
        <w:ind w:firstLine="720"/>
        <w:jc w:val="both"/>
        <w:rPr>
          <w:rFonts w:eastAsia="Times New Roman" w:cs="Times New Roman"/>
          <w:szCs w:val="24"/>
        </w:rPr>
      </w:pPr>
      <w:r>
        <w:rPr>
          <w:rFonts w:eastAsia="Times New Roman"/>
          <w:b/>
          <w:bCs/>
        </w:rPr>
        <w:t xml:space="preserve">ΠΡΟΕΔΡΕΥΩΝ (Γεώργιος Βαρεμένος): </w:t>
      </w:r>
      <w:r>
        <w:rPr>
          <w:rFonts w:eastAsia="Times New Roman"/>
          <w:szCs w:val="24"/>
        </w:rPr>
        <w:t xml:space="preserve">Συνεπώς το άρθρο 7 έγινε δεκτό ως έχει κατά πλειοψηφία. </w:t>
      </w:r>
    </w:p>
    <w:p w14:paraId="6FA9DE3C" w14:textId="77777777" w:rsidR="00C930AA" w:rsidRDefault="00077D26">
      <w:pPr>
        <w:spacing w:after="0" w:line="600" w:lineRule="auto"/>
        <w:ind w:firstLine="720"/>
        <w:jc w:val="both"/>
        <w:rPr>
          <w:rFonts w:eastAsia="Times New Roman" w:cs="Times New Roman"/>
          <w:szCs w:val="24"/>
        </w:rPr>
      </w:pPr>
      <w:r>
        <w:rPr>
          <w:rFonts w:eastAsia="Times New Roman"/>
          <w:szCs w:val="24"/>
        </w:rPr>
        <w:t>Ερωτάται το Σ</w:t>
      </w:r>
      <w:r>
        <w:rPr>
          <w:rFonts w:eastAsia="Times New Roman"/>
          <w:szCs w:val="24"/>
        </w:rPr>
        <w:t>ώμα: Γίνεται δεκτό το άρθρο 8 ως έχει;</w:t>
      </w:r>
    </w:p>
    <w:p w14:paraId="6FA9DE3D"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ΑΝΑΣΤΑΣΙΑ ΓΚΑΡΑ: </w:t>
      </w:r>
      <w:r>
        <w:rPr>
          <w:rFonts w:eastAsia="Times New Roman"/>
          <w:szCs w:val="24"/>
        </w:rPr>
        <w:t>Ναι.</w:t>
      </w:r>
    </w:p>
    <w:p w14:paraId="6FA9DE3E"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ΚΩΝΣΤΑΝΤΙΝΟΣ ΣΚΡΕΚΑΣ: </w:t>
      </w:r>
      <w:r>
        <w:rPr>
          <w:rFonts w:eastAsia="Times New Roman"/>
          <w:szCs w:val="24"/>
        </w:rPr>
        <w:t>Ναι.</w:t>
      </w:r>
    </w:p>
    <w:p w14:paraId="6FA9DE3F"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ΙΩΑΝΝΗΣ ΜΑΝΙΑΤΗΣ: </w:t>
      </w:r>
      <w:r>
        <w:rPr>
          <w:rFonts w:eastAsia="Times New Roman"/>
          <w:szCs w:val="24"/>
        </w:rPr>
        <w:t>Ναι.</w:t>
      </w:r>
    </w:p>
    <w:p w14:paraId="6FA9DE40"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ΗΛΙΑΣ ΠΑΝΑΓΙΩΤΑΡΟΣ: </w:t>
      </w:r>
      <w:r>
        <w:rPr>
          <w:rFonts w:eastAsia="Times New Roman"/>
          <w:szCs w:val="24"/>
        </w:rPr>
        <w:t>Παρών.</w:t>
      </w:r>
    </w:p>
    <w:p w14:paraId="6FA9DE41"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ΑΘΑΝΑΣΙΟΣ ΒΑΡΔΑΛΗΣ: </w:t>
      </w:r>
      <w:r>
        <w:rPr>
          <w:rFonts w:eastAsia="Times New Roman"/>
          <w:szCs w:val="24"/>
        </w:rPr>
        <w:t>Όχι.</w:t>
      </w:r>
    </w:p>
    <w:p w14:paraId="6FA9DE42"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ΛΑΖΑΡΙΔΗΣ: </w:t>
      </w:r>
      <w:r>
        <w:rPr>
          <w:rFonts w:eastAsia="Times New Roman"/>
          <w:szCs w:val="24"/>
        </w:rPr>
        <w:t>Ναι.</w:t>
      </w:r>
    </w:p>
    <w:p w14:paraId="6FA9DE43"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ΔΗΜΗΤΡΙΟΣ ΚΑΒΑΔΕΛΛΑΣ: </w:t>
      </w:r>
      <w:r>
        <w:rPr>
          <w:rFonts w:eastAsia="Times New Roman"/>
          <w:szCs w:val="24"/>
        </w:rPr>
        <w:t>Παρών.</w:t>
      </w:r>
    </w:p>
    <w:p w14:paraId="6FA9DE44"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ΜΑΥΡΩΤΑΣ: </w:t>
      </w:r>
      <w:r>
        <w:rPr>
          <w:rFonts w:eastAsia="Times New Roman"/>
          <w:szCs w:val="24"/>
        </w:rPr>
        <w:t>Ναι.</w:t>
      </w:r>
    </w:p>
    <w:p w14:paraId="6FA9DE45" w14:textId="77777777" w:rsidR="00C930AA" w:rsidRDefault="00077D26">
      <w:pPr>
        <w:spacing w:after="0" w:line="600" w:lineRule="auto"/>
        <w:ind w:firstLine="720"/>
        <w:jc w:val="both"/>
        <w:rPr>
          <w:rFonts w:eastAsia="Times New Roman" w:cs="Times New Roman"/>
          <w:szCs w:val="24"/>
        </w:rPr>
      </w:pPr>
      <w:r>
        <w:rPr>
          <w:rFonts w:eastAsia="Times New Roman"/>
          <w:b/>
          <w:bCs/>
        </w:rPr>
        <w:t xml:space="preserve">ΠΡΟΕΔΡΕΥΩΝ (Γεώργιος Βαρεμένος): </w:t>
      </w:r>
      <w:r>
        <w:rPr>
          <w:rFonts w:eastAsia="Times New Roman"/>
          <w:szCs w:val="24"/>
        </w:rPr>
        <w:t xml:space="preserve">Συνεπώς το άρθρο 8 έγινε δεκτό ως έχει κατά πλειοψηφία. </w:t>
      </w:r>
    </w:p>
    <w:p w14:paraId="6FA9DE46" w14:textId="77777777" w:rsidR="00C930AA" w:rsidRDefault="00077D26">
      <w:pPr>
        <w:spacing w:after="0" w:line="600" w:lineRule="auto"/>
        <w:ind w:firstLine="720"/>
        <w:jc w:val="both"/>
        <w:rPr>
          <w:rFonts w:eastAsia="Times New Roman" w:cs="Times New Roman"/>
          <w:szCs w:val="24"/>
        </w:rPr>
      </w:pPr>
      <w:r>
        <w:rPr>
          <w:rFonts w:eastAsia="Times New Roman"/>
          <w:szCs w:val="24"/>
        </w:rPr>
        <w:t>Ερωτάται το Σώμα: Γίνεται δεκτό το άρθρο 9 ως έχει;</w:t>
      </w:r>
    </w:p>
    <w:p w14:paraId="6FA9DE47"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ΑΝΑΣΤΑΣΙΑ ΓΚΑΡΑ: </w:t>
      </w:r>
      <w:r>
        <w:rPr>
          <w:rFonts w:eastAsia="Times New Roman"/>
          <w:szCs w:val="24"/>
        </w:rPr>
        <w:t>Ναι.</w:t>
      </w:r>
    </w:p>
    <w:p w14:paraId="6FA9DE48"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ΚΩΝΣΤΑΝΤΙΝΟΣ ΣΚΡΕΚΑΣ: </w:t>
      </w:r>
      <w:r>
        <w:rPr>
          <w:rFonts w:eastAsia="Times New Roman"/>
          <w:szCs w:val="24"/>
        </w:rPr>
        <w:t>Ναι.</w:t>
      </w:r>
    </w:p>
    <w:p w14:paraId="6FA9DE49"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ΙΩΑΝΝΗΣ ΜΑΝΙΑΤΗΣ: </w:t>
      </w:r>
      <w:r>
        <w:rPr>
          <w:rFonts w:eastAsia="Times New Roman"/>
          <w:szCs w:val="24"/>
        </w:rPr>
        <w:t>Ναι.</w:t>
      </w:r>
    </w:p>
    <w:p w14:paraId="6FA9DE4A"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ΗΛΙΑΣ ΠΑΝΑΓΙΩΤΑΡΟΣ: </w:t>
      </w:r>
      <w:r>
        <w:rPr>
          <w:rFonts w:eastAsia="Times New Roman"/>
          <w:szCs w:val="24"/>
        </w:rPr>
        <w:t>Παρών.</w:t>
      </w:r>
    </w:p>
    <w:p w14:paraId="6FA9DE4B" w14:textId="77777777" w:rsidR="00C930AA" w:rsidRDefault="00077D26">
      <w:pPr>
        <w:spacing w:after="0" w:line="600" w:lineRule="auto"/>
        <w:ind w:firstLine="720"/>
        <w:jc w:val="both"/>
        <w:rPr>
          <w:rFonts w:eastAsia="Times New Roman" w:cs="Times New Roman"/>
          <w:szCs w:val="24"/>
        </w:rPr>
      </w:pPr>
      <w:r>
        <w:rPr>
          <w:rFonts w:eastAsia="Times New Roman"/>
          <w:b/>
          <w:szCs w:val="24"/>
        </w:rPr>
        <w:t>ΑΘΑΝΑΣΙΟΣ ΒΑΡΔΑ</w:t>
      </w:r>
      <w:r>
        <w:rPr>
          <w:rFonts w:eastAsia="Times New Roman"/>
          <w:b/>
          <w:szCs w:val="24"/>
        </w:rPr>
        <w:t xml:space="preserve">ΛΗΣ: </w:t>
      </w:r>
      <w:r>
        <w:rPr>
          <w:rFonts w:eastAsia="Times New Roman"/>
          <w:szCs w:val="24"/>
        </w:rPr>
        <w:t>Όχι.</w:t>
      </w:r>
    </w:p>
    <w:p w14:paraId="6FA9DE4C"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ΛΑΖΑΡΙΔΗΣ: </w:t>
      </w:r>
      <w:r>
        <w:rPr>
          <w:rFonts w:eastAsia="Times New Roman"/>
          <w:szCs w:val="24"/>
        </w:rPr>
        <w:t>Ναι.</w:t>
      </w:r>
    </w:p>
    <w:p w14:paraId="6FA9DE4D"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ΔΗΜΗΤΡΙΟΣ ΚΑΒΑΔΕΛΛΑΣ: </w:t>
      </w:r>
      <w:r>
        <w:rPr>
          <w:rFonts w:eastAsia="Times New Roman"/>
          <w:szCs w:val="24"/>
        </w:rPr>
        <w:t>Παρών.</w:t>
      </w:r>
    </w:p>
    <w:p w14:paraId="6FA9DE4E"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ΜΑΥΡΩΤΑΣ: </w:t>
      </w:r>
      <w:r>
        <w:rPr>
          <w:rFonts w:eastAsia="Times New Roman"/>
          <w:szCs w:val="24"/>
        </w:rPr>
        <w:t>Ναι.</w:t>
      </w:r>
    </w:p>
    <w:p w14:paraId="6FA9DE4F" w14:textId="77777777" w:rsidR="00C930AA" w:rsidRDefault="00077D26">
      <w:pPr>
        <w:spacing w:after="0" w:line="600" w:lineRule="auto"/>
        <w:ind w:firstLine="720"/>
        <w:jc w:val="both"/>
        <w:rPr>
          <w:rFonts w:eastAsia="Times New Roman" w:cs="Times New Roman"/>
          <w:szCs w:val="24"/>
        </w:rPr>
      </w:pPr>
      <w:r>
        <w:rPr>
          <w:rFonts w:eastAsia="Times New Roman"/>
          <w:b/>
          <w:bCs/>
        </w:rPr>
        <w:t xml:space="preserve">ΠΡΟΕΔΡΕΥΩΝ (Γεώργιος Βαρεμένος): </w:t>
      </w:r>
      <w:r>
        <w:rPr>
          <w:rFonts w:eastAsia="Times New Roman"/>
          <w:szCs w:val="24"/>
        </w:rPr>
        <w:t xml:space="preserve">Συνεπώς το άρθρο 9 έγινε δεκτό ως έχει κατά πλειοψηφία. </w:t>
      </w:r>
    </w:p>
    <w:p w14:paraId="6FA9DE50" w14:textId="77777777" w:rsidR="00C930AA" w:rsidRDefault="00077D26">
      <w:pPr>
        <w:spacing w:after="0" w:line="600" w:lineRule="auto"/>
        <w:ind w:firstLine="720"/>
        <w:jc w:val="both"/>
        <w:rPr>
          <w:rFonts w:eastAsia="Times New Roman" w:cs="Times New Roman"/>
          <w:szCs w:val="24"/>
        </w:rPr>
      </w:pPr>
      <w:r>
        <w:rPr>
          <w:rFonts w:eastAsia="Times New Roman"/>
          <w:szCs w:val="24"/>
        </w:rPr>
        <w:t>Ερωτάται το Σώμα: Γίνεται δεκτό το άρθρο 10 ως έχει;</w:t>
      </w:r>
    </w:p>
    <w:p w14:paraId="6FA9DE51"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ΑΝΑΣΤΑΣΙΑ ΓΚΑΡΑ: </w:t>
      </w:r>
      <w:r>
        <w:rPr>
          <w:rFonts w:eastAsia="Times New Roman"/>
          <w:szCs w:val="24"/>
        </w:rPr>
        <w:t>Ναι.</w:t>
      </w:r>
    </w:p>
    <w:p w14:paraId="6FA9DE52" w14:textId="77777777" w:rsidR="00C930AA" w:rsidRDefault="00077D26">
      <w:pPr>
        <w:spacing w:after="0" w:line="600" w:lineRule="auto"/>
        <w:ind w:firstLine="720"/>
        <w:jc w:val="both"/>
        <w:rPr>
          <w:rFonts w:eastAsia="Times New Roman" w:cs="Times New Roman"/>
          <w:szCs w:val="24"/>
        </w:rPr>
      </w:pPr>
      <w:r>
        <w:rPr>
          <w:rFonts w:eastAsia="Times New Roman"/>
          <w:b/>
          <w:szCs w:val="24"/>
        </w:rPr>
        <w:t>ΚΩΝΣΤΑΝΤΙΝΟΣ ΣΚΡΕΚΑΣ:</w:t>
      </w:r>
      <w:r>
        <w:rPr>
          <w:rFonts w:eastAsia="Times New Roman"/>
          <w:szCs w:val="24"/>
        </w:rPr>
        <w:t xml:space="preserve"> Όχι.</w:t>
      </w:r>
    </w:p>
    <w:p w14:paraId="6FA9DE53"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ΙΩΑΝΝΗΣ ΜΑΝΙΑΤΗΣ: </w:t>
      </w:r>
      <w:r>
        <w:rPr>
          <w:rFonts w:eastAsia="Times New Roman"/>
          <w:szCs w:val="24"/>
        </w:rPr>
        <w:t>Ναι.</w:t>
      </w:r>
    </w:p>
    <w:p w14:paraId="6FA9DE54"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ΗΛΙΑΣ ΠΑΝΑΓΙΩΤΑΡΟΣ: </w:t>
      </w:r>
      <w:r>
        <w:rPr>
          <w:rFonts w:eastAsia="Times New Roman"/>
          <w:szCs w:val="24"/>
        </w:rPr>
        <w:t>Όχι.</w:t>
      </w:r>
    </w:p>
    <w:p w14:paraId="6FA9DE55"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ΑΘΑΝΑΣΙΟΣ ΒΑΡΔΑΛΗΣ: </w:t>
      </w:r>
      <w:r>
        <w:rPr>
          <w:rFonts w:eastAsia="Times New Roman"/>
          <w:szCs w:val="24"/>
        </w:rPr>
        <w:t>Όχι.</w:t>
      </w:r>
    </w:p>
    <w:p w14:paraId="6FA9DE56"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ΛΑΖΑΡΙΔΗΣ: </w:t>
      </w:r>
      <w:r>
        <w:rPr>
          <w:rFonts w:eastAsia="Times New Roman"/>
          <w:szCs w:val="24"/>
        </w:rPr>
        <w:t>Ναι.</w:t>
      </w:r>
    </w:p>
    <w:p w14:paraId="6FA9DE57"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ΔΗΜΗΤΡΙΟΣ ΚΑΒΑΔΕΛΛΑΣ: </w:t>
      </w:r>
      <w:r>
        <w:rPr>
          <w:rFonts w:eastAsia="Times New Roman"/>
          <w:szCs w:val="24"/>
        </w:rPr>
        <w:t>Παρών.</w:t>
      </w:r>
    </w:p>
    <w:p w14:paraId="6FA9DE58"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ΜΑΥΡΩΤΑΣ: </w:t>
      </w:r>
      <w:r>
        <w:rPr>
          <w:rFonts w:eastAsia="Times New Roman"/>
          <w:szCs w:val="24"/>
        </w:rPr>
        <w:t>Ναι.</w:t>
      </w:r>
    </w:p>
    <w:p w14:paraId="6FA9DE59" w14:textId="77777777" w:rsidR="00C930AA" w:rsidRDefault="00077D26">
      <w:pPr>
        <w:spacing w:after="0" w:line="600" w:lineRule="auto"/>
        <w:ind w:firstLine="720"/>
        <w:jc w:val="both"/>
        <w:rPr>
          <w:rFonts w:eastAsia="Times New Roman" w:cs="Times New Roman"/>
          <w:szCs w:val="24"/>
        </w:rPr>
      </w:pPr>
      <w:r>
        <w:rPr>
          <w:rFonts w:eastAsia="Times New Roman"/>
          <w:b/>
          <w:bCs/>
        </w:rPr>
        <w:t xml:space="preserve">ΠΡΟΕΔΡΕΥΩΝ (Γεώργιος Βαρεμένος): </w:t>
      </w:r>
      <w:r>
        <w:rPr>
          <w:rFonts w:eastAsia="Times New Roman"/>
          <w:szCs w:val="24"/>
        </w:rPr>
        <w:t xml:space="preserve">Συνεπώς το άρθρο 10 έγινε δεκτό ως έχει κατά </w:t>
      </w:r>
      <w:r>
        <w:rPr>
          <w:rFonts w:eastAsia="Times New Roman"/>
          <w:szCs w:val="24"/>
        </w:rPr>
        <w:t xml:space="preserve">πλειοψηφία. </w:t>
      </w:r>
    </w:p>
    <w:p w14:paraId="6FA9DE5A" w14:textId="77777777" w:rsidR="00C930AA" w:rsidRDefault="00077D26">
      <w:pPr>
        <w:spacing w:after="0" w:line="600" w:lineRule="auto"/>
        <w:ind w:firstLine="720"/>
        <w:jc w:val="both"/>
        <w:rPr>
          <w:rFonts w:eastAsia="Times New Roman" w:cs="Times New Roman"/>
          <w:szCs w:val="24"/>
        </w:rPr>
      </w:pPr>
      <w:r>
        <w:rPr>
          <w:rFonts w:eastAsia="Times New Roman"/>
          <w:szCs w:val="24"/>
        </w:rPr>
        <w:t>Ερωτάται το Σώμα: Γίνεται δεκτό το άρθρο 11 ως έχει;</w:t>
      </w:r>
    </w:p>
    <w:p w14:paraId="6FA9DE5B"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ΑΝΑΣΤΑΣΙΑ ΓΚΑΡΑ: </w:t>
      </w:r>
      <w:r>
        <w:rPr>
          <w:rFonts w:eastAsia="Times New Roman"/>
          <w:szCs w:val="24"/>
        </w:rPr>
        <w:t>Ναι.</w:t>
      </w:r>
    </w:p>
    <w:p w14:paraId="6FA9DE5C"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ΚΩΝΣΤΑΝΤΙΝΟΣ ΣΚΡΕΚΑΣ: </w:t>
      </w:r>
      <w:r>
        <w:rPr>
          <w:rFonts w:eastAsia="Times New Roman"/>
          <w:szCs w:val="24"/>
        </w:rPr>
        <w:t>Ναι.</w:t>
      </w:r>
    </w:p>
    <w:p w14:paraId="6FA9DE5D"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ΙΩΑΝΝΗΣ ΜΑΝΙΑΤΗΣ: </w:t>
      </w:r>
      <w:r>
        <w:rPr>
          <w:rFonts w:eastAsia="Times New Roman"/>
          <w:szCs w:val="24"/>
        </w:rPr>
        <w:t>Ναι.</w:t>
      </w:r>
    </w:p>
    <w:p w14:paraId="6FA9DE5E"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ΗΛΙΑΣ ΠΑΝΑΓΙΩΤΑΡΟΣ: </w:t>
      </w:r>
      <w:r>
        <w:rPr>
          <w:rFonts w:eastAsia="Times New Roman"/>
          <w:szCs w:val="24"/>
        </w:rPr>
        <w:t>Παρών.</w:t>
      </w:r>
    </w:p>
    <w:p w14:paraId="6FA9DE5F"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ΑΘΑΝΑΣΙΟΣ ΒΑΡΔΑΛΗΣ: </w:t>
      </w:r>
      <w:r>
        <w:rPr>
          <w:rFonts w:eastAsia="Times New Roman"/>
          <w:szCs w:val="24"/>
        </w:rPr>
        <w:t>Όχι.</w:t>
      </w:r>
    </w:p>
    <w:p w14:paraId="6FA9DE60"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ΛΑΖΑΡΙΔΗΣ: </w:t>
      </w:r>
      <w:r>
        <w:rPr>
          <w:rFonts w:eastAsia="Times New Roman"/>
          <w:szCs w:val="24"/>
        </w:rPr>
        <w:t>Ναι.</w:t>
      </w:r>
    </w:p>
    <w:p w14:paraId="6FA9DE61"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ΔΗΜΗΤΡΙΟΣ ΚΑΒΑΔΕΛΛΑΣ: </w:t>
      </w:r>
      <w:r>
        <w:rPr>
          <w:rFonts w:eastAsia="Times New Roman"/>
          <w:szCs w:val="24"/>
        </w:rPr>
        <w:t>Παρών.</w:t>
      </w:r>
    </w:p>
    <w:p w14:paraId="6FA9DE62"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ΜΑΥΡΩΤΑΣ: </w:t>
      </w:r>
      <w:r>
        <w:rPr>
          <w:rFonts w:eastAsia="Times New Roman"/>
          <w:szCs w:val="24"/>
        </w:rPr>
        <w:t>Ναι.</w:t>
      </w:r>
    </w:p>
    <w:p w14:paraId="6FA9DE63" w14:textId="77777777" w:rsidR="00C930AA" w:rsidRDefault="00077D26">
      <w:pPr>
        <w:spacing w:after="0" w:line="600" w:lineRule="auto"/>
        <w:ind w:firstLine="720"/>
        <w:jc w:val="both"/>
        <w:rPr>
          <w:rFonts w:eastAsia="Times New Roman" w:cs="Times New Roman"/>
          <w:szCs w:val="24"/>
        </w:rPr>
      </w:pPr>
      <w:r>
        <w:rPr>
          <w:rFonts w:eastAsia="Times New Roman"/>
          <w:b/>
          <w:bCs/>
        </w:rPr>
        <w:t xml:space="preserve">ΠΡΟΕΔΡΕΥΩΝ (Γεώργιος Βαρεμένος): </w:t>
      </w:r>
      <w:r>
        <w:rPr>
          <w:rFonts w:eastAsia="Times New Roman"/>
          <w:szCs w:val="24"/>
        </w:rPr>
        <w:t xml:space="preserve">Συνεπώς το άρθρο 11 έγινε δεκτό ως έχει κατά πλειοψηφία. </w:t>
      </w:r>
    </w:p>
    <w:p w14:paraId="6FA9DE64" w14:textId="77777777" w:rsidR="00C930AA" w:rsidRDefault="00077D26">
      <w:pPr>
        <w:spacing w:after="0" w:line="600" w:lineRule="auto"/>
        <w:ind w:firstLine="720"/>
        <w:jc w:val="both"/>
        <w:rPr>
          <w:rFonts w:eastAsia="Times New Roman" w:cs="Times New Roman"/>
          <w:szCs w:val="24"/>
        </w:rPr>
      </w:pPr>
      <w:r>
        <w:rPr>
          <w:rFonts w:eastAsia="Times New Roman"/>
          <w:szCs w:val="24"/>
        </w:rPr>
        <w:t>Ερωτάται το Σώμα: Γίνεται δεκτό το άρθρο 12 ως έχει;</w:t>
      </w:r>
    </w:p>
    <w:p w14:paraId="6FA9DE65"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ΑΝΑΣΤΑΣΙΑ ΓΚΑΡΑ: </w:t>
      </w:r>
      <w:r>
        <w:rPr>
          <w:rFonts w:eastAsia="Times New Roman"/>
          <w:szCs w:val="24"/>
        </w:rPr>
        <w:t>Ναι.</w:t>
      </w:r>
    </w:p>
    <w:p w14:paraId="6FA9DE66"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ΚΩΝΣΤΑΝΤΙΝΟΣ ΣΚΡΕΚΑΣ: </w:t>
      </w:r>
      <w:r>
        <w:rPr>
          <w:rFonts w:eastAsia="Times New Roman"/>
          <w:szCs w:val="24"/>
        </w:rPr>
        <w:t>Ναι.</w:t>
      </w:r>
    </w:p>
    <w:p w14:paraId="6FA9DE67"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ΙΩΑΝΝΗΣ ΜΑΝΙΑΤΗΣ: </w:t>
      </w:r>
      <w:r>
        <w:rPr>
          <w:rFonts w:eastAsia="Times New Roman"/>
          <w:szCs w:val="24"/>
        </w:rPr>
        <w:t>Ναι.</w:t>
      </w:r>
    </w:p>
    <w:p w14:paraId="6FA9DE68"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ΗΛΙΑΣ ΠΑΝΑΓΙΩΤΑΡΟΣ: </w:t>
      </w:r>
      <w:r>
        <w:rPr>
          <w:rFonts w:eastAsia="Times New Roman"/>
          <w:szCs w:val="24"/>
        </w:rPr>
        <w:t>Παρών.</w:t>
      </w:r>
    </w:p>
    <w:p w14:paraId="6FA9DE69"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ΑΘΑΝΑΣΙΟΣ ΒΑΡΔΑΛΗΣ: </w:t>
      </w:r>
      <w:r>
        <w:rPr>
          <w:rFonts w:eastAsia="Times New Roman"/>
          <w:szCs w:val="24"/>
        </w:rPr>
        <w:t>Όχι.</w:t>
      </w:r>
    </w:p>
    <w:p w14:paraId="6FA9DE6A"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ΛΑΖΑΡΙΔΗΣ: </w:t>
      </w:r>
      <w:r>
        <w:rPr>
          <w:rFonts w:eastAsia="Times New Roman"/>
          <w:szCs w:val="24"/>
        </w:rPr>
        <w:t>Ναι.</w:t>
      </w:r>
    </w:p>
    <w:p w14:paraId="6FA9DE6B"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ΔΗΜΗΤΡΙΟΣ ΚΑΒΑΔΕΛΛΑΣ: </w:t>
      </w:r>
      <w:r>
        <w:rPr>
          <w:rFonts w:eastAsia="Times New Roman"/>
          <w:szCs w:val="24"/>
        </w:rPr>
        <w:t>Παρών.</w:t>
      </w:r>
    </w:p>
    <w:p w14:paraId="6FA9DE6C"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ΜΑΥΡΩΤΑΣ: </w:t>
      </w:r>
      <w:r>
        <w:rPr>
          <w:rFonts w:eastAsia="Times New Roman"/>
          <w:szCs w:val="24"/>
        </w:rPr>
        <w:t>Ναι.</w:t>
      </w:r>
    </w:p>
    <w:p w14:paraId="6FA9DE6D" w14:textId="77777777" w:rsidR="00C930AA" w:rsidRDefault="00077D26">
      <w:pPr>
        <w:spacing w:after="0" w:line="600" w:lineRule="auto"/>
        <w:ind w:firstLine="720"/>
        <w:jc w:val="both"/>
        <w:rPr>
          <w:rFonts w:eastAsia="Times New Roman" w:cs="Times New Roman"/>
          <w:szCs w:val="24"/>
        </w:rPr>
      </w:pPr>
      <w:r>
        <w:rPr>
          <w:rFonts w:eastAsia="Times New Roman"/>
          <w:b/>
          <w:bCs/>
        </w:rPr>
        <w:t xml:space="preserve">ΠΡΟΕΔΡΕΥΩΝ (Γεώργιος Βαρεμένος): </w:t>
      </w:r>
      <w:r>
        <w:rPr>
          <w:rFonts w:eastAsia="Times New Roman"/>
          <w:szCs w:val="24"/>
        </w:rPr>
        <w:t xml:space="preserve">Συνεπώς το άρθρο 12 έγινε δεκτό ως έχει κατά πλειοψηφία. </w:t>
      </w:r>
    </w:p>
    <w:p w14:paraId="6FA9DE6E" w14:textId="77777777" w:rsidR="00C930AA" w:rsidRDefault="00077D26">
      <w:pPr>
        <w:spacing w:after="0" w:line="600" w:lineRule="auto"/>
        <w:ind w:firstLine="720"/>
        <w:jc w:val="both"/>
        <w:rPr>
          <w:rFonts w:eastAsia="Times New Roman" w:cs="Times New Roman"/>
          <w:szCs w:val="24"/>
        </w:rPr>
      </w:pPr>
      <w:r>
        <w:rPr>
          <w:rFonts w:eastAsia="Times New Roman"/>
          <w:szCs w:val="24"/>
        </w:rPr>
        <w:t xml:space="preserve">Ερωτάται το Σώμα: Γίνεται δεκτό το </w:t>
      </w:r>
      <w:r>
        <w:rPr>
          <w:rFonts w:eastAsia="Times New Roman"/>
          <w:szCs w:val="24"/>
        </w:rPr>
        <w:t>άρθρο 13 ως έχει;</w:t>
      </w:r>
    </w:p>
    <w:p w14:paraId="6FA9DE6F"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ΑΝΑΣΤΑΣΙΑ ΓΚΑΡΑ: </w:t>
      </w:r>
      <w:r>
        <w:rPr>
          <w:rFonts w:eastAsia="Times New Roman"/>
          <w:szCs w:val="24"/>
        </w:rPr>
        <w:t>Ναι.</w:t>
      </w:r>
    </w:p>
    <w:p w14:paraId="6FA9DE70"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ΚΩΝΣΤΑΝΤΙΝΟΣ ΣΚΡΕΚΑΣ: </w:t>
      </w:r>
      <w:r>
        <w:rPr>
          <w:rFonts w:eastAsia="Times New Roman"/>
          <w:szCs w:val="24"/>
        </w:rPr>
        <w:t>Ναι.</w:t>
      </w:r>
    </w:p>
    <w:p w14:paraId="6FA9DE71"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ΙΩΑΝΝΗΣ ΜΑΝΙΑΤΗΣ: </w:t>
      </w:r>
      <w:r>
        <w:rPr>
          <w:rFonts w:eastAsia="Times New Roman"/>
          <w:szCs w:val="24"/>
        </w:rPr>
        <w:t>Ναι.</w:t>
      </w:r>
    </w:p>
    <w:p w14:paraId="6FA9DE72"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ΗΛΙΑΣ ΠΑΝΑΓΙΩΤΑΡΟΣ: </w:t>
      </w:r>
      <w:r>
        <w:rPr>
          <w:rFonts w:eastAsia="Times New Roman"/>
          <w:szCs w:val="24"/>
        </w:rPr>
        <w:t>Παρών.</w:t>
      </w:r>
    </w:p>
    <w:p w14:paraId="6FA9DE73"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ΑΘΑΝΑΣΙΟΣ ΒΑΡΔΑΛΗΣ: </w:t>
      </w:r>
      <w:r>
        <w:rPr>
          <w:rFonts w:eastAsia="Times New Roman"/>
          <w:szCs w:val="24"/>
        </w:rPr>
        <w:t>Όχι.</w:t>
      </w:r>
    </w:p>
    <w:p w14:paraId="6FA9DE74"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ΛΑΖΑΡΙΔΗΣ: </w:t>
      </w:r>
      <w:r>
        <w:rPr>
          <w:rFonts w:eastAsia="Times New Roman"/>
          <w:szCs w:val="24"/>
        </w:rPr>
        <w:t>Ναι.</w:t>
      </w:r>
    </w:p>
    <w:p w14:paraId="6FA9DE75"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ΔΗΜΗΤΡΙΟΣ ΚΑΒΑΔΕΛΛΑΣ: </w:t>
      </w:r>
      <w:r>
        <w:rPr>
          <w:rFonts w:eastAsia="Times New Roman"/>
          <w:szCs w:val="24"/>
        </w:rPr>
        <w:t>Παρών.</w:t>
      </w:r>
    </w:p>
    <w:p w14:paraId="6FA9DE76"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ΜΑΥΡΩΤΑΣ: </w:t>
      </w:r>
      <w:r>
        <w:rPr>
          <w:rFonts w:eastAsia="Times New Roman"/>
          <w:szCs w:val="24"/>
        </w:rPr>
        <w:t>Ναι.</w:t>
      </w:r>
    </w:p>
    <w:p w14:paraId="6FA9DE77" w14:textId="77777777" w:rsidR="00C930AA" w:rsidRDefault="00077D26">
      <w:pPr>
        <w:spacing w:after="0" w:line="600" w:lineRule="auto"/>
        <w:ind w:firstLine="720"/>
        <w:jc w:val="both"/>
        <w:rPr>
          <w:rFonts w:eastAsia="Times New Roman" w:cs="Times New Roman"/>
          <w:szCs w:val="24"/>
        </w:rPr>
      </w:pPr>
      <w:r>
        <w:rPr>
          <w:rFonts w:eastAsia="Times New Roman"/>
          <w:b/>
          <w:bCs/>
        </w:rPr>
        <w:t xml:space="preserve">ΠΡΟΕΔΡΕΥΩΝ (Γεώργιος Βαρεμένος): </w:t>
      </w:r>
      <w:r>
        <w:rPr>
          <w:rFonts w:eastAsia="Times New Roman"/>
          <w:szCs w:val="24"/>
        </w:rPr>
        <w:t>Συν</w:t>
      </w:r>
      <w:r>
        <w:rPr>
          <w:rFonts w:eastAsia="Times New Roman"/>
          <w:szCs w:val="24"/>
        </w:rPr>
        <w:t xml:space="preserve">επώς το άρθρο 13 έγινε δεκτό ως έχει κατά πλειοψηφία. </w:t>
      </w:r>
    </w:p>
    <w:p w14:paraId="6FA9DE78" w14:textId="77777777" w:rsidR="00C930AA" w:rsidRDefault="00077D26">
      <w:pPr>
        <w:spacing w:after="0" w:line="600" w:lineRule="auto"/>
        <w:ind w:firstLine="720"/>
        <w:jc w:val="both"/>
        <w:rPr>
          <w:rFonts w:eastAsia="Times New Roman" w:cs="Times New Roman"/>
          <w:szCs w:val="24"/>
        </w:rPr>
      </w:pPr>
      <w:r>
        <w:rPr>
          <w:rFonts w:eastAsia="Times New Roman"/>
          <w:szCs w:val="24"/>
        </w:rPr>
        <w:t>Ερωτάται το Σώμα: Γίνεται δεκτό το άρθρο 14 ως έχει;</w:t>
      </w:r>
    </w:p>
    <w:p w14:paraId="6FA9DE79"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ΑΝΑΣΤΑΣΙΑ ΓΚΑΡΑ: </w:t>
      </w:r>
      <w:r>
        <w:rPr>
          <w:rFonts w:eastAsia="Times New Roman"/>
          <w:szCs w:val="24"/>
        </w:rPr>
        <w:t>Ναι.</w:t>
      </w:r>
    </w:p>
    <w:p w14:paraId="6FA9DE7A"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ΚΩΝΣΤΑΝΤΙΝΟΣ ΣΚΡΕΚΑΣ: </w:t>
      </w:r>
      <w:r>
        <w:rPr>
          <w:rFonts w:eastAsia="Times New Roman"/>
          <w:szCs w:val="24"/>
        </w:rPr>
        <w:t>Ναι.</w:t>
      </w:r>
    </w:p>
    <w:p w14:paraId="6FA9DE7B"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ΙΩΑΝΝΗΣ ΜΑΝΙΑΤΗΣ: </w:t>
      </w:r>
      <w:r>
        <w:rPr>
          <w:rFonts w:eastAsia="Times New Roman"/>
          <w:szCs w:val="24"/>
        </w:rPr>
        <w:t>Ναι.</w:t>
      </w:r>
    </w:p>
    <w:p w14:paraId="6FA9DE7C"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ΗΛΙΑΣ ΠΑΝΑΓΙΩΤΑΡΟΣ: </w:t>
      </w:r>
      <w:r>
        <w:rPr>
          <w:rFonts w:eastAsia="Times New Roman"/>
          <w:szCs w:val="24"/>
        </w:rPr>
        <w:t>Παρών.</w:t>
      </w:r>
    </w:p>
    <w:p w14:paraId="6FA9DE7D"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ΑΘΑΝΑΣΙΟΣ ΒΑΡΔΑΛΗΣ: </w:t>
      </w:r>
      <w:r>
        <w:rPr>
          <w:rFonts w:eastAsia="Times New Roman"/>
          <w:szCs w:val="24"/>
        </w:rPr>
        <w:t>Όχι.</w:t>
      </w:r>
    </w:p>
    <w:p w14:paraId="6FA9DE7E"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ΛΑΖΑΡΙΔΗΣ: </w:t>
      </w:r>
      <w:r>
        <w:rPr>
          <w:rFonts w:eastAsia="Times New Roman"/>
          <w:szCs w:val="24"/>
        </w:rPr>
        <w:t>Ναι.</w:t>
      </w:r>
    </w:p>
    <w:p w14:paraId="6FA9DE7F"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ΔΗΜΗΤΡΙΟΣ ΚΑΒΑΔΕΛΛΑΣ: </w:t>
      </w:r>
      <w:r>
        <w:rPr>
          <w:rFonts w:eastAsia="Times New Roman"/>
          <w:szCs w:val="24"/>
        </w:rPr>
        <w:t>Παρών.</w:t>
      </w:r>
    </w:p>
    <w:p w14:paraId="6FA9DE80"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ΜΑΥΡΩΤΑΣ: </w:t>
      </w:r>
      <w:r>
        <w:rPr>
          <w:rFonts w:eastAsia="Times New Roman"/>
          <w:szCs w:val="24"/>
        </w:rPr>
        <w:t>Ναι.</w:t>
      </w:r>
    </w:p>
    <w:p w14:paraId="6FA9DE81" w14:textId="77777777" w:rsidR="00C930AA" w:rsidRDefault="00077D26">
      <w:pPr>
        <w:spacing w:after="0" w:line="600" w:lineRule="auto"/>
        <w:ind w:firstLine="720"/>
        <w:jc w:val="both"/>
        <w:rPr>
          <w:rFonts w:eastAsia="Times New Roman" w:cs="Times New Roman"/>
          <w:szCs w:val="24"/>
        </w:rPr>
      </w:pPr>
      <w:r>
        <w:rPr>
          <w:rFonts w:eastAsia="Times New Roman"/>
          <w:b/>
          <w:bCs/>
        </w:rPr>
        <w:t xml:space="preserve">ΠΡΟΕΔΡΕΥΩΝ (Γεώργιος Βαρεμένος): </w:t>
      </w:r>
      <w:r>
        <w:rPr>
          <w:rFonts w:eastAsia="Times New Roman"/>
          <w:szCs w:val="24"/>
        </w:rPr>
        <w:t xml:space="preserve">Συνεπώς το άρθρο 14 έγινε δεκτό ως έχει κατά πλειοψηφία. </w:t>
      </w:r>
    </w:p>
    <w:p w14:paraId="6FA9DE82" w14:textId="77777777" w:rsidR="00C930AA" w:rsidRDefault="00077D26">
      <w:pPr>
        <w:spacing w:after="0" w:line="600" w:lineRule="auto"/>
        <w:ind w:firstLine="720"/>
        <w:jc w:val="both"/>
        <w:rPr>
          <w:rFonts w:eastAsia="Times New Roman" w:cs="Times New Roman"/>
          <w:szCs w:val="24"/>
        </w:rPr>
      </w:pPr>
      <w:r>
        <w:rPr>
          <w:rFonts w:eastAsia="Times New Roman"/>
          <w:szCs w:val="24"/>
        </w:rPr>
        <w:t>Ερωτάται το Σώμα: Γίνεται δεκτό το άρθρο 15 ως έχει;</w:t>
      </w:r>
    </w:p>
    <w:p w14:paraId="6FA9DE83"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ΑΝΑΣΤΑΣΙΑ ΓΚΑΡΑ: </w:t>
      </w:r>
      <w:r>
        <w:rPr>
          <w:rFonts w:eastAsia="Times New Roman"/>
          <w:szCs w:val="24"/>
        </w:rPr>
        <w:t>Ναι.</w:t>
      </w:r>
    </w:p>
    <w:p w14:paraId="6FA9DE84"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ΚΩΝΣΤΑΝΤΙΝΟΣ ΣΚΡΕΚΑΣ: </w:t>
      </w:r>
      <w:r>
        <w:rPr>
          <w:rFonts w:eastAsia="Times New Roman"/>
          <w:szCs w:val="24"/>
        </w:rPr>
        <w:t>Ναι.</w:t>
      </w:r>
    </w:p>
    <w:p w14:paraId="6FA9DE85"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ΙΩΑΝΝΗΣ ΜΑΝΙΑΤΗΣ: </w:t>
      </w:r>
      <w:r>
        <w:rPr>
          <w:rFonts w:eastAsia="Times New Roman"/>
          <w:szCs w:val="24"/>
        </w:rPr>
        <w:t>Ναι.</w:t>
      </w:r>
    </w:p>
    <w:p w14:paraId="6FA9DE86"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ΗΛΙΑΣ ΠΑΝΑΓΙΩΤΑΡΟΣ: </w:t>
      </w:r>
      <w:r>
        <w:rPr>
          <w:rFonts w:eastAsia="Times New Roman"/>
          <w:szCs w:val="24"/>
        </w:rPr>
        <w:t>Όχι.</w:t>
      </w:r>
    </w:p>
    <w:p w14:paraId="6FA9DE87"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ΑΘΑΝΑΣΙΟΣ ΒΑΡΔΑΛΗΣ: </w:t>
      </w:r>
      <w:r>
        <w:rPr>
          <w:rFonts w:eastAsia="Times New Roman"/>
          <w:szCs w:val="24"/>
        </w:rPr>
        <w:t>Όχι.</w:t>
      </w:r>
    </w:p>
    <w:p w14:paraId="6FA9DE88"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ΛΑΖΑΡΙΔΗΣ: </w:t>
      </w:r>
      <w:r>
        <w:rPr>
          <w:rFonts w:eastAsia="Times New Roman"/>
          <w:szCs w:val="24"/>
        </w:rPr>
        <w:t>Ναι.</w:t>
      </w:r>
    </w:p>
    <w:p w14:paraId="6FA9DE89"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ΔΗΜΗΤΡΙΟΣ ΚΑΒΑΔΕΛΛΑΣ: </w:t>
      </w:r>
      <w:r>
        <w:rPr>
          <w:rFonts w:eastAsia="Times New Roman"/>
          <w:szCs w:val="24"/>
        </w:rPr>
        <w:t>Παρών.</w:t>
      </w:r>
    </w:p>
    <w:p w14:paraId="6FA9DE8A"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ΜΑΥΡΩΤΑΣ: </w:t>
      </w:r>
      <w:r>
        <w:rPr>
          <w:rFonts w:eastAsia="Times New Roman"/>
          <w:szCs w:val="24"/>
        </w:rPr>
        <w:t>Ναι.</w:t>
      </w:r>
    </w:p>
    <w:p w14:paraId="6FA9DE8B" w14:textId="77777777" w:rsidR="00C930AA" w:rsidRDefault="00077D26">
      <w:pPr>
        <w:spacing w:after="0" w:line="600" w:lineRule="auto"/>
        <w:ind w:firstLine="720"/>
        <w:jc w:val="both"/>
        <w:rPr>
          <w:rFonts w:eastAsia="Times New Roman" w:cs="Times New Roman"/>
          <w:szCs w:val="24"/>
        </w:rPr>
      </w:pPr>
      <w:r>
        <w:rPr>
          <w:rFonts w:eastAsia="Times New Roman"/>
          <w:b/>
          <w:bCs/>
        </w:rPr>
        <w:t xml:space="preserve">ΠΡΟΕΔΡΕΥΩΝ (Γεώργιος Βαρεμένος): </w:t>
      </w:r>
      <w:r>
        <w:rPr>
          <w:rFonts w:eastAsia="Times New Roman"/>
          <w:szCs w:val="24"/>
        </w:rPr>
        <w:t xml:space="preserve">Συνεπώς το άρθρο 15 έγινε δεκτό ως έχει κατά πλειοψηφία. </w:t>
      </w:r>
    </w:p>
    <w:p w14:paraId="6FA9DE8C" w14:textId="77777777" w:rsidR="00C930AA" w:rsidRDefault="00077D26">
      <w:pPr>
        <w:spacing w:after="0" w:line="600" w:lineRule="auto"/>
        <w:ind w:firstLine="720"/>
        <w:jc w:val="both"/>
        <w:rPr>
          <w:rFonts w:eastAsia="Times New Roman" w:cs="Times New Roman"/>
          <w:szCs w:val="24"/>
        </w:rPr>
      </w:pPr>
      <w:r>
        <w:rPr>
          <w:rFonts w:eastAsia="Times New Roman"/>
          <w:szCs w:val="24"/>
        </w:rPr>
        <w:t>Ερωτάται το Σώ</w:t>
      </w:r>
      <w:r>
        <w:rPr>
          <w:rFonts w:eastAsia="Times New Roman"/>
          <w:szCs w:val="24"/>
        </w:rPr>
        <w:t>μα: Γίνεται δεκτό το άρθρο 16 ως έχει;</w:t>
      </w:r>
    </w:p>
    <w:p w14:paraId="6FA9DE8D"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ΑΝΑΣΤΑΣΙΑ ΓΚΑΡΑ: </w:t>
      </w:r>
      <w:r>
        <w:rPr>
          <w:rFonts w:eastAsia="Times New Roman"/>
          <w:szCs w:val="24"/>
        </w:rPr>
        <w:t>Ναι.</w:t>
      </w:r>
    </w:p>
    <w:p w14:paraId="6FA9DE8E"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ΚΩΝΣΤΑΝΤΙΝΟΣ ΣΚΡΕΚΑΣ: </w:t>
      </w:r>
      <w:r>
        <w:rPr>
          <w:rFonts w:eastAsia="Times New Roman"/>
          <w:szCs w:val="24"/>
        </w:rPr>
        <w:t>Όχι.</w:t>
      </w:r>
    </w:p>
    <w:p w14:paraId="6FA9DE8F"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ΙΩΑΝΝΗΣ ΜΑΝΙΑΤΗΣ: </w:t>
      </w:r>
      <w:r>
        <w:rPr>
          <w:rFonts w:eastAsia="Times New Roman"/>
          <w:szCs w:val="24"/>
        </w:rPr>
        <w:t>Όχι.</w:t>
      </w:r>
    </w:p>
    <w:p w14:paraId="6FA9DE90"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ΗΛΙΑΣ ΠΑΝΑΓΙΩΤΑΡΟΣ: </w:t>
      </w:r>
      <w:r>
        <w:rPr>
          <w:rFonts w:eastAsia="Times New Roman"/>
          <w:szCs w:val="24"/>
        </w:rPr>
        <w:t>Όχι.</w:t>
      </w:r>
    </w:p>
    <w:p w14:paraId="6FA9DE91"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ΑΘΑΝΑΣΙΟΣ ΒΑΡΔΑΛΗΣ: </w:t>
      </w:r>
      <w:r>
        <w:rPr>
          <w:rFonts w:eastAsia="Times New Roman"/>
          <w:szCs w:val="24"/>
        </w:rPr>
        <w:t>Όχι.</w:t>
      </w:r>
    </w:p>
    <w:p w14:paraId="6FA9DE92"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ΛΑΖΑΡΙΔΗΣ: </w:t>
      </w:r>
      <w:r>
        <w:rPr>
          <w:rFonts w:eastAsia="Times New Roman"/>
          <w:szCs w:val="24"/>
        </w:rPr>
        <w:t>Ναι.</w:t>
      </w:r>
    </w:p>
    <w:p w14:paraId="6FA9DE93"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ΔΗΜΗΤΡΙΟΣ ΚΑΒΑΔΕΛΛΑΣ: </w:t>
      </w:r>
      <w:r>
        <w:rPr>
          <w:rFonts w:eastAsia="Times New Roman"/>
          <w:szCs w:val="24"/>
        </w:rPr>
        <w:t>Παρών.</w:t>
      </w:r>
    </w:p>
    <w:p w14:paraId="6FA9DE94"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ΜΑΥΡΩΤΑΣ: </w:t>
      </w:r>
      <w:r>
        <w:rPr>
          <w:rFonts w:eastAsia="Times New Roman"/>
          <w:szCs w:val="24"/>
        </w:rPr>
        <w:t>Όχι.</w:t>
      </w:r>
    </w:p>
    <w:p w14:paraId="6FA9DE95" w14:textId="77777777" w:rsidR="00C930AA" w:rsidRDefault="00077D26">
      <w:pPr>
        <w:spacing w:after="0" w:line="600" w:lineRule="auto"/>
        <w:ind w:firstLine="720"/>
        <w:jc w:val="both"/>
        <w:rPr>
          <w:rFonts w:eastAsia="Times New Roman" w:cs="Times New Roman"/>
          <w:szCs w:val="24"/>
        </w:rPr>
      </w:pPr>
      <w:r>
        <w:rPr>
          <w:rFonts w:eastAsia="Times New Roman"/>
          <w:b/>
          <w:bCs/>
        </w:rPr>
        <w:t>ΠΡΟΕΔΡΕΥΩΝ (Γεώργ</w:t>
      </w:r>
      <w:r>
        <w:rPr>
          <w:rFonts w:eastAsia="Times New Roman"/>
          <w:b/>
          <w:bCs/>
        </w:rPr>
        <w:t xml:space="preserve">ιος Βαρεμένος): </w:t>
      </w:r>
      <w:r>
        <w:rPr>
          <w:rFonts w:eastAsia="Times New Roman"/>
          <w:szCs w:val="24"/>
        </w:rPr>
        <w:t xml:space="preserve">Συνεπώς το άρθρο 16 έγινε δεκτό ως έχει κατά πλειοψηφία. </w:t>
      </w:r>
    </w:p>
    <w:p w14:paraId="6FA9DE96" w14:textId="77777777" w:rsidR="00C930AA" w:rsidRDefault="00077D26">
      <w:pPr>
        <w:spacing w:after="0" w:line="600" w:lineRule="auto"/>
        <w:ind w:firstLine="720"/>
        <w:jc w:val="both"/>
        <w:rPr>
          <w:rFonts w:eastAsia="Times New Roman" w:cs="Times New Roman"/>
          <w:szCs w:val="24"/>
        </w:rPr>
      </w:pPr>
      <w:r>
        <w:rPr>
          <w:rFonts w:eastAsia="Times New Roman"/>
          <w:szCs w:val="24"/>
        </w:rPr>
        <w:t>Ερωτάται το Σώμα: Γίνεται δεκτό το άρθρο 17 ως έχει;</w:t>
      </w:r>
    </w:p>
    <w:p w14:paraId="6FA9DE97"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ΑΝΑΣΤΑΣΙΑ ΓΚΑΡΑ: </w:t>
      </w:r>
      <w:r>
        <w:rPr>
          <w:rFonts w:eastAsia="Times New Roman"/>
          <w:szCs w:val="24"/>
        </w:rPr>
        <w:t>Ναι.</w:t>
      </w:r>
    </w:p>
    <w:p w14:paraId="6FA9DE98"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ΚΩΝΣΤΑΝΤΙΝΟΣ ΣΚΡΕΚΑΣ: </w:t>
      </w:r>
      <w:r>
        <w:rPr>
          <w:rFonts w:eastAsia="Times New Roman"/>
          <w:szCs w:val="24"/>
        </w:rPr>
        <w:t>Ναι.</w:t>
      </w:r>
    </w:p>
    <w:p w14:paraId="6FA9DE99"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ΙΩΑΝΝΗΣ ΜΑΝΙΑΤΗΣ: </w:t>
      </w:r>
      <w:r>
        <w:rPr>
          <w:rFonts w:eastAsia="Times New Roman"/>
          <w:szCs w:val="24"/>
        </w:rPr>
        <w:t>Ναι.</w:t>
      </w:r>
    </w:p>
    <w:p w14:paraId="6FA9DE9A"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ΗΛΙΑΣ ΠΑΝΑΓΙΩΤΑΡΟΣ: </w:t>
      </w:r>
      <w:r>
        <w:rPr>
          <w:rFonts w:eastAsia="Times New Roman"/>
          <w:szCs w:val="24"/>
        </w:rPr>
        <w:t>Παρών.</w:t>
      </w:r>
    </w:p>
    <w:p w14:paraId="6FA9DE9B"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ΑΘΑΝΑΣΙΟΣ ΒΑΡΔΑΛΗΣ: </w:t>
      </w:r>
      <w:r>
        <w:rPr>
          <w:rFonts w:eastAsia="Times New Roman"/>
          <w:szCs w:val="24"/>
        </w:rPr>
        <w:t>Όχι.</w:t>
      </w:r>
    </w:p>
    <w:p w14:paraId="6FA9DE9C" w14:textId="77777777" w:rsidR="00C930AA" w:rsidRDefault="00077D26">
      <w:pPr>
        <w:spacing w:after="0" w:line="600" w:lineRule="auto"/>
        <w:ind w:firstLine="720"/>
        <w:jc w:val="both"/>
        <w:rPr>
          <w:rFonts w:eastAsia="Times New Roman" w:cs="Times New Roman"/>
          <w:szCs w:val="24"/>
        </w:rPr>
      </w:pPr>
      <w:r>
        <w:rPr>
          <w:rFonts w:eastAsia="Times New Roman"/>
          <w:b/>
          <w:szCs w:val="24"/>
        </w:rPr>
        <w:t>ΓΕΩΡΓ</w:t>
      </w:r>
      <w:r>
        <w:rPr>
          <w:rFonts w:eastAsia="Times New Roman"/>
          <w:b/>
          <w:szCs w:val="24"/>
        </w:rPr>
        <w:t xml:space="preserve">ΙΟΣ ΛΑΖΑΡΙΔΗΣ: </w:t>
      </w:r>
      <w:r>
        <w:rPr>
          <w:rFonts w:eastAsia="Times New Roman"/>
          <w:szCs w:val="24"/>
        </w:rPr>
        <w:t>Ναι.</w:t>
      </w:r>
    </w:p>
    <w:p w14:paraId="6FA9DE9D"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ΔΗΜΗΤΡΙΟΣ ΚΑΒΑΔΕΛΛΑΣ: </w:t>
      </w:r>
      <w:r>
        <w:rPr>
          <w:rFonts w:eastAsia="Times New Roman"/>
          <w:szCs w:val="24"/>
        </w:rPr>
        <w:t>Παρών.</w:t>
      </w:r>
    </w:p>
    <w:p w14:paraId="6FA9DE9E"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ΜΑΥΡΩΤΑΣ: </w:t>
      </w:r>
      <w:r>
        <w:rPr>
          <w:rFonts w:eastAsia="Times New Roman"/>
          <w:szCs w:val="24"/>
        </w:rPr>
        <w:t>Ναι.</w:t>
      </w:r>
    </w:p>
    <w:p w14:paraId="6FA9DE9F" w14:textId="77777777" w:rsidR="00C930AA" w:rsidRDefault="00077D26">
      <w:pPr>
        <w:spacing w:after="0" w:line="600" w:lineRule="auto"/>
        <w:ind w:firstLine="720"/>
        <w:jc w:val="both"/>
        <w:rPr>
          <w:rFonts w:eastAsia="Times New Roman" w:cs="Times New Roman"/>
          <w:szCs w:val="24"/>
        </w:rPr>
      </w:pPr>
      <w:r>
        <w:rPr>
          <w:rFonts w:eastAsia="Times New Roman"/>
          <w:b/>
          <w:bCs/>
        </w:rPr>
        <w:t xml:space="preserve">ΠΡΟΕΔΡΕΥΩΝ (Γεώργιος Βαρεμένος): </w:t>
      </w:r>
      <w:r>
        <w:rPr>
          <w:rFonts w:eastAsia="Times New Roman"/>
          <w:szCs w:val="24"/>
        </w:rPr>
        <w:t xml:space="preserve">Συνεπώς το άρθρο 17 έγινε δεκτό ως έχει κατά πλειοψηφία. </w:t>
      </w:r>
    </w:p>
    <w:p w14:paraId="6FA9DEA0" w14:textId="77777777" w:rsidR="00C930AA" w:rsidRDefault="00077D26">
      <w:pPr>
        <w:spacing w:after="0" w:line="600" w:lineRule="auto"/>
        <w:ind w:firstLine="720"/>
        <w:jc w:val="both"/>
        <w:rPr>
          <w:rFonts w:eastAsia="Times New Roman" w:cs="Times New Roman"/>
          <w:szCs w:val="24"/>
        </w:rPr>
      </w:pPr>
      <w:r>
        <w:rPr>
          <w:rFonts w:eastAsia="Times New Roman"/>
          <w:szCs w:val="24"/>
        </w:rPr>
        <w:t>Ερωτάται το Σώμα: Γίνεται δεκτό το άρθρο 18 ως έχει;</w:t>
      </w:r>
    </w:p>
    <w:p w14:paraId="6FA9DEA1"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ΑΝΑΣΤΑΣΙΑ ΓΚΑΡΑ: </w:t>
      </w:r>
      <w:r>
        <w:rPr>
          <w:rFonts w:eastAsia="Times New Roman"/>
          <w:szCs w:val="24"/>
        </w:rPr>
        <w:t>Ναι.</w:t>
      </w:r>
    </w:p>
    <w:p w14:paraId="6FA9DEA2"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ΚΩΝΣΤΑΝΤΙΝΟΣ ΣΚΡΕΚΑΣ: </w:t>
      </w:r>
      <w:r>
        <w:rPr>
          <w:rFonts w:eastAsia="Times New Roman"/>
          <w:szCs w:val="24"/>
        </w:rPr>
        <w:t>Ναι.</w:t>
      </w:r>
    </w:p>
    <w:p w14:paraId="6FA9DEA3"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ΙΩΑΝΝΗΣ ΜΑΝΙΑΤΗΣ: </w:t>
      </w:r>
      <w:r>
        <w:rPr>
          <w:rFonts w:eastAsia="Times New Roman"/>
          <w:szCs w:val="24"/>
        </w:rPr>
        <w:t>Ναι.</w:t>
      </w:r>
    </w:p>
    <w:p w14:paraId="6FA9DEA4"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ΗΛΙΑΣ ΠΑΝΑΓΙΩΤΑΡΟΣ: </w:t>
      </w:r>
      <w:r>
        <w:rPr>
          <w:rFonts w:eastAsia="Times New Roman"/>
          <w:szCs w:val="24"/>
        </w:rPr>
        <w:t>Παρών.</w:t>
      </w:r>
    </w:p>
    <w:p w14:paraId="6FA9DEA5"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ΑΘΑΝΑΣΙΟΣ ΒΑΡΔΑΛΗΣ: </w:t>
      </w:r>
      <w:r>
        <w:rPr>
          <w:rFonts w:eastAsia="Times New Roman"/>
          <w:szCs w:val="24"/>
        </w:rPr>
        <w:t>Όχι.</w:t>
      </w:r>
    </w:p>
    <w:p w14:paraId="6FA9DEA6"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ΛΑΖΑΡΙΔΗΣ: </w:t>
      </w:r>
      <w:r>
        <w:rPr>
          <w:rFonts w:eastAsia="Times New Roman"/>
          <w:szCs w:val="24"/>
        </w:rPr>
        <w:t>Ναι.</w:t>
      </w:r>
    </w:p>
    <w:p w14:paraId="6FA9DEA7"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ΔΗΜΗΤΡΙΟΣ ΚΑΒΑΔΕΛΛΑΣ: </w:t>
      </w:r>
      <w:r>
        <w:rPr>
          <w:rFonts w:eastAsia="Times New Roman"/>
          <w:szCs w:val="24"/>
        </w:rPr>
        <w:t>Παρών.</w:t>
      </w:r>
    </w:p>
    <w:p w14:paraId="6FA9DEA8"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ΜΑΥΡΩΤΑΣ: </w:t>
      </w:r>
      <w:r>
        <w:rPr>
          <w:rFonts w:eastAsia="Times New Roman"/>
          <w:szCs w:val="24"/>
        </w:rPr>
        <w:t>Ναι.</w:t>
      </w:r>
    </w:p>
    <w:p w14:paraId="6FA9DEA9" w14:textId="77777777" w:rsidR="00C930AA" w:rsidRDefault="00077D26">
      <w:pPr>
        <w:spacing w:after="0" w:line="600" w:lineRule="auto"/>
        <w:ind w:firstLine="720"/>
        <w:jc w:val="both"/>
        <w:rPr>
          <w:rFonts w:eastAsia="Times New Roman" w:cs="Times New Roman"/>
          <w:szCs w:val="24"/>
        </w:rPr>
      </w:pPr>
      <w:r>
        <w:rPr>
          <w:rFonts w:eastAsia="Times New Roman"/>
          <w:b/>
          <w:bCs/>
        </w:rPr>
        <w:t xml:space="preserve">ΠΡΟΕΔΡΕΥΩΝ (Γεώργιος Βαρεμένος): </w:t>
      </w:r>
      <w:r>
        <w:rPr>
          <w:rFonts w:eastAsia="Times New Roman"/>
          <w:szCs w:val="24"/>
        </w:rPr>
        <w:t>Συνεπώς το άρθρο 18 έγινε δεκτό ως έχει κατ</w:t>
      </w:r>
      <w:r>
        <w:rPr>
          <w:rFonts w:eastAsia="Times New Roman"/>
          <w:szCs w:val="24"/>
        </w:rPr>
        <w:t xml:space="preserve">ά πλειοψηφία. </w:t>
      </w:r>
    </w:p>
    <w:p w14:paraId="6FA9DEAA" w14:textId="77777777" w:rsidR="00C930AA" w:rsidRDefault="00077D26">
      <w:pPr>
        <w:spacing w:after="0" w:line="600" w:lineRule="auto"/>
        <w:ind w:firstLine="720"/>
        <w:jc w:val="both"/>
        <w:rPr>
          <w:rFonts w:eastAsia="Times New Roman" w:cs="Times New Roman"/>
          <w:szCs w:val="24"/>
        </w:rPr>
      </w:pPr>
      <w:r>
        <w:rPr>
          <w:rFonts w:eastAsia="Times New Roman"/>
          <w:szCs w:val="24"/>
        </w:rPr>
        <w:t>Ερωτάται το Σώμα: Γίνεται δεκτό το άρθρο 19 ως έχει;</w:t>
      </w:r>
    </w:p>
    <w:p w14:paraId="6FA9DEAB"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ΑΝΑΣΤΑΣΙΑ ΓΚΑΡΑ: </w:t>
      </w:r>
      <w:r>
        <w:rPr>
          <w:rFonts w:eastAsia="Times New Roman"/>
          <w:szCs w:val="24"/>
        </w:rPr>
        <w:t>Ναι.</w:t>
      </w:r>
    </w:p>
    <w:p w14:paraId="6FA9DEAC"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ΚΩΝΣΤΑΝΤΙΝΟΣ ΣΚΡΕΚΑΣ: </w:t>
      </w:r>
      <w:r>
        <w:rPr>
          <w:rFonts w:eastAsia="Times New Roman"/>
          <w:szCs w:val="24"/>
        </w:rPr>
        <w:t>Ναι.</w:t>
      </w:r>
    </w:p>
    <w:p w14:paraId="6FA9DEAD"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ΙΩΑΝΝΗΣ ΜΑΝΙΑΤΗΣ: </w:t>
      </w:r>
      <w:r>
        <w:rPr>
          <w:rFonts w:eastAsia="Times New Roman"/>
          <w:szCs w:val="24"/>
        </w:rPr>
        <w:t>Ναι.</w:t>
      </w:r>
    </w:p>
    <w:p w14:paraId="6FA9DEAE"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ΗΛΙΑΣ ΠΑΝΑΓΙΩΤΑΡΟΣ: </w:t>
      </w:r>
      <w:r>
        <w:rPr>
          <w:rFonts w:eastAsia="Times New Roman"/>
          <w:szCs w:val="24"/>
        </w:rPr>
        <w:t>Παρών.</w:t>
      </w:r>
    </w:p>
    <w:p w14:paraId="6FA9DEAF"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ΑΘΑΝΑΣΙΟΣ ΒΑΡΔΑΛΗΣ: </w:t>
      </w:r>
      <w:r>
        <w:rPr>
          <w:rFonts w:eastAsia="Times New Roman"/>
          <w:szCs w:val="24"/>
        </w:rPr>
        <w:t>Όχι.</w:t>
      </w:r>
    </w:p>
    <w:p w14:paraId="6FA9DEB0"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ΛΑΖΑΡΙΔΗΣ: </w:t>
      </w:r>
      <w:r>
        <w:rPr>
          <w:rFonts w:eastAsia="Times New Roman"/>
          <w:szCs w:val="24"/>
        </w:rPr>
        <w:t>Ναι.</w:t>
      </w:r>
    </w:p>
    <w:p w14:paraId="6FA9DEB1"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ΔΗΜΗΤΡΙΟΣ ΚΑΒΑΔΕΛΛΑΣ: </w:t>
      </w:r>
      <w:r>
        <w:rPr>
          <w:rFonts w:eastAsia="Times New Roman"/>
          <w:szCs w:val="24"/>
        </w:rPr>
        <w:t>Παρών.</w:t>
      </w:r>
    </w:p>
    <w:p w14:paraId="6FA9DEB2" w14:textId="77777777" w:rsidR="00C930AA" w:rsidRDefault="00077D26">
      <w:pPr>
        <w:spacing w:after="0" w:line="600" w:lineRule="auto"/>
        <w:ind w:firstLine="720"/>
        <w:jc w:val="both"/>
        <w:rPr>
          <w:rFonts w:eastAsia="Times New Roman" w:cs="Times New Roman"/>
          <w:szCs w:val="24"/>
        </w:rPr>
      </w:pPr>
      <w:r>
        <w:rPr>
          <w:rFonts w:eastAsia="Times New Roman"/>
          <w:b/>
          <w:szCs w:val="24"/>
        </w:rPr>
        <w:t>ΓΕΩΡΓΙΟΣ Μ</w:t>
      </w:r>
      <w:r>
        <w:rPr>
          <w:rFonts w:eastAsia="Times New Roman"/>
          <w:b/>
          <w:szCs w:val="24"/>
        </w:rPr>
        <w:t xml:space="preserve">ΑΥΡΩΤΑΣ: </w:t>
      </w:r>
      <w:r>
        <w:rPr>
          <w:rFonts w:eastAsia="Times New Roman"/>
          <w:szCs w:val="24"/>
        </w:rPr>
        <w:t>Ναι.</w:t>
      </w:r>
    </w:p>
    <w:p w14:paraId="6FA9DEB3" w14:textId="77777777" w:rsidR="00C930AA" w:rsidRDefault="00077D26">
      <w:pPr>
        <w:spacing w:after="0" w:line="600" w:lineRule="auto"/>
        <w:ind w:firstLine="720"/>
        <w:jc w:val="both"/>
        <w:rPr>
          <w:rFonts w:eastAsia="Times New Roman" w:cs="Times New Roman"/>
          <w:szCs w:val="24"/>
        </w:rPr>
      </w:pPr>
      <w:r>
        <w:rPr>
          <w:rFonts w:eastAsia="Times New Roman"/>
          <w:b/>
          <w:bCs/>
        </w:rPr>
        <w:t xml:space="preserve">ΠΡΟΕΔΡΕΥΩΝ (Γεώργιος Βαρεμένος): </w:t>
      </w:r>
      <w:r>
        <w:rPr>
          <w:rFonts w:eastAsia="Times New Roman"/>
          <w:szCs w:val="24"/>
        </w:rPr>
        <w:t xml:space="preserve">Συνεπώς το άρθρο 19 έγινε δεκτό ως έχει κατά πλειοψηφία. </w:t>
      </w:r>
    </w:p>
    <w:p w14:paraId="6FA9DEB4" w14:textId="77777777" w:rsidR="00C930AA" w:rsidRDefault="00077D26">
      <w:pPr>
        <w:spacing w:after="0" w:line="600" w:lineRule="auto"/>
        <w:ind w:firstLine="720"/>
        <w:jc w:val="both"/>
        <w:rPr>
          <w:rFonts w:eastAsia="Times New Roman" w:cs="Times New Roman"/>
          <w:szCs w:val="24"/>
        </w:rPr>
      </w:pPr>
      <w:r>
        <w:rPr>
          <w:rFonts w:eastAsia="Times New Roman"/>
          <w:szCs w:val="24"/>
        </w:rPr>
        <w:t>Ερωτάται το Σώμα: Γίνεται δεκτό το άρθρο 20 ως έχει;</w:t>
      </w:r>
    </w:p>
    <w:p w14:paraId="6FA9DEB5"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ΑΝΑΣΤΑΣΙΑ ΓΚΑΡΑ: </w:t>
      </w:r>
      <w:r>
        <w:rPr>
          <w:rFonts w:eastAsia="Times New Roman"/>
          <w:szCs w:val="24"/>
        </w:rPr>
        <w:t>Ναι.</w:t>
      </w:r>
    </w:p>
    <w:p w14:paraId="6FA9DEB6"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ΚΩΝΣΤΑΝΤΙΝΟΣ ΣΚΡΕΚΑΣ: </w:t>
      </w:r>
      <w:r>
        <w:rPr>
          <w:rFonts w:eastAsia="Times New Roman"/>
          <w:szCs w:val="24"/>
        </w:rPr>
        <w:t>Ναι.</w:t>
      </w:r>
    </w:p>
    <w:p w14:paraId="6FA9DEB7"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ΙΩΑΝΝΗΣ ΜΑΝΙΑΤΗΣ: </w:t>
      </w:r>
      <w:r>
        <w:rPr>
          <w:rFonts w:eastAsia="Times New Roman"/>
          <w:szCs w:val="24"/>
        </w:rPr>
        <w:t>Ναι.</w:t>
      </w:r>
    </w:p>
    <w:p w14:paraId="6FA9DEB8"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ΗΛΙΑΣ ΠΑΝΑΓΙΩΤΑΡΟΣ: </w:t>
      </w:r>
      <w:r>
        <w:rPr>
          <w:rFonts w:eastAsia="Times New Roman"/>
          <w:szCs w:val="24"/>
        </w:rPr>
        <w:t>Παρών.</w:t>
      </w:r>
    </w:p>
    <w:p w14:paraId="6FA9DEB9"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ΑΘΑΝΑΣΙΟΣ ΒΑΡΔΑΛΗΣ: </w:t>
      </w:r>
      <w:r>
        <w:rPr>
          <w:rFonts w:eastAsia="Times New Roman"/>
          <w:szCs w:val="24"/>
        </w:rPr>
        <w:t>Όχι.</w:t>
      </w:r>
    </w:p>
    <w:p w14:paraId="6FA9DEBA"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ΛΑΖΑΡΙΔΗΣ: </w:t>
      </w:r>
      <w:r>
        <w:rPr>
          <w:rFonts w:eastAsia="Times New Roman"/>
          <w:szCs w:val="24"/>
        </w:rPr>
        <w:t>Ναι.</w:t>
      </w:r>
    </w:p>
    <w:p w14:paraId="6FA9DEBB"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ΔΗΜΗΤΡΙΟΣ ΚΑΒΑΔΕΛΛΑΣ: </w:t>
      </w:r>
      <w:r>
        <w:rPr>
          <w:rFonts w:eastAsia="Times New Roman"/>
          <w:szCs w:val="24"/>
        </w:rPr>
        <w:t>Παρών.</w:t>
      </w:r>
    </w:p>
    <w:p w14:paraId="6FA9DEBC"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ΓΕΩΡΓΙΟΣ ΜΑΥΡΩΤΑΣ: </w:t>
      </w:r>
      <w:r>
        <w:rPr>
          <w:rFonts w:eastAsia="Times New Roman"/>
          <w:szCs w:val="24"/>
        </w:rPr>
        <w:t>Ναι.</w:t>
      </w:r>
    </w:p>
    <w:p w14:paraId="6FA9DEBD" w14:textId="77777777" w:rsidR="00C930AA" w:rsidRDefault="00077D26">
      <w:pPr>
        <w:spacing w:after="0" w:line="600" w:lineRule="auto"/>
        <w:ind w:firstLine="720"/>
        <w:jc w:val="both"/>
        <w:rPr>
          <w:rFonts w:eastAsia="Times New Roman"/>
          <w:szCs w:val="24"/>
        </w:rPr>
      </w:pPr>
      <w:r>
        <w:rPr>
          <w:rFonts w:eastAsia="Times New Roman"/>
          <w:b/>
          <w:bCs/>
        </w:rPr>
        <w:t xml:space="preserve">ΠΡΟΕΔΡΕΥΩΝ (Γεώργιος Βαρεμένος): </w:t>
      </w:r>
      <w:r>
        <w:rPr>
          <w:rFonts w:eastAsia="Times New Roman"/>
          <w:szCs w:val="24"/>
        </w:rPr>
        <w:t xml:space="preserve">Συνεπώς το άρθρο 20 έγινε δεκτό ως έχει κατά πλειοψηφία. </w:t>
      </w:r>
    </w:p>
    <w:p w14:paraId="6FA9DEBE"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21 ως έχει;</w:t>
      </w:r>
    </w:p>
    <w:p w14:paraId="6FA9DEBF" w14:textId="77777777" w:rsidR="00C930AA" w:rsidRDefault="00077D26">
      <w:pPr>
        <w:spacing w:after="0" w:line="600" w:lineRule="auto"/>
        <w:ind w:firstLine="720"/>
        <w:jc w:val="both"/>
        <w:rPr>
          <w:rFonts w:eastAsia="Times New Roman"/>
          <w:szCs w:val="24"/>
        </w:rPr>
      </w:pPr>
      <w:r>
        <w:rPr>
          <w:rFonts w:eastAsia="Times New Roman"/>
          <w:b/>
          <w:szCs w:val="24"/>
        </w:rPr>
        <w:t xml:space="preserve">ΑΝΑΣΤΑΣΙΑ ΓΚΑΡΑ: </w:t>
      </w:r>
      <w:r>
        <w:rPr>
          <w:rFonts w:eastAsia="Times New Roman"/>
          <w:szCs w:val="24"/>
        </w:rPr>
        <w:t>Ναι.</w:t>
      </w:r>
    </w:p>
    <w:p w14:paraId="6FA9DEC0" w14:textId="77777777" w:rsidR="00C930AA" w:rsidRDefault="00077D26">
      <w:pPr>
        <w:spacing w:after="0" w:line="600" w:lineRule="auto"/>
        <w:ind w:firstLine="720"/>
        <w:jc w:val="both"/>
        <w:rPr>
          <w:rFonts w:eastAsia="Times New Roman"/>
          <w:b/>
          <w:szCs w:val="24"/>
        </w:rPr>
      </w:pPr>
      <w:r>
        <w:rPr>
          <w:rFonts w:eastAsia="Times New Roman"/>
          <w:b/>
          <w:szCs w:val="24"/>
        </w:rPr>
        <w:t xml:space="preserve">ΚΩΝΣΤΑΝΤΙΝΟΣ ΣΚΡΕΚΑΣ: </w:t>
      </w:r>
      <w:r>
        <w:rPr>
          <w:rFonts w:eastAsia="Times New Roman"/>
          <w:szCs w:val="24"/>
        </w:rPr>
        <w:t>Ναι.</w:t>
      </w:r>
    </w:p>
    <w:p w14:paraId="6FA9DEC1" w14:textId="77777777" w:rsidR="00C930AA" w:rsidRDefault="00077D26">
      <w:pPr>
        <w:spacing w:after="0" w:line="600" w:lineRule="auto"/>
        <w:ind w:firstLine="720"/>
        <w:jc w:val="both"/>
        <w:rPr>
          <w:rFonts w:eastAsia="Times New Roman"/>
          <w:b/>
          <w:szCs w:val="24"/>
        </w:rPr>
      </w:pPr>
      <w:r>
        <w:rPr>
          <w:rFonts w:eastAsia="Times New Roman"/>
          <w:b/>
          <w:szCs w:val="24"/>
        </w:rPr>
        <w:t xml:space="preserve">ΙΩΑΝΝΗΣ ΜΑΝΙΑΤΗΣ: </w:t>
      </w:r>
      <w:r>
        <w:rPr>
          <w:rFonts w:eastAsia="Times New Roman"/>
          <w:szCs w:val="24"/>
        </w:rPr>
        <w:t>Ναι.</w:t>
      </w:r>
    </w:p>
    <w:p w14:paraId="6FA9DEC2" w14:textId="77777777" w:rsidR="00C930AA" w:rsidRDefault="00077D26">
      <w:pPr>
        <w:spacing w:after="0"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Παρών.</w:t>
      </w:r>
    </w:p>
    <w:p w14:paraId="6FA9DEC3" w14:textId="77777777" w:rsidR="00C930AA" w:rsidRDefault="00077D26">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Όχι.</w:t>
      </w:r>
    </w:p>
    <w:p w14:paraId="6FA9DEC4" w14:textId="77777777" w:rsidR="00C930AA" w:rsidRDefault="00077D26">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Ναι. </w:t>
      </w:r>
    </w:p>
    <w:p w14:paraId="6FA9DEC5" w14:textId="77777777" w:rsidR="00C930AA" w:rsidRDefault="00077D26">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6FA9DEC6" w14:textId="77777777" w:rsidR="00C930AA" w:rsidRDefault="00077D26">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Ναι. </w:t>
      </w:r>
    </w:p>
    <w:p w14:paraId="6FA9DEC7"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21</w:t>
      </w:r>
      <w:r>
        <w:rPr>
          <w:rFonts w:eastAsia="Times New Roman" w:cs="Times New Roman"/>
          <w:szCs w:val="24"/>
        </w:rPr>
        <w:t xml:space="preserve"> έγινε δεκτό ως έχει κατά πλειοψηφία.</w:t>
      </w:r>
    </w:p>
    <w:p w14:paraId="6FA9DEC8"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22 ως έχει;</w:t>
      </w:r>
    </w:p>
    <w:p w14:paraId="6FA9DEC9" w14:textId="77777777" w:rsidR="00C930AA" w:rsidRDefault="00077D26">
      <w:pPr>
        <w:spacing w:after="0" w:line="600" w:lineRule="auto"/>
        <w:ind w:firstLine="720"/>
        <w:jc w:val="both"/>
        <w:rPr>
          <w:rFonts w:eastAsia="Times New Roman"/>
          <w:szCs w:val="24"/>
        </w:rPr>
      </w:pPr>
      <w:r>
        <w:rPr>
          <w:rFonts w:eastAsia="Times New Roman"/>
          <w:b/>
          <w:szCs w:val="24"/>
        </w:rPr>
        <w:t xml:space="preserve">ΑΝΑΣΤΑΣΙΑ ΓΚΑΡΑ: </w:t>
      </w:r>
      <w:r>
        <w:rPr>
          <w:rFonts w:eastAsia="Times New Roman"/>
          <w:szCs w:val="24"/>
        </w:rPr>
        <w:t>Ναι.</w:t>
      </w:r>
    </w:p>
    <w:p w14:paraId="6FA9DECA" w14:textId="77777777" w:rsidR="00C930AA" w:rsidRDefault="00077D26">
      <w:pPr>
        <w:spacing w:after="0" w:line="600" w:lineRule="auto"/>
        <w:ind w:firstLine="720"/>
        <w:jc w:val="both"/>
        <w:rPr>
          <w:rFonts w:eastAsia="Times New Roman"/>
          <w:b/>
          <w:szCs w:val="24"/>
        </w:rPr>
      </w:pPr>
      <w:r>
        <w:rPr>
          <w:rFonts w:eastAsia="Times New Roman"/>
          <w:b/>
          <w:szCs w:val="24"/>
        </w:rPr>
        <w:t xml:space="preserve">ΚΩΝΣΤΑΝΤΙΝΟΣ ΣΚΡΕΚΑΣ: </w:t>
      </w:r>
      <w:r>
        <w:rPr>
          <w:rFonts w:eastAsia="Times New Roman"/>
          <w:szCs w:val="24"/>
        </w:rPr>
        <w:t>Ναι.</w:t>
      </w:r>
    </w:p>
    <w:p w14:paraId="6FA9DECB" w14:textId="77777777" w:rsidR="00C930AA" w:rsidRDefault="00077D26">
      <w:pPr>
        <w:spacing w:after="0" w:line="600" w:lineRule="auto"/>
        <w:ind w:firstLine="720"/>
        <w:jc w:val="both"/>
        <w:rPr>
          <w:rFonts w:eastAsia="Times New Roman"/>
          <w:b/>
          <w:szCs w:val="24"/>
        </w:rPr>
      </w:pPr>
      <w:r>
        <w:rPr>
          <w:rFonts w:eastAsia="Times New Roman"/>
          <w:b/>
          <w:szCs w:val="24"/>
        </w:rPr>
        <w:t xml:space="preserve">ΙΩΑΝΝΗΣ ΜΑΝΙΑΤΗΣ: </w:t>
      </w:r>
      <w:r>
        <w:rPr>
          <w:rFonts w:eastAsia="Times New Roman"/>
          <w:szCs w:val="24"/>
        </w:rPr>
        <w:t>Παρών.</w:t>
      </w:r>
    </w:p>
    <w:p w14:paraId="6FA9DECC" w14:textId="77777777" w:rsidR="00C930AA" w:rsidRDefault="00077D26">
      <w:pPr>
        <w:spacing w:after="0"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Παρών.</w:t>
      </w:r>
    </w:p>
    <w:p w14:paraId="6FA9DECD" w14:textId="77777777" w:rsidR="00C930AA" w:rsidRDefault="00077D26">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Όχι.</w:t>
      </w:r>
    </w:p>
    <w:p w14:paraId="6FA9DECE" w14:textId="77777777" w:rsidR="00C930AA" w:rsidRDefault="00077D26">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Ναι. </w:t>
      </w:r>
    </w:p>
    <w:p w14:paraId="6FA9DECF" w14:textId="77777777" w:rsidR="00C930AA" w:rsidRDefault="00077D26">
      <w:pPr>
        <w:spacing w:after="0" w:line="600" w:lineRule="auto"/>
        <w:ind w:firstLine="720"/>
        <w:jc w:val="both"/>
        <w:rPr>
          <w:rFonts w:eastAsia="Times New Roman"/>
          <w:szCs w:val="24"/>
        </w:rPr>
      </w:pPr>
      <w:r>
        <w:rPr>
          <w:rFonts w:eastAsia="Times New Roman"/>
          <w:b/>
          <w:szCs w:val="24"/>
        </w:rPr>
        <w:t>ΔΗΜΗΤΡΙΟΣ ΚΑΒ</w:t>
      </w:r>
      <w:r>
        <w:rPr>
          <w:rFonts w:eastAsia="Times New Roman"/>
          <w:b/>
          <w:szCs w:val="24"/>
        </w:rPr>
        <w:t xml:space="preserve">ΑΔΕΛΛΑΣ: </w:t>
      </w:r>
      <w:r>
        <w:rPr>
          <w:rFonts w:eastAsia="Times New Roman"/>
          <w:szCs w:val="24"/>
        </w:rPr>
        <w:t>Παρών.</w:t>
      </w:r>
    </w:p>
    <w:p w14:paraId="6FA9DED0" w14:textId="77777777" w:rsidR="00C930AA" w:rsidRDefault="00077D26">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Παρών. </w:t>
      </w:r>
    </w:p>
    <w:p w14:paraId="6FA9DED1"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22 έγινε δεκτό ως έχει κατά πλειοψηφία.</w:t>
      </w:r>
    </w:p>
    <w:p w14:paraId="6FA9DED2"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των τροπολογιών.</w:t>
      </w:r>
    </w:p>
    <w:p w14:paraId="6FA9DED3"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1444 και ειδικό 167</w:t>
      </w:r>
      <w:r>
        <w:rPr>
          <w:rFonts w:eastAsia="Times New Roman" w:cs="Times New Roman"/>
          <w:szCs w:val="24"/>
        </w:rPr>
        <w:t xml:space="preserve">, όπως τροποποιήθηκε από τον κύριο Υπουργό; </w:t>
      </w:r>
    </w:p>
    <w:p w14:paraId="6FA9DED4" w14:textId="77777777" w:rsidR="00C930AA" w:rsidRDefault="00077D26">
      <w:pPr>
        <w:spacing w:after="0" w:line="600" w:lineRule="auto"/>
        <w:ind w:firstLine="720"/>
        <w:jc w:val="both"/>
        <w:rPr>
          <w:rFonts w:eastAsia="Times New Roman"/>
          <w:szCs w:val="24"/>
        </w:rPr>
      </w:pPr>
      <w:r>
        <w:rPr>
          <w:rFonts w:eastAsia="Times New Roman"/>
          <w:b/>
          <w:szCs w:val="24"/>
        </w:rPr>
        <w:t xml:space="preserve">ΑΝΑΣΤΑΣΙΑ ΓΚΑΡΑ: </w:t>
      </w:r>
      <w:r>
        <w:rPr>
          <w:rFonts w:eastAsia="Times New Roman"/>
          <w:szCs w:val="24"/>
        </w:rPr>
        <w:t>Ναι.</w:t>
      </w:r>
    </w:p>
    <w:p w14:paraId="6FA9DED5" w14:textId="77777777" w:rsidR="00C930AA" w:rsidRDefault="00077D26">
      <w:pPr>
        <w:spacing w:after="0" w:line="600" w:lineRule="auto"/>
        <w:ind w:firstLine="720"/>
        <w:jc w:val="both"/>
        <w:rPr>
          <w:rFonts w:eastAsia="Times New Roman"/>
          <w:b/>
          <w:szCs w:val="24"/>
        </w:rPr>
      </w:pPr>
      <w:r>
        <w:rPr>
          <w:rFonts w:eastAsia="Times New Roman"/>
          <w:b/>
          <w:szCs w:val="24"/>
        </w:rPr>
        <w:t xml:space="preserve">ΚΩΝΣΤΑΝΤΙΝΟΣ ΣΚΡΕΚΑΣ: </w:t>
      </w:r>
      <w:r>
        <w:rPr>
          <w:rFonts w:eastAsia="Times New Roman"/>
          <w:szCs w:val="24"/>
        </w:rPr>
        <w:t>Ναι.</w:t>
      </w:r>
    </w:p>
    <w:p w14:paraId="6FA9DED6" w14:textId="77777777" w:rsidR="00C930AA" w:rsidRDefault="00077D26">
      <w:pPr>
        <w:spacing w:after="0" w:line="600" w:lineRule="auto"/>
        <w:ind w:firstLine="720"/>
        <w:jc w:val="both"/>
        <w:rPr>
          <w:rFonts w:eastAsia="Times New Roman"/>
          <w:b/>
          <w:szCs w:val="24"/>
        </w:rPr>
      </w:pPr>
      <w:r>
        <w:rPr>
          <w:rFonts w:eastAsia="Times New Roman"/>
          <w:b/>
          <w:szCs w:val="24"/>
        </w:rPr>
        <w:t xml:space="preserve">ΙΩΑΝΝΗΣ ΜΑΝΙΑΤΗΣ: </w:t>
      </w:r>
      <w:r>
        <w:rPr>
          <w:rFonts w:eastAsia="Times New Roman"/>
          <w:szCs w:val="24"/>
        </w:rPr>
        <w:t>Ναι.</w:t>
      </w:r>
    </w:p>
    <w:p w14:paraId="6FA9DED7" w14:textId="77777777" w:rsidR="00C930AA" w:rsidRDefault="00077D26">
      <w:pPr>
        <w:spacing w:after="0"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Όχι.</w:t>
      </w:r>
    </w:p>
    <w:p w14:paraId="6FA9DED8" w14:textId="77777777" w:rsidR="00C930AA" w:rsidRDefault="00077D26">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Όχι.</w:t>
      </w:r>
    </w:p>
    <w:p w14:paraId="6FA9DED9" w14:textId="77777777" w:rsidR="00C930AA" w:rsidRDefault="00077D26">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Ναι. </w:t>
      </w:r>
    </w:p>
    <w:p w14:paraId="6FA9DEDA" w14:textId="77777777" w:rsidR="00C930AA" w:rsidRDefault="00077D26">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6FA9DEDB" w14:textId="77777777" w:rsidR="00C930AA" w:rsidRDefault="00077D26">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Ναι. </w:t>
      </w:r>
    </w:p>
    <w:p w14:paraId="6FA9DEDC"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η τροπολογία με γενικό αριθμό 1444 και ειδικό 167 έγινε δεκτή, όπως τροποποιήθηκε από τον κύριο Υπουργό, κατά πλειοψηφία και εντάσσεται στο νομοσχέδιο ως ίδιο άρθρο.</w:t>
      </w:r>
    </w:p>
    <w:p w14:paraId="6FA9DEDD"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w:t>
      </w:r>
      <w:r>
        <w:rPr>
          <w:rFonts w:eastAsia="Times New Roman" w:cs="Times New Roman"/>
          <w:szCs w:val="24"/>
        </w:rPr>
        <w:t xml:space="preserve">ενικό αριθμό 1441 και ειδικό 164 ως έχει; </w:t>
      </w:r>
    </w:p>
    <w:p w14:paraId="6FA9DEDE" w14:textId="77777777" w:rsidR="00C930AA" w:rsidRDefault="00077D26">
      <w:pPr>
        <w:spacing w:after="0" w:line="600" w:lineRule="auto"/>
        <w:ind w:firstLine="720"/>
        <w:jc w:val="both"/>
        <w:rPr>
          <w:rFonts w:eastAsia="Times New Roman"/>
          <w:szCs w:val="24"/>
        </w:rPr>
      </w:pPr>
      <w:r>
        <w:rPr>
          <w:rFonts w:eastAsia="Times New Roman"/>
          <w:b/>
          <w:szCs w:val="24"/>
        </w:rPr>
        <w:t xml:space="preserve">ΑΝΑΣΤΑΣΙΑ ΓΚΑΡΑ: </w:t>
      </w:r>
      <w:r>
        <w:rPr>
          <w:rFonts w:eastAsia="Times New Roman"/>
          <w:szCs w:val="24"/>
        </w:rPr>
        <w:t>Ναι.</w:t>
      </w:r>
    </w:p>
    <w:p w14:paraId="6FA9DEDF" w14:textId="77777777" w:rsidR="00C930AA" w:rsidRDefault="00077D26">
      <w:pPr>
        <w:spacing w:after="0" w:line="600" w:lineRule="auto"/>
        <w:ind w:firstLine="720"/>
        <w:jc w:val="both"/>
        <w:rPr>
          <w:rFonts w:eastAsia="Times New Roman"/>
          <w:b/>
          <w:szCs w:val="24"/>
        </w:rPr>
      </w:pPr>
      <w:r>
        <w:rPr>
          <w:rFonts w:eastAsia="Times New Roman"/>
          <w:b/>
          <w:szCs w:val="24"/>
        </w:rPr>
        <w:t xml:space="preserve">ΚΩΝΣΤΑΝΤΙΝΟΣ ΣΚΡΕΚΑΣ: </w:t>
      </w:r>
      <w:r>
        <w:rPr>
          <w:rFonts w:eastAsia="Times New Roman"/>
          <w:szCs w:val="24"/>
        </w:rPr>
        <w:t>Όχι.</w:t>
      </w:r>
    </w:p>
    <w:p w14:paraId="6FA9DEE0" w14:textId="77777777" w:rsidR="00C930AA" w:rsidRDefault="00077D26">
      <w:pPr>
        <w:spacing w:after="0" w:line="600" w:lineRule="auto"/>
        <w:ind w:firstLine="720"/>
        <w:jc w:val="both"/>
        <w:rPr>
          <w:rFonts w:eastAsia="Times New Roman"/>
          <w:b/>
          <w:szCs w:val="24"/>
        </w:rPr>
      </w:pPr>
      <w:r>
        <w:rPr>
          <w:rFonts w:eastAsia="Times New Roman"/>
          <w:b/>
          <w:szCs w:val="24"/>
        </w:rPr>
        <w:t xml:space="preserve">ΙΩΑΝΝΗΣ ΜΑΝΙΑΤΗΣ: </w:t>
      </w:r>
      <w:r>
        <w:rPr>
          <w:rFonts w:eastAsia="Times New Roman"/>
          <w:szCs w:val="24"/>
        </w:rPr>
        <w:t>Ναι.</w:t>
      </w:r>
    </w:p>
    <w:p w14:paraId="6FA9DEE1" w14:textId="77777777" w:rsidR="00C930AA" w:rsidRDefault="00077D26">
      <w:pPr>
        <w:spacing w:after="0"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Όχι.</w:t>
      </w:r>
    </w:p>
    <w:p w14:paraId="6FA9DEE2" w14:textId="77777777" w:rsidR="00C930AA" w:rsidRDefault="00077D26">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Όχι.</w:t>
      </w:r>
    </w:p>
    <w:p w14:paraId="6FA9DEE3" w14:textId="77777777" w:rsidR="00C930AA" w:rsidRDefault="00077D26">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Ναι. </w:t>
      </w:r>
    </w:p>
    <w:p w14:paraId="6FA9DEE4" w14:textId="77777777" w:rsidR="00C930AA" w:rsidRDefault="00077D26">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6FA9DEE5" w14:textId="77777777" w:rsidR="00C930AA" w:rsidRDefault="00077D26">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Ναι. </w:t>
      </w:r>
    </w:p>
    <w:p w14:paraId="6FA9DEE6"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ΠΡΟΕΔΡΕΥΩΝ </w:t>
      </w:r>
      <w:r>
        <w:rPr>
          <w:rFonts w:eastAsia="Times New Roman"/>
          <w:b/>
          <w:szCs w:val="24"/>
        </w:rPr>
        <w:t xml:space="preserve">(Γεώργιος Βαρεμένος): </w:t>
      </w:r>
      <w:r>
        <w:rPr>
          <w:rFonts w:eastAsia="Times New Roman" w:cs="Times New Roman"/>
          <w:szCs w:val="24"/>
        </w:rPr>
        <w:t>Συνεπώς η τροπολογία με γενικό αριθμό 1441 και ειδικό 164 έγινε δεκτή ως έχει κατά πλειοψηφία και εντάσσεται στο νομοσχέδιο ως ίδιο άρθρο.</w:t>
      </w:r>
    </w:p>
    <w:p w14:paraId="6FA9DEE7"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1442 και ειδικό 165 ως έχει; </w:t>
      </w:r>
    </w:p>
    <w:p w14:paraId="6FA9DEE8" w14:textId="77777777" w:rsidR="00C930AA" w:rsidRDefault="00077D26">
      <w:pPr>
        <w:spacing w:after="0" w:line="600" w:lineRule="auto"/>
        <w:ind w:firstLine="720"/>
        <w:jc w:val="both"/>
        <w:rPr>
          <w:rFonts w:eastAsia="Times New Roman"/>
          <w:szCs w:val="24"/>
        </w:rPr>
      </w:pPr>
      <w:r>
        <w:rPr>
          <w:rFonts w:eastAsia="Times New Roman"/>
          <w:b/>
          <w:szCs w:val="24"/>
        </w:rPr>
        <w:t>ΑΝΑ</w:t>
      </w:r>
      <w:r>
        <w:rPr>
          <w:rFonts w:eastAsia="Times New Roman"/>
          <w:b/>
          <w:szCs w:val="24"/>
        </w:rPr>
        <w:t xml:space="preserve">ΣΤΑΣΙΑ ΓΚΑΡΑ: </w:t>
      </w:r>
      <w:r>
        <w:rPr>
          <w:rFonts w:eastAsia="Times New Roman"/>
          <w:szCs w:val="24"/>
        </w:rPr>
        <w:t>Ναι.</w:t>
      </w:r>
    </w:p>
    <w:p w14:paraId="6FA9DEE9" w14:textId="77777777" w:rsidR="00C930AA" w:rsidRDefault="00077D26">
      <w:pPr>
        <w:spacing w:after="0" w:line="600" w:lineRule="auto"/>
        <w:ind w:firstLine="720"/>
        <w:jc w:val="both"/>
        <w:rPr>
          <w:rFonts w:eastAsia="Times New Roman"/>
          <w:b/>
          <w:szCs w:val="24"/>
        </w:rPr>
      </w:pPr>
      <w:r>
        <w:rPr>
          <w:rFonts w:eastAsia="Times New Roman"/>
          <w:b/>
          <w:szCs w:val="24"/>
        </w:rPr>
        <w:t xml:space="preserve">ΚΩΝΣΤΑΝΤΙΝΟΣ ΣΚΡΕΚΑΣ: </w:t>
      </w:r>
      <w:r>
        <w:rPr>
          <w:rFonts w:eastAsia="Times New Roman"/>
          <w:szCs w:val="24"/>
        </w:rPr>
        <w:t>Όχι.</w:t>
      </w:r>
    </w:p>
    <w:p w14:paraId="6FA9DEEA" w14:textId="77777777" w:rsidR="00C930AA" w:rsidRDefault="00077D26">
      <w:pPr>
        <w:spacing w:after="0" w:line="600" w:lineRule="auto"/>
        <w:ind w:firstLine="720"/>
        <w:jc w:val="both"/>
        <w:rPr>
          <w:rFonts w:eastAsia="Times New Roman"/>
          <w:b/>
          <w:szCs w:val="24"/>
        </w:rPr>
      </w:pPr>
      <w:r>
        <w:rPr>
          <w:rFonts w:eastAsia="Times New Roman"/>
          <w:b/>
          <w:szCs w:val="24"/>
        </w:rPr>
        <w:t xml:space="preserve">ΙΩΑΝΝΗΣ ΜΑΝΙΑΤΗΣ: </w:t>
      </w:r>
      <w:r>
        <w:rPr>
          <w:rFonts w:eastAsia="Times New Roman"/>
          <w:szCs w:val="24"/>
        </w:rPr>
        <w:t>Ναι.</w:t>
      </w:r>
    </w:p>
    <w:p w14:paraId="6FA9DEEB" w14:textId="77777777" w:rsidR="00C930AA" w:rsidRDefault="00077D26">
      <w:pPr>
        <w:spacing w:after="0"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Όχι.</w:t>
      </w:r>
    </w:p>
    <w:p w14:paraId="6FA9DEEC" w14:textId="77777777" w:rsidR="00C930AA" w:rsidRDefault="00077D26">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Όχι.</w:t>
      </w:r>
    </w:p>
    <w:p w14:paraId="6FA9DEED" w14:textId="77777777" w:rsidR="00C930AA" w:rsidRDefault="00077D26">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Ναι. </w:t>
      </w:r>
    </w:p>
    <w:p w14:paraId="6FA9DEEE" w14:textId="77777777" w:rsidR="00C930AA" w:rsidRDefault="00077D26">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6FA9DEEF" w14:textId="77777777" w:rsidR="00C930AA" w:rsidRDefault="00077D26">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Ναι. </w:t>
      </w:r>
    </w:p>
    <w:p w14:paraId="6FA9DEF0"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 xml:space="preserve">Συνεπώς η τροπολογία με </w:t>
      </w:r>
      <w:r>
        <w:rPr>
          <w:rFonts w:eastAsia="Times New Roman" w:cs="Times New Roman"/>
          <w:szCs w:val="24"/>
        </w:rPr>
        <w:t>γενικό αριθμό 1442 και ειδικό 165 έγινε δεκτή ως έχει κατά πλειοψηφία και εντάσσεται στο νομοσχέδιο ως ίδιο άρθρο.</w:t>
      </w:r>
    </w:p>
    <w:p w14:paraId="6FA9DEF1"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1445 και ειδικό 168 ως έχει; </w:t>
      </w:r>
    </w:p>
    <w:p w14:paraId="6FA9DEF2" w14:textId="77777777" w:rsidR="00C930AA" w:rsidRDefault="00077D26">
      <w:pPr>
        <w:spacing w:after="0" w:line="600" w:lineRule="auto"/>
        <w:ind w:firstLine="720"/>
        <w:jc w:val="both"/>
        <w:rPr>
          <w:rFonts w:eastAsia="Times New Roman"/>
          <w:szCs w:val="24"/>
        </w:rPr>
      </w:pPr>
      <w:r>
        <w:rPr>
          <w:rFonts w:eastAsia="Times New Roman"/>
          <w:b/>
          <w:szCs w:val="24"/>
        </w:rPr>
        <w:t xml:space="preserve">ΑΝΑΣΤΑΣΙΑ ΓΚΑΡΑ: </w:t>
      </w:r>
      <w:r>
        <w:rPr>
          <w:rFonts w:eastAsia="Times New Roman"/>
          <w:szCs w:val="24"/>
        </w:rPr>
        <w:t>Ναι.</w:t>
      </w:r>
    </w:p>
    <w:p w14:paraId="6FA9DEF3" w14:textId="77777777" w:rsidR="00C930AA" w:rsidRDefault="00077D26">
      <w:pPr>
        <w:spacing w:after="0" w:line="600" w:lineRule="auto"/>
        <w:ind w:firstLine="720"/>
        <w:jc w:val="both"/>
        <w:rPr>
          <w:rFonts w:eastAsia="Times New Roman"/>
          <w:b/>
          <w:szCs w:val="24"/>
        </w:rPr>
      </w:pPr>
      <w:r>
        <w:rPr>
          <w:rFonts w:eastAsia="Times New Roman"/>
          <w:b/>
          <w:szCs w:val="24"/>
        </w:rPr>
        <w:t xml:space="preserve">ΚΩΝΣΤΑΝΤΙΝΟΣ ΣΚΡΕΚΑΣ: </w:t>
      </w:r>
      <w:r>
        <w:rPr>
          <w:rFonts w:eastAsia="Times New Roman"/>
          <w:szCs w:val="24"/>
        </w:rPr>
        <w:t>Όχι.</w:t>
      </w:r>
    </w:p>
    <w:p w14:paraId="6FA9DEF4" w14:textId="77777777" w:rsidR="00C930AA" w:rsidRDefault="00077D26">
      <w:pPr>
        <w:spacing w:after="0" w:line="600" w:lineRule="auto"/>
        <w:ind w:firstLine="720"/>
        <w:jc w:val="both"/>
        <w:rPr>
          <w:rFonts w:eastAsia="Times New Roman"/>
          <w:b/>
          <w:szCs w:val="24"/>
        </w:rPr>
      </w:pPr>
      <w:r>
        <w:rPr>
          <w:rFonts w:eastAsia="Times New Roman"/>
          <w:b/>
          <w:szCs w:val="24"/>
        </w:rPr>
        <w:t xml:space="preserve">ΙΩΑΝΝΗΣ ΜΑΝΙΑΤΗΣ: </w:t>
      </w:r>
      <w:r>
        <w:rPr>
          <w:rFonts w:eastAsia="Times New Roman"/>
          <w:szCs w:val="24"/>
        </w:rPr>
        <w:t>Ναι.</w:t>
      </w:r>
    </w:p>
    <w:p w14:paraId="6FA9DEF5" w14:textId="77777777" w:rsidR="00C930AA" w:rsidRDefault="00077D26">
      <w:pPr>
        <w:spacing w:after="0"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Όχι.</w:t>
      </w:r>
    </w:p>
    <w:p w14:paraId="6FA9DEF6" w14:textId="77777777" w:rsidR="00C930AA" w:rsidRDefault="00077D26">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Όχι.</w:t>
      </w:r>
    </w:p>
    <w:p w14:paraId="6FA9DEF7" w14:textId="77777777" w:rsidR="00C930AA" w:rsidRDefault="00077D26">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Ναι. </w:t>
      </w:r>
    </w:p>
    <w:p w14:paraId="6FA9DEF8" w14:textId="77777777" w:rsidR="00C930AA" w:rsidRDefault="00077D26">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6FA9DEF9" w14:textId="77777777" w:rsidR="00C930AA" w:rsidRDefault="00077D26">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Ναι. </w:t>
      </w:r>
    </w:p>
    <w:p w14:paraId="6FA9DEFA"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w:t>
      </w:r>
      <w:r>
        <w:rPr>
          <w:rFonts w:eastAsia="Times New Roman" w:cs="Times New Roman"/>
          <w:szCs w:val="24"/>
        </w:rPr>
        <w:t xml:space="preserve"> η τροπολογία με γενικό αριθμό 1445 και ειδικό 168 έγινε δεκτή ως έχει κατά πλειοψηφία και εντάσσεται στο νομοσχέδιο ως ίδιο άρθρο.</w:t>
      </w:r>
    </w:p>
    <w:p w14:paraId="6FA9DEFB"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1443 και ειδικό 166, όπως τροποποιήθηκε από τον κύριο Υπουργό;</w:t>
      </w:r>
      <w:r>
        <w:rPr>
          <w:rFonts w:eastAsia="Times New Roman" w:cs="Times New Roman"/>
          <w:szCs w:val="24"/>
        </w:rPr>
        <w:t xml:space="preserve"> </w:t>
      </w:r>
    </w:p>
    <w:p w14:paraId="6FA9DEFC" w14:textId="77777777" w:rsidR="00C930AA" w:rsidRDefault="00077D26">
      <w:pPr>
        <w:spacing w:after="0" w:line="600" w:lineRule="auto"/>
        <w:ind w:firstLine="720"/>
        <w:jc w:val="both"/>
        <w:rPr>
          <w:rFonts w:eastAsia="Times New Roman"/>
          <w:szCs w:val="24"/>
        </w:rPr>
      </w:pPr>
      <w:r>
        <w:rPr>
          <w:rFonts w:eastAsia="Times New Roman"/>
          <w:b/>
          <w:szCs w:val="24"/>
        </w:rPr>
        <w:t xml:space="preserve">ΑΝΑΣΤΑΣΙΑ ΓΚΑΡΑ: </w:t>
      </w:r>
      <w:r>
        <w:rPr>
          <w:rFonts w:eastAsia="Times New Roman"/>
          <w:szCs w:val="24"/>
        </w:rPr>
        <w:t>Ναι.</w:t>
      </w:r>
    </w:p>
    <w:p w14:paraId="6FA9DEFD" w14:textId="77777777" w:rsidR="00C930AA" w:rsidRDefault="00077D26">
      <w:pPr>
        <w:spacing w:after="0" w:line="600" w:lineRule="auto"/>
        <w:ind w:firstLine="720"/>
        <w:jc w:val="both"/>
        <w:rPr>
          <w:rFonts w:eastAsia="Times New Roman"/>
          <w:b/>
          <w:szCs w:val="24"/>
        </w:rPr>
      </w:pPr>
      <w:r>
        <w:rPr>
          <w:rFonts w:eastAsia="Times New Roman"/>
          <w:b/>
          <w:szCs w:val="24"/>
        </w:rPr>
        <w:t xml:space="preserve">ΚΩΝΣΤΑΝΤΙΝΟΣ ΣΚΡΕΚΑΣ: </w:t>
      </w:r>
      <w:r>
        <w:rPr>
          <w:rFonts w:eastAsia="Times New Roman"/>
          <w:szCs w:val="24"/>
        </w:rPr>
        <w:t>Όχι.</w:t>
      </w:r>
    </w:p>
    <w:p w14:paraId="6FA9DEFE" w14:textId="77777777" w:rsidR="00C930AA" w:rsidRDefault="00077D26">
      <w:pPr>
        <w:spacing w:after="0" w:line="600" w:lineRule="auto"/>
        <w:ind w:firstLine="720"/>
        <w:jc w:val="both"/>
        <w:rPr>
          <w:rFonts w:eastAsia="Times New Roman"/>
          <w:b/>
          <w:szCs w:val="24"/>
        </w:rPr>
      </w:pPr>
      <w:r>
        <w:rPr>
          <w:rFonts w:eastAsia="Times New Roman"/>
          <w:b/>
          <w:szCs w:val="24"/>
        </w:rPr>
        <w:t xml:space="preserve">ΙΩΑΝΝΗΣ ΜΑΝΙΑΤΗΣ: </w:t>
      </w:r>
      <w:r>
        <w:rPr>
          <w:rFonts w:eastAsia="Times New Roman"/>
          <w:szCs w:val="24"/>
        </w:rPr>
        <w:t>Ναι.</w:t>
      </w:r>
    </w:p>
    <w:p w14:paraId="6FA9DEFF" w14:textId="77777777" w:rsidR="00C930AA" w:rsidRDefault="00077D26">
      <w:pPr>
        <w:spacing w:after="0"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Όχι.</w:t>
      </w:r>
    </w:p>
    <w:p w14:paraId="6FA9DF00" w14:textId="77777777" w:rsidR="00C930AA" w:rsidRDefault="00077D26">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Όχι.</w:t>
      </w:r>
    </w:p>
    <w:p w14:paraId="6FA9DF01" w14:textId="77777777" w:rsidR="00C930AA" w:rsidRDefault="00077D26">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Ναι. </w:t>
      </w:r>
    </w:p>
    <w:p w14:paraId="6FA9DF02" w14:textId="77777777" w:rsidR="00C930AA" w:rsidRDefault="00077D26">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6FA9DF03" w14:textId="77777777" w:rsidR="00C930AA" w:rsidRDefault="00077D26">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Ναι. </w:t>
      </w:r>
    </w:p>
    <w:p w14:paraId="6FA9DF04"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η τροπολογ</w:t>
      </w:r>
      <w:r>
        <w:rPr>
          <w:rFonts w:eastAsia="Times New Roman" w:cs="Times New Roman"/>
          <w:szCs w:val="24"/>
        </w:rPr>
        <w:t>ία με γενικό αριθμό 1443 και ειδικό 166 έγινε δεκτή, όπως τροποποιήθηκε από τον κύριο Υπουργό, κατά πλειοψηφία και εντάσσεται στο νομοσχέδιο ως ίδιο άρθρο.</w:t>
      </w:r>
    </w:p>
    <w:p w14:paraId="6FA9DF05"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6FA9DF06"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w:t>
      </w:r>
      <w:r>
        <w:rPr>
          <w:rFonts w:eastAsia="Times New Roman" w:cs="Times New Roman"/>
          <w:szCs w:val="24"/>
        </w:rPr>
        <w:t>ρθρο;</w:t>
      </w:r>
    </w:p>
    <w:p w14:paraId="6FA9DF07" w14:textId="77777777" w:rsidR="00C930AA" w:rsidRDefault="00077D26">
      <w:pPr>
        <w:spacing w:after="0" w:line="600" w:lineRule="auto"/>
        <w:ind w:firstLine="720"/>
        <w:jc w:val="both"/>
        <w:rPr>
          <w:rFonts w:eastAsia="Times New Roman"/>
          <w:szCs w:val="24"/>
        </w:rPr>
      </w:pPr>
      <w:r>
        <w:rPr>
          <w:rFonts w:eastAsia="Times New Roman"/>
          <w:b/>
          <w:szCs w:val="24"/>
        </w:rPr>
        <w:t xml:space="preserve">ΑΝΑΣΤΑΣΙΑ ΓΚΑΡΑ: </w:t>
      </w:r>
      <w:r>
        <w:rPr>
          <w:rFonts w:eastAsia="Times New Roman"/>
          <w:szCs w:val="24"/>
        </w:rPr>
        <w:t>Ναι.</w:t>
      </w:r>
    </w:p>
    <w:p w14:paraId="6FA9DF08" w14:textId="77777777" w:rsidR="00C930AA" w:rsidRDefault="00077D26">
      <w:pPr>
        <w:spacing w:after="0" w:line="600" w:lineRule="auto"/>
        <w:ind w:firstLine="720"/>
        <w:jc w:val="both"/>
        <w:rPr>
          <w:rFonts w:eastAsia="Times New Roman"/>
          <w:b/>
          <w:szCs w:val="24"/>
        </w:rPr>
      </w:pPr>
      <w:r>
        <w:rPr>
          <w:rFonts w:eastAsia="Times New Roman"/>
          <w:b/>
          <w:szCs w:val="24"/>
        </w:rPr>
        <w:t xml:space="preserve">ΚΩΝΣΤΑΝΤΙΝΟΣ ΣΚΡΕΚΑΣ: </w:t>
      </w:r>
      <w:r>
        <w:rPr>
          <w:rFonts w:eastAsia="Times New Roman"/>
          <w:szCs w:val="24"/>
        </w:rPr>
        <w:t>Ναι.</w:t>
      </w:r>
    </w:p>
    <w:p w14:paraId="6FA9DF09" w14:textId="77777777" w:rsidR="00C930AA" w:rsidRDefault="00077D26">
      <w:pPr>
        <w:spacing w:after="0" w:line="600" w:lineRule="auto"/>
        <w:ind w:firstLine="720"/>
        <w:jc w:val="both"/>
        <w:rPr>
          <w:rFonts w:eastAsia="Times New Roman"/>
          <w:b/>
          <w:szCs w:val="24"/>
        </w:rPr>
      </w:pPr>
      <w:r>
        <w:rPr>
          <w:rFonts w:eastAsia="Times New Roman"/>
          <w:b/>
          <w:szCs w:val="24"/>
        </w:rPr>
        <w:t xml:space="preserve">ΙΩΑΝΝΗΣ ΜΑΝΙΑΤΗΣ: </w:t>
      </w:r>
      <w:r>
        <w:rPr>
          <w:rFonts w:eastAsia="Times New Roman"/>
          <w:szCs w:val="24"/>
        </w:rPr>
        <w:t>Ναι.</w:t>
      </w:r>
    </w:p>
    <w:p w14:paraId="6FA9DF0A" w14:textId="77777777" w:rsidR="00C930AA" w:rsidRDefault="00077D26">
      <w:pPr>
        <w:spacing w:after="0"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Παρών.</w:t>
      </w:r>
    </w:p>
    <w:p w14:paraId="6FA9DF0B" w14:textId="77777777" w:rsidR="00C930AA" w:rsidRDefault="00077D26">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Όχι.</w:t>
      </w:r>
    </w:p>
    <w:p w14:paraId="6FA9DF0C" w14:textId="77777777" w:rsidR="00C930AA" w:rsidRDefault="00077D26">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Ναι. </w:t>
      </w:r>
    </w:p>
    <w:p w14:paraId="6FA9DF0D" w14:textId="77777777" w:rsidR="00C930AA" w:rsidRDefault="00077D26">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6FA9DF0E" w14:textId="77777777" w:rsidR="00C930AA" w:rsidRDefault="00077D26">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Ναι. </w:t>
      </w:r>
    </w:p>
    <w:p w14:paraId="6FA9DF0F" w14:textId="77777777" w:rsidR="00C930AA" w:rsidRDefault="00077D2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Το ακροτελεύτ</w:t>
      </w:r>
      <w:r>
        <w:rPr>
          <w:rFonts w:eastAsia="Times New Roman"/>
          <w:szCs w:val="24"/>
        </w:rPr>
        <w:t xml:space="preserve">ιο άρθρο έγινε δεκτό κατά πλειοψηφία. </w:t>
      </w:r>
    </w:p>
    <w:p w14:paraId="6FA9DF10" w14:textId="77777777" w:rsidR="00C930AA" w:rsidRDefault="00077D26">
      <w:pPr>
        <w:spacing w:after="0" w:line="600" w:lineRule="auto"/>
        <w:ind w:firstLine="720"/>
        <w:jc w:val="both"/>
        <w:rPr>
          <w:rFonts w:eastAsia="Times New Roman" w:cs="Times New Roman"/>
          <w:szCs w:val="24"/>
        </w:rPr>
      </w:pPr>
      <w:r>
        <w:rPr>
          <w:rFonts w:eastAsia="Times New Roman"/>
          <w:szCs w:val="24"/>
        </w:rPr>
        <w:t xml:space="preserve">Συνεπώς, </w:t>
      </w:r>
      <w:r>
        <w:rPr>
          <w:rFonts w:eastAsia="Times New Roman" w:cs="Times New Roman"/>
          <w:szCs w:val="24"/>
        </w:rPr>
        <w:t>το νομοσχέδιο του Υπουργείου Περιβάλλοντος και Ενέργειας</w:t>
      </w:r>
      <w:r>
        <w:rPr>
          <w:rFonts w:eastAsia="Times New Roman" w:cs="Times New Roman"/>
          <w:szCs w:val="24"/>
        </w:rPr>
        <w:t>:</w:t>
      </w:r>
      <w:r>
        <w:rPr>
          <w:rFonts w:eastAsia="Times New Roman" w:cs="Times New Roman"/>
          <w:szCs w:val="24"/>
        </w:rPr>
        <w:t xml:space="preserve"> «Ενεργειακές Κοινότητες και άλλες διατάξεις» έγινε δεκτό επί της αρχής και επί των άρθρων.</w:t>
      </w:r>
    </w:p>
    <w:p w14:paraId="6FA9DF11" w14:textId="77777777" w:rsidR="00C930AA" w:rsidRDefault="00077D26">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και στο </w:t>
      </w:r>
      <w:r>
        <w:rPr>
          <w:rFonts w:eastAsia="Times New Roman" w:cs="Times New Roman"/>
          <w:szCs w:val="24"/>
        </w:rPr>
        <w:t>σύνολο;</w:t>
      </w:r>
    </w:p>
    <w:p w14:paraId="6FA9DF12" w14:textId="77777777" w:rsidR="00C930AA" w:rsidRDefault="00077D26">
      <w:pPr>
        <w:spacing w:after="0" w:line="600" w:lineRule="auto"/>
        <w:ind w:firstLine="720"/>
        <w:jc w:val="both"/>
        <w:rPr>
          <w:rFonts w:eastAsia="Times New Roman"/>
          <w:szCs w:val="24"/>
        </w:rPr>
      </w:pPr>
      <w:r>
        <w:rPr>
          <w:rFonts w:eastAsia="Times New Roman"/>
          <w:b/>
          <w:szCs w:val="24"/>
        </w:rPr>
        <w:t xml:space="preserve">ΑΝΑΣΤΑΣΙΑ ΓΚΑΡΑ: </w:t>
      </w:r>
      <w:r>
        <w:rPr>
          <w:rFonts w:eastAsia="Times New Roman"/>
          <w:szCs w:val="24"/>
        </w:rPr>
        <w:t>Ναι.</w:t>
      </w:r>
    </w:p>
    <w:p w14:paraId="6FA9DF13" w14:textId="77777777" w:rsidR="00C930AA" w:rsidRDefault="00077D26">
      <w:pPr>
        <w:spacing w:after="0" w:line="600" w:lineRule="auto"/>
        <w:ind w:firstLine="720"/>
        <w:jc w:val="both"/>
        <w:rPr>
          <w:rFonts w:eastAsia="Times New Roman"/>
          <w:b/>
          <w:szCs w:val="24"/>
        </w:rPr>
      </w:pPr>
      <w:r>
        <w:rPr>
          <w:rFonts w:eastAsia="Times New Roman"/>
          <w:b/>
          <w:szCs w:val="24"/>
        </w:rPr>
        <w:t xml:space="preserve">ΚΩΝΣΤΑΝΤΙΝΟΣ ΣΚΡΕΚΑΣ: </w:t>
      </w:r>
      <w:r>
        <w:rPr>
          <w:rFonts w:eastAsia="Times New Roman"/>
          <w:szCs w:val="24"/>
        </w:rPr>
        <w:t>Ναι.</w:t>
      </w:r>
    </w:p>
    <w:p w14:paraId="6FA9DF14" w14:textId="77777777" w:rsidR="00C930AA" w:rsidRDefault="00077D26">
      <w:pPr>
        <w:spacing w:after="0" w:line="600" w:lineRule="auto"/>
        <w:ind w:firstLine="720"/>
        <w:jc w:val="both"/>
        <w:rPr>
          <w:rFonts w:eastAsia="Times New Roman"/>
          <w:b/>
          <w:szCs w:val="24"/>
        </w:rPr>
      </w:pPr>
      <w:r>
        <w:rPr>
          <w:rFonts w:eastAsia="Times New Roman"/>
          <w:b/>
          <w:szCs w:val="24"/>
        </w:rPr>
        <w:t xml:space="preserve">ΙΩΑΝΝΗΣ ΜΑΝΙΑΤΗΣ: </w:t>
      </w:r>
      <w:r>
        <w:rPr>
          <w:rFonts w:eastAsia="Times New Roman"/>
          <w:szCs w:val="24"/>
        </w:rPr>
        <w:t>Ναι.</w:t>
      </w:r>
    </w:p>
    <w:p w14:paraId="6FA9DF15" w14:textId="77777777" w:rsidR="00C930AA" w:rsidRDefault="00077D26">
      <w:pPr>
        <w:spacing w:after="0"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Παρών.</w:t>
      </w:r>
    </w:p>
    <w:p w14:paraId="6FA9DF16" w14:textId="77777777" w:rsidR="00C930AA" w:rsidRDefault="00077D26">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Όχι.</w:t>
      </w:r>
    </w:p>
    <w:p w14:paraId="6FA9DF17" w14:textId="77777777" w:rsidR="00C930AA" w:rsidRDefault="00077D26">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Ναι. </w:t>
      </w:r>
    </w:p>
    <w:p w14:paraId="6FA9DF18" w14:textId="77777777" w:rsidR="00C930AA" w:rsidRDefault="00077D26">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6FA9DF19" w14:textId="77777777" w:rsidR="00C930AA" w:rsidRDefault="00077D26">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Ναι. </w:t>
      </w:r>
    </w:p>
    <w:p w14:paraId="6FA9DF1A" w14:textId="77777777" w:rsidR="00C930AA" w:rsidRDefault="00077D26">
      <w:pPr>
        <w:spacing w:after="0"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szCs w:val="24"/>
        </w:rPr>
        <w:t>Το νομοσχέδ</w:t>
      </w:r>
      <w:r>
        <w:rPr>
          <w:rFonts w:eastAsia="Times New Roman"/>
          <w:szCs w:val="24"/>
        </w:rPr>
        <w:t>ιο</w:t>
      </w:r>
      <w:r>
        <w:rPr>
          <w:rFonts w:eastAsia="Times New Roman" w:cs="Times New Roman"/>
          <w:szCs w:val="24"/>
        </w:rPr>
        <w:t xml:space="preserve"> έγινε δεκτό και στο σύνολο κατά πλειοψηφία. </w:t>
      </w:r>
    </w:p>
    <w:p w14:paraId="6FA9DF1B" w14:textId="77777777" w:rsidR="00C930AA" w:rsidRDefault="00077D26">
      <w:pPr>
        <w:spacing w:after="0" w:line="600" w:lineRule="auto"/>
        <w:ind w:firstLine="720"/>
        <w:jc w:val="both"/>
        <w:rPr>
          <w:rFonts w:eastAsia="Times New Roman"/>
          <w:szCs w:val="24"/>
        </w:rPr>
      </w:pPr>
      <w:r>
        <w:rPr>
          <w:rFonts w:eastAsia="Times New Roman"/>
          <w:szCs w:val="24"/>
        </w:rPr>
        <w:t>Συνεπώς το νομοσχέδιο του Υπουργείου Περιβάλλοντος και Ενέργειας</w:t>
      </w:r>
      <w:r>
        <w:rPr>
          <w:rFonts w:eastAsia="Times New Roman"/>
          <w:szCs w:val="24"/>
        </w:rPr>
        <w:t>:</w:t>
      </w:r>
      <w:r>
        <w:rPr>
          <w:rFonts w:eastAsia="Times New Roman"/>
          <w:szCs w:val="24"/>
        </w:rPr>
        <w:t xml:space="preserve"> «Ενεργειακές Κοινότητες και άλλες διατάξεις» έγινε δεκτό κατά πλειοψηφία</w:t>
      </w:r>
      <w:r>
        <w:rPr>
          <w:rFonts w:eastAsia="Times New Roman"/>
          <w:szCs w:val="24"/>
        </w:rPr>
        <w:t>,</w:t>
      </w:r>
      <w:r>
        <w:rPr>
          <w:rFonts w:eastAsia="Times New Roman"/>
          <w:szCs w:val="24"/>
        </w:rPr>
        <w:t xml:space="preserve"> σε μόνη συζήτη</w:t>
      </w:r>
      <w:r>
        <w:rPr>
          <w:rFonts w:eastAsia="Times New Roman"/>
          <w:szCs w:val="24"/>
        </w:rPr>
        <w:t>σ</w:t>
      </w:r>
      <w:r>
        <w:rPr>
          <w:rFonts w:eastAsia="Times New Roman"/>
          <w:szCs w:val="24"/>
        </w:rPr>
        <w:t>η</w:t>
      </w:r>
      <w:r>
        <w:rPr>
          <w:rFonts w:eastAsia="Times New Roman"/>
          <w:szCs w:val="24"/>
        </w:rPr>
        <w:t>,</w:t>
      </w:r>
      <w:r>
        <w:rPr>
          <w:rFonts w:eastAsia="Times New Roman"/>
          <w:szCs w:val="24"/>
        </w:rPr>
        <w:t xml:space="preserve"> επί της αρχής, των άρθρων και του συνόλου και έχει</w:t>
      </w:r>
      <w:r>
        <w:rPr>
          <w:rFonts w:eastAsia="Times New Roman"/>
          <w:szCs w:val="24"/>
        </w:rPr>
        <w:t xml:space="preserve"> ως εξής:</w:t>
      </w:r>
    </w:p>
    <w:p w14:paraId="6FA9DF1C" w14:textId="77777777" w:rsidR="00C930AA" w:rsidRDefault="00077D26">
      <w:pPr>
        <w:spacing w:after="0" w:line="600" w:lineRule="auto"/>
        <w:ind w:firstLine="720"/>
        <w:jc w:val="center"/>
        <w:rPr>
          <w:rFonts w:eastAsia="Times New Roman"/>
          <w:b/>
          <w:color w:val="FF0000"/>
          <w:szCs w:val="24"/>
        </w:rPr>
      </w:pPr>
      <w:r w:rsidRPr="006F5049">
        <w:rPr>
          <w:rFonts w:eastAsia="Times New Roman" w:cs="Times New Roman"/>
          <w:color w:val="FF0000"/>
          <w:szCs w:val="24"/>
        </w:rPr>
        <w:t>(Να καταχωριστεί το κείμενο του νομοσχεδίου</w:t>
      </w:r>
      <w:r w:rsidRPr="006F5049">
        <w:rPr>
          <w:rFonts w:eastAsia="Times New Roman" w:cs="Times New Roman"/>
          <w:color w:val="FF0000"/>
          <w:szCs w:val="24"/>
        </w:rPr>
        <w:t xml:space="preserve"> σελ.409α</w:t>
      </w:r>
      <w:r w:rsidRPr="006F5049">
        <w:rPr>
          <w:rFonts w:eastAsia="Times New Roman" w:cs="Times New Roman"/>
          <w:color w:val="FF0000"/>
          <w:szCs w:val="24"/>
        </w:rPr>
        <w:t>)</w:t>
      </w:r>
    </w:p>
    <w:p w14:paraId="6FA9DF1D" w14:textId="77777777" w:rsidR="00C930AA" w:rsidRDefault="00077D2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w:t>
      </w:r>
      <w:r>
        <w:rPr>
          <w:rFonts w:eastAsia="Times New Roman"/>
          <w:szCs w:val="24"/>
        </w:rPr>
        <w:t xml:space="preserve">παραπάνω νομοσχεδίου. </w:t>
      </w:r>
    </w:p>
    <w:p w14:paraId="6FA9DF1E" w14:textId="77777777" w:rsidR="00C930AA" w:rsidRDefault="00077D26">
      <w:pPr>
        <w:spacing w:after="0" w:line="600" w:lineRule="auto"/>
        <w:ind w:firstLine="540"/>
        <w:jc w:val="both"/>
        <w:rPr>
          <w:rFonts w:eastAsia="Times New Roman"/>
          <w:szCs w:val="24"/>
        </w:rPr>
      </w:pPr>
      <w:r>
        <w:rPr>
          <w:rFonts w:eastAsia="Times New Roman"/>
          <w:b/>
          <w:bCs/>
          <w:szCs w:val="24"/>
        </w:rPr>
        <w:t xml:space="preserve">ΟΛΟΙ </w:t>
      </w:r>
      <w:r>
        <w:rPr>
          <w:rFonts w:eastAsia="Times New Roman"/>
          <w:b/>
          <w:bCs/>
          <w:szCs w:val="24"/>
        </w:rPr>
        <w:t>ΟΙ</w:t>
      </w:r>
      <w:r>
        <w:rPr>
          <w:rFonts w:eastAsia="Times New Roman"/>
          <w:b/>
          <w:bCs/>
          <w:szCs w:val="24"/>
        </w:rPr>
        <w:t xml:space="preserve"> ΒΟΥΛΕΥΤΕΣ:</w:t>
      </w:r>
      <w:r>
        <w:rPr>
          <w:rFonts w:eastAsia="Times New Roman"/>
          <w:szCs w:val="24"/>
        </w:rPr>
        <w:t xml:space="preserve"> Μάλιστα, μάλιστα.</w:t>
      </w:r>
    </w:p>
    <w:p w14:paraId="6FA9DF1F" w14:textId="77777777" w:rsidR="00C930AA" w:rsidRDefault="00077D26">
      <w:pPr>
        <w:spacing w:after="0" w:line="600" w:lineRule="auto"/>
        <w:ind w:firstLine="540"/>
        <w:jc w:val="both"/>
        <w:rPr>
          <w:rFonts w:eastAsia="Times New Roman"/>
          <w:bCs/>
          <w:szCs w:val="24"/>
        </w:rPr>
      </w:pPr>
      <w:r>
        <w:rPr>
          <w:rFonts w:eastAsia="Times New Roman"/>
          <w:b/>
          <w:szCs w:val="24"/>
        </w:rPr>
        <w:t xml:space="preserve">ΠΡΟΕΔΡΕΥΩΝ (Γεώργιος Βαρεμένος): </w:t>
      </w:r>
      <w:r>
        <w:rPr>
          <w:rFonts w:eastAsia="Times New Roman"/>
          <w:bCs/>
          <w:szCs w:val="24"/>
        </w:rPr>
        <w:t xml:space="preserve">Συνεπώς το </w:t>
      </w:r>
      <w:r>
        <w:rPr>
          <w:rFonts w:eastAsia="Times New Roman"/>
          <w:bCs/>
          <w:szCs w:val="24"/>
        </w:rPr>
        <w:t>Σώμα παρέσχε τη ζητηθείσα</w:t>
      </w:r>
      <w:r>
        <w:rPr>
          <w:rFonts w:eastAsia="Times New Roman"/>
          <w:b/>
          <w:bCs/>
          <w:szCs w:val="24"/>
        </w:rPr>
        <w:t xml:space="preserve"> </w:t>
      </w:r>
      <w:r>
        <w:rPr>
          <w:rFonts w:eastAsia="Times New Roman"/>
          <w:bCs/>
          <w:szCs w:val="24"/>
        </w:rPr>
        <w:t>εξουσιοδότηση.</w:t>
      </w:r>
    </w:p>
    <w:p w14:paraId="6FA9DF20" w14:textId="77777777" w:rsidR="00C930AA" w:rsidRDefault="00077D26">
      <w:pPr>
        <w:spacing w:after="0" w:line="600" w:lineRule="auto"/>
        <w:ind w:firstLine="540"/>
        <w:jc w:val="both"/>
        <w:rPr>
          <w:rFonts w:eastAsia="Times New Roman" w:cs="Times New Roman"/>
          <w:szCs w:val="24"/>
        </w:rPr>
      </w:pPr>
      <w:r>
        <w:rPr>
          <w:rFonts w:eastAsia="Times New Roman" w:cs="Times New Roman"/>
          <w:szCs w:val="24"/>
        </w:rPr>
        <w:t>Κύριοι συνάδελφοι, έχουν διανεμηθεί τα Πρακτικά της Τετάρτης 8</w:t>
      </w:r>
      <w:r>
        <w:rPr>
          <w:rFonts w:eastAsia="Times New Roman" w:cs="Times New Roman"/>
          <w:szCs w:val="24"/>
          <w:vertAlign w:val="superscript"/>
        </w:rPr>
        <w:t xml:space="preserve"> </w:t>
      </w:r>
      <w:r>
        <w:rPr>
          <w:rFonts w:eastAsia="Times New Roman" w:cs="Times New Roman"/>
          <w:szCs w:val="24"/>
        </w:rPr>
        <w:t>Νοεμβρίου 2017 (πρωί – μεσημέρι) και της Πέμπτης</w:t>
      </w:r>
      <w:r>
        <w:rPr>
          <w:rFonts w:eastAsia="Times New Roman" w:cs="Times New Roman"/>
          <w:szCs w:val="24"/>
        </w:rPr>
        <w:t xml:space="preserve"> 9 Νοεμβρίου 2017 και ερωτάται το Σώμα αν τα επικυρώνει. </w:t>
      </w:r>
    </w:p>
    <w:p w14:paraId="6FA9DF21" w14:textId="77777777" w:rsidR="00C930AA" w:rsidRDefault="00077D26">
      <w:pPr>
        <w:spacing w:after="0" w:line="600" w:lineRule="auto"/>
        <w:ind w:firstLine="54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6FA9DF22" w14:textId="77777777" w:rsidR="00C930AA" w:rsidRDefault="00077D26">
      <w:pPr>
        <w:spacing w:after="0" w:line="600" w:lineRule="auto"/>
        <w:ind w:firstLine="54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 xml:space="preserve">Συνεπώς τα Πρακτικά </w:t>
      </w:r>
      <w:r>
        <w:rPr>
          <w:rFonts w:eastAsia="Times New Roman" w:cs="Times New Roman"/>
          <w:szCs w:val="24"/>
        </w:rPr>
        <w:t xml:space="preserve">της </w:t>
      </w:r>
      <w:r>
        <w:rPr>
          <w:rFonts w:eastAsia="Times New Roman" w:cs="Times New Roman"/>
          <w:szCs w:val="24"/>
        </w:rPr>
        <w:t>Τετάρτης 8 Νοεμβρίου 2017 (πρωί - μεσημέρι) και της Πέμπτης 9 Νοεμβρίου 2017</w:t>
      </w:r>
      <w:r>
        <w:rPr>
          <w:rFonts w:eastAsia="Times New Roman" w:cs="Times New Roman"/>
          <w:szCs w:val="24"/>
        </w:rPr>
        <w:t xml:space="preserve"> </w:t>
      </w:r>
      <w:r>
        <w:rPr>
          <w:rFonts w:eastAsia="Times New Roman" w:cs="Times New Roman"/>
          <w:szCs w:val="24"/>
        </w:rPr>
        <w:t>επικυρώθηκαν.</w:t>
      </w:r>
    </w:p>
    <w:p w14:paraId="6FA9DF23" w14:textId="77777777" w:rsidR="00C930AA" w:rsidRDefault="00077D26">
      <w:pPr>
        <w:spacing w:after="0" w:line="600" w:lineRule="auto"/>
        <w:ind w:firstLine="54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w:t>
      </w:r>
      <w:r>
        <w:rPr>
          <w:rFonts w:eastAsia="Times New Roman" w:cs="Times New Roman"/>
          <w:szCs w:val="24"/>
        </w:rPr>
        <w:t>ριοι συνάδελφοι, δέχεστε στο σημείο αυτό να λύσουμε τη συνεδρίαση;</w:t>
      </w:r>
    </w:p>
    <w:p w14:paraId="6FA9DF24" w14:textId="77777777" w:rsidR="00C930AA" w:rsidRDefault="00077D26">
      <w:pPr>
        <w:spacing w:after="0"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6FA9DF25" w14:textId="77777777" w:rsidR="00C930AA" w:rsidRDefault="00077D26">
      <w:pPr>
        <w:spacing w:after="0" w:line="600" w:lineRule="auto"/>
        <w:ind w:firstLine="54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Με τη συναίνεση του Σώματος και ώρα 18.43</w:t>
      </w:r>
      <w:r>
        <w:rPr>
          <w:rFonts w:eastAsia="Times New Roman" w:cs="Times New Roman"/>
          <w:szCs w:val="24"/>
        </w:rPr>
        <w:t>΄</w:t>
      </w:r>
      <w:r>
        <w:rPr>
          <w:rFonts w:eastAsia="Times New Roman" w:cs="Times New Roman"/>
          <w:szCs w:val="24"/>
        </w:rPr>
        <w:t xml:space="preserve"> λύεται η συνεδρίαση για αύριο</w:t>
      </w:r>
      <w:r>
        <w:rPr>
          <w:rFonts w:eastAsia="Times New Roman" w:cs="Times New Roman"/>
          <w:szCs w:val="24"/>
        </w:rPr>
        <w:t>,</w:t>
      </w:r>
      <w:r>
        <w:rPr>
          <w:rFonts w:eastAsia="Times New Roman" w:cs="Times New Roman"/>
          <w:szCs w:val="24"/>
        </w:rPr>
        <w:t xml:space="preserve"> ημέρα Πέμπτη 18 Ιανουαρίου 2018 και ώρα 9.30΄</w:t>
      </w:r>
      <w:r>
        <w:rPr>
          <w:rFonts w:eastAsia="Times New Roman" w:cs="Times New Roman"/>
          <w:szCs w:val="24"/>
        </w:rPr>
        <w:t>, με αντικείμενο εργασιών του Σώματος</w:t>
      </w:r>
      <w:r>
        <w:rPr>
          <w:rFonts w:eastAsia="Times New Roman" w:cs="Times New Roman"/>
          <w:szCs w:val="24"/>
        </w:rPr>
        <w:t xml:space="preserve">: </w:t>
      </w:r>
      <w:r>
        <w:rPr>
          <w:rFonts w:eastAsia="Times New Roman" w:cs="Times New Roman"/>
          <w:szCs w:val="24"/>
        </w:rPr>
        <w:t>κοινοβουλευτικό έλεγχο</w:t>
      </w:r>
      <w:r>
        <w:rPr>
          <w:rFonts w:eastAsia="Times New Roman" w:cs="Times New Roman"/>
          <w:szCs w:val="24"/>
        </w:rPr>
        <w:t xml:space="preserve">, </w:t>
      </w:r>
      <w:r>
        <w:rPr>
          <w:rFonts w:eastAsia="Times New Roman" w:cs="Times New Roman"/>
          <w:szCs w:val="24"/>
        </w:rPr>
        <w:t>συζήτηση επικαίρων ερωτήσεων.</w:t>
      </w:r>
    </w:p>
    <w:p w14:paraId="6FA9DF26" w14:textId="77777777" w:rsidR="00C930AA" w:rsidRDefault="00077D26">
      <w:pPr>
        <w:spacing w:after="0" w:line="600" w:lineRule="auto"/>
        <w:jc w:val="both"/>
        <w:rPr>
          <w:rFonts w:eastAsia="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ΟΙ ΓΡΑΜΜΑΤΕΙΣ</w:t>
      </w:r>
      <w:r>
        <w:rPr>
          <w:rFonts w:eastAsia="Times New Roman" w:cs="Times New Roman"/>
          <w:szCs w:val="24"/>
        </w:rPr>
        <w:t xml:space="preserve"> </w:t>
      </w:r>
      <w:r>
        <w:rPr>
          <w:rFonts w:eastAsia="Times New Roman"/>
          <w:bCs/>
          <w:szCs w:val="24"/>
        </w:rPr>
        <w:t xml:space="preserve"> </w:t>
      </w:r>
    </w:p>
    <w:sectPr w:rsidR="00C930A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xw/dc2qQM/RvZLNgHWOELnPvckA=" w:salt="D3+6ToD1s+8q4m+TX1Y3k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0AA"/>
    <w:rsid w:val="00077D26"/>
    <w:rsid w:val="007B66FF"/>
    <w:rsid w:val="00C930A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9D7D9"/>
  <w15:docId w15:val="{F8C48666-78E4-4572-A16E-3EC9F1F0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C0EB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C0EB8"/>
    <w:rPr>
      <w:rFonts w:ascii="Segoe UI" w:hAnsi="Segoe UI" w:cs="Segoe UI"/>
      <w:sz w:val="18"/>
      <w:szCs w:val="18"/>
    </w:rPr>
  </w:style>
  <w:style w:type="paragraph" w:styleId="a4">
    <w:name w:val="Revision"/>
    <w:hidden/>
    <w:uiPriority w:val="99"/>
    <w:semiHidden/>
    <w:rsid w:val="00624B14"/>
    <w:pPr>
      <w:spacing w:after="0" w:line="240" w:lineRule="auto"/>
    </w:pPr>
  </w:style>
  <w:style w:type="paragraph" w:styleId="a5">
    <w:name w:val="header"/>
    <w:basedOn w:val="a"/>
    <w:link w:val="Char0"/>
    <w:uiPriority w:val="99"/>
    <w:unhideWhenUsed/>
    <w:rsid w:val="008D06F2"/>
    <w:pPr>
      <w:tabs>
        <w:tab w:val="center" w:pos="4153"/>
        <w:tab w:val="right" w:pos="8306"/>
      </w:tabs>
      <w:spacing w:after="0" w:line="240" w:lineRule="auto"/>
    </w:pPr>
  </w:style>
  <w:style w:type="character" w:customStyle="1" w:styleId="Char0">
    <w:name w:val="Κεφαλίδα Char"/>
    <w:basedOn w:val="a0"/>
    <w:link w:val="a5"/>
    <w:uiPriority w:val="99"/>
    <w:rsid w:val="008D06F2"/>
  </w:style>
  <w:style w:type="paragraph" w:styleId="a6">
    <w:name w:val="footer"/>
    <w:basedOn w:val="a"/>
    <w:link w:val="Char1"/>
    <w:uiPriority w:val="99"/>
    <w:unhideWhenUsed/>
    <w:rsid w:val="008D06F2"/>
    <w:pPr>
      <w:tabs>
        <w:tab w:val="center" w:pos="4153"/>
        <w:tab w:val="right" w:pos="8306"/>
      </w:tabs>
      <w:spacing w:after="0" w:line="240" w:lineRule="auto"/>
    </w:pPr>
  </w:style>
  <w:style w:type="character" w:customStyle="1" w:styleId="Char1">
    <w:name w:val="Υποσέλιδο Char"/>
    <w:basedOn w:val="a0"/>
    <w:link w:val="a6"/>
    <w:uiPriority w:val="99"/>
    <w:rsid w:val="008D0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571</MetadataID>
    <Session xmlns="641f345b-441b-4b81-9152-adc2e73ba5e1">Γ´</Session>
    <Date xmlns="641f345b-441b-4b81-9152-adc2e73ba5e1">2018-01-16T22:00:00+00:00</Date>
    <Status xmlns="641f345b-441b-4b81-9152-adc2e73ba5e1">
      <Url>http://srv-sp1/praktika/Lists/Incoming_Metadata/EditForm.aspx?ID=571&amp;Source=/praktika/Recordings_Library/Forms/AllItems.aspx</Url>
      <Description>Δημοσιεύτηκε</Description>
    </Status>
    <Meeting xmlns="641f345b-441b-4b81-9152-adc2e73ba5e1">ΝΖ´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EAA0F5-38FE-4E02-A6EF-D054CA81A004}">
  <ds:schemaRefs>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http://www.w3.org/XML/1998/namespace"/>
    <ds:schemaRef ds:uri="http://purl.org/dc/dcmitype/"/>
    <ds:schemaRef ds:uri="641f345b-441b-4b81-9152-adc2e73ba5e1"/>
    <ds:schemaRef ds:uri="http://purl.org/dc/elements/1.1/"/>
    <ds:schemaRef ds:uri="http://schemas.microsoft.com/office/2006/metadata/properties"/>
  </ds:schemaRefs>
</ds:datastoreItem>
</file>

<file path=customXml/itemProps2.xml><?xml version="1.0" encoding="utf-8"?>
<ds:datastoreItem xmlns:ds="http://schemas.openxmlformats.org/officeDocument/2006/customXml" ds:itemID="{54F8793C-4870-447B-92A0-855A5BACF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9D4E94-4BE9-4224-922D-35227A4A65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53</Pages>
  <Words>69714</Words>
  <Characters>376458</Characters>
  <Application>Microsoft Office Word</Application>
  <DocSecurity>0</DocSecurity>
  <Lines>3137</Lines>
  <Paragraphs>890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445282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2018-01-22T09:57:00Z</dcterms:created>
  <dcterms:modified xsi:type="dcterms:W3CDTF">2018-01-22T09:57:00Z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