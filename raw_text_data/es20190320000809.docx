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C1067" w14:textId="77777777" w:rsidR="000529DC" w:rsidRPr="000529DC" w:rsidRDefault="000529DC" w:rsidP="000529DC">
      <w:pPr>
        <w:spacing w:after="0" w:line="360" w:lineRule="auto"/>
        <w:rPr>
          <w:ins w:id="0" w:author="Φλούδα Χριστίνα" w:date="2019-03-28T12:56:00Z"/>
          <w:rFonts w:eastAsia="Times New Roman"/>
          <w:szCs w:val="24"/>
          <w:lang w:eastAsia="en-US"/>
        </w:rPr>
      </w:pPr>
      <w:bookmarkStart w:id="1" w:name="_GoBack"/>
      <w:bookmarkEnd w:id="1"/>
      <w:ins w:id="2" w:author="Φλούδα Χριστίνα" w:date="2019-03-28T12:56:00Z">
        <w:r w:rsidRPr="000529D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5BDFF56" w14:textId="77777777" w:rsidR="000529DC" w:rsidRPr="000529DC" w:rsidRDefault="000529DC" w:rsidP="000529DC">
      <w:pPr>
        <w:spacing w:after="0" w:line="360" w:lineRule="auto"/>
        <w:rPr>
          <w:ins w:id="3" w:author="Φλούδα Χριστίνα" w:date="2019-03-28T12:56:00Z"/>
          <w:rFonts w:eastAsia="Times New Roman"/>
          <w:szCs w:val="24"/>
          <w:lang w:eastAsia="en-US"/>
        </w:rPr>
      </w:pPr>
    </w:p>
    <w:p w14:paraId="64F93765" w14:textId="77777777" w:rsidR="000529DC" w:rsidRPr="000529DC" w:rsidRDefault="000529DC" w:rsidP="000529DC">
      <w:pPr>
        <w:spacing w:after="0" w:line="360" w:lineRule="auto"/>
        <w:rPr>
          <w:ins w:id="4" w:author="Φλούδα Χριστίνα" w:date="2019-03-28T12:56:00Z"/>
          <w:rFonts w:eastAsia="Times New Roman"/>
          <w:szCs w:val="24"/>
          <w:lang w:eastAsia="en-US"/>
        </w:rPr>
      </w:pPr>
      <w:ins w:id="5" w:author="Φλούδα Χριστίνα" w:date="2019-03-28T12:56:00Z">
        <w:r w:rsidRPr="000529DC">
          <w:rPr>
            <w:rFonts w:eastAsia="Times New Roman"/>
            <w:szCs w:val="24"/>
            <w:lang w:eastAsia="en-US"/>
          </w:rPr>
          <w:t>ΠΙΝΑΚΑΣ ΠΕΡΙΕΧΟΜΕΝΩΝ</w:t>
        </w:r>
      </w:ins>
    </w:p>
    <w:p w14:paraId="47CEFD86" w14:textId="77777777" w:rsidR="000529DC" w:rsidRPr="000529DC" w:rsidRDefault="000529DC" w:rsidP="000529DC">
      <w:pPr>
        <w:spacing w:after="0" w:line="360" w:lineRule="auto"/>
        <w:rPr>
          <w:ins w:id="6" w:author="Φλούδα Χριστίνα" w:date="2019-03-28T12:56:00Z"/>
          <w:rFonts w:eastAsia="Times New Roman"/>
          <w:szCs w:val="24"/>
          <w:lang w:eastAsia="en-US"/>
        </w:rPr>
      </w:pPr>
      <w:ins w:id="7" w:author="Φλούδα Χριστίνα" w:date="2019-03-28T12:56:00Z">
        <w:r w:rsidRPr="000529DC">
          <w:rPr>
            <w:rFonts w:eastAsia="Times New Roman"/>
            <w:szCs w:val="24"/>
            <w:lang w:eastAsia="en-US"/>
          </w:rPr>
          <w:t xml:space="preserve">ΙΖ΄ ΠΕΡΙΟΔΟΣ </w:t>
        </w:r>
      </w:ins>
    </w:p>
    <w:p w14:paraId="6AE0E3BB" w14:textId="77777777" w:rsidR="000529DC" w:rsidRPr="000529DC" w:rsidRDefault="000529DC" w:rsidP="000529DC">
      <w:pPr>
        <w:spacing w:after="0" w:line="360" w:lineRule="auto"/>
        <w:rPr>
          <w:ins w:id="8" w:author="Φλούδα Χριστίνα" w:date="2019-03-28T12:56:00Z"/>
          <w:rFonts w:eastAsia="Times New Roman"/>
          <w:szCs w:val="24"/>
          <w:lang w:eastAsia="en-US"/>
        </w:rPr>
      </w:pPr>
      <w:ins w:id="9" w:author="Φλούδα Χριστίνα" w:date="2019-03-28T12:56:00Z">
        <w:r w:rsidRPr="000529DC">
          <w:rPr>
            <w:rFonts w:eastAsia="Times New Roman"/>
            <w:szCs w:val="24"/>
            <w:lang w:eastAsia="en-US"/>
          </w:rPr>
          <w:t>ΠΡΟΕΔΡΕΥΟΜΕΝΗΣ ΚΟΙΝΟΒΟΥΛΕΥΤΙΚΗΣ ΔΗΜΟΚΡΑΤΙΑΣ</w:t>
        </w:r>
      </w:ins>
    </w:p>
    <w:p w14:paraId="508D65E8" w14:textId="77777777" w:rsidR="000529DC" w:rsidRPr="000529DC" w:rsidRDefault="000529DC" w:rsidP="000529DC">
      <w:pPr>
        <w:spacing w:after="0" w:line="360" w:lineRule="auto"/>
        <w:rPr>
          <w:ins w:id="10" w:author="Φλούδα Χριστίνα" w:date="2019-03-28T12:56:00Z"/>
          <w:rFonts w:eastAsia="Times New Roman"/>
          <w:szCs w:val="24"/>
          <w:lang w:eastAsia="en-US"/>
        </w:rPr>
      </w:pPr>
      <w:ins w:id="11" w:author="Φλούδα Χριστίνα" w:date="2019-03-28T12:56:00Z">
        <w:r w:rsidRPr="000529DC">
          <w:rPr>
            <w:rFonts w:eastAsia="Times New Roman"/>
            <w:szCs w:val="24"/>
            <w:lang w:eastAsia="en-US"/>
          </w:rPr>
          <w:t>ΣΥΝΟΔΟΣ Δ΄</w:t>
        </w:r>
      </w:ins>
    </w:p>
    <w:p w14:paraId="5B8B618D" w14:textId="77777777" w:rsidR="000529DC" w:rsidRPr="000529DC" w:rsidRDefault="000529DC" w:rsidP="000529DC">
      <w:pPr>
        <w:spacing w:after="0" w:line="360" w:lineRule="auto"/>
        <w:rPr>
          <w:ins w:id="12" w:author="Φλούδα Χριστίνα" w:date="2019-03-28T12:56:00Z"/>
          <w:rFonts w:eastAsia="Times New Roman"/>
          <w:szCs w:val="24"/>
          <w:lang w:eastAsia="en-US"/>
        </w:rPr>
      </w:pPr>
    </w:p>
    <w:p w14:paraId="0D2A4A1F" w14:textId="77777777" w:rsidR="000529DC" w:rsidRPr="000529DC" w:rsidRDefault="000529DC" w:rsidP="000529DC">
      <w:pPr>
        <w:spacing w:after="0" w:line="360" w:lineRule="auto"/>
        <w:rPr>
          <w:ins w:id="13" w:author="Φλούδα Χριστίνα" w:date="2019-03-28T12:56:00Z"/>
          <w:rFonts w:eastAsia="Times New Roman"/>
          <w:szCs w:val="24"/>
          <w:lang w:eastAsia="en-US"/>
        </w:rPr>
      </w:pPr>
      <w:ins w:id="14" w:author="Φλούδα Χριστίνα" w:date="2019-03-28T12:56:00Z">
        <w:r w:rsidRPr="000529DC">
          <w:rPr>
            <w:rFonts w:eastAsia="Times New Roman"/>
            <w:szCs w:val="24"/>
            <w:lang w:eastAsia="en-US"/>
          </w:rPr>
          <w:t xml:space="preserve">ΣΥΝΕΔΡΙΑΣΗ </w:t>
        </w:r>
        <w:proofErr w:type="spellStart"/>
        <w:r w:rsidRPr="000529DC">
          <w:rPr>
            <w:rFonts w:eastAsia="Times New Roman"/>
            <w:szCs w:val="24"/>
            <w:lang w:eastAsia="en-US"/>
          </w:rPr>
          <w:t>ϟΗ</w:t>
        </w:r>
        <w:proofErr w:type="spellEnd"/>
        <w:r w:rsidRPr="000529DC">
          <w:rPr>
            <w:rFonts w:eastAsia="Times New Roman"/>
            <w:szCs w:val="24"/>
            <w:lang w:eastAsia="en-US"/>
          </w:rPr>
          <w:t>΄</w:t>
        </w:r>
      </w:ins>
    </w:p>
    <w:p w14:paraId="2A6A5052" w14:textId="77777777" w:rsidR="000529DC" w:rsidRPr="000529DC" w:rsidRDefault="000529DC" w:rsidP="000529DC">
      <w:pPr>
        <w:spacing w:after="0" w:line="360" w:lineRule="auto"/>
        <w:rPr>
          <w:ins w:id="15" w:author="Φλούδα Χριστίνα" w:date="2019-03-28T12:56:00Z"/>
          <w:rFonts w:eastAsia="Times New Roman"/>
          <w:szCs w:val="24"/>
          <w:lang w:eastAsia="en-US"/>
        </w:rPr>
      </w:pPr>
      <w:ins w:id="16" w:author="Φλούδα Χριστίνα" w:date="2019-03-28T12:56:00Z">
        <w:r w:rsidRPr="000529DC">
          <w:rPr>
            <w:rFonts w:eastAsia="Times New Roman"/>
            <w:szCs w:val="24"/>
            <w:lang w:eastAsia="en-US"/>
          </w:rPr>
          <w:t>Τετάρτη  20 Μαρτίου 2019</w:t>
        </w:r>
      </w:ins>
    </w:p>
    <w:p w14:paraId="4B981116" w14:textId="77777777" w:rsidR="000529DC" w:rsidRPr="000529DC" w:rsidRDefault="000529DC" w:rsidP="000529DC">
      <w:pPr>
        <w:spacing w:after="0" w:line="360" w:lineRule="auto"/>
        <w:rPr>
          <w:ins w:id="17" w:author="Φλούδα Χριστίνα" w:date="2019-03-28T12:56:00Z"/>
          <w:rFonts w:eastAsia="Times New Roman"/>
          <w:szCs w:val="24"/>
          <w:lang w:eastAsia="en-US"/>
        </w:rPr>
      </w:pPr>
    </w:p>
    <w:p w14:paraId="23D454C8" w14:textId="77777777" w:rsidR="000529DC" w:rsidRPr="000529DC" w:rsidRDefault="000529DC" w:rsidP="000529DC">
      <w:pPr>
        <w:spacing w:after="0" w:line="360" w:lineRule="auto"/>
        <w:rPr>
          <w:ins w:id="18" w:author="Φλούδα Χριστίνα" w:date="2019-03-28T12:56:00Z"/>
          <w:rFonts w:eastAsia="Times New Roman"/>
          <w:szCs w:val="24"/>
          <w:lang w:eastAsia="en-US"/>
        </w:rPr>
      </w:pPr>
      <w:ins w:id="19" w:author="Φλούδα Χριστίνα" w:date="2019-03-28T12:56:00Z">
        <w:r w:rsidRPr="000529DC">
          <w:rPr>
            <w:rFonts w:eastAsia="Times New Roman"/>
            <w:szCs w:val="24"/>
            <w:lang w:eastAsia="en-US"/>
          </w:rPr>
          <w:t>ΘΕΜΑΤΑ</w:t>
        </w:r>
      </w:ins>
    </w:p>
    <w:p w14:paraId="23C543B1" w14:textId="77777777" w:rsidR="000529DC" w:rsidRPr="000529DC" w:rsidRDefault="000529DC" w:rsidP="000529DC">
      <w:pPr>
        <w:spacing w:after="0" w:line="360" w:lineRule="auto"/>
        <w:rPr>
          <w:ins w:id="20" w:author="Φλούδα Χριστίνα" w:date="2019-03-28T12:56:00Z"/>
          <w:rFonts w:eastAsia="Times New Roman"/>
          <w:szCs w:val="24"/>
          <w:lang w:eastAsia="en-US"/>
        </w:rPr>
      </w:pPr>
      <w:ins w:id="21" w:author="Φλούδα Χριστίνα" w:date="2019-03-28T12:56:00Z">
        <w:r w:rsidRPr="000529DC">
          <w:rPr>
            <w:rFonts w:eastAsia="Times New Roman"/>
            <w:szCs w:val="24"/>
            <w:lang w:eastAsia="en-US"/>
          </w:rPr>
          <w:t xml:space="preserve"> </w:t>
        </w:r>
        <w:r w:rsidRPr="000529DC">
          <w:rPr>
            <w:rFonts w:eastAsia="Times New Roman"/>
            <w:szCs w:val="24"/>
            <w:lang w:eastAsia="en-US"/>
          </w:rPr>
          <w:br/>
          <w:t xml:space="preserve">Α. ΕΙΔΙΚΑ ΘΕΜΑΤΑ </w:t>
        </w:r>
        <w:r w:rsidRPr="000529DC">
          <w:rPr>
            <w:rFonts w:eastAsia="Times New Roman"/>
            <w:szCs w:val="24"/>
            <w:lang w:eastAsia="en-US"/>
          </w:rPr>
          <w:br/>
          <w:t xml:space="preserve">1. Επικύρωση Πρακτικών, σελ. </w:t>
        </w:r>
        <w:r w:rsidRPr="000529DC">
          <w:rPr>
            <w:rFonts w:eastAsia="Times New Roman"/>
            <w:szCs w:val="24"/>
            <w:lang w:eastAsia="en-US"/>
          </w:rPr>
          <w:br/>
          <w:t xml:space="preserve">2. Ανακοινώνεται ότι τη συνεδρίαση παρακολουθούν μαθητές από το 1ο Δημοτικό Σχολείο Τυρνάβου, σελ. </w:t>
        </w:r>
        <w:r w:rsidRPr="000529DC">
          <w:rPr>
            <w:rFonts w:eastAsia="Times New Roman"/>
            <w:szCs w:val="24"/>
            <w:lang w:eastAsia="en-US"/>
          </w:rPr>
          <w:br/>
          <w:t xml:space="preserve">3. Επί διαδικαστικού θέματος, σελ. </w:t>
        </w:r>
        <w:r w:rsidRPr="000529DC">
          <w:rPr>
            <w:rFonts w:eastAsia="Times New Roman"/>
            <w:szCs w:val="24"/>
            <w:lang w:eastAsia="en-US"/>
          </w:rPr>
          <w:br/>
          <w:t xml:space="preserve"> </w:t>
        </w:r>
        <w:r w:rsidRPr="000529DC">
          <w:rPr>
            <w:rFonts w:eastAsia="Times New Roman"/>
            <w:szCs w:val="24"/>
            <w:lang w:eastAsia="en-US"/>
          </w:rPr>
          <w:br/>
          <w:t xml:space="preserve">Β. ΚΟΙΝΟΒΟΥΛΕΥΤΙΚΟΣ ΕΛΕΓΧΟΣ </w:t>
        </w:r>
        <w:r w:rsidRPr="000529DC">
          <w:rPr>
            <w:rFonts w:eastAsia="Times New Roman"/>
            <w:szCs w:val="24"/>
            <w:lang w:eastAsia="en-US"/>
          </w:rPr>
          <w:br/>
          <w:t xml:space="preserve">Ανακοίνωση του δελτίου επικαίρων ερωτήσεων της Πέμπτης 7 Μαρτίου 2019 και της Πέμπτης 21 Μαρτίου 2019, σελ. </w:t>
        </w:r>
        <w:r w:rsidRPr="000529DC">
          <w:rPr>
            <w:rFonts w:eastAsia="Times New Roman"/>
            <w:szCs w:val="24"/>
            <w:lang w:eastAsia="en-US"/>
          </w:rPr>
          <w:br/>
          <w:t xml:space="preserve"> </w:t>
        </w:r>
        <w:r w:rsidRPr="000529DC">
          <w:rPr>
            <w:rFonts w:eastAsia="Times New Roman"/>
            <w:szCs w:val="24"/>
            <w:lang w:eastAsia="en-US"/>
          </w:rPr>
          <w:br/>
          <w:t xml:space="preserve">Γ. ΝΟΜΟΘΕΤΙΚΗ ΕΡΓΑΣΙΑ </w:t>
        </w:r>
        <w:r w:rsidRPr="000529DC">
          <w:rPr>
            <w:rFonts w:eastAsia="Times New Roman"/>
            <w:szCs w:val="24"/>
            <w:lang w:eastAsia="en-US"/>
          </w:rPr>
          <w:br/>
          <w:t xml:space="preserve">1. Διεξαγωγή ονομαστικής ψηφοφορίας επί της υπουργικής τροπολογίας 243/101 του σχεδίου νόμου του Υπουργείου Εσωτερικών: «Προώθηση της ουσιαστικής ισότητας των φύλων, πρόληψη και καταπολέμηση της </w:t>
        </w:r>
        <w:proofErr w:type="spellStart"/>
        <w:r w:rsidRPr="000529DC">
          <w:rPr>
            <w:rFonts w:eastAsia="Times New Roman"/>
            <w:szCs w:val="24"/>
            <w:lang w:eastAsia="en-US"/>
          </w:rPr>
          <w:t>έμφυλης</w:t>
        </w:r>
        <w:proofErr w:type="spellEnd"/>
        <w:r w:rsidRPr="000529DC">
          <w:rPr>
            <w:rFonts w:eastAsia="Times New Roman"/>
            <w:szCs w:val="24"/>
            <w:lang w:eastAsia="en-US"/>
          </w:rPr>
          <w:t xml:space="preserve"> βίας - Ρυθμίσεις για την απονομή Ιθαγένειας - Διατάξεις σχετικές με τις εκλογές στην Τοπική Αυτοδιοίκηση - Λοιπές διατάξεις», σελ. </w:t>
        </w:r>
        <w:r w:rsidRPr="000529DC">
          <w:rPr>
            <w:rFonts w:eastAsia="Times New Roman"/>
            <w:szCs w:val="24"/>
            <w:lang w:eastAsia="en-US"/>
          </w:rPr>
          <w:br/>
          <w:t xml:space="preserve">2. Αίτηση ονομαστικής ψηφοφορίας Βουλευτών της Δημοκρατικής Συμπαράταξης ΠΑΣΟΚ-ΔΗΜΑΡ επί της υπουργικής τροπολογίας 243/101 του σχεδίου νόμου του Υπουργείου Εσωτερικών, σελ. </w:t>
        </w:r>
        <w:r w:rsidRPr="000529DC">
          <w:rPr>
            <w:rFonts w:eastAsia="Times New Roman"/>
            <w:szCs w:val="24"/>
            <w:lang w:eastAsia="en-US"/>
          </w:rPr>
          <w:br/>
          <w:t xml:space="preserve">3. Επιστολικές ψήφοι επί της ονομαστικής ψηφοφορίας, σελ. </w:t>
        </w:r>
        <w:r w:rsidRPr="000529DC">
          <w:rPr>
            <w:rFonts w:eastAsia="Times New Roman"/>
            <w:szCs w:val="24"/>
            <w:lang w:eastAsia="en-US"/>
          </w:rPr>
          <w:br/>
          <w:t xml:space="preserve">4. Ανακοινώνεται ότι ο κ. Πάνος Καμμένος για λόγους ασθενείας δεν θα παρευρεθεί στη σημερινή ονομαστική ψηφοφορία, σελ. </w:t>
        </w:r>
        <w:r w:rsidRPr="000529DC">
          <w:rPr>
            <w:rFonts w:eastAsia="Times New Roman"/>
            <w:szCs w:val="24"/>
            <w:lang w:eastAsia="en-US"/>
          </w:rPr>
          <w:br/>
          <w:t xml:space="preserve">5. Ψήφιση επί της αρχής, των άρθρων, των τροπολογιών και του συνόλου του σχεδίου νόμου του Υπουργείου Εσωτερικών: «Προώθηση της ουσιαστικής ισότητας των φύλων, πρόληψη και καταπολέμηση της </w:t>
        </w:r>
        <w:proofErr w:type="spellStart"/>
        <w:r w:rsidRPr="000529DC">
          <w:rPr>
            <w:rFonts w:eastAsia="Times New Roman"/>
            <w:szCs w:val="24"/>
            <w:lang w:eastAsia="en-US"/>
          </w:rPr>
          <w:t>έμφυλης</w:t>
        </w:r>
        <w:proofErr w:type="spellEnd"/>
        <w:r w:rsidRPr="000529DC">
          <w:rPr>
            <w:rFonts w:eastAsia="Times New Roman"/>
            <w:szCs w:val="24"/>
            <w:lang w:eastAsia="en-US"/>
          </w:rPr>
          <w:t xml:space="preserve"> βίας - Ρυθμίσεις για την απονομή Ιθαγένειας - Διατάξεις σχετικές με τις εκλογές στην Τοπική Αυτοδιοίκηση - Λοιπές διατάξεις», σελ. </w:t>
        </w:r>
        <w:r w:rsidRPr="000529DC">
          <w:rPr>
            <w:rFonts w:eastAsia="Times New Roman"/>
            <w:szCs w:val="24"/>
            <w:lang w:eastAsia="en-US"/>
          </w:rPr>
          <w:br/>
        </w:r>
      </w:ins>
    </w:p>
    <w:p w14:paraId="61C29845" w14:textId="77777777" w:rsidR="000529DC" w:rsidRPr="000529DC" w:rsidRDefault="000529DC" w:rsidP="000529DC">
      <w:pPr>
        <w:spacing w:after="0" w:line="360" w:lineRule="auto"/>
        <w:rPr>
          <w:ins w:id="22" w:author="Φλούδα Χριστίνα" w:date="2019-03-28T12:56:00Z"/>
          <w:rFonts w:eastAsia="Times New Roman"/>
          <w:szCs w:val="24"/>
          <w:lang w:eastAsia="en-US"/>
        </w:rPr>
      </w:pPr>
      <w:ins w:id="23" w:author="Φλούδα Χριστίνα" w:date="2019-03-28T12:56:00Z">
        <w:r w:rsidRPr="000529DC">
          <w:rPr>
            <w:rFonts w:eastAsia="Times New Roman"/>
            <w:szCs w:val="24"/>
            <w:lang w:eastAsia="en-US"/>
          </w:rPr>
          <w:t>ΠΡΟΕΔΡΕΥΟΥΣΑ</w:t>
        </w:r>
      </w:ins>
    </w:p>
    <w:p w14:paraId="01586709" w14:textId="77777777" w:rsidR="000529DC" w:rsidRPr="000529DC" w:rsidRDefault="000529DC" w:rsidP="000529DC">
      <w:pPr>
        <w:spacing w:after="0" w:line="360" w:lineRule="auto"/>
        <w:rPr>
          <w:ins w:id="24" w:author="Φλούδα Χριστίνα" w:date="2019-03-28T12:56:00Z"/>
          <w:rFonts w:eastAsia="Times New Roman"/>
          <w:szCs w:val="24"/>
          <w:lang w:eastAsia="en-US"/>
        </w:rPr>
      </w:pPr>
      <w:ins w:id="25" w:author="Φλούδα Χριστίνα" w:date="2019-03-28T12:56:00Z">
        <w:r w:rsidRPr="000529DC">
          <w:rPr>
            <w:rFonts w:eastAsia="Times New Roman"/>
            <w:szCs w:val="24"/>
            <w:lang w:eastAsia="en-US"/>
          </w:rPr>
          <w:t>ΧΡΙΣΤΟΔΟΥΛΟΠΟΥΛΟΥ Α. , σελ.</w:t>
        </w:r>
        <w:r w:rsidRPr="000529DC">
          <w:rPr>
            <w:rFonts w:eastAsia="Times New Roman"/>
            <w:szCs w:val="24"/>
            <w:lang w:eastAsia="en-US"/>
          </w:rPr>
          <w:br/>
        </w:r>
      </w:ins>
    </w:p>
    <w:p w14:paraId="37758130" w14:textId="77777777" w:rsidR="000529DC" w:rsidRPr="000529DC" w:rsidRDefault="000529DC" w:rsidP="000529DC">
      <w:pPr>
        <w:spacing w:after="0" w:line="360" w:lineRule="auto"/>
        <w:rPr>
          <w:ins w:id="26" w:author="Φλούδα Χριστίνα" w:date="2019-03-28T12:56:00Z"/>
          <w:rFonts w:eastAsia="Times New Roman"/>
          <w:szCs w:val="24"/>
          <w:lang w:eastAsia="en-US"/>
        </w:rPr>
      </w:pPr>
    </w:p>
    <w:p w14:paraId="31E9DBC4" w14:textId="77777777" w:rsidR="000529DC" w:rsidRPr="000529DC" w:rsidRDefault="000529DC" w:rsidP="000529DC">
      <w:pPr>
        <w:spacing w:after="0" w:line="360" w:lineRule="auto"/>
        <w:rPr>
          <w:ins w:id="27" w:author="Φλούδα Χριστίνα" w:date="2019-03-28T12:56:00Z"/>
          <w:rFonts w:eastAsia="Times New Roman"/>
          <w:szCs w:val="24"/>
          <w:lang w:eastAsia="en-US"/>
        </w:rPr>
      </w:pPr>
      <w:ins w:id="28" w:author="Φλούδα Χριστίνα" w:date="2019-03-28T12:56:00Z">
        <w:r w:rsidRPr="000529DC">
          <w:rPr>
            <w:rFonts w:eastAsia="Times New Roman"/>
            <w:szCs w:val="24"/>
            <w:lang w:eastAsia="en-US"/>
          </w:rPr>
          <w:t>ΟΜΙΛΗΤΕΣ</w:t>
        </w:r>
      </w:ins>
    </w:p>
    <w:p w14:paraId="3DF57A92" w14:textId="73A0BE86" w:rsidR="000529DC" w:rsidRDefault="000529DC" w:rsidP="000529DC">
      <w:pPr>
        <w:spacing w:line="600" w:lineRule="auto"/>
        <w:ind w:firstLine="720"/>
        <w:contextualSpacing/>
        <w:jc w:val="center"/>
        <w:rPr>
          <w:ins w:id="29" w:author="Φλούδα Χριστίνα" w:date="2019-03-28T12:56:00Z"/>
          <w:rFonts w:eastAsia="Times New Roman" w:cs="Times New Roman"/>
          <w:szCs w:val="24"/>
        </w:rPr>
      </w:pPr>
      <w:ins w:id="30" w:author="Φλούδα Χριστίνα" w:date="2019-03-28T12:56:00Z">
        <w:r w:rsidRPr="000529DC">
          <w:rPr>
            <w:rFonts w:eastAsia="Times New Roman"/>
            <w:szCs w:val="24"/>
            <w:lang w:eastAsia="en-US"/>
          </w:rPr>
          <w:br/>
          <w:t>Επί διαδικαστικού θέματος:</w:t>
        </w:r>
        <w:r w:rsidRPr="000529DC">
          <w:rPr>
            <w:rFonts w:eastAsia="Times New Roman"/>
            <w:szCs w:val="24"/>
            <w:lang w:eastAsia="en-US"/>
          </w:rPr>
          <w:br/>
          <w:t>ΧΡΙΣΤΟΔΟΥΛΟΠΟΥΛΟΥ Α. , σελ.</w:t>
        </w:r>
        <w:r w:rsidRPr="000529DC">
          <w:rPr>
            <w:rFonts w:eastAsia="Times New Roman"/>
            <w:szCs w:val="24"/>
            <w:lang w:eastAsia="en-US"/>
          </w:rPr>
          <w:br/>
        </w:r>
      </w:ins>
    </w:p>
    <w:p w14:paraId="756A70B3" w14:textId="0E4D1399" w:rsidR="007232D9" w:rsidRDefault="000529DC">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756A70B4"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14:paraId="756A70B5"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56A70B6"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ΣΥΝΟΔΟΣ Δ΄</w:t>
      </w:r>
    </w:p>
    <w:p w14:paraId="756A70B7"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szCs w:val="24"/>
        </w:rPr>
        <w:t>ϟΗ</w:t>
      </w:r>
      <w:proofErr w:type="spellEnd"/>
      <w:r>
        <w:rPr>
          <w:rFonts w:eastAsia="Times New Roman" w:cs="Times New Roman"/>
          <w:szCs w:val="24"/>
        </w:rPr>
        <w:t>΄</w:t>
      </w:r>
    </w:p>
    <w:p w14:paraId="756A70B8"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Τετάρτη 20 Μαρτίου 2019</w:t>
      </w:r>
    </w:p>
    <w:p w14:paraId="756A70B9"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Αθήνα, σήμερα στις 20 Μαρτίου 2019, ημέρα Τετάρτη και ώρα 15.14΄</w:t>
      </w:r>
      <w:r>
        <w:rPr>
          <w:rFonts w:eastAsia="Times New Roman" w:cs="Times New Roman"/>
          <w:szCs w:val="24"/>
        </w:rPr>
        <w:t>,</w:t>
      </w:r>
      <w:r>
        <w:rPr>
          <w:rFonts w:eastAsia="Times New Roman" w:cs="Times New Roman"/>
          <w:szCs w:val="24"/>
        </w:rPr>
        <w:t xml:space="preserve"> σ</w:t>
      </w:r>
      <w:r w:rsidRPr="00716CDD">
        <w:rPr>
          <w:rFonts w:eastAsia="Times New Roman" w:cs="Times New Roman"/>
          <w:szCs w:val="24"/>
        </w:rPr>
        <w:t>υνήλθε στην Αίθουσα</w:t>
      </w:r>
      <w:r>
        <w:rPr>
          <w:rFonts w:eastAsia="Times New Roman" w:cs="Times New Roman"/>
          <w:szCs w:val="24"/>
        </w:rPr>
        <w:t xml:space="preserve"> των</w:t>
      </w:r>
      <w:r w:rsidRPr="00716CDD">
        <w:rPr>
          <w:rFonts w:eastAsia="Times New Roman" w:cs="Times New Roman"/>
          <w:szCs w:val="24"/>
        </w:rPr>
        <w:t xml:space="preserve"> συνεδριάσεων του Βουλευτηρίου η Βουλή σε ολομέλεια για να συνεδριάσει υπό την προεδρία της Γ΄ Αντιπροέδρου αυτής κ</w:t>
      </w:r>
      <w:r>
        <w:rPr>
          <w:rFonts w:eastAsia="Times New Roman" w:cs="Times New Roman"/>
          <w:szCs w:val="24"/>
        </w:rPr>
        <w:t>.</w:t>
      </w:r>
      <w:r w:rsidRPr="00716CDD">
        <w:rPr>
          <w:rFonts w:eastAsia="Times New Roman" w:cs="Times New Roman"/>
          <w:szCs w:val="24"/>
        </w:rPr>
        <w:t xml:space="preserve"> </w:t>
      </w:r>
      <w:r w:rsidRPr="00973365">
        <w:rPr>
          <w:rFonts w:eastAsia="Times New Roman" w:cs="Times New Roman"/>
          <w:b/>
          <w:szCs w:val="24"/>
        </w:rPr>
        <w:t>ΑΝΑΣΤΑΣΙΑΣ ΧΡΙΣΤΟΔΟΥΛΟΠΟΥΛΟΥ</w:t>
      </w:r>
      <w:r w:rsidRPr="00716CDD">
        <w:rPr>
          <w:rFonts w:eastAsia="Times New Roman" w:cs="Times New Roman"/>
          <w:szCs w:val="24"/>
        </w:rPr>
        <w:t>.</w:t>
      </w:r>
    </w:p>
    <w:p w14:paraId="756A70BA" w14:textId="77777777" w:rsidR="007232D9" w:rsidRDefault="000529DC">
      <w:pPr>
        <w:tabs>
          <w:tab w:val="left" w:pos="2738"/>
          <w:tab w:val="center" w:pos="4753"/>
          <w:tab w:val="left" w:pos="5723"/>
        </w:tabs>
        <w:spacing w:line="600" w:lineRule="auto"/>
        <w:ind w:firstLine="720"/>
        <w:jc w:val="both"/>
        <w:rPr>
          <w:rFonts w:eastAsia="Times New Roman" w:cs="Times New Roman"/>
          <w:szCs w:val="24"/>
        </w:rPr>
      </w:pPr>
      <w:r w:rsidRPr="00716CDD">
        <w:rPr>
          <w:rFonts w:eastAsia="Times New Roman"/>
          <w:b/>
          <w:szCs w:val="24"/>
        </w:rPr>
        <w:t>ΠΡΟΕΔΡΕΥΟΥΣΑ (Αναστασία Χριστοδουλοπούλου):</w:t>
      </w:r>
      <w:r w:rsidRPr="00716CDD">
        <w:rPr>
          <w:rFonts w:eastAsia="Times New Roman"/>
          <w:szCs w:val="24"/>
        </w:rPr>
        <w:t xml:space="preserve"> </w:t>
      </w:r>
      <w:r w:rsidRPr="00716CDD">
        <w:rPr>
          <w:rFonts w:eastAsia="Times New Roman" w:cs="Times New Roman"/>
          <w:szCs w:val="24"/>
        </w:rPr>
        <w:t>Κυρίες και κύριοι συνάδελφοι, αρχίζει η συνεδρίαση.</w:t>
      </w:r>
    </w:p>
    <w:p w14:paraId="756A70BB"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Έχω την τιμή </w:t>
      </w:r>
      <w:r w:rsidRPr="00716CDD">
        <w:rPr>
          <w:rFonts w:eastAsia="Times New Roman"/>
          <w:szCs w:val="24"/>
        </w:rPr>
        <w:t>να ανακοινώσω στο Σώμα το δελτίο επικαίρων ερωτήσεων της Πέμπτης 21 Μαρτίου 2019</w:t>
      </w:r>
      <w:r>
        <w:rPr>
          <w:rFonts w:eastAsia="Times New Roman"/>
          <w:szCs w:val="24"/>
        </w:rPr>
        <w:t>.</w:t>
      </w:r>
      <w:r w:rsidRPr="00716CDD">
        <w:rPr>
          <w:rFonts w:eastAsia="Times New Roman"/>
          <w:szCs w:val="24"/>
        </w:rPr>
        <w:t xml:space="preserve"> </w:t>
      </w:r>
    </w:p>
    <w:p w14:paraId="756A70BC" w14:textId="77777777" w:rsidR="007232D9" w:rsidRDefault="000529DC">
      <w:pPr>
        <w:tabs>
          <w:tab w:val="left" w:pos="426"/>
        </w:tabs>
        <w:spacing w:line="600" w:lineRule="auto"/>
        <w:ind w:firstLine="720"/>
        <w:jc w:val="both"/>
        <w:rPr>
          <w:rFonts w:eastAsia="Times New Roman"/>
          <w:szCs w:val="24"/>
        </w:rPr>
      </w:pPr>
      <w:r w:rsidRPr="00716CDD">
        <w:rPr>
          <w:rFonts w:eastAsia="Times New Roman"/>
          <w:szCs w:val="24"/>
        </w:rPr>
        <w:lastRenderedPageBreak/>
        <w:t>Α.</w:t>
      </w:r>
      <w:r>
        <w:rPr>
          <w:rFonts w:eastAsia="Times New Roman"/>
          <w:szCs w:val="24"/>
        </w:rPr>
        <w:t xml:space="preserve"> </w:t>
      </w:r>
      <w:r w:rsidRPr="00716CDD">
        <w:rPr>
          <w:rFonts w:eastAsia="Times New Roman"/>
          <w:szCs w:val="24"/>
        </w:rPr>
        <w:t>ΕΠΙΚΑΙΡΕΣ ΕΡΩΤΗΣΕΙΣ Πρώτου Κύκλου (Άρθρο 130 παράγραφοι 2 και 3 του Κανονισμού της Βουλής)</w:t>
      </w:r>
    </w:p>
    <w:p w14:paraId="756A70BD" w14:textId="77777777" w:rsidR="007232D9" w:rsidRDefault="000529DC">
      <w:pPr>
        <w:spacing w:line="600" w:lineRule="auto"/>
        <w:ind w:firstLine="720"/>
        <w:jc w:val="both"/>
        <w:rPr>
          <w:rFonts w:eastAsia="Times New Roman"/>
          <w:szCs w:val="24"/>
        </w:rPr>
      </w:pPr>
      <w:r w:rsidRPr="001A59C9">
        <w:rPr>
          <w:rFonts w:eastAsia="Times New Roman"/>
          <w:szCs w:val="24"/>
        </w:rPr>
        <w:t xml:space="preserve">1. Η με αριθμό 422/18-3-2019 </w:t>
      </w:r>
      <w:r>
        <w:rPr>
          <w:rFonts w:eastAsia="Times New Roman"/>
          <w:szCs w:val="24"/>
        </w:rPr>
        <w:t>ε</w:t>
      </w:r>
      <w:r w:rsidRPr="001A59C9">
        <w:rPr>
          <w:rFonts w:eastAsia="Times New Roman"/>
          <w:szCs w:val="24"/>
        </w:rPr>
        <w:t xml:space="preserve">πίκαιρη </w:t>
      </w:r>
      <w:r>
        <w:rPr>
          <w:rFonts w:eastAsia="Times New Roman"/>
          <w:szCs w:val="24"/>
        </w:rPr>
        <w:t>ε</w:t>
      </w:r>
      <w:r w:rsidRPr="001A59C9">
        <w:rPr>
          <w:rFonts w:eastAsia="Times New Roman"/>
          <w:szCs w:val="24"/>
        </w:rPr>
        <w:t xml:space="preserve">ρώτηση </w:t>
      </w:r>
      <w:r>
        <w:rPr>
          <w:rFonts w:eastAsia="Times New Roman"/>
          <w:szCs w:val="24"/>
        </w:rPr>
        <w:t xml:space="preserve">πρώτου κύκλου </w:t>
      </w:r>
      <w:r w:rsidRPr="001A59C9">
        <w:rPr>
          <w:rFonts w:eastAsia="Times New Roman"/>
          <w:szCs w:val="24"/>
        </w:rPr>
        <w:t>της Βουλευτού Α΄ Αθ</w:t>
      </w:r>
      <w:r w:rsidRPr="001A59C9">
        <w:rPr>
          <w:rFonts w:eastAsia="Times New Roman"/>
          <w:szCs w:val="24"/>
        </w:rPr>
        <w:t>ηνών της Νέας Δημοκρατίας κ</w:t>
      </w:r>
      <w:r>
        <w:rPr>
          <w:rFonts w:eastAsia="Times New Roman"/>
          <w:szCs w:val="24"/>
        </w:rPr>
        <w:t>.</w:t>
      </w:r>
      <w:r w:rsidRPr="001A59C9">
        <w:rPr>
          <w:rFonts w:eastAsia="Times New Roman"/>
          <w:szCs w:val="24"/>
        </w:rPr>
        <w:t xml:space="preserve"> </w:t>
      </w:r>
      <w:r w:rsidRPr="00716CDD">
        <w:rPr>
          <w:rFonts w:eastAsia="Times New Roman"/>
          <w:bCs/>
          <w:szCs w:val="24"/>
        </w:rPr>
        <w:t>Όλγας Κεφαλογιάννη</w:t>
      </w:r>
      <w:r w:rsidRPr="001A59C9">
        <w:rPr>
          <w:rFonts w:eastAsia="Times New Roman"/>
          <w:szCs w:val="24"/>
        </w:rPr>
        <w:t xml:space="preserve"> προς την Υπουργό</w:t>
      </w:r>
      <w:r w:rsidRPr="00716CDD">
        <w:rPr>
          <w:rFonts w:eastAsia="Times New Roman"/>
          <w:bCs/>
          <w:szCs w:val="24"/>
        </w:rPr>
        <w:t xml:space="preserve"> Πολιτισμού και Αθλητισμού, </w:t>
      </w:r>
      <w:r w:rsidRPr="001A59C9">
        <w:rPr>
          <w:rFonts w:eastAsia="Times New Roman"/>
          <w:szCs w:val="24"/>
        </w:rPr>
        <w:t>με θέμα: «Ποια είναι η πολιτική διαχείρισης των πόρων από την πολιτιστική κληρονομιά;».</w:t>
      </w:r>
    </w:p>
    <w:p w14:paraId="756A70BE" w14:textId="77777777" w:rsidR="007232D9" w:rsidRDefault="000529DC">
      <w:pPr>
        <w:spacing w:line="600" w:lineRule="auto"/>
        <w:ind w:firstLine="720"/>
        <w:jc w:val="both"/>
        <w:rPr>
          <w:rFonts w:eastAsia="Times New Roman"/>
          <w:szCs w:val="24"/>
        </w:rPr>
      </w:pPr>
      <w:r w:rsidRPr="001A59C9">
        <w:rPr>
          <w:rFonts w:eastAsia="Times New Roman"/>
          <w:szCs w:val="24"/>
        </w:rPr>
        <w:t xml:space="preserve">2. Η με αριθμό 428/19-3-2019 </w:t>
      </w:r>
      <w:r>
        <w:rPr>
          <w:rFonts w:eastAsia="Times New Roman"/>
          <w:szCs w:val="24"/>
        </w:rPr>
        <w:t>ε</w:t>
      </w:r>
      <w:r w:rsidRPr="001A59C9">
        <w:rPr>
          <w:rFonts w:eastAsia="Times New Roman"/>
          <w:szCs w:val="24"/>
        </w:rPr>
        <w:t xml:space="preserve">πίκαιρη </w:t>
      </w:r>
      <w:r>
        <w:rPr>
          <w:rFonts w:eastAsia="Times New Roman"/>
          <w:szCs w:val="24"/>
        </w:rPr>
        <w:t>ε</w:t>
      </w:r>
      <w:r w:rsidRPr="001A59C9">
        <w:rPr>
          <w:rFonts w:eastAsia="Times New Roman"/>
          <w:szCs w:val="24"/>
        </w:rPr>
        <w:t xml:space="preserve">ρώτηση </w:t>
      </w:r>
      <w:r>
        <w:rPr>
          <w:rFonts w:eastAsia="Times New Roman"/>
          <w:szCs w:val="24"/>
        </w:rPr>
        <w:t xml:space="preserve">πρώτου κύκλου </w:t>
      </w:r>
      <w:r w:rsidRPr="001A59C9">
        <w:rPr>
          <w:rFonts w:eastAsia="Times New Roman"/>
          <w:szCs w:val="24"/>
        </w:rPr>
        <w:t xml:space="preserve">του Βουλευτή Ηρακλείου της Δημοκρατικής Συμπαράταξης κ. </w:t>
      </w:r>
      <w:r w:rsidRPr="00716CDD">
        <w:rPr>
          <w:rFonts w:eastAsia="Times New Roman"/>
          <w:bCs/>
          <w:szCs w:val="24"/>
        </w:rPr>
        <w:t xml:space="preserve">Βασιλείου </w:t>
      </w:r>
      <w:proofErr w:type="spellStart"/>
      <w:r w:rsidRPr="00716CDD">
        <w:rPr>
          <w:rFonts w:eastAsia="Times New Roman"/>
          <w:bCs/>
          <w:szCs w:val="24"/>
        </w:rPr>
        <w:t>Κεγκέρογλου</w:t>
      </w:r>
      <w:proofErr w:type="spellEnd"/>
      <w:r w:rsidRPr="00716CDD">
        <w:rPr>
          <w:rFonts w:eastAsia="Times New Roman"/>
          <w:bCs/>
          <w:szCs w:val="24"/>
        </w:rPr>
        <w:t xml:space="preserve"> </w:t>
      </w:r>
      <w:r w:rsidRPr="001A59C9">
        <w:rPr>
          <w:rFonts w:eastAsia="Times New Roman"/>
          <w:szCs w:val="24"/>
        </w:rPr>
        <w:t xml:space="preserve">προς την Υπουργό </w:t>
      </w:r>
      <w:r w:rsidRPr="00716CDD">
        <w:rPr>
          <w:rFonts w:eastAsia="Times New Roman"/>
          <w:bCs/>
          <w:szCs w:val="24"/>
        </w:rPr>
        <w:t>Εργασίας, Κοινωνικής Ασφάλισης και Κοινωνικής Αλληλεγγύης,</w:t>
      </w:r>
      <w:r w:rsidRPr="001A59C9">
        <w:rPr>
          <w:rFonts w:eastAsia="Times New Roman"/>
          <w:szCs w:val="24"/>
        </w:rPr>
        <w:t xml:space="preserve"> με θέμα: «Αποκλείονται από το νέο </w:t>
      </w:r>
      <w:r>
        <w:rPr>
          <w:rFonts w:eastAsia="Times New Roman"/>
          <w:szCs w:val="24"/>
        </w:rPr>
        <w:t>π</w:t>
      </w:r>
      <w:r w:rsidRPr="001A59C9">
        <w:rPr>
          <w:rFonts w:eastAsia="Times New Roman"/>
          <w:szCs w:val="24"/>
        </w:rPr>
        <w:t xml:space="preserve">ρόγραμμα </w:t>
      </w:r>
      <w:r>
        <w:rPr>
          <w:rFonts w:eastAsia="Times New Roman"/>
          <w:szCs w:val="24"/>
        </w:rPr>
        <w:t>κ</w:t>
      </w:r>
      <w:r w:rsidRPr="001A59C9">
        <w:rPr>
          <w:rFonts w:eastAsia="Times New Roman"/>
          <w:szCs w:val="24"/>
        </w:rPr>
        <w:t xml:space="preserve">οινωφελούς </w:t>
      </w:r>
      <w:r>
        <w:rPr>
          <w:rFonts w:eastAsia="Times New Roman"/>
          <w:szCs w:val="24"/>
        </w:rPr>
        <w:t>ε</w:t>
      </w:r>
      <w:r w:rsidRPr="001A59C9">
        <w:rPr>
          <w:rFonts w:eastAsia="Times New Roman"/>
          <w:szCs w:val="24"/>
        </w:rPr>
        <w:t xml:space="preserve">ργασίας οι </w:t>
      </w:r>
      <w:r>
        <w:rPr>
          <w:rFonts w:eastAsia="Times New Roman"/>
          <w:szCs w:val="24"/>
        </w:rPr>
        <w:t>δ</w:t>
      </w:r>
      <w:r w:rsidRPr="001A59C9">
        <w:rPr>
          <w:rFonts w:eastAsia="Times New Roman"/>
          <w:szCs w:val="24"/>
        </w:rPr>
        <w:t xml:space="preserve">ήμοι της Κρήτης και η </w:t>
      </w:r>
      <w:r>
        <w:rPr>
          <w:rFonts w:eastAsia="Times New Roman"/>
          <w:szCs w:val="24"/>
        </w:rPr>
        <w:t>π</w:t>
      </w:r>
      <w:r w:rsidRPr="001A59C9">
        <w:rPr>
          <w:rFonts w:eastAsia="Times New Roman"/>
          <w:szCs w:val="24"/>
        </w:rPr>
        <w:t>εριφέρεια.</w:t>
      </w:r>
      <w:r w:rsidRPr="001A59C9">
        <w:rPr>
          <w:rFonts w:eastAsia="Times New Roman"/>
          <w:szCs w:val="24"/>
        </w:rPr>
        <w:t xml:space="preserve"> Από τις </w:t>
      </w:r>
      <w:r>
        <w:rPr>
          <w:rFonts w:eastAsia="Times New Roman"/>
          <w:szCs w:val="24"/>
        </w:rPr>
        <w:t>οκτώ χιλιάδες εννιακόσιες τριάντα τρ</w:t>
      </w:r>
      <w:r w:rsidRPr="001A59C9">
        <w:rPr>
          <w:rFonts w:eastAsia="Times New Roman"/>
          <w:szCs w:val="24"/>
        </w:rPr>
        <w:t xml:space="preserve">εις προβλέπονται μόνο </w:t>
      </w:r>
      <w:r>
        <w:rPr>
          <w:rFonts w:eastAsia="Times New Roman"/>
          <w:szCs w:val="24"/>
        </w:rPr>
        <w:t>επτά</w:t>
      </w:r>
      <w:r w:rsidRPr="001A59C9">
        <w:rPr>
          <w:rFonts w:eastAsia="Times New Roman"/>
          <w:szCs w:val="24"/>
        </w:rPr>
        <w:t xml:space="preserve"> για την Κρήτη».</w:t>
      </w:r>
    </w:p>
    <w:p w14:paraId="756A70BF" w14:textId="77777777" w:rsidR="007232D9" w:rsidRDefault="000529DC">
      <w:pPr>
        <w:spacing w:line="600" w:lineRule="auto"/>
        <w:ind w:firstLine="720"/>
        <w:jc w:val="both"/>
        <w:rPr>
          <w:rFonts w:eastAsia="Times New Roman"/>
          <w:szCs w:val="24"/>
        </w:rPr>
      </w:pPr>
      <w:r w:rsidRPr="00716CDD">
        <w:rPr>
          <w:rFonts w:eastAsia="Times New Roman"/>
          <w:bCs/>
          <w:szCs w:val="24"/>
        </w:rPr>
        <w:t>Β. ΕΠΙΚΑΙΡΕΣ ΕΡΩΤΗΣΕΙΣ Δεύτερου Κύκλου (Άρθρο 130 παρ</w:t>
      </w:r>
      <w:r>
        <w:rPr>
          <w:rFonts w:eastAsia="Times New Roman"/>
          <w:bCs/>
          <w:szCs w:val="24"/>
        </w:rPr>
        <w:t>άγραφοι</w:t>
      </w:r>
      <w:r w:rsidRPr="00716CDD">
        <w:rPr>
          <w:rFonts w:eastAsia="Times New Roman"/>
          <w:bCs/>
          <w:szCs w:val="24"/>
        </w:rPr>
        <w:t xml:space="preserve"> 2 και 3 </w:t>
      </w:r>
      <w:r>
        <w:rPr>
          <w:rFonts w:eastAsia="Times New Roman"/>
          <w:bCs/>
          <w:szCs w:val="24"/>
        </w:rPr>
        <w:t xml:space="preserve">του </w:t>
      </w:r>
      <w:r w:rsidRPr="00716CDD">
        <w:rPr>
          <w:rFonts w:eastAsia="Times New Roman"/>
          <w:bCs/>
          <w:szCs w:val="24"/>
        </w:rPr>
        <w:t>Καν</w:t>
      </w:r>
      <w:r>
        <w:rPr>
          <w:rFonts w:eastAsia="Times New Roman"/>
          <w:bCs/>
          <w:szCs w:val="24"/>
        </w:rPr>
        <w:t xml:space="preserve">ονισμού της </w:t>
      </w:r>
      <w:r w:rsidRPr="00716CDD">
        <w:rPr>
          <w:rFonts w:eastAsia="Times New Roman"/>
          <w:bCs/>
          <w:szCs w:val="24"/>
        </w:rPr>
        <w:t>Βουλής)</w:t>
      </w:r>
    </w:p>
    <w:p w14:paraId="756A70C0" w14:textId="77777777" w:rsidR="007232D9" w:rsidRDefault="000529DC">
      <w:pPr>
        <w:spacing w:line="600" w:lineRule="auto"/>
        <w:ind w:firstLine="720"/>
        <w:jc w:val="both"/>
        <w:rPr>
          <w:rFonts w:eastAsia="Times New Roman"/>
          <w:szCs w:val="24"/>
        </w:rPr>
      </w:pPr>
      <w:r w:rsidRPr="001A59C9">
        <w:rPr>
          <w:rFonts w:eastAsia="Times New Roman"/>
          <w:szCs w:val="24"/>
        </w:rPr>
        <w:lastRenderedPageBreak/>
        <w:t xml:space="preserve">1. Η με αριθμό 423/18-3-2019 </w:t>
      </w:r>
      <w:r>
        <w:rPr>
          <w:rFonts w:eastAsia="Times New Roman"/>
          <w:szCs w:val="24"/>
        </w:rPr>
        <w:t>ε</w:t>
      </w:r>
      <w:r w:rsidRPr="001A59C9">
        <w:rPr>
          <w:rFonts w:eastAsia="Times New Roman"/>
          <w:szCs w:val="24"/>
        </w:rPr>
        <w:t xml:space="preserve">πίκαιρη </w:t>
      </w:r>
      <w:r>
        <w:rPr>
          <w:rFonts w:eastAsia="Times New Roman"/>
          <w:szCs w:val="24"/>
        </w:rPr>
        <w:t>ε</w:t>
      </w:r>
      <w:r w:rsidRPr="001A59C9">
        <w:rPr>
          <w:rFonts w:eastAsia="Times New Roman"/>
          <w:szCs w:val="24"/>
        </w:rPr>
        <w:t xml:space="preserve">ρώτηση </w:t>
      </w:r>
      <w:r>
        <w:rPr>
          <w:rFonts w:eastAsia="Times New Roman"/>
          <w:szCs w:val="24"/>
        </w:rPr>
        <w:t xml:space="preserve">δεύτερου κύκλου </w:t>
      </w:r>
      <w:r w:rsidRPr="001A59C9">
        <w:rPr>
          <w:rFonts w:eastAsia="Times New Roman"/>
          <w:szCs w:val="24"/>
        </w:rPr>
        <w:t>του Βουλευ</w:t>
      </w:r>
      <w:r w:rsidRPr="001A59C9">
        <w:rPr>
          <w:rFonts w:eastAsia="Times New Roman"/>
          <w:szCs w:val="24"/>
        </w:rPr>
        <w:t xml:space="preserve">τή Σερρών της Νέας Δημοκρατίας κ. </w:t>
      </w:r>
      <w:r w:rsidRPr="00716CDD">
        <w:rPr>
          <w:rFonts w:eastAsia="Times New Roman"/>
          <w:bCs/>
          <w:szCs w:val="24"/>
        </w:rPr>
        <w:t xml:space="preserve">Κώστα Καραμανλή </w:t>
      </w:r>
      <w:r w:rsidRPr="001A59C9">
        <w:rPr>
          <w:rFonts w:eastAsia="Times New Roman"/>
          <w:szCs w:val="24"/>
        </w:rPr>
        <w:t xml:space="preserve">προς τον Υπουργό </w:t>
      </w:r>
      <w:r w:rsidRPr="00716CDD">
        <w:rPr>
          <w:rFonts w:eastAsia="Times New Roman"/>
          <w:bCs/>
          <w:szCs w:val="24"/>
        </w:rPr>
        <w:t>Υποδομών και Μεταφορών,</w:t>
      </w:r>
      <w:r w:rsidRPr="001A59C9">
        <w:rPr>
          <w:rFonts w:eastAsia="Times New Roman"/>
          <w:szCs w:val="24"/>
        </w:rPr>
        <w:t xml:space="preserve"> με θέμα: «Ας μας εξηγήσει η Κυβέρνηση τι προτίθεται να κάνει με την Εγνατία Οδό».</w:t>
      </w:r>
    </w:p>
    <w:p w14:paraId="756A70C1" w14:textId="77777777" w:rsidR="007232D9" w:rsidRDefault="000529DC">
      <w:pPr>
        <w:spacing w:line="600" w:lineRule="auto"/>
        <w:ind w:firstLine="720"/>
        <w:jc w:val="both"/>
        <w:rPr>
          <w:rFonts w:eastAsia="Times New Roman"/>
          <w:szCs w:val="24"/>
        </w:rPr>
      </w:pPr>
      <w:r w:rsidRPr="001A59C9">
        <w:rPr>
          <w:rFonts w:eastAsia="Times New Roman"/>
          <w:szCs w:val="24"/>
        </w:rPr>
        <w:t xml:space="preserve">2. Η με αριθμό 429/19-3-2019 </w:t>
      </w:r>
      <w:r>
        <w:rPr>
          <w:rFonts w:eastAsia="Times New Roman"/>
          <w:szCs w:val="24"/>
        </w:rPr>
        <w:t>ε</w:t>
      </w:r>
      <w:r w:rsidRPr="001A59C9">
        <w:rPr>
          <w:rFonts w:eastAsia="Times New Roman"/>
          <w:szCs w:val="24"/>
        </w:rPr>
        <w:t xml:space="preserve">πίκαιρη </w:t>
      </w:r>
      <w:r>
        <w:rPr>
          <w:rFonts w:eastAsia="Times New Roman"/>
          <w:szCs w:val="24"/>
        </w:rPr>
        <w:t>ε</w:t>
      </w:r>
      <w:r w:rsidRPr="001A59C9">
        <w:rPr>
          <w:rFonts w:eastAsia="Times New Roman"/>
          <w:szCs w:val="24"/>
        </w:rPr>
        <w:t xml:space="preserve">ρώτηση </w:t>
      </w:r>
      <w:r>
        <w:rPr>
          <w:rFonts w:eastAsia="Times New Roman"/>
          <w:szCs w:val="24"/>
        </w:rPr>
        <w:t xml:space="preserve">δεύτερου κύκλου </w:t>
      </w:r>
      <w:r w:rsidRPr="001A59C9">
        <w:rPr>
          <w:rFonts w:eastAsia="Times New Roman"/>
          <w:szCs w:val="24"/>
        </w:rPr>
        <w:t>του Βουλευτή Ηρακλείο</w:t>
      </w:r>
      <w:r w:rsidRPr="001A59C9">
        <w:rPr>
          <w:rFonts w:eastAsia="Times New Roman"/>
          <w:szCs w:val="24"/>
        </w:rPr>
        <w:t xml:space="preserve">υ της Δημοκρατικής Συμπαράταξης κ. </w:t>
      </w:r>
      <w:r w:rsidRPr="00716CDD">
        <w:rPr>
          <w:rFonts w:eastAsia="Times New Roman"/>
          <w:bCs/>
          <w:szCs w:val="24"/>
        </w:rPr>
        <w:t xml:space="preserve">Βασιλείου </w:t>
      </w:r>
      <w:proofErr w:type="spellStart"/>
      <w:r w:rsidRPr="00716CDD">
        <w:rPr>
          <w:rFonts w:eastAsia="Times New Roman"/>
          <w:bCs/>
          <w:szCs w:val="24"/>
        </w:rPr>
        <w:t>Κεγκέρογλου</w:t>
      </w:r>
      <w:proofErr w:type="spellEnd"/>
      <w:r w:rsidRPr="00716CDD">
        <w:rPr>
          <w:rFonts w:eastAsia="Times New Roman"/>
          <w:bCs/>
          <w:szCs w:val="24"/>
        </w:rPr>
        <w:t xml:space="preserve"> </w:t>
      </w:r>
      <w:r w:rsidRPr="001A59C9">
        <w:rPr>
          <w:rFonts w:eastAsia="Times New Roman"/>
          <w:szCs w:val="24"/>
        </w:rPr>
        <w:t xml:space="preserve">προς τον Υπουργό </w:t>
      </w:r>
      <w:r w:rsidRPr="00716CDD">
        <w:rPr>
          <w:rFonts w:eastAsia="Times New Roman"/>
          <w:bCs/>
          <w:szCs w:val="24"/>
        </w:rPr>
        <w:t>Αγροτικής Ανάπτυξης και Τροφίμων,</w:t>
      </w:r>
      <w:r w:rsidRPr="001A59C9">
        <w:rPr>
          <w:rFonts w:eastAsia="Times New Roman"/>
          <w:szCs w:val="24"/>
        </w:rPr>
        <w:t xml:space="preserve"> με θέμα: «Να αντιμετωπιστούν άμεσα τα προβλήματα που προκαλούνται στην παραδοσιακή αμπελοκαλλιέργεια και την παραδοσιακή </w:t>
      </w:r>
      <w:proofErr w:type="spellStart"/>
      <w:r w:rsidRPr="001A59C9">
        <w:rPr>
          <w:rFonts w:eastAsia="Times New Roman"/>
          <w:szCs w:val="24"/>
        </w:rPr>
        <w:t>αποσταγματοποίηση</w:t>
      </w:r>
      <w:proofErr w:type="spellEnd"/>
      <w:r w:rsidRPr="001A59C9">
        <w:rPr>
          <w:rFonts w:eastAsia="Times New Roman"/>
          <w:szCs w:val="24"/>
        </w:rPr>
        <w:t>».</w:t>
      </w:r>
    </w:p>
    <w:p w14:paraId="756A70C2"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Επίσης </w:t>
      </w:r>
      <w:r w:rsidRPr="00716CDD">
        <w:rPr>
          <w:rFonts w:eastAsia="Times New Roman"/>
          <w:szCs w:val="24"/>
        </w:rPr>
        <w:t>έχω την τιμή να ανακοινώσω στο Σώμα το δελτίο επικαίρων ερωτήσεων της Πέμπτης 7 Μαρτίου 2019</w:t>
      </w:r>
      <w:r>
        <w:rPr>
          <w:rFonts w:eastAsia="Times New Roman"/>
          <w:szCs w:val="24"/>
        </w:rPr>
        <w:t>.</w:t>
      </w:r>
      <w:r w:rsidRPr="00716CDD">
        <w:rPr>
          <w:rFonts w:eastAsia="Times New Roman"/>
          <w:szCs w:val="24"/>
        </w:rPr>
        <w:t xml:space="preserve"> </w:t>
      </w:r>
    </w:p>
    <w:p w14:paraId="756A70C3" w14:textId="77777777" w:rsidR="007232D9" w:rsidRDefault="000529DC">
      <w:pPr>
        <w:tabs>
          <w:tab w:val="left" w:pos="426"/>
        </w:tabs>
        <w:spacing w:line="600" w:lineRule="auto"/>
        <w:ind w:firstLine="720"/>
        <w:jc w:val="both"/>
        <w:rPr>
          <w:rFonts w:eastAsia="Times New Roman"/>
          <w:szCs w:val="24"/>
        </w:rPr>
      </w:pPr>
      <w:r w:rsidRPr="00716CDD">
        <w:rPr>
          <w:rFonts w:eastAsia="Times New Roman"/>
          <w:szCs w:val="24"/>
        </w:rPr>
        <w:t>Α. ΕΠΙΚΑΙΡΕΣ ΕΡΩΤΗΣΕΙΣ Πρώτου Κύκλου (Άρθρο 130 παράγραφοι 2 και 3 του Κανονισμού της Βουλής)</w:t>
      </w:r>
    </w:p>
    <w:p w14:paraId="756A70C4" w14:textId="77777777" w:rsidR="007232D9" w:rsidRDefault="000529DC">
      <w:pPr>
        <w:spacing w:line="600" w:lineRule="auto"/>
        <w:ind w:firstLine="720"/>
        <w:jc w:val="both"/>
        <w:rPr>
          <w:rFonts w:eastAsia="Times New Roman"/>
          <w:szCs w:val="24"/>
        </w:rPr>
      </w:pPr>
      <w:r>
        <w:rPr>
          <w:rFonts w:eastAsia="Times New Roman"/>
          <w:szCs w:val="24"/>
        </w:rPr>
        <w:t>1.</w:t>
      </w:r>
      <w:r>
        <w:rPr>
          <w:rFonts w:eastAsia="Times New Roman"/>
          <w:szCs w:val="24"/>
        </w:rPr>
        <w:t xml:space="preserve"> </w:t>
      </w:r>
      <w:r w:rsidRPr="00716CDD">
        <w:rPr>
          <w:rFonts w:eastAsia="Times New Roman"/>
          <w:szCs w:val="24"/>
        </w:rPr>
        <w:t xml:space="preserve">Η με αριθμό 403/4-3-2019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πρώτου κύκλου </w:t>
      </w:r>
      <w:r w:rsidRPr="00716CDD">
        <w:rPr>
          <w:rFonts w:eastAsia="Times New Roman"/>
          <w:szCs w:val="24"/>
        </w:rPr>
        <w:t>του Βουλ</w:t>
      </w:r>
      <w:r w:rsidRPr="00716CDD">
        <w:rPr>
          <w:rFonts w:eastAsia="Times New Roman"/>
          <w:szCs w:val="24"/>
        </w:rPr>
        <w:t xml:space="preserve">ευτή Κιλκίς της Νέας Δημοκρατίας κ. </w:t>
      </w:r>
      <w:r w:rsidRPr="00716CDD">
        <w:rPr>
          <w:rFonts w:eastAsia="Times New Roman"/>
          <w:bCs/>
          <w:szCs w:val="24"/>
        </w:rPr>
        <w:t>Γεωργίου Γεωργαντά</w:t>
      </w:r>
      <w:r w:rsidRPr="00716CDD">
        <w:rPr>
          <w:rFonts w:eastAsia="Times New Roman"/>
          <w:szCs w:val="24"/>
        </w:rPr>
        <w:t xml:space="preserve"> προς την Υπουργό</w:t>
      </w:r>
      <w:r w:rsidRPr="00716CDD">
        <w:rPr>
          <w:rFonts w:eastAsia="Times New Roman"/>
          <w:bCs/>
          <w:szCs w:val="24"/>
        </w:rPr>
        <w:t xml:space="preserve"> Διοικητικής Ανασυγκρότησης, </w:t>
      </w:r>
      <w:r w:rsidRPr="00716CDD">
        <w:rPr>
          <w:rFonts w:eastAsia="Times New Roman"/>
          <w:szCs w:val="24"/>
        </w:rPr>
        <w:t xml:space="preserve">με </w:t>
      </w:r>
      <w:r w:rsidRPr="00716CDD">
        <w:rPr>
          <w:rFonts w:eastAsia="Times New Roman"/>
          <w:szCs w:val="24"/>
        </w:rPr>
        <w:lastRenderedPageBreak/>
        <w:t xml:space="preserve">θέμα: «Η Κυβέρνηση δεν δίνει στοιχεία για την αξιολόγηση στο </w:t>
      </w:r>
      <w:r>
        <w:rPr>
          <w:rFonts w:eastAsia="Times New Roman"/>
          <w:szCs w:val="24"/>
        </w:rPr>
        <w:t>δ</w:t>
      </w:r>
      <w:r w:rsidRPr="00716CDD">
        <w:rPr>
          <w:rFonts w:eastAsia="Times New Roman"/>
          <w:szCs w:val="24"/>
        </w:rPr>
        <w:t>ημόσιο»</w:t>
      </w:r>
      <w:r>
        <w:rPr>
          <w:rFonts w:eastAsia="Times New Roman"/>
          <w:szCs w:val="24"/>
        </w:rPr>
        <w:t>.</w:t>
      </w:r>
    </w:p>
    <w:p w14:paraId="756A70C5" w14:textId="77777777" w:rsidR="007232D9" w:rsidRDefault="000529DC">
      <w:pPr>
        <w:spacing w:line="600" w:lineRule="auto"/>
        <w:ind w:firstLine="720"/>
        <w:jc w:val="both"/>
        <w:rPr>
          <w:rFonts w:eastAsia="Times New Roman"/>
          <w:szCs w:val="24"/>
        </w:rPr>
      </w:pPr>
      <w:r>
        <w:rPr>
          <w:rFonts w:eastAsia="Times New Roman"/>
          <w:szCs w:val="24"/>
        </w:rPr>
        <w:t>2.</w:t>
      </w:r>
      <w:r w:rsidRPr="00716CDD">
        <w:rPr>
          <w:rFonts w:eastAsia="Times New Roman"/>
          <w:szCs w:val="24"/>
        </w:rPr>
        <w:t xml:space="preserve"> Η με αριθμό 396/1-3-2019 </w:t>
      </w:r>
      <w:r>
        <w:rPr>
          <w:rFonts w:eastAsia="Times New Roman"/>
          <w:szCs w:val="24"/>
        </w:rPr>
        <w:t>ε</w:t>
      </w:r>
      <w:r w:rsidRPr="00716CDD">
        <w:rPr>
          <w:rFonts w:eastAsia="Times New Roman"/>
          <w:szCs w:val="24"/>
        </w:rPr>
        <w:t xml:space="preserve">πίκαιρη </w:t>
      </w:r>
      <w:r>
        <w:rPr>
          <w:rFonts w:eastAsia="Times New Roman"/>
          <w:szCs w:val="24"/>
        </w:rPr>
        <w:t xml:space="preserve">ερώτηση </w:t>
      </w:r>
      <w:r>
        <w:rPr>
          <w:rFonts w:eastAsia="Times New Roman"/>
          <w:szCs w:val="24"/>
        </w:rPr>
        <w:t xml:space="preserve">πρώτου κύκλου </w:t>
      </w:r>
      <w:r>
        <w:rPr>
          <w:rFonts w:eastAsia="Times New Roman"/>
          <w:szCs w:val="24"/>
        </w:rPr>
        <w:t>του</w:t>
      </w:r>
      <w:r w:rsidRPr="00716CDD">
        <w:rPr>
          <w:rFonts w:eastAsia="Times New Roman"/>
          <w:szCs w:val="24"/>
        </w:rPr>
        <w:t xml:space="preserve"> Βουλευτή Β΄ Αθηνών της Δημοκρατικής Συμπαράταξης κ. </w:t>
      </w:r>
      <w:r w:rsidRPr="00716CDD">
        <w:rPr>
          <w:rFonts w:eastAsia="Times New Roman"/>
          <w:bCs/>
          <w:szCs w:val="24"/>
        </w:rPr>
        <w:t>Γεωργίου</w:t>
      </w:r>
      <w:r>
        <w:rPr>
          <w:rFonts w:eastAsia="Times New Roman"/>
          <w:bCs/>
          <w:szCs w:val="24"/>
        </w:rPr>
        <w:t xml:space="preserve"> </w:t>
      </w:r>
      <w:r w:rsidRPr="00716CDD">
        <w:rPr>
          <w:rFonts w:eastAsia="Times New Roman"/>
          <w:bCs/>
          <w:szCs w:val="24"/>
        </w:rPr>
        <w:t>-</w:t>
      </w:r>
      <w:r>
        <w:rPr>
          <w:rFonts w:eastAsia="Times New Roman"/>
          <w:bCs/>
          <w:szCs w:val="24"/>
        </w:rPr>
        <w:t xml:space="preserve"> </w:t>
      </w:r>
      <w:r w:rsidRPr="00716CDD">
        <w:rPr>
          <w:rFonts w:eastAsia="Times New Roman"/>
          <w:bCs/>
          <w:szCs w:val="24"/>
        </w:rPr>
        <w:t>Δημητρίου Καρρά</w:t>
      </w:r>
      <w:r w:rsidRPr="00716CDD">
        <w:rPr>
          <w:rFonts w:eastAsia="Times New Roman"/>
          <w:szCs w:val="24"/>
        </w:rPr>
        <w:t xml:space="preserve"> προς τον Υπουργό </w:t>
      </w:r>
      <w:r w:rsidRPr="00716CDD">
        <w:rPr>
          <w:rFonts w:eastAsia="Times New Roman"/>
          <w:bCs/>
          <w:szCs w:val="24"/>
        </w:rPr>
        <w:t>Εξωτερικών,</w:t>
      </w:r>
      <w:r w:rsidRPr="00716CDD">
        <w:rPr>
          <w:rFonts w:eastAsia="Times New Roman"/>
          <w:szCs w:val="24"/>
        </w:rPr>
        <w:t xml:space="preserve"> με θέμα: «</w:t>
      </w:r>
      <w:r>
        <w:rPr>
          <w:rFonts w:eastAsia="Times New Roman"/>
          <w:szCs w:val="24"/>
        </w:rPr>
        <w:t>Εκατό</w:t>
      </w:r>
      <w:r w:rsidRPr="00716CDD">
        <w:rPr>
          <w:rFonts w:eastAsia="Times New Roman"/>
          <w:szCs w:val="24"/>
        </w:rPr>
        <w:t xml:space="preserve"> χρόνια μετά την Γενοκτονία των Ελλήνων του Πόντου, εξακολουθεί η αδράνεια της Κυβέρνησης στην εκδήλωση ενεργειών για την προώθηση τ</w:t>
      </w:r>
      <w:r w:rsidRPr="00716CDD">
        <w:rPr>
          <w:rFonts w:eastAsia="Times New Roman"/>
          <w:szCs w:val="24"/>
        </w:rPr>
        <w:t>ης αναγνώρισής της από τη διεθνή κοινότητα». </w:t>
      </w:r>
    </w:p>
    <w:p w14:paraId="756A70C6"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3. Η με αριθμό 408/5-3-2019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πρώτου κύκλου </w:t>
      </w:r>
      <w:r w:rsidRPr="00716CDD">
        <w:rPr>
          <w:rFonts w:eastAsia="Times New Roman"/>
          <w:szCs w:val="24"/>
        </w:rPr>
        <w:t>του Βουλευτή Αχαΐας του Κομμουνιστικού Κόμματος Ελλάδ</w:t>
      </w:r>
      <w:r>
        <w:rPr>
          <w:rFonts w:eastAsia="Times New Roman"/>
          <w:szCs w:val="24"/>
        </w:rPr>
        <w:t>α</w:t>
      </w:r>
      <w:r w:rsidRPr="00716CDD">
        <w:rPr>
          <w:rFonts w:eastAsia="Times New Roman"/>
          <w:szCs w:val="24"/>
        </w:rPr>
        <w:t xml:space="preserve">ς κ. </w:t>
      </w:r>
      <w:r w:rsidRPr="00716CDD">
        <w:rPr>
          <w:rFonts w:eastAsia="Times New Roman"/>
          <w:bCs/>
          <w:szCs w:val="24"/>
        </w:rPr>
        <w:t xml:space="preserve">Νικολάου </w:t>
      </w:r>
      <w:proofErr w:type="spellStart"/>
      <w:r w:rsidRPr="00716CDD">
        <w:rPr>
          <w:rFonts w:eastAsia="Times New Roman"/>
          <w:bCs/>
          <w:szCs w:val="24"/>
        </w:rPr>
        <w:t>Καραθανασόπουλου</w:t>
      </w:r>
      <w:proofErr w:type="spellEnd"/>
      <w:r w:rsidRPr="00716CDD">
        <w:rPr>
          <w:rFonts w:eastAsia="Times New Roman"/>
          <w:bCs/>
          <w:szCs w:val="24"/>
        </w:rPr>
        <w:t xml:space="preserve"> </w:t>
      </w:r>
      <w:r w:rsidRPr="00716CDD">
        <w:rPr>
          <w:rFonts w:eastAsia="Times New Roman"/>
          <w:szCs w:val="24"/>
        </w:rPr>
        <w:t>προς την Υπουργό</w:t>
      </w:r>
      <w:r w:rsidRPr="00716CDD">
        <w:rPr>
          <w:rFonts w:eastAsia="Times New Roman"/>
          <w:bCs/>
          <w:szCs w:val="24"/>
        </w:rPr>
        <w:t xml:space="preserve"> Εργασίας, Κοινωνικής Ασφάλισης και Κοινωνικής Αλλ</w:t>
      </w:r>
      <w:r w:rsidRPr="00716CDD">
        <w:rPr>
          <w:rFonts w:eastAsia="Times New Roman"/>
          <w:bCs/>
          <w:szCs w:val="24"/>
        </w:rPr>
        <w:t>ηλεγγύης,</w:t>
      </w:r>
      <w:r w:rsidRPr="00716CDD">
        <w:rPr>
          <w:rFonts w:eastAsia="Times New Roman"/>
          <w:szCs w:val="24"/>
        </w:rPr>
        <w:t xml:space="preserve"> με θέμα: «Συνδ</w:t>
      </w:r>
      <w:r>
        <w:rPr>
          <w:rFonts w:eastAsia="Times New Roman"/>
          <w:szCs w:val="24"/>
        </w:rPr>
        <w:t>ικαλιστική δίωξη από τον Όμιλο «</w:t>
      </w:r>
      <w:proofErr w:type="spellStart"/>
      <w:r w:rsidRPr="00716CDD">
        <w:rPr>
          <w:rFonts w:eastAsia="Times New Roman"/>
          <w:szCs w:val="24"/>
        </w:rPr>
        <w:t>Σελόντα</w:t>
      </w:r>
      <w:proofErr w:type="spellEnd"/>
      <w:r w:rsidRPr="00716CDD">
        <w:rPr>
          <w:rFonts w:eastAsia="Times New Roman"/>
          <w:szCs w:val="24"/>
        </w:rPr>
        <w:t xml:space="preserve"> Ιχθυοτροφεία ΑΕ</w:t>
      </w:r>
      <w:r>
        <w:rPr>
          <w:rFonts w:eastAsia="Times New Roman"/>
          <w:szCs w:val="24"/>
        </w:rPr>
        <w:t>ΓΕ»</w:t>
      </w:r>
      <w:r w:rsidRPr="00716CDD">
        <w:rPr>
          <w:rFonts w:eastAsia="Times New Roman"/>
          <w:szCs w:val="24"/>
        </w:rPr>
        <w:t>». </w:t>
      </w:r>
    </w:p>
    <w:p w14:paraId="756A70C7"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4. Η με αριθμό 393/27-2-2019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πρώτου κύκλου </w:t>
      </w:r>
      <w:r w:rsidRPr="00716CDD">
        <w:rPr>
          <w:rFonts w:eastAsia="Times New Roman"/>
          <w:szCs w:val="24"/>
        </w:rPr>
        <w:t xml:space="preserve">του Βουλευτή Α΄ Θεσσαλονίκης της Ένωσης Κεντρώων </w:t>
      </w:r>
      <w:r w:rsidRPr="00716CDD">
        <w:rPr>
          <w:rFonts w:eastAsia="Times New Roman"/>
          <w:szCs w:val="24"/>
        </w:rPr>
        <w:lastRenderedPageBreak/>
        <w:t xml:space="preserve">κ. </w:t>
      </w:r>
      <w:r w:rsidRPr="00716CDD">
        <w:rPr>
          <w:rFonts w:eastAsia="Times New Roman"/>
          <w:bCs/>
          <w:szCs w:val="24"/>
        </w:rPr>
        <w:t xml:space="preserve">Ιωάννη </w:t>
      </w:r>
      <w:proofErr w:type="spellStart"/>
      <w:r w:rsidRPr="00716CDD">
        <w:rPr>
          <w:rFonts w:eastAsia="Times New Roman"/>
          <w:bCs/>
          <w:szCs w:val="24"/>
        </w:rPr>
        <w:t>Σαρίδη</w:t>
      </w:r>
      <w:proofErr w:type="spellEnd"/>
      <w:r w:rsidRPr="00716CDD">
        <w:rPr>
          <w:rFonts w:eastAsia="Times New Roman"/>
          <w:bCs/>
          <w:szCs w:val="24"/>
        </w:rPr>
        <w:t xml:space="preserve"> </w:t>
      </w:r>
      <w:r w:rsidRPr="00716CDD">
        <w:rPr>
          <w:rFonts w:eastAsia="Times New Roman"/>
          <w:szCs w:val="24"/>
        </w:rPr>
        <w:t xml:space="preserve">προς τον Υπουργό </w:t>
      </w:r>
      <w:r w:rsidRPr="00716CDD">
        <w:rPr>
          <w:rFonts w:eastAsia="Times New Roman"/>
          <w:bCs/>
          <w:szCs w:val="24"/>
        </w:rPr>
        <w:t>Υποδομών και Μεταφορών,</w:t>
      </w:r>
      <w:r w:rsidRPr="00716CDD">
        <w:rPr>
          <w:rFonts w:eastAsia="Times New Roman"/>
          <w:szCs w:val="24"/>
        </w:rPr>
        <w:t xml:space="preserve"> με </w:t>
      </w:r>
      <w:r w:rsidRPr="00716CDD">
        <w:rPr>
          <w:rFonts w:eastAsia="Times New Roman"/>
          <w:szCs w:val="24"/>
        </w:rPr>
        <w:t xml:space="preserve">θέμα: «Βαλτώνει η προμήθεια </w:t>
      </w:r>
      <w:r>
        <w:rPr>
          <w:rFonts w:eastAsia="Times New Roman"/>
          <w:szCs w:val="24"/>
        </w:rPr>
        <w:t>εφτακοσίων πενήντα</w:t>
      </w:r>
      <w:r w:rsidRPr="00716CDD">
        <w:rPr>
          <w:rFonts w:eastAsia="Times New Roman"/>
          <w:szCs w:val="24"/>
        </w:rPr>
        <w:t xml:space="preserve"> λ</w:t>
      </w:r>
      <w:r>
        <w:rPr>
          <w:rFonts w:eastAsia="Times New Roman"/>
          <w:szCs w:val="24"/>
        </w:rPr>
        <w:t>εωφορείων αστικής συγκοινωνίας, τριακοσίων πενήντα</w:t>
      </w:r>
      <w:r w:rsidRPr="00716CDD">
        <w:rPr>
          <w:rFonts w:eastAsia="Times New Roman"/>
          <w:szCs w:val="24"/>
        </w:rPr>
        <w:t xml:space="preserve"> για τη Θεσσαλονίκη». </w:t>
      </w:r>
    </w:p>
    <w:p w14:paraId="756A70C8" w14:textId="77777777" w:rsidR="007232D9" w:rsidRDefault="000529DC">
      <w:pPr>
        <w:spacing w:line="600" w:lineRule="auto"/>
        <w:ind w:firstLine="720"/>
        <w:jc w:val="both"/>
        <w:rPr>
          <w:rFonts w:eastAsia="Times New Roman"/>
          <w:szCs w:val="24"/>
        </w:rPr>
      </w:pPr>
      <w:r w:rsidRPr="00716CDD">
        <w:rPr>
          <w:rFonts w:eastAsia="Times New Roman"/>
          <w:bCs/>
          <w:szCs w:val="24"/>
        </w:rPr>
        <w:t>Β. ΕΠΙΚΑΙΡΕΣ ΕΡΩΤΗΣΕΙΣ Δεύτερου Κύκλου (Άρθρο 130 παρ</w:t>
      </w:r>
      <w:r>
        <w:rPr>
          <w:rFonts w:eastAsia="Times New Roman"/>
          <w:bCs/>
          <w:szCs w:val="24"/>
        </w:rPr>
        <w:t>άγραφοι</w:t>
      </w:r>
      <w:r w:rsidRPr="00716CDD">
        <w:rPr>
          <w:rFonts w:eastAsia="Times New Roman"/>
          <w:bCs/>
          <w:szCs w:val="24"/>
        </w:rPr>
        <w:t xml:space="preserve"> 2 και 3</w:t>
      </w:r>
      <w:r>
        <w:rPr>
          <w:rFonts w:eastAsia="Times New Roman"/>
          <w:bCs/>
          <w:szCs w:val="24"/>
        </w:rPr>
        <w:t xml:space="preserve"> του</w:t>
      </w:r>
      <w:r w:rsidRPr="00716CDD">
        <w:rPr>
          <w:rFonts w:eastAsia="Times New Roman"/>
          <w:bCs/>
          <w:szCs w:val="24"/>
        </w:rPr>
        <w:t xml:space="preserve"> Καν</w:t>
      </w:r>
      <w:r>
        <w:rPr>
          <w:rFonts w:eastAsia="Times New Roman"/>
          <w:bCs/>
          <w:szCs w:val="24"/>
        </w:rPr>
        <w:t>ονισμού της</w:t>
      </w:r>
      <w:r w:rsidRPr="00716CDD">
        <w:rPr>
          <w:rFonts w:eastAsia="Times New Roman"/>
          <w:bCs/>
          <w:szCs w:val="24"/>
        </w:rPr>
        <w:t xml:space="preserve"> Βουλής)</w:t>
      </w:r>
    </w:p>
    <w:p w14:paraId="756A70C9"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1. Η με αριθμό 402/4-3-2019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της Βουλευτού Σερ</w:t>
      </w:r>
      <w:r>
        <w:rPr>
          <w:rFonts w:eastAsia="Times New Roman"/>
          <w:szCs w:val="24"/>
        </w:rPr>
        <w:t>ρών της Νέας Δημοκρατίας κ</w:t>
      </w:r>
      <w:r>
        <w:rPr>
          <w:rFonts w:eastAsia="Times New Roman"/>
          <w:szCs w:val="24"/>
        </w:rPr>
        <w:t>.</w:t>
      </w:r>
      <w:r w:rsidRPr="00716CDD">
        <w:rPr>
          <w:rFonts w:eastAsia="Times New Roman"/>
          <w:szCs w:val="24"/>
        </w:rPr>
        <w:t xml:space="preserve"> </w:t>
      </w:r>
      <w:r w:rsidRPr="00716CDD">
        <w:rPr>
          <w:rFonts w:eastAsia="Times New Roman"/>
          <w:bCs/>
          <w:szCs w:val="24"/>
        </w:rPr>
        <w:t xml:space="preserve">Φωτεινής Αραμπατζή </w:t>
      </w:r>
      <w:r w:rsidRPr="00716CDD">
        <w:rPr>
          <w:rFonts w:eastAsia="Times New Roman"/>
          <w:szCs w:val="24"/>
        </w:rPr>
        <w:t xml:space="preserve">προς τον Υπουργό </w:t>
      </w:r>
      <w:r w:rsidRPr="00716CDD">
        <w:rPr>
          <w:rFonts w:eastAsia="Times New Roman"/>
          <w:bCs/>
          <w:szCs w:val="24"/>
        </w:rPr>
        <w:t>Αγροτικής Ανάπτυξης και Τροφίμων,</w:t>
      </w:r>
      <w:r w:rsidRPr="00716CDD">
        <w:rPr>
          <w:rFonts w:eastAsia="Times New Roman"/>
          <w:szCs w:val="24"/>
        </w:rPr>
        <w:t xml:space="preserve"> με θέμα: «Πλήρης αποτυχία στη διεξαγωγή ελέγχων και επιβολής κυρώσεων για τις </w:t>
      </w:r>
      <w:proofErr w:type="spellStart"/>
      <w:r>
        <w:rPr>
          <w:rFonts w:eastAsia="Times New Roman"/>
          <w:szCs w:val="24"/>
        </w:rPr>
        <w:t>ε</w:t>
      </w:r>
      <w:r w:rsidRPr="00716CDD">
        <w:rPr>
          <w:rFonts w:eastAsia="Times New Roman"/>
          <w:szCs w:val="24"/>
        </w:rPr>
        <w:t>λληνοποιήσεις</w:t>
      </w:r>
      <w:proofErr w:type="spellEnd"/>
      <w:r w:rsidRPr="00716CDD">
        <w:rPr>
          <w:rFonts w:eastAsia="Times New Roman"/>
          <w:szCs w:val="24"/>
        </w:rPr>
        <w:t xml:space="preserve"> στο </w:t>
      </w:r>
      <w:proofErr w:type="spellStart"/>
      <w:r w:rsidRPr="00716CDD">
        <w:rPr>
          <w:rFonts w:eastAsia="Times New Roman"/>
          <w:szCs w:val="24"/>
        </w:rPr>
        <w:t>αιγοπρόβειο</w:t>
      </w:r>
      <w:proofErr w:type="spellEnd"/>
      <w:r w:rsidRPr="00716CDD">
        <w:rPr>
          <w:rFonts w:eastAsia="Times New Roman"/>
          <w:szCs w:val="24"/>
        </w:rPr>
        <w:t xml:space="preserve"> γάλα».</w:t>
      </w:r>
    </w:p>
    <w:p w14:paraId="756A70CA" w14:textId="77777777" w:rsidR="007232D9" w:rsidRDefault="000529DC">
      <w:pPr>
        <w:spacing w:line="600" w:lineRule="auto"/>
        <w:ind w:firstLine="720"/>
        <w:jc w:val="both"/>
        <w:rPr>
          <w:rFonts w:eastAsia="Times New Roman"/>
          <w:szCs w:val="24"/>
        </w:rPr>
      </w:pPr>
      <w:r w:rsidRPr="00716CDD">
        <w:rPr>
          <w:rFonts w:eastAsia="Times New Roman"/>
          <w:szCs w:val="24"/>
        </w:rPr>
        <w:t>2.</w:t>
      </w:r>
      <w:r w:rsidRPr="00716CDD">
        <w:rPr>
          <w:rFonts w:eastAsia="Times New Roman"/>
          <w:szCs w:val="24"/>
        </w:rPr>
        <w:t xml:space="preserve"> Η με αριθμό 409/5-3-2019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του Βουλευτή Β΄ Αθηνών του Κομμουνιστικού Κόμματος Ελλάδ</w:t>
      </w:r>
      <w:r>
        <w:rPr>
          <w:rFonts w:eastAsia="Times New Roman"/>
          <w:szCs w:val="24"/>
        </w:rPr>
        <w:t>α</w:t>
      </w:r>
      <w:r w:rsidRPr="00716CDD">
        <w:rPr>
          <w:rFonts w:eastAsia="Times New Roman"/>
          <w:szCs w:val="24"/>
        </w:rPr>
        <w:t xml:space="preserve">ς κ. </w:t>
      </w:r>
      <w:r w:rsidRPr="00716CDD">
        <w:rPr>
          <w:rFonts w:eastAsia="Times New Roman"/>
          <w:bCs/>
          <w:szCs w:val="24"/>
        </w:rPr>
        <w:t xml:space="preserve">Χρήστου </w:t>
      </w:r>
      <w:proofErr w:type="spellStart"/>
      <w:r w:rsidRPr="00716CDD">
        <w:rPr>
          <w:rFonts w:eastAsia="Times New Roman"/>
          <w:bCs/>
          <w:szCs w:val="24"/>
        </w:rPr>
        <w:t>Κατσώτη</w:t>
      </w:r>
      <w:proofErr w:type="spellEnd"/>
      <w:r w:rsidRPr="00716CDD">
        <w:rPr>
          <w:rFonts w:eastAsia="Times New Roman"/>
          <w:bCs/>
          <w:szCs w:val="24"/>
        </w:rPr>
        <w:t xml:space="preserve"> </w:t>
      </w:r>
      <w:r w:rsidRPr="00716CDD">
        <w:rPr>
          <w:rFonts w:eastAsia="Times New Roman"/>
          <w:szCs w:val="24"/>
        </w:rPr>
        <w:t xml:space="preserve">προς την Υπουργό </w:t>
      </w:r>
      <w:r w:rsidRPr="00716CDD">
        <w:rPr>
          <w:rFonts w:eastAsia="Times New Roman"/>
          <w:bCs/>
          <w:szCs w:val="24"/>
        </w:rPr>
        <w:t xml:space="preserve">Εργασίας, Κοινωνικής Ασφάλισης και Κοινωνικής Αλληλεγγύης, </w:t>
      </w:r>
      <w:r w:rsidRPr="00716CDD">
        <w:rPr>
          <w:rFonts w:eastAsia="Times New Roman"/>
          <w:szCs w:val="24"/>
        </w:rPr>
        <w:t>με θέμα: «Επικίνδυνες συνθήκες εργασίας των</w:t>
      </w:r>
      <w:r w:rsidRPr="00716CDD">
        <w:rPr>
          <w:rFonts w:eastAsia="Times New Roman"/>
          <w:szCs w:val="24"/>
        </w:rPr>
        <w:t xml:space="preserve"> εργαζομένων διανομέων».</w:t>
      </w:r>
    </w:p>
    <w:p w14:paraId="756A70CB" w14:textId="77777777" w:rsidR="007232D9" w:rsidRDefault="000529DC">
      <w:pPr>
        <w:spacing w:line="600" w:lineRule="auto"/>
        <w:ind w:firstLine="720"/>
        <w:jc w:val="both"/>
        <w:rPr>
          <w:rFonts w:eastAsia="Times New Roman"/>
          <w:szCs w:val="24"/>
        </w:rPr>
      </w:pPr>
      <w:r w:rsidRPr="00716CDD">
        <w:rPr>
          <w:rFonts w:eastAsia="Times New Roman"/>
          <w:szCs w:val="24"/>
        </w:rPr>
        <w:lastRenderedPageBreak/>
        <w:t xml:space="preserve">3. Η με αριθμό 377/25-2-2019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 xml:space="preserve">του Βουλευτή Κυκλάδων του Συνασπισμού Ριζοσπαστικής Αριστεράς κ. </w:t>
      </w:r>
      <w:r w:rsidRPr="00716CDD">
        <w:rPr>
          <w:rFonts w:eastAsia="Times New Roman"/>
          <w:bCs/>
          <w:szCs w:val="24"/>
        </w:rPr>
        <w:t xml:space="preserve">Νικολάου </w:t>
      </w:r>
      <w:proofErr w:type="spellStart"/>
      <w:r w:rsidRPr="00716CDD">
        <w:rPr>
          <w:rFonts w:eastAsia="Times New Roman"/>
          <w:bCs/>
          <w:szCs w:val="24"/>
        </w:rPr>
        <w:t>Μανιού</w:t>
      </w:r>
      <w:proofErr w:type="spellEnd"/>
      <w:r w:rsidRPr="00716CDD">
        <w:rPr>
          <w:rFonts w:eastAsia="Times New Roman"/>
          <w:bCs/>
          <w:szCs w:val="24"/>
        </w:rPr>
        <w:t xml:space="preserve"> </w:t>
      </w:r>
      <w:r w:rsidRPr="00716CDD">
        <w:rPr>
          <w:rFonts w:eastAsia="Times New Roman"/>
          <w:szCs w:val="24"/>
        </w:rPr>
        <w:t xml:space="preserve">προς τον Υπουργό </w:t>
      </w:r>
      <w:r w:rsidRPr="00716CDD">
        <w:rPr>
          <w:rFonts w:eastAsia="Times New Roman"/>
          <w:bCs/>
          <w:szCs w:val="24"/>
        </w:rPr>
        <w:t>Αγροτικής Ανάπτυξης και Τροφίμων,</w:t>
      </w:r>
      <w:r w:rsidRPr="00716CDD">
        <w:rPr>
          <w:rFonts w:eastAsia="Times New Roman"/>
          <w:szCs w:val="24"/>
        </w:rPr>
        <w:t xml:space="preserve"> με θέμα: «Προσθήκη του μελιού στα είδ</w:t>
      </w:r>
      <w:r w:rsidRPr="00716CDD">
        <w:rPr>
          <w:rFonts w:eastAsia="Times New Roman"/>
          <w:szCs w:val="24"/>
        </w:rPr>
        <w:t>η τροφίμων οικοτεχνικής παρασκευής».</w:t>
      </w:r>
    </w:p>
    <w:p w14:paraId="756A70CC" w14:textId="77777777" w:rsidR="007232D9" w:rsidRDefault="000529DC">
      <w:pPr>
        <w:spacing w:line="600" w:lineRule="auto"/>
        <w:ind w:firstLine="720"/>
        <w:jc w:val="both"/>
        <w:rPr>
          <w:rFonts w:eastAsia="Times New Roman"/>
          <w:szCs w:val="24"/>
        </w:rPr>
      </w:pPr>
      <w:r>
        <w:rPr>
          <w:rFonts w:eastAsia="Times New Roman"/>
          <w:szCs w:val="24"/>
        </w:rPr>
        <w:t>4. Η με αριθμό 386/26-2-2019 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 xml:space="preserve">του Βουλευτή Ηρακλείου της Δημοκρατικής Συμπαράταξης κ. </w:t>
      </w:r>
      <w:r w:rsidRPr="00716CDD">
        <w:rPr>
          <w:rFonts w:eastAsia="Times New Roman"/>
          <w:bCs/>
          <w:szCs w:val="24"/>
        </w:rPr>
        <w:t xml:space="preserve">Βασιλείου </w:t>
      </w:r>
      <w:proofErr w:type="spellStart"/>
      <w:r w:rsidRPr="00716CDD">
        <w:rPr>
          <w:rFonts w:eastAsia="Times New Roman"/>
          <w:bCs/>
          <w:szCs w:val="24"/>
        </w:rPr>
        <w:t>Κεγκέρογλου</w:t>
      </w:r>
      <w:proofErr w:type="spellEnd"/>
      <w:r w:rsidRPr="00716CDD">
        <w:rPr>
          <w:rFonts w:eastAsia="Times New Roman"/>
          <w:bCs/>
          <w:szCs w:val="24"/>
        </w:rPr>
        <w:t xml:space="preserve"> </w:t>
      </w:r>
      <w:r w:rsidRPr="00716CDD">
        <w:rPr>
          <w:rFonts w:eastAsia="Times New Roman"/>
          <w:szCs w:val="24"/>
        </w:rPr>
        <w:t xml:space="preserve">προς τον Υπουργό </w:t>
      </w:r>
      <w:r w:rsidRPr="00716CDD">
        <w:rPr>
          <w:rFonts w:eastAsia="Times New Roman"/>
          <w:bCs/>
          <w:szCs w:val="24"/>
        </w:rPr>
        <w:t>Υποδομών και Μεταφορών,</w:t>
      </w:r>
      <w:r>
        <w:rPr>
          <w:rFonts w:eastAsia="Times New Roman"/>
          <w:szCs w:val="24"/>
        </w:rPr>
        <w:t xml:space="preserve"> με θέμα: «Επικίνδυνη «στενωπός» </w:t>
      </w:r>
      <w:r w:rsidRPr="00716CDD">
        <w:rPr>
          <w:rFonts w:eastAsia="Times New Roman"/>
          <w:szCs w:val="24"/>
        </w:rPr>
        <w:t>στο</w:t>
      </w:r>
      <w:r>
        <w:rPr>
          <w:rFonts w:eastAsia="Times New Roman"/>
          <w:szCs w:val="24"/>
        </w:rPr>
        <w:t xml:space="preserve">ν </w:t>
      </w:r>
      <w:proofErr w:type="spellStart"/>
      <w:r>
        <w:rPr>
          <w:rFonts w:eastAsia="Times New Roman"/>
          <w:szCs w:val="24"/>
        </w:rPr>
        <w:t>Α</w:t>
      </w:r>
      <w:r>
        <w:rPr>
          <w:rFonts w:eastAsia="Times New Roman"/>
          <w:szCs w:val="24"/>
        </w:rPr>
        <w:t>ποσελέμη</w:t>
      </w:r>
      <w:proofErr w:type="spellEnd"/>
      <w:r>
        <w:rPr>
          <w:rFonts w:eastAsia="Times New Roman"/>
          <w:szCs w:val="24"/>
        </w:rPr>
        <w:t>, στο τμήμα Γούβες</w:t>
      </w:r>
      <w:r>
        <w:rPr>
          <w:rFonts w:eastAsia="Times New Roman"/>
          <w:szCs w:val="24"/>
        </w:rPr>
        <w:t xml:space="preserve"> </w:t>
      </w:r>
      <w:r>
        <w:rPr>
          <w:rFonts w:eastAsia="Times New Roman"/>
          <w:szCs w:val="24"/>
        </w:rPr>
        <w:t>-</w:t>
      </w:r>
      <w:r>
        <w:rPr>
          <w:rFonts w:eastAsia="Times New Roman"/>
          <w:szCs w:val="24"/>
        </w:rPr>
        <w:t xml:space="preserve"> </w:t>
      </w:r>
      <w:r w:rsidRPr="00716CDD">
        <w:rPr>
          <w:rFonts w:eastAsia="Times New Roman"/>
          <w:szCs w:val="24"/>
        </w:rPr>
        <w:t>Χερσόνησος».</w:t>
      </w:r>
    </w:p>
    <w:p w14:paraId="756A70CD"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5. Η με αριθμό 378/25-2-2019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του Βουλευτή Β΄</w:t>
      </w:r>
      <w:r>
        <w:rPr>
          <w:rFonts w:eastAsia="Times New Roman"/>
          <w:szCs w:val="24"/>
        </w:rPr>
        <w:t xml:space="preserve"> </w:t>
      </w:r>
      <w:r w:rsidRPr="00716CDD">
        <w:rPr>
          <w:rFonts w:eastAsia="Times New Roman"/>
          <w:szCs w:val="24"/>
        </w:rPr>
        <w:t xml:space="preserve">Αθηνών του Συνασπισμού Ριζοσπαστικής Αριστεράς κ. </w:t>
      </w:r>
      <w:r w:rsidRPr="00716CDD">
        <w:rPr>
          <w:rFonts w:eastAsia="Times New Roman"/>
          <w:bCs/>
          <w:szCs w:val="24"/>
        </w:rPr>
        <w:t xml:space="preserve">Παναγιώτη </w:t>
      </w:r>
      <w:proofErr w:type="spellStart"/>
      <w:r w:rsidRPr="00716CDD">
        <w:rPr>
          <w:rFonts w:eastAsia="Times New Roman"/>
          <w:bCs/>
          <w:szCs w:val="24"/>
        </w:rPr>
        <w:t>Κουρουμπλή</w:t>
      </w:r>
      <w:proofErr w:type="spellEnd"/>
      <w:r w:rsidRPr="00716CDD">
        <w:rPr>
          <w:rFonts w:eastAsia="Times New Roman"/>
          <w:bCs/>
          <w:szCs w:val="24"/>
        </w:rPr>
        <w:t xml:space="preserve"> </w:t>
      </w:r>
      <w:r w:rsidRPr="00716CDD">
        <w:rPr>
          <w:rFonts w:eastAsia="Times New Roman"/>
          <w:szCs w:val="24"/>
        </w:rPr>
        <w:t xml:space="preserve">προς τον Υπουργό </w:t>
      </w:r>
      <w:r w:rsidRPr="00716CDD">
        <w:rPr>
          <w:rFonts w:eastAsia="Times New Roman"/>
          <w:bCs/>
          <w:szCs w:val="24"/>
        </w:rPr>
        <w:t>Υποδομών και Μεταφορών,</w:t>
      </w:r>
      <w:r w:rsidRPr="00716CDD">
        <w:rPr>
          <w:rFonts w:eastAsia="Times New Roman"/>
          <w:szCs w:val="24"/>
        </w:rPr>
        <w:t xml:space="preserve"> με θέμα: «Αντισταθμιστικ</w:t>
      </w:r>
      <w:r w:rsidRPr="00716CDD">
        <w:rPr>
          <w:rFonts w:eastAsia="Times New Roman"/>
          <w:szCs w:val="24"/>
        </w:rPr>
        <w:t>ά οφέλη για τις περιοχές στα διοικητικά όρια των οποίων βρίσκονται οι ταμιευτήρες</w:t>
      </w:r>
      <w:r>
        <w:rPr>
          <w:rFonts w:eastAsia="Times New Roman"/>
          <w:szCs w:val="24"/>
        </w:rPr>
        <w:t>-</w:t>
      </w:r>
      <w:r w:rsidRPr="00716CDD">
        <w:rPr>
          <w:rFonts w:eastAsia="Times New Roman"/>
          <w:szCs w:val="24"/>
        </w:rPr>
        <w:t>φράγματα Μόρνου και Ευήνου».</w:t>
      </w:r>
    </w:p>
    <w:p w14:paraId="756A70CE" w14:textId="77777777" w:rsidR="007232D9" w:rsidRDefault="000529DC">
      <w:pPr>
        <w:spacing w:line="600" w:lineRule="auto"/>
        <w:ind w:firstLine="720"/>
        <w:jc w:val="both"/>
        <w:rPr>
          <w:rFonts w:eastAsia="Times New Roman"/>
          <w:szCs w:val="24"/>
        </w:rPr>
      </w:pPr>
      <w:r w:rsidRPr="00716CDD">
        <w:rPr>
          <w:rFonts w:eastAsia="Times New Roman"/>
          <w:szCs w:val="24"/>
        </w:rPr>
        <w:lastRenderedPageBreak/>
        <w:t xml:space="preserve">6. Η με αριθμό 392/26-2-2019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 xml:space="preserve">του Βουλευτή Άρτας της Νέας Δημοκρατίας κ. </w:t>
      </w:r>
      <w:r w:rsidRPr="00716CDD">
        <w:rPr>
          <w:rFonts w:eastAsia="Times New Roman"/>
          <w:bCs/>
          <w:szCs w:val="24"/>
        </w:rPr>
        <w:t xml:space="preserve">Γεωργίου </w:t>
      </w:r>
      <w:proofErr w:type="spellStart"/>
      <w:r w:rsidRPr="00716CDD">
        <w:rPr>
          <w:rFonts w:eastAsia="Times New Roman"/>
          <w:bCs/>
          <w:szCs w:val="24"/>
        </w:rPr>
        <w:t>Στύλιου</w:t>
      </w:r>
      <w:proofErr w:type="spellEnd"/>
      <w:r w:rsidRPr="00716CDD">
        <w:rPr>
          <w:rFonts w:eastAsia="Times New Roman"/>
          <w:bCs/>
          <w:szCs w:val="24"/>
        </w:rPr>
        <w:t xml:space="preserve"> </w:t>
      </w:r>
      <w:r w:rsidRPr="00716CDD">
        <w:rPr>
          <w:rFonts w:eastAsia="Times New Roman"/>
          <w:szCs w:val="24"/>
        </w:rPr>
        <w:t>προς τον Υπουργό</w:t>
      </w:r>
      <w:r w:rsidRPr="00716CDD">
        <w:rPr>
          <w:rFonts w:eastAsia="Times New Roman"/>
          <w:bCs/>
          <w:szCs w:val="24"/>
        </w:rPr>
        <w:t xml:space="preserve"> Αγροτι</w:t>
      </w:r>
      <w:r w:rsidRPr="00716CDD">
        <w:rPr>
          <w:rFonts w:eastAsia="Times New Roman"/>
          <w:bCs/>
          <w:szCs w:val="24"/>
        </w:rPr>
        <w:t>κής Ανάπτυξης και Τροφίμων,</w:t>
      </w:r>
      <w:r w:rsidRPr="00716CDD">
        <w:rPr>
          <w:rFonts w:eastAsia="Times New Roman"/>
          <w:szCs w:val="24"/>
        </w:rPr>
        <w:t xml:space="preserve"> με θέμα: «Η κλιματική αλλαγή είναι εδώ. Οι απαραίτητες υποδομές απουσιάζουν…».</w:t>
      </w:r>
    </w:p>
    <w:p w14:paraId="756A70CF"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7. Η με αριθμό 330/4-2-2019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 xml:space="preserve">του Ανεξάρτητου Βουλευτή Ευβοίας κ. </w:t>
      </w:r>
      <w:r w:rsidRPr="00716CDD">
        <w:rPr>
          <w:rFonts w:eastAsia="Times New Roman"/>
          <w:bCs/>
          <w:szCs w:val="24"/>
        </w:rPr>
        <w:t xml:space="preserve">Νικολάου Μίχου </w:t>
      </w:r>
      <w:r w:rsidRPr="00716CDD">
        <w:rPr>
          <w:rFonts w:eastAsia="Times New Roman"/>
          <w:szCs w:val="24"/>
        </w:rPr>
        <w:t>προς τον Υπουργό</w:t>
      </w:r>
      <w:r w:rsidRPr="00716CDD">
        <w:rPr>
          <w:rFonts w:eastAsia="Times New Roman"/>
          <w:bCs/>
          <w:szCs w:val="24"/>
        </w:rPr>
        <w:t xml:space="preserve"> Εξωτερικών, </w:t>
      </w:r>
      <w:r w:rsidRPr="00716CDD">
        <w:rPr>
          <w:rFonts w:eastAsia="Times New Roman"/>
          <w:szCs w:val="24"/>
        </w:rPr>
        <w:t>με θέμα:</w:t>
      </w:r>
      <w:r w:rsidRPr="00716CDD">
        <w:rPr>
          <w:rFonts w:eastAsia="Times New Roman"/>
          <w:szCs w:val="24"/>
        </w:rPr>
        <w:t xml:space="preserve"> «Συνέχιση διωγμών των μελών της ελληνικής μειονότητας στην Αλβανία».</w:t>
      </w:r>
    </w:p>
    <w:p w14:paraId="756A70D0"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8. Η με αριθμό 284/21-1-2019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του Βουλευτή Επικρατείας του Λαϊκού Συνδέσμου</w:t>
      </w:r>
      <w:r>
        <w:rPr>
          <w:rFonts w:eastAsia="Times New Roman"/>
          <w:szCs w:val="24"/>
        </w:rPr>
        <w:t xml:space="preserve"> </w:t>
      </w:r>
      <w:r w:rsidRPr="00716CDD">
        <w:rPr>
          <w:rFonts w:eastAsia="Times New Roman"/>
          <w:szCs w:val="24"/>
        </w:rPr>
        <w:t>-</w:t>
      </w:r>
      <w:r>
        <w:rPr>
          <w:rFonts w:eastAsia="Times New Roman"/>
          <w:szCs w:val="24"/>
        </w:rPr>
        <w:t xml:space="preserve"> </w:t>
      </w:r>
      <w:r w:rsidRPr="00716CDD">
        <w:rPr>
          <w:rFonts w:eastAsia="Times New Roman"/>
          <w:szCs w:val="24"/>
        </w:rPr>
        <w:t xml:space="preserve">Χρυσή Αυγή κ. </w:t>
      </w:r>
      <w:r w:rsidRPr="00716CDD">
        <w:rPr>
          <w:rFonts w:eastAsia="Times New Roman"/>
          <w:bCs/>
          <w:szCs w:val="24"/>
        </w:rPr>
        <w:t>Χρήστου Παππά</w:t>
      </w:r>
      <w:r w:rsidRPr="00716CDD">
        <w:rPr>
          <w:rFonts w:eastAsia="Times New Roman"/>
          <w:szCs w:val="24"/>
        </w:rPr>
        <w:t xml:space="preserve"> προς τον Υπουργό </w:t>
      </w:r>
      <w:r w:rsidRPr="00716CDD">
        <w:rPr>
          <w:rFonts w:eastAsia="Times New Roman"/>
          <w:bCs/>
          <w:szCs w:val="24"/>
        </w:rPr>
        <w:t>Εξωτερικών,</w:t>
      </w:r>
      <w:r w:rsidRPr="00716CDD">
        <w:rPr>
          <w:rFonts w:eastAsia="Times New Roman"/>
          <w:szCs w:val="24"/>
        </w:rPr>
        <w:t xml:space="preserve"> με θέμα: «Οι Αλβανο</w:t>
      </w:r>
      <w:r w:rsidRPr="00716CDD">
        <w:rPr>
          <w:rFonts w:eastAsia="Times New Roman"/>
          <w:szCs w:val="24"/>
        </w:rPr>
        <w:t>ί δρο</w:t>
      </w:r>
      <w:r>
        <w:rPr>
          <w:rFonts w:eastAsia="Times New Roman"/>
          <w:szCs w:val="24"/>
        </w:rPr>
        <w:t>μολογούν εξελίξεις δημιουργίας «Μεγάλης Αλβανίας»</w:t>
      </w:r>
      <w:r w:rsidRPr="00716CDD">
        <w:rPr>
          <w:rFonts w:eastAsia="Times New Roman"/>
          <w:szCs w:val="24"/>
        </w:rPr>
        <w:t>».</w:t>
      </w:r>
    </w:p>
    <w:p w14:paraId="756A70D1"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9. Η με αριθμό 280/17-1-2019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του Βουλευτή Α΄ Πειραι</w:t>
      </w:r>
      <w:r>
        <w:rPr>
          <w:rFonts w:eastAsia="Times New Roman"/>
          <w:szCs w:val="24"/>
        </w:rPr>
        <w:t>ώς</w:t>
      </w:r>
      <w:r w:rsidRPr="00716CDD">
        <w:rPr>
          <w:rFonts w:eastAsia="Times New Roman"/>
          <w:szCs w:val="24"/>
        </w:rPr>
        <w:t xml:space="preserve"> του Λαϊκού Συνδέσμου</w:t>
      </w:r>
      <w:r>
        <w:rPr>
          <w:rFonts w:eastAsia="Times New Roman"/>
          <w:szCs w:val="24"/>
        </w:rPr>
        <w:t xml:space="preserve"> </w:t>
      </w:r>
      <w:r w:rsidRPr="00716CDD">
        <w:rPr>
          <w:rFonts w:eastAsia="Times New Roman"/>
          <w:szCs w:val="24"/>
        </w:rPr>
        <w:t>-</w:t>
      </w:r>
      <w:r>
        <w:rPr>
          <w:rFonts w:eastAsia="Times New Roman"/>
          <w:szCs w:val="24"/>
        </w:rPr>
        <w:t xml:space="preserve"> </w:t>
      </w:r>
      <w:r w:rsidRPr="00716CDD">
        <w:rPr>
          <w:rFonts w:eastAsia="Times New Roman"/>
          <w:szCs w:val="24"/>
        </w:rPr>
        <w:lastRenderedPageBreak/>
        <w:t xml:space="preserve">Χρυσή Αυγή κ. </w:t>
      </w:r>
      <w:r w:rsidRPr="00716CDD">
        <w:rPr>
          <w:rFonts w:eastAsia="Times New Roman"/>
          <w:bCs/>
          <w:szCs w:val="24"/>
        </w:rPr>
        <w:t xml:space="preserve">Νικολάου </w:t>
      </w:r>
      <w:proofErr w:type="spellStart"/>
      <w:r w:rsidRPr="00716CDD">
        <w:rPr>
          <w:rFonts w:eastAsia="Times New Roman"/>
          <w:bCs/>
          <w:szCs w:val="24"/>
        </w:rPr>
        <w:t>Κούζηλου</w:t>
      </w:r>
      <w:proofErr w:type="spellEnd"/>
      <w:r w:rsidRPr="00716CDD">
        <w:rPr>
          <w:rFonts w:eastAsia="Times New Roman"/>
          <w:szCs w:val="24"/>
        </w:rPr>
        <w:t xml:space="preserve"> προς τον Υπουργό </w:t>
      </w:r>
      <w:r w:rsidRPr="00716CDD">
        <w:rPr>
          <w:rFonts w:eastAsia="Times New Roman"/>
          <w:bCs/>
          <w:szCs w:val="24"/>
        </w:rPr>
        <w:t>Εξωτερικών,</w:t>
      </w:r>
      <w:r w:rsidRPr="00716CDD">
        <w:rPr>
          <w:rFonts w:eastAsia="Times New Roman"/>
          <w:szCs w:val="24"/>
        </w:rPr>
        <w:t xml:space="preserve"> με θέμα: «Την </w:t>
      </w:r>
      <w:proofErr w:type="spellStart"/>
      <w:r w:rsidRPr="00716CDD">
        <w:rPr>
          <w:rFonts w:eastAsia="Times New Roman"/>
          <w:szCs w:val="24"/>
        </w:rPr>
        <w:t>συνδιαχείριση</w:t>
      </w:r>
      <w:proofErr w:type="spellEnd"/>
      <w:r w:rsidRPr="00716CDD">
        <w:rPr>
          <w:rFonts w:eastAsia="Times New Roman"/>
          <w:szCs w:val="24"/>
        </w:rPr>
        <w:t xml:space="preserve"> </w:t>
      </w:r>
      <w:r w:rsidRPr="00716CDD">
        <w:rPr>
          <w:rFonts w:eastAsia="Times New Roman"/>
          <w:szCs w:val="24"/>
        </w:rPr>
        <w:t>του Αιγαίου προωθεί η Κυβέρνηση».</w:t>
      </w:r>
    </w:p>
    <w:p w14:paraId="756A70D2"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10. Η με αριθμό 260/9-1-2019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 xml:space="preserve">του Βουλευτή Α΄ </w:t>
      </w:r>
      <w:r>
        <w:rPr>
          <w:rFonts w:eastAsia="Times New Roman"/>
          <w:szCs w:val="24"/>
        </w:rPr>
        <w:t>Πειραιώς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sidRPr="00716CDD">
        <w:rPr>
          <w:rFonts w:eastAsia="Times New Roman"/>
          <w:szCs w:val="24"/>
        </w:rPr>
        <w:t xml:space="preserve">Χρυσή Αυγή κ. </w:t>
      </w:r>
      <w:r w:rsidRPr="00716CDD">
        <w:rPr>
          <w:rFonts w:eastAsia="Times New Roman"/>
          <w:bCs/>
          <w:szCs w:val="24"/>
        </w:rPr>
        <w:t xml:space="preserve">Νικολάου </w:t>
      </w:r>
      <w:proofErr w:type="spellStart"/>
      <w:r w:rsidRPr="00716CDD">
        <w:rPr>
          <w:rFonts w:eastAsia="Times New Roman"/>
          <w:bCs/>
          <w:szCs w:val="24"/>
        </w:rPr>
        <w:t>Κούζηλου</w:t>
      </w:r>
      <w:proofErr w:type="spellEnd"/>
      <w:r w:rsidRPr="00716CDD">
        <w:rPr>
          <w:rFonts w:eastAsia="Times New Roman"/>
          <w:bCs/>
          <w:szCs w:val="24"/>
        </w:rPr>
        <w:t xml:space="preserve"> </w:t>
      </w:r>
      <w:r w:rsidRPr="00716CDD">
        <w:rPr>
          <w:rFonts w:eastAsia="Times New Roman"/>
          <w:szCs w:val="24"/>
        </w:rPr>
        <w:t>προς την Υπουργό</w:t>
      </w:r>
      <w:r>
        <w:rPr>
          <w:rFonts w:eastAsia="Times New Roman"/>
          <w:szCs w:val="24"/>
        </w:rPr>
        <w:t xml:space="preserve"> </w:t>
      </w:r>
      <w:r w:rsidRPr="00716CDD">
        <w:rPr>
          <w:rFonts w:eastAsia="Times New Roman"/>
          <w:bCs/>
          <w:szCs w:val="24"/>
        </w:rPr>
        <w:t>Εργασίας, Κοινωνικής Ασφάλισης και Κοινωνικής Αλληλεγγύης,</w:t>
      </w:r>
      <w:r w:rsidRPr="00716CDD">
        <w:rPr>
          <w:rFonts w:eastAsia="Times New Roman"/>
          <w:szCs w:val="24"/>
        </w:rPr>
        <w:t xml:space="preserve"> με θ</w:t>
      </w:r>
      <w:r w:rsidRPr="00716CDD">
        <w:rPr>
          <w:rFonts w:eastAsia="Times New Roman"/>
          <w:szCs w:val="24"/>
        </w:rPr>
        <w:t xml:space="preserve">έμα: «Προστασία πληρωμάτων από εγκατάλειψη πλοίου εσωτερικών </w:t>
      </w:r>
      <w:proofErr w:type="spellStart"/>
      <w:r w:rsidRPr="00716CDD">
        <w:rPr>
          <w:rFonts w:eastAsia="Times New Roman"/>
          <w:szCs w:val="24"/>
        </w:rPr>
        <w:t>πλ</w:t>
      </w:r>
      <w:r>
        <w:rPr>
          <w:rFonts w:eastAsia="Times New Roman"/>
          <w:szCs w:val="24"/>
        </w:rPr>
        <w:t>όω</w:t>
      </w:r>
      <w:r w:rsidRPr="00716CDD">
        <w:rPr>
          <w:rFonts w:eastAsia="Times New Roman"/>
          <w:szCs w:val="24"/>
        </w:rPr>
        <w:t>ν</w:t>
      </w:r>
      <w:proofErr w:type="spellEnd"/>
      <w:r w:rsidRPr="00716CDD">
        <w:rPr>
          <w:rFonts w:eastAsia="Times New Roman"/>
          <w:szCs w:val="24"/>
        </w:rPr>
        <w:t>».</w:t>
      </w:r>
    </w:p>
    <w:p w14:paraId="756A70D3"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11. Η με αριθμό 261/9-1-2019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του Βουλευτή Α΄ Θεσσ</w:t>
      </w:r>
      <w:r>
        <w:rPr>
          <w:rFonts w:eastAsia="Times New Roman"/>
          <w:szCs w:val="24"/>
        </w:rPr>
        <w:t>αλονίκης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sidRPr="00716CDD">
        <w:rPr>
          <w:rFonts w:eastAsia="Times New Roman"/>
          <w:szCs w:val="24"/>
        </w:rPr>
        <w:t xml:space="preserve">Χρυσή Αυγή κ. </w:t>
      </w:r>
      <w:r w:rsidRPr="00716CDD">
        <w:rPr>
          <w:rFonts w:eastAsia="Times New Roman"/>
          <w:bCs/>
          <w:szCs w:val="24"/>
        </w:rPr>
        <w:t>Αντωνίου Γρέγου</w:t>
      </w:r>
      <w:r w:rsidRPr="00716CDD">
        <w:rPr>
          <w:rFonts w:eastAsia="Times New Roman"/>
          <w:szCs w:val="24"/>
        </w:rPr>
        <w:t xml:space="preserve"> προς την Υπουργό</w:t>
      </w:r>
      <w:r>
        <w:rPr>
          <w:rFonts w:eastAsia="Times New Roman"/>
          <w:szCs w:val="24"/>
        </w:rPr>
        <w:t xml:space="preserve"> </w:t>
      </w:r>
      <w:r w:rsidRPr="00716CDD">
        <w:rPr>
          <w:rFonts w:eastAsia="Times New Roman"/>
          <w:bCs/>
          <w:szCs w:val="24"/>
        </w:rPr>
        <w:t>Πολιτισμού και Αθλητισμού,</w:t>
      </w:r>
      <w:r w:rsidRPr="00716CDD">
        <w:rPr>
          <w:rFonts w:eastAsia="Times New Roman"/>
          <w:szCs w:val="24"/>
        </w:rPr>
        <w:t xml:space="preserve"> με θέμα: «Περί του Μουσείου Μακεδονικού Αγώνα και λοιπών φορέων, συλλόγων και σωματείων της Μακεδονίας και του ά</w:t>
      </w:r>
      <w:r>
        <w:rPr>
          <w:rFonts w:eastAsia="Times New Roman"/>
          <w:szCs w:val="24"/>
        </w:rPr>
        <w:t xml:space="preserve">ρθρου 6 της </w:t>
      </w:r>
      <w:r>
        <w:rPr>
          <w:rFonts w:eastAsia="Times New Roman"/>
          <w:szCs w:val="24"/>
        </w:rPr>
        <w:t>Σ</w:t>
      </w:r>
      <w:r>
        <w:rPr>
          <w:rFonts w:eastAsia="Times New Roman"/>
          <w:szCs w:val="24"/>
        </w:rPr>
        <w:t>υμφωνίας Ελλάδας</w:t>
      </w:r>
      <w:r>
        <w:rPr>
          <w:rFonts w:eastAsia="Times New Roman"/>
          <w:szCs w:val="24"/>
        </w:rPr>
        <w:t xml:space="preserve"> </w:t>
      </w:r>
      <w:r>
        <w:rPr>
          <w:rFonts w:eastAsia="Times New Roman"/>
          <w:szCs w:val="24"/>
        </w:rPr>
        <w:t>-</w:t>
      </w:r>
      <w:r>
        <w:rPr>
          <w:rFonts w:eastAsia="Times New Roman"/>
          <w:szCs w:val="24"/>
        </w:rPr>
        <w:t xml:space="preserve"> </w:t>
      </w:r>
      <w:r w:rsidRPr="00716CDD">
        <w:rPr>
          <w:rFonts w:eastAsia="Times New Roman"/>
          <w:szCs w:val="24"/>
        </w:rPr>
        <w:t>Σκοπίων».</w:t>
      </w:r>
    </w:p>
    <w:p w14:paraId="756A70D4" w14:textId="77777777" w:rsidR="007232D9" w:rsidRDefault="000529DC">
      <w:pPr>
        <w:spacing w:line="600" w:lineRule="auto"/>
        <w:ind w:firstLine="720"/>
        <w:jc w:val="both"/>
        <w:rPr>
          <w:rFonts w:eastAsia="Times New Roman"/>
          <w:szCs w:val="24"/>
        </w:rPr>
      </w:pPr>
      <w:r w:rsidRPr="00716CDD">
        <w:rPr>
          <w:rFonts w:eastAsia="Times New Roman"/>
          <w:szCs w:val="24"/>
        </w:rPr>
        <w:t xml:space="preserve">12. Η με αριθμό 263/9-1-2019 </w:t>
      </w:r>
      <w:r>
        <w:rPr>
          <w:rFonts w:eastAsia="Times New Roman"/>
          <w:szCs w:val="24"/>
        </w:rPr>
        <w:t>ε</w:t>
      </w:r>
      <w:r w:rsidRPr="00716CDD">
        <w:rPr>
          <w:rFonts w:eastAsia="Times New Roman"/>
          <w:szCs w:val="24"/>
        </w:rPr>
        <w:t xml:space="preserve">πίκαιρη </w:t>
      </w:r>
      <w:r>
        <w:rPr>
          <w:rFonts w:eastAsia="Times New Roman"/>
          <w:szCs w:val="24"/>
        </w:rPr>
        <w:t>ε</w:t>
      </w:r>
      <w:r w:rsidRPr="00716CDD">
        <w:rPr>
          <w:rFonts w:eastAsia="Times New Roman"/>
          <w:szCs w:val="24"/>
        </w:rPr>
        <w:t xml:space="preserve">ρώτηση </w:t>
      </w:r>
      <w:r>
        <w:rPr>
          <w:rFonts w:eastAsia="Times New Roman"/>
          <w:szCs w:val="24"/>
        </w:rPr>
        <w:t xml:space="preserve">δεύτερου κύκλου </w:t>
      </w:r>
      <w:r w:rsidRPr="00716CDD">
        <w:rPr>
          <w:rFonts w:eastAsia="Times New Roman"/>
          <w:szCs w:val="24"/>
        </w:rPr>
        <w:t xml:space="preserve">του Βουλευτή Α΄ Πειραιώς του Λαϊκού </w:t>
      </w:r>
      <w:r w:rsidRPr="00716CDD">
        <w:rPr>
          <w:rFonts w:eastAsia="Times New Roman"/>
          <w:szCs w:val="24"/>
        </w:rPr>
        <w:t>Συνδέσμου</w:t>
      </w:r>
      <w:r>
        <w:rPr>
          <w:rFonts w:eastAsia="Times New Roman"/>
          <w:szCs w:val="24"/>
        </w:rPr>
        <w:t xml:space="preserve"> </w:t>
      </w:r>
      <w:r w:rsidRPr="00716CDD">
        <w:rPr>
          <w:rFonts w:eastAsia="Times New Roman"/>
          <w:szCs w:val="24"/>
        </w:rPr>
        <w:t>-</w:t>
      </w:r>
      <w:r>
        <w:rPr>
          <w:rFonts w:eastAsia="Times New Roman"/>
          <w:szCs w:val="24"/>
        </w:rPr>
        <w:t xml:space="preserve"> </w:t>
      </w:r>
      <w:r w:rsidRPr="00716CDD">
        <w:rPr>
          <w:rFonts w:eastAsia="Times New Roman"/>
          <w:szCs w:val="24"/>
        </w:rPr>
        <w:lastRenderedPageBreak/>
        <w:t xml:space="preserve">Χρυσή Αυγή κ. </w:t>
      </w:r>
      <w:r w:rsidRPr="00716CDD">
        <w:rPr>
          <w:rFonts w:eastAsia="Times New Roman"/>
          <w:bCs/>
          <w:szCs w:val="24"/>
        </w:rPr>
        <w:t xml:space="preserve">Νικολάου </w:t>
      </w:r>
      <w:proofErr w:type="spellStart"/>
      <w:r w:rsidRPr="00716CDD">
        <w:rPr>
          <w:rFonts w:eastAsia="Times New Roman"/>
          <w:bCs/>
          <w:szCs w:val="24"/>
        </w:rPr>
        <w:t>Κούζηλου</w:t>
      </w:r>
      <w:proofErr w:type="spellEnd"/>
      <w:r w:rsidRPr="00716CDD">
        <w:rPr>
          <w:rFonts w:eastAsia="Times New Roman"/>
          <w:szCs w:val="24"/>
        </w:rPr>
        <w:t xml:space="preserve"> προς τον Υπουργό </w:t>
      </w:r>
      <w:r w:rsidRPr="00716CDD">
        <w:rPr>
          <w:rFonts w:eastAsia="Times New Roman"/>
          <w:bCs/>
          <w:szCs w:val="24"/>
        </w:rPr>
        <w:t>Εξωτερικών,</w:t>
      </w:r>
      <w:r w:rsidRPr="00716CDD">
        <w:rPr>
          <w:rFonts w:eastAsia="Times New Roman"/>
          <w:szCs w:val="24"/>
        </w:rPr>
        <w:t xml:space="preserve"> με θέμα: «Καζάνι έτοιμο να εκραγεί το κρατίδιο των Σκοπίων».</w:t>
      </w:r>
    </w:p>
    <w:p w14:paraId="756A70D5" w14:textId="77777777" w:rsidR="007232D9" w:rsidRDefault="000529DC">
      <w:pPr>
        <w:spacing w:line="600" w:lineRule="auto"/>
        <w:ind w:firstLine="720"/>
        <w:jc w:val="both"/>
        <w:rPr>
          <w:rFonts w:eastAsia="Times New Roman"/>
          <w:szCs w:val="24"/>
        </w:rPr>
      </w:pPr>
      <w:r w:rsidRPr="00716CDD">
        <w:rPr>
          <w:rFonts w:eastAsia="Times New Roman"/>
          <w:bCs/>
          <w:szCs w:val="24"/>
        </w:rPr>
        <w:t>ΑΝΑΦΟΡΕΣ</w:t>
      </w:r>
      <w:r>
        <w:rPr>
          <w:rFonts w:eastAsia="Times New Roman"/>
          <w:bCs/>
          <w:szCs w:val="24"/>
        </w:rPr>
        <w:t xml:space="preserve"> </w:t>
      </w:r>
      <w:r w:rsidRPr="00716CDD">
        <w:rPr>
          <w:rFonts w:eastAsia="Times New Roman"/>
          <w:bCs/>
          <w:szCs w:val="24"/>
        </w:rPr>
        <w:t>-</w:t>
      </w:r>
      <w:r>
        <w:rPr>
          <w:rFonts w:eastAsia="Times New Roman"/>
          <w:bCs/>
          <w:szCs w:val="24"/>
        </w:rPr>
        <w:t xml:space="preserve"> </w:t>
      </w:r>
      <w:r w:rsidRPr="00716CDD">
        <w:rPr>
          <w:rFonts w:eastAsia="Times New Roman"/>
          <w:bCs/>
          <w:szCs w:val="24"/>
        </w:rPr>
        <w:t>ΕΡΩΤΗΣΕΙΣ (Άρθρο 130 παρ</w:t>
      </w:r>
      <w:r>
        <w:rPr>
          <w:rFonts w:eastAsia="Times New Roman"/>
          <w:bCs/>
          <w:szCs w:val="24"/>
        </w:rPr>
        <w:t>άγραφος</w:t>
      </w:r>
      <w:r w:rsidRPr="00716CDD">
        <w:rPr>
          <w:rFonts w:eastAsia="Times New Roman"/>
          <w:bCs/>
          <w:szCs w:val="24"/>
        </w:rPr>
        <w:t xml:space="preserve"> 5 </w:t>
      </w:r>
      <w:r>
        <w:rPr>
          <w:rFonts w:eastAsia="Times New Roman"/>
          <w:bCs/>
          <w:szCs w:val="24"/>
        </w:rPr>
        <w:t xml:space="preserve">του </w:t>
      </w:r>
      <w:r w:rsidRPr="00716CDD">
        <w:rPr>
          <w:rFonts w:eastAsia="Times New Roman"/>
          <w:bCs/>
          <w:szCs w:val="24"/>
        </w:rPr>
        <w:t>Καν</w:t>
      </w:r>
      <w:r>
        <w:rPr>
          <w:rFonts w:eastAsia="Times New Roman"/>
          <w:bCs/>
          <w:szCs w:val="24"/>
        </w:rPr>
        <w:t>ονισμού</w:t>
      </w:r>
      <w:r w:rsidRPr="00716CDD">
        <w:rPr>
          <w:rFonts w:eastAsia="Times New Roman"/>
          <w:bCs/>
          <w:szCs w:val="24"/>
        </w:rPr>
        <w:t xml:space="preserve"> </w:t>
      </w:r>
      <w:r>
        <w:rPr>
          <w:rFonts w:eastAsia="Times New Roman"/>
          <w:bCs/>
          <w:szCs w:val="24"/>
        </w:rPr>
        <w:t xml:space="preserve">της </w:t>
      </w:r>
      <w:r w:rsidRPr="00716CDD">
        <w:rPr>
          <w:rFonts w:eastAsia="Times New Roman"/>
          <w:bCs/>
          <w:szCs w:val="24"/>
        </w:rPr>
        <w:t>Βουλής)</w:t>
      </w:r>
    </w:p>
    <w:p w14:paraId="756A70D6" w14:textId="77777777" w:rsidR="007232D9" w:rsidRDefault="000529DC">
      <w:pPr>
        <w:spacing w:line="600" w:lineRule="auto"/>
        <w:ind w:firstLine="720"/>
        <w:jc w:val="both"/>
        <w:rPr>
          <w:rFonts w:eastAsia="Times New Roman"/>
          <w:szCs w:val="24"/>
        </w:rPr>
      </w:pPr>
      <w:r>
        <w:rPr>
          <w:rFonts w:eastAsia="Times New Roman"/>
          <w:szCs w:val="24"/>
        </w:rPr>
        <w:t xml:space="preserve">1. </w:t>
      </w:r>
      <w:r w:rsidRPr="00716CDD">
        <w:rPr>
          <w:rFonts w:eastAsia="Times New Roman"/>
          <w:szCs w:val="24"/>
        </w:rPr>
        <w:t xml:space="preserve">Η με αριθμό 5511/8-2-2019 </w:t>
      </w:r>
      <w:r>
        <w:rPr>
          <w:rFonts w:eastAsia="Times New Roman"/>
          <w:szCs w:val="24"/>
        </w:rPr>
        <w:t>ε</w:t>
      </w:r>
      <w:r w:rsidRPr="00716CDD">
        <w:rPr>
          <w:rFonts w:eastAsia="Times New Roman"/>
          <w:szCs w:val="24"/>
        </w:rPr>
        <w:t xml:space="preserve">ρώτηση του Βουλευτή </w:t>
      </w:r>
      <w:r w:rsidRPr="00716CDD">
        <w:rPr>
          <w:rFonts w:eastAsia="Times New Roman"/>
          <w:szCs w:val="24"/>
        </w:rPr>
        <w:t>Ηλείας της Δημοκρατικής Συμπαράταξης κ.</w:t>
      </w:r>
      <w:r w:rsidRPr="00716CDD">
        <w:rPr>
          <w:rFonts w:eastAsia="Times New Roman"/>
          <w:bCs/>
          <w:szCs w:val="24"/>
        </w:rPr>
        <w:t xml:space="preserve"> Γιάννη Κουτσούκου</w:t>
      </w:r>
      <w:r w:rsidRPr="00716CDD">
        <w:rPr>
          <w:rFonts w:eastAsia="Times New Roman"/>
          <w:szCs w:val="24"/>
        </w:rPr>
        <w:t xml:space="preserve"> προς τον Υπουργό </w:t>
      </w:r>
      <w:r w:rsidRPr="00716CDD">
        <w:rPr>
          <w:rFonts w:eastAsia="Times New Roman"/>
          <w:bCs/>
          <w:szCs w:val="24"/>
        </w:rPr>
        <w:t>Αγροτικής Ανάπτυξης και Τροφίμων,</w:t>
      </w:r>
      <w:r w:rsidRPr="00716CDD">
        <w:rPr>
          <w:rFonts w:eastAsia="Times New Roman"/>
          <w:szCs w:val="24"/>
        </w:rPr>
        <w:t xml:space="preserve"> με θέμα: «Η δραματική κατάσταση στο αρδευτικό δίκτυο της Ηλείας και η αδιαφορία της Κυβέρνησης».</w:t>
      </w:r>
    </w:p>
    <w:p w14:paraId="756A70D7" w14:textId="77777777" w:rsidR="007232D9" w:rsidRDefault="000529DC">
      <w:pPr>
        <w:spacing w:line="600" w:lineRule="auto"/>
        <w:ind w:firstLine="539"/>
        <w:jc w:val="both"/>
        <w:rPr>
          <w:rFonts w:eastAsia="Times New Roman"/>
          <w:szCs w:val="24"/>
        </w:rPr>
      </w:pPr>
      <w:r>
        <w:rPr>
          <w:rFonts w:eastAsia="Times New Roman"/>
          <w:szCs w:val="24"/>
        </w:rPr>
        <w:t>Κυρίες και κύριοι συνάδελφοι, εισερχόμαστε στην ημ</w:t>
      </w:r>
      <w:r>
        <w:rPr>
          <w:rFonts w:eastAsia="Times New Roman"/>
          <w:szCs w:val="24"/>
        </w:rPr>
        <w:t>ερήσια διάταξη της</w:t>
      </w:r>
    </w:p>
    <w:p w14:paraId="756A70D8" w14:textId="77777777" w:rsidR="007232D9" w:rsidRDefault="000529DC">
      <w:pPr>
        <w:keepNext/>
        <w:spacing w:line="600" w:lineRule="auto"/>
        <w:ind w:firstLine="539"/>
        <w:jc w:val="center"/>
        <w:outlineLvl w:val="0"/>
        <w:rPr>
          <w:rFonts w:eastAsia="Times New Roman"/>
          <w:b/>
          <w:bCs/>
          <w:szCs w:val="24"/>
        </w:rPr>
      </w:pPr>
      <w:r>
        <w:rPr>
          <w:rFonts w:eastAsia="Times New Roman"/>
          <w:b/>
          <w:bCs/>
          <w:szCs w:val="24"/>
        </w:rPr>
        <w:t>ΝΟΜΟΘΕΤΙΚΗΣ ΕΡΓΑΣΙΑΣ</w:t>
      </w:r>
    </w:p>
    <w:p w14:paraId="756A70D9"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χει υποβληθεί αίτηση ονομαστικ</w:t>
      </w:r>
      <w:r>
        <w:rPr>
          <w:rFonts w:eastAsia="Times New Roman" w:cs="Times New Roman"/>
          <w:szCs w:val="24"/>
        </w:rPr>
        <w:t>ής ψηφοφορίας Βουλευτών της Δημοκρατικής Συμπαράταξης</w:t>
      </w:r>
      <w:r>
        <w:rPr>
          <w:rFonts w:eastAsia="Times New Roman" w:cs="Times New Roman"/>
          <w:szCs w:val="24"/>
        </w:rPr>
        <w:t xml:space="preserve"> επί της υπουργικής τροπολογίας με γενικό αριθμό 2043 και ειδικό 101 </w:t>
      </w:r>
      <w:r>
        <w:rPr>
          <w:rFonts w:eastAsia="Times New Roman" w:cs="Times New Roman"/>
          <w:szCs w:val="24"/>
        </w:rPr>
        <w:t>του σχεδίου νόμου του Υπουργείου Εσωτερικών: «Προώθηση της ουσι</w:t>
      </w:r>
      <w:r>
        <w:rPr>
          <w:rFonts w:eastAsia="Times New Roman" w:cs="Times New Roman"/>
          <w:szCs w:val="24"/>
        </w:rPr>
        <w:t>αστι</w:t>
      </w:r>
      <w:r>
        <w:rPr>
          <w:rFonts w:eastAsia="Times New Roman" w:cs="Times New Roman"/>
          <w:szCs w:val="24"/>
        </w:rPr>
        <w:lastRenderedPageBreak/>
        <w:t xml:space="preserve">κής ισότητας των φύλων, πρόληψη και καταπολέμηση της </w:t>
      </w:r>
      <w:proofErr w:type="spellStart"/>
      <w:r>
        <w:rPr>
          <w:rFonts w:eastAsia="Times New Roman" w:cs="Times New Roman"/>
          <w:szCs w:val="24"/>
        </w:rPr>
        <w:t>έμφυλης</w:t>
      </w:r>
      <w:proofErr w:type="spellEnd"/>
      <w:r>
        <w:rPr>
          <w:rFonts w:eastAsia="Times New Roman" w:cs="Times New Roman"/>
          <w:szCs w:val="24"/>
        </w:rPr>
        <w:t xml:space="preserve"> βίας - Ρυθμίσεις για την απονομή Ιθαγένειας – Διατάξεις σχετικές με τις εκλογές στην Τοπική Αυτοδιοίκηση –</w:t>
      </w:r>
      <w:r>
        <w:rPr>
          <w:rFonts w:eastAsia="Times New Roman" w:cs="Times New Roman"/>
          <w:szCs w:val="24"/>
        </w:rPr>
        <w:t xml:space="preserve"> </w:t>
      </w:r>
      <w:r>
        <w:rPr>
          <w:rFonts w:eastAsia="Times New Roman" w:cs="Times New Roman"/>
          <w:szCs w:val="24"/>
        </w:rPr>
        <w:t>Λοιπές διατάξεις</w:t>
      </w:r>
      <w:r>
        <w:rPr>
          <w:rFonts w:eastAsia="Times New Roman" w:cs="Times New Roman"/>
          <w:szCs w:val="24"/>
        </w:rPr>
        <w:t xml:space="preserve"> αρμοδιότητας ΥΠΕΣ</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της οποίας το κείμενο έχει ως εξής: </w:t>
      </w:r>
    </w:p>
    <w:p w14:paraId="756A70DA" w14:textId="77777777" w:rsidR="007232D9" w:rsidRDefault="000529DC">
      <w:pPr>
        <w:spacing w:line="600" w:lineRule="auto"/>
        <w:ind w:firstLine="720"/>
        <w:jc w:val="center"/>
        <w:rPr>
          <w:rFonts w:eastAsia="Times New Roman" w:cs="Times New Roman"/>
          <w:color w:val="FF0000"/>
          <w:szCs w:val="24"/>
        </w:rPr>
      </w:pPr>
      <w:r w:rsidRPr="00303109">
        <w:rPr>
          <w:rFonts w:eastAsia="Times New Roman" w:cs="Times New Roman"/>
          <w:color w:val="FF0000"/>
          <w:szCs w:val="24"/>
        </w:rPr>
        <w:t xml:space="preserve">(ΑΛΛΑΓΗ </w:t>
      </w:r>
      <w:r w:rsidRPr="00303109">
        <w:rPr>
          <w:rFonts w:eastAsia="Times New Roman" w:cs="Times New Roman"/>
          <w:color w:val="FF0000"/>
          <w:szCs w:val="24"/>
        </w:rPr>
        <w:t>ΣΕΛΙΔΑΣ)</w:t>
      </w:r>
    </w:p>
    <w:p w14:paraId="756A70DB"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(Να μπει η σελίδα 7α)</w:t>
      </w:r>
    </w:p>
    <w:p w14:paraId="756A70DC" w14:textId="77777777" w:rsidR="007232D9" w:rsidRDefault="000529DC">
      <w:pPr>
        <w:spacing w:line="600" w:lineRule="auto"/>
        <w:ind w:firstLine="720"/>
        <w:jc w:val="center"/>
        <w:rPr>
          <w:rFonts w:eastAsia="Times New Roman" w:cs="Times New Roman"/>
          <w:color w:val="FF0000"/>
          <w:szCs w:val="24"/>
        </w:rPr>
      </w:pPr>
      <w:r w:rsidRPr="001C045D">
        <w:rPr>
          <w:rFonts w:eastAsia="Times New Roman" w:cs="Times New Roman"/>
          <w:color w:val="FF0000"/>
          <w:szCs w:val="24"/>
        </w:rPr>
        <w:t>(ΑΛΛΑΓΗ ΣΕΛΙΔΑΣ)</w:t>
      </w:r>
    </w:p>
    <w:p w14:paraId="756A70DD" w14:textId="77777777" w:rsidR="007232D9" w:rsidRDefault="000529DC">
      <w:pPr>
        <w:spacing w:line="600" w:lineRule="auto"/>
        <w:ind w:firstLine="720"/>
        <w:jc w:val="both"/>
        <w:rPr>
          <w:rFonts w:eastAsia="Times New Roman" w:cs="Times New Roman"/>
          <w:szCs w:val="24"/>
        </w:rPr>
      </w:pPr>
      <w:r w:rsidRPr="00716CDD">
        <w:rPr>
          <w:rFonts w:eastAsia="Times New Roman"/>
          <w:b/>
          <w:szCs w:val="24"/>
        </w:rPr>
        <w:t>ΠΡΟΕΔΡΕΥΟΥΣΑ (Αναστασία Χριστοδουλοπούλου):</w:t>
      </w:r>
      <w:r w:rsidRPr="00716CDD">
        <w:rPr>
          <w:rFonts w:eastAsia="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 xml:space="preserve">τον κατάλογο των υπογραφόντων την αίτηση </w:t>
      </w:r>
      <w:r>
        <w:rPr>
          <w:rFonts w:eastAsia="Times New Roman" w:cs="Times New Roman"/>
          <w:szCs w:val="24"/>
        </w:rPr>
        <w:t xml:space="preserve">της </w:t>
      </w:r>
      <w:r>
        <w:rPr>
          <w:rFonts w:eastAsia="Times New Roman" w:cs="Times New Roman"/>
          <w:szCs w:val="24"/>
        </w:rPr>
        <w:t>ονομαστικής ψηφοφορίας</w:t>
      </w:r>
      <w:r>
        <w:rPr>
          <w:rFonts w:eastAsia="Times New Roman" w:cs="Times New Roman"/>
          <w:szCs w:val="24"/>
        </w:rPr>
        <w:t>,</w:t>
      </w:r>
      <w:r>
        <w:rPr>
          <w:rFonts w:eastAsia="Times New Roman" w:cs="Times New Roman"/>
          <w:szCs w:val="24"/>
        </w:rPr>
        <w:t xml:space="preserve"> για να διαπιστωθεί αν υπάρχει ο απαιτούμενος από τον Κανονισμό αριθμός για την </w:t>
      </w:r>
      <w:r>
        <w:rPr>
          <w:rFonts w:eastAsia="Times New Roman" w:cs="Times New Roman"/>
          <w:szCs w:val="24"/>
        </w:rPr>
        <w:t>υποβολή της.</w:t>
      </w:r>
    </w:p>
    <w:p w14:paraId="756A70DE"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Γεννηματά Φώφη. Απούσα.</w:t>
      </w:r>
    </w:p>
    <w:p w14:paraId="756A70DF"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Αρβαντιτίδης</w:t>
      </w:r>
      <w:proofErr w:type="spellEnd"/>
      <w:r>
        <w:rPr>
          <w:rFonts w:eastAsia="Times New Roman" w:cs="Times New Roman"/>
          <w:szCs w:val="24"/>
        </w:rPr>
        <w:t xml:space="preserve"> Γεώργιος. Παρών.</w:t>
      </w:r>
    </w:p>
    <w:p w14:paraId="756A70E0"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Βενιζέλος Ευάγγελος. Παρών.</w:t>
      </w:r>
    </w:p>
    <w:p w14:paraId="756A70E1"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 xml:space="preserve">Ο κ. Αχμέτ </w:t>
      </w:r>
      <w:proofErr w:type="spellStart"/>
      <w:r>
        <w:rPr>
          <w:rFonts w:eastAsia="Times New Roman" w:cs="Times New Roman"/>
          <w:szCs w:val="24"/>
        </w:rPr>
        <w:t>Ιλχάν</w:t>
      </w:r>
      <w:proofErr w:type="spellEnd"/>
      <w:r>
        <w:rPr>
          <w:rFonts w:eastAsia="Times New Roman" w:cs="Times New Roman"/>
          <w:szCs w:val="24"/>
        </w:rPr>
        <w:t>. Παρών.</w:t>
      </w:r>
    </w:p>
    <w:p w14:paraId="756A70E2"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Γρηγοράκος Λεωνίδας. Παρών.</w:t>
      </w:r>
    </w:p>
    <w:p w14:paraId="756A70E3"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Καρράς Γεώργιος-Δημήτριος. Παρών.</w:t>
      </w:r>
    </w:p>
    <w:p w14:paraId="756A70E4"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Βασίλειος. Παρών.</w:t>
      </w:r>
    </w:p>
    <w:p w14:paraId="756A70E5"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Κεφαλίδου</w:t>
      </w:r>
      <w:proofErr w:type="spellEnd"/>
      <w:r>
        <w:rPr>
          <w:rFonts w:eastAsia="Times New Roman" w:cs="Times New Roman"/>
          <w:szCs w:val="24"/>
        </w:rPr>
        <w:t xml:space="preserve"> Χαρούλα (Χαρά). Απούσα.</w:t>
      </w:r>
    </w:p>
    <w:p w14:paraId="756A70E6"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Κουτσούκος Γιάννης. Παρών.</w:t>
      </w:r>
    </w:p>
    <w:p w14:paraId="756A70E7"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Κρεμαστινός</w:t>
      </w:r>
      <w:proofErr w:type="spellEnd"/>
      <w:r>
        <w:rPr>
          <w:rFonts w:eastAsia="Times New Roman" w:cs="Times New Roman"/>
          <w:szCs w:val="24"/>
        </w:rPr>
        <w:t xml:space="preserve"> Δημήτριος. Παρών.</w:t>
      </w:r>
    </w:p>
    <w:p w14:paraId="756A70E8"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Κωνσταντινόπουλος Οδυσσέας. Παρών.</w:t>
      </w:r>
    </w:p>
    <w:p w14:paraId="756A70E9"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Κωνσταντόπουλος Δημήτριος. Παρών.</w:t>
      </w:r>
    </w:p>
    <w:p w14:paraId="756A70EA"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Λοβέρδος Ανδρέας. Παρών.</w:t>
      </w:r>
    </w:p>
    <w:p w14:paraId="756A70EB"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Μανιάτης Ιωάννης. Παρών.</w:t>
      </w:r>
    </w:p>
    <w:p w14:paraId="756A70EC"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Κωνσταντίνος. Απών.</w:t>
      </w:r>
    </w:p>
    <w:p w14:paraId="756A70ED"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Παπαθεοδώρου Θεοδώρου. Παρών.</w:t>
      </w:r>
    </w:p>
    <w:p w14:paraId="756A70EE"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Ο κ. Σκανδαλίδης Κωνσταντίνος. Παρών.</w:t>
      </w:r>
    </w:p>
    <w:p w14:paraId="756A70EF"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Παρασκευή (Εύη). Παρούσα.</w:t>
      </w:r>
    </w:p>
    <w:p w14:paraId="756A70F0"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ο απαιτούμενος από τον Κανονισμό αριθμός των υπογραφόντων την αίτηση ονομαστ</w:t>
      </w:r>
      <w:r>
        <w:rPr>
          <w:rFonts w:eastAsia="Times New Roman" w:cs="Times New Roman"/>
          <w:szCs w:val="24"/>
        </w:rPr>
        <w:t>ικής ψηφοφορίας Βουλευτών</w:t>
      </w:r>
      <w:r>
        <w:rPr>
          <w:rFonts w:eastAsia="Times New Roman" w:cs="Times New Roman"/>
          <w:szCs w:val="24"/>
        </w:rPr>
        <w:t>.</w:t>
      </w:r>
      <w:r>
        <w:rPr>
          <w:rFonts w:eastAsia="Times New Roman" w:cs="Times New Roman"/>
          <w:szCs w:val="24"/>
        </w:rPr>
        <w:t xml:space="preserve"> </w:t>
      </w:r>
    </w:p>
    <w:p w14:paraId="756A70F1"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lastRenderedPageBreak/>
        <w:t>Συνεπώς διακόπτουμε τη συνεδρίαση για δέκα (10</w:t>
      </w:r>
      <w:r>
        <w:rPr>
          <w:rFonts w:eastAsia="Times New Roman" w:cs="Times New Roman"/>
          <w:szCs w:val="24"/>
        </w:rPr>
        <w:t>΄</w:t>
      </w:r>
      <w:r>
        <w:rPr>
          <w:rFonts w:eastAsia="Times New Roman" w:cs="Times New Roman"/>
          <w:szCs w:val="24"/>
        </w:rPr>
        <w:t>) λεπτά, σύμφωνα με τον Κανονισμό.</w:t>
      </w:r>
    </w:p>
    <w:p w14:paraId="756A70F2"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(ΔΙΑΚΟΠΗ)</w:t>
      </w:r>
    </w:p>
    <w:p w14:paraId="756A70F3" w14:textId="77777777" w:rsidR="007232D9" w:rsidRDefault="000529DC">
      <w:pPr>
        <w:spacing w:line="600" w:lineRule="auto"/>
        <w:ind w:firstLine="720"/>
        <w:jc w:val="center"/>
        <w:rPr>
          <w:rFonts w:eastAsia="Times New Roman"/>
          <w:szCs w:val="24"/>
        </w:rPr>
      </w:pPr>
      <w:r>
        <w:rPr>
          <w:rFonts w:eastAsia="Times New Roman"/>
          <w:szCs w:val="24"/>
        </w:rPr>
        <w:t>(ΜΕΤΑ ΤΗ ΔΙΑΚΟΠΗ)</w:t>
      </w:r>
    </w:p>
    <w:p w14:paraId="756A70F4" w14:textId="77777777" w:rsidR="007232D9" w:rsidRDefault="000529DC">
      <w:pPr>
        <w:autoSpaceDE w:val="0"/>
        <w:autoSpaceDN w:val="0"/>
        <w:adjustRightInd w:val="0"/>
        <w:spacing w:line="600" w:lineRule="auto"/>
        <w:ind w:firstLine="720"/>
        <w:jc w:val="both"/>
        <w:rPr>
          <w:rFonts w:eastAsia="SimSun"/>
          <w:szCs w:val="24"/>
          <w:lang w:eastAsia="zh-CN"/>
        </w:rPr>
      </w:pPr>
      <w:r w:rsidRPr="00040868">
        <w:rPr>
          <w:rFonts w:eastAsia="SimSun"/>
          <w:b/>
          <w:bCs/>
          <w:lang w:eastAsia="zh-CN"/>
        </w:rPr>
        <w:t>ΠΡΟΕΔΡΕΥΟΥΣΑ (Αναστασία Χριστοδουλοπούλου):</w:t>
      </w:r>
      <w:r w:rsidRPr="00040868">
        <w:rPr>
          <w:rFonts w:eastAsia="SimSun"/>
          <w:b/>
          <w:bCs/>
          <w:szCs w:val="24"/>
          <w:lang w:eastAsia="zh-CN"/>
        </w:rPr>
        <w:t xml:space="preserve"> </w:t>
      </w:r>
      <w:r w:rsidRPr="00040868">
        <w:rPr>
          <w:rFonts w:eastAsia="SimSun"/>
          <w:szCs w:val="24"/>
          <w:lang w:eastAsia="zh-CN"/>
        </w:rPr>
        <w:t xml:space="preserve">Κυρίες και κύριοι συνάδελφοι, </w:t>
      </w:r>
      <w:r>
        <w:rPr>
          <w:rFonts w:eastAsia="SimSun"/>
          <w:szCs w:val="24"/>
          <w:lang w:eastAsia="zh-CN"/>
        </w:rPr>
        <w:t>συνεχίζ</w:t>
      </w:r>
      <w:r w:rsidRPr="00040868">
        <w:rPr>
          <w:rFonts w:eastAsia="SimSun"/>
          <w:szCs w:val="24"/>
          <w:lang w:eastAsia="zh-CN"/>
        </w:rPr>
        <w:t>εται η συνεδρίαση.</w:t>
      </w:r>
    </w:p>
    <w:p w14:paraId="756A70F5" w14:textId="77777777" w:rsidR="007232D9" w:rsidRDefault="000529DC">
      <w:pPr>
        <w:spacing w:line="600" w:lineRule="auto"/>
        <w:ind w:firstLine="720"/>
        <w:jc w:val="both"/>
        <w:rPr>
          <w:rFonts w:eastAsia="Times New Roman" w:cs="Times New Roman"/>
          <w:szCs w:val="24"/>
        </w:rPr>
      </w:pPr>
      <w:r w:rsidRPr="00040868">
        <w:rPr>
          <w:rFonts w:eastAsia="SimSun"/>
          <w:szCs w:val="24"/>
          <w:lang w:eastAsia="zh-CN"/>
        </w:rPr>
        <w:t>Θα διεξαχθεί ηλεκτ</w:t>
      </w:r>
      <w:r w:rsidRPr="00040868">
        <w:rPr>
          <w:rFonts w:eastAsia="SimSun"/>
          <w:szCs w:val="24"/>
          <w:lang w:eastAsia="zh-CN"/>
        </w:rPr>
        <w:t xml:space="preserve">ρονική ονομαστική ψηφοφορία </w:t>
      </w:r>
      <w:r w:rsidRPr="00040868">
        <w:rPr>
          <w:rFonts w:eastAsia="Times New Roman" w:cs="Times New Roman"/>
          <w:szCs w:val="24"/>
        </w:rPr>
        <w:t>επί τ</w:t>
      </w:r>
      <w:r>
        <w:rPr>
          <w:rFonts w:eastAsia="Times New Roman" w:cs="Times New Roman"/>
          <w:szCs w:val="24"/>
        </w:rPr>
        <w:t xml:space="preserve">ης </w:t>
      </w:r>
      <w:r w:rsidRPr="00040868">
        <w:rPr>
          <w:rFonts w:eastAsia="Times New Roman" w:cs="Times New Roman"/>
          <w:szCs w:val="24"/>
        </w:rPr>
        <w:t xml:space="preserve">υπουργικής τροπολογίας </w:t>
      </w:r>
      <w:r>
        <w:rPr>
          <w:rFonts w:eastAsia="Times New Roman" w:cs="Times New Roman"/>
          <w:szCs w:val="24"/>
        </w:rPr>
        <w:t xml:space="preserve">με γενικό αριθμό </w:t>
      </w:r>
      <w:r>
        <w:rPr>
          <w:rFonts w:eastAsia="Times New Roman" w:cs="Times New Roman"/>
          <w:szCs w:val="24"/>
        </w:rPr>
        <w:t>2</w:t>
      </w:r>
      <w:r>
        <w:rPr>
          <w:rFonts w:eastAsia="Times New Roman" w:cs="Times New Roman"/>
          <w:szCs w:val="24"/>
        </w:rPr>
        <w:t>0</w:t>
      </w:r>
      <w:r>
        <w:rPr>
          <w:rFonts w:eastAsia="Times New Roman" w:cs="Times New Roman"/>
          <w:szCs w:val="24"/>
        </w:rPr>
        <w:t>43</w:t>
      </w:r>
      <w:r>
        <w:rPr>
          <w:rFonts w:eastAsia="Times New Roman" w:cs="Times New Roman"/>
          <w:szCs w:val="24"/>
        </w:rPr>
        <w:t xml:space="preserve"> και ειδικό </w:t>
      </w:r>
      <w:r>
        <w:rPr>
          <w:rFonts w:eastAsia="Times New Roman" w:cs="Times New Roman"/>
          <w:szCs w:val="24"/>
        </w:rPr>
        <w:t>101</w:t>
      </w:r>
      <w:r w:rsidRPr="00040868">
        <w:rPr>
          <w:rFonts w:eastAsia="SimSun"/>
          <w:szCs w:val="24"/>
          <w:lang w:eastAsia="zh-CN"/>
        </w:rPr>
        <w:t>.</w:t>
      </w:r>
    </w:p>
    <w:p w14:paraId="756A70F6" w14:textId="77777777" w:rsidR="007232D9" w:rsidRDefault="000529DC">
      <w:pPr>
        <w:autoSpaceDE w:val="0"/>
        <w:autoSpaceDN w:val="0"/>
        <w:adjustRightInd w:val="0"/>
        <w:spacing w:line="600" w:lineRule="auto"/>
        <w:ind w:firstLine="720"/>
        <w:jc w:val="both"/>
        <w:rPr>
          <w:rFonts w:eastAsia="SimSun"/>
          <w:szCs w:val="24"/>
          <w:lang w:eastAsia="zh-CN"/>
        </w:rPr>
      </w:pPr>
      <w:r w:rsidRPr="00040868">
        <w:rPr>
          <w:rFonts w:eastAsia="SimSun"/>
          <w:szCs w:val="24"/>
          <w:lang w:eastAsia="zh-CN"/>
        </w:rPr>
        <w:t>Παρακαλώ να ανοίξει το σύστημα της ηλεκτρονικής ψηφοφορίας.</w:t>
      </w:r>
      <w:r>
        <w:rPr>
          <w:rFonts w:eastAsia="SimSun"/>
          <w:szCs w:val="24"/>
          <w:lang w:eastAsia="zh-CN"/>
        </w:rPr>
        <w:t xml:space="preserve"> </w:t>
      </w:r>
    </w:p>
    <w:p w14:paraId="756A70F7" w14:textId="77777777" w:rsidR="007232D9" w:rsidRDefault="000529DC">
      <w:pPr>
        <w:autoSpaceDE w:val="0"/>
        <w:autoSpaceDN w:val="0"/>
        <w:adjustRightInd w:val="0"/>
        <w:spacing w:line="600" w:lineRule="auto"/>
        <w:ind w:firstLine="720"/>
        <w:jc w:val="both"/>
        <w:rPr>
          <w:rFonts w:eastAsia="Times New Roman"/>
          <w:color w:val="222222"/>
          <w:szCs w:val="24"/>
          <w:shd w:val="clear" w:color="auto" w:fill="FFFFFF"/>
        </w:rPr>
      </w:pPr>
      <w:r>
        <w:rPr>
          <w:rFonts w:eastAsia="SimSun"/>
          <w:szCs w:val="24"/>
          <w:lang w:eastAsia="zh-CN"/>
        </w:rPr>
        <w:t xml:space="preserve">Σας υπενθυμίζουμε ότι </w:t>
      </w:r>
      <w:r>
        <w:rPr>
          <w:rFonts w:eastAsia="Times New Roman"/>
          <w:color w:val="222222"/>
          <w:szCs w:val="24"/>
          <w:shd w:val="clear" w:color="auto" w:fill="FFFFFF"/>
        </w:rPr>
        <w:t>αφού καταχω</w:t>
      </w:r>
      <w:r>
        <w:rPr>
          <w:rFonts w:eastAsia="Times New Roman"/>
          <w:color w:val="222222"/>
          <w:szCs w:val="24"/>
          <w:shd w:val="clear" w:color="auto" w:fill="FFFFFF"/>
        </w:rPr>
        <w:t>ρί</w:t>
      </w:r>
      <w:r>
        <w:rPr>
          <w:rFonts w:eastAsia="Times New Roman"/>
          <w:color w:val="222222"/>
          <w:szCs w:val="24"/>
          <w:shd w:val="clear" w:color="auto" w:fill="FFFFFF"/>
        </w:rPr>
        <w:t xml:space="preserve">σετε την ψήφο σας, έχετε τη δυνατότητα να την ελέγξετε ή και να την αναθεωρήσετε έως τη λήξη της ψηφοφορίας. Για οποιαδήποτε απορία απευθυνθείτε στο </w:t>
      </w:r>
      <w:r>
        <w:rPr>
          <w:rFonts w:eastAsia="Times New Roman"/>
          <w:color w:val="222222"/>
          <w:szCs w:val="24"/>
          <w:shd w:val="clear" w:color="auto" w:fill="FFFFFF"/>
        </w:rPr>
        <w:t>Π</w:t>
      </w:r>
      <w:r>
        <w:rPr>
          <w:rFonts w:eastAsia="Times New Roman"/>
          <w:color w:val="222222"/>
          <w:szCs w:val="24"/>
          <w:shd w:val="clear" w:color="auto" w:fill="FFFFFF"/>
        </w:rPr>
        <w:t xml:space="preserve">ροεδρείο, προκειμένου να σας συνδράμουν οι αρμόδιοι υπάλληλοι. </w:t>
      </w:r>
    </w:p>
    <w:p w14:paraId="756A70F8" w14:textId="77777777" w:rsidR="007232D9" w:rsidRDefault="000529DC">
      <w:pPr>
        <w:autoSpaceDE w:val="0"/>
        <w:autoSpaceDN w:val="0"/>
        <w:adjustRightInd w:val="0"/>
        <w:spacing w:line="600" w:lineRule="auto"/>
        <w:ind w:firstLine="720"/>
        <w:jc w:val="both"/>
        <w:rPr>
          <w:rFonts w:eastAsia="SimSun"/>
          <w:szCs w:val="24"/>
          <w:lang w:eastAsia="zh-CN"/>
        </w:rPr>
      </w:pPr>
      <w:r>
        <w:rPr>
          <w:rFonts w:eastAsia="Times New Roman"/>
          <w:color w:val="222222"/>
          <w:szCs w:val="24"/>
          <w:shd w:val="clear" w:color="auto" w:fill="FFFFFF"/>
        </w:rPr>
        <w:t>Επίσης</w:t>
      </w:r>
      <w:r>
        <w:rPr>
          <w:rFonts w:eastAsia="Times New Roman"/>
          <w:color w:val="222222"/>
          <w:szCs w:val="24"/>
          <w:shd w:val="clear" w:color="auto" w:fill="FFFFFF"/>
        </w:rPr>
        <w:t xml:space="preserve"> υπενθυμίζουμε στους εισηγητές και ειδικούς αγορητές του σχεδίου νόμου να παραμείνουν μετά την ολοκλήρωση </w:t>
      </w:r>
      <w:r>
        <w:rPr>
          <w:rFonts w:eastAsia="Times New Roman"/>
          <w:color w:val="222222"/>
          <w:szCs w:val="24"/>
          <w:shd w:val="clear" w:color="auto" w:fill="FFFFFF"/>
        </w:rPr>
        <w:lastRenderedPageBreak/>
        <w:t>της ονομαστικής ψηφοφορίας, για να ψηφίσουν επί του ακροτελεύτιου άρθρου και του συνόλου του σχεδίου νόμου.</w:t>
      </w:r>
    </w:p>
    <w:p w14:paraId="756A70F9" w14:textId="77777777" w:rsidR="007232D9" w:rsidRDefault="000529DC">
      <w:pPr>
        <w:autoSpaceDE w:val="0"/>
        <w:autoSpaceDN w:val="0"/>
        <w:adjustRightInd w:val="0"/>
        <w:spacing w:line="600" w:lineRule="auto"/>
        <w:ind w:firstLine="720"/>
        <w:jc w:val="center"/>
        <w:rPr>
          <w:rFonts w:eastAsia="SimSun"/>
          <w:szCs w:val="24"/>
          <w:lang w:eastAsia="zh-CN"/>
        </w:rPr>
      </w:pPr>
      <w:r w:rsidRPr="00040868">
        <w:rPr>
          <w:rFonts w:eastAsia="SimSun"/>
          <w:szCs w:val="24"/>
          <w:lang w:eastAsia="zh-CN"/>
        </w:rPr>
        <w:t>(ΨΗΦΟΦΟΡΙΑ)</w:t>
      </w:r>
    </w:p>
    <w:p w14:paraId="756A70FA" w14:textId="77777777" w:rsidR="007232D9" w:rsidRDefault="000529DC">
      <w:pPr>
        <w:autoSpaceDE w:val="0"/>
        <w:autoSpaceDN w:val="0"/>
        <w:adjustRightInd w:val="0"/>
        <w:spacing w:line="600" w:lineRule="auto"/>
        <w:ind w:firstLine="720"/>
        <w:jc w:val="both"/>
        <w:rPr>
          <w:rFonts w:eastAsia="SimSun"/>
          <w:szCs w:val="24"/>
          <w:lang w:eastAsia="zh-CN"/>
        </w:rPr>
      </w:pPr>
      <w:r w:rsidRPr="0045094F">
        <w:rPr>
          <w:rFonts w:eastAsia="SimSun"/>
          <w:b/>
          <w:bCs/>
          <w:lang w:eastAsia="zh-CN"/>
        </w:rPr>
        <w:t>ΠΡΟΕΔΡΕΥΟΥΣΑ (Αναστασία Χριστο</w:t>
      </w:r>
      <w:r w:rsidRPr="0045094F">
        <w:rPr>
          <w:rFonts w:eastAsia="SimSun"/>
          <w:b/>
          <w:bCs/>
          <w:lang w:eastAsia="zh-CN"/>
        </w:rPr>
        <w:t>δουλοπούλου):</w:t>
      </w:r>
      <w:r w:rsidRPr="00D15FFE">
        <w:rPr>
          <w:rFonts w:eastAsia="SimSun"/>
          <w:b/>
          <w:bCs/>
          <w:szCs w:val="24"/>
          <w:lang w:eastAsia="zh-CN"/>
        </w:rPr>
        <w:t xml:space="preserve"> </w:t>
      </w:r>
      <w:r w:rsidRPr="00D15FFE">
        <w:rPr>
          <w:rFonts w:eastAsia="SimSun"/>
          <w:szCs w:val="24"/>
          <w:lang w:eastAsia="zh-CN"/>
        </w:rPr>
        <w:t>Θα ήθελα να σας ενημερώσω ότι έχουν έρθει στο Προεδρείο επιστολές ή τηλεομοιοτυπίες</w:t>
      </w:r>
      <w:r>
        <w:rPr>
          <w:rFonts w:eastAsia="SimSun"/>
          <w:szCs w:val="24"/>
          <w:lang w:eastAsia="zh-CN"/>
        </w:rPr>
        <w:t xml:space="preserve"> (</w:t>
      </w:r>
      <w:r w:rsidRPr="00D15FFE">
        <w:rPr>
          <w:rFonts w:eastAsia="SimSun"/>
          <w:szCs w:val="24"/>
          <w:lang w:eastAsia="zh-CN"/>
        </w:rPr>
        <w:t>φαξ</w:t>
      </w:r>
      <w:r>
        <w:rPr>
          <w:rFonts w:eastAsia="SimSun"/>
          <w:szCs w:val="24"/>
          <w:lang w:eastAsia="zh-CN"/>
        </w:rPr>
        <w:t>)</w:t>
      </w:r>
      <w:r w:rsidRPr="00D15FFE">
        <w:rPr>
          <w:rFonts w:eastAsia="SimSun"/>
          <w:szCs w:val="24"/>
          <w:lang w:eastAsia="zh-CN"/>
        </w:rPr>
        <w:t xml:space="preserve"> συναδέλφων, σύμφωνα με το άρθρο 70Α του Κανονισμού της Βουλής, με τις οποίες γνωστοποιούν την ψήφο </w:t>
      </w:r>
      <w:r>
        <w:rPr>
          <w:rFonts w:eastAsia="SimSun"/>
          <w:szCs w:val="24"/>
          <w:lang w:eastAsia="zh-CN"/>
        </w:rPr>
        <w:t>τους επί της τροπολογίας του νομοσχεδίου.</w:t>
      </w:r>
      <w:r>
        <w:rPr>
          <w:rFonts w:eastAsia="SimSun"/>
          <w:szCs w:val="24"/>
          <w:lang w:eastAsia="zh-CN"/>
        </w:rPr>
        <w:t xml:space="preserve"> </w:t>
      </w:r>
      <w:r w:rsidRPr="00D15FFE">
        <w:rPr>
          <w:rFonts w:eastAsia="SimSun"/>
          <w:szCs w:val="24"/>
          <w:lang w:eastAsia="zh-CN"/>
        </w:rPr>
        <w:t xml:space="preserve">Οι ψήφοι </w:t>
      </w:r>
      <w:r>
        <w:rPr>
          <w:rFonts w:eastAsia="SimSun"/>
          <w:szCs w:val="24"/>
          <w:lang w:eastAsia="zh-CN"/>
        </w:rPr>
        <w:t>α</w:t>
      </w:r>
      <w:r w:rsidRPr="00D15FFE">
        <w:rPr>
          <w:rFonts w:eastAsia="SimSun"/>
          <w:szCs w:val="24"/>
          <w:lang w:eastAsia="zh-CN"/>
        </w:rPr>
        <w:t>υ</w:t>
      </w:r>
      <w:r w:rsidRPr="00D15FFE">
        <w:rPr>
          <w:rFonts w:eastAsia="SimSun"/>
          <w:szCs w:val="24"/>
          <w:lang w:eastAsia="zh-CN"/>
        </w:rPr>
        <w:t>τές θα ανακοινωθούν και θα συνυπολογιστούν στην καταμέτρηση, η οποία θα ακολουθήσει.</w:t>
      </w:r>
    </w:p>
    <w:p w14:paraId="756A70FB" w14:textId="77777777" w:rsidR="007232D9" w:rsidRDefault="000529DC">
      <w:pPr>
        <w:autoSpaceDE w:val="0"/>
        <w:autoSpaceDN w:val="0"/>
        <w:adjustRightInd w:val="0"/>
        <w:spacing w:line="600" w:lineRule="auto"/>
        <w:ind w:firstLine="720"/>
        <w:jc w:val="both"/>
        <w:rPr>
          <w:rFonts w:eastAsia="SimSun"/>
          <w:szCs w:val="24"/>
          <w:lang w:eastAsia="zh-CN"/>
        </w:rPr>
      </w:pPr>
      <w:r w:rsidRPr="00D15FFE">
        <w:rPr>
          <w:rFonts w:eastAsia="SimSun"/>
          <w:szCs w:val="24"/>
          <w:lang w:eastAsia="zh-CN"/>
        </w:rPr>
        <w:t>Οι επιστολές</w:t>
      </w:r>
      <w:r>
        <w:rPr>
          <w:rFonts w:eastAsia="SimSun"/>
          <w:szCs w:val="24"/>
          <w:lang w:eastAsia="zh-CN"/>
        </w:rPr>
        <w:t xml:space="preserve">, </w:t>
      </w:r>
      <w:r w:rsidRPr="00D15FFE">
        <w:rPr>
          <w:rFonts w:eastAsia="SimSun"/>
          <w:szCs w:val="24"/>
          <w:lang w:eastAsia="zh-CN"/>
        </w:rPr>
        <w:t xml:space="preserve">οι οποίες απεστάλησαν στο Προεδρείο από τους συναδέλφους σύμφωνα με το άρθρο 70Α του Κανονισμού της Βουλής, </w:t>
      </w:r>
      <w:r>
        <w:rPr>
          <w:rFonts w:eastAsia="SimSun"/>
          <w:szCs w:val="24"/>
          <w:lang w:eastAsia="zh-CN"/>
        </w:rPr>
        <w:t>θα καταχωριστούν</w:t>
      </w:r>
      <w:r w:rsidRPr="00D15FFE">
        <w:rPr>
          <w:rFonts w:eastAsia="SimSun"/>
          <w:szCs w:val="24"/>
          <w:lang w:eastAsia="zh-CN"/>
        </w:rPr>
        <w:t xml:space="preserve"> </w:t>
      </w:r>
      <w:r w:rsidRPr="00D15FFE">
        <w:rPr>
          <w:rFonts w:eastAsia="SimSun"/>
          <w:szCs w:val="24"/>
          <w:lang w:eastAsia="zh-CN"/>
        </w:rPr>
        <w:t>στα Πρακτικά</w:t>
      </w:r>
      <w:r>
        <w:rPr>
          <w:rFonts w:eastAsia="SimSun"/>
          <w:szCs w:val="24"/>
          <w:lang w:eastAsia="zh-CN"/>
        </w:rPr>
        <w:t>.</w:t>
      </w:r>
    </w:p>
    <w:p w14:paraId="756A70FC" w14:textId="77777777" w:rsidR="007232D9" w:rsidRDefault="000529DC">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(Οι </w:t>
      </w:r>
      <w:r>
        <w:rPr>
          <w:rFonts w:eastAsia="SimSun"/>
          <w:szCs w:val="24"/>
          <w:lang w:eastAsia="zh-CN"/>
        </w:rPr>
        <w:t>προαναφερθείσες επιστολές καταχωρίζονται στα Πρακτικά</w:t>
      </w:r>
      <w:r>
        <w:rPr>
          <w:rFonts w:eastAsia="SimSun"/>
          <w:szCs w:val="24"/>
          <w:lang w:eastAsia="zh-CN"/>
        </w:rPr>
        <w:t xml:space="preserve"> </w:t>
      </w:r>
      <w:r>
        <w:rPr>
          <w:rFonts w:eastAsia="SimSun"/>
          <w:szCs w:val="24"/>
          <w:lang w:eastAsia="zh-CN"/>
        </w:rPr>
        <w:t xml:space="preserve">και </w:t>
      </w:r>
      <w:r w:rsidRPr="00D15FFE">
        <w:rPr>
          <w:rFonts w:eastAsia="SimSun"/>
          <w:szCs w:val="24"/>
          <w:lang w:eastAsia="zh-CN"/>
        </w:rPr>
        <w:t>έχουν ως εξής:</w:t>
      </w:r>
    </w:p>
    <w:p w14:paraId="756A70FD" w14:textId="77777777" w:rsidR="007232D9" w:rsidRDefault="000529DC">
      <w:pPr>
        <w:autoSpaceDE w:val="0"/>
        <w:autoSpaceDN w:val="0"/>
        <w:adjustRightInd w:val="0"/>
        <w:spacing w:line="600" w:lineRule="auto"/>
        <w:ind w:firstLine="720"/>
        <w:jc w:val="center"/>
        <w:rPr>
          <w:rFonts w:eastAsia="SimSun"/>
          <w:color w:val="FF0000"/>
          <w:szCs w:val="24"/>
          <w:lang w:eastAsia="zh-CN"/>
        </w:rPr>
      </w:pPr>
      <w:r w:rsidRPr="00DC7E60">
        <w:rPr>
          <w:rFonts w:eastAsia="SimSun"/>
          <w:color w:val="FF0000"/>
          <w:szCs w:val="24"/>
          <w:lang w:eastAsia="zh-CN"/>
        </w:rPr>
        <w:t>(ΑΛΛΑΓΗ ΣΕΛΙΔΑΣ)</w:t>
      </w:r>
    </w:p>
    <w:p w14:paraId="756A70FE" w14:textId="77777777" w:rsidR="007232D9" w:rsidRDefault="000529DC">
      <w:pPr>
        <w:autoSpaceDE w:val="0"/>
        <w:autoSpaceDN w:val="0"/>
        <w:adjustRightInd w:val="0"/>
        <w:spacing w:line="600" w:lineRule="auto"/>
        <w:ind w:firstLine="720"/>
        <w:jc w:val="center"/>
        <w:rPr>
          <w:rFonts w:eastAsia="SimSun"/>
          <w:szCs w:val="24"/>
          <w:lang w:eastAsia="zh-CN"/>
        </w:rPr>
      </w:pPr>
      <w:r w:rsidRPr="002A6DC7">
        <w:rPr>
          <w:rFonts w:eastAsia="SimSun"/>
          <w:szCs w:val="24"/>
          <w:lang w:eastAsia="zh-CN"/>
        </w:rPr>
        <w:t>(Να μπουν</w:t>
      </w:r>
      <w:r w:rsidRPr="00001657">
        <w:rPr>
          <w:rFonts w:eastAsia="SimSun"/>
          <w:szCs w:val="24"/>
          <w:lang w:eastAsia="zh-CN"/>
        </w:rPr>
        <w:t xml:space="preserve"> οι σελίδες</w:t>
      </w:r>
      <w:r w:rsidRPr="00001657">
        <w:rPr>
          <w:rFonts w:eastAsia="SimSun"/>
          <w:szCs w:val="24"/>
          <w:lang w:eastAsia="zh-CN"/>
        </w:rPr>
        <w:t xml:space="preserve"> 11-35</w:t>
      </w:r>
      <w:r w:rsidRPr="002A6DC7">
        <w:rPr>
          <w:rFonts w:eastAsia="SimSun"/>
          <w:szCs w:val="24"/>
          <w:lang w:eastAsia="zh-CN"/>
        </w:rPr>
        <w:t>)</w:t>
      </w:r>
    </w:p>
    <w:p w14:paraId="756A70FF" w14:textId="77777777" w:rsidR="007232D9" w:rsidRDefault="000529DC">
      <w:pPr>
        <w:autoSpaceDE w:val="0"/>
        <w:autoSpaceDN w:val="0"/>
        <w:adjustRightInd w:val="0"/>
        <w:spacing w:line="600" w:lineRule="auto"/>
        <w:ind w:firstLine="720"/>
        <w:jc w:val="center"/>
        <w:rPr>
          <w:rFonts w:eastAsia="SimSun"/>
          <w:color w:val="FF0000"/>
          <w:szCs w:val="24"/>
          <w:lang w:eastAsia="zh-CN"/>
        </w:rPr>
      </w:pPr>
      <w:r w:rsidRPr="00DC7E60">
        <w:rPr>
          <w:rFonts w:eastAsia="SimSun"/>
          <w:color w:val="FF0000"/>
          <w:szCs w:val="24"/>
          <w:lang w:eastAsia="zh-CN"/>
        </w:rPr>
        <w:t>(ΑΛΛΑΓΗ ΣΕΛΙΔΑΣ)</w:t>
      </w:r>
    </w:p>
    <w:p w14:paraId="756A7100" w14:textId="77777777" w:rsidR="007232D9" w:rsidRDefault="000529DC">
      <w:pPr>
        <w:spacing w:line="600" w:lineRule="auto"/>
        <w:ind w:firstLine="720"/>
        <w:jc w:val="both"/>
        <w:rPr>
          <w:rFonts w:eastAsia="Times New Roman" w:cs="Times New Roman"/>
          <w:szCs w:val="24"/>
        </w:rPr>
      </w:pPr>
      <w:r w:rsidRPr="00276E91">
        <w:rPr>
          <w:rFonts w:eastAsia="Times New Roman" w:cs="Times New Roman"/>
          <w:b/>
          <w:szCs w:val="24"/>
        </w:rPr>
        <w:lastRenderedPageBreak/>
        <w:t>ΠΡΟΕΔΡΕΥΟΥΣΑ (Αναστασία Χριστοδουλοπούλου):</w:t>
      </w:r>
      <w:r w:rsidRPr="00276E91">
        <w:rPr>
          <w:rFonts w:eastAsia="Times New Roman" w:cs="Times New Roman"/>
          <w:szCs w:val="24"/>
        </w:rPr>
        <w:t xml:space="preserve"> </w:t>
      </w:r>
      <w:r w:rsidRPr="004D1F57">
        <w:rPr>
          <w:rFonts w:eastAsia="Times New Roman" w:cs="Times New Roman"/>
          <w:szCs w:val="24"/>
        </w:rPr>
        <w:t>Κυρίες και κύριοι συνάδελφοι, έχω την τιμή να ανακοινώσω στο Σώμα ότι τη συνε</w:t>
      </w:r>
      <w:r w:rsidRPr="004D1F57">
        <w:rPr>
          <w:rFonts w:eastAsia="Times New Roman" w:cs="Times New Roman"/>
          <w:szCs w:val="24"/>
        </w:rPr>
        <w:t>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τριαντα</w:t>
      </w:r>
      <w:r>
        <w:rPr>
          <w:rFonts w:eastAsia="Times New Roman" w:cs="Times New Roman"/>
          <w:szCs w:val="24"/>
        </w:rPr>
        <w:t>πέντε</w:t>
      </w:r>
      <w:r w:rsidRPr="004D1F57">
        <w:rPr>
          <w:rFonts w:eastAsia="Times New Roman" w:cs="Times New Roman"/>
          <w:szCs w:val="24"/>
        </w:rPr>
        <w:t xml:space="preserve"> μαθητές και μαθή</w:t>
      </w:r>
      <w:r w:rsidRPr="004D1F57">
        <w:rPr>
          <w:rFonts w:eastAsia="Times New Roman" w:cs="Times New Roman"/>
          <w:szCs w:val="24"/>
        </w:rPr>
        <w:t>τριες και τέσσερις εκπα</w:t>
      </w:r>
      <w:r>
        <w:rPr>
          <w:rFonts w:eastAsia="Times New Roman" w:cs="Times New Roman"/>
          <w:szCs w:val="24"/>
        </w:rPr>
        <w:t>ιδευτικοί συνοδοί τους από το 1</w:t>
      </w:r>
      <w:r w:rsidRPr="00CB5EBE">
        <w:rPr>
          <w:rFonts w:eastAsia="Times New Roman" w:cs="Times New Roman"/>
          <w:szCs w:val="24"/>
          <w:vertAlign w:val="superscript"/>
        </w:rPr>
        <w:t>ο</w:t>
      </w:r>
      <w:r>
        <w:rPr>
          <w:rFonts w:eastAsia="Times New Roman" w:cs="Times New Roman"/>
          <w:szCs w:val="24"/>
        </w:rPr>
        <w:t xml:space="preserve"> </w:t>
      </w:r>
      <w:r w:rsidRPr="004D1F57">
        <w:rPr>
          <w:rFonts w:eastAsia="Times New Roman" w:cs="Times New Roman"/>
          <w:szCs w:val="24"/>
        </w:rPr>
        <w:t xml:space="preserve">Δημοτικό Σχολείο </w:t>
      </w:r>
      <w:r>
        <w:rPr>
          <w:rFonts w:eastAsia="Times New Roman" w:cs="Times New Roman"/>
          <w:szCs w:val="24"/>
        </w:rPr>
        <w:t>Τυρνάβου</w:t>
      </w:r>
      <w:r w:rsidRPr="004D1F57">
        <w:rPr>
          <w:rFonts w:eastAsia="Times New Roman" w:cs="Times New Roman"/>
          <w:szCs w:val="24"/>
        </w:rPr>
        <w:t>.</w:t>
      </w:r>
    </w:p>
    <w:p w14:paraId="756A7101"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Καλώς ήρθατε στη</w:t>
      </w:r>
      <w:r w:rsidRPr="004D1F57">
        <w:rPr>
          <w:rFonts w:eastAsia="Times New Roman" w:cs="Times New Roman"/>
          <w:szCs w:val="24"/>
        </w:rPr>
        <w:t xml:space="preserve"> Βουλή.</w:t>
      </w:r>
    </w:p>
    <w:p w14:paraId="756A7102" w14:textId="77777777" w:rsidR="007232D9" w:rsidRDefault="000529DC">
      <w:pPr>
        <w:spacing w:line="600" w:lineRule="auto"/>
        <w:ind w:firstLine="709"/>
        <w:jc w:val="center"/>
        <w:rPr>
          <w:rFonts w:eastAsia="Times New Roman" w:cs="Times New Roman"/>
          <w:szCs w:val="24"/>
        </w:rPr>
      </w:pPr>
      <w:r w:rsidRPr="004D1F57">
        <w:rPr>
          <w:rFonts w:eastAsia="Times New Roman" w:cs="Times New Roman"/>
          <w:szCs w:val="24"/>
        </w:rPr>
        <w:t>(Χειροκροτήματα απ</w:t>
      </w:r>
      <w:r>
        <w:rPr>
          <w:rFonts w:eastAsia="Times New Roman" w:cs="Times New Roman"/>
          <w:szCs w:val="24"/>
        </w:rPr>
        <w:t>’</w:t>
      </w:r>
      <w:r w:rsidRPr="004D1F57">
        <w:rPr>
          <w:rFonts w:eastAsia="Times New Roman" w:cs="Times New Roman"/>
          <w:szCs w:val="24"/>
        </w:rPr>
        <w:t xml:space="preserve"> όλες τις πτέρυγες της Βουλής)</w:t>
      </w:r>
    </w:p>
    <w:p w14:paraId="756A7103"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 xml:space="preserve">Βρισκόμαστε στο τέλος μιας ηλεκτρονικής ψηφοφορίας και έτσι δεν θα υπάρχουν ομιλίες για να </w:t>
      </w:r>
      <w:r>
        <w:rPr>
          <w:rFonts w:eastAsia="Times New Roman" w:cs="Times New Roman"/>
          <w:szCs w:val="24"/>
        </w:rPr>
        <w:t>παρακολουθήσετε.</w:t>
      </w:r>
    </w:p>
    <w:p w14:paraId="756A7104"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ήθελα να σας ενημερώσω ότι ο συνάδελφος κ. Πάνος Καμμένος</w:t>
      </w:r>
      <w:r>
        <w:rPr>
          <w:rFonts w:eastAsia="Times New Roman" w:cs="Times New Roman"/>
          <w:szCs w:val="24"/>
        </w:rPr>
        <w:t>,</w:t>
      </w:r>
      <w:r>
        <w:rPr>
          <w:rFonts w:eastAsia="Times New Roman" w:cs="Times New Roman"/>
          <w:szCs w:val="24"/>
        </w:rPr>
        <w:t xml:space="preserve"> για λόγους ασθενείας</w:t>
      </w:r>
      <w:r>
        <w:rPr>
          <w:rFonts w:eastAsia="Times New Roman" w:cs="Times New Roman"/>
          <w:szCs w:val="24"/>
        </w:rPr>
        <w:t>,</w:t>
      </w:r>
      <w:r>
        <w:rPr>
          <w:rFonts w:eastAsia="Times New Roman" w:cs="Times New Roman"/>
          <w:szCs w:val="24"/>
        </w:rPr>
        <w:t xml:space="preserve"> δεν θα παρευρεθεί στη σημερινή ονομαστική ψηφοφορία.</w:t>
      </w:r>
    </w:p>
    <w:p w14:paraId="756A7105" w14:textId="77777777" w:rsidR="007232D9" w:rsidRDefault="000529DC">
      <w:pPr>
        <w:spacing w:line="600" w:lineRule="auto"/>
        <w:ind w:firstLine="720"/>
        <w:jc w:val="both"/>
        <w:rPr>
          <w:rFonts w:eastAsia="Times New Roman"/>
          <w:szCs w:val="24"/>
        </w:rPr>
      </w:pPr>
      <w:r w:rsidRPr="00A37EB8">
        <w:rPr>
          <w:rFonts w:eastAsia="Times New Roman"/>
          <w:szCs w:val="24"/>
        </w:rPr>
        <w:t>Παρακαλώ να κλείσει το σύστημα της ηλεκτρονικής ψηφοφορίας.</w:t>
      </w:r>
    </w:p>
    <w:p w14:paraId="756A7106" w14:textId="77777777" w:rsidR="007232D9" w:rsidRDefault="000529DC">
      <w:pPr>
        <w:tabs>
          <w:tab w:val="left" w:pos="2940"/>
        </w:tabs>
        <w:spacing w:line="600" w:lineRule="auto"/>
        <w:ind w:firstLine="709"/>
        <w:jc w:val="center"/>
        <w:rPr>
          <w:rFonts w:eastAsia="Times New Roman"/>
          <w:szCs w:val="24"/>
        </w:rPr>
      </w:pPr>
      <w:r w:rsidRPr="003B224A">
        <w:rPr>
          <w:rFonts w:eastAsia="Times New Roman"/>
          <w:szCs w:val="24"/>
        </w:rPr>
        <w:lastRenderedPageBreak/>
        <w:t xml:space="preserve">(ΗΛΕΚΤΡΟΝΙΚΗ </w:t>
      </w:r>
      <w:r w:rsidRPr="003B224A">
        <w:rPr>
          <w:rFonts w:eastAsia="Times New Roman"/>
          <w:szCs w:val="24"/>
        </w:rPr>
        <w:t>ΚΑΤΑΜΕΤΡΗΣΗ)</w:t>
      </w:r>
    </w:p>
    <w:p w14:paraId="756A7107" w14:textId="77777777" w:rsidR="007232D9" w:rsidRDefault="000529DC">
      <w:pPr>
        <w:spacing w:line="600" w:lineRule="auto"/>
        <w:ind w:firstLine="709"/>
        <w:jc w:val="center"/>
        <w:rPr>
          <w:rFonts w:eastAsia="Times New Roman" w:cs="Times New Roman"/>
          <w:szCs w:val="24"/>
        </w:rPr>
      </w:pPr>
      <w:r w:rsidRPr="003B224A">
        <w:rPr>
          <w:rFonts w:eastAsia="Times New Roman" w:cs="Times New Roman"/>
          <w:szCs w:val="24"/>
        </w:rPr>
        <w:t>(ΜΕΤΑ ΤΗΝ ΗΛΕΚΤΡΟΝΙΚΗ ΚΑΤΑΜΕΤΡΗΣΗ)</w:t>
      </w:r>
    </w:p>
    <w:p w14:paraId="756A7108" w14:textId="77777777" w:rsidR="007232D9" w:rsidRDefault="000529DC">
      <w:pPr>
        <w:spacing w:line="600" w:lineRule="auto"/>
        <w:ind w:firstLine="720"/>
        <w:jc w:val="both"/>
        <w:rPr>
          <w:rFonts w:eastAsia="Times New Roman"/>
          <w:szCs w:val="24"/>
        </w:rPr>
      </w:pPr>
      <w:r w:rsidRPr="003B224A">
        <w:rPr>
          <w:rFonts w:eastAsia="Times New Roman"/>
          <w:b/>
          <w:bCs/>
          <w:szCs w:val="24"/>
        </w:rPr>
        <w:t>ΠΡΟΕΔΡΕΥ</w:t>
      </w:r>
      <w:r>
        <w:rPr>
          <w:rFonts w:eastAsia="Times New Roman"/>
          <w:b/>
          <w:bCs/>
          <w:szCs w:val="24"/>
        </w:rPr>
        <w:t>ΟΥΣΑ</w:t>
      </w:r>
      <w:r w:rsidRPr="003B224A">
        <w:rPr>
          <w:rFonts w:eastAsia="Times New Roman"/>
          <w:b/>
          <w:bCs/>
          <w:szCs w:val="24"/>
        </w:rPr>
        <w:t xml:space="preserve"> (</w:t>
      </w:r>
      <w:r>
        <w:rPr>
          <w:rFonts w:eastAsia="Times New Roman"/>
          <w:b/>
          <w:bCs/>
          <w:szCs w:val="24"/>
        </w:rPr>
        <w:t>Α</w:t>
      </w:r>
      <w:r>
        <w:rPr>
          <w:rFonts w:eastAsia="Times New Roman"/>
          <w:b/>
          <w:bCs/>
          <w:szCs w:val="24"/>
        </w:rPr>
        <w:t>ναστασία</w:t>
      </w:r>
      <w:r>
        <w:rPr>
          <w:rFonts w:eastAsia="Times New Roman"/>
          <w:b/>
          <w:bCs/>
          <w:szCs w:val="24"/>
        </w:rPr>
        <w:t xml:space="preserve"> Χ</w:t>
      </w:r>
      <w:r>
        <w:rPr>
          <w:rFonts w:eastAsia="Times New Roman"/>
          <w:b/>
          <w:bCs/>
          <w:szCs w:val="24"/>
        </w:rPr>
        <w:t>ριστοδουλοπούλου</w:t>
      </w:r>
      <w:r w:rsidRPr="003B224A">
        <w:rPr>
          <w:rFonts w:eastAsia="Times New Roman"/>
          <w:b/>
          <w:bCs/>
          <w:szCs w:val="24"/>
        </w:rPr>
        <w:t xml:space="preserve">): </w:t>
      </w:r>
      <w:r w:rsidRPr="006A244A">
        <w:rPr>
          <w:rFonts w:eastAsia="Times New Roman"/>
          <w:szCs w:val="24"/>
        </w:rPr>
        <w:t xml:space="preserve">Κυρίες και κύριοι συνάδελφοι, έχω την τιμή να σας ανακοινώσω το αποτέλεσμα της διεξαχθείσης ονομαστικής </w:t>
      </w:r>
      <w:r>
        <w:rPr>
          <w:rFonts w:eastAsia="Times New Roman"/>
          <w:szCs w:val="24"/>
        </w:rPr>
        <w:t xml:space="preserve">ψηφοφορίας επί της υπουργικής τροπολογίας </w:t>
      </w:r>
      <w:r>
        <w:rPr>
          <w:rFonts w:eastAsia="Times New Roman"/>
          <w:szCs w:val="24"/>
        </w:rPr>
        <w:t xml:space="preserve">με γενικό αριθμό </w:t>
      </w:r>
      <w:r>
        <w:rPr>
          <w:rFonts w:eastAsia="Times New Roman"/>
          <w:szCs w:val="24"/>
        </w:rPr>
        <w:t>2</w:t>
      </w:r>
      <w:r>
        <w:rPr>
          <w:rFonts w:eastAsia="Times New Roman"/>
          <w:szCs w:val="24"/>
        </w:rPr>
        <w:t>0</w:t>
      </w:r>
      <w:r>
        <w:rPr>
          <w:rFonts w:eastAsia="Times New Roman"/>
          <w:szCs w:val="24"/>
        </w:rPr>
        <w:t>43</w:t>
      </w:r>
      <w:r>
        <w:rPr>
          <w:rFonts w:eastAsia="Times New Roman"/>
          <w:szCs w:val="24"/>
        </w:rPr>
        <w:t xml:space="preserve"> και ειδικό </w:t>
      </w:r>
      <w:r>
        <w:rPr>
          <w:rFonts w:eastAsia="Times New Roman"/>
          <w:szCs w:val="24"/>
        </w:rPr>
        <w:t>101.</w:t>
      </w:r>
    </w:p>
    <w:p w14:paraId="756A7109" w14:textId="77777777" w:rsidR="007232D9" w:rsidRDefault="000529DC">
      <w:pPr>
        <w:spacing w:line="600" w:lineRule="auto"/>
        <w:ind w:firstLine="720"/>
        <w:jc w:val="both"/>
        <w:rPr>
          <w:rFonts w:eastAsia="Times New Roman"/>
          <w:szCs w:val="24"/>
        </w:rPr>
      </w:pPr>
      <w:r>
        <w:rPr>
          <w:rFonts w:eastAsia="Times New Roman"/>
          <w:szCs w:val="24"/>
        </w:rPr>
        <w:t>Ψ</w:t>
      </w:r>
      <w:r>
        <w:rPr>
          <w:rFonts w:eastAsia="Times New Roman"/>
          <w:szCs w:val="24"/>
        </w:rPr>
        <w:t>ήφισαν συνολικά 257</w:t>
      </w:r>
      <w:r w:rsidRPr="006A244A">
        <w:rPr>
          <w:rFonts w:eastAsia="Times New Roman"/>
          <w:szCs w:val="24"/>
        </w:rPr>
        <w:t xml:space="preserve"> Βουλευτές.</w:t>
      </w:r>
    </w:p>
    <w:p w14:paraId="756A710A" w14:textId="77777777" w:rsidR="007232D9" w:rsidRDefault="000529DC">
      <w:pPr>
        <w:spacing w:line="600" w:lineRule="auto"/>
        <w:ind w:firstLine="720"/>
        <w:jc w:val="both"/>
        <w:rPr>
          <w:rFonts w:eastAsia="Times New Roman"/>
          <w:szCs w:val="24"/>
        </w:rPr>
      </w:pPr>
      <w:r>
        <w:rPr>
          <w:rFonts w:eastAsia="Times New Roman"/>
          <w:szCs w:val="24"/>
        </w:rPr>
        <w:t xml:space="preserve">Υπέρ της τροπολογίας, </w:t>
      </w:r>
      <w:r w:rsidRPr="006A244A">
        <w:rPr>
          <w:rFonts w:eastAsia="Times New Roman"/>
          <w:szCs w:val="24"/>
        </w:rPr>
        <w:t>δηλαδή «ΝΑΙ», ψήφισαν 1</w:t>
      </w:r>
      <w:r>
        <w:rPr>
          <w:rFonts w:eastAsia="Times New Roman"/>
          <w:szCs w:val="24"/>
        </w:rPr>
        <w:t>48</w:t>
      </w:r>
      <w:r w:rsidRPr="006A244A">
        <w:rPr>
          <w:rFonts w:eastAsia="Times New Roman"/>
          <w:szCs w:val="24"/>
        </w:rPr>
        <w:t xml:space="preserve"> Βουλευτές</w:t>
      </w:r>
      <w:r>
        <w:rPr>
          <w:rFonts w:eastAsia="Times New Roman"/>
          <w:szCs w:val="24"/>
        </w:rPr>
        <w:t>.</w:t>
      </w:r>
    </w:p>
    <w:p w14:paraId="756A710B" w14:textId="77777777" w:rsidR="007232D9" w:rsidRDefault="000529DC">
      <w:pPr>
        <w:spacing w:line="600" w:lineRule="auto"/>
        <w:ind w:firstLine="720"/>
        <w:jc w:val="both"/>
        <w:rPr>
          <w:rFonts w:eastAsia="Times New Roman"/>
          <w:szCs w:val="24"/>
        </w:rPr>
      </w:pPr>
      <w:r>
        <w:rPr>
          <w:rFonts w:eastAsia="Times New Roman"/>
          <w:szCs w:val="24"/>
        </w:rPr>
        <w:t>Κατά της τροπολογίας, δηλαδή</w:t>
      </w:r>
      <w:r>
        <w:rPr>
          <w:rFonts w:eastAsia="Times New Roman"/>
          <w:szCs w:val="24"/>
        </w:rPr>
        <w:t xml:space="preserve"> «ΟΧΙ», </w:t>
      </w:r>
      <w:r>
        <w:rPr>
          <w:rFonts w:eastAsia="Times New Roman"/>
          <w:szCs w:val="24"/>
        </w:rPr>
        <w:t>ψήφισαν 105 Βουλευτές.</w:t>
      </w:r>
    </w:p>
    <w:p w14:paraId="756A710C" w14:textId="77777777" w:rsidR="007232D9" w:rsidRDefault="000529DC">
      <w:pPr>
        <w:spacing w:line="600" w:lineRule="auto"/>
        <w:ind w:firstLine="720"/>
        <w:jc w:val="both"/>
        <w:rPr>
          <w:rFonts w:eastAsia="Times New Roman"/>
          <w:szCs w:val="24"/>
        </w:rPr>
      </w:pPr>
      <w:r>
        <w:rPr>
          <w:rFonts w:eastAsia="Times New Roman"/>
          <w:szCs w:val="24"/>
        </w:rPr>
        <w:t xml:space="preserve">Ψήφισαν </w:t>
      </w:r>
      <w:r>
        <w:rPr>
          <w:rFonts w:eastAsia="Times New Roman"/>
          <w:szCs w:val="24"/>
        </w:rPr>
        <w:t>«</w:t>
      </w:r>
      <w:r>
        <w:rPr>
          <w:rFonts w:eastAsia="Times New Roman"/>
          <w:szCs w:val="24"/>
        </w:rPr>
        <w:t>ΠΑΡΩΝ</w:t>
      </w:r>
      <w:r>
        <w:rPr>
          <w:rFonts w:eastAsia="Times New Roman"/>
          <w:szCs w:val="24"/>
        </w:rPr>
        <w:t>» 4</w:t>
      </w:r>
      <w:r>
        <w:rPr>
          <w:rFonts w:eastAsia="Times New Roman"/>
          <w:szCs w:val="24"/>
        </w:rPr>
        <w:t xml:space="preserve"> Βουλευτές.</w:t>
      </w:r>
    </w:p>
    <w:p w14:paraId="756A710D" w14:textId="77777777" w:rsidR="007232D9" w:rsidRDefault="000529DC">
      <w:pPr>
        <w:spacing w:line="600" w:lineRule="auto"/>
        <w:ind w:firstLine="720"/>
        <w:jc w:val="both"/>
        <w:rPr>
          <w:rFonts w:eastAsia="Times New Roman"/>
          <w:szCs w:val="24"/>
        </w:rPr>
      </w:pPr>
      <w:r>
        <w:rPr>
          <w:rFonts w:eastAsia="Times New Roman"/>
          <w:szCs w:val="24"/>
        </w:rPr>
        <w:t xml:space="preserve">Συνεπώς η υπουργική τροπολογία </w:t>
      </w:r>
      <w:r>
        <w:rPr>
          <w:rFonts w:eastAsia="Times New Roman"/>
          <w:szCs w:val="24"/>
        </w:rPr>
        <w:t xml:space="preserve">με γενικό αριθμό </w:t>
      </w:r>
      <w:r w:rsidRPr="00DE0654">
        <w:rPr>
          <w:rFonts w:eastAsia="Times New Roman"/>
          <w:szCs w:val="24"/>
        </w:rPr>
        <w:t>2</w:t>
      </w:r>
      <w:r>
        <w:rPr>
          <w:rFonts w:eastAsia="Times New Roman"/>
          <w:szCs w:val="24"/>
        </w:rPr>
        <w:t>0</w:t>
      </w:r>
      <w:r>
        <w:rPr>
          <w:rFonts w:eastAsia="Times New Roman"/>
          <w:szCs w:val="24"/>
        </w:rPr>
        <w:t>4</w:t>
      </w:r>
      <w:r w:rsidRPr="00DE0654">
        <w:rPr>
          <w:rFonts w:eastAsia="Times New Roman"/>
          <w:szCs w:val="24"/>
        </w:rPr>
        <w:t>3</w:t>
      </w:r>
      <w:r>
        <w:rPr>
          <w:rFonts w:eastAsia="Times New Roman"/>
          <w:szCs w:val="24"/>
        </w:rPr>
        <w:t xml:space="preserve"> και ειδικό </w:t>
      </w:r>
      <w:r w:rsidRPr="00DE0654">
        <w:rPr>
          <w:rFonts w:eastAsia="Times New Roman"/>
          <w:szCs w:val="24"/>
        </w:rPr>
        <w:t>1</w:t>
      </w:r>
      <w:r>
        <w:rPr>
          <w:rFonts w:eastAsia="Times New Roman"/>
          <w:szCs w:val="24"/>
        </w:rPr>
        <w:t>01 έγινε δεκτή κατά πλειοψηφία</w:t>
      </w:r>
      <w:r>
        <w:rPr>
          <w:rFonts w:eastAsia="Times New Roman"/>
          <w:szCs w:val="24"/>
        </w:rPr>
        <w:t>.</w:t>
      </w:r>
    </w:p>
    <w:p w14:paraId="756A710E" w14:textId="77777777" w:rsidR="007232D9" w:rsidRDefault="000529DC">
      <w:pPr>
        <w:spacing w:line="600" w:lineRule="auto"/>
        <w:ind w:firstLine="709"/>
        <w:contextualSpacing/>
        <w:jc w:val="both"/>
        <w:rPr>
          <w:rFonts w:eastAsia="Times New Roman" w:cs="Times New Roman"/>
          <w:szCs w:val="24"/>
        </w:rPr>
      </w:pPr>
      <w:r>
        <w:rPr>
          <w:rFonts w:eastAsia="Times New Roman"/>
          <w:szCs w:val="24"/>
        </w:rPr>
        <w:lastRenderedPageBreak/>
        <w:t xml:space="preserve">Οι θέσεις των </w:t>
      </w:r>
      <w:r>
        <w:rPr>
          <w:rFonts w:eastAsia="Times New Roman"/>
          <w:szCs w:val="24"/>
        </w:rPr>
        <w:t xml:space="preserve">κομμάτων, </w:t>
      </w:r>
      <w:r>
        <w:rPr>
          <w:rFonts w:eastAsia="Times New Roman"/>
          <w:szCs w:val="24"/>
        </w:rPr>
        <w:t>όπως αποτυπώθηκαν κατά την ψήφιση με το ηλεκτρονικό σύστημα, καταχωρίζονται στα Πρακτικά</w:t>
      </w:r>
      <w:r w:rsidRPr="0001772E">
        <w:rPr>
          <w:rFonts w:eastAsia="Times New Roman" w:cs="Times New Roman"/>
          <w:szCs w:val="24"/>
        </w:rPr>
        <w:t xml:space="preserve"> της σημερινής συνεδρίασης και </w:t>
      </w:r>
      <w:r>
        <w:rPr>
          <w:rFonts w:eastAsia="Times New Roman" w:cs="Times New Roman"/>
          <w:szCs w:val="24"/>
        </w:rPr>
        <w:t>έχουν ως εξής:</w:t>
      </w:r>
    </w:p>
    <w:p w14:paraId="756A710F" w14:textId="77777777" w:rsidR="007232D9" w:rsidRDefault="000529DC">
      <w:pPr>
        <w:spacing w:line="600" w:lineRule="auto"/>
        <w:ind w:firstLine="709"/>
        <w:contextualSpacing/>
        <w:jc w:val="center"/>
        <w:rPr>
          <w:rFonts w:eastAsia="Times New Roman" w:cs="Times New Roman"/>
          <w:color w:val="FF0000"/>
          <w:szCs w:val="24"/>
        </w:rPr>
      </w:pPr>
      <w:r w:rsidRPr="00001657">
        <w:rPr>
          <w:rFonts w:eastAsia="Times New Roman" w:cs="Times New Roman"/>
          <w:color w:val="FF0000"/>
          <w:szCs w:val="24"/>
        </w:rPr>
        <w:t>(ΑΛΛΑΓΗ ΣΕΛΙΔΑΣ)</w:t>
      </w:r>
    </w:p>
    <w:p w14:paraId="756A7110" w14:textId="77777777" w:rsidR="007232D9" w:rsidRDefault="007232D9">
      <w:pPr>
        <w:spacing w:line="600" w:lineRule="auto"/>
        <w:ind w:firstLine="709"/>
        <w:contextualSpacing/>
        <w:jc w:val="center"/>
        <w:rPr>
          <w:rFonts w:eastAsia="Times New Roman" w:cs="Times New Roman"/>
          <w:color w:val="FF0000"/>
          <w:szCs w:val="24"/>
        </w:rPr>
      </w:pPr>
    </w:p>
    <w:p w14:paraId="756A7111" w14:textId="77777777" w:rsidR="007232D9" w:rsidRDefault="007232D9">
      <w:pPr>
        <w:spacing w:line="600" w:lineRule="auto"/>
        <w:ind w:firstLine="709"/>
        <w:contextualSpacing/>
        <w:jc w:val="center"/>
        <w:rPr>
          <w:rFonts w:eastAsia="Times New Roman" w:cs="Times New Roman"/>
          <w:color w:val="FF0000"/>
          <w:szCs w:val="24"/>
        </w:rPr>
      </w:pPr>
    </w:p>
    <w:p w14:paraId="756A7112" w14:textId="77777777" w:rsidR="007232D9" w:rsidRDefault="007232D9">
      <w:pPr>
        <w:spacing w:line="600" w:lineRule="auto"/>
        <w:ind w:firstLine="709"/>
        <w:contextualSpacing/>
        <w:jc w:val="center"/>
        <w:rPr>
          <w:rFonts w:eastAsia="Times New Roman" w:cs="Times New Roman"/>
          <w:color w:val="FF0000"/>
          <w:szCs w:val="24"/>
        </w:rPr>
      </w:pPr>
    </w:p>
    <w:p w14:paraId="756A7113" w14:textId="77777777" w:rsidR="007232D9" w:rsidRDefault="007232D9">
      <w:pPr>
        <w:spacing w:line="600" w:lineRule="auto"/>
        <w:ind w:firstLine="709"/>
        <w:contextualSpacing/>
        <w:jc w:val="center"/>
        <w:rPr>
          <w:rFonts w:eastAsia="Times New Roman" w:cs="Times New Roman"/>
          <w:color w:val="FF0000"/>
          <w:szCs w:val="24"/>
        </w:rPr>
      </w:pPr>
    </w:p>
    <w:p w14:paraId="756A7114" w14:textId="77777777" w:rsidR="007232D9" w:rsidRDefault="007232D9">
      <w:pPr>
        <w:spacing w:line="600" w:lineRule="auto"/>
        <w:ind w:firstLine="709"/>
        <w:contextualSpacing/>
        <w:jc w:val="center"/>
        <w:rPr>
          <w:rFonts w:eastAsia="Times New Roman" w:cs="Times New Roman"/>
          <w:color w:val="FF0000"/>
          <w:szCs w:val="24"/>
        </w:rPr>
      </w:pPr>
    </w:p>
    <w:p w14:paraId="756A7115" w14:textId="77777777" w:rsidR="007232D9" w:rsidRDefault="007232D9">
      <w:pPr>
        <w:spacing w:line="600" w:lineRule="auto"/>
        <w:ind w:firstLine="709"/>
        <w:contextualSpacing/>
        <w:jc w:val="center"/>
        <w:rPr>
          <w:rFonts w:eastAsia="Times New Roman" w:cs="Times New Roman"/>
          <w:color w:val="FF0000"/>
          <w:szCs w:val="24"/>
        </w:rPr>
      </w:pPr>
    </w:p>
    <w:p w14:paraId="756A7116" w14:textId="77777777" w:rsidR="007232D9" w:rsidRDefault="007232D9">
      <w:pPr>
        <w:spacing w:line="600" w:lineRule="auto"/>
        <w:ind w:firstLine="709"/>
        <w:contextualSpacing/>
        <w:jc w:val="center"/>
        <w:rPr>
          <w:rFonts w:eastAsia="Times New Roman" w:cs="Times New Roman"/>
          <w:color w:val="FF0000"/>
          <w:szCs w:val="24"/>
        </w:rPr>
      </w:pPr>
    </w:p>
    <w:p w14:paraId="756A7117" w14:textId="77777777" w:rsidR="007232D9" w:rsidRDefault="007232D9">
      <w:pPr>
        <w:spacing w:line="600" w:lineRule="auto"/>
        <w:ind w:firstLine="709"/>
        <w:contextualSpacing/>
        <w:jc w:val="center"/>
        <w:rPr>
          <w:rFonts w:eastAsia="Times New Roman" w:cs="Times New Roman"/>
          <w:color w:val="FF0000"/>
          <w:szCs w:val="24"/>
        </w:rPr>
      </w:pPr>
    </w:p>
    <w:p w14:paraId="756A7118" w14:textId="77777777" w:rsidR="007232D9" w:rsidRDefault="007232D9">
      <w:pPr>
        <w:spacing w:line="600" w:lineRule="auto"/>
        <w:ind w:firstLine="709"/>
        <w:contextualSpacing/>
        <w:jc w:val="center"/>
        <w:rPr>
          <w:rFonts w:eastAsia="Times New Roman" w:cs="Times New Roman"/>
          <w:color w:val="FF0000"/>
          <w:szCs w:val="24"/>
        </w:rPr>
      </w:pPr>
    </w:p>
    <w:p w14:paraId="756A7119" w14:textId="77777777" w:rsidR="007232D9" w:rsidRDefault="007232D9">
      <w:pPr>
        <w:spacing w:line="600" w:lineRule="auto"/>
        <w:ind w:firstLine="709"/>
        <w:contextualSpacing/>
        <w:jc w:val="center"/>
        <w:rPr>
          <w:rFonts w:eastAsia="Times New Roman" w:cs="Times New Roman"/>
          <w:color w:val="FF0000"/>
          <w:szCs w:val="24"/>
        </w:rPr>
      </w:pPr>
    </w:p>
    <w:p w14:paraId="756A711A" w14:textId="77777777" w:rsidR="007232D9" w:rsidRDefault="007232D9">
      <w:pPr>
        <w:spacing w:line="600" w:lineRule="auto"/>
        <w:ind w:firstLine="709"/>
        <w:contextualSpacing/>
        <w:jc w:val="center"/>
        <w:rPr>
          <w:rFonts w:eastAsia="Times New Roman" w:cs="Times New Roman"/>
          <w:color w:val="FF0000"/>
          <w:szCs w:val="24"/>
        </w:rPr>
      </w:pPr>
    </w:p>
    <w:p w14:paraId="756A711B" w14:textId="77777777" w:rsidR="007232D9" w:rsidRDefault="007232D9">
      <w:pPr>
        <w:spacing w:line="600" w:lineRule="auto"/>
        <w:ind w:firstLine="709"/>
        <w:contextualSpacing/>
        <w:jc w:val="center"/>
        <w:rPr>
          <w:rFonts w:eastAsia="Times New Roman" w:cs="Times New Roman"/>
          <w:color w:val="FF0000"/>
          <w:szCs w:val="24"/>
        </w:rPr>
      </w:pPr>
    </w:p>
    <w:p w14:paraId="756A711C" w14:textId="77777777" w:rsidR="007232D9" w:rsidRDefault="007232D9">
      <w:pPr>
        <w:spacing w:line="600" w:lineRule="auto"/>
        <w:ind w:firstLine="709"/>
        <w:contextualSpacing/>
        <w:jc w:val="center"/>
        <w:rPr>
          <w:rFonts w:eastAsia="Times New Roman" w:cs="Times New Roman"/>
          <w:color w:val="FF0000"/>
          <w:szCs w:val="24"/>
        </w:rPr>
      </w:pPr>
    </w:p>
    <w:p w14:paraId="756A711D" w14:textId="77777777" w:rsidR="007232D9" w:rsidRDefault="007232D9">
      <w:pPr>
        <w:spacing w:line="600" w:lineRule="auto"/>
        <w:ind w:firstLine="709"/>
        <w:contextualSpacing/>
        <w:jc w:val="center"/>
        <w:rPr>
          <w:rFonts w:eastAsia="Times New Roman" w:cs="Times New Roman"/>
          <w:color w:val="FF0000"/>
          <w:szCs w:val="24"/>
        </w:rPr>
      </w:pPr>
    </w:p>
    <w:p w14:paraId="756A711E" w14:textId="77777777" w:rsidR="007232D9" w:rsidRDefault="007232D9">
      <w:pPr>
        <w:spacing w:line="600" w:lineRule="auto"/>
        <w:ind w:firstLine="709"/>
        <w:contextualSpacing/>
        <w:jc w:val="center"/>
        <w:rPr>
          <w:rFonts w:eastAsia="Times New Roman" w:cs="Times New Roman"/>
          <w:color w:val="FF0000"/>
          <w:szCs w:val="24"/>
        </w:rPr>
      </w:pPr>
    </w:p>
    <w:p w14:paraId="756A711F" w14:textId="77777777" w:rsidR="007232D9" w:rsidRDefault="007232D9">
      <w:pPr>
        <w:spacing w:line="600" w:lineRule="auto"/>
        <w:ind w:firstLine="709"/>
        <w:contextualSpacing/>
        <w:jc w:val="center"/>
        <w:rPr>
          <w:rFonts w:eastAsia="Times New Roman" w:cs="Times New Roman"/>
          <w:color w:val="FF0000"/>
          <w:szCs w:val="24"/>
        </w:rPr>
      </w:pPr>
    </w:p>
    <w:tbl>
      <w:tblPr>
        <w:tblW w:w="6940" w:type="dxa"/>
        <w:tblCellMar>
          <w:left w:w="10" w:type="dxa"/>
          <w:right w:w="10" w:type="dxa"/>
        </w:tblCellMar>
        <w:tblLook w:val="04A0" w:firstRow="1" w:lastRow="0" w:firstColumn="1" w:lastColumn="0" w:noHBand="0" w:noVBand="1"/>
      </w:tblPr>
      <w:tblGrid>
        <w:gridCol w:w="5040"/>
        <w:gridCol w:w="440"/>
        <w:gridCol w:w="460"/>
        <w:gridCol w:w="520"/>
        <w:gridCol w:w="480"/>
      </w:tblGrid>
      <w:tr w:rsidR="007232D9" w14:paraId="756A7125" w14:textId="77777777">
        <w:trPr>
          <w:trHeight w:val="300"/>
        </w:trPr>
        <w:tc>
          <w:tcPr>
            <w:tcW w:w="5040" w:type="dxa"/>
            <w:tcBorders>
              <w:top w:val="nil"/>
              <w:left w:val="nil"/>
              <w:bottom w:val="single" w:sz="4" w:space="0" w:color="000000"/>
              <w:right w:val="nil"/>
            </w:tcBorders>
            <w:shd w:val="clear" w:color="auto" w:fill="auto"/>
            <w:hideMark/>
          </w:tcPr>
          <w:p w14:paraId="756A7120" w14:textId="77777777" w:rsidR="00973365" w:rsidRPr="006E4C79" w:rsidRDefault="000529DC" w:rsidP="00973365">
            <w:pPr>
              <w:rPr>
                <w:rFonts w:eastAsia="Times New Roman"/>
                <w:b/>
                <w:bCs/>
                <w:color w:val="000000"/>
                <w:sz w:val="20"/>
              </w:rPr>
            </w:pPr>
            <w:r w:rsidRPr="006E4C79">
              <w:rPr>
                <w:rFonts w:eastAsia="Times New Roman"/>
                <w:b/>
                <w:bCs/>
                <w:color w:val="000000"/>
                <w:sz w:val="20"/>
              </w:rPr>
              <w:t>Άρθρο</w:t>
            </w:r>
          </w:p>
        </w:tc>
        <w:tc>
          <w:tcPr>
            <w:tcW w:w="440" w:type="dxa"/>
            <w:tcBorders>
              <w:top w:val="nil"/>
              <w:left w:val="nil"/>
              <w:bottom w:val="single" w:sz="4" w:space="0" w:color="000000"/>
              <w:right w:val="nil"/>
            </w:tcBorders>
            <w:shd w:val="clear" w:color="auto" w:fill="auto"/>
            <w:hideMark/>
          </w:tcPr>
          <w:p w14:paraId="756A7121" w14:textId="77777777" w:rsidR="00973365" w:rsidRPr="006E4C79" w:rsidRDefault="000529DC" w:rsidP="00973365">
            <w:pPr>
              <w:jc w:val="center"/>
              <w:rPr>
                <w:rFonts w:eastAsia="Times New Roman"/>
                <w:b/>
                <w:bCs/>
                <w:color w:val="000000"/>
                <w:sz w:val="20"/>
              </w:rPr>
            </w:pPr>
            <w:r w:rsidRPr="006E4C79">
              <w:rPr>
                <w:rFonts w:eastAsia="Times New Roman"/>
                <w:b/>
                <w:bCs/>
                <w:color w:val="000000"/>
                <w:sz w:val="20"/>
              </w:rPr>
              <w:t>ΝΑΙ</w:t>
            </w:r>
          </w:p>
        </w:tc>
        <w:tc>
          <w:tcPr>
            <w:tcW w:w="460" w:type="dxa"/>
            <w:tcBorders>
              <w:top w:val="nil"/>
              <w:left w:val="nil"/>
              <w:bottom w:val="single" w:sz="4" w:space="0" w:color="000000"/>
              <w:right w:val="nil"/>
            </w:tcBorders>
            <w:shd w:val="clear" w:color="auto" w:fill="auto"/>
            <w:hideMark/>
          </w:tcPr>
          <w:p w14:paraId="756A7122" w14:textId="77777777" w:rsidR="00973365" w:rsidRPr="006E4C79" w:rsidRDefault="000529DC" w:rsidP="00973365">
            <w:pPr>
              <w:jc w:val="center"/>
              <w:rPr>
                <w:rFonts w:eastAsia="Times New Roman"/>
                <w:b/>
                <w:bCs/>
                <w:color w:val="000000"/>
                <w:sz w:val="20"/>
              </w:rPr>
            </w:pPr>
            <w:r w:rsidRPr="006E4C79">
              <w:rPr>
                <w:rFonts w:eastAsia="Times New Roman"/>
                <w:b/>
                <w:bCs/>
                <w:color w:val="000000"/>
                <w:sz w:val="20"/>
              </w:rPr>
              <w:t>ΟΧΙ</w:t>
            </w:r>
          </w:p>
        </w:tc>
        <w:tc>
          <w:tcPr>
            <w:tcW w:w="520" w:type="dxa"/>
            <w:tcBorders>
              <w:top w:val="nil"/>
              <w:left w:val="nil"/>
              <w:bottom w:val="single" w:sz="4" w:space="0" w:color="000000"/>
              <w:right w:val="nil"/>
            </w:tcBorders>
            <w:shd w:val="clear" w:color="auto" w:fill="auto"/>
            <w:hideMark/>
          </w:tcPr>
          <w:p w14:paraId="756A7123" w14:textId="77777777" w:rsidR="00973365" w:rsidRPr="006E4C79" w:rsidRDefault="000529DC" w:rsidP="00973365">
            <w:pPr>
              <w:jc w:val="center"/>
              <w:rPr>
                <w:rFonts w:eastAsia="Times New Roman"/>
                <w:b/>
                <w:bCs/>
                <w:color w:val="000000"/>
                <w:sz w:val="20"/>
              </w:rPr>
            </w:pPr>
            <w:r w:rsidRPr="006E4C79">
              <w:rPr>
                <w:rFonts w:eastAsia="Times New Roman"/>
                <w:b/>
                <w:bCs/>
                <w:color w:val="000000"/>
                <w:sz w:val="20"/>
              </w:rPr>
              <w:t>ΠΡΝ</w:t>
            </w:r>
          </w:p>
        </w:tc>
        <w:tc>
          <w:tcPr>
            <w:tcW w:w="480" w:type="dxa"/>
            <w:tcBorders>
              <w:top w:val="nil"/>
              <w:left w:val="nil"/>
              <w:bottom w:val="single" w:sz="4" w:space="0" w:color="000000"/>
              <w:right w:val="nil"/>
            </w:tcBorders>
            <w:shd w:val="clear" w:color="auto" w:fill="auto"/>
            <w:hideMark/>
          </w:tcPr>
          <w:p w14:paraId="756A7124" w14:textId="77777777" w:rsidR="00973365" w:rsidRPr="006E4C79" w:rsidRDefault="000529DC" w:rsidP="00973365">
            <w:pPr>
              <w:jc w:val="center"/>
              <w:rPr>
                <w:rFonts w:eastAsia="Times New Roman"/>
                <w:b/>
                <w:bCs/>
                <w:color w:val="000000"/>
                <w:sz w:val="20"/>
              </w:rPr>
            </w:pPr>
            <w:r w:rsidRPr="006E4C79">
              <w:rPr>
                <w:rFonts w:eastAsia="Times New Roman"/>
                <w:b/>
                <w:bCs/>
                <w:color w:val="000000"/>
                <w:sz w:val="20"/>
              </w:rPr>
              <w:t>ΣΥΝ</w:t>
            </w:r>
          </w:p>
        </w:tc>
      </w:tr>
      <w:tr w:rsidR="007232D9" w14:paraId="756A712B" w14:textId="77777777">
        <w:trPr>
          <w:trHeight w:val="300"/>
        </w:trPr>
        <w:tc>
          <w:tcPr>
            <w:tcW w:w="5040" w:type="dxa"/>
            <w:tcBorders>
              <w:top w:val="nil"/>
              <w:left w:val="nil"/>
              <w:bottom w:val="nil"/>
              <w:right w:val="nil"/>
            </w:tcBorders>
            <w:shd w:val="clear" w:color="000000" w:fill="D3D3D3"/>
            <w:vAlign w:val="center"/>
            <w:hideMark/>
          </w:tcPr>
          <w:p w14:paraId="756A7126" w14:textId="77777777" w:rsidR="00973365" w:rsidRPr="006E4C79" w:rsidRDefault="000529DC" w:rsidP="00973365">
            <w:pPr>
              <w:rPr>
                <w:rFonts w:eastAsia="Times New Roman"/>
                <w:color w:val="000000"/>
                <w:sz w:val="20"/>
              </w:rPr>
            </w:pPr>
            <w:r w:rsidRPr="006E4C79">
              <w:rPr>
                <w:rFonts w:eastAsia="Times New Roman"/>
                <w:color w:val="000000"/>
                <w:sz w:val="20"/>
              </w:rPr>
              <w:t>Υπ. Τροπ. 2043/101 ως έχει</w:t>
            </w:r>
          </w:p>
        </w:tc>
        <w:tc>
          <w:tcPr>
            <w:tcW w:w="440" w:type="dxa"/>
            <w:tcBorders>
              <w:top w:val="nil"/>
              <w:left w:val="nil"/>
              <w:bottom w:val="nil"/>
              <w:right w:val="nil"/>
            </w:tcBorders>
            <w:shd w:val="clear" w:color="000000" w:fill="D3D3D3"/>
            <w:vAlign w:val="center"/>
            <w:hideMark/>
          </w:tcPr>
          <w:p w14:paraId="756A7127" w14:textId="77777777" w:rsidR="00973365" w:rsidRPr="006E4C79" w:rsidRDefault="000529DC" w:rsidP="00973365">
            <w:pPr>
              <w:jc w:val="center"/>
              <w:rPr>
                <w:rFonts w:eastAsia="Times New Roman"/>
                <w:color w:val="000000"/>
                <w:sz w:val="20"/>
              </w:rPr>
            </w:pPr>
            <w:r w:rsidRPr="006E4C79">
              <w:rPr>
                <w:rFonts w:eastAsia="Times New Roman"/>
                <w:color w:val="000000"/>
                <w:sz w:val="20"/>
              </w:rPr>
              <w:t>148</w:t>
            </w:r>
          </w:p>
        </w:tc>
        <w:tc>
          <w:tcPr>
            <w:tcW w:w="460" w:type="dxa"/>
            <w:tcBorders>
              <w:top w:val="nil"/>
              <w:left w:val="nil"/>
              <w:bottom w:val="nil"/>
              <w:right w:val="nil"/>
            </w:tcBorders>
            <w:shd w:val="clear" w:color="000000" w:fill="D3D3D3"/>
            <w:vAlign w:val="center"/>
            <w:hideMark/>
          </w:tcPr>
          <w:p w14:paraId="756A7128" w14:textId="77777777" w:rsidR="00973365" w:rsidRPr="006E4C79" w:rsidRDefault="000529DC" w:rsidP="00973365">
            <w:pPr>
              <w:jc w:val="center"/>
              <w:rPr>
                <w:rFonts w:eastAsia="Times New Roman"/>
                <w:color w:val="000000"/>
                <w:sz w:val="20"/>
              </w:rPr>
            </w:pPr>
            <w:r w:rsidRPr="006E4C79">
              <w:rPr>
                <w:rFonts w:eastAsia="Times New Roman"/>
                <w:color w:val="000000"/>
                <w:sz w:val="20"/>
              </w:rPr>
              <w:t>105</w:t>
            </w:r>
          </w:p>
        </w:tc>
        <w:tc>
          <w:tcPr>
            <w:tcW w:w="520" w:type="dxa"/>
            <w:tcBorders>
              <w:top w:val="nil"/>
              <w:left w:val="nil"/>
              <w:bottom w:val="nil"/>
              <w:right w:val="nil"/>
            </w:tcBorders>
            <w:shd w:val="clear" w:color="000000" w:fill="D3D3D3"/>
            <w:vAlign w:val="center"/>
            <w:hideMark/>
          </w:tcPr>
          <w:p w14:paraId="756A7129" w14:textId="77777777" w:rsidR="00973365" w:rsidRPr="006E4C79" w:rsidRDefault="000529DC" w:rsidP="00973365">
            <w:pPr>
              <w:jc w:val="center"/>
              <w:rPr>
                <w:rFonts w:eastAsia="Times New Roman"/>
                <w:color w:val="000000"/>
                <w:sz w:val="20"/>
              </w:rPr>
            </w:pPr>
            <w:r w:rsidRPr="006E4C79">
              <w:rPr>
                <w:rFonts w:eastAsia="Times New Roman"/>
                <w:color w:val="000000"/>
                <w:sz w:val="20"/>
              </w:rPr>
              <w:t>4</w:t>
            </w:r>
          </w:p>
        </w:tc>
        <w:tc>
          <w:tcPr>
            <w:tcW w:w="480" w:type="dxa"/>
            <w:tcBorders>
              <w:top w:val="nil"/>
              <w:left w:val="nil"/>
              <w:bottom w:val="nil"/>
              <w:right w:val="nil"/>
            </w:tcBorders>
            <w:shd w:val="clear" w:color="000000" w:fill="D3D3D3"/>
            <w:vAlign w:val="center"/>
            <w:hideMark/>
          </w:tcPr>
          <w:p w14:paraId="756A712A" w14:textId="77777777" w:rsidR="00973365" w:rsidRPr="006E4C79" w:rsidRDefault="000529DC" w:rsidP="00973365">
            <w:pPr>
              <w:jc w:val="center"/>
              <w:rPr>
                <w:rFonts w:eastAsia="Times New Roman"/>
                <w:color w:val="000000"/>
                <w:sz w:val="20"/>
              </w:rPr>
            </w:pPr>
            <w:r w:rsidRPr="006E4C79">
              <w:rPr>
                <w:rFonts w:eastAsia="Times New Roman"/>
                <w:color w:val="000000"/>
                <w:sz w:val="20"/>
              </w:rPr>
              <w:t>257</w:t>
            </w:r>
          </w:p>
        </w:tc>
      </w:tr>
    </w:tbl>
    <w:p w14:paraId="756A712C" w14:textId="77777777" w:rsidR="007232D9" w:rsidRDefault="007232D9">
      <w:pPr>
        <w:rPr>
          <w:rFonts w:eastAsia="Times New Roman" w:cs="Times New Roman"/>
          <w:szCs w:val="24"/>
        </w:rPr>
      </w:pPr>
    </w:p>
    <w:tbl>
      <w:tblPr>
        <w:tblW w:w="10300" w:type="dxa"/>
        <w:tblInd w:w="-3" w:type="dxa"/>
        <w:tblCellMar>
          <w:left w:w="10" w:type="dxa"/>
          <w:right w:w="10" w:type="dxa"/>
        </w:tblCellMar>
        <w:tblLook w:val="04A0" w:firstRow="1" w:lastRow="0" w:firstColumn="1" w:lastColumn="0" w:noHBand="0" w:noVBand="1"/>
      </w:tblPr>
      <w:tblGrid>
        <w:gridCol w:w="6100"/>
        <w:gridCol w:w="1380"/>
        <w:gridCol w:w="1900"/>
        <w:gridCol w:w="920"/>
      </w:tblGrid>
      <w:tr w:rsidR="007232D9" w14:paraId="756A7131" w14:textId="77777777">
        <w:trPr>
          <w:trHeight w:val="300"/>
        </w:trPr>
        <w:tc>
          <w:tcPr>
            <w:tcW w:w="6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6A712D" w14:textId="77777777" w:rsidR="00973365" w:rsidRPr="00D23081" w:rsidRDefault="000529DC" w:rsidP="00973365">
            <w:pPr>
              <w:rPr>
                <w:rFonts w:ascii="Segoe UI" w:eastAsia="Times New Roman" w:hAnsi="Segoe UI" w:cs="Segoe UI"/>
                <w:sz w:val="18"/>
                <w:szCs w:val="18"/>
              </w:rPr>
            </w:pPr>
            <w:r w:rsidRPr="00D23081">
              <w:rPr>
                <w:rFonts w:ascii="Segoe UI" w:eastAsia="Times New Roman" w:hAnsi="Segoe UI" w:cs="Segoe UI"/>
                <w:sz w:val="18"/>
                <w:szCs w:val="18"/>
              </w:rPr>
              <w:t>Ονοματεπώνυμο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756A712E" w14:textId="77777777" w:rsidR="00973365" w:rsidRPr="00D23081" w:rsidRDefault="000529DC" w:rsidP="00973365">
            <w:pPr>
              <w:rPr>
                <w:rFonts w:ascii="Segoe UI" w:eastAsia="Times New Roman" w:hAnsi="Segoe UI" w:cs="Segoe UI"/>
                <w:sz w:val="18"/>
                <w:szCs w:val="18"/>
              </w:rPr>
            </w:pPr>
            <w:r w:rsidRPr="00D23081">
              <w:rPr>
                <w:rFonts w:ascii="Segoe UI" w:eastAsia="Times New Roman" w:hAnsi="Segoe UI" w:cs="Segoe UI"/>
                <w:sz w:val="18"/>
                <w:szCs w:val="18"/>
              </w:rPr>
              <w:t>Κ.Ο</w:t>
            </w:r>
          </w:p>
        </w:tc>
        <w:tc>
          <w:tcPr>
            <w:tcW w:w="1900" w:type="dxa"/>
            <w:tcBorders>
              <w:top w:val="single" w:sz="4" w:space="0" w:color="000000"/>
              <w:left w:val="nil"/>
              <w:bottom w:val="single" w:sz="4" w:space="0" w:color="000000"/>
              <w:right w:val="single" w:sz="4" w:space="0" w:color="000000"/>
            </w:tcBorders>
            <w:shd w:val="clear" w:color="auto" w:fill="auto"/>
            <w:noWrap/>
            <w:vAlign w:val="center"/>
            <w:hideMark/>
          </w:tcPr>
          <w:p w14:paraId="756A712F" w14:textId="77777777" w:rsidR="00973365" w:rsidRPr="00D23081" w:rsidRDefault="000529DC" w:rsidP="00973365">
            <w:pPr>
              <w:rPr>
                <w:rFonts w:ascii="Segoe UI" w:eastAsia="Times New Roman" w:hAnsi="Segoe UI" w:cs="Segoe UI"/>
                <w:sz w:val="18"/>
                <w:szCs w:val="18"/>
              </w:rPr>
            </w:pPr>
            <w:proofErr w:type="spellStart"/>
            <w:r w:rsidRPr="00D23081">
              <w:rPr>
                <w:rFonts w:ascii="Segoe UI" w:eastAsia="Times New Roman" w:hAnsi="Segoe UI" w:cs="Segoe UI"/>
                <w:sz w:val="18"/>
                <w:szCs w:val="18"/>
              </w:rPr>
              <w:t>Εκλ</w:t>
            </w:r>
            <w:proofErr w:type="spellEnd"/>
            <w:r w:rsidRPr="00D23081">
              <w:rPr>
                <w:rFonts w:ascii="Segoe UI" w:eastAsia="Times New Roman" w:hAnsi="Segoe UI" w:cs="Segoe UI"/>
                <w:sz w:val="18"/>
                <w:szCs w:val="18"/>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756A7130" w14:textId="77777777" w:rsidR="00973365" w:rsidRPr="00D23081" w:rsidRDefault="000529DC" w:rsidP="00973365">
            <w:pPr>
              <w:rPr>
                <w:rFonts w:ascii="Segoe UI" w:eastAsia="Times New Roman" w:hAnsi="Segoe UI" w:cs="Segoe UI"/>
                <w:sz w:val="18"/>
                <w:szCs w:val="18"/>
              </w:rPr>
            </w:pPr>
            <w:r w:rsidRPr="00D23081">
              <w:rPr>
                <w:rFonts w:ascii="Segoe UI" w:eastAsia="Times New Roman" w:hAnsi="Segoe UI" w:cs="Segoe UI"/>
                <w:sz w:val="18"/>
                <w:szCs w:val="18"/>
              </w:rPr>
              <w:t>Ψήφος</w:t>
            </w:r>
          </w:p>
        </w:tc>
      </w:tr>
      <w:tr w:rsidR="007232D9" w14:paraId="756A7136"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756A7132" w14:textId="77777777" w:rsidR="00973365" w:rsidRPr="00D23081" w:rsidRDefault="000529DC" w:rsidP="00973365">
            <w:pPr>
              <w:outlineLvl w:val="0"/>
              <w:rPr>
                <w:rFonts w:ascii="Segoe UI" w:eastAsia="Times New Roman" w:hAnsi="Segoe UI" w:cs="Segoe UI"/>
                <w:sz w:val="18"/>
                <w:szCs w:val="18"/>
              </w:rPr>
            </w:pPr>
            <w:r w:rsidRPr="00D23081">
              <w:rPr>
                <w:rFonts w:ascii="Segoe UI" w:eastAsia="Times New Roman" w:hAnsi="Segoe UI" w:cs="Segoe UI"/>
                <w:sz w:val="18"/>
                <w:szCs w:val="18"/>
              </w:rPr>
              <w:t>Άρθρο: Υπ. Τροπ. 2043/101 ως έχει (ΣΥΝΟΛΙΚΑ ΨΗΦΟΙ: NAI:148, OXI:105, ΠΡΝ:4)</w:t>
            </w:r>
          </w:p>
        </w:tc>
        <w:tc>
          <w:tcPr>
            <w:tcW w:w="1380" w:type="dxa"/>
            <w:tcBorders>
              <w:top w:val="nil"/>
              <w:left w:val="nil"/>
              <w:bottom w:val="single" w:sz="4" w:space="0" w:color="000000"/>
              <w:right w:val="single" w:sz="4" w:space="0" w:color="000000"/>
            </w:tcBorders>
            <w:shd w:val="clear" w:color="auto" w:fill="auto"/>
            <w:vAlign w:val="center"/>
            <w:hideMark/>
          </w:tcPr>
          <w:p w14:paraId="756A7133" w14:textId="77777777" w:rsidR="00973365" w:rsidRPr="00D23081" w:rsidRDefault="000529DC" w:rsidP="00973365">
            <w:pPr>
              <w:outlineLvl w:val="0"/>
              <w:rPr>
                <w:rFonts w:ascii="Segoe UI" w:eastAsia="Times New Roman" w:hAnsi="Segoe UI" w:cs="Segoe UI"/>
                <w:sz w:val="18"/>
                <w:szCs w:val="18"/>
              </w:rPr>
            </w:pPr>
            <w:r w:rsidRPr="00D23081">
              <w:rPr>
                <w:rFonts w:ascii="Segoe UI" w:eastAsia="Times New Roman" w:hAnsi="Segoe UI" w:cs="Segoe UI"/>
                <w:sz w:val="18"/>
                <w:szCs w:val="18"/>
              </w:rPr>
              <w:t> </w:t>
            </w:r>
          </w:p>
        </w:tc>
        <w:tc>
          <w:tcPr>
            <w:tcW w:w="1900" w:type="dxa"/>
            <w:tcBorders>
              <w:top w:val="nil"/>
              <w:left w:val="nil"/>
              <w:bottom w:val="single" w:sz="4" w:space="0" w:color="000000"/>
              <w:right w:val="single" w:sz="4" w:space="0" w:color="000000"/>
            </w:tcBorders>
            <w:shd w:val="clear" w:color="auto" w:fill="auto"/>
            <w:vAlign w:val="center"/>
            <w:hideMark/>
          </w:tcPr>
          <w:p w14:paraId="756A7134" w14:textId="77777777" w:rsidR="00973365" w:rsidRPr="00D23081" w:rsidRDefault="000529DC" w:rsidP="00973365">
            <w:pPr>
              <w:outlineLvl w:val="0"/>
              <w:rPr>
                <w:rFonts w:ascii="Segoe UI" w:eastAsia="Times New Roman" w:hAnsi="Segoe UI" w:cs="Segoe UI"/>
                <w:sz w:val="18"/>
                <w:szCs w:val="18"/>
              </w:rPr>
            </w:pPr>
            <w:r w:rsidRPr="00D23081">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756A7135" w14:textId="77777777" w:rsidR="00973365" w:rsidRPr="00D23081" w:rsidRDefault="000529DC" w:rsidP="00973365">
            <w:pPr>
              <w:outlineLvl w:val="0"/>
              <w:rPr>
                <w:rFonts w:ascii="Segoe UI" w:eastAsia="Times New Roman" w:hAnsi="Segoe UI" w:cs="Segoe UI"/>
                <w:sz w:val="18"/>
                <w:szCs w:val="18"/>
              </w:rPr>
            </w:pPr>
            <w:r w:rsidRPr="00D23081">
              <w:rPr>
                <w:rFonts w:ascii="Segoe UI" w:eastAsia="Times New Roman" w:hAnsi="Segoe UI" w:cs="Segoe UI"/>
                <w:sz w:val="18"/>
                <w:szCs w:val="18"/>
              </w:rPr>
              <w:t> </w:t>
            </w:r>
          </w:p>
        </w:tc>
      </w:tr>
      <w:tr w:rsidR="007232D9" w14:paraId="756A713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3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ΑΘΑΝΑΣΙΟΥ ΑΘΑΝΑΣΙΟΣ(ΝΑΣΟΣ)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3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3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3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4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3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ΑΘΑΝΑΣΙΟΥ ΧΑΡΑΛΑΜΠΟΣ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3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3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13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4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ΑΪΒΑΤΙΔΗΣ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4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4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4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4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4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ΑΚΡΙΩΤΗΣ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4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4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4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4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4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ΑΜΑΝΑΤΙΔΗΣ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4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4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4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5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5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ΑΜΥΡΑΣ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5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15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5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5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ΑΝΑΓΝΩΣΤΟΠΟΥΛΟΥ ΑΘΑΝΑΣΙΑ(ΣΙΑ)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15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5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5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5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5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ΑΝΑΣΤΑΣΙΑΔΗΣ ΣΑΒΒΑΣ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5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5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5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6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5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ΑΝΔΡΙΑΝΟΣ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6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6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6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6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6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ΑΝΤΩΝΙΟΥ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16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6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6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6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ΑΝΤΩΝΙΟΥ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6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6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6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7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6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ΑΠΟΣΤΟΛΟΥ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6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7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7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7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7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ΑΡΑΜΠΑΤΖΗ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17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7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7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7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7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ΑΡΑΧΩΒΙΤΗΣ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7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7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7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7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ΑΡΒΑΝΙΤΙΔΗΣ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7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17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Β' </w:t>
            </w:r>
            <w:r w:rsidRPr="00D23081">
              <w:rPr>
                <w:rFonts w:ascii="Segoe UI" w:eastAsia="Times New Roman" w:hAnsi="Segoe UI" w:cs="Segoe UI"/>
                <w:sz w:val="18"/>
                <w:szCs w:val="18"/>
              </w:rPr>
              <w:t>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8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8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8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ΑΣΗΜΑΚΟΠΟΥΛΟΥ ΑΝΝΑ-ΜΙΣΕΛ</w:t>
            </w:r>
          </w:p>
        </w:tc>
        <w:tc>
          <w:tcPr>
            <w:tcW w:w="1380" w:type="dxa"/>
            <w:tcBorders>
              <w:top w:val="nil"/>
              <w:left w:val="nil"/>
              <w:bottom w:val="single" w:sz="4" w:space="0" w:color="000000"/>
              <w:right w:val="single" w:sz="4" w:space="0" w:color="000000"/>
            </w:tcBorders>
            <w:shd w:val="clear" w:color="auto" w:fill="auto"/>
            <w:noWrap/>
            <w:vAlign w:val="center"/>
            <w:hideMark/>
          </w:tcPr>
          <w:p w14:paraId="756A718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8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8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8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8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ΑΥΛΩΝΙΤΟΥ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18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8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8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9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8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ΑΧΜΕΤ ΙΛΧΑΝ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56A718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18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8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9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ΒΑΓΕΝΑ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19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9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9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9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9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ΒΑΓΙΩΝΑΚΗ ΕΥΑΓΓΕΛΙΑ(ΒΑΛΙΑ)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19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9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9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9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9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ΒΑΚΗ ΦΩΤΕΙΝΗ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19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9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9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A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A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ΒΑΡΒΙΤΣΙΩΤΗΣ</w:t>
            </w:r>
            <w:r w:rsidRPr="00D23081">
              <w:rPr>
                <w:rFonts w:ascii="Segoe UI" w:eastAsia="Times New Roman" w:hAnsi="Segoe UI" w:cs="Segoe UI"/>
                <w:sz w:val="18"/>
                <w:szCs w:val="18"/>
              </w:rPr>
              <w:t xml:space="preserve"> ΜΙΛΤΙΑΔΗΣ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A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A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A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A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ΒΑΡΔΑΚΗΣ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A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A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1A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A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A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ΒΑΡΔΑΛΗΣ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A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56A71A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A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ΠΡΝ</w:t>
            </w:r>
          </w:p>
        </w:tc>
      </w:tr>
      <w:tr w:rsidR="007232D9" w14:paraId="756A71B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A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ΒΑΡΕΜΕΝΟΣ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B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B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B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B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B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ΒΕΝΙΖΕΛΟΣ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B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1B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B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B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ΒΕΡΝΑΡΔΑΚΗΣ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B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B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B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C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B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ΒΕΣΥΡΟΠΟΥΛΟΣ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B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C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C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C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C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ΒΕΤΤΑΣ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C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C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C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C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C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ΒΙΤΣΑΣ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C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C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C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C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ΒΛΑΣΗΣ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C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C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D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D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D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ΒΛΑΧΟΣ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D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D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D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D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D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ΒΛΑΧΟΥ ΣΩΤΗΡΙΑ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1D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D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D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E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D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ΒΟΡΙΔΗΣ ΜΑΥΡΟΥΔΗΣ(ΜΑΚΗΣ)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D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D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D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E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ΒΟΥΛΤΕΨΗ ΣΟΦΙΑ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1E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E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E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E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E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ΒΟΥΤΣΗΣ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E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E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E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E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E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ΒΡΑΝΤΖΑ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1E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E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E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F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F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ΒΡΟΥΤΣΗΣ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F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1F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1F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1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F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ΓΑΒΡΟΓΛΟΥ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F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F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1F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1F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F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1F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1F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1F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0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1F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ΓΕΝΝΙΑ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20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0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0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0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0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ΓΕΡΜΕΝΗΣ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0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0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0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0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ΓΕΡΟΒΑΣΙΛΗ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20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0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0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1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0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lastRenderedPageBreak/>
              <w:t>ΓΕΩΡΓΑΝΤΑΣ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0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1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1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1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1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ΓΕΩΡΓΙΑΔΗΣ ΣΠΥΡΙΔΩΝ-ΑΔΩΝΙΣ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1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1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1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1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1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ΓΕΩΡΓΟΠΟΥΛΟΥ-ΣΑΛΤΑΡΗ ΕΥΣΤΑΘΙΑ(ΕΦΗ)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21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1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1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1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ΓΙΑΚΟΥΜΑΤΟΣ ΓΕΡΑΣΙΜΟΣ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1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1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2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2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2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ΓΙΑΝΝΑΚΗΣ ΣΤΕΡΓΙΟΣ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2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2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2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2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2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ΓΙΑΝΝΑΚΙΔΗΣ ΕΥΣΤΑΘΙΟΣ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2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2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2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3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2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ΓΚΑΡΑ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22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2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22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3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ΓΚΙΟΛΑΣ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3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3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3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3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3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ΓΚΙΟΥΛΕΚΑΣ ΚΩΣΤΑΝΤΙΝΟΣ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3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3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3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3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3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ΓΡΕΓΟΣ </w:t>
            </w:r>
            <w:r w:rsidRPr="00D23081">
              <w:rPr>
                <w:rFonts w:ascii="Segoe UI" w:eastAsia="Times New Roman" w:hAnsi="Segoe UI" w:cs="Segoe UI"/>
                <w:sz w:val="18"/>
                <w:szCs w:val="18"/>
              </w:rPr>
              <w:t>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3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3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3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4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4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ΓΡΗΓΟΡΑΚΟΣ ΛΕΩΝΙΔΑΣ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4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24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4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4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ΔΑΒΑΚΗΣ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4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4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4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4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4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ΔΑΝΕΛΛΗΣ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56A724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24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24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5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4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ΔΕΔΕΣ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5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5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5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5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5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ΔΕΝΔΙΑΣ ΝΙΚΟΛΑΟΣ-ΓΕΩΡΓΙΟΣ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5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5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5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5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ΔΗΜΑΡΑΣ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5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5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w:t>
            </w:r>
            <w:r w:rsidRPr="00D23081">
              <w:rPr>
                <w:rFonts w:ascii="Segoe UI" w:eastAsia="Times New Roman" w:hAnsi="Segoe UI" w:cs="Segoe UI"/>
                <w:sz w:val="18"/>
                <w:szCs w:val="18"/>
              </w:rPr>
              <w:t xml:space="preserve">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5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6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5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ΔΗΜΑΣ ΧΡΙΣΤΟΣ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5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6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6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6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6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ΔΗΜΗΤΡΙΑΔΗΣ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6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6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6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6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6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ΔΗΜΟΣΧΑΚΗΣ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6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6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26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6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ΔΟΥΖΙΝΑΣ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6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6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7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7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7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ΔΡΑΓΑΣΑΚΗΣ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7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7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7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7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7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ΔΡΙΤΣΑΣ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7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7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Α' </w:t>
            </w:r>
            <w:r w:rsidRPr="00D23081">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7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8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7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ΔΡΙΤΣΕΛΗ 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27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7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7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8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ΕΜΜΑΝΟΥΗΛΙΔΗΣ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8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8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8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8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8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ΖΑΡΟΥΛΙΑ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28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8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8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8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8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ΖΟΥΡΑΡΗΣ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8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28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8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9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9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ΗΓΟΥΜΕΝΙΔΗΣ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9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9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29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9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ΗΛΙΟΠΟΥΛΟΣ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9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9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9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9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9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ΘΕΛΕΡΙΤΗ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29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9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9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A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9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ΘΕΟΠΕΦΤΑΤΟΥ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2A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A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A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A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A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ΘΕΟΦΥΛΑΚΤΟΣ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A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A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A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A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ΘΕΩΝΑΣ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A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A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A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B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A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ΘΗΒΑΙΟΣ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A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B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B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B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B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ΘΡΑΨΑΝΙΩΤΗΣ ΕΜΜΑΝΟΥΗΛ</w:t>
            </w:r>
          </w:p>
        </w:tc>
        <w:tc>
          <w:tcPr>
            <w:tcW w:w="1380" w:type="dxa"/>
            <w:tcBorders>
              <w:top w:val="nil"/>
              <w:left w:val="nil"/>
              <w:bottom w:val="single" w:sz="4" w:space="0" w:color="000000"/>
              <w:right w:val="single" w:sz="4" w:space="0" w:color="000000"/>
            </w:tcBorders>
            <w:shd w:val="clear" w:color="auto" w:fill="auto"/>
            <w:noWrap/>
            <w:vAlign w:val="center"/>
            <w:hideMark/>
          </w:tcPr>
          <w:p w14:paraId="756A72B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B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2B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B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B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ΙΓΓΛΕΖΗ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2B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B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B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B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ΚΑΒΑΔΕΛΛΑΣ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B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ΕΝ. ΚΕΝΤΡΩΩΝ</w:t>
            </w:r>
          </w:p>
        </w:tc>
        <w:tc>
          <w:tcPr>
            <w:tcW w:w="1900" w:type="dxa"/>
            <w:tcBorders>
              <w:top w:val="nil"/>
              <w:left w:val="nil"/>
              <w:bottom w:val="single" w:sz="4" w:space="0" w:color="000000"/>
              <w:right w:val="single" w:sz="4" w:space="0" w:color="000000"/>
            </w:tcBorders>
            <w:shd w:val="clear" w:color="auto" w:fill="auto"/>
            <w:noWrap/>
            <w:vAlign w:val="center"/>
            <w:hideMark/>
          </w:tcPr>
          <w:p w14:paraId="756A72B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C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C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C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ΚΑΒΒΑΔΑΣ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C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C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C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C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C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ΚΑΒΒΑΔΙΑ ΙΩΑΝΝΕΤΑ(ΑΝΝΕΤΑ)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2C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C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C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D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C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ΚΑΪΣΑΣ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C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C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2C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D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ΚΑΚΛΑΜΑΝΗΣ ΝΙΚΗΤΑΣ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D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D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D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D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D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ΚΑΛΑΦΑΤΗΣ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D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2D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D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D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D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ΚΑΜΑΤΕΡΟΣ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D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D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2D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E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E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ΚΑΜΜΕΝΟΣ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E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2E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E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2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E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ΚΑΝΕΛΛΗ ΓΑΡΥΦΑΛΛΙΑ(ΛΙΑΝΑ)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2E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56A72E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E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ΠΡΝ</w:t>
            </w:r>
          </w:p>
        </w:tc>
      </w:tr>
      <w:tr w:rsidR="007232D9" w14:paraId="756A72E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E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E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E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2E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F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E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ΚΑΡΑΓΙΑΝΝΙΔΗΣ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F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F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F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F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F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ΚΑΡΑ-ΓΙΟΥΣΟΥΦ ΑΪΧΑΝ</w:t>
            </w:r>
          </w:p>
        </w:tc>
        <w:tc>
          <w:tcPr>
            <w:tcW w:w="1380" w:type="dxa"/>
            <w:tcBorders>
              <w:top w:val="nil"/>
              <w:left w:val="nil"/>
              <w:bottom w:val="single" w:sz="4" w:space="0" w:color="000000"/>
              <w:right w:val="single" w:sz="4" w:space="0" w:color="000000"/>
            </w:tcBorders>
            <w:shd w:val="clear" w:color="auto" w:fill="auto"/>
            <w:noWrap/>
            <w:vAlign w:val="center"/>
            <w:hideMark/>
          </w:tcPr>
          <w:p w14:paraId="756A72F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F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F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2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F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ΚΑΡΑΚΩΣΤΑ ΕΥΑΓΓΕΛΙΑ(ΕΥΗ)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2F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2F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2F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0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2F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ΚΑΡΑΚΩΣΤΑΣ ΕΥΑΓΓΕΛΟΣ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2F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0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0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0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0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ΚΑΡΑΜΑΝΛΗ ΑΝΝΑ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0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0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0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0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0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ΚΑΡΑΜΑΝΛΗΣ ΚΩΝ/ΝΟΣ τ ΑΛΕΞ</w:t>
            </w:r>
          </w:p>
        </w:tc>
        <w:tc>
          <w:tcPr>
            <w:tcW w:w="1380" w:type="dxa"/>
            <w:tcBorders>
              <w:top w:val="nil"/>
              <w:left w:val="nil"/>
              <w:bottom w:val="single" w:sz="4" w:space="0" w:color="000000"/>
              <w:right w:val="single" w:sz="4" w:space="0" w:color="000000"/>
            </w:tcBorders>
            <w:shd w:val="clear" w:color="auto" w:fill="auto"/>
            <w:noWrap/>
            <w:vAlign w:val="center"/>
            <w:hideMark/>
          </w:tcPr>
          <w:p w14:paraId="756A730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0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0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0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ΚΑΡΑΜΑΝΛΗΣ ΚΩΝ/ΝΟΣ τ ΑΧΙΛ</w:t>
            </w:r>
          </w:p>
        </w:tc>
        <w:tc>
          <w:tcPr>
            <w:tcW w:w="1380" w:type="dxa"/>
            <w:tcBorders>
              <w:top w:val="nil"/>
              <w:left w:val="nil"/>
              <w:bottom w:val="single" w:sz="4" w:space="0" w:color="000000"/>
              <w:right w:val="single" w:sz="4" w:space="0" w:color="000000"/>
            </w:tcBorders>
            <w:shd w:val="clear" w:color="auto" w:fill="auto"/>
            <w:noWrap/>
            <w:vAlign w:val="center"/>
            <w:hideMark/>
          </w:tcPr>
          <w:p w14:paraId="756A730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0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1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1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1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lastRenderedPageBreak/>
              <w:t>ΚΑΡΑΝΑΣΤΑΣΗΣ ΑΠΟΣΤΟΛΟΣ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1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1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1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1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1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ΚΑΡΑΟΓΛΟΥ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1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1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1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2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1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ΚΑΡΑΣΑΡΛΙΔΟΥ ΕΥΦΡΟΣΥΝΗ(ΦΡΟΣΩ)</w:t>
            </w:r>
          </w:p>
        </w:tc>
        <w:tc>
          <w:tcPr>
            <w:tcW w:w="1380" w:type="dxa"/>
            <w:tcBorders>
              <w:top w:val="nil"/>
              <w:left w:val="nil"/>
              <w:bottom w:val="single" w:sz="4" w:space="0" w:color="000000"/>
              <w:right w:val="single" w:sz="4" w:space="0" w:color="000000"/>
            </w:tcBorders>
            <w:shd w:val="clear" w:color="auto" w:fill="auto"/>
            <w:noWrap/>
            <w:vAlign w:val="center"/>
            <w:hideMark/>
          </w:tcPr>
          <w:p w14:paraId="756A731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1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1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2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ΚΑΡΑΣΜΑΝΗΣ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2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2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2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2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2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ΚΑΡΡΑΣ ΓΕΩΡΓΙΟΣ-ΔΗΜΗΤΡΙΟΣ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2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32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2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2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2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ΚΑΣΙΔΙΑΡΗΣ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2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2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2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3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3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ΚΑΣΙΜΑΤΗ ΕΙΡΗΝΗ(ΝΙΝΑ)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3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3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3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3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ΚΑΣΤΟΡΗΣ ΑΣΤΕΡΙΟΣ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3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3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3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3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3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ΚΑΤΡΟΥΓΚΑΛΟΣ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3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3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3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4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3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ΚΑΤΣΑΒΡΙΑ-ΣΙΩΡΟΠΟΥΛΟΥ ΧΡΥΣΟΥΛΑ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4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4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4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4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4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ΚΑΤΣΑΝΙΩΤΗΣ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4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4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4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4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ΚΑΤΣΑΦΑΔΟΣ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4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4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Α' </w:t>
            </w:r>
            <w:r w:rsidRPr="00D23081">
              <w:rPr>
                <w:rFonts w:ascii="Segoe UI" w:eastAsia="Times New Roman" w:hAnsi="Segoe UI" w:cs="Segoe UI"/>
                <w:sz w:val="18"/>
                <w:szCs w:val="18"/>
              </w:rPr>
              <w:t>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4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5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4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ΚΑΤΣΗΣ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4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5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5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5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5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ΚΑΤΣΙΑΝΤΩΝΗΣ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5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5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5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5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5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ΚΑΤΣΙΚΗΣ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5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35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5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5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ΚΑΤΣΩΤΗΣ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5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56A735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6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ΠΡΝ</w:t>
            </w:r>
          </w:p>
        </w:tc>
      </w:tr>
      <w:tr w:rsidR="007232D9" w14:paraId="756A736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6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ΚΑΦΑΝΤΑΡΗ ΧΑΡΟΥΛΑ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6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6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6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6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6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ΚΕΓΚΕΡΟΓΛΟΥ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6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36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36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7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6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ΚΕΔΙΚΟΓΛΟΥ ΣΥΜΕΩΝ(ΣΙΜΟΣ)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6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6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6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7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ΚΕΛΛΑΣ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7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7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7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7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7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ΚΕΡΑΜΕΩΣ ΝΙΚΗ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37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7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7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7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7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ΚΕΦΑΛΟΓΙΑΝΝΗ ΟΛΓΑ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7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7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7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8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8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ΚΕΦΑΛΟΓΙΑΝΝΗΣ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8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8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8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8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ΚΙΚΙΛΙΑΣ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8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8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8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8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8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ΚΟΖΟΜΠΟΛΗ-ΑΜΑΝΑΤΙΔΗ </w:t>
            </w:r>
            <w:r w:rsidRPr="00D23081">
              <w:rPr>
                <w:rFonts w:ascii="Segoe UI" w:eastAsia="Times New Roman" w:hAnsi="Segoe UI" w:cs="Segoe UI"/>
                <w:sz w:val="18"/>
                <w:szCs w:val="18"/>
              </w:rPr>
              <w:t>ΠΑΝΑΓΙΩΤΑ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8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8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8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9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8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ΚΟΚΚΑΛΗΣ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9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39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9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9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9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ΚΟΛΛΙΑ-ΤΣΑΡΟΥΧΑ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9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39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9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9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ΚΟΝΤΟΓΕΩΡΓΟΣ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9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9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9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A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9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ΚΟΝΤΟΝΗΣ ΧΑΡΑΛΑΜΠΟΣ-ΣΤΑΥΡΟΣ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9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A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3A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A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A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ΚΟΤΖΙΑΣ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A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A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A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A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A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ΚΟΥΖΗΛΟΣ </w:t>
            </w:r>
            <w:r w:rsidRPr="00D23081">
              <w:rPr>
                <w:rFonts w:ascii="Segoe UI" w:eastAsia="Times New Roman" w:hAnsi="Segoe UI" w:cs="Segoe UI"/>
                <w:sz w:val="18"/>
                <w:szCs w:val="18"/>
              </w:rPr>
              <w:t>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A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A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A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A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ΚΟΥΙΚ ΤΕΡΕΝΣ-ΣΠΕΝΣΕΡ-ΝΙΚΟΛΑΟΣ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A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3A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B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B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B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ΚΟΥΚΟΔΗΜΟΣ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B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B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B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B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B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ΚΟΥΝΤΟΥΡΑ ΕΛΕΝΑ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3B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3B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B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C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B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ΚΟΥΡΑΚΗΣ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B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B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B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C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ΚΟΥΡΟΥΜΠΛΗΣ ΠΑΝΑΓΙΩΤΗΣ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C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C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C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C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C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ΚΟΥΤΣΟΥΚΟΣ ΓΙΑΝΝΗΣ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C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3C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C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C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C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ΚΟΥΤΣΟΥΜΠΑΣ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C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C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C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D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D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ΚΡΕΜΑΣΤΙΝΟΣ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D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3D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3D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D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ΚΥΡΙΑΖΙΔΗΣ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D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3D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D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D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D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ΚΥΡΙΤΣΗΣ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D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D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3D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E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D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ΚΩΝΣΤΑΝΤΙΝΟΠΟΥΛΟΣ ΟΔΥΣΣΕΑΣ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E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3E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E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E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E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ΚΩΝΣΤΑΝΤΟΠΟΥΛΟΣ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E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3E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E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E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ΚΩΣΤΟΠΑΝΑΓΙΩΤΟΥ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E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E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E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3F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E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ΛΑΓΟΣ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E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F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F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F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F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ΛΑΖΑΡΙΔΗΣ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F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3F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F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3F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F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ΛΑΠΠΑΣ ΣΠΥΡΙΔΩΝΑΣ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3F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F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3F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3F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ΛΙΒΑΝΙΟΥ ΖΩΗ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3F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3F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0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0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0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ΛΟΒΕΡΔΟΣ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0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40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0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0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0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ΛΥΚΟΥΔΗΣ ΣΠΥΡΙΔΩΝ</w:t>
            </w:r>
          </w:p>
        </w:tc>
        <w:tc>
          <w:tcPr>
            <w:tcW w:w="1380" w:type="dxa"/>
            <w:tcBorders>
              <w:top w:val="nil"/>
              <w:left w:val="nil"/>
              <w:bottom w:val="single" w:sz="4" w:space="0" w:color="000000"/>
              <w:right w:val="single" w:sz="4" w:space="0" w:color="000000"/>
            </w:tcBorders>
            <w:shd w:val="clear" w:color="auto" w:fill="auto"/>
            <w:noWrap/>
            <w:vAlign w:val="center"/>
            <w:hideMark/>
          </w:tcPr>
          <w:p w14:paraId="756A740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40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0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1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0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ΜΑΝΙΑΤΗΣ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0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40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0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1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1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1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1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1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1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lastRenderedPageBreak/>
              <w:t>ΜΑΝΤΑΣ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1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1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1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1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1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ΜΑΡΔΑΣ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1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1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1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2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2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ΜΑΡΚΟΥ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42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2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2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2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ΜΑΡΤΙΝΟΥ ΓΕΩΡΓΙΑ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42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2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2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2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2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ΜΑΥΡΩΤΑΣ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2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42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2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3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2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ΜΕΓΑΛΟΟΙΚΟΝΟΜΟΥ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43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3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3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3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3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ΜΕΪΚΟΠΟΥΛΟΣ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3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3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3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3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ΜΕΪΜΑΡΑΚΗΣ ΕΥΑΓΓΕΛΟΣ-ΒΑΣΙΛΕΙΟΣ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3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3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3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4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3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ΜΗΤΑΡΑΚΗΣ </w:t>
            </w:r>
            <w:r w:rsidRPr="00D23081">
              <w:rPr>
                <w:rFonts w:ascii="Segoe UI" w:eastAsia="Times New Roman" w:hAnsi="Segoe UI" w:cs="Segoe UI"/>
                <w:sz w:val="18"/>
                <w:szCs w:val="18"/>
              </w:rPr>
              <w:t>ΠΑΝΑΓΙΩΤΗΣ(ΝΟΤΗΣ)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3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4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44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4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4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ΜΗΤΑΦΙΔΗΣ ΤΡΙΑΝΤΑΦΥΛΛΟΣ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4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4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4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4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4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ΜΙΧΑΗΛΙΔΗΣ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4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4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44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4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ΜΙΧΕΛΗΣ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4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4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5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5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5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ΜΙΧΟΣ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5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45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5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5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5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ΜΟΡΦΙΔΗΣ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5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5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5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6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5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ΜΟΥΜΟΥΛΙΔΗΣ </w:t>
            </w:r>
            <w:r w:rsidRPr="00D23081">
              <w:rPr>
                <w:rFonts w:ascii="Segoe UI" w:eastAsia="Times New Roman" w:hAnsi="Segoe UI" w:cs="Segoe UI"/>
                <w:sz w:val="18"/>
                <w:szCs w:val="18"/>
              </w:rPr>
              <w:t>ΘΕΜΙΣΤΟΚΛΗΣ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5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5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5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6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ΜΟΥΣΤΑΦΑ </w:t>
            </w:r>
            <w:proofErr w:type="spellStart"/>
            <w:r w:rsidRPr="00D23081">
              <w:rPr>
                <w:rFonts w:ascii="Segoe UI" w:eastAsia="Times New Roman" w:hAnsi="Segoe UI" w:cs="Segoe UI"/>
                <w:sz w:val="18"/>
                <w:szCs w:val="18"/>
              </w:rPr>
              <w:t>ΜΟΥΣΤΑΦΑ</w:t>
            </w:r>
            <w:proofErr w:type="spellEnd"/>
          </w:p>
        </w:tc>
        <w:tc>
          <w:tcPr>
            <w:tcW w:w="1380" w:type="dxa"/>
            <w:tcBorders>
              <w:top w:val="nil"/>
              <w:left w:val="nil"/>
              <w:bottom w:val="single" w:sz="4" w:space="0" w:color="000000"/>
              <w:right w:val="single" w:sz="4" w:space="0" w:color="000000"/>
            </w:tcBorders>
            <w:shd w:val="clear" w:color="auto" w:fill="auto"/>
            <w:noWrap/>
            <w:vAlign w:val="center"/>
            <w:hideMark/>
          </w:tcPr>
          <w:p w14:paraId="756A746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6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6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6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6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ΜΠΑΚΟΓΙΑΝΝΗ ΘΕΟΔΩΡΑ(ΝΤΟΡΑ)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46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6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6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6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6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ΜΠΑΛΑΟΥΡΑΣ ΓΕΡΑΣΙΜΟΣ(ΜΑΚΗΣ)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6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6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6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7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7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ΜΠΑΛΑΦΑΣ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7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7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7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7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ΜΠΑΛΛΗΣ ΣΥΜΕΩΝ(ΜΑΚΗΣ)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7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7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7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7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7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ΜΠΑΛΤΑΣ </w:t>
            </w:r>
            <w:r w:rsidRPr="00D23081">
              <w:rPr>
                <w:rFonts w:ascii="Segoe UI" w:eastAsia="Times New Roman" w:hAnsi="Segoe UI" w:cs="Segoe UI"/>
                <w:sz w:val="18"/>
                <w:szCs w:val="18"/>
              </w:rPr>
              <w:t>ΑΡΙΣΤΕΙΔΗΣ-ΝΙΚΟΛΑΟΣ-ΔΗΜΗΤΡΙΟΣ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7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7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7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8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7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ΜΠΑΛΩΜΕΝΑΚΗΣ ΑΝΤΩΝΗΣ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8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8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8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8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8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ΜΠΑΞΕΒΑΝΑΚΗΣ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8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8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8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8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ΜΠΑΡΚΑΣ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8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8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ΠΡΕΒΕΖΗΣ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8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9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8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ΜΠΑΡΜΠΑΡΟΥΣΗΣ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8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9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9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9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9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ΜΠΓΙΑΛΑΣ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9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9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9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9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9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ΜΠΟΛΑΡΗΣ ΜΑΡΚΟΣ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9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9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9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9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ΜΠΟΥΚΩΡΟΣ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9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9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A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A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A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ΜΠΟΥΡΑΣ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A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A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A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A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A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ΝΤΖΙΜΑΝΗΣ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A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A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A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B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A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ΞΑΝΘΟΣ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A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A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A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B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ΞΥΔΑΚΗΣ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B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B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B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B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B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ΟΙΚΟΝΟΜΟΥ </w:t>
            </w:r>
            <w:r w:rsidRPr="00D23081">
              <w:rPr>
                <w:rFonts w:ascii="Segoe UI" w:eastAsia="Times New Roman" w:hAnsi="Segoe UI" w:cs="Segoe UI"/>
                <w:sz w:val="18"/>
                <w:szCs w:val="18"/>
              </w:rPr>
              <w:t>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B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B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B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B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B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ΟΥΡΣΟΥΖΙΔΗΣ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B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B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B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C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C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ΠΑΛΛΗΣ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C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C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4C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C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ΠΑΝΑΓΙΩΤΑΡΟΣ ΗΛΙΑΣ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C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C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C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C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C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ΠΑΝΑΓΙΩΤΟΠΟΥΛΟΣ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C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4C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C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D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C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ΠΑΝΑΓΟΥΛΗΣ ΕΥΣΤΑΘΙΟΣ(ΣΤΑΘΗΣ)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D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4D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D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D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D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ΠΑΝΤΖΑΣ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D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D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D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D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ΠΑΠΑΔΟΠΟΥΛΟΣ ΑΘΑΝΑΣΙΟΣ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D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D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D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E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D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ΠΑΠΑΔΟΠΟΥΛΟΣ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D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E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E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E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E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ΠΑΠΑΔΟΠΟΥΛΟΣ ΧΡΙΣΤΟΦΟΡΟΣ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E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E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E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E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E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ΠΑΠΑΗΛΙΟΥ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E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E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E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E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ΠΑΠΑΘΕΟΔΩΡΟΥ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E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4E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F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4F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F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 xml:space="preserve">ΠΑΠΑΚΩΣΤΑ-ΣΙΔΗΡΟΠΟΥΛΟΥ </w:t>
            </w:r>
            <w:r w:rsidRPr="00D23081">
              <w:rPr>
                <w:rFonts w:ascii="Segoe UI" w:eastAsia="Times New Roman" w:hAnsi="Segoe UI" w:cs="Segoe UI"/>
                <w:sz w:val="18"/>
                <w:szCs w:val="18"/>
              </w:rPr>
              <w:t>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4F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4F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4F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4F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F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ΠΑΠΑΝΑΤΣΙΟΥ ΑΙΚΑΤΕΡΙΝΗ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4F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F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F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0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4F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ΠΑΠΑΦΙΛΙΠΠΟΥ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4F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4F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4F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0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ΠΑΠΠΑΣ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0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0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0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0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0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ΠΑΠΠΑΣ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0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0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0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0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0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ΠΑΡΑΣΚΕΥΟΠΟΥΛΟΣ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0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0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0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1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1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ΠΑΡΑΣΤΑΤΙΔΗΣ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1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1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1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1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ΠΑΥΛΙΔΗΣ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1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1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1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1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1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lastRenderedPageBreak/>
              <w:t>ΠΛΑΚΙΩΤΑΚΗΣ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1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1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51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2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1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ΠΟΛΑΚΗΣ ΠΑΥΛΟΣ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2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2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2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2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2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ΠΡΑΤΣΟΛΗΣ ΑΝΑΣΤΑΣΙΟΣ(ΤΑΣΟΣ)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2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2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2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2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ΡΙΖΟΣ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2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2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52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3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2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ΡΙΖΟΥΛΗΣ ΑΝΔΡΕΑΣ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2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3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3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3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3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ΣΑΛΜΑΣ ΜΑΡΙΟΣ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3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3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3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3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3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ΣΑΜΑΡΑΣ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3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3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3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3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ΣΑΝΤΟΡΙΝΙΟΣ ΝΕΚΤΑΡΙΟΣ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3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3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54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4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4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ΣΑΡΑΚΙΩΤΗΣ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4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4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4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4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4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ΣΑΧΙΝΙΔΗΣ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4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4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4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5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4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ΣΕΛΤΣΑΣ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4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4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4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5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ΣΗΦΑΚΗΣ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5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5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5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5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5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ΣΙΜΟΡΕΛΗΣ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5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5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5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5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5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ΣΚΑΝΔΑΛΙΔΗΣ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5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55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5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6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6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ΣΚΟΥΡΛΕΤΗΣ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6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6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6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6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ΣΚΟΥΡΟΛΙΑΚΟΣ ΠΑΝΑΓΙΩΤΗΣ(ΠΑΝΟΣ)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6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6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6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6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6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ΣΚΟΥΦΑ ΕΛΙΣΣΑΒΕΤ</w:t>
            </w:r>
          </w:p>
        </w:tc>
        <w:tc>
          <w:tcPr>
            <w:tcW w:w="1380" w:type="dxa"/>
            <w:tcBorders>
              <w:top w:val="nil"/>
              <w:left w:val="nil"/>
              <w:bottom w:val="single" w:sz="4" w:space="0" w:color="000000"/>
              <w:right w:val="single" w:sz="4" w:space="0" w:color="000000"/>
            </w:tcBorders>
            <w:shd w:val="clear" w:color="auto" w:fill="auto"/>
            <w:noWrap/>
            <w:vAlign w:val="center"/>
            <w:hideMark/>
          </w:tcPr>
          <w:p w14:paraId="756A756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6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6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7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6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ΣΠΑΡΤΙΝΟΣ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7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7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7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7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7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ΣΠΙΡΤΖΗΣ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7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7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7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7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ΣΤΑΘΑΚΗΣ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7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7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7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8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7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ΣΤΑΪΚΟΥΡΑΣ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7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8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8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8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8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ΣΤΑΜΑΤΑΚΗ ΕΛΕΝΗ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58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8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8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8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8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ΣΤΑΜΑΤΗΣ ΔΗΜΗΤΡΙΟΣ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8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8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8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8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ΣΤΑΜΠΟΥΛΗ ΑΦΡΟΔΙΤΗ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58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8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9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9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9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ΣΤΕΦΟΣ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9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9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9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9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9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ΣΤΟΓΙΑΝΝΙΔΗΣ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9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9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9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A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9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ΣΤΥΛΙΟΣ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9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9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9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A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ΣΥΡΙΓΟΣ ΑΝΤΩΝΙΟΣ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A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A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A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A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A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ΣΥΡΜΑΛΕΝΙΟΣ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A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A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A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A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A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ΤΑΣΟΥΛΑΣ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A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A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A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B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B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ΤΑΣΣΟΣ ΣΤΑΥΡΟΣ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B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Κ.Κ.Ε</w:t>
            </w:r>
          </w:p>
        </w:tc>
        <w:tc>
          <w:tcPr>
            <w:tcW w:w="1900" w:type="dxa"/>
            <w:tcBorders>
              <w:top w:val="nil"/>
              <w:left w:val="nil"/>
              <w:bottom w:val="single" w:sz="4" w:space="0" w:color="000000"/>
              <w:right w:val="single" w:sz="4" w:space="0" w:color="000000"/>
            </w:tcBorders>
            <w:shd w:val="clear" w:color="auto" w:fill="auto"/>
            <w:noWrap/>
            <w:vAlign w:val="center"/>
            <w:hideMark/>
          </w:tcPr>
          <w:p w14:paraId="756A75B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5B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ΠΡΝ</w:t>
            </w:r>
          </w:p>
        </w:tc>
      </w:tr>
      <w:tr w:rsidR="007232D9" w14:paraId="756A75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B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ΤΕΛΙΓΙΟΡΙΔΟΥ ΟΛΥΜΠΙΑ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5B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B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B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B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B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ΤΖΑΚΡΗ ΘΕΟΔΩΡΑ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5B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B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B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C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B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ΤΖΑΜΑΚΛΗΣ ΧΑΡΙΛΑΟΣ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C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C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C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C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C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ΤΖΕΛΕΠΗΣ ΜΙΧΑΗΛ</w:t>
            </w:r>
          </w:p>
        </w:tc>
        <w:tc>
          <w:tcPr>
            <w:tcW w:w="1380" w:type="dxa"/>
            <w:tcBorders>
              <w:top w:val="nil"/>
              <w:left w:val="nil"/>
              <w:bottom w:val="single" w:sz="4" w:space="0" w:color="000000"/>
              <w:right w:val="single" w:sz="4" w:space="0" w:color="000000"/>
            </w:tcBorders>
            <w:shd w:val="clear" w:color="auto" w:fill="auto"/>
            <w:noWrap/>
            <w:vAlign w:val="center"/>
            <w:hideMark/>
          </w:tcPr>
          <w:p w14:paraId="756A75C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5C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C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C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ΤΖΟΥΦΗ ΜΕΡΟΠΗ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5C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C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C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D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C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ΤΟΣΚΑΣ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C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D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D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D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D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ΤΡΑΓΑΚΗΣ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D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D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D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D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D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ΤΡΙΑΝΤΑΦΥΛΛΙΔΗΣ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D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D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D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D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ΤΡΙΑΝΤΑΦΥΛΛΟΥ ΜΑΡΙΑ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5D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D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E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E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E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ΤΣΑΚΑΛΩΤΟΣ ΕΥΚΛΕΙΔΗΣ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E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E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E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E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E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ΤΣΙΑΡΑΣ ΚΩΝΣΤΑΝΤΙΝΟΣ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E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5E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E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5F0"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E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ΤΣΙΠΡΑΣ</w:t>
            </w:r>
            <w:r w:rsidRPr="00D23081">
              <w:rPr>
                <w:rFonts w:ascii="Segoe UI" w:eastAsia="Times New Roman" w:hAnsi="Segoe UI" w:cs="Segoe UI"/>
                <w:sz w:val="18"/>
                <w:szCs w:val="18"/>
              </w:rPr>
              <w:t xml:space="preserve"> ΑΛΕΞΙΟΣ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E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E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14:paraId="756A75E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F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ΤΣΙΡΚΑΣ ΒΑΣΙΛΕΙΟΣ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F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F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F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FA"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F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ΤΣΙΡΩΝΗΣ ΙΩΑΝΝΗΣ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F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F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5F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5FF"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5F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ΤΣΟΓΚΑΣ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5F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5F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5F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604"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0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ΦΑΜΕΛΛΟΣ ΣΩΚΡΑΤΗΣ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0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60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0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6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0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ΦΙΛΗΣ ΝΙΚΟΛΑΟΣ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0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60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60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60E"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0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ΦΛΑΜΠΟΥΡΑΡΗΣ ΑΛΕΞΑΝΔΡΟΣ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0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60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60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613"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0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ΦΟΡΤΣΑΚΗΣ ΘΕΟΔΩΡΟΣ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1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61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1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618"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1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ΦΩΤΙΟΥ ΘΕΑΝΩ</w:t>
            </w:r>
          </w:p>
        </w:tc>
        <w:tc>
          <w:tcPr>
            <w:tcW w:w="1380" w:type="dxa"/>
            <w:tcBorders>
              <w:top w:val="nil"/>
              <w:left w:val="nil"/>
              <w:bottom w:val="single" w:sz="4" w:space="0" w:color="000000"/>
              <w:right w:val="single" w:sz="4" w:space="0" w:color="000000"/>
            </w:tcBorders>
            <w:shd w:val="clear" w:color="auto" w:fill="auto"/>
            <w:noWrap/>
            <w:vAlign w:val="center"/>
            <w:hideMark/>
          </w:tcPr>
          <w:p w14:paraId="756A761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61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1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6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1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ΧΑΡΑΚΟΠΟΥΛΟΣ ΜΑΞΙΜΟΣ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1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61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1C"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622"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1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lastRenderedPageBreak/>
              <w:t>ΧΑΤΖΗΔΑΚΗΣ ΚΩΝΣΤΑΝΤΙΝΟΣ(ΚΩΣΤΗΣ)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1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Ν.Δ.</w:t>
            </w:r>
          </w:p>
        </w:tc>
        <w:tc>
          <w:tcPr>
            <w:tcW w:w="1900" w:type="dxa"/>
            <w:tcBorders>
              <w:top w:val="nil"/>
              <w:left w:val="nil"/>
              <w:bottom w:val="single" w:sz="4" w:space="0" w:color="000000"/>
              <w:right w:val="single" w:sz="4" w:space="0" w:color="000000"/>
            </w:tcBorders>
            <w:shd w:val="clear" w:color="auto" w:fill="auto"/>
            <w:noWrap/>
            <w:vAlign w:val="center"/>
            <w:hideMark/>
          </w:tcPr>
          <w:p w14:paraId="756A762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621"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627"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2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ΧΑΤΖΗΣΑΒΒΑΣ ΧΡΗΣΤΟΣ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2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62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26"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62C"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2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ΧΡΙΣΤΟΔΟΥΛΟΠΟΥΛΟΥ ΑΝΑΣΤΑΣΙΑ</w:t>
            </w:r>
          </w:p>
        </w:tc>
        <w:tc>
          <w:tcPr>
            <w:tcW w:w="1380" w:type="dxa"/>
            <w:tcBorders>
              <w:top w:val="nil"/>
              <w:left w:val="nil"/>
              <w:bottom w:val="single" w:sz="4" w:space="0" w:color="000000"/>
              <w:right w:val="single" w:sz="4" w:space="0" w:color="000000"/>
            </w:tcBorders>
            <w:shd w:val="clear" w:color="auto" w:fill="auto"/>
            <w:noWrap/>
            <w:vAlign w:val="center"/>
            <w:hideMark/>
          </w:tcPr>
          <w:p w14:paraId="756A762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62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2B"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r w:rsidR="007232D9" w14:paraId="756A76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2D"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ΧΡΙΣΤΟΦΙΛΟΠΟΥΛΟΥ ΠΑΡΑΣΚΕΥΗ(ΕΥΗ)</w:t>
            </w:r>
          </w:p>
        </w:tc>
        <w:tc>
          <w:tcPr>
            <w:tcW w:w="1380" w:type="dxa"/>
            <w:tcBorders>
              <w:top w:val="nil"/>
              <w:left w:val="nil"/>
              <w:bottom w:val="single" w:sz="4" w:space="0" w:color="000000"/>
              <w:right w:val="single" w:sz="4" w:space="0" w:color="000000"/>
            </w:tcBorders>
            <w:shd w:val="clear" w:color="auto" w:fill="auto"/>
            <w:noWrap/>
            <w:vAlign w:val="center"/>
            <w:hideMark/>
          </w:tcPr>
          <w:p w14:paraId="756A762E"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ΔΗ.ΣΥ</w:t>
            </w:r>
          </w:p>
        </w:tc>
        <w:tc>
          <w:tcPr>
            <w:tcW w:w="1900" w:type="dxa"/>
            <w:tcBorders>
              <w:top w:val="nil"/>
              <w:left w:val="nil"/>
              <w:bottom w:val="single" w:sz="4" w:space="0" w:color="000000"/>
              <w:right w:val="single" w:sz="4" w:space="0" w:color="000000"/>
            </w:tcBorders>
            <w:shd w:val="clear" w:color="auto" w:fill="auto"/>
            <w:noWrap/>
            <w:vAlign w:val="center"/>
            <w:hideMark/>
          </w:tcPr>
          <w:p w14:paraId="756A762F"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ΑΤΤΙΚΗΣ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30"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636"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32"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ΨΑΡΙΑΝΟΣ ΓΡΗΓΟΡΙΟΣ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33"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ΑΝΕΞ.</w:t>
            </w:r>
          </w:p>
        </w:tc>
        <w:tc>
          <w:tcPr>
            <w:tcW w:w="1900" w:type="dxa"/>
            <w:tcBorders>
              <w:top w:val="nil"/>
              <w:left w:val="nil"/>
              <w:bottom w:val="single" w:sz="4" w:space="0" w:color="000000"/>
              <w:right w:val="single" w:sz="4" w:space="0" w:color="000000"/>
            </w:tcBorders>
            <w:shd w:val="clear" w:color="auto" w:fill="auto"/>
            <w:noWrap/>
            <w:vAlign w:val="center"/>
            <w:hideMark/>
          </w:tcPr>
          <w:p w14:paraId="756A7634"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Β' ΑΘΗΝΩΝ</w:t>
            </w:r>
          </w:p>
        </w:tc>
        <w:tc>
          <w:tcPr>
            <w:tcW w:w="920" w:type="dxa"/>
            <w:tcBorders>
              <w:top w:val="nil"/>
              <w:left w:val="nil"/>
              <w:bottom w:val="single" w:sz="4" w:space="0" w:color="000000"/>
              <w:right w:val="single" w:sz="4" w:space="0" w:color="000000"/>
            </w:tcBorders>
            <w:shd w:val="clear" w:color="auto" w:fill="auto"/>
            <w:noWrap/>
            <w:vAlign w:val="center"/>
            <w:hideMark/>
          </w:tcPr>
          <w:p w14:paraId="756A7635"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ΟΧΙ</w:t>
            </w:r>
          </w:p>
        </w:tc>
      </w:tr>
      <w:tr w:rsidR="007232D9" w14:paraId="756A763B"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756A7637"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ΨΥΧΟΓΙΟΣ ΓΕΩΡΓΙΟΣ</w:t>
            </w:r>
          </w:p>
        </w:tc>
        <w:tc>
          <w:tcPr>
            <w:tcW w:w="1380" w:type="dxa"/>
            <w:tcBorders>
              <w:top w:val="nil"/>
              <w:left w:val="nil"/>
              <w:bottom w:val="single" w:sz="4" w:space="0" w:color="000000"/>
              <w:right w:val="single" w:sz="4" w:space="0" w:color="000000"/>
            </w:tcBorders>
            <w:shd w:val="clear" w:color="auto" w:fill="auto"/>
            <w:noWrap/>
            <w:vAlign w:val="center"/>
            <w:hideMark/>
          </w:tcPr>
          <w:p w14:paraId="756A7638"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ΣΥΡΙΖΑ</w:t>
            </w:r>
          </w:p>
        </w:tc>
        <w:tc>
          <w:tcPr>
            <w:tcW w:w="1900" w:type="dxa"/>
            <w:tcBorders>
              <w:top w:val="nil"/>
              <w:left w:val="nil"/>
              <w:bottom w:val="single" w:sz="4" w:space="0" w:color="000000"/>
              <w:right w:val="single" w:sz="4" w:space="0" w:color="000000"/>
            </w:tcBorders>
            <w:shd w:val="clear" w:color="auto" w:fill="auto"/>
            <w:noWrap/>
            <w:vAlign w:val="center"/>
            <w:hideMark/>
          </w:tcPr>
          <w:p w14:paraId="756A7639"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14:paraId="756A763A" w14:textId="77777777" w:rsidR="00973365" w:rsidRPr="00D23081" w:rsidRDefault="000529DC" w:rsidP="00973365">
            <w:pPr>
              <w:outlineLvl w:val="1"/>
              <w:rPr>
                <w:rFonts w:ascii="Segoe UI" w:eastAsia="Times New Roman" w:hAnsi="Segoe UI" w:cs="Segoe UI"/>
                <w:sz w:val="18"/>
                <w:szCs w:val="18"/>
              </w:rPr>
            </w:pPr>
            <w:r w:rsidRPr="00D23081">
              <w:rPr>
                <w:rFonts w:ascii="Segoe UI" w:eastAsia="Times New Roman" w:hAnsi="Segoe UI" w:cs="Segoe UI"/>
                <w:sz w:val="18"/>
                <w:szCs w:val="18"/>
              </w:rPr>
              <w:t>ΝΑΙ</w:t>
            </w:r>
          </w:p>
        </w:tc>
      </w:tr>
    </w:tbl>
    <w:p w14:paraId="756A763C" w14:textId="77777777" w:rsidR="007232D9" w:rsidRDefault="007232D9">
      <w:pPr>
        <w:rPr>
          <w:rFonts w:eastAsia="Times New Roman" w:cs="Times New Roman"/>
          <w:szCs w:val="24"/>
        </w:rPr>
      </w:pPr>
    </w:p>
    <w:p w14:paraId="756A763D" w14:textId="77777777" w:rsidR="007232D9" w:rsidRDefault="000529DC">
      <w:pPr>
        <w:autoSpaceDE w:val="0"/>
        <w:autoSpaceDN w:val="0"/>
        <w:adjustRightInd w:val="0"/>
        <w:spacing w:line="600" w:lineRule="auto"/>
        <w:jc w:val="center"/>
        <w:rPr>
          <w:rFonts w:eastAsia="Times New Roman"/>
          <w:color w:val="FF0000"/>
          <w:szCs w:val="24"/>
        </w:rPr>
      </w:pPr>
      <w:r w:rsidRPr="00001657">
        <w:rPr>
          <w:rFonts w:eastAsia="Times New Roman"/>
          <w:color w:val="FF0000"/>
          <w:szCs w:val="24"/>
        </w:rPr>
        <w:t>(ΑΛΛΑΓΗ ΣΕΛΙΔΑΣ)</w:t>
      </w:r>
    </w:p>
    <w:p w14:paraId="756A763E" w14:textId="77777777" w:rsidR="007232D9" w:rsidRDefault="007232D9">
      <w:pPr>
        <w:autoSpaceDE w:val="0"/>
        <w:autoSpaceDN w:val="0"/>
        <w:adjustRightInd w:val="0"/>
        <w:spacing w:line="600" w:lineRule="auto"/>
        <w:jc w:val="center"/>
        <w:rPr>
          <w:rFonts w:eastAsia="Times New Roman"/>
          <w:color w:val="FF0000"/>
          <w:szCs w:val="24"/>
        </w:rPr>
      </w:pPr>
    </w:p>
    <w:p w14:paraId="756A763F" w14:textId="77777777" w:rsidR="007232D9" w:rsidRDefault="007232D9">
      <w:pPr>
        <w:autoSpaceDE w:val="0"/>
        <w:autoSpaceDN w:val="0"/>
        <w:adjustRightInd w:val="0"/>
        <w:spacing w:line="600" w:lineRule="auto"/>
        <w:jc w:val="center"/>
        <w:rPr>
          <w:rFonts w:eastAsia="Times New Roman"/>
          <w:color w:val="FF0000"/>
          <w:szCs w:val="24"/>
        </w:rPr>
      </w:pPr>
    </w:p>
    <w:p w14:paraId="756A7640" w14:textId="77777777" w:rsidR="007232D9" w:rsidRDefault="007232D9">
      <w:pPr>
        <w:autoSpaceDE w:val="0"/>
        <w:autoSpaceDN w:val="0"/>
        <w:adjustRightInd w:val="0"/>
        <w:spacing w:line="600" w:lineRule="auto"/>
        <w:jc w:val="center"/>
        <w:rPr>
          <w:rFonts w:eastAsia="Times New Roman"/>
          <w:color w:val="FF0000"/>
          <w:szCs w:val="24"/>
        </w:rPr>
      </w:pPr>
    </w:p>
    <w:p w14:paraId="756A7641" w14:textId="77777777" w:rsidR="007232D9" w:rsidRDefault="007232D9">
      <w:pPr>
        <w:autoSpaceDE w:val="0"/>
        <w:autoSpaceDN w:val="0"/>
        <w:adjustRightInd w:val="0"/>
        <w:spacing w:line="600" w:lineRule="auto"/>
        <w:jc w:val="center"/>
        <w:rPr>
          <w:rFonts w:eastAsia="Times New Roman"/>
          <w:color w:val="FF0000"/>
          <w:szCs w:val="24"/>
        </w:rPr>
      </w:pPr>
    </w:p>
    <w:p w14:paraId="756A7642" w14:textId="77777777" w:rsidR="007232D9" w:rsidRDefault="007232D9">
      <w:pPr>
        <w:autoSpaceDE w:val="0"/>
        <w:autoSpaceDN w:val="0"/>
        <w:adjustRightInd w:val="0"/>
        <w:spacing w:line="600" w:lineRule="auto"/>
        <w:jc w:val="center"/>
        <w:rPr>
          <w:rFonts w:eastAsia="Times New Roman"/>
          <w:color w:val="FF0000"/>
          <w:szCs w:val="24"/>
        </w:rPr>
      </w:pPr>
    </w:p>
    <w:p w14:paraId="756A7643" w14:textId="77777777" w:rsidR="007232D9" w:rsidRDefault="007232D9">
      <w:pPr>
        <w:autoSpaceDE w:val="0"/>
        <w:autoSpaceDN w:val="0"/>
        <w:adjustRightInd w:val="0"/>
        <w:spacing w:line="600" w:lineRule="auto"/>
        <w:jc w:val="center"/>
        <w:rPr>
          <w:rFonts w:eastAsia="Times New Roman"/>
          <w:color w:val="FF0000"/>
          <w:szCs w:val="24"/>
        </w:rPr>
      </w:pPr>
    </w:p>
    <w:p w14:paraId="756A7644" w14:textId="77777777" w:rsidR="007232D9" w:rsidRDefault="007232D9">
      <w:pPr>
        <w:autoSpaceDE w:val="0"/>
        <w:autoSpaceDN w:val="0"/>
        <w:adjustRightInd w:val="0"/>
        <w:spacing w:line="600" w:lineRule="auto"/>
        <w:jc w:val="center"/>
        <w:rPr>
          <w:rFonts w:eastAsia="Times New Roman"/>
          <w:color w:val="FF0000"/>
          <w:szCs w:val="24"/>
        </w:rPr>
      </w:pPr>
    </w:p>
    <w:p w14:paraId="756A7645" w14:textId="77777777" w:rsidR="007232D9" w:rsidRDefault="007232D9">
      <w:pPr>
        <w:autoSpaceDE w:val="0"/>
        <w:autoSpaceDN w:val="0"/>
        <w:adjustRightInd w:val="0"/>
        <w:spacing w:line="600" w:lineRule="auto"/>
        <w:jc w:val="center"/>
        <w:rPr>
          <w:rFonts w:eastAsia="Times New Roman"/>
          <w:color w:val="FF0000"/>
          <w:szCs w:val="24"/>
        </w:rPr>
      </w:pPr>
    </w:p>
    <w:p w14:paraId="756A7646" w14:textId="77777777" w:rsidR="007232D9" w:rsidRDefault="007232D9">
      <w:pPr>
        <w:autoSpaceDE w:val="0"/>
        <w:autoSpaceDN w:val="0"/>
        <w:adjustRightInd w:val="0"/>
        <w:spacing w:line="600" w:lineRule="auto"/>
        <w:jc w:val="center"/>
        <w:rPr>
          <w:rFonts w:eastAsia="Times New Roman"/>
          <w:color w:val="FF0000"/>
          <w:szCs w:val="24"/>
        </w:rPr>
      </w:pPr>
    </w:p>
    <w:p w14:paraId="756A7647" w14:textId="77777777" w:rsidR="007232D9" w:rsidRDefault="007232D9">
      <w:pPr>
        <w:autoSpaceDE w:val="0"/>
        <w:autoSpaceDN w:val="0"/>
        <w:adjustRightInd w:val="0"/>
        <w:spacing w:line="600" w:lineRule="auto"/>
        <w:jc w:val="center"/>
        <w:rPr>
          <w:rFonts w:eastAsia="Times New Roman"/>
          <w:color w:val="FF0000"/>
          <w:szCs w:val="24"/>
        </w:rPr>
      </w:pPr>
    </w:p>
    <w:p w14:paraId="756A7648" w14:textId="77777777" w:rsidR="007232D9" w:rsidRDefault="000529DC">
      <w:pPr>
        <w:autoSpaceDE w:val="0"/>
        <w:autoSpaceDN w:val="0"/>
        <w:adjustRightInd w:val="0"/>
        <w:spacing w:line="600" w:lineRule="auto"/>
        <w:ind w:firstLine="709"/>
        <w:jc w:val="both"/>
        <w:rPr>
          <w:rFonts w:eastAsia="SimSun"/>
          <w:szCs w:val="24"/>
          <w:lang w:eastAsia="zh-CN"/>
        </w:rPr>
      </w:pPr>
      <w:r>
        <w:rPr>
          <w:rFonts w:eastAsia="Times New Roman"/>
          <w:szCs w:val="24"/>
        </w:rPr>
        <w:tab/>
      </w:r>
      <w:r>
        <w:rPr>
          <w:rFonts w:eastAsia="Times New Roman"/>
          <w:b/>
          <w:szCs w:val="24"/>
        </w:rPr>
        <w:t>ΠΡΟΕΔΡΕΥΟΥΣΑ (Α</w:t>
      </w:r>
      <w:r>
        <w:rPr>
          <w:rFonts w:eastAsia="Times New Roman"/>
          <w:b/>
          <w:szCs w:val="24"/>
        </w:rPr>
        <w:t>ναστασία</w:t>
      </w:r>
      <w:r>
        <w:rPr>
          <w:rFonts w:eastAsia="Times New Roman"/>
          <w:b/>
          <w:szCs w:val="24"/>
        </w:rPr>
        <w:t xml:space="preserve"> Χ</w:t>
      </w:r>
      <w:r>
        <w:rPr>
          <w:rFonts w:eastAsia="Times New Roman"/>
          <w:b/>
          <w:szCs w:val="24"/>
        </w:rPr>
        <w:t>ριστοδουλοπούλου</w:t>
      </w:r>
      <w:r>
        <w:rPr>
          <w:rFonts w:eastAsia="Times New Roman"/>
          <w:b/>
          <w:szCs w:val="24"/>
        </w:rPr>
        <w:t xml:space="preserve">): </w:t>
      </w:r>
      <w:r>
        <w:rPr>
          <w:rFonts w:eastAsia="Times New Roman"/>
          <w:szCs w:val="24"/>
        </w:rPr>
        <w:t xml:space="preserve">Κυρίες και κύριοι </w:t>
      </w:r>
      <w:r>
        <w:rPr>
          <w:rFonts w:eastAsia="Times New Roman"/>
          <w:szCs w:val="24"/>
        </w:rPr>
        <w:t>συνάδελφοι, ε</w:t>
      </w:r>
      <w:r w:rsidRPr="00EF3F89">
        <w:rPr>
          <w:rFonts w:eastAsia="SimSun"/>
          <w:szCs w:val="24"/>
          <w:lang w:eastAsia="zh-CN"/>
        </w:rPr>
        <w:t>ισερχόμαστε στην ψήφιση</w:t>
      </w:r>
      <w:r w:rsidRPr="00F16D29">
        <w:rPr>
          <w:rFonts w:eastAsia="SimSun"/>
          <w:szCs w:val="24"/>
          <w:lang w:eastAsia="zh-CN"/>
        </w:rPr>
        <w:t xml:space="preserve"> </w:t>
      </w:r>
      <w:r>
        <w:rPr>
          <w:rFonts w:eastAsia="SimSun"/>
          <w:szCs w:val="24"/>
          <w:lang w:eastAsia="zh-CN"/>
        </w:rPr>
        <w:t>του ακροτελεύτιου άρθρου</w:t>
      </w:r>
      <w:r w:rsidRPr="00EF3F89">
        <w:rPr>
          <w:rFonts w:eastAsia="SimSun"/>
          <w:szCs w:val="24"/>
          <w:lang w:eastAsia="zh-CN"/>
        </w:rPr>
        <w:t xml:space="preserve"> </w:t>
      </w:r>
      <w:r>
        <w:rPr>
          <w:rFonts w:eastAsia="SimSun"/>
          <w:szCs w:val="24"/>
          <w:lang w:eastAsia="zh-CN"/>
        </w:rPr>
        <w:t>και του συνόλου του σχεδίου νόμου</w:t>
      </w:r>
      <w:r w:rsidRPr="00EF3F89">
        <w:rPr>
          <w:rFonts w:eastAsia="SimSun"/>
          <w:szCs w:val="24"/>
          <w:lang w:eastAsia="zh-CN"/>
        </w:rPr>
        <w:t xml:space="preserve">. </w:t>
      </w:r>
    </w:p>
    <w:p w14:paraId="756A7649" w14:textId="77777777" w:rsidR="007232D9" w:rsidRDefault="000529DC">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Η ψηφοφορία θα γίνει και πάλι ηλεκτρονικά μόνο από τους εισηγητές και τους ειδικούς αγορητές του νομοσχεδίου.</w:t>
      </w:r>
    </w:p>
    <w:p w14:paraId="756A764A" w14:textId="77777777" w:rsidR="007232D9" w:rsidRDefault="000529DC">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 xml:space="preserve">Παρακαλώ να ανοίξει το σύστημα της ηλεκτρονικής </w:t>
      </w:r>
      <w:r w:rsidRPr="00EF3F89">
        <w:rPr>
          <w:rFonts w:eastAsia="SimSun"/>
          <w:szCs w:val="24"/>
          <w:lang w:eastAsia="zh-CN"/>
        </w:rPr>
        <w:t>ψηφοφορίας.</w:t>
      </w:r>
    </w:p>
    <w:p w14:paraId="756A764B" w14:textId="77777777" w:rsidR="007232D9" w:rsidRDefault="000529DC">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(ΨΗΦΟΦΟΡΙΑ)</w:t>
      </w:r>
    </w:p>
    <w:p w14:paraId="756A764C" w14:textId="77777777" w:rsidR="007232D9" w:rsidRDefault="000529D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sidRPr="0065610C">
        <w:rPr>
          <w:rFonts w:eastAsia="Times New Roman" w:cs="Times New Roman"/>
          <w:szCs w:val="24"/>
        </w:rPr>
        <w:t>Παρακαλώ να κλείσει το σύστημα της ηλεκτρονικής ψηφοφορίας.</w:t>
      </w:r>
    </w:p>
    <w:p w14:paraId="756A764D" w14:textId="77777777" w:rsidR="007232D9" w:rsidRDefault="000529DC">
      <w:pPr>
        <w:spacing w:line="600" w:lineRule="auto"/>
        <w:ind w:firstLine="720"/>
        <w:jc w:val="center"/>
        <w:rPr>
          <w:rFonts w:eastAsia="Times New Roman" w:cs="Times New Roman"/>
          <w:szCs w:val="24"/>
        </w:rPr>
      </w:pPr>
      <w:r w:rsidRPr="0065610C">
        <w:rPr>
          <w:rFonts w:eastAsia="Times New Roman" w:cs="Times New Roman"/>
          <w:szCs w:val="24"/>
        </w:rPr>
        <w:t>(ΗΛΕΚΤΡΟΝΙΚΗ ΚΑΤΑΜΕΤΡΗΣΗ)</w:t>
      </w:r>
    </w:p>
    <w:p w14:paraId="756A764E" w14:textId="77777777" w:rsidR="007232D9" w:rsidRDefault="000529DC">
      <w:pPr>
        <w:spacing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756A764F" w14:textId="77777777" w:rsidR="007232D9" w:rsidRDefault="000529DC">
      <w:pPr>
        <w:spacing w:line="600" w:lineRule="auto"/>
        <w:ind w:firstLine="720"/>
        <w:jc w:val="both"/>
        <w:rPr>
          <w:rFonts w:eastAsia="Times New Roman" w:cs="Times New Roman"/>
          <w:szCs w:val="24"/>
        </w:rPr>
      </w:pPr>
      <w:r w:rsidRPr="0065610C">
        <w:rPr>
          <w:rFonts w:eastAsia="Times New Roman" w:cs="Times New Roman"/>
          <w:b/>
          <w:szCs w:val="24"/>
        </w:rPr>
        <w:t>ΠΡΟΕΔΡΕΥ</w:t>
      </w:r>
      <w:r>
        <w:rPr>
          <w:rFonts w:eastAsia="Times New Roman" w:cs="Times New Roman"/>
          <w:b/>
          <w:szCs w:val="24"/>
        </w:rPr>
        <w:t>ΟΥΣΑ</w:t>
      </w:r>
      <w:r w:rsidRPr="0065610C">
        <w:rPr>
          <w:rFonts w:eastAsia="Times New Roman" w:cs="Times New Roman"/>
          <w:b/>
          <w:szCs w:val="24"/>
        </w:rPr>
        <w:t xml:space="preserve"> (</w:t>
      </w:r>
      <w:r>
        <w:rPr>
          <w:rFonts w:eastAsia="Times New Roman" w:cs="Times New Roman"/>
          <w:b/>
          <w:szCs w:val="24"/>
        </w:rPr>
        <w:t>Αναστασία Χριστοδουλοπούλου</w:t>
      </w:r>
      <w:r w:rsidRPr="0065610C">
        <w:rPr>
          <w:rFonts w:eastAsia="Times New Roman" w:cs="Times New Roman"/>
          <w:b/>
          <w:szCs w:val="24"/>
        </w:rPr>
        <w:t>)</w:t>
      </w:r>
      <w:r>
        <w:rPr>
          <w:rFonts w:eastAsia="Times New Roman" w:cs="Times New Roman"/>
          <w:szCs w:val="24"/>
        </w:rPr>
        <w:t>: Οι θέσεις των κομμάτων,</w:t>
      </w:r>
      <w:r>
        <w:rPr>
          <w:rFonts w:eastAsia="Times New Roman" w:cs="Times New Roman"/>
          <w:szCs w:val="24"/>
        </w:rPr>
        <w:t xml:space="preserve"> όπως αποτυπώθηκαν κατά την ψήφιση με το ηλεκτρονικό σύστημα, καταχωρίζονται στα Πρακτικά της σημερινής συνεδρίασης και έχουν ως εξής:</w:t>
      </w:r>
    </w:p>
    <w:p w14:paraId="756A7650" w14:textId="77777777" w:rsidR="007232D9" w:rsidRDefault="000529DC">
      <w:pPr>
        <w:spacing w:line="600" w:lineRule="auto"/>
        <w:jc w:val="center"/>
        <w:rPr>
          <w:rFonts w:eastAsia="Times New Roman" w:cs="Times New Roman"/>
          <w:color w:val="FF0000"/>
          <w:szCs w:val="24"/>
        </w:rPr>
      </w:pPr>
      <w:r w:rsidRPr="002A6DC7">
        <w:rPr>
          <w:rFonts w:eastAsia="Times New Roman" w:cs="Times New Roman"/>
          <w:color w:val="FF0000"/>
          <w:szCs w:val="24"/>
        </w:rPr>
        <w:t>(ΑΛΛΑΓΗ ΣΕΛΙΔΑΣ)</w:t>
      </w:r>
    </w:p>
    <w:p w14:paraId="756A7651" w14:textId="77777777" w:rsidR="007232D9" w:rsidRDefault="007232D9">
      <w:pPr>
        <w:spacing w:line="600" w:lineRule="auto"/>
        <w:jc w:val="center"/>
        <w:rPr>
          <w:rFonts w:eastAsia="Times New Roman" w:cs="Times New Roman"/>
          <w:color w:val="FF0000"/>
          <w:szCs w:val="24"/>
        </w:rPr>
      </w:pPr>
    </w:p>
    <w:p w14:paraId="756A7652" w14:textId="77777777" w:rsidR="007232D9" w:rsidRDefault="007232D9">
      <w:pPr>
        <w:spacing w:line="600" w:lineRule="auto"/>
        <w:jc w:val="center"/>
        <w:rPr>
          <w:rFonts w:eastAsia="Times New Roman" w:cs="Times New Roman"/>
          <w:color w:val="FF0000"/>
          <w:szCs w:val="24"/>
        </w:rPr>
      </w:pPr>
    </w:p>
    <w:p w14:paraId="756A7653" w14:textId="77777777" w:rsidR="007232D9" w:rsidRDefault="007232D9">
      <w:pPr>
        <w:spacing w:line="600" w:lineRule="auto"/>
        <w:jc w:val="center"/>
        <w:rPr>
          <w:rFonts w:eastAsia="Times New Roman" w:cs="Times New Roman"/>
          <w:color w:val="FF0000"/>
          <w:szCs w:val="24"/>
        </w:rPr>
      </w:pPr>
    </w:p>
    <w:tbl>
      <w:tblPr>
        <w:tblW w:w="7120" w:type="dxa"/>
        <w:tblCellMar>
          <w:left w:w="10" w:type="dxa"/>
          <w:right w:w="10" w:type="dxa"/>
        </w:tblCellMar>
        <w:tblLook w:val="04A0" w:firstRow="1" w:lastRow="0" w:firstColumn="1" w:lastColumn="0" w:noHBand="0" w:noVBand="1"/>
      </w:tblPr>
      <w:tblGrid>
        <w:gridCol w:w="7120"/>
      </w:tblGrid>
      <w:tr w:rsidR="007232D9" w14:paraId="756A7655" w14:textId="77777777">
        <w:trPr>
          <w:trHeight w:val="330"/>
        </w:trPr>
        <w:tc>
          <w:tcPr>
            <w:tcW w:w="7120" w:type="dxa"/>
            <w:vAlign w:val="center"/>
            <w:hideMark/>
          </w:tcPr>
          <w:p w14:paraId="756A7654"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Ακροτελεύτιο άρθρο  ως έχει     ΚΑΤΑ ΠΛΕΙΟΨΗΦΙΑ</w:t>
            </w:r>
          </w:p>
        </w:tc>
      </w:tr>
      <w:tr w:rsidR="007232D9" w14:paraId="756A7657" w14:textId="77777777">
        <w:trPr>
          <w:trHeight w:val="345"/>
        </w:trPr>
        <w:tc>
          <w:tcPr>
            <w:tcW w:w="7120" w:type="dxa"/>
            <w:vAlign w:val="center"/>
            <w:hideMark/>
          </w:tcPr>
          <w:p w14:paraId="756A7656"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232D9" w14:paraId="756A7659" w14:textId="77777777">
        <w:trPr>
          <w:trHeight w:val="330"/>
        </w:trPr>
        <w:tc>
          <w:tcPr>
            <w:tcW w:w="7120" w:type="dxa"/>
            <w:vAlign w:val="center"/>
            <w:hideMark/>
          </w:tcPr>
          <w:p w14:paraId="756A7658"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232D9" w14:paraId="756A765B" w14:textId="77777777">
        <w:trPr>
          <w:trHeight w:val="330"/>
        </w:trPr>
        <w:tc>
          <w:tcPr>
            <w:tcW w:w="7120" w:type="dxa"/>
            <w:vAlign w:val="center"/>
            <w:hideMark/>
          </w:tcPr>
          <w:p w14:paraId="756A765A"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7232D9" w14:paraId="756A765D" w14:textId="77777777">
        <w:trPr>
          <w:trHeight w:val="330"/>
        </w:trPr>
        <w:tc>
          <w:tcPr>
            <w:tcW w:w="7120" w:type="dxa"/>
            <w:vAlign w:val="center"/>
            <w:hideMark/>
          </w:tcPr>
          <w:p w14:paraId="756A765C"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232D9" w14:paraId="756A765F" w14:textId="77777777">
        <w:trPr>
          <w:trHeight w:val="330"/>
        </w:trPr>
        <w:tc>
          <w:tcPr>
            <w:tcW w:w="7120" w:type="dxa"/>
            <w:vAlign w:val="center"/>
            <w:hideMark/>
          </w:tcPr>
          <w:p w14:paraId="756A765E"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Κ.Κ.Ε:</w:t>
            </w:r>
            <w:r>
              <w:rPr>
                <w:rFonts w:ascii="Calibri" w:eastAsia="Times New Roman" w:hAnsi="Calibri" w:cs="Calibri"/>
                <w:color w:val="000000"/>
                <w:szCs w:val="24"/>
              </w:rPr>
              <w:t xml:space="preserve"> ΠΡΝ</w:t>
            </w:r>
          </w:p>
        </w:tc>
      </w:tr>
      <w:tr w:rsidR="007232D9" w14:paraId="756A7661" w14:textId="77777777">
        <w:trPr>
          <w:trHeight w:val="345"/>
        </w:trPr>
        <w:tc>
          <w:tcPr>
            <w:tcW w:w="7120" w:type="dxa"/>
            <w:vAlign w:val="center"/>
            <w:hideMark/>
          </w:tcPr>
          <w:p w14:paraId="756A7660"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232D9" w14:paraId="756A7663" w14:textId="77777777">
        <w:trPr>
          <w:trHeight w:val="330"/>
        </w:trPr>
        <w:tc>
          <w:tcPr>
            <w:tcW w:w="7120" w:type="dxa"/>
            <w:vAlign w:val="center"/>
            <w:hideMark/>
          </w:tcPr>
          <w:p w14:paraId="756A7662"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7232D9" w14:paraId="756A7665" w14:textId="77777777">
        <w:trPr>
          <w:trHeight w:val="330"/>
        </w:trPr>
        <w:tc>
          <w:tcPr>
            <w:tcW w:w="7120" w:type="dxa"/>
            <w:vAlign w:val="center"/>
            <w:hideMark/>
          </w:tcPr>
          <w:p w14:paraId="756A7664"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7232D9" w14:paraId="756A7667" w14:textId="77777777">
        <w:trPr>
          <w:trHeight w:val="330"/>
        </w:trPr>
        <w:tc>
          <w:tcPr>
            <w:tcW w:w="7120" w:type="dxa"/>
            <w:vAlign w:val="center"/>
            <w:hideMark/>
          </w:tcPr>
          <w:p w14:paraId="756A7666"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7232D9" w14:paraId="756A7669" w14:textId="77777777">
        <w:trPr>
          <w:trHeight w:val="330"/>
        </w:trPr>
        <w:tc>
          <w:tcPr>
            <w:tcW w:w="7120" w:type="dxa"/>
            <w:vAlign w:val="center"/>
            <w:hideMark/>
          </w:tcPr>
          <w:p w14:paraId="756A7668"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7232D9" w14:paraId="756A766B" w14:textId="77777777">
        <w:trPr>
          <w:trHeight w:val="330"/>
        </w:trPr>
        <w:tc>
          <w:tcPr>
            <w:tcW w:w="7120" w:type="dxa"/>
            <w:vAlign w:val="center"/>
            <w:hideMark/>
          </w:tcPr>
          <w:p w14:paraId="756A766A"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7232D9" w14:paraId="756A766D" w14:textId="77777777">
        <w:trPr>
          <w:trHeight w:val="330"/>
        </w:trPr>
        <w:tc>
          <w:tcPr>
            <w:tcW w:w="7120" w:type="dxa"/>
            <w:vAlign w:val="center"/>
            <w:hideMark/>
          </w:tcPr>
          <w:p w14:paraId="756A766C"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7232D9" w14:paraId="756A766F" w14:textId="77777777">
        <w:trPr>
          <w:trHeight w:val="330"/>
        </w:trPr>
        <w:tc>
          <w:tcPr>
            <w:tcW w:w="7120" w:type="dxa"/>
            <w:vAlign w:val="center"/>
            <w:hideMark/>
          </w:tcPr>
          <w:p w14:paraId="756A766E" w14:textId="77777777" w:rsidR="00973365" w:rsidRDefault="000529DC">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7232D9" w14:paraId="756A7671" w14:textId="77777777">
        <w:trPr>
          <w:trHeight w:val="330"/>
        </w:trPr>
        <w:tc>
          <w:tcPr>
            <w:tcW w:w="7120" w:type="dxa"/>
            <w:vAlign w:val="center"/>
          </w:tcPr>
          <w:p w14:paraId="756A7670" w14:textId="77777777" w:rsidR="002A6DC7" w:rsidRDefault="000529DC">
            <w:pPr>
              <w:jc w:val="center"/>
              <w:rPr>
                <w:rFonts w:ascii="Calibri" w:eastAsia="Times New Roman" w:hAnsi="Calibri" w:cs="Calibri"/>
                <w:color w:val="000000"/>
                <w:szCs w:val="24"/>
              </w:rPr>
            </w:pPr>
          </w:p>
        </w:tc>
      </w:tr>
      <w:tr w:rsidR="007232D9" w14:paraId="756A767A" w14:textId="77777777">
        <w:trPr>
          <w:trHeight w:val="330"/>
        </w:trPr>
        <w:tc>
          <w:tcPr>
            <w:tcW w:w="7120" w:type="dxa"/>
            <w:vAlign w:val="center"/>
          </w:tcPr>
          <w:p w14:paraId="756A7672" w14:textId="77777777" w:rsidR="002A6DC7" w:rsidRDefault="000529DC" w:rsidP="002A6DC7">
            <w:pPr>
              <w:spacing w:line="600" w:lineRule="auto"/>
              <w:jc w:val="center"/>
              <w:rPr>
                <w:rFonts w:eastAsia="Times New Roman" w:cs="Times New Roman"/>
                <w:color w:val="FF0000"/>
                <w:szCs w:val="24"/>
              </w:rPr>
            </w:pPr>
            <w:r w:rsidRPr="00013DFA">
              <w:rPr>
                <w:rFonts w:eastAsia="Times New Roman" w:cs="Times New Roman"/>
                <w:color w:val="FF0000"/>
                <w:szCs w:val="24"/>
              </w:rPr>
              <w:t>(ΑΛΛΑΓΗ ΣΕΛΙΔΑΣ)</w:t>
            </w:r>
          </w:p>
          <w:p w14:paraId="756A7673" w14:textId="77777777" w:rsidR="002A6DC7" w:rsidRDefault="000529DC" w:rsidP="002A6DC7">
            <w:pPr>
              <w:spacing w:line="600" w:lineRule="auto"/>
              <w:jc w:val="center"/>
              <w:rPr>
                <w:rFonts w:eastAsia="Times New Roman" w:cs="Times New Roman"/>
                <w:color w:val="FF0000"/>
                <w:szCs w:val="24"/>
              </w:rPr>
            </w:pPr>
          </w:p>
          <w:p w14:paraId="756A7674" w14:textId="77777777" w:rsidR="002A6DC7" w:rsidRDefault="000529DC" w:rsidP="002A6DC7">
            <w:pPr>
              <w:spacing w:line="600" w:lineRule="auto"/>
              <w:jc w:val="center"/>
              <w:rPr>
                <w:rFonts w:eastAsia="Times New Roman" w:cs="Times New Roman"/>
                <w:color w:val="FF0000"/>
                <w:szCs w:val="24"/>
              </w:rPr>
            </w:pPr>
          </w:p>
          <w:p w14:paraId="756A7675" w14:textId="77777777" w:rsidR="002A6DC7" w:rsidRDefault="000529DC" w:rsidP="002A6DC7">
            <w:pPr>
              <w:spacing w:line="600" w:lineRule="auto"/>
              <w:jc w:val="center"/>
              <w:rPr>
                <w:rFonts w:eastAsia="Times New Roman" w:cs="Times New Roman"/>
                <w:color w:val="FF0000"/>
                <w:szCs w:val="24"/>
              </w:rPr>
            </w:pPr>
          </w:p>
          <w:p w14:paraId="756A7676" w14:textId="77777777" w:rsidR="002A6DC7" w:rsidRDefault="000529DC" w:rsidP="002A6DC7">
            <w:pPr>
              <w:spacing w:line="600" w:lineRule="auto"/>
              <w:jc w:val="center"/>
              <w:rPr>
                <w:rFonts w:eastAsia="Times New Roman" w:cs="Times New Roman"/>
                <w:color w:val="FF0000"/>
                <w:szCs w:val="24"/>
              </w:rPr>
            </w:pPr>
          </w:p>
          <w:p w14:paraId="756A7677" w14:textId="77777777" w:rsidR="002A6DC7" w:rsidRDefault="000529DC" w:rsidP="002A6DC7">
            <w:pPr>
              <w:spacing w:line="600" w:lineRule="auto"/>
              <w:jc w:val="center"/>
              <w:rPr>
                <w:rFonts w:eastAsia="Times New Roman" w:cs="Times New Roman"/>
                <w:color w:val="FF0000"/>
                <w:szCs w:val="24"/>
              </w:rPr>
            </w:pPr>
          </w:p>
          <w:p w14:paraId="756A7678" w14:textId="77777777" w:rsidR="002A6DC7" w:rsidRDefault="000529DC">
            <w:pPr>
              <w:spacing w:line="600" w:lineRule="auto"/>
              <w:rPr>
                <w:rFonts w:eastAsia="Times New Roman" w:cs="Times New Roman"/>
                <w:color w:val="FF0000"/>
                <w:szCs w:val="24"/>
              </w:rPr>
            </w:pPr>
          </w:p>
          <w:p w14:paraId="756A7679" w14:textId="77777777" w:rsidR="002A6DC7" w:rsidRDefault="000529DC">
            <w:pPr>
              <w:jc w:val="center"/>
              <w:rPr>
                <w:rFonts w:ascii="Calibri" w:eastAsia="Times New Roman" w:hAnsi="Calibri" w:cs="Calibri"/>
                <w:color w:val="000000"/>
                <w:szCs w:val="24"/>
              </w:rPr>
            </w:pPr>
          </w:p>
        </w:tc>
      </w:tr>
    </w:tbl>
    <w:p w14:paraId="756A767B" w14:textId="77777777" w:rsidR="007232D9" w:rsidRDefault="000529DC">
      <w:pPr>
        <w:spacing w:line="600" w:lineRule="auto"/>
        <w:ind w:firstLine="720"/>
        <w:jc w:val="both"/>
        <w:rPr>
          <w:rFonts w:eastAsia="Times New Roman" w:cs="Times New Roman"/>
          <w:szCs w:val="24"/>
        </w:rPr>
      </w:pPr>
      <w:r w:rsidRPr="0004559F">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w:t>
      </w:r>
      <w:r w:rsidRPr="00E22A22">
        <w:rPr>
          <w:rFonts w:eastAsia="Times New Roman" w:cs="Times New Roman"/>
          <w:szCs w:val="24"/>
        </w:rPr>
        <w:t xml:space="preserve">σχέδιο νόμου του Υπουργείου Εσωτερικών: «Προώθηση της ουσιαστικής ισότητας των φύλων, πρόληψη και καταπολέμηση της </w:t>
      </w:r>
      <w:proofErr w:type="spellStart"/>
      <w:r w:rsidRPr="00E22A22">
        <w:rPr>
          <w:rFonts w:eastAsia="Times New Roman" w:cs="Times New Roman"/>
          <w:szCs w:val="24"/>
        </w:rPr>
        <w:t>έμφυλης</w:t>
      </w:r>
      <w:proofErr w:type="spellEnd"/>
      <w:r w:rsidRPr="00E22A22">
        <w:rPr>
          <w:rFonts w:eastAsia="Times New Roman" w:cs="Times New Roman"/>
          <w:szCs w:val="24"/>
        </w:rPr>
        <w:t xml:space="preserve"> βίας – Ρυθμίσεις για την απονομή Ιθαγένειας – Διατάξεις σχετικές με τις εκλογές στην Τοπική Αυτοδιοίκηση – Λοιπές διατάξεις» έγινε δε</w:t>
      </w:r>
      <w:r w:rsidRPr="00E22A22">
        <w:rPr>
          <w:rFonts w:eastAsia="Times New Roman" w:cs="Times New Roman"/>
          <w:szCs w:val="24"/>
        </w:rPr>
        <w:t xml:space="preserve">κτό </w:t>
      </w:r>
      <w:r w:rsidRPr="00E22A22">
        <w:rPr>
          <w:rFonts w:eastAsia="Times New Roman" w:cs="Times New Roman"/>
          <w:szCs w:val="24"/>
        </w:rPr>
        <w:t>κατά πλειοψηφία</w:t>
      </w:r>
      <w:r>
        <w:rPr>
          <w:rFonts w:eastAsia="Times New Roman" w:cs="Times New Roman"/>
          <w:szCs w:val="24"/>
        </w:rPr>
        <w:t xml:space="preserve">, σε μόνη συζήτηση, </w:t>
      </w:r>
      <w:r w:rsidRPr="00E22A22">
        <w:rPr>
          <w:rFonts w:eastAsia="Times New Roman" w:cs="Times New Roman"/>
          <w:szCs w:val="24"/>
        </w:rPr>
        <w:t xml:space="preserve">επί της αρχής, των άρθρων </w:t>
      </w:r>
      <w:r>
        <w:rPr>
          <w:rFonts w:eastAsia="Times New Roman" w:cs="Times New Roman"/>
          <w:szCs w:val="24"/>
        </w:rPr>
        <w:t xml:space="preserve">και του συνόλου και έχει ως εξής: </w:t>
      </w:r>
    </w:p>
    <w:p w14:paraId="756A767C" w14:textId="77777777" w:rsidR="007232D9" w:rsidRDefault="000529DC">
      <w:pPr>
        <w:tabs>
          <w:tab w:val="left" w:pos="709"/>
        </w:tabs>
        <w:spacing w:line="600" w:lineRule="auto"/>
        <w:ind w:firstLine="709"/>
        <w:jc w:val="center"/>
        <w:rPr>
          <w:rFonts w:eastAsia="Times New Roman" w:cs="Times New Roman"/>
          <w:color w:val="C00000"/>
          <w:szCs w:val="24"/>
        </w:rPr>
      </w:pPr>
      <w:r w:rsidRPr="0036148B">
        <w:rPr>
          <w:rFonts w:eastAsia="Times New Roman" w:cs="Times New Roman"/>
          <w:color w:val="C00000"/>
          <w:szCs w:val="24"/>
        </w:rPr>
        <w:lastRenderedPageBreak/>
        <w:t>(Να καταχωριστεί το κείμενο του νομοσχεδίου</w:t>
      </w:r>
      <w:r w:rsidRPr="0036148B">
        <w:rPr>
          <w:rFonts w:eastAsia="Times New Roman" w:cs="Times New Roman"/>
          <w:color w:val="C00000"/>
          <w:szCs w:val="24"/>
        </w:rPr>
        <w:t xml:space="preserve"> σελίδα 47α</w:t>
      </w:r>
      <w:r w:rsidRPr="0036148B">
        <w:rPr>
          <w:rFonts w:eastAsia="Times New Roman" w:cs="Times New Roman"/>
          <w:color w:val="C00000"/>
          <w:szCs w:val="24"/>
        </w:rPr>
        <w:t>)</w:t>
      </w:r>
    </w:p>
    <w:p w14:paraId="756A767D" w14:textId="77777777" w:rsidR="007232D9" w:rsidRDefault="000529DC">
      <w:pPr>
        <w:tabs>
          <w:tab w:val="left" w:pos="709"/>
        </w:tabs>
        <w:spacing w:line="600" w:lineRule="auto"/>
        <w:ind w:firstLine="709"/>
        <w:jc w:val="both"/>
        <w:rPr>
          <w:rFonts w:eastAsia="Times New Roman" w:cs="Times New Roman"/>
          <w:szCs w:val="24"/>
        </w:rPr>
      </w:pPr>
      <w:r>
        <w:rPr>
          <w:rFonts w:eastAsia="Times New Roman" w:cs="Times New Roman"/>
          <w:szCs w:val="24"/>
        </w:rPr>
        <w:tab/>
      </w:r>
      <w:r w:rsidRPr="0004559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Κυρίες και κύριοι συνάδελφοι, παρακαλώ το Σώμα να εξουσ</w:t>
      </w:r>
      <w:r>
        <w:rPr>
          <w:rFonts w:eastAsia="Times New Roman" w:cs="Times New Roman"/>
          <w:szCs w:val="24"/>
        </w:rPr>
        <w:t>ιοδοτήσει το Προεδρείο για την υπ’ ευθύνη του επικύρωση των Πρακτικών ως προς την ψήφιση στο σύνολο του παραπάνω νομοσχεδίου.</w:t>
      </w:r>
    </w:p>
    <w:p w14:paraId="756A767E" w14:textId="77777777" w:rsidR="007232D9" w:rsidRDefault="000529DC">
      <w:pPr>
        <w:spacing w:line="600" w:lineRule="auto"/>
        <w:ind w:firstLine="720"/>
        <w:jc w:val="both"/>
        <w:rPr>
          <w:rFonts w:eastAsia="Times New Roman" w:cs="Times New Roman"/>
          <w:szCs w:val="24"/>
        </w:rPr>
      </w:pPr>
      <w:r w:rsidRPr="0004559F">
        <w:rPr>
          <w:rFonts w:eastAsia="Times New Roman" w:cs="Times New Roman"/>
          <w:b/>
          <w:szCs w:val="24"/>
        </w:rPr>
        <w:t>ΟΛΟΙ ΟΙ ΒΟΥΛΕΥΤΕΣ:</w:t>
      </w:r>
      <w:r>
        <w:rPr>
          <w:rFonts w:eastAsia="Times New Roman" w:cs="Times New Roman"/>
          <w:szCs w:val="24"/>
        </w:rPr>
        <w:t xml:space="preserve"> Μάλιστα, μάλιστα.</w:t>
      </w:r>
    </w:p>
    <w:p w14:paraId="756A767F" w14:textId="77777777" w:rsidR="007232D9" w:rsidRDefault="000529DC">
      <w:pPr>
        <w:spacing w:line="600" w:lineRule="auto"/>
        <w:ind w:firstLine="720"/>
        <w:jc w:val="both"/>
        <w:rPr>
          <w:rFonts w:eastAsia="Times New Roman" w:cs="Times New Roman"/>
          <w:szCs w:val="24"/>
        </w:rPr>
      </w:pPr>
      <w:r w:rsidRPr="0004559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w:t>
      </w:r>
      <w:r>
        <w:rPr>
          <w:rFonts w:eastAsia="Times New Roman" w:cs="Times New Roman"/>
          <w:szCs w:val="24"/>
        </w:rPr>
        <w:t>η.</w:t>
      </w:r>
    </w:p>
    <w:p w14:paraId="756A7680" w14:textId="77777777" w:rsidR="007232D9" w:rsidRDefault="000529D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56A7681" w14:textId="77777777" w:rsidR="007232D9" w:rsidRDefault="000529DC">
      <w:pPr>
        <w:spacing w:line="600" w:lineRule="auto"/>
        <w:ind w:firstLine="720"/>
        <w:jc w:val="both"/>
        <w:rPr>
          <w:rFonts w:eastAsia="Times New Roman" w:cs="Times New Roman"/>
          <w:szCs w:val="24"/>
        </w:rPr>
      </w:pPr>
      <w:r w:rsidRPr="0004559F">
        <w:rPr>
          <w:rFonts w:eastAsia="Times New Roman" w:cs="Times New Roman"/>
          <w:b/>
          <w:szCs w:val="24"/>
        </w:rPr>
        <w:t>ΟΛΟΙ ΟΙ ΒΟΥΛΕΥΤΕΣ:</w:t>
      </w:r>
      <w:r>
        <w:rPr>
          <w:rFonts w:eastAsia="Times New Roman" w:cs="Times New Roman"/>
          <w:szCs w:val="24"/>
        </w:rPr>
        <w:t xml:space="preserve"> Μάλιστα, μάλιστα.</w:t>
      </w:r>
    </w:p>
    <w:p w14:paraId="756A7682" w14:textId="77777777" w:rsidR="007232D9" w:rsidRDefault="000529DC">
      <w:pPr>
        <w:spacing w:line="600" w:lineRule="auto"/>
        <w:ind w:firstLine="720"/>
        <w:jc w:val="both"/>
        <w:rPr>
          <w:rFonts w:eastAsia="Times New Roman" w:cs="Times New Roman"/>
          <w:szCs w:val="24"/>
        </w:rPr>
      </w:pPr>
      <w:r w:rsidRPr="0004559F">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Με τη συναίνεση του Σώματος και ώρα 15.40΄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21 </w:t>
      </w:r>
      <w:r>
        <w:rPr>
          <w:rFonts w:eastAsia="Times New Roman" w:cs="Times New Roman"/>
          <w:szCs w:val="24"/>
        </w:rPr>
        <w:t xml:space="preserve">Μαρτίου 2019 και ώρα 9.30΄, με αντικείμενο εργασιών του Σώματος: κοινοβουλευτικό έλεγχο, συζήτηση επικαίρων ερωτήσεων. </w:t>
      </w:r>
    </w:p>
    <w:p w14:paraId="756A7683" w14:textId="77777777" w:rsidR="007232D9" w:rsidRDefault="000529DC">
      <w:pPr>
        <w:spacing w:line="600" w:lineRule="auto"/>
        <w:jc w:val="both"/>
        <w:rPr>
          <w:rFonts w:eastAsia="Times New Roman" w:cs="Times New Roman"/>
          <w:b/>
          <w:szCs w:val="24"/>
        </w:rPr>
      </w:pPr>
      <w:r>
        <w:rPr>
          <w:rFonts w:eastAsia="Times New Roman" w:cs="Times New Roman"/>
          <w:b/>
          <w:szCs w:val="24"/>
        </w:rPr>
        <w:lastRenderedPageBreak/>
        <w:t xml:space="preserve">Ο ΠΡΟΕΔΡΟΣ  </w:t>
      </w:r>
      <w:r>
        <w:rPr>
          <w:rFonts w:eastAsia="Times New Roman" w:cs="Times New Roman"/>
          <w:b/>
          <w:szCs w:val="24"/>
        </w:rPr>
        <w:t xml:space="preserve">   </w:t>
      </w:r>
      <w:r>
        <w:rPr>
          <w:rFonts w:eastAsia="Times New Roman" w:cs="Times New Roman"/>
          <w:b/>
          <w:szCs w:val="24"/>
        </w:rPr>
        <w:t xml:space="preserve">                                                                 ΟΙ ΓΡΑΜΜΑΤΕΙΣ</w:t>
      </w:r>
    </w:p>
    <w:p w14:paraId="756A7684" w14:textId="77777777" w:rsidR="007232D9" w:rsidRDefault="007232D9">
      <w:pPr>
        <w:spacing w:line="600" w:lineRule="auto"/>
        <w:ind w:firstLine="720"/>
        <w:jc w:val="both"/>
        <w:rPr>
          <w:rFonts w:eastAsia="Times New Roman" w:cs="Times New Roman"/>
          <w:szCs w:val="24"/>
        </w:rPr>
      </w:pPr>
    </w:p>
    <w:sectPr w:rsidR="007232D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swK1e9MIavzIM3Tptz90fhfyGVk=" w:salt="LEzhZ4h6w8gc/GyHwFG/5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D9"/>
    <w:rsid w:val="000529DC"/>
    <w:rsid w:val="007232D9"/>
    <w:rsid w:val="008905B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70B3"/>
  <w15:docId w15:val="{3F591922-C97E-49F3-8951-2EDEAF339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6DC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A6D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809</MetadataID>
    <Session xmlns="641f345b-441b-4b81-9152-adc2e73ba5e1">Δ´</Session>
    <Date xmlns="641f345b-441b-4b81-9152-adc2e73ba5e1">2019-03-19T22:00:00+00:00</Date>
    <Status xmlns="641f345b-441b-4b81-9152-adc2e73ba5e1">
      <Url>https://intra.parliament.gr/praktika/Lists/Incoming_Metadata/EditForm.aspx?ID=809&amp;Source=/praktika/Recordings_Library/Forms/AllItems.aspx</Url>
      <Description>Δημοσιεύτηκε</Description>
    </Status>
    <Meeting xmlns="641f345b-441b-4b81-9152-adc2e73ba5e1">ϞΗ´</Meeting>
  </documentManagement>
</p:properties>
</file>

<file path=customXml/itemProps1.xml><?xml version="1.0" encoding="utf-8"?>
<ds:datastoreItem xmlns:ds="http://schemas.openxmlformats.org/officeDocument/2006/customXml" ds:itemID="{A9D97A07-5F2C-4409-950C-F4CDB28F4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A43824-CDC2-4BA5-A405-7B429FBC64CA}">
  <ds:schemaRefs>
    <ds:schemaRef ds:uri="http://schemas.microsoft.com/sharepoint/v3/contenttype/forms"/>
  </ds:schemaRefs>
</ds:datastoreItem>
</file>

<file path=customXml/itemProps3.xml><?xml version="1.0" encoding="utf-8"?>
<ds:datastoreItem xmlns:ds="http://schemas.openxmlformats.org/officeDocument/2006/customXml" ds:itemID="{D28F2C31-B51F-4764-80BC-3FF1E9B867E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4167</Words>
  <Characters>22503</Characters>
  <Application>Microsoft Office Word</Application>
  <DocSecurity>0</DocSecurity>
  <Lines>187</Lines>
  <Paragraphs>53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2019-03-28T10:56:00Z</dcterms:created>
  <dcterms:modified xsi:type="dcterms:W3CDTF">2019-03-28T10:56:00Z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