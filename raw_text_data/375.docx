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0F4" w:rsidRDefault="001240F4" w:rsidP="001240F4">
      <w:pPr>
        <w:spacing w:line="360" w:lineRule="auto"/>
        <w:rPr>
          <w:rFonts w:ascii="Arial" w:hAnsi="Arial" w:cs="Arial"/>
          <w:sz w:val="24"/>
          <w:szCs w:val="24"/>
        </w:rPr>
      </w:pPr>
      <w:r>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1240F4" w:rsidRDefault="001240F4" w:rsidP="001240F4">
      <w:pPr>
        <w:spacing w:line="360" w:lineRule="auto"/>
        <w:rPr>
          <w:rFonts w:ascii="Arial" w:hAnsi="Arial" w:cs="Arial"/>
          <w:sz w:val="24"/>
          <w:szCs w:val="24"/>
        </w:rPr>
      </w:pPr>
    </w:p>
    <w:p w:rsidR="001240F4" w:rsidRDefault="001240F4" w:rsidP="001240F4">
      <w:pPr>
        <w:spacing w:line="360" w:lineRule="auto"/>
        <w:rPr>
          <w:rFonts w:ascii="Arial" w:hAnsi="Arial" w:cs="Arial"/>
          <w:sz w:val="24"/>
          <w:szCs w:val="24"/>
        </w:rPr>
      </w:pPr>
      <w:r>
        <w:rPr>
          <w:rFonts w:ascii="Arial" w:hAnsi="Arial" w:cs="Arial"/>
          <w:sz w:val="24"/>
          <w:szCs w:val="24"/>
        </w:rPr>
        <w:t>ΠΙΝΑΚΑΣ ΠΕΡΙΕΧΟΜΕΝΩΝ</w:t>
      </w:r>
    </w:p>
    <w:p w:rsidR="001240F4" w:rsidRDefault="001240F4" w:rsidP="001240F4">
      <w:pPr>
        <w:spacing w:line="360" w:lineRule="auto"/>
        <w:rPr>
          <w:rFonts w:ascii="Arial" w:hAnsi="Arial" w:cs="Arial"/>
          <w:sz w:val="24"/>
          <w:szCs w:val="24"/>
        </w:rPr>
      </w:pPr>
      <w:r>
        <w:rPr>
          <w:rFonts w:ascii="Arial" w:hAnsi="Arial" w:cs="Arial"/>
          <w:sz w:val="24"/>
          <w:szCs w:val="24"/>
        </w:rPr>
        <w:t xml:space="preserve">ΙΗ’ ΠΕΡΙΟΔΟΣ </w:t>
      </w:r>
    </w:p>
    <w:p w:rsidR="001240F4" w:rsidRDefault="001240F4" w:rsidP="001240F4">
      <w:pPr>
        <w:spacing w:line="360" w:lineRule="auto"/>
        <w:rPr>
          <w:rFonts w:ascii="Arial" w:hAnsi="Arial" w:cs="Arial"/>
          <w:sz w:val="24"/>
          <w:szCs w:val="24"/>
        </w:rPr>
      </w:pPr>
      <w:r>
        <w:rPr>
          <w:rFonts w:ascii="Arial" w:hAnsi="Arial" w:cs="Arial"/>
          <w:sz w:val="24"/>
          <w:szCs w:val="24"/>
        </w:rPr>
        <w:t>ΠΡΟΕΔΡΕΥΟΜΕΝΗΣ ΚΟΙΝΟΒΟΥΛΕΥΤΙΚΗΣ ΔΗΜΟΚΡΑΤΙΑΣ</w:t>
      </w:r>
    </w:p>
    <w:p w:rsidR="001240F4" w:rsidRDefault="001240F4" w:rsidP="001240F4">
      <w:pPr>
        <w:spacing w:line="360" w:lineRule="auto"/>
        <w:rPr>
          <w:rFonts w:ascii="Arial" w:hAnsi="Arial" w:cs="Arial"/>
          <w:sz w:val="24"/>
          <w:szCs w:val="24"/>
        </w:rPr>
      </w:pPr>
      <w:r>
        <w:rPr>
          <w:rFonts w:ascii="Arial" w:hAnsi="Arial" w:cs="Arial"/>
          <w:sz w:val="24"/>
          <w:szCs w:val="24"/>
        </w:rPr>
        <w:t>ΣΥΝΟΔΟΣ Β΄</w:t>
      </w:r>
    </w:p>
    <w:p w:rsidR="001240F4" w:rsidRDefault="001240F4" w:rsidP="001240F4">
      <w:pPr>
        <w:spacing w:line="360" w:lineRule="auto"/>
        <w:rPr>
          <w:rFonts w:ascii="Arial" w:hAnsi="Arial" w:cs="Arial"/>
          <w:sz w:val="24"/>
          <w:szCs w:val="24"/>
        </w:rPr>
      </w:pPr>
    </w:p>
    <w:p w:rsidR="001240F4" w:rsidRDefault="001240F4" w:rsidP="001240F4">
      <w:pPr>
        <w:spacing w:line="360" w:lineRule="auto"/>
        <w:rPr>
          <w:rFonts w:ascii="Arial" w:hAnsi="Arial" w:cs="Arial"/>
          <w:sz w:val="24"/>
          <w:szCs w:val="24"/>
        </w:rPr>
      </w:pPr>
      <w:r>
        <w:rPr>
          <w:rFonts w:ascii="Arial" w:hAnsi="Arial" w:cs="Arial"/>
          <w:sz w:val="24"/>
          <w:szCs w:val="24"/>
        </w:rPr>
        <w:t>ΣΥΝΕΔΡΙΑΣΗ ΞΣΤ΄</w:t>
      </w:r>
    </w:p>
    <w:p w:rsidR="001240F4" w:rsidRDefault="001240F4" w:rsidP="001240F4">
      <w:pPr>
        <w:spacing w:line="360" w:lineRule="auto"/>
        <w:rPr>
          <w:rFonts w:ascii="Arial" w:hAnsi="Arial" w:cs="Arial"/>
          <w:sz w:val="24"/>
          <w:szCs w:val="24"/>
        </w:rPr>
      </w:pPr>
      <w:r>
        <w:rPr>
          <w:rFonts w:ascii="Arial" w:hAnsi="Arial" w:cs="Arial"/>
          <w:sz w:val="24"/>
          <w:szCs w:val="24"/>
        </w:rPr>
        <w:t>Πέμπτη  21 Ιανουαρίου 2021</w:t>
      </w:r>
    </w:p>
    <w:p w:rsidR="001240F4" w:rsidRDefault="001240F4" w:rsidP="001240F4">
      <w:pPr>
        <w:spacing w:line="360" w:lineRule="auto"/>
        <w:rPr>
          <w:rFonts w:ascii="Arial" w:hAnsi="Arial" w:cs="Arial"/>
          <w:sz w:val="24"/>
          <w:szCs w:val="24"/>
        </w:rPr>
      </w:pPr>
    </w:p>
    <w:p w:rsidR="001240F4" w:rsidRDefault="001240F4" w:rsidP="001240F4">
      <w:pPr>
        <w:spacing w:line="360" w:lineRule="auto"/>
        <w:rPr>
          <w:rFonts w:ascii="Arial" w:hAnsi="Arial" w:cs="Arial"/>
          <w:sz w:val="24"/>
          <w:szCs w:val="24"/>
        </w:rPr>
      </w:pPr>
      <w:r>
        <w:rPr>
          <w:rFonts w:ascii="Arial" w:hAnsi="Arial" w:cs="Arial"/>
          <w:sz w:val="24"/>
          <w:szCs w:val="24"/>
        </w:rPr>
        <w:t>ΘΕΜΑΤΑ</w:t>
      </w:r>
    </w:p>
    <w:p w:rsidR="001240F4" w:rsidRDefault="001240F4" w:rsidP="001240F4">
      <w:pPr>
        <w:spacing w:after="0" w:line="360" w:lineRule="auto"/>
        <w:rPr>
          <w:rFonts w:ascii="Arial" w:hAnsi="Arial" w:cs="Arial"/>
          <w:sz w:val="24"/>
          <w:szCs w:val="24"/>
        </w:rPr>
      </w:pPr>
      <w:r>
        <w:rPr>
          <w:rFonts w:ascii="Arial" w:hAnsi="Arial" w:cs="Arial"/>
          <w:sz w:val="24"/>
          <w:szCs w:val="24"/>
        </w:rPr>
        <w:t xml:space="preserve"> </w:t>
      </w:r>
      <w:r>
        <w:rPr>
          <w:rFonts w:ascii="Arial" w:hAnsi="Arial" w:cs="Arial"/>
          <w:sz w:val="24"/>
          <w:szCs w:val="24"/>
        </w:rPr>
        <w:br/>
        <w:t xml:space="preserve">Α. ΕΙΔΙΚΑ ΘΕΜΑΤΑ </w:t>
      </w:r>
      <w:r>
        <w:rPr>
          <w:rFonts w:ascii="Arial" w:hAnsi="Arial" w:cs="Arial"/>
          <w:sz w:val="24"/>
          <w:szCs w:val="24"/>
        </w:rPr>
        <w:br/>
        <w:t xml:space="preserve">1. Επικύρωση Πρακτικών, σελ. </w:t>
      </w:r>
      <w:r>
        <w:rPr>
          <w:rFonts w:ascii="Arial" w:hAnsi="Arial" w:cs="Arial"/>
          <w:sz w:val="24"/>
          <w:szCs w:val="24"/>
        </w:rPr>
        <w:br/>
        <w:t xml:space="preserve">2. Επί διαδικαστικού θέματος, σελ. </w:t>
      </w:r>
      <w:r>
        <w:rPr>
          <w:rFonts w:ascii="Arial" w:hAnsi="Arial" w:cs="Arial"/>
          <w:sz w:val="24"/>
          <w:szCs w:val="24"/>
        </w:rPr>
        <w:br/>
        <w:t xml:space="preserve"> </w:t>
      </w:r>
      <w:r>
        <w:rPr>
          <w:rFonts w:ascii="Arial" w:hAnsi="Arial" w:cs="Arial"/>
          <w:sz w:val="24"/>
          <w:szCs w:val="24"/>
        </w:rPr>
        <w:br/>
        <w:t xml:space="preserve">Β. ΝΟΜΟΘΕΤΙΚΗ ΕΡΓΑΣΙΑ </w:t>
      </w:r>
      <w:r>
        <w:rPr>
          <w:rFonts w:ascii="Arial" w:hAnsi="Arial" w:cs="Arial"/>
          <w:sz w:val="24"/>
          <w:szCs w:val="24"/>
        </w:rPr>
        <w:br/>
        <w:t>1. Κατάθεση σχεδίου νόμου:</w:t>
      </w:r>
    </w:p>
    <w:p w:rsidR="001240F4" w:rsidRDefault="001240F4" w:rsidP="001240F4">
      <w:pPr>
        <w:spacing w:after="0" w:line="360" w:lineRule="auto"/>
        <w:rPr>
          <w:rFonts w:ascii="Arial" w:hAnsi="Arial" w:cs="Arial"/>
          <w:sz w:val="24"/>
          <w:szCs w:val="24"/>
        </w:rPr>
      </w:pPr>
      <w:r>
        <w:rPr>
          <w:rFonts w:ascii="Arial" w:hAnsi="Arial" w:cs="Arial"/>
          <w:sz w:val="24"/>
          <w:szCs w:val="24"/>
        </w:rPr>
        <w:t xml:space="preserve">Οι Υπουργοί Υγείας, Οικονομικών, Ανάπτυξης και Επενδύσεων, Εθνικής  Άμυνας, Παιδείας και Θρησκευμάτων, Εργασίας και Κοινωνικών Υποθέσεων, Περιβάλλοντος και Ενέργειας, Δικαιοσύνης, Εσωτερικών, Υποδομών και Μεταφορών, Επικρατείας, καθώς και οι Αναπληρωτές Υπουργοί Οικονομικών, Εσωτερικών και Υγείας κατέθεσαν στις 20.1.2021 σχέδιο νόμου: «Κύρωση α) της από 11.12.2020 Σύμβασης Δωρεάς μεταξύ του Ελληνικού Δημοσίου, του Κοινωφελούς Ιδρύματος με την επωνυμία «Κοινωφελές  Ίδρυμα Ιωάννη Σ. </w:t>
      </w:r>
      <w:proofErr w:type="spellStart"/>
      <w:r>
        <w:rPr>
          <w:rFonts w:ascii="Arial" w:hAnsi="Arial" w:cs="Arial"/>
          <w:sz w:val="24"/>
          <w:szCs w:val="24"/>
        </w:rPr>
        <w:t>Λάτση</w:t>
      </w:r>
      <w:proofErr w:type="spellEnd"/>
      <w:r>
        <w:rPr>
          <w:rFonts w:ascii="Arial" w:hAnsi="Arial" w:cs="Arial"/>
          <w:sz w:val="24"/>
          <w:szCs w:val="24"/>
        </w:rPr>
        <w:t xml:space="preserve"> (</w:t>
      </w:r>
      <w:proofErr w:type="spellStart"/>
      <w:r>
        <w:rPr>
          <w:rFonts w:ascii="Arial" w:hAnsi="Arial" w:cs="Arial"/>
          <w:sz w:val="24"/>
          <w:szCs w:val="24"/>
        </w:rPr>
        <w:t>John</w:t>
      </w:r>
      <w:proofErr w:type="spellEnd"/>
      <w:r>
        <w:rPr>
          <w:rFonts w:ascii="Arial" w:hAnsi="Arial" w:cs="Arial"/>
          <w:sz w:val="24"/>
          <w:szCs w:val="24"/>
        </w:rPr>
        <w:t xml:space="preserve"> S. </w:t>
      </w:r>
      <w:proofErr w:type="spellStart"/>
      <w:r>
        <w:rPr>
          <w:rFonts w:ascii="Arial" w:hAnsi="Arial" w:cs="Arial"/>
          <w:sz w:val="24"/>
          <w:szCs w:val="24"/>
        </w:rPr>
        <w:t>Latsis</w:t>
      </w:r>
      <w:proofErr w:type="spellEnd"/>
      <w:r>
        <w:rPr>
          <w:rFonts w:ascii="Arial" w:hAnsi="Arial" w:cs="Arial"/>
          <w:sz w:val="24"/>
          <w:szCs w:val="24"/>
        </w:rPr>
        <w:t xml:space="preserve"> </w:t>
      </w: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Benefit</w:t>
      </w:r>
      <w:proofErr w:type="spellEnd"/>
      <w:r>
        <w:rPr>
          <w:rFonts w:ascii="Arial" w:hAnsi="Arial" w:cs="Arial"/>
          <w:sz w:val="24"/>
          <w:szCs w:val="24"/>
        </w:rPr>
        <w:t xml:space="preserve"> </w:t>
      </w:r>
      <w:proofErr w:type="spellStart"/>
      <w:r>
        <w:rPr>
          <w:rFonts w:ascii="Arial" w:hAnsi="Arial" w:cs="Arial"/>
          <w:sz w:val="24"/>
          <w:szCs w:val="24"/>
        </w:rPr>
        <w:t>Foundation</w:t>
      </w:r>
      <w:proofErr w:type="spellEnd"/>
      <w:r>
        <w:rPr>
          <w:rFonts w:ascii="Arial" w:hAnsi="Arial" w:cs="Arial"/>
          <w:sz w:val="24"/>
          <w:szCs w:val="24"/>
        </w:rPr>
        <w:t xml:space="preserve">)» και του Ν.Π.Δ.Δ. με την επωνυμία «Γενικό Νοσοκομείο Αθηνών «Γ. ΓΕΝΝΗΜΑΤΑΣ» και β) της από 9.12.2020 Σύμβασης Δωρεάς μεταξύ του Ελληνικού Δημοσίου, της 4ης </w:t>
      </w:r>
      <w:proofErr w:type="spellStart"/>
      <w:r>
        <w:rPr>
          <w:rFonts w:ascii="Arial" w:hAnsi="Arial" w:cs="Arial"/>
          <w:sz w:val="24"/>
          <w:szCs w:val="24"/>
        </w:rPr>
        <w:t>Υ.Πε</w:t>
      </w:r>
      <w:proofErr w:type="spellEnd"/>
      <w:r>
        <w:rPr>
          <w:rFonts w:ascii="Arial" w:hAnsi="Arial" w:cs="Arial"/>
          <w:sz w:val="24"/>
          <w:szCs w:val="24"/>
        </w:rPr>
        <w:t xml:space="preserve">. </w:t>
      </w:r>
      <w:r>
        <w:rPr>
          <w:rFonts w:ascii="Arial" w:hAnsi="Arial" w:cs="Arial"/>
          <w:sz w:val="24"/>
          <w:szCs w:val="24"/>
        </w:rPr>
        <w:lastRenderedPageBreak/>
        <w:t>Μακεδονίας και Θράκης, του Αντικαρκινικού Νοσοκομείου Θεσσαλονίκης «</w:t>
      </w:r>
      <w:proofErr w:type="spellStart"/>
      <w:r>
        <w:rPr>
          <w:rFonts w:ascii="Arial" w:hAnsi="Arial" w:cs="Arial"/>
          <w:sz w:val="24"/>
          <w:szCs w:val="24"/>
        </w:rPr>
        <w:t>Θεαγένειο</w:t>
      </w:r>
      <w:proofErr w:type="spellEnd"/>
      <w:r>
        <w:rPr>
          <w:rFonts w:ascii="Arial" w:hAnsi="Arial" w:cs="Arial"/>
          <w:sz w:val="24"/>
          <w:szCs w:val="24"/>
        </w:rPr>
        <w:t xml:space="preserve">», της κ.  Άννας Μαρίας </w:t>
      </w:r>
      <w:proofErr w:type="spellStart"/>
      <w:r>
        <w:rPr>
          <w:rFonts w:ascii="Arial" w:hAnsi="Arial" w:cs="Arial"/>
          <w:sz w:val="24"/>
          <w:szCs w:val="24"/>
        </w:rPr>
        <w:t>Λουίζας</w:t>
      </w:r>
      <w:proofErr w:type="spellEnd"/>
      <w:r>
        <w:rPr>
          <w:rFonts w:ascii="Arial" w:hAnsi="Arial" w:cs="Arial"/>
          <w:sz w:val="24"/>
          <w:szCs w:val="24"/>
        </w:rPr>
        <w:t xml:space="preserve"> Ιωάννη </w:t>
      </w:r>
      <w:proofErr w:type="spellStart"/>
      <w:r>
        <w:rPr>
          <w:rFonts w:ascii="Arial" w:hAnsi="Arial" w:cs="Arial"/>
          <w:sz w:val="24"/>
          <w:szCs w:val="24"/>
        </w:rPr>
        <w:t>Λάτση</w:t>
      </w:r>
      <w:proofErr w:type="spellEnd"/>
      <w:r>
        <w:rPr>
          <w:rFonts w:ascii="Arial" w:hAnsi="Arial" w:cs="Arial"/>
          <w:sz w:val="24"/>
          <w:szCs w:val="24"/>
        </w:rPr>
        <w:t xml:space="preserve"> και της Ελληνικής Αντικαρκινικής Εταιρείας και λοιπές διατάξεις του Υπουργείου Υγείας», σελ. </w:t>
      </w:r>
      <w:r>
        <w:rPr>
          <w:rFonts w:ascii="Arial" w:hAnsi="Arial" w:cs="Arial"/>
          <w:sz w:val="24"/>
          <w:szCs w:val="24"/>
        </w:rPr>
        <w:br/>
        <w:t xml:space="preserve">2. Μόνη συζήτηση και ψήφιση επί της αρχής, των άρθρων και του συνόλου του σχεδίου νόμου του Υπουργείου Οικονομικών: «Κύρωση της Πολυμερούς Σύμβασης για την εφαρμογή των μέτρων που σχετίζονται με τις φορολογικές συμφωνίες για την πρόληψη της διάβρωσης της φορολογικής βάσης και της μετατόπισης κερδών», σελ. </w:t>
      </w:r>
    </w:p>
    <w:p w:rsidR="001240F4" w:rsidRDefault="001240F4" w:rsidP="001240F4">
      <w:pPr>
        <w:spacing w:after="0" w:line="360" w:lineRule="auto"/>
        <w:rPr>
          <w:rFonts w:ascii="Arial" w:hAnsi="Arial" w:cs="Arial"/>
          <w:sz w:val="24"/>
          <w:szCs w:val="24"/>
        </w:rPr>
      </w:pPr>
    </w:p>
    <w:p w:rsidR="001240F4" w:rsidRDefault="001240F4" w:rsidP="001240F4">
      <w:pPr>
        <w:spacing w:after="0" w:line="360" w:lineRule="auto"/>
        <w:rPr>
          <w:rFonts w:ascii="Arial" w:hAnsi="Arial" w:cs="Arial"/>
          <w:sz w:val="24"/>
          <w:szCs w:val="24"/>
        </w:rPr>
      </w:pPr>
      <w:r>
        <w:rPr>
          <w:rFonts w:ascii="Arial" w:hAnsi="Arial" w:cs="Arial"/>
          <w:sz w:val="24"/>
          <w:szCs w:val="24"/>
        </w:rPr>
        <w:t>ΠΡΟΕΔΡΕΥΩΝ</w:t>
      </w:r>
    </w:p>
    <w:p w:rsidR="001240F4" w:rsidRDefault="001240F4" w:rsidP="001240F4">
      <w:pPr>
        <w:spacing w:after="0" w:line="360" w:lineRule="auto"/>
        <w:rPr>
          <w:rFonts w:ascii="Arial" w:hAnsi="Arial" w:cs="Arial"/>
          <w:sz w:val="24"/>
          <w:szCs w:val="24"/>
        </w:rPr>
      </w:pPr>
      <w:r>
        <w:rPr>
          <w:rFonts w:ascii="Arial" w:hAnsi="Arial" w:cs="Arial"/>
          <w:sz w:val="24"/>
          <w:szCs w:val="24"/>
        </w:rPr>
        <w:t>ΑΒΔΕΛΑΣ Α., σελ.</w:t>
      </w:r>
      <w:r>
        <w:rPr>
          <w:rFonts w:ascii="Arial" w:hAnsi="Arial" w:cs="Arial"/>
          <w:sz w:val="24"/>
          <w:szCs w:val="24"/>
        </w:rPr>
        <w:br/>
      </w:r>
    </w:p>
    <w:p w:rsidR="001240F4" w:rsidRDefault="001240F4" w:rsidP="001240F4">
      <w:pPr>
        <w:spacing w:line="360" w:lineRule="auto"/>
        <w:rPr>
          <w:rFonts w:ascii="Arial" w:hAnsi="Arial" w:cs="Arial"/>
          <w:sz w:val="24"/>
          <w:szCs w:val="24"/>
        </w:rPr>
      </w:pPr>
      <w:r>
        <w:rPr>
          <w:rFonts w:ascii="Arial" w:hAnsi="Arial" w:cs="Arial"/>
          <w:sz w:val="24"/>
          <w:szCs w:val="24"/>
        </w:rPr>
        <w:t>ΟΜΙΛΗΤΕΣ</w:t>
      </w:r>
    </w:p>
    <w:p w:rsidR="001240F4" w:rsidRDefault="001240F4" w:rsidP="001240F4">
      <w:pPr>
        <w:spacing w:line="360" w:lineRule="auto"/>
        <w:rPr>
          <w:rFonts w:ascii="Arial" w:hAnsi="Arial" w:cs="Arial"/>
          <w:sz w:val="24"/>
          <w:szCs w:val="24"/>
        </w:rPr>
      </w:pPr>
      <w:r>
        <w:rPr>
          <w:rFonts w:ascii="Arial" w:hAnsi="Arial" w:cs="Arial"/>
          <w:sz w:val="24"/>
          <w:szCs w:val="24"/>
        </w:rPr>
        <w:br/>
        <w:t>Α. Επί διαδικαστικού θέματος:</w:t>
      </w:r>
      <w:r>
        <w:rPr>
          <w:rFonts w:ascii="Arial" w:hAnsi="Arial" w:cs="Arial"/>
          <w:sz w:val="24"/>
          <w:szCs w:val="24"/>
        </w:rPr>
        <w:br/>
        <w:t>ΑΒΔΕΛΑΣ Α. , σελ.</w:t>
      </w:r>
      <w:r>
        <w:rPr>
          <w:rFonts w:ascii="Arial" w:hAnsi="Arial" w:cs="Arial"/>
          <w:sz w:val="24"/>
          <w:szCs w:val="24"/>
        </w:rPr>
        <w:br/>
        <w:t>ΑΛΕΞΙΑΔΗΣ Τ. , σελ.</w:t>
      </w:r>
      <w:r>
        <w:rPr>
          <w:rFonts w:ascii="Arial" w:hAnsi="Arial" w:cs="Arial"/>
          <w:sz w:val="24"/>
          <w:szCs w:val="24"/>
        </w:rPr>
        <w:br/>
        <w:t>ΒΡΟΥΤΣΗΣ Ι. , σελ.</w:t>
      </w:r>
      <w:r>
        <w:rPr>
          <w:rFonts w:ascii="Arial" w:hAnsi="Arial" w:cs="Arial"/>
          <w:sz w:val="24"/>
          <w:szCs w:val="24"/>
        </w:rPr>
        <w:br/>
        <w:t>ΧΗΤΑΣ Κ. , σελ.</w:t>
      </w:r>
      <w:r>
        <w:rPr>
          <w:rFonts w:ascii="Arial" w:hAnsi="Arial" w:cs="Arial"/>
          <w:sz w:val="24"/>
          <w:szCs w:val="24"/>
        </w:rPr>
        <w:br/>
      </w:r>
      <w:r>
        <w:rPr>
          <w:rFonts w:ascii="Arial" w:hAnsi="Arial" w:cs="Arial"/>
          <w:sz w:val="24"/>
          <w:szCs w:val="24"/>
        </w:rPr>
        <w:br/>
        <w:t>Β. Επί του σχεδίου νόμου του Υπουργείου Οικονομικών:</w:t>
      </w:r>
      <w:r>
        <w:rPr>
          <w:rFonts w:ascii="Arial" w:hAnsi="Arial" w:cs="Arial"/>
          <w:sz w:val="24"/>
          <w:szCs w:val="24"/>
        </w:rPr>
        <w:br/>
        <w:t>ΑΛΕΞΙΑΔΗΣ Τ. , σελ.</w:t>
      </w:r>
      <w:r>
        <w:rPr>
          <w:rFonts w:ascii="Arial" w:hAnsi="Arial" w:cs="Arial"/>
          <w:sz w:val="24"/>
          <w:szCs w:val="24"/>
        </w:rPr>
        <w:br/>
        <w:t>ΑΡΣΕΝΗΣ Κ. , σελ.</w:t>
      </w:r>
      <w:r>
        <w:rPr>
          <w:rFonts w:ascii="Arial" w:hAnsi="Arial" w:cs="Arial"/>
          <w:sz w:val="24"/>
          <w:szCs w:val="24"/>
        </w:rPr>
        <w:br/>
        <w:t>ΒΕΣΥΡΟΠΟΥΛΟΣ Α. , σελ.</w:t>
      </w:r>
      <w:r>
        <w:rPr>
          <w:rFonts w:ascii="Arial" w:hAnsi="Arial" w:cs="Arial"/>
          <w:sz w:val="24"/>
          <w:szCs w:val="24"/>
        </w:rPr>
        <w:br/>
        <w:t>ΒΙΛΙΑΡΔΟΣ Β. , σελ.</w:t>
      </w:r>
      <w:r>
        <w:rPr>
          <w:rFonts w:ascii="Arial" w:hAnsi="Arial" w:cs="Arial"/>
          <w:sz w:val="24"/>
          <w:szCs w:val="24"/>
        </w:rPr>
        <w:br/>
        <w:t>ΒΡΟΥΤΣΗΣ Ι. , σελ.</w:t>
      </w:r>
      <w:r>
        <w:rPr>
          <w:rFonts w:ascii="Arial" w:hAnsi="Arial" w:cs="Arial"/>
          <w:sz w:val="24"/>
          <w:szCs w:val="24"/>
        </w:rPr>
        <w:br/>
        <w:t>ΚΑΤΡΙΝΗΣ Μ. , σελ.</w:t>
      </w:r>
      <w:r>
        <w:rPr>
          <w:rFonts w:ascii="Arial" w:hAnsi="Arial" w:cs="Arial"/>
          <w:sz w:val="24"/>
          <w:szCs w:val="24"/>
        </w:rPr>
        <w:br/>
        <w:t>ΚΟΜΝΗΝΑΚΑ Μ. , σελ.</w:t>
      </w:r>
      <w:r>
        <w:rPr>
          <w:rFonts w:ascii="Arial" w:hAnsi="Arial" w:cs="Arial"/>
          <w:sz w:val="24"/>
          <w:szCs w:val="24"/>
        </w:rPr>
        <w:br/>
        <w:t>ΛΟΓΙΑΔΗΣ Γ. , σελ.</w:t>
      </w:r>
      <w:r>
        <w:rPr>
          <w:rFonts w:ascii="Arial" w:hAnsi="Arial" w:cs="Arial"/>
          <w:sz w:val="24"/>
          <w:szCs w:val="24"/>
        </w:rPr>
        <w:br/>
        <w:t>ΣΚΥΛΑΚΑΚΗΣ Θ. , σελ.</w:t>
      </w:r>
      <w:r>
        <w:rPr>
          <w:rFonts w:ascii="Arial" w:hAnsi="Arial" w:cs="Arial"/>
          <w:sz w:val="24"/>
          <w:szCs w:val="24"/>
        </w:rPr>
        <w:br/>
      </w:r>
    </w:p>
    <w:p w:rsidR="001240F4" w:rsidRDefault="001240F4" w:rsidP="001240F4">
      <w:pPr>
        <w:spacing w:line="360" w:lineRule="auto"/>
        <w:rPr>
          <w:rFonts w:ascii="Arial" w:hAnsi="Arial" w:cs="Arial"/>
          <w:sz w:val="24"/>
          <w:szCs w:val="24"/>
        </w:rPr>
      </w:pPr>
      <w:r>
        <w:rPr>
          <w:rFonts w:ascii="Arial" w:hAnsi="Arial" w:cs="Arial"/>
          <w:sz w:val="24"/>
          <w:szCs w:val="24"/>
        </w:rPr>
        <w:t xml:space="preserve"> </w:t>
      </w:r>
    </w:p>
    <w:p w:rsidR="003B6B33" w:rsidRPr="003B6B33" w:rsidRDefault="003B6B33" w:rsidP="003B6B33">
      <w:pPr>
        <w:spacing w:line="600" w:lineRule="auto"/>
        <w:ind w:firstLine="720"/>
        <w:jc w:val="center"/>
        <w:rPr>
          <w:rFonts w:ascii="Arial" w:eastAsia="Times New Roman" w:hAnsi="Arial" w:cs="Arial"/>
          <w:sz w:val="24"/>
          <w:szCs w:val="24"/>
          <w:lang w:eastAsia="el-GR"/>
        </w:rPr>
      </w:pPr>
      <w:bookmarkStart w:id="0" w:name="_GoBack"/>
      <w:bookmarkEnd w:id="0"/>
      <w:r w:rsidRPr="003B6B33">
        <w:rPr>
          <w:rFonts w:ascii="Arial" w:eastAsia="Times New Roman" w:hAnsi="Arial" w:cs="Arial"/>
          <w:sz w:val="24"/>
          <w:szCs w:val="24"/>
          <w:lang w:eastAsia="el-GR"/>
        </w:rPr>
        <w:lastRenderedPageBreak/>
        <w:t>ΠΡΑΚΤΙΚΑ ΒΟΥΛΗΣ</w:t>
      </w:r>
    </w:p>
    <w:p w:rsidR="003B6B33" w:rsidRPr="003B6B33" w:rsidRDefault="003B6B33" w:rsidP="003B6B33">
      <w:pPr>
        <w:spacing w:line="600" w:lineRule="auto"/>
        <w:ind w:firstLine="720"/>
        <w:jc w:val="center"/>
        <w:rPr>
          <w:rFonts w:ascii="Arial" w:eastAsia="Times New Roman" w:hAnsi="Arial" w:cs="Arial"/>
          <w:sz w:val="24"/>
          <w:szCs w:val="24"/>
          <w:lang w:eastAsia="el-GR"/>
        </w:rPr>
      </w:pPr>
      <w:r w:rsidRPr="003B6B33">
        <w:rPr>
          <w:rFonts w:ascii="Arial" w:eastAsia="Times New Roman" w:hAnsi="Arial" w:cs="Arial"/>
          <w:sz w:val="24"/>
          <w:szCs w:val="24"/>
          <w:lang w:eastAsia="el-GR"/>
        </w:rPr>
        <w:t xml:space="preserve">ΙΗ΄ ΠΕΡΙΟΔΟΣ </w:t>
      </w:r>
    </w:p>
    <w:p w:rsidR="003B6B33" w:rsidRPr="003B6B33" w:rsidRDefault="003B6B33" w:rsidP="003B6B33">
      <w:pPr>
        <w:spacing w:line="600" w:lineRule="auto"/>
        <w:ind w:firstLine="720"/>
        <w:jc w:val="center"/>
        <w:rPr>
          <w:rFonts w:ascii="Arial" w:eastAsia="Times New Roman" w:hAnsi="Arial" w:cs="Arial"/>
          <w:sz w:val="24"/>
          <w:szCs w:val="24"/>
          <w:lang w:eastAsia="el-GR"/>
        </w:rPr>
      </w:pPr>
      <w:r w:rsidRPr="003B6B33">
        <w:rPr>
          <w:rFonts w:ascii="Arial" w:eastAsia="Times New Roman" w:hAnsi="Arial" w:cs="Arial"/>
          <w:sz w:val="24"/>
          <w:szCs w:val="24"/>
          <w:lang w:eastAsia="el-GR"/>
        </w:rPr>
        <w:t>ΠΡΟΕΔΡΕΥΟΜΕΝΗΣ ΚΟΙΝΟΒΟΥΛΕΥΤΙΚΗΣ ΔΗΜΟΚΡΑΤΙΑΣ</w:t>
      </w:r>
    </w:p>
    <w:p w:rsidR="003B6B33" w:rsidRPr="003B6B33" w:rsidRDefault="003B6B33" w:rsidP="003B6B33">
      <w:pPr>
        <w:spacing w:line="600" w:lineRule="auto"/>
        <w:ind w:firstLine="720"/>
        <w:jc w:val="center"/>
        <w:rPr>
          <w:rFonts w:ascii="Arial" w:eastAsia="Times New Roman" w:hAnsi="Arial" w:cs="Arial"/>
          <w:sz w:val="24"/>
          <w:szCs w:val="24"/>
          <w:lang w:eastAsia="el-GR"/>
        </w:rPr>
      </w:pPr>
      <w:r w:rsidRPr="003B6B33">
        <w:rPr>
          <w:rFonts w:ascii="Arial" w:eastAsia="Times New Roman" w:hAnsi="Arial" w:cs="Arial"/>
          <w:sz w:val="24"/>
          <w:szCs w:val="24"/>
          <w:lang w:eastAsia="el-GR"/>
        </w:rPr>
        <w:t>ΣΥΝΟΔΟΣ Β΄</w:t>
      </w:r>
    </w:p>
    <w:p w:rsidR="003B6B33" w:rsidRPr="003B6B33" w:rsidRDefault="003B6B33" w:rsidP="003B6B33">
      <w:pPr>
        <w:spacing w:line="600" w:lineRule="auto"/>
        <w:ind w:firstLine="720"/>
        <w:jc w:val="center"/>
        <w:rPr>
          <w:rFonts w:ascii="Arial" w:eastAsia="Times New Roman" w:hAnsi="Arial" w:cs="Arial"/>
          <w:sz w:val="24"/>
          <w:szCs w:val="24"/>
          <w:lang w:eastAsia="el-GR"/>
        </w:rPr>
      </w:pPr>
      <w:r w:rsidRPr="003B6B33">
        <w:rPr>
          <w:rFonts w:ascii="Arial" w:eastAsia="Times New Roman" w:hAnsi="Arial" w:cs="Arial"/>
          <w:sz w:val="24"/>
          <w:szCs w:val="24"/>
          <w:lang w:eastAsia="el-GR"/>
        </w:rPr>
        <w:t>ΣΥΝΕΔΡΙΑΣΗ ΞΣΤ΄</w:t>
      </w:r>
    </w:p>
    <w:p w:rsidR="003B6B33" w:rsidRPr="003B6B33" w:rsidRDefault="003B6B33" w:rsidP="003B6B33">
      <w:pPr>
        <w:spacing w:line="600" w:lineRule="auto"/>
        <w:ind w:firstLine="720"/>
        <w:jc w:val="center"/>
        <w:rPr>
          <w:rFonts w:ascii="Arial" w:eastAsia="Times New Roman" w:hAnsi="Arial" w:cs="Arial"/>
          <w:sz w:val="24"/>
          <w:szCs w:val="24"/>
          <w:lang w:eastAsia="el-GR"/>
        </w:rPr>
      </w:pPr>
      <w:r w:rsidRPr="003B6B33">
        <w:rPr>
          <w:rFonts w:ascii="Arial" w:eastAsia="Times New Roman" w:hAnsi="Arial" w:cs="Arial"/>
          <w:sz w:val="24"/>
          <w:szCs w:val="24"/>
          <w:lang w:eastAsia="el-GR"/>
        </w:rPr>
        <w:t>Πέμπτη 21 Ιανουαρίου 2021</w:t>
      </w:r>
    </w:p>
    <w:p w:rsidR="003B6B33" w:rsidRPr="003B6B33" w:rsidRDefault="003B6B33" w:rsidP="003B6B33">
      <w:pPr>
        <w:spacing w:line="600" w:lineRule="auto"/>
        <w:ind w:firstLine="720"/>
        <w:jc w:val="both"/>
        <w:rPr>
          <w:rFonts w:ascii="Arial" w:eastAsia="Times New Roman" w:hAnsi="Arial" w:cs="Arial"/>
          <w:sz w:val="24"/>
          <w:szCs w:val="24"/>
          <w:lang w:eastAsia="el-GR"/>
        </w:rPr>
      </w:pPr>
      <w:r w:rsidRPr="003B6B33">
        <w:rPr>
          <w:rFonts w:ascii="Arial" w:eastAsia="Times New Roman" w:hAnsi="Arial" w:cs="Arial"/>
          <w:sz w:val="24"/>
          <w:szCs w:val="24"/>
          <w:lang w:eastAsia="el-GR"/>
        </w:rPr>
        <w:t xml:space="preserve">Αθήνα, σήμερα 21 Ιανουαρίου 2021, ημέρα Πέμπτη και ώρα 10.09΄ συνήλθε στην Αίθουσα των συνεδριάσεων του Βουλευτηρίου η Βουλή σε ολομέλεια για να συνεδριάσει υπό την προεδρία του Ζ΄ Αντιπροέδρου αυτής κ. </w:t>
      </w:r>
      <w:r w:rsidRPr="003B6B33">
        <w:rPr>
          <w:rFonts w:ascii="Arial" w:eastAsia="Times New Roman" w:hAnsi="Arial" w:cs="Arial"/>
          <w:b/>
          <w:sz w:val="24"/>
          <w:szCs w:val="24"/>
          <w:lang w:eastAsia="el-GR"/>
        </w:rPr>
        <w:t>ΑΠΟΣΤΟΛΟΥ ΑΒΔΕΛΑ.</w:t>
      </w:r>
      <w:r w:rsidRPr="003B6B33">
        <w:rPr>
          <w:rFonts w:ascii="Arial" w:eastAsia="Times New Roman" w:hAnsi="Arial" w:cs="Arial"/>
          <w:sz w:val="24"/>
          <w:szCs w:val="24"/>
          <w:lang w:eastAsia="el-GR"/>
        </w:rPr>
        <w:t xml:space="preserve"> </w:t>
      </w:r>
    </w:p>
    <w:p w:rsidR="003B6B33" w:rsidRPr="003B6B33" w:rsidRDefault="003B6B33" w:rsidP="003B6B33">
      <w:pPr>
        <w:spacing w:line="600" w:lineRule="auto"/>
        <w:ind w:firstLine="720"/>
        <w:jc w:val="both"/>
        <w:rPr>
          <w:rFonts w:ascii="Arial" w:eastAsia="Times New Roman" w:hAnsi="Arial" w:cs="Arial"/>
          <w:sz w:val="24"/>
          <w:szCs w:val="24"/>
          <w:lang w:eastAsia="el-GR"/>
        </w:rPr>
      </w:pPr>
      <w:r w:rsidRPr="003B6B33">
        <w:rPr>
          <w:rFonts w:ascii="Arial" w:eastAsia="Times New Roman" w:hAnsi="Arial" w:cs="Arial"/>
          <w:b/>
          <w:sz w:val="24"/>
          <w:szCs w:val="24"/>
          <w:lang w:eastAsia="el-GR"/>
        </w:rPr>
        <w:t xml:space="preserve">ΠΡΟΕΔΡΕΥΩΝ (Απόστολος </w:t>
      </w:r>
      <w:proofErr w:type="spellStart"/>
      <w:r w:rsidRPr="003B6B33">
        <w:rPr>
          <w:rFonts w:ascii="Arial" w:eastAsia="Times New Roman" w:hAnsi="Arial" w:cs="Arial"/>
          <w:b/>
          <w:sz w:val="24"/>
          <w:szCs w:val="24"/>
          <w:lang w:eastAsia="el-GR"/>
        </w:rPr>
        <w:t>Αβδελάς</w:t>
      </w:r>
      <w:proofErr w:type="spellEnd"/>
      <w:r w:rsidRPr="003B6B33">
        <w:rPr>
          <w:rFonts w:ascii="Arial" w:eastAsia="Times New Roman" w:hAnsi="Arial" w:cs="Arial"/>
          <w:b/>
          <w:sz w:val="24"/>
          <w:szCs w:val="24"/>
          <w:lang w:eastAsia="el-GR"/>
        </w:rPr>
        <w:t xml:space="preserve">): </w:t>
      </w:r>
      <w:r w:rsidRPr="003B6B33">
        <w:rPr>
          <w:rFonts w:ascii="Arial" w:eastAsia="Times New Roman" w:hAnsi="Arial" w:cs="Arial"/>
          <w:sz w:val="24"/>
          <w:szCs w:val="24"/>
          <w:lang w:eastAsia="el-GR"/>
        </w:rPr>
        <w:t>Κυρίες και κύριοι συνάδελφοι, αρχίζει η συνεδρίαση.</w:t>
      </w:r>
    </w:p>
    <w:p w:rsidR="003B6B33" w:rsidRPr="003B6B33" w:rsidRDefault="003B6B33" w:rsidP="003B6B33">
      <w:pPr>
        <w:spacing w:line="600" w:lineRule="auto"/>
        <w:ind w:firstLine="720"/>
        <w:jc w:val="both"/>
        <w:rPr>
          <w:rFonts w:ascii="Arial" w:eastAsia="Times New Roman" w:hAnsi="Arial" w:cs="Arial"/>
          <w:sz w:val="24"/>
          <w:szCs w:val="24"/>
          <w:lang w:eastAsia="el-GR"/>
        </w:rPr>
      </w:pPr>
      <w:r w:rsidRPr="003B6B33">
        <w:rPr>
          <w:rFonts w:ascii="Arial" w:eastAsia="Times New Roman" w:hAnsi="Arial" w:cs="Arial"/>
          <w:sz w:val="24"/>
          <w:szCs w:val="24"/>
          <w:lang w:eastAsia="el-GR"/>
        </w:rPr>
        <w:t xml:space="preserve">Χρόνια πολλά σε όσους γιορτάζουν σήμερα, στον Μάξιμο </w:t>
      </w:r>
      <w:proofErr w:type="spellStart"/>
      <w:r w:rsidRPr="003B6B33">
        <w:rPr>
          <w:rFonts w:ascii="Arial" w:eastAsia="Times New Roman" w:hAnsi="Arial" w:cs="Arial"/>
          <w:sz w:val="24"/>
          <w:szCs w:val="24"/>
          <w:lang w:eastAsia="el-GR"/>
        </w:rPr>
        <w:t>Χαρακόπουλο</w:t>
      </w:r>
      <w:proofErr w:type="spellEnd"/>
      <w:r w:rsidRPr="003B6B33">
        <w:rPr>
          <w:rFonts w:ascii="Arial" w:eastAsia="Times New Roman" w:hAnsi="Arial" w:cs="Arial"/>
          <w:sz w:val="24"/>
          <w:szCs w:val="24"/>
          <w:lang w:eastAsia="el-GR"/>
        </w:rPr>
        <w:t xml:space="preserve">, στον Μάξιμο που είναι εντός και εκτός Κοινοβουλίου. </w:t>
      </w:r>
    </w:p>
    <w:p w:rsidR="003B6B33" w:rsidRPr="003B6B33" w:rsidRDefault="003B6B33" w:rsidP="003B6B33">
      <w:pPr>
        <w:spacing w:line="600" w:lineRule="auto"/>
        <w:ind w:firstLine="720"/>
        <w:jc w:val="both"/>
        <w:rPr>
          <w:rFonts w:ascii="Arial" w:eastAsia="Times New Roman" w:hAnsi="Arial" w:cs="Arial"/>
          <w:sz w:val="24"/>
          <w:szCs w:val="24"/>
        </w:rPr>
      </w:pPr>
      <w:r w:rsidRPr="003B6B33">
        <w:rPr>
          <w:rFonts w:ascii="Arial" w:eastAsia="Times New Roman" w:hAnsi="Arial" w:cs="Arial"/>
          <w:sz w:val="24"/>
          <w:szCs w:val="24"/>
        </w:rPr>
        <w:t>(ΕΠΙΚΥΡΩΣΗ ΠΡΑΚΤΙΚΩΝ: Σύμφωνα με την από 20-1-2021 εξουσιοδότηση του Σώματος, επικυρώθηκαν με ευθύνη του Προεδρείου τα Πρακτικά της ΞΕ΄ συνεδριάσεώς του, της Τετάρτης 20 Ιανουαρίου 2021, σε ό,τι αφορά την ψήφιση στο σύνολο του σχεδίου νόμου:</w:t>
      </w:r>
      <w:r w:rsidRPr="003B6B33">
        <w:rPr>
          <w:rFonts w:ascii="Arial" w:eastAsia="Times New Roman" w:hAnsi="Arial" w:cs="Arial"/>
          <w:color w:val="000000"/>
          <w:sz w:val="24"/>
          <w:szCs w:val="24"/>
          <w:shd w:val="clear" w:color="auto" w:fill="FFFFFF"/>
        </w:rPr>
        <w:t xml:space="preserve"> «Καθορισμός του εύρους </w:t>
      </w:r>
      <w:r w:rsidRPr="003B6B33">
        <w:rPr>
          <w:rFonts w:ascii="Arial" w:eastAsia="Times New Roman" w:hAnsi="Arial" w:cs="Arial"/>
          <w:color w:val="000000"/>
          <w:sz w:val="24"/>
          <w:szCs w:val="24"/>
          <w:shd w:val="clear" w:color="auto" w:fill="FFFFFF"/>
        </w:rPr>
        <w:lastRenderedPageBreak/>
        <w:t>της αιγιαλίτιδας ζώνης στη θαλάσσια περιοχή του Ιονίου και των Ιονίων Νήσων μέχρι το Ακρωτήριο Ταίναρο της Πελοποννήσου».)</w:t>
      </w:r>
    </w:p>
    <w:p w:rsidR="003B6B33" w:rsidRPr="003B6B33" w:rsidRDefault="003B6B33" w:rsidP="003B6B33">
      <w:pPr>
        <w:tabs>
          <w:tab w:val="left" w:pos="2940"/>
        </w:tabs>
        <w:spacing w:line="600" w:lineRule="auto"/>
        <w:ind w:firstLine="720"/>
        <w:jc w:val="both"/>
        <w:rPr>
          <w:rFonts w:ascii="Arial" w:eastAsia="Times New Roman" w:hAnsi="Arial" w:cs="Arial"/>
          <w:color w:val="000000"/>
          <w:sz w:val="24"/>
          <w:szCs w:val="24"/>
          <w:shd w:val="clear" w:color="auto" w:fill="FFFFFF"/>
          <w:lang w:eastAsia="el-GR"/>
        </w:rPr>
      </w:pPr>
      <w:r w:rsidRPr="003B6B33">
        <w:rPr>
          <w:rFonts w:ascii="Arial" w:eastAsia="Times New Roman" w:hAnsi="Arial" w:cs="Arial"/>
          <w:sz w:val="24"/>
          <w:szCs w:val="24"/>
          <w:lang w:eastAsia="el-GR"/>
        </w:rPr>
        <w:t xml:space="preserve">Έχω την τιμή να ανακοινώσω στο Σώμα ότι οι Υπουργοί Υγείας, Οικονομικών, Ανάπτυξης και Επενδύσεων, Εθνικής Άμυνας, Παιδείας και Θρησκευμάτων, Εργασίας και Κοινωνικών Υποθέσεων, Περιβάλλοντος και Ενέργειας, Δικαιοσύνης, Εσωτερικών, Υποδομών και Μεταφορών, Επικρατείας, καθώς και οι Αναπληρωτές Υπουργοί Οικονομικών, Εσωτερικών και Υγείας κατέθεσαν στις 20-1-2021 σχέδιο νόμου: </w:t>
      </w:r>
      <w:r w:rsidRPr="003B6B33">
        <w:rPr>
          <w:rFonts w:ascii="Arial" w:eastAsia="Times New Roman" w:hAnsi="Arial" w:cs="Arial"/>
          <w:color w:val="000000"/>
          <w:sz w:val="24"/>
          <w:szCs w:val="24"/>
          <w:shd w:val="clear" w:color="auto" w:fill="FFFFFF"/>
          <w:lang w:eastAsia="el-GR"/>
        </w:rPr>
        <w:t xml:space="preserve">«Κύρωση α) της από 11-12-2020 Σύμβασης Δωρεάς μεταξύ του Ελληνικού Δημοσίου, του Κοινωφελούς Ιδρύματος με την επωνυμία «Κοινωφελές Ίδρυμα Ιωάννη Σ. </w:t>
      </w:r>
      <w:proofErr w:type="spellStart"/>
      <w:r w:rsidRPr="003B6B33">
        <w:rPr>
          <w:rFonts w:ascii="Arial" w:eastAsia="Times New Roman" w:hAnsi="Arial" w:cs="Arial"/>
          <w:color w:val="000000"/>
          <w:sz w:val="24"/>
          <w:szCs w:val="24"/>
          <w:shd w:val="clear" w:color="auto" w:fill="FFFFFF"/>
          <w:lang w:eastAsia="el-GR"/>
        </w:rPr>
        <w:t>Λάτση</w:t>
      </w:r>
      <w:proofErr w:type="spellEnd"/>
      <w:r w:rsidRPr="003B6B33">
        <w:rPr>
          <w:rFonts w:ascii="Arial" w:eastAsia="Times New Roman" w:hAnsi="Arial" w:cs="Arial"/>
          <w:color w:val="000000"/>
          <w:sz w:val="24"/>
          <w:szCs w:val="24"/>
          <w:shd w:val="clear" w:color="auto" w:fill="FFFFFF"/>
          <w:lang w:eastAsia="el-GR"/>
        </w:rPr>
        <w:t xml:space="preserve"> (</w:t>
      </w:r>
      <w:proofErr w:type="spellStart"/>
      <w:r w:rsidRPr="003B6B33">
        <w:rPr>
          <w:rFonts w:ascii="Arial" w:eastAsia="Times New Roman" w:hAnsi="Arial" w:cs="Arial"/>
          <w:color w:val="000000"/>
          <w:sz w:val="24"/>
          <w:szCs w:val="24"/>
          <w:shd w:val="clear" w:color="auto" w:fill="FFFFFF"/>
          <w:lang w:eastAsia="el-GR"/>
        </w:rPr>
        <w:t>John</w:t>
      </w:r>
      <w:proofErr w:type="spellEnd"/>
      <w:r w:rsidRPr="003B6B33">
        <w:rPr>
          <w:rFonts w:ascii="Arial" w:eastAsia="Times New Roman" w:hAnsi="Arial" w:cs="Arial"/>
          <w:color w:val="000000"/>
          <w:sz w:val="24"/>
          <w:szCs w:val="24"/>
          <w:shd w:val="clear" w:color="auto" w:fill="FFFFFF"/>
          <w:lang w:eastAsia="el-GR"/>
        </w:rPr>
        <w:t xml:space="preserve"> S. </w:t>
      </w:r>
      <w:proofErr w:type="spellStart"/>
      <w:r w:rsidRPr="003B6B33">
        <w:rPr>
          <w:rFonts w:ascii="Arial" w:eastAsia="Times New Roman" w:hAnsi="Arial" w:cs="Arial"/>
          <w:color w:val="000000"/>
          <w:sz w:val="24"/>
          <w:szCs w:val="24"/>
          <w:shd w:val="clear" w:color="auto" w:fill="FFFFFF"/>
          <w:lang w:eastAsia="el-GR"/>
        </w:rPr>
        <w:t>Latsis</w:t>
      </w:r>
      <w:proofErr w:type="spellEnd"/>
      <w:r w:rsidRPr="003B6B33">
        <w:rPr>
          <w:rFonts w:ascii="Arial" w:eastAsia="Times New Roman" w:hAnsi="Arial" w:cs="Arial"/>
          <w:color w:val="000000"/>
          <w:sz w:val="24"/>
          <w:szCs w:val="24"/>
          <w:shd w:val="clear" w:color="auto" w:fill="FFFFFF"/>
          <w:lang w:eastAsia="el-GR"/>
        </w:rPr>
        <w:t xml:space="preserve"> </w:t>
      </w:r>
      <w:proofErr w:type="spellStart"/>
      <w:r w:rsidRPr="003B6B33">
        <w:rPr>
          <w:rFonts w:ascii="Arial" w:eastAsia="Times New Roman" w:hAnsi="Arial" w:cs="Arial"/>
          <w:color w:val="000000"/>
          <w:sz w:val="24"/>
          <w:szCs w:val="24"/>
          <w:shd w:val="clear" w:color="auto" w:fill="FFFFFF"/>
          <w:lang w:eastAsia="el-GR"/>
        </w:rPr>
        <w:t>Public</w:t>
      </w:r>
      <w:proofErr w:type="spellEnd"/>
      <w:r w:rsidRPr="003B6B33">
        <w:rPr>
          <w:rFonts w:ascii="Arial" w:eastAsia="Times New Roman" w:hAnsi="Arial" w:cs="Arial"/>
          <w:color w:val="000000"/>
          <w:sz w:val="24"/>
          <w:szCs w:val="24"/>
          <w:shd w:val="clear" w:color="auto" w:fill="FFFFFF"/>
          <w:lang w:eastAsia="el-GR"/>
        </w:rPr>
        <w:t xml:space="preserve"> </w:t>
      </w:r>
      <w:proofErr w:type="spellStart"/>
      <w:r w:rsidRPr="003B6B33">
        <w:rPr>
          <w:rFonts w:ascii="Arial" w:eastAsia="Times New Roman" w:hAnsi="Arial" w:cs="Arial"/>
          <w:color w:val="000000"/>
          <w:sz w:val="24"/>
          <w:szCs w:val="24"/>
          <w:shd w:val="clear" w:color="auto" w:fill="FFFFFF"/>
          <w:lang w:eastAsia="el-GR"/>
        </w:rPr>
        <w:t>Benefit</w:t>
      </w:r>
      <w:proofErr w:type="spellEnd"/>
      <w:r w:rsidRPr="003B6B33">
        <w:rPr>
          <w:rFonts w:ascii="Arial" w:eastAsia="Times New Roman" w:hAnsi="Arial" w:cs="Arial"/>
          <w:color w:val="000000"/>
          <w:sz w:val="24"/>
          <w:szCs w:val="24"/>
          <w:shd w:val="clear" w:color="auto" w:fill="FFFFFF"/>
          <w:lang w:eastAsia="el-GR"/>
        </w:rPr>
        <w:t xml:space="preserve"> </w:t>
      </w:r>
      <w:proofErr w:type="spellStart"/>
      <w:r w:rsidRPr="003B6B33">
        <w:rPr>
          <w:rFonts w:ascii="Arial" w:eastAsia="Times New Roman" w:hAnsi="Arial" w:cs="Arial"/>
          <w:color w:val="000000"/>
          <w:sz w:val="24"/>
          <w:szCs w:val="24"/>
          <w:shd w:val="clear" w:color="auto" w:fill="FFFFFF"/>
          <w:lang w:eastAsia="el-GR"/>
        </w:rPr>
        <w:t>Foundation</w:t>
      </w:r>
      <w:proofErr w:type="spellEnd"/>
      <w:r w:rsidRPr="003B6B33">
        <w:rPr>
          <w:rFonts w:ascii="Arial" w:eastAsia="Times New Roman" w:hAnsi="Arial" w:cs="Arial"/>
          <w:color w:val="000000"/>
          <w:sz w:val="24"/>
          <w:szCs w:val="24"/>
          <w:shd w:val="clear" w:color="auto" w:fill="FFFFFF"/>
          <w:lang w:eastAsia="el-GR"/>
        </w:rPr>
        <w:t xml:space="preserve">)» και του Ν.Π.Δ.Δ. με την επωνυμία «Γενικό Νοσοκομείο Αθηνών “Γ. ΓΕΝΝΗΜΑΤΑΣ”» και β) της από 9-12-2020 Σύμβασης Δωρεάς μεταξύ του Ελληνικού Δημοσίου, της 4ης </w:t>
      </w:r>
      <w:proofErr w:type="spellStart"/>
      <w:r w:rsidRPr="003B6B33">
        <w:rPr>
          <w:rFonts w:ascii="Arial" w:eastAsia="Times New Roman" w:hAnsi="Arial" w:cs="Arial"/>
          <w:color w:val="000000"/>
          <w:sz w:val="24"/>
          <w:szCs w:val="24"/>
          <w:shd w:val="clear" w:color="auto" w:fill="FFFFFF"/>
          <w:lang w:eastAsia="el-GR"/>
        </w:rPr>
        <w:t>Υ.Πε</w:t>
      </w:r>
      <w:proofErr w:type="spellEnd"/>
      <w:r w:rsidRPr="003B6B33">
        <w:rPr>
          <w:rFonts w:ascii="Arial" w:eastAsia="Times New Roman" w:hAnsi="Arial" w:cs="Arial"/>
          <w:color w:val="000000"/>
          <w:sz w:val="24"/>
          <w:szCs w:val="24"/>
          <w:shd w:val="clear" w:color="auto" w:fill="FFFFFF"/>
          <w:lang w:eastAsia="el-GR"/>
        </w:rPr>
        <w:t>. Μακεδονίας και Θράκης, του Αντικαρκινικού Νοσοκομείου Θεσσαλονίκης «</w:t>
      </w:r>
      <w:proofErr w:type="spellStart"/>
      <w:r w:rsidRPr="003B6B33">
        <w:rPr>
          <w:rFonts w:ascii="Arial" w:eastAsia="Times New Roman" w:hAnsi="Arial" w:cs="Arial"/>
          <w:color w:val="000000"/>
          <w:sz w:val="24"/>
          <w:szCs w:val="24"/>
          <w:shd w:val="clear" w:color="auto" w:fill="FFFFFF"/>
          <w:lang w:eastAsia="el-GR"/>
        </w:rPr>
        <w:t>Θεαγένειο</w:t>
      </w:r>
      <w:proofErr w:type="spellEnd"/>
      <w:r w:rsidRPr="003B6B33">
        <w:rPr>
          <w:rFonts w:ascii="Arial" w:eastAsia="Times New Roman" w:hAnsi="Arial" w:cs="Arial"/>
          <w:color w:val="000000"/>
          <w:sz w:val="24"/>
          <w:szCs w:val="24"/>
          <w:shd w:val="clear" w:color="auto" w:fill="FFFFFF"/>
          <w:lang w:eastAsia="el-GR"/>
        </w:rPr>
        <w:t xml:space="preserve">», της κ. Άννας Μαρίας - </w:t>
      </w:r>
      <w:proofErr w:type="spellStart"/>
      <w:r w:rsidRPr="003B6B33">
        <w:rPr>
          <w:rFonts w:ascii="Arial" w:eastAsia="Times New Roman" w:hAnsi="Arial" w:cs="Arial"/>
          <w:color w:val="000000"/>
          <w:sz w:val="24"/>
          <w:szCs w:val="24"/>
          <w:shd w:val="clear" w:color="auto" w:fill="FFFFFF"/>
          <w:lang w:eastAsia="el-GR"/>
        </w:rPr>
        <w:t>Λουίζας</w:t>
      </w:r>
      <w:proofErr w:type="spellEnd"/>
      <w:r w:rsidRPr="003B6B33">
        <w:rPr>
          <w:rFonts w:ascii="Arial" w:eastAsia="Times New Roman" w:hAnsi="Arial" w:cs="Arial"/>
          <w:color w:val="000000"/>
          <w:sz w:val="24"/>
          <w:szCs w:val="24"/>
          <w:shd w:val="clear" w:color="auto" w:fill="FFFFFF"/>
          <w:lang w:eastAsia="el-GR"/>
        </w:rPr>
        <w:t xml:space="preserve"> Ιωάννη </w:t>
      </w:r>
      <w:proofErr w:type="spellStart"/>
      <w:r w:rsidRPr="003B6B33">
        <w:rPr>
          <w:rFonts w:ascii="Arial" w:eastAsia="Times New Roman" w:hAnsi="Arial" w:cs="Arial"/>
          <w:color w:val="000000"/>
          <w:sz w:val="24"/>
          <w:szCs w:val="24"/>
          <w:shd w:val="clear" w:color="auto" w:fill="FFFFFF"/>
          <w:lang w:eastAsia="el-GR"/>
        </w:rPr>
        <w:t>Λάτση</w:t>
      </w:r>
      <w:proofErr w:type="spellEnd"/>
      <w:r w:rsidRPr="003B6B33">
        <w:rPr>
          <w:rFonts w:ascii="Arial" w:eastAsia="Times New Roman" w:hAnsi="Arial" w:cs="Arial"/>
          <w:color w:val="000000"/>
          <w:sz w:val="24"/>
          <w:szCs w:val="24"/>
          <w:shd w:val="clear" w:color="auto" w:fill="FFFFFF"/>
          <w:lang w:eastAsia="el-GR"/>
        </w:rPr>
        <w:t xml:space="preserve"> και της Ελληνικής Αντικαρκινικής Εταιρείας και λοιπές διατάξεις του Υπουργείου Υγείας».</w:t>
      </w:r>
    </w:p>
    <w:p w:rsidR="003B6B33" w:rsidRPr="003B6B33" w:rsidRDefault="003B6B33" w:rsidP="003B6B33">
      <w:pPr>
        <w:tabs>
          <w:tab w:val="left" w:pos="2940"/>
        </w:tabs>
        <w:spacing w:line="600" w:lineRule="auto"/>
        <w:ind w:firstLine="720"/>
        <w:jc w:val="both"/>
        <w:rPr>
          <w:rFonts w:ascii="Arial" w:eastAsia="Times New Roman" w:hAnsi="Arial" w:cs="Arial"/>
          <w:sz w:val="24"/>
          <w:szCs w:val="24"/>
          <w:lang w:eastAsia="el-GR"/>
        </w:rPr>
      </w:pPr>
      <w:r w:rsidRPr="003B6B33">
        <w:rPr>
          <w:rFonts w:ascii="Arial" w:eastAsia="Times New Roman" w:hAnsi="Arial" w:cs="Arial"/>
          <w:color w:val="000000"/>
          <w:sz w:val="24"/>
          <w:szCs w:val="24"/>
          <w:shd w:val="clear" w:color="auto" w:fill="FFFFFF"/>
          <w:lang w:eastAsia="el-GR"/>
        </w:rPr>
        <w:t>Παραπέμπεται στην αρμόδια Διαρκή Επιτροπή.</w:t>
      </w:r>
    </w:p>
    <w:p w:rsidR="003B6B33" w:rsidRPr="003B6B33" w:rsidRDefault="003B6B33" w:rsidP="003B6B33">
      <w:pPr>
        <w:tabs>
          <w:tab w:val="left" w:pos="2940"/>
        </w:tabs>
        <w:spacing w:line="600" w:lineRule="auto"/>
        <w:ind w:firstLine="720"/>
        <w:jc w:val="both"/>
        <w:rPr>
          <w:rFonts w:ascii="Arial" w:eastAsia="Times New Roman" w:hAnsi="Arial" w:cs="Arial"/>
          <w:sz w:val="24"/>
          <w:szCs w:val="24"/>
          <w:lang w:eastAsia="el-GR"/>
        </w:rPr>
      </w:pPr>
      <w:r w:rsidRPr="003B6B33">
        <w:rPr>
          <w:rFonts w:ascii="Arial" w:eastAsia="Times New Roman" w:hAnsi="Arial" w:cs="Arial"/>
          <w:sz w:val="24"/>
          <w:szCs w:val="24"/>
          <w:lang w:eastAsia="el-GR"/>
        </w:rPr>
        <w:t>Κυρίες και κύριοι συνάδελφοι εισερχόμαστε στη συμπληρωματική ημερήσια διάταξη της</w:t>
      </w:r>
    </w:p>
    <w:p w:rsidR="003B6B33" w:rsidRPr="003B6B33" w:rsidRDefault="003B6B33" w:rsidP="003B6B33">
      <w:pPr>
        <w:tabs>
          <w:tab w:val="left" w:pos="2940"/>
        </w:tabs>
        <w:spacing w:line="600" w:lineRule="auto"/>
        <w:ind w:firstLine="720"/>
        <w:jc w:val="center"/>
        <w:rPr>
          <w:rFonts w:ascii="Arial" w:eastAsia="Times New Roman" w:hAnsi="Arial" w:cs="Arial"/>
          <w:b/>
          <w:sz w:val="24"/>
          <w:szCs w:val="24"/>
          <w:lang w:eastAsia="el-GR"/>
        </w:rPr>
      </w:pPr>
      <w:r w:rsidRPr="003B6B33">
        <w:rPr>
          <w:rFonts w:ascii="Arial" w:eastAsia="Times New Roman" w:hAnsi="Arial" w:cs="Arial"/>
          <w:b/>
          <w:sz w:val="24"/>
          <w:szCs w:val="24"/>
          <w:lang w:eastAsia="el-GR"/>
        </w:rPr>
        <w:lastRenderedPageBreak/>
        <w:t>ΝΟΜΟΘΕΤΙΚΗΣ ΕΡΓΑΣΙΑΣ</w:t>
      </w:r>
    </w:p>
    <w:p w:rsidR="003B6B33" w:rsidRPr="003B6B33" w:rsidRDefault="003B6B33" w:rsidP="003B6B33">
      <w:pPr>
        <w:tabs>
          <w:tab w:val="left" w:pos="2940"/>
        </w:tabs>
        <w:spacing w:line="600" w:lineRule="auto"/>
        <w:ind w:firstLine="720"/>
        <w:jc w:val="both"/>
        <w:rPr>
          <w:rFonts w:ascii="Arial" w:eastAsia="Times New Roman" w:hAnsi="Arial" w:cs="Arial"/>
          <w:color w:val="000000"/>
          <w:sz w:val="24"/>
          <w:szCs w:val="24"/>
          <w:shd w:val="clear" w:color="auto" w:fill="FFFFFF"/>
          <w:lang w:eastAsia="el-GR"/>
        </w:rPr>
      </w:pPr>
      <w:r w:rsidRPr="003B6B33">
        <w:rPr>
          <w:rFonts w:ascii="Arial" w:eastAsia="Times New Roman" w:hAnsi="Arial" w:cs="Arial"/>
          <w:color w:val="000000"/>
          <w:sz w:val="24"/>
          <w:szCs w:val="24"/>
          <w:shd w:val="clear" w:color="auto" w:fill="FFFFFF"/>
          <w:lang w:eastAsia="el-GR"/>
        </w:rPr>
        <w:t>Συζήτηση και ψήφιση ενιαία επί της αρχής, των άρθρων και του συνόλου του σχεδίου νόμου του Υπουργείου Οικονομικών: «Κύρωση της Πολυμερούς Σύμβασης για την εφαρμογή των μέτρων που σχετίζονται με τις φορολογικές συμφωνίες για την πρόληψη της διάβρωσης της φορολογικής βάσης και της μετατόπισης κερδών».</w:t>
      </w:r>
    </w:p>
    <w:p w:rsidR="003B6B33" w:rsidRPr="003B6B33" w:rsidRDefault="003B6B33" w:rsidP="003B6B33">
      <w:pPr>
        <w:tabs>
          <w:tab w:val="left" w:pos="2940"/>
        </w:tabs>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Το νομοσχέδιο ψηφίστηκε στη Διαρκή Επιτροπή κατά πλειοψηφία. Εισάγεται προς συζήτηση στη Βουλή με τη διαδικασία του άρθρου 108 του Κανονισμού της Βουλής, δηλαδή, μπορούν να λάβουν τον λόγο όσοι έχουν αντιρρήσεις επί της κύρωσης της σύμβασης για πέντε λεπτά και οι Κοινοβουλευτικοί Εκπρόσωποι, εφόσον το επιθυμούν, για πέντε λεπτά και με την προϋπόθεση ότι δεν θα μιλήσει ο Πρόεδρος της Κοινοβουλευτικής τους Ομάδας. </w:t>
      </w:r>
    </w:p>
    <w:p w:rsidR="003B6B33" w:rsidRPr="003B6B33" w:rsidRDefault="003B6B33" w:rsidP="003B6B33">
      <w:pPr>
        <w:tabs>
          <w:tab w:val="left" w:pos="2940"/>
        </w:tabs>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Έχει ψηφίσει «κατά» το Κομμουνιστικό Κόμμα Ελλάδας και το ΜέΡΑ25 έχει εκφράσει επιφύλαξη. Είναι αυτοί που δικαιούνται να μιλήσουν. </w:t>
      </w:r>
    </w:p>
    <w:p w:rsidR="003B6B33" w:rsidRPr="003B6B33" w:rsidRDefault="003B6B33" w:rsidP="003B6B33">
      <w:pPr>
        <w:tabs>
          <w:tab w:val="left" w:pos="2940"/>
        </w:tabs>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Θα ξεκινήσουμε, βέβαια, από την κ. </w:t>
      </w:r>
      <w:proofErr w:type="spellStart"/>
      <w:r w:rsidRPr="003B6B33">
        <w:rPr>
          <w:rFonts w:ascii="Arial" w:eastAsia="Times New Roman" w:hAnsi="Arial" w:cs="Times New Roman"/>
          <w:sz w:val="24"/>
          <w:szCs w:val="24"/>
          <w:lang w:eastAsia="el-GR"/>
        </w:rPr>
        <w:t>Κομνηνάκα</w:t>
      </w:r>
      <w:proofErr w:type="spellEnd"/>
      <w:r w:rsidRPr="003B6B33">
        <w:rPr>
          <w:rFonts w:ascii="Arial" w:eastAsia="Times New Roman" w:hAnsi="Arial" w:cs="Times New Roman"/>
          <w:sz w:val="24"/>
          <w:szCs w:val="24"/>
          <w:lang w:eastAsia="el-GR"/>
        </w:rPr>
        <w:t xml:space="preserve"> από το Κομμουνιστικό Κόμμα Ελλάδας και μετά θα δούμε ποιοι Κοινοβουλευτικοί θέλουν να πάρουν τον λόγο. </w:t>
      </w:r>
    </w:p>
    <w:p w:rsidR="003B6B33" w:rsidRPr="003B6B33" w:rsidRDefault="003B6B33" w:rsidP="003B6B33">
      <w:pPr>
        <w:tabs>
          <w:tab w:val="left" w:pos="2940"/>
        </w:tabs>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Τον λόγο έχει τώρα για πέντε λεπτά η κ. Μαρία </w:t>
      </w:r>
      <w:proofErr w:type="spellStart"/>
      <w:r w:rsidRPr="003B6B33">
        <w:rPr>
          <w:rFonts w:ascii="Arial" w:eastAsia="Times New Roman" w:hAnsi="Arial" w:cs="Times New Roman"/>
          <w:sz w:val="24"/>
          <w:szCs w:val="24"/>
          <w:lang w:eastAsia="el-GR"/>
        </w:rPr>
        <w:t>Κομνηνάκα</w:t>
      </w:r>
      <w:proofErr w:type="spellEnd"/>
      <w:r w:rsidRPr="003B6B33">
        <w:rPr>
          <w:rFonts w:ascii="Arial" w:eastAsia="Times New Roman" w:hAnsi="Arial" w:cs="Times New Roman"/>
          <w:sz w:val="24"/>
          <w:szCs w:val="24"/>
          <w:lang w:eastAsia="el-GR"/>
        </w:rPr>
        <w:t xml:space="preserve">. </w:t>
      </w:r>
    </w:p>
    <w:p w:rsidR="003B6B33" w:rsidRPr="003B6B33" w:rsidRDefault="003B6B33" w:rsidP="003B6B33">
      <w:pPr>
        <w:tabs>
          <w:tab w:val="left" w:pos="2940"/>
        </w:tabs>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b/>
          <w:sz w:val="24"/>
          <w:szCs w:val="24"/>
          <w:lang w:eastAsia="el-GR"/>
        </w:rPr>
        <w:lastRenderedPageBreak/>
        <w:t>ΜΑΡΙΑ ΚΟΜΝΗΝΑΚΑ:</w:t>
      </w:r>
      <w:r w:rsidRPr="003B6B33">
        <w:rPr>
          <w:rFonts w:ascii="Arial" w:eastAsia="Times New Roman" w:hAnsi="Arial" w:cs="Times New Roman"/>
          <w:sz w:val="24"/>
          <w:szCs w:val="24"/>
          <w:lang w:eastAsia="el-GR"/>
        </w:rPr>
        <w:t xml:space="preserve"> Ευχαριστώ, κύριε Πρόεδρε. </w:t>
      </w:r>
    </w:p>
    <w:p w:rsidR="003B6B33" w:rsidRPr="003B6B33" w:rsidRDefault="003B6B33" w:rsidP="003B6B33">
      <w:pPr>
        <w:tabs>
          <w:tab w:val="left" w:pos="2940"/>
        </w:tabs>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Θα μπορούσε κανείς να διαφωνήσει με την ανάγκη καταπολέμησης αποκλεισμού μεθόδων που χρησιμοποιούν μεγάλες πολυεθνικές επιχειρήσεις και όμιλοι, οι οποίοι προκειμένου να αποφύγουν τη φορολόγηση των αμύθητων κερδών τους τα παρουσιάζουν ως έσοδα ανύπαρκτων επιχειρήσεων που εδρεύουν σε χώρες με χαμηλούς φορολογικούς συντελεστές; Με μια τέτοια ανάγκη κατ’ αρχάς δεν διαφωνεί κανείς. Όμως, μπορείς να πάρεις τέτοια μέτρα περιορισμού, χωρίς να συγκρουστείς με τις βασικές αρχές λειτουργίας της καπιταλιστικής αγοράς, στην ουσία με την ίδια την καπιταλιστική οικονομία;</w:t>
      </w:r>
    </w:p>
    <w:p w:rsidR="003B6B33" w:rsidRPr="003B6B33" w:rsidRDefault="003B6B33" w:rsidP="003B6B33">
      <w:pPr>
        <w:tabs>
          <w:tab w:val="left" w:pos="2940"/>
        </w:tabs>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Κατά τη γνώμη μας, τα μέτρα για την καταπολέμηση τέτοιων φαινομένων, όπως η διασυνοριακή φοροδιαφυγή, στην οποία αναφέρεται η παρούσα πολυμερής διεθνής σύμβαση, δεν μπορεί παρά να αποτελούν ένα ευχολόγιο, ένα πυροτέχνημα -με μικρή διάρκεια, στην καλύτερη περίπτωση- όσο διατηρείται η ελευθερία κίνησης κεφαλαίων, η ανωνυμία των μετοχών των εταιρειών, οι </w:t>
      </w:r>
      <w:r w:rsidRPr="003B6B33">
        <w:rPr>
          <w:rFonts w:ascii="Arial" w:eastAsia="Times New Roman" w:hAnsi="Arial" w:cs="Times New Roman"/>
          <w:sz w:val="24"/>
          <w:szCs w:val="24"/>
          <w:lang w:val="en-US" w:eastAsia="el-GR"/>
        </w:rPr>
        <w:t>offshore</w:t>
      </w:r>
      <w:r w:rsidRPr="003B6B33">
        <w:rPr>
          <w:rFonts w:ascii="Arial" w:eastAsia="Times New Roman" w:hAnsi="Arial" w:cs="Times New Roman"/>
          <w:sz w:val="24"/>
          <w:szCs w:val="24"/>
          <w:lang w:eastAsia="el-GR"/>
        </w:rPr>
        <w:t xml:space="preserve"> εταιρείες και κυρίως όσο ο βασικός κανόνας της οικονομίας παραμένει ο ανταγωνισμός για την επίτευξη του μέγιστου δυνατού κέρδους, ανταγωνισμός που δεν μεταχειρίζεται μόνο παράνομες μεθόδους και σκοτεινές διαδρομές πλουτισμού, αλλά αξιοποιεί και ενισχύεται από μια σειρά νόμιμες φορολογικές διευκολύνσεις, ελαφρύνσεις και ασυλίες που έχουν διαμορφώσει για παράδειγμα στη χώρα μας τη σταθερή δυσαναλογία στην </w:t>
      </w:r>
      <w:r w:rsidRPr="003B6B33">
        <w:rPr>
          <w:rFonts w:ascii="Arial" w:eastAsia="Times New Roman" w:hAnsi="Arial" w:cs="Times New Roman"/>
          <w:sz w:val="24"/>
          <w:szCs w:val="24"/>
          <w:lang w:eastAsia="el-GR"/>
        </w:rPr>
        <w:lastRenderedPageBreak/>
        <w:t xml:space="preserve">κατανομή των φορολογικών βαρών, δηλαδή, οι εργαζόμενοι, τα φυσικά πρόσωπα να εισφέρουν γύρω στο 94% - 95% των συνολικών φορολογικών εσόδων και οι επιχειρήσεις να συμπληρώνουν με τη φιλική συμμετοχή μόλις το 5% υπόλοιπο των εσόδων. </w:t>
      </w:r>
    </w:p>
    <w:p w:rsidR="003B6B33" w:rsidRPr="003B6B33" w:rsidRDefault="003B6B33" w:rsidP="003B6B33">
      <w:pPr>
        <w:tabs>
          <w:tab w:val="left" w:pos="2940"/>
        </w:tabs>
        <w:spacing w:line="600" w:lineRule="auto"/>
        <w:ind w:firstLine="720"/>
        <w:jc w:val="both"/>
        <w:rPr>
          <w:rFonts w:ascii="Arial" w:eastAsia="Times New Roman" w:hAnsi="Arial" w:cs="Arial"/>
          <w:sz w:val="24"/>
          <w:szCs w:val="24"/>
          <w:lang w:eastAsia="el-GR"/>
        </w:rPr>
      </w:pPr>
      <w:r w:rsidRPr="003B6B33">
        <w:rPr>
          <w:rFonts w:ascii="Arial" w:eastAsia="Times New Roman" w:hAnsi="Arial" w:cs="Times New Roman"/>
          <w:sz w:val="24"/>
          <w:szCs w:val="24"/>
          <w:lang w:eastAsia="el-GR"/>
        </w:rPr>
        <w:t xml:space="preserve">Ταυτόχρονα, αναρωτιέται κανείς πώς προκύπτουν αυτές οι ευκαιρίες διασυνοριακής φοροδιαφυγής που λέτε για τις επιχειρήσεις, για τις οποίες μάλιστα στην αιτιολογική έκθεση του νομοσχεδίου αναφέρεται ότι ο μηχανισμός επίλυσης των διαφορών μεταξύ των κρατών χρήζει βελτίωσης για να μην δημιουργεί -λέτε- αβεβαιότητα στους φορολογούμενους, ότι από τα μέτρα καταπολέμησης αυτών των ευκαιριών της διασυνοριακής φοροδιαφυγής θα κινδυνεύσουν να επιβαρυνθούν τελικά με ακούσια διπλή φορολόγηση. </w:t>
      </w:r>
    </w:p>
    <w:p w:rsidR="003B6B33" w:rsidRPr="003B6B33" w:rsidRDefault="003B6B33" w:rsidP="003B6B33">
      <w:pPr>
        <w:tabs>
          <w:tab w:val="left" w:pos="6117"/>
        </w:tabs>
        <w:spacing w:line="600" w:lineRule="auto"/>
        <w:ind w:firstLine="720"/>
        <w:jc w:val="both"/>
        <w:rPr>
          <w:rFonts w:ascii="Arial" w:eastAsia="Times New Roman" w:hAnsi="Arial" w:cs="Arial"/>
          <w:color w:val="000000"/>
          <w:sz w:val="24"/>
          <w:szCs w:val="24"/>
          <w:lang w:eastAsia="el-GR"/>
        </w:rPr>
      </w:pPr>
      <w:r w:rsidRPr="003B6B33">
        <w:rPr>
          <w:rFonts w:ascii="Arial" w:eastAsia="Times New Roman" w:hAnsi="Arial" w:cs="Arial"/>
          <w:color w:val="000000"/>
          <w:sz w:val="24"/>
          <w:szCs w:val="24"/>
          <w:lang w:eastAsia="el-GR"/>
        </w:rPr>
        <w:t>Την παραμικρή αβεβαιότητα δεν νιώθουν οι πολυεθνικές, οι μεγάλοι επιχειρηματικοί όμιλοι, διότι τέτοιου είδους ευκαιρίες ανθούν, όσα μέτρα και να πάρετε προς την εξάλειψή τους.</w:t>
      </w:r>
    </w:p>
    <w:p w:rsidR="003B6B33" w:rsidRPr="003B6B33" w:rsidRDefault="003B6B33" w:rsidP="003B6B33">
      <w:pPr>
        <w:tabs>
          <w:tab w:val="left" w:pos="6117"/>
        </w:tabs>
        <w:spacing w:line="600" w:lineRule="auto"/>
        <w:ind w:firstLine="720"/>
        <w:jc w:val="both"/>
        <w:rPr>
          <w:rFonts w:ascii="Arial" w:eastAsia="Times New Roman" w:hAnsi="Arial" w:cs="Arial"/>
          <w:color w:val="000000"/>
          <w:sz w:val="24"/>
          <w:szCs w:val="24"/>
          <w:lang w:eastAsia="el-GR"/>
        </w:rPr>
      </w:pPr>
      <w:r w:rsidRPr="003B6B33">
        <w:rPr>
          <w:rFonts w:ascii="Arial" w:eastAsia="Times New Roman" w:hAnsi="Arial" w:cs="Arial"/>
          <w:color w:val="000000"/>
          <w:sz w:val="24"/>
          <w:szCs w:val="24"/>
          <w:lang w:eastAsia="el-GR"/>
        </w:rPr>
        <w:t xml:space="preserve">Αλήθεια τώρα, ποιον πιστεύετε ότι κοροϊδεύετε; Πόσες συμβάσεις πολυμερείς και διμερείς έχουν επικυρωθεί και από την παρούσα Βουλή λίγους μήνες πριν με παρεμφερές περιεχόμενο, αλλά και τα προηγούμενα χρόνια για την καταπολέμηση της διασυνοριακής φοροδιαφυγής, με εκσυγχρονισμό των μηχανισμών καταγραφής και παρακολούθησης, με μια σειρά από προληπτικά </w:t>
      </w:r>
      <w:r w:rsidRPr="003B6B33">
        <w:rPr>
          <w:rFonts w:ascii="Arial" w:eastAsia="Times New Roman" w:hAnsi="Arial" w:cs="Arial"/>
          <w:color w:val="000000"/>
          <w:sz w:val="24"/>
          <w:szCs w:val="24"/>
          <w:lang w:eastAsia="el-GR"/>
        </w:rPr>
        <w:lastRenderedPageBreak/>
        <w:t>και κατασταλτικά μέτρα και με συνεργασία των διακρατικών μηχανισμών; Και ποιο το αποτέλεσμα;</w:t>
      </w:r>
      <w:r w:rsidRPr="003B6B33">
        <w:rPr>
          <w:rFonts w:ascii="Arial" w:eastAsia="Times New Roman" w:hAnsi="Arial" w:cs="Times New Roman"/>
          <w:sz w:val="24"/>
          <w:szCs w:val="24"/>
          <w:lang w:eastAsia="el-GR"/>
        </w:rPr>
        <w:t xml:space="preserve"> Α</w:t>
      </w:r>
      <w:r w:rsidRPr="003B6B33">
        <w:rPr>
          <w:rFonts w:ascii="Arial" w:eastAsia="Times New Roman" w:hAnsi="Arial" w:cs="Arial"/>
          <w:color w:val="000000"/>
          <w:sz w:val="24"/>
          <w:szCs w:val="24"/>
          <w:lang w:eastAsia="el-GR"/>
        </w:rPr>
        <w:t xml:space="preserve">ντιμετωπίστηκαν τέτοιου είδους φαινόμενα; </w:t>
      </w:r>
    </w:p>
    <w:p w:rsidR="003B6B33" w:rsidRPr="003B6B33" w:rsidRDefault="003B6B33" w:rsidP="003B6B33">
      <w:pPr>
        <w:tabs>
          <w:tab w:val="left" w:pos="6117"/>
        </w:tabs>
        <w:spacing w:line="600" w:lineRule="auto"/>
        <w:ind w:firstLine="720"/>
        <w:jc w:val="both"/>
        <w:rPr>
          <w:rFonts w:ascii="Arial" w:eastAsia="Times New Roman" w:hAnsi="Arial" w:cs="Arial"/>
          <w:color w:val="000000"/>
          <w:sz w:val="24"/>
          <w:szCs w:val="24"/>
          <w:lang w:eastAsia="el-GR"/>
        </w:rPr>
      </w:pPr>
      <w:r w:rsidRPr="003B6B33">
        <w:rPr>
          <w:rFonts w:ascii="Arial" w:eastAsia="Times New Roman" w:hAnsi="Arial" w:cs="Arial"/>
          <w:color w:val="000000"/>
          <w:sz w:val="24"/>
          <w:szCs w:val="24"/>
          <w:lang w:eastAsia="el-GR"/>
        </w:rPr>
        <w:t xml:space="preserve">Εδώ βρίσκεται και η υποκρισία τέτοιου είδους νομοθετικών πρωτοβουλιών που τις χρησιμοποιείτε για να «μακιγιάρετε» το σύστημα, να θολώνετε τα νερά ή έστω να εκδηλώνετε προθέσεις για να οριοθετήσετε, να βάλετε κανόνες στη «ζούγκλα» της καπιταλιστικής οικονομίας. Ξέρετε πολύ καλά και οι ίδιοι ότι κάτι τέτοιο δεν μπορεί να έχει το παραμικρό αποτέλεσμα. </w:t>
      </w:r>
    </w:p>
    <w:p w:rsidR="003B6B33" w:rsidRPr="003B6B33" w:rsidRDefault="003B6B33" w:rsidP="003B6B33">
      <w:pPr>
        <w:tabs>
          <w:tab w:val="left" w:pos="6117"/>
        </w:tabs>
        <w:spacing w:line="600" w:lineRule="auto"/>
        <w:ind w:firstLine="720"/>
        <w:jc w:val="both"/>
        <w:rPr>
          <w:rFonts w:ascii="Arial" w:eastAsia="Times New Roman" w:hAnsi="Arial" w:cs="Arial"/>
          <w:color w:val="000000"/>
          <w:sz w:val="24"/>
          <w:szCs w:val="24"/>
          <w:lang w:eastAsia="el-GR"/>
        </w:rPr>
      </w:pPr>
      <w:r w:rsidRPr="003B6B33">
        <w:rPr>
          <w:rFonts w:ascii="Arial" w:eastAsia="Times New Roman" w:hAnsi="Arial" w:cs="Arial"/>
          <w:color w:val="000000"/>
          <w:sz w:val="24"/>
          <w:szCs w:val="24"/>
          <w:lang w:eastAsia="el-GR"/>
        </w:rPr>
        <w:t>Και πώς πραγματικά εμποδίζετε αυτή τη δραστηριότητα, όταν συνεχώς διευρύνονται οι λεγόμενοι «φορολογικοί παράδεισοι» και όταν μάλιστα εξελίσσεται ένας τεράστιος ανταγωνισμός μεταξύ των κρατών προσφέροντας αφειδώς φορολογικά κίνητρα για την προσέλκυση επενδυτών κεφαλαίων, τα οποία λειτουργούν ως κράχτες και για την παράνομη, βέβαια, μετακίνηση κεφαλαίων από κοντά με τη νόμιμη;</w:t>
      </w:r>
    </w:p>
    <w:p w:rsidR="003B6B33" w:rsidRPr="003B6B33" w:rsidRDefault="003B6B33" w:rsidP="003B6B33">
      <w:pPr>
        <w:tabs>
          <w:tab w:val="left" w:pos="6117"/>
        </w:tabs>
        <w:spacing w:line="600" w:lineRule="auto"/>
        <w:ind w:firstLine="720"/>
        <w:jc w:val="both"/>
        <w:rPr>
          <w:rFonts w:ascii="Arial" w:eastAsia="Times New Roman" w:hAnsi="Arial" w:cs="Arial"/>
          <w:color w:val="000000"/>
          <w:sz w:val="24"/>
          <w:szCs w:val="24"/>
          <w:lang w:eastAsia="el-GR"/>
        </w:rPr>
      </w:pPr>
      <w:r w:rsidRPr="003B6B33">
        <w:rPr>
          <w:rFonts w:ascii="Arial" w:eastAsia="Times New Roman" w:hAnsi="Arial" w:cs="Arial"/>
          <w:color w:val="000000"/>
          <w:sz w:val="24"/>
          <w:szCs w:val="24"/>
          <w:lang w:eastAsia="el-GR"/>
        </w:rPr>
        <w:t>Αυτή δεν είναι η φυσιολογική λειτουργία της καπιταλιστικής αγοράς, της ελευθερίας κίνησης κεφαλαίων, του ανταγωνισμού για το κυνήγι του μέγιστου κέρδους; Δεν υπερασπίζεστε όλοι σας αυτές τις ελευθερίες; Άρα, τι είναι αν όχι υποκρισία αυτή η σύμβαση που καλείτε τη Βουλή να επικυρώσει;</w:t>
      </w:r>
    </w:p>
    <w:p w:rsidR="003B6B33" w:rsidRPr="003B6B33" w:rsidRDefault="003B6B33" w:rsidP="003B6B33">
      <w:pPr>
        <w:tabs>
          <w:tab w:val="left" w:pos="6117"/>
        </w:tabs>
        <w:spacing w:line="600" w:lineRule="auto"/>
        <w:ind w:firstLine="720"/>
        <w:jc w:val="both"/>
        <w:rPr>
          <w:rFonts w:ascii="Arial" w:eastAsia="Times New Roman" w:hAnsi="Arial" w:cs="Arial"/>
          <w:color w:val="000000"/>
          <w:sz w:val="24"/>
          <w:szCs w:val="24"/>
          <w:lang w:eastAsia="el-GR"/>
        </w:rPr>
      </w:pPr>
      <w:r w:rsidRPr="003B6B33">
        <w:rPr>
          <w:rFonts w:ascii="Arial" w:eastAsia="Times New Roman" w:hAnsi="Arial" w:cs="Arial"/>
          <w:color w:val="000000"/>
          <w:sz w:val="24"/>
          <w:szCs w:val="24"/>
          <w:lang w:eastAsia="el-GR"/>
        </w:rPr>
        <w:t xml:space="preserve">Μάλιστα, την ώρα που οι μεγαλύτερες πολυεθνικές των Ηνωμένων Πολιτειών της Αμερικής κρατάνε τα σκήπτρα στην αξιοποίηση αυτών των </w:t>
      </w:r>
      <w:r w:rsidRPr="003B6B33">
        <w:rPr>
          <w:rFonts w:ascii="Arial" w:eastAsia="Times New Roman" w:hAnsi="Arial" w:cs="Arial"/>
          <w:color w:val="000000"/>
          <w:sz w:val="24"/>
          <w:szCs w:val="24"/>
          <w:lang w:eastAsia="el-GR"/>
        </w:rPr>
        <w:lastRenderedPageBreak/>
        <w:t xml:space="preserve">δρόμων για τη διασυνοριακή φοροδιαφυγή, είναι η ίδια χώρα που δεν υπογράφει την παρούσα πολυμερή σύμβαση. Όμως, και όσον αφορά τις χώρες που την υπέγραψαν, εκτός ότι πολλές από αυτές δεν έχουν προχωρήσει στην αντίστοιχη προσαρμογή της εσωτερικής τους νομοθεσίας, το βασικότερο είναι ότι κανένα από αυτά τα κράτη δεν αγγίζει την ουσία του προβλήματος. Μέσα στους κόλπους της </w:t>
      </w:r>
      <w:r w:rsidRPr="003B6B33">
        <w:rPr>
          <w:rFonts w:ascii="Arial" w:eastAsia="Times New Roman" w:hAnsi="Arial" w:cs="Arial"/>
          <w:color w:val="222222"/>
          <w:sz w:val="24"/>
          <w:szCs w:val="24"/>
          <w:shd w:val="clear" w:color="auto" w:fill="FFFFFF"/>
          <w:lang w:eastAsia="el-GR"/>
        </w:rPr>
        <w:t>Ευρωπαϊκής Ένωσης</w:t>
      </w:r>
      <w:r w:rsidRPr="003B6B33">
        <w:rPr>
          <w:rFonts w:ascii="Arial" w:eastAsia="Times New Roman" w:hAnsi="Arial" w:cs="Arial"/>
          <w:color w:val="000000"/>
          <w:sz w:val="24"/>
          <w:szCs w:val="24"/>
          <w:lang w:eastAsia="el-GR"/>
        </w:rPr>
        <w:t xml:space="preserve">, ακόμη και σε χώρες της ευρωζώνης, ανθούν οι «φορολογικοί παράδεισοι» και εξελίσσεται μεγάλος ανταγωνισμός για την επικράτηση στην προσέλκυση κεφαλαίων. </w:t>
      </w:r>
    </w:p>
    <w:p w:rsidR="003B6B33" w:rsidRPr="003B6B33" w:rsidRDefault="003B6B33" w:rsidP="003B6B33">
      <w:pPr>
        <w:tabs>
          <w:tab w:val="left" w:pos="6117"/>
        </w:tabs>
        <w:spacing w:line="600" w:lineRule="auto"/>
        <w:ind w:firstLine="720"/>
        <w:jc w:val="both"/>
        <w:rPr>
          <w:rFonts w:ascii="Arial" w:eastAsia="Times New Roman" w:hAnsi="Arial" w:cs="Arial"/>
          <w:color w:val="000000"/>
          <w:sz w:val="24"/>
          <w:szCs w:val="24"/>
          <w:lang w:eastAsia="el-GR"/>
        </w:rPr>
      </w:pPr>
      <w:r w:rsidRPr="003B6B33">
        <w:rPr>
          <w:rFonts w:ascii="Arial" w:eastAsia="Times New Roman" w:hAnsi="Arial" w:cs="Arial"/>
          <w:color w:val="000000"/>
          <w:sz w:val="24"/>
          <w:szCs w:val="24"/>
          <w:lang w:eastAsia="el-GR"/>
        </w:rPr>
        <w:t xml:space="preserve">Αναφερθήκαμε με στοιχεία και στη συζήτηση της επιτροπής. Με βάση τις εκτιμήσεις των αναλυτών, </w:t>
      </w:r>
      <w:r w:rsidRPr="003B6B33">
        <w:rPr>
          <w:rFonts w:ascii="Arial" w:eastAsia="Times New Roman" w:hAnsi="Arial" w:cs="Arial"/>
          <w:color w:val="222222"/>
          <w:sz w:val="24"/>
          <w:szCs w:val="24"/>
          <w:shd w:val="clear" w:color="auto" w:fill="FFFFFF"/>
          <w:lang w:eastAsia="el-GR"/>
        </w:rPr>
        <w:t>λοιπόν,</w:t>
      </w:r>
      <w:r w:rsidRPr="003B6B33">
        <w:rPr>
          <w:rFonts w:ascii="Arial" w:eastAsia="Times New Roman" w:hAnsi="Arial" w:cs="Arial"/>
          <w:color w:val="000000"/>
          <w:sz w:val="24"/>
          <w:szCs w:val="24"/>
          <w:lang w:eastAsia="el-GR"/>
        </w:rPr>
        <w:t xml:space="preserve"> περίπου το 40% των πολυεθνικών κερδών μετατοπίζεται κάθε χρόνο σε «φορολογικούς παραδείσους». Στους νικητές σε αυτή τη μοιρασιά της πίτας είναι χώρες, όπως η Ελβετία, το Βέλγιο που εμφανίζουν τέτοια χαρακτηριστικά «φορολογικού παραδείσου», όπως η ίδια η Ευρωπαϊκή Επιτροπή επισημαίνει. Και βέβαια, το ίδιο συμβαίνει και με την Κύπρο, την Ουγγαρία, το Λουξεμβούργο, την Ιρλανδία και άλλες. </w:t>
      </w:r>
    </w:p>
    <w:p w:rsidR="003B6B33" w:rsidRPr="003B6B33" w:rsidRDefault="003B6B33" w:rsidP="003B6B33">
      <w:pPr>
        <w:tabs>
          <w:tab w:val="left" w:pos="6117"/>
        </w:tabs>
        <w:spacing w:line="600" w:lineRule="auto"/>
        <w:ind w:firstLine="720"/>
        <w:jc w:val="both"/>
        <w:rPr>
          <w:rFonts w:ascii="Arial" w:eastAsia="Times New Roman" w:hAnsi="Arial" w:cs="Arial"/>
          <w:color w:val="000000"/>
          <w:sz w:val="24"/>
          <w:szCs w:val="24"/>
          <w:lang w:eastAsia="el-GR"/>
        </w:rPr>
      </w:pPr>
      <w:r w:rsidRPr="003B6B33">
        <w:rPr>
          <w:rFonts w:ascii="Arial" w:eastAsia="Times New Roman" w:hAnsi="Arial" w:cs="Arial"/>
          <w:color w:val="000000"/>
          <w:sz w:val="24"/>
          <w:szCs w:val="24"/>
          <w:lang w:eastAsia="el-GR"/>
        </w:rPr>
        <w:t xml:space="preserve">(Στο σημείο αυτό κτυπάει το κουδούνι λήξεως του χρόνου ομιλίας της κυρίας Βουλευτού) </w:t>
      </w:r>
    </w:p>
    <w:p w:rsidR="003B6B33" w:rsidRPr="003B6B33" w:rsidRDefault="003B6B33" w:rsidP="003B6B33">
      <w:pPr>
        <w:tabs>
          <w:tab w:val="left" w:pos="6117"/>
        </w:tabs>
        <w:spacing w:line="600" w:lineRule="auto"/>
        <w:ind w:firstLine="720"/>
        <w:jc w:val="both"/>
        <w:rPr>
          <w:rFonts w:ascii="Arial" w:eastAsia="Times New Roman" w:hAnsi="Arial" w:cs="Arial"/>
          <w:color w:val="000000"/>
          <w:sz w:val="24"/>
          <w:szCs w:val="24"/>
          <w:lang w:eastAsia="el-GR"/>
        </w:rPr>
      </w:pPr>
      <w:r w:rsidRPr="003B6B33">
        <w:rPr>
          <w:rFonts w:ascii="Arial" w:eastAsia="Times New Roman" w:hAnsi="Arial" w:cs="Arial"/>
          <w:color w:val="000000"/>
          <w:sz w:val="24"/>
          <w:szCs w:val="24"/>
          <w:lang w:eastAsia="el-GR"/>
        </w:rPr>
        <w:t xml:space="preserve">Σ’ αυτή τη λίστα επιχειρεί να προστεθεί εσχάτως και η χώρα μας επιχειρώντας να επικρατήσει στον ανταγωνισμό ή να προσεγγίσει τον ανταγωνισμό προσέλκυσης επενδυτών. Κοντά στα τσακισμένα εργατικά </w:t>
      </w:r>
      <w:r w:rsidRPr="003B6B33">
        <w:rPr>
          <w:rFonts w:ascii="Arial" w:eastAsia="Times New Roman" w:hAnsi="Arial" w:cs="Arial"/>
          <w:color w:val="000000"/>
          <w:sz w:val="24"/>
          <w:szCs w:val="24"/>
          <w:lang w:eastAsia="el-GR"/>
        </w:rPr>
        <w:lastRenderedPageBreak/>
        <w:t>δικαιώματα συμπληρώνεται και το φθηνό εργατικό δυναμικό που διαμορφώσατε από κοινού όλα αυτά τα χρόνια και τα πρόσθετα φορολογικά κίνητρα για τους επιχειρηματικούς ομίλους, φορτώνοντας κι άλλα στη ζυγαριά για τα λαϊκά στρώματα.</w:t>
      </w:r>
    </w:p>
    <w:p w:rsidR="003B6B33" w:rsidRPr="003B6B33" w:rsidRDefault="003B6B33" w:rsidP="003B6B33">
      <w:pPr>
        <w:tabs>
          <w:tab w:val="left" w:pos="6117"/>
        </w:tabs>
        <w:spacing w:line="600" w:lineRule="auto"/>
        <w:ind w:firstLine="720"/>
        <w:jc w:val="both"/>
        <w:rPr>
          <w:rFonts w:ascii="Arial" w:eastAsia="Times New Roman" w:hAnsi="Arial" w:cs="Arial"/>
          <w:color w:val="000000"/>
          <w:sz w:val="24"/>
          <w:szCs w:val="24"/>
          <w:lang w:eastAsia="el-GR"/>
        </w:rPr>
      </w:pPr>
      <w:r w:rsidRPr="003B6B33">
        <w:rPr>
          <w:rFonts w:ascii="Arial" w:eastAsia="Times New Roman" w:hAnsi="Arial" w:cs="Arial"/>
          <w:color w:val="000000"/>
          <w:sz w:val="24"/>
          <w:szCs w:val="24"/>
          <w:lang w:eastAsia="el-GR"/>
        </w:rPr>
        <w:t xml:space="preserve">Τέτοιου είδους μέτρα ψηφίσατε πρόσφατα με τις ευλογίες όλων των κομμάτων, όπως μειωμένους φορολογικούς συντελεστές, απαλλαγή από τα τέλη επιτηδεύματος και άλλες διευκολύνσεις για την προσέλκυση επενδυτών. Ενισχύετε, δηλαδή, από τη μια το περιβάλλον εντός του οποίου ανθεί η διασυνοριακή φοροδιαφυγή, αν θέλετε βαφτίζετε και νόμιμο το να μπορούν να επιλέγουν τα στελέχη πολυεθνικών να φορολογηθούν στη χώρα μας στο μισό περίπου από ό,τι οι άλλοι εργαζόμενοι, και έρχεστε τώρα υποκριτικά να καταπολεμήσετε φαινόμενα διάβρωσης της φορολογικής βάσης και επιλογής της φθηνότερης φορολογικής αγοράς. Γι’ αυτό το ΚΚΕ δεν μπορεί να συμβάλλει σ’ αυτήν την υποκρισία ψηφίζοντας μέτρα για το θεαθήναι. </w:t>
      </w:r>
    </w:p>
    <w:p w:rsidR="003B6B33" w:rsidRPr="003B6B33" w:rsidRDefault="003B6B33" w:rsidP="003B6B33">
      <w:pPr>
        <w:tabs>
          <w:tab w:val="left" w:pos="6117"/>
        </w:tabs>
        <w:spacing w:line="600" w:lineRule="auto"/>
        <w:ind w:firstLine="720"/>
        <w:jc w:val="both"/>
        <w:rPr>
          <w:rFonts w:ascii="Arial" w:eastAsia="Times New Roman" w:hAnsi="Arial" w:cs="Arial"/>
          <w:color w:val="000000"/>
          <w:sz w:val="24"/>
          <w:szCs w:val="24"/>
          <w:lang w:eastAsia="el-GR"/>
        </w:rPr>
      </w:pPr>
      <w:r w:rsidRPr="003B6B33">
        <w:rPr>
          <w:rFonts w:ascii="Arial" w:eastAsia="Times New Roman" w:hAnsi="Arial" w:cs="Arial"/>
          <w:color w:val="000000"/>
          <w:sz w:val="24"/>
          <w:szCs w:val="24"/>
          <w:lang w:eastAsia="el-GR"/>
        </w:rPr>
        <w:t xml:space="preserve">Αν θέλετε να ξεκινήσετε από κάπου, καταργήστε τις νόμιμες συνταγματικά </w:t>
      </w:r>
      <w:proofErr w:type="spellStart"/>
      <w:r w:rsidRPr="003B6B33">
        <w:rPr>
          <w:rFonts w:ascii="Arial" w:eastAsia="Times New Roman" w:hAnsi="Arial" w:cs="Arial"/>
          <w:color w:val="000000"/>
          <w:sz w:val="24"/>
          <w:szCs w:val="24"/>
          <w:lang w:eastAsia="el-GR"/>
        </w:rPr>
        <w:t>φοροασυλίες</w:t>
      </w:r>
      <w:proofErr w:type="spellEnd"/>
      <w:r w:rsidRPr="003B6B33">
        <w:rPr>
          <w:rFonts w:ascii="Arial" w:eastAsia="Times New Roman" w:hAnsi="Arial" w:cs="Arial"/>
          <w:color w:val="000000"/>
          <w:sz w:val="24"/>
          <w:szCs w:val="24"/>
          <w:lang w:eastAsia="el-GR"/>
        </w:rPr>
        <w:t xml:space="preserve"> των εφοπλιστών, τη νόμιμη </w:t>
      </w:r>
      <w:proofErr w:type="spellStart"/>
      <w:r w:rsidRPr="003B6B33">
        <w:rPr>
          <w:rFonts w:ascii="Arial" w:eastAsia="Times New Roman" w:hAnsi="Arial" w:cs="Arial"/>
          <w:color w:val="000000"/>
          <w:sz w:val="24"/>
          <w:szCs w:val="24"/>
          <w:lang w:eastAsia="el-GR"/>
        </w:rPr>
        <w:t>φοροαποφυγή</w:t>
      </w:r>
      <w:proofErr w:type="spellEnd"/>
      <w:r w:rsidRPr="003B6B33">
        <w:rPr>
          <w:rFonts w:ascii="Arial" w:eastAsia="Times New Roman" w:hAnsi="Arial" w:cs="Arial"/>
          <w:color w:val="000000"/>
          <w:sz w:val="24"/>
          <w:szCs w:val="24"/>
          <w:lang w:eastAsia="el-GR"/>
        </w:rPr>
        <w:t xml:space="preserve"> διαφόρων επιχειρηματικών ομίλων, για να ελαφρυνθούν επιτέλους τα μόνιμα υποζύγια, οι εργαζόμενοι, τα λαϊκά στρώματα που δεν έχουν όχι κεφάλαια να μεταφέρουν σε άλλες χώρες, αλλά ούτε εισοδήματα που να τους εξασφαλίζουν τη στοιχειώδη επιβίωσή τους. </w:t>
      </w:r>
    </w:p>
    <w:p w:rsidR="003B6B33" w:rsidRPr="003B6B33" w:rsidRDefault="003B6B33" w:rsidP="003B6B33">
      <w:pPr>
        <w:tabs>
          <w:tab w:val="left" w:pos="6117"/>
        </w:tabs>
        <w:spacing w:line="600" w:lineRule="auto"/>
        <w:ind w:firstLine="720"/>
        <w:jc w:val="both"/>
        <w:rPr>
          <w:rFonts w:ascii="Arial" w:eastAsia="Times New Roman" w:hAnsi="Arial" w:cs="Arial"/>
          <w:color w:val="000000"/>
          <w:sz w:val="24"/>
          <w:szCs w:val="24"/>
          <w:lang w:eastAsia="el-GR"/>
        </w:rPr>
      </w:pPr>
      <w:r w:rsidRPr="003B6B33">
        <w:rPr>
          <w:rFonts w:ascii="Arial" w:eastAsia="Times New Roman" w:hAnsi="Arial" w:cs="Arial"/>
          <w:color w:val="000000"/>
          <w:sz w:val="24"/>
          <w:szCs w:val="24"/>
          <w:lang w:eastAsia="el-GR"/>
        </w:rPr>
        <w:lastRenderedPageBreak/>
        <w:t>Σας ευχαριστώ.</w:t>
      </w:r>
    </w:p>
    <w:p w:rsidR="003B6B33" w:rsidRPr="003B6B33" w:rsidRDefault="003B6B33" w:rsidP="003B6B33">
      <w:pPr>
        <w:tabs>
          <w:tab w:val="left" w:pos="6117"/>
        </w:tabs>
        <w:spacing w:line="600" w:lineRule="auto"/>
        <w:ind w:firstLine="720"/>
        <w:jc w:val="both"/>
        <w:rPr>
          <w:rFonts w:ascii="Arial" w:eastAsia="Times New Roman" w:hAnsi="Arial" w:cs="Arial"/>
          <w:bCs/>
          <w:color w:val="000000"/>
          <w:sz w:val="24"/>
          <w:szCs w:val="24"/>
          <w:shd w:val="clear" w:color="auto" w:fill="FFFFFF"/>
          <w:lang w:eastAsia="zh-CN"/>
        </w:rPr>
      </w:pPr>
      <w:r w:rsidRPr="003B6B33">
        <w:rPr>
          <w:rFonts w:ascii="Arial" w:eastAsia="Times New Roman" w:hAnsi="Arial" w:cs="Arial"/>
          <w:b/>
          <w:bCs/>
          <w:color w:val="000000"/>
          <w:sz w:val="24"/>
          <w:szCs w:val="24"/>
          <w:shd w:val="clear" w:color="auto" w:fill="FFFFFF"/>
          <w:lang w:eastAsia="zh-CN"/>
        </w:rPr>
        <w:t xml:space="preserve">ΠΡΟΕΔΡΕΥΩΝ (Απόστολος </w:t>
      </w:r>
      <w:proofErr w:type="spellStart"/>
      <w:r w:rsidRPr="003B6B33">
        <w:rPr>
          <w:rFonts w:ascii="Arial" w:eastAsia="Times New Roman" w:hAnsi="Arial" w:cs="Arial"/>
          <w:b/>
          <w:bCs/>
          <w:color w:val="000000"/>
          <w:sz w:val="24"/>
          <w:szCs w:val="24"/>
          <w:shd w:val="clear" w:color="auto" w:fill="FFFFFF"/>
          <w:lang w:eastAsia="zh-CN"/>
        </w:rPr>
        <w:t>Αβδελάς</w:t>
      </w:r>
      <w:proofErr w:type="spellEnd"/>
      <w:r w:rsidRPr="003B6B33">
        <w:rPr>
          <w:rFonts w:ascii="Arial" w:eastAsia="Times New Roman" w:hAnsi="Arial" w:cs="Arial"/>
          <w:b/>
          <w:bCs/>
          <w:color w:val="000000"/>
          <w:sz w:val="24"/>
          <w:szCs w:val="24"/>
          <w:shd w:val="clear" w:color="auto" w:fill="FFFFFF"/>
          <w:lang w:eastAsia="zh-CN"/>
        </w:rPr>
        <w:t>):</w:t>
      </w:r>
      <w:r w:rsidRPr="003B6B33">
        <w:rPr>
          <w:rFonts w:ascii="Arial" w:eastAsia="Times New Roman" w:hAnsi="Arial" w:cs="Arial"/>
          <w:bCs/>
          <w:color w:val="000000"/>
          <w:sz w:val="24"/>
          <w:szCs w:val="24"/>
          <w:shd w:val="clear" w:color="auto" w:fill="FFFFFF"/>
          <w:lang w:eastAsia="zh-CN"/>
        </w:rPr>
        <w:t xml:space="preserve"> Κι εμείς ευχαριστούμε, κυρία </w:t>
      </w:r>
      <w:proofErr w:type="spellStart"/>
      <w:r w:rsidRPr="003B6B33">
        <w:rPr>
          <w:rFonts w:ascii="Arial" w:eastAsia="Times New Roman" w:hAnsi="Arial" w:cs="Arial"/>
          <w:bCs/>
          <w:color w:val="000000"/>
          <w:sz w:val="24"/>
          <w:szCs w:val="24"/>
          <w:shd w:val="clear" w:color="auto" w:fill="FFFFFF"/>
          <w:lang w:eastAsia="zh-CN"/>
        </w:rPr>
        <w:t>Κομνηνάκα</w:t>
      </w:r>
      <w:proofErr w:type="spellEnd"/>
      <w:r w:rsidRPr="003B6B33">
        <w:rPr>
          <w:rFonts w:ascii="Arial" w:eastAsia="Times New Roman" w:hAnsi="Arial" w:cs="Arial"/>
          <w:bCs/>
          <w:color w:val="000000"/>
          <w:sz w:val="24"/>
          <w:szCs w:val="24"/>
          <w:shd w:val="clear" w:color="auto" w:fill="FFFFFF"/>
          <w:lang w:eastAsia="zh-CN"/>
        </w:rPr>
        <w:t xml:space="preserve">. </w:t>
      </w:r>
    </w:p>
    <w:p w:rsidR="003B6B33" w:rsidRPr="003B6B33" w:rsidRDefault="003B6B33" w:rsidP="003B6B33">
      <w:pPr>
        <w:tabs>
          <w:tab w:val="left" w:pos="6117"/>
        </w:tabs>
        <w:spacing w:line="600" w:lineRule="auto"/>
        <w:ind w:firstLine="720"/>
        <w:jc w:val="both"/>
        <w:rPr>
          <w:rFonts w:ascii="Arial" w:eastAsia="Times New Roman" w:hAnsi="Arial" w:cs="Arial"/>
          <w:color w:val="000000"/>
          <w:sz w:val="24"/>
          <w:szCs w:val="24"/>
          <w:lang w:eastAsia="el-GR"/>
        </w:rPr>
      </w:pPr>
      <w:r w:rsidRPr="003B6B33">
        <w:rPr>
          <w:rFonts w:ascii="Arial" w:eastAsia="Times New Roman" w:hAnsi="Arial" w:cs="Arial"/>
          <w:b/>
          <w:bCs/>
          <w:color w:val="000000"/>
          <w:sz w:val="24"/>
          <w:szCs w:val="24"/>
          <w:lang w:eastAsia="el-GR"/>
        </w:rPr>
        <w:t>ΘΕΟΔΩΡΟΣ ΣΚΥΛΑΚΑΚΗΣ (Αναπληρωτής Υπουργός Οικονομικών):</w:t>
      </w:r>
      <w:r w:rsidRPr="003B6B33">
        <w:rPr>
          <w:rFonts w:ascii="Arial" w:eastAsia="Times New Roman" w:hAnsi="Arial" w:cs="Arial"/>
          <w:color w:val="000000"/>
          <w:sz w:val="24"/>
          <w:szCs w:val="24"/>
          <w:lang w:eastAsia="el-GR"/>
        </w:rPr>
        <w:t xml:space="preserve"> </w:t>
      </w:r>
      <w:r w:rsidRPr="003B6B33">
        <w:rPr>
          <w:rFonts w:ascii="Arial" w:eastAsia="Times New Roman" w:hAnsi="Arial" w:cs="Arial"/>
          <w:color w:val="222222"/>
          <w:sz w:val="24"/>
          <w:szCs w:val="24"/>
          <w:shd w:val="clear" w:color="auto" w:fill="FFFFFF"/>
          <w:lang w:eastAsia="el-GR"/>
        </w:rPr>
        <w:t>Κύριε Πρόεδρε,</w:t>
      </w:r>
      <w:r w:rsidRPr="003B6B33">
        <w:rPr>
          <w:rFonts w:ascii="Arial" w:eastAsia="Times New Roman" w:hAnsi="Arial" w:cs="Arial"/>
          <w:color w:val="000000"/>
          <w:sz w:val="24"/>
          <w:szCs w:val="24"/>
          <w:lang w:eastAsia="el-GR"/>
        </w:rPr>
        <w:t xml:space="preserve"> θα ήθελα τον λόγο.</w:t>
      </w:r>
    </w:p>
    <w:p w:rsidR="003B6B33" w:rsidRPr="003B6B33" w:rsidRDefault="003B6B33" w:rsidP="003B6B33">
      <w:pPr>
        <w:tabs>
          <w:tab w:val="left" w:pos="6117"/>
        </w:tabs>
        <w:spacing w:line="600" w:lineRule="auto"/>
        <w:ind w:firstLine="720"/>
        <w:jc w:val="both"/>
        <w:rPr>
          <w:rFonts w:ascii="Arial" w:eastAsia="Times New Roman" w:hAnsi="Arial" w:cs="Arial"/>
          <w:color w:val="000000"/>
          <w:sz w:val="24"/>
          <w:szCs w:val="24"/>
          <w:lang w:eastAsia="el-GR"/>
        </w:rPr>
      </w:pPr>
      <w:r w:rsidRPr="003B6B33">
        <w:rPr>
          <w:rFonts w:ascii="Arial" w:eastAsia="Times New Roman" w:hAnsi="Arial" w:cs="Arial"/>
          <w:b/>
          <w:bCs/>
          <w:color w:val="000000"/>
          <w:sz w:val="24"/>
          <w:szCs w:val="24"/>
          <w:shd w:val="clear" w:color="auto" w:fill="FFFFFF"/>
          <w:lang w:eastAsia="zh-CN"/>
        </w:rPr>
        <w:t xml:space="preserve">ΠΡΟΕΔΡΕΥΩΝ (Απόστολος </w:t>
      </w:r>
      <w:proofErr w:type="spellStart"/>
      <w:r w:rsidRPr="003B6B33">
        <w:rPr>
          <w:rFonts w:ascii="Arial" w:eastAsia="Times New Roman" w:hAnsi="Arial" w:cs="Arial"/>
          <w:b/>
          <w:bCs/>
          <w:color w:val="000000"/>
          <w:sz w:val="24"/>
          <w:szCs w:val="24"/>
          <w:shd w:val="clear" w:color="auto" w:fill="FFFFFF"/>
          <w:lang w:eastAsia="zh-CN"/>
        </w:rPr>
        <w:t>Αβδελάς</w:t>
      </w:r>
      <w:proofErr w:type="spellEnd"/>
      <w:r w:rsidRPr="003B6B33">
        <w:rPr>
          <w:rFonts w:ascii="Arial" w:eastAsia="Times New Roman" w:hAnsi="Arial" w:cs="Arial"/>
          <w:b/>
          <w:bCs/>
          <w:color w:val="000000"/>
          <w:sz w:val="24"/>
          <w:szCs w:val="24"/>
          <w:shd w:val="clear" w:color="auto" w:fill="FFFFFF"/>
          <w:lang w:eastAsia="zh-CN"/>
        </w:rPr>
        <w:t>):</w:t>
      </w:r>
      <w:r w:rsidRPr="003B6B33">
        <w:rPr>
          <w:rFonts w:ascii="Arial" w:eastAsia="Times New Roman" w:hAnsi="Arial" w:cs="Arial"/>
          <w:bCs/>
          <w:color w:val="000000"/>
          <w:sz w:val="24"/>
          <w:szCs w:val="24"/>
          <w:shd w:val="clear" w:color="auto" w:fill="FFFFFF"/>
          <w:lang w:eastAsia="zh-CN"/>
        </w:rPr>
        <w:t xml:space="preserve"> </w:t>
      </w:r>
      <w:r w:rsidRPr="003B6B33">
        <w:rPr>
          <w:rFonts w:ascii="Arial" w:eastAsia="Times New Roman" w:hAnsi="Arial" w:cs="Arial"/>
          <w:color w:val="000000"/>
          <w:sz w:val="24"/>
          <w:szCs w:val="24"/>
          <w:lang w:eastAsia="el-GR"/>
        </w:rPr>
        <w:t xml:space="preserve">Τον λόγο έχει τώρα για δύο λεπτά ο Αναπληρωτής Υπουργός Οικονομικών κ. Θεόδωρος </w:t>
      </w:r>
      <w:proofErr w:type="spellStart"/>
      <w:r w:rsidRPr="003B6B33">
        <w:rPr>
          <w:rFonts w:ascii="Arial" w:eastAsia="Times New Roman" w:hAnsi="Arial" w:cs="Arial"/>
          <w:color w:val="000000"/>
          <w:sz w:val="24"/>
          <w:szCs w:val="24"/>
          <w:lang w:eastAsia="el-GR"/>
        </w:rPr>
        <w:t>Σκυλακάκης</w:t>
      </w:r>
      <w:proofErr w:type="spellEnd"/>
      <w:r w:rsidRPr="003B6B33">
        <w:rPr>
          <w:rFonts w:ascii="Arial" w:eastAsia="Times New Roman" w:hAnsi="Arial" w:cs="Arial"/>
          <w:color w:val="000000"/>
          <w:sz w:val="24"/>
          <w:szCs w:val="24"/>
          <w:lang w:eastAsia="el-GR"/>
        </w:rPr>
        <w:t xml:space="preserve">, ο </w:t>
      </w:r>
      <w:r w:rsidRPr="003B6B33">
        <w:rPr>
          <w:rFonts w:ascii="Arial" w:eastAsia="Times New Roman" w:hAnsi="Arial" w:cs="Arial"/>
          <w:color w:val="222222"/>
          <w:sz w:val="24"/>
          <w:szCs w:val="24"/>
          <w:shd w:val="clear" w:color="auto" w:fill="FFFFFF"/>
          <w:lang w:eastAsia="el-GR"/>
        </w:rPr>
        <w:t>οποίος</w:t>
      </w:r>
      <w:r w:rsidRPr="003B6B33">
        <w:rPr>
          <w:rFonts w:ascii="Arial" w:eastAsia="Times New Roman" w:hAnsi="Arial" w:cs="Arial"/>
          <w:color w:val="000000"/>
          <w:sz w:val="24"/>
          <w:szCs w:val="24"/>
          <w:lang w:eastAsia="el-GR"/>
        </w:rPr>
        <w:t xml:space="preserve"> έχει να μας καταθέσει κάτι. </w:t>
      </w:r>
    </w:p>
    <w:p w:rsidR="003B6B33" w:rsidRPr="003B6B33" w:rsidRDefault="003B6B33" w:rsidP="003B6B33">
      <w:pPr>
        <w:tabs>
          <w:tab w:val="left" w:pos="6117"/>
        </w:tabs>
        <w:spacing w:line="600" w:lineRule="auto"/>
        <w:ind w:firstLine="720"/>
        <w:jc w:val="both"/>
        <w:rPr>
          <w:rFonts w:ascii="Arial" w:eastAsia="Times New Roman" w:hAnsi="Arial" w:cs="Arial"/>
          <w:color w:val="000000"/>
          <w:sz w:val="24"/>
          <w:szCs w:val="24"/>
          <w:lang w:eastAsia="el-GR"/>
        </w:rPr>
      </w:pPr>
      <w:r w:rsidRPr="003B6B33">
        <w:rPr>
          <w:rFonts w:ascii="Arial" w:eastAsia="Times New Roman" w:hAnsi="Arial" w:cs="Arial"/>
          <w:color w:val="000000"/>
          <w:sz w:val="24"/>
          <w:szCs w:val="24"/>
          <w:lang w:eastAsia="el-GR"/>
        </w:rPr>
        <w:t xml:space="preserve">Ορίστε, </w:t>
      </w:r>
      <w:r w:rsidRPr="003B6B33">
        <w:rPr>
          <w:rFonts w:ascii="Arial" w:eastAsia="Times New Roman" w:hAnsi="Arial" w:cs="Arial"/>
          <w:color w:val="222222"/>
          <w:sz w:val="24"/>
          <w:szCs w:val="24"/>
          <w:shd w:val="clear" w:color="auto" w:fill="FFFFFF"/>
          <w:lang w:eastAsia="el-GR"/>
        </w:rPr>
        <w:t>κύριε Υπουργέ,</w:t>
      </w:r>
      <w:r w:rsidRPr="003B6B33">
        <w:rPr>
          <w:rFonts w:ascii="Arial" w:eastAsia="Times New Roman" w:hAnsi="Arial" w:cs="Arial"/>
          <w:color w:val="000000"/>
          <w:sz w:val="24"/>
          <w:szCs w:val="24"/>
          <w:lang w:eastAsia="el-GR"/>
        </w:rPr>
        <w:t xml:space="preserve"> έχετε τον λόγο.</w:t>
      </w:r>
    </w:p>
    <w:p w:rsidR="003B6B33" w:rsidRPr="003B6B33" w:rsidRDefault="003B6B33" w:rsidP="003B6B33">
      <w:pPr>
        <w:tabs>
          <w:tab w:val="left" w:pos="6117"/>
        </w:tabs>
        <w:spacing w:line="600" w:lineRule="auto"/>
        <w:ind w:firstLine="720"/>
        <w:jc w:val="both"/>
        <w:rPr>
          <w:rFonts w:ascii="Arial" w:eastAsia="Times New Roman" w:hAnsi="Arial" w:cs="Arial"/>
          <w:color w:val="000000"/>
          <w:sz w:val="24"/>
          <w:szCs w:val="24"/>
          <w:lang w:eastAsia="el-GR"/>
        </w:rPr>
      </w:pPr>
      <w:r w:rsidRPr="003B6B33">
        <w:rPr>
          <w:rFonts w:ascii="Arial" w:eastAsia="Times New Roman" w:hAnsi="Arial" w:cs="Arial"/>
          <w:b/>
          <w:bCs/>
          <w:color w:val="000000"/>
          <w:sz w:val="24"/>
          <w:szCs w:val="24"/>
          <w:lang w:eastAsia="el-GR"/>
        </w:rPr>
        <w:t>ΘΕΟΔΩΡΟΣ ΣΚΥΛΑΚΑΚΗΣ (Αναπληρωτής Υπουργός Οικονομικών):</w:t>
      </w:r>
      <w:r w:rsidRPr="003B6B33">
        <w:rPr>
          <w:rFonts w:ascii="Arial" w:eastAsia="Times New Roman" w:hAnsi="Arial" w:cs="Arial"/>
          <w:color w:val="000000"/>
          <w:sz w:val="24"/>
          <w:szCs w:val="24"/>
          <w:lang w:eastAsia="el-GR"/>
        </w:rPr>
        <w:t xml:space="preserve"> Ε</w:t>
      </w:r>
      <w:r w:rsidRPr="003B6B33">
        <w:rPr>
          <w:rFonts w:ascii="Arial" w:eastAsia="Times New Roman" w:hAnsi="Arial" w:cs="Arial"/>
          <w:color w:val="222222"/>
          <w:sz w:val="24"/>
          <w:szCs w:val="24"/>
          <w:shd w:val="clear" w:color="auto" w:fill="FFFFFF"/>
          <w:lang w:eastAsia="el-GR"/>
        </w:rPr>
        <w:t>υχαριστώ, κύριε Πρόεδρε.</w:t>
      </w:r>
      <w:r w:rsidRPr="003B6B33">
        <w:rPr>
          <w:rFonts w:ascii="Arial" w:eastAsia="Times New Roman" w:hAnsi="Arial" w:cs="Arial"/>
          <w:color w:val="000000"/>
          <w:sz w:val="24"/>
          <w:szCs w:val="24"/>
          <w:lang w:eastAsia="el-GR"/>
        </w:rPr>
        <w:t xml:space="preserve"> </w:t>
      </w:r>
    </w:p>
    <w:p w:rsidR="003B6B33" w:rsidRPr="003B6B33" w:rsidRDefault="003B6B33" w:rsidP="003B6B33">
      <w:pPr>
        <w:tabs>
          <w:tab w:val="left" w:pos="6117"/>
        </w:tabs>
        <w:spacing w:line="600" w:lineRule="auto"/>
        <w:ind w:firstLine="720"/>
        <w:jc w:val="both"/>
        <w:rPr>
          <w:rFonts w:ascii="Arial" w:eastAsia="Times New Roman" w:hAnsi="Arial" w:cs="Arial"/>
          <w:color w:val="000000"/>
          <w:sz w:val="24"/>
          <w:szCs w:val="24"/>
          <w:lang w:eastAsia="el-GR"/>
        </w:rPr>
      </w:pPr>
      <w:r w:rsidRPr="003B6B33">
        <w:rPr>
          <w:rFonts w:ascii="Arial" w:eastAsia="Times New Roman" w:hAnsi="Arial" w:cs="Arial"/>
          <w:color w:val="000000"/>
          <w:sz w:val="24"/>
          <w:szCs w:val="24"/>
          <w:lang w:eastAsia="el-GR"/>
        </w:rPr>
        <w:t xml:space="preserve">Πρόκειται για μία νομοτεχνική βελτίωση που αφορά τις εξουσιοδοτικές διατάξεις, την </w:t>
      </w:r>
      <w:r w:rsidRPr="003B6B33">
        <w:rPr>
          <w:rFonts w:ascii="Arial" w:eastAsia="Times New Roman" w:hAnsi="Arial" w:cs="Arial"/>
          <w:color w:val="222222"/>
          <w:sz w:val="24"/>
          <w:szCs w:val="24"/>
          <w:shd w:val="clear" w:color="auto" w:fill="FFFFFF"/>
          <w:lang w:eastAsia="el-GR"/>
        </w:rPr>
        <w:t>οποία</w:t>
      </w:r>
      <w:r w:rsidRPr="003B6B33">
        <w:rPr>
          <w:rFonts w:ascii="Arial" w:eastAsia="Times New Roman" w:hAnsi="Arial" w:cs="Arial"/>
          <w:color w:val="000000"/>
          <w:sz w:val="24"/>
          <w:szCs w:val="24"/>
          <w:lang w:eastAsia="el-GR"/>
        </w:rPr>
        <w:t xml:space="preserve"> και αναγιγνώσκω. </w:t>
      </w:r>
    </w:p>
    <w:p w:rsidR="003B6B33" w:rsidRPr="003B6B33" w:rsidRDefault="003B6B33" w:rsidP="003B6B33">
      <w:pPr>
        <w:spacing w:line="600" w:lineRule="auto"/>
        <w:ind w:firstLine="720"/>
        <w:jc w:val="both"/>
        <w:rPr>
          <w:rFonts w:ascii="Arial" w:eastAsia="Times New Roman" w:hAnsi="Arial" w:cs="Arial"/>
          <w:sz w:val="24"/>
          <w:szCs w:val="24"/>
          <w:lang w:eastAsia="el-GR"/>
        </w:rPr>
      </w:pPr>
      <w:r w:rsidRPr="003B6B33">
        <w:rPr>
          <w:rFonts w:ascii="Arial" w:eastAsia="Times New Roman" w:hAnsi="Arial" w:cs="Arial"/>
          <w:sz w:val="24"/>
          <w:szCs w:val="24"/>
          <w:lang w:eastAsia="el-GR"/>
        </w:rPr>
        <w:t>1. Στην παράγραφο 1 του τρίτου άρθρου η φράση «διευρύνεται ο κατάλογος των Συμφωνιών, καθώς και τυχόν τροποποιητικών ή συνοδευτικών αυτών πράξεων οι οποίες καλύπτονται από την κυρούμενη Σύμβαση, σύμφωνα με την παράγραφο 5 του άρθρου 29 αυτής.» αντικαθίσταται από τη φράση «ρυθμίζεται κάθε ειδικότερο θέμα σχετικά με την κυρούμενη Σύμβαση».</w:t>
      </w:r>
    </w:p>
    <w:p w:rsidR="003B6B33" w:rsidRPr="003B6B33" w:rsidRDefault="003B6B33" w:rsidP="003B6B33">
      <w:pPr>
        <w:spacing w:line="600" w:lineRule="auto"/>
        <w:ind w:firstLine="720"/>
        <w:jc w:val="both"/>
        <w:rPr>
          <w:rFonts w:ascii="Arial" w:eastAsia="Times New Roman" w:hAnsi="Arial" w:cs="Arial"/>
          <w:sz w:val="24"/>
          <w:szCs w:val="24"/>
          <w:lang w:eastAsia="el-GR"/>
        </w:rPr>
      </w:pPr>
      <w:r w:rsidRPr="003B6B33">
        <w:rPr>
          <w:rFonts w:ascii="Arial" w:eastAsia="Times New Roman" w:hAnsi="Arial" w:cs="Arial"/>
          <w:sz w:val="24"/>
          <w:szCs w:val="24"/>
          <w:lang w:eastAsia="el-GR"/>
        </w:rPr>
        <w:lastRenderedPageBreak/>
        <w:t>2. Η παράγραφος 2 του τρίτου άρθρου απαλείφεται.</w:t>
      </w:r>
    </w:p>
    <w:p w:rsidR="003B6B33" w:rsidRPr="003B6B33" w:rsidRDefault="003B6B33" w:rsidP="003B6B33">
      <w:pPr>
        <w:spacing w:line="600" w:lineRule="auto"/>
        <w:ind w:firstLine="720"/>
        <w:jc w:val="both"/>
        <w:rPr>
          <w:rFonts w:ascii="Arial" w:eastAsia="Times New Roman" w:hAnsi="Arial" w:cs="Arial"/>
          <w:sz w:val="24"/>
          <w:szCs w:val="24"/>
          <w:lang w:eastAsia="el-GR"/>
        </w:rPr>
      </w:pPr>
      <w:r w:rsidRPr="003B6B33">
        <w:rPr>
          <w:rFonts w:ascii="Arial" w:eastAsia="Times New Roman" w:hAnsi="Arial" w:cs="Arial"/>
          <w:sz w:val="24"/>
          <w:szCs w:val="24"/>
          <w:lang w:eastAsia="el-GR"/>
        </w:rPr>
        <w:t>3. Η παράγραφος 3 του τρίτου άρθρου αναριθμείται σε παράγραφο 2.</w:t>
      </w:r>
    </w:p>
    <w:p w:rsidR="003B6B33" w:rsidRPr="003B6B33" w:rsidRDefault="003B6B33" w:rsidP="003B6B33">
      <w:pPr>
        <w:spacing w:line="600" w:lineRule="auto"/>
        <w:ind w:firstLine="720"/>
        <w:jc w:val="both"/>
        <w:rPr>
          <w:rFonts w:ascii="Arial" w:eastAsia="Times New Roman" w:hAnsi="Arial" w:cs="Arial"/>
          <w:sz w:val="24"/>
          <w:szCs w:val="24"/>
          <w:lang w:eastAsia="el-GR"/>
        </w:rPr>
      </w:pPr>
      <w:r w:rsidRPr="003B6B33">
        <w:rPr>
          <w:rFonts w:ascii="Arial" w:eastAsia="Times New Roman" w:hAnsi="Arial" w:cs="Arial"/>
          <w:sz w:val="24"/>
          <w:szCs w:val="24"/>
          <w:lang w:eastAsia="el-GR"/>
        </w:rPr>
        <w:t>4. Στη νέα παράγραφο 2 του τρίτου άρθρου, οι λέξεις «εξειδικεύονται και καθορίζονται» αντικαθίστανται από τις λέξεις «καθορίζονται και να εξειδικεύονται», οι λέξεις «τη διασφάλιση της τήρησης» αντικαθίστανται από τις λέξεις «την τήρηση» και η φράση «άλλο συναφές θέμα σχετικά με την εφαρμογή της κυρούμενης Σύμβασης» αντικαθίσταται από τη φράση «σχετικό θέμα για την εφαρμογή της κυρούμενης Σύμβασης».</w:t>
      </w:r>
    </w:p>
    <w:p w:rsidR="003B6B33" w:rsidRPr="003B6B33" w:rsidRDefault="003B6B33" w:rsidP="003B6B33">
      <w:pPr>
        <w:spacing w:line="600" w:lineRule="auto"/>
        <w:ind w:firstLine="720"/>
        <w:jc w:val="both"/>
        <w:rPr>
          <w:rFonts w:ascii="Arial" w:eastAsia="Times New Roman" w:hAnsi="Arial" w:cs="Arial"/>
          <w:sz w:val="24"/>
          <w:szCs w:val="24"/>
          <w:lang w:eastAsia="el-GR"/>
        </w:rPr>
      </w:pPr>
      <w:r w:rsidRPr="003B6B33">
        <w:rPr>
          <w:rFonts w:ascii="Arial" w:eastAsia="Times New Roman" w:hAnsi="Arial" w:cs="Arial"/>
          <w:sz w:val="24"/>
          <w:szCs w:val="24"/>
          <w:lang w:eastAsia="el-GR"/>
        </w:rPr>
        <w:t>Τα καταθέτω για τα Πρακτικά. Όπως βλέπετε, είναι καθαρά νομοτεχνικό το αντικείμενο.</w:t>
      </w:r>
    </w:p>
    <w:p w:rsidR="003B6B33" w:rsidRPr="003B6B33" w:rsidRDefault="003B6B33" w:rsidP="003B6B33">
      <w:pPr>
        <w:spacing w:line="600" w:lineRule="auto"/>
        <w:ind w:firstLine="720"/>
        <w:jc w:val="both"/>
        <w:rPr>
          <w:rFonts w:ascii="Arial" w:eastAsia="Times New Roman" w:hAnsi="Arial" w:cs="Arial"/>
          <w:sz w:val="24"/>
          <w:szCs w:val="24"/>
          <w:lang w:eastAsia="el-GR"/>
        </w:rPr>
      </w:pPr>
      <w:ins w:id="1" w:author="Σιταρίδου - Κυπραίου Χρυσούλα" w:date="2021-01-22T17:49:00Z">
        <w:r w:rsidRPr="003B6B33">
          <w:rPr>
            <w:rFonts w:ascii="Arial" w:eastAsia="Times New Roman" w:hAnsi="Arial" w:cs="Arial"/>
            <w:sz w:val="24"/>
            <w:szCs w:val="24"/>
            <w:lang w:eastAsia="el-GR"/>
          </w:rPr>
          <w:t xml:space="preserve">Κύριε Πρόεδρε, ευχαριστώ. </w:t>
        </w:r>
      </w:ins>
    </w:p>
    <w:p w:rsidR="003B6B33" w:rsidRPr="003B6B33" w:rsidRDefault="003B6B33" w:rsidP="003B6B33">
      <w:pPr>
        <w:tabs>
          <w:tab w:val="left" w:pos="7371"/>
        </w:tabs>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(Στο σημείο αυτό ο Αναπληρωτής Υπουργός Οικονομικών κ. Θεόδωρος </w:t>
      </w:r>
      <w:proofErr w:type="spellStart"/>
      <w:r w:rsidRPr="003B6B33">
        <w:rPr>
          <w:rFonts w:ascii="Arial" w:eastAsia="Times New Roman" w:hAnsi="Arial" w:cs="Times New Roman"/>
          <w:sz w:val="24"/>
          <w:szCs w:val="24"/>
          <w:lang w:eastAsia="el-GR"/>
        </w:rPr>
        <w:t>Σκυλακάκης</w:t>
      </w:r>
      <w:proofErr w:type="spellEnd"/>
      <w:r w:rsidRPr="003B6B33">
        <w:rPr>
          <w:rFonts w:ascii="Arial" w:eastAsia="Times New Roman" w:hAnsi="Arial" w:cs="Times New Roman"/>
          <w:sz w:val="24"/>
          <w:szCs w:val="24"/>
          <w:lang w:eastAsia="el-GR"/>
        </w:rPr>
        <w:t xml:space="preserve"> καταθέτει για τα Πρακτικά τις προαναφερθείσες νομοτεχνικές βελτιώσεις, οι οποίες έχουν ως εξής:</w:t>
      </w:r>
    </w:p>
    <w:p w:rsidR="003B6B33" w:rsidRPr="003B6B33" w:rsidRDefault="003B6B33" w:rsidP="003B6B33">
      <w:pPr>
        <w:tabs>
          <w:tab w:val="left" w:pos="7371"/>
        </w:tabs>
        <w:spacing w:line="600" w:lineRule="auto"/>
        <w:ind w:firstLine="720"/>
        <w:jc w:val="center"/>
        <w:rPr>
          <w:rFonts w:ascii="Arial" w:eastAsia="Times New Roman" w:hAnsi="Arial" w:cs="Times New Roman"/>
          <w:color w:val="C00000"/>
          <w:sz w:val="24"/>
          <w:szCs w:val="24"/>
          <w:lang w:eastAsia="el-GR"/>
        </w:rPr>
      </w:pPr>
      <w:r w:rsidRPr="003B6B33">
        <w:rPr>
          <w:rFonts w:ascii="Arial" w:eastAsia="Times New Roman" w:hAnsi="Arial" w:cs="Times New Roman"/>
          <w:color w:val="C00000"/>
          <w:sz w:val="24"/>
          <w:szCs w:val="24"/>
          <w:lang w:eastAsia="el-GR"/>
        </w:rPr>
        <w:t>ΑΛΛΑΓΗ ΣΕΛΙΔΑΣ</w:t>
      </w:r>
    </w:p>
    <w:p w:rsidR="003B6B33" w:rsidRPr="003B6B33" w:rsidRDefault="003B6B33" w:rsidP="003B6B33">
      <w:pPr>
        <w:spacing w:line="600" w:lineRule="auto"/>
        <w:ind w:firstLine="720"/>
        <w:jc w:val="center"/>
        <w:rPr>
          <w:rFonts w:ascii="Arial" w:eastAsia="Times New Roman" w:hAnsi="Arial" w:cs="Arial"/>
          <w:color w:val="C00000"/>
          <w:sz w:val="24"/>
          <w:szCs w:val="24"/>
          <w:lang w:eastAsia="el-GR"/>
        </w:rPr>
      </w:pPr>
      <w:r w:rsidRPr="003B6B33">
        <w:rPr>
          <w:rFonts w:ascii="Arial" w:eastAsia="Times New Roman" w:hAnsi="Arial" w:cs="Arial"/>
          <w:color w:val="C00000"/>
          <w:sz w:val="24"/>
          <w:szCs w:val="24"/>
          <w:lang w:eastAsia="el-GR"/>
        </w:rPr>
        <w:t>(Να μπουν οι σελίδες   11    )</w:t>
      </w:r>
    </w:p>
    <w:p w:rsidR="003B6B33" w:rsidRPr="003B6B33" w:rsidRDefault="003B6B33" w:rsidP="003B6B33">
      <w:pPr>
        <w:spacing w:line="600" w:lineRule="auto"/>
        <w:ind w:firstLine="720"/>
        <w:jc w:val="center"/>
        <w:rPr>
          <w:rFonts w:ascii="Arial" w:eastAsia="Times New Roman" w:hAnsi="Arial" w:cs="Arial"/>
          <w:sz w:val="24"/>
          <w:szCs w:val="24"/>
          <w:lang w:eastAsia="el-GR"/>
        </w:rPr>
      </w:pPr>
      <w:r w:rsidRPr="003B6B33">
        <w:rPr>
          <w:rFonts w:ascii="Arial" w:eastAsia="Times New Roman" w:hAnsi="Arial" w:cs="Arial"/>
          <w:color w:val="C00000"/>
          <w:sz w:val="24"/>
          <w:szCs w:val="24"/>
          <w:lang w:eastAsia="el-GR"/>
        </w:rPr>
        <w:t>ΑΛΛΑΓΗ ΣΕΛΙΔΑΣ</w:t>
      </w:r>
    </w:p>
    <w:p w:rsidR="003B6B33" w:rsidRPr="003B6B33" w:rsidRDefault="003B6B33" w:rsidP="003B6B33">
      <w:pPr>
        <w:spacing w:line="600" w:lineRule="auto"/>
        <w:ind w:firstLine="720"/>
        <w:jc w:val="both"/>
        <w:rPr>
          <w:rFonts w:ascii="Arial" w:eastAsia="Times New Roman" w:hAnsi="Arial" w:cs="Arial"/>
          <w:sz w:val="24"/>
          <w:szCs w:val="24"/>
          <w:lang w:eastAsia="el-GR"/>
        </w:rPr>
      </w:pPr>
      <w:r w:rsidRPr="003B6B33">
        <w:rPr>
          <w:rFonts w:ascii="Arial" w:eastAsia="Times New Roman" w:hAnsi="Arial" w:cs="Arial"/>
          <w:b/>
          <w:sz w:val="24"/>
          <w:szCs w:val="24"/>
          <w:lang w:eastAsia="el-GR"/>
        </w:rPr>
        <w:lastRenderedPageBreak/>
        <w:t xml:space="preserve">ΠΡΟΕΔΡΕΥΩΝ (Απόστολος </w:t>
      </w:r>
      <w:proofErr w:type="spellStart"/>
      <w:r w:rsidRPr="003B6B33">
        <w:rPr>
          <w:rFonts w:ascii="Arial" w:eastAsia="Times New Roman" w:hAnsi="Arial" w:cs="Arial"/>
          <w:b/>
          <w:sz w:val="24"/>
          <w:szCs w:val="24"/>
          <w:lang w:eastAsia="el-GR"/>
        </w:rPr>
        <w:t>Αβδελάς</w:t>
      </w:r>
      <w:proofErr w:type="spellEnd"/>
      <w:r w:rsidRPr="003B6B33">
        <w:rPr>
          <w:rFonts w:ascii="Arial" w:eastAsia="Times New Roman" w:hAnsi="Arial" w:cs="Arial"/>
          <w:b/>
          <w:sz w:val="24"/>
          <w:szCs w:val="24"/>
          <w:lang w:eastAsia="el-GR"/>
        </w:rPr>
        <w:t xml:space="preserve">): </w:t>
      </w:r>
      <w:r w:rsidRPr="003B6B33">
        <w:rPr>
          <w:rFonts w:ascii="Arial" w:eastAsia="Times New Roman" w:hAnsi="Arial" w:cs="Arial"/>
          <w:sz w:val="24"/>
          <w:szCs w:val="24"/>
          <w:lang w:eastAsia="el-GR"/>
        </w:rPr>
        <w:t>Κι εμείς ευχαριστούμε, κύριε Υπουργέ.</w:t>
      </w:r>
    </w:p>
    <w:p w:rsidR="003B6B33" w:rsidRPr="003B6B33" w:rsidRDefault="003B6B33" w:rsidP="003B6B33">
      <w:pPr>
        <w:spacing w:line="600" w:lineRule="auto"/>
        <w:ind w:firstLine="720"/>
        <w:jc w:val="both"/>
        <w:rPr>
          <w:rFonts w:ascii="Arial" w:eastAsia="Times New Roman" w:hAnsi="Arial" w:cs="Arial"/>
          <w:sz w:val="24"/>
          <w:szCs w:val="24"/>
          <w:lang w:eastAsia="el-GR"/>
        </w:rPr>
      </w:pPr>
      <w:r w:rsidRPr="003B6B33">
        <w:rPr>
          <w:rFonts w:ascii="Arial" w:eastAsia="Times New Roman" w:hAnsi="Arial" w:cs="Arial"/>
          <w:sz w:val="24"/>
          <w:szCs w:val="24"/>
          <w:lang w:eastAsia="el-GR"/>
        </w:rPr>
        <w:t>Παρακαλώ να φωτοτυπηθεί και διανεμηθεί στους συναδέλφους Βουλευτές.</w:t>
      </w:r>
    </w:p>
    <w:p w:rsidR="003B6B33" w:rsidRPr="003B6B33" w:rsidRDefault="003B6B33" w:rsidP="003B6B33">
      <w:pPr>
        <w:spacing w:line="600" w:lineRule="auto"/>
        <w:ind w:firstLine="720"/>
        <w:jc w:val="both"/>
        <w:rPr>
          <w:rFonts w:ascii="Arial" w:eastAsia="Times New Roman" w:hAnsi="Arial" w:cs="Arial"/>
          <w:sz w:val="24"/>
          <w:szCs w:val="24"/>
          <w:lang w:eastAsia="el-GR"/>
        </w:rPr>
      </w:pPr>
      <w:r w:rsidRPr="003B6B33">
        <w:rPr>
          <w:rFonts w:ascii="Arial" w:eastAsia="Times New Roman" w:hAnsi="Arial" w:cs="Arial"/>
          <w:sz w:val="24"/>
          <w:szCs w:val="24"/>
          <w:lang w:eastAsia="el-GR"/>
        </w:rPr>
        <w:t xml:space="preserve">Τον λόγο έχει τώρα ο κ. </w:t>
      </w:r>
      <w:proofErr w:type="spellStart"/>
      <w:r w:rsidRPr="003B6B33">
        <w:rPr>
          <w:rFonts w:ascii="Arial" w:eastAsia="Times New Roman" w:hAnsi="Arial" w:cs="Arial"/>
          <w:sz w:val="24"/>
          <w:szCs w:val="24"/>
          <w:lang w:eastAsia="el-GR"/>
        </w:rPr>
        <w:t>Κρίτων</w:t>
      </w:r>
      <w:proofErr w:type="spellEnd"/>
      <w:r w:rsidRPr="003B6B33">
        <w:rPr>
          <w:rFonts w:ascii="Arial" w:eastAsia="Times New Roman" w:hAnsi="Arial" w:cs="Arial"/>
          <w:sz w:val="24"/>
          <w:szCs w:val="24"/>
          <w:lang w:eastAsia="el-GR"/>
        </w:rPr>
        <w:t xml:space="preserve"> Αρσένης από το ΜέΡΑ25.</w:t>
      </w:r>
    </w:p>
    <w:p w:rsidR="003B6B33" w:rsidRPr="003B6B33" w:rsidRDefault="003B6B33" w:rsidP="003B6B33">
      <w:pPr>
        <w:spacing w:line="600" w:lineRule="auto"/>
        <w:ind w:firstLine="720"/>
        <w:jc w:val="both"/>
        <w:rPr>
          <w:rFonts w:ascii="Arial" w:eastAsia="Times New Roman" w:hAnsi="Arial" w:cs="Arial"/>
          <w:sz w:val="24"/>
          <w:szCs w:val="24"/>
          <w:lang w:eastAsia="el-GR"/>
        </w:rPr>
      </w:pPr>
      <w:r w:rsidRPr="003B6B33">
        <w:rPr>
          <w:rFonts w:ascii="Arial" w:eastAsia="Times New Roman" w:hAnsi="Arial" w:cs="Arial"/>
          <w:b/>
          <w:sz w:val="24"/>
          <w:szCs w:val="24"/>
          <w:lang w:eastAsia="el-GR"/>
        </w:rPr>
        <w:t xml:space="preserve">ΚΩΝΣΤΑΝΤΙΝΟΣ ΧΗΤΑΣ: </w:t>
      </w:r>
      <w:r w:rsidRPr="003B6B33">
        <w:rPr>
          <w:rFonts w:ascii="Arial" w:eastAsia="Times New Roman" w:hAnsi="Arial" w:cs="Arial"/>
          <w:sz w:val="24"/>
          <w:szCs w:val="24"/>
          <w:lang w:eastAsia="el-GR"/>
        </w:rPr>
        <w:t>Κύριε Πρόεδρε, θα πάμε με τη σειρά;</w:t>
      </w:r>
    </w:p>
    <w:p w:rsidR="003B6B33" w:rsidRPr="003B6B33" w:rsidRDefault="003B6B33" w:rsidP="003B6B33">
      <w:pPr>
        <w:spacing w:line="600" w:lineRule="auto"/>
        <w:ind w:firstLine="720"/>
        <w:jc w:val="both"/>
        <w:rPr>
          <w:rFonts w:ascii="Arial" w:eastAsia="Times New Roman" w:hAnsi="Arial" w:cs="Arial"/>
          <w:sz w:val="24"/>
          <w:szCs w:val="24"/>
          <w:lang w:eastAsia="el-GR"/>
        </w:rPr>
      </w:pPr>
      <w:r w:rsidRPr="003B6B33">
        <w:rPr>
          <w:rFonts w:ascii="Arial" w:eastAsia="Times New Roman" w:hAnsi="Arial" w:cs="Arial"/>
          <w:b/>
          <w:sz w:val="24"/>
          <w:szCs w:val="24"/>
          <w:lang w:eastAsia="el-GR"/>
        </w:rPr>
        <w:t xml:space="preserve">ΠΡΟΕΔΡΕΥΩΝ (Απόστολος </w:t>
      </w:r>
      <w:proofErr w:type="spellStart"/>
      <w:r w:rsidRPr="003B6B33">
        <w:rPr>
          <w:rFonts w:ascii="Arial" w:eastAsia="Times New Roman" w:hAnsi="Arial" w:cs="Arial"/>
          <w:b/>
          <w:sz w:val="24"/>
          <w:szCs w:val="24"/>
          <w:lang w:eastAsia="el-GR"/>
        </w:rPr>
        <w:t>Αβδελάς</w:t>
      </w:r>
      <w:proofErr w:type="spellEnd"/>
      <w:r w:rsidRPr="003B6B33">
        <w:rPr>
          <w:rFonts w:ascii="Arial" w:eastAsia="Times New Roman" w:hAnsi="Arial" w:cs="Arial"/>
          <w:b/>
          <w:sz w:val="24"/>
          <w:szCs w:val="24"/>
          <w:lang w:eastAsia="el-GR"/>
        </w:rPr>
        <w:t xml:space="preserve">): </w:t>
      </w:r>
      <w:r w:rsidRPr="003B6B33">
        <w:rPr>
          <w:rFonts w:ascii="Arial" w:eastAsia="Times New Roman" w:hAnsi="Arial" w:cs="Arial"/>
          <w:sz w:val="24"/>
          <w:szCs w:val="24"/>
          <w:lang w:eastAsia="el-GR"/>
        </w:rPr>
        <w:t>Πρώτα θα μιλήσουν αυτοί οι οποίοι έχουν ψηφίσει «όχι» και έχουν διατυπώσει επιφυλάξεις και μετά οι υπόλοιποι Κοινοβουλευτικοί με τη σειρά.</w:t>
      </w:r>
    </w:p>
    <w:p w:rsidR="003B6B33" w:rsidRPr="003B6B33" w:rsidRDefault="003B6B33" w:rsidP="003B6B33">
      <w:pPr>
        <w:spacing w:line="600" w:lineRule="auto"/>
        <w:ind w:firstLine="720"/>
        <w:jc w:val="both"/>
        <w:rPr>
          <w:rFonts w:ascii="Arial" w:eastAsia="Times New Roman" w:hAnsi="Arial" w:cs="Arial"/>
          <w:sz w:val="24"/>
          <w:szCs w:val="24"/>
          <w:lang w:eastAsia="el-GR"/>
        </w:rPr>
      </w:pPr>
      <w:r w:rsidRPr="003B6B33">
        <w:rPr>
          <w:rFonts w:ascii="Arial" w:eastAsia="Times New Roman" w:hAnsi="Arial" w:cs="Arial"/>
          <w:sz w:val="24"/>
          <w:szCs w:val="24"/>
          <w:lang w:eastAsia="el-GR"/>
        </w:rPr>
        <w:t>Ορίστε, κύριε Αρσένη, έχετε τον λόγο.</w:t>
      </w:r>
    </w:p>
    <w:p w:rsidR="003B6B33" w:rsidRPr="003B6B33" w:rsidRDefault="003B6B33" w:rsidP="003B6B33">
      <w:pPr>
        <w:spacing w:line="600" w:lineRule="auto"/>
        <w:ind w:firstLine="720"/>
        <w:jc w:val="both"/>
        <w:rPr>
          <w:rFonts w:ascii="Arial" w:eastAsia="Times New Roman" w:hAnsi="Arial" w:cs="Arial"/>
          <w:sz w:val="24"/>
          <w:szCs w:val="24"/>
          <w:lang w:eastAsia="el-GR"/>
        </w:rPr>
      </w:pPr>
      <w:r w:rsidRPr="003B6B33">
        <w:rPr>
          <w:rFonts w:ascii="Arial" w:eastAsia="Times New Roman" w:hAnsi="Arial" w:cs="Arial"/>
          <w:b/>
          <w:sz w:val="24"/>
          <w:szCs w:val="24"/>
          <w:lang w:eastAsia="el-GR"/>
        </w:rPr>
        <w:t>ΚΡΙΤΩΝ - ΗΛΙΑΣ ΑΡΣΕΝΗΣ:</w:t>
      </w:r>
      <w:r w:rsidRPr="003B6B33">
        <w:rPr>
          <w:rFonts w:ascii="Arial" w:eastAsia="Times New Roman" w:hAnsi="Arial" w:cs="Arial"/>
          <w:sz w:val="24"/>
          <w:szCs w:val="24"/>
          <w:lang w:eastAsia="el-GR"/>
        </w:rPr>
        <w:t xml:space="preserve"> Ευχαριστώ πολύ, κύριε Πρόεδρε.</w:t>
      </w:r>
    </w:p>
    <w:p w:rsidR="003B6B33" w:rsidRPr="003B6B33" w:rsidRDefault="003B6B33" w:rsidP="003B6B33">
      <w:pPr>
        <w:spacing w:line="600" w:lineRule="auto"/>
        <w:ind w:firstLine="720"/>
        <w:jc w:val="both"/>
        <w:rPr>
          <w:rFonts w:ascii="Arial" w:eastAsia="Times New Roman" w:hAnsi="Arial" w:cs="Arial"/>
          <w:sz w:val="24"/>
          <w:szCs w:val="24"/>
          <w:lang w:eastAsia="el-GR"/>
        </w:rPr>
      </w:pPr>
      <w:proofErr w:type="spellStart"/>
      <w:r w:rsidRPr="003B6B33">
        <w:rPr>
          <w:rFonts w:ascii="Arial" w:eastAsia="Times New Roman" w:hAnsi="Arial" w:cs="Arial"/>
          <w:sz w:val="24"/>
          <w:szCs w:val="24"/>
          <w:lang w:eastAsia="el-GR"/>
        </w:rPr>
        <w:t>Βουλεύτριες</w:t>
      </w:r>
      <w:proofErr w:type="spellEnd"/>
      <w:r w:rsidRPr="003B6B33">
        <w:rPr>
          <w:rFonts w:ascii="Arial" w:eastAsia="Times New Roman" w:hAnsi="Arial" w:cs="Arial"/>
          <w:sz w:val="24"/>
          <w:szCs w:val="24"/>
          <w:lang w:eastAsia="el-GR"/>
        </w:rPr>
        <w:t xml:space="preserve"> και Βουλευτές, κύριοι Υπουργοί, είναι πραγματικά εντυπωσιακό και τολμηρό από την Κυβέρνηση να φέρνει αυτό το νομοσχέδιο, αυτή τη σύμβαση εδώ πέρα, που στοχεύει στην αποτροπή αποφυγής της φορολόγησης των κερδών που δημιουργούνται και, ταυτόχρονα, να προχωράει στην πολιτική της για τις ΣΔΙΤ, αποφασίζοντας πριν από λίγες μέρες να προχωρήσει σε ιδιωτικοποίηση μέσω ΣΔΙΤ της Εταιρείας Παγίων ΕΥΔΑΠ, αυτού του τμήματος δηλαδή της ΕΥΔΑΠ που είχε αποκοπεί από την εταιρεία ΕΥΔΑΠ, όταν αυτή μπήκε στο χρηματιστήριο, προκειμένου ακριβώς να μην </w:t>
      </w:r>
      <w:r w:rsidRPr="003B6B33">
        <w:rPr>
          <w:rFonts w:ascii="Arial" w:eastAsia="Times New Roman" w:hAnsi="Arial" w:cs="Arial"/>
          <w:sz w:val="24"/>
          <w:szCs w:val="24"/>
          <w:lang w:eastAsia="el-GR"/>
        </w:rPr>
        <w:lastRenderedPageBreak/>
        <w:t xml:space="preserve">ιδιωτικοποιηθεί, επειδή είναι βασική πάγια υποδομή, πάγιο στοιχείο του δημοσίου. Είναι ο Μόρνος, οι αγωγοί, τα φράγματα, όλα αυτά τα οποία δεν νοείται να ιδιωτικοποιούνται. </w:t>
      </w:r>
    </w:p>
    <w:p w:rsidR="003B6B33" w:rsidRPr="003B6B33" w:rsidRDefault="003B6B33" w:rsidP="003B6B33">
      <w:pPr>
        <w:spacing w:line="600" w:lineRule="auto"/>
        <w:ind w:firstLine="720"/>
        <w:jc w:val="both"/>
        <w:rPr>
          <w:rFonts w:ascii="Arial" w:eastAsia="Times New Roman" w:hAnsi="Arial" w:cs="Arial"/>
          <w:sz w:val="24"/>
          <w:szCs w:val="24"/>
          <w:lang w:eastAsia="el-GR"/>
        </w:rPr>
      </w:pPr>
      <w:r w:rsidRPr="003B6B33">
        <w:rPr>
          <w:rFonts w:ascii="Arial" w:eastAsia="Times New Roman" w:hAnsi="Arial" w:cs="Arial"/>
          <w:sz w:val="24"/>
          <w:szCs w:val="24"/>
          <w:lang w:eastAsia="el-GR"/>
        </w:rPr>
        <w:t>Και αναφέρομαι σ’ αυτό για έναν πολύ απλό λόγο. Είναι μέσω των ΣΔΙΤ που ξεκίνησαν στο Ηνωμένο Βασίλειο, όπου είχαμε αυτά τα φαινόμενα να ιδιωτικοποιούνται υπηρεσίες του δημοσίου και μετά τα κέρδη αυτών των εταιρειών να μην επιστρέφουν ποτέ στο δημόσιο. Δεν φορολογούνται από τη χώρα αυτή. Διαφεύγουν μέσω διαφόρων πρακτικών.</w:t>
      </w:r>
    </w:p>
    <w:p w:rsidR="003B6B33" w:rsidRPr="003B6B33" w:rsidRDefault="003B6B33" w:rsidP="003B6B33">
      <w:pPr>
        <w:spacing w:line="600" w:lineRule="auto"/>
        <w:ind w:firstLine="720"/>
        <w:jc w:val="both"/>
        <w:rPr>
          <w:rFonts w:ascii="Arial" w:eastAsia="Times New Roman" w:hAnsi="Arial" w:cs="Arial"/>
          <w:sz w:val="24"/>
          <w:szCs w:val="24"/>
          <w:lang w:eastAsia="el-GR"/>
        </w:rPr>
      </w:pPr>
      <w:r w:rsidRPr="003B6B33">
        <w:rPr>
          <w:rFonts w:ascii="Arial" w:eastAsia="Times New Roman" w:hAnsi="Arial" w:cs="Arial"/>
          <w:sz w:val="24"/>
          <w:szCs w:val="24"/>
          <w:lang w:eastAsia="el-GR"/>
        </w:rPr>
        <w:t>Αυτές τις πρακτικές των ΣΔΙΤ που προωθείτε, μας καλεί αυτή η σύμβαση να αλλάξουμε. Βέβαια, δεν είναι δεσμευτικός ο τρόπος που μας καλεί να τις αντιμετωπίσουμε. Υπάρχουν δεκαπέντε δράσεις που προτείνει ο οργανισμός και όμως, εδώ πέρα στην ουσία μόνο μία εντάσσεται στη σύμβαση που καλούμαστε να συζητήσουμε, αυτήν την αποτροπή τεχνικής αποφυγής του καθεστώτος μόνιμης εγκατάστασης που βρίσκεται στα άρθρα 12, 13, 14 και 15 στη σύμβαση.</w:t>
      </w:r>
    </w:p>
    <w:p w:rsidR="003B6B33" w:rsidRPr="003B6B33" w:rsidRDefault="003B6B33" w:rsidP="003B6B33">
      <w:pPr>
        <w:spacing w:line="600" w:lineRule="auto"/>
        <w:ind w:firstLine="720"/>
        <w:jc w:val="both"/>
        <w:rPr>
          <w:rFonts w:ascii="Arial" w:eastAsia="Times New Roman" w:hAnsi="Arial" w:cs="Arial"/>
          <w:sz w:val="24"/>
          <w:szCs w:val="24"/>
          <w:lang w:eastAsia="el-GR"/>
        </w:rPr>
      </w:pPr>
      <w:r w:rsidRPr="003B6B33">
        <w:rPr>
          <w:rFonts w:ascii="Arial" w:eastAsia="Times New Roman" w:hAnsi="Arial" w:cs="Arial"/>
          <w:sz w:val="24"/>
          <w:szCs w:val="24"/>
          <w:lang w:eastAsia="el-GR"/>
        </w:rPr>
        <w:t xml:space="preserve">Οι υπόλοιπες δεκαπέντε δράσεις μένουν στα χαρτιά. Είναι χαρακτηριστικό ότι οι χώρες που είναι φορολογικοί παράδεισοι, ακόμα και αν είναι στη «λευκή λίστα» του ΟΟΣΑ, δηλαδή, χρησιμοποιούν εργαλεία συμβατά με τον ΟΟΣΑ, όπως είναι η Ιρλανδία, η Ολλανδία, το Λουξεμβούργο -χώρες που τις αναφέρετε σαν χώρες - πρότυπο πάρα πολλές φορές εισάγοντάς τες </w:t>
      </w:r>
      <w:r w:rsidRPr="003B6B33">
        <w:rPr>
          <w:rFonts w:ascii="Arial" w:eastAsia="Times New Roman" w:hAnsi="Arial" w:cs="Arial"/>
          <w:sz w:val="24"/>
          <w:szCs w:val="24"/>
          <w:lang w:eastAsia="el-GR"/>
        </w:rPr>
        <w:lastRenderedPageBreak/>
        <w:t>στα νομοσχέδιά σας- αυτές οι χώρες έχουν εισάγει αυτή τη σύμβαση. Δεν τους ενοχλεί καθόλου.</w:t>
      </w:r>
    </w:p>
    <w:p w:rsidR="003B6B33" w:rsidRPr="003B6B33" w:rsidRDefault="003B6B33" w:rsidP="003B6B33">
      <w:pPr>
        <w:spacing w:line="600" w:lineRule="auto"/>
        <w:ind w:firstLine="720"/>
        <w:jc w:val="both"/>
        <w:rPr>
          <w:rFonts w:ascii="Arial" w:eastAsia="Times New Roman" w:hAnsi="Arial" w:cs="Arial"/>
          <w:color w:val="222222"/>
          <w:sz w:val="24"/>
          <w:szCs w:val="24"/>
          <w:lang w:eastAsia="el-GR"/>
        </w:rPr>
      </w:pPr>
      <w:r w:rsidRPr="003B6B33">
        <w:rPr>
          <w:rFonts w:ascii="Arial" w:eastAsia="Times New Roman" w:hAnsi="Arial" w:cs="Arial"/>
          <w:sz w:val="24"/>
          <w:szCs w:val="24"/>
          <w:lang w:eastAsia="el-GR"/>
        </w:rPr>
        <w:t xml:space="preserve">Όταν, λοιπόν, αυτές οι χώρες που καλούνται να αυτοπεριοριστούν μ’ αυτή τη σύμβαση δεν αυτοπεριορίζονται, το ερώτημα είναι πόσο σοβαροί είμαστε στη </w:t>
      </w:r>
      <w:proofErr w:type="spellStart"/>
      <w:r w:rsidRPr="003B6B33">
        <w:rPr>
          <w:rFonts w:ascii="Arial" w:eastAsia="Times New Roman" w:hAnsi="Arial" w:cs="Arial"/>
          <w:sz w:val="24"/>
          <w:szCs w:val="24"/>
          <w:lang w:eastAsia="el-GR"/>
        </w:rPr>
        <w:t>στοχοθεσία</w:t>
      </w:r>
      <w:proofErr w:type="spellEnd"/>
      <w:r w:rsidRPr="003B6B33">
        <w:rPr>
          <w:rFonts w:ascii="Arial" w:eastAsia="Times New Roman" w:hAnsi="Arial" w:cs="Arial"/>
          <w:sz w:val="24"/>
          <w:szCs w:val="24"/>
          <w:lang w:eastAsia="el-GR"/>
        </w:rPr>
        <w:t xml:space="preserve"> μας. Και είναι πάρα πολύ απλό. Τι γίνεται μέσα από τα νεοφιλελεύθερα καθεστώτα σήμερα; Όταν έχουμε προάσπιση του δημοσίου συμφέροντος, που είναι η κλιματική αλλαγή, που είναι θέματα ελέγχου της λειτουργίας των πολυεθνικών, όλα είναι εθελοντικά και χαλαρά, οι διεθνείς συμφωνίες έχουν ελάχιστο αποτέλεσμα.</w:t>
      </w:r>
    </w:p>
    <w:p w:rsidR="003B6B33" w:rsidRPr="003B6B33" w:rsidRDefault="003B6B33" w:rsidP="003B6B33">
      <w:pPr>
        <w:tabs>
          <w:tab w:val="left" w:pos="1905"/>
        </w:tabs>
        <w:spacing w:line="600" w:lineRule="auto"/>
        <w:ind w:firstLine="720"/>
        <w:jc w:val="both"/>
        <w:rPr>
          <w:rFonts w:ascii="Arial" w:eastAsia="Times New Roman" w:hAnsi="Arial" w:cs="Times New Roman"/>
          <w:bCs/>
          <w:sz w:val="24"/>
          <w:szCs w:val="24"/>
          <w:lang w:eastAsia="el-GR"/>
        </w:rPr>
      </w:pPr>
      <w:r w:rsidRPr="003B6B33">
        <w:rPr>
          <w:rFonts w:ascii="Arial" w:eastAsia="Times New Roman" w:hAnsi="Arial" w:cs="Times New Roman"/>
          <w:bCs/>
          <w:sz w:val="24"/>
          <w:szCs w:val="24"/>
          <w:lang w:eastAsia="el-GR"/>
        </w:rPr>
        <w:t xml:space="preserve">Όταν έχουμε την προάσπιση των συμφερόντων των πολυεθνικών μέσα από τις εμπορικές συμφωνίες, εκεί έχουμε πάρα πολύ σκληρούς όρους, ξεφεύγουμε από τα εθνικά δικαστήρια, οποτεδήποτε προκύψει η παραμικρή διαφωνία και αμφιβολία για τη συνέχιση και την τήρηση της συμφωνίας, δημιουργούμε αντιδημοκρατικά όργανα, όπως τα δικαστήρια διαιτησίας και τα σώματα διαιτησίας </w:t>
      </w:r>
      <w:proofErr w:type="spellStart"/>
      <w:r w:rsidRPr="003B6B33">
        <w:rPr>
          <w:rFonts w:ascii="Arial" w:eastAsia="Times New Roman" w:hAnsi="Arial" w:cs="Times New Roman"/>
          <w:bCs/>
          <w:sz w:val="24"/>
          <w:szCs w:val="24"/>
          <w:lang w:eastAsia="el-GR"/>
        </w:rPr>
        <w:t>κ.ο.κ.</w:t>
      </w:r>
      <w:proofErr w:type="spellEnd"/>
      <w:r w:rsidRPr="003B6B33">
        <w:rPr>
          <w:rFonts w:ascii="Arial" w:eastAsia="Times New Roman" w:hAnsi="Arial" w:cs="Times New Roman"/>
          <w:bCs/>
          <w:sz w:val="24"/>
          <w:szCs w:val="24"/>
          <w:lang w:eastAsia="el-GR"/>
        </w:rPr>
        <w:t>, παρακάμπτοντας τους θεσμούς κάθε κράτους. Αυτό είναι το πλαίσιο στο οποίο κινούμαστε και αυτό είναι χαρακτηριστικό και σε αυτή τη συμφωνία.</w:t>
      </w:r>
    </w:p>
    <w:p w:rsidR="003B6B33" w:rsidRPr="003B6B33" w:rsidRDefault="003B6B33" w:rsidP="003B6B33">
      <w:pPr>
        <w:tabs>
          <w:tab w:val="left" w:pos="1905"/>
        </w:tabs>
        <w:spacing w:line="600" w:lineRule="auto"/>
        <w:ind w:firstLine="720"/>
        <w:jc w:val="both"/>
        <w:rPr>
          <w:rFonts w:ascii="Arial" w:eastAsia="Times New Roman" w:hAnsi="Arial" w:cs="Times New Roman"/>
          <w:bCs/>
          <w:sz w:val="24"/>
          <w:szCs w:val="24"/>
          <w:lang w:eastAsia="el-GR"/>
        </w:rPr>
      </w:pPr>
      <w:r w:rsidRPr="003B6B33">
        <w:rPr>
          <w:rFonts w:ascii="Arial" w:eastAsia="Times New Roman" w:hAnsi="Arial" w:cs="Times New Roman"/>
          <w:bCs/>
          <w:sz w:val="24"/>
          <w:szCs w:val="24"/>
          <w:lang w:eastAsia="el-GR"/>
        </w:rPr>
        <w:t xml:space="preserve">Υπάρχει μία δράση στο πλαίσιο της εργαλειοθήκης του ΟΟΣΑ. Είναι η Δράση 1, η οποία όμως δεν ενσωματώνεται στη σημερινή σύμβαση. Αναφέρεται στην ψηφιακή οικονομία, καθώς είναι ένα κεντρικό ζήτημα πλέον, </w:t>
      </w:r>
      <w:r w:rsidRPr="003B6B33">
        <w:rPr>
          <w:rFonts w:ascii="Arial" w:eastAsia="Times New Roman" w:hAnsi="Arial" w:cs="Times New Roman"/>
          <w:bCs/>
          <w:sz w:val="24"/>
          <w:szCs w:val="24"/>
          <w:lang w:eastAsia="el-GR"/>
        </w:rPr>
        <w:lastRenderedPageBreak/>
        <w:t>γιατί τα κέρδη που παράγονται από τη βιομηχανία του ίντερνετ δεν φορολογούνται, δεν υπάρχει η παραμικρή φορολογία. Και παρ’ όλο που αυτή η σύμβαση που συζητάμε λέει ότι πρέπει να φορολογούνται τα κέρδη εκεί που παράγονται, αυτό το κεντρικό ζήτημα απουσιάζει από τη σημερινή συζήτηση. Γι’ αυτό το φέραμε εμείς με την τροπολογία μας που την καταθέσαμε για τρίτη φορά, κύριε Υπουργέ, ως έχει.</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Ολοκληρώνω, κύριε Πρόεδρε.</w:t>
      </w:r>
    </w:p>
    <w:p w:rsidR="003B6B33" w:rsidRPr="003B6B33" w:rsidRDefault="003B6B33" w:rsidP="003B6B33">
      <w:pPr>
        <w:tabs>
          <w:tab w:val="left" w:pos="1905"/>
        </w:tabs>
        <w:spacing w:line="600" w:lineRule="auto"/>
        <w:ind w:firstLine="720"/>
        <w:jc w:val="both"/>
        <w:rPr>
          <w:rFonts w:ascii="Arial" w:eastAsia="Times New Roman" w:hAnsi="Arial" w:cs="Times New Roman"/>
          <w:bCs/>
          <w:sz w:val="24"/>
          <w:szCs w:val="24"/>
          <w:lang w:eastAsia="el-GR"/>
        </w:rPr>
      </w:pPr>
      <w:r w:rsidRPr="003B6B33">
        <w:rPr>
          <w:rFonts w:ascii="Arial" w:eastAsia="Times New Roman" w:hAnsi="Arial" w:cs="Times New Roman"/>
          <w:bCs/>
          <w:sz w:val="24"/>
          <w:szCs w:val="24"/>
          <w:lang w:eastAsia="el-GR"/>
        </w:rPr>
        <w:t xml:space="preserve">Αυτή η τροπολογία ζητάει το πολύ απλό, οι κολοσσοί του ίντερνετ είτε αυτοί είναι το </w:t>
      </w:r>
      <w:r w:rsidRPr="003B6B33">
        <w:rPr>
          <w:rFonts w:ascii="Arial" w:eastAsia="Times New Roman" w:hAnsi="Arial" w:cs="Times New Roman"/>
          <w:bCs/>
          <w:sz w:val="24"/>
          <w:szCs w:val="24"/>
          <w:lang w:val="en-US" w:eastAsia="el-GR"/>
        </w:rPr>
        <w:t>Netflix</w:t>
      </w:r>
      <w:r w:rsidRPr="003B6B33">
        <w:rPr>
          <w:rFonts w:ascii="Arial" w:eastAsia="Times New Roman" w:hAnsi="Arial" w:cs="Times New Roman"/>
          <w:bCs/>
          <w:sz w:val="24"/>
          <w:szCs w:val="24"/>
          <w:lang w:eastAsia="el-GR"/>
        </w:rPr>
        <w:t>, στο οποίο τόσοι Έλληνες πολίτες πλέον έχουν γίνει συνδρομητές και όμως ούτε ένα ευρώ από τις συνδρομές τους δεν πηγαίνει στα δημόσια ταμεία μέσω της φορολογίας, είτε το Α</w:t>
      </w:r>
      <w:proofErr w:type="spellStart"/>
      <w:r w:rsidRPr="003B6B33">
        <w:rPr>
          <w:rFonts w:ascii="Arial" w:eastAsia="Times New Roman" w:hAnsi="Arial" w:cs="Times New Roman"/>
          <w:bCs/>
          <w:sz w:val="24"/>
          <w:szCs w:val="24"/>
          <w:lang w:val="en-US" w:eastAsia="el-GR"/>
        </w:rPr>
        <w:t>mazon</w:t>
      </w:r>
      <w:proofErr w:type="spellEnd"/>
      <w:r w:rsidRPr="003B6B33">
        <w:rPr>
          <w:rFonts w:ascii="Arial" w:eastAsia="Times New Roman" w:hAnsi="Arial" w:cs="Times New Roman"/>
          <w:bCs/>
          <w:sz w:val="24"/>
          <w:szCs w:val="24"/>
          <w:lang w:eastAsia="el-GR"/>
        </w:rPr>
        <w:t xml:space="preserve">, το </w:t>
      </w:r>
      <w:r w:rsidRPr="003B6B33">
        <w:rPr>
          <w:rFonts w:ascii="Arial" w:eastAsia="Times New Roman" w:hAnsi="Arial" w:cs="Times New Roman"/>
          <w:bCs/>
          <w:sz w:val="24"/>
          <w:szCs w:val="24"/>
          <w:lang w:val="en-US" w:eastAsia="el-GR"/>
        </w:rPr>
        <w:t>Google</w:t>
      </w:r>
      <w:r w:rsidRPr="003B6B33">
        <w:rPr>
          <w:rFonts w:ascii="Arial" w:eastAsia="Times New Roman" w:hAnsi="Arial" w:cs="Times New Roman"/>
          <w:bCs/>
          <w:sz w:val="24"/>
          <w:szCs w:val="24"/>
          <w:lang w:eastAsia="el-GR"/>
        </w:rPr>
        <w:t xml:space="preserve">, το </w:t>
      </w:r>
      <w:r w:rsidRPr="003B6B33">
        <w:rPr>
          <w:rFonts w:ascii="Arial" w:eastAsia="Times New Roman" w:hAnsi="Arial" w:cs="Times New Roman"/>
          <w:bCs/>
          <w:sz w:val="24"/>
          <w:szCs w:val="24"/>
          <w:lang w:val="en-US" w:eastAsia="el-GR"/>
        </w:rPr>
        <w:t>Facebook</w:t>
      </w:r>
      <w:r w:rsidRPr="003B6B33">
        <w:rPr>
          <w:rFonts w:ascii="Arial" w:eastAsia="Times New Roman" w:hAnsi="Arial" w:cs="Times New Roman"/>
          <w:bCs/>
          <w:sz w:val="24"/>
          <w:szCs w:val="24"/>
          <w:lang w:eastAsia="el-GR"/>
        </w:rPr>
        <w:t xml:space="preserve">, όλοι αυτοί οι κολοσσοί, τα </w:t>
      </w:r>
      <w:r w:rsidRPr="003B6B33">
        <w:rPr>
          <w:rFonts w:ascii="Arial" w:eastAsia="Times New Roman" w:hAnsi="Arial" w:cs="Times New Roman"/>
          <w:bCs/>
          <w:sz w:val="24"/>
          <w:szCs w:val="24"/>
          <w:lang w:val="en-US" w:eastAsia="el-GR"/>
        </w:rPr>
        <w:t>funds</w:t>
      </w:r>
      <w:r w:rsidRPr="003B6B33">
        <w:rPr>
          <w:rFonts w:ascii="Arial" w:eastAsia="Times New Roman" w:hAnsi="Arial" w:cs="Times New Roman"/>
          <w:bCs/>
          <w:sz w:val="24"/>
          <w:szCs w:val="24"/>
          <w:lang w:eastAsia="el-GR"/>
        </w:rPr>
        <w:t xml:space="preserve">, όπως λέγονται, να φορολογούνται στην Ελλάδα, να φορολογείται ο τζίρος τους που παράγεται στην Ελλάδα στο 4%. Θα ήταν αυτονόητο αυτή τη στιγμή να προχωρήσετε σε αυτό το μέτρο, που θα έφερνε στα δημόσια ταμεία έσοδα ύψους ίσως και 1 δισεκατομμυρίου. Γι’ αυτό σας ζητάμε να τοποθετηθείτε ξεκάθαρα στην τροπολογία μας. Βέβαια, γνωρίζουμε ότι στο παρελθόν την έχετε απορρίψει. Δεν μπορούμε να καταλάβουμε πώς είναι δυνατόν να μας φέρνετε αυτή τη σύμβαση και να </w:t>
      </w:r>
      <w:r w:rsidRPr="003B6B33">
        <w:rPr>
          <w:rFonts w:ascii="Arial" w:eastAsia="Times New Roman" w:hAnsi="Arial" w:cs="Times New Roman"/>
          <w:bCs/>
          <w:sz w:val="24"/>
          <w:szCs w:val="24"/>
          <w:lang w:eastAsia="el-GR"/>
        </w:rPr>
        <w:lastRenderedPageBreak/>
        <w:t>απορρίπτετε τη συνέπεια της σύμβασης, την αποφυγή πρακτικών μη απόδοσης φόρου στη χώρα όπου παράγονται τα κέρδη. Γι’ αυτό σας καλούμε να αποδεχτείτε αυτή την τροπολογία ή αλλιώς να μας πείτε γιατί την απορρίπτετε, πώς εσείς μπορεί αυτή τη στιγμή να λέτε «όχι» σε ένα αυτονόητο δικαίωμα της Ελλάδας για 1 δισεκατομμύριο έσοδα από τη φορολογία από αυτές τις πολυεθνικές του ίντερνετ.</w:t>
      </w:r>
    </w:p>
    <w:p w:rsidR="003B6B33" w:rsidRPr="003B6B33" w:rsidRDefault="003B6B33" w:rsidP="003B6B33">
      <w:pPr>
        <w:tabs>
          <w:tab w:val="left" w:pos="1905"/>
        </w:tabs>
        <w:spacing w:line="600" w:lineRule="auto"/>
        <w:ind w:firstLine="720"/>
        <w:jc w:val="both"/>
        <w:rPr>
          <w:rFonts w:ascii="Arial" w:eastAsia="Times New Roman" w:hAnsi="Arial" w:cs="Times New Roman"/>
          <w:bCs/>
          <w:sz w:val="24"/>
          <w:szCs w:val="24"/>
          <w:lang w:eastAsia="el-GR"/>
        </w:rPr>
      </w:pPr>
      <w:r w:rsidRPr="003B6B33">
        <w:rPr>
          <w:rFonts w:ascii="Arial" w:eastAsia="Times New Roman" w:hAnsi="Arial" w:cs="Times New Roman"/>
          <w:bCs/>
          <w:sz w:val="24"/>
          <w:szCs w:val="24"/>
          <w:lang w:eastAsia="el-GR"/>
        </w:rPr>
        <w:t>Ευχαριστώ πολύ.</w:t>
      </w:r>
    </w:p>
    <w:p w:rsidR="003B6B33" w:rsidRPr="003B6B33" w:rsidRDefault="003B6B33" w:rsidP="003B6B33">
      <w:pPr>
        <w:tabs>
          <w:tab w:val="left" w:pos="1905"/>
        </w:tabs>
        <w:spacing w:line="600" w:lineRule="auto"/>
        <w:ind w:firstLine="720"/>
        <w:jc w:val="center"/>
        <w:rPr>
          <w:rFonts w:ascii="Arial" w:eastAsia="Times New Roman" w:hAnsi="Arial" w:cs="Times New Roman"/>
          <w:bCs/>
          <w:sz w:val="24"/>
          <w:szCs w:val="24"/>
          <w:lang w:eastAsia="el-GR"/>
        </w:rPr>
      </w:pPr>
      <w:r w:rsidRPr="003B6B33">
        <w:rPr>
          <w:rFonts w:ascii="Arial" w:eastAsia="Times New Roman" w:hAnsi="Arial" w:cs="Times New Roman"/>
          <w:bCs/>
          <w:sz w:val="24"/>
          <w:szCs w:val="24"/>
          <w:lang w:eastAsia="el-GR"/>
        </w:rPr>
        <w:t>(Χειροκροτήματα από την πτέρυγα του ΜέΡΑ25)</w:t>
      </w:r>
    </w:p>
    <w:p w:rsidR="003B6B33" w:rsidRPr="003B6B33" w:rsidRDefault="003B6B33" w:rsidP="003B6B33">
      <w:pPr>
        <w:tabs>
          <w:tab w:val="left" w:pos="1905"/>
        </w:tabs>
        <w:spacing w:line="600" w:lineRule="auto"/>
        <w:ind w:firstLine="720"/>
        <w:jc w:val="both"/>
        <w:rPr>
          <w:rFonts w:ascii="Arial" w:eastAsia="Times New Roman" w:hAnsi="Arial" w:cs="Times New Roman"/>
          <w:bCs/>
          <w:sz w:val="24"/>
          <w:szCs w:val="24"/>
          <w:lang w:eastAsia="el-GR"/>
        </w:rPr>
      </w:pPr>
      <w:r w:rsidRPr="003B6B33">
        <w:rPr>
          <w:rFonts w:ascii="Arial" w:eastAsia="Times New Roman" w:hAnsi="Arial" w:cs="Times New Roman"/>
          <w:b/>
          <w:bCs/>
          <w:sz w:val="24"/>
          <w:szCs w:val="24"/>
          <w:lang w:eastAsia="el-GR"/>
        </w:rPr>
        <w:t xml:space="preserve">ΠΡΟΕΔΡΕΥΩΝ (Απόστολος </w:t>
      </w:r>
      <w:proofErr w:type="spellStart"/>
      <w:r w:rsidRPr="003B6B33">
        <w:rPr>
          <w:rFonts w:ascii="Arial" w:eastAsia="Times New Roman" w:hAnsi="Arial" w:cs="Times New Roman"/>
          <w:b/>
          <w:bCs/>
          <w:sz w:val="24"/>
          <w:szCs w:val="24"/>
          <w:lang w:eastAsia="el-GR"/>
        </w:rPr>
        <w:t>Αβδελάς</w:t>
      </w:r>
      <w:proofErr w:type="spellEnd"/>
      <w:r w:rsidRPr="003B6B33">
        <w:rPr>
          <w:rFonts w:ascii="Arial" w:eastAsia="Times New Roman" w:hAnsi="Arial" w:cs="Times New Roman"/>
          <w:b/>
          <w:bCs/>
          <w:sz w:val="24"/>
          <w:szCs w:val="24"/>
          <w:lang w:eastAsia="el-GR"/>
        </w:rPr>
        <w:t>):</w:t>
      </w:r>
      <w:r w:rsidRPr="003B6B33">
        <w:rPr>
          <w:rFonts w:ascii="Arial" w:eastAsia="Times New Roman" w:hAnsi="Arial" w:cs="Times New Roman"/>
          <w:bCs/>
          <w:sz w:val="24"/>
          <w:szCs w:val="24"/>
          <w:lang w:eastAsia="el-GR"/>
        </w:rPr>
        <w:t xml:space="preserve"> Και εμείς ευχαριστούμε, κύριε Αρσένη.</w:t>
      </w:r>
    </w:p>
    <w:p w:rsidR="003B6B33" w:rsidRPr="003B6B33" w:rsidRDefault="003B6B33" w:rsidP="003B6B33">
      <w:pPr>
        <w:tabs>
          <w:tab w:val="left" w:pos="1905"/>
        </w:tabs>
        <w:spacing w:line="600" w:lineRule="auto"/>
        <w:ind w:firstLine="720"/>
        <w:jc w:val="both"/>
        <w:rPr>
          <w:rFonts w:ascii="Arial" w:eastAsia="Times New Roman" w:hAnsi="Arial" w:cs="Times New Roman"/>
          <w:bCs/>
          <w:sz w:val="24"/>
          <w:szCs w:val="24"/>
          <w:lang w:eastAsia="el-GR"/>
        </w:rPr>
      </w:pPr>
      <w:r w:rsidRPr="003B6B33">
        <w:rPr>
          <w:rFonts w:ascii="Arial" w:eastAsia="Times New Roman" w:hAnsi="Arial" w:cs="Times New Roman"/>
          <w:bCs/>
          <w:sz w:val="24"/>
          <w:szCs w:val="24"/>
          <w:lang w:eastAsia="el-GR"/>
        </w:rPr>
        <w:t>Θα πάμε τώρα στους Κοινοβουλευτικούς Εκπροσώπους, εφόσον το επιθυμούν. Ο χρόνος ομιλίας είναι πέντε λεπτά.</w:t>
      </w:r>
    </w:p>
    <w:p w:rsidR="003B6B33" w:rsidRPr="003B6B33" w:rsidRDefault="003B6B33" w:rsidP="003B6B33">
      <w:pPr>
        <w:tabs>
          <w:tab w:val="left" w:pos="1905"/>
        </w:tabs>
        <w:spacing w:line="600" w:lineRule="auto"/>
        <w:ind w:firstLine="720"/>
        <w:jc w:val="both"/>
        <w:rPr>
          <w:rFonts w:ascii="Arial" w:eastAsia="Times New Roman" w:hAnsi="Arial" w:cs="Times New Roman"/>
          <w:bCs/>
          <w:sz w:val="24"/>
          <w:szCs w:val="24"/>
          <w:lang w:eastAsia="el-GR"/>
        </w:rPr>
      </w:pPr>
      <w:r w:rsidRPr="003B6B33">
        <w:rPr>
          <w:rFonts w:ascii="Arial" w:eastAsia="Times New Roman" w:hAnsi="Arial" w:cs="Times New Roman"/>
          <w:bCs/>
          <w:sz w:val="24"/>
          <w:szCs w:val="24"/>
          <w:lang w:eastAsia="el-GR"/>
        </w:rPr>
        <w:t xml:space="preserve">Θα ξεκινήσω από τον κ. </w:t>
      </w:r>
      <w:proofErr w:type="spellStart"/>
      <w:r w:rsidRPr="003B6B33">
        <w:rPr>
          <w:rFonts w:ascii="Arial" w:eastAsia="Times New Roman" w:hAnsi="Arial" w:cs="Times New Roman"/>
          <w:bCs/>
          <w:sz w:val="24"/>
          <w:szCs w:val="24"/>
          <w:lang w:eastAsia="el-GR"/>
        </w:rPr>
        <w:t>Βρούτση</w:t>
      </w:r>
      <w:proofErr w:type="spellEnd"/>
      <w:r w:rsidRPr="003B6B33">
        <w:rPr>
          <w:rFonts w:ascii="Arial" w:eastAsia="Times New Roman" w:hAnsi="Arial" w:cs="Times New Roman"/>
          <w:bCs/>
          <w:sz w:val="24"/>
          <w:szCs w:val="24"/>
          <w:lang w:eastAsia="el-GR"/>
        </w:rPr>
        <w:t xml:space="preserve">. </w:t>
      </w:r>
    </w:p>
    <w:p w:rsidR="003B6B33" w:rsidRPr="003B6B33" w:rsidRDefault="003B6B33" w:rsidP="003B6B33">
      <w:pPr>
        <w:tabs>
          <w:tab w:val="left" w:pos="1905"/>
        </w:tabs>
        <w:spacing w:line="600" w:lineRule="auto"/>
        <w:ind w:firstLine="720"/>
        <w:jc w:val="both"/>
        <w:rPr>
          <w:rFonts w:ascii="Arial" w:eastAsia="Times New Roman" w:hAnsi="Arial" w:cs="Times New Roman"/>
          <w:bCs/>
          <w:sz w:val="24"/>
          <w:szCs w:val="24"/>
          <w:lang w:eastAsia="el-GR"/>
        </w:rPr>
      </w:pPr>
      <w:r w:rsidRPr="003B6B33">
        <w:rPr>
          <w:rFonts w:ascii="Arial" w:eastAsia="Times New Roman" w:hAnsi="Arial" w:cs="Times New Roman"/>
          <w:bCs/>
          <w:sz w:val="24"/>
          <w:szCs w:val="24"/>
          <w:lang w:eastAsia="el-GR"/>
        </w:rPr>
        <w:t xml:space="preserve">Κύριε </w:t>
      </w:r>
      <w:proofErr w:type="spellStart"/>
      <w:r w:rsidRPr="003B6B33">
        <w:rPr>
          <w:rFonts w:ascii="Arial" w:eastAsia="Times New Roman" w:hAnsi="Arial" w:cs="Times New Roman"/>
          <w:bCs/>
          <w:sz w:val="24"/>
          <w:szCs w:val="24"/>
          <w:lang w:eastAsia="el-GR"/>
        </w:rPr>
        <w:t>Βρούτση</w:t>
      </w:r>
      <w:proofErr w:type="spellEnd"/>
      <w:r w:rsidRPr="003B6B33">
        <w:rPr>
          <w:rFonts w:ascii="Arial" w:eastAsia="Times New Roman" w:hAnsi="Arial" w:cs="Times New Roman"/>
          <w:bCs/>
          <w:sz w:val="24"/>
          <w:szCs w:val="24"/>
          <w:lang w:eastAsia="el-GR"/>
        </w:rPr>
        <w:t>, εάν επιθυμείτε να μιλήσετε, έχετε πέντε λεπτά.</w:t>
      </w:r>
    </w:p>
    <w:p w:rsidR="003B6B33" w:rsidRPr="003B6B33" w:rsidRDefault="003B6B33" w:rsidP="003B6B33">
      <w:pPr>
        <w:tabs>
          <w:tab w:val="left" w:pos="1905"/>
        </w:tabs>
        <w:spacing w:line="600" w:lineRule="auto"/>
        <w:ind w:firstLine="720"/>
        <w:jc w:val="both"/>
        <w:rPr>
          <w:rFonts w:ascii="Arial" w:eastAsia="Times New Roman" w:hAnsi="Arial" w:cs="Times New Roman"/>
          <w:bCs/>
          <w:sz w:val="24"/>
          <w:szCs w:val="24"/>
          <w:lang w:eastAsia="el-GR"/>
        </w:rPr>
      </w:pPr>
      <w:r w:rsidRPr="003B6B33">
        <w:rPr>
          <w:rFonts w:ascii="Arial" w:eastAsia="Times New Roman" w:hAnsi="Arial" w:cs="Times New Roman"/>
          <w:b/>
          <w:bCs/>
          <w:sz w:val="24"/>
          <w:szCs w:val="24"/>
          <w:lang w:eastAsia="el-GR"/>
        </w:rPr>
        <w:t>ΙΩΑΝΝΗΣ ΒΡΟΥΤΣΗΣ:</w:t>
      </w:r>
      <w:r w:rsidRPr="003B6B33">
        <w:rPr>
          <w:rFonts w:ascii="Arial" w:eastAsia="Times New Roman" w:hAnsi="Arial" w:cs="Times New Roman"/>
          <w:bCs/>
          <w:sz w:val="24"/>
          <w:szCs w:val="24"/>
          <w:lang w:eastAsia="el-GR"/>
        </w:rPr>
        <w:t xml:space="preserve"> Επιφυλάσσομαι για αργότερα, κύριε Πρόεδρε.</w:t>
      </w:r>
    </w:p>
    <w:p w:rsidR="003B6B33" w:rsidRPr="003B6B33" w:rsidRDefault="003B6B33" w:rsidP="003B6B33">
      <w:pPr>
        <w:tabs>
          <w:tab w:val="left" w:pos="1905"/>
        </w:tabs>
        <w:spacing w:line="600" w:lineRule="auto"/>
        <w:ind w:firstLine="720"/>
        <w:jc w:val="both"/>
        <w:rPr>
          <w:rFonts w:ascii="Arial" w:eastAsia="Times New Roman" w:hAnsi="Arial" w:cs="Times New Roman"/>
          <w:bCs/>
          <w:sz w:val="24"/>
          <w:szCs w:val="24"/>
          <w:lang w:eastAsia="el-GR"/>
        </w:rPr>
      </w:pPr>
      <w:r w:rsidRPr="003B6B33">
        <w:rPr>
          <w:rFonts w:ascii="Arial" w:eastAsia="Times New Roman" w:hAnsi="Arial" w:cs="Times New Roman"/>
          <w:b/>
          <w:bCs/>
          <w:sz w:val="24"/>
          <w:szCs w:val="24"/>
          <w:lang w:eastAsia="el-GR"/>
        </w:rPr>
        <w:t xml:space="preserve">ΠΡΟΕΔΡΕΥΩΝ (Απόστολος </w:t>
      </w:r>
      <w:proofErr w:type="spellStart"/>
      <w:r w:rsidRPr="003B6B33">
        <w:rPr>
          <w:rFonts w:ascii="Arial" w:eastAsia="Times New Roman" w:hAnsi="Arial" w:cs="Times New Roman"/>
          <w:b/>
          <w:bCs/>
          <w:sz w:val="24"/>
          <w:szCs w:val="24"/>
          <w:lang w:eastAsia="el-GR"/>
        </w:rPr>
        <w:t>Αβδελάς</w:t>
      </w:r>
      <w:proofErr w:type="spellEnd"/>
      <w:r w:rsidRPr="003B6B33">
        <w:rPr>
          <w:rFonts w:ascii="Arial" w:eastAsia="Times New Roman" w:hAnsi="Arial" w:cs="Times New Roman"/>
          <w:b/>
          <w:bCs/>
          <w:sz w:val="24"/>
          <w:szCs w:val="24"/>
          <w:lang w:eastAsia="el-GR"/>
        </w:rPr>
        <w:t>):</w:t>
      </w:r>
      <w:r w:rsidRPr="003B6B33">
        <w:rPr>
          <w:rFonts w:ascii="Arial" w:eastAsia="Times New Roman" w:hAnsi="Arial" w:cs="Times New Roman"/>
          <w:bCs/>
          <w:sz w:val="24"/>
          <w:szCs w:val="24"/>
          <w:lang w:eastAsia="el-GR"/>
        </w:rPr>
        <w:t xml:space="preserve"> Τον λόγο έχει ο κ. Τρύφων Αλεξιάδης από τον ΣΥΡΙΖΑ, ο οποίος ζήτησε να μιλήσει.</w:t>
      </w:r>
    </w:p>
    <w:p w:rsidR="003B6B33" w:rsidRPr="003B6B33" w:rsidRDefault="003B6B33" w:rsidP="003B6B33">
      <w:pPr>
        <w:tabs>
          <w:tab w:val="left" w:pos="1905"/>
        </w:tabs>
        <w:spacing w:line="600" w:lineRule="auto"/>
        <w:ind w:firstLine="720"/>
        <w:jc w:val="both"/>
        <w:rPr>
          <w:rFonts w:ascii="Arial" w:eastAsia="Times New Roman" w:hAnsi="Arial" w:cs="Times New Roman"/>
          <w:bCs/>
          <w:sz w:val="24"/>
          <w:szCs w:val="24"/>
          <w:lang w:eastAsia="el-GR"/>
        </w:rPr>
      </w:pPr>
      <w:r w:rsidRPr="003B6B33">
        <w:rPr>
          <w:rFonts w:ascii="Arial" w:eastAsia="Times New Roman" w:hAnsi="Arial" w:cs="Times New Roman"/>
          <w:bCs/>
          <w:sz w:val="24"/>
          <w:szCs w:val="24"/>
          <w:lang w:eastAsia="el-GR"/>
        </w:rPr>
        <w:t>Κύριε συνάδελφε, έχετε τον λόγο.</w:t>
      </w:r>
    </w:p>
    <w:p w:rsidR="003B6B33" w:rsidRPr="003B6B33" w:rsidRDefault="003B6B33" w:rsidP="003B6B33">
      <w:pPr>
        <w:tabs>
          <w:tab w:val="left" w:pos="1905"/>
        </w:tabs>
        <w:spacing w:line="600" w:lineRule="auto"/>
        <w:ind w:firstLine="720"/>
        <w:jc w:val="both"/>
        <w:rPr>
          <w:rFonts w:ascii="Arial" w:eastAsia="Times New Roman" w:hAnsi="Arial" w:cs="Times New Roman"/>
          <w:bCs/>
          <w:sz w:val="24"/>
          <w:szCs w:val="24"/>
          <w:lang w:eastAsia="el-GR"/>
        </w:rPr>
      </w:pPr>
      <w:r w:rsidRPr="003B6B33">
        <w:rPr>
          <w:rFonts w:ascii="Arial" w:eastAsia="Times New Roman" w:hAnsi="Arial" w:cs="Times New Roman"/>
          <w:b/>
          <w:bCs/>
          <w:sz w:val="24"/>
          <w:szCs w:val="24"/>
          <w:lang w:eastAsia="el-GR"/>
        </w:rPr>
        <w:lastRenderedPageBreak/>
        <w:t xml:space="preserve">ΤΡΥΦΩΝ ΑΛΕΞΙΑΔΗΣ: </w:t>
      </w:r>
      <w:r w:rsidRPr="003B6B33">
        <w:rPr>
          <w:rFonts w:ascii="Arial" w:eastAsia="Times New Roman" w:hAnsi="Arial" w:cs="Times New Roman"/>
          <w:bCs/>
          <w:sz w:val="24"/>
          <w:szCs w:val="24"/>
          <w:lang w:eastAsia="el-GR"/>
        </w:rPr>
        <w:t>Ευχαριστώ, κύριε Πρόεδρε.</w:t>
      </w:r>
    </w:p>
    <w:p w:rsidR="003B6B33" w:rsidRPr="003B6B33" w:rsidRDefault="003B6B33" w:rsidP="003B6B33">
      <w:pPr>
        <w:tabs>
          <w:tab w:val="left" w:pos="1905"/>
        </w:tabs>
        <w:spacing w:line="600" w:lineRule="auto"/>
        <w:ind w:firstLine="720"/>
        <w:jc w:val="both"/>
        <w:rPr>
          <w:rFonts w:ascii="Arial" w:eastAsia="Times New Roman" w:hAnsi="Arial" w:cs="Times New Roman"/>
          <w:bCs/>
          <w:sz w:val="24"/>
          <w:szCs w:val="24"/>
          <w:lang w:eastAsia="el-GR"/>
        </w:rPr>
      </w:pPr>
      <w:r w:rsidRPr="003B6B33">
        <w:rPr>
          <w:rFonts w:ascii="Arial" w:eastAsia="Times New Roman" w:hAnsi="Arial" w:cs="Times New Roman"/>
          <w:bCs/>
          <w:sz w:val="24"/>
          <w:szCs w:val="24"/>
          <w:lang w:eastAsia="el-GR"/>
        </w:rPr>
        <w:t>Θα ήταν μια πολύ καλή ευκαιρία σήμερα για τη Βουλή να στείλει ένα μήνυμα ενότητας, ένα μήνυμα αποφασιστικότητας για τη μάχη καταπολέμησης της φοροδιαφυγής, διότι σε αυτό το νομοσχέδιο σημειώνεται μια πολύ μεγάλη συναίνεση από το σύνολο σχεδόν των πολιτικών κομμάτων που είναι στη Βουλή και είναι πολύ σημαντικό να στείλουμε αυτό το μήνυμα, διότι χρειάζεται μεγάλος αγώνας για να αντιμετωπίσει η χώρα αυτά τα ζητήματα.</w:t>
      </w:r>
    </w:p>
    <w:p w:rsidR="003B6B33" w:rsidRPr="003B6B33" w:rsidRDefault="003B6B33" w:rsidP="003B6B33">
      <w:pPr>
        <w:tabs>
          <w:tab w:val="left" w:pos="1905"/>
        </w:tabs>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bCs/>
          <w:sz w:val="24"/>
          <w:szCs w:val="24"/>
          <w:lang w:eastAsia="el-GR"/>
        </w:rPr>
        <w:t>Θα ανέμενα, λοιπόν, με αυτή τη λογική στις ομιλίες στην Επιτροπή Οικονομικών Υποθέσεων -πιθανώς να χάθηκε η σελίδα και να ειπωθεί σήμερα- οι εκπρόσωποι της Νέας Δημοκρατίας να πουν πώς έγινε αυτό το νομοσχέδιο, πώς ήρθε στη Βουλή σήμερα, ποια κυβέρνηση το έκανε. Δεν το έκανε η Κυβέρνηση του Βουνού, το έκανε η κυβέρνηση ΣΥΡΙΖΑ. Αυτή έκανε τις διαπραγματεύσεις, αυτή συμμετείχε, αυτή προετοίμασε όλη τη διαδικασία. Το παρέλειψαν μάλλον. Ελπίζω σήμερα να αποκατασταθεί διότι είναι πολύ σημαντικό να σταλεί το μήνυμα.</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Πριν, όμως, πούμε για αυτό, καλό είναι να έχουμε απαντήσεις από τους Υπουργούς Οικονομικών, διότι επί του νομοσχεδίου δεν έχουμε να προσθέσουμε πολλά. Υπάρχει η συναίνεσή μας και η σύμφωνη γνώμη μας. Καλό είναι το Υπουργείο Οικονομικών να απαντήσει στα τρέχοντα ζητήματα οικονομικής επικαιρότητας. Διότι είμαστε από την Επιτροπή Οικονομικών </w:t>
      </w:r>
      <w:r w:rsidRPr="003B6B33">
        <w:rPr>
          <w:rFonts w:ascii="Arial" w:eastAsia="Times New Roman" w:hAnsi="Arial" w:cs="Times New Roman"/>
          <w:sz w:val="24"/>
          <w:szCs w:val="24"/>
          <w:lang w:eastAsia="el-GR"/>
        </w:rPr>
        <w:lastRenderedPageBreak/>
        <w:t>Υποθέσεων, είμαστε οικονομολόγοι, συζητάμε ένα οικονομικό νομοσχέδιο. Ο ελέφαντας στο δωμάτιο, η χιονοστιβάδα που κατεβαίνει από το βουνό είναι η τρύπα των 22 δισεκατομμυρίων.</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Υπήρχε πρωτοσέλιδο στην «ΚΑΘΗΜΕΡΙΝΗ» τις προηγούμενες μέρες για την τρύπα 21,7 δισεκατομμυρίων. Θα απαντήσει για αυτό η Κυβέρνηση; Θα πει κάτι για αυτό; Υπάρχει πρόβλημα ή δεν υπάρχει πρόβλημα και αρμενίζουμε και δεν υπάρχει κανένα ζήτημα και θα τα αντιμετωπίσουμε όλα;</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Το λέω αυτό, διότι, αν η Κυβέρνηση έχει ένα πολιτικό αφήγημα, ένα οικονομικό αφήγημα επιτυχιών, ένα </w:t>
      </w:r>
      <w:proofErr w:type="spellStart"/>
      <w:r w:rsidRPr="003B6B33">
        <w:rPr>
          <w:rFonts w:ascii="Arial" w:eastAsia="Times New Roman" w:hAnsi="Arial" w:cs="Times New Roman"/>
          <w:sz w:val="24"/>
          <w:szCs w:val="24"/>
          <w:lang w:eastAsia="el-GR"/>
        </w:rPr>
        <w:t>success</w:t>
      </w:r>
      <w:proofErr w:type="spellEnd"/>
      <w:r w:rsidRPr="003B6B33">
        <w:rPr>
          <w:rFonts w:ascii="Arial" w:eastAsia="Times New Roman" w:hAnsi="Arial" w:cs="Times New Roman"/>
          <w:sz w:val="24"/>
          <w:szCs w:val="24"/>
          <w:lang w:eastAsia="el-GR"/>
        </w:rPr>
        <w:t xml:space="preserve"> </w:t>
      </w:r>
      <w:proofErr w:type="spellStart"/>
      <w:r w:rsidRPr="003B6B33">
        <w:rPr>
          <w:rFonts w:ascii="Arial" w:eastAsia="Times New Roman" w:hAnsi="Arial" w:cs="Times New Roman"/>
          <w:sz w:val="24"/>
          <w:szCs w:val="24"/>
          <w:lang w:eastAsia="el-GR"/>
        </w:rPr>
        <w:t>story</w:t>
      </w:r>
      <w:proofErr w:type="spellEnd"/>
      <w:r w:rsidRPr="003B6B33">
        <w:rPr>
          <w:rFonts w:ascii="Arial" w:eastAsia="Times New Roman" w:hAnsi="Arial" w:cs="Times New Roman"/>
          <w:sz w:val="24"/>
          <w:szCs w:val="24"/>
          <w:lang w:eastAsia="el-GR"/>
        </w:rPr>
        <w:t>, μια κατάσταση ότι όλα πάνε καλά, αλλά αρχίζουν σιγά-σιγά, το επόμενο χρονικό διάστημα να έρχονται οικονομικά και άλλα μέτρα, τότε θα έχουμε άλλου είδους προβλήματα.</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Εμείς, λοιπόν, από τώρα ζητάμε απαντήσεις στο πώς θα αντιμετωπιστεί αυτό το πρόβλημα και να σταματήσει αυτό το αφήγημα μέχρι τώρα, το οποίο είχε βασιστεί σε άλλες παραδοχές και άλλες υποθέσεις. Δεν θέλω να χάσω χρόνο και να κουράσω τους πρακτικογράφους της Βουλής, που κάνουν και πολύ καλή δουλειά -το λέω για μια φορά ακόμα- στο να καταθέτω εδώ χαρτιά για το τι προβλέπατε το 2020, το πώς έκλεισε τελικά το 2020 και το πού βαδίζουμε. Και λέω για το πού βαδίζουμε, γιατί για άλλη μια φορά με 22 δισεκατομμύρια έλλειμμα -όπως πολύ σωστά, το ξαναλέω, είχε πρωτοσέλιδο η «ΚΑΘΗΜΕΡΙΝΗ»- μάλλον κάτι δεν πάει καλά.</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lastRenderedPageBreak/>
        <w:t>Επίσης, πολλές φορές θέτουν κοινωνικοί και παραγωγικοί φορείς μια σειρά από ζητήματα. Δυστυχώς, έχετε επιλέξει στον πολιτικό διάλογο τη δυνατότητα και τις «πλάτες» που σας δίνει η επικοινωνιακή υπεροπλία, αλλά σας διαβεβαιώνω ότι ποτέ κυβέρνηση δεν σώθηκε από την επικοινωνιακή υπεροπλία. Έχουμε πολλά παραδείγματα στη χώρα μας.</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Θυμίζω ξανά: Η Ελληνική Συνομοσπονδία Εμπορίου και Επιχειρηματικότητας έθεσε το θέμα της απογοήτευσης των συναδέλφων μικρομεσαίων εμπόρων για την άνιση μεταχείριση σχετικά με τα κυβερνητικά μέτρα, η οποία μεταλλάσσεται γοργά σε αγανάκτηση. Θα υπάρχει κάποια απάντηση από το οικονομικό επιτελείο για αυτό το ζήτημα;</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Επίσης, διαβάζω την ανακοίνωση του Επαγγελματικού Επιμελητηρίου Αθηνών -και διορθώστε με αν έχει γίνει από την ανακοίνωση μέχρι σήμερα κάτι για το οποίο δεν έχουμε ενημερωθεί- για το θέμα που θέτει και το οποίο είχε επισημάνει εγκαίρως προς το Υπουργείο Οικονομικών, το πρόβλημα με την Επιστρεπτέα Προκαταβολή 5 και τους κινδύνους που διαφαίνονταν για επιχειρήσεις και επαγγελματίες. Δυστυχώς, το Υπουργείο Οικονομικών δεν ανταποκρίθηκε, δεν το μελέτησε.</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Έτσι, λοιπόν, αυτή τη στιγμή είναι εκτός της Επιστρεπτέας Προκαταβολής 5 πάρα πολλές ενδιαφερόμενες επιχειρήσεις από διάφορους κλάδους και όπως πολύ σωστά τονίζει το Επαγγελματικό Επιμελητήριο </w:t>
      </w:r>
      <w:r w:rsidRPr="003B6B33">
        <w:rPr>
          <w:rFonts w:ascii="Arial" w:eastAsia="Times New Roman" w:hAnsi="Arial" w:cs="Times New Roman"/>
          <w:sz w:val="24"/>
          <w:szCs w:val="24"/>
          <w:lang w:eastAsia="el-GR"/>
        </w:rPr>
        <w:lastRenderedPageBreak/>
        <w:t>Αθηνών, όχι το Τμήμα Οικονομικής Πολιτικής του ΣΥΡΙΖΑ ή κάποιο στέλεχος του ΣΥΡΙΖΑ, επιλέχθηκε αυτή η λύση για να αποκλειστεί μεγάλος αριθμός επιχειρήσεων και επαγγελματιών που θα κατέθετε αίτημα υπαγωγής.</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Παράκληση, λοιπόν, να υπάρχουν απαντήσεις σε αυτά τα ζητήματα, διότι καταλαβαίνουμε ότι δεν θέλετε αυτά να συζητιούνται. Να είστε σίγουροι, όμως, ότι έχουμε πολλά επιχειρήματα και αν διαφωνείτε, θα έχουμε άλλα τόσα για να σας πείσουμε επ’ αυτών των ζητημάτων.</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Τελειώνω, κύριε Πρόεδρε.</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Επειδή; συχνά, στον πολιτικό σας λόγο θέτετε το θέμα ότι «κάντε κριτική, τι είναι αυτά που λέτε, τι προτάσεις έχετε», δεν θέλω να πάω πολλά χρόνια πίσω, δεν θέλω να πάω λίγα χρόνια πίσω, στο τι κάνατε εσείς, ως αντιπολίτευση, αν και ο Πρωθυπουργός χθες πολύ σωστά έκανε και αποδοκίμασε εκείνα τα πολιτικά στελέχη της Νέας Δημοκρατίας με τις εξαλλοσύνες τους είτε με τις δηλώσεις, είτε με διάφορες άλλες ενέργειες, είτε με την εισβολή τους στον χώρο έξω από τη Βουλή, όπου έφτασαν μέχρι το Περιστύλιο της Βουλής κ.λπ.. Να μην τα θυμόμαστε αυτά. Τα αποδοκίμασε ο Πρωθυπουργός, τα δεχόμαστε και προχωρούμε. Όμως, κάποια στιγμή ας </w:t>
      </w:r>
      <w:r w:rsidRPr="003B6B33">
        <w:rPr>
          <w:rFonts w:ascii="Arial" w:eastAsia="Times New Roman" w:hAnsi="Arial" w:cs="Times New Roman"/>
          <w:sz w:val="24"/>
          <w:szCs w:val="24"/>
          <w:lang w:eastAsia="el-GR"/>
        </w:rPr>
        <w:lastRenderedPageBreak/>
        <w:t>κάνετε μια αυτοκριτική για όσα λέγονται και απαντήστε στις προτάσεις που κάνουμε.</w:t>
      </w:r>
    </w:p>
    <w:p w:rsidR="003B6B33" w:rsidRPr="003B6B33" w:rsidRDefault="003B6B33" w:rsidP="003B6B33">
      <w:pPr>
        <w:spacing w:line="600" w:lineRule="auto"/>
        <w:ind w:firstLine="720"/>
        <w:jc w:val="both"/>
        <w:rPr>
          <w:rFonts w:ascii="Arial" w:eastAsia="Times New Roman" w:hAnsi="Arial" w:cs="Arial"/>
          <w:bCs/>
          <w:sz w:val="24"/>
          <w:szCs w:val="24"/>
          <w:lang w:eastAsia="el-GR"/>
        </w:rPr>
      </w:pPr>
      <w:r w:rsidRPr="003B6B33">
        <w:rPr>
          <w:rFonts w:ascii="Arial" w:eastAsia="Times New Roman" w:hAnsi="Arial" w:cs="Arial"/>
          <w:bCs/>
          <w:sz w:val="24"/>
          <w:szCs w:val="24"/>
          <w:lang w:eastAsia="el-GR"/>
        </w:rPr>
        <w:t xml:space="preserve">Εμείς λοιπόν στο μεγάλο πρόβλημα του ιδιωτικού χρέους -άλλος ένας ελέφαντας στο δωμάτιο, άλλη μια χιονοστιβάδα που κατεβαίνει- κάνουμε συγκεκριμένες προτάσεις. Δεν είναι δικές μας προτάσεις, είναι προτάσεις που κάνει το σύνολο των παραγωγικών και κοινωνικών φορέων. </w:t>
      </w:r>
    </w:p>
    <w:p w:rsidR="003B6B33" w:rsidRPr="003B6B33" w:rsidRDefault="003B6B33" w:rsidP="003B6B33">
      <w:pPr>
        <w:spacing w:line="600" w:lineRule="auto"/>
        <w:ind w:firstLine="720"/>
        <w:jc w:val="both"/>
        <w:rPr>
          <w:rFonts w:ascii="Arial" w:eastAsia="Times New Roman" w:hAnsi="Arial" w:cs="Arial"/>
          <w:bCs/>
          <w:sz w:val="24"/>
          <w:szCs w:val="24"/>
          <w:lang w:eastAsia="el-GR"/>
        </w:rPr>
      </w:pPr>
      <w:r w:rsidRPr="003B6B33">
        <w:rPr>
          <w:rFonts w:ascii="Arial" w:eastAsia="Times New Roman" w:hAnsi="Arial" w:cs="Arial"/>
          <w:bCs/>
          <w:sz w:val="24"/>
          <w:szCs w:val="24"/>
          <w:lang w:eastAsia="el-GR"/>
        </w:rPr>
        <w:t xml:space="preserve">Τελειώνω, λοιπόν, με τρεις φράσεις. Θα κάνετε συνολική ρύθμιση των χρεών με τη λογική «εισόδημα μείον εύλογες δαπάνες διαβίωσης και ό,τι απομένει να είναι τμήμα της δόσης», για το σύνολο των χρεών; Θα το κάνετε αυτό; Πολύ σωστά ανακοινώνετε για εκατό, </w:t>
      </w:r>
      <w:proofErr w:type="spellStart"/>
      <w:r w:rsidRPr="003B6B33">
        <w:rPr>
          <w:rFonts w:ascii="Arial" w:eastAsia="Times New Roman" w:hAnsi="Arial" w:cs="Arial"/>
          <w:bCs/>
          <w:sz w:val="24"/>
          <w:szCs w:val="24"/>
          <w:lang w:eastAsia="el-GR"/>
        </w:rPr>
        <w:t>εκατόν</w:t>
      </w:r>
      <w:proofErr w:type="spellEnd"/>
      <w:r w:rsidRPr="003B6B33">
        <w:rPr>
          <w:rFonts w:ascii="Arial" w:eastAsia="Times New Roman" w:hAnsi="Arial" w:cs="Arial"/>
          <w:bCs/>
          <w:sz w:val="24"/>
          <w:szCs w:val="24"/>
          <w:lang w:eastAsia="el-GR"/>
        </w:rPr>
        <w:t xml:space="preserve"> είκοσι, διακόσιες, διακόσιες σαράντα, τριακόσιες, τετρακόσιες δόσεις, αλλά σε πολλές περιπτώσεις δεν φτάνουν, γιατί τα χρέη είναι πολύ μεγάλα και τα εισοδήματα πολύ μικρά. </w:t>
      </w:r>
    </w:p>
    <w:p w:rsidR="003B6B33" w:rsidRPr="003B6B33" w:rsidRDefault="003B6B33" w:rsidP="003B6B33">
      <w:pPr>
        <w:spacing w:line="600" w:lineRule="auto"/>
        <w:ind w:firstLine="720"/>
        <w:jc w:val="both"/>
        <w:rPr>
          <w:rFonts w:ascii="Arial" w:eastAsia="Times New Roman" w:hAnsi="Arial" w:cs="Arial"/>
          <w:bCs/>
          <w:sz w:val="24"/>
          <w:szCs w:val="24"/>
          <w:lang w:eastAsia="el-GR"/>
        </w:rPr>
      </w:pPr>
      <w:r w:rsidRPr="003B6B33">
        <w:rPr>
          <w:rFonts w:ascii="Arial" w:eastAsia="Times New Roman" w:hAnsi="Arial" w:cs="Arial"/>
          <w:bCs/>
          <w:sz w:val="24"/>
          <w:szCs w:val="24"/>
          <w:lang w:eastAsia="el-GR"/>
        </w:rPr>
        <w:t xml:space="preserve">Δεύτερον, θα προχωρήσετε σε δημιουργία ειδικού επαγγελματικού λογαριασμού; Και αν όχι, πείτε γιατί. </w:t>
      </w:r>
    </w:p>
    <w:p w:rsidR="003B6B33" w:rsidRPr="003B6B33" w:rsidRDefault="003B6B33" w:rsidP="003B6B33">
      <w:pPr>
        <w:spacing w:line="600" w:lineRule="auto"/>
        <w:ind w:firstLine="720"/>
        <w:jc w:val="both"/>
        <w:rPr>
          <w:rFonts w:ascii="Arial" w:eastAsia="Times New Roman" w:hAnsi="Arial" w:cs="Arial"/>
          <w:bCs/>
          <w:sz w:val="24"/>
          <w:szCs w:val="24"/>
          <w:lang w:eastAsia="el-GR"/>
        </w:rPr>
      </w:pPr>
      <w:r w:rsidRPr="003B6B33">
        <w:rPr>
          <w:rFonts w:ascii="Arial" w:eastAsia="Times New Roman" w:hAnsi="Arial" w:cs="Arial"/>
          <w:bCs/>
          <w:sz w:val="24"/>
          <w:szCs w:val="24"/>
          <w:lang w:eastAsia="el-GR"/>
        </w:rPr>
        <w:t xml:space="preserve">Τρίτον, θα διαγράψετε βάσει κριτηρίων -με συγκεκριμένα κριτήρια, όχι για τους πάντες- μέρος των χρεών, όπως πολύ σωστά έκανε η κυβέρνηση του ΣΥΡΙΖΑ; Αναμένοντας τις απαντήσεις σας, θα είμαστε πάντα εδώ για να συνεισφέρουμε σε κάθε θετικό και να αναδεικνύουμε κάθε αρνητικό. </w:t>
      </w:r>
    </w:p>
    <w:p w:rsidR="003B6B33" w:rsidRPr="003B6B33" w:rsidRDefault="003B6B33" w:rsidP="003B6B33">
      <w:pPr>
        <w:spacing w:line="600" w:lineRule="auto"/>
        <w:ind w:firstLine="720"/>
        <w:jc w:val="both"/>
        <w:rPr>
          <w:rFonts w:ascii="Arial" w:eastAsia="Times New Roman" w:hAnsi="Arial" w:cs="Arial"/>
          <w:bCs/>
          <w:sz w:val="24"/>
          <w:szCs w:val="24"/>
          <w:lang w:eastAsia="el-GR"/>
        </w:rPr>
      </w:pPr>
      <w:r w:rsidRPr="003B6B33">
        <w:rPr>
          <w:rFonts w:ascii="Arial" w:eastAsia="Times New Roman" w:hAnsi="Arial" w:cs="Arial"/>
          <w:bCs/>
          <w:sz w:val="24"/>
          <w:szCs w:val="24"/>
          <w:lang w:eastAsia="el-GR"/>
        </w:rPr>
        <w:t>Ευχαριστώ για τον χρόνο σας.</w:t>
      </w:r>
    </w:p>
    <w:p w:rsidR="003B6B33" w:rsidRPr="003B6B33" w:rsidRDefault="003B6B33" w:rsidP="003B6B33">
      <w:pPr>
        <w:spacing w:line="600" w:lineRule="auto"/>
        <w:ind w:firstLine="720"/>
        <w:jc w:val="both"/>
        <w:rPr>
          <w:rFonts w:ascii="Arial" w:eastAsia="Times New Roman" w:hAnsi="Arial" w:cs="Arial"/>
          <w:bCs/>
          <w:sz w:val="24"/>
          <w:szCs w:val="24"/>
          <w:lang w:eastAsia="el-GR"/>
        </w:rPr>
      </w:pPr>
      <w:r w:rsidRPr="003B6B33">
        <w:rPr>
          <w:rFonts w:ascii="Arial" w:eastAsia="Times New Roman" w:hAnsi="Arial" w:cs="Arial"/>
          <w:b/>
          <w:sz w:val="24"/>
          <w:szCs w:val="24"/>
          <w:shd w:val="clear" w:color="auto" w:fill="FFFFFF"/>
          <w:lang w:eastAsia="zh-CN"/>
        </w:rPr>
        <w:lastRenderedPageBreak/>
        <w:t xml:space="preserve">ΠΡΟΕΔΡΕΥΩΝ (Απόστολος </w:t>
      </w:r>
      <w:proofErr w:type="spellStart"/>
      <w:r w:rsidRPr="003B6B33">
        <w:rPr>
          <w:rFonts w:ascii="Arial" w:eastAsia="Times New Roman" w:hAnsi="Arial" w:cs="Arial"/>
          <w:b/>
          <w:sz w:val="24"/>
          <w:szCs w:val="24"/>
          <w:shd w:val="clear" w:color="auto" w:fill="FFFFFF"/>
          <w:lang w:eastAsia="zh-CN"/>
        </w:rPr>
        <w:t>Αβδελάς</w:t>
      </w:r>
      <w:proofErr w:type="spellEnd"/>
      <w:r w:rsidRPr="003B6B33">
        <w:rPr>
          <w:rFonts w:ascii="Arial" w:eastAsia="Times New Roman" w:hAnsi="Arial" w:cs="Arial"/>
          <w:b/>
          <w:sz w:val="24"/>
          <w:szCs w:val="24"/>
          <w:shd w:val="clear" w:color="auto" w:fill="FFFFFF"/>
          <w:lang w:eastAsia="zh-CN"/>
        </w:rPr>
        <w:t xml:space="preserve">): </w:t>
      </w:r>
      <w:r w:rsidRPr="003B6B33">
        <w:rPr>
          <w:rFonts w:ascii="Arial" w:eastAsia="Times New Roman" w:hAnsi="Arial" w:cs="Arial"/>
          <w:sz w:val="24"/>
          <w:szCs w:val="24"/>
          <w:shd w:val="clear" w:color="auto" w:fill="FFFFFF"/>
          <w:lang w:eastAsia="zh-CN"/>
        </w:rPr>
        <w:t>Κι εμείς ευχαριστούμε, κύριε</w:t>
      </w:r>
      <w:r w:rsidRPr="003B6B33">
        <w:rPr>
          <w:rFonts w:ascii="Arial" w:eastAsia="Times New Roman" w:hAnsi="Arial" w:cs="Arial"/>
          <w:bCs/>
          <w:sz w:val="24"/>
          <w:szCs w:val="24"/>
          <w:lang w:eastAsia="el-GR"/>
        </w:rPr>
        <w:t xml:space="preserve"> Αλεξιάδη.</w:t>
      </w:r>
    </w:p>
    <w:p w:rsidR="003B6B33" w:rsidRPr="003B6B33" w:rsidRDefault="003B6B33" w:rsidP="003B6B33">
      <w:pPr>
        <w:spacing w:line="600" w:lineRule="auto"/>
        <w:ind w:firstLine="720"/>
        <w:jc w:val="both"/>
        <w:rPr>
          <w:rFonts w:ascii="Arial" w:eastAsia="Times New Roman" w:hAnsi="Arial" w:cs="Arial"/>
          <w:bCs/>
          <w:sz w:val="24"/>
          <w:szCs w:val="24"/>
          <w:lang w:eastAsia="el-GR"/>
        </w:rPr>
      </w:pPr>
      <w:r w:rsidRPr="003B6B33">
        <w:rPr>
          <w:rFonts w:ascii="Arial" w:eastAsia="Times New Roman" w:hAnsi="Arial" w:cs="Arial"/>
          <w:bCs/>
          <w:sz w:val="24"/>
          <w:szCs w:val="24"/>
          <w:lang w:eastAsia="el-GR"/>
        </w:rPr>
        <w:t xml:space="preserve">Θα δώσουμε τον λόγο στον κ. Βασίλειο </w:t>
      </w:r>
      <w:proofErr w:type="spellStart"/>
      <w:r w:rsidRPr="003B6B33">
        <w:rPr>
          <w:rFonts w:ascii="Arial" w:eastAsia="Times New Roman" w:hAnsi="Arial" w:cs="Arial"/>
          <w:bCs/>
          <w:sz w:val="24"/>
          <w:szCs w:val="24"/>
          <w:lang w:eastAsia="el-GR"/>
        </w:rPr>
        <w:t>Βιλιάρδο</w:t>
      </w:r>
      <w:proofErr w:type="spellEnd"/>
      <w:r w:rsidRPr="003B6B33">
        <w:rPr>
          <w:rFonts w:ascii="Arial" w:eastAsia="Times New Roman" w:hAnsi="Arial" w:cs="Arial"/>
          <w:bCs/>
          <w:sz w:val="24"/>
          <w:szCs w:val="24"/>
          <w:lang w:eastAsia="el-GR"/>
        </w:rPr>
        <w:t xml:space="preserve"> από την Ελληνική Λύση, ο οποίος ναι μεν είναι αγορητής, αλλά θέλει να τοποθετηθεί επί της ψήφου του. </w:t>
      </w:r>
    </w:p>
    <w:p w:rsidR="003B6B33" w:rsidRPr="003B6B33" w:rsidRDefault="003B6B33" w:rsidP="003B6B33">
      <w:pPr>
        <w:spacing w:line="600" w:lineRule="auto"/>
        <w:ind w:firstLine="720"/>
        <w:jc w:val="both"/>
        <w:rPr>
          <w:rFonts w:ascii="Arial" w:eastAsia="Times New Roman" w:hAnsi="Arial" w:cs="Arial"/>
          <w:bCs/>
          <w:sz w:val="24"/>
          <w:szCs w:val="24"/>
          <w:lang w:eastAsia="el-GR"/>
        </w:rPr>
      </w:pPr>
      <w:r w:rsidRPr="003B6B33">
        <w:rPr>
          <w:rFonts w:ascii="Arial" w:eastAsia="Times New Roman" w:hAnsi="Arial" w:cs="Arial"/>
          <w:b/>
          <w:bCs/>
          <w:sz w:val="24"/>
          <w:szCs w:val="24"/>
          <w:lang w:eastAsia="el-GR"/>
        </w:rPr>
        <w:t>ΒΑΣΙΛΕΙΟΣ ΒΙΛΙΑΡΔΟΣ:</w:t>
      </w:r>
      <w:r w:rsidRPr="003B6B33">
        <w:rPr>
          <w:rFonts w:ascii="Arial" w:eastAsia="Times New Roman" w:hAnsi="Arial" w:cs="Arial"/>
          <w:bCs/>
          <w:sz w:val="24"/>
          <w:szCs w:val="24"/>
          <w:lang w:eastAsia="el-GR"/>
        </w:rPr>
        <w:t xml:space="preserve"> Ευχαριστώ πολύ, κύριε Πρόεδρε.</w:t>
      </w:r>
    </w:p>
    <w:p w:rsidR="003B6B33" w:rsidRPr="003B6B33" w:rsidRDefault="003B6B33" w:rsidP="003B6B33">
      <w:pPr>
        <w:spacing w:line="600" w:lineRule="auto"/>
        <w:ind w:firstLine="720"/>
        <w:jc w:val="both"/>
        <w:rPr>
          <w:rFonts w:ascii="Arial" w:eastAsia="Times New Roman" w:hAnsi="Arial" w:cs="Arial"/>
          <w:bCs/>
          <w:sz w:val="24"/>
          <w:szCs w:val="24"/>
          <w:lang w:eastAsia="el-GR"/>
        </w:rPr>
      </w:pPr>
      <w:r w:rsidRPr="003B6B33">
        <w:rPr>
          <w:rFonts w:ascii="Arial" w:eastAsia="Times New Roman" w:hAnsi="Arial" w:cs="Arial"/>
          <w:bCs/>
          <w:sz w:val="24"/>
          <w:szCs w:val="24"/>
          <w:lang w:eastAsia="el-GR"/>
        </w:rPr>
        <w:t xml:space="preserve">Κυρίες και κύριοι συνάδελφοι, η σημερινή σύμβαση, όπως αναφέραμε στην επιτροπή, αναφέρεται στην πρακτική διάβρωσης της φορολογικής βάσης και της μετατόπισης κερδών, η οποία ονομάζεται </w:t>
      </w:r>
      <w:r w:rsidRPr="003B6B33">
        <w:rPr>
          <w:rFonts w:ascii="Arial" w:eastAsia="Times New Roman" w:hAnsi="Arial" w:cs="Arial"/>
          <w:bCs/>
          <w:sz w:val="24"/>
          <w:szCs w:val="24"/>
          <w:lang w:val="en-US" w:eastAsia="el-GR"/>
        </w:rPr>
        <w:t>BEPS</w:t>
      </w:r>
      <w:r w:rsidRPr="003B6B33">
        <w:rPr>
          <w:rFonts w:ascii="Arial" w:eastAsia="Times New Roman" w:hAnsi="Arial" w:cs="Arial"/>
          <w:bCs/>
          <w:sz w:val="24"/>
          <w:szCs w:val="24"/>
          <w:lang w:eastAsia="el-GR"/>
        </w:rPr>
        <w:t xml:space="preserve"> με τα αρχικά. Αποτελεί μια λογιστική πρακτική που υπάρχει εδώ και αρκετά χρόνια. Είναι δυστυχώς το καταστροφικό αποτέλεσμα της παγκοσμιοποίησης, με την οποία η Ελληνική Λύση δεν συμφωνεί, θεωρώντας πως το έθνος - κράτος είναι η πιο σωστή επιλογή, ειδικά επειδή μόνο αυτό εξασφαλίζει τη δημοκρατία. Ορίζεται από τον ΟΟΣΑ ως η εκμετάλλευση από πολυεθνικές εταιρείες κενών και αναντιστοιχιών μεταξύ του φορολογικού καθεστώτος των διαφόρων χωρών που δραστηριοποιούνται, ενώ η Κομισιόν υπολογίζει πως η </w:t>
      </w:r>
      <w:proofErr w:type="spellStart"/>
      <w:r w:rsidRPr="003B6B33">
        <w:rPr>
          <w:rFonts w:ascii="Arial" w:eastAsia="Times New Roman" w:hAnsi="Arial" w:cs="Arial"/>
          <w:bCs/>
          <w:sz w:val="24"/>
          <w:szCs w:val="24"/>
          <w:lang w:eastAsia="el-GR"/>
        </w:rPr>
        <w:t>φοροαποφυγή</w:t>
      </w:r>
      <w:proofErr w:type="spellEnd"/>
      <w:r w:rsidRPr="003B6B33">
        <w:rPr>
          <w:rFonts w:ascii="Arial" w:eastAsia="Times New Roman" w:hAnsi="Arial" w:cs="Arial"/>
          <w:bCs/>
          <w:sz w:val="24"/>
          <w:szCs w:val="24"/>
          <w:lang w:eastAsia="el-GR"/>
        </w:rPr>
        <w:t xml:space="preserve"> στην Ευρωπαϊκή Ένωση ανέρχεται στο ποσό των 825 δισεκατομμυρίων ευρώ ετήσια, όσο περίπου το πακέτο ανάκαμψης των 750 δισεκατομμυρίων ευρώ. Έχω μελετήσει πολλές από αυτού του είδους τις συμβάσεις και τους φορολογικούς παραδείσους, όπως αυτούς που υπάρχουν στην Ευρώπη, για </w:t>
      </w:r>
      <w:r w:rsidRPr="003B6B33">
        <w:rPr>
          <w:rFonts w:ascii="Arial" w:eastAsia="Times New Roman" w:hAnsi="Arial" w:cs="Arial"/>
          <w:bCs/>
          <w:sz w:val="24"/>
          <w:szCs w:val="24"/>
          <w:lang w:eastAsia="el-GR"/>
        </w:rPr>
        <w:lastRenderedPageBreak/>
        <w:t xml:space="preserve">παράδειγμα η Ολλανδία, το Λουξεμβούργο, η Ιρλανδία, ακόμη και η Γερμανία. Η σύμβαση υιοθετήθηκε στο Παρίσι στις 24 Νοεμβρίου 2016 και υπεγράφη από την Ελλάδα στις 7 Ιουνίου 2017, έχοντας την άποψη πως δεν έχει οδηγήσει σε μεταβολές διεθνώς, σε καμμία μεταβολή. Αν μη τι άλλο, απλά κάνει πιο εύκολη τη δουλειά των φορολογικών συμβούλων, οι οποίοι σίγουρα είναι πάντοτε ένα βήμα μπροστά από την εκάστοτε νομοθέτηση. </w:t>
      </w:r>
    </w:p>
    <w:p w:rsidR="003B6B33" w:rsidRPr="003B6B33" w:rsidRDefault="003B6B33" w:rsidP="003B6B33">
      <w:pPr>
        <w:spacing w:line="600" w:lineRule="auto"/>
        <w:ind w:firstLine="720"/>
        <w:jc w:val="both"/>
        <w:rPr>
          <w:rFonts w:ascii="Arial" w:eastAsia="Times New Roman" w:hAnsi="Arial" w:cs="Arial"/>
          <w:bCs/>
          <w:sz w:val="24"/>
          <w:szCs w:val="24"/>
          <w:lang w:eastAsia="el-GR"/>
        </w:rPr>
      </w:pPr>
      <w:r w:rsidRPr="003B6B33">
        <w:rPr>
          <w:rFonts w:ascii="Arial" w:eastAsia="Times New Roman" w:hAnsi="Arial" w:cs="Arial"/>
          <w:bCs/>
          <w:sz w:val="24"/>
          <w:szCs w:val="24"/>
          <w:lang w:eastAsia="el-GR"/>
        </w:rPr>
        <w:t xml:space="preserve">Το νομοσχέδιο περιλαμβάνει στην ουσία τη σύμβαση μαζί με τις εξαιρέσεις για τις περιπτώσεις συμβάσεων αποφυγής διπλής φορολογίας. Στα τέσσερα πρώτα μέρη του καθορίζονται τρόποι αποφυγής της διπλής έδρας, στα επόμενα δύο η διαδικασία διακανονισμού με διαιτησία, που μάλλον αποτελεί τη σημαντικότερη αλλαγή, ενώ στο τελευταίο υπάρχουν κάποιες διαδικαστικές διατάξεις. </w:t>
      </w:r>
    </w:p>
    <w:p w:rsidR="003B6B33" w:rsidRPr="003B6B33" w:rsidRDefault="003B6B33" w:rsidP="003B6B33">
      <w:pPr>
        <w:spacing w:line="600" w:lineRule="auto"/>
        <w:ind w:firstLine="720"/>
        <w:jc w:val="both"/>
        <w:rPr>
          <w:rFonts w:ascii="Arial" w:eastAsia="Times New Roman" w:hAnsi="Arial" w:cs="Arial"/>
          <w:bCs/>
          <w:sz w:val="24"/>
          <w:szCs w:val="24"/>
          <w:lang w:eastAsia="el-GR"/>
        </w:rPr>
      </w:pPr>
      <w:r w:rsidRPr="003B6B33">
        <w:rPr>
          <w:rFonts w:ascii="Arial" w:eastAsia="Times New Roman" w:hAnsi="Arial" w:cs="Arial"/>
          <w:bCs/>
          <w:sz w:val="24"/>
          <w:szCs w:val="24"/>
          <w:lang w:eastAsia="el-GR"/>
        </w:rPr>
        <w:t xml:space="preserve">Σύμφωνα με το Υπουργείο Οικονομικών, το νομοσχέδιο θα επιταχύνει την υιοθέτηση των προδιαγραφών χωρίς επαναδιαπραγμάτευση συμβάσεων, πλην των επιφυλάξεων, ενώ θα αποτρέψει τη </w:t>
      </w:r>
      <w:proofErr w:type="spellStart"/>
      <w:r w:rsidRPr="003B6B33">
        <w:rPr>
          <w:rFonts w:ascii="Arial" w:eastAsia="Times New Roman" w:hAnsi="Arial" w:cs="Arial"/>
          <w:bCs/>
          <w:sz w:val="24"/>
          <w:szCs w:val="24"/>
          <w:lang w:eastAsia="el-GR"/>
        </w:rPr>
        <w:t>φοροαποφυγή</w:t>
      </w:r>
      <w:proofErr w:type="spellEnd"/>
      <w:r w:rsidRPr="003B6B33">
        <w:rPr>
          <w:rFonts w:ascii="Arial" w:eastAsia="Times New Roman" w:hAnsi="Arial" w:cs="Arial"/>
          <w:bCs/>
          <w:sz w:val="24"/>
          <w:szCs w:val="24"/>
          <w:lang w:eastAsia="el-GR"/>
        </w:rPr>
        <w:t xml:space="preserve"> μέσω των κανονισμών του ΟΟΣΑ, κάτι που ασφαλώς είναι ευχολόγιο. Αναφέρεται πως θα υπάρξουν οφέλη για τον προϋπολογισμό, χωρίς όμως να τα συγκεκριμενοποιεί, ενώ αντίθετα το Γενικό Λογιστήριο του Κράτους τονίζει πως μπορεί να υπάρξουν επιβαρύνσεις. </w:t>
      </w:r>
    </w:p>
    <w:p w:rsidR="003B6B33" w:rsidRPr="003B6B33" w:rsidRDefault="003B6B33" w:rsidP="003B6B33">
      <w:pPr>
        <w:spacing w:line="600" w:lineRule="auto"/>
        <w:ind w:firstLine="720"/>
        <w:jc w:val="both"/>
        <w:rPr>
          <w:rFonts w:ascii="Arial" w:eastAsia="Times New Roman" w:hAnsi="Arial" w:cs="Arial"/>
          <w:sz w:val="24"/>
          <w:szCs w:val="24"/>
          <w:shd w:val="clear" w:color="auto" w:fill="FFFFFF"/>
          <w:lang w:eastAsia="zh-CN"/>
        </w:rPr>
      </w:pPr>
      <w:r w:rsidRPr="003B6B33">
        <w:rPr>
          <w:rFonts w:ascii="Arial" w:eastAsia="Times New Roman" w:hAnsi="Arial" w:cs="Arial"/>
          <w:bCs/>
          <w:sz w:val="24"/>
          <w:szCs w:val="24"/>
          <w:lang w:eastAsia="el-GR"/>
        </w:rPr>
        <w:lastRenderedPageBreak/>
        <w:t xml:space="preserve">Ένα από τα οφέλη αυτά, κατά το Υπουργείο Οικονομικών, θα είναι η αποσυμφόρηση των δικαστηρίων, όπου πράγματι ο χρόνος εκδίκασης στην Ελλάδα είναι μεγάλος, στις χίλιες ογδόντα έξι ημέρες το 2016, όταν στη Γαλλία είναι τριακόσιες έξι μέρες και στη Ρουμανία μόλις </w:t>
      </w:r>
      <w:proofErr w:type="spellStart"/>
      <w:r w:rsidRPr="003B6B33">
        <w:rPr>
          <w:rFonts w:ascii="Arial" w:eastAsia="Times New Roman" w:hAnsi="Arial" w:cs="Arial"/>
          <w:bCs/>
          <w:sz w:val="24"/>
          <w:szCs w:val="24"/>
          <w:lang w:eastAsia="el-GR"/>
        </w:rPr>
        <w:t>εκατόν</w:t>
      </w:r>
      <w:proofErr w:type="spellEnd"/>
      <w:r w:rsidRPr="003B6B33">
        <w:rPr>
          <w:rFonts w:ascii="Arial" w:eastAsia="Times New Roman" w:hAnsi="Arial" w:cs="Arial"/>
          <w:bCs/>
          <w:sz w:val="24"/>
          <w:szCs w:val="24"/>
          <w:lang w:eastAsia="el-GR"/>
        </w:rPr>
        <w:t xml:space="preserve"> εβδομήντα.</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Φαινομενικά η σύμβαση βοηθάει τις κυβερνήσεις των κρατών να καλύψουν τα κενά στους υφιστάμενους διεθνείς κανόνες, οι οποίοι επιτρέπουν στα εταιρικά κέρδη να εξαφανίζονται ή να μετατοπίζονται τεχνητά σε περιοχές με χαμηλό ή ακόμη και με μηδενικό συντελεστή φορολογίας.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Επομένως, δεν μπορεί να είναι κανείς αρνητικός, ούτε θετικός όμως, παρά τις επιφυλάξεις και τις αντιρρήσεις σε ορισμένα άρθρα, ειδικά στο δεύτερο, χωρίς όμως να περιμένει πως θα έχει αποτέλεσμα.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Θα κλείσουμε με τις εξής προτάσεις μας, τις οποίες, δυστυχώς, δεν προλάβαμε να φέρουμε στην επιτροπή.</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Πρώτον, μείωση του ΦΠΑ στις εισαγωγές. Ειδικότερα, με τον ν.4714/2020 και με τα άρθρα 61 και 62 ρυθμίστηκε η χώρα τιμολόγησης, σύμφωνα με την οδηγία της Ευρωπαϊκής Ένωσης, η οποία γίνεται είτε στη χώρα εισόδου, είτε σε κάποια άλλη που θα καταναλωθεί το προϊόν, είτε σε αυτήν με τον χαμηλότερο ΦΠΑ.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lastRenderedPageBreak/>
        <w:t xml:space="preserve">Εάν, λοιπόν, η Ελλάδα μειώσει τον ΦΠΑ, τότε πολλά από τα εισαγόμενα προϊόντα στην Ευρωπαϊκή Ένωση θα τιμολογούνται εδώ, κάτι που δεν συμβαίνει, επειδή η χώρα μας έχει συγκριτικά υψηλούς φορολογικούς συντελεστές.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Σε μία τέτοια περίπτωση, τα οφέλη για την Ελλάδα θα ήταν πολύ μεγάλα, μεταξύ άλλων, από τις επενδύσεις που θα διενεργούνταν σε διαμετακομιστικά κέντρα, σημειώνοντας πως μόνο το εμπόριο της Ευρωπαϊκής Ένωσης με την Κίνα εκτιμάται, σε εισαγωγές μόνο, στα 30.000.000.000 ευρώ.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Δεύτερον, υιοθέτηση του ψηφιακού φόρου, όπως έχουν κάνει ήδη η Μεγάλη Βρετανία, η Γαλλία, η Ιταλία πρόσφατα -3%-, η Αυστρία, η Ουγγαρία, ακόμη και η Τουρκία.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Ειδικότερα, το 2018 οι πωλήσεις λιανικής μέσω του ηλεκτρονικού εμπορίου εκτιμήθηκαν στα 3,5 τρισεκατομμύρια δολάρια ή στο 14,1% των συνολικών λιανικής. Οι πωλήσεις αυτές εκτοξεύθηκαν λόγω του </w:t>
      </w:r>
      <w:r w:rsidRPr="003B6B33">
        <w:rPr>
          <w:rFonts w:ascii="Arial" w:eastAsia="Times New Roman" w:hAnsi="Arial" w:cs="Times New Roman"/>
          <w:sz w:val="24"/>
          <w:szCs w:val="24"/>
          <w:lang w:val="en-US" w:eastAsia="el-GR"/>
        </w:rPr>
        <w:t>COVID</w:t>
      </w:r>
      <w:r w:rsidRPr="003B6B33">
        <w:rPr>
          <w:rFonts w:ascii="Arial" w:eastAsia="Times New Roman" w:hAnsi="Arial" w:cs="Times New Roman"/>
          <w:sz w:val="24"/>
          <w:szCs w:val="24"/>
          <w:lang w:eastAsia="el-GR"/>
        </w:rPr>
        <w:t xml:space="preserve">, ακόμη και στην Ελλάδα που ήταν χαμηλές. Επομένως, ένας τέτοιος φόρος μπορεί να προσφέρει σημαντικά έσοδα στην οικονομία μας, στην οποία οι διεθνείς πλατφόρμες κερδίζουν τεράστια αφορολόγητα ποσά.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Τρίτον, μείωση των φόρων, όπου με βάση τα στοιχεία του προϋπολογισμού οι εταιρείες πληρώνουν το 7% των συνολικών φόρων, </w:t>
      </w:r>
      <w:r w:rsidRPr="003B6B33">
        <w:rPr>
          <w:rFonts w:ascii="Arial" w:eastAsia="Times New Roman" w:hAnsi="Arial" w:cs="Times New Roman"/>
          <w:sz w:val="24"/>
          <w:szCs w:val="24"/>
          <w:lang w:eastAsia="el-GR"/>
        </w:rPr>
        <w:lastRenderedPageBreak/>
        <w:t xml:space="preserve">περίπου όσο και στις Ηνωμένες Πολιτείες, όταν οι ιδιώτες πληρώνουν 23%, ενώ από τον ΦΠΑ προέρχεται το 37%. Επομένως, η συμβολή των εταιρειών στη φορολογία είναι ήδη χαμηλή, οπότε δεν ωφελούν οι υψηλοί συντελεστές.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Θα έπρεπε, λοιπόν, να μειωθούν δραστικά οι συντελεστές φόρου, αφού ακόμη και αν δεν αυξηθούν τα έσοδα, θα εισρεύσουν κεφάλαια, θα επενδυθούν στην παραγωγή και θα δημιουργήσουν θέσεις εργασίας που τις έχουμε απόλυτη ανάγκη. Έτσι, θα επαναπατρίζονταν και ελληνικές επιχειρήσεις, όπως για παράδειγμα οι έξι χιλιάδες επιχειρήσεις από τη Βουλγαρία, κάτι που έχουμε ήδη προτείνει.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Τέλος, όσον αφορά τα επιμέρους άρθρα, οι αντιρρήσεις μας αφορούν το δεύτερο άρθρο με τις πολλές εξαιρέσεις, που δεν μπορούμε να ελέγξουμε, ενώ ενδεχομένως αναιρούν το αντικείμενο, οπότε θα ψηφίσουμε «παρών». Κυρίως, όμως, το τρίτο που δίνει εξουσίες στην ΑΑΔΕ και στον Υπουργό να καθορίζουν τις εξαιρέσεις και το πώς εφαρμόζονται, κάτι που μας αναγκάζει, ειδικά σε αυτό το άρθρο, να ψηφίσουμε «όχι». Αυτός είναι ο λόγος που τελικά αποφασίσαμε να ψηφίσουμε «παρών».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Ευχαριστώ πολύ.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b/>
          <w:sz w:val="24"/>
          <w:szCs w:val="24"/>
          <w:lang w:eastAsia="el-GR"/>
        </w:rPr>
        <w:t>ΠΡΟΕΔΡΕΥΩΝ (</w:t>
      </w:r>
      <w:r w:rsidRPr="003B6B33">
        <w:rPr>
          <w:rFonts w:ascii="Arial" w:eastAsia="Times New Roman" w:hAnsi="Arial" w:cs="Arial"/>
          <w:b/>
          <w:bCs/>
          <w:sz w:val="24"/>
          <w:szCs w:val="24"/>
          <w:lang w:eastAsia="zh-CN"/>
        </w:rPr>
        <w:t xml:space="preserve">Απόστολος </w:t>
      </w:r>
      <w:proofErr w:type="spellStart"/>
      <w:r w:rsidRPr="003B6B33">
        <w:rPr>
          <w:rFonts w:ascii="Arial" w:eastAsia="Times New Roman" w:hAnsi="Arial" w:cs="Arial"/>
          <w:b/>
          <w:bCs/>
          <w:sz w:val="24"/>
          <w:szCs w:val="24"/>
          <w:lang w:eastAsia="zh-CN"/>
        </w:rPr>
        <w:t>Αβδελάς</w:t>
      </w:r>
      <w:proofErr w:type="spellEnd"/>
      <w:r w:rsidRPr="003B6B33">
        <w:rPr>
          <w:rFonts w:ascii="Arial" w:eastAsia="Times New Roman" w:hAnsi="Arial" w:cs="Times New Roman"/>
          <w:b/>
          <w:sz w:val="24"/>
          <w:szCs w:val="24"/>
          <w:lang w:eastAsia="el-GR"/>
        </w:rPr>
        <w:t xml:space="preserve">): </w:t>
      </w:r>
      <w:r w:rsidRPr="003B6B33">
        <w:rPr>
          <w:rFonts w:ascii="Arial" w:eastAsia="Times New Roman" w:hAnsi="Arial" w:cs="Times New Roman"/>
          <w:sz w:val="24"/>
          <w:szCs w:val="24"/>
          <w:lang w:eastAsia="el-GR"/>
        </w:rPr>
        <w:t xml:space="preserve">Κι εμείς ευχαριστούμε, κύριε </w:t>
      </w:r>
      <w:proofErr w:type="spellStart"/>
      <w:r w:rsidRPr="003B6B33">
        <w:rPr>
          <w:rFonts w:ascii="Arial" w:eastAsia="Times New Roman" w:hAnsi="Arial" w:cs="Times New Roman"/>
          <w:sz w:val="24"/>
          <w:szCs w:val="24"/>
          <w:lang w:eastAsia="el-GR"/>
        </w:rPr>
        <w:t>Βιλιάρδο</w:t>
      </w:r>
      <w:proofErr w:type="spellEnd"/>
      <w:r w:rsidRPr="003B6B33">
        <w:rPr>
          <w:rFonts w:ascii="Arial" w:eastAsia="Times New Roman" w:hAnsi="Arial" w:cs="Times New Roman"/>
          <w:sz w:val="24"/>
          <w:szCs w:val="24"/>
          <w:lang w:eastAsia="el-GR"/>
        </w:rPr>
        <w:t xml:space="preserve">.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lastRenderedPageBreak/>
        <w:t xml:space="preserve">Τον λόγο έχει ο κ. Γεώργιος </w:t>
      </w:r>
      <w:proofErr w:type="spellStart"/>
      <w:r w:rsidRPr="003B6B33">
        <w:rPr>
          <w:rFonts w:ascii="Arial" w:eastAsia="Times New Roman" w:hAnsi="Arial" w:cs="Times New Roman"/>
          <w:sz w:val="24"/>
          <w:szCs w:val="24"/>
          <w:lang w:eastAsia="el-GR"/>
        </w:rPr>
        <w:t>Λογιάδης</w:t>
      </w:r>
      <w:proofErr w:type="spellEnd"/>
      <w:r w:rsidRPr="003B6B33">
        <w:rPr>
          <w:rFonts w:ascii="Arial" w:eastAsia="Times New Roman" w:hAnsi="Arial" w:cs="Times New Roman"/>
          <w:sz w:val="24"/>
          <w:szCs w:val="24"/>
          <w:lang w:eastAsia="el-GR"/>
        </w:rPr>
        <w:t xml:space="preserve"> από το ΜέΡΑ25.</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b/>
          <w:bCs/>
          <w:sz w:val="24"/>
          <w:szCs w:val="24"/>
          <w:lang w:eastAsia="el-GR"/>
        </w:rPr>
        <w:t xml:space="preserve">ΓΕΩΡΓΙΟΣ ΛΟΓΙΑΔΗΣ: </w:t>
      </w:r>
      <w:r w:rsidRPr="003B6B33">
        <w:rPr>
          <w:rFonts w:ascii="Arial" w:eastAsia="Times New Roman" w:hAnsi="Arial" w:cs="Times New Roman"/>
          <w:sz w:val="24"/>
          <w:szCs w:val="24"/>
          <w:lang w:eastAsia="el-GR"/>
        </w:rPr>
        <w:t xml:space="preserve">Ευχαριστώ, κύριε Πρόεδρε.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Καλημέρα και από εμένα και καλή χρονιά.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Το παρόν σχέδιο νόμου αποτελεί κοινό πρόγραμμα του ΟΟΣΑ και του </w:t>
      </w:r>
      <w:r w:rsidRPr="003B6B33">
        <w:rPr>
          <w:rFonts w:ascii="Arial" w:eastAsia="Times New Roman" w:hAnsi="Arial" w:cs="Times New Roman"/>
          <w:sz w:val="24"/>
          <w:szCs w:val="24"/>
          <w:lang w:val="en-US" w:eastAsia="el-GR"/>
        </w:rPr>
        <w:t>G</w:t>
      </w:r>
      <w:r w:rsidRPr="003B6B33">
        <w:rPr>
          <w:rFonts w:ascii="Arial" w:eastAsia="Times New Roman" w:hAnsi="Arial" w:cs="Times New Roman"/>
          <w:sz w:val="24"/>
          <w:szCs w:val="24"/>
          <w:lang w:eastAsia="el-GR"/>
        </w:rPr>
        <w:t>20, το επονομαζόμενο «</w:t>
      </w:r>
      <w:proofErr w:type="spellStart"/>
      <w:r w:rsidRPr="003B6B33">
        <w:rPr>
          <w:rFonts w:ascii="Arial" w:eastAsia="Times New Roman" w:hAnsi="Arial" w:cs="Times New Roman"/>
          <w:sz w:val="24"/>
          <w:szCs w:val="24"/>
          <w:lang w:eastAsia="el-GR"/>
        </w:rPr>
        <w:t>Base</w:t>
      </w:r>
      <w:proofErr w:type="spellEnd"/>
      <w:r w:rsidRPr="003B6B33">
        <w:rPr>
          <w:rFonts w:ascii="Arial" w:eastAsia="Times New Roman" w:hAnsi="Arial" w:cs="Times New Roman"/>
          <w:sz w:val="24"/>
          <w:szCs w:val="24"/>
          <w:lang w:eastAsia="el-GR"/>
        </w:rPr>
        <w:t xml:space="preserve"> </w:t>
      </w:r>
      <w:proofErr w:type="spellStart"/>
      <w:r w:rsidRPr="003B6B33">
        <w:rPr>
          <w:rFonts w:ascii="Arial" w:eastAsia="Times New Roman" w:hAnsi="Arial" w:cs="Times New Roman"/>
          <w:sz w:val="24"/>
          <w:szCs w:val="24"/>
          <w:lang w:eastAsia="el-GR"/>
        </w:rPr>
        <w:t>Erosion</w:t>
      </w:r>
      <w:proofErr w:type="spellEnd"/>
      <w:r w:rsidRPr="003B6B33">
        <w:rPr>
          <w:rFonts w:ascii="Arial" w:eastAsia="Times New Roman" w:hAnsi="Arial" w:cs="Times New Roman"/>
          <w:sz w:val="24"/>
          <w:szCs w:val="24"/>
          <w:lang w:eastAsia="el-GR"/>
        </w:rPr>
        <w:t xml:space="preserve"> </w:t>
      </w:r>
      <w:r w:rsidRPr="003B6B33">
        <w:rPr>
          <w:rFonts w:ascii="Arial" w:eastAsia="Times New Roman" w:hAnsi="Arial" w:cs="Times New Roman"/>
          <w:sz w:val="24"/>
          <w:szCs w:val="24"/>
          <w:lang w:val="en-US" w:eastAsia="el-GR"/>
        </w:rPr>
        <w:t>a</w:t>
      </w:r>
      <w:proofErr w:type="spellStart"/>
      <w:r w:rsidRPr="003B6B33">
        <w:rPr>
          <w:rFonts w:ascii="Arial" w:eastAsia="Times New Roman" w:hAnsi="Arial" w:cs="Times New Roman"/>
          <w:sz w:val="24"/>
          <w:szCs w:val="24"/>
          <w:lang w:eastAsia="el-GR"/>
        </w:rPr>
        <w:t>nd</w:t>
      </w:r>
      <w:proofErr w:type="spellEnd"/>
      <w:r w:rsidRPr="003B6B33">
        <w:rPr>
          <w:rFonts w:ascii="Arial" w:eastAsia="Times New Roman" w:hAnsi="Arial" w:cs="Times New Roman"/>
          <w:sz w:val="24"/>
          <w:szCs w:val="24"/>
          <w:lang w:eastAsia="el-GR"/>
        </w:rPr>
        <w:t xml:space="preserve"> </w:t>
      </w:r>
      <w:proofErr w:type="spellStart"/>
      <w:r w:rsidRPr="003B6B33">
        <w:rPr>
          <w:rFonts w:ascii="Arial" w:eastAsia="Times New Roman" w:hAnsi="Arial" w:cs="Times New Roman"/>
          <w:sz w:val="24"/>
          <w:szCs w:val="24"/>
          <w:lang w:eastAsia="el-GR"/>
        </w:rPr>
        <w:t>Profit</w:t>
      </w:r>
      <w:proofErr w:type="spellEnd"/>
      <w:r w:rsidRPr="003B6B33">
        <w:rPr>
          <w:rFonts w:ascii="Arial" w:eastAsia="Times New Roman" w:hAnsi="Arial" w:cs="Times New Roman"/>
          <w:sz w:val="24"/>
          <w:szCs w:val="24"/>
          <w:lang w:eastAsia="el-GR"/>
        </w:rPr>
        <w:t xml:space="preserve"> </w:t>
      </w:r>
      <w:proofErr w:type="spellStart"/>
      <w:r w:rsidRPr="003B6B33">
        <w:rPr>
          <w:rFonts w:ascii="Arial" w:eastAsia="Times New Roman" w:hAnsi="Arial" w:cs="Times New Roman"/>
          <w:sz w:val="24"/>
          <w:szCs w:val="24"/>
          <w:lang w:eastAsia="el-GR"/>
        </w:rPr>
        <w:t>Shifting</w:t>
      </w:r>
      <w:proofErr w:type="spellEnd"/>
      <w:r w:rsidRPr="003B6B33">
        <w:rPr>
          <w:rFonts w:ascii="Arial" w:eastAsia="Times New Roman" w:hAnsi="Arial" w:cs="Times New Roman"/>
          <w:sz w:val="24"/>
          <w:szCs w:val="24"/>
          <w:lang w:eastAsia="el-GR"/>
        </w:rPr>
        <w:t xml:space="preserve">, BEPS», διάβρωση φορολογικής βάσης και μετατόπιση κερδών.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Η </w:t>
      </w:r>
      <w:proofErr w:type="spellStart"/>
      <w:r w:rsidRPr="003B6B33">
        <w:rPr>
          <w:rFonts w:ascii="Arial" w:eastAsia="Times New Roman" w:hAnsi="Arial" w:cs="Times New Roman"/>
          <w:sz w:val="24"/>
          <w:szCs w:val="24"/>
          <w:lang w:eastAsia="el-GR"/>
        </w:rPr>
        <w:t>φοροαποφυγή</w:t>
      </w:r>
      <w:proofErr w:type="spellEnd"/>
      <w:r w:rsidRPr="003B6B33">
        <w:rPr>
          <w:rFonts w:ascii="Arial" w:eastAsia="Times New Roman" w:hAnsi="Arial" w:cs="Times New Roman"/>
          <w:sz w:val="24"/>
          <w:szCs w:val="24"/>
          <w:lang w:eastAsia="el-GR"/>
        </w:rPr>
        <w:t xml:space="preserve"> υπολογίζεται από τον ΟΟΣΑ σε περίπου 200 δισεκατομμύρια ετησίως. Εδώ θα ήθελα να κάνω την πρώτη μου παρατήρηση.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Έχουμε 200 δισεκατομμύρια ετησίως </w:t>
      </w:r>
      <w:proofErr w:type="spellStart"/>
      <w:r w:rsidRPr="003B6B33">
        <w:rPr>
          <w:rFonts w:ascii="Arial" w:eastAsia="Times New Roman" w:hAnsi="Arial" w:cs="Times New Roman"/>
          <w:sz w:val="24"/>
          <w:szCs w:val="24"/>
          <w:lang w:eastAsia="el-GR"/>
        </w:rPr>
        <w:t>φοροαποφυγή</w:t>
      </w:r>
      <w:proofErr w:type="spellEnd"/>
      <w:r w:rsidRPr="003B6B33">
        <w:rPr>
          <w:rFonts w:ascii="Arial" w:eastAsia="Times New Roman" w:hAnsi="Arial" w:cs="Times New Roman"/>
          <w:sz w:val="24"/>
          <w:szCs w:val="24"/>
          <w:lang w:eastAsia="el-GR"/>
        </w:rPr>
        <w:t xml:space="preserve">, όπως υπολογίζει ο ΟΟΣΑ. Ας το συγκρίνουμε με το σημερινό δημόσιο χρέος της Ελλάδος, το οποίο ανέρχεται κατά τα σημερινά δεδομένα σε 370 δισεκατομμύρια ευρώ, περίπου 230% του ΑΕΠ.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Τι θέλω να πω; Πρέπει να λέμε την αλήθεια στον ελληνικό λαό ότι το δημόσιο χρέος δεν είναι βιώσιμο, ότι είμαστε μέσα στα μνημόνια πάντοτε. Πρόσφατα ο διοικητής της Τράπεζας της Ελλάδος είπε ότι μετά το άνοιγμα της οικονομίας τα κόκκινα δάνεια θα εκτοξευτούν περαιτέρω. Και έτσι είναι.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Να ζητήσω ως ΜέΡΑ25 και ως νέος Βουλευτής εδώ, όπως ζητάει και ο </w:t>
      </w:r>
      <w:proofErr w:type="spellStart"/>
      <w:r w:rsidRPr="003B6B33">
        <w:rPr>
          <w:rFonts w:ascii="Arial" w:eastAsia="Times New Roman" w:hAnsi="Arial" w:cs="Times New Roman"/>
          <w:sz w:val="24"/>
          <w:szCs w:val="24"/>
          <w:lang w:eastAsia="el-GR"/>
        </w:rPr>
        <w:t>Γιάνης</w:t>
      </w:r>
      <w:proofErr w:type="spellEnd"/>
      <w:r w:rsidRPr="003B6B33">
        <w:rPr>
          <w:rFonts w:ascii="Arial" w:eastAsia="Times New Roman" w:hAnsi="Arial" w:cs="Times New Roman"/>
          <w:sz w:val="24"/>
          <w:szCs w:val="24"/>
          <w:lang w:eastAsia="el-GR"/>
        </w:rPr>
        <w:t xml:space="preserve"> </w:t>
      </w:r>
      <w:proofErr w:type="spellStart"/>
      <w:r w:rsidRPr="003B6B33">
        <w:rPr>
          <w:rFonts w:ascii="Arial" w:eastAsia="Times New Roman" w:hAnsi="Arial" w:cs="Times New Roman"/>
          <w:sz w:val="24"/>
          <w:szCs w:val="24"/>
          <w:lang w:eastAsia="el-GR"/>
        </w:rPr>
        <w:t>Βαρουφάκης</w:t>
      </w:r>
      <w:proofErr w:type="spellEnd"/>
      <w:r w:rsidRPr="003B6B33">
        <w:rPr>
          <w:rFonts w:ascii="Arial" w:eastAsia="Times New Roman" w:hAnsi="Arial" w:cs="Times New Roman"/>
          <w:sz w:val="24"/>
          <w:szCs w:val="24"/>
          <w:lang w:eastAsia="el-GR"/>
        </w:rPr>
        <w:t>, να ανοίξει ο φάκελος της χρεοκοπίας του 2010, όπως είχε δεσμευτεί και ο κύριος Πρωθυπουργός προεκλογικά.</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lastRenderedPageBreak/>
        <w:t xml:space="preserve">Πάμε τώρα στο σχέδιο νόμου. Το σχέδιο περιλαμβάνει δεκαπέντε δράσεις που αποβλέπουν κυρίως στην καταπολέμηση των στρατηγικών </w:t>
      </w:r>
      <w:proofErr w:type="spellStart"/>
      <w:r w:rsidRPr="003B6B33">
        <w:rPr>
          <w:rFonts w:ascii="Arial" w:eastAsia="Times New Roman" w:hAnsi="Arial" w:cs="Times New Roman"/>
          <w:sz w:val="24"/>
          <w:szCs w:val="24"/>
          <w:lang w:eastAsia="el-GR"/>
        </w:rPr>
        <w:t>φοροαποφυγής</w:t>
      </w:r>
      <w:proofErr w:type="spellEnd"/>
      <w:r w:rsidRPr="003B6B33">
        <w:rPr>
          <w:rFonts w:ascii="Arial" w:eastAsia="Times New Roman" w:hAnsi="Arial" w:cs="Times New Roman"/>
          <w:sz w:val="24"/>
          <w:szCs w:val="24"/>
          <w:lang w:eastAsia="el-GR"/>
        </w:rPr>
        <w:t xml:space="preserve"> των πολυεθνικών επιχειρήσεων μέσω μεταφοράς των κερδών τους σε χώρες με ευνοϊκότερο φορολογικό καθεστώς.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Η παρούσα πολυμερής σύμβαση, την οποία καλούμαστε σήμερα να κυρώσουμε, δεν περιλαμβάνει και τις δεκαπέντε αυτές δράσεις του </w:t>
      </w:r>
      <w:r w:rsidRPr="003B6B33">
        <w:rPr>
          <w:rFonts w:ascii="Arial" w:eastAsia="Times New Roman" w:hAnsi="Arial" w:cs="Times New Roman"/>
          <w:sz w:val="24"/>
          <w:szCs w:val="24"/>
          <w:lang w:val="en-US" w:eastAsia="el-GR"/>
        </w:rPr>
        <w:t>BEPS</w:t>
      </w:r>
      <w:r w:rsidRPr="003B6B33">
        <w:rPr>
          <w:rFonts w:ascii="Arial" w:eastAsia="Times New Roman" w:hAnsi="Arial" w:cs="Times New Roman"/>
          <w:sz w:val="24"/>
          <w:szCs w:val="24"/>
          <w:lang w:eastAsia="el-GR"/>
        </w:rPr>
        <w:t xml:space="preserve">. Ήδη εδώ, λοιπόν, έχουμε την πρώτη διάβρωση εκ των έσω της πολυμερούς αυτής σύμβασης και του σημερινού σχεδίου νόμου όταν δεν περιλαμβάνεται το πρόβλημα για τη ρύθμιση της ψηφιακής οικονομίας και των μεγαθηρίων που δημιουργούνται εκεί. Η άνοδος της ψηφιακής οικονομίας δημιουργεί προκλήσεις που σχετίζονται με τη διεθνή φορολογία. Η ψηφιακή οικονομία δεν πρέπει να διαχωρίζεται από την υπόλοιπη οικονομία.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Γι’ αυτόν ακριβώς τον λόγο θα ήθελα και εγώ με τη σειρά μου να τονίσω και να υπενθυμίσω ότι το ΜέΡΑ25 είναι η μοναδική πολιτική παράταξη που πρότεινε την επιτακτική και άμεση ανάγκη φορολόγησης των κερδών των μεγάλων αυτών πολυεθνικών εταιρειών, όπως είναι η </w:t>
      </w:r>
      <w:r w:rsidRPr="003B6B33">
        <w:rPr>
          <w:rFonts w:ascii="Arial" w:eastAsia="Times New Roman" w:hAnsi="Arial" w:cs="Times New Roman"/>
          <w:sz w:val="24"/>
          <w:szCs w:val="24"/>
          <w:lang w:val="en-US" w:eastAsia="el-GR"/>
        </w:rPr>
        <w:t>Facebook</w:t>
      </w:r>
      <w:r w:rsidRPr="003B6B33">
        <w:rPr>
          <w:rFonts w:ascii="Arial" w:eastAsia="Times New Roman" w:hAnsi="Arial" w:cs="Times New Roman"/>
          <w:sz w:val="24"/>
          <w:szCs w:val="24"/>
          <w:lang w:eastAsia="el-GR"/>
        </w:rPr>
        <w:t xml:space="preserve">, </w:t>
      </w:r>
      <w:r w:rsidRPr="003B6B33">
        <w:rPr>
          <w:rFonts w:ascii="Arial" w:eastAsia="Times New Roman" w:hAnsi="Arial" w:cs="Times New Roman"/>
          <w:sz w:val="24"/>
          <w:szCs w:val="24"/>
          <w:lang w:val="en-US" w:eastAsia="el-GR"/>
        </w:rPr>
        <w:t>Amazon</w:t>
      </w:r>
      <w:r w:rsidRPr="003B6B33">
        <w:rPr>
          <w:rFonts w:ascii="Arial" w:eastAsia="Times New Roman" w:hAnsi="Arial" w:cs="Times New Roman"/>
          <w:sz w:val="24"/>
          <w:szCs w:val="24"/>
          <w:lang w:eastAsia="el-GR"/>
        </w:rPr>
        <w:t xml:space="preserve">, </w:t>
      </w:r>
      <w:r w:rsidRPr="003B6B33">
        <w:rPr>
          <w:rFonts w:ascii="Arial" w:eastAsia="Times New Roman" w:hAnsi="Arial" w:cs="Times New Roman"/>
          <w:sz w:val="24"/>
          <w:szCs w:val="24"/>
          <w:lang w:val="en-US" w:eastAsia="el-GR"/>
        </w:rPr>
        <w:t>Netflix</w:t>
      </w:r>
      <w:r w:rsidRPr="003B6B33">
        <w:rPr>
          <w:rFonts w:ascii="Arial" w:eastAsia="Times New Roman" w:hAnsi="Arial" w:cs="Times New Roman"/>
          <w:sz w:val="24"/>
          <w:szCs w:val="24"/>
          <w:lang w:eastAsia="el-GR"/>
        </w:rPr>
        <w:t xml:space="preserve">, </w:t>
      </w:r>
      <w:r w:rsidRPr="003B6B33">
        <w:rPr>
          <w:rFonts w:ascii="Arial" w:eastAsia="Times New Roman" w:hAnsi="Arial" w:cs="Times New Roman"/>
          <w:sz w:val="24"/>
          <w:szCs w:val="24"/>
          <w:lang w:val="en-US" w:eastAsia="el-GR"/>
        </w:rPr>
        <w:t>Google</w:t>
      </w:r>
      <w:r w:rsidRPr="003B6B33">
        <w:rPr>
          <w:rFonts w:ascii="Arial" w:eastAsia="Times New Roman" w:hAnsi="Arial" w:cs="Times New Roman"/>
          <w:sz w:val="24"/>
          <w:szCs w:val="24"/>
          <w:lang w:eastAsia="el-GR"/>
        </w:rPr>
        <w:t xml:space="preserve">, όπως γίνεται και σε άλλες χώρες, καταθέτοντας πάλι τροπολογία στη Βουλή.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Στην Ελλάδα οι οικονομικές δραστηριότητες και τα κέρδη τους φορολογούνται με το απόλυτο μηδέν. Υπάρχει, λοιπόν, μια τεράστια </w:t>
      </w:r>
      <w:r w:rsidRPr="003B6B33">
        <w:rPr>
          <w:rFonts w:ascii="Arial" w:eastAsia="Times New Roman" w:hAnsi="Arial" w:cs="Times New Roman"/>
          <w:sz w:val="24"/>
          <w:szCs w:val="24"/>
          <w:lang w:eastAsia="el-GR"/>
        </w:rPr>
        <w:lastRenderedPageBreak/>
        <w:t>φορολογική βάση, όπως αναφέρει το παρόν σχέδιο νόμου, η οποία δεν υφίσταται καμμία απολύτως διάβρωση και φορολογείται με το μηδέν, διότι δεν έχει η Κυβέρνηση την πολιτική βούληση γι’ αυτό, διότι θεωρούμε ότι υπακούει σε άνωθεν και έξωθεν εντολές.</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Θα ήθελα στη συνέχεια να αναλύσουμε το παρόν σχέδιο νόμου σε δύο μέρη, πρώτον σε αυτό που αναφέρεται στην πρόληψη της διάβρωσης της φορολογικής βάσης και δεύτερον σε αυτό που αναφέρεται στη μετατόπιση κερδών. Επειδή μιλάμε για </w:t>
      </w:r>
      <w:proofErr w:type="spellStart"/>
      <w:r w:rsidRPr="003B6B33">
        <w:rPr>
          <w:rFonts w:ascii="Arial" w:eastAsia="Times New Roman" w:hAnsi="Arial" w:cs="Times New Roman"/>
          <w:sz w:val="24"/>
          <w:szCs w:val="24"/>
          <w:lang w:eastAsia="el-GR"/>
        </w:rPr>
        <w:t>φοροαποφυγή</w:t>
      </w:r>
      <w:proofErr w:type="spellEnd"/>
      <w:r w:rsidRPr="003B6B33">
        <w:rPr>
          <w:rFonts w:ascii="Arial" w:eastAsia="Times New Roman" w:hAnsi="Arial" w:cs="Times New Roman"/>
          <w:sz w:val="24"/>
          <w:szCs w:val="24"/>
          <w:lang w:eastAsia="el-GR"/>
        </w:rPr>
        <w:t xml:space="preserve">, θα συνεχίσω λέγοντας ότι για να υπάρξει διάβρωση, πρέπει να υπάρξει φορολογική βάση. Και να τονίσω εδώ ότι φορολογική βάση δεν υπάρχει όταν έχουμε αδήλωτα έσοδα, μαύρη οικονομία, παραοικονομία, η οποία στην Ελλάδα αποτελεί το 30% με 35% του ΑΕΠ και έχει αυξηθεί και θα συνεχίσει να αυξάνεται όσο μεγαλώνει η κρίση από το 2010, όπως αναφέρει η έκθεση του Διεθνούς Νομισματικού Ταμείου στις 16-12-2019, όταν σε πολλές άλλες ευρωπαϊκές χώρες το αντίστοιχο ποσοστό είναι 10% του ΑΕΠ τους.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Όσο δεν υπάρχει πραγματική οικονομική ανάπτυξη που να επιτρέπει αμοιβές που να μην είναι πολύ χαμηλές, το κίνητρο </w:t>
      </w:r>
      <w:proofErr w:type="spellStart"/>
      <w:r w:rsidRPr="003B6B33">
        <w:rPr>
          <w:rFonts w:ascii="Arial" w:eastAsia="Times New Roman" w:hAnsi="Arial" w:cs="Times New Roman"/>
          <w:sz w:val="24"/>
          <w:szCs w:val="24"/>
          <w:lang w:eastAsia="el-GR"/>
        </w:rPr>
        <w:t>φοροαποφυγής</w:t>
      </w:r>
      <w:proofErr w:type="spellEnd"/>
      <w:r w:rsidRPr="003B6B33">
        <w:rPr>
          <w:rFonts w:ascii="Arial" w:eastAsia="Times New Roman" w:hAnsi="Arial" w:cs="Times New Roman"/>
          <w:sz w:val="24"/>
          <w:szCs w:val="24"/>
          <w:lang w:eastAsia="el-GR"/>
        </w:rPr>
        <w:t xml:space="preserve"> για να μείνει ένα εισόδημα επιβίωσης θα είναι επιτακτικό. Είναι σαφές, επίσης, ότι όσο συνεχίζονται πρακτικές που δεν παραπέμπουν σε φορολογία, αλλά σε ένα ιδιότυπο φορολογικό καψόνι, όπως η προκαταβολή φόρου την οποία συνεχώς </w:t>
      </w:r>
      <w:r w:rsidRPr="003B6B33">
        <w:rPr>
          <w:rFonts w:ascii="Arial" w:eastAsia="Times New Roman" w:hAnsi="Arial" w:cs="Times New Roman"/>
          <w:sz w:val="24"/>
          <w:szCs w:val="24"/>
          <w:lang w:eastAsia="el-GR"/>
        </w:rPr>
        <w:lastRenderedPageBreak/>
        <w:t xml:space="preserve">στηλιτεύει το ΜέΡΑ25 ως μέτρο ιδιαίτερα </w:t>
      </w:r>
      <w:proofErr w:type="spellStart"/>
      <w:r w:rsidRPr="003B6B33">
        <w:rPr>
          <w:rFonts w:ascii="Arial" w:eastAsia="Times New Roman" w:hAnsi="Arial" w:cs="Times New Roman"/>
          <w:sz w:val="24"/>
          <w:szCs w:val="24"/>
          <w:lang w:eastAsia="el-GR"/>
        </w:rPr>
        <w:t>τιμωρητικό</w:t>
      </w:r>
      <w:proofErr w:type="spellEnd"/>
      <w:r w:rsidRPr="003B6B33">
        <w:rPr>
          <w:rFonts w:ascii="Arial" w:eastAsia="Times New Roman" w:hAnsi="Arial" w:cs="Times New Roman"/>
          <w:sz w:val="24"/>
          <w:szCs w:val="24"/>
          <w:lang w:eastAsia="el-GR"/>
        </w:rPr>
        <w:t xml:space="preserve"> και εντελώς λάθος, θα υπάρχει μεγάλο κίνητρο για </w:t>
      </w:r>
      <w:proofErr w:type="spellStart"/>
      <w:r w:rsidRPr="003B6B33">
        <w:rPr>
          <w:rFonts w:ascii="Arial" w:eastAsia="Times New Roman" w:hAnsi="Arial" w:cs="Times New Roman"/>
          <w:sz w:val="24"/>
          <w:szCs w:val="24"/>
          <w:lang w:eastAsia="el-GR"/>
        </w:rPr>
        <w:t>φοροαποφυγή</w:t>
      </w:r>
      <w:proofErr w:type="spellEnd"/>
      <w:r w:rsidRPr="003B6B33">
        <w:rPr>
          <w:rFonts w:ascii="Arial" w:eastAsia="Times New Roman" w:hAnsi="Arial" w:cs="Times New Roman"/>
          <w:sz w:val="24"/>
          <w:szCs w:val="24"/>
          <w:lang w:eastAsia="el-GR"/>
        </w:rPr>
        <w:t xml:space="preserve">.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Όσο δε αφορά το δεύτερο μέρος, τη μετατόπιση κερδών, γνωρίζουμε πολύ καλά ότι υπάρχουν πάρα πολλοί νόμιμοι τρόποι να μειώσουν ή να εξαλείψουν πλήρως τα κέρδη τους αυτές οι εταιρείες. Πρόσφατα, λόγω πανδημίας, βλέπουμε ότι η ψαλίδα μεταξύ των πάρα πολύ λίγων πλουσίων που έχουν πάρα πολλά και των πάρα πολλών φτωχών μεγαλώνει και στην Ελλάδα και πανευρωπαϊκά, θέμα το οποίο αναδεικνύουμε και στηλιτεύουμε στην Ελλάδα ως ΜέΡΑ25, πανευρωπαϊκά ως DiEM25 και διεθνώς ως συνιδρυτές του </w:t>
      </w:r>
      <w:r w:rsidRPr="003B6B33">
        <w:rPr>
          <w:rFonts w:ascii="Arial" w:eastAsia="Times New Roman" w:hAnsi="Arial" w:cs="Times New Roman"/>
          <w:sz w:val="24"/>
          <w:szCs w:val="24"/>
          <w:lang w:val="en-US" w:eastAsia="el-GR"/>
        </w:rPr>
        <w:t>Progressive</w:t>
      </w:r>
      <w:r w:rsidRPr="003B6B33">
        <w:rPr>
          <w:rFonts w:ascii="Arial" w:eastAsia="Times New Roman" w:hAnsi="Arial" w:cs="Times New Roman"/>
          <w:sz w:val="24"/>
          <w:szCs w:val="24"/>
          <w:lang w:eastAsia="el-GR"/>
        </w:rPr>
        <w:t xml:space="preserve"> </w:t>
      </w:r>
      <w:r w:rsidRPr="003B6B33">
        <w:rPr>
          <w:rFonts w:ascii="Arial" w:eastAsia="Times New Roman" w:hAnsi="Arial" w:cs="Times New Roman"/>
          <w:sz w:val="24"/>
          <w:szCs w:val="24"/>
          <w:lang w:val="en-US" w:eastAsia="el-GR"/>
        </w:rPr>
        <w:t>International</w:t>
      </w:r>
      <w:r w:rsidRPr="003B6B33">
        <w:rPr>
          <w:rFonts w:ascii="Arial" w:eastAsia="Times New Roman" w:hAnsi="Arial" w:cs="Times New Roman"/>
          <w:sz w:val="24"/>
          <w:szCs w:val="24"/>
          <w:lang w:eastAsia="el-GR"/>
        </w:rPr>
        <w:t>.</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Κλείνοντας, η πολυμερής αυτή σύμβαση αποτελεί θεωρητικά μια καλή πρωτοβουλία εναρμόνισης των φορολογικών πρακτικών ώστε να αντιμετωπιστεί η </w:t>
      </w:r>
      <w:proofErr w:type="spellStart"/>
      <w:r w:rsidRPr="003B6B33">
        <w:rPr>
          <w:rFonts w:ascii="Arial" w:eastAsia="Times New Roman" w:hAnsi="Arial" w:cs="Times New Roman"/>
          <w:sz w:val="24"/>
          <w:szCs w:val="24"/>
          <w:lang w:eastAsia="el-GR"/>
        </w:rPr>
        <w:t>φοροαποφυγή</w:t>
      </w:r>
      <w:proofErr w:type="spellEnd"/>
      <w:r w:rsidRPr="003B6B33">
        <w:rPr>
          <w:rFonts w:ascii="Arial" w:eastAsia="Times New Roman" w:hAnsi="Arial" w:cs="Times New Roman"/>
          <w:sz w:val="24"/>
          <w:szCs w:val="24"/>
          <w:lang w:eastAsia="el-GR"/>
        </w:rPr>
        <w:t xml:space="preserve">, αλλά πρακτικά αποτελεί άλλοθι για </w:t>
      </w:r>
      <w:r w:rsidRPr="003B6B33">
        <w:rPr>
          <w:rFonts w:ascii="Arial" w:eastAsia="Times New Roman" w:hAnsi="Arial" w:cs="Times New Roman"/>
          <w:sz w:val="24"/>
          <w:szCs w:val="24"/>
          <w:lang w:val="en-US" w:eastAsia="el-GR"/>
        </w:rPr>
        <w:t>business</w:t>
      </w:r>
      <w:r w:rsidRPr="003B6B33">
        <w:rPr>
          <w:rFonts w:ascii="Arial" w:eastAsia="Times New Roman" w:hAnsi="Arial" w:cs="Times New Roman"/>
          <w:sz w:val="24"/>
          <w:szCs w:val="24"/>
          <w:lang w:eastAsia="el-GR"/>
        </w:rPr>
        <w:t xml:space="preserve"> </w:t>
      </w:r>
      <w:r w:rsidRPr="003B6B33">
        <w:rPr>
          <w:rFonts w:ascii="Arial" w:eastAsia="Times New Roman" w:hAnsi="Arial" w:cs="Times New Roman"/>
          <w:sz w:val="24"/>
          <w:szCs w:val="24"/>
          <w:lang w:val="en-US" w:eastAsia="el-GR"/>
        </w:rPr>
        <w:t>as</w:t>
      </w:r>
      <w:r w:rsidRPr="003B6B33">
        <w:rPr>
          <w:rFonts w:ascii="Arial" w:eastAsia="Times New Roman" w:hAnsi="Arial" w:cs="Times New Roman"/>
          <w:sz w:val="24"/>
          <w:szCs w:val="24"/>
          <w:lang w:eastAsia="el-GR"/>
        </w:rPr>
        <w:t xml:space="preserve"> </w:t>
      </w:r>
      <w:r w:rsidRPr="003B6B33">
        <w:rPr>
          <w:rFonts w:ascii="Arial" w:eastAsia="Times New Roman" w:hAnsi="Arial" w:cs="Times New Roman"/>
          <w:sz w:val="24"/>
          <w:szCs w:val="24"/>
          <w:lang w:val="en-US" w:eastAsia="el-GR"/>
        </w:rPr>
        <w:t>usual</w:t>
      </w:r>
      <w:r w:rsidRPr="003B6B33">
        <w:rPr>
          <w:rFonts w:ascii="Arial" w:eastAsia="Times New Roman" w:hAnsi="Arial" w:cs="Times New Roman"/>
          <w:sz w:val="24"/>
          <w:szCs w:val="24"/>
          <w:lang w:eastAsia="el-GR"/>
        </w:rPr>
        <w:t>.</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Σας ευχαριστώ πολύ. </w:t>
      </w:r>
    </w:p>
    <w:p w:rsidR="003B6B33" w:rsidRPr="003B6B33" w:rsidRDefault="003B6B33" w:rsidP="003B6B33">
      <w:pPr>
        <w:spacing w:line="600" w:lineRule="auto"/>
        <w:ind w:firstLine="720"/>
        <w:jc w:val="center"/>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(Χειροκροτήματα από την πτέρυγα του ΜέΡΑ25)</w:t>
      </w:r>
    </w:p>
    <w:p w:rsidR="003B6B33" w:rsidRPr="003B6B33" w:rsidRDefault="003B6B33" w:rsidP="003B6B33">
      <w:pPr>
        <w:spacing w:line="600" w:lineRule="auto"/>
        <w:ind w:firstLine="720"/>
        <w:jc w:val="both"/>
        <w:rPr>
          <w:rFonts w:ascii="Arial" w:eastAsia="Times New Roman" w:hAnsi="Arial" w:cs="Arial"/>
          <w:bCs/>
          <w:sz w:val="24"/>
          <w:szCs w:val="24"/>
          <w:lang w:eastAsia="zh-CN"/>
        </w:rPr>
      </w:pPr>
      <w:r w:rsidRPr="003B6B33">
        <w:rPr>
          <w:rFonts w:ascii="Arial" w:eastAsia="Times New Roman" w:hAnsi="Arial" w:cs="Arial"/>
          <w:b/>
          <w:bCs/>
          <w:sz w:val="24"/>
          <w:szCs w:val="24"/>
          <w:shd w:val="clear" w:color="auto" w:fill="FFFFFF"/>
          <w:lang w:eastAsia="zh-CN"/>
        </w:rPr>
        <w:t xml:space="preserve">ΠΡΟΕΔΡΕΥΩΝ (Απόστολος </w:t>
      </w:r>
      <w:proofErr w:type="spellStart"/>
      <w:r w:rsidRPr="003B6B33">
        <w:rPr>
          <w:rFonts w:ascii="Arial" w:eastAsia="Times New Roman" w:hAnsi="Arial" w:cs="Arial"/>
          <w:b/>
          <w:bCs/>
          <w:sz w:val="24"/>
          <w:szCs w:val="24"/>
          <w:shd w:val="clear" w:color="auto" w:fill="FFFFFF"/>
          <w:lang w:eastAsia="zh-CN"/>
        </w:rPr>
        <w:t>Αβδελάς</w:t>
      </w:r>
      <w:proofErr w:type="spellEnd"/>
      <w:r w:rsidRPr="003B6B33">
        <w:rPr>
          <w:rFonts w:ascii="Arial" w:eastAsia="Times New Roman" w:hAnsi="Arial" w:cs="Arial"/>
          <w:b/>
          <w:bCs/>
          <w:sz w:val="24"/>
          <w:szCs w:val="24"/>
          <w:shd w:val="clear" w:color="auto" w:fill="FFFFFF"/>
          <w:lang w:eastAsia="zh-CN"/>
        </w:rPr>
        <w:t xml:space="preserve">): </w:t>
      </w:r>
      <w:r w:rsidRPr="003B6B33">
        <w:rPr>
          <w:rFonts w:ascii="Arial" w:eastAsia="Times New Roman" w:hAnsi="Arial" w:cs="Arial"/>
          <w:bCs/>
          <w:sz w:val="24"/>
          <w:szCs w:val="24"/>
          <w:lang w:eastAsia="zh-CN"/>
        </w:rPr>
        <w:t xml:space="preserve">Και εμείς ευχαριστούμε, κύριε </w:t>
      </w:r>
      <w:proofErr w:type="spellStart"/>
      <w:r w:rsidRPr="003B6B33">
        <w:rPr>
          <w:rFonts w:ascii="Arial" w:eastAsia="Times New Roman" w:hAnsi="Arial" w:cs="Arial"/>
          <w:bCs/>
          <w:sz w:val="24"/>
          <w:szCs w:val="24"/>
          <w:lang w:eastAsia="zh-CN"/>
        </w:rPr>
        <w:t>Λογιάδη</w:t>
      </w:r>
      <w:proofErr w:type="spellEnd"/>
      <w:r w:rsidRPr="003B6B33">
        <w:rPr>
          <w:rFonts w:ascii="Arial" w:eastAsia="Times New Roman" w:hAnsi="Arial" w:cs="Arial"/>
          <w:bCs/>
          <w:sz w:val="24"/>
          <w:szCs w:val="24"/>
          <w:lang w:eastAsia="zh-CN"/>
        </w:rPr>
        <w:t>.</w:t>
      </w:r>
    </w:p>
    <w:p w:rsidR="003B6B33" w:rsidRPr="003B6B33" w:rsidRDefault="003B6B33" w:rsidP="003B6B33">
      <w:pPr>
        <w:spacing w:line="600" w:lineRule="auto"/>
        <w:ind w:firstLine="720"/>
        <w:jc w:val="both"/>
        <w:rPr>
          <w:rFonts w:ascii="Arial" w:eastAsia="Times New Roman" w:hAnsi="Arial" w:cs="Arial"/>
          <w:bCs/>
          <w:sz w:val="24"/>
          <w:szCs w:val="24"/>
          <w:lang w:eastAsia="zh-CN"/>
        </w:rPr>
      </w:pPr>
      <w:r w:rsidRPr="003B6B33">
        <w:rPr>
          <w:rFonts w:ascii="Arial" w:eastAsia="Times New Roman" w:hAnsi="Arial" w:cs="Arial"/>
          <w:bCs/>
          <w:sz w:val="24"/>
          <w:szCs w:val="24"/>
          <w:lang w:eastAsia="zh-CN"/>
        </w:rPr>
        <w:t xml:space="preserve">Το λόγο έχει ο κ. </w:t>
      </w:r>
      <w:proofErr w:type="spellStart"/>
      <w:r w:rsidRPr="003B6B33">
        <w:rPr>
          <w:rFonts w:ascii="Arial" w:eastAsia="Times New Roman" w:hAnsi="Arial" w:cs="Arial"/>
          <w:bCs/>
          <w:sz w:val="24"/>
          <w:szCs w:val="24"/>
          <w:lang w:eastAsia="zh-CN"/>
        </w:rPr>
        <w:t>Κατρίνης</w:t>
      </w:r>
      <w:proofErr w:type="spellEnd"/>
      <w:r w:rsidRPr="003B6B33">
        <w:rPr>
          <w:rFonts w:ascii="Arial" w:eastAsia="Times New Roman" w:hAnsi="Arial" w:cs="Arial"/>
          <w:bCs/>
          <w:sz w:val="24"/>
          <w:szCs w:val="24"/>
          <w:lang w:eastAsia="zh-CN"/>
        </w:rPr>
        <w:t>.</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b/>
          <w:bCs/>
          <w:sz w:val="24"/>
          <w:szCs w:val="24"/>
          <w:lang w:eastAsia="el-GR"/>
        </w:rPr>
        <w:lastRenderedPageBreak/>
        <w:t>ΜΙΧΑΗΛ ΚΑΤΡΙΝΗΣ:</w:t>
      </w:r>
      <w:r w:rsidRPr="003B6B33">
        <w:rPr>
          <w:rFonts w:ascii="Arial" w:eastAsia="Times New Roman" w:hAnsi="Arial" w:cs="Times New Roman"/>
          <w:sz w:val="24"/>
          <w:szCs w:val="24"/>
          <w:lang w:eastAsia="el-GR"/>
        </w:rPr>
        <w:t xml:space="preserve"> Ευχαριστώ, κύριε Πρόεδρε.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Κυρίες και κύριοι συνάδελφοι, συζητούμε σήμερα για μια διεθνή σύμβαση που στοχεύει στην καταπολέμηση των ανισοτήτων στη φορολόγηση. Μέχρι τώρα κυρίαρχο ρόλο στη μείωση των ανισοτήτων είχαν οι μεταβιβάσεις, με τα σημερινά, όμως, δεδομένα επιβάλλεται να ισχυροποιηθεί ο ρόλος της φορολογίας μέσα από τη θεμελίωση ενός προοδευτικού φορολογικού συστήματος.</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Έχει επανέλθει νομίζω στη δημόσια συζήτηση, κύριε Υπουργέ -δράττομαι της ευκαιρίας να το πω, μιας και είστε και ο αρμόδιος και λόγω του περιεχομένου του νομοσχεδίου- η πρόταση για εισαγωγή φόρου καθαρού πλούτου. Η Ελλάδα είναι μία από τις χώρες που ίσως πληροί προδιαγραφές, ώστε να μετριαστούν οι ανισότητες πλούτου και εισοδήματος.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Με αυτόν τον τρόπο θα αντιμετωπιστεί και η απώλεια εσόδων μέσα από την αναδιάρθρωση έμμεσης και άμεσης φορολογίας, η οποία σχέση επιδεινώθηκε πάρα πολύ την τελευταία πενταετία της διακυβέρνησης ΣΥΡΙΖΑ, πλήττοντας, όπως πολύ καλά ξέρετε, κυρίως τα χαμηλότερα οικονομικά στρώματα.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Η επιλογή αρκετών χωρών να περιορίσουν τον προοδευτικό χαρακτήρα του φορολογικού συστήματος και να μειώσουν τη φορολογία οδήγησε σε </w:t>
      </w:r>
      <w:r w:rsidRPr="003B6B33">
        <w:rPr>
          <w:rFonts w:ascii="Arial" w:eastAsia="Times New Roman" w:hAnsi="Arial" w:cs="Times New Roman"/>
          <w:sz w:val="24"/>
          <w:szCs w:val="24"/>
          <w:lang w:eastAsia="el-GR"/>
        </w:rPr>
        <w:lastRenderedPageBreak/>
        <w:t xml:space="preserve">έξαρση των ανισοτήτων. Είπαν κάποιες κυβερνήσεις ότι ήταν αναγκαστική επιλογή να διατηρήσουμε τις θέσεις εργασίας και να έχουμε αυξημένα δημόσια έσοδα. Όμως, οι μειώσεις αυτές κατέληξαν στο να νομιμοποιούν πρακτικές κυρίως </w:t>
      </w:r>
      <w:proofErr w:type="spellStart"/>
      <w:r w:rsidRPr="003B6B33">
        <w:rPr>
          <w:rFonts w:ascii="Arial" w:eastAsia="Times New Roman" w:hAnsi="Arial" w:cs="Times New Roman"/>
          <w:sz w:val="24"/>
          <w:szCs w:val="24"/>
          <w:lang w:eastAsia="el-GR"/>
        </w:rPr>
        <w:t>φοροαποφυγής</w:t>
      </w:r>
      <w:proofErr w:type="spellEnd"/>
      <w:r w:rsidRPr="003B6B33">
        <w:rPr>
          <w:rFonts w:ascii="Arial" w:eastAsia="Times New Roman" w:hAnsi="Arial" w:cs="Times New Roman"/>
          <w:sz w:val="24"/>
          <w:szCs w:val="24"/>
          <w:lang w:eastAsia="el-GR"/>
        </w:rPr>
        <w:t xml:space="preserve">, αλλά και φοροδιαφυγής. Αναπτύχθηκε μία ολόκληρη βιομηχανία συμβουλευτικών υπηρεσιών που καθοδηγούσαν τους πολύ ισχυρούς στο πώς θα μεταφέρουν τα περιουσιακά τους στοιχεία σε φορολογικούς παραδείσους, ώστε να αποφύγουν την πληρωμή φόρων.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Άρα, οδήγησε σε επιλογή διαφορετικής φορολογικής έδρας, με κερδισμένους τους πολύ ισχυρούς -σαφέστατα!- και χαμένους όσους έχαναν τη δουλειά τους ή πλήρωναν δυσανάλογα μεγάλους φόρους, πολύ απλά γιατί δεν μπορούσαν να αποκρύψουν τις περιουσίες ή να τις μεταφέρουν σε </w:t>
      </w:r>
      <w:proofErr w:type="spellStart"/>
      <w:r w:rsidRPr="003B6B33">
        <w:rPr>
          <w:rFonts w:ascii="Arial" w:eastAsia="Times New Roman" w:hAnsi="Arial" w:cs="Times New Roman"/>
          <w:sz w:val="24"/>
          <w:szCs w:val="24"/>
          <w:lang w:eastAsia="el-GR"/>
        </w:rPr>
        <w:t>εξωχώριες</w:t>
      </w:r>
      <w:proofErr w:type="spellEnd"/>
      <w:r w:rsidRPr="003B6B33">
        <w:rPr>
          <w:rFonts w:ascii="Arial" w:eastAsia="Times New Roman" w:hAnsi="Arial" w:cs="Times New Roman"/>
          <w:sz w:val="24"/>
          <w:szCs w:val="24"/>
          <w:lang w:eastAsia="el-GR"/>
        </w:rPr>
        <w:t xml:space="preserve"> εταιρείες.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Σύμφωνα με την έρευνα του </w:t>
      </w:r>
      <w:r w:rsidRPr="003B6B33">
        <w:rPr>
          <w:rFonts w:ascii="Arial" w:eastAsia="Times New Roman" w:hAnsi="Arial" w:cs="Times New Roman"/>
          <w:sz w:val="24"/>
          <w:szCs w:val="24"/>
          <w:lang w:val="en-US" w:eastAsia="el-GR"/>
        </w:rPr>
        <w:t>WORLD</w:t>
      </w:r>
      <w:r w:rsidRPr="003B6B33">
        <w:rPr>
          <w:rFonts w:ascii="Arial" w:eastAsia="Times New Roman" w:hAnsi="Arial" w:cs="Times New Roman"/>
          <w:sz w:val="24"/>
          <w:szCs w:val="24"/>
          <w:lang w:eastAsia="el-GR"/>
        </w:rPr>
        <w:t xml:space="preserve"> </w:t>
      </w:r>
      <w:r w:rsidRPr="003B6B33">
        <w:rPr>
          <w:rFonts w:ascii="Arial" w:eastAsia="Times New Roman" w:hAnsi="Arial" w:cs="Times New Roman"/>
          <w:sz w:val="24"/>
          <w:szCs w:val="24"/>
          <w:lang w:val="en-US" w:eastAsia="el-GR"/>
        </w:rPr>
        <w:t>INEQUALITY</w:t>
      </w:r>
      <w:r w:rsidRPr="003B6B33">
        <w:rPr>
          <w:rFonts w:ascii="Arial" w:eastAsia="Times New Roman" w:hAnsi="Arial" w:cs="Times New Roman"/>
          <w:sz w:val="24"/>
          <w:szCs w:val="24"/>
          <w:lang w:eastAsia="el-GR"/>
        </w:rPr>
        <w:t xml:space="preserve"> </w:t>
      </w:r>
      <w:r w:rsidRPr="003B6B33">
        <w:rPr>
          <w:rFonts w:ascii="Arial" w:eastAsia="Times New Roman" w:hAnsi="Arial" w:cs="Times New Roman"/>
          <w:sz w:val="24"/>
          <w:szCs w:val="24"/>
          <w:lang w:val="en-US" w:eastAsia="el-GR"/>
        </w:rPr>
        <w:t>LAB</w:t>
      </w:r>
      <w:r w:rsidRPr="003B6B33">
        <w:rPr>
          <w:rFonts w:ascii="Arial" w:eastAsia="Times New Roman" w:hAnsi="Arial" w:cs="Times New Roman"/>
          <w:sz w:val="24"/>
          <w:szCs w:val="24"/>
          <w:lang w:eastAsia="el-GR"/>
        </w:rPr>
        <w:t xml:space="preserve"> το 2018, πάνω από το 10% του παγκοσμίου ΑΕΠ κρύβεται σε φορολογικούς παραδείσους. Αυτό οδήγησε το 2013 τον ΟΟΣΑ να αναλάβει την πρωτοβουλία </w:t>
      </w:r>
      <w:r w:rsidRPr="003B6B33">
        <w:rPr>
          <w:rFonts w:ascii="Arial" w:eastAsia="Times New Roman" w:hAnsi="Arial" w:cs="Times New Roman"/>
          <w:sz w:val="24"/>
          <w:szCs w:val="24"/>
          <w:lang w:val="en-US" w:eastAsia="el-GR"/>
        </w:rPr>
        <w:t>Base</w:t>
      </w:r>
      <w:r w:rsidRPr="003B6B33">
        <w:rPr>
          <w:rFonts w:ascii="Arial" w:eastAsia="Times New Roman" w:hAnsi="Arial" w:cs="Times New Roman"/>
          <w:sz w:val="24"/>
          <w:szCs w:val="24"/>
          <w:lang w:eastAsia="el-GR"/>
        </w:rPr>
        <w:t xml:space="preserve"> </w:t>
      </w:r>
      <w:r w:rsidRPr="003B6B33">
        <w:rPr>
          <w:rFonts w:ascii="Arial" w:eastAsia="Times New Roman" w:hAnsi="Arial" w:cs="Times New Roman"/>
          <w:sz w:val="24"/>
          <w:szCs w:val="24"/>
          <w:lang w:val="en-US" w:eastAsia="el-GR"/>
        </w:rPr>
        <w:t>Erosion</w:t>
      </w:r>
      <w:r w:rsidRPr="003B6B33">
        <w:rPr>
          <w:rFonts w:ascii="Arial" w:eastAsia="Times New Roman" w:hAnsi="Arial" w:cs="Times New Roman"/>
          <w:sz w:val="24"/>
          <w:szCs w:val="24"/>
          <w:lang w:eastAsia="el-GR"/>
        </w:rPr>
        <w:t xml:space="preserve"> </w:t>
      </w:r>
      <w:r w:rsidRPr="003B6B33">
        <w:rPr>
          <w:rFonts w:ascii="Arial" w:eastAsia="Times New Roman" w:hAnsi="Arial" w:cs="Times New Roman"/>
          <w:sz w:val="24"/>
          <w:szCs w:val="24"/>
          <w:lang w:val="en-US" w:eastAsia="el-GR"/>
        </w:rPr>
        <w:t>and</w:t>
      </w:r>
      <w:r w:rsidRPr="003B6B33">
        <w:rPr>
          <w:rFonts w:ascii="Arial" w:eastAsia="Times New Roman" w:hAnsi="Arial" w:cs="Times New Roman"/>
          <w:sz w:val="24"/>
          <w:szCs w:val="24"/>
          <w:lang w:eastAsia="el-GR"/>
        </w:rPr>
        <w:t xml:space="preserve"> </w:t>
      </w:r>
      <w:r w:rsidRPr="003B6B33">
        <w:rPr>
          <w:rFonts w:ascii="Arial" w:eastAsia="Times New Roman" w:hAnsi="Arial" w:cs="Times New Roman"/>
          <w:sz w:val="24"/>
          <w:szCs w:val="24"/>
          <w:lang w:val="en-US" w:eastAsia="el-GR"/>
        </w:rPr>
        <w:t>Profit</w:t>
      </w:r>
      <w:r w:rsidRPr="003B6B33">
        <w:rPr>
          <w:rFonts w:ascii="Arial" w:eastAsia="Times New Roman" w:hAnsi="Arial" w:cs="Times New Roman"/>
          <w:sz w:val="24"/>
          <w:szCs w:val="24"/>
          <w:lang w:eastAsia="el-GR"/>
        </w:rPr>
        <w:t xml:space="preserve"> </w:t>
      </w:r>
      <w:r w:rsidRPr="003B6B33">
        <w:rPr>
          <w:rFonts w:ascii="Arial" w:eastAsia="Times New Roman" w:hAnsi="Arial" w:cs="Times New Roman"/>
          <w:sz w:val="24"/>
          <w:szCs w:val="24"/>
          <w:lang w:val="en-US" w:eastAsia="el-GR"/>
        </w:rPr>
        <w:t>Shifting</w:t>
      </w:r>
      <w:r w:rsidRPr="003B6B33">
        <w:rPr>
          <w:rFonts w:ascii="Arial" w:eastAsia="Times New Roman" w:hAnsi="Arial" w:cs="Times New Roman"/>
          <w:sz w:val="24"/>
          <w:szCs w:val="24"/>
          <w:lang w:eastAsia="el-GR"/>
        </w:rPr>
        <w:t xml:space="preserve"> για την </w:t>
      </w:r>
      <w:proofErr w:type="spellStart"/>
      <w:r w:rsidRPr="003B6B33">
        <w:rPr>
          <w:rFonts w:ascii="Arial" w:eastAsia="Times New Roman" w:hAnsi="Arial" w:cs="Times New Roman"/>
          <w:sz w:val="24"/>
          <w:szCs w:val="24"/>
          <w:lang w:eastAsia="el-GR"/>
        </w:rPr>
        <w:t>ψηφιοποίηση</w:t>
      </w:r>
      <w:proofErr w:type="spellEnd"/>
      <w:r w:rsidRPr="003B6B33">
        <w:rPr>
          <w:rFonts w:ascii="Arial" w:eastAsia="Times New Roman" w:hAnsi="Arial" w:cs="Times New Roman"/>
          <w:sz w:val="24"/>
          <w:szCs w:val="24"/>
          <w:lang w:eastAsia="el-GR"/>
        </w:rPr>
        <w:t xml:space="preserve"> της οικονομίας και την ελάττωση φορολογικών παραδείσων.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Η Ευρωπαϊκή Ένωση υιοθέτησε τον Μάρτιο την πρόταση για εφαρμογή φόρου ψηφιακών υπηρεσιών 3% -το είπε και ο Γιώργος </w:t>
      </w:r>
      <w:proofErr w:type="spellStart"/>
      <w:r w:rsidRPr="003B6B33">
        <w:rPr>
          <w:rFonts w:ascii="Arial" w:eastAsia="Times New Roman" w:hAnsi="Arial" w:cs="Times New Roman"/>
          <w:sz w:val="24"/>
          <w:szCs w:val="24"/>
          <w:lang w:eastAsia="el-GR"/>
        </w:rPr>
        <w:t>Αρβανιτίδης</w:t>
      </w:r>
      <w:proofErr w:type="spellEnd"/>
      <w:r w:rsidRPr="003B6B33">
        <w:rPr>
          <w:rFonts w:ascii="Arial" w:eastAsia="Times New Roman" w:hAnsi="Arial" w:cs="Times New Roman"/>
          <w:sz w:val="24"/>
          <w:szCs w:val="24"/>
          <w:lang w:eastAsia="el-GR"/>
        </w:rPr>
        <w:t xml:space="preserve">- στις </w:t>
      </w:r>
      <w:r w:rsidRPr="003B6B33">
        <w:rPr>
          <w:rFonts w:ascii="Arial" w:eastAsia="Times New Roman" w:hAnsi="Arial" w:cs="Times New Roman"/>
          <w:sz w:val="24"/>
          <w:szCs w:val="24"/>
          <w:lang w:eastAsia="el-GR"/>
        </w:rPr>
        <w:lastRenderedPageBreak/>
        <w:t xml:space="preserve">επιχειρήσεις με τζίρο, με έσοδα πάνω από 750 εκατομμύρια παγκοσμίως και 50 εκατομμύρια σε </w:t>
      </w:r>
      <w:proofErr w:type="spellStart"/>
      <w:r w:rsidRPr="003B6B33">
        <w:rPr>
          <w:rFonts w:ascii="Arial" w:eastAsia="Times New Roman" w:hAnsi="Arial" w:cs="Times New Roman"/>
          <w:sz w:val="24"/>
          <w:szCs w:val="24"/>
          <w:lang w:eastAsia="el-GR"/>
        </w:rPr>
        <w:t>ενωσιακό</w:t>
      </w:r>
      <w:proofErr w:type="spellEnd"/>
      <w:r w:rsidRPr="003B6B33">
        <w:rPr>
          <w:rFonts w:ascii="Arial" w:eastAsia="Times New Roman" w:hAnsi="Arial" w:cs="Times New Roman"/>
          <w:sz w:val="24"/>
          <w:szCs w:val="24"/>
          <w:lang w:eastAsia="el-GR"/>
        </w:rPr>
        <w:t xml:space="preserve"> επίπεδο. Είναι σημαντική πρωτοβουλία.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Θα μπορούσα να την χαρακτηρίσω ιστορική ευκαιρία για τους πολλούς, η οποία καθυστερεί όμως, αφού στο τέλος του 2020 ήταν σαφές ότι δεν μπορούσε να επιτευχθεί συμφωνία μεταξύ των χωρών του ΟΟΣΑ και προβληματική προς αυτήν την κατεύθυνση ήταν και η στάση του απερχόμενου Προέδρου των Ηνωμένων Πολιτειών, ο οποίος προειδοποίησε με αντίποινα φορολογίας τις χώρες που εφάρμοζαν τη φορολογία αυτή, όπως τη Γαλλία. Υπάρχει βάσιμη αισιοδοξία ότι η Προεδρία </w:t>
      </w:r>
      <w:proofErr w:type="spellStart"/>
      <w:r w:rsidRPr="003B6B33">
        <w:rPr>
          <w:rFonts w:ascii="Arial" w:eastAsia="Times New Roman" w:hAnsi="Arial" w:cs="Times New Roman"/>
          <w:sz w:val="24"/>
          <w:szCs w:val="24"/>
          <w:lang w:eastAsia="el-GR"/>
        </w:rPr>
        <w:t>Μπάιντεν</w:t>
      </w:r>
      <w:proofErr w:type="spellEnd"/>
      <w:r w:rsidRPr="003B6B33">
        <w:rPr>
          <w:rFonts w:ascii="Arial" w:eastAsia="Times New Roman" w:hAnsi="Arial" w:cs="Times New Roman"/>
          <w:sz w:val="24"/>
          <w:szCs w:val="24"/>
          <w:lang w:eastAsia="el-GR"/>
        </w:rPr>
        <w:t xml:space="preserve"> θα διευκολύνει και θα ενισχύσει τη συνολική προσπάθεια.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Ορθώς η Ευρωπαϊκή Ένωση είχε ξεκαθαρίσει ότι ανεξάρτητα από τη σύμφωνη γνώμη του ΟΟΣΑ θα προχωρήσει τη διαδικασία και θέλω να πιστεύω -είμαι βέβαιος μάλλον- ότι αν και εφόσον ευοδωθεί η προσπάθεια της Άννας Διαμαντοπούλου να ηγηθεί στη θέση του Γενικού Γραμματέα του ΟΟΣΑ, με τις απόψεις που η ίδια έχει θα ενισχύσει αυτήν την πρωτοβουλία που διασφαλίζει και τη φορολογική, άρα και την κοινωνική δικαιοσύνη.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Ήδη αρκετές χώρες το έχουν δρομολογήσει, όπως η Ισπανία με τον φόρο ψηφιακών συναλλαγών, με έσοδα της εταιρείας εντός της χώρας πάνω από 3.000.000 ευρώ και η Αυστρία και η Γαλλία πάνω από 25.000.000.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lastRenderedPageBreak/>
        <w:t xml:space="preserve">Σε αυτή την κατεύθυνση συζητούμε σήμερα την πολυμερή σύμβαση που έχει υπογραφεί από ενενήντα πέντε κράτη. Εμείς έχουμε πει ότι θα την υπερψηφίσουμε. Αντιμετωπίζει τα εργαλεία διάβρωσης φορολογικής βάσης που σχετίζονται με τις βιομηχανίες πνευματικής ιδιοκτησίας μεγάλων τεχνολογικών και φαρμακευτικών εταιρειών.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Εκτιμάται -το είπατε και εσείς, κύριε Υπουργέ- ότι υπάρχει απώλεια εσόδων σε ευρωπαϊκό επίπεδο 160 με 190 δισεκατομμύρια ετησίως από τη μη εφαρμογή αυτού του πλαισίου, το οποίο καταπολεμά τις περιπτώσεις όσων παραβίασαν το θεσμικό πλαίσιο αποφυγής της διπλής φορολογίας. </w:t>
      </w:r>
    </w:p>
    <w:p w:rsidR="003B6B33" w:rsidRPr="003B6B33" w:rsidRDefault="003B6B33" w:rsidP="003B6B33">
      <w:pPr>
        <w:spacing w:line="600" w:lineRule="auto"/>
        <w:ind w:firstLine="720"/>
        <w:jc w:val="both"/>
        <w:rPr>
          <w:rFonts w:ascii="Arial" w:eastAsia="Times New Roman" w:hAnsi="Arial" w:cs="Arial"/>
          <w:color w:val="222222"/>
          <w:sz w:val="24"/>
          <w:szCs w:val="24"/>
          <w:shd w:val="clear" w:color="auto" w:fill="FFFFFF"/>
          <w:lang w:eastAsia="el-GR"/>
        </w:rPr>
      </w:pPr>
      <w:r w:rsidRPr="003B6B33">
        <w:rPr>
          <w:rFonts w:ascii="Arial" w:eastAsia="Times New Roman" w:hAnsi="Arial" w:cs="Times New Roman"/>
          <w:sz w:val="24"/>
          <w:szCs w:val="24"/>
          <w:lang w:eastAsia="el-GR"/>
        </w:rPr>
        <w:t xml:space="preserve">Άρα, εμείς την υπερψηφίζουμε και γιατί τροποποιεί τις υφιστάμενες συμφωνίες με όφελος για τη χώρα και χωρίς </w:t>
      </w:r>
      <w:proofErr w:type="spellStart"/>
      <w:r w:rsidRPr="003B6B33">
        <w:rPr>
          <w:rFonts w:ascii="Arial" w:eastAsia="Times New Roman" w:hAnsi="Arial" w:cs="Times New Roman"/>
          <w:sz w:val="24"/>
          <w:szCs w:val="24"/>
          <w:lang w:eastAsia="el-GR"/>
        </w:rPr>
        <w:t>χρονοκαθυστέρηση</w:t>
      </w:r>
      <w:proofErr w:type="spellEnd"/>
      <w:r w:rsidRPr="003B6B33">
        <w:rPr>
          <w:rFonts w:ascii="Arial" w:eastAsia="Times New Roman" w:hAnsi="Arial" w:cs="Times New Roman"/>
          <w:sz w:val="24"/>
          <w:szCs w:val="24"/>
          <w:lang w:eastAsia="el-GR"/>
        </w:rPr>
        <w:t xml:space="preserve"> και γιατί ενισχύεται η διαφάνεια και η φορολογική ασφάλεια, ενώ ταυτόχρονα </w:t>
      </w:r>
      <w:proofErr w:type="spellStart"/>
      <w:r w:rsidRPr="003B6B33">
        <w:rPr>
          <w:rFonts w:ascii="Arial" w:eastAsia="Times New Roman" w:hAnsi="Arial" w:cs="Times New Roman"/>
          <w:sz w:val="24"/>
          <w:szCs w:val="24"/>
          <w:lang w:eastAsia="el-GR"/>
        </w:rPr>
        <w:t>αποσυμφορείται</w:t>
      </w:r>
      <w:proofErr w:type="spellEnd"/>
      <w:r w:rsidRPr="003B6B33">
        <w:rPr>
          <w:rFonts w:ascii="Arial" w:eastAsia="Times New Roman" w:hAnsi="Arial" w:cs="Times New Roman"/>
          <w:sz w:val="24"/>
          <w:szCs w:val="24"/>
          <w:lang w:eastAsia="el-GR"/>
        </w:rPr>
        <w:t xml:space="preserve"> η λειτουργία των διοικητικών δικαστηρίων.</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Κυρίες και κύριοι συνάδελφοι, η καταπολέμηση της φοροδιαφυγής και της </w:t>
      </w:r>
      <w:proofErr w:type="spellStart"/>
      <w:r w:rsidRPr="003B6B33">
        <w:rPr>
          <w:rFonts w:ascii="Arial" w:eastAsia="Times New Roman" w:hAnsi="Arial" w:cs="Times New Roman"/>
          <w:sz w:val="24"/>
          <w:szCs w:val="24"/>
          <w:lang w:eastAsia="el-GR"/>
        </w:rPr>
        <w:t>φοροαποφυγής</w:t>
      </w:r>
      <w:proofErr w:type="spellEnd"/>
      <w:r w:rsidRPr="003B6B33">
        <w:rPr>
          <w:rFonts w:ascii="Arial" w:eastAsia="Times New Roman" w:hAnsi="Arial" w:cs="Times New Roman"/>
          <w:sz w:val="24"/>
          <w:szCs w:val="24"/>
          <w:lang w:eastAsia="el-GR"/>
        </w:rPr>
        <w:t xml:space="preserve"> είναι σίγουρα εθνικός στόχος και θα πρέπει να συνδυάζεται με ένα δίκαιο φορολογικό σύστημα, ένα σύστημα που δεν θα ευνοεί μόνο τους έχοντες και κατέχοντες, αλλά τους πολλούς που μάχονται καθημερινά σε αντίξοες συνθήκες, που έχουν επιδεινωθεί δραματικά το τελευταίο διάστημα, ένα σύστημα που δεν θα στραγγαλίζει το </w:t>
      </w:r>
      <w:proofErr w:type="spellStart"/>
      <w:r w:rsidRPr="003B6B33">
        <w:rPr>
          <w:rFonts w:ascii="Arial" w:eastAsia="Times New Roman" w:hAnsi="Arial" w:cs="Times New Roman"/>
          <w:sz w:val="24"/>
          <w:szCs w:val="24"/>
          <w:lang w:eastAsia="el-GR"/>
        </w:rPr>
        <w:t>επιχειρείν</w:t>
      </w:r>
      <w:proofErr w:type="spellEnd"/>
      <w:r w:rsidRPr="003B6B33">
        <w:rPr>
          <w:rFonts w:ascii="Arial" w:eastAsia="Times New Roman" w:hAnsi="Arial" w:cs="Times New Roman"/>
          <w:sz w:val="24"/>
          <w:szCs w:val="24"/>
          <w:lang w:eastAsia="el-GR"/>
        </w:rPr>
        <w:t xml:space="preserve">, αλλά θα δίνει βαθμούς ελευθερίας, ένα σύστημα που θα διασφαλίζει, όμως, ταυτόχρονα τα αναγκαία </w:t>
      </w:r>
      <w:r w:rsidRPr="003B6B33">
        <w:rPr>
          <w:rFonts w:ascii="Arial" w:eastAsia="Times New Roman" w:hAnsi="Arial" w:cs="Times New Roman"/>
          <w:sz w:val="24"/>
          <w:szCs w:val="24"/>
          <w:lang w:eastAsia="el-GR"/>
        </w:rPr>
        <w:lastRenderedPageBreak/>
        <w:t xml:space="preserve">έσοδα για την ισχυρή παρουσία του κράτους στην καθημερινότητα των πολιτών.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Αυτή η κατεύθυνση φοβάμαι, κυρίες και κύριοι συνάδελφοι, ότι λείπει από τη φορολογική στρατηγική της Κυβέρνησης και αυτό δεν είναι καλό σ’ αυτή τη συγκυρία που περνάμε ως χώρα.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Γι’ αυτό το Κίνημα Αλλαγής συνεχίζει προς την προοδευτική κατεύθυνση να δίνει λύσεις και απαντήσεις σε όλα αυτά τα αδιέξοδα που δημιουργούνται.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Ευχαριστώ.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b/>
          <w:sz w:val="24"/>
          <w:szCs w:val="24"/>
          <w:lang w:eastAsia="el-GR"/>
        </w:rPr>
        <w:t xml:space="preserve">ΠΡΟΕΔΡΕΥΩΝ (Απόστολος </w:t>
      </w:r>
      <w:proofErr w:type="spellStart"/>
      <w:r w:rsidRPr="003B6B33">
        <w:rPr>
          <w:rFonts w:ascii="Arial" w:eastAsia="Times New Roman" w:hAnsi="Arial" w:cs="Times New Roman"/>
          <w:b/>
          <w:sz w:val="24"/>
          <w:szCs w:val="24"/>
          <w:lang w:eastAsia="el-GR"/>
        </w:rPr>
        <w:t>Αβδελάς</w:t>
      </w:r>
      <w:proofErr w:type="spellEnd"/>
      <w:r w:rsidRPr="003B6B33">
        <w:rPr>
          <w:rFonts w:ascii="Arial" w:eastAsia="Times New Roman" w:hAnsi="Arial" w:cs="Times New Roman"/>
          <w:b/>
          <w:sz w:val="24"/>
          <w:szCs w:val="24"/>
          <w:lang w:eastAsia="el-GR"/>
        </w:rPr>
        <w:t xml:space="preserve">): </w:t>
      </w:r>
      <w:r w:rsidRPr="003B6B33">
        <w:rPr>
          <w:rFonts w:ascii="Arial" w:eastAsia="Times New Roman" w:hAnsi="Arial" w:cs="Times New Roman"/>
          <w:sz w:val="24"/>
          <w:szCs w:val="24"/>
          <w:lang w:eastAsia="el-GR"/>
        </w:rPr>
        <w:t xml:space="preserve">Κι εμείς ευχαριστούμε, κύριε </w:t>
      </w:r>
      <w:proofErr w:type="spellStart"/>
      <w:r w:rsidRPr="003B6B33">
        <w:rPr>
          <w:rFonts w:ascii="Arial" w:eastAsia="Times New Roman" w:hAnsi="Arial" w:cs="Times New Roman"/>
          <w:sz w:val="24"/>
          <w:szCs w:val="24"/>
          <w:lang w:eastAsia="el-GR"/>
        </w:rPr>
        <w:t>Κατρίνη</w:t>
      </w:r>
      <w:proofErr w:type="spellEnd"/>
      <w:r w:rsidRPr="003B6B33">
        <w:rPr>
          <w:rFonts w:ascii="Arial" w:eastAsia="Times New Roman" w:hAnsi="Arial" w:cs="Times New Roman"/>
          <w:sz w:val="24"/>
          <w:szCs w:val="24"/>
          <w:lang w:eastAsia="el-GR"/>
        </w:rPr>
        <w:t xml:space="preserve">.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Τον λόγο έχει ο Κοινοβουλευτικός Εκπρόσωπος της Νέας Δημοκρατίας κ. Ιωάννης </w:t>
      </w:r>
      <w:proofErr w:type="spellStart"/>
      <w:r w:rsidRPr="003B6B33">
        <w:rPr>
          <w:rFonts w:ascii="Arial" w:eastAsia="Times New Roman" w:hAnsi="Arial" w:cs="Times New Roman"/>
          <w:sz w:val="24"/>
          <w:szCs w:val="24"/>
          <w:lang w:eastAsia="el-GR"/>
        </w:rPr>
        <w:t>Βρούτσης</w:t>
      </w:r>
      <w:proofErr w:type="spellEnd"/>
      <w:r w:rsidRPr="003B6B33">
        <w:rPr>
          <w:rFonts w:ascii="Arial" w:eastAsia="Times New Roman" w:hAnsi="Arial" w:cs="Times New Roman"/>
          <w:sz w:val="24"/>
          <w:szCs w:val="24"/>
          <w:lang w:eastAsia="el-GR"/>
        </w:rPr>
        <w:t xml:space="preserve">.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b/>
          <w:sz w:val="24"/>
          <w:szCs w:val="24"/>
          <w:lang w:eastAsia="el-GR"/>
        </w:rPr>
        <w:t xml:space="preserve">ΙΩΑΝΝΗΣ ΒΡΟΥΤΣΗΣ: </w:t>
      </w:r>
      <w:r w:rsidRPr="003B6B33">
        <w:rPr>
          <w:rFonts w:ascii="Arial" w:eastAsia="Times New Roman" w:hAnsi="Arial" w:cs="Times New Roman"/>
          <w:sz w:val="24"/>
          <w:szCs w:val="24"/>
          <w:lang w:eastAsia="el-GR"/>
        </w:rPr>
        <w:t xml:space="preserve">Ευχαριστώ πολύ, κύριε Πρόεδρε.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Σήμερα επιχειρείται στη Βουλή των Ελλήνων με μία ευρεία συναίνεση, απ’ ό,τι μπορώ να διαπιστώσω, να ψηφίσουμε μία πολυμερή συμφωνία για ένα ζήτημα το οποίο αφορά έναν εθνικό στόχο και στην Ελλάδα και σε πολλές χώρες του κόσμου, κύριε Πρόεδρε. Το ζήτημα της φοροδιαφυγής και της </w:t>
      </w:r>
      <w:proofErr w:type="spellStart"/>
      <w:r w:rsidRPr="003B6B33">
        <w:rPr>
          <w:rFonts w:ascii="Arial" w:eastAsia="Times New Roman" w:hAnsi="Arial" w:cs="Times New Roman"/>
          <w:sz w:val="24"/>
          <w:szCs w:val="24"/>
          <w:lang w:eastAsia="el-GR"/>
        </w:rPr>
        <w:t>φοροαποφυγής</w:t>
      </w:r>
      <w:proofErr w:type="spellEnd"/>
      <w:r w:rsidRPr="003B6B33">
        <w:rPr>
          <w:rFonts w:ascii="Arial" w:eastAsia="Times New Roman" w:hAnsi="Arial" w:cs="Times New Roman"/>
          <w:sz w:val="24"/>
          <w:szCs w:val="24"/>
          <w:lang w:eastAsia="el-GR"/>
        </w:rPr>
        <w:t xml:space="preserve"> είναι ένα ζήτημα που αποτελεί διαχρονικά πολιτικό στόχο κάθε ευνομούμενης πολιτείας.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lastRenderedPageBreak/>
        <w:t xml:space="preserve">Σύμφωνα με την εισήγηση του Υπουργού, του κ. </w:t>
      </w:r>
      <w:proofErr w:type="spellStart"/>
      <w:r w:rsidRPr="003B6B33">
        <w:rPr>
          <w:rFonts w:ascii="Arial" w:eastAsia="Times New Roman" w:hAnsi="Arial" w:cs="Times New Roman"/>
          <w:sz w:val="24"/>
          <w:szCs w:val="24"/>
          <w:lang w:eastAsia="el-GR"/>
        </w:rPr>
        <w:t>Βεσυρόπουλου</w:t>
      </w:r>
      <w:proofErr w:type="spellEnd"/>
      <w:r w:rsidRPr="003B6B33">
        <w:rPr>
          <w:rFonts w:ascii="Arial" w:eastAsia="Times New Roman" w:hAnsi="Arial" w:cs="Times New Roman"/>
          <w:sz w:val="24"/>
          <w:szCs w:val="24"/>
          <w:lang w:eastAsia="el-GR"/>
        </w:rPr>
        <w:t xml:space="preserve">, και όπως καταγράφεται από τα στοιχεία, σε επίπεδο Ευρώπης η απώλεια των φορολογικών εσόδων για τις χώρες φτάνει σε επίπεδο τρομακτικό, της τάξης των 160 έως 190 δισεκατομμυρίων ευρώ.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Να σκεφτούμε μόνο ότι όχι όλο, αλλά ένα τμήμα απ’ αυτά τα χρήματα να ήταν στα δημόσια έσοδα των κρατών, ποσό αυτό θα μπορούσε να μεταβιβαστεί για κοινωνικές πολιτικές, για αναπτυξιακές πολιτικές και τι όφελος θα είχαν οι πολίτες.</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Επειδή, όμως, εχθρός του καλού είναι το καλύτερο, επιδιώκουμε συνεχώς με πολιτικές να βελτιώσουμε τις φορολογικές επιδόσεις και στη χώρα μας. Σήμερα το επιχειρούμε με αυτήν την πολυμερή σύμβαση, η οποία πραγματικά είναι ένα θετικό βήμα.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Άκουσα τον εισηγητή του ΣΥΡΙΖΑ, τον εκλεκτό φίλο κ. Τρύφωνα Αλεξιάδη, να λέει με παράπονο «γιατί δεν αναγνωρίζουμε ότι αυτό έγινε με υπογραφή της ελληνικής κυβέρνησης στις 7 Ιουλίου του 2017;». Πράγματι, έγινε. Όμως, από το ’17 μέχρι το ’19 που </w:t>
      </w:r>
      <w:proofErr w:type="spellStart"/>
      <w:r w:rsidRPr="003B6B33">
        <w:rPr>
          <w:rFonts w:ascii="Arial" w:eastAsia="Times New Roman" w:hAnsi="Arial" w:cs="Times New Roman"/>
          <w:sz w:val="24"/>
          <w:szCs w:val="24"/>
          <w:lang w:eastAsia="el-GR"/>
        </w:rPr>
        <w:t>αποχώρησατε</w:t>
      </w:r>
      <w:proofErr w:type="spellEnd"/>
      <w:r w:rsidRPr="003B6B33">
        <w:rPr>
          <w:rFonts w:ascii="Arial" w:eastAsia="Times New Roman" w:hAnsi="Arial" w:cs="Times New Roman"/>
          <w:sz w:val="24"/>
          <w:szCs w:val="24"/>
          <w:lang w:eastAsia="el-GR"/>
        </w:rPr>
        <w:t xml:space="preserve"> από την κυβέρνηση, κύριε Αλεξιάδη, πέρασαν δύο ολόκληρα χρόνια. Τι κάνατε δύο ολόκληρα χρόνια; Γιατί δεν το φέρατε αυτό να ψηφιστεί στη Βουλή; Θα είχαμε ένα σημαντικό φορολογικό όφελος στα έσοδα του κρατικού προϋπολογισμού, αν το είχατε κάνει πιο νωρίς. Το καθυστερήσατε δύο χρόνια και σήμερα έρχεστε </w:t>
      </w:r>
      <w:r w:rsidRPr="003B6B33">
        <w:rPr>
          <w:rFonts w:ascii="Arial" w:eastAsia="Times New Roman" w:hAnsi="Arial" w:cs="Times New Roman"/>
          <w:sz w:val="24"/>
          <w:szCs w:val="24"/>
          <w:lang w:eastAsia="el-GR"/>
        </w:rPr>
        <w:lastRenderedPageBreak/>
        <w:t xml:space="preserve">και εγκαλείτε την Κυβέρνηση γιατί δεν αναγνωρίζει απλά τη διαπραγμάτευση η οποία έγινε στο Παρίσι;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Σε κάθε περίπτωση, εγώ καταλαβαίνω ότι είναι άλλο ένα κομμάτι σε επίπεδο πολιτικής που ο ΣΥΡΙΖΑ λέει ότι «δεν πρόλαβα». Δεν προλάβατε, είμαστε εμείς εδώ, όμως, για να τα κάνουμε, κύριε Αλεξιάδη. Και αυτό κάνει η Κυβέρνηση της Νέας Δημοκρατίας.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Η χώρα μας έχει υπογράψει πενήντα επτά διμερείς συμβάσεις προς αποφυγή διπλής φορολογίας. Αυτή η πολυμερής σύμβαση έρχεται εμβόλιμα να μπει σ’ αυτές τις πενήντα επτά συμβάσεις της διπλής φορολογίας και να λύσει αυτόματα, τροποποιώντας τους φορολογικούς μηχανισμούς, τα ζητήματα τα οποία προκύπτουν, με σκοπό τη μείωση -όχι την εξάλειψη- της </w:t>
      </w:r>
      <w:proofErr w:type="spellStart"/>
      <w:r w:rsidRPr="003B6B33">
        <w:rPr>
          <w:rFonts w:ascii="Arial" w:eastAsia="Times New Roman" w:hAnsi="Arial" w:cs="Times New Roman"/>
          <w:sz w:val="24"/>
          <w:szCs w:val="24"/>
          <w:lang w:eastAsia="el-GR"/>
        </w:rPr>
        <w:t>φοροαποφυγής</w:t>
      </w:r>
      <w:proofErr w:type="spellEnd"/>
      <w:r w:rsidRPr="003B6B33">
        <w:rPr>
          <w:rFonts w:ascii="Arial" w:eastAsia="Times New Roman" w:hAnsi="Arial" w:cs="Times New Roman"/>
          <w:sz w:val="24"/>
          <w:szCs w:val="24"/>
          <w:lang w:eastAsia="el-GR"/>
        </w:rPr>
        <w:t xml:space="preserve"> και της φοροδιαφυγής, κατ’ εξοχήν της </w:t>
      </w:r>
      <w:proofErr w:type="spellStart"/>
      <w:r w:rsidRPr="003B6B33">
        <w:rPr>
          <w:rFonts w:ascii="Arial" w:eastAsia="Times New Roman" w:hAnsi="Arial" w:cs="Times New Roman"/>
          <w:sz w:val="24"/>
          <w:szCs w:val="24"/>
          <w:lang w:eastAsia="el-GR"/>
        </w:rPr>
        <w:t>φοροαποφυγής</w:t>
      </w:r>
      <w:proofErr w:type="spellEnd"/>
      <w:r w:rsidRPr="003B6B33">
        <w:rPr>
          <w:rFonts w:ascii="Arial" w:eastAsia="Times New Roman" w:hAnsi="Arial" w:cs="Times New Roman"/>
          <w:sz w:val="24"/>
          <w:szCs w:val="24"/>
          <w:lang w:eastAsia="el-GR"/>
        </w:rPr>
        <w:t xml:space="preserve">, διότι πράγματι είναι κοινός τόπος -το γνωρίζουμε όλοι- ότι οι μεγάλοι οικονομικοί κολοσσοί, επιχειρήσεις, διαμέσου της </w:t>
      </w:r>
      <w:proofErr w:type="spellStart"/>
      <w:r w:rsidRPr="003B6B33">
        <w:rPr>
          <w:rFonts w:ascii="Arial" w:eastAsia="Times New Roman" w:hAnsi="Arial" w:cs="Times New Roman"/>
          <w:sz w:val="24"/>
          <w:szCs w:val="24"/>
          <w:lang w:eastAsia="el-GR"/>
        </w:rPr>
        <w:t>φοροαποφυγής</w:t>
      </w:r>
      <w:proofErr w:type="spellEnd"/>
      <w:r w:rsidRPr="003B6B33">
        <w:rPr>
          <w:rFonts w:ascii="Arial" w:eastAsia="Times New Roman" w:hAnsi="Arial" w:cs="Times New Roman"/>
          <w:sz w:val="24"/>
          <w:szCs w:val="24"/>
          <w:lang w:eastAsia="el-GR"/>
        </w:rPr>
        <w:t xml:space="preserve">, της νόμιμης διαδικασίας, μεταφέρουν τα κέρδη τους σε άλλες περιοχές που έχουν μικρότερους φορολογικούς συντελεστές και εδώ επιχειρείται ακριβώς αυτό να αναστείλουμε.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Πιστεύω, λοιπόν, ότι είναι σε θετική κατεύθυνση και η πολυμερής αυτή σύμβαση που εισηγείται το Υπουργείο Οικονομικών αφ’ ενός, η οποία θα φέρει αποτελέσματα, αφ’ ετέρου και η ευρεία συναίνεση που σήμερα η Βουλή θα δώσει για αυτή την πολυμερή συμφωνία.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lastRenderedPageBreak/>
        <w:t xml:space="preserve">Θα μου επιτρέψετε, όμως, να κάνω και δύο-τρεις παρατηρήσεις πάνω στα σχόλια τα οποία ακούστηκαν κατ’ εξοχήν από την πλευρά του ΣΥΡΙΖΑ.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Άκουσα τον Κοινοβουλευτικό Εκπρόσωπο του ΣΥΡΙΖΑ να εγκαλεί τη Νέα Δημοκρατία για το μεγάλο έλλειμμα το οποίο παρουσιάστηκε στα στοιχεία του προϋπολογισμού, όπως τα εξέθεσε ο Υπουργός Οικονομικών πριν δυο-τρεις μέρες, της τάξεως των 22,8 δισεκατομμυρίων. Δηλαδή, τι θα έπρεπε να είναι; Θα έπρεπε έχουμε πλεόνασμα σε μία χρονιά, κύριε Αλεξιάδη, παγκόσμιας πανδημίας που με </w:t>
      </w:r>
      <w:proofErr w:type="spellStart"/>
      <w:r w:rsidRPr="003B6B33">
        <w:rPr>
          <w:rFonts w:ascii="Arial" w:eastAsia="Times New Roman" w:hAnsi="Arial" w:cs="Times New Roman"/>
          <w:sz w:val="24"/>
          <w:szCs w:val="24"/>
          <w:lang w:eastAsia="el-GR"/>
        </w:rPr>
        <w:t>στοχευμένες</w:t>
      </w:r>
      <w:proofErr w:type="spellEnd"/>
      <w:r w:rsidRPr="003B6B33">
        <w:rPr>
          <w:rFonts w:ascii="Arial" w:eastAsia="Times New Roman" w:hAnsi="Arial" w:cs="Times New Roman"/>
          <w:sz w:val="24"/>
          <w:szCs w:val="24"/>
          <w:lang w:eastAsia="el-GR"/>
        </w:rPr>
        <w:t xml:space="preserve"> πολιτικές στηρίξαμε την αγορά εργασίας, τους εργαζόμενους, τους άνεργους, τις επιχειρήσεις; </w:t>
      </w:r>
    </w:p>
    <w:p w:rsidR="003B6B33" w:rsidRPr="003B6B33" w:rsidRDefault="003B6B33" w:rsidP="003B6B33">
      <w:pPr>
        <w:shd w:val="clear" w:color="auto" w:fill="FFFFFF"/>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Πού θα βρίσκαμε τα λεφτά, εάν δεν γινόταν αυτό το δημοσιονομικό </w:t>
      </w:r>
      <w:r w:rsidRPr="003B6B33">
        <w:rPr>
          <w:rFonts w:ascii="Arial" w:eastAsia="Times New Roman" w:hAnsi="Arial" w:cs="Times New Roman"/>
          <w:sz w:val="24"/>
          <w:szCs w:val="24"/>
          <w:lang w:val="en-US" w:eastAsia="el-GR"/>
        </w:rPr>
        <w:t>gap</w:t>
      </w:r>
      <w:r w:rsidRPr="003B6B33">
        <w:rPr>
          <w:rFonts w:ascii="Arial" w:eastAsia="Times New Roman" w:hAnsi="Arial" w:cs="Times New Roman"/>
          <w:sz w:val="24"/>
          <w:szCs w:val="24"/>
          <w:lang w:eastAsia="el-GR"/>
        </w:rPr>
        <w:t xml:space="preserve">, το άνοιγμα; Δημιουργήθηκε ένα έλλειμμα το οποίο ουσιαστικά πήγε ακριβώς ως οικονομική μεταβίβαση για να στηρίξει αυτές τις περιοχές οικονομίας, όλους τους κλάδους των επιχειρήσεων οι οποίες επλήγησαν, τις περιοχές που αφορούν τους ανέργους στον ΟΑΕΔ, με τα δεκάδες επιδόματα τα οποία δώσαμε ως επέκταση του επιδόματος ανεργίας, τα πεντέμισι εκατομμύρια πληρωμές που έκανε το 2020 το Υπουργείο Εργασίας. Κάναμε πεντέμισι εκατομμύρια πληρωμές που έφθασαν στο ύψος των 3,5 δισεκατομμυρίων, τα οποία δώσαμε στους δικαιούχους εργαζόμενους μέσα από τις αναστολές συμβάσεων εργασίας και μονομερείς υποβολές δηλώσεων. </w:t>
      </w:r>
    </w:p>
    <w:p w:rsidR="003B6B33" w:rsidRPr="003B6B33" w:rsidRDefault="003B6B33" w:rsidP="003B6B33">
      <w:pPr>
        <w:shd w:val="clear" w:color="auto" w:fill="FFFFFF"/>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lastRenderedPageBreak/>
        <w:t xml:space="preserve">Στη βάση αυτή, σύμφωνα με τα στοιχεία τα οποία είπε και ο Υπουργός Οικονομικών και ο Πρωθυπουργός, συνολικά από το 2020 το ελληνικό δημόσιο κατέβαλε 24 δισεκατομμύρια ευρώ -να ξαναπώ το νούμερο, 24 δισεκατομμύρια ευρώ- για να καλύψει αυτές τις ανάγκες των αδύναμων κοινωνικών ομάδων και των επιχειρήσεων, μέσα από την επιστρεπτέα προκαταβολή για τις επιχειρήσεις και πολλές άλλες πολιτικές που δεν χρειάζεται να αναλύσω τώρα. </w:t>
      </w:r>
    </w:p>
    <w:p w:rsidR="003B6B33" w:rsidRPr="003B6B33" w:rsidRDefault="003B6B33" w:rsidP="003B6B33">
      <w:pPr>
        <w:shd w:val="clear" w:color="auto" w:fill="FFFFFF"/>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Δηλαδή, ποιος μαγικός τρόπος θα υπήρχε, κύριε Πρόεδρε, εάν η Κυβέρνηση δεν έκανε αυτή τη δημοσιονομική παρέμβαση για να στηρίξει αυτήν την κοινωνία η οποία βρισκόταν σε ένα περιβάλλον πρωτοφανές όπως σε όλο τον κόσμο. Και το εντυπωσιακό και θετικό για τη χώρα μας είναι ότι διεθνείς οργανισμοί, με πρωτεύοντα ρόλο της Ευρωπαϊκής Επιτροπής, ήρθαν και έδωσαν εύσημα στην Ελλάδα! Παγκόσμιοι συγγραφείς οικονομολόγοι με άρθρα τους παγκόσμια λένε -δεν αναφέρομαι στην αντιμετώπιση της υγείας, που κι αυτό έχει πάρει τη θετική αντιστοίχιση με τις πολιτικές που αναπτύξαμε- ότι οι παρεμβάσεις που κάνουμε στην αγορά εργασίας για τη διατήρηση θέσεων εργασίας, όπως εμφανίζεται πλέον και από τα στοιχεία και της ΕΛΣΤΑΤ και της «ΕΡΓΑΝΗ», ήταν αποτελεσματικές. Το ισοζύγιο της «ΕΡΓΑΝΗ» έκλεισε θετικό με ενενήντα τρεις χιλιάδες τρισεκατομμύρια για το 2020.</w:t>
      </w:r>
    </w:p>
    <w:p w:rsidR="003B6B33" w:rsidRPr="003B6B33" w:rsidRDefault="003B6B33" w:rsidP="003B6B33">
      <w:pPr>
        <w:shd w:val="clear" w:color="auto" w:fill="FFFFFF"/>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Όσον αφορά την ανεργία απ’ ό,τι φαίνεται, κύριε Υφυπουργέ, ο προϋπολογισμός έπεσε έξω σε δύο σημεία. Έπεσε έξω με θετικό εννοώ τρόπο </w:t>
      </w:r>
      <w:r w:rsidRPr="003B6B33">
        <w:rPr>
          <w:rFonts w:ascii="Arial" w:eastAsia="Times New Roman" w:hAnsi="Arial" w:cs="Times New Roman"/>
          <w:sz w:val="24"/>
          <w:szCs w:val="24"/>
          <w:lang w:eastAsia="el-GR"/>
        </w:rPr>
        <w:lastRenderedPageBreak/>
        <w:t xml:space="preserve">και στο έλλειμμα, το οποίο θα είναι κατά 1,5 δισεκατομμύριο λιγότερο από αυτό που είχαμε προβλέψει για το 2020, αλλά και στην ανεργία που είχε προβλεφθεί ότι θα είναι 18,9% το 2020 και θα είναι, σύμφωνα με τη δική μου εκτίμηση και με βάση τα στοιχεία όπως τα βλέπω, κάτω και από το 17,3% που ήταν το 2019. </w:t>
      </w:r>
    </w:p>
    <w:p w:rsidR="003B6B33" w:rsidRPr="003B6B33" w:rsidRDefault="003B6B33" w:rsidP="003B6B33">
      <w:pPr>
        <w:shd w:val="clear" w:color="auto" w:fill="FFFFFF"/>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Άρα, ουσιαστικά στον τομέα αυτό η ελληνική Κυβέρνηση έκανε ό,τι ήταν δυνατόν για να αντιμετωπίσει την κρίση με τον καλύτερο δυνατό τρόπο για τους αδύναμους, τους ανέργους, τους συμπολίτες μας που έχασαν τη δουλειά τους και για τους υπολοίπους ώστε να διατηρήσουν τις θέσεις εργασίας και για τις επιχειρήσεις. </w:t>
      </w:r>
    </w:p>
    <w:p w:rsidR="003B6B33" w:rsidRPr="003B6B33" w:rsidRDefault="003B6B33" w:rsidP="003B6B33">
      <w:pPr>
        <w:shd w:val="clear" w:color="auto" w:fill="FFFFFF"/>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Ευχαριστώ πολύ, κύριε Πρόεδρε. </w:t>
      </w:r>
    </w:p>
    <w:p w:rsidR="003B6B33" w:rsidRPr="003B6B33" w:rsidRDefault="003B6B33" w:rsidP="003B6B33">
      <w:pPr>
        <w:shd w:val="clear" w:color="auto" w:fill="FFFFFF"/>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b/>
          <w:bCs/>
          <w:sz w:val="24"/>
          <w:szCs w:val="24"/>
          <w:lang w:eastAsia="el-GR"/>
        </w:rPr>
        <w:t xml:space="preserve">ΠΡΟΕΔΡΕΥΩΝ (Απόστολος </w:t>
      </w:r>
      <w:proofErr w:type="spellStart"/>
      <w:r w:rsidRPr="003B6B33">
        <w:rPr>
          <w:rFonts w:ascii="Arial" w:eastAsia="Times New Roman" w:hAnsi="Arial" w:cs="Times New Roman"/>
          <w:b/>
          <w:bCs/>
          <w:sz w:val="24"/>
          <w:szCs w:val="24"/>
          <w:lang w:eastAsia="el-GR"/>
        </w:rPr>
        <w:t>Αβδελάς</w:t>
      </w:r>
      <w:proofErr w:type="spellEnd"/>
      <w:r w:rsidRPr="003B6B33">
        <w:rPr>
          <w:rFonts w:ascii="Arial" w:eastAsia="Times New Roman" w:hAnsi="Arial" w:cs="Times New Roman"/>
          <w:b/>
          <w:bCs/>
          <w:sz w:val="24"/>
          <w:szCs w:val="24"/>
          <w:lang w:eastAsia="el-GR"/>
        </w:rPr>
        <w:t xml:space="preserve">): </w:t>
      </w:r>
      <w:r w:rsidRPr="003B6B33">
        <w:rPr>
          <w:rFonts w:ascii="Arial" w:eastAsia="Times New Roman" w:hAnsi="Arial" w:cs="Times New Roman"/>
          <w:sz w:val="24"/>
          <w:szCs w:val="24"/>
          <w:lang w:eastAsia="el-GR"/>
        </w:rPr>
        <w:t xml:space="preserve">Κι εμείς ευχαριστούμε. </w:t>
      </w:r>
    </w:p>
    <w:p w:rsidR="003B6B33" w:rsidRPr="003B6B33" w:rsidRDefault="003B6B33" w:rsidP="003B6B33">
      <w:pPr>
        <w:shd w:val="clear" w:color="auto" w:fill="FFFFFF"/>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b/>
          <w:bCs/>
          <w:sz w:val="24"/>
          <w:szCs w:val="24"/>
          <w:lang w:eastAsia="el-GR"/>
        </w:rPr>
        <w:t xml:space="preserve">ΜΙΧΑΗΛ ΚΑΤΡΙΝΗΣ: </w:t>
      </w:r>
      <w:r w:rsidRPr="003B6B33">
        <w:rPr>
          <w:rFonts w:ascii="Arial" w:eastAsia="Times New Roman" w:hAnsi="Arial" w:cs="Times New Roman"/>
          <w:sz w:val="24"/>
          <w:szCs w:val="24"/>
          <w:lang w:eastAsia="el-GR"/>
        </w:rPr>
        <w:t xml:space="preserve">Κύριε Πρόεδρε, μπορώ να έχω τον λόγο; </w:t>
      </w:r>
    </w:p>
    <w:p w:rsidR="003B6B33" w:rsidRPr="003B6B33" w:rsidRDefault="003B6B33" w:rsidP="003B6B33">
      <w:pPr>
        <w:shd w:val="clear" w:color="auto" w:fill="FFFFFF"/>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b/>
          <w:bCs/>
          <w:sz w:val="24"/>
          <w:szCs w:val="24"/>
          <w:lang w:eastAsia="el-GR"/>
        </w:rPr>
        <w:t xml:space="preserve">ΠΡΟΕΔΡΕΥΩΝ (Απόστολος </w:t>
      </w:r>
      <w:proofErr w:type="spellStart"/>
      <w:r w:rsidRPr="003B6B33">
        <w:rPr>
          <w:rFonts w:ascii="Arial" w:eastAsia="Times New Roman" w:hAnsi="Arial" w:cs="Times New Roman"/>
          <w:b/>
          <w:bCs/>
          <w:sz w:val="24"/>
          <w:szCs w:val="24"/>
          <w:lang w:eastAsia="el-GR"/>
        </w:rPr>
        <w:t>Αβδελάς</w:t>
      </w:r>
      <w:proofErr w:type="spellEnd"/>
      <w:r w:rsidRPr="003B6B33">
        <w:rPr>
          <w:rFonts w:ascii="Arial" w:eastAsia="Times New Roman" w:hAnsi="Arial" w:cs="Times New Roman"/>
          <w:b/>
          <w:bCs/>
          <w:sz w:val="24"/>
          <w:szCs w:val="24"/>
          <w:lang w:eastAsia="el-GR"/>
        </w:rPr>
        <w:t xml:space="preserve">): </w:t>
      </w:r>
      <w:r w:rsidRPr="003B6B33">
        <w:rPr>
          <w:rFonts w:ascii="Arial" w:eastAsia="Times New Roman" w:hAnsi="Arial" w:cs="Times New Roman"/>
          <w:sz w:val="24"/>
          <w:szCs w:val="24"/>
          <w:lang w:eastAsia="el-GR"/>
        </w:rPr>
        <w:t xml:space="preserve">Ναι, αλλά θα πρέπει να απαντήσει μετά, κύριε </w:t>
      </w:r>
      <w:proofErr w:type="spellStart"/>
      <w:r w:rsidRPr="003B6B33">
        <w:rPr>
          <w:rFonts w:ascii="Arial" w:eastAsia="Times New Roman" w:hAnsi="Arial" w:cs="Times New Roman"/>
          <w:sz w:val="24"/>
          <w:szCs w:val="24"/>
          <w:lang w:eastAsia="el-GR"/>
        </w:rPr>
        <w:t>Κατρίνη</w:t>
      </w:r>
      <w:proofErr w:type="spellEnd"/>
      <w:r w:rsidRPr="003B6B33">
        <w:rPr>
          <w:rFonts w:ascii="Arial" w:eastAsia="Times New Roman" w:hAnsi="Arial" w:cs="Times New Roman"/>
          <w:sz w:val="24"/>
          <w:szCs w:val="24"/>
          <w:lang w:eastAsia="el-GR"/>
        </w:rPr>
        <w:t xml:space="preserve">. Έχετε ένα λεπτό. </w:t>
      </w:r>
    </w:p>
    <w:p w:rsidR="003B6B33" w:rsidRPr="003B6B33" w:rsidRDefault="003B6B33" w:rsidP="003B6B33">
      <w:pPr>
        <w:shd w:val="clear" w:color="auto" w:fill="FFFFFF"/>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b/>
          <w:bCs/>
          <w:sz w:val="24"/>
          <w:szCs w:val="24"/>
          <w:lang w:eastAsia="el-GR"/>
        </w:rPr>
        <w:t xml:space="preserve">ΜΙΧΑΗΛ ΚΑΤΡΙΝΗΣ: </w:t>
      </w:r>
      <w:r w:rsidRPr="003B6B33">
        <w:rPr>
          <w:rFonts w:ascii="Arial" w:eastAsia="Times New Roman" w:hAnsi="Arial" w:cs="Times New Roman"/>
          <w:sz w:val="24"/>
          <w:szCs w:val="24"/>
          <w:lang w:eastAsia="el-GR"/>
        </w:rPr>
        <w:t xml:space="preserve">Ευχαριστώ, κύριε Πρόεδρε. </w:t>
      </w:r>
    </w:p>
    <w:p w:rsidR="003B6B33" w:rsidRPr="003B6B33" w:rsidRDefault="003B6B33" w:rsidP="003B6B33">
      <w:pPr>
        <w:shd w:val="clear" w:color="auto" w:fill="FFFFFF"/>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Ακούω πραγματικά με πολύ ενδιαφέρον αυτά που είπε ο Κοινοβουλευτικός Εκπρόσωπος της Νέας Δημοκρατίας. Όντως θα πρέπει και ο ΣΥΡΙΖΑ κάποια στιγμή να μας απαντήσει πώς όλες αυτές οι παροχές που </w:t>
      </w:r>
      <w:r w:rsidRPr="003B6B33">
        <w:rPr>
          <w:rFonts w:ascii="Arial" w:eastAsia="Times New Roman" w:hAnsi="Arial" w:cs="Times New Roman"/>
          <w:sz w:val="24"/>
          <w:szCs w:val="24"/>
          <w:lang w:eastAsia="el-GR"/>
        </w:rPr>
        <w:lastRenderedPageBreak/>
        <w:t xml:space="preserve">έχει εξαγγείλει θα χρηματοδοτηθούν χωρίς να προκληθούν ελλείμματα. Αυτό είναι το πρώτο ερώτημα. </w:t>
      </w:r>
    </w:p>
    <w:p w:rsidR="003B6B33" w:rsidRPr="003B6B33" w:rsidRDefault="003B6B33" w:rsidP="003B6B33">
      <w:pPr>
        <w:shd w:val="clear" w:color="auto" w:fill="FFFFFF"/>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Αυτό, όμως, που δεν μας είπε ο αξιότιμος κ. </w:t>
      </w:r>
      <w:proofErr w:type="spellStart"/>
      <w:r w:rsidRPr="003B6B33">
        <w:rPr>
          <w:rFonts w:ascii="Arial" w:eastAsia="Times New Roman" w:hAnsi="Arial" w:cs="Times New Roman"/>
          <w:sz w:val="24"/>
          <w:szCs w:val="24"/>
          <w:lang w:eastAsia="el-GR"/>
        </w:rPr>
        <w:t>Βρούτσης</w:t>
      </w:r>
      <w:proofErr w:type="spellEnd"/>
      <w:r w:rsidRPr="003B6B33">
        <w:rPr>
          <w:rFonts w:ascii="Arial" w:eastAsia="Times New Roman" w:hAnsi="Arial" w:cs="Times New Roman"/>
          <w:sz w:val="24"/>
          <w:szCs w:val="24"/>
          <w:lang w:eastAsia="el-GR"/>
        </w:rPr>
        <w:t xml:space="preserve"> είναι το εξής. Αφού προσμετρά στα 24 δισεκατομμύρια και τα 5,5 δισεκατομμύρια που έχουν </w:t>
      </w:r>
      <w:proofErr w:type="spellStart"/>
      <w:r w:rsidRPr="003B6B33">
        <w:rPr>
          <w:rFonts w:ascii="Arial" w:eastAsia="Times New Roman" w:hAnsi="Arial" w:cs="Times New Roman"/>
          <w:sz w:val="24"/>
          <w:szCs w:val="24"/>
          <w:lang w:eastAsia="el-GR"/>
        </w:rPr>
        <w:t>μοχλευθεί</w:t>
      </w:r>
      <w:proofErr w:type="spellEnd"/>
      <w:r w:rsidRPr="003B6B33">
        <w:rPr>
          <w:rFonts w:ascii="Arial" w:eastAsia="Times New Roman" w:hAnsi="Arial" w:cs="Times New Roman"/>
          <w:sz w:val="24"/>
          <w:szCs w:val="24"/>
          <w:lang w:eastAsia="el-GR"/>
        </w:rPr>
        <w:t xml:space="preserve"> δάνεια από τις τράπεζες και αφού τα δάνεια των τραπεζών τα βάζετε, κύριε Κοινοβουλευτικέ Εκπρόσωπε, στα μέτρα της Κυβέρνησης, πάρτε και τα δάνεια των οφειλετών και των πολιτών να τα διαχειριστείτε επ’ </w:t>
      </w:r>
      <w:proofErr w:type="spellStart"/>
      <w:r w:rsidRPr="003B6B33">
        <w:rPr>
          <w:rFonts w:ascii="Arial" w:eastAsia="Times New Roman" w:hAnsi="Arial" w:cs="Times New Roman"/>
          <w:sz w:val="24"/>
          <w:szCs w:val="24"/>
          <w:lang w:eastAsia="el-GR"/>
        </w:rPr>
        <w:t>ωφελεία</w:t>
      </w:r>
      <w:proofErr w:type="spellEnd"/>
      <w:r w:rsidRPr="003B6B33">
        <w:rPr>
          <w:rFonts w:ascii="Arial" w:eastAsia="Times New Roman" w:hAnsi="Arial" w:cs="Times New Roman"/>
          <w:sz w:val="24"/>
          <w:szCs w:val="24"/>
          <w:lang w:eastAsia="el-GR"/>
        </w:rPr>
        <w:t xml:space="preserve"> των πολιτών. </w:t>
      </w:r>
    </w:p>
    <w:p w:rsidR="003B6B33" w:rsidRPr="003B6B33" w:rsidRDefault="003B6B33" w:rsidP="003B6B33">
      <w:pPr>
        <w:shd w:val="clear" w:color="auto" w:fill="FFFFFF"/>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Τι δεν είπατε; Δεν είπατε ότι έχουμε υστέρηση εσόδων κατά 14 δισεκατομμύρια στο 2020, 9 δισεκατομμύρια φορολογικά από την αδιέξοδη πολιτική του κ. </w:t>
      </w:r>
      <w:proofErr w:type="spellStart"/>
      <w:r w:rsidRPr="003B6B33">
        <w:rPr>
          <w:rFonts w:ascii="Arial" w:eastAsia="Times New Roman" w:hAnsi="Arial" w:cs="Times New Roman"/>
          <w:sz w:val="24"/>
          <w:szCs w:val="24"/>
          <w:lang w:eastAsia="el-GR"/>
        </w:rPr>
        <w:t>Σταϊκούρα</w:t>
      </w:r>
      <w:proofErr w:type="spellEnd"/>
      <w:r w:rsidRPr="003B6B33">
        <w:rPr>
          <w:rFonts w:ascii="Arial" w:eastAsia="Times New Roman" w:hAnsi="Arial" w:cs="Times New Roman"/>
          <w:sz w:val="24"/>
          <w:szCs w:val="24"/>
          <w:lang w:eastAsia="el-GR"/>
        </w:rPr>
        <w:t xml:space="preserve"> και του κ. </w:t>
      </w:r>
      <w:proofErr w:type="spellStart"/>
      <w:r w:rsidRPr="003B6B33">
        <w:rPr>
          <w:rFonts w:ascii="Arial" w:eastAsia="Times New Roman" w:hAnsi="Arial" w:cs="Times New Roman"/>
          <w:sz w:val="24"/>
          <w:szCs w:val="24"/>
          <w:lang w:eastAsia="el-GR"/>
        </w:rPr>
        <w:t>Βεσυρόπουλου</w:t>
      </w:r>
      <w:proofErr w:type="spellEnd"/>
      <w:r w:rsidRPr="003B6B33">
        <w:rPr>
          <w:rFonts w:ascii="Arial" w:eastAsia="Times New Roman" w:hAnsi="Arial" w:cs="Times New Roman"/>
          <w:sz w:val="24"/>
          <w:szCs w:val="24"/>
          <w:lang w:eastAsia="el-GR"/>
        </w:rPr>
        <w:t xml:space="preserve"> που επιμένουν στις δώδεκα και τις είκοσι τέσσερις δόσεις που δεν μπαίνει κανένας και με ληξιπρόθεσμα χρέη 5 δισεκατομμυρίων το 2020 πάλι λόγω αυτής της αδιέξοδης πολιτικής. Και η Κυβέρνηση εμμένει σε μια στρατηγική η οποία αυξάνει τα χρέη των πολιτών και δημιουργεί ασφυκτικό κλίμα στην πραγματική οικονομία.</w:t>
      </w:r>
    </w:p>
    <w:p w:rsidR="003B6B33" w:rsidRPr="003B6B33" w:rsidRDefault="003B6B33" w:rsidP="003B6B33">
      <w:pPr>
        <w:shd w:val="clear" w:color="auto" w:fill="FFFFFF"/>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Ευχαριστώ.</w:t>
      </w:r>
    </w:p>
    <w:p w:rsidR="003B6B33" w:rsidRPr="003B6B33" w:rsidRDefault="003B6B33" w:rsidP="003B6B33">
      <w:pPr>
        <w:shd w:val="clear" w:color="auto" w:fill="FFFFFF"/>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b/>
          <w:bCs/>
          <w:sz w:val="24"/>
          <w:szCs w:val="24"/>
          <w:lang w:eastAsia="el-GR"/>
        </w:rPr>
        <w:t xml:space="preserve">ΠΡΟΕΔΡΕΥΩΝ (Απόστολος </w:t>
      </w:r>
      <w:proofErr w:type="spellStart"/>
      <w:r w:rsidRPr="003B6B33">
        <w:rPr>
          <w:rFonts w:ascii="Arial" w:eastAsia="Times New Roman" w:hAnsi="Arial" w:cs="Times New Roman"/>
          <w:b/>
          <w:bCs/>
          <w:sz w:val="24"/>
          <w:szCs w:val="24"/>
          <w:lang w:eastAsia="el-GR"/>
        </w:rPr>
        <w:t>Αβδελάς</w:t>
      </w:r>
      <w:proofErr w:type="spellEnd"/>
      <w:r w:rsidRPr="003B6B33">
        <w:rPr>
          <w:rFonts w:ascii="Arial" w:eastAsia="Times New Roman" w:hAnsi="Arial" w:cs="Times New Roman"/>
          <w:b/>
          <w:bCs/>
          <w:sz w:val="24"/>
          <w:szCs w:val="24"/>
          <w:lang w:eastAsia="el-GR"/>
        </w:rPr>
        <w:t xml:space="preserve">): </w:t>
      </w:r>
      <w:r w:rsidRPr="003B6B33">
        <w:rPr>
          <w:rFonts w:ascii="Arial" w:eastAsia="Times New Roman" w:hAnsi="Arial" w:cs="Times New Roman"/>
          <w:sz w:val="24"/>
          <w:szCs w:val="24"/>
          <w:lang w:eastAsia="el-GR"/>
        </w:rPr>
        <w:t>Κι εμείς ευχαριστούμε.</w:t>
      </w:r>
    </w:p>
    <w:p w:rsidR="003B6B33" w:rsidRPr="003B6B33" w:rsidRDefault="003B6B33" w:rsidP="003B6B33">
      <w:pPr>
        <w:shd w:val="clear" w:color="auto" w:fill="FFFFFF"/>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b/>
          <w:bCs/>
          <w:sz w:val="24"/>
          <w:szCs w:val="24"/>
          <w:lang w:eastAsia="el-GR"/>
        </w:rPr>
        <w:t>ΙΩΑΝΝΗΣ ΒΡΟΥΤΣΗΣ:</w:t>
      </w:r>
      <w:r w:rsidRPr="003B6B33">
        <w:rPr>
          <w:rFonts w:ascii="Arial" w:eastAsia="Times New Roman" w:hAnsi="Arial" w:cs="Times New Roman"/>
          <w:sz w:val="24"/>
          <w:szCs w:val="24"/>
          <w:lang w:eastAsia="el-GR"/>
        </w:rPr>
        <w:t xml:space="preserve"> Κύριε Πρόεδρε, μπορώ να έχω τον λόγο. </w:t>
      </w:r>
    </w:p>
    <w:p w:rsidR="003B6B33" w:rsidRPr="003B6B33" w:rsidRDefault="003B6B33" w:rsidP="003B6B33">
      <w:pPr>
        <w:shd w:val="clear" w:color="auto" w:fill="FFFFFF"/>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b/>
          <w:bCs/>
          <w:sz w:val="24"/>
          <w:szCs w:val="24"/>
          <w:lang w:eastAsia="el-GR"/>
        </w:rPr>
        <w:lastRenderedPageBreak/>
        <w:t xml:space="preserve">ΠΡΟΕΔΡΕΥΩΝ (Απόστολος </w:t>
      </w:r>
      <w:proofErr w:type="spellStart"/>
      <w:r w:rsidRPr="003B6B33">
        <w:rPr>
          <w:rFonts w:ascii="Arial" w:eastAsia="Times New Roman" w:hAnsi="Arial" w:cs="Times New Roman"/>
          <w:b/>
          <w:bCs/>
          <w:sz w:val="24"/>
          <w:szCs w:val="24"/>
          <w:lang w:eastAsia="el-GR"/>
        </w:rPr>
        <w:t>Αβδελάς</w:t>
      </w:r>
      <w:proofErr w:type="spellEnd"/>
      <w:r w:rsidRPr="003B6B33">
        <w:rPr>
          <w:rFonts w:ascii="Arial" w:eastAsia="Times New Roman" w:hAnsi="Arial" w:cs="Times New Roman"/>
          <w:b/>
          <w:bCs/>
          <w:sz w:val="24"/>
          <w:szCs w:val="24"/>
          <w:lang w:eastAsia="el-GR"/>
        </w:rPr>
        <w:t xml:space="preserve">): </w:t>
      </w:r>
      <w:r w:rsidRPr="003B6B33">
        <w:rPr>
          <w:rFonts w:ascii="Arial" w:eastAsia="Times New Roman" w:hAnsi="Arial" w:cs="Times New Roman"/>
          <w:sz w:val="24"/>
          <w:szCs w:val="24"/>
          <w:lang w:eastAsia="el-GR"/>
        </w:rPr>
        <w:t xml:space="preserve">Έχετε ένα λεπτό, κύριε </w:t>
      </w:r>
      <w:proofErr w:type="spellStart"/>
      <w:r w:rsidRPr="003B6B33">
        <w:rPr>
          <w:rFonts w:ascii="Arial" w:eastAsia="Times New Roman" w:hAnsi="Arial" w:cs="Times New Roman"/>
          <w:sz w:val="24"/>
          <w:szCs w:val="24"/>
          <w:lang w:eastAsia="el-GR"/>
        </w:rPr>
        <w:t>Βρούτση</w:t>
      </w:r>
      <w:proofErr w:type="spellEnd"/>
      <w:r w:rsidRPr="003B6B33">
        <w:rPr>
          <w:rFonts w:ascii="Arial" w:eastAsia="Times New Roman" w:hAnsi="Arial" w:cs="Times New Roman"/>
          <w:sz w:val="24"/>
          <w:szCs w:val="24"/>
          <w:lang w:eastAsia="el-GR"/>
        </w:rPr>
        <w:t>.</w:t>
      </w:r>
    </w:p>
    <w:p w:rsidR="003B6B33" w:rsidRPr="003B6B33" w:rsidRDefault="003B6B33" w:rsidP="003B6B33">
      <w:pPr>
        <w:shd w:val="clear" w:color="auto" w:fill="FFFFFF"/>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b/>
          <w:bCs/>
          <w:sz w:val="24"/>
          <w:szCs w:val="24"/>
          <w:lang w:eastAsia="el-GR"/>
        </w:rPr>
        <w:t>ΙΩΑΝΝΗΣ ΒΡΟΥΤΣΗΣ:</w:t>
      </w:r>
      <w:r w:rsidRPr="003B6B33">
        <w:rPr>
          <w:rFonts w:ascii="Arial" w:eastAsia="Times New Roman" w:hAnsi="Arial" w:cs="Times New Roman"/>
          <w:sz w:val="24"/>
          <w:szCs w:val="24"/>
          <w:lang w:eastAsia="el-GR"/>
        </w:rPr>
        <w:t xml:space="preserve"> Ευχαριστώ, κύριε Πρόεδρε.</w:t>
      </w:r>
    </w:p>
    <w:p w:rsidR="003B6B33" w:rsidRPr="003B6B33" w:rsidRDefault="003B6B33" w:rsidP="003B6B33">
      <w:pPr>
        <w:shd w:val="clear" w:color="auto" w:fill="FFFFFF"/>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Τώρα καταλαβαίνετε ότι προκαλούμαι να συνεχίσω την τοποθέτησή μου από εκεί που την άφησα, κύριε </w:t>
      </w:r>
      <w:proofErr w:type="spellStart"/>
      <w:r w:rsidRPr="003B6B33">
        <w:rPr>
          <w:rFonts w:ascii="Arial" w:eastAsia="Times New Roman" w:hAnsi="Arial" w:cs="Times New Roman"/>
          <w:sz w:val="24"/>
          <w:szCs w:val="24"/>
          <w:lang w:eastAsia="el-GR"/>
        </w:rPr>
        <w:t>Κατρίνη</w:t>
      </w:r>
      <w:proofErr w:type="spellEnd"/>
      <w:r w:rsidRPr="003B6B33">
        <w:rPr>
          <w:rFonts w:ascii="Arial" w:eastAsia="Times New Roman" w:hAnsi="Arial" w:cs="Times New Roman"/>
          <w:sz w:val="24"/>
          <w:szCs w:val="24"/>
          <w:lang w:eastAsia="el-GR"/>
        </w:rPr>
        <w:t xml:space="preserve">. Κοιτάξτε. Και η πλευρά του Κινήματος Αλλαγής, αλλά και του ΣΥΡΙΖΑ δεν έχουν τοποθετηθεί μέχρι τώρα με μία συγκεκριμένη πολιτική η οποία να παράγει αποτελέσματα, συγκεκριμένα όμως, και να δικαιολογούν και από πού θα αντλήσουν τους πόρους.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Μιλάει ο κ. </w:t>
      </w:r>
      <w:proofErr w:type="spellStart"/>
      <w:r w:rsidRPr="003B6B33">
        <w:rPr>
          <w:rFonts w:ascii="Arial" w:eastAsia="Times New Roman" w:hAnsi="Arial" w:cs="Times New Roman"/>
          <w:sz w:val="24"/>
          <w:szCs w:val="24"/>
          <w:lang w:eastAsia="el-GR"/>
        </w:rPr>
        <w:t>Κατρίνης</w:t>
      </w:r>
      <w:proofErr w:type="spellEnd"/>
      <w:r w:rsidRPr="003B6B33">
        <w:rPr>
          <w:rFonts w:ascii="Arial" w:eastAsia="Times New Roman" w:hAnsi="Arial" w:cs="Times New Roman"/>
          <w:sz w:val="24"/>
          <w:szCs w:val="24"/>
          <w:lang w:eastAsia="el-GR"/>
        </w:rPr>
        <w:t xml:space="preserve">, ο Κοινοβουλευτικός Εκπρόσωπος του Κινήματος Αλλαγής, αυτή τη στιγμή και λέει ότι έχουμε μείωση φορολογικών εσόδων -να συμπληρώσω εγώ και ασφαλιστικών εσόδων, ένα δισεκατομμύριο- το 2020. Μα, πώς αλλιώς θα γινόταν, κύριε </w:t>
      </w:r>
      <w:proofErr w:type="spellStart"/>
      <w:r w:rsidRPr="003B6B33">
        <w:rPr>
          <w:rFonts w:ascii="Arial" w:eastAsia="Times New Roman" w:hAnsi="Arial" w:cs="Times New Roman"/>
          <w:sz w:val="24"/>
          <w:szCs w:val="24"/>
          <w:lang w:eastAsia="el-GR"/>
        </w:rPr>
        <w:t>Κατρίνη</w:t>
      </w:r>
      <w:proofErr w:type="spellEnd"/>
      <w:r w:rsidRPr="003B6B33">
        <w:rPr>
          <w:rFonts w:ascii="Arial" w:eastAsia="Times New Roman" w:hAnsi="Arial" w:cs="Times New Roman"/>
          <w:sz w:val="24"/>
          <w:szCs w:val="24"/>
          <w:lang w:eastAsia="el-GR"/>
        </w:rPr>
        <w:t>; Εγκαλείτε το ΣΥΡΙΖΑ αυτή τη στιγμή, χωρίς να κάνετε αυτοκριτική εσείς; Και τα ασφαλιστικά έσοδα τα κάλυψε ο κρατικός προϋπολογισμός, προσέξτε.</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Ως Υπουργός Εργασίας το προηγούμενο διάστημα συνολικά μαζί με την Κυβέρνηση καλύψαμε τις ασφαλιστικές εισφορές στον ονομαστικό μισθό όλων των εργαζομένων, γιατί ήταν προτεραιότητά μας να μην χαθεί η ασφαλιστική αναφορά του κάθε εργαζόμενου στον ονομαστικό του μισθό. Αυτό δημιούργησε ελλείμματα, γιατί τα κάλυψε ο κρατικός προϋπολογισμός. Η μείωση των </w:t>
      </w:r>
      <w:r w:rsidRPr="003B6B33">
        <w:rPr>
          <w:rFonts w:ascii="Arial" w:eastAsia="Times New Roman" w:hAnsi="Arial" w:cs="Times New Roman"/>
          <w:sz w:val="24"/>
          <w:szCs w:val="24"/>
          <w:lang w:eastAsia="el-GR"/>
        </w:rPr>
        <w:lastRenderedPageBreak/>
        <w:t xml:space="preserve">φορολογικών εσόδων πώς αλλιώς θα γινόταν με κλειστές επιχειρήσεις; Είναι αυτονόητο ότι θα </w:t>
      </w:r>
      <w:proofErr w:type="spellStart"/>
      <w:r w:rsidRPr="003B6B33">
        <w:rPr>
          <w:rFonts w:ascii="Arial" w:eastAsia="Times New Roman" w:hAnsi="Arial" w:cs="Times New Roman"/>
          <w:sz w:val="24"/>
          <w:szCs w:val="24"/>
          <w:lang w:eastAsia="el-GR"/>
        </w:rPr>
        <w:t>συνέβαιναν</w:t>
      </w:r>
      <w:proofErr w:type="spellEnd"/>
      <w:r w:rsidRPr="003B6B33">
        <w:rPr>
          <w:rFonts w:ascii="Arial" w:eastAsia="Times New Roman" w:hAnsi="Arial" w:cs="Times New Roman"/>
          <w:sz w:val="24"/>
          <w:szCs w:val="24"/>
          <w:lang w:eastAsia="el-GR"/>
        </w:rPr>
        <w:t xml:space="preserve"> αυτά.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Αυτή, λοιπόν, είναι η πολιτική που έχουμε επιλέξει, μία πολιτική, όμως, με την οποία, όπως φαίνεται, το 2020 -συγκριτικά με τις άλλες χώρες- είχαμε αποτελέσματα ορατά, συγκεκριμένα, τα οποία αναγνώρισε ο διεθνής Τύπος και η ίδια η Ευρωπαϊκή Επιτροπή.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Θυμίζω, όμως, κύριε </w:t>
      </w:r>
      <w:proofErr w:type="spellStart"/>
      <w:r w:rsidRPr="003B6B33">
        <w:rPr>
          <w:rFonts w:ascii="Arial" w:eastAsia="Times New Roman" w:hAnsi="Arial" w:cs="Times New Roman"/>
          <w:sz w:val="24"/>
          <w:szCs w:val="24"/>
          <w:lang w:eastAsia="el-GR"/>
        </w:rPr>
        <w:t>Κατρίνη</w:t>
      </w:r>
      <w:proofErr w:type="spellEnd"/>
      <w:r w:rsidRPr="003B6B33">
        <w:rPr>
          <w:rFonts w:ascii="Arial" w:eastAsia="Times New Roman" w:hAnsi="Arial" w:cs="Times New Roman"/>
          <w:sz w:val="24"/>
          <w:szCs w:val="24"/>
          <w:lang w:eastAsia="el-GR"/>
        </w:rPr>
        <w:t>, γιατί έχει αξία, επειδή λέτε ότι δεν έχουμε στρατηγικό σχέδιο και στόχευση φορολογική και αναπτυξιακή, ότι εμείς είμαστε η Κυβέρνηση που το 2019 μειώσαμε τον φόρο των επιχειρήσεων από το 28% στο 24%. Επίσης, εμείς είμαστε η Κυβέρνηση αυτή που μείωσε τον φόρο μερισμάτων από το 10% στο 5%, που κατήργησε τον φόρο του ΕΝΦΙΑ στα ακριτικά νησιά, που δημιούργησε, κύριε Αλεξιάδη, τις εκατό χιλιάδες θέσεις εργασίας που δεν τις ψήφισε το κόμμα σας. Και δεν ψηφίσατε και την κατάργηση του ΕΝΦΙΑ στα ακριτικά νησιά, αλλά και τη μείωση των ασφαλιστικών εισφορών κατά 3,6 μονάδες, που θα δώσει αύξηση στο εισόδημα το διαθέσιμο και των εργαζομένων και των επιχειρήσεων.</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Σε κάθε περίπτωση, πριν από ένα διάστημα, πριν από λίγες μέρες συνάδελφός σας Βουλευτής, πρώην Υπουργός, έκανε και κριτική για το ασφαλιστικό, ότι χτύπησε τη μεσαία τάξη και τα υπόλοιπα. Ναι, εμείς το αλλάξαμε το ασφαλιστικό και φέραμε τις ελεύθερες κατηγορίες, οι οποίες είναι </w:t>
      </w:r>
      <w:r w:rsidRPr="003B6B33">
        <w:rPr>
          <w:rFonts w:ascii="Arial" w:eastAsia="Times New Roman" w:hAnsi="Arial" w:cs="Times New Roman"/>
          <w:sz w:val="24"/>
          <w:szCs w:val="24"/>
          <w:lang w:eastAsia="el-GR"/>
        </w:rPr>
        <w:lastRenderedPageBreak/>
        <w:t>επιλογή του κάθε ελεύθερου επαγγελματία. Μιλάμε για ενάμισι εκατομμύριο πληθυσμό, αγρότες, ελεύθερους επαγγελματίες, αυτοαπασχολούμενους, οι οποίοι για πρώτη φορά επιλέγουν μόνοι τους -πρώτη φορά συμβαίνει αυτό στο ασφαλιστικό της χώρας- την κατηγορία στην οποία θέλουν να υπαχθούν. Και αυτό έδωσε ανάσα στις παραγωγικές δυνάμεις του τόπου μας, το να επιλέγουν, δηλαδή, την ασφαλιστική εισφορά που θέλουν να πληρώνουν.</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Όλα αυτά είναι το πακέτο των πολιτικών και των δράσεων της Νέας Δημοκρατίας, της Κυβέρνησής μας.</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b/>
          <w:sz w:val="24"/>
          <w:szCs w:val="24"/>
          <w:lang w:eastAsia="el-GR"/>
        </w:rPr>
        <w:t xml:space="preserve">ΠΡΟΕΔΡΕΥΩΝ (Απόστολος </w:t>
      </w:r>
      <w:proofErr w:type="spellStart"/>
      <w:r w:rsidRPr="003B6B33">
        <w:rPr>
          <w:rFonts w:ascii="Arial" w:eastAsia="Times New Roman" w:hAnsi="Arial" w:cs="Times New Roman"/>
          <w:b/>
          <w:sz w:val="24"/>
          <w:szCs w:val="24"/>
          <w:lang w:eastAsia="el-GR"/>
        </w:rPr>
        <w:t>Αβδελάς</w:t>
      </w:r>
      <w:proofErr w:type="spellEnd"/>
      <w:r w:rsidRPr="003B6B33">
        <w:rPr>
          <w:rFonts w:ascii="Arial" w:eastAsia="Times New Roman" w:hAnsi="Arial" w:cs="Times New Roman"/>
          <w:b/>
          <w:sz w:val="24"/>
          <w:szCs w:val="24"/>
          <w:lang w:eastAsia="el-GR"/>
        </w:rPr>
        <w:t>):</w:t>
      </w:r>
      <w:r w:rsidRPr="003B6B33">
        <w:rPr>
          <w:rFonts w:ascii="Arial" w:eastAsia="Times New Roman" w:hAnsi="Arial" w:cs="Times New Roman"/>
          <w:sz w:val="24"/>
          <w:szCs w:val="24"/>
          <w:lang w:eastAsia="el-GR"/>
        </w:rPr>
        <w:t xml:space="preserve"> Ο κ. Αλεξιάδης έχει τον λόγο.</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b/>
          <w:sz w:val="24"/>
          <w:szCs w:val="24"/>
          <w:lang w:eastAsia="el-GR"/>
        </w:rPr>
        <w:t>ΜΙΧΑΗΛ ΚΑΤΡΙΝΗΣ:</w:t>
      </w:r>
      <w:r w:rsidRPr="003B6B33">
        <w:rPr>
          <w:rFonts w:ascii="Arial" w:eastAsia="Times New Roman" w:hAnsi="Arial" w:cs="Times New Roman"/>
          <w:sz w:val="24"/>
          <w:szCs w:val="24"/>
          <w:lang w:eastAsia="el-GR"/>
        </w:rPr>
        <w:t xml:space="preserve"> Κύριε Πρόεδρε, θα ήθελα τον λόγο για είκοσι δευτερόλεπτα.</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b/>
          <w:sz w:val="24"/>
          <w:szCs w:val="24"/>
          <w:lang w:eastAsia="el-GR"/>
        </w:rPr>
        <w:t xml:space="preserve">ΠΡΟΕΔΡΕΥΩΝ (Απόστολος </w:t>
      </w:r>
      <w:proofErr w:type="spellStart"/>
      <w:r w:rsidRPr="003B6B33">
        <w:rPr>
          <w:rFonts w:ascii="Arial" w:eastAsia="Times New Roman" w:hAnsi="Arial" w:cs="Times New Roman"/>
          <w:b/>
          <w:sz w:val="24"/>
          <w:szCs w:val="24"/>
          <w:lang w:eastAsia="el-GR"/>
        </w:rPr>
        <w:t>Αβδελάς</w:t>
      </w:r>
      <w:proofErr w:type="spellEnd"/>
      <w:r w:rsidRPr="003B6B33">
        <w:rPr>
          <w:rFonts w:ascii="Arial" w:eastAsia="Times New Roman" w:hAnsi="Arial" w:cs="Times New Roman"/>
          <w:b/>
          <w:sz w:val="24"/>
          <w:szCs w:val="24"/>
          <w:lang w:eastAsia="el-GR"/>
        </w:rPr>
        <w:t>):</w:t>
      </w:r>
      <w:r w:rsidRPr="003B6B33">
        <w:rPr>
          <w:rFonts w:ascii="Arial" w:eastAsia="Times New Roman" w:hAnsi="Arial" w:cs="Times New Roman"/>
          <w:sz w:val="24"/>
          <w:szCs w:val="24"/>
          <w:lang w:eastAsia="el-GR"/>
        </w:rPr>
        <w:t xml:space="preserve"> Δεν θα κάνουμε μπαλάκι, κύριε </w:t>
      </w:r>
      <w:proofErr w:type="spellStart"/>
      <w:r w:rsidRPr="003B6B33">
        <w:rPr>
          <w:rFonts w:ascii="Arial" w:eastAsia="Times New Roman" w:hAnsi="Arial" w:cs="Times New Roman"/>
          <w:sz w:val="24"/>
          <w:szCs w:val="24"/>
          <w:lang w:eastAsia="el-GR"/>
        </w:rPr>
        <w:t>Κατρίνη</w:t>
      </w:r>
      <w:proofErr w:type="spellEnd"/>
      <w:r w:rsidRPr="003B6B33">
        <w:rPr>
          <w:rFonts w:ascii="Arial" w:eastAsia="Times New Roman" w:hAnsi="Arial" w:cs="Times New Roman"/>
          <w:sz w:val="24"/>
          <w:szCs w:val="24"/>
          <w:lang w:eastAsia="el-GR"/>
        </w:rPr>
        <w:t>, τη συζήτηση των Κοινοβουλευτικών τώρα.</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b/>
          <w:sz w:val="24"/>
          <w:szCs w:val="24"/>
          <w:lang w:eastAsia="el-GR"/>
        </w:rPr>
        <w:t>ΜΙΧΑΗΛ ΚΑΤΡΙΝΗΣ:</w:t>
      </w:r>
      <w:r w:rsidRPr="003B6B33">
        <w:rPr>
          <w:rFonts w:ascii="Arial" w:eastAsia="Times New Roman" w:hAnsi="Arial" w:cs="Times New Roman"/>
          <w:sz w:val="24"/>
          <w:szCs w:val="24"/>
          <w:lang w:eastAsia="el-GR"/>
        </w:rPr>
        <w:t xml:space="preserve"> Με την ανοχή του κ. </w:t>
      </w:r>
      <w:proofErr w:type="spellStart"/>
      <w:r w:rsidRPr="003B6B33">
        <w:rPr>
          <w:rFonts w:ascii="Arial" w:eastAsia="Times New Roman" w:hAnsi="Arial" w:cs="Times New Roman"/>
          <w:sz w:val="24"/>
          <w:szCs w:val="24"/>
          <w:lang w:eastAsia="el-GR"/>
        </w:rPr>
        <w:t>Βεσυρόπουλου</w:t>
      </w:r>
      <w:proofErr w:type="spellEnd"/>
      <w:r w:rsidRPr="003B6B33">
        <w:rPr>
          <w:rFonts w:ascii="Arial" w:eastAsia="Times New Roman" w:hAnsi="Arial" w:cs="Times New Roman"/>
          <w:sz w:val="24"/>
          <w:szCs w:val="24"/>
          <w:lang w:eastAsia="el-GR"/>
        </w:rPr>
        <w:t xml:space="preserve"> θα ήθελα τον λόγο για είκοσι δευτερόλεπτα. Στην κυριολεξία είκοσι δευτερόλεπτα.</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b/>
          <w:sz w:val="24"/>
          <w:szCs w:val="24"/>
          <w:lang w:eastAsia="el-GR"/>
        </w:rPr>
        <w:t xml:space="preserve">ΠΡΟΕΔΡΕΥΩΝ (Απόστολος </w:t>
      </w:r>
      <w:proofErr w:type="spellStart"/>
      <w:r w:rsidRPr="003B6B33">
        <w:rPr>
          <w:rFonts w:ascii="Arial" w:eastAsia="Times New Roman" w:hAnsi="Arial" w:cs="Times New Roman"/>
          <w:b/>
          <w:sz w:val="24"/>
          <w:szCs w:val="24"/>
          <w:lang w:eastAsia="el-GR"/>
        </w:rPr>
        <w:t>Αβδελάς</w:t>
      </w:r>
      <w:proofErr w:type="spellEnd"/>
      <w:r w:rsidRPr="003B6B33">
        <w:rPr>
          <w:rFonts w:ascii="Arial" w:eastAsia="Times New Roman" w:hAnsi="Arial" w:cs="Times New Roman"/>
          <w:b/>
          <w:sz w:val="24"/>
          <w:szCs w:val="24"/>
          <w:lang w:eastAsia="el-GR"/>
        </w:rPr>
        <w:t>):</w:t>
      </w:r>
      <w:r w:rsidRPr="003B6B33">
        <w:rPr>
          <w:rFonts w:ascii="Arial" w:eastAsia="Times New Roman" w:hAnsi="Arial" w:cs="Times New Roman"/>
          <w:sz w:val="24"/>
          <w:szCs w:val="24"/>
          <w:lang w:eastAsia="el-GR"/>
        </w:rPr>
        <w:t xml:space="preserve"> Ορίστε, κύριε </w:t>
      </w:r>
      <w:proofErr w:type="spellStart"/>
      <w:r w:rsidRPr="003B6B33">
        <w:rPr>
          <w:rFonts w:ascii="Arial" w:eastAsia="Times New Roman" w:hAnsi="Arial" w:cs="Times New Roman"/>
          <w:sz w:val="24"/>
          <w:szCs w:val="24"/>
          <w:lang w:eastAsia="el-GR"/>
        </w:rPr>
        <w:t>Κατρίνη</w:t>
      </w:r>
      <w:proofErr w:type="spellEnd"/>
      <w:r w:rsidRPr="003B6B33">
        <w:rPr>
          <w:rFonts w:ascii="Arial" w:eastAsia="Times New Roman" w:hAnsi="Arial" w:cs="Times New Roman"/>
          <w:sz w:val="24"/>
          <w:szCs w:val="24"/>
          <w:lang w:eastAsia="el-GR"/>
        </w:rPr>
        <w:t>, έχετε τον λόγο.</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b/>
          <w:sz w:val="24"/>
          <w:szCs w:val="24"/>
          <w:lang w:eastAsia="el-GR"/>
        </w:rPr>
        <w:t>ΜΙΧΑΗΛ ΚΑΤΡΙΝΗΣ:</w:t>
      </w:r>
      <w:r w:rsidRPr="003B6B33">
        <w:rPr>
          <w:rFonts w:ascii="Arial" w:eastAsia="Times New Roman" w:hAnsi="Arial" w:cs="Times New Roman"/>
          <w:sz w:val="24"/>
          <w:szCs w:val="24"/>
          <w:lang w:eastAsia="el-GR"/>
        </w:rPr>
        <w:t xml:space="preserve"> Κύριε </w:t>
      </w:r>
      <w:proofErr w:type="spellStart"/>
      <w:r w:rsidRPr="003B6B33">
        <w:rPr>
          <w:rFonts w:ascii="Arial" w:eastAsia="Times New Roman" w:hAnsi="Arial" w:cs="Times New Roman"/>
          <w:sz w:val="24"/>
          <w:szCs w:val="24"/>
          <w:lang w:eastAsia="el-GR"/>
        </w:rPr>
        <w:t>Βρούτση</w:t>
      </w:r>
      <w:proofErr w:type="spellEnd"/>
      <w:r w:rsidRPr="003B6B33">
        <w:rPr>
          <w:rFonts w:ascii="Arial" w:eastAsia="Times New Roman" w:hAnsi="Arial" w:cs="Times New Roman"/>
          <w:sz w:val="24"/>
          <w:szCs w:val="24"/>
          <w:lang w:eastAsia="el-GR"/>
        </w:rPr>
        <w:t xml:space="preserve">, καταλαβαίνω την αγωνία σας και ορθώς να στηρίξετε τις ασφαλιστικές εισφορές όσων τέθηκαν σε αναστολή </w:t>
      </w:r>
      <w:r w:rsidRPr="003B6B33">
        <w:rPr>
          <w:rFonts w:ascii="Arial" w:eastAsia="Times New Roman" w:hAnsi="Arial" w:cs="Times New Roman"/>
          <w:sz w:val="24"/>
          <w:szCs w:val="24"/>
          <w:lang w:eastAsia="el-GR"/>
        </w:rPr>
        <w:lastRenderedPageBreak/>
        <w:t xml:space="preserve">εργασίας. Θα περίμενα, όμως, να έχετε την ίδια ευαισθησία να αποδώσετε και τις συντάξεις σε αυτούς που έχουν καταβάλει ασφαλιστικές εισφορές και που επί θητείας σας περιμένουν πάνω από τριάμισι χρόνια τριακόσιες πενήντα χιλιάδες εκκρεμείς κύριες, επικουρικές και εφάπαξ.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Άρα, καλά κάνετε και επιδοτείτε τις ασφαλιστικές εισφορές, αλλά σε αυτούς που τα πλήρωσαν, κύριε </w:t>
      </w:r>
      <w:proofErr w:type="spellStart"/>
      <w:r w:rsidRPr="003B6B33">
        <w:rPr>
          <w:rFonts w:ascii="Arial" w:eastAsia="Times New Roman" w:hAnsi="Arial" w:cs="Times New Roman"/>
          <w:sz w:val="24"/>
          <w:szCs w:val="24"/>
          <w:lang w:eastAsia="el-GR"/>
        </w:rPr>
        <w:t>Βρούτση</w:t>
      </w:r>
      <w:proofErr w:type="spellEnd"/>
      <w:r w:rsidRPr="003B6B33">
        <w:rPr>
          <w:rFonts w:ascii="Arial" w:eastAsia="Times New Roman" w:hAnsi="Arial" w:cs="Times New Roman"/>
          <w:sz w:val="24"/>
          <w:szCs w:val="24"/>
          <w:lang w:eastAsia="el-GR"/>
        </w:rPr>
        <w:t>, συντάξεις δεν έδωσε η Κυβέρνησή σας.</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Ευχαριστώ.</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b/>
          <w:sz w:val="24"/>
          <w:szCs w:val="24"/>
          <w:lang w:eastAsia="el-GR"/>
        </w:rPr>
        <w:t xml:space="preserve">ΠΡΟΕΔΡΕΥΩΝ (Απόστολος </w:t>
      </w:r>
      <w:proofErr w:type="spellStart"/>
      <w:r w:rsidRPr="003B6B33">
        <w:rPr>
          <w:rFonts w:ascii="Arial" w:eastAsia="Times New Roman" w:hAnsi="Arial" w:cs="Times New Roman"/>
          <w:b/>
          <w:sz w:val="24"/>
          <w:szCs w:val="24"/>
          <w:lang w:eastAsia="el-GR"/>
        </w:rPr>
        <w:t>Αβδελάς</w:t>
      </w:r>
      <w:proofErr w:type="spellEnd"/>
      <w:r w:rsidRPr="003B6B33">
        <w:rPr>
          <w:rFonts w:ascii="Arial" w:eastAsia="Times New Roman" w:hAnsi="Arial" w:cs="Times New Roman"/>
          <w:b/>
          <w:sz w:val="24"/>
          <w:szCs w:val="24"/>
          <w:lang w:eastAsia="el-GR"/>
        </w:rPr>
        <w:t>):</w:t>
      </w:r>
      <w:r w:rsidRPr="003B6B33">
        <w:rPr>
          <w:rFonts w:ascii="Arial" w:eastAsia="Times New Roman" w:hAnsi="Arial" w:cs="Times New Roman"/>
          <w:sz w:val="24"/>
          <w:szCs w:val="24"/>
          <w:lang w:eastAsia="el-GR"/>
        </w:rPr>
        <w:t xml:space="preserve"> Κι εμείς ευχαριστούμε.</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Τον λόγο έχει ο κ. Αλεξιάδης.</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b/>
          <w:sz w:val="24"/>
          <w:szCs w:val="24"/>
          <w:lang w:eastAsia="el-GR"/>
        </w:rPr>
        <w:t>ΤΡΥΦΩΝ ΑΛΕΞΙΑΔΗΣ:</w:t>
      </w:r>
      <w:r w:rsidRPr="003B6B33">
        <w:rPr>
          <w:rFonts w:ascii="Arial" w:eastAsia="Times New Roman" w:hAnsi="Arial" w:cs="Times New Roman"/>
          <w:sz w:val="24"/>
          <w:szCs w:val="24"/>
          <w:lang w:eastAsia="el-GR"/>
        </w:rPr>
        <w:t xml:space="preserve"> Κύριε Πρόεδρε, δεν θεωρώ ότι σε ένα νομοσχέδιο το οποίο έχει τόσο μεγάλη συναίνεση και πλειοψηφία, χρειάζεται αντιπαράθεση σε δεύτερο επίπεδο των κοινοβουλευτικών εκπροσώπων.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Εν πάση </w:t>
      </w:r>
      <w:proofErr w:type="spellStart"/>
      <w:r w:rsidRPr="003B6B33">
        <w:rPr>
          <w:rFonts w:ascii="Arial" w:eastAsia="Times New Roman" w:hAnsi="Arial" w:cs="Times New Roman"/>
          <w:sz w:val="24"/>
          <w:szCs w:val="24"/>
          <w:lang w:eastAsia="el-GR"/>
        </w:rPr>
        <w:t>περιπτώσει</w:t>
      </w:r>
      <w:proofErr w:type="spellEnd"/>
      <w:r w:rsidRPr="003B6B33">
        <w:rPr>
          <w:rFonts w:ascii="Arial" w:eastAsia="Times New Roman" w:hAnsi="Arial" w:cs="Times New Roman"/>
          <w:sz w:val="24"/>
          <w:szCs w:val="24"/>
          <w:lang w:eastAsia="el-GR"/>
        </w:rPr>
        <w:t>, επειδή τέθηκαν τα ζητήματα, εμείς στην τοποθέτησή μας θέσαμε…</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b/>
          <w:sz w:val="24"/>
          <w:szCs w:val="24"/>
          <w:lang w:eastAsia="el-GR"/>
        </w:rPr>
        <w:t xml:space="preserve">ΠΡΟΕΔΡΕΥΩΝ (Απόστολος </w:t>
      </w:r>
      <w:proofErr w:type="spellStart"/>
      <w:r w:rsidRPr="003B6B33">
        <w:rPr>
          <w:rFonts w:ascii="Arial" w:eastAsia="Times New Roman" w:hAnsi="Arial" w:cs="Times New Roman"/>
          <w:b/>
          <w:sz w:val="24"/>
          <w:szCs w:val="24"/>
          <w:lang w:eastAsia="el-GR"/>
        </w:rPr>
        <w:t>Αβδελάς</w:t>
      </w:r>
      <w:proofErr w:type="spellEnd"/>
      <w:r w:rsidRPr="003B6B33">
        <w:rPr>
          <w:rFonts w:ascii="Arial" w:eastAsia="Times New Roman" w:hAnsi="Arial" w:cs="Times New Roman"/>
          <w:b/>
          <w:sz w:val="24"/>
          <w:szCs w:val="24"/>
          <w:lang w:eastAsia="el-GR"/>
        </w:rPr>
        <w:t>):</w:t>
      </w:r>
      <w:r w:rsidRPr="003B6B33">
        <w:rPr>
          <w:rFonts w:ascii="Arial" w:eastAsia="Times New Roman" w:hAnsi="Arial" w:cs="Times New Roman"/>
          <w:sz w:val="24"/>
          <w:szCs w:val="24"/>
          <w:lang w:eastAsia="el-GR"/>
        </w:rPr>
        <w:t xml:space="preserve"> Γι’ αυτό παίρνετε και τον λόγο, κύριε Αλεξιάδη, επειδή τέθηκαν τα ζητήματα.</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b/>
          <w:sz w:val="24"/>
          <w:szCs w:val="24"/>
          <w:lang w:eastAsia="el-GR"/>
        </w:rPr>
        <w:lastRenderedPageBreak/>
        <w:t>ΤΡΥΦΩΝ ΑΛΕΞΙΑΔΗΣ:</w:t>
      </w:r>
      <w:r w:rsidRPr="003B6B33">
        <w:rPr>
          <w:rFonts w:ascii="Arial" w:eastAsia="Times New Roman" w:hAnsi="Arial" w:cs="Times New Roman"/>
          <w:sz w:val="24"/>
          <w:szCs w:val="24"/>
          <w:lang w:eastAsia="el-GR"/>
        </w:rPr>
        <w:t xml:space="preserve"> Εμείς στην τοποθέτησή μας θέσαμε συγκεκριμένα ερωτήματα τα οποία ελπίζουμε ότι θα απαντηθούν και συγκεκριμένες προτάσεις για τις οποίες ελπίζουμε να έχουμε τοποθέτηση.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Σχόλια τώρα, αναδρομή κ.λπ. μπορούμε να κάνουμε όποτε θέλετε. Με πρωτοβουλία της Κυβέρνησης ας έρθει εδώ διαδικασία συζήτησης -αν δεν θέλει να το κάνει, θα το κάνουμε εμείς- για να συζητήσουμε και τα περί </w:t>
      </w:r>
      <w:proofErr w:type="spellStart"/>
      <w:r w:rsidRPr="003B6B33">
        <w:rPr>
          <w:rFonts w:ascii="Arial" w:eastAsia="Times New Roman" w:hAnsi="Arial" w:cs="Times New Roman"/>
          <w:sz w:val="24"/>
          <w:szCs w:val="24"/>
          <w:lang w:eastAsia="el-GR"/>
        </w:rPr>
        <w:t>υπερφολόγησης</w:t>
      </w:r>
      <w:proofErr w:type="spellEnd"/>
      <w:r w:rsidRPr="003B6B33">
        <w:rPr>
          <w:rFonts w:ascii="Arial" w:eastAsia="Times New Roman" w:hAnsi="Arial" w:cs="Times New Roman"/>
          <w:sz w:val="24"/>
          <w:szCs w:val="24"/>
          <w:lang w:eastAsia="el-GR"/>
        </w:rPr>
        <w:t xml:space="preserve"> και τα υπόλοιπα που ακούσαμε για τα λοιπά ζητήματα. Σήμερα ας μείνουμε στο ότι η Βουλή στέλνει ένα μήνυμα κατά της φοροδιαφυγής - </w:t>
      </w:r>
      <w:proofErr w:type="spellStart"/>
      <w:r w:rsidRPr="003B6B33">
        <w:rPr>
          <w:rFonts w:ascii="Arial" w:eastAsia="Times New Roman" w:hAnsi="Arial" w:cs="Times New Roman"/>
          <w:sz w:val="24"/>
          <w:szCs w:val="24"/>
          <w:lang w:eastAsia="el-GR"/>
        </w:rPr>
        <w:t>φοροαποφυγής</w:t>
      </w:r>
      <w:proofErr w:type="spellEnd"/>
      <w:r w:rsidRPr="003B6B33">
        <w:rPr>
          <w:rFonts w:ascii="Arial" w:eastAsia="Times New Roman" w:hAnsi="Arial" w:cs="Times New Roman"/>
          <w:sz w:val="24"/>
          <w:szCs w:val="24"/>
          <w:lang w:eastAsia="el-GR"/>
        </w:rPr>
        <w:t>.</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b/>
          <w:sz w:val="24"/>
          <w:szCs w:val="24"/>
          <w:lang w:eastAsia="el-GR"/>
        </w:rPr>
        <w:t xml:space="preserve">ΠΡΟΕΔΡΕΥΩΝ (Απόστολος </w:t>
      </w:r>
      <w:proofErr w:type="spellStart"/>
      <w:r w:rsidRPr="003B6B33">
        <w:rPr>
          <w:rFonts w:ascii="Arial" w:eastAsia="Times New Roman" w:hAnsi="Arial" w:cs="Times New Roman"/>
          <w:b/>
          <w:sz w:val="24"/>
          <w:szCs w:val="24"/>
          <w:lang w:eastAsia="el-GR"/>
        </w:rPr>
        <w:t>Αβδελάς</w:t>
      </w:r>
      <w:proofErr w:type="spellEnd"/>
      <w:r w:rsidRPr="003B6B33">
        <w:rPr>
          <w:rFonts w:ascii="Arial" w:eastAsia="Times New Roman" w:hAnsi="Arial" w:cs="Times New Roman"/>
          <w:b/>
          <w:sz w:val="24"/>
          <w:szCs w:val="24"/>
          <w:lang w:eastAsia="el-GR"/>
        </w:rPr>
        <w:t>):</w:t>
      </w:r>
      <w:r w:rsidRPr="003B6B33">
        <w:rPr>
          <w:rFonts w:ascii="Arial" w:eastAsia="Times New Roman" w:hAnsi="Arial" w:cs="Times New Roman"/>
          <w:sz w:val="24"/>
          <w:szCs w:val="24"/>
          <w:lang w:eastAsia="el-GR"/>
        </w:rPr>
        <w:t xml:space="preserve"> Πολύ σωστά.</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b/>
          <w:sz w:val="24"/>
          <w:szCs w:val="24"/>
          <w:lang w:eastAsia="el-GR"/>
        </w:rPr>
        <w:t>ΙΩΑΝΝΗΣ ΒΡΟΥΤΣΗΣ:</w:t>
      </w:r>
      <w:r w:rsidRPr="003B6B33">
        <w:rPr>
          <w:rFonts w:ascii="Arial" w:eastAsia="Times New Roman" w:hAnsi="Arial" w:cs="Times New Roman"/>
          <w:sz w:val="24"/>
          <w:szCs w:val="24"/>
          <w:lang w:eastAsia="el-GR"/>
        </w:rPr>
        <w:t xml:space="preserve"> Κύριε Πρόεδρε, μου επιτρέπετε;</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b/>
          <w:sz w:val="24"/>
          <w:szCs w:val="24"/>
          <w:lang w:eastAsia="el-GR"/>
        </w:rPr>
        <w:t xml:space="preserve">ΠΡΟΕΔΡΕΥΩΝ (Απόστολος </w:t>
      </w:r>
      <w:proofErr w:type="spellStart"/>
      <w:r w:rsidRPr="003B6B33">
        <w:rPr>
          <w:rFonts w:ascii="Arial" w:eastAsia="Times New Roman" w:hAnsi="Arial" w:cs="Times New Roman"/>
          <w:b/>
          <w:sz w:val="24"/>
          <w:szCs w:val="24"/>
          <w:lang w:eastAsia="el-GR"/>
        </w:rPr>
        <w:t>Αβδελάς</w:t>
      </w:r>
      <w:proofErr w:type="spellEnd"/>
      <w:r w:rsidRPr="003B6B33">
        <w:rPr>
          <w:rFonts w:ascii="Arial" w:eastAsia="Times New Roman" w:hAnsi="Arial" w:cs="Times New Roman"/>
          <w:b/>
          <w:sz w:val="24"/>
          <w:szCs w:val="24"/>
          <w:lang w:eastAsia="el-GR"/>
        </w:rPr>
        <w:t>):</w:t>
      </w:r>
      <w:r w:rsidRPr="003B6B33">
        <w:rPr>
          <w:rFonts w:ascii="Arial" w:eastAsia="Times New Roman" w:hAnsi="Arial" w:cs="Times New Roman"/>
          <w:sz w:val="24"/>
          <w:szCs w:val="24"/>
          <w:lang w:eastAsia="el-GR"/>
        </w:rPr>
        <w:t xml:space="preserve"> Όχι, κύριε </w:t>
      </w:r>
      <w:proofErr w:type="spellStart"/>
      <w:r w:rsidRPr="003B6B33">
        <w:rPr>
          <w:rFonts w:ascii="Arial" w:eastAsia="Times New Roman" w:hAnsi="Arial" w:cs="Times New Roman"/>
          <w:sz w:val="24"/>
          <w:szCs w:val="24"/>
          <w:lang w:eastAsia="el-GR"/>
        </w:rPr>
        <w:t>Βρούτση</w:t>
      </w:r>
      <w:proofErr w:type="spellEnd"/>
      <w:r w:rsidRPr="003B6B33">
        <w:rPr>
          <w:rFonts w:ascii="Arial" w:eastAsia="Times New Roman" w:hAnsi="Arial" w:cs="Times New Roman"/>
          <w:sz w:val="24"/>
          <w:szCs w:val="24"/>
          <w:lang w:eastAsia="el-GR"/>
        </w:rPr>
        <w:t>. Ενδεχομένως να δώσει τις απαντήσεις ο κύριος Υφυπουργός.</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Τον λόγο έχει ο Υφυπουργός Οικονομικών κ. Απόστολος </w:t>
      </w:r>
      <w:proofErr w:type="spellStart"/>
      <w:r w:rsidRPr="003B6B33">
        <w:rPr>
          <w:rFonts w:ascii="Arial" w:eastAsia="Times New Roman" w:hAnsi="Arial" w:cs="Times New Roman"/>
          <w:sz w:val="24"/>
          <w:szCs w:val="24"/>
          <w:lang w:eastAsia="el-GR"/>
        </w:rPr>
        <w:t>Βεσυρόπουλος</w:t>
      </w:r>
      <w:proofErr w:type="spellEnd"/>
      <w:r w:rsidRPr="003B6B33">
        <w:rPr>
          <w:rFonts w:ascii="Arial" w:eastAsia="Times New Roman" w:hAnsi="Arial" w:cs="Times New Roman"/>
          <w:sz w:val="24"/>
          <w:szCs w:val="24"/>
          <w:lang w:eastAsia="el-GR"/>
        </w:rPr>
        <w:t>.</w:t>
      </w:r>
    </w:p>
    <w:p w:rsidR="003B6B33" w:rsidRPr="003B6B33" w:rsidRDefault="003B6B33" w:rsidP="003B6B33">
      <w:pPr>
        <w:spacing w:after="0"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b/>
          <w:sz w:val="24"/>
          <w:szCs w:val="24"/>
          <w:lang w:eastAsia="el-GR"/>
        </w:rPr>
        <w:t>ΑΠΟΣΤΟΛΟΣ ΒΕΣΥΡΟΠΟΥΛΟΣ (Υφυπουργός Οικονομικών):</w:t>
      </w:r>
      <w:r w:rsidRPr="003B6B33">
        <w:rPr>
          <w:rFonts w:ascii="Arial" w:eastAsia="Times New Roman" w:hAnsi="Arial" w:cs="Times New Roman"/>
          <w:sz w:val="24"/>
          <w:szCs w:val="24"/>
          <w:lang w:eastAsia="el-GR"/>
        </w:rPr>
        <w:t xml:space="preserve"> Ευχαριστώ, κύριε Πρόεδρε.</w:t>
      </w:r>
    </w:p>
    <w:p w:rsidR="003B6B33" w:rsidRPr="003B6B33" w:rsidRDefault="003B6B33" w:rsidP="003B6B33">
      <w:pPr>
        <w:spacing w:after="0"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Κυρίες και κύριοι συνάδελφοι, η συζήτηση του νομοσχεδίου προφανώς ελλείψει θέσεων και επιχειρημάτων για το περιεχόμενο, αλλά και τη στόχευσή </w:t>
      </w:r>
      <w:r w:rsidRPr="003B6B33">
        <w:rPr>
          <w:rFonts w:ascii="Arial" w:eastAsia="Times New Roman" w:hAnsi="Arial" w:cs="Times New Roman"/>
          <w:sz w:val="24"/>
          <w:szCs w:val="24"/>
          <w:lang w:eastAsia="el-GR"/>
        </w:rPr>
        <w:lastRenderedPageBreak/>
        <w:t>του ωθεί κάποιους στην εκτόξευση κατηγοριών για τη διαχείριση της πανδημίας και τις επιπτώσεις στην οικονομία.</w:t>
      </w:r>
    </w:p>
    <w:p w:rsidR="003B6B33" w:rsidRPr="003B6B33" w:rsidRDefault="003B6B33" w:rsidP="003B6B33">
      <w:pPr>
        <w:spacing w:after="0"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Είναι γεγονός ότι βιώνουμε μία ιδιαίτερα δύσκολη κατάσταση με ασύμμετρες απειλές και κινδύνους. Η Κυβέρνηση έθεσε δύο προτεραιότητες. Η πρώτη ήταν να προτάξει την ανάγκη προστασίας της δημόσιας υγείας. Το γεγονός ότι η Ελλάδα έχει μία από τις καλύτερες συγκριτικά εικόνες σε ό,τι αφορά στο επιδημιολογικό φορτίο ανάμεσα στις άλλες ευρωπαϊκές χώρες δικαίωσε αυτήν την επιλογή. Όλοι στεκόμαστε ευλαβικά και με πόνο ψυχής απέναντι στους ανθρώπους που χάθηκαν.</w:t>
      </w:r>
    </w:p>
    <w:p w:rsidR="003B6B33" w:rsidRPr="003B6B33" w:rsidRDefault="003B6B33" w:rsidP="003B6B33">
      <w:pPr>
        <w:spacing w:after="0"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Η δεύτερη επιλογή της Κυβέρνησης εκφράστηκε με μέτρα στήριξης επιχειρήσεων, εργαζομένων, νοικοκυριών, ανέργων και οικονομικά αδύναμων πολιτών, ύψους 31,5 δισεκατομμυρίων ευρώ. Είναι δεδομένο ότι καταγράφουμε διαρκώς τα δημοσιονομικά δεδομένα, </w:t>
      </w:r>
      <w:proofErr w:type="spellStart"/>
      <w:r w:rsidRPr="003B6B33">
        <w:rPr>
          <w:rFonts w:ascii="Arial" w:eastAsia="Times New Roman" w:hAnsi="Arial" w:cs="Times New Roman"/>
          <w:sz w:val="24"/>
          <w:szCs w:val="24"/>
          <w:lang w:eastAsia="el-GR"/>
        </w:rPr>
        <w:t>επικαιροποιούμε</w:t>
      </w:r>
      <w:proofErr w:type="spellEnd"/>
      <w:r w:rsidRPr="003B6B33">
        <w:rPr>
          <w:rFonts w:ascii="Arial" w:eastAsia="Times New Roman" w:hAnsi="Arial" w:cs="Times New Roman"/>
          <w:sz w:val="24"/>
          <w:szCs w:val="24"/>
          <w:lang w:eastAsia="el-GR"/>
        </w:rPr>
        <w:t xml:space="preserve"> και ενισχύουμε τα μέτρα στήριξης όπου χρειάζεται.</w:t>
      </w:r>
    </w:p>
    <w:p w:rsidR="003B6B33" w:rsidRPr="003B6B33" w:rsidRDefault="003B6B33" w:rsidP="003B6B33">
      <w:pPr>
        <w:spacing w:after="0"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Η διαχειριστική επάρκεια της προηγούμενης κυβέρνησης στη διαχείριση φυσικών καταστροφών και εκτάκτων καταστάσεων κρίθηκε. Για την ακρίβεια μιλάμε για μια διαπιστωμένη και επιβεβαιωμένη από τα ίδια τα γεγονότα διαχειριστική ανεπάρκεια, η οποία αποτιμήθηκε αρνητικά από τους πολίτες. </w:t>
      </w:r>
    </w:p>
    <w:p w:rsidR="003B6B33" w:rsidRPr="003B6B33" w:rsidRDefault="003B6B33" w:rsidP="003B6B33">
      <w:pPr>
        <w:spacing w:after="0"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Όπως αποτιμήθηκε αρνητικά και η πολιτική της </w:t>
      </w:r>
      <w:proofErr w:type="spellStart"/>
      <w:r w:rsidRPr="003B6B33">
        <w:rPr>
          <w:rFonts w:ascii="Arial" w:eastAsia="Times New Roman" w:hAnsi="Arial" w:cs="Times New Roman"/>
          <w:sz w:val="24"/>
          <w:szCs w:val="24"/>
          <w:lang w:eastAsia="el-GR"/>
        </w:rPr>
        <w:t>υπερφορολόγησης</w:t>
      </w:r>
      <w:proofErr w:type="spellEnd"/>
      <w:r w:rsidRPr="003B6B33">
        <w:rPr>
          <w:rFonts w:ascii="Arial" w:eastAsia="Times New Roman" w:hAnsi="Arial" w:cs="Times New Roman"/>
          <w:sz w:val="24"/>
          <w:szCs w:val="24"/>
          <w:lang w:eastAsia="el-GR"/>
        </w:rPr>
        <w:t xml:space="preserve"> που ακολούθησε η προηγούμενη κυβέρνηση όχι μόνο απέναντι στη μεσαία τάξη, </w:t>
      </w:r>
      <w:r w:rsidRPr="003B6B33">
        <w:rPr>
          <w:rFonts w:ascii="Arial" w:eastAsia="Times New Roman" w:hAnsi="Arial" w:cs="Times New Roman"/>
          <w:sz w:val="24"/>
          <w:szCs w:val="24"/>
          <w:lang w:eastAsia="el-GR"/>
        </w:rPr>
        <w:lastRenderedPageBreak/>
        <w:t>όπως ανακάλυψαν με καθυστέρηση κάποια στελέχη της Αξιωματικής Αντιπολίτευσης τον τελευταίο καιρό, αλλά και απέναντι στο σύνολο των πολιτών.</w:t>
      </w:r>
    </w:p>
    <w:p w:rsidR="003B6B33" w:rsidRPr="003B6B33" w:rsidRDefault="003B6B33" w:rsidP="003B6B33">
      <w:pPr>
        <w:spacing w:after="0"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Η Κυβέρνηση της Νέας Δημοκρατίας, η Κυβέρνηση του Κυριάκου Μητσοτάκη διαχειρίζεται τη μεγαλύτερη οικονομική, υγειονομική και κοινωνική κρίση μετά τον Β΄ Παγκόσμιο Πόλεμο, έχοντας την εμπιστοσύνη της πλειοψηφίας των πολιτών. Μέσα σε αυτήν την κρίση αναζητά κάθε φορά δημοσιονομικό χώρο για να την αξιοποιήσει στην κατεύθυνση της μείωσης των φόρων. </w:t>
      </w:r>
    </w:p>
    <w:p w:rsidR="003B6B33" w:rsidRPr="003B6B33" w:rsidRDefault="003B6B33" w:rsidP="003B6B33">
      <w:pPr>
        <w:spacing w:after="0"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Η δημιουργία δημοσιονομικού χώρου είναι αποτέλεσμα όχι μόνο της αναπτυξιακής διαδικασίας, αλλά και της καταπολέμησης της </w:t>
      </w:r>
      <w:proofErr w:type="spellStart"/>
      <w:r w:rsidRPr="003B6B33">
        <w:rPr>
          <w:rFonts w:ascii="Arial" w:eastAsia="Times New Roman" w:hAnsi="Arial" w:cs="Times New Roman"/>
          <w:sz w:val="24"/>
          <w:szCs w:val="24"/>
          <w:lang w:eastAsia="el-GR"/>
        </w:rPr>
        <w:t>φοροαποφυγής</w:t>
      </w:r>
      <w:proofErr w:type="spellEnd"/>
      <w:r w:rsidRPr="003B6B33">
        <w:rPr>
          <w:rFonts w:ascii="Arial" w:eastAsia="Times New Roman" w:hAnsi="Arial" w:cs="Times New Roman"/>
          <w:sz w:val="24"/>
          <w:szCs w:val="24"/>
          <w:lang w:eastAsia="el-GR"/>
        </w:rPr>
        <w:t xml:space="preserve"> και της φοροδιαφυγής. Αυτή είναι και η στόχευση του νομοσχεδίου που έρχεται σήμερα προς ψήφιση στη Βουλή. </w:t>
      </w:r>
    </w:p>
    <w:p w:rsidR="003B6B33" w:rsidRPr="003B6B33" w:rsidRDefault="003B6B33" w:rsidP="003B6B33">
      <w:pPr>
        <w:spacing w:after="0"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Είναι συνέχεια θεσμικών και νομοθετικών πρωτοβουλιών με τη χώρα μας να συμμετέχει ενεργά σε όλες τις συμφωνίες που προωθήθηκαν από το Οργανισμό Οικονομικής Συνεργασίας και Ανάπτυξης για την καταπολέμηση της φοροδιαφυγής και των τεχνικών της </w:t>
      </w:r>
      <w:proofErr w:type="spellStart"/>
      <w:r w:rsidRPr="003B6B33">
        <w:rPr>
          <w:rFonts w:ascii="Arial" w:eastAsia="Times New Roman" w:hAnsi="Arial" w:cs="Times New Roman"/>
          <w:sz w:val="24"/>
          <w:szCs w:val="24"/>
          <w:lang w:eastAsia="el-GR"/>
        </w:rPr>
        <w:t>φοροαποφυγής</w:t>
      </w:r>
      <w:proofErr w:type="spellEnd"/>
      <w:r w:rsidRPr="003B6B33">
        <w:rPr>
          <w:rFonts w:ascii="Arial" w:eastAsia="Times New Roman" w:hAnsi="Arial" w:cs="Times New Roman"/>
          <w:sz w:val="24"/>
          <w:szCs w:val="24"/>
          <w:lang w:eastAsia="el-GR"/>
        </w:rPr>
        <w:t xml:space="preserve">, παράλληλα με την ενίσχυση της διεθνούς διοικητικής συνεργασίας μέσω της ανταλλαγής πληροφοριών από τις φορολογικές αρχές των κρατών-μελών. Κάποιες από </w:t>
      </w:r>
      <w:r w:rsidRPr="003B6B33">
        <w:rPr>
          <w:rFonts w:ascii="Arial" w:eastAsia="Times New Roman" w:hAnsi="Arial" w:cs="Times New Roman"/>
          <w:sz w:val="24"/>
          <w:szCs w:val="24"/>
          <w:lang w:eastAsia="el-GR"/>
        </w:rPr>
        <w:lastRenderedPageBreak/>
        <w:t xml:space="preserve">αυτές τις συμφωνίες τις καταψήφιζε ο ΣΥΡΙΖΑ ως αντιπολίτευση, αλλά ως κυβέρνηση υπερψήφιζε τη συνέχειά τους. </w:t>
      </w:r>
    </w:p>
    <w:p w:rsidR="003B6B33" w:rsidRPr="003B6B33" w:rsidRDefault="003B6B33" w:rsidP="003B6B33">
      <w:pPr>
        <w:spacing w:after="0"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Σήμερα έρχεται προς ψήφιση στη Βουλή η κύρωση της πολυμερούς σύμβασης για την εφαρμογή των μέτρων που σχετίζονται με τις φορολογικές συμφωνίες, για την πρόληψη της διάβρωσης της φορολογικής βάσης και της μετατόπισης κερδών, η οποία ενσωματώνεται πλέον στην εθνική νομοθεσία.</w:t>
      </w:r>
    </w:p>
    <w:p w:rsidR="003B6B33" w:rsidRPr="003B6B33" w:rsidRDefault="003B6B33" w:rsidP="003B6B33">
      <w:pPr>
        <w:spacing w:after="0"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Η σύμβαση αυτή υιοθετήθηκε στο Παρίσι στις 24 Νοεμβρίου του 2016 και υπογράφηκε από την Ελληνική Δημοκρατία στις 7 Ιουνίου του 2017. Στόχος είναι να αντιμετωπιστούν τα κενά που υπάρχουν και επιτρέπουν σε κάποιους να παραβιάζουν το θεσμικό πλαίσιο αποφυγής διπλής φορολογίας, αξιοποιώντας τις διαφορές που υπάρχουν στα φορολογικά συστήματα των χωρών που δραστηριοποιούνται.</w:t>
      </w:r>
    </w:p>
    <w:p w:rsidR="003B6B33" w:rsidRPr="003B6B33" w:rsidRDefault="003B6B33" w:rsidP="003B6B33">
      <w:pPr>
        <w:spacing w:after="0"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Όπως είπα και στην Επιτροπή Οικονομικών, υπολογίζεται ότι οι απώλειες φορολογικών εσόδων στις χώρες της Ευρωπαϊκής Ένωσης από αυτές τις περιπτώσεις φοροδιαφυγής και </w:t>
      </w:r>
      <w:proofErr w:type="spellStart"/>
      <w:r w:rsidRPr="003B6B33">
        <w:rPr>
          <w:rFonts w:ascii="Arial" w:eastAsia="Times New Roman" w:hAnsi="Arial" w:cs="Times New Roman"/>
          <w:sz w:val="24"/>
          <w:szCs w:val="24"/>
          <w:lang w:eastAsia="el-GR"/>
        </w:rPr>
        <w:t>φοροαποφυγής</w:t>
      </w:r>
      <w:proofErr w:type="spellEnd"/>
      <w:r w:rsidRPr="003B6B33">
        <w:rPr>
          <w:rFonts w:ascii="Arial" w:eastAsia="Times New Roman" w:hAnsi="Arial" w:cs="Times New Roman"/>
          <w:sz w:val="24"/>
          <w:szCs w:val="24"/>
          <w:lang w:eastAsia="el-GR"/>
        </w:rPr>
        <w:t>, κυμαίνονται από 160 έως 190 δισεκατομμύρια ευρώ σε ετήσια βάση.</w:t>
      </w:r>
    </w:p>
    <w:p w:rsidR="003B6B33" w:rsidRPr="003B6B33" w:rsidRDefault="003B6B33" w:rsidP="003B6B33">
      <w:pPr>
        <w:spacing w:after="0"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Τι πετυχαίνουμε μέσα από το περιεχόμενο και την εφαρμογή αυτής της πολυμερούς σύμβασης;</w:t>
      </w:r>
    </w:p>
    <w:p w:rsidR="003B6B33" w:rsidRPr="003B6B33" w:rsidRDefault="003B6B33" w:rsidP="003B6B33">
      <w:pPr>
        <w:spacing w:after="0"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Πρώτον, στις συμβάσεις αποφυγής διπλής φορολογίας δημιουργούνται ασφαλιστικές δικλείδες με </w:t>
      </w:r>
      <w:proofErr w:type="spellStart"/>
      <w:r w:rsidRPr="003B6B33">
        <w:rPr>
          <w:rFonts w:ascii="Arial" w:eastAsia="Times New Roman" w:hAnsi="Arial" w:cs="Times New Roman"/>
          <w:sz w:val="24"/>
          <w:szCs w:val="24"/>
          <w:lang w:eastAsia="el-GR"/>
        </w:rPr>
        <w:t>αντικαταχρηστικές</w:t>
      </w:r>
      <w:proofErr w:type="spellEnd"/>
      <w:r w:rsidRPr="003B6B33">
        <w:rPr>
          <w:rFonts w:ascii="Arial" w:eastAsia="Times New Roman" w:hAnsi="Arial" w:cs="Times New Roman"/>
          <w:sz w:val="24"/>
          <w:szCs w:val="24"/>
          <w:lang w:eastAsia="el-GR"/>
        </w:rPr>
        <w:t xml:space="preserve"> ρήτρες, προκειμένου οι </w:t>
      </w:r>
      <w:r w:rsidRPr="003B6B33">
        <w:rPr>
          <w:rFonts w:ascii="Arial" w:eastAsia="Times New Roman" w:hAnsi="Arial" w:cs="Times New Roman"/>
          <w:sz w:val="24"/>
          <w:szCs w:val="24"/>
          <w:lang w:eastAsia="el-GR"/>
        </w:rPr>
        <w:lastRenderedPageBreak/>
        <w:t xml:space="preserve">συμβάσεις αυτές να μην χρησιμοποιούνται ως όχημα </w:t>
      </w:r>
      <w:proofErr w:type="spellStart"/>
      <w:r w:rsidRPr="003B6B33">
        <w:rPr>
          <w:rFonts w:ascii="Arial" w:eastAsia="Times New Roman" w:hAnsi="Arial" w:cs="Times New Roman"/>
          <w:sz w:val="24"/>
          <w:szCs w:val="24"/>
          <w:lang w:eastAsia="el-GR"/>
        </w:rPr>
        <w:t>φοροαποφυγής</w:t>
      </w:r>
      <w:proofErr w:type="spellEnd"/>
      <w:r w:rsidRPr="003B6B33">
        <w:rPr>
          <w:rFonts w:ascii="Arial" w:eastAsia="Times New Roman" w:hAnsi="Arial" w:cs="Times New Roman"/>
          <w:sz w:val="24"/>
          <w:szCs w:val="24"/>
          <w:lang w:eastAsia="el-GR"/>
        </w:rPr>
        <w:t xml:space="preserve"> και καταχρηστικών πρακτικών.</w:t>
      </w:r>
    </w:p>
    <w:p w:rsidR="003B6B33" w:rsidRPr="003B6B33" w:rsidRDefault="003B6B33" w:rsidP="003B6B33">
      <w:pPr>
        <w:spacing w:after="0"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Δεύτερον, βελτιώνεται το πλαίσιο επίλυσης διαφορών διπλής φορολογίας, γεγονός που συμβάλλει στην εμπέδωση κανόνων ισονομίας και φορολογικής δικαιοσύνης.</w:t>
      </w:r>
    </w:p>
    <w:p w:rsidR="003B6B33" w:rsidRPr="003B6B33" w:rsidRDefault="003B6B33" w:rsidP="003B6B33">
      <w:pPr>
        <w:spacing w:after="0"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Τρίτον, περιορίζεται η τεχνητή αποφυγή της δημιουργίας μόνιμης εγκατάστασης από επιχειρήσεις που δημιουργεί περιπτώσεις </w:t>
      </w:r>
      <w:proofErr w:type="spellStart"/>
      <w:r w:rsidRPr="003B6B33">
        <w:rPr>
          <w:rFonts w:ascii="Arial" w:eastAsia="Times New Roman" w:hAnsi="Arial" w:cs="Times New Roman"/>
          <w:sz w:val="24"/>
          <w:szCs w:val="24"/>
          <w:lang w:eastAsia="el-GR"/>
        </w:rPr>
        <w:t>φοροαποφυγής</w:t>
      </w:r>
      <w:proofErr w:type="spellEnd"/>
      <w:r w:rsidRPr="003B6B33">
        <w:rPr>
          <w:rFonts w:ascii="Arial" w:eastAsia="Times New Roman" w:hAnsi="Arial" w:cs="Times New Roman"/>
          <w:sz w:val="24"/>
          <w:szCs w:val="24"/>
          <w:lang w:eastAsia="el-GR"/>
        </w:rPr>
        <w:t>.</w:t>
      </w:r>
    </w:p>
    <w:p w:rsidR="003B6B33" w:rsidRPr="003B6B33" w:rsidRDefault="003B6B33" w:rsidP="003B6B33">
      <w:pPr>
        <w:spacing w:after="0"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Τέταρτον, διασφαλίζεται η φορολόγηση των κερδών στις χώρες όπου ασκείται η οικονομική δραστηριότητα που αποφέρει αυτά τα κέρδη και όπου δημιουργούνται αντίστοιχες αξίες.</w:t>
      </w:r>
    </w:p>
    <w:p w:rsidR="003B6B33" w:rsidRPr="003B6B33" w:rsidRDefault="003B6B33" w:rsidP="003B6B33">
      <w:pPr>
        <w:spacing w:after="0"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(Στο σημείο αυτό κτυπάει το κουδούνι λήξεως του χρόνου ομιλίας του κυρίου Υφυπουργού)</w:t>
      </w:r>
    </w:p>
    <w:p w:rsidR="003B6B33" w:rsidRPr="003B6B33" w:rsidRDefault="003B6B33" w:rsidP="003B6B33">
      <w:pPr>
        <w:spacing w:after="0"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Θα χρειαστώ λίγο χρόνο ακόμα, κύριε Πρόεδρε.</w:t>
      </w:r>
    </w:p>
    <w:p w:rsidR="003B6B33" w:rsidRPr="003B6B33" w:rsidRDefault="003B6B33" w:rsidP="003B6B33">
      <w:pPr>
        <w:spacing w:after="0"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b/>
          <w:sz w:val="24"/>
          <w:szCs w:val="24"/>
          <w:lang w:eastAsia="el-GR"/>
        </w:rPr>
        <w:t xml:space="preserve">ΠΡΟΕΔΡΕΥΩΝ (Απόστολος </w:t>
      </w:r>
      <w:proofErr w:type="spellStart"/>
      <w:r w:rsidRPr="003B6B33">
        <w:rPr>
          <w:rFonts w:ascii="Arial" w:eastAsia="Times New Roman" w:hAnsi="Arial" w:cs="Times New Roman"/>
          <w:b/>
          <w:sz w:val="24"/>
          <w:szCs w:val="24"/>
          <w:lang w:eastAsia="el-GR"/>
        </w:rPr>
        <w:t>Αβδελάς</w:t>
      </w:r>
      <w:proofErr w:type="spellEnd"/>
      <w:r w:rsidRPr="003B6B33">
        <w:rPr>
          <w:rFonts w:ascii="Arial" w:eastAsia="Times New Roman" w:hAnsi="Arial" w:cs="Times New Roman"/>
          <w:b/>
          <w:sz w:val="24"/>
          <w:szCs w:val="24"/>
          <w:lang w:eastAsia="el-GR"/>
        </w:rPr>
        <w:t>):</w:t>
      </w:r>
      <w:r w:rsidRPr="003B6B33">
        <w:rPr>
          <w:rFonts w:ascii="Arial" w:eastAsia="Times New Roman" w:hAnsi="Arial" w:cs="Times New Roman"/>
          <w:sz w:val="24"/>
          <w:szCs w:val="24"/>
          <w:lang w:eastAsia="el-GR"/>
        </w:rPr>
        <w:t xml:space="preserve"> Ναι, βεβαίως.</w:t>
      </w:r>
    </w:p>
    <w:p w:rsidR="003B6B33" w:rsidRPr="003B6B33" w:rsidRDefault="003B6B33" w:rsidP="003B6B33">
      <w:pPr>
        <w:shd w:val="clear" w:color="auto" w:fill="FFFFFF"/>
        <w:spacing w:line="600" w:lineRule="auto"/>
        <w:ind w:firstLine="720"/>
        <w:contextualSpacing/>
        <w:jc w:val="both"/>
        <w:rPr>
          <w:rFonts w:ascii="Arial" w:eastAsia="Times New Roman" w:hAnsi="Arial" w:cs="Arial"/>
          <w:bCs/>
          <w:color w:val="111111"/>
          <w:sz w:val="24"/>
          <w:szCs w:val="24"/>
          <w:lang w:eastAsia="el-GR"/>
        </w:rPr>
      </w:pPr>
      <w:r w:rsidRPr="003B6B33">
        <w:rPr>
          <w:rFonts w:ascii="Arial" w:eastAsia="Times New Roman" w:hAnsi="Arial" w:cs="Arial"/>
          <w:b/>
          <w:color w:val="111111"/>
          <w:sz w:val="24"/>
          <w:szCs w:val="24"/>
          <w:lang w:eastAsia="el-GR"/>
        </w:rPr>
        <w:t xml:space="preserve">ΑΠΟΣΤΟΛΟΣ ΒΕΣΥΡΟΠΟΥΛΟΣ (Υφυπουργός Οικονομικών): </w:t>
      </w:r>
      <w:r w:rsidRPr="003B6B33">
        <w:rPr>
          <w:rFonts w:ascii="Arial" w:eastAsia="Times New Roman" w:hAnsi="Arial" w:cs="Arial"/>
          <w:bCs/>
          <w:color w:val="111111"/>
          <w:sz w:val="24"/>
          <w:szCs w:val="24"/>
          <w:lang w:eastAsia="el-GR"/>
        </w:rPr>
        <w:t xml:space="preserve">Σε καθαρά λειτουργικό επίπεδο η ενεργοποίηση αυτής της πολυμερούς σύμβασης προσφέρει ένα ακόμα σημαντικό πλεονέκτημα. </w:t>
      </w:r>
    </w:p>
    <w:p w:rsidR="003B6B33" w:rsidRPr="003B6B33" w:rsidRDefault="003B6B33" w:rsidP="003B6B33">
      <w:pPr>
        <w:shd w:val="clear" w:color="auto" w:fill="FFFFFF"/>
        <w:spacing w:line="600" w:lineRule="auto"/>
        <w:ind w:firstLine="720"/>
        <w:contextualSpacing/>
        <w:jc w:val="both"/>
        <w:rPr>
          <w:rFonts w:ascii="Arial" w:eastAsia="Times New Roman" w:hAnsi="Arial" w:cs="Arial"/>
          <w:bCs/>
          <w:color w:val="111111"/>
          <w:sz w:val="24"/>
          <w:szCs w:val="24"/>
          <w:lang w:eastAsia="el-GR"/>
        </w:rPr>
      </w:pPr>
      <w:r w:rsidRPr="003B6B33">
        <w:rPr>
          <w:rFonts w:ascii="Arial" w:eastAsia="Times New Roman" w:hAnsi="Arial" w:cs="Arial"/>
          <w:bCs/>
          <w:color w:val="111111"/>
          <w:sz w:val="24"/>
          <w:szCs w:val="24"/>
          <w:lang w:eastAsia="el-GR"/>
        </w:rPr>
        <w:t xml:space="preserve">Με την κύρωσή της από κάθε κράτος που συμμετέχει σε αυτήν, αυτομάτως τίθεται σε εφαρμογή η τροποποίηση των υφιστάμενων συμβάσεων αποφυγής διπλής φορολόγησης που έχουν υπαχθεί στην πολυμερή σύμβαση. </w:t>
      </w:r>
      <w:r w:rsidRPr="003B6B33">
        <w:rPr>
          <w:rFonts w:ascii="Arial" w:eastAsia="Times New Roman" w:hAnsi="Arial" w:cs="Arial"/>
          <w:bCs/>
          <w:color w:val="111111"/>
          <w:sz w:val="24"/>
          <w:szCs w:val="24"/>
          <w:lang w:eastAsia="el-GR"/>
        </w:rPr>
        <w:lastRenderedPageBreak/>
        <w:t>Αυτό σημαίνει ότι δεν υπάρχει πλέον ανάγκη ξεχωριστής επαναδιαπραγμάτευσης αυτών των συμφωνιών με κάθε χώρα.</w:t>
      </w:r>
    </w:p>
    <w:p w:rsidR="003B6B33" w:rsidRPr="003B6B33" w:rsidRDefault="003B6B33" w:rsidP="003B6B33">
      <w:pPr>
        <w:shd w:val="clear" w:color="auto" w:fill="FFFFFF"/>
        <w:spacing w:line="600" w:lineRule="auto"/>
        <w:ind w:firstLine="720"/>
        <w:contextualSpacing/>
        <w:jc w:val="both"/>
        <w:rPr>
          <w:rFonts w:ascii="Arial" w:eastAsia="Times New Roman" w:hAnsi="Arial" w:cs="Arial"/>
          <w:sz w:val="24"/>
          <w:szCs w:val="24"/>
          <w:lang w:eastAsia="el-GR"/>
        </w:rPr>
      </w:pPr>
      <w:r w:rsidRPr="003B6B33">
        <w:rPr>
          <w:rFonts w:ascii="Arial" w:eastAsia="Times New Roman" w:hAnsi="Arial" w:cs="Arial"/>
          <w:bCs/>
          <w:color w:val="111111"/>
          <w:sz w:val="24"/>
          <w:szCs w:val="24"/>
          <w:lang w:eastAsia="el-GR"/>
        </w:rPr>
        <w:t xml:space="preserve">Η πολυμερής σύμβαση θεσπίζει ελάχιστα πρότυπα που είναι δεσμευτικά για όλα τα κράτη-μέλη που τη συνυπογράφουν. Ταυτόχρονα, όμως, προσφέρει την ευκαιρία μιας στοιχειώδους ευελιξίας στα κράτη, ως προς τη διαμόρφωση των συμφωνιών αποφυγής διπλής φορολογίας </w:t>
      </w:r>
      <w:r w:rsidRPr="003B6B33">
        <w:rPr>
          <w:rFonts w:ascii="Arial" w:eastAsia="Times New Roman" w:hAnsi="Arial" w:cs="Arial"/>
          <w:sz w:val="24"/>
          <w:szCs w:val="24"/>
          <w:lang w:eastAsia="el-GR"/>
        </w:rPr>
        <w:t xml:space="preserve">παρέχοντας τη δυνατότητα με ρήτρες και συγκεκριμένες διαδικασίες και διατάξεις. Τι σημαίνει αυτό; </w:t>
      </w:r>
    </w:p>
    <w:p w:rsidR="003B6B33" w:rsidRPr="003B6B33" w:rsidRDefault="003B6B33" w:rsidP="003B6B33">
      <w:pPr>
        <w:shd w:val="clear" w:color="auto" w:fill="FFFFFF"/>
        <w:spacing w:line="600" w:lineRule="auto"/>
        <w:ind w:firstLine="720"/>
        <w:contextualSpacing/>
        <w:jc w:val="both"/>
        <w:rPr>
          <w:rFonts w:ascii="Arial" w:eastAsia="Times New Roman" w:hAnsi="Arial" w:cs="Arial"/>
          <w:sz w:val="24"/>
          <w:szCs w:val="24"/>
          <w:lang w:eastAsia="el-GR"/>
        </w:rPr>
      </w:pPr>
      <w:r w:rsidRPr="003B6B33">
        <w:rPr>
          <w:rFonts w:ascii="Arial" w:eastAsia="Times New Roman" w:hAnsi="Arial" w:cs="Arial"/>
          <w:sz w:val="24"/>
          <w:szCs w:val="24"/>
          <w:lang w:eastAsia="el-GR"/>
        </w:rPr>
        <w:t>Σημαίνει ότι τα κράτη έχουν τη δυνατότητα είτε να μην εφαρμόσουν ορισμένες διατάξεις είτε να τις εφαρμόσουν μόνο σε συγκεκριμένες συμφωνίες αποφυγής διπλής φορολογίας. Προβλέπεται, μάλιστα, γι’ αυτές τις περιπτώσεις η ανάρτηση σε ειδική ιστοσελίδα του ΟΟΣΑ του καταλόγου των κρατών που έχουν υπογράψει τη σύμβαση με αναφορά της ημερομηνίας υπογραφής και κύρωσης της. Παράλληλα, προβλέπεται η παράθεση και δημοσιοποίηση της θέσης κάθε χώρας ως προς τις επιφυλάξεις που έχει διατυπώσει.</w:t>
      </w:r>
    </w:p>
    <w:p w:rsidR="003B6B33" w:rsidRPr="003B6B33" w:rsidRDefault="003B6B33" w:rsidP="003B6B33">
      <w:pPr>
        <w:shd w:val="clear" w:color="auto" w:fill="FFFFFF"/>
        <w:spacing w:line="600" w:lineRule="auto"/>
        <w:ind w:firstLine="720"/>
        <w:contextualSpacing/>
        <w:jc w:val="both"/>
        <w:rPr>
          <w:rFonts w:ascii="Arial" w:eastAsia="Times New Roman" w:hAnsi="Arial" w:cs="Arial"/>
          <w:sz w:val="24"/>
          <w:szCs w:val="24"/>
          <w:lang w:eastAsia="el-GR"/>
        </w:rPr>
      </w:pPr>
      <w:r w:rsidRPr="003B6B33">
        <w:rPr>
          <w:rFonts w:ascii="Arial" w:eastAsia="Times New Roman" w:hAnsi="Arial" w:cs="Arial"/>
          <w:bCs/>
          <w:color w:val="111111"/>
          <w:sz w:val="24"/>
          <w:szCs w:val="24"/>
          <w:lang w:eastAsia="el-GR"/>
        </w:rPr>
        <w:t>Για τη</w:t>
      </w:r>
      <w:r w:rsidRPr="003B6B33">
        <w:rPr>
          <w:rFonts w:ascii="Arial" w:eastAsia="Times New Roman" w:hAnsi="Arial" w:cs="Arial"/>
          <w:sz w:val="24"/>
          <w:szCs w:val="24"/>
          <w:lang w:eastAsia="el-GR"/>
        </w:rPr>
        <w:t xml:space="preserve"> χώρα μας, η κύρωση και εφαρμογή της </w:t>
      </w:r>
      <w:r w:rsidRPr="003B6B33">
        <w:rPr>
          <w:rFonts w:ascii="Arial" w:eastAsia="Times New Roman" w:hAnsi="Arial" w:cs="Arial"/>
          <w:bCs/>
          <w:color w:val="111111"/>
          <w:sz w:val="24"/>
          <w:szCs w:val="24"/>
          <w:lang w:eastAsia="el-GR"/>
        </w:rPr>
        <w:t xml:space="preserve">πολυμερούς σύμβασης </w:t>
      </w:r>
      <w:r w:rsidRPr="003B6B33">
        <w:rPr>
          <w:rFonts w:ascii="Arial" w:eastAsia="Times New Roman" w:hAnsi="Arial" w:cs="Arial"/>
          <w:sz w:val="24"/>
          <w:szCs w:val="24"/>
          <w:lang w:eastAsia="el-GR"/>
        </w:rPr>
        <w:t xml:space="preserve">για την εφαρμογή των μέτρων που σχετίζονται με τις φορολογικές συμφωνίες για την πρόληψη της διάβρωσης φορολογικής βάσης και της μετατόπισης κερδών έχει συγκεκριμένα πρακτικά οφέλη όχι μόνο στο δημοσιονομικό πεδίο, αλλά και στο πεδίο ανάπτυξης και εύρυθμης λειτουργίας της οικονομίας. Πού είναι τα οφέλη αυτά; </w:t>
      </w:r>
    </w:p>
    <w:p w:rsidR="003B6B33" w:rsidRPr="003B6B33" w:rsidRDefault="003B6B33" w:rsidP="003B6B33">
      <w:pPr>
        <w:shd w:val="clear" w:color="auto" w:fill="FFFFFF"/>
        <w:spacing w:line="600" w:lineRule="auto"/>
        <w:ind w:firstLine="720"/>
        <w:contextualSpacing/>
        <w:jc w:val="both"/>
        <w:rPr>
          <w:rFonts w:ascii="Arial" w:eastAsia="Times New Roman" w:hAnsi="Arial" w:cs="Arial"/>
          <w:sz w:val="24"/>
          <w:szCs w:val="24"/>
          <w:lang w:eastAsia="el-GR"/>
        </w:rPr>
      </w:pPr>
      <w:r w:rsidRPr="003B6B33">
        <w:rPr>
          <w:rFonts w:ascii="Arial" w:eastAsia="Times New Roman" w:hAnsi="Arial" w:cs="Arial"/>
          <w:sz w:val="24"/>
          <w:szCs w:val="24"/>
          <w:lang w:eastAsia="el-GR"/>
        </w:rPr>
        <w:lastRenderedPageBreak/>
        <w:t xml:space="preserve">Πρώτον, η επιβολή κανόνων ισονομίας και υγιούς ανταγωνισμού, δεύτερον, η ενίσχυση της υγιούς επιχειρηματικότητας, τρίτον, η αύξηση των δημόσιων εσόδων, τέταρτον, η αποσυμφόρηση των διοικητικών δικαστηρίων μέσα από την ταχύτερη επίλυση των φορολογικών διαφορών, </w:t>
      </w:r>
      <w:proofErr w:type="spellStart"/>
      <w:r w:rsidRPr="003B6B33">
        <w:rPr>
          <w:rFonts w:ascii="Arial" w:eastAsia="Times New Roman" w:hAnsi="Arial" w:cs="Arial"/>
          <w:sz w:val="24"/>
          <w:szCs w:val="24"/>
          <w:lang w:eastAsia="el-GR"/>
        </w:rPr>
        <w:t>πέμπτον</w:t>
      </w:r>
      <w:proofErr w:type="spellEnd"/>
      <w:r w:rsidRPr="003B6B33">
        <w:rPr>
          <w:rFonts w:ascii="Arial" w:eastAsia="Times New Roman" w:hAnsi="Arial" w:cs="Arial"/>
          <w:sz w:val="24"/>
          <w:szCs w:val="24"/>
          <w:lang w:eastAsia="el-GR"/>
        </w:rPr>
        <w:t xml:space="preserve">, η ενίσχυση της διαφάνειας και της ασφάλισης στο φορολογικό πεδίο και </w:t>
      </w:r>
      <w:proofErr w:type="spellStart"/>
      <w:r w:rsidRPr="003B6B33">
        <w:rPr>
          <w:rFonts w:ascii="Arial" w:eastAsia="Times New Roman" w:hAnsi="Arial" w:cs="Arial"/>
          <w:sz w:val="24"/>
          <w:szCs w:val="24"/>
          <w:lang w:eastAsia="el-GR"/>
        </w:rPr>
        <w:t>έκτον</w:t>
      </w:r>
      <w:proofErr w:type="spellEnd"/>
      <w:r w:rsidRPr="003B6B33">
        <w:rPr>
          <w:rFonts w:ascii="Arial" w:eastAsia="Times New Roman" w:hAnsi="Arial" w:cs="Arial"/>
          <w:sz w:val="24"/>
          <w:szCs w:val="24"/>
          <w:lang w:eastAsia="el-GR"/>
        </w:rPr>
        <w:t xml:space="preserve">, η εξοικονόμηση πόρων που θα έπρεπε να διατεθούν για τη διμερή επαναδιαπραγμάτευση κάθε φορολογικής συμφωνίας που έχει συνάψει η Ελλάδα με κάθε άλλη χώρα. </w:t>
      </w:r>
    </w:p>
    <w:p w:rsidR="003B6B33" w:rsidRPr="003B6B33" w:rsidRDefault="003B6B33" w:rsidP="003B6B33">
      <w:pPr>
        <w:shd w:val="clear" w:color="auto" w:fill="FFFFFF"/>
        <w:spacing w:line="600" w:lineRule="auto"/>
        <w:ind w:firstLine="720"/>
        <w:contextualSpacing/>
        <w:jc w:val="both"/>
        <w:rPr>
          <w:rFonts w:ascii="Arial" w:eastAsia="Times New Roman" w:hAnsi="Arial" w:cs="Arial"/>
          <w:sz w:val="24"/>
          <w:szCs w:val="24"/>
          <w:lang w:eastAsia="el-GR"/>
        </w:rPr>
      </w:pPr>
      <w:r w:rsidRPr="003B6B33">
        <w:rPr>
          <w:rFonts w:ascii="Arial" w:eastAsia="Times New Roman" w:hAnsi="Arial" w:cs="Arial"/>
          <w:sz w:val="24"/>
          <w:szCs w:val="24"/>
          <w:lang w:eastAsia="el-GR"/>
        </w:rPr>
        <w:t xml:space="preserve">Η χώρα και η δική μας Κυβέρνηση έχουν σταθερή επιλογή την ενεργοποίηση αλλά και βελτίωση συμφωνιών για τη φορολογική συνεργασία με άλλες χώρες, προκειμένου να αντιμετωπιστούν φαινόμενα φοροδιαφυγής αλλά και έκνομων δραστηριοτήτων. </w:t>
      </w:r>
    </w:p>
    <w:p w:rsidR="003B6B33" w:rsidRPr="003B6B33" w:rsidRDefault="003B6B33" w:rsidP="003B6B33">
      <w:pPr>
        <w:shd w:val="clear" w:color="auto" w:fill="FFFFFF"/>
        <w:spacing w:line="600" w:lineRule="auto"/>
        <w:ind w:firstLine="720"/>
        <w:contextualSpacing/>
        <w:jc w:val="both"/>
        <w:rPr>
          <w:rFonts w:ascii="Arial" w:eastAsia="Times New Roman" w:hAnsi="Arial" w:cs="Arial"/>
          <w:sz w:val="24"/>
          <w:szCs w:val="24"/>
          <w:lang w:eastAsia="el-GR"/>
        </w:rPr>
      </w:pPr>
      <w:r w:rsidRPr="003B6B33">
        <w:rPr>
          <w:rFonts w:ascii="Arial" w:eastAsia="Times New Roman" w:hAnsi="Arial" w:cs="Arial"/>
          <w:sz w:val="24"/>
          <w:szCs w:val="24"/>
          <w:lang w:eastAsia="el-GR"/>
        </w:rPr>
        <w:t xml:space="preserve">Η Ελλάδα συμμετέχει σε πενήντα επτά συμβάσεις αποφυγής διπλής φορολογίας αναφορικά με φόρους επί του εισοδήματος και επί του κεφαλαίου, οι οποίες βρίσκονται σήμερα σε ισχύ. </w:t>
      </w:r>
    </w:p>
    <w:p w:rsidR="003B6B33" w:rsidRPr="003B6B33" w:rsidRDefault="003B6B33" w:rsidP="003B6B33">
      <w:pPr>
        <w:shd w:val="clear" w:color="auto" w:fill="FFFFFF"/>
        <w:spacing w:line="600" w:lineRule="auto"/>
        <w:ind w:firstLine="720"/>
        <w:contextualSpacing/>
        <w:jc w:val="both"/>
        <w:rPr>
          <w:rFonts w:ascii="Arial" w:eastAsia="Times New Roman" w:hAnsi="Arial" w:cs="Arial"/>
          <w:sz w:val="24"/>
          <w:szCs w:val="24"/>
          <w:lang w:eastAsia="el-GR"/>
        </w:rPr>
      </w:pPr>
      <w:r w:rsidRPr="003B6B33">
        <w:rPr>
          <w:rFonts w:ascii="Arial" w:eastAsia="Times New Roman" w:hAnsi="Arial" w:cs="Arial"/>
          <w:sz w:val="24"/>
          <w:szCs w:val="24"/>
          <w:lang w:eastAsia="el-GR"/>
        </w:rPr>
        <w:t>Θα πρέπει να επισημάνω με ιδιαίτερη έμφαση ότι η αποδοτικότητα κάθε χώρας σε ό,τι αφορά στην εφαρμογή διεθνών προτύπων για την ανταλλαγή πληροφοριών στο φορολογικό τομέα αξιολογείται. Τονίζω ότι η Ελλάδα έλαβε θετική αξιολόγηση από τον Οργανισμό Οικονομικής Συνεργασίας και Ανάπτυξης.</w:t>
      </w:r>
    </w:p>
    <w:p w:rsidR="003B6B33" w:rsidRPr="003B6B33" w:rsidRDefault="003B6B33" w:rsidP="003B6B33">
      <w:pPr>
        <w:shd w:val="clear" w:color="auto" w:fill="FFFFFF"/>
        <w:spacing w:line="600" w:lineRule="auto"/>
        <w:ind w:firstLine="720"/>
        <w:contextualSpacing/>
        <w:jc w:val="both"/>
        <w:rPr>
          <w:rFonts w:ascii="Arial" w:eastAsia="Times New Roman" w:hAnsi="Arial" w:cs="Arial"/>
          <w:sz w:val="24"/>
          <w:szCs w:val="24"/>
          <w:lang w:eastAsia="el-GR"/>
        </w:rPr>
      </w:pPr>
      <w:r w:rsidRPr="003B6B33">
        <w:rPr>
          <w:rFonts w:ascii="Arial" w:eastAsia="Times New Roman" w:hAnsi="Arial" w:cs="Arial"/>
          <w:sz w:val="24"/>
          <w:szCs w:val="24"/>
          <w:lang w:eastAsia="el-GR"/>
        </w:rPr>
        <w:lastRenderedPageBreak/>
        <w:t xml:space="preserve">Σε σχετική έκθεση αξιολόγησης αναφέρεται ότι η Ελλάδα διασφαλίζει τη συμμόρφωση των χρηματοπιστωτικών ιδρυμάτων με το διεθνές πρότυπο αναφοράς και σε διεθνές επίπεδο ανταλλάσσει πληροφορίες με τις χώρες που πληρούν τα πρότυπα εμπιστευτικότητας και διασφάλισης των δεδομένων. </w:t>
      </w:r>
    </w:p>
    <w:p w:rsidR="003B6B33" w:rsidRPr="003B6B33" w:rsidRDefault="003B6B33" w:rsidP="003B6B33">
      <w:pPr>
        <w:shd w:val="clear" w:color="auto" w:fill="FFFFFF"/>
        <w:spacing w:line="600" w:lineRule="auto"/>
        <w:ind w:firstLine="720"/>
        <w:contextualSpacing/>
        <w:jc w:val="both"/>
        <w:rPr>
          <w:rFonts w:ascii="Arial" w:eastAsia="Times New Roman" w:hAnsi="Arial" w:cs="Arial"/>
          <w:sz w:val="24"/>
          <w:szCs w:val="24"/>
          <w:lang w:eastAsia="el-GR"/>
        </w:rPr>
      </w:pPr>
      <w:r w:rsidRPr="003B6B33">
        <w:rPr>
          <w:rFonts w:ascii="Arial" w:eastAsia="Times New Roman" w:hAnsi="Arial" w:cs="Arial"/>
          <w:sz w:val="24"/>
          <w:szCs w:val="24"/>
          <w:lang w:eastAsia="el-GR"/>
        </w:rPr>
        <w:t xml:space="preserve">Η Ελλάδα λαμβάνει θετικές αναφορές όχι μόνο για τη συμμετοχή και την αποδοτικότητά της σε αυτές τις συμφωνίες, αλλά και για τις προοπτικές της οικονομίας μας και την επιτυχή διαχείριση της πανδημίας. Όσο κι αν είναι δύσκολο για κάποιους να το αποδεχτούν, αυτή είναι η αλήθεια. </w:t>
      </w:r>
    </w:p>
    <w:p w:rsidR="003B6B33" w:rsidRPr="003B6B33" w:rsidRDefault="003B6B33" w:rsidP="003B6B33">
      <w:pPr>
        <w:shd w:val="clear" w:color="auto" w:fill="FFFFFF"/>
        <w:spacing w:line="600" w:lineRule="auto"/>
        <w:ind w:firstLine="720"/>
        <w:contextualSpacing/>
        <w:jc w:val="both"/>
        <w:rPr>
          <w:rFonts w:ascii="Arial" w:eastAsia="Times New Roman" w:hAnsi="Arial" w:cs="Arial"/>
          <w:sz w:val="24"/>
          <w:szCs w:val="24"/>
          <w:lang w:eastAsia="el-GR"/>
        </w:rPr>
      </w:pPr>
      <w:r w:rsidRPr="003B6B33">
        <w:rPr>
          <w:rFonts w:ascii="Arial" w:eastAsia="Times New Roman" w:hAnsi="Arial" w:cs="Arial"/>
          <w:sz w:val="24"/>
          <w:szCs w:val="24"/>
          <w:lang w:eastAsia="el-GR"/>
        </w:rPr>
        <w:t xml:space="preserve">Για την τροπολογία με γενικό αριθμό 715 και ειδικό 107, κύριοι συνάδελφοι του ΜέΡΑ25, γνωρίζετε ότι στις κυρώσεις διεθνών συμβάσεων είναι πάγια πρακτική να μη γίνεται κατάθεση τροπολογιών. Την καταθέσατε εκπρόθεσμα και μάλιστα, λίγο πριν την ψηφοφορία στην Ολομέλεια και δεν μπορεί να γίνει δεκτή. </w:t>
      </w:r>
    </w:p>
    <w:p w:rsidR="003B6B33" w:rsidRPr="003B6B33" w:rsidRDefault="003B6B33" w:rsidP="003B6B33">
      <w:pPr>
        <w:shd w:val="clear" w:color="auto" w:fill="FFFFFF"/>
        <w:spacing w:line="600" w:lineRule="auto"/>
        <w:ind w:firstLine="720"/>
        <w:contextualSpacing/>
        <w:jc w:val="both"/>
        <w:rPr>
          <w:rFonts w:ascii="Arial" w:eastAsia="Times New Roman" w:hAnsi="Arial" w:cs="Arial"/>
          <w:sz w:val="24"/>
          <w:szCs w:val="24"/>
          <w:lang w:eastAsia="el-GR"/>
        </w:rPr>
      </w:pPr>
      <w:r w:rsidRPr="003B6B33">
        <w:rPr>
          <w:rFonts w:ascii="Arial" w:eastAsia="Times New Roman" w:hAnsi="Arial" w:cs="Arial"/>
          <w:sz w:val="24"/>
          <w:szCs w:val="24"/>
          <w:lang w:eastAsia="el-GR"/>
        </w:rPr>
        <w:t xml:space="preserve">Κυρίες και κύριοι συνάδελφοι, οι θεσμικές και νομοθετικές πρωτοβουλίες της Κυβέρνησης θα συνεχιστούν. Στόχος μας είναι η Ελλάδα να συνδέεται πλέον με θετικές ειδήσεις και αναφορές. Σας καλώ να υπερψηφίσετε την κύρωση πολυμερούς σύμβασης που έχει στόχο τον περιορισμό της φοροδιαφυγής και της </w:t>
      </w:r>
      <w:proofErr w:type="spellStart"/>
      <w:r w:rsidRPr="003B6B33">
        <w:rPr>
          <w:rFonts w:ascii="Arial" w:eastAsia="Times New Roman" w:hAnsi="Arial" w:cs="Arial"/>
          <w:sz w:val="24"/>
          <w:szCs w:val="24"/>
          <w:lang w:eastAsia="el-GR"/>
        </w:rPr>
        <w:t>φοροαποφυγής</w:t>
      </w:r>
      <w:proofErr w:type="spellEnd"/>
      <w:r w:rsidRPr="003B6B33">
        <w:rPr>
          <w:rFonts w:ascii="Arial" w:eastAsia="Times New Roman" w:hAnsi="Arial" w:cs="Arial"/>
          <w:sz w:val="24"/>
          <w:szCs w:val="24"/>
          <w:lang w:eastAsia="el-GR"/>
        </w:rPr>
        <w:t xml:space="preserve"> σε ευρωπαϊκό αλλά και διεθνές επίπεδο. </w:t>
      </w:r>
    </w:p>
    <w:p w:rsidR="003B6B33" w:rsidRPr="003B6B33" w:rsidRDefault="003B6B33" w:rsidP="003B6B33">
      <w:pPr>
        <w:shd w:val="clear" w:color="auto" w:fill="FFFFFF"/>
        <w:spacing w:line="600" w:lineRule="auto"/>
        <w:ind w:firstLine="720"/>
        <w:contextualSpacing/>
        <w:jc w:val="both"/>
        <w:rPr>
          <w:rFonts w:ascii="Arial" w:eastAsia="Times New Roman" w:hAnsi="Arial" w:cs="Arial"/>
          <w:sz w:val="24"/>
          <w:szCs w:val="24"/>
          <w:lang w:eastAsia="el-GR"/>
        </w:rPr>
      </w:pPr>
      <w:r w:rsidRPr="003B6B33">
        <w:rPr>
          <w:rFonts w:ascii="Arial" w:eastAsia="Times New Roman" w:hAnsi="Arial" w:cs="Arial"/>
          <w:sz w:val="24"/>
          <w:szCs w:val="24"/>
          <w:lang w:eastAsia="el-GR"/>
        </w:rPr>
        <w:t>Σας ευχαριστώ.</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b/>
          <w:sz w:val="24"/>
          <w:szCs w:val="24"/>
          <w:lang w:eastAsia="el-GR"/>
        </w:rPr>
        <w:t xml:space="preserve">ΠΡΟΕΔΡΕΥΩΝ (Απόστολος </w:t>
      </w:r>
      <w:proofErr w:type="spellStart"/>
      <w:r w:rsidRPr="003B6B33">
        <w:rPr>
          <w:rFonts w:ascii="Arial" w:eastAsia="Times New Roman" w:hAnsi="Arial" w:cs="Times New Roman"/>
          <w:b/>
          <w:sz w:val="24"/>
          <w:szCs w:val="24"/>
          <w:lang w:eastAsia="el-GR"/>
        </w:rPr>
        <w:t>Αβδελάς</w:t>
      </w:r>
      <w:proofErr w:type="spellEnd"/>
      <w:r w:rsidRPr="003B6B33">
        <w:rPr>
          <w:rFonts w:ascii="Arial" w:eastAsia="Times New Roman" w:hAnsi="Arial" w:cs="Times New Roman"/>
          <w:b/>
          <w:sz w:val="24"/>
          <w:szCs w:val="24"/>
          <w:lang w:eastAsia="el-GR"/>
        </w:rPr>
        <w:t>):</w:t>
      </w:r>
      <w:r w:rsidRPr="003B6B33">
        <w:rPr>
          <w:rFonts w:ascii="Arial" w:eastAsia="Times New Roman" w:hAnsi="Arial" w:cs="Times New Roman"/>
          <w:sz w:val="24"/>
          <w:szCs w:val="24"/>
          <w:lang w:eastAsia="el-GR"/>
        </w:rPr>
        <w:t xml:space="preserve"> Κι εμείς ευχαριστούμε.</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lastRenderedPageBreak/>
        <w:t>Κυρίες και κύριοι συνάδελφο κηρύσσεται περαιωμένη η συζήτηση ενιαία επί της αρχής των άρθρων</w:t>
      </w:r>
      <w:r w:rsidRPr="003B6B33">
        <w:rPr>
          <w:rFonts w:ascii="Arial" w:eastAsia="Times New Roman" w:hAnsi="Arial" w:cs="Times New Roman"/>
          <w:color w:val="C00000"/>
          <w:sz w:val="24"/>
          <w:szCs w:val="24"/>
          <w:lang w:eastAsia="el-GR"/>
        </w:rPr>
        <w:t xml:space="preserve"> και του συνόλου </w:t>
      </w:r>
      <w:r w:rsidRPr="003B6B33">
        <w:rPr>
          <w:rFonts w:ascii="Arial" w:eastAsia="Times New Roman" w:hAnsi="Arial" w:cs="Times New Roman"/>
          <w:sz w:val="24"/>
          <w:szCs w:val="24"/>
          <w:lang w:eastAsia="el-GR"/>
        </w:rPr>
        <w:t>του σχεδίου νόμου του Υπουργείου Οικονομικών: «Κύρωση της Πολυμερούς Σύμβασης για την εφαρμογή των μέτρων που σχετίζονται με τις φορολογικές συμφωνίες για την πρόληψη της διάβρωσης της φορολογικής βάσης και της μετατόπισης κερδών».</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Εισερχόμαστε στην ψήφιση επί της αρχής, των άρθρων και του συνόλου και η ψήφισή τους θα γίνει χωριστά.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 xml:space="preserve">Θέλω να επισημάνω ότι η ψηφοφορία περιλαμβάνει την αρχή του νομοσχεδίου, το άρθρο πρώτο, το άρθρο δεύτερο, το άρθρο τρίτο, το ακροτελεύτιο άρθρο, καθώς και το σύνολο του νομοσχεδίου.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Αφού καταχωρηθεί η ψήφος σας, έχετε τη δυνατότητα να την ελέγξετε ή και να την αναθεωρήσετε έως τη λήξη της ψηφοφορίας. Για οποιαδήποτε απορία απευθυνθείτε στο Προεδρείο, προκειμένου να σας συνδράμουν οι αρμόδιοι υπάλληλοι.</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Παρακαλώ να ανοίξει το σύστημα της ηλεκτρονικής ψηφοφορίας.</w:t>
      </w:r>
    </w:p>
    <w:p w:rsidR="003B6B33" w:rsidRPr="003B6B33" w:rsidRDefault="003B6B33" w:rsidP="003B6B33">
      <w:pPr>
        <w:spacing w:line="600" w:lineRule="auto"/>
        <w:ind w:firstLine="720"/>
        <w:jc w:val="center"/>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(ΨΗΦΟΦΟΡΙΑ)</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Εφόσον έχετε ολοκληρώσει την ψηφοφορία, παρακαλώ να κλείσει το σύστημα της ηλεκτρονικής ψηφοφορίας.</w:t>
      </w:r>
    </w:p>
    <w:p w:rsidR="003B6B33" w:rsidRPr="003B6B33" w:rsidRDefault="003B6B33" w:rsidP="003B6B33">
      <w:pPr>
        <w:spacing w:line="600" w:lineRule="auto"/>
        <w:ind w:firstLine="720"/>
        <w:jc w:val="center"/>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(ΗΛΕΚΤΡΟΝΙΚΗ ΚΑΤΑΜΕΤΡΗΣΗ)</w:t>
      </w:r>
    </w:p>
    <w:p w:rsidR="003B6B33" w:rsidRPr="003B6B33" w:rsidRDefault="003B6B33" w:rsidP="003B6B33">
      <w:pPr>
        <w:spacing w:line="600" w:lineRule="auto"/>
        <w:ind w:firstLine="720"/>
        <w:jc w:val="center"/>
        <w:rPr>
          <w:rFonts w:ascii="Arial" w:eastAsia="SimSun" w:hAnsi="Arial" w:cs="Arial"/>
          <w:sz w:val="24"/>
          <w:szCs w:val="24"/>
          <w:lang w:eastAsia="zh-CN"/>
        </w:rPr>
      </w:pPr>
      <w:r w:rsidRPr="003B6B33">
        <w:rPr>
          <w:rFonts w:ascii="Arial" w:eastAsia="SimSun" w:hAnsi="Arial" w:cs="Arial"/>
          <w:sz w:val="24"/>
          <w:szCs w:val="24"/>
          <w:lang w:eastAsia="zh-CN"/>
        </w:rPr>
        <w:lastRenderedPageBreak/>
        <w:t>(ΜΕΤΑ ΤΗΝ ΗΛΕΚΤΡΟΝΙΚΗ ΚΑΤΑΜΕΤΡΗΣΗ)</w:t>
      </w:r>
    </w:p>
    <w:p w:rsidR="003B6B33" w:rsidRPr="003B6B33" w:rsidRDefault="003B6B33" w:rsidP="003B6B33">
      <w:pPr>
        <w:spacing w:line="600" w:lineRule="auto"/>
        <w:ind w:firstLine="720"/>
        <w:jc w:val="both"/>
        <w:rPr>
          <w:rFonts w:ascii="Arial" w:eastAsia="SimSun" w:hAnsi="Arial" w:cs="Arial"/>
          <w:sz w:val="24"/>
          <w:szCs w:val="24"/>
          <w:lang w:eastAsia="zh-CN"/>
        </w:rPr>
      </w:pPr>
      <w:r w:rsidRPr="003B6B33">
        <w:rPr>
          <w:rFonts w:ascii="Arial" w:eastAsia="Times New Roman" w:hAnsi="Arial" w:cs="Times New Roman"/>
          <w:b/>
          <w:sz w:val="24"/>
          <w:szCs w:val="24"/>
          <w:lang w:eastAsia="el-GR"/>
        </w:rPr>
        <w:t xml:space="preserve">ΠΡΟΕΔΡΕΥΩΝ (Απόστολος </w:t>
      </w:r>
      <w:proofErr w:type="spellStart"/>
      <w:r w:rsidRPr="003B6B33">
        <w:rPr>
          <w:rFonts w:ascii="Arial" w:eastAsia="Times New Roman" w:hAnsi="Arial" w:cs="Times New Roman"/>
          <w:b/>
          <w:sz w:val="24"/>
          <w:szCs w:val="24"/>
          <w:lang w:eastAsia="el-GR"/>
        </w:rPr>
        <w:t>Αβδελάς</w:t>
      </w:r>
      <w:proofErr w:type="spellEnd"/>
      <w:r w:rsidRPr="003B6B33">
        <w:rPr>
          <w:rFonts w:ascii="Arial" w:eastAsia="Times New Roman" w:hAnsi="Arial" w:cs="Times New Roman"/>
          <w:b/>
          <w:sz w:val="24"/>
          <w:szCs w:val="24"/>
          <w:lang w:eastAsia="el-GR"/>
        </w:rPr>
        <w:t>):</w:t>
      </w:r>
      <w:r w:rsidRPr="003B6B33">
        <w:rPr>
          <w:rFonts w:ascii="Arial" w:eastAsia="Times New Roman" w:hAnsi="Arial" w:cs="Times New Roman"/>
          <w:sz w:val="24"/>
          <w:szCs w:val="24"/>
          <w:lang w:eastAsia="el-GR"/>
        </w:rPr>
        <w:t xml:space="preserve"> </w:t>
      </w:r>
      <w:r w:rsidRPr="003B6B33">
        <w:rPr>
          <w:rFonts w:ascii="Arial" w:eastAsia="SimSun" w:hAnsi="Arial" w:cs="Arial"/>
          <w:sz w:val="24"/>
          <w:szCs w:val="24"/>
          <w:lang w:eastAsia="zh-CN"/>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3B6B33" w:rsidRPr="003B6B33" w:rsidRDefault="003B6B33" w:rsidP="003B6B33">
      <w:pPr>
        <w:spacing w:line="600" w:lineRule="auto"/>
        <w:ind w:firstLine="720"/>
        <w:jc w:val="center"/>
        <w:rPr>
          <w:rFonts w:ascii="Arial" w:eastAsia="SimSun" w:hAnsi="Arial" w:cs="Arial"/>
          <w:sz w:val="24"/>
          <w:szCs w:val="24"/>
          <w:lang w:eastAsia="zh-CN"/>
        </w:rPr>
      </w:pPr>
      <w:r w:rsidRPr="003B6B33">
        <w:rPr>
          <w:rFonts w:ascii="Arial" w:eastAsia="SimSun" w:hAnsi="Arial" w:cs="Arial"/>
          <w:color w:val="C00000"/>
          <w:sz w:val="24"/>
          <w:szCs w:val="24"/>
          <w:lang w:eastAsia="zh-CN"/>
        </w:rPr>
        <w:t>ΑΛΛΑΓΗ ΣΕΛΙΔΑΣ</w:t>
      </w:r>
    </w:p>
    <w:tbl>
      <w:tblPr>
        <w:tblW w:w="7280" w:type="dxa"/>
        <w:jc w:val="center"/>
        <w:tblCellMar>
          <w:left w:w="10" w:type="dxa"/>
          <w:right w:w="10" w:type="dxa"/>
        </w:tblCellMar>
        <w:tblLook w:val="04A0" w:firstRow="1" w:lastRow="0" w:firstColumn="1" w:lastColumn="0" w:noHBand="0" w:noVBand="1"/>
      </w:tblPr>
      <w:tblGrid>
        <w:gridCol w:w="7280"/>
      </w:tblGrid>
      <w:tr w:rsidR="003B6B33" w:rsidRPr="003B6B33" w:rsidTr="001A0F45">
        <w:trPr>
          <w:trHeight w:val="1485"/>
          <w:jc w:val="center"/>
        </w:trPr>
        <w:tc>
          <w:tcPr>
            <w:tcW w:w="7280" w:type="dxa"/>
            <w:tcBorders>
              <w:top w:val="nil"/>
              <w:left w:val="nil"/>
              <w:bottom w:val="nil"/>
              <w:right w:val="nil"/>
            </w:tcBorders>
            <w:shd w:val="clear" w:color="auto" w:fill="auto"/>
            <w:vAlign w:val="center"/>
            <w:hideMark/>
          </w:tcPr>
          <w:p w:rsidR="003B6B33" w:rsidRPr="003B6B33" w:rsidRDefault="003B6B33" w:rsidP="003B6B33">
            <w:pPr>
              <w:ind w:firstLine="720"/>
              <w:jc w:val="center"/>
              <w:rPr>
                <w:rFonts w:ascii="Calibri" w:eastAsia="Calibri" w:hAnsi="Calibri" w:cs="Calibri"/>
                <w:color w:val="000000"/>
              </w:rPr>
            </w:pPr>
            <w:r w:rsidRPr="003B6B33">
              <w:rPr>
                <w:rFonts w:ascii="Calibri" w:eastAsia="Calibri" w:hAnsi="Calibri" w:cs="Calibri"/>
                <w:color w:val="000000"/>
              </w:rPr>
              <w:t>Κύρωση της Πολυμερούς Σύμβασης για την εφαρμογή των μέτρων που σχετίζονται με τις φορολογικές συμφωνίες για την πρόληψη της διάβρωσης της φορολογικής βάσης και της μετατόπισης κερδών</w:t>
            </w:r>
          </w:p>
        </w:tc>
      </w:tr>
      <w:tr w:rsidR="003B6B33" w:rsidRPr="003B6B33" w:rsidTr="001A0F45">
        <w:trPr>
          <w:trHeight w:val="330"/>
          <w:jc w:val="center"/>
        </w:trPr>
        <w:tc>
          <w:tcPr>
            <w:tcW w:w="7280" w:type="dxa"/>
            <w:tcBorders>
              <w:top w:val="nil"/>
              <w:left w:val="nil"/>
              <w:bottom w:val="nil"/>
              <w:right w:val="nil"/>
            </w:tcBorders>
            <w:shd w:val="clear" w:color="auto" w:fill="auto"/>
            <w:vAlign w:val="center"/>
            <w:hideMark/>
          </w:tcPr>
          <w:p w:rsidR="003B6B33" w:rsidRPr="003B6B33" w:rsidRDefault="003B6B33" w:rsidP="003B6B33">
            <w:pPr>
              <w:ind w:firstLine="720"/>
              <w:jc w:val="center"/>
              <w:rPr>
                <w:rFonts w:ascii="Calibri" w:eastAsia="Calibri" w:hAnsi="Calibri" w:cs="Calibri"/>
                <w:color w:val="000000"/>
              </w:rPr>
            </w:pPr>
            <w:r w:rsidRPr="003B6B33">
              <w:rPr>
                <w:rFonts w:ascii="Calibri" w:eastAsia="Calibri" w:hAnsi="Calibri" w:cs="Calibri"/>
                <w:color w:val="000000"/>
              </w:rPr>
              <w:t>Επί της Αρχής     ΚΑΤΑ ΠΛΕΙΟΨΗΦΙΑ</w:t>
            </w:r>
          </w:p>
        </w:tc>
      </w:tr>
      <w:tr w:rsidR="003B6B33" w:rsidRPr="003B6B33" w:rsidTr="001A0F45">
        <w:trPr>
          <w:trHeight w:val="345"/>
          <w:jc w:val="center"/>
        </w:trPr>
        <w:tc>
          <w:tcPr>
            <w:tcW w:w="7280" w:type="dxa"/>
            <w:tcBorders>
              <w:top w:val="nil"/>
              <w:left w:val="nil"/>
              <w:bottom w:val="nil"/>
              <w:right w:val="nil"/>
            </w:tcBorders>
            <w:shd w:val="clear" w:color="auto" w:fill="auto"/>
            <w:vAlign w:val="center"/>
            <w:hideMark/>
          </w:tcPr>
          <w:p w:rsidR="003B6B33" w:rsidRPr="003B6B33" w:rsidRDefault="003B6B33" w:rsidP="003B6B33">
            <w:pPr>
              <w:ind w:firstLine="720"/>
              <w:jc w:val="center"/>
              <w:rPr>
                <w:rFonts w:ascii="Calibri" w:eastAsia="Calibri" w:hAnsi="Calibri" w:cs="Calibri"/>
                <w:color w:val="000000"/>
              </w:rPr>
            </w:pPr>
            <w:r w:rsidRPr="003B6B33">
              <w:rPr>
                <w:rFonts w:ascii="Calibri" w:eastAsia="Calibri" w:hAnsi="Calibri" w:cs="Calibri"/>
                <w:color w:val="000000"/>
              </w:rPr>
              <w:t>Ν.Δ.: ΝΑΙ</w:t>
            </w:r>
          </w:p>
        </w:tc>
      </w:tr>
      <w:tr w:rsidR="003B6B33" w:rsidRPr="003B6B33" w:rsidTr="001A0F45">
        <w:trPr>
          <w:trHeight w:val="330"/>
          <w:jc w:val="center"/>
        </w:trPr>
        <w:tc>
          <w:tcPr>
            <w:tcW w:w="7280" w:type="dxa"/>
            <w:tcBorders>
              <w:top w:val="nil"/>
              <w:left w:val="nil"/>
              <w:bottom w:val="nil"/>
              <w:right w:val="nil"/>
            </w:tcBorders>
            <w:shd w:val="clear" w:color="auto" w:fill="auto"/>
            <w:vAlign w:val="center"/>
            <w:hideMark/>
          </w:tcPr>
          <w:p w:rsidR="003B6B33" w:rsidRPr="003B6B33" w:rsidRDefault="003B6B33" w:rsidP="003B6B33">
            <w:pPr>
              <w:ind w:firstLine="720"/>
              <w:jc w:val="center"/>
              <w:rPr>
                <w:rFonts w:ascii="Calibri" w:eastAsia="Calibri" w:hAnsi="Calibri" w:cs="Calibri"/>
                <w:color w:val="000000"/>
              </w:rPr>
            </w:pPr>
            <w:r w:rsidRPr="003B6B33">
              <w:rPr>
                <w:rFonts w:ascii="Calibri" w:eastAsia="Calibri" w:hAnsi="Calibri" w:cs="Calibri"/>
                <w:color w:val="000000"/>
              </w:rPr>
              <w:t>ΣΥΡΙΖΑ: ΝΑΙ</w:t>
            </w:r>
          </w:p>
        </w:tc>
      </w:tr>
      <w:tr w:rsidR="003B6B33" w:rsidRPr="003B6B33" w:rsidTr="001A0F45">
        <w:trPr>
          <w:trHeight w:val="330"/>
          <w:jc w:val="center"/>
        </w:trPr>
        <w:tc>
          <w:tcPr>
            <w:tcW w:w="7280" w:type="dxa"/>
            <w:tcBorders>
              <w:top w:val="nil"/>
              <w:left w:val="nil"/>
              <w:bottom w:val="nil"/>
              <w:right w:val="nil"/>
            </w:tcBorders>
            <w:shd w:val="clear" w:color="auto" w:fill="auto"/>
            <w:vAlign w:val="center"/>
            <w:hideMark/>
          </w:tcPr>
          <w:p w:rsidR="003B6B33" w:rsidRPr="003B6B33" w:rsidRDefault="003B6B33" w:rsidP="003B6B33">
            <w:pPr>
              <w:ind w:firstLine="720"/>
              <w:jc w:val="center"/>
              <w:rPr>
                <w:rFonts w:ascii="Calibri" w:eastAsia="Calibri" w:hAnsi="Calibri" w:cs="Calibri"/>
                <w:color w:val="000000"/>
              </w:rPr>
            </w:pPr>
            <w:r w:rsidRPr="003B6B33">
              <w:rPr>
                <w:rFonts w:ascii="Calibri" w:eastAsia="Calibri" w:hAnsi="Calibri" w:cs="Calibri"/>
                <w:color w:val="000000"/>
              </w:rPr>
              <w:t>Κίνημα Αλλαγής: ΝΑΙ</w:t>
            </w:r>
          </w:p>
        </w:tc>
      </w:tr>
      <w:tr w:rsidR="003B6B33" w:rsidRPr="003B6B33" w:rsidTr="001A0F45">
        <w:trPr>
          <w:trHeight w:val="330"/>
          <w:jc w:val="center"/>
        </w:trPr>
        <w:tc>
          <w:tcPr>
            <w:tcW w:w="7280" w:type="dxa"/>
            <w:tcBorders>
              <w:top w:val="nil"/>
              <w:left w:val="nil"/>
              <w:bottom w:val="nil"/>
              <w:right w:val="nil"/>
            </w:tcBorders>
            <w:shd w:val="clear" w:color="auto" w:fill="auto"/>
            <w:vAlign w:val="center"/>
            <w:hideMark/>
          </w:tcPr>
          <w:p w:rsidR="003B6B33" w:rsidRPr="003B6B33" w:rsidRDefault="003B6B33" w:rsidP="003B6B33">
            <w:pPr>
              <w:ind w:firstLine="720"/>
              <w:jc w:val="center"/>
              <w:rPr>
                <w:rFonts w:ascii="Calibri" w:eastAsia="Calibri" w:hAnsi="Calibri" w:cs="Calibri"/>
                <w:color w:val="000000"/>
              </w:rPr>
            </w:pPr>
            <w:r w:rsidRPr="003B6B33">
              <w:rPr>
                <w:rFonts w:ascii="Calibri" w:eastAsia="Calibri" w:hAnsi="Calibri" w:cs="Calibri"/>
                <w:color w:val="000000"/>
              </w:rPr>
              <w:t>Κ.Κ.Ε.: OXI</w:t>
            </w:r>
          </w:p>
        </w:tc>
      </w:tr>
      <w:tr w:rsidR="003B6B33" w:rsidRPr="003B6B33" w:rsidTr="001A0F45">
        <w:trPr>
          <w:trHeight w:val="330"/>
          <w:jc w:val="center"/>
        </w:trPr>
        <w:tc>
          <w:tcPr>
            <w:tcW w:w="7280" w:type="dxa"/>
            <w:tcBorders>
              <w:top w:val="nil"/>
              <w:left w:val="nil"/>
              <w:bottom w:val="nil"/>
              <w:right w:val="nil"/>
            </w:tcBorders>
            <w:shd w:val="clear" w:color="auto" w:fill="auto"/>
            <w:vAlign w:val="center"/>
            <w:hideMark/>
          </w:tcPr>
          <w:p w:rsidR="003B6B33" w:rsidRPr="003B6B33" w:rsidRDefault="003B6B33" w:rsidP="003B6B33">
            <w:pPr>
              <w:ind w:firstLine="720"/>
              <w:jc w:val="center"/>
              <w:rPr>
                <w:rFonts w:ascii="Calibri" w:eastAsia="Calibri" w:hAnsi="Calibri" w:cs="Calibri"/>
                <w:color w:val="000000"/>
              </w:rPr>
            </w:pPr>
            <w:r w:rsidRPr="003B6B33">
              <w:rPr>
                <w:rFonts w:ascii="Calibri" w:eastAsia="Calibri" w:hAnsi="Calibri" w:cs="Calibri"/>
                <w:color w:val="000000"/>
              </w:rPr>
              <w:t>ΕΛΛΗΝΙΚΗ ΛΥΣΗ: ΠΡΝ</w:t>
            </w:r>
          </w:p>
        </w:tc>
      </w:tr>
      <w:tr w:rsidR="003B6B33" w:rsidRPr="003B6B33" w:rsidTr="001A0F45">
        <w:trPr>
          <w:trHeight w:val="345"/>
          <w:jc w:val="center"/>
        </w:trPr>
        <w:tc>
          <w:tcPr>
            <w:tcW w:w="7280" w:type="dxa"/>
            <w:tcBorders>
              <w:top w:val="nil"/>
              <w:left w:val="nil"/>
              <w:bottom w:val="nil"/>
              <w:right w:val="nil"/>
            </w:tcBorders>
            <w:shd w:val="clear" w:color="auto" w:fill="auto"/>
            <w:vAlign w:val="center"/>
            <w:hideMark/>
          </w:tcPr>
          <w:p w:rsidR="003B6B33" w:rsidRPr="003B6B33" w:rsidRDefault="003B6B33" w:rsidP="003B6B33">
            <w:pPr>
              <w:ind w:firstLine="720"/>
              <w:jc w:val="center"/>
              <w:rPr>
                <w:rFonts w:ascii="Calibri" w:eastAsia="Calibri" w:hAnsi="Calibri" w:cs="Calibri"/>
                <w:color w:val="000000"/>
              </w:rPr>
            </w:pPr>
            <w:r w:rsidRPr="003B6B33">
              <w:rPr>
                <w:rFonts w:ascii="Calibri" w:eastAsia="Calibri" w:hAnsi="Calibri" w:cs="Calibri"/>
                <w:color w:val="000000"/>
              </w:rPr>
              <w:t>ΜέΡΑ25: ΠΡΝ</w:t>
            </w:r>
          </w:p>
        </w:tc>
      </w:tr>
      <w:tr w:rsidR="003B6B33" w:rsidRPr="003B6B33" w:rsidTr="001A0F45">
        <w:trPr>
          <w:trHeight w:val="330"/>
          <w:jc w:val="center"/>
        </w:trPr>
        <w:tc>
          <w:tcPr>
            <w:tcW w:w="7280" w:type="dxa"/>
            <w:tcBorders>
              <w:top w:val="nil"/>
              <w:left w:val="nil"/>
              <w:bottom w:val="nil"/>
              <w:right w:val="nil"/>
            </w:tcBorders>
            <w:shd w:val="clear" w:color="auto" w:fill="auto"/>
            <w:vAlign w:val="center"/>
            <w:hideMark/>
          </w:tcPr>
          <w:p w:rsidR="003B6B33" w:rsidRPr="003B6B33" w:rsidRDefault="003B6B33" w:rsidP="003B6B33">
            <w:pPr>
              <w:ind w:firstLine="720"/>
              <w:jc w:val="center"/>
              <w:rPr>
                <w:rFonts w:ascii="Calibri" w:eastAsia="Calibri" w:hAnsi="Calibri" w:cs="Calibri"/>
                <w:color w:val="000000"/>
              </w:rPr>
            </w:pPr>
            <w:r w:rsidRPr="003B6B33">
              <w:rPr>
                <w:rFonts w:ascii="Calibri" w:eastAsia="Calibri" w:hAnsi="Calibri" w:cs="Calibri"/>
                <w:color w:val="000000"/>
              </w:rPr>
              <w:t>Άρθρο πρώτο     ΚΑΤΑ ΠΛΕΙΟΨΗΦΙΑ</w:t>
            </w:r>
          </w:p>
        </w:tc>
      </w:tr>
      <w:tr w:rsidR="003B6B33" w:rsidRPr="003B6B33" w:rsidTr="001A0F45">
        <w:trPr>
          <w:trHeight w:val="330"/>
          <w:jc w:val="center"/>
        </w:trPr>
        <w:tc>
          <w:tcPr>
            <w:tcW w:w="7280" w:type="dxa"/>
            <w:tcBorders>
              <w:top w:val="nil"/>
              <w:left w:val="nil"/>
              <w:bottom w:val="nil"/>
              <w:right w:val="nil"/>
            </w:tcBorders>
            <w:shd w:val="clear" w:color="auto" w:fill="auto"/>
            <w:vAlign w:val="center"/>
            <w:hideMark/>
          </w:tcPr>
          <w:p w:rsidR="003B6B33" w:rsidRPr="003B6B33" w:rsidRDefault="003B6B33" w:rsidP="003B6B33">
            <w:pPr>
              <w:ind w:firstLine="720"/>
              <w:jc w:val="center"/>
              <w:rPr>
                <w:rFonts w:ascii="Calibri" w:eastAsia="Calibri" w:hAnsi="Calibri" w:cs="Calibri"/>
                <w:color w:val="000000"/>
              </w:rPr>
            </w:pPr>
            <w:r w:rsidRPr="003B6B33">
              <w:rPr>
                <w:rFonts w:ascii="Calibri" w:eastAsia="Calibri" w:hAnsi="Calibri" w:cs="Calibri"/>
                <w:color w:val="000000"/>
              </w:rPr>
              <w:t>Ν.Δ.: ΝΑΙ</w:t>
            </w:r>
          </w:p>
        </w:tc>
      </w:tr>
      <w:tr w:rsidR="003B6B33" w:rsidRPr="003B6B33" w:rsidTr="001A0F45">
        <w:trPr>
          <w:trHeight w:val="330"/>
          <w:jc w:val="center"/>
        </w:trPr>
        <w:tc>
          <w:tcPr>
            <w:tcW w:w="7280" w:type="dxa"/>
            <w:tcBorders>
              <w:top w:val="nil"/>
              <w:left w:val="nil"/>
              <w:bottom w:val="nil"/>
              <w:right w:val="nil"/>
            </w:tcBorders>
            <w:shd w:val="clear" w:color="auto" w:fill="auto"/>
            <w:vAlign w:val="center"/>
            <w:hideMark/>
          </w:tcPr>
          <w:p w:rsidR="003B6B33" w:rsidRPr="003B6B33" w:rsidRDefault="003B6B33" w:rsidP="003B6B33">
            <w:pPr>
              <w:ind w:firstLine="720"/>
              <w:jc w:val="center"/>
              <w:rPr>
                <w:rFonts w:ascii="Calibri" w:eastAsia="Calibri" w:hAnsi="Calibri" w:cs="Calibri"/>
                <w:color w:val="000000"/>
              </w:rPr>
            </w:pPr>
            <w:r w:rsidRPr="003B6B33">
              <w:rPr>
                <w:rFonts w:ascii="Calibri" w:eastAsia="Calibri" w:hAnsi="Calibri" w:cs="Calibri"/>
                <w:color w:val="000000"/>
              </w:rPr>
              <w:t>ΣΥΡΙΖΑ: ΝΑΙ</w:t>
            </w:r>
          </w:p>
        </w:tc>
      </w:tr>
      <w:tr w:rsidR="003B6B33" w:rsidRPr="003B6B33" w:rsidTr="001A0F45">
        <w:trPr>
          <w:trHeight w:val="330"/>
          <w:jc w:val="center"/>
        </w:trPr>
        <w:tc>
          <w:tcPr>
            <w:tcW w:w="7280" w:type="dxa"/>
            <w:tcBorders>
              <w:top w:val="nil"/>
              <w:left w:val="nil"/>
              <w:bottom w:val="nil"/>
              <w:right w:val="nil"/>
            </w:tcBorders>
            <w:shd w:val="clear" w:color="auto" w:fill="auto"/>
            <w:vAlign w:val="center"/>
            <w:hideMark/>
          </w:tcPr>
          <w:p w:rsidR="003B6B33" w:rsidRPr="003B6B33" w:rsidRDefault="003B6B33" w:rsidP="003B6B33">
            <w:pPr>
              <w:ind w:firstLine="720"/>
              <w:jc w:val="center"/>
              <w:rPr>
                <w:rFonts w:ascii="Calibri" w:eastAsia="Calibri" w:hAnsi="Calibri" w:cs="Calibri"/>
                <w:color w:val="000000"/>
              </w:rPr>
            </w:pPr>
            <w:r w:rsidRPr="003B6B33">
              <w:rPr>
                <w:rFonts w:ascii="Calibri" w:eastAsia="Calibri" w:hAnsi="Calibri" w:cs="Calibri"/>
                <w:color w:val="000000"/>
              </w:rPr>
              <w:t>Κίνημα Αλλαγής: ΝΑΙ</w:t>
            </w:r>
          </w:p>
        </w:tc>
      </w:tr>
      <w:tr w:rsidR="003B6B33" w:rsidRPr="003B6B33" w:rsidTr="001A0F45">
        <w:trPr>
          <w:trHeight w:val="330"/>
          <w:jc w:val="center"/>
        </w:trPr>
        <w:tc>
          <w:tcPr>
            <w:tcW w:w="7280" w:type="dxa"/>
            <w:tcBorders>
              <w:top w:val="nil"/>
              <w:left w:val="nil"/>
              <w:bottom w:val="nil"/>
              <w:right w:val="nil"/>
            </w:tcBorders>
            <w:shd w:val="clear" w:color="auto" w:fill="auto"/>
            <w:vAlign w:val="center"/>
            <w:hideMark/>
          </w:tcPr>
          <w:p w:rsidR="003B6B33" w:rsidRPr="003B6B33" w:rsidRDefault="003B6B33" w:rsidP="003B6B33">
            <w:pPr>
              <w:ind w:firstLine="720"/>
              <w:jc w:val="center"/>
              <w:rPr>
                <w:rFonts w:ascii="Calibri" w:eastAsia="Calibri" w:hAnsi="Calibri" w:cs="Calibri"/>
                <w:color w:val="000000"/>
              </w:rPr>
            </w:pPr>
            <w:r w:rsidRPr="003B6B33">
              <w:rPr>
                <w:rFonts w:ascii="Calibri" w:eastAsia="Calibri" w:hAnsi="Calibri" w:cs="Calibri"/>
                <w:color w:val="000000"/>
              </w:rPr>
              <w:t>Κ.Κ.Ε.: OXI</w:t>
            </w:r>
          </w:p>
        </w:tc>
      </w:tr>
      <w:tr w:rsidR="003B6B33" w:rsidRPr="003B6B33" w:rsidTr="001A0F45">
        <w:trPr>
          <w:trHeight w:val="330"/>
          <w:jc w:val="center"/>
        </w:trPr>
        <w:tc>
          <w:tcPr>
            <w:tcW w:w="7280" w:type="dxa"/>
            <w:tcBorders>
              <w:top w:val="nil"/>
              <w:left w:val="nil"/>
              <w:bottom w:val="nil"/>
              <w:right w:val="nil"/>
            </w:tcBorders>
            <w:shd w:val="clear" w:color="auto" w:fill="auto"/>
            <w:vAlign w:val="center"/>
            <w:hideMark/>
          </w:tcPr>
          <w:p w:rsidR="003B6B33" w:rsidRPr="003B6B33" w:rsidRDefault="003B6B33" w:rsidP="003B6B33">
            <w:pPr>
              <w:ind w:firstLine="720"/>
              <w:jc w:val="center"/>
              <w:rPr>
                <w:rFonts w:ascii="Calibri" w:eastAsia="Calibri" w:hAnsi="Calibri" w:cs="Calibri"/>
                <w:color w:val="000000"/>
              </w:rPr>
            </w:pPr>
            <w:r w:rsidRPr="003B6B33">
              <w:rPr>
                <w:rFonts w:ascii="Calibri" w:eastAsia="Calibri" w:hAnsi="Calibri" w:cs="Calibri"/>
                <w:color w:val="000000"/>
              </w:rPr>
              <w:t>ΕΛΛΗΝΙΚΗ ΛΥΣΗ: ΠΡΝ</w:t>
            </w:r>
          </w:p>
        </w:tc>
      </w:tr>
      <w:tr w:rsidR="003B6B33" w:rsidRPr="003B6B33" w:rsidTr="001A0F45">
        <w:trPr>
          <w:trHeight w:val="330"/>
          <w:jc w:val="center"/>
        </w:trPr>
        <w:tc>
          <w:tcPr>
            <w:tcW w:w="7280" w:type="dxa"/>
            <w:tcBorders>
              <w:top w:val="nil"/>
              <w:left w:val="nil"/>
              <w:bottom w:val="nil"/>
              <w:right w:val="nil"/>
            </w:tcBorders>
            <w:shd w:val="clear" w:color="auto" w:fill="auto"/>
            <w:vAlign w:val="center"/>
            <w:hideMark/>
          </w:tcPr>
          <w:p w:rsidR="003B6B33" w:rsidRPr="003B6B33" w:rsidRDefault="003B6B33" w:rsidP="003B6B33">
            <w:pPr>
              <w:ind w:firstLine="720"/>
              <w:jc w:val="center"/>
              <w:rPr>
                <w:rFonts w:ascii="Calibri" w:eastAsia="Calibri" w:hAnsi="Calibri" w:cs="Calibri"/>
                <w:color w:val="000000"/>
              </w:rPr>
            </w:pPr>
            <w:r w:rsidRPr="003B6B33">
              <w:rPr>
                <w:rFonts w:ascii="Calibri" w:eastAsia="Calibri" w:hAnsi="Calibri" w:cs="Calibri"/>
                <w:color w:val="000000"/>
              </w:rPr>
              <w:t>ΜέΡΑ25: ΝΑΙ</w:t>
            </w:r>
          </w:p>
        </w:tc>
      </w:tr>
      <w:tr w:rsidR="003B6B33" w:rsidRPr="003B6B33" w:rsidTr="001A0F45">
        <w:trPr>
          <w:trHeight w:val="330"/>
          <w:jc w:val="center"/>
        </w:trPr>
        <w:tc>
          <w:tcPr>
            <w:tcW w:w="7280" w:type="dxa"/>
            <w:tcBorders>
              <w:top w:val="nil"/>
              <w:left w:val="nil"/>
              <w:bottom w:val="nil"/>
              <w:right w:val="nil"/>
            </w:tcBorders>
            <w:shd w:val="clear" w:color="auto" w:fill="auto"/>
            <w:vAlign w:val="center"/>
            <w:hideMark/>
          </w:tcPr>
          <w:p w:rsidR="003B6B33" w:rsidRPr="003B6B33" w:rsidRDefault="003B6B33" w:rsidP="003B6B33">
            <w:pPr>
              <w:ind w:firstLine="720"/>
              <w:jc w:val="center"/>
              <w:rPr>
                <w:rFonts w:ascii="Calibri" w:eastAsia="Calibri" w:hAnsi="Calibri" w:cs="Calibri"/>
                <w:color w:val="000000"/>
              </w:rPr>
            </w:pPr>
            <w:r w:rsidRPr="003B6B33">
              <w:rPr>
                <w:rFonts w:ascii="Calibri" w:eastAsia="Calibri" w:hAnsi="Calibri" w:cs="Calibri"/>
                <w:color w:val="000000"/>
              </w:rPr>
              <w:t>Άρθρο δεύτερο     ΚΑΤΑ ΠΛΕΙΟΨΗΦΙΑ</w:t>
            </w:r>
          </w:p>
        </w:tc>
      </w:tr>
      <w:tr w:rsidR="003B6B33" w:rsidRPr="003B6B33" w:rsidTr="001A0F45">
        <w:trPr>
          <w:trHeight w:val="330"/>
          <w:jc w:val="center"/>
        </w:trPr>
        <w:tc>
          <w:tcPr>
            <w:tcW w:w="7280" w:type="dxa"/>
            <w:tcBorders>
              <w:top w:val="nil"/>
              <w:left w:val="nil"/>
              <w:bottom w:val="nil"/>
              <w:right w:val="nil"/>
            </w:tcBorders>
            <w:shd w:val="clear" w:color="auto" w:fill="auto"/>
            <w:vAlign w:val="center"/>
            <w:hideMark/>
          </w:tcPr>
          <w:p w:rsidR="003B6B33" w:rsidRPr="003B6B33" w:rsidRDefault="003B6B33" w:rsidP="003B6B33">
            <w:pPr>
              <w:ind w:firstLine="720"/>
              <w:jc w:val="center"/>
              <w:rPr>
                <w:rFonts w:ascii="Calibri" w:eastAsia="Calibri" w:hAnsi="Calibri" w:cs="Calibri"/>
                <w:color w:val="000000"/>
              </w:rPr>
            </w:pPr>
            <w:r w:rsidRPr="003B6B33">
              <w:rPr>
                <w:rFonts w:ascii="Calibri" w:eastAsia="Calibri" w:hAnsi="Calibri" w:cs="Calibri"/>
                <w:color w:val="000000"/>
              </w:rPr>
              <w:t>Ν.Δ.: ΝΑΙ</w:t>
            </w:r>
          </w:p>
        </w:tc>
      </w:tr>
      <w:tr w:rsidR="003B6B33" w:rsidRPr="003B6B33" w:rsidTr="001A0F45">
        <w:trPr>
          <w:trHeight w:val="345"/>
          <w:jc w:val="center"/>
        </w:trPr>
        <w:tc>
          <w:tcPr>
            <w:tcW w:w="7280" w:type="dxa"/>
            <w:tcBorders>
              <w:top w:val="nil"/>
              <w:left w:val="nil"/>
              <w:bottom w:val="nil"/>
              <w:right w:val="nil"/>
            </w:tcBorders>
            <w:shd w:val="clear" w:color="auto" w:fill="auto"/>
            <w:vAlign w:val="center"/>
            <w:hideMark/>
          </w:tcPr>
          <w:p w:rsidR="003B6B33" w:rsidRPr="003B6B33" w:rsidRDefault="003B6B33" w:rsidP="003B6B33">
            <w:pPr>
              <w:ind w:firstLine="720"/>
              <w:jc w:val="center"/>
              <w:rPr>
                <w:rFonts w:ascii="Calibri" w:eastAsia="Calibri" w:hAnsi="Calibri" w:cs="Calibri"/>
                <w:color w:val="000000"/>
              </w:rPr>
            </w:pPr>
            <w:r w:rsidRPr="003B6B33">
              <w:rPr>
                <w:rFonts w:ascii="Calibri" w:eastAsia="Calibri" w:hAnsi="Calibri" w:cs="Calibri"/>
                <w:color w:val="000000"/>
              </w:rPr>
              <w:t>ΣΥΡΙΖΑ: ΝΑΙ</w:t>
            </w:r>
          </w:p>
        </w:tc>
      </w:tr>
      <w:tr w:rsidR="003B6B33" w:rsidRPr="003B6B33" w:rsidTr="001A0F45">
        <w:trPr>
          <w:trHeight w:val="330"/>
          <w:jc w:val="center"/>
        </w:trPr>
        <w:tc>
          <w:tcPr>
            <w:tcW w:w="7280" w:type="dxa"/>
            <w:tcBorders>
              <w:top w:val="nil"/>
              <w:left w:val="nil"/>
              <w:bottom w:val="nil"/>
              <w:right w:val="nil"/>
            </w:tcBorders>
            <w:shd w:val="clear" w:color="auto" w:fill="auto"/>
            <w:vAlign w:val="center"/>
            <w:hideMark/>
          </w:tcPr>
          <w:p w:rsidR="003B6B33" w:rsidRPr="003B6B33" w:rsidRDefault="003B6B33" w:rsidP="003B6B33">
            <w:pPr>
              <w:ind w:firstLine="720"/>
              <w:jc w:val="center"/>
              <w:rPr>
                <w:rFonts w:ascii="Calibri" w:eastAsia="Calibri" w:hAnsi="Calibri" w:cs="Calibri"/>
                <w:color w:val="000000"/>
              </w:rPr>
            </w:pPr>
            <w:r w:rsidRPr="003B6B33">
              <w:rPr>
                <w:rFonts w:ascii="Calibri" w:eastAsia="Calibri" w:hAnsi="Calibri" w:cs="Calibri"/>
                <w:color w:val="000000"/>
              </w:rPr>
              <w:t>Κίνημα Αλλαγής: ΝΑΙ</w:t>
            </w:r>
          </w:p>
        </w:tc>
      </w:tr>
      <w:tr w:rsidR="003B6B33" w:rsidRPr="003B6B33" w:rsidTr="001A0F45">
        <w:trPr>
          <w:trHeight w:val="330"/>
          <w:jc w:val="center"/>
        </w:trPr>
        <w:tc>
          <w:tcPr>
            <w:tcW w:w="7280" w:type="dxa"/>
            <w:tcBorders>
              <w:top w:val="nil"/>
              <w:left w:val="nil"/>
              <w:bottom w:val="nil"/>
              <w:right w:val="nil"/>
            </w:tcBorders>
            <w:shd w:val="clear" w:color="auto" w:fill="auto"/>
            <w:vAlign w:val="center"/>
            <w:hideMark/>
          </w:tcPr>
          <w:p w:rsidR="003B6B33" w:rsidRPr="003B6B33" w:rsidRDefault="003B6B33" w:rsidP="003B6B33">
            <w:pPr>
              <w:ind w:firstLine="720"/>
              <w:jc w:val="center"/>
              <w:rPr>
                <w:rFonts w:ascii="Calibri" w:eastAsia="Calibri" w:hAnsi="Calibri" w:cs="Calibri"/>
                <w:color w:val="000000"/>
              </w:rPr>
            </w:pPr>
            <w:r w:rsidRPr="003B6B33">
              <w:rPr>
                <w:rFonts w:ascii="Calibri" w:eastAsia="Calibri" w:hAnsi="Calibri" w:cs="Calibri"/>
                <w:color w:val="000000"/>
              </w:rPr>
              <w:lastRenderedPageBreak/>
              <w:t>Κ.Κ.Ε.: OXI</w:t>
            </w:r>
          </w:p>
        </w:tc>
      </w:tr>
      <w:tr w:rsidR="003B6B33" w:rsidRPr="003B6B33" w:rsidTr="001A0F45">
        <w:trPr>
          <w:trHeight w:val="330"/>
          <w:jc w:val="center"/>
        </w:trPr>
        <w:tc>
          <w:tcPr>
            <w:tcW w:w="7280" w:type="dxa"/>
            <w:tcBorders>
              <w:top w:val="nil"/>
              <w:left w:val="nil"/>
              <w:bottom w:val="nil"/>
              <w:right w:val="nil"/>
            </w:tcBorders>
            <w:shd w:val="clear" w:color="auto" w:fill="auto"/>
            <w:vAlign w:val="center"/>
            <w:hideMark/>
          </w:tcPr>
          <w:p w:rsidR="003B6B33" w:rsidRPr="003B6B33" w:rsidRDefault="003B6B33" w:rsidP="003B6B33">
            <w:pPr>
              <w:ind w:firstLine="720"/>
              <w:jc w:val="center"/>
              <w:rPr>
                <w:rFonts w:ascii="Calibri" w:eastAsia="Calibri" w:hAnsi="Calibri" w:cs="Calibri"/>
                <w:color w:val="000000"/>
              </w:rPr>
            </w:pPr>
            <w:r w:rsidRPr="003B6B33">
              <w:rPr>
                <w:rFonts w:ascii="Calibri" w:eastAsia="Calibri" w:hAnsi="Calibri" w:cs="Calibri"/>
                <w:color w:val="000000"/>
              </w:rPr>
              <w:t>ΕΛΛΗΝΙΚΗ ΛΥΣΗ: ΠΡΝ</w:t>
            </w:r>
          </w:p>
        </w:tc>
      </w:tr>
      <w:tr w:rsidR="003B6B33" w:rsidRPr="003B6B33" w:rsidTr="001A0F45">
        <w:trPr>
          <w:trHeight w:val="330"/>
          <w:jc w:val="center"/>
        </w:trPr>
        <w:tc>
          <w:tcPr>
            <w:tcW w:w="7280" w:type="dxa"/>
            <w:tcBorders>
              <w:top w:val="nil"/>
              <w:left w:val="nil"/>
              <w:bottom w:val="nil"/>
              <w:right w:val="nil"/>
            </w:tcBorders>
            <w:shd w:val="clear" w:color="auto" w:fill="auto"/>
            <w:vAlign w:val="center"/>
            <w:hideMark/>
          </w:tcPr>
          <w:p w:rsidR="003B6B33" w:rsidRPr="003B6B33" w:rsidRDefault="003B6B33" w:rsidP="003B6B33">
            <w:pPr>
              <w:ind w:firstLine="720"/>
              <w:jc w:val="center"/>
              <w:rPr>
                <w:rFonts w:ascii="Calibri" w:eastAsia="Calibri" w:hAnsi="Calibri" w:cs="Calibri"/>
                <w:color w:val="000000"/>
              </w:rPr>
            </w:pPr>
            <w:r w:rsidRPr="003B6B33">
              <w:rPr>
                <w:rFonts w:ascii="Calibri" w:eastAsia="Calibri" w:hAnsi="Calibri" w:cs="Calibri"/>
                <w:color w:val="000000"/>
              </w:rPr>
              <w:t>ΜέΡΑ25: ΝΑΙ</w:t>
            </w:r>
          </w:p>
        </w:tc>
      </w:tr>
      <w:tr w:rsidR="003B6B33" w:rsidRPr="003B6B33" w:rsidTr="001A0F45">
        <w:trPr>
          <w:trHeight w:val="330"/>
          <w:jc w:val="center"/>
        </w:trPr>
        <w:tc>
          <w:tcPr>
            <w:tcW w:w="7280" w:type="dxa"/>
            <w:tcBorders>
              <w:top w:val="nil"/>
              <w:left w:val="nil"/>
              <w:bottom w:val="nil"/>
              <w:right w:val="nil"/>
            </w:tcBorders>
            <w:shd w:val="clear" w:color="auto" w:fill="auto"/>
            <w:vAlign w:val="center"/>
            <w:hideMark/>
          </w:tcPr>
          <w:p w:rsidR="003B6B33" w:rsidRPr="003B6B33" w:rsidRDefault="003B6B33" w:rsidP="003B6B33">
            <w:pPr>
              <w:ind w:firstLine="720"/>
              <w:jc w:val="center"/>
              <w:rPr>
                <w:rFonts w:ascii="Calibri" w:eastAsia="Calibri" w:hAnsi="Calibri" w:cs="Calibri"/>
                <w:color w:val="000000"/>
              </w:rPr>
            </w:pPr>
            <w:r w:rsidRPr="003B6B33">
              <w:rPr>
                <w:rFonts w:ascii="Calibri" w:eastAsia="Calibri" w:hAnsi="Calibri" w:cs="Calibri"/>
                <w:color w:val="000000"/>
              </w:rPr>
              <w:t>Άρθρο  τρίτο     ΚΑΤΑ ΠΛΕΙΟΨΗΦΙΑ</w:t>
            </w:r>
          </w:p>
        </w:tc>
      </w:tr>
      <w:tr w:rsidR="003B6B33" w:rsidRPr="003B6B33" w:rsidTr="001A0F45">
        <w:trPr>
          <w:trHeight w:val="330"/>
          <w:jc w:val="center"/>
        </w:trPr>
        <w:tc>
          <w:tcPr>
            <w:tcW w:w="7280" w:type="dxa"/>
            <w:tcBorders>
              <w:top w:val="nil"/>
              <w:left w:val="nil"/>
              <w:bottom w:val="nil"/>
              <w:right w:val="nil"/>
            </w:tcBorders>
            <w:shd w:val="clear" w:color="auto" w:fill="auto"/>
            <w:vAlign w:val="center"/>
            <w:hideMark/>
          </w:tcPr>
          <w:p w:rsidR="003B6B33" w:rsidRPr="003B6B33" w:rsidRDefault="003B6B33" w:rsidP="003B6B33">
            <w:pPr>
              <w:ind w:firstLine="720"/>
              <w:jc w:val="center"/>
              <w:rPr>
                <w:rFonts w:ascii="Calibri" w:eastAsia="Calibri" w:hAnsi="Calibri" w:cs="Calibri"/>
                <w:color w:val="000000"/>
              </w:rPr>
            </w:pPr>
            <w:r w:rsidRPr="003B6B33">
              <w:rPr>
                <w:rFonts w:ascii="Calibri" w:eastAsia="Calibri" w:hAnsi="Calibri" w:cs="Calibri"/>
                <w:color w:val="000000"/>
              </w:rPr>
              <w:t>Ν.Δ.: ΝΑΙ</w:t>
            </w:r>
          </w:p>
        </w:tc>
      </w:tr>
      <w:tr w:rsidR="003B6B33" w:rsidRPr="003B6B33" w:rsidTr="001A0F45">
        <w:trPr>
          <w:trHeight w:val="330"/>
          <w:jc w:val="center"/>
        </w:trPr>
        <w:tc>
          <w:tcPr>
            <w:tcW w:w="7280" w:type="dxa"/>
            <w:tcBorders>
              <w:top w:val="nil"/>
              <w:left w:val="nil"/>
              <w:bottom w:val="nil"/>
              <w:right w:val="nil"/>
            </w:tcBorders>
            <w:shd w:val="clear" w:color="auto" w:fill="auto"/>
            <w:vAlign w:val="center"/>
            <w:hideMark/>
          </w:tcPr>
          <w:p w:rsidR="003B6B33" w:rsidRPr="003B6B33" w:rsidRDefault="003B6B33" w:rsidP="003B6B33">
            <w:pPr>
              <w:ind w:firstLine="720"/>
              <w:jc w:val="center"/>
              <w:rPr>
                <w:rFonts w:ascii="Calibri" w:eastAsia="Calibri" w:hAnsi="Calibri" w:cs="Calibri"/>
                <w:color w:val="000000"/>
              </w:rPr>
            </w:pPr>
            <w:r w:rsidRPr="003B6B33">
              <w:rPr>
                <w:rFonts w:ascii="Calibri" w:eastAsia="Calibri" w:hAnsi="Calibri" w:cs="Calibri"/>
                <w:color w:val="000000"/>
              </w:rPr>
              <w:t>ΣΥΡΙΖΑ: ΝΑΙ</w:t>
            </w:r>
          </w:p>
        </w:tc>
      </w:tr>
      <w:tr w:rsidR="003B6B33" w:rsidRPr="003B6B33" w:rsidTr="001A0F45">
        <w:trPr>
          <w:trHeight w:val="330"/>
          <w:jc w:val="center"/>
        </w:trPr>
        <w:tc>
          <w:tcPr>
            <w:tcW w:w="7280" w:type="dxa"/>
            <w:tcBorders>
              <w:top w:val="nil"/>
              <w:left w:val="nil"/>
              <w:bottom w:val="nil"/>
              <w:right w:val="nil"/>
            </w:tcBorders>
            <w:shd w:val="clear" w:color="auto" w:fill="auto"/>
            <w:vAlign w:val="center"/>
            <w:hideMark/>
          </w:tcPr>
          <w:p w:rsidR="003B6B33" w:rsidRPr="003B6B33" w:rsidRDefault="003B6B33" w:rsidP="003B6B33">
            <w:pPr>
              <w:ind w:firstLine="720"/>
              <w:jc w:val="center"/>
              <w:rPr>
                <w:rFonts w:ascii="Calibri" w:eastAsia="Calibri" w:hAnsi="Calibri" w:cs="Calibri"/>
                <w:color w:val="000000"/>
              </w:rPr>
            </w:pPr>
            <w:r w:rsidRPr="003B6B33">
              <w:rPr>
                <w:rFonts w:ascii="Calibri" w:eastAsia="Calibri" w:hAnsi="Calibri" w:cs="Calibri"/>
                <w:color w:val="000000"/>
              </w:rPr>
              <w:t>Κίνημα Αλλαγής: ΝΑΙ</w:t>
            </w:r>
          </w:p>
        </w:tc>
      </w:tr>
      <w:tr w:rsidR="003B6B33" w:rsidRPr="003B6B33" w:rsidTr="001A0F45">
        <w:trPr>
          <w:trHeight w:val="330"/>
          <w:jc w:val="center"/>
        </w:trPr>
        <w:tc>
          <w:tcPr>
            <w:tcW w:w="7280" w:type="dxa"/>
            <w:tcBorders>
              <w:top w:val="nil"/>
              <w:left w:val="nil"/>
              <w:bottom w:val="nil"/>
              <w:right w:val="nil"/>
            </w:tcBorders>
            <w:shd w:val="clear" w:color="auto" w:fill="auto"/>
            <w:vAlign w:val="center"/>
            <w:hideMark/>
          </w:tcPr>
          <w:p w:rsidR="003B6B33" w:rsidRPr="003B6B33" w:rsidRDefault="003B6B33" w:rsidP="003B6B33">
            <w:pPr>
              <w:ind w:firstLine="720"/>
              <w:jc w:val="center"/>
              <w:rPr>
                <w:rFonts w:ascii="Calibri" w:eastAsia="Calibri" w:hAnsi="Calibri" w:cs="Calibri"/>
                <w:color w:val="000000"/>
              </w:rPr>
            </w:pPr>
            <w:r w:rsidRPr="003B6B33">
              <w:rPr>
                <w:rFonts w:ascii="Calibri" w:eastAsia="Calibri" w:hAnsi="Calibri" w:cs="Calibri"/>
                <w:color w:val="000000"/>
              </w:rPr>
              <w:t>Κ.Κ.Ε.: OXI</w:t>
            </w:r>
          </w:p>
        </w:tc>
      </w:tr>
      <w:tr w:rsidR="003B6B33" w:rsidRPr="003B6B33" w:rsidTr="001A0F45">
        <w:trPr>
          <w:trHeight w:val="330"/>
          <w:jc w:val="center"/>
        </w:trPr>
        <w:tc>
          <w:tcPr>
            <w:tcW w:w="7280" w:type="dxa"/>
            <w:tcBorders>
              <w:top w:val="nil"/>
              <w:left w:val="nil"/>
              <w:bottom w:val="nil"/>
              <w:right w:val="nil"/>
            </w:tcBorders>
            <w:shd w:val="clear" w:color="auto" w:fill="auto"/>
            <w:vAlign w:val="center"/>
            <w:hideMark/>
          </w:tcPr>
          <w:p w:rsidR="003B6B33" w:rsidRPr="003B6B33" w:rsidRDefault="003B6B33" w:rsidP="003B6B33">
            <w:pPr>
              <w:ind w:firstLine="720"/>
              <w:jc w:val="center"/>
              <w:rPr>
                <w:rFonts w:ascii="Calibri" w:eastAsia="Calibri" w:hAnsi="Calibri" w:cs="Calibri"/>
                <w:color w:val="000000"/>
              </w:rPr>
            </w:pPr>
            <w:r w:rsidRPr="003B6B33">
              <w:rPr>
                <w:rFonts w:ascii="Calibri" w:eastAsia="Calibri" w:hAnsi="Calibri" w:cs="Calibri"/>
                <w:color w:val="000000"/>
              </w:rPr>
              <w:t>ΕΛΛΗΝΙΚΗ ΛΥΣΗ: OXI</w:t>
            </w:r>
          </w:p>
        </w:tc>
      </w:tr>
      <w:tr w:rsidR="003B6B33" w:rsidRPr="003B6B33" w:rsidTr="001A0F45">
        <w:trPr>
          <w:trHeight w:val="330"/>
          <w:jc w:val="center"/>
        </w:trPr>
        <w:tc>
          <w:tcPr>
            <w:tcW w:w="7280" w:type="dxa"/>
            <w:tcBorders>
              <w:top w:val="nil"/>
              <w:left w:val="nil"/>
              <w:bottom w:val="nil"/>
              <w:right w:val="nil"/>
            </w:tcBorders>
            <w:shd w:val="clear" w:color="auto" w:fill="auto"/>
            <w:vAlign w:val="center"/>
            <w:hideMark/>
          </w:tcPr>
          <w:p w:rsidR="003B6B33" w:rsidRPr="003B6B33" w:rsidRDefault="003B6B33" w:rsidP="003B6B33">
            <w:pPr>
              <w:ind w:firstLine="720"/>
              <w:jc w:val="center"/>
              <w:rPr>
                <w:rFonts w:ascii="Calibri" w:eastAsia="Calibri" w:hAnsi="Calibri" w:cs="Calibri"/>
                <w:color w:val="000000"/>
              </w:rPr>
            </w:pPr>
            <w:r w:rsidRPr="003B6B33">
              <w:rPr>
                <w:rFonts w:ascii="Calibri" w:eastAsia="Calibri" w:hAnsi="Calibri" w:cs="Calibri"/>
                <w:color w:val="000000"/>
              </w:rPr>
              <w:t>ΜέΡΑ25: ΝΑΙ</w:t>
            </w:r>
          </w:p>
        </w:tc>
      </w:tr>
      <w:tr w:rsidR="003B6B33" w:rsidRPr="003B6B33" w:rsidTr="001A0F45">
        <w:trPr>
          <w:trHeight w:val="330"/>
          <w:jc w:val="center"/>
        </w:trPr>
        <w:tc>
          <w:tcPr>
            <w:tcW w:w="7280" w:type="dxa"/>
            <w:tcBorders>
              <w:top w:val="nil"/>
              <w:left w:val="nil"/>
              <w:bottom w:val="nil"/>
              <w:right w:val="nil"/>
            </w:tcBorders>
            <w:shd w:val="clear" w:color="auto" w:fill="auto"/>
            <w:vAlign w:val="center"/>
            <w:hideMark/>
          </w:tcPr>
          <w:p w:rsidR="003B6B33" w:rsidRPr="003B6B33" w:rsidRDefault="003B6B33" w:rsidP="003B6B33">
            <w:pPr>
              <w:ind w:firstLine="720"/>
              <w:jc w:val="center"/>
              <w:rPr>
                <w:rFonts w:ascii="Calibri" w:eastAsia="Calibri" w:hAnsi="Calibri" w:cs="Calibri"/>
                <w:color w:val="000000"/>
              </w:rPr>
            </w:pPr>
            <w:r w:rsidRPr="003B6B33">
              <w:rPr>
                <w:rFonts w:ascii="Calibri" w:eastAsia="Calibri" w:hAnsi="Calibri" w:cs="Calibri"/>
                <w:color w:val="000000"/>
              </w:rPr>
              <w:t>Ακροτελεύτιο άρθρο      ΚΑΤΑ ΠΛΕΙΟΨΗΦΙΑ</w:t>
            </w:r>
          </w:p>
        </w:tc>
      </w:tr>
      <w:tr w:rsidR="003B6B33" w:rsidRPr="003B6B33" w:rsidTr="001A0F45">
        <w:trPr>
          <w:trHeight w:val="330"/>
          <w:jc w:val="center"/>
        </w:trPr>
        <w:tc>
          <w:tcPr>
            <w:tcW w:w="7280" w:type="dxa"/>
            <w:tcBorders>
              <w:top w:val="nil"/>
              <w:left w:val="nil"/>
              <w:bottom w:val="nil"/>
              <w:right w:val="nil"/>
            </w:tcBorders>
            <w:shd w:val="clear" w:color="auto" w:fill="auto"/>
            <w:vAlign w:val="center"/>
            <w:hideMark/>
          </w:tcPr>
          <w:p w:rsidR="003B6B33" w:rsidRPr="003B6B33" w:rsidRDefault="003B6B33" w:rsidP="003B6B33">
            <w:pPr>
              <w:ind w:firstLine="720"/>
              <w:jc w:val="center"/>
              <w:rPr>
                <w:rFonts w:ascii="Calibri" w:eastAsia="Calibri" w:hAnsi="Calibri" w:cs="Calibri"/>
                <w:color w:val="000000"/>
              </w:rPr>
            </w:pPr>
            <w:r w:rsidRPr="003B6B33">
              <w:rPr>
                <w:rFonts w:ascii="Calibri" w:eastAsia="Calibri" w:hAnsi="Calibri" w:cs="Calibri"/>
                <w:color w:val="000000"/>
              </w:rPr>
              <w:t>Ν.Δ.: ΝΑΙ</w:t>
            </w:r>
          </w:p>
        </w:tc>
      </w:tr>
      <w:tr w:rsidR="003B6B33" w:rsidRPr="003B6B33" w:rsidTr="001A0F45">
        <w:trPr>
          <w:trHeight w:val="330"/>
          <w:jc w:val="center"/>
        </w:trPr>
        <w:tc>
          <w:tcPr>
            <w:tcW w:w="7280" w:type="dxa"/>
            <w:tcBorders>
              <w:top w:val="nil"/>
              <w:left w:val="nil"/>
              <w:bottom w:val="nil"/>
              <w:right w:val="nil"/>
            </w:tcBorders>
            <w:shd w:val="clear" w:color="auto" w:fill="auto"/>
            <w:vAlign w:val="center"/>
            <w:hideMark/>
          </w:tcPr>
          <w:p w:rsidR="003B6B33" w:rsidRPr="003B6B33" w:rsidRDefault="003B6B33" w:rsidP="003B6B33">
            <w:pPr>
              <w:ind w:firstLine="720"/>
              <w:jc w:val="center"/>
              <w:rPr>
                <w:rFonts w:ascii="Calibri" w:eastAsia="Calibri" w:hAnsi="Calibri" w:cs="Calibri"/>
                <w:color w:val="000000"/>
              </w:rPr>
            </w:pPr>
            <w:r w:rsidRPr="003B6B33">
              <w:rPr>
                <w:rFonts w:ascii="Calibri" w:eastAsia="Calibri" w:hAnsi="Calibri" w:cs="Calibri"/>
                <w:color w:val="000000"/>
              </w:rPr>
              <w:t>ΣΥΡΙΖΑ: ΝΑΙ</w:t>
            </w:r>
          </w:p>
        </w:tc>
      </w:tr>
      <w:tr w:rsidR="003B6B33" w:rsidRPr="003B6B33" w:rsidTr="001A0F45">
        <w:trPr>
          <w:trHeight w:val="330"/>
          <w:jc w:val="center"/>
        </w:trPr>
        <w:tc>
          <w:tcPr>
            <w:tcW w:w="7280" w:type="dxa"/>
            <w:tcBorders>
              <w:top w:val="nil"/>
              <w:left w:val="nil"/>
              <w:bottom w:val="nil"/>
              <w:right w:val="nil"/>
            </w:tcBorders>
            <w:shd w:val="clear" w:color="auto" w:fill="auto"/>
            <w:vAlign w:val="center"/>
            <w:hideMark/>
          </w:tcPr>
          <w:p w:rsidR="003B6B33" w:rsidRPr="003B6B33" w:rsidRDefault="003B6B33" w:rsidP="003B6B33">
            <w:pPr>
              <w:ind w:firstLine="720"/>
              <w:jc w:val="center"/>
              <w:rPr>
                <w:rFonts w:ascii="Calibri" w:eastAsia="Calibri" w:hAnsi="Calibri" w:cs="Calibri"/>
                <w:color w:val="000000"/>
              </w:rPr>
            </w:pPr>
            <w:r w:rsidRPr="003B6B33">
              <w:rPr>
                <w:rFonts w:ascii="Calibri" w:eastAsia="Calibri" w:hAnsi="Calibri" w:cs="Calibri"/>
                <w:color w:val="000000"/>
              </w:rPr>
              <w:t>Κίνημα Αλλαγής: ΝΑΙ</w:t>
            </w:r>
          </w:p>
        </w:tc>
      </w:tr>
      <w:tr w:rsidR="003B6B33" w:rsidRPr="003B6B33" w:rsidTr="001A0F45">
        <w:trPr>
          <w:trHeight w:val="330"/>
          <w:jc w:val="center"/>
        </w:trPr>
        <w:tc>
          <w:tcPr>
            <w:tcW w:w="7280" w:type="dxa"/>
            <w:tcBorders>
              <w:top w:val="nil"/>
              <w:left w:val="nil"/>
              <w:bottom w:val="nil"/>
              <w:right w:val="nil"/>
            </w:tcBorders>
            <w:shd w:val="clear" w:color="auto" w:fill="auto"/>
            <w:vAlign w:val="center"/>
            <w:hideMark/>
          </w:tcPr>
          <w:p w:rsidR="003B6B33" w:rsidRPr="003B6B33" w:rsidRDefault="003B6B33" w:rsidP="003B6B33">
            <w:pPr>
              <w:ind w:firstLine="720"/>
              <w:jc w:val="center"/>
              <w:rPr>
                <w:rFonts w:ascii="Calibri" w:eastAsia="Calibri" w:hAnsi="Calibri" w:cs="Calibri"/>
                <w:color w:val="000000"/>
              </w:rPr>
            </w:pPr>
            <w:r w:rsidRPr="003B6B33">
              <w:rPr>
                <w:rFonts w:ascii="Calibri" w:eastAsia="Calibri" w:hAnsi="Calibri" w:cs="Calibri"/>
                <w:color w:val="000000"/>
              </w:rPr>
              <w:t>Κ.Κ.Ε.: OXI</w:t>
            </w:r>
          </w:p>
        </w:tc>
      </w:tr>
      <w:tr w:rsidR="003B6B33" w:rsidRPr="003B6B33" w:rsidTr="001A0F45">
        <w:trPr>
          <w:trHeight w:val="330"/>
          <w:jc w:val="center"/>
        </w:trPr>
        <w:tc>
          <w:tcPr>
            <w:tcW w:w="7280" w:type="dxa"/>
            <w:tcBorders>
              <w:top w:val="nil"/>
              <w:left w:val="nil"/>
              <w:bottom w:val="nil"/>
              <w:right w:val="nil"/>
            </w:tcBorders>
            <w:shd w:val="clear" w:color="auto" w:fill="auto"/>
            <w:vAlign w:val="center"/>
            <w:hideMark/>
          </w:tcPr>
          <w:p w:rsidR="003B6B33" w:rsidRPr="003B6B33" w:rsidRDefault="003B6B33" w:rsidP="003B6B33">
            <w:pPr>
              <w:ind w:firstLine="720"/>
              <w:jc w:val="center"/>
              <w:rPr>
                <w:rFonts w:ascii="Calibri" w:eastAsia="Calibri" w:hAnsi="Calibri" w:cs="Calibri"/>
                <w:color w:val="000000"/>
              </w:rPr>
            </w:pPr>
            <w:r w:rsidRPr="003B6B33">
              <w:rPr>
                <w:rFonts w:ascii="Calibri" w:eastAsia="Calibri" w:hAnsi="Calibri" w:cs="Calibri"/>
                <w:color w:val="000000"/>
              </w:rPr>
              <w:t>ΕΛΛΗΝΙΚΗ ΛΥΣΗ: ΠΡΝ</w:t>
            </w:r>
          </w:p>
        </w:tc>
      </w:tr>
      <w:tr w:rsidR="003B6B33" w:rsidRPr="003B6B33" w:rsidTr="001A0F45">
        <w:trPr>
          <w:trHeight w:val="330"/>
          <w:jc w:val="center"/>
        </w:trPr>
        <w:tc>
          <w:tcPr>
            <w:tcW w:w="7280" w:type="dxa"/>
            <w:tcBorders>
              <w:top w:val="nil"/>
              <w:left w:val="nil"/>
              <w:bottom w:val="nil"/>
              <w:right w:val="nil"/>
            </w:tcBorders>
            <w:shd w:val="clear" w:color="auto" w:fill="auto"/>
            <w:vAlign w:val="center"/>
            <w:hideMark/>
          </w:tcPr>
          <w:p w:rsidR="003B6B33" w:rsidRPr="003B6B33" w:rsidRDefault="003B6B33" w:rsidP="003B6B33">
            <w:pPr>
              <w:ind w:firstLine="720"/>
              <w:jc w:val="center"/>
              <w:rPr>
                <w:rFonts w:ascii="Calibri" w:eastAsia="Calibri" w:hAnsi="Calibri" w:cs="Calibri"/>
                <w:color w:val="000000"/>
              </w:rPr>
            </w:pPr>
            <w:r w:rsidRPr="003B6B33">
              <w:rPr>
                <w:rFonts w:ascii="Calibri" w:eastAsia="Calibri" w:hAnsi="Calibri" w:cs="Calibri"/>
                <w:color w:val="000000"/>
              </w:rPr>
              <w:t>ΜέΡΑ25: ΝΑΙ</w:t>
            </w:r>
          </w:p>
        </w:tc>
      </w:tr>
      <w:tr w:rsidR="003B6B33" w:rsidRPr="003B6B33" w:rsidTr="001A0F45">
        <w:trPr>
          <w:trHeight w:val="330"/>
          <w:jc w:val="center"/>
        </w:trPr>
        <w:tc>
          <w:tcPr>
            <w:tcW w:w="7280" w:type="dxa"/>
            <w:tcBorders>
              <w:top w:val="nil"/>
              <w:left w:val="nil"/>
              <w:bottom w:val="nil"/>
              <w:right w:val="nil"/>
            </w:tcBorders>
            <w:shd w:val="clear" w:color="auto" w:fill="auto"/>
            <w:vAlign w:val="center"/>
            <w:hideMark/>
          </w:tcPr>
          <w:p w:rsidR="003B6B33" w:rsidRPr="003B6B33" w:rsidRDefault="003B6B33" w:rsidP="003B6B33">
            <w:pPr>
              <w:ind w:firstLine="720"/>
              <w:jc w:val="center"/>
              <w:rPr>
                <w:rFonts w:ascii="Calibri" w:eastAsia="Calibri" w:hAnsi="Calibri" w:cs="Calibri"/>
                <w:color w:val="000000"/>
              </w:rPr>
            </w:pPr>
            <w:r w:rsidRPr="003B6B33">
              <w:rPr>
                <w:rFonts w:ascii="Calibri" w:eastAsia="Calibri" w:hAnsi="Calibri" w:cs="Calibri"/>
                <w:color w:val="000000"/>
              </w:rPr>
              <w:t>Επί του Συνόλου     ΚΑΤΑ ΠΛΕΙΟΨΗΦΙΑ</w:t>
            </w:r>
          </w:p>
        </w:tc>
      </w:tr>
      <w:tr w:rsidR="003B6B33" w:rsidRPr="003B6B33" w:rsidTr="001A0F45">
        <w:trPr>
          <w:trHeight w:val="330"/>
          <w:jc w:val="center"/>
        </w:trPr>
        <w:tc>
          <w:tcPr>
            <w:tcW w:w="7280" w:type="dxa"/>
            <w:tcBorders>
              <w:top w:val="nil"/>
              <w:left w:val="nil"/>
              <w:bottom w:val="nil"/>
              <w:right w:val="nil"/>
            </w:tcBorders>
            <w:shd w:val="clear" w:color="auto" w:fill="auto"/>
            <w:vAlign w:val="center"/>
            <w:hideMark/>
          </w:tcPr>
          <w:p w:rsidR="003B6B33" w:rsidRPr="003B6B33" w:rsidRDefault="003B6B33" w:rsidP="003B6B33">
            <w:pPr>
              <w:ind w:firstLine="720"/>
              <w:jc w:val="center"/>
              <w:rPr>
                <w:rFonts w:ascii="Calibri" w:eastAsia="Calibri" w:hAnsi="Calibri" w:cs="Calibri"/>
                <w:color w:val="000000"/>
              </w:rPr>
            </w:pPr>
            <w:r w:rsidRPr="003B6B33">
              <w:rPr>
                <w:rFonts w:ascii="Calibri" w:eastAsia="Calibri" w:hAnsi="Calibri" w:cs="Calibri"/>
                <w:color w:val="000000"/>
              </w:rPr>
              <w:t>Ν.Δ.: ΝΑΙ</w:t>
            </w:r>
          </w:p>
        </w:tc>
      </w:tr>
      <w:tr w:rsidR="003B6B33" w:rsidRPr="003B6B33" w:rsidTr="001A0F45">
        <w:trPr>
          <w:trHeight w:val="330"/>
          <w:jc w:val="center"/>
        </w:trPr>
        <w:tc>
          <w:tcPr>
            <w:tcW w:w="7280" w:type="dxa"/>
            <w:tcBorders>
              <w:top w:val="nil"/>
              <w:left w:val="nil"/>
              <w:bottom w:val="nil"/>
              <w:right w:val="nil"/>
            </w:tcBorders>
            <w:shd w:val="clear" w:color="auto" w:fill="auto"/>
            <w:vAlign w:val="center"/>
            <w:hideMark/>
          </w:tcPr>
          <w:p w:rsidR="003B6B33" w:rsidRPr="003B6B33" w:rsidRDefault="003B6B33" w:rsidP="003B6B33">
            <w:pPr>
              <w:ind w:firstLine="720"/>
              <w:jc w:val="center"/>
              <w:rPr>
                <w:rFonts w:ascii="Calibri" w:eastAsia="Calibri" w:hAnsi="Calibri" w:cs="Calibri"/>
                <w:color w:val="000000"/>
              </w:rPr>
            </w:pPr>
            <w:r w:rsidRPr="003B6B33">
              <w:rPr>
                <w:rFonts w:ascii="Calibri" w:eastAsia="Calibri" w:hAnsi="Calibri" w:cs="Calibri"/>
                <w:color w:val="000000"/>
              </w:rPr>
              <w:t>ΣΥΡΙΖΑ: ΝΑΙ</w:t>
            </w:r>
          </w:p>
        </w:tc>
      </w:tr>
      <w:tr w:rsidR="003B6B33" w:rsidRPr="003B6B33" w:rsidTr="001A0F45">
        <w:trPr>
          <w:trHeight w:val="345"/>
          <w:jc w:val="center"/>
        </w:trPr>
        <w:tc>
          <w:tcPr>
            <w:tcW w:w="7280" w:type="dxa"/>
            <w:tcBorders>
              <w:top w:val="nil"/>
              <w:left w:val="nil"/>
              <w:bottom w:val="nil"/>
              <w:right w:val="nil"/>
            </w:tcBorders>
            <w:shd w:val="clear" w:color="auto" w:fill="auto"/>
            <w:vAlign w:val="center"/>
            <w:hideMark/>
          </w:tcPr>
          <w:p w:rsidR="003B6B33" w:rsidRPr="003B6B33" w:rsidRDefault="003B6B33" w:rsidP="003B6B33">
            <w:pPr>
              <w:ind w:firstLine="720"/>
              <w:jc w:val="center"/>
              <w:rPr>
                <w:rFonts w:ascii="Calibri" w:eastAsia="Calibri" w:hAnsi="Calibri" w:cs="Calibri"/>
                <w:color w:val="000000"/>
              </w:rPr>
            </w:pPr>
            <w:r w:rsidRPr="003B6B33">
              <w:rPr>
                <w:rFonts w:ascii="Calibri" w:eastAsia="Calibri" w:hAnsi="Calibri" w:cs="Calibri"/>
                <w:color w:val="000000"/>
              </w:rPr>
              <w:t>Κίνημα Αλλαγής: ΝΑΙ</w:t>
            </w:r>
          </w:p>
        </w:tc>
      </w:tr>
      <w:tr w:rsidR="003B6B33" w:rsidRPr="003B6B33" w:rsidTr="001A0F45">
        <w:trPr>
          <w:trHeight w:val="330"/>
          <w:jc w:val="center"/>
        </w:trPr>
        <w:tc>
          <w:tcPr>
            <w:tcW w:w="7280" w:type="dxa"/>
            <w:tcBorders>
              <w:top w:val="nil"/>
              <w:left w:val="nil"/>
              <w:bottom w:val="nil"/>
              <w:right w:val="nil"/>
            </w:tcBorders>
            <w:shd w:val="clear" w:color="auto" w:fill="auto"/>
            <w:vAlign w:val="center"/>
            <w:hideMark/>
          </w:tcPr>
          <w:p w:rsidR="003B6B33" w:rsidRPr="003B6B33" w:rsidRDefault="003B6B33" w:rsidP="003B6B33">
            <w:pPr>
              <w:ind w:firstLine="720"/>
              <w:jc w:val="center"/>
              <w:rPr>
                <w:rFonts w:ascii="Calibri" w:eastAsia="Calibri" w:hAnsi="Calibri" w:cs="Calibri"/>
                <w:color w:val="000000"/>
              </w:rPr>
            </w:pPr>
            <w:r w:rsidRPr="003B6B33">
              <w:rPr>
                <w:rFonts w:ascii="Calibri" w:eastAsia="Calibri" w:hAnsi="Calibri" w:cs="Calibri"/>
                <w:color w:val="000000"/>
              </w:rPr>
              <w:t>Κ.Κ.Ε.: OXI</w:t>
            </w:r>
          </w:p>
        </w:tc>
      </w:tr>
      <w:tr w:rsidR="003B6B33" w:rsidRPr="003B6B33" w:rsidTr="001A0F45">
        <w:trPr>
          <w:trHeight w:val="330"/>
          <w:jc w:val="center"/>
        </w:trPr>
        <w:tc>
          <w:tcPr>
            <w:tcW w:w="7280" w:type="dxa"/>
            <w:tcBorders>
              <w:top w:val="nil"/>
              <w:left w:val="nil"/>
              <w:bottom w:val="nil"/>
              <w:right w:val="nil"/>
            </w:tcBorders>
            <w:shd w:val="clear" w:color="auto" w:fill="auto"/>
            <w:vAlign w:val="center"/>
            <w:hideMark/>
          </w:tcPr>
          <w:p w:rsidR="003B6B33" w:rsidRPr="003B6B33" w:rsidRDefault="003B6B33" w:rsidP="003B6B33">
            <w:pPr>
              <w:ind w:firstLine="720"/>
              <w:jc w:val="center"/>
              <w:rPr>
                <w:rFonts w:ascii="Calibri" w:eastAsia="Calibri" w:hAnsi="Calibri" w:cs="Calibri"/>
                <w:color w:val="000000"/>
              </w:rPr>
            </w:pPr>
            <w:r w:rsidRPr="003B6B33">
              <w:rPr>
                <w:rFonts w:ascii="Calibri" w:eastAsia="Calibri" w:hAnsi="Calibri" w:cs="Calibri"/>
                <w:color w:val="000000"/>
              </w:rPr>
              <w:t>ΕΛΛΗΝΙΚΗ ΛΥΣΗ: ΠΡΝ</w:t>
            </w:r>
          </w:p>
        </w:tc>
      </w:tr>
      <w:tr w:rsidR="003B6B33" w:rsidRPr="003B6B33" w:rsidTr="001A0F45">
        <w:trPr>
          <w:trHeight w:val="330"/>
          <w:jc w:val="center"/>
        </w:trPr>
        <w:tc>
          <w:tcPr>
            <w:tcW w:w="7280" w:type="dxa"/>
            <w:tcBorders>
              <w:top w:val="nil"/>
              <w:left w:val="nil"/>
              <w:bottom w:val="nil"/>
              <w:right w:val="nil"/>
            </w:tcBorders>
            <w:shd w:val="clear" w:color="auto" w:fill="auto"/>
            <w:vAlign w:val="center"/>
            <w:hideMark/>
          </w:tcPr>
          <w:p w:rsidR="003B6B33" w:rsidRPr="003B6B33" w:rsidRDefault="003B6B33" w:rsidP="003B6B33">
            <w:pPr>
              <w:ind w:firstLine="720"/>
              <w:jc w:val="center"/>
              <w:rPr>
                <w:rFonts w:ascii="Calibri" w:eastAsia="Calibri" w:hAnsi="Calibri" w:cs="Calibri"/>
                <w:color w:val="000000"/>
              </w:rPr>
            </w:pPr>
            <w:r w:rsidRPr="003B6B33">
              <w:rPr>
                <w:rFonts w:ascii="Calibri" w:eastAsia="Calibri" w:hAnsi="Calibri" w:cs="Calibri"/>
                <w:color w:val="000000"/>
              </w:rPr>
              <w:t>ΜέΡΑ25: ΠΡΝ</w:t>
            </w:r>
          </w:p>
        </w:tc>
      </w:tr>
    </w:tbl>
    <w:p w:rsidR="003B6B33" w:rsidRPr="003B6B33" w:rsidRDefault="003B6B33" w:rsidP="003B6B33">
      <w:pPr>
        <w:ind w:firstLine="720"/>
        <w:rPr>
          <w:rFonts w:ascii="Calibri" w:eastAsia="Calibri" w:hAnsi="Calibri" w:cs="Times New Roman"/>
        </w:rPr>
      </w:pPr>
    </w:p>
    <w:p w:rsidR="003B6B33" w:rsidRPr="003B6B33" w:rsidRDefault="003B6B33" w:rsidP="003B6B33">
      <w:pPr>
        <w:ind w:firstLine="720"/>
        <w:jc w:val="center"/>
        <w:rPr>
          <w:rFonts w:ascii="Arial" w:eastAsia="Times New Roman" w:hAnsi="Arial" w:cs="Times New Roman"/>
          <w:color w:val="C00000"/>
          <w:sz w:val="24"/>
          <w:szCs w:val="24"/>
          <w:lang w:eastAsia="el-GR"/>
        </w:rPr>
      </w:pPr>
      <w:r w:rsidRPr="003B6B33">
        <w:rPr>
          <w:rFonts w:ascii="Arial" w:eastAsia="Times New Roman" w:hAnsi="Arial" w:cs="Times New Roman"/>
          <w:sz w:val="24"/>
          <w:szCs w:val="24"/>
          <w:lang w:eastAsia="el-GR"/>
        </w:rPr>
        <w:br w:type="page"/>
      </w:r>
      <w:r w:rsidRPr="003B6B33">
        <w:rPr>
          <w:rFonts w:ascii="Arial" w:eastAsia="Times New Roman" w:hAnsi="Arial" w:cs="Times New Roman"/>
          <w:color w:val="C00000"/>
          <w:sz w:val="24"/>
          <w:szCs w:val="24"/>
          <w:lang w:eastAsia="el-GR"/>
        </w:rPr>
        <w:lastRenderedPageBreak/>
        <w:t xml:space="preserve">ΑΛΛΑΓΗ ΣΕΛΙΔΑΣ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b/>
          <w:sz w:val="24"/>
          <w:szCs w:val="24"/>
          <w:lang w:eastAsia="el-GR"/>
        </w:rPr>
        <w:t xml:space="preserve">ΠΡΟΕΔΡΕΥΩΝ (Απόστολος </w:t>
      </w:r>
      <w:proofErr w:type="spellStart"/>
      <w:r w:rsidRPr="003B6B33">
        <w:rPr>
          <w:rFonts w:ascii="Arial" w:eastAsia="Times New Roman" w:hAnsi="Arial" w:cs="Times New Roman"/>
          <w:b/>
          <w:sz w:val="24"/>
          <w:szCs w:val="24"/>
          <w:lang w:eastAsia="el-GR"/>
        </w:rPr>
        <w:t>Αβδελάς</w:t>
      </w:r>
      <w:proofErr w:type="spellEnd"/>
      <w:r w:rsidRPr="003B6B33">
        <w:rPr>
          <w:rFonts w:ascii="Arial" w:eastAsia="Times New Roman" w:hAnsi="Arial" w:cs="Times New Roman"/>
          <w:b/>
          <w:sz w:val="24"/>
          <w:szCs w:val="24"/>
          <w:lang w:eastAsia="el-GR"/>
        </w:rPr>
        <w:t>):</w:t>
      </w:r>
      <w:r w:rsidRPr="003B6B33">
        <w:rPr>
          <w:rFonts w:ascii="Arial" w:eastAsia="Times New Roman" w:hAnsi="Arial" w:cs="Times New Roman"/>
          <w:sz w:val="24"/>
          <w:szCs w:val="24"/>
          <w:lang w:eastAsia="el-GR"/>
        </w:rPr>
        <w:t xml:space="preserve"> Συνεπώς το σχέδιο νόμου του Υπουργείου Οικονομικών: «Κύρωση της Πολυμερούς Σύμβασης για την εφαρμογή των μέτρων που σχετίζονται με τις φορολογικές συμφωνίες για την πρόληψη της διάβρωσης της φορολογικής βάσης και της μετατόπισης κερδών» έγινε δεκτό κατά πλειοψηφία σε ενιαία συζήτηση επί της αρχής, των άρθρων και του συνόλου και έχει ως εξής:</w:t>
      </w:r>
    </w:p>
    <w:p w:rsidR="003B6B33" w:rsidRPr="003B6B33" w:rsidRDefault="003B6B33" w:rsidP="003B6B33">
      <w:pPr>
        <w:spacing w:line="600" w:lineRule="auto"/>
        <w:ind w:firstLine="720"/>
        <w:jc w:val="both"/>
        <w:rPr>
          <w:rFonts w:ascii="Arial" w:eastAsia="Times New Roman" w:hAnsi="Arial" w:cs="Times New Roman"/>
          <w:color w:val="C00000"/>
          <w:sz w:val="24"/>
          <w:szCs w:val="24"/>
          <w:lang w:eastAsia="el-GR"/>
        </w:rPr>
      </w:pPr>
      <w:r w:rsidRPr="003B6B33">
        <w:rPr>
          <w:rFonts w:ascii="Arial" w:eastAsia="Times New Roman" w:hAnsi="Arial" w:cs="Times New Roman"/>
          <w:color w:val="C00000"/>
          <w:sz w:val="24"/>
          <w:szCs w:val="24"/>
          <w:lang w:eastAsia="el-GR"/>
        </w:rPr>
        <w:t>(Να καταχωριστεί το κείμενο του νομοσχεδίου σελίδα 62α   )</w:t>
      </w:r>
    </w:p>
    <w:p w:rsidR="003B6B33" w:rsidRPr="003B6B33" w:rsidRDefault="003B6B33" w:rsidP="003B6B33">
      <w:pPr>
        <w:tabs>
          <w:tab w:val="left" w:pos="709"/>
        </w:tabs>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b/>
          <w:sz w:val="24"/>
          <w:szCs w:val="24"/>
          <w:lang w:eastAsia="el-GR"/>
        </w:rPr>
        <w:t xml:space="preserve">ΠΡΟΕΔΡΕΥΩΝ (Απόστολος </w:t>
      </w:r>
      <w:proofErr w:type="spellStart"/>
      <w:r w:rsidRPr="003B6B33">
        <w:rPr>
          <w:rFonts w:ascii="Arial" w:eastAsia="Times New Roman" w:hAnsi="Arial" w:cs="Times New Roman"/>
          <w:b/>
          <w:sz w:val="24"/>
          <w:szCs w:val="24"/>
          <w:lang w:eastAsia="el-GR"/>
        </w:rPr>
        <w:t>Αβδελάς</w:t>
      </w:r>
      <w:proofErr w:type="spellEnd"/>
      <w:r w:rsidRPr="003B6B33">
        <w:rPr>
          <w:rFonts w:ascii="Arial" w:eastAsia="Times New Roman" w:hAnsi="Arial" w:cs="Times New Roman"/>
          <w:b/>
          <w:sz w:val="24"/>
          <w:szCs w:val="24"/>
          <w:lang w:eastAsia="el-GR"/>
        </w:rPr>
        <w:t>):</w:t>
      </w:r>
      <w:r w:rsidRPr="003B6B33">
        <w:rPr>
          <w:rFonts w:ascii="Arial" w:eastAsia="Times New Roman" w:hAnsi="Arial" w:cs="Times New Roman"/>
          <w:sz w:val="24"/>
          <w:szCs w:val="24"/>
          <w:lang w:eastAsia="el-GR"/>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b/>
          <w:bCs/>
          <w:sz w:val="24"/>
          <w:szCs w:val="24"/>
          <w:lang w:eastAsia="el-GR"/>
        </w:rPr>
        <w:t>ΟΛΟΙ ΟΙ ΒΟΥΛΕΥΤΕΣ:</w:t>
      </w:r>
      <w:r w:rsidRPr="003B6B33">
        <w:rPr>
          <w:rFonts w:ascii="Arial" w:eastAsia="Times New Roman" w:hAnsi="Arial" w:cs="Times New Roman"/>
          <w:sz w:val="24"/>
          <w:szCs w:val="24"/>
          <w:lang w:eastAsia="el-GR"/>
        </w:rPr>
        <w:t xml:space="preserve"> Μάλιστα, μάλιστα.</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b/>
          <w:sz w:val="24"/>
          <w:szCs w:val="24"/>
          <w:lang w:eastAsia="el-GR"/>
        </w:rPr>
        <w:t xml:space="preserve">ΠΡΟΕΔΡΕΥΩΝ (Απόστολος </w:t>
      </w:r>
      <w:proofErr w:type="spellStart"/>
      <w:r w:rsidRPr="003B6B33">
        <w:rPr>
          <w:rFonts w:ascii="Arial" w:eastAsia="Times New Roman" w:hAnsi="Arial" w:cs="Times New Roman"/>
          <w:b/>
          <w:sz w:val="24"/>
          <w:szCs w:val="24"/>
          <w:lang w:eastAsia="el-GR"/>
        </w:rPr>
        <w:t>Αβδελάς</w:t>
      </w:r>
      <w:proofErr w:type="spellEnd"/>
      <w:r w:rsidRPr="003B6B33">
        <w:rPr>
          <w:rFonts w:ascii="Arial" w:eastAsia="Times New Roman" w:hAnsi="Arial" w:cs="Times New Roman"/>
          <w:b/>
          <w:sz w:val="24"/>
          <w:szCs w:val="24"/>
          <w:lang w:eastAsia="el-GR"/>
        </w:rPr>
        <w:t>):</w:t>
      </w:r>
      <w:r w:rsidRPr="003B6B33">
        <w:rPr>
          <w:rFonts w:ascii="Arial" w:eastAsia="Times New Roman" w:hAnsi="Arial" w:cs="Times New Roman"/>
          <w:sz w:val="24"/>
          <w:szCs w:val="24"/>
          <w:lang w:eastAsia="el-GR"/>
        </w:rPr>
        <w:t xml:space="preserve"> Το Σώμα παρέσχε τη ζητηθείσα</w:t>
      </w:r>
      <w:r w:rsidRPr="003B6B33">
        <w:rPr>
          <w:rFonts w:ascii="Arial" w:eastAsia="Times New Roman" w:hAnsi="Arial" w:cs="Times New Roman"/>
          <w:b/>
          <w:bCs/>
          <w:sz w:val="24"/>
          <w:szCs w:val="24"/>
          <w:lang w:eastAsia="el-GR"/>
        </w:rPr>
        <w:t xml:space="preserve"> </w:t>
      </w:r>
      <w:r w:rsidRPr="003B6B33">
        <w:rPr>
          <w:rFonts w:ascii="Arial" w:eastAsia="Times New Roman" w:hAnsi="Arial" w:cs="Times New Roman"/>
          <w:sz w:val="24"/>
          <w:szCs w:val="24"/>
          <w:lang w:eastAsia="el-GR"/>
        </w:rPr>
        <w:t>εξουσιοδότηση.</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sz w:val="24"/>
          <w:szCs w:val="24"/>
          <w:lang w:eastAsia="el-GR"/>
        </w:rPr>
        <w:t>Κύριοι συνάδελφοι, δέχεστε στο σημείο αυτό να λύσουμε τη συνεδρίαση;</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b/>
          <w:bCs/>
          <w:sz w:val="24"/>
          <w:szCs w:val="24"/>
          <w:lang w:eastAsia="el-GR"/>
        </w:rPr>
        <w:t xml:space="preserve">ΟΛΟΙ ΟΙ ΒΟΥΛΕΥΤΕΣ: </w:t>
      </w:r>
      <w:r w:rsidRPr="003B6B33">
        <w:rPr>
          <w:rFonts w:ascii="Arial" w:eastAsia="Times New Roman" w:hAnsi="Arial" w:cs="Times New Roman"/>
          <w:sz w:val="24"/>
          <w:szCs w:val="24"/>
          <w:lang w:eastAsia="el-GR"/>
        </w:rPr>
        <w:t>Μάλιστα, μάλιστα.</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b/>
          <w:sz w:val="24"/>
          <w:szCs w:val="24"/>
          <w:lang w:eastAsia="el-GR"/>
        </w:rPr>
        <w:t xml:space="preserve">ΠΡΟΕΔΡΕΥΩΝ (Απόστολος </w:t>
      </w:r>
      <w:proofErr w:type="spellStart"/>
      <w:r w:rsidRPr="003B6B33">
        <w:rPr>
          <w:rFonts w:ascii="Arial" w:eastAsia="Times New Roman" w:hAnsi="Arial" w:cs="Times New Roman"/>
          <w:b/>
          <w:sz w:val="24"/>
          <w:szCs w:val="24"/>
          <w:lang w:eastAsia="el-GR"/>
        </w:rPr>
        <w:t>Αβδελάς</w:t>
      </w:r>
      <w:proofErr w:type="spellEnd"/>
      <w:r w:rsidRPr="003B6B33">
        <w:rPr>
          <w:rFonts w:ascii="Arial" w:eastAsia="Times New Roman" w:hAnsi="Arial" w:cs="Times New Roman"/>
          <w:b/>
          <w:sz w:val="24"/>
          <w:szCs w:val="24"/>
          <w:lang w:eastAsia="el-GR"/>
        </w:rPr>
        <w:t>):</w:t>
      </w:r>
      <w:r w:rsidRPr="003B6B33">
        <w:rPr>
          <w:rFonts w:ascii="Arial" w:eastAsia="Times New Roman" w:hAnsi="Arial" w:cs="Times New Roman"/>
          <w:sz w:val="24"/>
          <w:szCs w:val="24"/>
          <w:lang w:eastAsia="el-GR"/>
        </w:rPr>
        <w:t xml:space="preserve"> Με τη συναίνεση του Σώματος και ώρα 11.24΄ </w:t>
      </w:r>
      <w:proofErr w:type="spellStart"/>
      <w:r w:rsidRPr="003B6B33">
        <w:rPr>
          <w:rFonts w:ascii="Arial" w:eastAsia="Times New Roman" w:hAnsi="Arial" w:cs="Times New Roman"/>
          <w:sz w:val="24"/>
          <w:szCs w:val="24"/>
          <w:lang w:eastAsia="el-GR"/>
        </w:rPr>
        <w:t>λύεται</w:t>
      </w:r>
      <w:proofErr w:type="spellEnd"/>
      <w:r w:rsidRPr="003B6B33">
        <w:rPr>
          <w:rFonts w:ascii="Arial" w:eastAsia="Times New Roman" w:hAnsi="Arial" w:cs="Times New Roman"/>
          <w:sz w:val="24"/>
          <w:szCs w:val="24"/>
          <w:lang w:eastAsia="el-GR"/>
        </w:rPr>
        <w:t xml:space="preserve"> η συνεδρίαση για αύριο, ημέρα Παρασκευή 22 </w:t>
      </w:r>
      <w:r w:rsidRPr="003B6B33">
        <w:rPr>
          <w:rFonts w:ascii="Arial" w:eastAsia="Times New Roman" w:hAnsi="Arial" w:cs="Times New Roman"/>
          <w:sz w:val="24"/>
          <w:szCs w:val="24"/>
          <w:lang w:eastAsia="el-GR"/>
        </w:rPr>
        <w:lastRenderedPageBreak/>
        <w:t xml:space="preserve">Ιανουαρίου 2021 και ώρα 9.00΄, με αντικείμενο εργασιών του Σώματος, κοινοβουλευτικό έλεγχο: α) συζήτηση της υπ’ αριθμόν 5/5/18-11-2020 επίκαιρης επερώτησης προς τους Υπουργούς Οικονομικών, Ανάπτυξης και Επενδύσεων, Υγείας, Αγροτικής Ανάπτυξης και Τροφίμων και β) συζήτηση επικαίρων ερωτήσεων. </w:t>
      </w:r>
    </w:p>
    <w:p w:rsidR="003B6B33" w:rsidRPr="003B6B33" w:rsidRDefault="003B6B33" w:rsidP="003B6B33">
      <w:pPr>
        <w:spacing w:line="600" w:lineRule="auto"/>
        <w:ind w:firstLine="720"/>
        <w:jc w:val="both"/>
        <w:rPr>
          <w:rFonts w:ascii="Arial" w:eastAsia="Times New Roman" w:hAnsi="Arial" w:cs="Times New Roman"/>
          <w:sz w:val="24"/>
          <w:szCs w:val="24"/>
          <w:lang w:eastAsia="el-GR"/>
        </w:rPr>
      </w:pPr>
      <w:r w:rsidRPr="003B6B33">
        <w:rPr>
          <w:rFonts w:ascii="Arial" w:eastAsia="Times New Roman" w:hAnsi="Arial" w:cs="Times New Roman"/>
          <w:b/>
          <w:bCs/>
          <w:sz w:val="24"/>
          <w:szCs w:val="24"/>
          <w:lang w:eastAsia="el-GR"/>
        </w:rPr>
        <w:t>Ο ΠΡΟΕΔΡΟΣ                                                       ΟΙ ΓΡΑΜΜΑΤΕΙΣ</w:t>
      </w:r>
    </w:p>
    <w:p w:rsidR="00002AE2" w:rsidRDefault="00002AE2" w:rsidP="003B6B33">
      <w:pPr>
        <w:ind w:firstLine="720"/>
      </w:pPr>
    </w:p>
    <w:sectPr w:rsidR="00002AE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ιταρίδου - Κυπραίου Χρυσούλα">
    <w15:presenceInfo w15:providerId="AD" w15:userId="S-1-5-21-448539723-1004336348-682003330-8425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C64"/>
    <w:rsid w:val="00002AE2"/>
    <w:rsid w:val="001240F4"/>
    <w:rsid w:val="00394C64"/>
    <w:rsid w:val="003B6B3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96507"/>
  <w15:chartTrackingRefBased/>
  <w15:docId w15:val="{2B88371F-832E-4C74-9B2B-39BCD70AF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3B6B33"/>
  </w:style>
  <w:style w:type="paragraph" w:styleId="a3">
    <w:name w:val="Balloon Text"/>
    <w:basedOn w:val="a"/>
    <w:link w:val="Char"/>
    <w:uiPriority w:val="99"/>
    <w:semiHidden/>
    <w:unhideWhenUsed/>
    <w:rsid w:val="003B6B33"/>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3B6B33"/>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75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59</Pages>
  <Words>10511</Words>
  <Characters>56762</Characters>
  <Application>Microsoft Office Word</Application>
  <DocSecurity>0</DocSecurity>
  <Lines>473</Lines>
  <Paragraphs>134</Paragraphs>
  <ScaleCrop>false</ScaleCrop>
  <Company/>
  <LinksUpToDate>false</LinksUpToDate>
  <CharactersWithSpaces>67139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Μπαρκά Χαρίκλεια</dc:creator>
  <cp:keywords/>
  <dc:description/>
  <cp:lastModifiedBy>Μπαρκά Χαρίκλεια</cp:lastModifiedBy>
  <cp:revision>3</cp:revision>
  <dcterms:created xsi:type="dcterms:W3CDTF">2021-02-04T06:51:00Z</dcterms:created>
  <dcterms:modified xsi:type="dcterms:W3CDTF">2021-02-04T06:54:00Z</dcterms:modified>
</cp:coreProperties>
</file>