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2DC49" w14:textId="77777777" w:rsidR="00782B69" w:rsidRPr="00782B69" w:rsidRDefault="00782B69" w:rsidP="00782B69">
      <w:pPr>
        <w:spacing w:after="0" w:line="360" w:lineRule="auto"/>
        <w:rPr>
          <w:ins w:id="0" w:author="Φλούδα Χριστίνα" w:date="2017-09-07T13:25:00Z"/>
          <w:rFonts w:eastAsia="Times New Roman"/>
          <w:szCs w:val="24"/>
          <w:lang w:eastAsia="en-US"/>
        </w:rPr>
      </w:pPr>
      <w:ins w:id="1" w:author="Φλούδα Χριστίνα" w:date="2017-09-07T13:25:00Z">
        <w:r w:rsidRPr="00782B6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C89A2F3" w14:textId="77777777" w:rsidR="00782B69" w:rsidRPr="00782B69" w:rsidRDefault="00782B69" w:rsidP="00782B69">
      <w:pPr>
        <w:spacing w:after="0" w:line="360" w:lineRule="auto"/>
        <w:rPr>
          <w:ins w:id="2" w:author="Φλούδα Χριστίνα" w:date="2017-09-07T13:25:00Z"/>
          <w:rFonts w:eastAsia="Times New Roman"/>
          <w:szCs w:val="24"/>
          <w:lang w:eastAsia="en-US"/>
        </w:rPr>
      </w:pPr>
    </w:p>
    <w:p w14:paraId="473D3A97" w14:textId="77777777" w:rsidR="00782B69" w:rsidRPr="00782B69" w:rsidRDefault="00782B69" w:rsidP="00782B69">
      <w:pPr>
        <w:spacing w:after="0" w:line="360" w:lineRule="auto"/>
        <w:rPr>
          <w:ins w:id="3" w:author="Φλούδα Χριστίνα" w:date="2017-09-07T13:25:00Z"/>
          <w:rFonts w:eastAsia="Times New Roman"/>
          <w:szCs w:val="24"/>
          <w:lang w:eastAsia="en-US"/>
        </w:rPr>
      </w:pPr>
      <w:ins w:id="4" w:author="Φλούδα Χριστίνα" w:date="2017-09-07T13:25:00Z">
        <w:r w:rsidRPr="00782B69">
          <w:rPr>
            <w:rFonts w:eastAsia="Times New Roman"/>
            <w:szCs w:val="24"/>
            <w:lang w:eastAsia="en-US"/>
          </w:rPr>
          <w:t>ΠΙΝΑΚΑΣ ΠΕΡΙΕΧΟΜΕΝΩΝ</w:t>
        </w:r>
      </w:ins>
    </w:p>
    <w:p w14:paraId="12FD8581" w14:textId="77777777" w:rsidR="00782B69" w:rsidRPr="00782B69" w:rsidRDefault="00782B69" w:rsidP="00782B69">
      <w:pPr>
        <w:spacing w:after="0" w:line="360" w:lineRule="auto"/>
        <w:rPr>
          <w:ins w:id="5" w:author="Φλούδα Χριστίνα" w:date="2017-09-07T13:25:00Z"/>
          <w:rFonts w:eastAsia="Times New Roman"/>
          <w:szCs w:val="24"/>
          <w:lang w:eastAsia="en-US"/>
        </w:rPr>
      </w:pPr>
      <w:ins w:id="6" w:author="Φλούδα Χριστίνα" w:date="2017-09-07T13:25:00Z">
        <w:r w:rsidRPr="00782B69">
          <w:rPr>
            <w:rFonts w:eastAsia="Times New Roman"/>
            <w:szCs w:val="24"/>
            <w:lang w:eastAsia="en-US"/>
          </w:rPr>
          <w:t xml:space="preserve">ΙΖ΄ ΠΕΡΙΟΔΟΣ </w:t>
        </w:r>
      </w:ins>
    </w:p>
    <w:p w14:paraId="22F766C1" w14:textId="77777777" w:rsidR="00782B69" w:rsidRPr="00782B69" w:rsidRDefault="00782B69" w:rsidP="00782B69">
      <w:pPr>
        <w:spacing w:after="0" w:line="360" w:lineRule="auto"/>
        <w:rPr>
          <w:ins w:id="7" w:author="Φλούδα Χριστίνα" w:date="2017-09-07T13:25:00Z"/>
          <w:rFonts w:eastAsia="Times New Roman"/>
          <w:szCs w:val="24"/>
          <w:lang w:eastAsia="en-US"/>
        </w:rPr>
      </w:pPr>
      <w:ins w:id="8" w:author="Φλούδα Χριστίνα" w:date="2017-09-07T13:25:00Z">
        <w:r w:rsidRPr="00782B69">
          <w:rPr>
            <w:rFonts w:eastAsia="Times New Roman"/>
            <w:szCs w:val="24"/>
            <w:lang w:eastAsia="en-US"/>
          </w:rPr>
          <w:t>ΠΡΟΕΔΡΕΥΟΜΕΝΗΣ ΚΟΙΝΟΒΟΥΛΕΥΤΙΚΗΣ ΔΗΜΟΚΡΑΤΙΑΣ</w:t>
        </w:r>
      </w:ins>
    </w:p>
    <w:p w14:paraId="082DB922" w14:textId="77777777" w:rsidR="00782B69" w:rsidRPr="00782B69" w:rsidRDefault="00782B69" w:rsidP="00782B69">
      <w:pPr>
        <w:spacing w:after="0" w:line="360" w:lineRule="auto"/>
        <w:rPr>
          <w:ins w:id="9" w:author="Φλούδα Χριστίνα" w:date="2017-09-07T13:25:00Z"/>
          <w:rFonts w:eastAsia="Times New Roman"/>
          <w:szCs w:val="24"/>
          <w:lang w:eastAsia="en-US"/>
        </w:rPr>
      </w:pPr>
      <w:ins w:id="10" w:author="Φλούδα Χριστίνα" w:date="2017-09-07T13:25:00Z">
        <w:r w:rsidRPr="00782B69">
          <w:rPr>
            <w:rFonts w:eastAsia="Times New Roman"/>
            <w:szCs w:val="24"/>
            <w:lang w:eastAsia="en-US"/>
          </w:rPr>
          <w:t>ΣΥΝΟΔΟΣ Β΄</w:t>
        </w:r>
      </w:ins>
    </w:p>
    <w:p w14:paraId="5D23F79C" w14:textId="77777777" w:rsidR="00782B69" w:rsidRPr="00782B69" w:rsidRDefault="00782B69" w:rsidP="00782B69">
      <w:pPr>
        <w:spacing w:after="0" w:line="360" w:lineRule="auto"/>
        <w:rPr>
          <w:ins w:id="11" w:author="Φλούδα Χριστίνα" w:date="2017-09-07T13:25:00Z"/>
          <w:rFonts w:eastAsia="Times New Roman"/>
          <w:szCs w:val="24"/>
          <w:lang w:eastAsia="en-US"/>
        </w:rPr>
      </w:pPr>
    </w:p>
    <w:p w14:paraId="47DF0698" w14:textId="77777777" w:rsidR="00782B69" w:rsidRPr="00782B69" w:rsidRDefault="00782B69" w:rsidP="00782B69">
      <w:pPr>
        <w:spacing w:after="0" w:line="360" w:lineRule="auto"/>
        <w:rPr>
          <w:ins w:id="12" w:author="Φλούδα Χριστίνα" w:date="2017-09-07T13:25:00Z"/>
          <w:rFonts w:eastAsia="Times New Roman"/>
          <w:szCs w:val="24"/>
          <w:lang w:eastAsia="en-US"/>
        </w:rPr>
      </w:pPr>
      <w:ins w:id="13" w:author="Φλούδα Χριστίνα" w:date="2017-09-07T13:25:00Z">
        <w:r w:rsidRPr="00782B69">
          <w:rPr>
            <w:rFonts w:eastAsia="Times New Roman"/>
            <w:szCs w:val="24"/>
            <w:lang w:eastAsia="en-US"/>
          </w:rPr>
          <w:t>ΣΥΝΕΔΡΙΑΣΗ ΡΟΑ΄</w:t>
        </w:r>
      </w:ins>
    </w:p>
    <w:p w14:paraId="520CD6C6" w14:textId="77777777" w:rsidR="00782B69" w:rsidRPr="00782B69" w:rsidRDefault="00782B69" w:rsidP="00782B69">
      <w:pPr>
        <w:spacing w:after="0" w:line="360" w:lineRule="auto"/>
        <w:rPr>
          <w:ins w:id="14" w:author="Φλούδα Χριστίνα" w:date="2017-09-07T13:25:00Z"/>
          <w:rFonts w:eastAsia="Times New Roman"/>
          <w:szCs w:val="24"/>
          <w:lang w:eastAsia="en-US"/>
        </w:rPr>
      </w:pPr>
      <w:ins w:id="15" w:author="Φλούδα Χριστίνα" w:date="2017-09-07T13:25:00Z">
        <w:r w:rsidRPr="00782B69">
          <w:rPr>
            <w:rFonts w:eastAsia="Times New Roman"/>
            <w:szCs w:val="24"/>
            <w:lang w:eastAsia="en-US"/>
          </w:rPr>
          <w:t>Δευτέρα  4 Σεπτεμβρίου 2017</w:t>
        </w:r>
      </w:ins>
    </w:p>
    <w:p w14:paraId="519856CD" w14:textId="77777777" w:rsidR="00782B69" w:rsidRPr="00782B69" w:rsidRDefault="00782B69" w:rsidP="00782B69">
      <w:pPr>
        <w:spacing w:after="0" w:line="360" w:lineRule="auto"/>
        <w:rPr>
          <w:ins w:id="16" w:author="Φλούδα Χριστίνα" w:date="2017-09-07T13:25:00Z"/>
          <w:rFonts w:eastAsia="Times New Roman"/>
          <w:szCs w:val="24"/>
          <w:lang w:eastAsia="en-US"/>
        </w:rPr>
      </w:pPr>
    </w:p>
    <w:p w14:paraId="5C46CD63" w14:textId="77777777" w:rsidR="00782B69" w:rsidRPr="00782B69" w:rsidRDefault="00782B69" w:rsidP="00782B69">
      <w:pPr>
        <w:spacing w:after="0" w:line="360" w:lineRule="auto"/>
        <w:rPr>
          <w:ins w:id="17" w:author="Φλούδα Χριστίνα" w:date="2017-09-07T13:25:00Z"/>
          <w:rFonts w:eastAsia="Times New Roman"/>
          <w:szCs w:val="24"/>
          <w:lang w:eastAsia="en-US"/>
        </w:rPr>
      </w:pPr>
      <w:ins w:id="18" w:author="Φλούδα Χριστίνα" w:date="2017-09-07T13:25:00Z">
        <w:r w:rsidRPr="00782B69">
          <w:rPr>
            <w:rFonts w:eastAsia="Times New Roman"/>
            <w:szCs w:val="24"/>
            <w:lang w:eastAsia="en-US"/>
          </w:rPr>
          <w:t>ΘΕΜΑΤΑ</w:t>
        </w:r>
      </w:ins>
    </w:p>
    <w:p w14:paraId="234243C8" w14:textId="77777777" w:rsidR="00782B69" w:rsidRPr="00782B69" w:rsidRDefault="00782B69" w:rsidP="00782B69">
      <w:pPr>
        <w:spacing w:after="0" w:line="360" w:lineRule="auto"/>
        <w:rPr>
          <w:ins w:id="19" w:author="Φλούδα Χριστίνα" w:date="2017-09-07T13:25:00Z"/>
          <w:rFonts w:eastAsia="Times New Roman"/>
          <w:szCs w:val="24"/>
          <w:lang w:eastAsia="en-US"/>
        </w:rPr>
      </w:pPr>
      <w:ins w:id="20" w:author="Φλούδα Χριστίνα" w:date="2017-09-07T13:25:00Z">
        <w:r w:rsidRPr="00782B69">
          <w:rPr>
            <w:rFonts w:eastAsia="Times New Roman"/>
            <w:szCs w:val="24"/>
            <w:lang w:eastAsia="en-US"/>
          </w:rPr>
          <w:t xml:space="preserve"> </w:t>
        </w:r>
        <w:r w:rsidRPr="00782B69">
          <w:rPr>
            <w:rFonts w:eastAsia="Times New Roman"/>
            <w:szCs w:val="24"/>
            <w:lang w:eastAsia="en-US"/>
          </w:rPr>
          <w:br/>
          <w:t xml:space="preserve">Α. ΕΙΔΙΚΑ ΘΕΜΑΤΑ </w:t>
        </w:r>
        <w:r w:rsidRPr="00782B69">
          <w:rPr>
            <w:rFonts w:eastAsia="Times New Roman"/>
            <w:szCs w:val="24"/>
            <w:lang w:eastAsia="en-US"/>
          </w:rPr>
          <w:br/>
          <w:t xml:space="preserve">1.  Άδεια απουσίας των Βουλευτών κ.κ. Ν. </w:t>
        </w:r>
        <w:proofErr w:type="spellStart"/>
        <w:r w:rsidRPr="00782B69">
          <w:rPr>
            <w:rFonts w:eastAsia="Times New Roman"/>
            <w:szCs w:val="24"/>
            <w:lang w:eastAsia="en-US"/>
          </w:rPr>
          <w:t>Μηταράκη</w:t>
        </w:r>
        <w:proofErr w:type="spellEnd"/>
        <w:r w:rsidRPr="00782B69">
          <w:rPr>
            <w:rFonts w:eastAsia="Times New Roman"/>
            <w:szCs w:val="24"/>
            <w:lang w:eastAsia="en-US"/>
          </w:rPr>
          <w:t xml:space="preserve"> και Θ. </w:t>
        </w:r>
        <w:proofErr w:type="spellStart"/>
        <w:r w:rsidRPr="00782B69">
          <w:rPr>
            <w:rFonts w:eastAsia="Times New Roman"/>
            <w:szCs w:val="24"/>
            <w:lang w:eastAsia="en-US"/>
          </w:rPr>
          <w:t>Φορτσάκη</w:t>
        </w:r>
        <w:proofErr w:type="spellEnd"/>
        <w:r w:rsidRPr="00782B69">
          <w:rPr>
            <w:rFonts w:eastAsia="Times New Roman"/>
            <w:szCs w:val="24"/>
            <w:lang w:eastAsia="en-US"/>
          </w:rPr>
          <w:t xml:space="preserve">, σελ. </w:t>
        </w:r>
        <w:r w:rsidRPr="00782B69">
          <w:rPr>
            <w:rFonts w:eastAsia="Times New Roman"/>
            <w:szCs w:val="24"/>
            <w:lang w:eastAsia="en-US"/>
          </w:rPr>
          <w:br/>
          <w:t xml:space="preserve">2. Επί διαδικαστικού θέματος, σελ. </w:t>
        </w:r>
        <w:r w:rsidRPr="00782B69">
          <w:rPr>
            <w:rFonts w:eastAsia="Times New Roman"/>
            <w:szCs w:val="24"/>
            <w:lang w:eastAsia="en-US"/>
          </w:rPr>
          <w:br/>
          <w:t xml:space="preserve"> </w:t>
        </w:r>
        <w:r w:rsidRPr="00782B69">
          <w:rPr>
            <w:rFonts w:eastAsia="Times New Roman"/>
            <w:szCs w:val="24"/>
            <w:lang w:eastAsia="en-US"/>
          </w:rPr>
          <w:br/>
          <w:t xml:space="preserve">Β. ΚΟΙΝΟΒΟΥΛΕΥΤΙΚΟΣ ΕΛΕΓΧΟΣ </w:t>
        </w:r>
        <w:r w:rsidRPr="00782B69">
          <w:rPr>
            <w:rFonts w:eastAsia="Times New Roman"/>
            <w:szCs w:val="24"/>
            <w:lang w:eastAsia="en-US"/>
          </w:rPr>
          <w:br/>
          <w:t>Συζήτηση επικαίρων ερωτήσεων:</w:t>
        </w:r>
        <w:r w:rsidRPr="00782B69">
          <w:rPr>
            <w:rFonts w:eastAsia="Times New Roman"/>
            <w:szCs w:val="24"/>
            <w:lang w:eastAsia="en-US"/>
          </w:rPr>
          <w:br/>
          <w:t xml:space="preserve">   α) Προς τον Υπουργό Παιδείας,  Έρευνας και Θρησκευμάτων:, σελ. </w:t>
        </w:r>
        <w:r w:rsidRPr="00782B69">
          <w:rPr>
            <w:rFonts w:eastAsia="Times New Roman"/>
            <w:szCs w:val="24"/>
            <w:lang w:eastAsia="en-US"/>
          </w:rPr>
          <w:br/>
          <w:t xml:space="preserve">       i. σχετικά με τη λήψη μέτρων για την αντιμετώπιση επειγουσών αναγκών στα σχολεία των Δήμων Αχαρνών και Φυλής, σελ. </w:t>
        </w:r>
        <w:r w:rsidRPr="00782B69">
          <w:rPr>
            <w:rFonts w:eastAsia="Times New Roman"/>
            <w:szCs w:val="24"/>
            <w:lang w:eastAsia="en-US"/>
          </w:rPr>
          <w:br/>
          <w:t xml:space="preserve">       </w:t>
        </w:r>
        <w:proofErr w:type="spellStart"/>
        <w:r w:rsidRPr="00782B69">
          <w:rPr>
            <w:rFonts w:eastAsia="Times New Roman"/>
            <w:szCs w:val="24"/>
            <w:lang w:eastAsia="en-US"/>
          </w:rPr>
          <w:t>ii</w:t>
        </w:r>
        <w:proofErr w:type="spellEnd"/>
        <w:r w:rsidRPr="00782B69">
          <w:rPr>
            <w:rFonts w:eastAsia="Times New Roman"/>
            <w:szCs w:val="24"/>
            <w:lang w:eastAsia="en-US"/>
          </w:rPr>
          <w:t xml:space="preserve">. με θέμα: «Δάνειο ύψους 138 εκατ. ευρώ από την Ευρωπαϊκή Τράπεζα Επενδύσεων (ΕΤΕ) για την κατασκευή και ανακαίνιση κτηρίων και εγκαταστάσεων σε ΑΕΙ», σελ. </w:t>
        </w:r>
        <w:r w:rsidRPr="00782B69">
          <w:rPr>
            <w:rFonts w:eastAsia="Times New Roman"/>
            <w:szCs w:val="24"/>
            <w:lang w:eastAsia="en-US"/>
          </w:rPr>
          <w:br/>
          <w:t xml:space="preserve">   β) Προς τον Υπουργό Υγείας:</w:t>
        </w:r>
        <w:r w:rsidRPr="00782B69">
          <w:rPr>
            <w:rFonts w:eastAsia="Times New Roman"/>
            <w:szCs w:val="24"/>
            <w:lang w:eastAsia="en-US"/>
          </w:rPr>
          <w:br/>
          <w:t xml:space="preserve">       i. σχετικά με την κάλυψη των υπηρεσιακών αναγκών του Τμήματος Πυρηνικής Ιατρικής του Γενικού Νοσοκομείου Καβάλας, σελ. </w:t>
        </w:r>
        <w:r w:rsidRPr="00782B69">
          <w:rPr>
            <w:rFonts w:eastAsia="Times New Roman"/>
            <w:szCs w:val="24"/>
            <w:lang w:eastAsia="en-US"/>
          </w:rPr>
          <w:br/>
          <w:t xml:space="preserve">       </w:t>
        </w:r>
        <w:proofErr w:type="spellStart"/>
        <w:r w:rsidRPr="00782B69">
          <w:rPr>
            <w:rFonts w:eastAsia="Times New Roman"/>
            <w:szCs w:val="24"/>
            <w:lang w:eastAsia="en-US"/>
          </w:rPr>
          <w:t>ii</w:t>
        </w:r>
        <w:proofErr w:type="spellEnd"/>
        <w:r w:rsidRPr="00782B69">
          <w:rPr>
            <w:rFonts w:eastAsia="Times New Roman"/>
            <w:szCs w:val="24"/>
            <w:lang w:eastAsia="en-US"/>
          </w:rPr>
          <w:t xml:space="preserve">. σχετικά με τη σύσταση Ογκολογικής Κλινικής στο Γενικό Νοσοκομείο Δράμας, σελ. </w:t>
        </w:r>
        <w:r w:rsidRPr="00782B69">
          <w:rPr>
            <w:rFonts w:eastAsia="Times New Roman"/>
            <w:szCs w:val="24"/>
            <w:lang w:eastAsia="en-US"/>
          </w:rPr>
          <w:br/>
          <w:t xml:space="preserve">       </w:t>
        </w:r>
        <w:proofErr w:type="spellStart"/>
        <w:r w:rsidRPr="00782B69">
          <w:rPr>
            <w:rFonts w:eastAsia="Times New Roman"/>
            <w:szCs w:val="24"/>
            <w:lang w:eastAsia="en-US"/>
          </w:rPr>
          <w:t>iii</w:t>
        </w:r>
        <w:proofErr w:type="spellEnd"/>
        <w:r w:rsidRPr="00782B69">
          <w:rPr>
            <w:rFonts w:eastAsia="Times New Roman"/>
            <w:szCs w:val="24"/>
            <w:lang w:eastAsia="en-US"/>
          </w:rPr>
          <w:t xml:space="preserve">. με θέμα: «Προβλήματα στη λειτουργία του Νοσοκομείου Λήμνου», σελ. </w:t>
        </w:r>
        <w:r w:rsidRPr="00782B69">
          <w:rPr>
            <w:rFonts w:eastAsia="Times New Roman"/>
            <w:szCs w:val="24"/>
            <w:lang w:eastAsia="en-US"/>
          </w:rPr>
          <w:br/>
          <w:t xml:space="preserve">       </w:t>
        </w:r>
        <w:proofErr w:type="spellStart"/>
        <w:r w:rsidRPr="00782B69">
          <w:rPr>
            <w:rFonts w:eastAsia="Times New Roman"/>
            <w:szCs w:val="24"/>
            <w:lang w:eastAsia="en-US"/>
          </w:rPr>
          <w:t>iv</w:t>
        </w:r>
        <w:proofErr w:type="spellEnd"/>
        <w:r w:rsidRPr="00782B69">
          <w:rPr>
            <w:rFonts w:eastAsia="Times New Roman"/>
            <w:szCs w:val="24"/>
            <w:lang w:eastAsia="en-US"/>
          </w:rPr>
          <w:t xml:space="preserve">. σχετικά με τη μη καταβολή δεδουλευμένων των εργαζομένων της εταιρείας «ΣΥΚΑΣ ΔΗΜΗΤΡΙΟΣ &amp; ΣΙΑ Ε.Ε.» στο Πανεπιστημιακό Γενικό Νοσοκομείο Λάρισας, σελ. </w:t>
        </w:r>
        <w:r w:rsidRPr="00782B69">
          <w:rPr>
            <w:rFonts w:eastAsia="Times New Roman"/>
            <w:szCs w:val="24"/>
            <w:lang w:eastAsia="en-US"/>
          </w:rPr>
          <w:br/>
          <w:t xml:space="preserve">       v. με θέμα: «Απουσία μηχανισμού ελέγχου και αξιολόγησης της αναγκαιότητας διακομιδών, πλωτών διακομιδών και </w:t>
        </w:r>
        <w:proofErr w:type="spellStart"/>
        <w:r w:rsidRPr="00782B69">
          <w:rPr>
            <w:rFonts w:eastAsia="Times New Roman"/>
            <w:szCs w:val="24"/>
            <w:lang w:eastAsia="en-US"/>
          </w:rPr>
          <w:t>αεροδιακομιδών</w:t>
        </w:r>
        <w:proofErr w:type="spellEnd"/>
        <w:r w:rsidRPr="00782B69">
          <w:rPr>
            <w:rFonts w:eastAsia="Times New Roman"/>
            <w:szCs w:val="24"/>
            <w:lang w:eastAsia="en-US"/>
          </w:rPr>
          <w:t xml:space="preserve"> του ΕΚΑΒ», σελ. </w:t>
        </w:r>
        <w:r w:rsidRPr="00782B69">
          <w:rPr>
            <w:rFonts w:eastAsia="Times New Roman"/>
            <w:szCs w:val="24"/>
            <w:lang w:eastAsia="en-US"/>
          </w:rPr>
          <w:br/>
          <w:t xml:space="preserve"> </w:t>
        </w:r>
        <w:r w:rsidRPr="00782B69">
          <w:rPr>
            <w:rFonts w:eastAsia="Times New Roman"/>
            <w:szCs w:val="24"/>
            <w:lang w:eastAsia="en-US"/>
          </w:rPr>
          <w:br/>
          <w:t xml:space="preserve">Γ. ΝΟΜΟΘΕΤΙΚΗ ΕΡΓΑΣΙΑ </w:t>
        </w:r>
        <w:r w:rsidRPr="00782B69">
          <w:rPr>
            <w:rFonts w:eastAsia="Times New Roman"/>
            <w:szCs w:val="24"/>
            <w:lang w:eastAsia="en-US"/>
          </w:rPr>
          <w:br/>
          <w:t>Κατάθεση Εκθέσεως Διαρκούς Επιτροπής:</w:t>
        </w:r>
      </w:ins>
    </w:p>
    <w:p w14:paraId="402F09F3" w14:textId="77777777" w:rsidR="00782B69" w:rsidRPr="00782B69" w:rsidRDefault="00782B69" w:rsidP="00782B69">
      <w:pPr>
        <w:spacing w:after="0" w:line="360" w:lineRule="auto"/>
        <w:rPr>
          <w:ins w:id="21" w:author="Φλούδα Χριστίνα" w:date="2017-09-07T13:25:00Z"/>
          <w:rFonts w:eastAsia="Times New Roman"/>
          <w:szCs w:val="24"/>
          <w:lang w:eastAsia="en-US"/>
        </w:rPr>
      </w:pPr>
      <w:ins w:id="22" w:author="Φλούδα Χριστίνα" w:date="2017-09-07T13:25:00Z">
        <w:r w:rsidRPr="00782B69">
          <w:rPr>
            <w:rFonts w:eastAsia="Times New Roman"/>
            <w:szCs w:val="24"/>
            <w:lang w:eastAsia="en-US"/>
          </w:rPr>
          <w:t xml:space="preserve">Η Διαρκής Επιτροπή Κοινωνικών Υποθέσεων καταθέτει την  Έκθεσή της στο σχέδιο νόμου του Υπουργείου Εργασίας, Κοινωνικής Ασφάλισης και Κοινωνικής Αλληλεγγύης: «Συνταξιοδοτικές ρυθμίσεις Δημοσίου και λοιπές ασφαλιστικές διατάξεις, ενίσχυση της προστασίας των εργαζομένων, δικαιώματα ατόμων με αναπηρίες και άλλες διατάξεις», σελ. </w:t>
        </w:r>
        <w:r w:rsidRPr="00782B69">
          <w:rPr>
            <w:rFonts w:eastAsia="Times New Roman"/>
            <w:szCs w:val="24"/>
            <w:lang w:eastAsia="en-US"/>
          </w:rPr>
          <w:br/>
        </w:r>
      </w:ins>
    </w:p>
    <w:p w14:paraId="679D9541" w14:textId="77777777" w:rsidR="00782B69" w:rsidRPr="00782B69" w:rsidRDefault="00782B69" w:rsidP="00782B69">
      <w:pPr>
        <w:spacing w:after="0" w:line="360" w:lineRule="auto"/>
        <w:rPr>
          <w:ins w:id="23" w:author="Φλούδα Χριστίνα" w:date="2017-09-07T13:25:00Z"/>
          <w:rFonts w:eastAsia="Times New Roman"/>
          <w:szCs w:val="24"/>
          <w:lang w:eastAsia="en-US"/>
        </w:rPr>
      </w:pPr>
      <w:ins w:id="24" w:author="Φλούδα Χριστίνα" w:date="2017-09-07T13:25:00Z">
        <w:r w:rsidRPr="00782B69">
          <w:rPr>
            <w:rFonts w:eastAsia="Times New Roman"/>
            <w:szCs w:val="24"/>
            <w:lang w:eastAsia="en-US"/>
          </w:rPr>
          <w:t>ΠΡΟΕΔΡΕΥΩΝ</w:t>
        </w:r>
      </w:ins>
    </w:p>
    <w:p w14:paraId="2373C09F" w14:textId="77777777" w:rsidR="00782B69" w:rsidRPr="00782B69" w:rsidRDefault="00782B69" w:rsidP="00782B69">
      <w:pPr>
        <w:spacing w:after="0" w:line="360" w:lineRule="auto"/>
        <w:rPr>
          <w:ins w:id="25" w:author="Φλούδα Χριστίνα" w:date="2017-09-07T13:25:00Z"/>
          <w:rFonts w:eastAsia="Times New Roman"/>
          <w:szCs w:val="24"/>
          <w:lang w:eastAsia="en-US"/>
        </w:rPr>
      </w:pPr>
    </w:p>
    <w:p w14:paraId="2AB15DB8" w14:textId="77777777" w:rsidR="00782B69" w:rsidRPr="00782B69" w:rsidRDefault="00782B69" w:rsidP="00782B69">
      <w:pPr>
        <w:spacing w:after="0" w:line="360" w:lineRule="auto"/>
        <w:rPr>
          <w:ins w:id="26" w:author="Φλούδα Χριστίνα" w:date="2017-09-07T13:25:00Z"/>
          <w:rFonts w:eastAsia="Times New Roman"/>
          <w:szCs w:val="24"/>
          <w:lang w:eastAsia="en-US"/>
        </w:rPr>
      </w:pPr>
      <w:ins w:id="27" w:author="Φλούδα Χριστίνα" w:date="2017-09-07T13:25:00Z">
        <w:r w:rsidRPr="00782B69">
          <w:rPr>
            <w:rFonts w:eastAsia="Times New Roman"/>
            <w:szCs w:val="24"/>
            <w:lang w:eastAsia="en-US"/>
          </w:rPr>
          <w:t>ΓΕΩΡΓΙΑΔΗΣ Μ. , σελ.</w:t>
        </w:r>
        <w:r w:rsidRPr="00782B69">
          <w:rPr>
            <w:rFonts w:eastAsia="Times New Roman"/>
            <w:szCs w:val="24"/>
            <w:lang w:eastAsia="en-US"/>
          </w:rPr>
          <w:br/>
        </w:r>
      </w:ins>
    </w:p>
    <w:p w14:paraId="71651A08" w14:textId="77777777" w:rsidR="00782B69" w:rsidRPr="00782B69" w:rsidRDefault="00782B69" w:rsidP="00782B69">
      <w:pPr>
        <w:spacing w:after="0" w:line="360" w:lineRule="auto"/>
        <w:rPr>
          <w:ins w:id="28" w:author="Φλούδα Χριστίνα" w:date="2017-09-07T13:25:00Z"/>
          <w:rFonts w:eastAsia="Times New Roman"/>
          <w:szCs w:val="24"/>
          <w:lang w:eastAsia="en-US"/>
        </w:rPr>
      </w:pPr>
    </w:p>
    <w:p w14:paraId="4EA49BF7" w14:textId="77777777" w:rsidR="00782B69" w:rsidRPr="00782B69" w:rsidRDefault="00782B69" w:rsidP="00782B69">
      <w:pPr>
        <w:spacing w:after="0" w:line="360" w:lineRule="auto"/>
        <w:rPr>
          <w:ins w:id="29" w:author="Φλούδα Χριστίνα" w:date="2017-09-07T13:25:00Z"/>
          <w:rFonts w:eastAsia="Times New Roman"/>
          <w:szCs w:val="24"/>
          <w:lang w:eastAsia="en-US"/>
        </w:rPr>
      </w:pPr>
      <w:ins w:id="30" w:author="Φλούδα Χριστίνα" w:date="2017-09-07T13:25:00Z">
        <w:r w:rsidRPr="00782B69">
          <w:rPr>
            <w:rFonts w:eastAsia="Times New Roman"/>
            <w:szCs w:val="24"/>
            <w:lang w:eastAsia="en-US"/>
          </w:rPr>
          <w:t>ΟΜΙΛΗΤΕΣ</w:t>
        </w:r>
      </w:ins>
    </w:p>
    <w:p w14:paraId="36EB9513" w14:textId="1C0044B3" w:rsidR="00782B69" w:rsidRDefault="00782B69" w:rsidP="00782B69">
      <w:pPr>
        <w:spacing w:line="600" w:lineRule="auto"/>
        <w:ind w:firstLine="720"/>
        <w:contextualSpacing/>
        <w:jc w:val="both"/>
        <w:rPr>
          <w:ins w:id="31" w:author="Φλούδα Χριστίνα" w:date="2017-09-07T13:25:00Z"/>
          <w:rFonts w:eastAsia="Times New Roman"/>
          <w:szCs w:val="24"/>
        </w:rPr>
        <w:pPrChange w:id="32" w:author="Φλούδα Χριστίνα" w:date="2017-09-07T13:25:00Z">
          <w:pPr>
            <w:spacing w:line="600" w:lineRule="auto"/>
            <w:ind w:firstLine="720"/>
            <w:contextualSpacing/>
            <w:jc w:val="center"/>
          </w:pPr>
        </w:pPrChange>
      </w:pPr>
      <w:ins w:id="33" w:author="Φλούδα Χριστίνα" w:date="2017-09-07T13:25:00Z">
        <w:r w:rsidRPr="00782B69">
          <w:rPr>
            <w:rFonts w:eastAsia="Times New Roman"/>
            <w:szCs w:val="24"/>
            <w:lang w:eastAsia="en-US"/>
          </w:rPr>
          <w:br/>
          <w:t>Α. Επί διαδικαστικού θέματος:</w:t>
        </w:r>
        <w:r w:rsidRPr="00782B69">
          <w:rPr>
            <w:rFonts w:eastAsia="Times New Roman"/>
            <w:szCs w:val="24"/>
            <w:lang w:eastAsia="en-US"/>
          </w:rPr>
          <w:br/>
          <w:t>ΓΕΩΡΓΙΑΔΗΣ Μ. , σελ.</w:t>
        </w:r>
        <w:r w:rsidRPr="00782B69">
          <w:rPr>
            <w:rFonts w:eastAsia="Times New Roman"/>
            <w:szCs w:val="24"/>
            <w:lang w:eastAsia="en-US"/>
          </w:rPr>
          <w:br/>
        </w:r>
        <w:r w:rsidRPr="00782B69">
          <w:rPr>
            <w:rFonts w:eastAsia="Times New Roman"/>
            <w:szCs w:val="24"/>
            <w:lang w:eastAsia="en-US"/>
          </w:rPr>
          <w:br/>
          <w:t>Β. Επί των επικαίρων ερωτήσεων:</w:t>
        </w:r>
        <w:r w:rsidRPr="00782B69">
          <w:rPr>
            <w:rFonts w:eastAsia="Times New Roman"/>
            <w:szCs w:val="24"/>
            <w:lang w:eastAsia="en-US"/>
          </w:rPr>
          <w:br/>
          <w:t>ΓΑΒΡΟΓΛΟΥ Κ. , σελ.</w:t>
        </w:r>
        <w:r w:rsidRPr="00782B69">
          <w:rPr>
            <w:rFonts w:eastAsia="Times New Roman"/>
            <w:szCs w:val="24"/>
            <w:lang w:eastAsia="en-US"/>
          </w:rPr>
          <w:br/>
          <w:t>ΓΚΙΟΚΑΣ Ι. , σελ.</w:t>
        </w:r>
        <w:r w:rsidRPr="00782B69">
          <w:rPr>
            <w:rFonts w:eastAsia="Times New Roman"/>
            <w:szCs w:val="24"/>
            <w:lang w:eastAsia="en-US"/>
          </w:rPr>
          <w:br/>
          <w:t>ΚΥΡΙΑΖΙΔΗΣ Δ. , σελ.</w:t>
        </w:r>
        <w:r w:rsidRPr="00782B69">
          <w:rPr>
            <w:rFonts w:eastAsia="Times New Roman"/>
            <w:szCs w:val="24"/>
            <w:lang w:eastAsia="en-US"/>
          </w:rPr>
          <w:br/>
          <w:t>ΛΑΜΠΡΟΥΛΗΣ Γ. , σελ.</w:t>
        </w:r>
        <w:r w:rsidRPr="00782B69">
          <w:rPr>
            <w:rFonts w:eastAsia="Times New Roman"/>
            <w:szCs w:val="24"/>
            <w:lang w:eastAsia="en-US"/>
          </w:rPr>
          <w:br/>
          <w:t>ΜΠΑΡΓΙΩΤΑΣ Κ. , σελ.</w:t>
        </w:r>
        <w:r w:rsidRPr="00782B69">
          <w:rPr>
            <w:rFonts w:eastAsia="Times New Roman"/>
            <w:szCs w:val="24"/>
            <w:lang w:eastAsia="en-US"/>
          </w:rPr>
          <w:br/>
          <w:t>ΠΑΝΑΓΙΩΤΟΠΟΥΛΟΣ Ν. , σελ.</w:t>
        </w:r>
        <w:r w:rsidRPr="00782B69">
          <w:rPr>
            <w:rFonts w:eastAsia="Times New Roman"/>
            <w:szCs w:val="24"/>
            <w:lang w:eastAsia="en-US"/>
          </w:rPr>
          <w:br/>
          <w:t>ΠΟΛΑΚΗΣ Π. , σελ.</w:t>
        </w:r>
        <w:r w:rsidRPr="00782B69">
          <w:rPr>
            <w:rFonts w:eastAsia="Times New Roman"/>
            <w:szCs w:val="24"/>
            <w:lang w:eastAsia="en-US"/>
          </w:rPr>
          <w:br/>
          <w:t>ΣΤΥΛΙΟΣ Γ. , σελ.</w:t>
        </w:r>
        <w:r w:rsidRPr="00782B69">
          <w:rPr>
            <w:rFonts w:eastAsia="Times New Roman"/>
            <w:szCs w:val="24"/>
            <w:lang w:eastAsia="en-US"/>
          </w:rPr>
          <w:br/>
          <w:t>ΤΑΣΣΟΣ Σ. , σελ.</w:t>
        </w:r>
        <w:bookmarkStart w:id="34" w:name="_GoBack"/>
        <w:bookmarkEnd w:id="34"/>
      </w:ins>
    </w:p>
    <w:p w14:paraId="4A57859F" w14:textId="77777777" w:rsidR="00AD2206" w:rsidRDefault="00782B69">
      <w:pPr>
        <w:spacing w:line="600" w:lineRule="auto"/>
        <w:ind w:firstLine="720"/>
        <w:contextualSpacing/>
        <w:jc w:val="center"/>
        <w:rPr>
          <w:rFonts w:eastAsia="Times New Roman"/>
          <w:szCs w:val="24"/>
        </w:rPr>
      </w:pPr>
      <w:r>
        <w:rPr>
          <w:rFonts w:eastAsia="Times New Roman"/>
          <w:szCs w:val="24"/>
        </w:rPr>
        <w:t>ΠΡΑΚΤΙΚΑ ΒΟΥΛΗΣ</w:t>
      </w:r>
    </w:p>
    <w:p w14:paraId="4A5785A0" w14:textId="77777777" w:rsidR="00AD2206" w:rsidRDefault="00782B69">
      <w:pPr>
        <w:spacing w:line="600" w:lineRule="auto"/>
        <w:ind w:firstLine="720"/>
        <w:contextualSpacing/>
        <w:jc w:val="center"/>
        <w:rPr>
          <w:rFonts w:eastAsia="Times New Roman"/>
          <w:szCs w:val="24"/>
        </w:rPr>
      </w:pPr>
      <w:r>
        <w:rPr>
          <w:rFonts w:eastAsia="Times New Roman"/>
          <w:szCs w:val="24"/>
        </w:rPr>
        <w:t xml:space="preserve">ΙΖ΄ ΠΕΡΙΟΔΟΣ </w:t>
      </w:r>
    </w:p>
    <w:p w14:paraId="4A5785A1" w14:textId="77777777" w:rsidR="00AD2206" w:rsidRDefault="00782B69">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4A5785A2" w14:textId="77777777" w:rsidR="00AD2206" w:rsidRDefault="00782B69">
      <w:pPr>
        <w:spacing w:line="600" w:lineRule="auto"/>
        <w:ind w:firstLine="720"/>
        <w:contextualSpacing/>
        <w:jc w:val="center"/>
        <w:rPr>
          <w:rFonts w:eastAsia="Times New Roman"/>
          <w:szCs w:val="24"/>
        </w:rPr>
      </w:pPr>
      <w:r>
        <w:rPr>
          <w:rFonts w:eastAsia="Times New Roman"/>
          <w:szCs w:val="24"/>
        </w:rPr>
        <w:t>ΣΥΝΟΔΟΣ Β΄</w:t>
      </w:r>
    </w:p>
    <w:p w14:paraId="4A5785A3" w14:textId="77777777" w:rsidR="00AD2206" w:rsidRDefault="00782B69">
      <w:pPr>
        <w:spacing w:line="600" w:lineRule="auto"/>
        <w:ind w:firstLine="720"/>
        <w:contextualSpacing/>
        <w:jc w:val="center"/>
        <w:rPr>
          <w:rFonts w:eastAsia="Times New Roman"/>
          <w:szCs w:val="24"/>
        </w:rPr>
      </w:pPr>
      <w:r>
        <w:rPr>
          <w:rFonts w:eastAsia="Times New Roman"/>
          <w:szCs w:val="24"/>
        </w:rPr>
        <w:t>ΣΥΝΕΔΡΙΑΣΗ ΡΟΑ΄</w:t>
      </w:r>
    </w:p>
    <w:p w14:paraId="4A5785A4" w14:textId="77777777" w:rsidR="00AD2206" w:rsidRDefault="00782B69">
      <w:pPr>
        <w:spacing w:line="600" w:lineRule="auto"/>
        <w:ind w:firstLine="720"/>
        <w:contextualSpacing/>
        <w:jc w:val="center"/>
        <w:rPr>
          <w:rFonts w:eastAsia="Times New Roman"/>
          <w:szCs w:val="24"/>
        </w:rPr>
      </w:pPr>
      <w:r>
        <w:rPr>
          <w:rFonts w:eastAsia="Times New Roman"/>
          <w:szCs w:val="24"/>
        </w:rPr>
        <w:t>Δευτέρα 4 Σεπτεμβρίου 2017</w:t>
      </w:r>
    </w:p>
    <w:p w14:paraId="4A5785A5" w14:textId="77777777" w:rsidR="00AD2206" w:rsidRDefault="00782B69">
      <w:pPr>
        <w:spacing w:line="600" w:lineRule="auto"/>
        <w:ind w:firstLine="720"/>
        <w:contextualSpacing/>
        <w:jc w:val="both"/>
        <w:rPr>
          <w:rFonts w:eastAsia="Times New Roman"/>
          <w:szCs w:val="24"/>
        </w:rPr>
      </w:pPr>
      <w:r>
        <w:rPr>
          <w:rFonts w:eastAsia="Times New Roman"/>
          <w:szCs w:val="24"/>
        </w:rPr>
        <w:t>Αθήνα, σήμερα στις 4 Σεπτεμβρίου 2017, ημέρα Δευτέρα και ώρα 18.03΄</w:t>
      </w:r>
      <w:r w:rsidRPr="000E2CE7">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Θ΄ Αντιπροέδρου αυτής κ. </w:t>
      </w:r>
      <w:r w:rsidRPr="00B330DE">
        <w:rPr>
          <w:rFonts w:eastAsia="Times New Roman"/>
          <w:b/>
          <w:szCs w:val="24"/>
        </w:rPr>
        <w:t>ΜΑΡΙΟΥ ΓΕΩΡΓΙΑΔΗ</w:t>
      </w:r>
      <w:r w:rsidRPr="000E2CE7">
        <w:rPr>
          <w:rFonts w:eastAsia="Times New Roman"/>
          <w:szCs w:val="24"/>
        </w:rPr>
        <w:t>.</w:t>
      </w:r>
    </w:p>
    <w:p w14:paraId="4A5785A6" w14:textId="77777777" w:rsidR="00AD2206" w:rsidRDefault="00782B69">
      <w:pPr>
        <w:tabs>
          <w:tab w:val="left" w:pos="2738"/>
          <w:tab w:val="center" w:pos="4753"/>
          <w:tab w:val="left" w:pos="5723"/>
        </w:tabs>
        <w:spacing w:line="600" w:lineRule="auto"/>
        <w:ind w:firstLine="720"/>
        <w:contextualSpacing/>
        <w:jc w:val="both"/>
        <w:rPr>
          <w:rFonts w:eastAsia="Times New Roman"/>
          <w:szCs w:val="24"/>
        </w:rPr>
      </w:pPr>
      <w:r>
        <w:rPr>
          <w:rFonts w:eastAsia="Times New Roman" w:cs="Times New Roman"/>
          <w:b/>
          <w:szCs w:val="24"/>
        </w:rPr>
        <w:t xml:space="preserve">ΠΡΟΕΔΡΕΥΩΝ (Μάριος Γεωργιάδης): </w:t>
      </w:r>
      <w:r>
        <w:rPr>
          <w:rFonts w:eastAsia="Times New Roman"/>
          <w:szCs w:val="24"/>
        </w:rPr>
        <w:t>Κυρίες και κύριοι συνάδελφοι, καλησπέρα σε όλους, καλή εβδομάδα.</w:t>
      </w:r>
      <w:r>
        <w:rPr>
          <w:rFonts w:eastAsia="Times New Roman"/>
          <w:szCs w:val="24"/>
        </w:rPr>
        <w:t xml:space="preserve"> Αρχίζει η συνεδρίαση.</w:t>
      </w:r>
    </w:p>
    <w:p w14:paraId="4A5785A7" w14:textId="77777777" w:rsidR="00AD2206" w:rsidRDefault="00782B69">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Εισερχόμαστε στη συζήτηση των </w:t>
      </w:r>
    </w:p>
    <w:p w14:paraId="4A5785A8" w14:textId="77777777" w:rsidR="00AD2206" w:rsidRDefault="00782B69">
      <w:pPr>
        <w:tabs>
          <w:tab w:val="left" w:pos="2738"/>
          <w:tab w:val="center" w:pos="4753"/>
          <w:tab w:val="left" w:pos="5723"/>
        </w:tabs>
        <w:spacing w:line="600" w:lineRule="auto"/>
        <w:ind w:firstLine="720"/>
        <w:contextualSpacing/>
        <w:jc w:val="center"/>
        <w:rPr>
          <w:rFonts w:eastAsia="Times New Roman"/>
          <w:b/>
          <w:szCs w:val="24"/>
        </w:rPr>
      </w:pPr>
      <w:r>
        <w:rPr>
          <w:rFonts w:eastAsia="Times New Roman"/>
          <w:b/>
          <w:szCs w:val="24"/>
        </w:rPr>
        <w:t>ΕΠΙΚΑΙΡΩΝ ΕΡΩΤΗΣΕΩΝ</w:t>
      </w:r>
    </w:p>
    <w:p w14:paraId="4A5785A9" w14:textId="77777777" w:rsidR="00AD2206" w:rsidRDefault="00782B69">
      <w:pPr>
        <w:tabs>
          <w:tab w:val="left" w:pos="2738"/>
          <w:tab w:val="center" w:pos="4753"/>
          <w:tab w:val="left" w:pos="5723"/>
        </w:tabs>
        <w:spacing w:line="600" w:lineRule="auto"/>
        <w:ind w:firstLine="720"/>
        <w:contextualSpacing/>
        <w:jc w:val="both"/>
        <w:rPr>
          <w:rFonts w:eastAsia="Times New Roman"/>
          <w:szCs w:val="24"/>
        </w:rPr>
      </w:pPr>
      <w:r>
        <w:rPr>
          <w:rFonts w:eastAsia="Times New Roman"/>
          <w:szCs w:val="24"/>
        </w:rPr>
        <w:t xml:space="preserve">Θα συζητηθούν επτά επίκαιρες ερωτήσεις απόψε. </w:t>
      </w:r>
    </w:p>
    <w:p w14:paraId="4A5785AA" w14:textId="77777777" w:rsidR="00AD2206" w:rsidRDefault="00782B6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szCs w:val="24"/>
        </w:rPr>
        <w:t>Θ</w:t>
      </w:r>
      <w:r>
        <w:rPr>
          <w:rFonts w:eastAsia="Times New Roman"/>
          <w:szCs w:val="24"/>
        </w:rPr>
        <w:t xml:space="preserve">α συζητηθεί </w:t>
      </w:r>
      <w:r>
        <w:rPr>
          <w:rFonts w:eastAsia="Times New Roman" w:cs="Times New Roman"/>
          <w:szCs w:val="24"/>
        </w:rPr>
        <w:t xml:space="preserve">η τρίτη με αριθμό 1359/29-8-2017 επίκαιρη ερώτηση πρώτου κύκλου του Βουλευτή Αττικής του Κομμουνιστικού Κόμματος </w:t>
      </w:r>
      <w:r>
        <w:rPr>
          <w:rFonts w:eastAsia="Times New Roman" w:cs="Times New Roman"/>
          <w:szCs w:val="24"/>
        </w:rPr>
        <w:t>Ελλάδας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Ιωάννη Γκιόκα</w:t>
      </w:r>
      <w:r>
        <w:rPr>
          <w:rFonts w:eastAsia="Times New Roman" w:cs="Times New Roman"/>
          <w:szCs w:val="24"/>
        </w:rPr>
        <w:t xml:space="preserve"> προς τον Υπουργό </w:t>
      </w:r>
      <w:r>
        <w:rPr>
          <w:rFonts w:eastAsia="Times New Roman" w:cs="Times New Roman"/>
          <w:bCs/>
          <w:szCs w:val="24"/>
        </w:rPr>
        <w:lastRenderedPageBreak/>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τη λήψη μέτρων για την αντιμετώπιση επειγουσών αναγκών στα σχολεία των Δήμων Αχαρνών και Φυλής.</w:t>
      </w:r>
    </w:p>
    <w:p w14:paraId="4A5785AB" w14:textId="77777777" w:rsidR="00AD2206" w:rsidRDefault="00782B6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Γκιόκα, έχετε τον λόγο για δυο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4A5785AC" w14:textId="77777777" w:rsidR="00AD2206" w:rsidRDefault="00782B6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ΙΩΑΝΝΗΣ ΓΚΙΟ</w:t>
      </w:r>
      <w:r>
        <w:rPr>
          <w:rFonts w:eastAsia="Times New Roman" w:cs="Times New Roman"/>
          <w:b/>
          <w:szCs w:val="24"/>
        </w:rPr>
        <w:t xml:space="preserve">ΚΑΣ: </w:t>
      </w:r>
      <w:r>
        <w:rPr>
          <w:rFonts w:eastAsia="Times New Roman" w:cs="Times New Roman"/>
          <w:szCs w:val="24"/>
        </w:rPr>
        <w:t xml:space="preserve">Ευχαριστώ, κύριε Πρόεδρε. </w:t>
      </w:r>
    </w:p>
    <w:p w14:paraId="4A5785AD" w14:textId="77777777" w:rsidR="00AD2206" w:rsidRDefault="00782B6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Υπουργέ, όπως ξέρετε, η επίκαιρη ερώτηση που συζητάμε σήμερα</w:t>
      </w:r>
      <w:r>
        <w:rPr>
          <w:rFonts w:eastAsia="Times New Roman" w:cs="Times New Roman"/>
          <w:szCs w:val="24"/>
        </w:rPr>
        <w:t>,</w:t>
      </w:r>
      <w:r>
        <w:rPr>
          <w:rFonts w:eastAsia="Times New Roman" w:cs="Times New Roman"/>
          <w:szCs w:val="24"/>
        </w:rPr>
        <w:t xml:space="preserve"> αφορά τα προβλήματα των σχολείων στους Δήμους Αχαρνών και Φυλής εν όψει και της νέας σχολικής χρονιάς. Είναι προβλήματα που έχουν να κάνουν και με ελλείψεις</w:t>
      </w:r>
      <w:r>
        <w:rPr>
          <w:rFonts w:eastAsia="Times New Roman" w:cs="Times New Roman"/>
          <w:szCs w:val="24"/>
        </w:rPr>
        <w:t xml:space="preserve"> προσωπικού και με έλλειψη υλικοτεχνικής υποδομής. </w:t>
      </w:r>
    </w:p>
    <w:p w14:paraId="4A5785AE" w14:textId="77777777" w:rsidR="00AD2206" w:rsidRDefault="00782B6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ότι αρκετά σχολεία χρησιμοποιούν για τις ανάγκες στέγασής τους αίθουσες </w:t>
      </w:r>
      <w:proofErr w:type="spellStart"/>
      <w:r>
        <w:rPr>
          <w:rFonts w:eastAsia="Times New Roman" w:cs="Times New Roman"/>
          <w:szCs w:val="24"/>
        </w:rPr>
        <w:t>προκάτ</w:t>
      </w:r>
      <w:proofErr w:type="spellEnd"/>
      <w:r>
        <w:rPr>
          <w:rFonts w:eastAsia="Times New Roman" w:cs="Times New Roman"/>
          <w:szCs w:val="24"/>
        </w:rPr>
        <w:t xml:space="preserve"> όπως για παράδειγμα το 19</w:t>
      </w:r>
      <w:r>
        <w:rPr>
          <w:rFonts w:eastAsia="Times New Roman" w:cs="Times New Roman"/>
          <w:szCs w:val="24"/>
          <w:vertAlign w:val="superscript"/>
        </w:rPr>
        <w:t>ο</w:t>
      </w:r>
      <w:r>
        <w:rPr>
          <w:rFonts w:eastAsia="Times New Roman" w:cs="Times New Roman"/>
          <w:szCs w:val="24"/>
        </w:rPr>
        <w:t xml:space="preserve"> Δημοτικό Σχολείο Αχαρνών και το 28</w:t>
      </w:r>
      <w:r>
        <w:rPr>
          <w:rFonts w:eastAsia="Times New Roman" w:cs="Times New Roman"/>
          <w:szCs w:val="24"/>
          <w:vertAlign w:val="superscript"/>
        </w:rPr>
        <w:t>ο</w:t>
      </w:r>
      <w:r>
        <w:rPr>
          <w:rFonts w:eastAsia="Times New Roman" w:cs="Times New Roman"/>
          <w:szCs w:val="24"/>
        </w:rPr>
        <w:t xml:space="preserve"> Δημοτικό Σχολείο Αχαρνών. Βεβαίως</w:t>
      </w:r>
      <w:r>
        <w:rPr>
          <w:rFonts w:eastAsia="Times New Roman" w:cs="Times New Roman"/>
          <w:szCs w:val="24"/>
        </w:rPr>
        <w:t xml:space="preserve"> παρόμοια προβλήματα αντιμετωπίζουν δεκάδες σχολεία στην Αττική και σε όλη τη χώρα. </w:t>
      </w:r>
    </w:p>
    <w:p w14:paraId="4A5785AF" w14:textId="77777777" w:rsidR="00AD2206" w:rsidRDefault="00782B6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Όμως ειδικά στους συγκεκριμένους </w:t>
      </w:r>
      <w:r>
        <w:rPr>
          <w:rFonts w:eastAsia="Times New Roman" w:cs="Times New Roman"/>
          <w:szCs w:val="24"/>
        </w:rPr>
        <w:t>δ</w:t>
      </w:r>
      <w:r>
        <w:rPr>
          <w:rFonts w:eastAsia="Times New Roman" w:cs="Times New Roman"/>
          <w:szCs w:val="24"/>
        </w:rPr>
        <w:t xml:space="preserve">ήμους υπάρχει μια πρόσθετη παράμετρος, ένας επιπλέον παράγοντας, ο οποίος πρέπει να ληφθεί σοβαρά υπ’ </w:t>
      </w:r>
      <w:proofErr w:type="spellStart"/>
      <w:r>
        <w:rPr>
          <w:rFonts w:eastAsia="Times New Roman" w:cs="Times New Roman"/>
          <w:szCs w:val="24"/>
        </w:rPr>
        <w:t>όψιν</w:t>
      </w:r>
      <w:proofErr w:type="spellEnd"/>
      <w:r>
        <w:rPr>
          <w:rFonts w:eastAsia="Times New Roman" w:cs="Times New Roman"/>
          <w:szCs w:val="24"/>
        </w:rPr>
        <w:t>. Μιλάμε για περιοχές με πολύ υ</w:t>
      </w:r>
      <w:r>
        <w:rPr>
          <w:rFonts w:eastAsia="Times New Roman" w:cs="Times New Roman"/>
          <w:szCs w:val="24"/>
        </w:rPr>
        <w:t xml:space="preserve">ποβαθμισμένη συνολικά ποιότητα ζωής για τον εργατικό, τον </w:t>
      </w:r>
      <w:r>
        <w:rPr>
          <w:rFonts w:eastAsia="Times New Roman" w:cs="Times New Roman"/>
          <w:szCs w:val="24"/>
        </w:rPr>
        <w:lastRenderedPageBreak/>
        <w:t>λαϊκό κόσμο που ζει σε αυτές τις περιοχές. Είναι περιοχές με πολύ υψηλά ποσοστά ανεργίας, με έντονο το πρόβλημα των ναρκωτικών, με πολύ οξυμένο το πρόβλημα της παραβατικότητας, το οποίο δεν είναι φυ</w:t>
      </w:r>
      <w:r>
        <w:rPr>
          <w:rFonts w:eastAsia="Times New Roman" w:cs="Times New Roman"/>
          <w:szCs w:val="24"/>
        </w:rPr>
        <w:t xml:space="preserve">σικό φαινόμενο αλλά συνδέεται με μεγάλα συμφέροντα, με το οργανωμένο έγκλημα, με κυκλώματα που δρουν στη συγκεκριμένη περιοχή. </w:t>
      </w:r>
    </w:p>
    <w:p w14:paraId="4A5785B0" w14:textId="77777777" w:rsidR="00AD2206" w:rsidRDefault="00782B6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Όλα αυτά συνθέτουν ένα σκηνικό πραγματικά </w:t>
      </w:r>
      <w:proofErr w:type="spellStart"/>
      <w:r>
        <w:rPr>
          <w:rFonts w:eastAsia="Times New Roman" w:cs="Times New Roman"/>
          <w:szCs w:val="24"/>
        </w:rPr>
        <w:t>γκετοποίησης</w:t>
      </w:r>
      <w:proofErr w:type="spellEnd"/>
      <w:r>
        <w:rPr>
          <w:rFonts w:eastAsia="Times New Roman" w:cs="Times New Roman"/>
          <w:szCs w:val="24"/>
        </w:rPr>
        <w:t>, το οποίο συντηρείται όλα αυτά τα χρόνια, με ευθύνη, με ανοχή -τουλάχιστο</w:t>
      </w:r>
      <w:r>
        <w:rPr>
          <w:rFonts w:eastAsia="Times New Roman" w:cs="Times New Roman"/>
          <w:szCs w:val="24"/>
        </w:rPr>
        <w:t xml:space="preserve">ν με ανοχή- των κυβερνήσεων </w:t>
      </w:r>
      <w:r>
        <w:rPr>
          <w:rFonts w:eastAsia="Times New Roman" w:cs="Times New Roman"/>
          <w:szCs w:val="24"/>
        </w:rPr>
        <w:t>κ</w:t>
      </w:r>
      <w:r>
        <w:rPr>
          <w:rFonts w:eastAsia="Times New Roman" w:cs="Times New Roman"/>
          <w:szCs w:val="24"/>
        </w:rPr>
        <w:t xml:space="preserve">αι αυτό το σκηνικό πλήττει ιδιαίτερα τους χώρους των σχολείων, τους χώρους της εκπαίδευσης. </w:t>
      </w:r>
    </w:p>
    <w:p w14:paraId="4A5785B1"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Το πρόβλημα ήρθε στην επιφάνεια με αφορμή τον τραγικό θάνατο του εντεκάχρονου μαθητή στο προαύλιο του σχολείου από αδέσποτη σφαίρα. Ήτ</w:t>
      </w:r>
      <w:r>
        <w:rPr>
          <w:rFonts w:eastAsia="Times New Roman" w:cs="Times New Roman"/>
          <w:szCs w:val="24"/>
        </w:rPr>
        <w:t>αν ένα περιστατικό σε συνέχεια άλλων περιστατικών</w:t>
      </w:r>
      <w:r>
        <w:rPr>
          <w:rFonts w:eastAsia="Times New Roman" w:cs="Times New Roman"/>
          <w:szCs w:val="24"/>
        </w:rPr>
        <w:t>,</w:t>
      </w:r>
      <w:r>
        <w:rPr>
          <w:rFonts w:eastAsia="Times New Roman" w:cs="Times New Roman"/>
          <w:szCs w:val="24"/>
        </w:rPr>
        <w:t xml:space="preserve"> που καθαρά από τύχη δεν οδήγησαν σε απώλεια ανθρώπινης ζωής. </w:t>
      </w:r>
    </w:p>
    <w:p w14:paraId="4A5785B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Όλα αυτά τα χρόνια εργατικά σωματεία και φορείς της περιοχής, σύλλογοι γονιών και εκπαιδευτικών διεκδικούν μέτρα</w:t>
      </w:r>
      <w:r>
        <w:rPr>
          <w:rFonts w:eastAsia="Times New Roman" w:cs="Times New Roman"/>
          <w:szCs w:val="24"/>
        </w:rPr>
        <w:t>,</w:t>
      </w:r>
      <w:r>
        <w:rPr>
          <w:rFonts w:eastAsia="Times New Roman" w:cs="Times New Roman"/>
          <w:szCs w:val="24"/>
        </w:rPr>
        <w:t xml:space="preserve"> που μπορούν να ανακουφίσουν </w:t>
      </w:r>
      <w:r>
        <w:rPr>
          <w:rFonts w:eastAsia="Times New Roman" w:cs="Times New Roman"/>
          <w:szCs w:val="24"/>
        </w:rPr>
        <w:t>τ</w:t>
      </w:r>
      <w:r>
        <w:rPr>
          <w:rFonts w:eastAsia="Times New Roman" w:cs="Times New Roman"/>
          <w:szCs w:val="24"/>
        </w:rPr>
        <w:t xml:space="preserve">ην περιοχή </w:t>
      </w:r>
      <w:r>
        <w:rPr>
          <w:rFonts w:eastAsia="Times New Roman" w:cs="Times New Roman"/>
          <w:szCs w:val="24"/>
        </w:rPr>
        <w:t xml:space="preserve">στοιχειωδώς από </w:t>
      </w:r>
      <w:r>
        <w:rPr>
          <w:rFonts w:eastAsia="Times New Roman" w:cs="Times New Roman"/>
          <w:szCs w:val="24"/>
        </w:rPr>
        <w:lastRenderedPageBreak/>
        <w:t>αυτό το σοβαρό πρόβλημα. Τέτοια μέτρα είναι από τα πιο στοιχειώδη, από τα πιο αυτονόητα, όπως η κάλυψη των λειτουργικών αναγκών, ο εξοπλισμός των σχολείων, η φύλαξη με πρόσληψη μόνιμου προσωπικού, αλλά και μέτρα που αφορούν το πρ</w:t>
      </w:r>
      <w:r>
        <w:rPr>
          <w:rFonts w:eastAsia="Times New Roman" w:cs="Times New Roman"/>
          <w:szCs w:val="24"/>
        </w:rPr>
        <w:t>όβλημα της αντιμετώπισης της σχολικής διαρροής, το πρόβλημα των ναρκωτικών, η ύπαρξη δομών δραστηριοτήτων άθλησης, πολιτισμού, ψυχαγωγίας που να δίνουν διέξοδο στους νέους αυτών των περιοχών.</w:t>
      </w:r>
    </w:p>
    <w:p w14:paraId="4A5785B3"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Υπάρχ</w:t>
      </w:r>
      <w:r>
        <w:rPr>
          <w:rFonts w:eastAsia="Times New Roman" w:cs="Times New Roman"/>
          <w:szCs w:val="24"/>
        </w:rPr>
        <w:t>ει</w:t>
      </w:r>
      <w:r>
        <w:rPr>
          <w:rFonts w:eastAsia="Times New Roman" w:cs="Times New Roman"/>
          <w:szCs w:val="24"/>
        </w:rPr>
        <w:t xml:space="preserve"> επομένως μια σειρά μέτρων που διεκδικούν οι κάτοικοι, οι</w:t>
      </w:r>
      <w:r>
        <w:rPr>
          <w:rFonts w:eastAsia="Times New Roman" w:cs="Times New Roman"/>
          <w:szCs w:val="24"/>
        </w:rPr>
        <w:t xml:space="preserve"> φορείς της περιοχής. Από αυτή την άποψη ρωτάμε το Υπουργείο</w:t>
      </w:r>
      <w:r>
        <w:rPr>
          <w:rFonts w:eastAsia="Times New Roman" w:cs="Times New Roman"/>
          <w:szCs w:val="24"/>
        </w:rPr>
        <w:t>,</w:t>
      </w:r>
      <w:r>
        <w:rPr>
          <w:rFonts w:eastAsia="Times New Roman" w:cs="Times New Roman"/>
          <w:szCs w:val="24"/>
        </w:rPr>
        <w:t xml:space="preserve"> τι ενέργειες θα κάνει, τι μέτρα θα πάρει</w:t>
      </w:r>
      <w:r>
        <w:rPr>
          <w:rFonts w:eastAsia="Times New Roman" w:cs="Times New Roman"/>
          <w:szCs w:val="24"/>
        </w:rPr>
        <w:t>,</w:t>
      </w:r>
      <w:r>
        <w:rPr>
          <w:rFonts w:eastAsia="Times New Roman" w:cs="Times New Roman"/>
          <w:szCs w:val="24"/>
        </w:rPr>
        <w:t xml:space="preserve"> προκειμένου να ικανοποιηθούν άμεσα αυτά τα επείγοντα σε αυτό το κρίσιμο ζήτημα.</w:t>
      </w:r>
    </w:p>
    <w:p w14:paraId="4A5785B4"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5785B5"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και εμείς, κύριε Γκιόκα.</w:t>
      </w:r>
    </w:p>
    <w:p w14:paraId="4A5785B6"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14:paraId="4A5785B7"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 xml:space="preserve">Κύριε Γκιόκα, ξέρετε, δεν θα </w:t>
      </w:r>
      <w:r>
        <w:rPr>
          <w:rFonts w:eastAsia="Times New Roman" w:cs="Times New Roman"/>
          <w:szCs w:val="24"/>
        </w:rPr>
        <w:lastRenderedPageBreak/>
        <w:t>βοηθήσει πολύ</w:t>
      </w:r>
      <w:r>
        <w:rPr>
          <w:rFonts w:eastAsia="Times New Roman" w:cs="Times New Roman"/>
          <w:szCs w:val="24"/>
        </w:rPr>
        <w:t>,</w:t>
      </w:r>
      <w:r>
        <w:rPr>
          <w:rFonts w:eastAsia="Times New Roman" w:cs="Times New Roman"/>
          <w:szCs w:val="24"/>
        </w:rPr>
        <w:t xml:space="preserve"> γιατί σε πολλές από τις ερωτήσεις του ΚΚΕ αρχίζω λέγοντας</w:t>
      </w:r>
      <w:r>
        <w:rPr>
          <w:rFonts w:eastAsia="Times New Roman" w:cs="Times New Roman"/>
          <w:szCs w:val="24"/>
        </w:rPr>
        <w:t xml:space="preserve"> ότι έχετε δίκιο. Αυτό είναι κάτι που δεν λέω ελαφρά τη καρδία και δεν το λέω για λόγους εντυπωσιασμού.</w:t>
      </w:r>
    </w:p>
    <w:p w14:paraId="4A5785B8"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Θίξατε ένα θέμα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είναι μία πληγή που κακοφόρμισε όλα αυτά τα χρόνια και η αντιστροφή της δεν μπορεί να γίνει από τη μία μέρα στην άλλη. Αυ</w:t>
      </w:r>
      <w:r>
        <w:rPr>
          <w:rFonts w:eastAsia="Times New Roman" w:cs="Times New Roman"/>
          <w:szCs w:val="24"/>
        </w:rPr>
        <w:t xml:space="preserve">τό δεν σημαίνει ότι πρέπει κανείς να εφησυχάζει. </w:t>
      </w:r>
    </w:p>
    <w:p w14:paraId="4A5785B9"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Από την αρχή να σας πω κάτι</w:t>
      </w:r>
      <w:r>
        <w:rPr>
          <w:rFonts w:eastAsia="Times New Roman" w:cs="Times New Roman"/>
          <w:szCs w:val="24"/>
        </w:rPr>
        <w:t>,</w:t>
      </w:r>
      <w:r>
        <w:rPr>
          <w:rFonts w:eastAsia="Times New Roman" w:cs="Times New Roman"/>
          <w:szCs w:val="24"/>
        </w:rPr>
        <w:t xml:space="preserve"> που είμαι σίγουρος ότι αμφότεροι θα το θεωρήσουμε θετικό. Ήδη από την περασμένη εβδομάδα έχουν διοριστεί σαράντα δύο κοινωνικοί λειτουργοί σε σαράντα δύο σχολεία, στα οποία είνα</w:t>
      </w:r>
      <w:r>
        <w:rPr>
          <w:rFonts w:eastAsia="Times New Roman" w:cs="Times New Roman"/>
          <w:szCs w:val="24"/>
        </w:rPr>
        <w:t>ι και τα σχολεία που αναφέρατε. Αυτό έχει πολύ μεγάλη σημασία</w:t>
      </w:r>
      <w:r>
        <w:rPr>
          <w:rFonts w:eastAsia="Times New Roman" w:cs="Times New Roman"/>
          <w:szCs w:val="24"/>
        </w:rPr>
        <w:t>,</w:t>
      </w:r>
      <w:r>
        <w:rPr>
          <w:rFonts w:eastAsia="Times New Roman" w:cs="Times New Roman"/>
          <w:szCs w:val="24"/>
        </w:rPr>
        <w:t xml:space="preserve"> γιατί όπως όλοι γνωρίζουμε, τα προβλήματα που αναφέρατε</w:t>
      </w:r>
      <w:r>
        <w:rPr>
          <w:rFonts w:eastAsia="Times New Roman" w:cs="Times New Roman"/>
          <w:szCs w:val="24"/>
        </w:rPr>
        <w:t>,</w:t>
      </w:r>
      <w:r>
        <w:rPr>
          <w:rFonts w:eastAsia="Times New Roman" w:cs="Times New Roman"/>
          <w:szCs w:val="24"/>
        </w:rPr>
        <w:t xml:space="preserve"> δεν μπορεί να τα λύσει αποκλειστικά και μόνον η αστυνόμευση. Αν η αστυνόμευση δεν συνοδεύεται και με συστηματικά μέτρα κοινωνικής προστα</w:t>
      </w:r>
      <w:r>
        <w:rPr>
          <w:rFonts w:eastAsia="Times New Roman" w:cs="Times New Roman"/>
          <w:szCs w:val="24"/>
        </w:rPr>
        <w:t>σίας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είναι αδύνατον να λυθούν αυτά τα προβλήματα. Άρα θα πρέπει κανείς να εντείνει πάρα πολύ τη δημιουργία των δομών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τη συζήτηση με τον κόσμο εκεί, αλλά βεβαίως και την προστασία τους από τις παράνομες δραστηριότητες που υπάρχουν. </w:t>
      </w:r>
    </w:p>
    <w:p w14:paraId="4A5785BA"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w:t>
      </w:r>
      <w:r>
        <w:rPr>
          <w:rFonts w:eastAsia="Times New Roman" w:cs="Times New Roman"/>
          <w:szCs w:val="24"/>
        </w:rPr>
        <w:t>τε ότι το κτηριακό δεν είναι ευθύνη του Υπουργείου. Είναι ευθύνη των δήμων. Ξέρουμε ότι ορισμένοι δήμοι είναι υποδειγματικοί ως προς αυτό, αλλά ορισμένοι δήμοι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εξαιρετικά προβληματικοί. Άρα θα πρέπει κάπως να υπάρξει μία πίεση στους δήμο</w:t>
      </w:r>
      <w:r>
        <w:rPr>
          <w:rFonts w:eastAsia="Times New Roman" w:cs="Times New Roman"/>
          <w:szCs w:val="24"/>
        </w:rPr>
        <w:t>υς</w:t>
      </w:r>
      <w:r>
        <w:rPr>
          <w:rFonts w:eastAsia="Times New Roman" w:cs="Times New Roman"/>
          <w:szCs w:val="24"/>
        </w:rPr>
        <w:t>,</w:t>
      </w:r>
      <w:r>
        <w:rPr>
          <w:rFonts w:eastAsia="Times New Roman" w:cs="Times New Roman"/>
          <w:szCs w:val="24"/>
        </w:rPr>
        <w:t xml:space="preserve"> να ανταποκρίνονται στις στοιχειώδεις ανάγκες που υπάρχουν ως προς αυτά τα ζητήματα.</w:t>
      </w:r>
    </w:p>
    <w:p w14:paraId="4A5785BB"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Τη Δευτέρα ανοίγουν τα σχολεία στην ώρα τους πάλι, για δεύτερη χρονιά, με πολύ λιγότερα προβλήματα -δεν λέω χωρίς προβλήματα, αλλά με πολύ λιγότερα- με προσλήψεις που έ</w:t>
      </w:r>
      <w:r>
        <w:rPr>
          <w:rFonts w:eastAsia="Times New Roman" w:cs="Times New Roman"/>
          <w:szCs w:val="24"/>
        </w:rPr>
        <w:t>χουν γίνει στην ώρα τους, με συγκεκριμένες προσλήψεις που έχουν γίνει και στην ειδική αγωγή -και ξέρετε πόσο μεγάλη σημασία δίνουμε σε αυτό- και φέτος για πρώτη φορά τα οκτακόσια τριάντα τέσσερα ολιγοθέσια σχολεία του τόπου μας θα γίνουν ολοήμερα και θα έχ</w:t>
      </w:r>
      <w:r>
        <w:rPr>
          <w:rFonts w:eastAsia="Times New Roman" w:cs="Times New Roman"/>
          <w:szCs w:val="24"/>
        </w:rPr>
        <w:t>ουν ειδικότητες.</w:t>
      </w:r>
    </w:p>
    <w:p w14:paraId="4A5785B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Λέω, λοιπόν, ότι μια τέτοια κανονικότητα, η οποία πρέπει να γίνει και γι’ αυτές τις περιοχές -γιατί πάρα πολλές φορές η κανονικότητα φαίνεται σε άλλες περιοχές και όχι σε αυτές που φέτος φροντίσαμε να φανεί κι εκεί- θα αρχίσει να αντιμετωπ</w:t>
      </w:r>
      <w:r>
        <w:rPr>
          <w:rFonts w:eastAsia="Times New Roman" w:cs="Times New Roman"/>
          <w:szCs w:val="24"/>
        </w:rPr>
        <w:t>ίζει αυτό το εξαιρετικά σύνθετο πρόβλημα.</w:t>
      </w:r>
    </w:p>
    <w:p w14:paraId="4A5785BD"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Με χαρά να απαντήσω σε όποιες άλλες ερωτήσεις και λεπτομέρειες. Πάντως θέλω να είναι σαφές ότι και με το Υπουργείο Εσωτερικών και με το Υπουργείο Προστασίας του Πολίτη</w:t>
      </w:r>
      <w:r>
        <w:rPr>
          <w:rFonts w:eastAsia="Times New Roman" w:cs="Times New Roman"/>
          <w:szCs w:val="24"/>
        </w:rPr>
        <w:t>,</w:t>
      </w:r>
      <w:r>
        <w:rPr>
          <w:rFonts w:eastAsia="Times New Roman" w:cs="Times New Roman"/>
          <w:szCs w:val="24"/>
        </w:rPr>
        <w:t xml:space="preserve"> έχουμε ένα σχέδιο ειδικά γι’ αυτές τις περιοχές και το οποίο έχουμε αναλύσει πολλές φορές. Εγώ σας είπα το δικό μας κομμάτι.</w:t>
      </w:r>
    </w:p>
    <w:p w14:paraId="4A5785BE"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A5785BF" w14:textId="77777777" w:rsidR="00AD2206" w:rsidRDefault="00782B69">
      <w:pPr>
        <w:spacing w:line="600" w:lineRule="auto"/>
        <w:ind w:firstLine="720"/>
        <w:contextualSpacing/>
        <w:jc w:val="both"/>
        <w:rPr>
          <w:rFonts w:eastAsia="Times New Roman"/>
          <w:bCs/>
        </w:rPr>
      </w:pPr>
      <w:r>
        <w:rPr>
          <w:rFonts w:eastAsia="Times New Roman"/>
          <w:b/>
          <w:bCs/>
        </w:rPr>
        <w:t>ΠΡΟΕΔΡΕΥΩΝ (Μάριος Γεωργιάδης):</w:t>
      </w:r>
      <w:r>
        <w:rPr>
          <w:rFonts w:eastAsia="Times New Roman" w:cs="Times New Roman"/>
          <w:szCs w:val="24"/>
        </w:rPr>
        <w:t xml:space="preserve">  Ευχαριστούμε, </w:t>
      </w:r>
      <w:r>
        <w:rPr>
          <w:rFonts w:eastAsia="Times New Roman"/>
          <w:bCs/>
        </w:rPr>
        <w:t>κύριε Υπουργέ.</w:t>
      </w:r>
    </w:p>
    <w:p w14:paraId="4A5785C0" w14:textId="77777777" w:rsidR="00AD2206" w:rsidRDefault="00782B69">
      <w:pPr>
        <w:spacing w:line="600" w:lineRule="auto"/>
        <w:ind w:firstLine="720"/>
        <w:contextualSpacing/>
        <w:jc w:val="both"/>
        <w:rPr>
          <w:rFonts w:eastAsia="Times New Roman"/>
          <w:bCs/>
        </w:rPr>
      </w:pPr>
      <w:r>
        <w:rPr>
          <w:rFonts w:eastAsia="Times New Roman"/>
          <w:bCs/>
        </w:rPr>
        <w:t>Κύριε Γκιόκα, έχετε τον λόγο για τρία λεπτά για τη δευτερ</w:t>
      </w:r>
      <w:r>
        <w:rPr>
          <w:rFonts w:eastAsia="Times New Roman"/>
          <w:bCs/>
        </w:rPr>
        <w:t>ολογία σας.</w:t>
      </w:r>
    </w:p>
    <w:p w14:paraId="4A5785C1" w14:textId="77777777" w:rsidR="00AD2206" w:rsidRDefault="00782B69">
      <w:pPr>
        <w:spacing w:line="600" w:lineRule="auto"/>
        <w:ind w:firstLine="720"/>
        <w:contextualSpacing/>
        <w:jc w:val="both"/>
        <w:rPr>
          <w:rFonts w:eastAsia="Times New Roman"/>
          <w:bCs/>
        </w:rPr>
      </w:pPr>
      <w:r>
        <w:rPr>
          <w:rFonts w:eastAsia="Times New Roman"/>
          <w:b/>
          <w:bCs/>
        </w:rPr>
        <w:t>ΙΩΑΝΝΗΣ ΓΚΙΟΚΑΣ</w:t>
      </w:r>
      <w:r w:rsidRPr="000E2CE7">
        <w:rPr>
          <w:rFonts w:eastAsia="Times New Roman"/>
          <w:b/>
          <w:bCs/>
        </w:rPr>
        <w:t>:</w:t>
      </w:r>
      <w:r>
        <w:rPr>
          <w:rFonts w:eastAsia="Times New Roman"/>
          <w:bCs/>
        </w:rPr>
        <w:t xml:space="preserve"> Κύριε Υπουργέ, ούτε εμείς μιλήσαμε για αστυνομοκρατία. Και να σας πω κι ένα παράδειγμα, μια ζωντανή εμπειρία.</w:t>
      </w:r>
    </w:p>
    <w:p w14:paraId="4A5785C2" w14:textId="77777777" w:rsidR="00AD2206" w:rsidRDefault="00782B69">
      <w:pPr>
        <w:spacing w:line="600" w:lineRule="auto"/>
        <w:ind w:firstLine="720"/>
        <w:contextualSpacing/>
        <w:jc w:val="both"/>
        <w:rPr>
          <w:rFonts w:eastAsia="Times New Roman"/>
          <w:bCs/>
        </w:rPr>
      </w:pPr>
      <w:r>
        <w:rPr>
          <w:rFonts w:eastAsia="Times New Roman"/>
          <w:bCs/>
        </w:rPr>
        <w:t xml:space="preserve">Αυτό το διάστημα το Μενίδι και η συνολικότερη περιοχή </w:t>
      </w:r>
      <w:proofErr w:type="spellStart"/>
      <w:r>
        <w:rPr>
          <w:rFonts w:eastAsia="Times New Roman"/>
          <w:bCs/>
        </w:rPr>
        <w:t>αστυνομοκρατείται</w:t>
      </w:r>
      <w:proofErr w:type="spellEnd"/>
      <w:r>
        <w:rPr>
          <w:rFonts w:eastAsia="Times New Roman"/>
          <w:bCs/>
        </w:rPr>
        <w:t xml:space="preserve">, το οργανωμένο έγκλημα ανθεί </w:t>
      </w:r>
      <w:r>
        <w:rPr>
          <w:rFonts w:eastAsia="Times New Roman"/>
          <w:bCs/>
        </w:rPr>
        <w:t>κ</w:t>
      </w:r>
      <w:r>
        <w:rPr>
          <w:rFonts w:eastAsia="Times New Roman"/>
          <w:bCs/>
        </w:rPr>
        <w:t>αι φυσικά δεν μ</w:t>
      </w:r>
      <w:r>
        <w:rPr>
          <w:rFonts w:eastAsia="Times New Roman"/>
          <w:bCs/>
        </w:rPr>
        <w:t xml:space="preserve">ιλάμε για τον χώρο του σχολείου. Η </w:t>
      </w:r>
      <w:r>
        <w:rPr>
          <w:rFonts w:eastAsia="Times New Roman"/>
          <w:bCs/>
        </w:rPr>
        <w:t>Α</w:t>
      </w:r>
      <w:r>
        <w:rPr>
          <w:rFonts w:eastAsia="Times New Roman"/>
          <w:bCs/>
        </w:rPr>
        <w:t xml:space="preserve">στυνομία δεν έχει ρόλο και λόγο μέσα στο σχολείο. Το θέμα είναι να μη φθάσει το έγκλημα στο προαύλιο ή τη σχολική πύλη. </w:t>
      </w:r>
    </w:p>
    <w:p w14:paraId="4A5785C3" w14:textId="77777777" w:rsidR="00AD2206" w:rsidRDefault="00782B69">
      <w:pPr>
        <w:spacing w:line="600" w:lineRule="auto"/>
        <w:ind w:firstLine="720"/>
        <w:contextualSpacing/>
        <w:jc w:val="both"/>
        <w:rPr>
          <w:rFonts w:eastAsia="Times New Roman"/>
          <w:bCs/>
        </w:rPr>
      </w:pPr>
      <w:r>
        <w:rPr>
          <w:rFonts w:eastAsia="Times New Roman"/>
          <w:bCs/>
        </w:rPr>
        <w:t>Το πρόβλημα, όμως, είναι ότι με βάση τις καταγγελίες που έχουμε και από γονείς και από εκπαιδευτικο</w:t>
      </w:r>
      <w:r>
        <w:rPr>
          <w:rFonts w:eastAsia="Times New Roman"/>
          <w:bCs/>
        </w:rPr>
        <w:t xml:space="preserve">ύς, μια σειρά από </w:t>
      </w:r>
      <w:r>
        <w:rPr>
          <w:rFonts w:eastAsia="Times New Roman"/>
          <w:bCs/>
        </w:rPr>
        <w:lastRenderedPageBreak/>
        <w:t xml:space="preserve">προβλήματα στο «παρά ένα» της σχολικής χρονιάς ακόμη δεν έχουν αντιμετωπιστεί. Δεν λέμε ότι για όλα είναι αρμόδιο το Υπουργείο Παιδείας. Όμως εκπροσωπείτε την Κυβέρνηση. </w:t>
      </w:r>
      <w:r>
        <w:rPr>
          <w:rFonts w:eastAsia="Times New Roman"/>
          <w:bCs/>
        </w:rPr>
        <w:t>Μ</w:t>
      </w:r>
      <w:r>
        <w:rPr>
          <w:rFonts w:eastAsia="Times New Roman"/>
          <w:bCs/>
        </w:rPr>
        <w:t>ιλάμε για σχολεία, μιλάμε για χώρους εκπαίδευσης</w:t>
      </w:r>
      <w:r>
        <w:rPr>
          <w:rFonts w:eastAsia="Times New Roman"/>
          <w:bCs/>
        </w:rPr>
        <w:t>,</w:t>
      </w:r>
      <w:r>
        <w:rPr>
          <w:rFonts w:eastAsia="Times New Roman"/>
          <w:bCs/>
        </w:rPr>
        <w:t xml:space="preserve"> που φυσικά αλλού </w:t>
      </w:r>
      <w:r>
        <w:rPr>
          <w:rFonts w:eastAsia="Times New Roman"/>
          <w:bCs/>
        </w:rPr>
        <w:t>μπορεί να είναι υπεύθυνος τυπικά ο δήμος και αλλού μπορεί να είναι το Υπουργείο Εσωτερικών. Όμως αυτά πρέπει με συντονισμό</w:t>
      </w:r>
      <w:r>
        <w:rPr>
          <w:rFonts w:eastAsia="Times New Roman"/>
          <w:bCs/>
        </w:rPr>
        <w:t>,</w:t>
      </w:r>
      <w:r>
        <w:rPr>
          <w:rFonts w:eastAsia="Times New Roman"/>
          <w:bCs/>
        </w:rPr>
        <w:t xml:space="preserve"> κυρίως</w:t>
      </w:r>
      <w:r>
        <w:rPr>
          <w:rFonts w:eastAsia="Times New Roman"/>
          <w:bCs/>
        </w:rPr>
        <w:t>,</w:t>
      </w:r>
      <w:r>
        <w:rPr>
          <w:rFonts w:eastAsia="Times New Roman"/>
          <w:bCs/>
        </w:rPr>
        <w:t xml:space="preserve"> από το Υπουργείο Παιδείας να αντιμετωπιστούν και να λυθούν. </w:t>
      </w:r>
    </w:p>
    <w:p w14:paraId="4A5785C4" w14:textId="77777777" w:rsidR="00AD2206" w:rsidRDefault="00782B69">
      <w:pPr>
        <w:spacing w:line="600" w:lineRule="auto"/>
        <w:ind w:firstLine="720"/>
        <w:contextualSpacing/>
        <w:jc w:val="both"/>
        <w:rPr>
          <w:rFonts w:eastAsia="Times New Roman"/>
          <w:bCs/>
        </w:rPr>
      </w:pPr>
      <w:r>
        <w:rPr>
          <w:rFonts w:eastAsia="Times New Roman"/>
          <w:bCs/>
        </w:rPr>
        <w:t>Δεν έχουν προχωρήσει, ξαναλέω, -και είναι πραγματική και πιστή,</w:t>
      </w:r>
      <w:r>
        <w:rPr>
          <w:rFonts w:eastAsia="Times New Roman"/>
          <w:bCs/>
        </w:rPr>
        <w:t xml:space="preserve"> να το πω έτσι, η απεικόνιση των καταγγελιών που γίνονται- ούτε τα στοιχειώδη ούτε ακόμη και ο ηλεκτροφωτισμός -όχι ότι μας αρκεί αυτό. Ακόμη και ο ηλεκτροφωτισμός ή η φύλαξη σε ένα σχολείο έχει μια σημασία, χωρίς, λέω ξανά, να αρκούμαστε σε τέτοιου είδους</w:t>
      </w:r>
      <w:r>
        <w:rPr>
          <w:rFonts w:eastAsia="Times New Roman"/>
          <w:bCs/>
        </w:rPr>
        <w:t xml:space="preserve"> μέτρα. </w:t>
      </w:r>
    </w:p>
    <w:p w14:paraId="4A5785C5" w14:textId="77777777" w:rsidR="00AD2206" w:rsidRDefault="00782B69">
      <w:pPr>
        <w:spacing w:line="600" w:lineRule="auto"/>
        <w:ind w:firstLine="720"/>
        <w:contextualSpacing/>
        <w:jc w:val="both"/>
        <w:rPr>
          <w:rFonts w:eastAsia="Times New Roman"/>
          <w:bCs/>
        </w:rPr>
      </w:pPr>
      <w:r>
        <w:rPr>
          <w:rFonts w:eastAsia="Times New Roman"/>
          <w:bCs/>
        </w:rPr>
        <w:t>Τ</w:t>
      </w:r>
      <w:r>
        <w:rPr>
          <w:rFonts w:eastAsia="Times New Roman"/>
          <w:bCs/>
        </w:rPr>
        <w:t>ο λέμε αυτό, κύριε Υπουργέ, γιατί ακόμη και πριν από τον θάνατο, το τραγικό αυτό περιστατικό με τον μαθητή στο Μενίδι, υπήρχαν πολλά ανησυχητικά προειδοποιητικά σημάδια. Επιτρέψτε μου να σας διαβάσω μόνο επιγραμματικά κάποια σημεία μιας ανακοίνωσ</w:t>
      </w:r>
      <w:r>
        <w:rPr>
          <w:rFonts w:eastAsia="Times New Roman"/>
          <w:bCs/>
        </w:rPr>
        <w:t>ης των δημοτικών συμβούλων του ΚΚΕ, που είχε βγει έναν μήνα πριν από αυτό το τραγικό περιστατικό.</w:t>
      </w:r>
    </w:p>
    <w:p w14:paraId="4A5785C6" w14:textId="77777777" w:rsidR="00AD2206" w:rsidRDefault="00782B69">
      <w:pPr>
        <w:spacing w:line="600" w:lineRule="auto"/>
        <w:ind w:firstLine="720"/>
        <w:contextualSpacing/>
        <w:jc w:val="both"/>
        <w:rPr>
          <w:rFonts w:eastAsia="Times New Roman"/>
          <w:bCs/>
        </w:rPr>
      </w:pPr>
      <w:r>
        <w:rPr>
          <w:rFonts w:eastAsia="Times New Roman"/>
          <w:bCs/>
        </w:rPr>
        <w:lastRenderedPageBreak/>
        <w:t>Έλεγε το εξής: «Σε πολλά σχολεία της περιοχής μας κλιμακώνονται τα περιστατικά επιθέσεων και κλοπών. Σε πολλές περιπτώσεις τα θύματα είναι μαθητές, γονείς και</w:t>
      </w:r>
      <w:r>
        <w:rPr>
          <w:rFonts w:eastAsia="Times New Roman"/>
          <w:bCs/>
        </w:rPr>
        <w:t xml:space="preserve"> καθηγητές που βγαίνουν με σοβαρούς τραυματισμούς και δίκαια αγανακτούν</w:t>
      </w:r>
      <w:r>
        <w:rPr>
          <w:rFonts w:eastAsia="Times New Roman"/>
          <w:bCs/>
        </w:rPr>
        <w:t>,</w:t>
      </w:r>
      <w:r>
        <w:rPr>
          <w:rFonts w:eastAsia="Times New Roman"/>
          <w:bCs/>
        </w:rPr>
        <w:t xml:space="preserve"> γιατί δεν λαμβάνεται κανένα ουσιαστικό μέτρο για την προστασία τους». </w:t>
      </w:r>
      <w:r>
        <w:rPr>
          <w:rFonts w:eastAsia="Times New Roman"/>
          <w:bCs/>
        </w:rPr>
        <w:t>Μ</w:t>
      </w:r>
      <w:r>
        <w:rPr>
          <w:rFonts w:eastAsia="Times New Roman"/>
          <w:bCs/>
        </w:rPr>
        <w:t>άλιστα ανέφερε και συγκεκριμένα περιστατικά</w:t>
      </w:r>
      <w:r>
        <w:rPr>
          <w:rFonts w:eastAsia="Times New Roman"/>
          <w:bCs/>
        </w:rPr>
        <w:t>.</w:t>
      </w:r>
      <w:r>
        <w:rPr>
          <w:rFonts w:eastAsia="Times New Roman"/>
          <w:bCs/>
        </w:rPr>
        <w:t xml:space="preserve"> Επίθεση σε βάρος διευθυντή σχολείου στο 1</w:t>
      </w:r>
      <w:r>
        <w:rPr>
          <w:rFonts w:eastAsia="Times New Roman"/>
          <w:bCs/>
          <w:vertAlign w:val="superscript"/>
        </w:rPr>
        <w:t>ο</w:t>
      </w:r>
      <w:r>
        <w:rPr>
          <w:rFonts w:eastAsia="Times New Roman"/>
          <w:bCs/>
        </w:rPr>
        <w:t xml:space="preserve"> Γυμνάσιο Αχαρνών και άλλ</w:t>
      </w:r>
      <w:r>
        <w:rPr>
          <w:rFonts w:eastAsia="Times New Roman"/>
          <w:bCs/>
        </w:rPr>
        <w:t>α περιστατικά στο 1</w:t>
      </w:r>
      <w:r>
        <w:rPr>
          <w:rFonts w:eastAsia="Times New Roman"/>
          <w:bCs/>
          <w:vertAlign w:val="superscript"/>
        </w:rPr>
        <w:t>ο</w:t>
      </w:r>
      <w:r>
        <w:rPr>
          <w:rFonts w:eastAsia="Times New Roman"/>
          <w:bCs/>
        </w:rPr>
        <w:t xml:space="preserve"> Λύκειο Αχαρνών.</w:t>
      </w:r>
    </w:p>
    <w:p w14:paraId="4A5785C7" w14:textId="77777777" w:rsidR="00AD2206" w:rsidRDefault="00782B69">
      <w:pPr>
        <w:spacing w:line="600" w:lineRule="auto"/>
        <w:ind w:firstLine="720"/>
        <w:contextualSpacing/>
        <w:jc w:val="both"/>
        <w:rPr>
          <w:rFonts w:eastAsia="Times New Roman"/>
          <w:bCs/>
        </w:rPr>
      </w:pPr>
      <w:r>
        <w:rPr>
          <w:rFonts w:eastAsia="Times New Roman"/>
          <w:bCs/>
        </w:rPr>
        <w:t xml:space="preserve">Άρα πρέπει να υπάρχει συγκεκριμένη δέσμευση εκ μέρους της Κυβέρνησης, του Υπουργείου και όσων εμπλέκονται εν πάση </w:t>
      </w:r>
      <w:proofErr w:type="spellStart"/>
      <w:r>
        <w:rPr>
          <w:rFonts w:eastAsia="Times New Roman"/>
          <w:bCs/>
        </w:rPr>
        <w:t>περιπτώσει</w:t>
      </w:r>
      <w:proofErr w:type="spellEnd"/>
      <w:r>
        <w:rPr>
          <w:rFonts w:eastAsia="Times New Roman"/>
          <w:bCs/>
        </w:rPr>
        <w:t xml:space="preserve">, με χρονικό ορίζοντα για το πότε θα ληφθούν αυτά τα μέτρα. </w:t>
      </w:r>
      <w:r>
        <w:rPr>
          <w:rFonts w:eastAsia="Times New Roman"/>
          <w:bCs/>
        </w:rPr>
        <w:t>Ξ</w:t>
      </w:r>
      <w:r>
        <w:rPr>
          <w:rFonts w:eastAsia="Times New Roman"/>
          <w:bCs/>
        </w:rPr>
        <w:t>αναλέω ότι δεν μιλάμε απλά και μόν</w:t>
      </w:r>
      <w:r>
        <w:rPr>
          <w:rFonts w:eastAsia="Times New Roman"/>
          <w:bCs/>
        </w:rPr>
        <w:t xml:space="preserve">ο για τη φύλαξη. </w:t>
      </w:r>
    </w:p>
    <w:p w14:paraId="4A5785C8" w14:textId="77777777" w:rsidR="00AD2206" w:rsidRDefault="00782B69">
      <w:pPr>
        <w:spacing w:line="600" w:lineRule="auto"/>
        <w:ind w:firstLine="720"/>
        <w:contextualSpacing/>
        <w:jc w:val="both"/>
        <w:rPr>
          <w:rFonts w:eastAsia="Times New Roman"/>
          <w:bCs/>
        </w:rPr>
      </w:pPr>
      <w:r>
        <w:rPr>
          <w:rFonts w:eastAsia="Times New Roman"/>
          <w:bCs/>
        </w:rPr>
        <w:t xml:space="preserve">Εδώ πρέπει να υπάρχει ένα συνολικό πλέγμα μέτρων, δραστηριοτήτων ιδιαίτερα σε αυτές τις περιοχές, από την αντιμετώπιση της σχολικής </w:t>
      </w:r>
      <w:proofErr w:type="spellStart"/>
      <w:r>
        <w:rPr>
          <w:rFonts w:eastAsia="Times New Roman"/>
          <w:bCs/>
        </w:rPr>
        <w:t>διαρρο</w:t>
      </w:r>
      <w:proofErr w:type="spellEnd"/>
      <w:r>
        <w:rPr>
          <w:rFonts w:eastAsia="Times New Roman"/>
          <w:bCs/>
        </w:rPr>
        <w:t xml:space="preserve"> άρα ενισχυτική διδασκαλία, πρόσθετη διδακτική στήριξη που χρειάζεται -και δεν έχουν προχωρήσει μια </w:t>
      </w:r>
      <w:r>
        <w:rPr>
          <w:rFonts w:eastAsia="Times New Roman"/>
          <w:bCs/>
        </w:rPr>
        <w:t xml:space="preserve">σειρά από ζητήματα-, την αντιμετώπιση του προβλήματος των ναρκωτικών, άρα χρειάζεται στήριξη το κέντρο πρόληψης </w:t>
      </w:r>
      <w:r>
        <w:rPr>
          <w:rFonts w:eastAsia="Times New Roman"/>
          <w:bCs/>
        </w:rPr>
        <w:lastRenderedPageBreak/>
        <w:t>κατά των ναρκωτικών που υπάρχει στην περιοχή, το οποίο πρέπει να στηριχθεί και να μπει μέσα στα σχολεία μέχρι μια σειρά από άλλες δομές και δρασ</w:t>
      </w:r>
      <w:r>
        <w:rPr>
          <w:rFonts w:eastAsia="Times New Roman"/>
          <w:bCs/>
        </w:rPr>
        <w:t>τηριότητες</w:t>
      </w:r>
      <w:r>
        <w:rPr>
          <w:rFonts w:eastAsia="Times New Roman"/>
          <w:bCs/>
        </w:rPr>
        <w:t>,</w:t>
      </w:r>
      <w:r>
        <w:rPr>
          <w:rFonts w:eastAsia="Times New Roman"/>
          <w:bCs/>
        </w:rPr>
        <w:t xml:space="preserve"> για να υπάρχει</w:t>
      </w:r>
      <w:r>
        <w:rPr>
          <w:rFonts w:eastAsia="Times New Roman"/>
          <w:bCs/>
        </w:rPr>
        <w:t>,</w:t>
      </w:r>
      <w:r>
        <w:rPr>
          <w:rFonts w:eastAsia="Times New Roman"/>
          <w:bCs/>
        </w:rPr>
        <w:t xml:space="preserve"> πραγματικά</w:t>
      </w:r>
      <w:r>
        <w:rPr>
          <w:rFonts w:eastAsia="Times New Roman"/>
          <w:bCs/>
        </w:rPr>
        <w:t>,</w:t>
      </w:r>
      <w:r>
        <w:rPr>
          <w:rFonts w:eastAsia="Times New Roman"/>
          <w:bCs/>
        </w:rPr>
        <w:t xml:space="preserve"> διέξοδος γι’ αυτά τα παιδιά και να μη φθάσουμε στην κατάσταση</w:t>
      </w:r>
      <w:r>
        <w:rPr>
          <w:rFonts w:eastAsia="Times New Roman"/>
          <w:bCs/>
        </w:rPr>
        <w:t>,</w:t>
      </w:r>
      <w:r>
        <w:rPr>
          <w:rFonts w:eastAsia="Times New Roman"/>
          <w:bCs/>
        </w:rPr>
        <w:t xml:space="preserve"> που δυστυχώς έχουν φθάσει σήμερα οι γονείς, πέρα από τη φτώχεια και την ανεργία που έχουν να αντιμετωπίσουν -και πρέπει να την αντιμετωπίσουν και ατομικά</w:t>
      </w:r>
      <w:r>
        <w:rPr>
          <w:rFonts w:eastAsia="Times New Roman"/>
          <w:bCs/>
        </w:rPr>
        <w:t xml:space="preserve"> και συλλογικά λέμε εμείς- να έχουν και το άγχος και την αγωνία</w:t>
      </w:r>
      <w:r>
        <w:rPr>
          <w:rFonts w:eastAsia="Times New Roman"/>
          <w:bCs/>
        </w:rPr>
        <w:t>,</w:t>
      </w:r>
      <w:r>
        <w:rPr>
          <w:rFonts w:eastAsia="Times New Roman"/>
          <w:bCs/>
        </w:rPr>
        <w:t xml:space="preserve"> για το αν τα παιδιά τους θα γυρίσουν σώα και ασφαλή από το σχολείο.</w:t>
      </w:r>
    </w:p>
    <w:p w14:paraId="4A5785C9"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Σε αυτά τα ζητήματα πρέπει η Κυβέρνηση, τα αρμόδια Υπουργεία να δώσουν, κατά τη γνώμη μας, συγκεκριμένες απαντήσεις.</w:t>
      </w:r>
    </w:p>
    <w:p w14:paraId="4A5785CA"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(Μάριος Γεωργιάδης):</w:t>
      </w:r>
      <w:r>
        <w:rPr>
          <w:rFonts w:eastAsia="Times New Roman" w:cs="Times New Roman"/>
          <w:szCs w:val="24"/>
        </w:rPr>
        <w:t xml:space="preserve"> Ευχαριστούμε, κύριε συνάδελφε.</w:t>
      </w:r>
    </w:p>
    <w:p w14:paraId="4A5785CB"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 να δώσετε την απάντησή σας.</w:t>
      </w:r>
    </w:p>
    <w:p w14:paraId="4A5785C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Δεν θέλω να επαναλάβω αυτά που είπα πριν, αλλά πρέπει να πούμε το εξής. Υπάρχει στη δημόσια διοίκηση, βέβαια, μια κουλτούρα</w:t>
      </w:r>
      <w:r>
        <w:rPr>
          <w:rFonts w:eastAsia="Times New Roman" w:cs="Times New Roman"/>
          <w:szCs w:val="24"/>
        </w:rPr>
        <w:t>,</w:t>
      </w:r>
      <w:r>
        <w:rPr>
          <w:rFonts w:eastAsia="Times New Roman" w:cs="Times New Roman"/>
          <w:szCs w:val="24"/>
        </w:rPr>
        <w:t xml:space="preserve"> ο ένας να κατηγορεί τον </w:t>
      </w:r>
      <w:r>
        <w:rPr>
          <w:rFonts w:eastAsia="Times New Roman" w:cs="Times New Roman"/>
          <w:szCs w:val="24"/>
        </w:rPr>
        <w:lastRenderedPageBreak/>
        <w:t>άλλον ότι δεν είναι δική του ευθύνη ακόμη και εντός όμορων θεσμών.</w:t>
      </w:r>
    </w:p>
    <w:p w14:paraId="4A5785CD"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 η δημοκρατία επιβάλλ</w:t>
      </w:r>
      <w:r>
        <w:rPr>
          <w:rFonts w:eastAsia="Times New Roman" w:cs="Times New Roman"/>
          <w:szCs w:val="24"/>
        </w:rPr>
        <w:t>ει ο καθένας να έχει και την ευθύνη αυτών που αναλαμβάνει. Ένα, λοιπόν, πράγμα που πρέπει να δούμε και στον βαθμό που είναι δυνατόν να βοηθήσουμε και εμείς, είναι ο δήμος. Ο δήμος είναι ένα εξαιρετικά θεμελιώδες, ας πούμε, κύτταρο διοίκησης και δημοκρατίας</w:t>
      </w:r>
      <w:r>
        <w:rPr>
          <w:rFonts w:eastAsia="Times New Roman" w:cs="Times New Roman"/>
          <w:szCs w:val="24"/>
        </w:rPr>
        <w:t xml:space="preserve"> για τέτοιου είδους ζητήματα. Αυτό είναι το ένα.</w:t>
      </w:r>
    </w:p>
    <w:p w14:paraId="4A5785CE"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Το δεύτερο πράγμα είναι</w:t>
      </w:r>
      <w:r>
        <w:rPr>
          <w:rFonts w:eastAsia="Times New Roman" w:cs="Times New Roman"/>
          <w:szCs w:val="24"/>
        </w:rPr>
        <w:t>,</w:t>
      </w:r>
      <w:r>
        <w:rPr>
          <w:rFonts w:eastAsia="Times New Roman" w:cs="Times New Roman"/>
          <w:szCs w:val="24"/>
        </w:rPr>
        <w:t xml:space="preserve"> να δούμε στον βαθμό που είναι δυνατόν με τα άλλα Υπουργεία την πίεση για την υλοποίηση ενός προγράμματος που είχαμε αναγγείλει πολλά Υπουργεία μαζί. Εγώ σας έδωσα κάποια στοιχεία που</w:t>
      </w:r>
      <w:r>
        <w:rPr>
          <w:rFonts w:eastAsia="Times New Roman" w:cs="Times New Roman"/>
          <w:szCs w:val="24"/>
        </w:rPr>
        <w:t xml:space="preserve"> υλοποιούμε εμείς.</w:t>
      </w:r>
    </w:p>
    <w:p w14:paraId="4A5785CF"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Το τρίτο</w:t>
      </w:r>
      <w:r>
        <w:rPr>
          <w:rFonts w:eastAsia="Times New Roman" w:cs="Times New Roman"/>
          <w:szCs w:val="24"/>
        </w:rPr>
        <w:t>,</w:t>
      </w:r>
      <w:r>
        <w:rPr>
          <w:rFonts w:eastAsia="Times New Roman" w:cs="Times New Roman"/>
          <w:szCs w:val="24"/>
        </w:rPr>
        <w:t xml:space="preserve"> είναι η </w:t>
      </w:r>
      <w:proofErr w:type="spellStart"/>
      <w:r>
        <w:rPr>
          <w:rFonts w:eastAsia="Times New Roman" w:cs="Times New Roman"/>
          <w:szCs w:val="24"/>
        </w:rPr>
        <w:t>κανονικοποίηση</w:t>
      </w:r>
      <w:proofErr w:type="spellEnd"/>
      <w:r>
        <w:rPr>
          <w:rFonts w:eastAsia="Times New Roman" w:cs="Times New Roman"/>
          <w:szCs w:val="24"/>
        </w:rPr>
        <w:t xml:space="preserve"> που γίνεται στα υπόλοιπα μέρη</w:t>
      </w:r>
      <w:r>
        <w:rPr>
          <w:rFonts w:eastAsia="Times New Roman" w:cs="Times New Roman"/>
          <w:szCs w:val="24"/>
        </w:rPr>
        <w:t>,</w:t>
      </w:r>
      <w:r>
        <w:rPr>
          <w:rFonts w:eastAsia="Times New Roman" w:cs="Times New Roman"/>
          <w:szCs w:val="24"/>
        </w:rPr>
        <w:t xml:space="preserve"> να αντανακλάται και σε αυτούς τους δήμους, με όλα τα προβλήματα που είπατε και για τα οποία δεν έχω καμμία αμφιβολία.</w:t>
      </w:r>
    </w:p>
    <w:p w14:paraId="4A5785D0"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Θα σας παρακαλούσα και το λέω και δημόσια, ειδικά από α</w:t>
      </w:r>
      <w:r>
        <w:rPr>
          <w:rFonts w:eastAsia="Times New Roman" w:cs="Times New Roman"/>
          <w:szCs w:val="24"/>
        </w:rPr>
        <w:t xml:space="preserve">υτή την περιοχή με μεγάλη χαρά να έρθουν στο Υπουργείο, ακόμη και αυτές τις μέρες, ώστε αν μπορούμε κάποια πράγματα, είτε που μας έχουν ξεφύγει είτε που μέσα από γραφειοκρατικές </w:t>
      </w:r>
      <w:r>
        <w:rPr>
          <w:rFonts w:eastAsia="Times New Roman" w:cs="Times New Roman"/>
          <w:szCs w:val="24"/>
        </w:rPr>
        <w:lastRenderedPageBreak/>
        <w:t xml:space="preserve">διαδικασίες δεν έχουν ολοκληρωθεί, να έχουν προτεραιότητα. Είναι δέσμευσή μας </w:t>
      </w:r>
      <w:r>
        <w:rPr>
          <w:rFonts w:eastAsia="Times New Roman" w:cs="Times New Roman"/>
          <w:szCs w:val="24"/>
        </w:rPr>
        <w:t>αυτοί οι άνθρωποι να μπορούν να αισθάνονται ότι έχουν αυτά τα μίνιμουμ, γιατί έτσι όπως τα περιγράφετε, υπάρχουν πολλά προβλήματα που είναι μίνιμουμ. Η ηλεκτροφώτιση που μου λέτε τώρα, είναι ένα μίνιμουμ, ας πούμε, δικαίωμα των πολιτών σε μια πόλη.</w:t>
      </w:r>
    </w:p>
    <w:p w14:paraId="4A5785D1"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παρακαλούσα, λοιπόν, στον βαθμό που έχετε αυτή τη δυνατότητα -το λέω και δημόσια- να έρθει μια </w:t>
      </w:r>
      <w:r>
        <w:rPr>
          <w:rFonts w:eastAsia="Times New Roman" w:cs="Times New Roman"/>
          <w:szCs w:val="24"/>
        </w:rPr>
        <w:t>επιτροπή</w:t>
      </w:r>
      <w:r>
        <w:rPr>
          <w:rFonts w:eastAsia="Times New Roman" w:cs="Times New Roman"/>
          <w:szCs w:val="24"/>
        </w:rPr>
        <w:t>, να δούμε -άμεσα όμως- τι μπορεί να κάνει το Υπουργείο Παιδείας και να δούμε με ποιον τρόπο θα πάμε και στα άλλα Υπουργεία για να αντιμετωπίσουμε</w:t>
      </w:r>
      <w:r>
        <w:rPr>
          <w:rFonts w:eastAsia="Times New Roman" w:cs="Times New Roman"/>
          <w:szCs w:val="24"/>
        </w:rPr>
        <w:t xml:space="preserve"> αυτά τα θέματα.</w:t>
      </w:r>
    </w:p>
    <w:p w14:paraId="4A5785D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Δεν μπορώ να δεσμευθώ σε τίποτε άλλο πέρα απ’ αυτά που σας είπα. Νομίζω ότι ο διορισμός των κοινωνικών λειτουργών είναι κάτι πάρα πολύ θετικό. Δεν αρκεί μόνον αυτό. Τα κενά που έχουμε και που δεν θα υπάρχουν με τους εκπαιδευτικούς είναι κα</w:t>
      </w:r>
      <w:r>
        <w:rPr>
          <w:rFonts w:eastAsia="Times New Roman" w:cs="Times New Roman"/>
          <w:szCs w:val="24"/>
        </w:rPr>
        <w:t>ι αυτό στα πολύ θετικά που γίνονται φέτος τόσο νωρίς και για πρώτη φορά, αλλά επιμένω, είμαι σίγουρος ότι θα υπάρχουν και άλλα προβλήματα και σας κάνω και εσάς αυτή την παράκληση να τη μεταφέρετε στους συμπολίτες μας εκεί.</w:t>
      </w:r>
    </w:p>
    <w:p w14:paraId="4A5785D3"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A5785D4"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(Μάριος</w:t>
      </w:r>
      <w:r>
        <w:rPr>
          <w:rFonts w:eastAsia="Times New Roman" w:cs="Times New Roman"/>
          <w:b/>
          <w:szCs w:val="24"/>
        </w:rPr>
        <w:t xml:space="preserve"> Γεωργιάδης):</w:t>
      </w:r>
      <w:r>
        <w:rPr>
          <w:rFonts w:eastAsia="Times New Roman" w:cs="Times New Roman"/>
          <w:szCs w:val="24"/>
        </w:rPr>
        <w:t xml:space="preserve"> Ευχαριστούμε, κύριε Υπουργέ, για την ακρίβεια στον χρόνο.</w:t>
      </w:r>
    </w:p>
    <w:p w14:paraId="4A5785D5"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Προτού εισέλθουμε στην επόμενη ερώτηση, θα ήθελα να κάνω μια ανακοίνωση στο Σώμα</w:t>
      </w:r>
      <w:r>
        <w:rPr>
          <w:rFonts w:eastAsia="Times New Roman" w:cs="Times New Roman"/>
          <w:szCs w:val="24"/>
        </w:rPr>
        <w:t>,</w:t>
      </w:r>
      <w:r>
        <w:rPr>
          <w:rFonts w:eastAsia="Times New Roman" w:cs="Times New Roman"/>
          <w:szCs w:val="24"/>
        </w:rPr>
        <w:t xml:space="preserve"> σχετικά με αιτήματα Βουλευτών.</w:t>
      </w:r>
    </w:p>
    <w:p w14:paraId="4A5785D6"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Βουλευτή</w:t>
      </w:r>
      <w:r>
        <w:rPr>
          <w:rFonts w:eastAsia="Times New Roman" w:cs="Times New Roman"/>
          <w:szCs w:val="24"/>
        </w:rPr>
        <w:t>ς</w:t>
      </w:r>
      <w:r>
        <w:rPr>
          <w:rFonts w:eastAsia="Times New Roman" w:cs="Times New Roman"/>
          <w:szCs w:val="24"/>
        </w:rPr>
        <w:t xml:space="preserve"> Χίου της Νέας Δημοκρατίας κ. Νότη</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Μηταράκη</w:t>
      </w:r>
      <w:r>
        <w:rPr>
          <w:rFonts w:eastAsia="Times New Roman" w:cs="Times New Roman"/>
          <w:szCs w:val="24"/>
        </w:rPr>
        <w:t>ς</w:t>
      </w:r>
      <w:proofErr w:type="spellEnd"/>
      <w:r>
        <w:rPr>
          <w:rFonts w:eastAsia="Times New Roman" w:cs="Times New Roman"/>
          <w:szCs w:val="24"/>
        </w:rPr>
        <w:t>, ζητεί μια αλλ</w:t>
      </w:r>
      <w:r>
        <w:rPr>
          <w:rFonts w:eastAsia="Times New Roman" w:cs="Times New Roman"/>
          <w:szCs w:val="24"/>
        </w:rPr>
        <w:t>αγή όσον αφορά την άδεια ολιγοήμερης απουσίας του. Αντί για Τετάρτη 13 Σεπτεμβρίου έως 20 Σεπτεμβρίου</w:t>
      </w:r>
      <w:r w:rsidRPr="000E2CE7">
        <w:rPr>
          <w:rFonts w:eastAsia="Times New Roman" w:cs="Times New Roman"/>
          <w:szCs w:val="24"/>
        </w:rPr>
        <w:t xml:space="preserve"> 2017</w:t>
      </w:r>
      <w:r>
        <w:rPr>
          <w:rFonts w:eastAsia="Times New Roman" w:cs="Times New Roman"/>
          <w:szCs w:val="24"/>
        </w:rPr>
        <w:t>,</w:t>
      </w:r>
      <w:r>
        <w:rPr>
          <w:rFonts w:eastAsia="Times New Roman" w:cs="Times New Roman"/>
          <w:szCs w:val="24"/>
        </w:rPr>
        <w:t xml:space="preserve"> ζητεί να απουσιάσει το χρονικό διάστημα από Τρίτη 26 Σεπτεμβρίου έως Τετάρτη 4 Οκτωβρίου 2017, λόγω μετάβασής του στο εξωτερικό. </w:t>
      </w:r>
    </w:p>
    <w:p w14:paraId="4A5785D7"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Επίσης, ο</w:t>
      </w:r>
      <w:r>
        <w:rPr>
          <w:rFonts w:eastAsia="Times New Roman" w:cs="Times New Roman"/>
          <w:szCs w:val="24"/>
        </w:rPr>
        <w:t xml:space="preserve"> Βουλευτή</w:t>
      </w:r>
      <w:r>
        <w:rPr>
          <w:rFonts w:eastAsia="Times New Roman" w:cs="Times New Roman"/>
          <w:szCs w:val="24"/>
        </w:rPr>
        <w:t>ς</w:t>
      </w:r>
      <w:r>
        <w:rPr>
          <w:rFonts w:eastAsia="Times New Roman" w:cs="Times New Roman"/>
          <w:szCs w:val="24"/>
        </w:rPr>
        <w:t xml:space="preserve"> Επικρατείας της Νέας Δημοκρατίας κ. Θεόδωρο</w:t>
      </w:r>
      <w:r>
        <w:rPr>
          <w:rFonts w:eastAsia="Times New Roman" w:cs="Times New Roman"/>
          <w:szCs w:val="24"/>
        </w:rPr>
        <w:t>ς</w:t>
      </w:r>
      <w:r>
        <w:rPr>
          <w:rFonts w:eastAsia="Times New Roman" w:cs="Times New Roman"/>
          <w:szCs w:val="24"/>
        </w:rPr>
        <w:t xml:space="preserve"> </w:t>
      </w:r>
      <w:proofErr w:type="spellStart"/>
      <w:r>
        <w:rPr>
          <w:rFonts w:eastAsia="Times New Roman" w:cs="Times New Roman"/>
          <w:szCs w:val="24"/>
        </w:rPr>
        <w:t>Φορτσάκη</w:t>
      </w:r>
      <w:r>
        <w:rPr>
          <w:rFonts w:eastAsia="Times New Roman" w:cs="Times New Roman"/>
          <w:szCs w:val="24"/>
        </w:rPr>
        <w:t>ς</w:t>
      </w:r>
      <w:proofErr w:type="spellEnd"/>
      <w:r>
        <w:rPr>
          <w:rFonts w:eastAsia="Times New Roman" w:cs="Times New Roman"/>
          <w:szCs w:val="24"/>
        </w:rPr>
        <w:t>, ζητεί άδεια ολιγοήμερης απουσίας από τις 18 Σεπτεμβρίου έως τις 22 Σεπτεμβρίου</w:t>
      </w:r>
      <w:r>
        <w:rPr>
          <w:rFonts w:eastAsia="Times New Roman" w:cs="Times New Roman"/>
          <w:szCs w:val="24"/>
        </w:rPr>
        <w:t xml:space="preserve"> 2017</w:t>
      </w:r>
      <w:r>
        <w:rPr>
          <w:rFonts w:eastAsia="Times New Roman" w:cs="Times New Roman"/>
          <w:szCs w:val="24"/>
        </w:rPr>
        <w:t xml:space="preserve"> για μετάβασή του για ακαδημαϊκούς λόγους</w:t>
      </w:r>
      <w:r>
        <w:rPr>
          <w:rFonts w:eastAsia="Times New Roman" w:cs="Times New Roman"/>
          <w:szCs w:val="24"/>
        </w:rPr>
        <w:t>,</w:t>
      </w:r>
      <w:r>
        <w:rPr>
          <w:rFonts w:eastAsia="Times New Roman" w:cs="Times New Roman"/>
          <w:szCs w:val="24"/>
        </w:rPr>
        <w:t xml:space="preserve"> στη Γαλλία. Η Βουλή εγκρίνει;</w:t>
      </w:r>
    </w:p>
    <w:p w14:paraId="4A5785D8"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4A5785D9"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w:t>
      </w:r>
      <w:r>
        <w:rPr>
          <w:rFonts w:eastAsia="Times New Roman" w:cs="Times New Roman"/>
          <w:szCs w:val="24"/>
        </w:rPr>
        <w:t xml:space="preserve">Συνεπώς </w:t>
      </w:r>
      <w:r>
        <w:rPr>
          <w:rFonts w:eastAsia="Times New Roman" w:cs="Times New Roman"/>
          <w:szCs w:val="24"/>
        </w:rPr>
        <w:t>η</w:t>
      </w:r>
      <w:r>
        <w:rPr>
          <w:rFonts w:eastAsia="Times New Roman" w:cs="Times New Roman"/>
          <w:szCs w:val="24"/>
        </w:rPr>
        <w:t xml:space="preserve"> Βουλή ενέκρινε τις ζητηθείσες άδειες.</w:t>
      </w:r>
    </w:p>
    <w:p w14:paraId="4A5785DA"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Περνάμε τώρα στη συζήτηση της δέκατης πέμπτης με αριθμό 1286/25-7-2017 επίκαιρης ερώτησης </w:t>
      </w:r>
      <w:r>
        <w:rPr>
          <w:rFonts w:eastAsia="Times New Roman" w:cs="Times New Roman"/>
          <w:szCs w:val="24"/>
        </w:rPr>
        <w:t xml:space="preserve">δεύτερου κύκλου </w:t>
      </w:r>
      <w:r>
        <w:rPr>
          <w:rFonts w:eastAsia="Times New Roman" w:cs="Times New Roman"/>
          <w:szCs w:val="24"/>
        </w:rPr>
        <w:t xml:space="preserve">του Βουλευτή Άρτας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Στύλιου</w:t>
      </w:r>
      <w:proofErr w:type="spellEnd"/>
      <w:r>
        <w:rPr>
          <w:rFonts w:eastAsia="Times New Roman" w:cs="Times New Roman"/>
          <w:bCs/>
          <w:szCs w:val="24"/>
        </w:rPr>
        <w:t xml:space="preserve"> </w:t>
      </w:r>
      <w:r>
        <w:rPr>
          <w:rFonts w:eastAsia="Times New Roman" w:cs="Times New Roman"/>
          <w:szCs w:val="24"/>
        </w:rPr>
        <w:t>προς τον Υ</w:t>
      </w:r>
      <w:r>
        <w:rPr>
          <w:rFonts w:eastAsia="Times New Roman" w:cs="Times New Roman"/>
          <w:szCs w:val="24"/>
        </w:rPr>
        <w:t xml:space="preserve">πουργό </w:t>
      </w:r>
      <w:r>
        <w:rPr>
          <w:rFonts w:eastAsia="Times New Roman" w:cs="Times New Roman"/>
          <w:bCs/>
          <w:szCs w:val="24"/>
        </w:rPr>
        <w:t xml:space="preserve">Παιδείας, Έρευνας και Θρησκευμάτων, </w:t>
      </w:r>
      <w:r>
        <w:rPr>
          <w:rFonts w:eastAsia="Times New Roman" w:cs="Times New Roman"/>
          <w:szCs w:val="24"/>
        </w:rPr>
        <w:t>με θέμα: «Δάνειο ύψους 138 εκατ</w:t>
      </w:r>
      <w:r>
        <w:rPr>
          <w:rFonts w:eastAsia="Times New Roman" w:cs="Times New Roman"/>
          <w:szCs w:val="24"/>
        </w:rPr>
        <w:t xml:space="preserve">ομμυρίων </w:t>
      </w:r>
      <w:r>
        <w:rPr>
          <w:rFonts w:eastAsia="Times New Roman" w:cs="Times New Roman"/>
          <w:szCs w:val="24"/>
        </w:rPr>
        <w:t>ευρώ από την Ευρωπαϊκή Τράπεζα Επενδύσεων (</w:t>
      </w:r>
      <w:proofErr w:type="spellStart"/>
      <w:r>
        <w:rPr>
          <w:rFonts w:eastAsia="Times New Roman" w:cs="Times New Roman"/>
          <w:szCs w:val="24"/>
        </w:rPr>
        <w:t>ΕΤΕπ</w:t>
      </w:r>
      <w:proofErr w:type="spellEnd"/>
      <w:r>
        <w:rPr>
          <w:rFonts w:eastAsia="Times New Roman" w:cs="Times New Roman"/>
          <w:szCs w:val="24"/>
        </w:rPr>
        <w:t>) για την κατασκευή και ανακαίνιση κτηρίων και εγκαταστάσεων σε ΑΕΙ».</w:t>
      </w:r>
    </w:p>
    <w:p w14:paraId="4A5785DB"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Στύλιο</w:t>
      </w:r>
      <w:proofErr w:type="spellEnd"/>
      <w:r>
        <w:rPr>
          <w:rFonts w:eastAsia="Times New Roman" w:cs="Times New Roman"/>
          <w:szCs w:val="24"/>
        </w:rPr>
        <w:t xml:space="preserve">, έχετε τον λόγο για δύο λεπτά για την </w:t>
      </w:r>
      <w:proofErr w:type="spellStart"/>
      <w:r>
        <w:rPr>
          <w:rFonts w:eastAsia="Times New Roman" w:cs="Times New Roman"/>
          <w:szCs w:val="24"/>
        </w:rPr>
        <w:t>πρωτο</w:t>
      </w:r>
      <w:r>
        <w:rPr>
          <w:rFonts w:eastAsia="Times New Roman" w:cs="Times New Roman"/>
          <w:szCs w:val="24"/>
        </w:rPr>
        <w:t>λογία</w:t>
      </w:r>
      <w:proofErr w:type="spellEnd"/>
      <w:r>
        <w:rPr>
          <w:rFonts w:eastAsia="Times New Roman" w:cs="Times New Roman"/>
          <w:szCs w:val="24"/>
        </w:rPr>
        <w:t xml:space="preserve"> σας.</w:t>
      </w:r>
    </w:p>
    <w:p w14:paraId="4A5785D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πολύ, κύριε Πρόεδρε.</w:t>
      </w:r>
    </w:p>
    <w:p w14:paraId="4A5785DD"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Κύριε Υπουργέ, σε ανακοίνωση της Ευρωπαϊκής Επιτροπής, η οποία έγινε την περασμένη άνοιξη, αναφέρεται ότι η χώρα μας συνομολόγησε δάνειο ύψους 138 εκατομμυρίων ευρώ, με θέμα τη χρηματοδότηση της κ</w:t>
      </w:r>
      <w:r>
        <w:rPr>
          <w:rFonts w:eastAsia="Times New Roman" w:cs="Times New Roman"/>
          <w:szCs w:val="24"/>
        </w:rPr>
        <w:t xml:space="preserve">ατασκευής, της επέκτασης και της ανακαίνισης κτηρίων και εγκαταστάσεων σε εννέα πανεπιστημιακά ιδρύματα της χώρας. Η χρηματοδότηση, σύμφωνα με την ανακοίνωση, αφορά πανεπιστήμια στην Αθήνα, στα Χανιά, στο Ηράκλειο, στην Κομοτηνή, στη Μυτιλήνη, στην Πάτρα, </w:t>
      </w:r>
      <w:r>
        <w:rPr>
          <w:rFonts w:eastAsia="Times New Roman" w:cs="Times New Roman"/>
          <w:szCs w:val="24"/>
        </w:rPr>
        <w:t>στη Θεσσαλονίκη και στον Βόλο.</w:t>
      </w:r>
    </w:p>
    <w:p w14:paraId="4A5785DE"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Σύμφωνα με την ανακοίνωση, τα </w:t>
      </w:r>
      <w:proofErr w:type="spellStart"/>
      <w:r>
        <w:rPr>
          <w:rFonts w:eastAsia="Times New Roman" w:cs="Times New Roman"/>
          <w:szCs w:val="24"/>
        </w:rPr>
        <w:t>υποέργα</w:t>
      </w:r>
      <w:proofErr w:type="spellEnd"/>
      <w:r>
        <w:rPr>
          <w:rFonts w:eastAsia="Times New Roman" w:cs="Times New Roman"/>
          <w:szCs w:val="24"/>
        </w:rPr>
        <w:t xml:space="preserve"> που θα χρηματοδοτηθούν από την Ευρωπαϊκή Τράπεζα Επενδύσεων (</w:t>
      </w:r>
      <w:proofErr w:type="spellStart"/>
      <w:r>
        <w:rPr>
          <w:rFonts w:eastAsia="Times New Roman" w:cs="Times New Roman"/>
          <w:szCs w:val="24"/>
        </w:rPr>
        <w:t>ΕΤΕπ</w:t>
      </w:r>
      <w:proofErr w:type="spellEnd"/>
      <w:r>
        <w:rPr>
          <w:rFonts w:eastAsia="Times New Roman" w:cs="Times New Roman"/>
          <w:szCs w:val="24"/>
        </w:rPr>
        <w:t>) αφορούν κυρίως την κατασκευή, αλλά και την ολοκλήρωση της κατασκευής κτηρίων των εν λόγω ΑΕΙ.</w:t>
      </w:r>
    </w:p>
    <w:p w14:paraId="4A5785DF"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w:t>
      </w:r>
      <w:r>
        <w:rPr>
          <w:rFonts w:eastAsia="Times New Roman" w:cs="Times New Roman"/>
          <w:szCs w:val="24"/>
        </w:rPr>
        <w:t>ροειδοποιητικά το κουδούνι λήξεως του χρόνου ομιλίας του κυρίου Βουλευτή)</w:t>
      </w:r>
    </w:p>
    <w:p w14:paraId="4A5785E0"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Είναι γνωστό ότι η συντήρηση και λειτουργία ενός νέου κτηρίου απαιτεί ετησίως τουλάχιστον το 5% επί του κόστους κατασκευής του. Επιπλέον, οι προϋπολογισμοί των ιδρυμάτων τριτοβάθμιας</w:t>
      </w:r>
      <w:r>
        <w:rPr>
          <w:rFonts w:eastAsia="Times New Roman" w:cs="Times New Roman"/>
          <w:szCs w:val="24"/>
        </w:rPr>
        <w:t xml:space="preserve"> εκπαίδευσης -πανεπιστήμια και ΤΕΙ- βαίνουν συνεχώς μειούμενοι, με αποτέλεσμα οι περισσότερες κτηριακές υποδομές των ΑΕΙ της χώρας μας να μη συντηρούνται ή να συντηρούνται ελλιπώς.</w:t>
      </w:r>
    </w:p>
    <w:p w14:paraId="4A5785E1"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Δεδομένου ότι δεν έχουν δοθεί στη δημοσιότητα περισσότερες λεπτομέρειες για</w:t>
      </w:r>
      <w:r>
        <w:rPr>
          <w:rFonts w:eastAsia="Times New Roman" w:cs="Times New Roman"/>
          <w:szCs w:val="24"/>
        </w:rPr>
        <w:t xml:space="preserve"> τα έργα που θα χρηματοδοτηθούν από το συγκεκριμένο πρόγραμμα, ερωτάσθε, κύριε Υπουργέ, τα εξής:</w:t>
      </w:r>
    </w:p>
    <w:p w14:paraId="4A5785E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Με ποια κριτήρια έγινε η επιλογή των ιδρυμάτων; Με ποιον τρόπο θα γίνει η αποπληρωμή του συγκεκριμένου δανείου και τι ρόλο θα έχουν τα επωφελούμενα ιδρύματα στ</w:t>
      </w:r>
      <w:r>
        <w:rPr>
          <w:rFonts w:eastAsia="Times New Roman" w:cs="Times New Roman"/>
          <w:szCs w:val="24"/>
        </w:rPr>
        <w:t xml:space="preserve">ον μηχανισμό της αποπληρωμής του δανείου; Πόσα και ποια έργα αφορούν </w:t>
      </w:r>
      <w:r>
        <w:rPr>
          <w:rFonts w:eastAsia="Times New Roman" w:cs="Times New Roman"/>
          <w:szCs w:val="24"/>
        </w:rPr>
        <w:lastRenderedPageBreak/>
        <w:t xml:space="preserve">στην κατασκευή νέων κτηρίων και πόσα και ποια στην ανακαίνιση υφισταμένων κτηριακών εγκαταστάσεων; Τέλος, υπάρχει πρόβλεψη για τον τρόπο κάλυψης του επιπλέον κόστους για τη συντήρηση και </w:t>
      </w:r>
      <w:r>
        <w:rPr>
          <w:rFonts w:eastAsia="Times New Roman" w:cs="Times New Roman"/>
          <w:szCs w:val="24"/>
        </w:rPr>
        <w:t>λειτουργία των νέων κτηρίων από τα αντίστοιχα ιδρύματα;</w:t>
      </w:r>
    </w:p>
    <w:p w14:paraId="4A5785E3"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κύριε συνάδελφε.</w:t>
      </w:r>
    </w:p>
    <w:p w14:paraId="4A5785E4"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 για τρία λεπτά.</w:t>
      </w:r>
    </w:p>
    <w:p w14:paraId="4A5785E5"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Θα περίμενα τ</w:t>
      </w:r>
      <w:r>
        <w:rPr>
          <w:rFonts w:eastAsia="Times New Roman" w:cs="Times New Roman"/>
          <w:szCs w:val="24"/>
        </w:rPr>
        <w:t xml:space="preserve">ο κόμμα σας να είναι ευχαριστημένο που υπήρξε μία τέτοια συμφωνία με την Ευρωπαϊκή Τράπεζα Επενδύσεων. Όντως ήταν μία εξαιρετική συνεργασία και νομίζω μία πάρα πολύ καλή συμφωνία. </w:t>
      </w:r>
    </w:p>
    <w:p w14:paraId="4A5785E6"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Η διαδικασία ήταν η εξής: Υπήρχε ένα ερωτηματολόγιο από την Ευρωπαϊκή Τράπε</w:t>
      </w:r>
      <w:r>
        <w:rPr>
          <w:rFonts w:eastAsia="Times New Roman" w:cs="Times New Roman"/>
          <w:szCs w:val="24"/>
        </w:rPr>
        <w:t xml:space="preserve">ζα Επενδύσεων προς όλα τα </w:t>
      </w:r>
      <w:r>
        <w:rPr>
          <w:rFonts w:eastAsia="Times New Roman" w:cs="Times New Roman"/>
          <w:szCs w:val="24"/>
        </w:rPr>
        <w:t>ανώτατα εκπαιδευτικά ιδρύματα</w:t>
      </w:r>
      <w:r>
        <w:rPr>
          <w:rFonts w:eastAsia="Times New Roman" w:cs="Times New Roman"/>
          <w:szCs w:val="24"/>
        </w:rPr>
        <w:t>, για να διαπιστωθούν ποια είναι τα ώριμα έργα τα οποία υπήρχε δυνατότητα να χρηματοδοτηθούν με ένα πάρα πολύ ευνοϊκό επιτόκιο. Αφού υποβλήθηκαν οι φάκελοι, επιλέχθηκαν τα έργα που αναφέρετε.</w:t>
      </w:r>
    </w:p>
    <w:p w14:paraId="4A5785E7"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Καταθέτω </w:t>
      </w:r>
      <w:r>
        <w:rPr>
          <w:rFonts w:eastAsia="Times New Roman" w:cs="Times New Roman"/>
          <w:szCs w:val="24"/>
        </w:rPr>
        <w:t>στα Πρακτικά τον πλήρη κατάλογο, για να μη σας ταλαιπωρώ. Είναι το Πανεπιστήμιο Θεσσαλονίκης, το Πανεπιστήμιο Αθηνών, το ΕΜΠ, το Πανεπιστήμιο Αιγαίου, τα Πανεπιστήμια Θεσσαλίας, Κρήτης, Πάτρας, το Πολυτεχνείο Κρήτης,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4A5785E8" w14:textId="77777777" w:rsidR="00AD2206" w:rsidRDefault="00782B69">
      <w:pPr>
        <w:tabs>
          <w:tab w:val="left" w:pos="7371"/>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Παιδ</w:t>
      </w:r>
      <w:r>
        <w:rPr>
          <w:rFonts w:eastAsia="Times New Roman" w:cs="Times New Roman"/>
          <w:szCs w:val="24"/>
        </w:rPr>
        <w:t xml:space="preserve">είας, Έρευνας και Θρησκευμάτων κ. Κωνσταντίνος </w:t>
      </w:r>
      <w:proofErr w:type="spellStart"/>
      <w:r>
        <w:rPr>
          <w:rFonts w:eastAsia="Times New Roman" w:cs="Times New Roman"/>
          <w:szCs w:val="24"/>
        </w:rPr>
        <w:t>Γαβρόγλου</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A5785E9"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Όπως είπαμε, αυτό είναι εξαιρετικά σημα</w:t>
      </w:r>
      <w:r>
        <w:rPr>
          <w:rFonts w:eastAsia="Times New Roman" w:cs="Times New Roman"/>
          <w:szCs w:val="24"/>
        </w:rPr>
        <w:t xml:space="preserve">ντικό, διότι, όπως γνωρίζετε, κυρίως οι κτηριακές μας υποδομές σε ορισμένα από τα ιδρύματά μας είναι πολύ καλές, ενώ σε ορισμένα από τα ιδρύματά μας θέλουν συμπληρώσεις. Μάλιστα, ακόμα και εκεί που είναι καλές, είναι σημαντικό να συμπληρωθούν όχι μόνο για </w:t>
      </w:r>
      <w:r>
        <w:rPr>
          <w:rFonts w:eastAsia="Times New Roman" w:cs="Times New Roman"/>
          <w:szCs w:val="24"/>
        </w:rPr>
        <w:t xml:space="preserve">αίθουσες διδασκαλίας, αλλά για ερευνητικούς σκοπούς και όλων των ειδών τις άλλες πανεπιστημιακές δραστηριότητες. </w:t>
      </w:r>
    </w:p>
    <w:p w14:paraId="4A5785EA"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Από τα δεκαεπτά έργα που έχουν επιλεγεί -και αυτά δεν είναι καθόλου λίγα, το σύνολο είναι 138 εκατομμύρια ευρώ- τα δεκατρία έχουν σχέση με και</w:t>
      </w:r>
      <w:r>
        <w:rPr>
          <w:rFonts w:eastAsia="Times New Roman" w:cs="Times New Roman"/>
          <w:szCs w:val="24"/>
        </w:rPr>
        <w:t xml:space="preserve">νούργια κτήρια, ενώ τα υπόλοιπα </w:t>
      </w:r>
      <w:r>
        <w:rPr>
          <w:rFonts w:eastAsia="Times New Roman" w:cs="Times New Roman"/>
          <w:szCs w:val="24"/>
        </w:rPr>
        <w:lastRenderedPageBreak/>
        <w:t xml:space="preserve">τέσσερα έχουν σχέση με τη συντήρηση κτηρίων που ήδη υπάρχουν. </w:t>
      </w:r>
    </w:p>
    <w:p w14:paraId="4A5785EB"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4A5785E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Νομίζουμε, λοιπόν, ότι είναι μία εξαιρετική πρωτοβουλία. Έως το τέλος του 2017 θα δημοπρατηθεί ένα μεγάλο ποσοστό αυτών των έργων. Αυτό το δάνειο θα αποπληρωθεί από το </w:t>
      </w:r>
      <w:r>
        <w:rPr>
          <w:rFonts w:eastAsia="Times New Roman" w:cs="Times New Roman"/>
          <w:szCs w:val="24"/>
        </w:rPr>
        <w:t xml:space="preserve">δημόσιο </w:t>
      </w:r>
      <w:r>
        <w:rPr>
          <w:rFonts w:eastAsia="Times New Roman" w:cs="Times New Roman"/>
          <w:szCs w:val="24"/>
        </w:rPr>
        <w:t xml:space="preserve">και όπως σας είπα, με πολύ μικρό επιτόκιο. </w:t>
      </w:r>
    </w:p>
    <w:p w14:paraId="4A5785ED"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Μέρος του φακέλου είναι και η αντιμε</w:t>
      </w:r>
      <w:r>
        <w:rPr>
          <w:rFonts w:eastAsia="Times New Roman" w:cs="Times New Roman"/>
          <w:szCs w:val="24"/>
        </w:rPr>
        <w:t xml:space="preserve">τώπιση των λειτουργικών εξόδων που τα πανεπιστήμια τα αντιμετωπίζουν όχι υποχρεωτικά από τα χρήματα που είναι από τον κρατικό προϋπολογισμό, αλλά και απ’ αυτά που παίρνουν από τα ερευνητικά προγράμματα ή από έσοδα από άλλες πηγές. </w:t>
      </w:r>
    </w:p>
    <w:p w14:paraId="4A5785EE"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Άρα, έχω τη βεβαιότητα ό</w:t>
      </w:r>
      <w:r>
        <w:rPr>
          <w:rFonts w:eastAsia="Times New Roman" w:cs="Times New Roman"/>
          <w:szCs w:val="24"/>
        </w:rPr>
        <w:t>τι είναι ένα σύνολο έργων που σε λίγα χρόνια θα δούμε την ολοκλήρωσή του. Όπως σας είπα, μέχρι το τέλος του 2017 θα δημοπρατηθούν. Έχω την αίσθηση ότι είναι ένα ακόμα «συν» για τα πανεπιστήμιά μας.</w:t>
      </w:r>
    </w:p>
    <w:p w14:paraId="4A5785EF"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κύριε </w:t>
      </w:r>
      <w:r>
        <w:rPr>
          <w:rFonts w:eastAsia="Times New Roman" w:cs="Times New Roman"/>
          <w:szCs w:val="24"/>
        </w:rPr>
        <w:t>Υπουργέ.</w:t>
      </w:r>
    </w:p>
    <w:p w14:paraId="4A5785F0"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Στύλιο</w:t>
      </w:r>
      <w:proofErr w:type="spellEnd"/>
      <w:r>
        <w:rPr>
          <w:rFonts w:eastAsia="Times New Roman" w:cs="Times New Roman"/>
          <w:szCs w:val="24"/>
        </w:rPr>
        <w:t>, έχετε τον λόγο για τρία λεπτά για τη δευτερολογία σας.</w:t>
      </w:r>
    </w:p>
    <w:p w14:paraId="4A5785F1"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 xml:space="preserve">Έχω ορισμένες απορίες από την </w:t>
      </w:r>
      <w:proofErr w:type="spellStart"/>
      <w:r>
        <w:rPr>
          <w:rFonts w:eastAsia="Times New Roman" w:cs="Times New Roman"/>
          <w:szCs w:val="24"/>
        </w:rPr>
        <w:t>πρωτολογία</w:t>
      </w:r>
      <w:proofErr w:type="spellEnd"/>
      <w:r>
        <w:rPr>
          <w:rFonts w:eastAsia="Times New Roman" w:cs="Times New Roman"/>
          <w:szCs w:val="24"/>
        </w:rPr>
        <w:t xml:space="preserve"> του κυρίου Υπουργού και θα ζητήσω ορισμένες διευκρινίσεις.</w:t>
      </w:r>
    </w:p>
    <w:p w14:paraId="4A5785F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Θα ήθελα, επίσης, να κάνω μία δήλωση σε σχέση με τον</w:t>
      </w:r>
      <w:r>
        <w:rPr>
          <w:rFonts w:eastAsia="Times New Roman" w:cs="Times New Roman"/>
          <w:szCs w:val="24"/>
        </w:rPr>
        <w:t xml:space="preserve"> δανεισμό. Ο δανεισμός είναι επωφελής όταν τα χρήματα αυτά θα πιάσουν τόπο και δεν θα πάνε σε δαπάνες που δεν θα επιστραφούν πίσω, δηλαδή δεν θα πιάσουν τόπο στη χώρα.</w:t>
      </w:r>
    </w:p>
    <w:p w14:paraId="4A5785F3"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Όπως γνωρίζετε, έγκριτοι οικονομολόγοι και ένας νομπελίστας έχουν πει ότι δεν είναι λάθο</w:t>
      </w:r>
      <w:r>
        <w:rPr>
          <w:rFonts w:eastAsia="Times New Roman" w:cs="Times New Roman"/>
          <w:szCs w:val="24"/>
        </w:rPr>
        <w:t>ς να δανείζεσαι, αλλά το ζήτημα είναι τα δανεικά να μπορούν να σου επιστρέψουν περισσότερα χρήματα, για να πιάσουν τόπο οι επενδύσεις.</w:t>
      </w:r>
    </w:p>
    <w:p w14:paraId="4A5785F4"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Ρωτώ, λοιπόν, κύριε Υπουργέ, με αυτή τη φιλοσοφία και με αυτές τις σκέψεις το εξής, για να το διευκρινίσουμε: Αν κατάλαβα</w:t>
      </w:r>
      <w:r>
        <w:rPr>
          <w:rFonts w:eastAsia="Times New Roman" w:cs="Times New Roman"/>
          <w:szCs w:val="24"/>
        </w:rPr>
        <w:t xml:space="preserve"> καλά, έγινε ανοικτή πρόσκληση σε όλα τα πανεπιστημιακά ιδρύματα της χώρας. Έγινε και στα ΤΕΙ; Το πρώτο είναι αυτό. </w:t>
      </w:r>
    </w:p>
    <w:p w14:paraId="4A5785F5"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Το δεύτερο είναι το εξής: Ο χώρος της τριτοβάθμιας εκπαίδευσης συνεχώς βλέπουμε ότι συρρικνώνεται: μειώνονται οι ει</w:t>
      </w:r>
      <w:r>
        <w:rPr>
          <w:rFonts w:eastAsia="Times New Roman" w:cs="Times New Roman"/>
          <w:szCs w:val="24"/>
        </w:rPr>
        <w:lastRenderedPageBreak/>
        <w:t>σακτέοι φοιτητές, δημιου</w:t>
      </w:r>
      <w:r>
        <w:rPr>
          <w:rFonts w:eastAsia="Times New Roman" w:cs="Times New Roman"/>
          <w:szCs w:val="24"/>
        </w:rPr>
        <w:t xml:space="preserve">ργούνται προβλήματα. Έχει υπάρξει κάποια σκοπιμότητα με την επιλογή αυτών των </w:t>
      </w:r>
      <w:proofErr w:type="spellStart"/>
      <w:r>
        <w:rPr>
          <w:rFonts w:eastAsia="Times New Roman" w:cs="Times New Roman"/>
          <w:szCs w:val="24"/>
        </w:rPr>
        <w:t>υποέργων</w:t>
      </w:r>
      <w:proofErr w:type="spellEnd"/>
      <w:r>
        <w:rPr>
          <w:rFonts w:eastAsia="Times New Roman" w:cs="Times New Roman"/>
          <w:szCs w:val="24"/>
        </w:rPr>
        <w:t xml:space="preserve"> που θα χρηματοδοτηθούν ή αυτοί κατέθεσαν τις προτάσεις, βάλαμε στον Προκρούστη και τον προϋπολογισμό και είμαστε όλοι ικανοποιημένοι με ό,τι ήρθε ως πρόταση και προχωράμ</w:t>
      </w:r>
      <w:r>
        <w:rPr>
          <w:rFonts w:eastAsia="Times New Roman" w:cs="Times New Roman"/>
          <w:szCs w:val="24"/>
        </w:rPr>
        <w:t xml:space="preserve">ε; Διότι έτσι συνέβαινε μέχρι τώρα. Το ζητούμενο είναι από εδώ και στο εξής να μπορεί να υπάρχει η ανταποδοτικότητα. </w:t>
      </w:r>
    </w:p>
    <w:p w14:paraId="4A5785F6"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Αυτά. Δεν θέλω να ρωτήσω κάτι άλλο, κύριε Υπουργέ. </w:t>
      </w:r>
    </w:p>
    <w:p w14:paraId="4A5785F7"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Να μας πείτε, επίσης, και αν έχει γίνει συζήτηση με τη Σύνοδο των Πρυτάνεων και με τη </w:t>
      </w:r>
      <w:r>
        <w:rPr>
          <w:rFonts w:eastAsia="Times New Roman" w:cs="Times New Roman"/>
          <w:szCs w:val="24"/>
        </w:rPr>
        <w:t xml:space="preserve">Σύνοδο των Προέδρων των ΤΕΙ πάνω σε αυτό το θέμα. </w:t>
      </w:r>
    </w:p>
    <w:p w14:paraId="4A5785F8"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Επίσης, δεν ξέρω αν θέλετε να απαντήσετε σε παλαιότερη ερώτηση, όπου είχα θέσει θέμα σε σχέση με τα παραρτήματα δημοτικών σχολείων. Δεν ξέρω αν θέλετε να σας ρωτήσω. Έχουμε στην περιοχή της Άρτας δύο παραρ</w:t>
      </w:r>
      <w:r>
        <w:rPr>
          <w:rFonts w:eastAsia="Times New Roman" w:cs="Times New Roman"/>
          <w:szCs w:val="24"/>
        </w:rPr>
        <w:t>τήματα δημοτικών σχολείων. Ξεκινά τη Δευτέρα η σχολική χρονιά. Γνωρίζω ότι δεν είναι στο σώμα της ερώτησης. Αν θέλετε, μου απαντάτε.</w:t>
      </w:r>
    </w:p>
    <w:p w14:paraId="4A5785F9"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Σε παλαιότερη επίκαιρη ερώτηση που κάναμε εδώ, είχε μείνει το θέμα σχετικά ανοικτό από τη δική σας την πλευρά. Έτσι το εξέλ</w:t>
      </w:r>
      <w:r>
        <w:rPr>
          <w:rFonts w:eastAsia="Times New Roman" w:cs="Times New Roman"/>
          <w:szCs w:val="24"/>
        </w:rPr>
        <w:t xml:space="preserve">αβα εγώ. Υπάρχει αγωνία στους γονείς και στις περιοχές </w:t>
      </w:r>
      <w:r>
        <w:rPr>
          <w:rFonts w:eastAsia="Times New Roman" w:cs="Times New Roman"/>
          <w:szCs w:val="24"/>
        </w:rPr>
        <w:lastRenderedPageBreak/>
        <w:t xml:space="preserve">αυτές. Μιλώ για τον συνοικισμό Άγιος Χαράλαμπος στο χωριό </w:t>
      </w:r>
      <w:r>
        <w:rPr>
          <w:rFonts w:eastAsia="Times New Roman" w:cs="Times New Roman"/>
          <w:szCs w:val="24"/>
        </w:rPr>
        <w:t xml:space="preserve">Κάτω </w:t>
      </w:r>
      <w:proofErr w:type="spellStart"/>
      <w:r>
        <w:rPr>
          <w:rFonts w:eastAsia="Times New Roman" w:cs="Times New Roman"/>
          <w:szCs w:val="24"/>
        </w:rPr>
        <w:t>Αθαμάνιο</w:t>
      </w:r>
      <w:proofErr w:type="spellEnd"/>
      <w:r>
        <w:rPr>
          <w:rFonts w:eastAsia="Times New Roman" w:cs="Times New Roman"/>
          <w:szCs w:val="24"/>
        </w:rPr>
        <w:t xml:space="preserve"> της Άρτας και για το χωριό Άγναντα στην Άρτα επίσης, όπου μικρά παιδιά στις πρώτες τάξεις του δημοτικού σχολείου δεν γνωρίζουν αν</w:t>
      </w:r>
      <w:r>
        <w:rPr>
          <w:rFonts w:eastAsia="Times New Roman" w:cs="Times New Roman"/>
          <w:szCs w:val="24"/>
        </w:rPr>
        <w:t xml:space="preserve"> θα έχουν δάσκαλο και αν το σχολείο τους θα λειτουργήσει σε αυτό το χωριό ή κάπου αλλού πολύ μακριά.</w:t>
      </w:r>
    </w:p>
    <w:p w14:paraId="4A5785FA" w14:textId="77777777" w:rsidR="00AD2206" w:rsidRDefault="00782B69">
      <w:pPr>
        <w:spacing w:line="600" w:lineRule="auto"/>
        <w:ind w:firstLine="720"/>
        <w:contextualSpacing/>
        <w:jc w:val="both"/>
        <w:rPr>
          <w:rFonts w:eastAsia="Times New Roman" w:cs="Times New Roman"/>
          <w:szCs w:val="24"/>
        </w:rPr>
      </w:pPr>
      <w:r>
        <w:rPr>
          <w:rFonts w:eastAsia="Times New Roman"/>
          <w:szCs w:val="24"/>
        </w:rPr>
        <w:t>Ευχαριστώ.</w:t>
      </w:r>
      <w:r>
        <w:rPr>
          <w:rFonts w:eastAsia="Times New Roman" w:cs="Times New Roman"/>
          <w:szCs w:val="24"/>
        </w:rPr>
        <w:t xml:space="preserve"> </w:t>
      </w:r>
    </w:p>
    <w:p w14:paraId="4A5785FB"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Ευχαριστούμε, κύριε </w:t>
      </w:r>
      <w:proofErr w:type="spellStart"/>
      <w:r>
        <w:rPr>
          <w:rFonts w:eastAsia="Times New Roman" w:cs="Times New Roman"/>
          <w:szCs w:val="24"/>
        </w:rPr>
        <w:t>Στύλιο</w:t>
      </w:r>
      <w:proofErr w:type="spellEnd"/>
      <w:r>
        <w:rPr>
          <w:rFonts w:eastAsia="Times New Roman" w:cs="Times New Roman"/>
          <w:szCs w:val="24"/>
        </w:rPr>
        <w:t>.</w:t>
      </w:r>
    </w:p>
    <w:p w14:paraId="4A5785F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Έχετε τον λόγο για τη δευτερολογία σας για τρία λεπτά, κύριε Υπουργέ.</w:t>
      </w:r>
    </w:p>
    <w:p w14:paraId="4A5785FD"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ΓΑΒΡΟΓΛΟΥ (Υπουργός Παιδείας, Έρευνας και Θρησκευμάτων): </w:t>
      </w:r>
      <w:r>
        <w:rPr>
          <w:rFonts w:eastAsia="Times New Roman" w:cs="Times New Roman"/>
          <w:szCs w:val="24"/>
        </w:rPr>
        <w:t xml:space="preserve">Η δευτερολογία του κ. </w:t>
      </w:r>
      <w:proofErr w:type="spellStart"/>
      <w:r>
        <w:rPr>
          <w:rFonts w:eastAsia="Times New Roman" w:cs="Times New Roman"/>
          <w:szCs w:val="24"/>
        </w:rPr>
        <w:t>Στύλιου</w:t>
      </w:r>
      <w:proofErr w:type="spellEnd"/>
      <w:r>
        <w:rPr>
          <w:rFonts w:eastAsia="Times New Roman" w:cs="Times New Roman"/>
          <w:szCs w:val="24"/>
        </w:rPr>
        <w:t xml:space="preserve"> είχε πιο πολλές ερωτήσεις απ’ ό,τι η </w:t>
      </w:r>
      <w:proofErr w:type="spellStart"/>
      <w:r>
        <w:rPr>
          <w:rFonts w:eastAsia="Times New Roman" w:cs="Times New Roman"/>
          <w:szCs w:val="24"/>
        </w:rPr>
        <w:t>πρωτολογία</w:t>
      </w:r>
      <w:proofErr w:type="spellEnd"/>
      <w:r>
        <w:rPr>
          <w:rFonts w:eastAsia="Times New Roman" w:cs="Times New Roman"/>
          <w:szCs w:val="24"/>
        </w:rPr>
        <w:t xml:space="preserve"> του, αλλά δεν πειράζει.</w:t>
      </w:r>
    </w:p>
    <w:p w14:paraId="4A5785FE"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αν θα πιάσουν τόπο τα χρήματα, εξαρτάται για τι τόπο μιλάμε! Δεν ξέρω αν </w:t>
      </w:r>
      <w:r>
        <w:rPr>
          <w:rFonts w:eastAsia="Times New Roman" w:cs="Times New Roman"/>
          <w:szCs w:val="24"/>
        </w:rPr>
        <w:t xml:space="preserve">και </w:t>
      </w:r>
      <w:r>
        <w:rPr>
          <w:rFonts w:eastAsia="Times New Roman" w:cs="Times New Roman"/>
          <w:szCs w:val="24"/>
        </w:rPr>
        <w:t>οι δύο έχο</w:t>
      </w:r>
      <w:r>
        <w:rPr>
          <w:rFonts w:eastAsia="Times New Roman" w:cs="Times New Roman"/>
          <w:szCs w:val="24"/>
        </w:rPr>
        <w:t>υμε την ίδια αντίληψη για το τι σημαίνει «θα πιάσουν τόπο».</w:t>
      </w:r>
    </w:p>
    <w:p w14:paraId="4A5785FF"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Να ξέρετε το εξής: Διεθνώς η ενίσχυση της υλικοτεχνικής υποδομής στα ΑΕΙ είναι μια από τις προϋποθέσεις για να έχουν </w:t>
      </w:r>
      <w:r>
        <w:rPr>
          <w:rFonts w:eastAsia="Times New Roman" w:cs="Times New Roman"/>
          <w:szCs w:val="24"/>
        </w:rPr>
        <w:lastRenderedPageBreak/>
        <w:t xml:space="preserve">περισσότερα έσοδα τα ΑΕΙ. Παραδείγματος </w:t>
      </w:r>
      <w:r>
        <w:rPr>
          <w:rFonts w:eastAsia="Times New Roman" w:cs="Times New Roman"/>
          <w:szCs w:val="24"/>
        </w:rPr>
        <w:t>χάριν</w:t>
      </w:r>
      <w:r>
        <w:rPr>
          <w:rFonts w:eastAsia="Times New Roman" w:cs="Times New Roman"/>
          <w:szCs w:val="24"/>
        </w:rPr>
        <w:t>, τώρα στα μεγάλα ερευνητικά προγρ</w:t>
      </w:r>
      <w:r>
        <w:rPr>
          <w:rFonts w:eastAsia="Times New Roman" w:cs="Times New Roman"/>
          <w:szCs w:val="24"/>
        </w:rPr>
        <w:t>άμματα πρέπει να αναφέρεις και τις δυνατότητες που έχεις για να μπορείς να κάνεις τις έρευνες, για να μπορείς να φιλοξενήσεις τα θερινά σχολεία ενδεχομένως, τα συνέδρια, τις συνεδριάσεις κ.λπ.</w:t>
      </w:r>
      <w:r>
        <w:rPr>
          <w:rFonts w:eastAsia="Times New Roman" w:cs="Times New Roman"/>
          <w:szCs w:val="24"/>
        </w:rPr>
        <w:t>.</w:t>
      </w:r>
    </w:p>
    <w:p w14:paraId="4A578600"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Θέλω να σας πω ότι έχει μια πολύ μεγάλη σημασία τα πανεπιστήμι</w:t>
      </w:r>
      <w:r>
        <w:rPr>
          <w:rFonts w:eastAsia="Times New Roman" w:cs="Times New Roman"/>
          <w:szCs w:val="24"/>
        </w:rPr>
        <w:t>α να μην έχουν μόνο αξιόλογο διδακτικό και ερευνητικό προσωπικό αλλά και τις υποδομές, διότι όλο μαζί αυτό επιστρέφει πίσω τα χρήματα. Και αυτό το έχει πιστοποιήσει και η Ευρωπαϊκή Τράπεζα Επενδύσεων, η οποία, όπως καλά γνωρίζετε, έχει και αυτή του</w:t>
      </w:r>
      <w:r>
        <w:rPr>
          <w:rFonts w:eastAsia="Times New Roman" w:cs="Times New Roman"/>
          <w:szCs w:val="24"/>
        </w:rPr>
        <w:t>ς</w:t>
      </w:r>
      <w:r>
        <w:rPr>
          <w:rFonts w:eastAsia="Times New Roman" w:cs="Times New Roman"/>
          <w:szCs w:val="24"/>
        </w:rPr>
        <w:t xml:space="preserve"> τεχνοκ</w:t>
      </w:r>
      <w:r>
        <w:rPr>
          <w:rFonts w:eastAsia="Times New Roman" w:cs="Times New Roman"/>
          <w:szCs w:val="24"/>
        </w:rPr>
        <w:t xml:space="preserve">ράτες της, </w:t>
      </w:r>
      <w:r>
        <w:rPr>
          <w:rFonts w:eastAsia="Times New Roman"/>
          <w:szCs w:val="24"/>
        </w:rPr>
        <w:t>οι οποίοι</w:t>
      </w:r>
      <w:r>
        <w:rPr>
          <w:rFonts w:eastAsia="Times New Roman" w:cs="Times New Roman"/>
          <w:szCs w:val="24"/>
        </w:rPr>
        <w:t xml:space="preserve"> μελέτησαν πάρα πολύ συστηματικά τους φακέλους.</w:t>
      </w:r>
    </w:p>
    <w:p w14:paraId="4A578601"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Ρωτάτε κάτι που εκατό τοις εκατό δεν μπορώ να σας απαντήσω, αν όντως πήγαν και στα ΤΕΙ. Θεωρητικά πρέπει να έχουν πάει, διότι και τα ΤΕΙ είναι ανώτατα εκπαιδευτικά ιδρύματα. Και δεν είναι </w:t>
      </w:r>
      <w:r>
        <w:rPr>
          <w:rFonts w:eastAsia="Times New Roman" w:cs="Times New Roman"/>
          <w:szCs w:val="24"/>
        </w:rPr>
        <w:t>τώρα ανώτατα εκπαιδευτικά ιδρύματα. Όταν έγιναν οι προκηρύξεις και τα ερωτηματολόγια, ήταν και αυτά ανώτατα εκπαιδευτικά ιδρύματα. Υποψιάζομαι ότι έχουν πάει.</w:t>
      </w:r>
    </w:p>
    <w:p w14:paraId="4A57860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Τώρα, ρωτήσατε αν το γνωρίζει η Σύνοδος Πρυτάνεων. Βεβαίως, το γνωρίζει. Μάλιστα, και εγώ, όταν ε</w:t>
      </w:r>
      <w:r>
        <w:rPr>
          <w:rFonts w:eastAsia="Times New Roman" w:cs="Times New Roman"/>
          <w:szCs w:val="24"/>
        </w:rPr>
        <w:t xml:space="preserve">ίχα πάει, τους το </w:t>
      </w:r>
      <w:r>
        <w:rPr>
          <w:rFonts w:eastAsia="Times New Roman" w:cs="Times New Roman"/>
          <w:szCs w:val="24"/>
        </w:rPr>
        <w:lastRenderedPageBreak/>
        <w:t>είχα ανακοινώσει. Όμως, και πριν πρυτάνεις που έπαιξαν έναν σημαντικό ρόλο στην πρωτοβουλία αυτή, είχαν ήδη ενημερώσει τη Σύνοδο Πρυτάνεων, η οποία τα δέχεται και υπερθεματίζει για όλα αυτά.</w:t>
      </w:r>
    </w:p>
    <w:p w14:paraId="4A578603"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σωστό το ότι συρρικνώνεται η ανώτατη </w:t>
      </w:r>
      <w:r>
        <w:rPr>
          <w:rFonts w:eastAsia="Times New Roman" w:cs="Times New Roman"/>
          <w:szCs w:val="24"/>
        </w:rPr>
        <w:t xml:space="preserve">εκπαίδευση. Νομίζω ότι η ανώτατη εκπαίδευση κατάφερε και αυτή να σταθεί στα πόδια της, όπως οι υπόλοιποι εκπαιδευτικοί θεσμοί. Ξέρετε ότι τα έσοδα που έχουμε από ερευνητικά προγράμματα είναι εντυπωσιακά υψηλά με ευρωπαϊκές προδιαγραφές και σε σχέση με τον </w:t>
      </w:r>
      <w:r>
        <w:rPr>
          <w:rFonts w:eastAsia="Times New Roman" w:cs="Times New Roman"/>
          <w:szCs w:val="24"/>
        </w:rPr>
        <w:t xml:space="preserve">αριθμό των επιστημόνων που έχουμε. </w:t>
      </w:r>
    </w:p>
    <w:p w14:paraId="4A578604"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Και αυτή τη στιγμή γίνεται αυτή η εξαιρετική δουλειά, με διάφορα προβλήματα –αλίμονο εάν δεν υπήρχαν αυτά τα προβλήματα!- και το ερώτημα τώρα είναι να μπορέσουμε πραγματικά να προχωρήσουμε και σε μια αύξηση του προϋπολογ</w:t>
      </w:r>
      <w:r>
        <w:rPr>
          <w:rFonts w:eastAsia="Times New Roman" w:cs="Times New Roman"/>
          <w:szCs w:val="24"/>
        </w:rPr>
        <w:t>ισμού για το θέμα των λειτουργικών δαπανών στα πανεπιστήμια, που πραγματικά εκεί υπάρχει ένα θέμα, όπως υπάρχει και ένα θέμα σε διάφορες γραφειοκρατικές διαδικασίες, που όμως προσπαθήσαμε να τις αντιμετωπίσουμε σε πρώτη φάση και, μάλιστα, είχε και τη θετικ</w:t>
      </w:r>
      <w:r>
        <w:rPr>
          <w:rFonts w:eastAsia="Times New Roman" w:cs="Times New Roman"/>
          <w:szCs w:val="24"/>
        </w:rPr>
        <w:t xml:space="preserve">ή ανταπόκριση από εσάς. </w:t>
      </w:r>
    </w:p>
    <w:p w14:paraId="4A578605" w14:textId="77777777" w:rsidR="00AD2206" w:rsidRDefault="00782B6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Τώρα, για τα δύο σχολεία στο Κάτω </w:t>
      </w:r>
      <w:proofErr w:type="spellStart"/>
      <w:r>
        <w:rPr>
          <w:rFonts w:eastAsia="Times New Roman" w:cs="Times New Roman"/>
          <w:color w:val="000000"/>
          <w:szCs w:val="24"/>
        </w:rPr>
        <w:t>Αθαμάνιο</w:t>
      </w:r>
      <w:proofErr w:type="spellEnd"/>
      <w:r>
        <w:rPr>
          <w:rFonts w:eastAsia="Times New Roman" w:cs="Times New Roman"/>
          <w:color w:val="000000"/>
          <w:szCs w:val="24"/>
        </w:rPr>
        <w:t xml:space="preserve"> και στα </w:t>
      </w:r>
      <w:proofErr w:type="spellStart"/>
      <w:r>
        <w:rPr>
          <w:rFonts w:eastAsia="Times New Roman" w:cs="Times New Roman"/>
          <w:color w:val="000000"/>
          <w:szCs w:val="24"/>
        </w:rPr>
        <w:t>Αγνάντα</w:t>
      </w:r>
      <w:proofErr w:type="spellEnd"/>
      <w:r>
        <w:rPr>
          <w:rFonts w:eastAsia="Times New Roman" w:cs="Times New Roman"/>
          <w:color w:val="000000"/>
          <w:szCs w:val="24"/>
        </w:rPr>
        <w:t>, θα σας πω το εξής: Η λειτουργία των παραρτημάτων ξέρετε ότι δεν είμαι σύννομη</w:t>
      </w:r>
      <w:r>
        <w:rPr>
          <w:rFonts w:eastAsia="Times New Roman" w:cs="Times New Roman"/>
          <w:color w:val="000000"/>
          <w:szCs w:val="24"/>
        </w:rPr>
        <w:t>.</w:t>
      </w:r>
      <w:r>
        <w:rPr>
          <w:rFonts w:eastAsia="Times New Roman" w:cs="Times New Roman"/>
          <w:color w:val="000000"/>
          <w:szCs w:val="24"/>
        </w:rPr>
        <w:t xml:space="preserve"> </w:t>
      </w:r>
      <w:r>
        <w:rPr>
          <w:rFonts w:eastAsia="Times New Roman" w:cs="Times New Roman"/>
          <w:color w:val="000000"/>
          <w:szCs w:val="24"/>
        </w:rPr>
        <w:t>Ε</w:t>
      </w:r>
      <w:r>
        <w:rPr>
          <w:rFonts w:eastAsia="Times New Roman" w:cs="Times New Roman"/>
          <w:color w:val="000000"/>
          <w:szCs w:val="24"/>
        </w:rPr>
        <w:t>ντάξει; Αυτά λειτουργούσαν ως παραρτήματα. Παραρτήματα στα δημοτικά δεν μπορούν να υπάρξουν, έχει καταργηθεί ο νόμος, κ.λπ.. Με αποφάσεις του Υπουργού υπάρχει μια δυνατότητα να συνεχιστεί η λειτουργία τους. Νομίζω ότι είναι σημαντικό να συνεχισθεί η λειτου</w:t>
      </w:r>
      <w:r>
        <w:rPr>
          <w:rFonts w:eastAsia="Times New Roman" w:cs="Times New Roman"/>
          <w:color w:val="000000"/>
          <w:szCs w:val="24"/>
        </w:rPr>
        <w:t xml:space="preserve">ργία των δύο αυτών σχολείων. Η εντολή είναι να συνεχιστεί. Και όπως έχουν στελεχωθεί όλα τα υπόλοιπα, θα στελεχωθούν και αυτά. </w:t>
      </w:r>
    </w:p>
    <w:p w14:paraId="4A578606" w14:textId="77777777" w:rsidR="00AD2206" w:rsidRDefault="00782B6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Πάντως, να ξέρουμε -και να το ξέρουν και οι πολίτες- ότι, ενώ υπάρχουν ολιγοθέσια σχολεία στις εσχατιές του τόπου μας, που είναι</w:t>
      </w:r>
      <w:r>
        <w:rPr>
          <w:rFonts w:eastAsia="Times New Roman" w:cs="Times New Roman"/>
          <w:color w:val="000000"/>
          <w:szCs w:val="24"/>
        </w:rPr>
        <w:t xml:space="preserve"> πολύ σημαντικά, και φέτος θα κάνουμε και ολοήμερα και πάμε και ειδικότητες σε αυτά τα σχολεία -για πρώτη φορά γίνονται αυτά- υπάρχουν και αντιστάσεις, αν θέλετε, τοπικές, στο να πηγαίνουν στο διπλανό σχολείο, το οποίο διπλανό σχολείο θα έχει περισσότερα π</w:t>
      </w:r>
      <w:r>
        <w:rPr>
          <w:rFonts w:eastAsia="Times New Roman" w:cs="Times New Roman"/>
          <w:color w:val="000000"/>
          <w:szCs w:val="24"/>
        </w:rPr>
        <w:t xml:space="preserve">αιδιά, περισσότερους δασκάλους. </w:t>
      </w:r>
    </w:p>
    <w:p w14:paraId="4A578607"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Δεν ισχύει εκεί αυτό.</w:t>
      </w:r>
    </w:p>
    <w:p w14:paraId="4A578608"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ΚΩΝΣΤΑΝΤΙΝΟΣ ΓΑΒΡΟΓΛΟΥ (Υπουργός Παιδείας, Έρευνας και Θρησκευμάτων):</w:t>
      </w:r>
      <w:r>
        <w:rPr>
          <w:rFonts w:eastAsia="Times New Roman" w:cs="Times New Roman"/>
          <w:szCs w:val="24"/>
        </w:rPr>
        <w:t xml:space="preserve"> Επειδή δεν ισχύει</w:t>
      </w:r>
      <w:r>
        <w:rPr>
          <w:rFonts w:eastAsia="Times New Roman" w:cs="Times New Roman"/>
          <w:szCs w:val="24"/>
        </w:rPr>
        <w:t xml:space="preserve"> -</w:t>
      </w:r>
      <w:r>
        <w:rPr>
          <w:rFonts w:eastAsia="Times New Roman" w:cs="Times New Roman"/>
          <w:szCs w:val="24"/>
        </w:rPr>
        <w:t>το ξέρω</w:t>
      </w:r>
      <w:r>
        <w:rPr>
          <w:rFonts w:eastAsia="Times New Roman" w:cs="Times New Roman"/>
          <w:szCs w:val="24"/>
        </w:rPr>
        <w:t>-</w:t>
      </w:r>
      <w:r>
        <w:rPr>
          <w:rFonts w:eastAsia="Times New Roman" w:cs="Times New Roman"/>
          <w:szCs w:val="24"/>
        </w:rPr>
        <w:t xml:space="preserve"> αυτό, λοιπόν, που λέμε είναι ότι εκεί που δεν ισχύει</w:t>
      </w:r>
      <w:r>
        <w:rPr>
          <w:rFonts w:eastAsia="Times New Roman" w:cs="Times New Roman"/>
          <w:szCs w:val="24"/>
        </w:rPr>
        <w:t>,</w:t>
      </w:r>
      <w:r>
        <w:rPr>
          <w:rFonts w:eastAsia="Times New Roman" w:cs="Times New Roman"/>
          <w:szCs w:val="24"/>
        </w:rPr>
        <w:t xml:space="preserve"> να κάνουμε </w:t>
      </w:r>
      <w:r>
        <w:rPr>
          <w:rFonts w:eastAsia="Times New Roman" w:cs="Times New Roman"/>
          <w:szCs w:val="24"/>
        </w:rPr>
        <w:lastRenderedPageBreak/>
        <w:t>το παν να τα διατηρήσουμε</w:t>
      </w:r>
      <w:r>
        <w:rPr>
          <w:rFonts w:eastAsia="Times New Roman" w:cs="Times New Roman"/>
          <w:szCs w:val="24"/>
        </w:rPr>
        <w:t>. Ε</w:t>
      </w:r>
      <w:r>
        <w:rPr>
          <w:rFonts w:eastAsia="Times New Roman" w:cs="Times New Roman"/>
          <w:szCs w:val="24"/>
        </w:rPr>
        <w:t>κεί όμως που είναι ζητάμε μία κατανόηση, διότι παιδαγωγικά</w:t>
      </w:r>
      <w:r>
        <w:rPr>
          <w:rFonts w:eastAsia="Times New Roman" w:cs="Times New Roman"/>
          <w:szCs w:val="24"/>
        </w:rPr>
        <w:t>,</w:t>
      </w:r>
      <w:r>
        <w:rPr>
          <w:rFonts w:eastAsia="Times New Roman" w:cs="Times New Roman"/>
          <w:szCs w:val="24"/>
        </w:rPr>
        <w:t xml:space="preserve"> είναι </w:t>
      </w:r>
      <w:r>
        <w:rPr>
          <w:rFonts w:eastAsia="Times New Roman" w:cs="Times New Roman"/>
          <w:szCs w:val="24"/>
        </w:rPr>
        <w:t>καλύτερ</w:t>
      </w:r>
      <w:r>
        <w:rPr>
          <w:rFonts w:eastAsia="Times New Roman" w:cs="Times New Roman"/>
          <w:szCs w:val="24"/>
        </w:rPr>
        <w:t xml:space="preserve">α </w:t>
      </w:r>
      <w:r>
        <w:rPr>
          <w:rFonts w:eastAsia="Times New Roman" w:cs="Times New Roman"/>
          <w:szCs w:val="24"/>
        </w:rPr>
        <w:t>να πηγαίνουν τα παιδιά σε μεγαλύτερο σχολείο. Είμαι σίγουρος ότι θα το δεχόσασταν. Οπότε και για τα δύο σχολεία μην ανησυχείτε, είμαστε εντάξ</w:t>
      </w:r>
      <w:r>
        <w:rPr>
          <w:rFonts w:eastAsia="Times New Roman" w:cs="Times New Roman"/>
          <w:szCs w:val="24"/>
        </w:rPr>
        <w:t>ει.</w:t>
      </w:r>
    </w:p>
    <w:p w14:paraId="4A578609"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4A57860A" w14:textId="77777777" w:rsidR="00AD2206" w:rsidRDefault="00782B69">
      <w:pPr>
        <w:spacing w:line="600" w:lineRule="auto"/>
        <w:ind w:firstLine="720"/>
        <w:contextualSpacing/>
        <w:jc w:val="both"/>
        <w:rPr>
          <w:rFonts w:eastAsia="Times New Roman" w:cs="Times New Roman"/>
          <w:color w:val="000000"/>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και να τον αποδεσμεύσουμε, κιόλας. </w:t>
      </w:r>
    </w:p>
    <w:p w14:paraId="4A57860B"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Προτού εισέλθουμε στις πέντε ερωτήσεις που θα απαντήσει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θα μου επιτρέψετε να αναγνώσω τ</w:t>
      </w:r>
      <w:r>
        <w:rPr>
          <w:rFonts w:eastAsia="Times New Roman" w:cs="Times New Roman"/>
          <w:szCs w:val="24"/>
        </w:rPr>
        <w:t xml:space="preserve">ις ερωτήσεις που δεν θα συζητηθούν, λόγω απουσίας των αρμοδίων Υπουργών στο εξωτερικό. </w:t>
      </w:r>
    </w:p>
    <w:p w14:paraId="4A57860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Οι επτά ερωτήσεις εξ αυτών αφορούν τον κ. Ευκλείδη </w:t>
      </w:r>
      <w:proofErr w:type="spellStart"/>
      <w:r>
        <w:rPr>
          <w:rFonts w:eastAsia="Times New Roman" w:cs="Times New Roman"/>
          <w:szCs w:val="24"/>
        </w:rPr>
        <w:t>Τσακαλώτο</w:t>
      </w:r>
      <w:proofErr w:type="spellEnd"/>
      <w:r>
        <w:rPr>
          <w:rFonts w:eastAsia="Times New Roman" w:cs="Times New Roman"/>
          <w:szCs w:val="24"/>
        </w:rPr>
        <w:t xml:space="preserve">, που απουσιάζει για κυβερνητική αποστολή στο εξωτερικό: </w:t>
      </w:r>
    </w:p>
    <w:p w14:paraId="4A57860D"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με αριθμό 1294/21-8-2017 επίκαιρη ερώτηση </w:t>
      </w:r>
      <w:r>
        <w:rPr>
          <w:rFonts w:eastAsia="Times New Roman" w:cs="Times New Roman"/>
          <w:szCs w:val="24"/>
        </w:rPr>
        <w:t xml:space="preserve">δεύτερου κύκλου του Βουλευτή Μαγνησίας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Μπουκώρου</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 xml:space="preserve">σχετικά με την πλήρη και αποτελεσματική αξιοποίηση του </w:t>
      </w:r>
      <w:proofErr w:type="spellStart"/>
      <w:r>
        <w:rPr>
          <w:rFonts w:eastAsia="Times New Roman" w:cs="Times New Roman"/>
          <w:szCs w:val="24"/>
        </w:rPr>
        <w:t>Πανθεσσαλικού</w:t>
      </w:r>
      <w:proofErr w:type="spellEnd"/>
      <w:r>
        <w:rPr>
          <w:rFonts w:eastAsia="Times New Roman" w:cs="Times New Roman"/>
          <w:szCs w:val="24"/>
        </w:rPr>
        <w:t xml:space="preserve"> Σταδίου στο Βόλο</w:t>
      </w:r>
      <w:r>
        <w:rPr>
          <w:rFonts w:eastAsia="Times New Roman" w:cs="Times New Roman"/>
          <w:szCs w:val="24"/>
        </w:rPr>
        <w:t>,</w:t>
      </w:r>
      <w:r>
        <w:rPr>
          <w:rFonts w:eastAsia="Times New Roman" w:cs="Times New Roman"/>
          <w:szCs w:val="24"/>
        </w:rPr>
        <w:t xml:space="preserve"> δεν θα συζητηθεί.</w:t>
      </w:r>
    </w:p>
    <w:p w14:paraId="4A57860E" w14:textId="77777777" w:rsidR="00AD2206" w:rsidRDefault="00782B69">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Η τέταρτη με αριθμό 1219/12-7-2017 επίκα</w:t>
      </w:r>
      <w:r>
        <w:rPr>
          <w:rFonts w:eastAsia="Times New Roman" w:cs="Times New Roman"/>
          <w:szCs w:val="24"/>
        </w:rPr>
        <w:t>ιρη ερώτηση δεύτερου κύκλου του Βουλευτή Ηλείας της Δημοκρατικής Συμπαράταξης ΠΑΣΟΚ</w:t>
      </w:r>
      <w:r>
        <w:rPr>
          <w:rFonts w:eastAsia="Times New Roman" w:cs="Times New Roman"/>
          <w:szCs w:val="24"/>
        </w:rPr>
        <w:t xml:space="preserve"> </w:t>
      </w:r>
      <w:r>
        <w:rPr>
          <w:rFonts w:eastAsia="Times New Roman" w:cs="Times New Roman"/>
          <w:szCs w:val="24"/>
        </w:rPr>
        <w:t xml:space="preserve">–ΔΗΜΑΡ </w:t>
      </w:r>
      <w:r>
        <w:rPr>
          <w:rFonts w:eastAsia="Times New Roman" w:cs="Times New Roman"/>
          <w:bCs/>
          <w:szCs w:val="24"/>
        </w:rPr>
        <w:t xml:space="preserve">κ. Ιωάννη Κουτσούκου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με θέμα: «Οι δεσμεύσεις προς το Διεθνές Νομισματικό Ταμείο (ΔΝΤ) και τα </w:t>
      </w:r>
      <w:proofErr w:type="spellStart"/>
      <w:r>
        <w:rPr>
          <w:rFonts w:eastAsia="Times New Roman" w:cs="Times New Roman"/>
          <w:szCs w:val="24"/>
        </w:rPr>
        <w:t>προαπαιτούμενα</w:t>
      </w:r>
      <w:proofErr w:type="spellEnd"/>
      <w:r>
        <w:rPr>
          <w:rFonts w:eastAsia="Times New Roman" w:cs="Times New Roman"/>
          <w:szCs w:val="24"/>
        </w:rPr>
        <w:t xml:space="preserve"> της αξιολόγησης χωρίς ενημέ</w:t>
      </w:r>
      <w:r>
        <w:rPr>
          <w:rFonts w:eastAsia="Times New Roman" w:cs="Times New Roman"/>
          <w:szCs w:val="24"/>
        </w:rPr>
        <w:t>ρωση της Βουλής»</w:t>
      </w:r>
      <w:r>
        <w:rPr>
          <w:rFonts w:eastAsia="Times New Roman" w:cs="Times New Roman"/>
          <w:szCs w:val="24"/>
        </w:rPr>
        <w:t>,</w:t>
      </w:r>
      <w:r>
        <w:rPr>
          <w:rFonts w:eastAsia="Times New Roman" w:cs="Times New Roman"/>
          <w:szCs w:val="24"/>
        </w:rPr>
        <w:t xml:space="preserve"> δεν θα συζητηθεί.</w:t>
      </w:r>
    </w:p>
    <w:p w14:paraId="4A57860F" w14:textId="77777777" w:rsidR="00AD2206" w:rsidRDefault="00782B69">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Η έβδομη με αριθμό 1119/3-7-2017 επίκαιρη ερώτηση δεύτερου κύκλου του Η΄ Αντιπροέδρου της Βουλής και Βουλευτή Β΄ Πειραιά των Ανεξαρτήτων Ελλήνων κ. </w:t>
      </w:r>
      <w:r>
        <w:rPr>
          <w:rFonts w:eastAsia="Times New Roman" w:cs="Times New Roman"/>
          <w:bCs/>
          <w:szCs w:val="24"/>
        </w:rPr>
        <w:t xml:space="preserve">Δημητρίου Καμμένου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 xml:space="preserve">σχετικά με την κλοπή </w:t>
      </w:r>
      <w:r>
        <w:rPr>
          <w:rFonts w:eastAsia="Times New Roman" w:cs="Times New Roman"/>
          <w:szCs w:val="24"/>
        </w:rPr>
        <w:t>ηλεκτρικού ρεύματος</w:t>
      </w:r>
      <w:r>
        <w:rPr>
          <w:rFonts w:eastAsia="Times New Roman" w:cs="Times New Roman"/>
          <w:szCs w:val="24"/>
        </w:rPr>
        <w:t>,</w:t>
      </w:r>
      <w:r>
        <w:rPr>
          <w:rFonts w:eastAsia="Times New Roman" w:cs="Times New Roman"/>
          <w:szCs w:val="24"/>
        </w:rPr>
        <w:t xml:space="preserve"> δεν θα συζητηθεί.</w:t>
      </w:r>
    </w:p>
    <w:p w14:paraId="4A578610" w14:textId="77777777" w:rsidR="00AD2206" w:rsidRDefault="00782B69">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Η όγδοη με αριθμό 1032/16-6-2017 επίκαιρη ερώτηση δεύτερου κύκλου του Η΄ Αντιπροέδρου της Βουλής και Βουλευτή Β΄ Πειραιά των Ανεξαρτήτων Ελλήνων κ. </w:t>
      </w:r>
      <w:r>
        <w:rPr>
          <w:rFonts w:eastAsia="Times New Roman" w:cs="Times New Roman"/>
          <w:bCs/>
          <w:szCs w:val="24"/>
        </w:rPr>
        <w:t xml:space="preserve">Δημητρίου Καμμένου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 xml:space="preserve">σχετικά με τις </w:t>
      </w:r>
      <w:proofErr w:type="spellStart"/>
      <w:r>
        <w:rPr>
          <w:rFonts w:eastAsia="Times New Roman" w:cs="Times New Roman"/>
          <w:szCs w:val="24"/>
        </w:rPr>
        <w:t>στοιχ</w:t>
      </w:r>
      <w:r>
        <w:rPr>
          <w:rFonts w:eastAsia="Times New Roman" w:cs="Times New Roman"/>
          <w:szCs w:val="24"/>
        </w:rPr>
        <w:t>ηματικές</w:t>
      </w:r>
      <w:proofErr w:type="spellEnd"/>
      <w:r>
        <w:rPr>
          <w:rFonts w:eastAsia="Times New Roman" w:cs="Times New Roman"/>
          <w:szCs w:val="24"/>
        </w:rPr>
        <w:t xml:space="preserve"> εταιρείες</w:t>
      </w:r>
      <w:r>
        <w:rPr>
          <w:rFonts w:eastAsia="Times New Roman" w:cs="Times New Roman"/>
          <w:szCs w:val="24"/>
        </w:rPr>
        <w:t>,</w:t>
      </w:r>
      <w:r>
        <w:rPr>
          <w:rFonts w:eastAsia="Times New Roman" w:cs="Times New Roman"/>
          <w:szCs w:val="24"/>
        </w:rPr>
        <w:t xml:space="preserve"> δεν θα συζητηθεί.</w:t>
      </w:r>
    </w:p>
    <w:p w14:paraId="4A578611" w14:textId="77777777" w:rsidR="00AD2206" w:rsidRDefault="00782B69">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Η ένατη με αριθμό 1026/14-6-2017 επίκαιρη ερώτηση δεύτερου κύκλου του Ανεξάρτητου Βουλευτή Μεσσηνίας κ. </w:t>
      </w:r>
      <w:r>
        <w:rPr>
          <w:rFonts w:eastAsia="Times New Roman" w:cs="Times New Roman"/>
          <w:bCs/>
          <w:szCs w:val="24"/>
        </w:rPr>
        <w:t xml:space="preserve">Δημητρίου </w:t>
      </w:r>
      <w:proofErr w:type="spellStart"/>
      <w:r>
        <w:rPr>
          <w:rFonts w:eastAsia="Times New Roman" w:cs="Times New Roman"/>
          <w:bCs/>
          <w:szCs w:val="24"/>
        </w:rPr>
        <w:t>Κουκούτση</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με θέμα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«Προοπτική και ανάγκες του </w:t>
      </w:r>
      <w:r>
        <w:rPr>
          <w:rFonts w:eastAsia="Times New Roman" w:cs="Times New Roman"/>
          <w:szCs w:val="24"/>
        </w:rPr>
        <w:t>δ</w:t>
      </w:r>
      <w:r>
        <w:rPr>
          <w:rFonts w:eastAsia="Times New Roman" w:cs="Times New Roman"/>
          <w:szCs w:val="24"/>
        </w:rPr>
        <w:t xml:space="preserve">ιεθνούς </w:t>
      </w:r>
      <w:r>
        <w:rPr>
          <w:rFonts w:eastAsia="Times New Roman" w:cs="Times New Roman"/>
          <w:szCs w:val="24"/>
        </w:rPr>
        <w:t>α</w:t>
      </w:r>
      <w:r>
        <w:rPr>
          <w:rFonts w:eastAsia="Times New Roman" w:cs="Times New Roman"/>
          <w:szCs w:val="24"/>
        </w:rPr>
        <w:t>ερολιμένα Καλαμάτα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δεν θα συζητηθεί.</w:t>
      </w:r>
    </w:p>
    <w:p w14:paraId="4A578612" w14:textId="77777777" w:rsidR="00AD2206" w:rsidRDefault="00782B69">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Η δωδέκατη με αριθμό 931/2-6-2017 επίκαιρη ερώτηση δεύτερου κύκλου του Βουλευτή Β΄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την υπόθεση «</w:t>
      </w:r>
      <w:r>
        <w:rPr>
          <w:rFonts w:eastAsia="Times New Roman" w:cs="Times New Roman"/>
          <w:szCs w:val="24"/>
        </w:rPr>
        <w:t>S</w:t>
      </w:r>
      <w:r>
        <w:rPr>
          <w:rFonts w:eastAsia="Times New Roman" w:cs="Times New Roman"/>
          <w:szCs w:val="24"/>
        </w:rPr>
        <w:t>IEMENS</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συζητηθεί.</w:t>
      </w:r>
    </w:p>
    <w:p w14:paraId="4A578613" w14:textId="77777777" w:rsidR="00AD2206" w:rsidRDefault="00782B69">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Η δέκατη τέταρτη με αριθμό 948/</w:t>
      </w:r>
      <w:r>
        <w:rPr>
          <w:rFonts w:eastAsia="Times New Roman" w:cs="Times New Roman"/>
          <w:szCs w:val="24"/>
        </w:rPr>
        <w:t xml:space="preserve">6-6-2017 επίκαιρη ερώτηση δεύτερου κύκλου του Βουλευτή Β΄ Θεσσαλονίκης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Σάκη </w:t>
      </w:r>
      <w:proofErr w:type="spellStart"/>
      <w:r>
        <w:rPr>
          <w:rFonts w:eastAsia="Times New Roman" w:cs="Times New Roman"/>
          <w:bCs/>
          <w:szCs w:val="24"/>
        </w:rPr>
        <w:t>Βαρδαλή</w:t>
      </w:r>
      <w:proofErr w:type="spellEnd"/>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σχετικά με την Ελληνική Βιομηχανία Οχημάτων «ΕΛΒΟ</w:t>
      </w:r>
      <w:r>
        <w:rPr>
          <w:rFonts w:eastAsia="Times New Roman" w:cs="Times New Roman"/>
          <w:szCs w:val="24"/>
        </w:rPr>
        <w:t xml:space="preserve"> </w:t>
      </w:r>
      <w:r>
        <w:rPr>
          <w:rFonts w:eastAsia="Times New Roman" w:cs="Times New Roman"/>
          <w:szCs w:val="24"/>
        </w:rPr>
        <w:t>Α.Β.Ε.»</w:t>
      </w:r>
      <w:r>
        <w:rPr>
          <w:rFonts w:eastAsia="Times New Roman" w:cs="Times New Roman"/>
          <w:szCs w:val="24"/>
        </w:rPr>
        <w:t>,</w:t>
      </w:r>
      <w:r>
        <w:rPr>
          <w:rFonts w:eastAsia="Times New Roman" w:cs="Times New Roman"/>
          <w:szCs w:val="24"/>
        </w:rPr>
        <w:t xml:space="preserve"> δεν θα συζητηθεί.</w:t>
      </w:r>
    </w:p>
    <w:p w14:paraId="4A578614" w14:textId="77777777" w:rsidR="00AD2206" w:rsidRDefault="00782B69">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Δύο ερωτήσεις, επίσης, δεν</w:t>
      </w:r>
      <w:r>
        <w:rPr>
          <w:rFonts w:eastAsia="Times New Roman" w:cs="Times New Roman"/>
          <w:szCs w:val="24"/>
        </w:rPr>
        <w:t xml:space="preserve"> θα συζητηθούν, επειδή ο κ. Γεώργιος </w:t>
      </w:r>
      <w:proofErr w:type="spellStart"/>
      <w:r>
        <w:rPr>
          <w:rFonts w:eastAsia="Times New Roman" w:cs="Times New Roman"/>
          <w:szCs w:val="24"/>
        </w:rPr>
        <w:t>Χουλιαράκης</w:t>
      </w:r>
      <w:proofErr w:type="spellEnd"/>
      <w:r>
        <w:rPr>
          <w:rFonts w:eastAsia="Times New Roman" w:cs="Times New Roman"/>
          <w:szCs w:val="24"/>
        </w:rPr>
        <w:t xml:space="preserve"> βρίσκεται στις Βρυξέλλες στο </w:t>
      </w:r>
      <w:proofErr w:type="spellStart"/>
      <w:r>
        <w:rPr>
          <w:rFonts w:eastAsia="Times New Roman" w:cs="Times New Roman"/>
          <w:szCs w:val="24"/>
          <w:lang w:val="en-US"/>
        </w:rPr>
        <w:t>Euroworking</w:t>
      </w:r>
      <w:proofErr w:type="spellEnd"/>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w:t>
      </w:r>
    </w:p>
    <w:p w14:paraId="4A578615" w14:textId="77777777" w:rsidR="00AD2206" w:rsidRDefault="00782B69">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Η δέκατη τρίτη με αριθμό 1181/7-7-2017 επίκαιρη ερώτη</w:t>
      </w:r>
      <w:r>
        <w:rPr>
          <w:rFonts w:eastAsia="Times New Roman" w:cs="Times New Roman"/>
          <w:szCs w:val="24"/>
        </w:rPr>
        <w:t>ση</w:t>
      </w:r>
      <w:r>
        <w:rPr>
          <w:rFonts w:eastAsia="Times New Roman" w:cs="Times New Roman"/>
          <w:szCs w:val="24"/>
        </w:rPr>
        <w:t xml:space="preserve"> δεύτερου κύκλου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Ανδρέα Λοβέρδου </w:t>
      </w:r>
      <w:r>
        <w:rPr>
          <w:rFonts w:eastAsia="Times New Roman" w:cs="Times New Roman"/>
          <w:szCs w:val="24"/>
        </w:rPr>
        <w:t>πρ</w:t>
      </w:r>
      <w:r>
        <w:rPr>
          <w:rFonts w:eastAsia="Times New Roman" w:cs="Times New Roman"/>
          <w:szCs w:val="24"/>
        </w:rPr>
        <w:t xml:space="preserve">ος τον Υπουργό </w:t>
      </w:r>
      <w:r>
        <w:rPr>
          <w:rFonts w:eastAsia="Times New Roman" w:cs="Times New Roman"/>
          <w:bCs/>
          <w:szCs w:val="24"/>
        </w:rPr>
        <w:t xml:space="preserve">Οικονομικών, </w:t>
      </w:r>
      <w:r>
        <w:rPr>
          <w:rFonts w:eastAsia="Times New Roman" w:cs="Times New Roman"/>
          <w:szCs w:val="24"/>
        </w:rPr>
        <w:t>με θέμα: «Λήψη μέτρων υπέρ των μικρών αποταμιευτών που έχασαν τα χρήματά τους με το κούρεμα του χρέους το 2012».</w:t>
      </w:r>
    </w:p>
    <w:p w14:paraId="4A578616" w14:textId="77777777" w:rsidR="00AD2206" w:rsidRDefault="00782B69">
      <w:pPr>
        <w:spacing w:before="100" w:beforeAutospacing="1" w:after="100" w:afterAutospacing="1" w:line="600" w:lineRule="auto"/>
        <w:ind w:firstLine="720"/>
        <w:contextualSpacing/>
        <w:jc w:val="both"/>
        <w:rPr>
          <w:rFonts w:ascii="Times New Roman" w:eastAsia="Times New Roman" w:hAnsi="Times New Roman" w:cs="Times New Roman"/>
          <w:szCs w:val="24"/>
        </w:rPr>
      </w:pPr>
      <w:r>
        <w:rPr>
          <w:rFonts w:eastAsia="Times New Roman" w:cs="Times New Roman"/>
          <w:szCs w:val="24"/>
        </w:rPr>
        <w:lastRenderedPageBreak/>
        <w:t>Επίσης, η πρώτη με αριθμό 5958/576/30-05-2017 ερώτηση και αίτηση κατάθεσης εγγράφων του κύκλου αναφορών–</w:t>
      </w:r>
      <w:r>
        <w:rPr>
          <w:rFonts w:eastAsia="Times New Roman" w:cs="Times New Roman"/>
          <w:szCs w:val="24"/>
        </w:rPr>
        <w:t xml:space="preserve">ερωτήσεων, του Ανεξάρτητου Βουλευτή Β΄ Αθηνών κ.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 xml:space="preserve">Δημητρίου Καρρά </w:t>
      </w:r>
      <w:r>
        <w:rPr>
          <w:rFonts w:eastAsia="Times New Roman" w:cs="Times New Roman"/>
          <w:szCs w:val="24"/>
        </w:rPr>
        <w:t xml:space="preserve">προς τον Υπουργό </w:t>
      </w:r>
      <w:r>
        <w:rPr>
          <w:rFonts w:eastAsia="Times New Roman" w:cs="Times New Roman"/>
          <w:bCs/>
          <w:szCs w:val="24"/>
        </w:rPr>
        <w:t xml:space="preserve">Οικονομικών, </w:t>
      </w:r>
      <w:r>
        <w:rPr>
          <w:rFonts w:eastAsia="Times New Roman" w:cs="Times New Roman"/>
          <w:szCs w:val="24"/>
        </w:rPr>
        <w:t>με θέμα: «Αναζητήθηκαν ή όχι εναλλακτικές λύσεις, ώστε να αποφευχθεί η νέα περικοπή της συνταξιοδοτικής δαπάνης με τον τελευταίο νόμο 4472/2017;».</w:t>
      </w:r>
    </w:p>
    <w:p w14:paraId="4A578617"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Συν</w:t>
      </w:r>
      <w:r>
        <w:rPr>
          <w:rFonts w:eastAsia="Times New Roman" w:cs="Times New Roman"/>
          <w:szCs w:val="24"/>
        </w:rPr>
        <w:t xml:space="preserve">εχίζουμε τώρα, όπως </w:t>
      </w:r>
      <w:proofErr w:type="spellStart"/>
      <w:r>
        <w:rPr>
          <w:rFonts w:eastAsia="Times New Roman" w:cs="Times New Roman"/>
          <w:szCs w:val="24"/>
        </w:rPr>
        <w:t>προείπα</w:t>
      </w:r>
      <w:proofErr w:type="spellEnd"/>
      <w:r>
        <w:rPr>
          <w:rFonts w:eastAsia="Times New Roman" w:cs="Times New Roman"/>
          <w:szCs w:val="24"/>
        </w:rPr>
        <w:t xml:space="preserve">, με τη συζήτηση πέντε επικαίρων ερωτήσεων, στις οποίες θα απαντήσει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w:t>
      </w:r>
    </w:p>
    <w:p w14:paraId="4A578618" w14:textId="77777777" w:rsidR="00AD2206" w:rsidRDefault="00782B6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Ξεκινάμε με τη δεύτερη με αριθμό 1324/22-8-2017 επίκαιρη ερώτηση πρώτου κύκλου του Βουλευτή Καβάλας της Νέας Δη</w:t>
      </w:r>
      <w:r>
        <w:rPr>
          <w:rFonts w:eastAsia="Times New Roman"/>
          <w:color w:val="000000" w:themeColor="text1"/>
          <w:szCs w:val="24"/>
        </w:rPr>
        <w:t>μοκρατίας κ. Νικολάου Παναγιωτόπουλου προς τον Υπουργό Υγείας, σχετικά με την κάλυψη των υπηρεσιακών αναγκών του Τμήματος Πυρηνικής Ιατρικής του Γενικού Νοσοκομείου Καβάλας.</w:t>
      </w:r>
    </w:p>
    <w:p w14:paraId="4A578619" w14:textId="77777777" w:rsidR="00AD2206" w:rsidRDefault="00782B6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Κύριε συνάδελφε, έχετε </w:t>
      </w:r>
      <w:r>
        <w:rPr>
          <w:rFonts w:eastAsia="Times New Roman"/>
          <w:color w:val="000000" w:themeColor="text1"/>
          <w:szCs w:val="24"/>
        </w:rPr>
        <w:t xml:space="preserve">τον λόγο για </w:t>
      </w:r>
      <w:r>
        <w:rPr>
          <w:rFonts w:eastAsia="Times New Roman"/>
          <w:color w:val="000000" w:themeColor="text1"/>
          <w:szCs w:val="24"/>
        </w:rPr>
        <w:t>δύο λεπτά, για να αναπτύξετε την ερώτησή σας.</w:t>
      </w:r>
    </w:p>
    <w:p w14:paraId="4A57861A" w14:textId="77777777" w:rsidR="00AD2206" w:rsidRDefault="00782B69">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ΝΙΚΟΛΑΟΣ ΠΑΝΑΓΙΩΤΟΠΟΥΛΟΣ:</w:t>
      </w:r>
      <w:r>
        <w:rPr>
          <w:rFonts w:eastAsia="Times New Roman"/>
          <w:color w:val="000000" w:themeColor="text1"/>
          <w:szCs w:val="24"/>
        </w:rPr>
        <w:t xml:space="preserve"> Ευχαριστώ, κύριε Πρόεδρε.</w:t>
      </w:r>
    </w:p>
    <w:p w14:paraId="4A57861B" w14:textId="77777777" w:rsidR="00AD2206" w:rsidRDefault="00782B6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Κύριε Υπουργέ, το Γενικό Νοσοκομείο Καβάλας-Τμήμα Πυρηνικής Ιατρικής λειτουργεί κατά τρόπο προβληματικό, διότι από τη μια πλευρά έχει μεγάλο φόρτο εργασίας, αφού καλύπτει πολύ μεγάλη περιοχή ευθύνης, όπως</w:t>
      </w:r>
      <w:r>
        <w:rPr>
          <w:rFonts w:eastAsia="Times New Roman"/>
          <w:color w:val="000000" w:themeColor="text1"/>
          <w:szCs w:val="24"/>
        </w:rPr>
        <w:t xml:space="preserve"> θα εξηγήσω, και από την άλλη είναι κάπως </w:t>
      </w:r>
      <w:proofErr w:type="spellStart"/>
      <w:r>
        <w:rPr>
          <w:rFonts w:eastAsia="Times New Roman"/>
          <w:color w:val="000000" w:themeColor="text1"/>
          <w:szCs w:val="24"/>
        </w:rPr>
        <w:t>υποστελεχωμένο</w:t>
      </w:r>
      <w:proofErr w:type="spellEnd"/>
      <w:r>
        <w:rPr>
          <w:rFonts w:eastAsia="Times New Roman"/>
          <w:color w:val="000000" w:themeColor="text1"/>
          <w:szCs w:val="24"/>
        </w:rPr>
        <w:t xml:space="preserve">, αφού ένας από τους τρεις γιατρούς, για τον οποίο έχει προβλεφθεί οργανική θέση και καλύπτει οργανική θέση στο εν λόγω Τμήμα του συγκεκριμένου </w:t>
      </w:r>
      <w:r>
        <w:rPr>
          <w:rFonts w:eastAsia="Times New Roman"/>
          <w:color w:val="000000" w:themeColor="text1"/>
          <w:szCs w:val="24"/>
        </w:rPr>
        <w:t>νοσοκομείου</w:t>
      </w:r>
      <w:r>
        <w:rPr>
          <w:rFonts w:eastAsia="Times New Roman"/>
          <w:color w:val="000000" w:themeColor="text1"/>
          <w:szCs w:val="24"/>
        </w:rPr>
        <w:t>, απουσιάζει</w:t>
      </w:r>
      <w:r>
        <w:rPr>
          <w:rFonts w:eastAsia="Times New Roman"/>
          <w:color w:val="000000" w:themeColor="text1"/>
          <w:szCs w:val="24"/>
        </w:rPr>
        <w:t>,</w:t>
      </w:r>
      <w:r>
        <w:rPr>
          <w:rFonts w:eastAsia="Times New Roman"/>
          <w:color w:val="000000" w:themeColor="text1"/>
          <w:szCs w:val="24"/>
        </w:rPr>
        <w:t xml:space="preserve"> εδώ και πάρα πολλά χρόνια, από </w:t>
      </w:r>
      <w:r>
        <w:rPr>
          <w:rFonts w:eastAsia="Times New Roman"/>
          <w:color w:val="000000" w:themeColor="text1"/>
          <w:szCs w:val="24"/>
        </w:rPr>
        <w:t>το 2013, όντας αποσπασμένος σε νοσοκομείο της Θεσσαλονίκης.</w:t>
      </w:r>
    </w:p>
    <w:p w14:paraId="4A57861C" w14:textId="77777777" w:rsidR="00AD2206" w:rsidRDefault="00782B6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Εδώ υπάρχουν δύο στοιχεία, νομίζω, που πρέπει να συνεκτιμηθούν. Το πρώτο στοιχείο είναι ότι το Τμήμα Πυρηνικής Ιατρικής του Γενικού Νοσοκομείου Καβάλας καλύπτει μια μεγάλη περιοχή, από την παραλία</w:t>
      </w:r>
      <w:r>
        <w:rPr>
          <w:rFonts w:eastAsia="Times New Roman"/>
          <w:color w:val="000000" w:themeColor="text1"/>
          <w:szCs w:val="24"/>
        </w:rPr>
        <w:t xml:space="preserve"> Σερρών, το παραλιακό τμήμα μάλλον του Νομού Σερρών, μέχρι την Αλεξανδρούπολη, τον Έβρο. Επομένως, καλύπτει μια περιφέρεια και βάλε. Στην ουσία, καλύπτει τις ανάγκες όλων των δομών υγείας στις οποίες ανταποκρίνεται ένα Τμήμα Πυρηνικής Ιατρικής, δηλαδή σπιν</w:t>
      </w:r>
      <w:r>
        <w:rPr>
          <w:rFonts w:eastAsia="Times New Roman"/>
          <w:color w:val="000000" w:themeColor="text1"/>
          <w:szCs w:val="24"/>
        </w:rPr>
        <w:t xml:space="preserve">θηρογραφήματα, </w:t>
      </w:r>
      <w:proofErr w:type="spellStart"/>
      <w:r>
        <w:rPr>
          <w:rFonts w:eastAsia="Times New Roman"/>
          <w:color w:val="000000" w:themeColor="text1"/>
          <w:szCs w:val="24"/>
        </w:rPr>
        <w:t>ορμονολογικές</w:t>
      </w:r>
      <w:proofErr w:type="spellEnd"/>
      <w:r>
        <w:rPr>
          <w:rFonts w:eastAsia="Times New Roman"/>
          <w:color w:val="000000" w:themeColor="text1"/>
          <w:szCs w:val="24"/>
        </w:rPr>
        <w:t xml:space="preserve"> εξετάσεις, θεραπείες με ραδιενεργό ιώδιο κ.λπ</w:t>
      </w:r>
      <w:r>
        <w:rPr>
          <w:rFonts w:eastAsia="Times New Roman"/>
          <w:color w:val="000000" w:themeColor="text1"/>
          <w:szCs w:val="24"/>
        </w:rPr>
        <w:t>.</w:t>
      </w:r>
      <w:r>
        <w:rPr>
          <w:rFonts w:eastAsia="Times New Roman"/>
          <w:color w:val="000000" w:themeColor="text1"/>
          <w:szCs w:val="24"/>
        </w:rPr>
        <w:t>.</w:t>
      </w:r>
      <w:r>
        <w:rPr>
          <w:rFonts w:eastAsia="Times New Roman"/>
          <w:color w:val="000000" w:themeColor="text1"/>
          <w:szCs w:val="24"/>
        </w:rPr>
        <w:t xml:space="preserve"> Επομένως, υπάρχει πρόβλημα</w:t>
      </w:r>
      <w:r>
        <w:rPr>
          <w:rFonts w:eastAsia="Times New Roman"/>
          <w:color w:val="000000" w:themeColor="text1"/>
          <w:szCs w:val="24"/>
        </w:rPr>
        <w:t xml:space="preserve"> από το </w:t>
      </w:r>
      <w:r>
        <w:rPr>
          <w:rFonts w:eastAsia="Times New Roman"/>
          <w:color w:val="000000" w:themeColor="text1"/>
          <w:szCs w:val="24"/>
        </w:rPr>
        <w:t>μεγάλο φόρτο εργασίας.</w:t>
      </w:r>
    </w:p>
    <w:p w14:paraId="4A57861D" w14:textId="77777777" w:rsidR="00AD2206" w:rsidRDefault="00782B6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lastRenderedPageBreak/>
        <w:t>Το δεύτερο στοιχείο είναι ότι</w:t>
      </w:r>
      <w:r>
        <w:rPr>
          <w:rFonts w:eastAsia="Times New Roman"/>
          <w:color w:val="000000" w:themeColor="text1"/>
          <w:szCs w:val="24"/>
        </w:rPr>
        <w:t>,</w:t>
      </w:r>
      <w:r>
        <w:rPr>
          <w:rFonts w:eastAsia="Times New Roman"/>
          <w:color w:val="000000" w:themeColor="text1"/>
          <w:szCs w:val="24"/>
        </w:rPr>
        <w:t xml:space="preserve"> ως προς την απόσπαση αυτή του στελέχους του </w:t>
      </w:r>
      <w:r>
        <w:rPr>
          <w:rFonts w:eastAsia="Times New Roman"/>
          <w:color w:val="000000" w:themeColor="text1"/>
          <w:szCs w:val="24"/>
        </w:rPr>
        <w:t>τ</w:t>
      </w:r>
      <w:r>
        <w:rPr>
          <w:rFonts w:eastAsia="Times New Roman"/>
          <w:color w:val="000000" w:themeColor="text1"/>
          <w:szCs w:val="24"/>
        </w:rPr>
        <w:t>μήματος αυτού</w:t>
      </w:r>
      <w:r>
        <w:rPr>
          <w:rFonts w:eastAsia="Times New Roman"/>
          <w:color w:val="000000" w:themeColor="text1"/>
          <w:szCs w:val="24"/>
        </w:rPr>
        <w:t>,</w:t>
      </w:r>
      <w:r>
        <w:rPr>
          <w:rFonts w:eastAsia="Times New Roman"/>
          <w:color w:val="000000" w:themeColor="text1"/>
          <w:szCs w:val="24"/>
        </w:rPr>
        <w:t xml:space="preserve"> έχουν</w:t>
      </w:r>
      <w:r>
        <w:rPr>
          <w:rFonts w:eastAsia="Times New Roman"/>
          <w:color w:val="000000" w:themeColor="text1"/>
          <w:szCs w:val="24"/>
        </w:rPr>
        <w:t>,</w:t>
      </w:r>
      <w:r>
        <w:rPr>
          <w:rFonts w:eastAsia="Times New Roman"/>
          <w:color w:val="000000" w:themeColor="text1"/>
          <w:szCs w:val="24"/>
        </w:rPr>
        <w:t xml:space="preserve"> στην ουσία</w:t>
      </w:r>
      <w:r>
        <w:rPr>
          <w:rFonts w:eastAsia="Times New Roman"/>
          <w:color w:val="000000" w:themeColor="text1"/>
          <w:szCs w:val="24"/>
        </w:rPr>
        <w:t>,</w:t>
      </w:r>
      <w:r>
        <w:rPr>
          <w:rFonts w:eastAsia="Times New Roman"/>
          <w:color w:val="000000" w:themeColor="text1"/>
          <w:szCs w:val="24"/>
        </w:rPr>
        <w:t xml:space="preserve"> γνωμοδοτήσει</w:t>
      </w:r>
      <w:r>
        <w:rPr>
          <w:rFonts w:eastAsia="Times New Roman"/>
          <w:color w:val="000000" w:themeColor="text1"/>
          <w:szCs w:val="24"/>
        </w:rPr>
        <w:t xml:space="preserve"> αρνητικά όλοι οι εμπλεκόμενοι, όλη η δομή της διοίκησης. Δηλαδή, έχουμε αρνητική γνωμοδότηση του Διευθυντή του Τμήματος Πυρηνικής Ιατρικής του Γενικού Νοσοκομείου Καβάλας, αρνητική γνωμοδότηση του Διευθυντή της Ιατρικής Υπηρεσίας του Γενικού Νοσοκομείου Κ</w:t>
      </w:r>
      <w:r>
        <w:rPr>
          <w:rFonts w:eastAsia="Times New Roman"/>
          <w:color w:val="000000" w:themeColor="text1"/>
          <w:szCs w:val="24"/>
        </w:rPr>
        <w:t>αβάλας, αρνητική γνωμοδότηση του Επιστημονικού Συμβουλίου του Νοσοκομείου, του Διοικητή του Γενικού Νοσοκομείου Καβάλας -και μάλιστα διοικητών δύο θητειών, και επί προηγούμενης κυβέρνησης και επί αυτής της Κυβέρνησης- και των αντιστοίχων διοικητικών συμβου</w:t>
      </w:r>
      <w:r>
        <w:rPr>
          <w:rFonts w:eastAsia="Times New Roman"/>
          <w:color w:val="000000" w:themeColor="text1"/>
          <w:szCs w:val="24"/>
        </w:rPr>
        <w:t xml:space="preserve">λίων του Γενικού Νοσοκομείου Καβάλας. Όλοι έχουν γνωμοδοτήσει αρνητικά, μη </w:t>
      </w:r>
      <w:proofErr w:type="spellStart"/>
      <w:r>
        <w:rPr>
          <w:rFonts w:eastAsia="Times New Roman"/>
          <w:color w:val="000000" w:themeColor="text1"/>
          <w:szCs w:val="24"/>
        </w:rPr>
        <w:t>συναινούντες</w:t>
      </w:r>
      <w:proofErr w:type="spellEnd"/>
      <w:r>
        <w:rPr>
          <w:rFonts w:eastAsia="Times New Roman"/>
          <w:color w:val="000000" w:themeColor="text1"/>
          <w:szCs w:val="24"/>
        </w:rPr>
        <w:t xml:space="preserve"> στη διατήρηση αυτής της απόσπασης, προκειμένου να καλυφθούν οι ανάγκες του Νοσοκομείου Καβάλας, πλην </w:t>
      </w:r>
      <w:r>
        <w:rPr>
          <w:rFonts w:eastAsia="Times New Roman"/>
          <w:color w:val="000000" w:themeColor="text1"/>
          <w:szCs w:val="24"/>
        </w:rPr>
        <w:t>όμως,</w:t>
      </w:r>
      <w:r>
        <w:rPr>
          <w:rFonts w:eastAsia="Times New Roman"/>
          <w:color w:val="000000" w:themeColor="text1"/>
          <w:szCs w:val="24"/>
        </w:rPr>
        <w:t xml:space="preserve"> η κατάσταση συνεχίζεται και το </w:t>
      </w:r>
      <w:r>
        <w:rPr>
          <w:rFonts w:eastAsia="Times New Roman"/>
          <w:color w:val="000000" w:themeColor="text1"/>
          <w:szCs w:val="24"/>
        </w:rPr>
        <w:t xml:space="preserve">νοσοκομείο </w:t>
      </w:r>
      <w:r>
        <w:rPr>
          <w:rFonts w:eastAsia="Times New Roman"/>
          <w:color w:val="000000" w:themeColor="text1"/>
          <w:szCs w:val="24"/>
        </w:rPr>
        <w:t xml:space="preserve">αναγκάζεται, ως προς αυτό το </w:t>
      </w:r>
      <w:r>
        <w:rPr>
          <w:rFonts w:eastAsia="Times New Roman"/>
          <w:color w:val="000000" w:themeColor="text1"/>
          <w:szCs w:val="24"/>
        </w:rPr>
        <w:t>τμήμα</w:t>
      </w:r>
      <w:r>
        <w:rPr>
          <w:rFonts w:eastAsia="Times New Roman"/>
          <w:color w:val="000000" w:themeColor="text1"/>
          <w:szCs w:val="24"/>
        </w:rPr>
        <w:t xml:space="preserve">, να λειτουργεί με αυτήν την </w:t>
      </w:r>
      <w:proofErr w:type="spellStart"/>
      <w:r>
        <w:rPr>
          <w:rFonts w:eastAsia="Times New Roman"/>
          <w:color w:val="000000" w:themeColor="text1"/>
          <w:szCs w:val="24"/>
        </w:rPr>
        <w:t>υποστελέχωση</w:t>
      </w:r>
      <w:proofErr w:type="spellEnd"/>
      <w:r>
        <w:rPr>
          <w:rFonts w:eastAsia="Times New Roman"/>
          <w:color w:val="000000" w:themeColor="text1"/>
          <w:szCs w:val="24"/>
        </w:rPr>
        <w:t>.</w:t>
      </w:r>
    </w:p>
    <w:p w14:paraId="4A57861E" w14:textId="77777777" w:rsidR="00AD2206" w:rsidRDefault="00782B6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 xml:space="preserve">Το ερώτημα, βέβαια, που σας απευθύνεται είναι τι σκέπτεστε να κάνετε </w:t>
      </w:r>
      <w:r>
        <w:rPr>
          <w:rFonts w:eastAsia="Times New Roman"/>
          <w:color w:val="000000" w:themeColor="text1"/>
          <w:szCs w:val="24"/>
        </w:rPr>
        <w:t>γι</w:t>
      </w:r>
      <w:r>
        <w:rPr>
          <w:rFonts w:eastAsia="Times New Roman"/>
          <w:color w:val="000000" w:themeColor="text1"/>
          <w:szCs w:val="24"/>
        </w:rPr>
        <w:t>’</w:t>
      </w:r>
      <w:r>
        <w:rPr>
          <w:rFonts w:eastAsia="Times New Roman"/>
          <w:color w:val="000000" w:themeColor="text1"/>
          <w:szCs w:val="24"/>
        </w:rPr>
        <w:t xml:space="preserve"> αυτό και πώς προτίθεστε να καλύψετε αυτήν τη θέση. Στο κάτω-κάτω</w:t>
      </w:r>
      <w:r>
        <w:rPr>
          <w:rFonts w:eastAsia="Times New Roman"/>
          <w:color w:val="000000" w:themeColor="text1"/>
          <w:szCs w:val="24"/>
        </w:rPr>
        <w:t>,</w:t>
      </w:r>
      <w:r>
        <w:rPr>
          <w:rFonts w:eastAsia="Times New Roman"/>
          <w:color w:val="000000" w:themeColor="text1"/>
          <w:szCs w:val="24"/>
        </w:rPr>
        <w:t xml:space="preserve"> πρόκειται για οργανική θέση, ο φορέας τη</w:t>
      </w:r>
      <w:r>
        <w:rPr>
          <w:rFonts w:eastAsia="Times New Roman"/>
          <w:color w:val="000000" w:themeColor="text1"/>
          <w:szCs w:val="24"/>
        </w:rPr>
        <w:t xml:space="preserve">ς </w:t>
      </w:r>
      <w:r>
        <w:rPr>
          <w:rFonts w:eastAsia="Times New Roman"/>
          <w:color w:val="000000" w:themeColor="text1"/>
          <w:szCs w:val="24"/>
        </w:rPr>
        <w:lastRenderedPageBreak/>
        <w:t>οποίας, ο δικαιούχος της οποίας αυτήν τη στιγμή λείπει. Λείπει, διότι καλύπτει ανάγκες κάπου αλλού</w:t>
      </w:r>
      <w:r>
        <w:rPr>
          <w:rFonts w:eastAsia="Times New Roman"/>
          <w:color w:val="000000" w:themeColor="text1"/>
          <w:szCs w:val="24"/>
        </w:rPr>
        <w:t>. Θ</w:t>
      </w:r>
      <w:r>
        <w:rPr>
          <w:rFonts w:eastAsia="Times New Roman"/>
          <w:color w:val="000000" w:themeColor="text1"/>
          <w:szCs w:val="24"/>
        </w:rPr>
        <w:t>α το δεχτώ αυτό. Εντούτοις, η θέση του είναι στο Νοσοκομείο Καβάλας και με κάποιον τρόπο</w:t>
      </w:r>
      <w:r>
        <w:rPr>
          <w:rFonts w:eastAsia="Times New Roman"/>
          <w:color w:val="000000" w:themeColor="text1"/>
          <w:szCs w:val="24"/>
        </w:rPr>
        <w:t>,</w:t>
      </w:r>
      <w:r>
        <w:rPr>
          <w:rFonts w:eastAsia="Times New Roman"/>
          <w:color w:val="000000" w:themeColor="text1"/>
          <w:szCs w:val="24"/>
        </w:rPr>
        <w:t xml:space="preserve"> αυτό το πρόβλημα πρέπει να λυθεί.</w:t>
      </w:r>
    </w:p>
    <w:p w14:paraId="4A57861F" w14:textId="77777777" w:rsidR="00AD2206" w:rsidRDefault="00782B6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Σας ευχαριστώ.</w:t>
      </w:r>
    </w:p>
    <w:p w14:paraId="4A578620" w14:textId="77777777" w:rsidR="00AD2206" w:rsidRDefault="00782B69">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ΠΡΟΕΔΡΕΥΩΝ (Μάριος Γεωργιάδης): </w:t>
      </w:r>
      <w:r>
        <w:rPr>
          <w:rFonts w:eastAsia="Times New Roman"/>
          <w:color w:val="000000" w:themeColor="text1"/>
          <w:szCs w:val="24"/>
        </w:rPr>
        <w:t>Ευχαριστούμε κι εμείς.</w:t>
      </w:r>
    </w:p>
    <w:p w14:paraId="4A578621" w14:textId="77777777" w:rsidR="00AD2206" w:rsidRDefault="00782B6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Κύριε Υπουργέ, έχετε τον λόγο για να απαντήσετε για τρία λεπτά.</w:t>
      </w:r>
    </w:p>
    <w:p w14:paraId="4A578622" w14:textId="77777777" w:rsidR="00AD2206" w:rsidRDefault="00782B69">
      <w:pPr>
        <w:spacing w:line="600" w:lineRule="auto"/>
        <w:ind w:firstLine="720"/>
        <w:contextualSpacing/>
        <w:jc w:val="both"/>
        <w:rPr>
          <w:rFonts w:eastAsia="Times New Roman"/>
          <w:color w:val="000000" w:themeColor="text1"/>
          <w:szCs w:val="24"/>
        </w:rPr>
      </w:pPr>
      <w:r>
        <w:rPr>
          <w:rFonts w:eastAsia="Times New Roman"/>
          <w:b/>
          <w:color w:val="000000" w:themeColor="text1"/>
          <w:szCs w:val="24"/>
        </w:rPr>
        <w:t xml:space="preserve">ΠΑΥΛΟΣ ΠΟΛΑΚΗΣ (Αναπληρωτής Υπουργός Υγείας): </w:t>
      </w:r>
      <w:r>
        <w:rPr>
          <w:rFonts w:eastAsia="Times New Roman"/>
          <w:color w:val="000000" w:themeColor="text1"/>
          <w:szCs w:val="24"/>
        </w:rPr>
        <w:t>Ευχαριστώ, κύριε Πρόεδρε.</w:t>
      </w:r>
    </w:p>
    <w:p w14:paraId="4A578623" w14:textId="77777777" w:rsidR="00AD2206" w:rsidRDefault="00782B6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Κύριε Παναγιωτόπουλε, χαίρομαι για την ερώτηση που μου κάνετε. Χα</w:t>
      </w:r>
      <w:r>
        <w:rPr>
          <w:rFonts w:eastAsia="Times New Roman"/>
          <w:color w:val="000000" w:themeColor="text1"/>
          <w:szCs w:val="24"/>
        </w:rPr>
        <w:t>ίρομαι, γιατί όντως το Νοσοκομείο Καβάλας είναι ένα μεγάλο</w:t>
      </w:r>
      <w:r>
        <w:rPr>
          <w:rFonts w:eastAsia="Times New Roman"/>
          <w:color w:val="000000" w:themeColor="text1"/>
          <w:szCs w:val="24"/>
        </w:rPr>
        <w:t>,</w:t>
      </w:r>
      <w:r>
        <w:rPr>
          <w:rFonts w:eastAsia="Times New Roman"/>
          <w:color w:val="000000" w:themeColor="text1"/>
          <w:szCs w:val="24"/>
        </w:rPr>
        <w:t xml:space="preserve"> σοβαρό νομαρχιακό νοσοκομείο</w:t>
      </w:r>
      <w:r>
        <w:rPr>
          <w:rFonts w:eastAsia="Times New Roman"/>
          <w:color w:val="000000" w:themeColor="text1"/>
          <w:szCs w:val="24"/>
        </w:rPr>
        <w:t>,</w:t>
      </w:r>
      <w:r>
        <w:rPr>
          <w:rFonts w:eastAsia="Times New Roman"/>
          <w:color w:val="000000" w:themeColor="text1"/>
          <w:szCs w:val="24"/>
        </w:rPr>
        <w:t xml:space="preserve"> που καλύπτει μεγάλη περιοχή και γι’ αυτό κι εμείς το ενισχύσαμε. Και το ενισχύσαμε πολύ. Δηλαδή, από 11.546.000 ευρώ που είχατε προγραμματίσει να δώσετε το 2015 από τ</w:t>
      </w:r>
      <w:r>
        <w:rPr>
          <w:rFonts w:eastAsia="Times New Roman"/>
          <w:color w:val="000000" w:themeColor="text1"/>
          <w:szCs w:val="24"/>
        </w:rPr>
        <w:t xml:space="preserve">ον προϋπολογισμό του </w:t>
      </w:r>
      <w:r>
        <w:rPr>
          <w:rFonts w:eastAsia="Times New Roman"/>
          <w:color w:val="000000" w:themeColor="text1"/>
          <w:szCs w:val="24"/>
        </w:rPr>
        <w:t>κράτους</w:t>
      </w:r>
      <w:r>
        <w:rPr>
          <w:rFonts w:eastAsia="Times New Roman"/>
          <w:color w:val="000000" w:themeColor="text1"/>
          <w:szCs w:val="24"/>
        </w:rPr>
        <w:t xml:space="preserve">, από το Γενικό Λογιστήριο, δώσαμε τελικά 13.276.000 ευρώ. Το 2016 δώσαμε 13.109.000 ευρώ και 7.000.000 από τον ΕΟΠΥΥ. Μιλάμε για πραγματικό χρήμα τώρα, όχι για πιστώσεις. Το 2017 </w:t>
      </w:r>
      <w:r>
        <w:rPr>
          <w:rFonts w:eastAsia="Times New Roman"/>
          <w:color w:val="000000" w:themeColor="text1"/>
          <w:szCs w:val="24"/>
        </w:rPr>
        <w:lastRenderedPageBreak/>
        <w:t xml:space="preserve">έχουμε προϋπολογίσει να δώσουμε 18.781.000 ευρώ </w:t>
      </w:r>
      <w:r>
        <w:rPr>
          <w:rFonts w:eastAsia="Times New Roman"/>
          <w:color w:val="000000" w:themeColor="text1"/>
          <w:szCs w:val="24"/>
        </w:rPr>
        <w:t>και από τον ΕΟΠΥΥ έχει ήδη πάρει 5.885.000 ευρώ. Επίσης, επιχορηγήθηκε και εξόφλησε 11.211.045 ευρώ από παλαιές οφειλές. Αυτό από το 2016.</w:t>
      </w:r>
    </w:p>
    <w:p w14:paraId="4A578624" w14:textId="77777777" w:rsidR="00AD2206" w:rsidRDefault="00782B6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Δεύτερον, έχουν προσληφθεί κάμποσοι γιατροί, έχει προσληφθεί και προσωπικό στο Νοσοκομείο Καβάλας.</w:t>
      </w:r>
    </w:p>
    <w:p w14:paraId="4A578625" w14:textId="77777777" w:rsidR="00AD2206" w:rsidRDefault="00782B69">
      <w:pPr>
        <w:spacing w:line="600" w:lineRule="auto"/>
        <w:ind w:firstLine="720"/>
        <w:contextualSpacing/>
        <w:jc w:val="both"/>
        <w:rPr>
          <w:rFonts w:eastAsia="Times New Roman"/>
          <w:color w:val="000000" w:themeColor="text1"/>
          <w:szCs w:val="24"/>
        </w:rPr>
      </w:pPr>
      <w:r>
        <w:rPr>
          <w:rFonts w:eastAsia="Times New Roman"/>
          <w:color w:val="000000" w:themeColor="text1"/>
          <w:szCs w:val="24"/>
        </w:rPr>
        <w:t>Πραγματικά χαίρομα</w:t>
      </w:r>
      <w:r>
        <w:rPr>
          <w:rFonts w:eastAsia="Times New Roman"/>
          <w:color w:val="000000" w:themeColor="text1"/>
          <w:szCs w:val="24"/>
        </w:rPr>
        <w:t xml:space="preserve">ι, γιατί είστε ένας ενεργητικός Βουλευτής. Όμως, το μόνο που βρήκατε να πείτε για το Νοσοκομείο της Καβάλας είναι το θέμα του Τμήματος Πυρηνικής Ιατρικής. </w:t>
      </w:r>
      <w:r>
        <w:rPr>
          <w:rFonts w:eastAsia="Times New Roman"/>
          <w:color w:val="000000" w:themeColor="text1"/>
          <w:szCs w:val="24"/>
        </w:rPr>
        <w:t>Τ</w:t>
      </w:r>
      <w:r>
        <w:rPr>
          <w:rFonts w:eastAsia="Times New Roman"/>
          <w:color w:val="000000" w:themeColor="text1"/>
          <w:szCs w:val="24"/>
        </w:rPr>
        <w:t>ο 2016</w:t>
      </w:r>
      <w:r>
        <w:rPr>
          <w:rFonts w:eastAsia="Times New Roman"/>
          <w:color w:val="000000" w:themeColor="text1"/>
          <w:szCs w:val="24"/>
        </w:rPr>
        <w:t xml:space="preserve">, λοιπόν, </w:t>
      </w:r>
      <w:r>
        <w:rPr>
          <w:rFonts w:eastAsia="Times New Roman"/>
          <w:color w:val="000000" w:themeColor="text1"/>
          <w:szCs w:val="24"/>
        </w:rPr>
        <w:t>ήρθαν δύο γιατροί. Προκηρύχθηκαν επτά. Το 2017 έχουν αναλάβει υπηρεσία οι τέσσερις α</w:t>
      </w:r>
      <w:r>
        <w:rPr>
          <w:rFonts w:eastAsia="Times New Roman"/>
          <w:color w:val="000000" w:themeColor="text1"/>
          <w:szCs w:val="24"/>
        </w:rPr>
        <w:t xml:space="preserve">πό τους επτά, που προκηρύχθηκαν, και οι υπόλοιποι τρεις είναι σε διαδικασία διορισμού. Και προκηρύχθηκαν άλλες δύο θέσεις ειδικών και τρεις θέσεις για τη ΜΕΘ και ήρθε και μια γιατρός από προηγούμενη προκήρυξη. </w:t>
      </w:r>
    </w:p>
    <w:p w14:paraId="4A578626" w14:textId="77777777" w:rsidR="00AD2206" w:rsidRDefault="00782B69">
      <w:pPr>
        <w:spacing w:line="600" w:lineRule="auto"/>
        <w:ind w:firstLine="720"/>
        <w:contextualSpacing/>
        <w:jc w:val="both"/>
        <w:rPr>
          <w:rFonts w:eastAsia="Times New Roman"/>
          <w:szCs w:val="24"/>
        </w:rPr>
      </w:pPr>
      <w:r>
        <w:rPr>
          <w:rFonts w:eastAsia="Times New Roman"/>
          <w:szCs w:val="24"/>
        </w:rPr>
        <w:t>Το 2016 διορίστηκαν εννέα επικουρικοί γιατροί</w:t>
      </w:r>
      <w:r>
        <w:rPr>
          <w:rFonts w:eastAsia="Times New Roman"/>
          <w:szCs w:val="24"/>
        </w:rPr>
        <w:t>, το 2017 έξι και θα τοποθετηθούν άλλοι έξι. Από τις υπόλοιπες κατηγορίες</w:t>
      </w:r>
      <w:r>
        <w:rPr>
          <w:rFonts w:eastAsia="Times New Roman"/>
          <w:szCs w:val="24"/>
        </w:rPr>
        <w:t xml:space="preserve"> -</w:t>
      </w:r>
      <w:r>
        <w:rPr>
          <w:rFonts w:eastAsia="Times New Roman"/>
          <w:szCs w:val="24"/>
        </w:rPr>
        <w:t>για να μην τα λέω τώρα αναλυτικά</w:t>
      </w:r>
      <w:r>
        <w:rPr>
          <w:rFonts w:eastAsia="Times New Roman"/>
          <w:szCs w:val="24"/>
        </w:rPr>
        <w:t xml:space="preserve">- </w:t>
      </w:r>
      <w:r>
        <w:rPr>
          <w:rFonts w:eastAsia="Times New Roman"/>
          <w:szCs w:val="24"/>
        </w:rPr>
        <w:t xml:space="preserve">έχουν αναλάβει δώδεκα και εννέα άτομα μόνιμο προσωπικό και με συμβάσεις ορισμένου </w:t>
      </w:r>
      <w:r>
        <w:rPr>
          <w:rFonts w:eastAsia="Times New Roman"/>
          <w:szCs w:val="24"/>
        </w:rPr>
        <w:lastRenderedPageBreak/>
        <w:t>χρόνου το 2016 και δέκα εφτά και είκοσι πέντε άτομα, δηλαδή σαράν</w:t>
      </w:r>
      <w:r>
        <w:rPr>
          <w:rFonts w:eastAsia="Times New Roman"/>
          <w:szCs w:val="24"/>
        </w:rPr>
        <w:t>τα δύο και είκοσι ένα άτομα, εξήντα τρία άτομα προσωπικό, το 2016 και 2017.</w:t>
      </w:r>
    </w:p>
    <w:p w14:paraId="4A578627" w14:textId="77777777" w:rsidR="00AD2206" w:rsidRDefault="00782B69">
      <w:pPr>
        <w:spacing w:line="600" w:lineRule="auto"/>
        <w:ind w:firstLine="720"/>
        <w:contextualSpacing/>
        <w:jc w:val="both"/>
        <w:rPr>
          <w:rFonts w:eastAsia="Times New Roman"/>
          <w:szCs w:val="24"/>
        </w:rPr>
      </w:pPr>
      <w:r>
        <w:rPr>
          <w:rFonts w:eastAsia="Times New Roman"/>
          <w:szCs w:val="24"/>
        </w:rPr>
        <w:t>Να πω και δύο κουβέντες για το συγκεκριμένο. Κοιτάξτε, κανείς δεν ήθελε να φύγει, αλλά έφυγε. Αυτό κάπως γίνεται, ξέρετε. Και ξέρετε, δεν την πήγαμε εμείς. Και επειδή τέτοια πράγμα</w:t>
      </w:r>
      <w:r>
        <w:rPr>
          <w:rFonts w:eastAsia="Times New Roman"/>
          <w:szCs w:val="24"/>
        </w:rPr>
        <w:t>τα πρέπει να τα λέμε και ανοιχτά, δυστυχώς, αυτό ήταν το πελατειακό κράτος του παρελθόντος. Κάποιος Βουλευτής -δεν ξέρω αν ήσασταν Βουλευτής στην προηγούμενη θητεία- σε συνεννόηση με κάποιον διοικητή της προηγούμενης υγειονομικής περιφέρειας…</w:t>
      </w:r>
    </w:p>
    <w:p w14:paraId="4A578628" w14:textId="77777777" w:rsidR="00AD2206" w:rsidRDefault="00782B69">
      <w:pPr>
        <w:spacing w:line="600" w:lineRule="auto"/>
        <w:ind w:firstLine="720"/>
        <w:contextualSpacing/>
        <w:jc w:val="both"/>
        <w:rPr>
          <w:rFonts w:eastAsia="Times New Roman"/>
          <w:szCs w:val="24"/>
        </w:rPr>
      </w:pPr>
      <w:r>
        <w:rPr>
          <w:rFonts w:eastAsia="Times New Roman"/>
          <w:b/>
          <w:szCs w:val="24"/>
        </w:rPr>
        <w:t>ΝΙΚΟΛΑΟΣ ΠΑΝΑ</w:t>
      </w:r>
      <w:r>
        <w:rPr>
          <w:rFonts w:eastAsia="Times New Roman"/>
          <w:b/>
          <w:szCs w:val="24"/>
        </w:rPr>
        <w:t xml:space="preserve">ΓΙΩΤΟΠΟΥΛΟΣ: </w:t>
      </w:r>
      <w:r>
        <w:rPr>
          <w:rFonts w:eastAsia="Times New Roman"/>
          <w:szCs w:val="24"/>
        </w:rPr>
        <w:t>Ήμουν Βουλευτής.</w:t>
      </w:r>
    </w:p>
    <w:p w14:paraId="4A578629" w14:textId="77777777" w:rsidR="00AD2206" w:rsidRDefault="00782B69">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Εσείς ήσασταν Βουλευτής και την προηγούμενη περίοδο εκεί;</w:t>
      </w:r>
    </w:p>
    <w:p w14:paraId="4A57862A" w14:textId="77777777" w:rsidR="00AD2206" w:rsidRDefault="00782B69">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Ναι, αλλά να πάει στην Καβάλα. Όχι να μείνει στη Θεσσαλονίκη.</w:t>
      </w:r>
    </w:p>
    <w:p w14:paraId="4A57862B" w14:textId="77777777" w:rsidR="00AD2206" w:rsidRDefault="00782B69">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w:t>
      </w:r>
      <w:r>
        <w:rPr>
          <w:rFonts w:eastAsia="Times New Roman"/>
          <w:b/>
          <w:szCs w:val="24"/>
        </w:rPr>
        <w:t>Υπουργός Υγείας):</w:t>
      </w:r>
      <w:r>
        <w:rPr>
          <w:rFonts w:eastAsia="Times New Roman"/>
          <w:szCs w:val="24"/>
        </w:rPr>
        <w:t xml:space="preserve"> Κάτι έγινε, όμως, εκεί. Μόνη της δεν πήγε. Κάποιος την πήγε, το 2013. </w:t>
      </w:r>
    </w:p>
    <w:p w14:paraId="4A57862C" w14:textId="77777777" w:rsidR="00AD2206" w:rsidRDefault="00782B69">
      <w:pPr>
        <w:spacing w:line="600" w:lineRule="auto"/>
        <w:ind w:firstLine="720"/>
        <w:contextualSpacing/>
        <w:jc w:val="both"/>
        <w:rPr>
          <w:rFonts w:eastAsia="Times New Roman"/>
          <w:szCs w:val="24"/>
        </w:rPr>
      </w:pPr>
      <w:r>
        <w:rPr>
          <w:rFonts w:eastAsia="Times New Roman"/>
          <w:szCs w:val="24"/>
        </w:rPr>
        <w:lastRenderedPageBreak/>
        <w:t>Εγώ να σας πω ειλικρινά τώρα, ενημερώθηκα από τη γραπτή σας ερώτηση για το θέμα. Έχει ζητήσει όντως, ο διοικητής να επιστρέψουν, γιατί είναι έξι-επτά άτομα τα οποία έχ</w:t>
      </w:r>
      <w:r>
        <w:rPr>
          <w:rFonts w:eastAsia="Times New Roman"/>
          <w:szCs w:val="24"/>
        </w:rPr>
        <w:t xml:space="preserve">ουν φύγει με αποσπάσεις σε άλλες θέσεις. </w:t>
      </w:r>
    </w:p>
    <w:p w14:paraId="4A57862D" w14:textId="77777777" w:rsidR="00AD2206" w:rsidRDefault="00782B69">
      <w:pPr>
        <w:spacing w:line="600" w:lineRule="auto"/>
        <w:ind w:firstLine="720"/>
        <w:contextualSpacing/>
        <w:jc w:val="both"/>
        <w:rPr>
          <w:rFonts w:eastAsia="Times New Roman"/>
          <w:szCs w:val="24"/>
        </w:rPr>
      </w:pPr>
      <w:r>
        <w:rPr>
          <w:rFonts w:eastAsia="Times New Roman"/>
          <w:szCs w:val="24"/>
        </w:rPr>
        <w:t xml:space="preserve">Εγώ να δεχτώ ότι καλύπτονται ανάγκες. Διότι έχει πάει στο </w:t>
      </w:r>
      <w:r>
        <w:rPr>
          <w:rFonts w:eastAsia="Times New Roman"/>
          <w:szCs w:val="24"/>
        </w:rPr>
        <w:t>«</w:t>
      </w:r>
      <w:r>
        <w:rPr>
          <w:rFonts w:eastAsia="Times New Roman"/>
          <w:szCs w:val="24"/>
        </w:rPr>
        <w:t>ΘΕΑΓΕΝΕΙΟ</w:t>
      </w:r>
      <w:r>
        <w:rPr>
          <w:rFonts w:eastAsia="Times New Roman"/>
          <w:szCs w:val="24"/>
        </w:rPr>
        <w:t>»</w:t>
      </w:r>
      <w:r>
        <w:rPr>
          <w:rFonts w:eastAsia="Times New Roman"/>
          <w:szCs w:val="24"/>
        </w:rPr>
        <w:t xml:space="preserve"> η εν λόγω επιμελήτρια και μετά στο </w:t>
      </w:r>
      <w:r>
        <w:rPr>
          <w:rFonts w:eastAsia="Times New Roman"/>
          <w:szCs w:val="24"/>
        </w:rPr>
        <w:t>«</w:t>
      </w:r>
      <w:r>
        <w:rPr>
          <w:rFonts w:eastAsia="Times New Roman"/>
          <w:szCs w:val="24"/>
        </w:rPr>
        <w:t>ΙΠΠΟΚΡΑΤΕΙΟ</w:t>
      </w:r>
      <w:r>
        <w:rPr>
          <w:rFonts w:eastAsia="Times New Roman"/>
          <w:szCs w:val="24"/>
        </w:rPr>
        <w:t>»</w:t>
      </w:r>
      <w:r>
        <w:rPr>
          <w:rFonts w:eastAsia="Times New Roman"/>
          <w:szCs w:val="24"/>
        </w:rPr>
        <w:t>,</w:t>
      </w:r>
      <w:r>
        <w:rPr>
          <w:rFonts w:eastAsia="Times New Roman"/>
          <w:szCs w:val="24"/>
        </w:rPr>
        <w:t xml:space="preserve"> που είναι νοσοκομεία με μεγάλη κίνηση. Επίσης να πω ότι δεν ήταν η μοναδική γιατρός. Ήταν και </w:t>
      </w:r>
      <w:r>
        <w:rPr>
          <w:rFonts w:eastAsia="Times New Roman"/>
          <w:szCs w:val="24"/>
        </w:rPr>
        <w:t>άλλοι δύο γιατροί εκεί και μάλιστα</w:t>
      </w:r>
      <w:r>
        <w:rPr>
          <w:rFonts w:eastAsia="Times New Roman"/>
          <w:szCs w:val="24"/>
        </w:rPr>
        <w:t>,</w:t>
      </w:r>
      <w:r>
        <w:rPr>
          <w:rFonts w:eastAsia="Times New Roman"/>
          <w:szCs w:val="24"/>
        </w:rPr>
        <w:t xml:space="preserve"> μετακινήθηκε και ένας τεχνολόγος, για να βοηθήσει το έργο του </w:t>
      </w:r>
      <w:r>
        <w:rPr>
          <w:rFonts w:eastAsia="Times New Roman"/>
          <w:szCs w:val="24"/>
        </w:rPr>
        <w:t>τμήματος</w:t>
      </w:r>
      <w:r>
        <w:rPr>
          <w:rFonts w:eastAsia="Times New Roman"/>
          <w:szCs w:val="24"/>
        </w:rPr>
        <w:t>.</w:t>
      </w:r>
      <w:r>
        <w:rPr>
          <w:rFonts w:eastAsia="Times New Roman"/>
          <w:szCs w:val="24"/>
        </w:rPr>
        <w:t xml:space="preserve"> Και από ό,τι βλέπω, το </w:t>
      </w:r>
      <w:r>
        <w:rPr>
          <w:rFonts w:eastAsia="Times New Roman"/>
          <w:szCs w:val="24"/>
        </w:rPr>
        <w:t xml:space="preserve">τμήμα </w:t>
      </w:r>
      <w:r>
        <w:rPr>
          <w:rFonts w:eastAsia="Times New Roman"/>
          <w:szCs w:val="24"/>
        </w:rPr>
        <w:t xml:space="preserve">λειτουργεί ικανοποιητικά. </w:t>
      </w:r>
    </w:p>
    <w:p w14:paraId="4A57862E" w14:textId="77777777" w:rsidR="00AD2206" w:rsidRDefault="00782B69">
      <w:pPr>
        <w:spacing w:line="600" w:lineRule="auto"/>
        <w:ind w:firstLine="720"/>
        <w:contextualSpacing/>
        <w:jc w:val="both"/>
        <w:rPr>
          <w:rFonts w:eastAsia="Times New Roman"/>
          <w:szCs w:val="24"/>
        </w:rPr>
      </w:pPr>
      <w:r>
        <w:rPr>
          <w:rFonts w:eastAsia="Times New Roman"/>
          <w:szCs w:val="24"/>
        </w:rPr>
        <w:t>Τώρα, από εκεί και πέρα, εάν το νοσοκομείο θέλει άμεσα την επιστροφή της γιατρού και τη θεωρ</w:t>
      </w:r>
      <w:r>
        <w:rPr>
          <w:rFonts w:eastAsia="Times New Roman"/>
          <w:szCs w:val="24"/>
        </w:rPr>
        <w:t>εί εκ των ων ουκ άνευ, αυτό μπορεί να γίνει σε συνεννόηση με τον διοικητή της υγειονομικής περιφέρειας, ο οποίος θα εκτιμήσει τις ανάγκες του τμήματος</w:t>
      </w:r>
      <w:r>
        <w:rPr>
          <w:rFonts w:eastAsia="Times New Roman"/>
          <w:szCs w:val="24"/>
        </w:rPr>
        <w:t>,</w:t>
      </w:r>
      <w:r>
        <w:rPr>
          <w:rFonts w:eastAsia="Times New Roman"/>
          <w:szCs w:val="24"/>
        </w:rPr>
        <w:t xml:space="preserve"> </w:t>
      </w:r>
      <w:r>
        <w:rPr>
          <w:rFonts w:eastAsia="Times New Roman"/>
          <w:szCs w:val="24"/>
        </w:rPr>
        <w:t>ό</w:t>
      </w:r>
      <w:r>
        <w:rPr>
          <w:rFonts w:eastAsia="Times New Roman"/>
          <w:szCs w:val="24"/>
        </w:rPr>
        <w:t>που</w:t>
      </w:r>
      <w:r>
        <w:rPr>
          <w:rFonts w:eastAsia="Times New Roman"/>
          <w:szCs w:val="24"/>
        </w:rPr>
        <w:t xml:space="preserve"> αυτήν τη στιγμή υπηρετεί. Γιατί, αν, ας πούμε, το τμήμα που υπηρετεί, έχει διπλάσιο αριθμό εξετάσεω</w:t>
      </w:r>
      <w:r>
        <w:rPr>
          <w:rFonts w:eastAsia="Times New Roman"/>
          <w:szCs w:val="24"/>
        </w:rPr>
        <w:t xml:space="preserve">ν, από αυτόν που κάνει το Νοσοκομείο Καβάλας, τότε μπορεί να είναι δύσκολο, αν με τους δύο γιατρούς μπορεί να καλυφθούν ανάγκες. Και επίσης, </w:t>
      </w:r>
      <w:r>
        <w:rPr>
          <w:rFonts w:eastAsia="Times New Roman"/>
          <w:szCs w:val="24"/>
        </w:rPr>
        <w:lastRenderedPageBreak/>
        <w:t>μπορεί άμεσα να υπάρξει διαδικασία για την πρόσληψη επικουρικού γιατρού στη θέση αυτή. Νομίζω ότι το Νοσοκομείο Καβ</w:t>
      </w:r>
      <w:r>
        <w:rPr>
          <w:rFonts w:eastAsia="Times New Roman"/>
          <w:szCs w:val="24"/>
        </w:rPr>
        <w:t xml:space="preserve">άλας θα προσλάβει άλλους έξι. Αν έχει αίτημα, εμείς πίστωση έχουμε, έγκριση θέσεων έχουμε κάνει, αλλά δεν υπεισερχόμαστε σε </w:t>
      </w:r>
      <w:r>
        <w:rPr>
          <w:rFonts w:eastAsia="Times New Roman"/>
          <w:szCs w:val="24"/>
        </w:rPr>
        <w:t>λεπτομέρει</w:t>
      </w:r>
      <w:r>
        <w:rPr>
          <w:rFonts w:eastAsia="Times New Roman"/>
          <w:szCs w:val="24"/>
        </w:rPr>
        <w:t>ες</w:t>
      </w:r>
      <w:r>
        <w:rPr>
          <w:rFonts w:eastAsia="Times New Roman"/>
          <w:szCs w:val="24"/>
        </w:rPr>
        <w:t>.</w:t>
      </w:r>
      <w:r>
        <w:rPr>
          <w:rFonts w:eastAsia="Times New Roman"/>
          <w:szCs w:val="24"/>
        </w:rPr>
        <w:t xml:space="preserve"> Η κάθε διοίκηση του νοσοκομείου επιλέγει αυτό που έχει ανάγκη για να το ζητήσει, προκειμένου να προσληφθεί. </w:t>
      </w:r>
    </w:p>
    <w:p w14:paraId="4A57862F" w14:textId="77777777" w:rsidR="00AD2206" w:rsidRDefault="00782B69">
      <w:pPr>
        <w:spacing w:line="600" w:lineRule="auto"/>
        <w:ind w:firstLine="720"/>
        <w:contextualSpacing/>
        <w:jc w:val="both"/>
        <w:rPr>
          <w:rFonts w:eastAsia="Times New Roman"/>
          <w:szCs w:val="24"/>
        </w:rPr>
      </w:pPr>
      <w:r>
        <w:rPr>
          <w:rFonts w:eastAsia="Times New Roman"/>
          <w:szCs w:val="24"/>
        </w:rPr>
        <w:t xml:space="preserve">Από εκεί </w:t>
      </w:r>
      <w:r>
        <w:rPr>
          <w:rFonts w:eastAsia="Times New Roman"/>
          <w:szCs w:val="24"/>
        </w:rPr>
        <w:t>και πέρα</w:t>
      </w:r>
      <w:r>
        <w:rPr>
          <w:rFonts w:eastAsia="Times New Roman"/>
          <w:szCs w:val="24"/>
        </w:rPr>
        <w:t>,</w:t>
      </w:r>
      <w:r>
        <w:rPr>
          <w:rFonts w:eastAsia="Times New Roman"/>
          <w:szCs w:val="24"/>
        </w:rPr>
        <w:t xml:space="preserve"> η συγκεκριμένη ιστορία πρέπει να λυθεί ανάμεσα στη διοίκηση του νοσοκομείου, που το βλέπω το έχει ζητήσει, και τον διοικητή της υγειονομικής περιφέρειας. Βέβαια, αν λυθεί με την έννοια της επιστροφής, δεν θα ήθελα να μας κατηγορήσετε ότι</w:t>
      </w:r>
      <w:r>
        <w:rPr>
          <w:rFonts w:eastAsia="Times New Roman"/>
          <w:szCs w:val="24"/>
        </w:rPr>
        <w:t xml:space="preserve">, </w:t>
      </w:r>
      <w:r>
        <w:rPr>
          <w:rFonts w:eastAsia="Times New Roman"/>
          <w:szCs w:val="24"/>
        </w:rPr>
        <w:t xml:space="preserve">να, το </w:t>
      </w:r>
      <w:r>
        <w:rPr>
          <w:rFonts w:eastAsia="Times New Roman"/>
          <w:szCs w:val="24"/>
        </w:rPr>
        <w:t xml:space="preserve">νέο κομματικό κράτος του ΣΥΡΙΖΑ, μετακινεί πίσω στις θέσεις του ανθρώπους που μετακινήσαμε το 2013. </w:t>
      </w:r>
    </w:p>
    <w:p w14:paraId="4A578630" w14:textId="77777777" w:rsidR="00AD2206" w:rsidRDefault="00782B69">
      <w:pPr>
        <w:spacing w:line="600" w:lineRule="auto"/>
        <w:ind w:firstLine="720"/>
        <w:contextualSpacing/>
        <w:jc w:val="both"/>
        <w:rPr>
          <w:rFonts w:eastAsia="Times New Roman"/>
          <w:szCs w:val="24"/>
        </w:rPr>
      </w:pPr>
      <w:r>
        <w:rPr>
          <w:rFonts w:eastAsia="Times New Roman"/>
          <w:szCs w:val="24"/>
        </w:rPr>
        <w:t>Ευχαριστώ.</w:t>
      </w:r>
    </w:p>
    <w:p w14:paraId="4A578631" w14:textId="77777777" w:rsidR="00AD2206" w:rsidRDefault="00782B69">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Κύριε συνάδελφε, έχετε τρία λεπτά για τη δευτερολογία σας.</w:t>
      </w:r>
    </w:p>
    <w:p w14:paraId="4A578632" w14:textId="77777777" w:rsidR="00AD2206" w:rsidRDefault="00782B69">
      <w:pPr>
        <w:spacing w:line="600" w:lineRule="auto"/>
        <w:ind w:firstLine="720"/>
        <w:contextualSpacing/>
        <w:jc w:val="both"/>
        <w:rPr>
          <w:rFonts w:eastAsia="Times New Roman"/>
          <w:szCs w:val="24"/>
        </w:rPr>
      </w:pPr>
      <w:r>
        <w:rPr>
          <w:rFonts w:eastAsia="Times New Roman"/>
          <w:b/>
          <w:szCs w:val="24"/>
        </w:rPr>
        <w:t>ΝΙΚΟΛΑΟΣ ΠΑΝΑΓΙΩΤΟΠΟΥΛΟΣ:</w:t>
      </w:r>
      <w:r>
        <w:rPr>
          <w:rFonts w:eastAsia="Times New Roman"/>
          <w:szCs w:val="24"/>
        </w:rPr>
        <w:t xml:space="preserve"> Αν λυθεί</w:t>
      </w:r>
      <w:r>
        <w:rPr>
          <w:rFonts w:eastAsia="Times New Roman"/>
          <w:szCs w:val="24"/>
        </w:rPr>
        <w:t>,</w:t>
      </w:r>
      <w:r>
        <w:rPr>
          <w:rFonts w:eastAsia="Times New Roman"/>
          <w:szCs w:val="24"/>
        </w:rPr>
        <w:t xml:space="preserve"> δεν θα σας κατηγο</w:t>
      </w:r>
      <w:r>
        <w:rPr>
          <w:rFonts w:eastAsia="Times New Roman"/>
          <w:szCs w:val="24"/>
        </w:rPr>
        <w:t>ρήσω εγώ, κύριε Υπουργέ. Μπορεί να βρεθεί κάποιος Βουλευτής από τη Θεσσαλονίκη και να πει «γιατί διώχνετε γιατρούς από την Θεσσαλονίκη». Εγώ, όμως, ξέρω ότι στη Θεσσα</w:t>
      </w:r>
      <w:r>
        <w:rPr>
          <w:rFonts w:eastAsia="Times New Roman"/>
          <w:szCs w:val="24"/>
        </w:rPr>
        <w:lastRenderedPageBreak/>
        <w:t xml:space="preserve">λονίκη λειτουργούν πέντε νοσοκομεία με τμήματα πυρηνικής ιατρικής, κρατικά, δηλαδή </w:t>
      </w:r>
      <w:r>
        <w:rPr>
          <w:rFonts w:eastAsia="Times New Roman"/>
          <w:szCs w:val="24"/>
        </w:rPr>
        <w:t>«</w:t>
      </w:r>
      <w:r>
        <w:rPr>
          <w:rFonts w:eastAsia="Times New Roman"/>
          <w:szCs w:val="24"/>
        </w:rPr>
        <w:t>ΑΧΕΠΑ</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ΘΕΑΓΕΝΕΙΟ</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ΠΑΠΑΓΕΩΡΓΙΟΥ</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ΙΠΠΟΚΡΑΤΕΙΟ</w:t>
      </w:r>
      <w:r>
        <w:rPr>
          <w:rFonts w:eastAsia="Times New Roman"/>
          <w:szCs w:val="24"/>
        </w:rPr>
        <w:t>»</w:t>
      </w:r>
      <w:r>
        <w:rPr>
          <w:rFonts w:eastAsia="Times New Roman"/>
          <w:szCs w:val="24"/>
        </w:rPr>
        <w:t xml:space="preserve"> και ένα στρατιωτικό -δεν μιλάω για τις ιδιωτικές δομές υγείας που καλύπτουν και ζητήματα θεραπειών πυρηνικής ιατρικής- ενώ στην Καβάλα, δηλαδή σε όλη την περιφέρεια κατ’ επέκταση, στη μεγάλη περιοχή που σας είπα</w:t>
      </w:r>
      <w:r>
        <w:rPr>
          <w:rFonts w:eastAsia="Times New Roman"/>
          <w:szCs w:val="24"/>
        </w:rPr>
        <w:t>, λειτουργεί μόνο αυτό, με δύο γιατρούς</w:t>
      </w:r>
      <w:r>
        <w:rPr>
          <w:rFonts w:eastAsia="Times New Roman"/>
          <w:szCs w:val="24"/>
        </w:rPr>
        <w:t>,</w:t>
      </w:r>
      <w:r>
        <w:rPr>
          <w:rFonts w:eastAsia="Times New Roman"/>
          <w:szCs w:val="24"/>
        </w:rPr>
        <w:t xml:space="preserve"> αντί για τρεις, με το κενό αυτής της οργανικής θέσης. </w:t>
      </w:r>
    </w:p>
    <w:p w14:paraId="4A578633" w14:textId="77777777" w:rsidR="00AD2206" w:rsidRDefault="00782B69">
      <w:pPr>
        <w:spacing w:line="600" w:lineRule="auto"/>
        <w:ind w:firstLine="720"/>
        <w:contextualSpacing/>
        <w:jc w:val="both"/>
        <w:rPr>
          <w:rFonts w:eastAsia="Times New Roman"/>
          <w:szCs w:val="24"/>
        </w:rPr>
      </w:pPr>
      <w:r>
        <w:rPr>
          <w:rFonts w:eastAsia="Times New Roman"/>
          <w:szCs w:val="24"/>
        </w:rPr>
        <w:t>Κοιτάξτε, δεν θα διανοούμουν ποτέ να σας κάνω ερώτηση για ανάγκες που καλύφθηκαν, για δαπάνες που καλύφθηκαν και για πρόνοιες</w:t>
      </w:r>
      <w:r>
        <w:rPr>
          <w:rFonts w:eastAsia="Times New Roman"/>
          <w:szCs w:val="24"/>
        </w:rPr>
        <w:t>,</w:t>
      </w:r>
      <w:r>
        <w:rPr>
          <w:rFonts w:eastAsia="Times New Roman"/>
          <w:szCs w:val="24"/>
        </w:rPr>
        <w:t xml:space="preserve"> που καλύφθηκαν για το Νοσοκομείο </w:t>
      </w:r>
      <w:r>
        <w:rPr>
          <w:rFonts w:eastAsia="Times New Roman"/>
          <w:szCs w:val="24"/>
        </w:rPr>
        <w:t>Καβάλας. Ερώτηση θα έκανα για ελλείψεις</w:t>
      </w:r>
      <w:r>
        <w:rPr>
          <w:rFonts w:eastAsia="Times New Roman"/>
          <w:szCs w:val="24"/>
        </w:rPr>
        <w:t>,</w:t>
      </w:r>
      <w:r>
        <w:rPr>
          <w:rFonts w:eastAsia="Times New Roman"/>
          <w:szCs w:val="24"/>
        </w:rPr>
        <w:t xml:space="preserve"> στον αρμόδιο Υπουργό, οποιονδήποτε Υπουργό. Να σας πω την αλήθεια, η ερώτηση αυτή μετετράπη σε επίκαιρη, διότι δεν απαντήθηκε η απλή. Για μένα, είναι ζήτημα απλής ερώτησης. Δέχομαι την απάντησή σας. </w:t>
      </w:r>
    </w:p>
    <w:p w14:paraId="4A578634" w14:textId="77777777" w:rsidR="00AD2206" w:rsidRDefault="00782B69">
      <w:pPr>
        <w:spacing w:line="600" w:lineRule="auto"/>
        <w:ind w:firstLine="720"/>
        <w:contextualSpacing/>
        <w:jc w:val="both"/>
        <w:rPr>
          <w:rFonts w:eastAsia="Times New Roman"/>
          <w:szCs w:val="24"/>
        </w:rPr>
      </w:pPr>
      <w:r>
        <w:rPr>
          <w:rFonts w:eastAsia="Times New Roman"/>
          <w:szCs w:val="24"/>
        </w:rPr>
        <w:t>Εγώ θα πω απλώς</w:t>
      </w:r>
      <w:r>
        <w:rPr>
          <w:rFonts w:eastAsia="Times New Roman"/>
          <w:szCs w:val="24"/>
        </w:rPr>
        <w:t xml:space="preserve"> ότι εδώ το πρόβλημα, το ξέρετε κι εσείς, είναι ορατό δι</w:t>
      </w:r>
      <w:r>
        <w:rPr>
          <w:rFonts w:eastAsia="Times New Roman"/>
          <w:szCs w:val="24"/>
        </w:rPr>
        <w:t>α</w:t>
      </w:r>
      <w:r>
        <w:rPr>
          <w:rFonts w:eastAsia="Times New Roman"/>
          <w:szCs w:val="24"/>
        </w:rPr>
        <w:t xml:space="preserve"> γυμνού οφθαλμού. Ένας γιατρός με οργανική θέση στην Καβάλα παραμένει αποσπασμένος στη Θεσσαλονίκη εδώ και πάρα πολλά χρόνια. Δεν ξέρω αν καλύφθηκε πο</w:t>
      </w:r>
      <w:r>
        <w:rPr>
          <w:rFonts w:eastAsia="Times New Roman"/>
          <w:szCs w:val="24"/>
        </w:rPr>
        <w:lastRenderedPageBreak/>
        <w:t>λιτικά από κάποιον, αλλά καταλαβαίνω ότι παραμένε</w:t>
      </w:r>
      <w:r>
        <w:rPr>
          <w:rFonts w:eastAsia="Times New Roman"/>
          <w:szCs w:val="24"/>
        </w:rPr>
        <w:t>ι να καλύπτεται. Και καταλαβαίνω ότι ο φορέας που ικανοποιεί αυτό το αίτημα, παράταση απόσπασης στη Θεσσαλονίκη, για μένα εκτιμώ ότι δεν πρέπει να είναι άλλος από την ΥΠΕ, η οποία εξακολουθεί, ασχέτως του προσώπου του διοικητή, να μην δέχεται το αντίστοιχο</w:t>
      </w:r>
      <w:r>
        <w:rPr>
          <w:rFonts w:eastAsia="Times New Roman"/>
          <w:szCs w:val="24"/>
        </w:rPr>
        <w:t xml:space="preserve"> αίτημα όλων των διοικητικών φορέων και όλων των διοικητικών βαθμίδων της Καβάλας.</w:t>
      </w:r>
    </w:p>
    <w:p w14:paraId="4A578635"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οφείλουμε να το αναδείξουμε: όταν όλοι μηδενός εξαιρουμένου, από τον </w:t>
      </w:r>
      <w:r>
        <w:rPr>
          <w:rFonts w:eastAsia="Times New Roman" w:cs="Times New Roman"/>
          <w:szCs w:val="24"/>
        </w:rPr>
        <w:t>δ</w:t>
      </w:r>
      <w:r>
        <w:rPr>
          <w:rFonts w:eastAsia="Times New Roman" w:cs="Times New Roman"/>
          <w:szCs w:val="24"/>
        </w:rPr>
        <w:t xml:space="preserve">ιευθυντή του </w:t>
      </w:r>
      <w:r>
        <w:rPr>
          <w:rFonts w:eastAsia="Times New Roman" w:cs="Times New Roman"/>
          <w:szCs w:val="24"/>
        </w:rPr>
        <w:t>τ</w:t>
      </w:r>
      <w:r>
        <w:rPr>
          <w:rFonts w:eastAsia="Times New Roman" w:cs="Times New Roman"/>
          <w:szCs w:val="24"/>
        </w:rPr>
        <w:t xml:space="preserve">μήματος μέχρι δύο ΔΣ -αυτό που βρίσκεται εν ενεργεία τώρα, με αυτή τη </w:t>
      </w:r>
      <w:r>
        <w:rPr>
          <w:rFonts w:eastAsia="Times New Roman" w:cs="Times New Roman"/>
          <w:szCs w:val="24"/>
        </w:rPr>
        <w:t>δ</w:t>
      </w:r>
      <w:r>
        <w:rPr>
          <w:rFonts w:eastAsia="Times New Roman" w:cs="Times New Roman"/>
          <w:szCs w:val="24"/>
        </w:rPr>
        <w:t>ιοίκηση τ</w:t>
      </w:r>
      <w:r>
        <w:rPr>
          <w:rFonts w:eastAsia="Times New Roman" w:cs="Times New Roman"/>
          <w:szCs w:val="24"/>
        </w:rPr>
        <w:t xml:space="preserve">ου </w:t>
      </w:r>
      <w:r>
        <w:rPr>
          <w:rFonts w:eastAsia="Times New Roman" w:cs="Times New Roman"/>
          <w:szCs w:val="24"/>
        </w:rPr>
        <w:t>ν</w:t>
      </w:r>
      <w:r>
        <w:rPr>
          <w:rFonts w:eastAsia="Times New Roman" w:cs="Times New Roman"/>
          <w:szCs w:val="24"/>
        </w:rPr>
        <w:t>οσοκομείου, και το προηγούμενο- και δύο διοικητές -ο εν ενεργεία και ο προηγούμενος- δεν συναινούν στην παράταση αυτής της απόσπασης, είναι τουλάχιστον παράξενο ότι αυτή η απόσπαση εξακολουθεί να υφίσταται.</w:t>
      </w:r>
    </w:p>
    <w:p w14:paraId="4A578636"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δεν θέλω να το προσωποποιήσ</w:t>
      </w:r>
      <w:r>
        <w:rPr>
          <w:rFonts w:eastAsia="Times New Roman" w:cs="Times New Roman"/>
          <w:szCs w:val="24"/>
        </w:rPr>
        <w:t xml:space="preserve">ω. Δεν έχω κανένα θέμα με το πρόσωπο του γιατρού. Απλώς, για λογαριασμό του Γενικού Νοσοκομείου Καβάλας, του </w:t>
      </w:r>
      <w:r>
        <w:rPr>
          <w:rFonts w:eastAsia="Times New Roman" w:cs="Times New Roman"/>
          <w:szCs w:val="24"/>
        </w:rPr>
        <w:t>τ</w:t>
      </w:r>
      <w:r>
        <w:rPr>
          <w:rFonts w:eastAsia="Times New Roman" w:cs="Times New Roman"/>
          <w:szCs w:val="24"/>
        </w:rPr>
        <w:t xml:space="preserve">μήματος </w:t>
      </w:r>
      <w:r>
        <w:rPr>
          <w:rFonts w:eastAsia="Times New Roman" w:cs="Times New Roman"/>
          <w:szCs w:val="24"/>
        </w:rPr>
        <w:t>π</w:t>
      </w:r>
      <w:r>
        <w:rPr>
          <w:rFonts w:eastAsia="Times New Roman" w:cs="Times New Roman"/>
          <w:szCs w:val="24"/>
        </w:rPr>
        <w:t xml:space="preserve">υρηνικής </w:t>
      </w:r>
      <w:r>
        <w:rPr>
          <w:rFonts w:eastAsia="Times New Roman" w:cs="Times New Roman"/>
          <w:szCs w:val="24"/>
        </w:rPr>
        <w:t>ι</w:t>
      </w:r>
      <w:r>
        <w:rPr>
          <w:rFonts w:eastAsia="Times New Roman" w:cs="Times New Roman"/>
          <w:szCs w:val="24"/>
        </w:rPr>
        <w:t xml:space="preserve">ατρικής και της πιο εύρυθμης λειτουργίας του, έτσι ώστε να ανταποκρίνεται στον φόρτο εργασίας από όλη την </w:t>
      </w:r>
      <w:r>
        <w:rPr>
          <w:rFonts w:eastAsia="Times New Roman" w:cs="Times New Roman"/>
          <w:szCs w:val="24"/>
        </w:rPr>
        <w:t>π</w:t>
      </w:r>
      <w:r>
        <w:rPr>
          <w:rFonts w:eastAsia="Times New Roman" w:cs="Times New Roman"/>
          <w:szCs w:val="24"/>
        </w:rPr>
        <w:t xml:space="preserve">εριφέρεια, όπως σας </w:t>
      </w:r>
      <w:r>
        <w:rPr>
          <w:rFonts w:eastAsia="Times New Roman" w:cs="Times New Roman"/>
          <w:szCs w:val="24"/>
        </w:rPr>
        <w:t xml:space="preserve">είπα, θα ήθελα να δει το Υπουργείο το ζήτημα </w:t>
      </w:r>
      <w:r>
        <w:rPr>
          <w:rFonts w:eastAsia="Times New Roman" w:cs="Times New Roman"/>
          <w:szCs w:val="24"/>
        </w:rPr>
        <w:lastRenderedPageBreak/>
        <w:t>της ενίσχυσής του, ακόμα και με επικουρικό προσωπικό. Άλλωστε στα άλλα νοσοκομεία της Θεσσαλονίκης λειτουργούν δεκάδες πυρηνικοί γιατροί, μόνιμοι, επικουρικοί, αλλά και ειδικευόμενοι. Να προβλεφθεί να καλυφθεί α</w:t>
      </w:r>
      <w:r>
        <w:rPr>
          <w:rFonts w:eastAsia="Times New Roman" w:cs="Times New Roman"/>
          <w:szCs w:val="24"/>
        </w:rPr>
        <w:t xml:space="preserve">υτή η θέση, όπως και στις άλλες περιπτώσεις που ενισχύθηκε -και καλά κάνατε και το ενισχύσατε, εφόσον μπορέσατε, όλοι αυτό προσπαθούμε να κάνουμε όπου και όποτε βρισκόμαστε-, να ενισχυθεί και αυτό το </w:t>
      </w:r>
      <w:r>
        <w:rPr>
          <w:rFonts w:eastAsia="Times New Roman" w:cs="Times New Roman"/>
          <w:szCs w:val="24"/>
        </w:rPr>
        <w:t>τ</w:t>
      </w:r>
      <w:r>
        <w:rPr>
          <w:rFonts w:eastAsia="Times New Roman" w:cs="Times New Roman"/>
          <w:szCs w:val="24"/>
        </w:rPr>
        <w:t xml:space="preserve">μήμα της </w:t>
      </w:r>
      <w:r>
        <w:rPr>
          <w:rFonts w:eastAsia="Times New Roman" w:cs="Times New Roman"/>
          <w:szCs w:val="24"/>
        </w:rPr>
        <w:t>π</w:t>
      </w:r>
      <w:r>
        <w:rPr>
          <w:rFonts w:eastAsia="Times New Roman" w:cs="Times New Roman"/>
          <w:szCs w:val="24"/>
        </w:rPr>
        <w:t xml:space="preserve">υρηνικής </w:t>
      </w:r>
      <w:r>
        <w:rPr>
          <w:rFonts w:eastAsia="Times New Roman" w:cs="Times New Roman"/>
          <w:szCs w:val="24"/>
        </w:rPr>
        <w:t>ι</w:t>
      </w:r>
      <w:r>
        <w:rPr>
          <w:rFonts w:eastAsia="Times New Roman" w:cs="Times New Roman"/>
          <w:szCs w:val="24"/>
        </w:rPr>
        <w:t xml:space="preserve">ατρικής του </w:t>
      </w:r>
      <w:r>
        <w:rPr>
          <w:rFonts w:eastAsia="Times New Roman" w:cs="Times New Roman"/>
          <w:szCs w:val="24"/>
        </w:rPr>
        <w:t>ν</w:t>
      </w:r>
      <w:r>
        <w:rPr>
          <w:rFonts w:eastAsia="Times New Roman" w:cs="Times New Roman"/>
          <w:szCs w:val="24"/>
        </w:rPr>
        <w:t xml:space="preserve">οσοκομείου. </w:t>
      </w:r>
    </w:p>
    <w:p w14:paraId="4A578637"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Σας ευχαρ</w:t>
      </w:r>
      <w:r>
        <w:rPr>
          <w:rFonts w:eastAsia="Times New Roman" w:cs="Times New Roman"/>
          <w:szCs w:val="24"/>
        </w:rPr>
        <w:t>ιστώ.</w:t>
      </w:r>
    </w:p>
    <w:p w14:paraId="4A578638"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συνάδελφο. </w:t>
      </w:r>
    </w:p>
    <w:p w14:paraId="4A578639"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4A57863A"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Δεν θα απαντήσω. Νομίζω ότι έχω απαντήσει. </w:t>
      </w:r>
    </w:p>
    <w:p w14:paraId="4A57863B"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Εντάξει, κύριε Υπουργέ. </w:t>
      </w:r>
    </w:p>
    <w:p w14:paraId="4A57863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πρώτη με αριθμό 1325/22-8-2017 επίκαιρη ερώτηση δεύτερου κύκλου του Βουλευτή Δράμας της Νέας Δημοκρατίας κ. Δημητρίου Κυριαζίδη προς τον Υπουργό Υγείας, </w:t>
      </w:r>
      <w:r>
        <w:rPr>
          <w:rFonts w:eastAsia="Times New Roman" w:cs="Times New Roman"/>
          <w:szCs w:val="24"/>
        </w:rPr>
        <w:lastRenderedPageBreak/>
        <w:t xml:space="preserve">σχετικά με τη σύσταση </w:t>
      </w:r>
      <w:r>
        <w:rPr>
          <w:rFonts w:eastAsia="Times New Roman" w:cs="Times New Roman"/>
          <w:szCs w:val="24"/>
        </w:rPr>
        <w:t>ο</w:t>
      </w:r>
      <w:r>
        <w:rPr>
          <w:rFonts w:eastAsia="Times New Roman" w:cs="Times New Roman"/>
          <w:szCs w:val="24"/>
        </w:rPr>
        <w:t xml:space="preserve">γκολογικής </w:t>
      </w:r>
      <w:r>
        <w:rPr>
          <w:rFonts w:eastAsia="Times New Roman" w:cs="Times New Roman"/>
          <w:szCs w:val="24"/>
        </w:rPr>
        <w:t>κ</w:t>
      </w:r>
      <w:r>
        <w:rPr>
          <w:rFonts w:eastAsia="Times New Roman" w:cs="Times New Roman"/>
          <w:szCs w:val="24"/>
        </w:rPr>
        <w:t>λινικής στο Γενικό Νοσοκομείο Δράμας.</w:t>
      </w:r>
    </w:p>
    <w:p w14:paraId="4A57863D"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Κύριε συνάδ</w:t>
      </w:r>
      <w:r>
        <w:rPr>
          <w:rFonts w:eastAsia="Times New Roman" w:cs="Times New Roman"/>
          <w:szCs w:val="24"/>
        </w:rPr>
        <w:t xml:space="preserve">ελφε, έχετε τον λόγο για δύο λεπτά για να αναπτύξετε την ερώτησή σας. </w:t>
      </w:r>
    </w:p>
    <w:p w14:paraId="4A57863E"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Ευχαριστώ, κύριε Πρόεδρε. </w:t>
      </w:r>
    </w:p>
    <w:p w14:paraId="4A57863F"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Αποτελεί αναμφισβήτητο γεγονός ότι η παρατεταμένη οικονομική κρίση της χώρας μας οδήγησε και οδηγεί την συντριπτική πλειοψηφία των συναν</w:t>
      </w:r>
      <w:r>
        <w:rPr>
          <w:rFonts w:eastAsia="Times New Roman" w:cs="Times New Roman"/>
          <w:szCs w:val="24"/>
        </w:rPr>
        <w:t>θρώπων μας, των πολιτών να διαβούν τις πόρτες των κρατικών –θα έλεγα- υγειονομικών αρχών προς νοσηλεία και θεραπεία.</w:t>
      </w:r>
    </w:p>
    <w:p w14:paraId="4A578640"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Το αυτό, βεβαίως, συμβαίνει και σε μεγαλύτερο βαθμό στον πολύπαθο ακριτικό Νομό της Δράμας. Η υπερπροσπάθεια του ιατρικού και νοσηλευτικού </w:t>
      </w:r>
      <w:r>
        <w:rPr>
          <w:rFonts w:eastAsia="Times New Roman" w:cs="Times New Roman"/>
          <w:szCs w:val="24"/>
        </w:rPr>
        <w:t>προσωπικού, που με ιδιαίτερη επιμέλεια επιδεικνύει, για να ασκήσει τα καθήκοντά του, δεν αρκεί για να εξισορροπήσει τις εγγενείς παθογένειες του συστήματος υγείας και κυρίως τις ελλείψεις σε προσωπικό, μονάδες θεραπείας και υλικοτεχνικής υποδομής. Και, δυσ</w:t>
      </w:r>
      <w:r>
        <w:rPr>
          <w:rFonts w:eastAsia="Times New Roman" w:cs="Times New Roman"/>
          <w:szCs w:val="24"/>
        </w:rPr>
        <w:t xml:space="preserve">τυχώς, εκείνοι που ταλαιπωρούνται περισσότερο από όλους μας είναι οι ασθενείς με σοβαρές παθήσεις. </w:t>
      </w:r>
    </w:p>
    <w:p w14:paraId="4A578641"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ετέθη υπ' </w:t>
      </w:r>
      <w:proofErr w:type="spellStart"/>
      <w:r>
        <w:rPr>
          <w:rFonts w:eastAsia="Times New Roman" w:cs="Times New Roman"/>
          <w:szCs w:val="24"/>
        </w:rPr>
        <w:t>όψιν</w:t>
      </w:r>
      <w:proofErr w:type="spellEnd"/>
      <w:r>
        <w:rPr>
          <w:rFonts w:eastAsia="Times New Roman" w:cs="Times New Roman"/>
          <w:szCs w:val="24"/>
        </w:rPr>
        <w:t xml:space="preserve"> μου –και προφανώς και εσείς το γνωρίζετε- από τον Σύλλογο Καρκινοπαθών Νομού Δράμας, ο οποίος αριθμεί περί τα χίλια άτομα, ο Νομός Δράμας </w:t>
      </w:r>
      <w:r>
        <w:rPr>
          <w:rFonts w:eastAsia="Times New Roman" w:cs="Times New Roman"/>
          <w:szCs w:val="24"/>
        </w:rPr>
        <w:t xml:space="preserve">συγκαταλέγεται στους τέσσερις πρώτους νομούς της πατρίδας μας από πλευράς θνησιμότητας λόγω του καρκίνου. Παρ’ όλα αυτά δεν υφίσταται στο Νοσοκομείο της Δράμας </w:t>
      </w:r>
      <w:r>
        <w:rPr>
          <w:rFonts w:eastAsia="Times New Roman" w:cs="Times New Roman"/>
          <w:szCs w:val="24"/>
        </w:rPr>
        <w:t>ο</w:t>
      </w:r>
      <w:r>
        <w:rPr>
          <w:rFonts w:eastAsia="Times New Roman" w:cs="Times New Roman"/>
          <w:szCs w:val="24"/>
        </w:rPr>
        <w:t xml:space="preserve">γκολογική </w:t>
      </w:r>
      <w:r>
        <w:rPr>
          <w:rFonts w:eastAsia="Times New Roman" w:cs="Times New Roman"/>
          <w:szCs w:val="24"/>
        </w:rPr>
        <w:t>κ</w:t>
      </w:r>
      <w:r>
        <w:rPr>
          <w:rFonts w:eastAsia="Times New Roman" w:cs="Times New Roman"/>
          <w:szCs w:val="24"/>
        </w:rPr>
        <w:t xml:space="preserve">λινική. </w:t>
      </w:r>
    </w:p>
    <w:p w14:paraId="4A57864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Συνεπεία τούτου είναι οι ασθενείς να αναγκάζονται να αναζητούν θεραπεία σε </w:t>
      </w:r>
      <w:r>
        <w:rPr>
          <w:rFonts w:eastAsia="Times New Roman" w:cs="Times New Roman"/>
          <w:szCs w:val="24"/>
        </w:rPr>
        <w:t xml:space="preserve">νοσηλευτικές μονάδες εκτός </w:t>
      </w:r>
      <w:r>
        <w:rPr>
          <w:rFonts w:eastAsia="Times New Roman" w:cs="Times New Roman"/>
          <w:szCs w:val="24"/>
        </w:rPr>
        <w:t>ν</w:t>
      </w:r>
      <w:r>
        <w:rPr>
          <w:rFonts w:eastAsia="Times New Roman" w:cs="Times New Roman"/>
          <w:szCs w:val="24"/>
        </w:rPr>
        <w:t xml:space="preserve">ομού, γεγονός που επιβαρύνει τους ίδιους, την υγεία τους και τις οικογένειες τους οικονομικά. Σύμφωνα δε με τα στοιχεία του </w:t>
      </w:r>
      <w:r>
        <w:rPr>
          <w:rFonts w:eastAsia="Times New Roman" w:cs="Times New Roman"/>
          <w:szCs w:val="24"/>
        </w:rPr>
        <w:t>σ</w:t>
      </w:r>
      <w:r>
        <w:rPr>
          <w:rFonts w:eastAsia="Times New Roman" w:cs="Times New Roman"/>
          <w:szCs w:val="24"/>
        </w:rPr>
        <w:t xml:space="preserve">υλλόγου, κατά το 2016 –άλλωστε αυτή η ερώτηση έχει έρθει από αρχές του έτους- περίπου οκτακόσιοι καρκινοπαθείς είναι αναγκασμένοι να μετακινούνται για θεραπεία στη Θεσσαλονίκη, στην Αλεξανδρούπολη, αλλά και στον διπλανό </w:t>
      </w:r>
      <w:r>
        <w:rPr>
          <w:rFonts w:eastAsia="Times New Roman" w:cs="Times New Roman"/>
          <w:szCs w:val="24"/>
        </w:rPr>
        <w:t>ν</w:t>
      </w:r>
      <w:r>
        <w:rPr>
          <w:rFonts w:eastAsia="Times New Roman" w:cs="Times New Roman"/>
          <w:szCs w:val="24"/>
        </w:rPr>
        <w:t xml:space="preserve">ομό. </w:t>
      </w:r>
    </w:p>
    <w:p w14:paraId="4A578643"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w:t>
      </w:r>
      <w:r>
        <w:rPr>
          <w:rFonts w:eastAsia="Times New Roman" w:cs="Times New Roman"/>
          <w:b/>
          <w:szCs w:val="24"/>
        </w:rPr>
        <w:t xml:space="preserve">πουργός Υγείας): </w:t>
      </w:r>
      <w:r>
        <w:rPr>
          <w:rFonts w:eastAsia="Times New Roman" w:cs="Times New Roman"/>
          <w:szCs w:val="24"/>
        </w:rPr>
        <w:t xml:space="preserve">Και στην Καβάλα. </w:t>
      </w:r>
    </w:p>
    <w:p w14:paraId="4A578644"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Και στην Καβάλα. Και στον διπλανό </w:t>
      </w:r>
      <w:r>
        <w:rPr>
          <w:rFonts w:eastAsia="Times New Roman" w:cs="Times New Roman"/>
          <w:szCs w:val="24"/>
        </w:rPr>
        <w:t>ν</w:t>
      </w:r>
      <w:r>
        <w:rPr>
          <w:rFonts w:eastAsia="Times New Roman" w:cs="Times New Roman"/>
          <w:szCs w:val="24"/>
        </w:rPr>
        <w:t xml:space="preserve">ομό, γι’ αυτό το τόνισα. </w:t>
      </w:r>
    </w:p>
    <w:p w14:paraId="4A578645"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ίδιο, βεβαίως, έχουμε και από πλευράς πίεσης και από τους διαβητικούς που αριθμούν περίπου τρεις χιλιάδες και απεγνωσμένα απαιτούν μια </w:t>
      </w:r>
      <w:r>
        <w:rPr>
          <w:rFonts w:eastAsia="Times New Roman" w:cs="Times New Roman"/>
          <w:szCs w:val="24"/>
        </w:rPr>
        <w:t xml:space="preserve">δεύτερη παθολογικής κλινικής για να καλύψει τις ανάγκες και των δύο αυτών ιδιαίτερα βεβαρημένων περιστατικών στον </w:t>
      </w:r>
      <w:r>
        <w:rPr>
          <w:rFonts w:eastAsia="Times New Roman" w:cs="Times New Roman"/>
          <w:szCs w:val="24"/>
        </w:rPr>
        <w:t>ν</w:t>
      </w:r>
      <w:r>
        <w:rPr>
          <w:rFonts w:eastAsia="Times New Roman" w:cs="Times New Roman"/>
          <w:szCs w:val="24"/>
        </w:rPr>
        <w:t xml:space="preserve">ομό μου. </w:t>
      </w:r>
    </w:p>
    <w:p w14:paraId="4A578646"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Ταυτοχρόνως, βεβαίως, έστω και μία μονάδα θεραπείας, έτσι ώστε να μπορούν να κάνουν χημειοθεραπείες και να αντιμετωπίζονται στα πρώ</w:t>
      </w:r>
      <w:r>
        <w:rPr>
          <w:rFonts w:eastAsia="Times New Roman" w:cs="Times New Roman"/>
          <w:szCs w:val="24"/>
        </w:rPr>
        <w:t xml:space="preserve">τα βήματα αλλά και στη συνέχεια, θα αποτελούσε ένα θετικό στοιχείο με την έννοια της απαλλαγής –κατά κάποιο τρόπο- της δικής τους και των οικογενειών τους απ’ αυτήν την ταλαιπωρία. </w:t>
      </w:r>
    </w:p>
    <w:p w14:paraId="4A578647" w14:textId="77777777" w:rsidR="00AD2206" w:rsidRDefault="00782B69">
      <w:pPr>
        <w:spacing w:line="600" w:lineRule="auto"/>
        <w:ind w:firstLine="720"/>
        <w:contextualSpacing/>
        <w:jc w:val="both"/>
        <w:rPr>
          <w:rFonts w:eastAsia="Times New Roman"/>
          <w:szCs w:val="24"/>
        </w:rPr>
      </w:pPr>
      <w:r>
        <w:rPr>
          <w:rFonts w:eastAsia="Times New Roman"/>
          <w:szCs w:val="24"/>
        </w:rPr>
        <w:t>Γι’ αυτό παρακαλώ, κύριε Υπουργέ να μας απαντήσετε αν έχετε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κ</w:t>
      </w:r>
      <w:r>
        <w:rPr>
          <w:rFonts w:eastAsia="Times New Roman"/>
          <w:szCs w:val="24"/>
        </w:rPr>
        <w:t xml:space="preserve">άτι επ’ αυτού, δηλαδή αν πρόκειται και έχετε κατά νου να δημιουργηθεί ή να ενισχυθεί το Γενικό Νοσοκομείο Δράμας, είτε με μία ογκολογική κλινική είτε με μια μονάδα, έτσι ώστε να αντιμετωπίζονται αυτού του είδους τα περιστατικά, γεγονός που θα έλεγα πρέπει </w:t>
      </w:r>
      <w:r>
        <w:rPr>
          <w:rFonts w:eastAsia="Times New Roman"/>
          <w:szCs w:val="24"/>
        </w:rPr>
        <w:t xml:space="preserve">να μας βρει όλους αρωγούς. </w:t>
      </w:r>
    </w:p>
    <w:p w14:paraId="4A578648" w14:textId="77777777" w:rsidR="00AD2206" w:rsidRDefault="00782B69">
      <w:pPr>
        <w:spacing w:line="600" w:lineRule="auto"/>
        <w:ind w:firstLine="720"/>
        <w:contextualSpacing/>
        <w:jc w:val="both"/>
        <w:rPr>
          <w:rFonts w:eastAsia="Times New Roman"/>
          <w:szCs w:val="24"/>
        </w:rPr>
      </w:pPr>
      <w:r>
        <w:rPr>
          <w:rFonts w:eastAsia="Times New Roman"/>
          <w:szCs w:val="24"/>
        </w:rPr>
        <w:t xml:space="preserve">Στη </w:t>
      </w:r>
      <w:proofErr w:type="spellStart"/>
      <w:r>
        <w:rPr>
          <w:rFonts w:eastAsia="Times New Roman"/>
          <w:szCs w:val="24"/>
        </w:rPr>
        <w:t>δευτερομιλία</w:t>
      </w:r>
      <w:proofErr w:type="spellEnd"/>
      <w:r>
        <w:rPr>
          <w:rFonts w:eastAsia="Times New Roman"/>
          <w:szCs w:val="24"/>
        </w:rPr>
        <w:t xml:space="preserve"> μου θα πω άλλα δύο στοιχεία.</w:t>
      </w:r>
    </w:p>
    <w:p w14:paraId="4A578649" w14:textId="77777777" w:rsidR="00AD2206" w:rsidRDefault="00782B69">
      <w:pPr>
        <w:spacing w:line="600" w:lineRule="auto"/>
        <w:ind w:firstLine="720"/>
        <w:contextualSpacing/>
        <w:jc w:val="both"/>
        <w:rPr>
          <w:rFonts w:eastAsia="Times New Roman"/>
          <w:szCs w:val="24"/>
        </w:rPr>
      </w:pPr>
      <w:r>
        <w:rPr>
          <w:rFonts w:eastAsia="Times New Roman"/>
          <w:szCs w:val="24"/>
        </w:rPr>
        <w:t>Σας ευχαριστώ.</w:t>
      </w:r>
    </w:p>
    <w:p w14:paraId="4A57864A" w14:textId="77777777" w:rsidR="00AD2206" w:rsidRDefault="00782B69">
      <w:pPr>
        <w:spacing w:line="600" w:lineRule="auto"/>
        <w:ind w:firstLine="720"/>
        <w:contextualSpacing/>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Κύριε Υπουργέ, έχετε τον λόγο για τρία λεπτά.</w:t>
      </w:r>
    </w:p>
    <w:p w14:paraId="4A57864B" w14:textId="77777777" w:rsidR="00AD2206" w:rsidRDefault="00782B69">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Κύριε Κυριαζίδη, ευχαριστώ για την ερώτηση.</w:t>
      </w:r>
      <w:r>
        <w:rPr>
          <w:rFonts w:eastAsia="Times New Roman"/>
          <w:szCs w:val="24"/>
        </w:rPr>
        <w:t xml:space="preserve"> </w:t>
      </w:r>
    </w:p>
    <w:p w14:paraId="4A57864C" w14:textId="77777777" w:rsidR="00AD2206" w:rsidRDefault="00782B69">
      <w:pPr>
        <w:spacing w:line="600" w:lineRule="auto"/>
        <w:ind w:firstLine="720"/>
        <w:contextualSpacing/>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xml:space="preserve"> χαίρομαι που ζητάτε να ανοίξει ένα καινούργιο τμήμα, γιατί πρέπει να θυμίσω ότι το 2012 καταργήθηκε η Β</w:t>
      </w:r>
      <w:r>
        <w:rPr>
          <w:rFonts w:eastAsia="Times New Roman"/>
          <w:szCs w:val="24"/>
        </w:rPr>
        <w:t>΄</w:t>
      </w:r>
      <w:r>
        <w:rPr>
          <w:rFonts w:eastAsia="Times New Roman"/>
          <w:szCs w:val="24"/>
        </w:rPr>
        <w:t xml:space="preserve"> Παθολογική Κλινική του Νοσοκομείου της Δράμας, με βάση τον οργανισμό που ψηφίστηκε τότε και υπήρχε η οριζόντια περικοπή κλινικών τμημάτων </w:t>
      </w:r>
      <w:r>
        <w:rPr>
          <w:rFonts w:eastAsia="Times New Roman"/>
          <w:szCs w:val="24"/>
        </w:rPr>
        <w:t>κ.λπ</w:t>
      </w:r>
      <w:r>
        <w:rPr>
          <w:rFonts w:eastAsia="Times New Roman"/>
          <w:szCs w:val="24"/>
        </w:rPr>
        <w:t>.</w:t>
      </w:r>
      <w:r>
        <w:rPr>
          <w:rFonts w:eastAsia="Times New Roman"/>
          <w:szCs w:val="24"/>
        </w:rPr>
        <w:t xml:space="preserve">. </w:t>
      </w:r>
    </w:p>
    <w:p w14:paraId="4A57864D" w14:textId="77777777" w:rsidR="00AD2206" w:rsidRDefault="00782B69">
      <w:pPr>
        <w:spacing w:line="600" w:lineRule="auto"/>
        <w:ind w:firstLine="720"/>
        <w:contextualSpacing/>
        <w:jc w:val="both"/>
        <w:rPr>
          <w:rFonts w:eastAsia="Times New Roman"/>
          <w:szCs w:val="24"/>
        </w:rPr>
      </w:pPr>
      <w:r>
        <w:rPr>
          <w:rFonts w:eastAsia="Times New Roman"/>
          <w:szCs w:val="24"/>
        </w:rPr>
        <w:t>Λοιπόν, κοιτάξτε να δείτε, για να μιλάμε λίγο συνολικά. Προφανώς υπάρχει μια ιδιαίτερη περίπτωση στη Δράμα λόγω του αριθμού των ασθενών σε σχέση με το ποσοστό του πληθυσμού στον νομό. Δεν είναι δυνατόν να έχουμε παντού ογκολογικές ή νευροχειρουργικ</w:t>
      </w:r>
      <w:r>
        <w:rPr>
          <w:rFonts w:eastAsia="Times New Roman"/>
          <w:szCs w:val="24"/>
        </w:rPr>
        <w:t>ές κλινικές. Εγώ είμαι σαφής. Σε πολλά νησιά του Αιγαίου το καλοκαίρι γίνονται πάρα πολλά ατυχήματα. Είναι φύσει και θέσει αδύνατο να έχουμε νευροχειρουργό στον κάθε τόπο. Δεν γίνεται αυτό το πράγμα. Και ειδικά όταν παραλάβαμε μια κατάσταση που σκόρπιζε σα</w:t>
      </w:r>
      <w:r>
        <w:rPr>
          <w:rFonts w:eastAsia="Times New Roman"/>
          <w:szCs w:val="24"/>
        </w:rPr>
        <w:t xml:space="preserve">ν παιδικό παιχνίδι </w:t>
      </w:r>
      <w:r>
        <w:rPr>
          <w:rFonts w:eastAsia="Times New Roman"/>
          <w:szCs w:val="24"/>
        </w:rPr>
        <w:t>«</w:t>
      </w:r>
      <w:r>
        <w:rPr>
          <w:rFonts w:eastAsia="Times New Roman"/>
          <w:szCs w:val="24"/>
          <w:lang w:val="en-US"/>
        </w:rPr>
        <w:t>Lego</w:t>
      </w:r>
      <w:r>
        <w:rPr>
          <w:rFonts w:eastAsia="Times New Roman"/>
          <w:szCs w:val="24"/>
        </w:rPr>
        <w:t>»</w:t>
      </w:r>
      <w:r>
        <w:rPr>
          <w:rFonts w:eastAsia="Times New Roman"/>
          <w:szCs w:val="24"/>
        </w:rPr>
        <w:t xml:space="preserve"> και την οποία τώρα σε ένα πολύ μεγάλο βαθμό την έχουμε ισορροπήσει. </w:t>
      </w:r>
    </w:p>
    <w:p w14:paraId="4A57864E" w14:textId="77777777" w:rsidR="00AD2206" w:rsidRDefault="00782B69">
      <w:pPr>
        <w:spacing w:line="600" w:lineRule="auto"/>
        <w:ind w:firstLine="720"/>
        <w:contextualSpacing/>
        <w:jc w:val="both"/>
        <w:rPr>
          <w:rFonts w:eastAsia="Times New Roman"/>
          <w:szCs w:val="24"/>
        </w:rPr>
      </w:pPr>
      <w:r>
        <w:rPr>
          <w:rFonts w:eastAsia="Times New Roman"/>
          <w:szCs w:val="24"/>
        </w:rPr>
        <w:lastRenderedPageBreak/>
        <w:t xml:space="preserve">Όσον αφορά την </w:t>
      </w:r>
      <w:r>
        <w:rPr>
          <w:rFonts w:eastAsia="Times New Roman"/>
          <w:szCs w:val="24"/>
        </w:rPr>
        <w:t>ο</w:t>
      </w:r>
      <w:r>
        <w:rPr>
          <w:rFonts w:eastAsia="Times New Roman"/>
          <w:szCs w:val="24"/>
        </w:rPr>
        <w:t xml:space="preserve">γκολογική </w:t>
      </w:r>
      <w:r>
        <w:rPr>
          <w:rFonts w:eastAsia="Times New Roman"/>
          <w:szCs w:val="24"/>
        </w:rPr>
        <w:t>κ</w:t>
      </w:r>
      <w:r>
        <w:rPr>
          <w:rFonts w:eastAsia="Times New Roman"/>
          <w:szCs w:val="24"/>
        </w:rPr>
        <w:t>λινική στη Δράμα, υπάρχει μια κουβέντα η οποία έχει ξεκινήσει να γίνεται μετά και από το αίτημα που έκαναν οι ασθενείς και προς τη διο</w:t>
      </w:r>
      <w:r>
        <w:rPr>
          <w:rFonts w:eastAsia="Times New Roman"/>
          <w:szCs w:val="24"/>
        </w:rPr>
        <w:t>ίκηση της Δ</w:t>
      </w:r>
      <w:r>
        <w:rPr>
          <w:rFonts w:eastAsia="Times New Roman"/>
          <w:szCs w:val="24"/>
        </w:rPr>
        <w:t>΄</w:t>
      </w:r>
      <w:r>
        <w:rPr>
          <w:rFonts w:eastAsia="Times New Roman"/>
          <w:szCs w:val="24"/>
        </w:rPr>
        <w:t xml:space="preserve"> ΥΠΕ. Υπάρχει, λοιπόν, η σκέψη -αλλά είναι σκέψη μέχρι στιγμής, εγώ θέλω να είμαι σαφής- ότι με τις τροποποιήσεις των οργανισμών που θα κάνουμε τώρα στα νοσοκομεία υπάρχει σοβαρή πιθανότητα να </w:t>
      </w:r>
      <w:proofErr w:type="spellStart"/>
      <w:r>
        <w:rPr>
          <w:rFonts w:eastAsia="Times New Roman"/>
          <w:szCs w:val="24"/>
        </w:rPr>
        <w:t>ξανασυσταθεί</w:t>
      </w:r>
      <w:proofErr w:type="spellEnd"/>
      <w:r>
        <w:rPr>
          <w:rFonts w:eastAsia="Times New Roman"/>
          <w:szCs w:val="24"/>
        </w:rPr>
        <w:t xml:space="preserve"> η </w:t>
      </w:r>
      <w:r>
        <w:rPr>
          <w:rFonts w:eastAsia="Times New Roman"/>
          <w:szCs w:val="24"/>
        </w:rPr>
        <w:t>π</w:t>
      </w:r>
      <w:r>
        <w:rPr>
          <w:rFonts w:eastAsia="Times New Roman"/>
          <w:szCs w:val="24"/>
        </w:rPr>
        <w:t xml:space="preserve">αθολογική </w:t>
      </w:r>
      <w:r>
        <w:rPr>
          <w:rFonts w:eastAsia="Times New Roman"/>
          <w:szCs w:val="24"/>
        </w:rPr>
        <w:t>κ</w:t>
      </w:r>
      <w:r>
        <w:rPr>
          <w:rFonts w:eastAsia="Times New Roman"/>
          <w:szCs w:val="24"/>
        </w:rPr>
        <w:t>λινική.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w:t>
      </w:r>
      <w:r>
        <w:rPr>
          <w:rFonts w:eastAsia="Times New Roman"/>
          <w:szCs w:val="24"/>
        </w:rPr>
        <w:t>π</w:t>
      </w:r>
      <w:r>
        <w:rPr>
          <w:rFonts w:eastAsia="Times New Roman"/>
          <w:szCs w:val="24"/>
        </w:rPr>
        <w:t xml:space="preserve">αθολογικής </w:t>
      </w:r>
      <w:r>
        <w:rPr>
          <w:rFonts w:eastAsia="Times New Roman"/>
          <w:szCs w:val="24"/>
        </w:rPr>
        <w:t>κ</w:t>
      </w:r>
      <w:r>
        <w:rPr>
          <w:rFonts w:eastAsia="Times New Roman"/>
          <w:szCs w:val="24"/>
        </w:rPr>
        <w:t>λινικής μπορεί, όπως έχει γίνει και σε άλλα νοσοκομεία, να υπάρξει η στελέχωσή της με κάποιους παθολόγους-</w:t>
      </w:r>
      <w:proofErr w:type="spellStart"/>
      <w:r>
        <w:rPr>
          <w:rFonts w:eastAsia="Times New Roman"/>
          <w:szCs w:val="24"/>
        </w:rPr>
        <w:t>ογκολόγους</w:t>
      </w:r>
      <w:proofErr w:type="spellEnd"/>
      <w:r>
        <w:rPr>
          <w:rFonts w:eastAsia="Times New Roman"/>
          <w:szCs w:val="24"/>
        </w:rPr>
        <w:t xml:space="preserve">, οι οποίοι να μπορούν να κάνουν έναν αριθμό χημειοθεραπειών στο </w:t>
      </w:r>
      <w:r>
        <w:rPr>
          <w:rFonts w:eastAsia="Times New Roman"/>
          <w:szCs w:val="24"/>
        </w:rPr>
        <w:t>ν</w:t>
      </w:r>
      <w:r>
        <w:rPr>
          <w:rFonts w:eastAsia="Times New Roman"/>
          <w:szCs w:val="24"/>
        </w:rPr>
        <w:t>οσοκομείο αυτό, όπως συμβαίνει και σε άλλα νοσοκομεία αντιστο</w:t>
      </w:r>
      <w:r>
        <w:rPr>
          <w:rFonts w:eastAsia="Times New Roman"/>
          <w:szCs w:val="24"/>
        </w:rPr>
        <w:t xml:space="preserve">ίχου μεγέθους και με τέτοια κάλυψη. Διότι οι </w:t>
      </w:r>
      <w:r>
        <w:rPr>
          <w:rFonts w:eastAsia="Times New Roman"/>
          <w:szCs w:val="24"/>
        </w:rPr>
        <w:t>ο</w:t>
      </w:r>
      <w:r>
        <w:rPr>
          <w:rFonts w:eastAsia="Times New Roman"/>
          <w:szCs w:val="24"/>
        </w:rPr>
        <w:t xml:space="preserve">γκολογικές </w:t>
      </w:r>
      <w:r>
        <w:rPr>
          <w:rFonts w:eastAsia="Times New Roman"/>
          <w:szCs w:val="24"/>
        </w:rPr>
        <w:t>κ</w:t>
      </w:r>
      <w:r>
        <w:rPr>
          <w:rFonts w:eastAsia="Times New Roman"/>
          <w:szCs w:val="24"/>
        </w:rPr>
        <w:t xml:space="preserve">λινικές -να το πω έτσι- είναι τριτοβάθμιας νοσηλείας κλινικές και προσπαθούμε σε διάφορα σημεία στην Ελλάδα, όπως και στη Ρόδο και δεξιά και αριστερά, στην Καλαμάτα κ.λπ., να ενισχύουμε τα νοσοκομεία με κάποιους </w:t>
      </w:r>
      <w:proofErr w:type="spellStart"/>
      <w:r>
        <w:rPr>
          <w:rFonts w:eastAsia="Times New Roman"/>
          <w:szCs w:val="24"/>
        </w:rPr>
        <w:t>ογκολόγους</w:t>
      </w:r>
      <w:proofErr w:type="spellEnd"/>
      <w:r>
        <w:rPr>
          <w:rFonts w:eastAsia="Times New Roman"/>
          <w:szCs w:val="24"/>
        </w:rPr>
        <w:t xml:space="preserve">, οι οποίοι να σηκώνουν ένα βάρος </w:t>
      </w:r>
      <w:r>
        <w:rPr>
          <w:rFonts w:eastAsia="Times New Roman"/>
          <w:szCs w:val="24"/>
        </w:rPr>
        <w:t xml:space="preserve">των χημειοθεραπειών που γίνονται. </w:t>
      </w:r>
    </w:p>
    <w:p w14:paraId="4A57864F" w14:textId="77777777" w:rsidR="00AD2206" w:rsidRDefault="00782B69">
      <w:pPr>
        <w:spacing w:line="600" w:lineRule="auto"/>
        <w:ind w:firstLine="720"/>
        <w:contextualSpacing/>
        <w:jc w:val="both"/>
        <w:rPr>
          <w:rFonts w:eastAsia="Times New Roman"/>
          <w:szCs w:val="24"/>
        </w:rPr>
      </w:pPr>
      <w:r>
        <w:rPr>
          <w:rFonts w:eastAsia="Times New Roman"/>
          <w:szCs w:val="24"/>
        </w:rPr>
        <w:t xml:space="preserve">Επίσης, θέλω να πω ότι καταλαβαίνω το θέμα της μετακίνησης, αλλά αυτό συμβαίνει παντού. Κοιτάξτε, από την Καβάλα </w:t>
      </w:r>
      <w:r>
        <w:rPr>
          <w:rFonts w:eastAsia="Times New Roman"/>
          <w:szCs w:val="24"/>
        </w:rPr>
        <w:lastRenderedPageBreak/>
        <w:t>είναι τριάντα επτά χιλιόμετρα, δηλαδή δεν είναι μεγάλη η απόσταση που μετακινούνται και υπάρχουν και άλλα δύ</w:t>
      </w:r>
      <w:r>
        <w:rPr>
          <w:rFonts w:eastAsia="Times New Roman"/>
          <w:szCs w:val="24"/>
        </w:rPr>
        <w:t>ο τμήματα, στην Αλεξανδρούπολη –το οποίο είναι μακριά και το καταλαβαίνω- και στη Θεσσαλονίκη. Λοιπόν, αν είναι τέτοιος ο αριθμός και είναι τέτοια η πίεση –γιατί δεν το ξέρω αν αυτοί είναι χίλιοι, αν είναι οκτακόσιοι ή πόσοι είναι αναλυτικά-, η σκέψη που έ</w:t>
      </w:r>
      <w:r>
        <w:rPr>
          <w:rFonts w:eastAsia="Times New Roman"/>
          <w:szCs w:val="24"/>
        </w:rPr>
        <w:t>χουμε και για τον νομό της Δράμας και σαν πληθυσμό και σαν δυναμικότητα νοσοκομείου κ.λπ. και με βάση τα αιτήματα που θα μας έρθουν από τα νοσοκομεία, είναι ότι τέλος του χρόνου που θα κουβεντιάζουμε την τροποποίηση των οργανισμών μπορούμε να προβλέψουμε σ</w:t>
      </w:r>
      <w:r>
        <w:rPr>
          <w:rFonts w:eastAsia="Times New Roman"/>
          <w:szCs w:val="24"/>
        </w:rPr>
        <w:t>την ανασύσταση της Β</w:t>
      </w:r>
      <w:r>
        <w:rPr>
          <w:rFonts w:eastAsia="Times New Roman"/>
          <w:szCs w:val="24"/>
        </w:rPr>
        <w:t>΄</w:t>
      </w:r>
      <w:r>
        <w:rPr>
          <w:rFonts w:eastAsia="Times New Roman"/>
          <w:szCs w:val="24"/>
        </w:rPr>
        <w:t xml:space="preserve"> Παθολογικής Κλινικής κάποιες θέσεις παθολόγων-</w:t>
      </w:r>
      <w:proofErr w:type="spellStart"/>
      <w:r>
        <w:rPr>
          <w:rFonts w:eastAsia="Times New Roman"/>
          <w:szCs w:val="24"/>
        </w:rPr>
        <w:t>ογκολόγων</w:t>
      </w:r>
      <w:proofErr w:type="spellEnd"/>
      <w:r>
        <w:rPr>
          <w:rFonts w:eastAsia="Times New Roman"/>
          <w:szCs w:val="24"/>
        </w:rPr>
        <w:t xml:space="preserve"> που να μπορέσουν να σηκώσουν ένα τέτοιο βάρος, όπως συμβαίνει σε πολλές κλινικές δευτεροβάθμιων νοσοκομείων στη χώρα. </w:t>
      </w:r>
    </w:p>
    <w:p w14:paraId="4A578650" w14:textId="77777777" w:rsidR="00AD2206" w:rsidRDefault="00782B69">
      <w:pPr>
        <w:spacing w:line="600" w:lineRule="auto"/>
        <w:ind w:firstLine="720"/>
        <w:contextualSpacing/>
        <w:jc w:val="both"/>
        <w:rPr>
          <w:rFonts w:eastAsia="Times New Roman"/>
          <w:szCs w:val="24"/>
        </w:rPr>
      </w:pPr>
      <w:r>
        <w:rPr>
          <w:rFonts w:eastAsia="Times New Roman"/>
          <w:szCs w:val="24"/>
        </w:rPr>
        <w:t>Αυτό είναι κάτι το ορατό, υλοποιήσιμο και αυτό για το οποίο</w:t>
      </w:r>
      <w:r>
        <w:rPr>
          <w:rFonts w:eastAsia="Times New Roman"/>
          <w:szCs w:val="24"/>
        </w:rPr>
        <w:t xml:space="preserve"> σήμερα μπορώ να δεσμευτώ και όχι να πω, ας πούμε</w:t>
      </w:r>
      <w:r>
        <w:rPr>
          <w:rFonts w:eastAsia="Times New Roman"/>
          <w:szCs w:val="24"/>
        </w:rPr>
        <w:t>:</w:t>
      </w:r>
      <w:r>
        <w:rPr>
          <w:rFonts w:eastAsia="Times New Roman"/>
          <w:szCs w:val="24"/>
        </w:rPr>
        <w:t xml:space="preserve"> «Ναι, ιδρύω </w:t>
      </w:r>
      <w:r>
        <w:rPr>
          <w:rFonts w:eastAsia="Times New Roman"/>
          <w:szCs w:val="24"/>
        </w:rPr>
        <w:t>ο</w:t>
      </w:r>
      <w:r>
        <w:rPr>
          <w:rFonts w:eastAsia="Times New Roman"/>
          <w:szCs w:val="24"/>
        </w:rPr>
        <w:t xml:space="preserve">γκολογική </w:t>
      </w:r>
      <w:r>
        <w:rPr>
          <w:rFonts w:eastAsia="Times New Roman"/>
          <w:szCs w:val="24"/>
        </w:rPr>
        <w:t>κ</w:t>
      </w:r>
      <w:r>
        <w:rPr>
          <w:rFonts w:eastAsia="Times New Roman"/>
          <w:szCs w:val="24"/>
        </w:rPr>
        <w:t xml:space="preserve">λινική στη Δράμα» όταν υπάρχει δίπλα στην Καβάλα, όταν υπάρχει στην Αλεξανδρούπολη, όταν υπάρχουν πολλές στη Θεσσαλονίκη. Αυτό έχω να πω. </w:t>
      </w:r>
    </w:p>
    <w:p w14:paraId="4A578651" w14:textId="77777777" w:rsidR="00AD2206" w:rsidRDefault="00782B69">
      <w:pPr>
        <w:spacing w:line="600" w:lineRule="auto"/>
        <w:ind w:firstLine="720"/>
        <w:contextualSpacing/>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Ευχαριστού</w:t>
      </w:r>
      <w:r>
        <w:rPr>
          <w:rFonts w:eastAsia="Times New Roman"/>
          <w:szCs w:val="24"/>
        </w:rPr>
        <w:t xml:space="preserve">με, κύριε </w:t>
      </w:r>
      <w:r>
        <w:rPr>
          <w:rFonts w:eastAsia="Times New Roman"/>
          <w:szCs w:val="24"/>
        </w:rPr>
        <w:t>Υ</w:t>
      </w:r>
      <w:r>
        <w:rPr>
          <w:rFonts w:eastAsia="Times New Roman"/>
          <w:szCs w:val="24"/>
        </w:rPr>
        <w:t>πουργέ.</w:t>
      </w:r>
    </w:p>
    <w:p w14:paraId="4A578652" w14:textId="77777777" w:rsidR="00AD2206" w:rsidRDefault="00782B69">
      <w:pPr>
        <w:spacing w:line="600" w:lineRule="auto"/>
        <w:ind w:firstLine="720"/>
        <w:contextualSpacing/>
        <w:jc w:val="both"/>
        <w:rPr>
          <w:rFonts w:eastAsia="Times New Roman"/>
          <w:szCs w:val="24"/>
        </w:rPr>
      </w:pPr>
      <w:r>
        <w:rPr>
          <w:rFonts w:eastAsia="Times New Roman"/>
          <w:szCs w:val="24"/>
        </w:rPr>
        <w:t>Κύριε Κυριαζίδη, έχετε τον λόγο για τρία λεπτά.</w:t>
      </w:r>
    </w:p>
    <w:p w14:paraId="4A578653" w14:textId="77777777" w:rsidR="00AD2206" w:rsidRDefault="00782B69">
      <w:pPr>
        <w:spacing w:line="600" w:lineRule="auto"/>
        <w:ind w:firstLine="720"/>
        <w:contextualSpacing/>
        <w:jc w:val="both"/>
        <w:rPr>
          <w:rFonts w:eastAsia="Times New Roman"/>
          <w:szCs w:val="24"/>
        </w:rPr>
      </w:pPr>
      <w:r>
        <w:rPr>
          <w:rFonts w:eastAsia="Times New Roman"/>
          <w:b/>
          <w:szCs w:val="24"/>
        </w:rPr>
        <w:t>ΔΗΜΗΤΡΙΟΣ ΚΥΡΙΑΖΙΔΗΣ:</w:t>
      </w:r>
      <w:r>
        <w:rPr>
          <w:rFonts w:eastAsia="Times New Roman"/>
          <w:szCs w:val="24"/>
        </w:rPr>
        <w:t xml:space="preserve"> Κύριε Υπουργέ, γι’ αυτό και προσπάθησα με έναν τρόπο να εκμαιεύσω μια θέση σας, με την έννοια αντιμετώπισης του μεγάλου αυτού προβλήματος, ξεκινώντας βεβαίως από την </w:t>
      </w:r>
      <w:r>
        <w:rPr>
          <w:rFonts w:eastAsia="Times New Roman"/>
          <w:szCs w:val="24"/>
        </w:rPr>
        <w:t>ο</w:t>
      </w:r>
      <w:r>
        <w:rPr>
          <w:rFonts w:eastAsia="Times New Roman"/>
          <w:szCs w:val="24"/>
        </w:rPr>
        <w:t xml:space="preserve">γκολογική για την ανάγκη της δημιουργίας της </w:t>
      </w:r>
      <w:r>
        <w:rPr>
          <w:rFonts w:eastAsia="Times New Roman"/>
          <w:szCs w:val="24"/>
        </w:rPr>
        <w:t>π</w:t>
      </w:r>
      <w:r>
        <w:rPr>
          <w:rFonts w:eastAsia="Times New Roman"/>
          <w:szCs w:val="24"/>
        </w:rPr>
        <w:t xml:space="preserve">αθολογικής, εξ αυτού ακριβώς του γεγονότος ή μιας μονάδας θεραπείας αντιμετώπισης αυτών των περιστατικών. </w:t>
      </w:r>
    </w:p>
    <w:p w14:paraId="4A578654" w14:textId="77777777" w:rsidR="00AD2206" w:rsidRDefault="00782B69">
      <w:pPr>
        <w:spacing w:line="600" w:lineRule="auto"/>
        <w:ind w:firstLine="720"/>
        <w:contextualSpacing/>
        <w:jc w:val="both"/>
        <w:rPr>
          <w:rFonts w:eastAsia="Times New Roman"/>
          <w:szCs w:val="24"/>
        </w:rPr>
      </w:pPr>
      <w:r>
        <w:rPr>
          <w:rFonts w:eastAsia="Times New Roman"/>
          <w:szCs w:val="24"/>
        </w:rPr>
        <w:t>Πράγματι τα περιστατικά τα οποία «διακινούνται» προς Καβάλα είναι εννιακόσια, προς Θεσσαλονίκη είναι οκ</w:t>
      </w:r>
      <w:r>
        <w:rPr>
          <w:rFonts w:eastAsia="Times New Roman"/>
          <w:szCs w:val="24"/>
        </w:rPr>
        <w:t>τακόσια και προς Αλεξανδρούπολη εκατό. Άρα δεν μπορεί να καλύψει η Καβάλα, ακριβώς, αυτόν τον όγκο των περιστατικών και γι’ αυτό θα έλεγα ότι είναι επιτακτική η ανάγκη. Βεβαίως, δώσατε ένα χρονοδιάγραμμα μέχρι τέλος του έτους να δημιουργηθεί έστω η Παθολογ</w:t>
      </w:r>
      <w:r>
        <w:rPr>
          <w:rFonts w:eastAsia="Times New Roman"/>
          <w:szCs w:val="24"/>
        </w:rPr>
        <w:t xml:space="preserve">ική, να ενισχυθεί με </w:t>
      </w:r>
      <w:proofErr w:type="spellStart"/>
      <w:r>
        <w:rPr>
          <w:rFonts w:eastAsia="Times New Roman"/>
          <w:szCs w:val="24"/>
        </w:rPr>
        <w:t>ογκολόγο</w:t>
      </w:r>
      <w:proofErr w:type="spellEnd"/>
      <w:r>
        <w:rPr>
          <w:rFonts w:eastAsia="Times New Roman"/>
          <w:szCs w:val="24"/>
        </w:rPr>
        <w:t xml:space="preserve"> κ.λπ</w:t>
      </w:r>
      <w:r>
        <w:rPr>
          <w:rFonts w:eastAsia="Times New Roman"/>
          <w:szCs w:val="24"/>
        </w:rPr>
        <w:t>.</w:t>
      </w:r>
      <w:r>
        <w:rPr>
          <w:rFonts w:eastAsia="Times New Roman"/>
          <w:szCs w:val="24"/>
        </w:rPr>
        <w:t>.</w:t>
      </w:r>
    </w:p>
    <w:p w14:paraId="4A578655" w14:textId="77777777" w:rsidR="00AD2206" w:rsidRDefault="00782B69">
      <w:pPr>
        <w:spacing w:line="600" w:lineRule="auto"/>
        <w:ind w:firstLine="720"/>
        <w:contextualSpacing/>
        <w:jc w:val="both"/>
        <w:rPr>
          <w:rFonts w:eastAsia="Times New Roman" w:cs="Times New Roman"/>
          <w:szCs w:val="24"/>
        </w:rPr>
      </w:pPr>
      <w:r>
        <w:rPr>
          <w:rFonts w:eastAsia="Times New Roman"/>
          <w:szCs w:val="24"/>
        </w:rPr>
        <w:t>Α</w:t>
      </w:r>
      <w:r>
        <w:rPr>
          <w:rFonts w:eastAsia="Times New Roman" w:cs="Times New Roman"/>
          <w:szCs w:val="24"/>
        </w:rPr>
        <w:t xml:space="preserve">πό την άλλη πλευρά, επειδή αναφέρετε γεγονότα και περιστατικά που μπορεί να συμβαίνουν από τροχαία σε νησιά, εδώ μιλάμε για μία μόνιμη κατάσταση. Δυστυχώς, θα πρέπει να μας </w:t>
      </w:r>
      <w:r>
        <w:rPr>
          <w:rFonts w:eastAsia="Times New Roman" w:cs="Times New Roman"/>
          <w:szCs w:val="24"/>
        </w:rPr>
        <w:lastRenderedPageBreak/>
        <w:t>πείτε σήμερα, και προς εμένα εδώ και προς όσο</w:t>
      </w:r>
      <w:r>
        <w:rPr>
          <w:rFonts w:eastAsia="Times New Roman" w:cs="Times New Roman"/>
          <w:szCs w:val="24"/>
        </w:rPr>
        <w:t>υς μας παρακολουθούν, αν υπάρχει ένα αρχείο καταγραφής, γιατί δυστυχώς στη χώρα μας δεν υπάρχει, με την έννοια εννοώ των καρκινοπαθών. Άρα είναι ένα ζητούμενο εν προκειμένω. Προσπαθούμε κι εμείς στη Δράμα. Δημιουργήθηκε ένας επιστημονικός οργανισμός ιατρικ</w:t>
      </w:r>
      <w:r>
        <w:rPr>
          <w:rFonts w:eastAsia="Times New Roman" w:cs="Times New Roman"/>
          <w:szCs w:val="24"/>
        </w:rPr>
        <w:t xml:space="preserve">ός από επιστήμονες ιατρούς </w:t>
      </w:r>
      <w:proofErr w:type="spellStart"/>
      <w:r>
        <w:rPr>
          <w:rFonts w:eastAsia="Times New Roman" w:cs="Times New Roman"/>
          <w:szCs w:val="24"/>
        </w:rPr>
        <w:t>Δραμινούς</w:t>
      </w:r>
      <w:proofErr w:type="spellEnd"/>
      <w:r>
        <w:rPr>
          <w:rFonts w:eastAsia="Times New Roman" w:cs="Times New Roman"/>
          <w:szCs w:val="24"/>
        </w:rPr>
        <w:t xml:space="preserve">, «Δράμα ενάντια στον καρκίνο», ακριβώς για να προχωρήσει –θα έλεγα- ιδιωτικά μια τέτοια καταγραφή και να βοηθήσει και το Υπουργείο. </w:t>
      </w:r>
    </w:p>
    <w:p w14:paraId="4A578656"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σας πληροφορήσω ότι ο επιστημονικός αυτός φορέας φορολογήθηκε κατά 16.000 </w:t>
      </w:r>
      <w:r>
        <w:rPr>
          <w:rFonts w:eastAsia="Times New Roman" w:cs="Times New Roman"/>
          <w:szCs w:val="24"/>
        </w:rPr>
        <w:t>ευρώ</w:t>
      </w:r>
      <w:r>
        <w:rPr>
          <w:rFonts w:eastAsia="Times New Roman" w:cs="Times New Roman"/>
          <w:szCs w:val="24"/>
        </w:rPr>
        <w:t xml:space="preserve"> φέτος. Άρα θα κλείσει από ό,τι πληροφορήθηκα.</w:t>
      </w:r>
    </w:p>
    <w:p w14:paraId="4A578657"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ενημερώσω ότι είναι ανάγκη αυτό που είπατε και είναι επιβεβλημένο να υπάρξει και αυτό το αρχείο καταγραφής. Εν πάση </w:t>
      </w:r>
      <w:proofErr w:type="spellStart"/>
      <w:r>
        <w:rPr>
          <w:rFonts w:eastAsia="Times New Roman" w:cs="Times New Roman"/>
          <w:szCs w:val="24"/>
        </w:rPr>
        <w:t>περιπτώσ</w:t>
      </w:r>
      <w:r>
        <w:rPr>
          <w:rFonts w:eastAsia="Times New Roman" w:cs="Times New Roman"/>
          <w:szCs w:val="24"/>
        </w:rPr>
        <w:t>ει</w:t>
      </w:r>
      <w:proofErr w:type="spellEnd"/>
      <w:r>
        <w:rPr>
          <w:rFonts w:eastAsia="Times New Roman" w:cs="Times New Roman"/>
          <w:szCs w:val="24"/>
        </w:rPr>
        <w:t>, επειδή από το 2011 έως το 2015 υπήρχε ένα πρόγραμμα, δεν έχουμε π</w:t>
      </w:r>
      <w:r>
        <w:rPr>
          <w:rFonts w:eastAsia="Times New Roman" w:cs="Times New Roman"/>
          <w:szCs w:val="24"/>
        </w:rPr>
        <w:t xml:space="preserve">ληροφορηθεί και δεν ξέρω αν ξέρετε εσείς να μας πείτε αν τελικά προέκυψαν κάποια στοιχεία ή αν υπάρχουν κάποιες θέσεις στο Υπουργείο, αν κάτι υλοποιείται και σε αυτό. Διότι δεν αφορά προφανώς μόνο τη Δράμα </w:t>
      </w:r>
      <w:r>
        <w:rPr>
          <w:rFonts w:eastAsia="Times New Roman" w:cs="Times New Roman"/>
          <w:szCs w:val="24"/>
        </w:rPr>
        <w:lastRenderedPageBreak/>
        <w:t>το αρχείο καταγραφής. Αφορά όλη τη χώρα, αλλά πονά</w:t>
      </w:r>
      <w:r>
        <w:rPr>
          <w:rFonts w:eastAsia="Times New Roman" w:cs="Times New Roman"/>
          <w:szCs w:val="24"/>
        </w:rPr>
        <w:t>ει ο καθένας για τον τόπο του πολύ περισσότερο. Το ίδιο κι εγώ για τη Δράμα. Θα παρακαλούσα να έχω μια θέση σας.</w:t>
      </w:r>
    </w:p>
    <w:p w14:paraId="4A578658"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Υπουργέ, έχετε τον λόγο για τρία λεπτά.</w:t>
      </w:r>
    </w:p>
    <w:p w14:paraId="4A578659"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Κυριαζίδη, σας </w:t>
      </w:r>
      <w:proofErr w:type="spellStart"/>
      <w:r>
        <w:rPr>
          <w:rFonts w:eastAsia="Times New Roman" w:cs="Times New Roman"/>
          <w:szCs w:val="24"/>
        </w:rPr>
        <w:t>ξανα</w:t>
      </w:r>
      <w:proofErr w:type="spellEnd"/>
      <w:r>
        <w:rPr>
          <w:rFonts w:eastAsia="Times New Roman" w:cs="Times New Roman"/>
          <w:szCs w:val="24"/>
        </w:rPr>
        <w:t xml:space="preserve">-ευχαριστώ για την ερώτηση και για αυτές που προσθέσατε. Κοιτάξτε, την εποχή των παχιών αγελάδων αυτός ο αμαρτωλός οργανισμός που λέγεται ΚΕΕΛΠΝΟ, έφαγε, όπως το λέω, 7 εκατομμύρια από επιδοτούμενο πρόγραμμα για να φτιάξει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α</w:t>
      </w:r>
      <w:r>
        <w:rPr>
          <w:rFonts w:eastAsia="Times New Roman" w:cs="Times New Roman"/>
          <w:szCs w:val="24"/>
        </w:rPr>
        <w:t xml:space="preserve">ρχείο </w:t>
      </w:r>
      <w:r>
        <w:rPr>
          <w:rFonts w:eastAsia="Times New Roman" w:cs="Times New Roman"/>
          <w:szCs w:val="24"/>
        </w:rPr>
        <w:t>ν</w:t>
      </w:r>
      <w:r>
        <w:rPr>
          <w:rFonts w:eastAsia="Times New Roman" w:cs="Times New Roman"/>
          <w:szCs w:val="24"/>
        </w:rPr>
        <w:t>εοπλασιών. Και ξέρετε τι έφτιαξε; Μια τρύπα στο νερό. Αυτά πρέπει να τα λέμε.</w:t>
      </w:r>
    </w:p>
    <w:p w14:paraId="4A57865A"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4A57865B" w14:textId="77777777" w:rsidR="00AD2206" w:rsidRDefault="00782B69">
      <w:pPr>
        <w:spacing w:line="600" w:lineRule="auto"/>
        <w:ind w:firstLine="720"/>
        <w:contextualSpacing/>
        <w:jc w:val="both"/>
        <w:rPr>
          <w:rFonts w:eastAsia="Times New Roman" w:cs="Times New Roman"/>
          <w:b/>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Όχι, κοιτάξτε γιατί δεν πέσαμε χθες σε αυτόν τον πλανήτη.</w:t>
      </w:r>
    </w:p>
    <w:p w14:paraId="4A57865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Υπουργέ, δεν θέλω να πάμε...</w:t>
      </w:r>
    </w:p>
    <w:p w14:paraId="4A57865D"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Κι εγώ δεν θέλω να πάμε, αλλά δεν μπορείτε να με ρωτάτε </w:t>
      </w:r>
      <w:r>
        <w:rPr>
          <w:rFonts w:eastAsia="Times New Roman" w:cs="Times New Roman"/>
          <w:szCs w:val="24"/>
        </w:rPr>
        <w:lastRenderedPageBreak/>
        <w:t xml:space="preserve">τι κάνουμε με το </w:t>
      </w:r>
      <w:r>
        <w:rPr>
          <w:rFonts w:eastAsia="Times New Roman" w:cs="Times New Roman"/>
          <w:szCs w:val="24"/>
        </w:rPr>
        <w:t>α</w:t>
      </w:r>
      <w:r>
        <w:rPr>
          <w:rFonts w:eastAsia="Times New Roman" w:cs="Times New Roman"/>
          <w:szCs w:val="24"/>
        </w:rPr>
        <w:t xml:space="preserve">ρχείο </w:t>
      </w:r>
      <w:r>
        <w:rPr>
          <w:rFonts w:eastAsia="Times New Roman" w:cs="Times New Roman"/>
          <w:szCs w:val="24"/>
        </w:rPr>
        <w:t>ν</w:t>
      </w:r>
      <w:r>
        <w:rPr>
          <w:rFonts w:eastAsia="Times New Roman" w:cs="Times New Roman"/>
          <w:szCs w:val="24"/>
        </w:rPr>
        <w:t>εοπλασιών καν. Συστήσαμε και νομοθετήσαμε... Κοιτάξτε, σε αυτόν τον πλανήτη και σε αυτήν τη χ</w:t>
      </w:r>
      <w:r>
        <w:rPr>
          <w:rFonts w:eastAsia="Times New Roman" w:cs="Times New Roman"/>
          <w:szCs w:val="24"/>
        </w:rPr>
        <w:t>ώρα δεν ήρθαμε με ανεμογκάστρι ούτε γεννηθήκαμε χθ</w:t>
      </w:r>
      <w:r>
        <w:rPr>
          <w:rFonts w:eastAsia="Times New Roman" w:cs="Times New Roman"/>
          <w:szCs w:val="24"/>
        </w:rPr>
        <w:t>ε</w:t>
      </w:r>
      <w:r>
        <w:rPr>
          <w:rFonts w:eastAsia="Times New Roman" w:cs="Times New Roman"/>
          <w:szCs w:val="24"/>
        </w:rPr>
        <w:t xml:space="preserve">ς. </w:t>
      </w:r>
    </w:p>
    <w:p w14:paraId="4A57865E"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Σέβομαι τον θεσμικό σας ρόλο.</w:t>
      </w:r>
    </w:p>
    <w:p w14:paraId="4A57865F"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Κι εγώ σέβομαι τον δικό σας ρόλο, αλλά απαντάω και νομίζω ότι απαντάω επί της ουσίας. Μπορεί να είναι ο</w:t>
      </w:r>
      <w:r>
        <w:rPr>
          <w:rFonts w:eastAsia="Times New Roman" w:cs="Times New Roman"/>
          <w:szCs w:val="24"/>
        </w:rPr>
        <w:t xml:space="preserve"> τρόπος μου και το λεξιλόγιό μου λίγο κάπως, αλλά είναι η ουσία.</w:t>
      </w:r>
    </w:p>
    <w:p w14:paraId="4A578660"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Επειδή γνωριζόμαστε χρόνια.</w:t>
      </w:r>
    </w:p>
    <w:p w14:paraId="4A578661"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Ας μην ανοίγουμε διάλογο, σας παρακαλώ.</w:t>
      </w:r>
    </w:p>
    <w:p w14:paraId="4A57866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α</w:t>
      </w:r>
      <w:r>
        <w:rPr>
          <w:rFonts w:eastAsia="Times New Roman" w:cs="Times New Roman"/>
          <w:szCs w:val="24"/>
        </w:rPr>
        <w:t xml:space="preserve">ρχείο </w:t>
      </w:r>
      <w:r>
        <w:rPr>
          <w:rFonts w:eastAsia="Times New Roman" w:cs="Times New Roman"/>
          <w:szCs w:val="24"/>
        </w:rPr>
        <w:t>ν</w:t>
      </w:r>
      <w:r>
        <w:rPr>
          <w:rFonts w:eastAsia="Times New Roman" w:cs="Times New Roman"/>
          <w:szCs w:val="24"/>
        </w:rPr>
        <w:t>εοπλα</w:t>
      </w:r>
      <w:r>
        <w:rPr>
          <w:rFonts w:eastAsia="Times New Roman" w:cs="Times New Roman"/>
          <w:szCs w:val="24"/>
        </w:rPr>
        <w:t>σιών, το οποίο υποτίθεται ότι θα έφτιαχνε το ΚΕΕΛΠΝΟ, κόστισε 7 εκατομμύρια και δεν έφτιαξε απολύτως τίποτα. Έχουμε συγκροτήσει...</w:t>
      </w:r>
    </w:p>
    <w:p w14:paraId="4A578663"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Πέστε μου εσείς...</w:t>
      </w:r>
    </w:p>
    <w:p w14:paraId="4A578664"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Ακούστε με, εγώ θα σας πω τι κάνει, αλ</w:t>
      </w:r>
      <w:r>
        <w:rPr>
          <w:rFonts w:eastAsia="Times New Roman" w:cs="Times New Roman"/>
          <w:szCs w:val="24"/>
        </w:rPr>
        <w:t>λά πρέπει να ξέρουμε και τι έχει γίνει πριν.</w:t>
      </w:r>
    </w:p>
    <w:p w14:paraId="4A578665"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Τώρα, λοιπόν, σε καιρούς πιο δύσκολους κ.λπ., έχουμε ξεκινήσει μια διαδικασία καταγραφής αυτού του πράγματος ακριβώς για να προγραμματίσουμε. Διότι, για παράδειγμα, και για να βγάλουμε και να πούμε πέντε πράγματ</w:t>
      </w:r>
      <w:r>
        <w:rPr>
          <w:rFonts w:eastAsia="Times New Roman" w:cs="Times New Roman"/>
          <w:szCs w:val="24"/>
        </w:rPr>
        <w:t xml:space="preserve">α στην </w:t>
      </w:r>
      <w:r>
        <w:rPr>
          <w:rFonts w:eastAsia="Times New Roman" w:cs="Times New Roman"/>
          <w:szCs w:val="24"/>
        </w:rPr>
        <w:t>ο</w:t>
      </w:r>
      <w:r>
        <w:rPr>
          <w:rFonts w:eastAsia="Times New Roman" w:cs="Times New Roman"/>
          <w:szCs w:val="24"/>
        </w:rPr>
        <w:t>γκολογική στη Ρόδο –βασικά για το θέμα την ακτινοθεραπείας, υπάρχει ένα συγκεκριμένο θέμα- πρέπει να δούμε στοιχεία. Είναι αυτός ο υγειονομικός χάρτης, ο έρμος υγειονομικός χάρτης, τον οποίο σε συνεργασία ο ΕΟΠΥΥ με τις υγειονομικές περιφέρειες και</w:t>
      </w:r>
      <w:r>
        <w:rPr>
          <w:rFonts w:eastAsia="Times New Roman" w:cs="Times New Roman"/>
          <w:szCs w:val="24"/>
        </w:rPr>
        <w:t xml:space="preserve"> τη </w:t>
      </w:r>
      <w:r>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υ</w:t>
      </w:r>
      <w:r>
        <w:rPr>
          <w:rFonts w:eastAsia="Times New Roman" w:cs="Times New Roman"/>
          <w:szCs w:val="24"/>
        </w:rPr>
        <w:t>γείας του Υπουργείου τον φτιάχνουν. Έχει ολοκληρωθεί σε τρεις υγειονομικές περιφέρειες.</w:t>
      </w:r>
    </w:p>
    <w:p w14:paraId="4A578666"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Ένα από τα στοιχεία του υγειονομικού χάρτη είναι η καταγραφή αυτού που λέτε και λειτουργεί και ξεχωριστά, σαν του Εθνικού Αρχείου Νεοπλασιών δηλ</w:t>
      </w:r>
      <w:r>
        <w:rPr>
          <w:rFonts w:eastAsia="Times New Roman" w:cs="Times New Roman"/>
          <w:szCs w:val="24"/>
        </w:rPr>
        <w:t xml:space="preserve">αδή, το οποίο πραγματικά θα μας επιτρέπει να σχεδιάσουμε πολιτική. Διότι, αν δεν δεις τις ροές των ασθενών, πού πηγαίνουν, πού εξυπηρετούνται, τότε τι σχεδιάζεις; </w:t>
      </w:r>
    </w:p>
    <w:p w14:paraId="4A578667"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είμαι εγώ από την Κρήτη θα ανοίξω τρεις </w:t>
      </w:r>
      <w:r>
        <w:rPr>
          <w:rFonts w:eastAsia="Times New Roman" w:cs="Times New Roman"/>
          <w:szCs w:val="24"/>
        </w:rPr>
        <w:t>ογκολογικές</w:t>
      </w:r>
      <w:r>
        <w:rPr>
          <w:rFonts w:eastAsia="Times New Roman" w:cs="Times New Roman"/>
          <w:szCs w:val="24"/>
        </w:rPr>
        <w:t xml:space="preserve">, επειδή εσείς είστε από τη Δράμα </w:t>
      </w:r>
      <w:r>
        <w:rPr>
          <w:rFonts w:eastAsia="Times New Roman" w:cs="Times New Roman"/>
          <w:szCs w:val="24"/>
        </w:rPr>
        <w:t>θα ανοίξετε τέσσερις. Αυτή ήταν η κατάσταση μέχρι τώρα. Δεν υπήρχε σχέδιο, κύριε Κυριαζίδη, δεν υπήρχε. Όποιος είχε «δόντι» στην πολιτική ηγεσία του Υπουργείου ή η ίδια η πολιτική ηγεσία από εκεί που καταγόταν, άνοιγε τμήματα. Αυτό το πράγμα γινόταν, δυστυ</w:t>
      </w:r>
      <w:r>
        <w:rPr>
          <w:rFonts w:eastAsia="Times New Roman" w:cs="Times New Roman"/>
          <w:szCs w:val="24"/>
        </w:rPr>
        <w:t>χώς, κύριε Κυριαζίδη.</w:t>
      </w:r>
    </w:p>
    <w:p w14:paraId="4A578668"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Και όσον αφορά το </w:t>
      </w:r>
      <w:r>
        <w:rPr>
          <w:rFonts w:eastAsia="Times New Roman" w:cs="Times New Roman"/>
          <w:szCs w:val="24"/>
        </w:rPr>
        <w:t xml:space="preserve">Νοσοκομείο </w:t>
      </w:r>
      <w:r>
        <w:rPr>
          <w:rFonts w:eastAsia="Times New Roman" w:cs="Times New Roman"/>
          <w:szCs w:val="24"/>
        </w:rPr>
        <w:t>της Δράμας, για να μην αφήσω κάποια πράγματα αναπάντητα, το έχουμε ενισχύσει το νοσοκομείο σας και σε προσωπικό και σε χρηματοδότηση. Και χρήματα από τον ΕΟΠΥΥ, που δεν είχε δει ποτέ του, πήρε και η ενίσχυ</w:t>
      </w:r>
      <w:r>
        <w:rPr>
          <w:rFonts w:eastAsia="Times New Roman" w:cs="Times New Roman"/>
          <w:szCs w:val="24"/>
        </w:rPr>
        <w:t>ση από τον κρατικό προϋπολογισμό έχει ενισχυθεί.</w:t>
      </w:r>
    </w:p>
    <w:p w14:paraId="4A578669"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Θα πω μόνο δυο νούμερα, για να μην πω κάτι άλλο: το 2016, κύριε Κυριαζίδη, το νοσοκομείο σας ενισχύθηκε με σαράντα ένα άτομα προσωπικό. Το 2017, χωρίς να βάλω τους φύλακες, που έγιναν ατομικές συμβάσεις, χωρ</w:t>
      </w:r>
      <w:r>
        <w:rPr>
          <w:rFonts w:eastAsia="Times New Roman" w:cs="Times New Roman"/>
          <w:szCs w:val="24"/>
        </w:rPr>
        <w:t xml:space="preserve">ίς αυτούς, λοιπόν, είναι σαράντα έξι. Δηλαδή είναι ογδόντα οκτώ άτομα προσωπικό μέσα σε δύο χρόνια. </w:t>
      </w:r>
    </w:p>
    <w:p w14:paraId="4A57866A"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Άμα ξεκινήσουμε...</w:t>
      </w:r>
    </w:p>
    <w:p w14:paraId="4A57866B"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Κοιτάξτε, δεν σας διέκοψα προηγουμένως, κύριε Κυριαζίδη. Ακούστε με.</w:t>
      </w:r>
    </w:p>
    <w:p w14:paraId="4A57866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πρέπει να μιλάμε με αριθμούς. Ενισχύσαμε με ογδόντα οκτώ άτομα, μέσα σε δύο χρόνια, ένα νοσοκομείο το οποίο τα προηγούμενα χρόνια μόνο </w:t>
      </w:r>
      <w:proofErr w:type="spellStart"/>
      <w:r>
        <w:rPr>
          <w:rFonts w:eastAsia="Times New Roman" w:cs="Times New Roman"/>
          <w:szCs w:val="24"/>
        </w:rPr>
        <w:t>υποστελεχωνόταν</w:t>
      </w:r>
      <w:proofErr w:type="spellEnd"/>
      <w:r>
        <w:rPr>
          <w:rFonts w:eastAsia="Times New Roman" w:cs="Times New Roman"/>
          <w:szCs w:val="24"/>
        </w:rPr>
        <w:t>.</w:t>
      </w:r>
    </w:p>
    <w:p w14:paraId="4A57866D" w14:textId="77777777" w:rsidR="00AD2206" w:rsidRDefault="00782B69">
      <w:pPr>
        <w:spacing w:line="600" w:lineRule="auto"/>
        <w:ind w:firstLine="720"/>
        <w:contextualSpacing/>
        <w:jc w:val="both"/>
        <w:rPr>
          <w:rFonts w:eastAsia="Times New Roman"/>
          <w:szCs w:val="24"/>
        </w:rPr>
      </w:pPr>
      <w:r>
        <w:rPr>
          <w:rFonts w:eastAsia="Times New Roman"/>
          <w:szCs w:val="24"/>
        </w:rPr>
        <w:t>Αυτό μπορέσαμε, αυτό καταφέραμε. Νομίζω ότι είναι πολύ καλύτερη η κατάσταση από αυτό που ήταν</w:t>
      </w:r>
      <w:r>
        <w:rPr>
          <w:rFonts w:eastAsia="Times New Roman"/>
          <w:szCs w:val="24"/>
        </w:rPr>
        <w:t xml:space="preserve"> πριν από τρία-τέσσερα χρόνια.</w:t>
      </w:r>
    </w:p>
    <w:p w14:paraId="4A57866E" w14:textId="77777777" w:rsidR="00AD2206" w:rsidRDefault="00782B69">
      <w:pPr>
        <w:spacing w:line="600" w:lineRule="auto"/>
        <w:ind w:firstLine="720"/>
        <w:contextualSpacing/>
        <w:jc w:val="both"/>
        <w:rPr>
          <w:rFonts w:eastAsia="Times New Roman"/>
          <w:szCs w:val="24"/>
        </w:rPr>
      </w:pPr>
      <w:r>
        <w:rPr>
          <w:rFonts w:eastAsia="Times New Roman"/>
          <w:szCs w:val="24"/>
        </w:rPr>
        <w:t xml:space="preserve">Κάποιοι καταργούσαν </w:t>
      </w:r>
      <w:r>
        <w:rPr>
          <w:rFonts w:eastAsia="Times New Roman"/>
          <w:szCs w:val="24"/>
        </w:rPr>
        <w:t>οργανισμούς</w:t>
      </w:r>
      <w:r>
        <w:rPr>
          <w:rFonts w:eastAsia="Times New Roman"/>
          <w:szCs w:val="24"/>
        </w:rPr>
        <w:t xml:space="preserve">, εμείς προσπαθούμε στο μέτρο που έχουμε να τους ενισχύσουμε, γιατί τους ξανακοιτάμε τώρα τους </w:t>
      </w:r>
      <w:r>
        <w:rPr>
          <w:rFonts w:eastAsia="Times New Roman"/>
          <w:szCs w:val="24"/>
        </w:rPr>
        <w:t xml:space="preserve">οργανισμούς </w:t>
      </w:r>
      <w:r>
        <w:rPr>
          <w:rFonts w:eastAsia="Times New Roman"/>
          <w:szCs w:val="24"/>
        </w:rPr>
        <w:t xml:space="preserve">των </w:t>
      </w:r>
      <w:r>
        <w:rPr>
          <w:rFonts w:eastAsia="Times New Roman"/>
          <w:szCs w:val="24"/>
        </w:rPr>
        <w:t xml:space="preserve">νοσοκομείων </w:t>
      </w:r>
      <w:r>
        <w:rPr>
          <w:rFonts w:eastAsia="Times New Roman"/>
          <w:szCs w:val="24"/>
        </w:rPr>
        <w:t xml:space="preserve">και προσπαθούμε να ενισχύσουμε και τμήματα που βλέπουμε ότι υπάρχει </w:t>
      </w:r>
      <w:r>
        <w:rPr>
          <w:rFonts w:eastAsia="Times New Roman"/>
          <w:szCs w:val="24"/>
        </w:rPr>
        <w:t>ανάγκη, αλλά δεν υπήρχε. Νομίζω ότι ανταποκρινόμαστε και σε επίπεδο χρηματοδότησης και σε επίπεδο στελέχωσης προσωπικού ισότιμα σε όλη την Ελλάδα και στηρίζοντας ειδικά και την Περιφέρεια.</w:t>
      </w:r>
    </w:p>
    <w:p w14:paraId="4A57866F" w14:textId="77777777" w:rsidR="00AD2206" w:rsidRDefault="00782B69">
      <w:pPr>
        <w:spacing w:line="600" w:lineRule="auto"/>
        <w:ind w:firstLine="720"/>
        <w:contextualSpacing/>
        <w:jc w:val="both"/>
        <w:rPr>
          <w:rFonts w:eastAsia="Times New Roman"/>
          <w:szCs w:val="24"/>
        </w:rPr>
      </w:pPr>
      <w:r>
        <w:rPr>
          <w:rFonts w:eastAsia="Times New Roman"/>
          <w:szCs w:val="24"/>
        </w:rPr>
        <w:t xml:space="preserve">Αυτό έχουμε καταφέρει με το </w:t>
      </w:r>
      <w:r>
        <w:rPr>
          <w:rFonts w:eastAsia="Times New Roman"/>
          <w:szCs w:val="24"/>
        </w:rPr>
        <w:t xml:space="preserve">νοσοκομείο </w:t>
      </w:r>
      <w:r>
        <w:rPr>
          <w:rFonts w:eastAsia="Times New Roman"/>
          <w:szCs w:val="24"/>
        </w:rPr>
        <w:t xml:space="preserve">σας και για το συγκεκριμένο </w:t>
      </w:r>
      <w:r>
        <w:rPr>
          <w:rFonts w:eastAsia="Times New Roman"/>
          <w:szCs w:val="24"/>
        </w:rPr>
        <w:t>ισχύουν αυτά που είπα στην πρώτη μου απάντηση. Απλά να λέμε και λίγο τα γενικότερα.</w:t>
      </w:r>
    </w:p>
    <w:p w14:paraId="4A578670" w14:textId="77777777" w:rsidR="00AD2206" w:rsidRDefault="00782B69">
      <w:pPr>
        <w:spacing w:line="600" w:lineRule="auto"/>
        <w:ind w:firstLine="720"/>
        <w:contextualSpacing/>
        <w:jc w:val="both"/>
        <w:rPr>
          <w:rFonts w:eastAsia="Times New Roman"/>
          <w:szCs w:val="24"/>
        </w:rPr>
      </w:pPr>
      <w:r>
        <w:rPr>
          <w:rFonts w:eastAsia="Times New Roman"/>
          <w:b/>
          <w:szCs w:val="24"/>
        </w:rPr>
        <w:lastRenderedPageBreak/>
        <w:t xml:space="preserve">ΔΗΜΗΤΡΙΟΣ ΚΥΡΙΑΖΙΔΗΣ: </w:t>
      </w:r>
      <w:r>
        <w:rPr>
          <w:rFonts w:eastAsia="Times New Roman"/>
          <w:szCs w:val="24"/>
        </w:rPr>
        <w:t>Ανοίγετε άλλα θέματα.</w:t>
      </w:r>
    </w:p>
    <w:p w14:paraId="4A578671" w14:textId="77777777" w:rsidR="00AD2206" w:rsidRDefault="00782B69">
      <w:pPr>
        <w:spacing w:line="600" w:lineRule="auto"/>
        <w:ind w:firstLine="720"/>
        <w:contextualSpacing/>
        <w:jc w:val="both"/>
        <w:rPr>
          <w:rFonts w:eastAsia="Times New Roman"/>
          <w:szCs w:val="24"/>
        </w:rPr>
      </w:pPr>
      <w:r>
        <w:rPr>
          <w:rFonts w:eastAsia="Times New Roman"/>
          <w:szCs w:val="24"/>
        </w:rPr>
        <w:t>Περιμένουμε μέχρι το τέλος του χρόνου να υλοποιήσετε τη δέσμευσή σας.</w:t>
      </w:r>
    </w:p>
    <w:p w14:paraId="4A57867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κύριε Υπουργ</w:t>
      </w:r>
      <w:r>
        <w:rPr>
          <w:rFonts w:eastAsia="Times New Roman" w:cs="Times New Roman"/>
          <w:szCs w:val="24"/>
        </w:rPr>
        <w:t>έ.</w:t>
      </w:r>
    </w:p>
    <w:p w14:paraId="4A578673"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Κύριε Κυριαζίδη, σας παρακαλώ πολύ, ολοκληρώσαμε.</w:t>
      </w:r>
    </w:p>
    <w:p w14:paraId="4A578674"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Πριν εισέλθουμε στην επόμενη επίκαιρη ερώτηση θα ήθελα να κάνω μια ανακοίνωση προς το Σώμα.</w:t>
      </w:r>
    </w:p>
    <w:p w14:paraId="4A578675" w14:textId="77777777" w:rsidR="00AD2206" w:rsidRDefault="00782B69">
      <w:pPr>
        <w:spacing w:line="600" w:lineRule="auto"/>
        <w:ind w:firstLine="720"/>
        <w:contextualSpacing/>
        <w:jc w:val="both"/>
        <w:rPr>
          <w:rFonts w:eastAsia="Times New Roman"/>
          <w:szCs w:val="24"/>
        </w:rPr>
      </w:pPr>
      <w:r>
        <w:rPr>
          <w:rFonts w:eastAsia="Times New Roman"/>
          <w:szCs w:val="24"/>
        </w:rPr>
        <w:t xml:space="preserve">Η Διαρκής Επιτροπή Κοινωνικών Υποθέσεων καταθέτει την </w:t>
      </w:r>
      <w:r>
        <w:rPr>
          <w:rFonts w:eastAsia="Times New Roman"/>
          <w:szCs w:val="24"/>
        </w:rPr>
        <w:t xml:space="preserve">έκθεσή </w:t>
      </w:r>
      <w:r>
        <w:rPr>
          <w:rFonts w:eastAsia="Times New Roman"/>
          <w:szCs w:val="24"/>
        </w:rPr>
        <w:t xml:space="preserve">της στο σχέδιο νόμου του Υπουργείου Εργασίας, </w:t>
      </w:r>
      <w:r>
        <w:rPr>
          <w:rFonts w:eastAsia="Times New Roman"/>
          <w:szCs w:val="24"/>
        </w:rPr>
        <w:t>Κοινωνικής Ασφάλισης και Κοινωνικής Αλληλεγγύης «Συνταξιοδοτικές ρυθμίσεις Δημοσίου και λοιπές ασφαλιστικές διατάξεις, ενίσχυση της προστασίας των εργαζομένων, δικαιώματα ατόμων με αναπηρίες και άλλες διατάξεις».</w:t>
      </w:r>
    </w:p>
    <w:p w14:paraId="4A578676" w14:textId="77777777" w:rsidR="00AD2206" w:rsidRDefault="00782B69">
      <w:pPr>
        <w:spacing w:line="600" w:lineRule="auto"/>
        <w:ind w:firstLine="720"/>
        <w:contextualSpacing/>
        <w:jc w:val="both"/>
        <w:rPr>
          <w:rFonts w:eastAsia="Times New Roman"/>
          <w:szCs w:val="24"/>
        </w:rPr>
      </w:pPr>
      <w:r>
        <w:rPr>
          <w:rFonts w:eastAsia="Times New Roman" w:cs="Times New Roman"/>
          <w:szCs w:val="24"/>
        </w:rPr>
        <w:t xml:space="preserve">Συνεχίζουμε με τη </w:t>
      </w:r>
      <w:r>
        <w:rPr>
          <w:rFonts w:eastAsia="Times New Roman" w:cs="Times New Roman"/>
          <w:szCs w:val="24"/>
        </w:rPr>
        <w:t xml:space="preserve">δεύτερη με </w:t>
      </w:r>
      <w:r>
        <w:rPr>
          <w:rFonts w:eastAsia="Times New Roman" w:cs="Times New Roman"/>
          <w:szCs w:val="24"/>
        </w:rPr>
        <w:t>αριθμό 1361/29</w:t>
      </w:r>
      <w:r>
        <w:rPr>
          <w:rFonts w:eastAsia="Times New Roman" w:cs="Times New Roman"/>
          <w:szCs w:val="24"/>
        </w:rPr>
        <w:t xml:space="preserve">-8-2017 επίκαιρη ερώτηση </w:t>
      </w:r>
      <w:r>
        <w:rPr>
          <w:rFonts w:eastAsia="Times New Roman" w:cs="Times New Roman"/>
          <w:szCs w:val="24"/>
        </w:rPr>
        <w:t xml:space="preserve">δεύτερου κύκλου </w:t>
      </w:r>
      <w:r>
        <w:rPr>
          <w:rFonts w:eastAsia="Times New Roman" w:cs="Times New Roman"/>
          <w:szCs w:val="24"/>
        </w:rPr>
        <w:t xml:space="preserve">του Βουλευτή Λέσβου του Κομμουνιστικού Κόμματος </w:t>
      </w:r>
      <w:r>
        <w:rPr>
          <w:rFonts w:eastAsia="Times New Roman" w:cs="Times New Roman"/>
          <w:szCs w:val="24"/>
        </w:rPr>
        <w:t>Ελλάδας</w:t>
      </w:r>
      <w:r>
        <w:rPr>
          <w:rFonts w:eastAsia="Times New Roman" w:cs="Times New Roman"/>
          <w:szCs w:val="24"/>
        </w:rPr>
        <w:t xml:space="preserve"> κ. </w:t>
      </w:r>
      <w:r>
        <w:rPr>
          <w:rFonts w:eastAsia="Times New Roman" w:cs="Times New Roman"/>
          <w:bCs/>
          <w:szCs w:val="24"/>
        </w:rPr>
        <w:t>Σταύρου Τάσσου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«Προβλήματα στη λειτουργία του Νοσοκομείου Λήμνου».</w:t>
      </w:r>
    </w:p>
    <w:p w14:paraId="4A578677"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συνάδελφε, έχετε τον λόγο για δύο λεπτά για να αν</w:t>
      </w:r>
      <w:r>
        <w:rPr>
          <w:rFonts w:eastAsia="Times New Roman" w:cs="Times New Roman"/>
          <w:szCs w:val="24"/>
        </w:rPr>
        <w:t>απτύξετε την ερώτησή σας.</w:t>
      </w:r>
    </w:p>
    <w:p w14:paraId="4A578678"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Ευχαριστώ, κύριε Πρόεδρε.</w:t>
      </w:r>
    </w:p>
    <w:p w14:paraId="4A578679"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Κύριε Υπουργέ, το Νοσοκομείο της Λήμνου είναι και αυτό ένα άλλο θύμα των πολιτικών της σημερινής και των προηγούμενων, βέβαια, κυβερνήσεων -δεν είναι καινούργια αυτά- που στόχο έχουν την ε</w:t>
      </w:r>
      <w:r>
        <w:rPr>
          <w:rFonts w:eastAsia="Times New Roman" w:cs="Times New Roman"/>
          <w:szCs w:val="24"/>
        </w:rPr>
        <w:t xml:space="preserve">μπορευματοποίηση της υγείας και να μετατρέψουν τα νοσοκομεία και γενικά την υγεία σε ένα άλλο πεδίο κερδοφορίας του μεγάλου κεφαλαίου και των επιχειρηματικών ομίλων του κλάδου μέσα, βέβαια, από τη συνεχή </w:t>
      </w:r>
      <w:proofErr w:type="spellStart"/>
      <w:r>
        <w:rPr>
          <w:rFonts w:eastAsia="Times New Roman" w:cs="Times New Roman"/>
          <w:szCs w:val="24"/>
        </w:rPr>
        <w:t>υποχρηματοδότηση</w:t>
      </w:r>
      <w:proofErr w:type="spellEnd"/>
      <w:r>
        <w:rPr>
          <w:rFonts w:eastAsia="Times New Roman" w:cs="Times New Roman"/>
          <w:szCs w:val="24"/>
        </w:rPr>
        <w:t xml:space="preserve"> και </w:t>
      </w:r>
      <w:proofErr w:type="spellStart"/>
      <w:r>
        <w:rPr>
          <w:rFonts w:eastAsia="Times New Roman" w:cs="Times New Roman"/>
          <w:szCs w:val="24"/>
        </w:rPr>
        <w:t>υποστελέχωση</w:t>
      </w:r>
      <w:proofErr w:type="spellEnd"/>
      <w:r>
        <w:rPr>
          <w:rFonts w:eastAsia="Times New Roman" w:cs="Times New Roman"/>
          <w:szCs w:val="24"/>
        </w:rPr>
        <w:t xml:space="preserve"> των νοσοκομείων.</w:t>
      </w:r>
    </w:p>
    <w:p w14:paraId="4A57867A"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ύμφωνα με τους εργαζόμενους στο </w:t>
      </w:r>
      <w:r>
        <w:rPr>
          <w:rFonts w:eastAsia="Times New Roman" w:cs="Times New Roman"/>
          <w:szCs w:val="24"/>
        </w:rPr>
        <w:t>νοσοκομείο</w:t>
      </w:r>
      <w:r>
        <w:rPr>
          <w:rFonts w:eastAsia="Times New Roman" w:cs="Times New Roman"/>
          <w:szCs w:val="24"/>
        </w:rPr>
        <w:t>, αλλά και τους κατοίκους του νησιού αναδεικνύεται για άλλη μια φορά το σοβαρό πρόβλημα της έλλειψης μόνιμου προσωπικού στο Νοσοκομείο της Λήμνου και κυρίως του ιατρικού προσωπικού παρ</w:t>
      </w:r>
      <w:r>
        <w:rPr>
          <w:rFonts w:eastAsia="Times New Roman" w:cs="Times New Roman"/>
          <w:szCs w:val="24"/>
        </w:rPr>
        <w:t xml:space="preserve">’ </w:t>
      </w:r>
      <w:r>
        <w:rPr>
          <w:rFonts w:eastAsia="Times New Roman" w:cs="Times New Roman"/>
          <w:szCs w:val="24"/>
        </w:rPr>
        <w:t>όλο που -σας προλαβαίνω- τον</w:t>
      </w:r>
      <w:r>
        <w:rPr>
          <w:rFonts w:eastAsia="Times New Roman" w:cs="Times New Roman"/>
          <w:szCs w:val="24"/>
        </w:rPr>
        <w:t xml:space="preserve"> τελευταίο χρόνο έγιναν ορισμένες προσλήψεις μόνιμου προσωπικού δέκα τον αριθμό, αλλά κυρίως συμβασιούχων, είκοσι ένας. Δηλαδή, σχέση μόνιμου προς συμβασιούχου είναι ένας προς δύο, κάτι παραπάνω από ένας προς δύο.</w:t>
      </w:r>
    </w:p>
    <w:p w14:paraId="4A57867B"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Συγκεκριμένα, τον Ιούνιο του 2017 από τις </w:t>
      </w:r>
      <w:r>
        <w:rPr>
          <w:rFonts w:eastAsia="Times New Roman" w:cs="Times New Roman"/>
          <w:szCs w:val="24"/>
        </w:rPr>
        <w:t xml:space="preserve">διακόσιες τριάντα εννέα οργανικές θέσεις συνολικά του προσωπικού που προβλέπει ο </w:t>
      </w:r>
      <w:r>
        <w:rPr>
          <w:rFonts w:eastAsia="Times New Roman" w:cs="Times New Roman"/>
          <w:szCs w:val="24"/>
        </w:rPr>
        <w:t xml:space="preserve">οργανισμός </w:t>
      </w:r>
      <w:r>
        <w:rPr>
          <w:rFonts w:eastAsia="Times New Roman" w:cs="Times New Roman"/>
          <w:szCs w:val="24"/>
        </w:rPr>
        <w:t xml:space="preserve">του </w:t>
      </w:r>
      <w:r>
        <w:rPr>
          <w:rFonts w:eastAsia="Times New Roman" w:cs="Times New Roman"/>
          <w:szCs w:val="24"/>
        </w:rPr>
        <w:t>νοσοκομείου</w:t>
      </w:r>
      <w:r>
        <w:rPr>
          <w:rFonts w:eastAsia="Times New Roman" w:cs="Times New Roman"/>
          <w:szCs w:val="24"/>
        </w:rPr>
        <w:t xml:space="preserve"> είναι καλυμμένες οι </w:t>
      </w:r>
      <w:proofErr w:type="spellStart"/>
      <w:r>
        <w:rPr>
          <w:rFonts w:eastAsia="Times New Roman" w:cs="Times New Roman"/>
          <w:szCs w:val="24"/>
        </w:rPr>
        <w:t>εκατόν</w:t>
      </w:r>
      <w:proofErr w:type="spellEnd"/>
      <w:r>
        <w:rPr>
          <w:rFonts w:eastAsia="Times New Roman" w:cs="Times New Roman"/>
          <w:szCs w:val="24"/>
        </w:rPr>
        <w:t xml:space="preserve"> εξήντα έξι και υπάρχουν εβδομήντα τρεις κενές οργανικές θέσεις και δεκαπέντε κενές λειτουργικές θέσεις, δηλαδή θέσεις που</w:t>
      </w:r>
      <w:r>
        <w:rPr>
          <w:rFonts w:eastAsia="Times New Roman" w:cs="Times New Roman"/>
          <w:szCs w:val="24"/>
        </w:rPr>
        <w:t xml:space="preserve"> είναι προσωπικό που έχει αποσπαστεί σε άλλους φορείς. Συνολικά, δηλαδή ογδόντα οκτώ κενές θέσεις από τις οποίες οι τριάντα δύο καλύπτονται είκοσι μία θέσεις με συμβασιούχους και έντεκα θέσεις με αποσπασμένους υπαλλήλους.</w:t>
      </w:r>
    </w:p>
    <w:p w14:paraId="4A57867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Ειδικά για το ιατρικό προσωπικό ο </w:t>
      </w:r>
      <w:r>
        <w:rPr>
          <w:rFonts w:eastAsia="Times New Roman" w:cs="Times New Roman"/>
          <w:szCs w:val="24"/>
        </w:rPr>
        <w:t xml:space="preserve">υπάρχων </w:t>
      </w:r>
      <w:r>
        <w:rPr>
          <w:rFonts w:eastAsia="Times New Roman" w:cs="Times New Roman"/>
          <w:szCs w:val="24"/>
        </w:rPr>
        <w:t xml:space="preserve">οργανισμός </w:t>
      </w:r>
      <w:r>
        <w:rPr>
          <w:rFonts w:eastAsia="Times New Roman" w:cs="Times New Roman"/>
          <w:szCs w:val="24"/>
        </w:rPr>
        <w:t xml:space="preserve">είναι ανεπαρκής ως προς τις ανάγκες του νοσοκομείου. Αυτό είναι πανθομολογούμενο. Ακόμη, όμως και με τον ισχύοντα ελλιπή </w:t>
      </w:r>
      <w:r>
        <w:rPr>
          <w:rFonts w:eastAsia="Times New Roman" w:cs="Times New Roman"/>
          <w:szCs w:val="24"/>
        </w:rPr>
        <w:t xml:space="preserve">οργανισμό </w:t>
      </w:r>
      <w:r>
        <w:rPr>
          <w:rFonts w:eastAsia="Times New Roman" w:cs="Times New Roman"/>
          <w:szCs w:val="24"/>
        </w:rPr>
        <w:t xml:space="preserve">υπηρετούν σήμερα ένας μόνιμος παθολόγος, ενώ προβλέπονται δύο, ένας αναισθησιολόγος, ενώ προβλέπονται δύο </w:t>
      </w:r>
      <w:r>
        <w:rPr>
          <w:rFonts w:eastAsia="Times New Roman" w:cs="Times New Roman"/>
          <w:szCs w:val="24"/>
        </w:rPr>
        <w:t>και ένας μόνιμος και ένας επικουρικός χειρούργος. Μέχρι σήμερα τα κενά καλύπτονται προσωρινά είτε με μετακινήσεις γιατρών από άλλα νοσοκομεία είτε με ιδιώτες ιατρούς είτε με υπερεργασία δηλαδή απλήρωτες υπερωρίες των υπηρετούντων ιατρών.</w:t>
      </w:r>
    </w:p>
    <w:p w14:paraId="4A57867D"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αναφέρεται</w:t>
      </w:r>
      <w:r>
        <w:rPr>
          <w:rFonts w:eastAsia="Times New Roman" w:cs="Times New Roman"/>
          <w:szCs w:val="24"/>
        </w:rPr>
        <w:t xml:space="preserve"> το αίτημα για καθιέρωση κινήτρων ώστε να εκδηλώνουν ενδιαφέρον οι γιατροί για τα νοσοκομεία ακριτικών και παραμεθόριων περιοχών, όπως αυτό της Λήμνου.</w:t>
      </w:r>
    </w:p>
    <w:p w14:paraId="4A57867E"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Τέλος, αναδεικνύεται το πρόβλημα της καθυστέρησης των πληρωμών του ΕΟΠΥΥ προς το συγκεκριμένο Νοσοκομείο</w:t>
      </w:r>
      <w:r>
        <w:rPr>
          <w:rFonts w:eastAsia="Times New Roman" w:cs="Times New Roman"/>
          <w:szCs w:val="24"/>
        </w:rPr>
        <w:t xml:space="preserve"> της Λήμνου.</w:t>
      </w:r>
    </w:p>
    <w:p w14:paraId="4A57867F"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Σας ερωτώ, λοιπόν, κύριε Υπουργέ, τι ενέργειες θα κάνετε για να αναβαθμιστεί ο </w:t>
      </w:r>
      <w:r>
        <w:rPr>
          <w:rFonts w:eastAsia="Times New Roman" w:cs="Times New Roman"/>
          <w:szCs w:val="24"/>
        </w:rPr>
        <w:t xml:space="preserve">οργανισμός </w:t>
      </w:r>
      <w:r>
        <w:rPr>
          <w:rFonts w:eastAsia="Times New Roman" w:cs="Times New Roman"/>
          <w:szCs w:val="24"/>
        </w:rPr>
        <w:t xml:space="preserve">του </w:t>
      </w:r>
      <w:r>
        <w:rPr>
          <w:rFonts w:eastAsia="Times New Roman" w:cs="Times New Roman"/>
          <w:szCs w:val="24"/>
        </w:rPr>
        <w:t>νοσοκομείου</w:t>
      </w:r>
      <w:r>
        <w:rPr>
          <w:rFonts w:eastAsia="Times New Roman" w:cs="Times New Roman"/>
          <w:szCs w:val="24"/>
        </w:rPr>
        <w:t>, ώστε να καλύπτονται πλήρως οι ανάγκες υγείας των κατοίκων της ακριτικής Λήμνου;</w:t>
      </w:r>
    </w:p>
    <w:p w14:paraId="4A578680"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μέχρι τότε να καλυφθούν όλες οι προβλεπόμενες </w:t>
      </w:r>
      <w:r>
        <w:rPr>
          <w:rFonts w:eastAsia="Times New Roman" w:cs="Times New Roman"/>
          <w:szCs w:val="24"/>
        </w:rPr>
        <w:t xml:space="preserve">οργανικές θέσεις του υπάρχοντος </w:t>
      </w:r>
      <w:r>
        <w:rPr>
          <w:rFonts w:eastAsia="Times New Roman" w:cs="Times New Roman"/>
          <w:szCs w:val="24"/>
        </w:rPr>
        <w:t xml:space="preserve">οργανισμού </w:t>
      </w:r>
      <w:r>
        <w:rPr>
          <w:rFonts w:eastAsia="Times New Roman" w:cs="Times New Roman"/>
          <w:szCs w:val="24"/>
        </w:rPr>
        <w:t>με μόνιμο ιατρικό και λοιπό προσωπικό.</w:t>
      </w:r>
    </w:p>
    <w:p w14:paraId="4A578681"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να δοθούν αξιόλογα κίνητρα για να εκδηλώσουν ενδιαφέρον οι γιατροί για τις θέσεις του </w:t>
      </w:r>
      <w:r>
        <w:rPr>
          <w:rFonts w:eastAsia="Times New Roman" w:cs="Times New Roman"/>
          <w:szCs w:val="24"/>
        </w:rPr>
        <w:t xml:space="preserve">νοσοκομείου </w:t>
      </w:r>
      <w:r>
        <w:rPr>
          <w:rFonts w:eastAsia="Times New Roman" w:cs="Times New Roman"/>
          <w:szCs w:val="24"/>
        </w:rPr>
        <w:t>και κυρίως οικονομικά κίνητρα.</w:t>
      </w:r>
    </w:p>
    <w:p w14:paraId="4A57868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Και τέταρτον, να αυξηθεί η κρατική χρ</w:t>
      </w:r>
      <w:r>
        <w:rPr>
          <w:rFonts w:eastAsia="Times New Roman" w:cs="Times New Roman"/>
          <w:szCs w:val="24"/>
        </w:rPr>
        <w:t xml:space="preserve">ηματοδότηση προς το </w:t>
      </w:r>
      <w:r>
        <w:rPr>
          <w:rFonts w:eastAsia="Times New Roman" w:cs="Times New Roman"/>
          <w:szCs w:val="24"/>
        </w:rPr>
        <w:t xml:space="preserve">νοσοκομείο </w:t>
      </w:r>
      <w:r>
        <w:rPr>
          <w:rFonts w:eastAsia="Times New Roman" w:cs="Times New Roman"/>
          <w:szCs w:val="24"/>
        </w:rPr>
        <w:t xml:space="preserve">και να αποδοθούν τα καθυστερούμενα κονδύλια από τον ΕΟΠΥΥ στο </w:t>
      </w:r>
      <w:r>
        <w:rPr>
          <w:rFonts w:eastAsia="Times New Roman" w:cs="Times New Roman"/>
          <w:szCs w:val="24"/>
        </w:rPr>
        <w:t>νοσοκομείο</w:t>
      </w:r>
      <w:r>
        <w:rPr>
          <w:rFonts w:eastAsia="Times New Roman" w:cs="Times New Roman"/>
          <w:szCs w:val="24"/>
        </w:rPr>
        <w:t>.</w:t>
      </w:r>
    </w:p>
    <w:p w14:paraId="4A578683"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Ευχαριστούμε, κύριε συνάδελφε.</w:t>
      </w:r>
    </w:p>
    <w:p w14:paraId="4A578684"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14:paraId="4A578685"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w:t>
      </w:r>
      <w:r>
        <w:rPr>
          <w:rFonts w:eastAsia="Times New Roman" w:cs="Times New Roman"/>
          <w:b/>
          <w:szCs w:val="24"/>
        </w:rPr>
        <w:t xml:space="preserve">ς): </w:t>
      </w:r>
      <w:r>
        <w:rPr>
          <w:rFonts w:eastAsia="Times New Roman" w:cs="Times New Roman"/>
          <w:szCs w:val="24"/>
        </w:rPr>
        <w:t>Κύριε Τάσσο, ευχαριστώ για την ερώτηση.</w:t>
      </w:r>
    </w:p>
    <w:p w14:paraId="4A578686"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τα έχουμε ικανοποιήσει αυτά που ζητάτε στο μέτρο των δυνατοτήτων, στο μέτρο που μας επιτρέπει και η γενικότερη δημοσιονομική κατάσταση. Νομίζω ότι πάρα πολλά από αυτά που ζητάτε τα έχουμε ικανοποιήσει </w:t>
      </w:r>
      <w:r>
        <w:rPr>
          <w:rFonts w:eastAsia="Times New Roman" w:cs="Times New Roman"/>
          <w:szCs w:val="24"/>
        </w:rPr>
        <w:t xml:space="preserve">ήδη. </w:t>
      </w:r>
    </w:p>
    <w:p w14:paraId="4A578687"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Δηλαδή, πρώτον, μιλάτε για αύξηση της κρατικής χρηματοδότησης. Από 1.865.000 ευρώ που είχε προβλέψει η Κυβέρνηση Σαμαρά να δώσει το 2015, δώσαμε 2.050.000 </w:t>
      </w:r>
      <w:r>
        <w:rPr>
          <w:rFonts w:eastAsia="Times New Roman" w:cs="Times New Roman"/>
          <w:szCs w:val="24"/>
        </w:rPr>
        <w:t xml:space="preserve">ευρώ </w:t>
      </w:r>
      <w:r>
        <w:rPr>
          <w:rFonts w:eastAsia="Times New Roman" w:cs="Times New Roman"/>
          <w:szCs w:val="24"/>
        </w:rPr>
        <w:t xml:space="preserve">και φέτος θα δώσουμε 2.290.000 ευρώ. Είναι μια σοβαρή αύξηση για ένα </w:t>
      </w:r>
      <w:r>
        <w:rPr>
          <w:rFonts w:eastAsia="Times New Roman" w:cs="Times New Roman"/>
          <w:szCs w:val="24"/>
        </w:rPr>
        <w:t xml:space="preserve">νοσοκομείο </w:t>
      </w:r>
      <w:r>
        <w:rPr>
          <w:rFonts w:eastAsia="Times New Roman" w:cs="Times New Roman"/>
          <w:szCs w:val="24"/>
        </w:rPr>
        <w:t>όπως είναι</w:t>
      </w:r>
      <w:r>
        <w:rPr>
          <w:rFonts w:eastAsia="Times New Roman" w:cs="Times New Roman"/>
          <w:szCs w:val="24"/>
        </w:rPr>
        <w:t xml:space="preserve"> αυτό της Λήμνου με τη δυναμικότητα που έχει. </w:t>
      </w:r>
    </w:p>
    <w:p w14:paraId="4A578688"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για πρώτη φορά το 2016 πήρε από τον ΕΟΠΥΥ -είχε </w:t>
      </w:r>
      <w:proofErr w:type="spellStart"/>
      <w:r>
        <w:rPr>
          <w:rFonts w:eastAsia="Times New Roman" w:cs="Times New Roman"/>
          <w:szCs w:val="24"/>
        </w:rPr>
        <w:t>ενταλματοποιηθεί</w:t>
      </w:r>
      <w:proofErr w:type="spellEnd"/>
      <w:r>
        <w:rPr>
          <w:rFonts w:eastAsia="Times New Roman" w:cs="Times New Roman"/>
          <w:szCs w:val="24"/>
        </w:rPr>
        <w:t xml:space="preserve"> και τα έχει πάρει- 789.936,54 ευρώ μετά από πολλά, πολλά χρόνια. Φέτος, μέχρι στιγμής έχουν </w:t>
      </w:r>
      <w:proofErr w:type="spellStart"/>
      <w:r>
        <w:rPr>
          <w:rFonts w:eastAsia="Times New Roman" w:cs="Times New Roman"/>
          <w:szCs w:val="24"/>
        </w:rPr>
        <w:t>ενταλματοποιηθεί</w:t>
      </w:r>
      <w:proofErr w:type="spellEnd"/>
      <w:r>
        <w:rPr>
          <w:rFonts w:eastAsia="Times New Roman" w:cs="Times New Roman"/>
          <w:szCs w:val="24"/>
        </w:rPr>
        <w:t xml:space="preserve"> κι έχουν μεταφερθεί σε λο</w:t>
      </w:r>
      <w:r>
        <w:rPr>
          <w:rFonts w:eastAsia="Times New Roman" w:cs="Times New Roman"/>
          <w:szCs w:val="24"/>
        </w:rPr>
        <w:t xml:space="preserve">γαριασμούς του </w:t>
      </w:r>
      <w:r>
        <w:rPr>
          <w:rFonts w:eastAsia="Times New Roman" w:cs="Times New Roman"/>
          <w:szCs w:val="24"/>
        </w:rPr>
        <w:t xml:space="preserve">νοσοκομείου </w:t>
      </w:r>
      <w:r>
        <w:rPr>
          <w:rFonts w:eastAsia="Times New Roman" w:cs="Times New Roman"/>
          <w:szCs w:val="24"/>
        </w:rPr>
        <w:t xml:space="preserve">492.378 ευρώ και θα πάρει κι άλλα στην πορεία. Διότι τώρα </w:t>
      </w:r>
      <w:r>
        <w:rPr>
          <w:rFonts w:eastAsia="Times New Roman" w:cs="Times New Roman"/>
          <w:szCs w:val="24"/>
        </w:rPr>
        <w:lastRenderedPageBreak/>
        <w:t xml:space="preserve">ειδικά θα υπάρξει ένα δεύτερο κύμα πληρωμών του ΕΟΠΥΥ προς τα νοσοκομεία. </w:t>
      </w:r>
    </w:p>
    <w:p w14:paraId="4A578689"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Δεν του λείπουν λεφτά. Να εξηγούμαστε για να μην παρεξηγούμαστε. Πέρσι του έμεινε και μεγάλο κομ</w:t>
      </w:r>
      <w:r>
        <w:rPr>
          <w:rFonts w:eastAsia="Times New Roman" w:cs="Times New Roman"/>
          <w:szCs w:val="24"/>
        </w:rPr>
        <w:t>μάτι ταμειακού διαθεσίμου, το οποίο προσπαθούμε -επειδή έγινε σε αρκετά νοσοκομεία αυτό- να δούμε πώς μπορεί να χρησιμοποιηθεί σε κάποια άλλα πράγματα πέρα από τις άμεσες και τις τρέχουσες λειτουργικές ανάγκες των νοσοκομείων κι αν μπορεί αυτό να μεταφερθε</w:t>
      </w:r>
      <w:r>
        <w:rPr>
          <w:rFonts w:eastAsia="Times New Roman" w:cs="Times New Roman"/>
          <w:szCs w:val="24"/>
        </w:rPr>
        <w:t xml:space="preserve">ί, λόγω του ορίου δαπανών που υπάρχει, σε συγκεκριμένες προμήθειες εξοπλισμού ή και ξενοδοχειακές αναβαθμίσεις κάποιων έργων. </w:t>
      </w:r>
    </w:p>
    <w:p w14:paraId="4A57868A"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Επίσης, για να μην το ξεχνάω, χρηματοδοτήθηκε πέρσι -εκτός από αυτά- με 1.642.865 ευρώ -τα οποία έχει δώσει σχεδόν όλα, 29.000 ευ</w:t>
      </w:r>
      <w:r>
        <w:rPr>
          <w:rFonts w:eastAsia="Times New Roman" w:cs="Times New Roman"/>
          <w:szCs w:val="24"/>
        </w:rPr>
        <w:t xml:space="preserve">ρώ έχουν μείνει- για πληρωμή ληξιπρόθεσμων οφειλών παλαιότερων ετών. Άρα, το πρώτο αίτημα έχει ήδη ικανοποιηθεί. </w:t>
      </w:r>
    </w:p>
    <w:p w14:paraId="4A57868B"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όσον αφορά το προσωπικό, ξέρουμε ότι είναι ένα νοσοκομείο </w:t>
      </w:r>
      <w:proofErr w:type="spellStart"/>
      <w:r>
        <w:rPr>
          <w:rFonts w:eastAsia="Times New Roman" w:cs="Times New Roman"/>
          <w:szCs w:val="24"/>
        </w:rPr>
        <w:t>υποστελεχωμένο</w:t>
      </w:r>
      <w:proofErr w:type="spellEnd"/>
      <w:r>
        <w:rPr>
          <w:rFonts w:eastAsia="Times New Roman" w:cs="Times New Roman"/>
          <w:szCs w:val="24"/>
        </w:rPr>
        <w:t xml:space="preserve"> με αρκετά προβλήματα κλπ., καλύπτει όμως αρκετές ανάγκες, γ</w:t>
      </w:r>
      <w:r>
        <w:rPr>
          <w:rFonts w:eastAsia="Times New Roman" w:cs="Times New Roman"/>
          <w:szCs w:val="24"/>
        </w:rPr>
        <w:t xml:space="preserve">ιατί και μονάδες υπάρχουν και είναι σε ακριτικό μέρος. Άρα, νομίζω ότι </w:t>
      </w:r>
      <w:r>
        <w:rPr>
          <w:rFonts w:eastAsia="Times New Roman" w:cs="Times New Roman"/>
          <w:szCs w:val="24"/>
        </w:rPr>
        <w:t>στο πλαίσιο</w:t>
      </w:r>
      <w:r>
        <w:rPr>
          <w:rFonts w:eastAsia="Times New Roman" w:cs="Times New Roman"/>
          <w:szCs w:val="24"/>
        </w:rPr>
        <w:t xml:space="preserve"> αυτών των </w:t>
      </w:r>
      <w:r>
        <w:rPr>
          <w:rFonts w:eastAsia="Times New Roman" w:cs="Times New Roman"/>
          <w:szCs w:val="24"/>
        </w:rPr>
        <w:lastRenderedPageBreak/>
        <w:t xml:space="preserve">οποίων έχουμε δρομολογήσει για όλη τη χώρα, έχει πάρει ένα σημαντικό </w:t>
      </w:r>
      <w:proofErr w:type="spellStart"/>
      <w:r>
        <w:rPr>
          <w:rFonts w:eastAsia="Times New Roman" w:cs="Times New Roman"/>
          <w:szCs w:val="24"/>
        </w:rPr>
        <w:t>μοιράσι</w:t>
      </w:r>
      <w:proofErr w:type="spellEnd"/>
      <w:r>
        <w:rPr>
          <w:rFonts w:eastAsia="Times New Roman" w:cs="Times New Roman"/>
          <w:szCs w:val="24"/>
        </w:rPr>
        <w:t xml:space="preserve"> -να το πω έτσι- το Νοσοκομείο της Λήμνου. Μισό λεπτό να βρω ακριβώς τα στοιχεία. </w:t>
      </w:r>
    </w:p>
    <w:p w14:paraId="4A57868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Συγκ</w:t>
      </w:r>
      <w:r>
        <w:rPr>
          <w:rFonts w:eastAsia="Times New Roman" w:cs="Times New Roman"/>
          <w:szCs w:val="24"/>
        </w:rPr>
        <w:t>εκριμένα: Έχει δοθεί η έγκριση για προκήρυξη επτά θέσεων γιατρών από τις οποίες έχουν καλυφθεί, έχουν αναλάβει υπηρεσία μέχρι στιγμής οι τέσσερις: ένας παθολόγος, ένας ουρολόγος, ένας νεφρολόγος, ένας γενικός γιατρός. Και είναι σε διαδικασία ολοκλήρωσης το</w:t>
      </w:r>
      <w:r>
        <w:rPr>
          <w:rFonts w:eastAsia="Times New Roman" w:cs="Times New Roman"/>
          <w:szCs w:val="24"/>
        </w:rPr>
        <w:t xml:space="preserve">υ διορισμού ακόμα ένας παθολόγος κι ένας αναισθησιολόγος. Κι αυτά έγιναν τώρα, το 2016-2017. </w:t>
      </w:r>
    </w:p>
    <w:p w14:paraId="4A57868D"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Όσον αφορά το νοσηλευτικό και λοιπό προσωπικό, μέσα στο 2016 προσλήφθηκαν και ανέλαβαν υπηρεσία τέσσερα άτομα: δύο νοσηλεύτριες, μία ΔΕ νοσηλεύτρια και ένας ΠΕ φα</w:t>
      </w:r>
      <w:r>
        <w:rPr>
          <w:rFonts w:eastAsia="Times New Roman" w:cs="Times New Roman"/>
          <w:szCs w:val="24"/>
        </w:rPr>
        <w:t xml:space="preserve">ρμακοποιός. </w:t>
      </w:r>
    </w:p>
    <w:p w14:paraId="4A57868E"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Το 2017 προσλήφθηκαν τρεις ΤΕ νοσηλεύτριες, τρεις μαίες, ένας τραυματιοφορέας και τρία άτομα διοικητικού προσωπικού. Αυτά είναι μόνιμα. Μέσω του προγράμματος του ΟΑΕΔ έχουν αναλάβει έντεκα άτομα. Και μέσω της προκήρυξης 7Κ, που ήδη έχουν βγει </w:t>
      </w:r>
      <w:r>
        <w:rPr>
          <w:rFonts w:eastAsia="Times New Roman" w:cs="Times New Roman"/>
          <w:szCs w:val="24"/>
        </w:rPr>
        <w:t>τα προσωρινά αποτελέσματα σε αυτούς, είναι έ</w:t>
      </w:r>
      <w:r>
        <w:rPr>
          <w:rFonts w:eastAsia="Times New Roman" w:cs="Times New Roman"/>
          <w:szCs w:val="24"/>
        </w:rPr>
        <w:lastRenderedPageBreak/>
        <w:t xml:space="preserve">νας ΠΕ </w:t>
      </w:r>
      <w:r>
        <w:rPr>
          <w:rFonts w:eastAsia="Times New Roman" w:cs="Times New Roman"/>
          <w:szCs w:val="24"/>
        </w:rPr>
        <w:t>ψυχολόγος</w:t>
      </w:r>
      <w:r>
        <w:rPr>
          <w:rFonts w:eastAsia="Times New Roman" w:cs="Times New Roman"/>
          <w:szCs w:val="24"/>
        </w:rPr>
        <w:t xml:space="preserve">, τρεις ΤΕ νοσηλεύτριες ένας ΤΕ πληροφορικής, που χρειάζεται το νοσοκομείο για τη διοικητική υποστήριξη, κι ένας ΥΕ τραυματιοφορέας. Αυτοί είναι τριάντα ένα άτομα. </w:t>
      </w:r>
    </w:p>
    <w:p w14:paraId="4A57868F"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Νομίζω δηλαδή ότι ένα νοσοκομεί</w:t>
      </w:r>
      <w:r>
        <w:rPr>
          <w:rFonts w:eastAsia="Times New Roman" w:cs="Times New Roman"/>
          <w:szCs w:val="24"/>
        </w:rPr>
        <w:t xml:space="preserve">ο σαν τη Λήμνο το να παίρνει μέσα σε ενάμισι χρόνο τριάντα ένα άτομα συν τους γιατρούς που είπα, συν τέσσερις επικουρικούς, που δεν τους είπα πριν, είναι μια σοβαρή ενίσχυση </w:t>
      </w:r>
      <w:r>
        <w:rPr>
          <w:rFonts w:eastAsia="Times New Roman" w:cs="Times New Roman"/>
          <w:szCs w:val="24"/>
        </w:rPr>
        <w:t xml:space="preserve">στο πλαίσιο </w:t>
      </w:r>
      <w:r>
        <w:rPr>
          <w:rFonts w:eastAsia="Times New Roman" w:cs="Times New Roman"/>
          <w:szCs w:val="24"/>
        </w:rPr>
        <w:t>της γενικότερης κακομοιριάς που ζούμε. Και είναι σίγουρα καλύτερη η κα</w:t>
      </w:r>
      <w:r>
        <w:rPr>
          <w:rFonts w:eastAsia="Times New Roman" w:cs="Times New Roman"/>
          <w:szCs w:val="24"/>
        </w:rPr>
        <w:t>τάσταση απ’ αυτό το οποίο παραλάβαμε και που είχε δρομολογηθεί το 2014 - 2015. Νομίζω ότι είμαστε σε μια τέτοια διαδικασία να καλύψουμε και όποια άλλα κενά στο μέλλον. Και προσπαθούμε μάλιστα μια σειρά από πράγματα που έχουν να κάνουν με συνταξιοδοτήσεις κ</w:t>
      </w:r>
      <w:r>
        <w:rPr>
          <w:rFonts w:eastAsia="Times New Roman" w:cs="Times New Roman"/>
          <w:szCs w:val="24"/>
        </w:rPr>
        <w:t xml:space="preserve">άποιου προσωπικού και ειδικά γιατρών κλπ., να προκηρύσσεται η θέση. Ήδη θα βγει μια τέτοια παρτίδα προκήρυξης θέσεων γιατρών, όπου τελειώνει η υπηρεσία τους στο δημόσιο, για να μπορέσουν να προκηρυχθούν πριν αποχωρήσουν αυτοί από τη θέση τους. </w:t>
      </w:r>
    </w:p>
    <w:p w14:paraId="4A578690"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Υπουργό.</w:t>
      </w:r>
    </w:p>
    <w:p w14:paraId="4A578691"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Τάσσο, έχετε τον λόγο για τρία λεπτά για τη δευτερολογία σας. </w:t>
      </w:r>
    </w:p>
    <w:p w14:paraId="4A57869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Κύριε Υπουργέ, έχω εδώ τις καταστάσεις που μας έδωσε ο </w:t>
      </w:r>
      <w:r>
        <w:rPr>
          <w:rFonts w:eastAsia="Times New Roman" w:cs="Times New Roman"/>
          <w:szCs w:val="24"/>
        </w:rPr>
        <w:t xml:space="preserve">διοικητής </w:t>
      </w:r>
      <w:r>
        <w:rPr>
          <w:rFonts w:eastAsia="Times New Roman" w:cs="Times New Roman"/>
          <w:szCs w:val="24"/>
        </w:rPr>
        <w:t xml:space="preserve">του </w:t>
      </w:r>
      <w:r>
        <w:rPr>
          <w:rFonts w:eastAsia="Times New Roman" w:cs="Times New Roman"/>
          <w:szCs w:val="24"/>
        </w:rPr>
        <w:t>νοσοκομείου</w:t>
      </w:r>
      <w:r>
        <w:rPr>
          <w:rFonts w:eastAsia="Times New Roman" w:cs="Times New Roman"/>
          <w:szCs w:val="24"/>
        </w:rPr>
        <w:t xml:space="preserve">, όσον αφορά το προσωπικό. </w:t>
      </w:r>
      <w:r>
        <w:rPr>
          <w:rFonts w:eastAsia="Times New Roman" w:cs="Times New Roman"/>
          <w:szCs w:val="24"/>
        </w:rPr>
        <w:t xml:space="preserve">Αυτό που βλέπω εδώ είναι ότι για το 2017 υπάρχουν εβδομήντα τρεις κενές θέσεις μονίμου προσωπικού. </w:t>
      </w:r>
    </w:p>
    <w:p w14:paraId="4A578693"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Το 2015 πόσες υπήρχαν, κύριε Τάσσο; </w:t>
      </w:r>
    </w:p>
    <w:p w14:paraId="4A578694"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Το 2013 ήταν ογδόντα τρεις. Εδώ είναι. </w:t>
      </w:r>
    </w:p>
    <w:p w14:paraId="4A578695"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w:t>
      </w:r>
      <w:r>
        <w:rPr>
          <w:rFonts w:eastAsia="Times New Roman" w:cs="Times New Roman"/>
          <w:b/>
          <w:szCs w:val="24"/>
        </w:rPr>
        <w:t xml:space="preserve">ναπληρωτής Υπουργός Υγείας): </w:t>
      </w:r>
      <w:r>
        <w:rPr>
          <w:rFonts w:eastAsia="Times New Roman" w:cs="Times New Roman"/>
          <w:szCs w:val="24"/>
        </w:rPr>
        <w:t xml:space="preserve">Το 2014 και το 2015 λέω. </w:t>
      </w:r>
    </w:p>
    <w:p w14:paraId="4A578696"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Εδώ είναι το 2016 και το 2017. Τα έχω εδώ. Μας τα έδωσε ο </w:t>
      </w:r>
      <w:r>
        <w:rPr>
          <w:rFonts w:eastAsia="Times New Roman" w:cs="Times New Roman"/>
          <w:szCs w:val="24"/>
        </w:rPr>
        <w:t xml:space="preserve">διοικητής </w:t>
      </w:r>
      <w:r>
        <w:rPr>
          <w:rFonts w:eastAsia="Times New Roman" w:cs="Times New Roman"/>
          <w:szCs w:val="24"/>
        </w:rPr>
        <w:t>του Νοσοκομείου. Αυτή είναι οι αριθμοί όσον αφορά το μόνιμο προσωπικό που υπηρετεί εκεί και οι κενές θέσεις που υπάρχ</w:t>
      </w:r>
      <w:r>
        <w:rPr>
          <w:rFonts w:eastAsia="Times New Roman" w:cs="Times New Roman"/>
          <w:szCs w:val="24"/>
        </w:rPr>
        <w:t xml:space="preserve">ουν. </w:t>
      </w:r>
    </w:p>
    <w:p w14:paraId="4A578697"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όμως, το να παίρνετε δέκα καινούργιους γιατρούς και είκοσι ένα επικουρικούς, όλοι ξέρετε ότι αυτή δεν είναι λύση. Δεν είναι λύση αυτή. Δέκα πήρατε μόνιμους. Δέκα! Ογδόντα τρεις ήταν πριν οι κενές οργανικές θέσεις, τώρα είναι </w:t>
      </w:r>
      <w:r>
        <w:rPr>
          <w:rFonts w:eastAsia="Times New Roman" w:cs="Times New Roman"/>
          <w:szCs w:val="24"/>
        </w:rPr>
        <w:lastRenderedPageBreak/>
        <w:t>εβδομήντα τρεις. Πήρατε δέκα μόνιμους καινούργιους γιατρούς για το 2017.</w:t>
      </w:r>
    </w:p>
    <w:p w14:paraId="4A578698"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Εγώ δεν υπολόγισα τους τέσσερις που έχουν μετακινηθεί. Υπολόγισα μόνο τις νέες προσλήψεις. </w:t>
      </w:r>
    </w:p>
    <w:p w14:paraId="4A578699"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Άρα, λοιπόν, το </w:t>
      </w:r>
      <w:r>
        <w:rPr>
          <w:rFonts w:eastAsia="Times New Roman" w:cs="Times New Roman"/>
          <w:szCs w:val="24"/>
        </w:rPr>
        <w:t xml:space="preserve">νοσοκομείο </w:t>
      </w:r>
      <w:r>
        <w:rPr>
          <w:rFonts w:eastAsia="Times New Roman" w:cs="Times New Roman"/>
          <w:szCs w:val="24"/>
        </w:rPr>
        <w:t>σή</w:t>
      </w:r>
      <w:r>
        <w:rPr>
          <w:rFonts w:eastAsia="Times New Roman" w:cs="Times New Roman"/>
          <w:szCs w:val="24"/>
        </w:rPr>
        <w:t xml:space="preserve">μερα υπολειτουργεί, ακόμα και με αυτόν τον </w:t>
      </w:r>
      <w:r>
        <w:rPr>
          <w:rFonts w:eastAsia="Times New Roman" w:cs="Times New Roman"/>
          <w:szCs w:val="24"/>
        </w:rPr>
        <w:t>οργανισμό</w:t>
      </w:r>
      <w:r>
        <w:rPr>
          <w:rFonts w:eastAsia="Times New Roman" w:cs="Times New Roman"/>
          <w:szCs w:val="24"/>
        </w:rPr>
        <w:t xml:space="preserve">, ο οποίος δεν μπορεί να ικανοποιήσει τις ανάγκες για να λειτουργήσει σωστά ένα νοσοκομείο σε μια ακριτική περιοχή, όπως λέτε και εσείς. </w:t>
      </w:r>
    </w:p>
    <w:p w14:paraId="4A57869A"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szCs w:val="24"/>
        </w:rPr>
        <w:t>Επίσης, δεν μπορούμε πάντα να πηγαίνουμε στη λογική αυτή του «να σ</w:t>
      </w:r>
      <w:r>
        <w:rPr>
          <w:rFonts w:eastAsia="Times New Roman" w:cs="Times New Roman"/>
          <w:szCs w:val="24"/>
        </w:rPr>
        <w:t xml:space="preserve">ε κάψω Γιάννη, να σε αλείψω λάδι». Δηλαδή, εσείς «καίτε» με την πολιτική σας τον «Γιάννη» -γιατί περί αυτού πρόκειται- και μετά τον αλείφετε με λίγο λάδι και λέτε ότι «εντάξει, πάρε και την ασπιρίνη να ανακουφιστείς από τον πόνο». </w:t>
      </w:r>
    </w:p>
    <w:p w14:paraId="4A57869B"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szCs w:val="24"/>
        </w:rPr>
        <w:t>Εμείς θέλουμε ο κάθε πολ</w:t>
      </w:r>
      <w:r>
        <w:rPr>
          <w:rFonts w:eastAsia="Times New Roman" w:cs="Times New Roman"/>
          <w:szCs w:val="24"/>
        </w:rPr>
        <w:t>ίτης να απολαμβάνει ό,τι καλύτερο προσφέρει η επιστήμη της ιατρικής, ώστε να μπορεί, αν τυχόν «καεί» από οποιαδήποτε αιτία, να γίνει καλά. Και αυτό δεν γίνεται. Διότι η πολιτική σας αυτή δεν υπηρετεί τις κοινωνικές υ</w:t>
      </w:r>
      <w:r>
        <w:rPr>
          <w:rFonts w:eastAsia="Times New Roman" w:cs="Times New Roman"/>
          <w:szCs w:val="24"/>
        </w:rPr>
        <w:lastRenderedPageBreak/>
        <w:t>πηρεσίες, ώστε ο κάθε πολίτης, ο κάθε ερ</w:t>
      </w:r>
      <w:r>
        <w:rPr>
          <w:rFonts w:eastAsia="Times New Roman" w:cs="Times New Roman"/>
          <w:szCs w:val="24"/>
        </w:rPr>
        <w:t xml:space="preserve">γαζόμενος, ο κάθε αυτοαπασχολούμενος να απολαμβάνει ό,τι καλύτερο προσφέρει η επιστήμη της ιατρικής σήμερα. </w:t>
      </w:r>
    </w:p>
    <w:p w14:paraId="4A57869C"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szCs w:val="24"/>
        </w:rPr>
        <w:t>Γιατί; Γιατί θέλετε να ενισχύσετε το μεγάλο κεφάλαιο. Γιατί θέλετε να κάνετε την υγεία ένα άλλο πεδίο κερδοφορίας. Γιατί για το μεγάλο κεφάλαιο αυτ</w:t>
      </w:r>
      <w:r>
        <w:rPr>
          <w:rFonts w:eastAsia="Times New Roman" w:cs="Times New Roman"/>
          <w:szCs w:val="24"/>
        </w:rPr>
        <w:t>ό είναι ένα «φιλέτο». Γιατί αυτοί ξέρουν ότι, όταν ο άλλος αρρωστήσει, θα αναγκαστεί να ξεπουληθεί για να πάει να γίνει καλά. Και δεν μπορούν να το αφήσουν αυτό να το πάρει το δημόσιο. Αυτοί θέλουν και από αυτό να εισπράττουν υπεραξία. Η υγεία, δηλαδή, για</w:t>
      </w:r>
      <w:r>
        <w:rPr>
          <w:rFonts w:eastAsia="Times New Roman" w:cs="Times New Roman"/>
          <w:szCs w:val="24"/>
        </w:rPr>
        <w:t xml:space="preserve"> το σύστημα που υπηρετείτε είναι ένα άλλο εμπόρευμα, όπως είναι η παιδεία, όπως είναι το κάθε τι. </w:t>
      </w:r>
    </w:p>
    <w:p w14:paraId="4A57869D"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szCs w:val="24"/>
        </w:rPr>
        <w:t>Αυτή είναι η δική μας βασική διαφορά όσον αφορά την πολιτική που εφαρμόζετε. Και εκεί είναι η ένστασή μας. Δεν μπορείτε, δηλαδή, να μας λέτε ότι «δίνουμε κάπ</w:t>
      </w:r>
      <w:r>
        <w:rPr>
          <w:rFonts w:eastAsia="Times New Roman" w:cs="Times New Roman"/>
          <w:szCs w:val="24"/>
        </w:rPr>
        <w:t xml:space="preserve">οια ψίχουλα στον κόσμο, παίρνουμε κάποιους συμβασιούχους, για να καλύψουμε προσωρινά κάποιες ανάγκες». </w:t>
      </w:r>
    </w:p>
    <w:p w14:paraId="4A57869E"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szCs w:val="24"/>
        </w:rPr>
        <w:t>Εμείς θέλουμε οι ανάγκες να καλύπτονται πλήρως με μόνιμο προσωπικό. Και αυτό δεν το κάνετε. Δεν το κάνετε, γιατί αυ</w:t>
      </w:r>
      <w:r>
        <w:rPr>
          <w:rFonts w:eastAsia="Times New Roman" w:cs="Times New Roman"/>
          <w:szCs w:val="24"/>
        </w:rPr>
        <w:lastRenderedPageBreak/>
        <w:t>τός είναι ο πυρήνας της πολιτικής σας</w:t>
      </w:r>
      <w:r>
        <w:rPr>
          <w:rFonts w:eastAsia="Times New Roman" w:cs="Times New Roman"/>
          <w:szCs w:val="24"/>
        </w:rPr>
        <w:t>. Δεν υπηρετείτε την πολιτική</w:t>
      </w:r>
      <w:r>
        <w:rPr>
          <w:rFonts w:eastAsia="Times New Roman" w:cs="Times New Roman"/>
          <w:szCs w:val="24"/>
        </w:rPr>
        <w:t>,</w:t>
      </w:r>
      <w:r>
        <w:rPr>
          <w:rFonts w:eastAsia="Times New Roman" w:cs="Times New Roman"/>
          <w:szCs w:val="24"/>
        </w:rPr>
        <w:t xml:space="preserve"> που υπηρετεί τις ανάγκες της κοινωνίας, αλλά την κερδοφορία του κεφαλαίου. </w:t>
      </w:r>
    </w:p>
    <w:p w14:paraId="4A57869F"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Τάσσο. </w:t>
      </w:r>
    </w:p>
    <w:p w14:paraId="4A5786A0"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 λόγο για τρία λεπτά. </w:t>
      </w:r>
    </w:p>
    <w:p w14:paraId="4A5786A1"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 xml:space="preserve">Δεν το είχα σκοπό, αλλά θα με αναγκάσετε να σας απαντήσω ιδεολογικά. Στο επίπεδο που με προκαλείτε, σε αυτό θα απαντήσω. </w:t>
      </w:r>
    </w:p>
    <w:p w14:paraId="4A5786A2"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szCs w:val="24"/>
        </w:rPr>
        <w:t>Όσον αφορά το πρώτο κομμάτι -για να πω μια κουβέντα- είναι σαφές ότι υπάρχουν κενές οργανικές παντού. Δεν είπαμε ότι τις καλύψαμε ό</w:t>
      </w:r>
      <w:r>
        <w:rPr>
          <w:rFonts w:eastAsia="Times New Roman" w:cs="Times New Roman"/>
          <w:szCs w:val="24"/>
        </w:rPr>
        <w:t>λες.  Όμως, από τον Οκτώβρη του 2015 μέχρι σήμερα που μιλάμε έχουν ξεπεράσει τους δέκα χιλιάδες οι διορισμοί των ανθρώπων</w:t>
      </w:r>
      <w:r>
        <w:rPr>
          <w:rFonts w:eastAsia="Times New Roman" w:cs="Times New Roman"/>
          <w:szCs w:val="24"/>
        </w:rPr>
        <w:t>,</w:t>
      </w:r>
      <w:r>
        <w:rPr>
          <w:rFonts w:eastAsia="Times New Roman" w:cs="Times New Roman"/>
          <w:szCs w:val="24"/>
        </w:rPr>
        <w:t xml:space="preserve"> που έχουν αναλάβει υπηρεσία στο σύστημα υγείας. </w:t>
      </w:r>
    </w:p>
    <w:p w14:paraId="4A5786A3"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Πόσοι λείπουν να μας πείτε. </w:t>
      </w:r>
    </w:p>
    <w:p w14:paraId="4A5786A4"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w:t>
      </w:r>
      <w:r>
        <w:rPr>
          <w:rFonts w:eastAsia="Times New Roman" w:cs="Times New Roman"/>
          <w:b/>
          <w:szCs w:val="24"/>
        </w:rPr>
        <w:t xml:space="preserve">είας): </w:t>
      </w:r>
      <w:r>
        <w:rPr>
          <w:rFonts w:eastAsia="Times New Roman" w:cs="Times New Roman"/>
          <w:szCs w:val="24"/>
        </w:rPr>
        <w:t xml:space="preserve">Μην με κόβετε. Δεν σας έκοψα. </w:t>
      </w:r>
    </w:p>
    <w:p w14:paraId="4A5786A5"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Ένα κομμάτι σοβαρό από αυτό, σε σχέση με τη δυναμικότητά του, είναι για πρώτη φορά μετά από πολλά χρόνια και στο Νοσοκομείο της Λήμνου. Και ό,τι καλύτερο μπορούμε να κάνουμε για τα νοσοκομεία ακριτικών, νησιωτικών και </w:t>
      </w:r>
      <w:r>
        <w:rPr>
          <w:rFonts w:eastAsia="Times New Roman" w:cs="Times New Roman"/>
          <w:szCs w:val="24"/>
        </w:rPr>
        <w:t xml:space="preserve">ορεινών περιοχών το κάνουμε και θα το κάνουμε. </w:t>
      </w:r>
    </w:p>
    <w:p w14:paraId="4A5786A6"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το άλλο που λέτε, καλή είναι η ανάλυση γενικώς, αλλά να εξηγούμαστε. Η πτώση της αξίας της εργατικής δύναμης και η υποτίμησή της σαφώς έχει να κάνει και με τη μεγάλη μείωση του κόστους αναπαραγωγής της. </w:t>
      </w:r>
    </w:p>
    <w:p w14:paraId="4A5786A7"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szCs w:val="24"/>
        </w:rPr>
        <w:t>Το κόστος αναπαραγωγής της εργατικής δύναμης ένας παράγοντας που το καθορίζει είναι οι δαπάνες που διατίθενται μέσα από ένα δημόσιο σύστημα υγείας  για να μπορέσουν να ξανακάνουν ικανό προς εργασία έναν εργαζόμενο που λόγω ασθένειας χάνει αυτή την ικανότητ</w:t>
      </w:r>
      <w:r>
        <w:rPr>
          <w:rFonts w:eastAsia="Times New Roman" w:cs="Times New Roman"/>
          <w:szCs w:val="24"/>
        </w:rPr>
        <w:t xml:space="preserve">α. </w:t>
      </w:r>
    </w:p>
    <w:p w14:paraId="4A5786A8"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szCs w:val="24"/>
        </w:rPr>
        <w:t>Δεν ταιριάζει με την ανάλυσή σας, κύριε Τάσσο, η παγκοσμίως πρωτοποριακή –γιατί έτσι είναι- πολιτική απόφαση</w:t>
      </w:r>
      <w:r>
        <w:rPr>
          <w:rFonts w:eastAsia="Times New Roman" w:cs="Times New Roman"/>
          <w:szCs w:val="24"/>
        </w:rPr>
        <w:t>,</w:t>
      </w:r>
      <w:r>
        <w:rPr>
          <w:rFonts w:eastAsia="Times New Roman" w:cs="Times New Roman"/>
          <w:szCs w:val="24"/>
        </w:rPr>
        <w:t xml:space="preserve"> που έλαβε αυτή η Κυβέρνηση και να δω σε είκοσι ή σε τριάντα χρόνια ποιος θα έχει το θάρρος να την αναιρέσει. </w:t>
      </w:r>
    </w:p>
    <w:p w14:paraId="4A5786A9"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Δεν ταιριάζει με την ανάλυση αυτ</w:t>
      </w:r>
      <w:r>
        <w:rPr>
          <w:rFonts w:eastAsia="Times New Roman" w:cs="Times New Roman"/>
          <w:szCs w:val="24"/>
        </w:rPr>
        <w:t xml:space="preserve">ή αυτό που κάναμε εμείς ως Κυβέρνηση, να καλύψουμε, να αποσυνδέσουμε, την ασφαλιστική εισφορά από τη νοσηλευτική και ιατροφαρμακευτική κάλυψη. Αυτό που κάναμε με τους ανασφάλιστους. </w:t>
      </w:r>
    </w:p>
    <w:p w14:paraId="4A5786AA" w14:textId="77777777" w:rsidR="00AD2206" w:rsidRDefault="00782B69">
      <w:pPr>
        <w:spacing w:after="0" w:line="600" w:lineRule="auto"/>
        <w:ind w:firstLine="720"/>
        <w:contextualSpacing/>
        <w:jc w:val="both"/>
        <w:rPr>
          <w:rFonts w:eastAsia="Times New Roman" w:cs="Times New Roman"/>
          <w:szCs w:val="24"/>
        </w:rPr>
      </w:pPr>
      <w:r>
        <w:rPr>
          <w:rFonts w:eastAsia="Times New Roman" w:cs="Times New Roman"/>
          <w:szCs w:val="24"/>
        </w:rPr>
        <w:t xml:space="preserve">Σκεφτείτε το ιδεολογικά και οικονομικά, κύριε Τάσσο. Αποσυνδέουμε την ικανότητα του εργαζόμενου μέσω των ασφαλιστικών του εισφορών να καλύπτει μέρος της αναπαραγωγής της χαμένης του ικανότητας για εργασία και το δίνουμε μέσα από τον κρατικό προϋπολογισμό, </w:t>
      </w:r>
      <w:r>
        <w:rPr>
          <w:rFonts w:eastAsia="Times New Roman" w:cs="Times New Roman"/>
          <w:szCs w:val="24"/>
        </w:rPr>
        <w:t xml:space="preserve">που είναι αναδιανομή από φορολογία υπέρ των ασθενέστερων. Αυτή είναι η πραγματικότητα. </w:t>
      </w:r>
    </w:p>
    <w:p w14:paraId="4A5786AB" w14:textId="77777777" w:rsidR="00AD2206" w:rsidRDefault="00782B69">
      <w:pPr>
        <w:spacing w:line="600" w:lineRule="auto"/>
        <w:ind w:firstLine="720"/>
        <w:contextualSpacing/>
        <w:jc w:val="both"/>
        <w:rPr>
          <w:rFonts w:eastAsia="Times New Roman"/>
          <w:szCs w:val="24"/>
        </w:rPr>
      </w:pPr>
      <w:r>
        <w:rPr>
          <w:rFonts w:eastAsia="Times New Roman"/>
          <w:b/>
          <w:szCs w:val="24"/>
        </w:rPr>
        <w:t xml:space="preserve">ΣΤΑΥΡΟΣ ΤΑΣΣΟΣ: </w:t>
      </w:r>
      <w:r>
        <w:rPr>
          <w:rFonts w:eastAsia="Times New Roman"/>
          <w:szCs w:val="24"/>
        </w:rPr>
        <w:t xml:space="preserve">Φορολογία από ποιους; </w:t>
      </w:r>
    </w:p>
    <w:p w14:paraId="4A5786AC" w14:textId="77777777" w:rsidR="00AD2206" w:rsidRDefault="00782B69">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Από τους πάντες.</w:t>
      </w:r>
    </w:p>
    <w:p w14:paraId="4A5786AD" w14:textId="77777777" w:rsidR="00AD2206" w:rsidRDefault="00782B69">
      <w:pPr>
        <w:spacing w:line="600" w:lineRule="auto"/>
        <w:ind w:firstLine="720"/>
        <w:contextualSpacing/>
        <w:jc w:val="both"/>
        <w:rPr>
          <w:rFonts w:eastAsia="Times New Roman"/>
          <w:szCs w:val="24"/>
        </w:rPr>
      </w:pPr>
      <w:r>
        <w:rPr>
          <w:rFonts w:eastAsia="Times New Roman"/>
          <w:b/>
          <w:szCs w:val="24"/>
        </w:rPr>
        <w:t xml:space="preserve">ΣΤΑΥΡΟΣ ΤΑΣΣΟΣ: </w:t>
      </w:r>
      <w:r>
        <w:rPr>
          <w:rFonts w:eastAsia="Times New Roman"/>
          <w:szCs w:val="24"/>
        </w:rPr>
        <w:t>Και τους εφοπλιστές φορολογείτε; Πώς φορολογείτε τ</w:t>
      </w:r>
      <w:r>
        <w:rPr>
          <w:rFonts w:eastAsia="Times New Roman"/>
          <w:szCs w:val="24"/>
        </w:rPr>
        <w:t xml:space="preserve">ους εφοπλιστές; </w:t>
      </w:r>
    </w:p>
    <w:p w14:paraId="4A5786AE" w14:textId="77777777" w:rsidR="00AD2206" w:rsidRDefault="00782B69">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Και οι εφοπλιστές πληρώνουν. Όχι όσο θα έπρεπε, αλλά κι αυτοί πληρώνουν. Και το μεγάλο κεφάλαιο πληρώνει. Όχι όσο θα έπρεπε, αλλά κι αυτό πληρώνει. Ο προϋπολογισμός είναι αναδιανομή. </w:t>
      </w:r>
    </w:p>
    <w:p w14:paraId="4A5786AF" w14:textId="77777777" w:rsidR="00AD2206" w:rsidRDefault="00782B69">
      <w:pPr>
        <w:spacing w:line="600" w:lineRule="auto"/>
        <w:ind w:firstLine="720"/>
        <w:contextualSpacing/>
        <w:jc w:val="both"/>
        <w:rPr>
          <w:rFonts w:eastAsia="Times New Roman"/>
          <w:szCs w:val="24"/>
        </w:rPr>
      </w:pPr>
      <w:r>
        <w:rPr>
          <w:rFonts w:eastAsia="Times New Roman"/>
          <w:b/>
          <w:szCs w:val="24"/>
        </w:rPr>
        <w:lastRenderedPageBreak/>
        <w:t>ΣΤΑΥΡΟΣ Τ</w:t>
      </w:r>
      <w:r>
        <w:rPr>
          <w:rFonts w:eastAsia="Times New Roman"/>
          <w:b/>
          <w:szCs w:val="24"/>
        </w:rPr>
        <w:t xml:space="preserve">ΑΣΣΟΣ: </w:t>
      </w:r>
      <w:r>
        <w:rPr>
          <w:rFonts w:eastAsia="Times New Roman"/>
          <w:szCs w:val="24"/>
        </w:rPr>
        <w:t xml:space="preserve">Αναδιανομή γίνεται; Δεν είναι αναδιανομή. </w:t>
      </w:r>
    </w:p>
    <w:p w14:paraId="4A5786B0" w14:textId="77777777" w:rsidR="00AD2206" w:rsidRDefault="00782B69">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Ακούστε, κύριε Τάσσο. Δεν κολλάει στην ανάλυσή σας, αλλά έτσι είναι. Ναι, είμαστε η πρώτη Κυβέρνηση παγκοσμίως, που σε καιρό κρίσης αναδιανέμει, μέσω του κρατικ</w:t>
      </w:r>
      <w:r>
        <w:rPr>
          <w:rFonts w:eastAsia="Times New Roman"/>
          <w:szCs w:val="24"/>
        </w:rPr>
        <w:t xml:space="preserve">ού προϋπολογισμού, πόρους για να καλύψει ανθρώπους και να τους επαναφέρει την ικανότητα για εργασία, να τους επαναφέρει την κατάσταση, πλην σωματικής, και ψυχική ευεξίας, που είναι η υγεία κι όχι απλά η απουσία της ασθένειας. </w:t>
      </w:r>
    </w:p>
    <w:p w14:paraId="4A5786B1" w14:textId="77777777" w:rsidR="00AD2206" w:rsidRDefault="00782B69">
      <w:pPr>
        <w:spacing w:line="600" w:lineRule="auto"/>
        <w:ind w:firstLine="720"/>
        <w:contextualSpacing/>
        <w:jc w:val="both"/>
        <w:rPr>
          <w:rFonts w:eastAsia="Times New Roman"/>
          <w:szCs w:val="24"/>
        </w:rPr>
      </w:pPr>
      <w:r>
        <w:rPr>
          <w:rFonts w:eastAsia="Times New Roman"/>
          <w:szCs w:val="24"/>
        </w:rPr>
        <w:t>Και το κάνει αυτό χωρίς να χρ</w:t>
      </w:r>
      <w:r>
        <w:rPr>
          <w:rFonts w:eastAsia="Times New Roman"/>
          <w:szCs w:val="24"/>
        </w:rPr>
        <w:t>ειάζεται να προκαταβάλει ο εργαζόμενος χρήματα για να συντηρήσει και να χρηματοδοτήσει το σύστημα της περίθαλψης. Και αυτό δεν είναι υπέρ του μεγάλου κεφαλαίου, αλλά είναι υπέρ των ασθενέστερων, υπέρ των χαμηλότερων κοινωνικών στρωμάτων, υπέρ των νέων εργα</w:t>
      </w:r>
      <w:r>
        <w:rPr>
          <w:rFonts w:eastAsia="Times New Roman"/>
          <w:szCs w:val="24"/>
        </w:rPr>
        <w:t xml:space="preserve">ζόμενων, υπέρ αυτών που διαμορφώνουμε και θα συνεχίσουμε να διαμορφώνουμε, πλατιά κοινωνική και πολιτική συμμαχία, για να αλλάξουμε αυτή τη χώρα. Σε αυτή τη συμμαχία είστε οργανικό στοιχεία, αν το πάρετε απόφαση. </w:t>
      </w:r>
    </w:p>
    <w:p w14:paraId="4A5786B2" w14:textId="77777777" w:rsidR="00AD2206" w:rsidRDefault="00782B69">
      <w:pPr>
        <w:spacing w:line="600" w:lineRule="auto"/>
        <w:ind w:firstLine="720"/>
        <w:contextualSpacing/>
        <w:jc w:val="both"/>
        <w:rPr>
          <w:rFonts w:eastAsia="Times New Roman"/>
          <w:szCs w:val="24"/>
        </w:rPr>
      </w:pPr>
      <w:r>
        <w:rPr>
          <w:rFonts w:eastAsia="Times New Roman"/>
          <w:szCs w:val="24"/>
        </w:rPr>
        <w:t xml:space="preserve">Ευχαριστώ πολύ. </w:t>
      </w:r>
    </w:p>
    <w:p w14:paraId="4A5786B3" w14:textId="77777777" w:rsidR="00AD2206" w:rsidRDefault="00782B69">
      <w:pPr>
        <w:spacing w:line="600" w:lineRule="auto"/>
        <w:ind w:firstLine="720"/>
        <w:contextualSpacing/>
        <w:jc w:val="both"/>
        <w:rPr>
          <w:rFonts w:eastAsia="Times New Roman"/>
          <w:szCs w:val="24"/>
        </w:rPr>
      </w:pPr>
      <w:r>
        <w:rPr>
          <w:rFonts w:eastAsia="Times New Roman"/>
          <w:b/>
          <w:szCs w:val="24"/>
        </w:rPr>
        <w:lastRenderedPageBreak/>
        <w:t xml:space="preserve">ΣΤΑΥΡΟΣ ΤΑΣΣΟΣ: </w:t>
      </w:r>
      <w:r>
        <w:rPr>
          <w:rFonts w:eastAsia="Times New Roman"/>
          <w:szCs w:val="24"/>
        </w:rPr>
        <w:t>Δηλαδή, η</w:t>
      </w:r>
      <w:r>
        <w:rPr>
          <w:rFonts w:eastAsia="Times New Roman"/>
          <w:szCs w:val="24"/>
        </w:rPr>
        <w:t xml:space="preserve"> μείωση του αφορολόγητου είναι προς την κατεύθυνση αυτή;</w:t>
      </w:r>
    </w:p>
    <w:p w14:paraId="4A5786B4" w14:textId="77777777" w:rsidR="00AD2206" w:rsidRDefault="00782B69">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Σας απάντησα. </w:t>
      </w:r>
    </w:p>
    <w:p w14:paraId="4A5786B5" w14:textId="77777777" w:rsidR="00AD2206" w:rsidRDefault="00782B69">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Συνεχίζουμε </w:t>
      </w:r>
      <w:r>
        <w:rPr>
          <w:rFonts w:eastAsia="Times New Roman"/>
          <w:szCs w:val="24"/>
        </w:rPr>
        <w:t xml:space="preserve">με </w:t>
      </w:r>
      <w:r>
        <w:rPr>
          <w:rFonts w:eastAsia="Times New Roman"/>
          <w:szCs w:val="24"/>
        </w:rPr>
        <w:t xml:space="preserve">την </w:t>
      </w:r>
      <w:r>
        <w:rPr>
          <w:rFonts w:eastAsia="Times New Roman"/>
          <w:szCs w:val="24"/>
        </w:rPr>
        <w:t>πέμπτη</w:t>
      </w:r>
      <w:r>
        <w:rPr>
          <w:rFonts w:eastAsia="Times New Roman"/>
          <w:szCs w:val="24"/>
        </w:rPr>
        <w:t xml:space="preserve"> με αριθμό 1251/18-7-2017 επίκαιρη ερώτηση </w:t>
      </w:r>
      <w:r>
        <w:rPr>
          <w:rFonts w:eastAsia="Times New Roman"/>
          <w:szCs w:val="24"/>
        </w:rPr>
        <w:t xml:space="preserve">δεύτερου κύκλου </w:t>
      </w:r>
      <w:r>
        <w:rPr>
          <w:rFonts w:eastAsia="Times New Roman"/>
          <w:szCs w:val="24"/>
        </w:rPr>
        <w:t>του ΣΤ΄ Αντιπροέδρου τ</w:t>
      </w:r>
      <w:r>
        <w:rPr>
          <w:rFonts w:eastAsia="Times New Roman"/>
          <w:szCs w:val="24"/>
        </w:rPr>
        <w:t>ης Βουλής και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ς του Κομμουνιστικού Κόμματος Ελλάδ</w:t>
      </w:r>
      <w:r>
        <w:rPr>
          <w:rFonts w:eastAsia="Times New Roman"/>
          <w:szCs w:val="24"/>
        </w:rPr>
        <w:t>α</w:t>
      </w:r>
      <w:r>
        <w:rPr>
          <w:rFonts w:eastAsia="Times New Roman"/>
          <w:szCs w:val="24"/>
        </w:rPr>
        <w:t xml:space="preserve">ς </w:t>
      </w:r>
      <w:r>
        <w:rPr>
          <w:rFonts w:eastAsia="Times New Roman"/>
          <w:bCs/>
          <w:szCs w:val="24"/>
        </w:rPr>
        <w:t xml:space="preserve">κ. Γεωργίου </w:t>
      </w:r>
      <w:proofErr w:type="spellStart"/>
      <w:r>
        <w:rPr>
          <w:rFonts w:eastAsia="Times New Roman"/>
          <w:bCs/>
          <w:szCs w:val="24"/>
        </w:rPr>
        <w:t>Λαμπρούλη</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 μη καταβολή δεδουλευμένων των εργαζομένων της εταιρείας «ΣΥΚΑΣ ΔΗΜΗΤΡΙΟΣ &amp; ΣΙΑ Ε.Ε.» στ</w:t>
      </w:r>
      <w:r>
        <w:rPr>
          <w:rFonts w:eastAsia="Times New Roman"/>
          <w:szCs w:val="24"/>
        </w:rPr>
        <w:t>ο</w:t>
      </w:r>
      <w:r>
        <w:rPr>
          <w:rFonts w:eastAsia="Times New Roman"/>
          <w:szCs w:val="24"/>
        </w:rPr>
        <w:t xml:space="preserve"> Πανεπιστημιακό Γενικό Νοσοκομείο Λάρισα</w:t>
      </w:r>
      <w:r>
        <w:rPr>
          <w:rFonts w:eastAsia="Times New Roman"/>
          <w:szCs w:val="24"/>
        </w:rPr>
        <w:t>ς.</w:t>
      </w:r>
    </w:p>
    <w:p w14:paraId="4A5786B6" w14:textId="77777777" w:rsidR="00AD2206" w:rsidRDefault="00782B69">
      <w:pPr>
        <w:spacing w:line="600" w:lineRule="auto"/>
        <w:ind w:firstLine="720"/>
        <w:contextualSpacing/>
        <w:jc w:val="both"/>
        <w:rPr>
          <w:rFonts w:eastAsia="Times New Roman"/>
          <w:szCs w:val="24"/>
        </w:rPr>
      </w:pPr>
      <w:r>
        <w:rPr>
          <w:rFonts w:eastAsia="Times New Roman"/>
          <w:szCs w:val="24"/>
        </w:rPr>
        <w:t xml:space="preserve">Κύριε Πρόεδρε, έχετε δύο λεπτά για να αναπτύξετε την ερώτησή σας.  </w:t>
      </w:r>
    </w:p>
    <w:p w14:paraId="4A5786B7" w14:textId="77777777" w:rsidR="00AD2206" w:rsidRDefault="00782B69">
      <w:pPr>
        <w:spacing w:line="600" w:lineRule="auto"/>
        <w:ind w:firstLine="720"/>
        <w:contextualSpacing/>
        <w:jc w:val="both"/>
        <w:rPr>
          <w:rFonts w:eastAsia="Times New Roman"/>
          <w:szCs w:val="24"/>
        </w:rPr>
      </w:pPr>
      <w:r>
        <w:rPr>
          <w:rFonts w:eastAsia="Times New Roman"/>
          <w:b/>
          <w:szCs w:val="24"/>
        </w:rPr>
        <w:t>ΓΕΩΡΓΙΟΣ ΛΑΜΠΡΟΥΛΗΣ (ΣΤ</w:t>
      </w:r>
      <w:r>
        <w:rPr>
          <w:rFonts w:eastAsia="Times New Roman"/>
          <w:b/>
          <w:szCs w:val="24"/>
        </w:rPr>
        <w:t>΄</w:t>
      </w:r>
      <w:r>
        <w:rPr>
          <w:rFonts w:eastAsia="Times New Roman"/>
          <w:b/>
          <w:szCs w:val="24"/>
        </w:rPr>
        <w:t xml:space="preserve"> Αντιπρόεδρος της Βουλής): </w:t>
      </w:r>
      <w:r>
        <w:rPr>
          <w:rFonts w:eastAsia="Times New Roman"/>
          <w:szCs w:val="24"/>
        </w:rPr>
        <w:t xml:space="preserve">Ευχαριστώ, κύριε Πρόεδρε. </w:t>
      </w:r>
    </w:p>
    <w:p w14:paraId="4A5786B8" w14:textId="77777777" w:rsidR="00AD2206" w:rsidRDefault="00782B69">
      <w:pPr>
        <w:spacing w:line="600" w:lineRule="auto"/>
        <w:ind w:firstLine="720"/>
        <w:contextualSpacing/>
        <w:jc w:val="both"/>
        <w:rPr>
          <w:rFonts w:eastAsia="Times New Roman"/>
          <w:szCs w:val="24"/>
        </w:rPr>
      </w:pPr>
      <w:r>
        <w:rPr>
          <w:rFonts w:eastAsia="Times New Roman"/>
          <w:szCs w:val="24"/>
        </w:rPr>
        <w:t xml:space="preserve">Η ερώτηση αυτή αφορά, όπως ειπώθηκε και από εσάς, κύριε Πρόεδρε, το οξυμένο και τεράστιο πρόβλημα που έχει </w:t>
      </w:r>
      <w:r>
        <w:rPr>
          <w:rFonts w:eastAsia="Times New Roman"/>
          <w:szCs w:val="24"/>
        </w:rPr>
        <w:t>προκύψει για δώδεκα εργαζόμενους της εταιρείας «ΣΥΚΑΣ</w:t>
      </w:r>
      <w:r w:rsidRPr="00E11CAE">
        <w:rPr>
          <w:rFonts w:eastAsia="Times New Roman"/>
          <w:szCs w:val="24"/>
        </w:rPr>
        <w:t xml:space="preserve"> </w:t>
      </w:r>
      <w:r>
        <w:rPr>
          <w:rFonts w:eastAsia="Times New Roman"/>
          <w:szCs w:val="24"/>
        </w:rPr>
        <w:t>ΔΗΜΗΤΡΙΟΣ &amp; ΣΙΑ Ε.Ε.</w:t>
      </w:r>
      <w:r>
        <w:rPr>
          <w:rFonts w:eastAsia="Times New Roman"/>
          <w:szCs w:val="24"/>
        </w:rPr>
        <w:t xml:space="preserve">», η οποία υλοποιεί μέσω σύμβασης το έργο </w:t>
      </w:r>
      <w:r>
        <w:rPr>
          <w:rFonts w:eastAsia="Times New Roman"/>
          <w:szCs w:val="24"/>
        </w:rPr>
        <w:lastRenderedPageBreak/>
        <w:t>συντήρησης των ηλεκτρομηχανολογικών εγκαταστάσεων του Πανεπιστημιακού Νοσοκομείου στη Λάρισα. Οι εργαζόμενοι παρέμεναν απλήρωτοι για τρίμηνο</w:t>
      </w:r>
      <w:r>
        <w:rPr>
          <w:rFonts w:eastAsia="Times New Roman"/>
          <w:szCs w:val="24"/>
        </w:rPr>
        <w:t xml:space="preserve">. </w:t>
      </w:r>
    </w:p>
    <w:p w14:paraId="4A5786B9" w14:textId="77777777" w:rsidR="00AD2206" w:rsidRDefault="00782B69">
      <w:pPr>
        <w:spacing w:line="600" w:lineRule="auto"/>
        <w:ind w:firstLine="720"/>
        <w:contextualSpacing/>
        <w:jc w:val="both"/>
        <w:rPr>
          <w:rFonts w:eastAsia="Times New Roman"/>
          <w:szCs w:val="24"/>
        </w:rPr>
      </w:pPr>
      <w:r>
        <w:rPr>
          <w:rFonts w:eastAsia="Times New Roman"/>
          <w:szCs w:val="24"/>
        </w:rPr>
        <w:t>Εδώ ανοίγω μία παρένθεση. Η ερώτηση κατατέθηκε ως επίκαιρη στα μέσα του Ιουνίου και το τρίμηνο που αναφέρεται ότι δεν πληρώθηκαν οι εργαζόμενοι αφορά το τρίμηνο Μαρτίου-Απριλίου-Μαΐου. Η ερώτηση συζητιέται Σεπτέμβρη. Το λέω αυτό χωρίς κα</w:t>
      </w:r>
      <w:r>
        <w:rPr>
          <w:rFonts w:eastAsia="Times New Roman"/>
          <w:szCs w:val="24"/>
        </w:rPr>
        <w:t>μ</w:t>
      </w:r>
      <w:r>
        <w:rPr>
          <w:rFonts w:eastAsia="Times New Roman"/>
          <w:szCs w:val="24"/>
        </w:rPr>
        <w:t>μία αιχμή, χωρί</w:t>
      </w:r>
      <w:r>
        <w:rPr>
          <w:rFonts w:eastAsia="Times New Roman"/>
          <w:szCs w:val="24"/>
        </w:rPr>
        <w:t xml:space="preserve">ς καν να καταθέτω ένσταση, αλλά για να διευκρινίσουμε το τρίμηνο. </w:t>
      </w:r>
    </w:p>
    <w:p w14:paraId="4A5786BA" w14:textId="77777777" w:rsidR="00AD2206" w:rsidRDefault="00782B69">
      <w:pPr>
        <w:spacing w:line="600" w:lineRule="auto"/>
        <w:ind w:firstLine="720"/>
        <w:contextualSpacing/>
        <w:jc w:val="both"/>
        <w:rPr>
          <w:rFonts w:eastAsia="Times New Roman"/>
          <w:szCs w:val="24"/>
        </w:rPr>
      </w:pPr>
      <w:r>
        <w:rPr>
          <w:rFonts w:eastAsia="Times New Roman"/>
          <w:szCs w:val="24"/>
        </w:rPr>
        <w:t>Βεβαίως, πέρα από αυτό το τρίμηνο που παραμένουν απλήρωτοι οι εργαζόμενοι, παράλληλα, τους οφείλονται και δεδουλευμένα, μισθοί δηλαδή, έξι ετών. Και μάλιστα, περίπου το ποσό αυτών των έξι ε</w:t>
      </w:r>
      <w:r>
        <w:rPr>
          <w:rFonts w:eastAsia="Times New Roman"/>
          <w:szCs w:val="24"/>
        </w:rPr>
        <w:t xml:space="preserve">τών, όπως σας είπα, είναι άνω των 200 χιλιάδων ευρώ στο σύνολο, τα οποία οφείλονται στους εργαζόμενους. </w:t>
      </w:r>
    </w:p>
    <w:p w14:paraId="4A5786BB" w14:textId="77777777" w:rsidR="00AD2206" w:rsidRDefault="00782B69">
      <w:pPr>
        <w:spacing w:line="600" w:lineRule="auto"/>
        <w:ind w:firstLine="720"/>
        <w:contextualSpacing/>
        <w:jc w:val="both"/>
        <w:rPr>
          <w:rFonts w:eastAsia="Times New Roman"/>
          <w:szCs w:val="24"/>
        </w:rPr>
      </w:pPr>
      <w:r>
        <w:rPr>
          <w:rFonts w:eastAsia="Times New Roman"/>
          <w:szCs w:val="24"/>
        </w:rPr>
        <w:t xml:space="preserve">Η εταιρεία τι έκανε αυτά τα χρόνια; Κατέβαλε στους εργαζόμενους έναντι, μικροποσά, με το αιτιολογικό πάντα ότι το </w:t>
      </w:r>
      <w:r>
        <w:rPr>
          <w:rFonts w:eastAsia="Times New Roman"/>
          <w:szCs w:val="24"/>
        </w:rPr>
        <w:t>ν</w:t>
      </w:r>
      <w:r>
        <w:rPr>
          <w:rFonts w:eastAsia="Times New Roman"/>
          <w:szCs w:val="24"/>
        </w:rPr>
        <w:t xml:space="preserve">οσοκομείο δεν πληρώνει. Και φυσικά, </w:t>
      </w:r>
      <w:r>
        <w:rPr>
          <w:rFonts w:eastAsia="Times New Roman"/>
          <w:szCs w:val="24"/>
        </w:rPr>
        <w:t xml:space="preserve">η εξέλιξη αυτή δημιουργούσε και ανασφάλεια και αβεβαιότητα. Και χρησιμοποιώ χρόνο παρακείμενο διότι οι εξελίξεις από ένα σημείο και μετά, από την άνοιξη </w:t>
      </w:r>
      <w:r>
        <w:rPr>
          <w:rFonts w:eastAsia="Times New Roman"/>
          <w:szCs w:val="24"/>
        </w:rPr>
        <w:lastRenderedPageBreak/>
        <w:t>και εντεύθεν, σε αυτό το θέμα είναι δραματικές σε ό,τι αφορά τους εργαζόμενους και θα αναφερθώ, κύριε Π</w:t>
      </w:r>
      <w:r>
        <w:rPr>
          <w:rFonts w:eastAsia="Times New Roman"/>
          <w:szCs w:val="24"/>
        </w:rPr>
        <w:t>ρόεδρε, στη δευτερολογία.</w:t>
      </w:r>
    </w:p>
    <w:p w14:paraId="4A5786BC" w14:textId="77777777" w:rsidR="00AD2206" w:rsidRDefault="00782B69">
      <w:pPr>
        <w:spacing w:line="600" w:lineRule="auto"/>
        <w:ind w:firstLine="720"/>
        <w:contextualSpacing/>
        <w:jc w:val="both"/>
        <w:rPr>
          <w:rFonts w:eastAsia="Times New Roman"/>
          <w:szCs w:val="24"/>
        </w:rPr>
      </w:pPr>
      <w:r>
        <w:rPr>
          <w:rFonts w:eastAsia="Times New Roman"/>
          <w:szCs w:val="24"/>
        </w:rPr>
        <w:t xml:space="preserve">Έτσι, λοιπόν, και η ανασφάλεια και η αβεβαιότητα για το εργασιακό μέλλον των εργαζομένων ενισχύθηκαν όταν ξεκίνησαν τις αντιδράσεις τους, διεκδικώντας τα δεδουλευμένα τους από την εταιρεία όπου εργάζονται, κατ’ επέκταση, μετά από </w:t>
      </w:r>
      <w:r>
        <w:rPr>
          <w:rFonts w:eastAsia="Times New Roman"/>
          <w:szCs w:val="24"/>
        </w:rPr>
        <w:t xml:space="preserve">συναντήσεις της εταιρείας, με τη </w:t>
      </w:r>
      <w:r>
        <w:rPr>
          <w:rFonts w:eastAsia="Times New Roman"/>
          <w:szCs w:val="24"/>
        </w:rPr>
        <w:t>δ</w:t>
      </w:r>
      <w:r>
        <w:rPr>
          <w:rFonts w:eastAsia="Times New Roman"/>
          <w:szCs w:val="24"/>
        </w:rPr>
        <w:t xml:space="preserve">ιοίκηση του </w:t>
      </w:r>
      <w:r>
        <w:rPr>
          <w:rFonts w:eastAsia="Times New Roman"/>
          <w:szCs w:val="24"/>
        </w:rPr>
        <w:t>ν</w:t>
      </w:r>
      <w:r>
        <w:rPr>
          <w:rFonts w:eastAsia="Times New Roman"/>
          <w:szCs w:val="24"/>
        </w:rPr>
        <w:t>οσοκομείου τον Απρίλιο, αλλά και στις υπόλοιπες συναντήσεις που είχαν το επόμενο χρονικό διάστημα, όπου δεν λαμβάνουν κα</w:t>
      </w:r>
      <w:r>
        <w:rPr>
          <w:rFonts w:eastAsia="Times New Roman"/>
          <w:szCs w:val="24"/>
        </w:rPr>
        <w:t>μ</w:t>
      </w:r>
      <w:r>
        <w:rPr>
          <w:rFonts w:eastAsia="Times New Roman"/>
          <w:szCs w:val="24"/>
        </w:rPr>
        <w:t>μία συγκεκριμένη δέσμευση για τον τρόπο, τον χρόνο τακτοποίησης των οφειλών προς τους ερ</w:t>
      </w:r>
      <w:r>
        <w:rPr>
          <w:rFonts w:eastAsia="Times New Roman"/>
          <w:szCs w:val="24"/>
        </w:rPr>
        <w:t xml:space="preserve">γαζόμενους.  </w:t>
      </w:r>
    </w:p>
    <w:p w14:paraId="4A5786BD" w14:textId="77777777" w:rsidR="00AD2206" w:rsidRDefault="00782B69">
      <w:pPr>
        <w:spacing w:line="600" w:lineRule="auto"/>
        <w:ind w:firstLine="720"/>
        <w:contextualSpacing/>
        <w:jc w:val="both"/>
        <w:rPr>
          <w:rFonts w:eastAsia="Times New Roman"/>
          <w:szCs w:val="24"/>
        </w:rPr>
      </w:pPr>
      <w:r>
        <w:rPr>
          <w:rFonts w:eastAsia="Times New Roman"/>
          <w:szCs w:val="24"/>
        </w:rPr>
        <w:t>Συνεπώς, τα ερωτήματα –και κλείνω με αυτό, κύριε Πρόεδρε- προς τον κύριο Υπουργό είναι τι μέτρα, τι ενέργειες θα πάρει ώστε να πληρωθούν οι εργαζόμενοι τα δεδουλευμένα τους άμεσα και βεβαίως τι θα απογίνει το αντικείμενο με το οποίο ασχολούντ</w:t>
      </w:r>
      <w:r>
        <w:rPr>
          <w:rFonts w:eastAsia="Times New Roman"/>
          <w:szCs w:val="24"/>
        </w:rPr>
        <w:t xml:space="preserve">αν οι εργαζόμενοι αυτοί.  </w:t>
      </w:r>
    </w:p>
    <w:p w14:paraId="4A5786BE" w14:textId="77777777" w:rsidR="00AD2206" w:rsidRDefault="00782B69">
      <w:pPr>
        <w:spacing w:line="600" w:lineRule="auto"/>
        <w:ind w:firstLine="720"/>
        <w:contextualSpacing/>
        <w:jc w:val="both"/>
        <w:rPr>
          <w:rFonts w:eastAsia="Times New Roman"/>
          <w:szCs w:val="24"/>
        </w:rPr>
      </w:pPr>
      <w:r>
        <w:rPr>
          <w:rFonts w:eastAsia="Times New Roman"/>
          <w:szCs w:val="24"/>
        </w:rPr>
        <w:t xml:space="preserve">Εμείς λέμε ότι θα πρέπει να στελεχωθεί με μόνιμες και σταθερές σχέσεις εργασίας, με μόνιμο προσωπικό, με πλήρη εργασιακά, μισθολογικά, ασφαλιστικά δικαιώματα. Γιατί, στο κάτω </w:t>
      </w:r>
      <w:r>
        <w:rPr>
          <w:rFonts w:eastAsia="Times New Roman"/>
          <w:szCs w:val="24"/>
        </w:rPr>
        <w:lastRenderedPageBreak/>
        <w:t>κάτω, η υπηρεσία, η εργασία που προσέφεραν αυτοί οι ερ</w:t>
      </w:r>
      <w:r>
        <w:rPr>
          <w:rFonts w:eastAsia="Times New Roman"/>
          <w:szCs w:val="24"/>
        </w:rPr>
        <w:t xml:space="preserve">γαζόμενοι είναι αναγκαία για τη λειτουργία και του συγκεκριμένου Νοσοκομείου. </w:t>
      </w:r>
    </w:p>
    <w:p w14:paraId="4A5786BF" w14:textId="77777777" w:rsidR="00AD2206" w:rsidRDefault="00782B69">
      <w:pPr>
        <w:spacing w:line="600" w:lineRule="auto"/>
        <w:ind w:firstLine="720"/>
        <w:contextualSpacing/>
        <w:jc w:val="both"/>
        <w:rPr>
          <w:rFonts w:eastAsia="Times New Roman"/>
          <w:szCs w:val="24"/>
        </w:rPr>
      </w:pPr>
      <w:r>
        <w:rPr>
          <w:rFonts w:eastAsia="Times New Roman"/>
          <w:szCs w:val="24"/>
        </w:rPr>
        <w:t xml:space="preserve">Ευχαριστώ. </w:t>
      </w:r>
    </w:p>
    <w:p w14:paraId="4A5786C0" w14:textId="77777777" w:rsidR="00AD2206" w:rsidRDefault="00782B69">
      <w:pPr>
        <w:spacing w:line="60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και εμείς.</w:t>
      </w:r>
    </w:p>
    <w:p w14:paraId="4A5786C1" w14:textId="77777777" w:rsidR="00AD2206" w:rsidRDefault="00782B69">
      <w:pPr>
        <w:spacing w:line="600" w:lineRule="auto"/>
        <w:ind w:firstLine="720"/>
        <w:contextualSpacing/>
        <w:jc w:val="both"/>
        <w:rPr>
          <w:rFonts w:eastAsia="Times New Roman"/>
          <w:bCs/>
          <w:szCs w:val="24"/>
        </w:rPr>
      </w:pPr>
      <w:r>
        <w:rPr>
          <w:rFonts w:eastAsia="Times New Roman"/>
          <w:bCs/>
          <w:szCs w:val="24"/>
        </w:rPr>
        <w:t>Τον λόγο έχει ο κύριος Υπουργός για τρία λεπτά.</w:t>
      </w:r>
    </w:p>
    <w:p w14:paraId="4A5786C2" w14:textId="77777777" w:rsidR="00AD2206" w:rsidRDefault="00782B69">
      <w:pPr>
        <w:spacing w:line="600" w:lineRule="auto"/>
        <w:ind w:firstLine="720"/>
        <w:contextualSpacing/>
        <w:jc w:val="both"/>
        <w:rPr>
          <w:rFonts w:eastAsia="Times New Roman"/>
          <w:bCs/>
          <w:szCs w:val="24"/>
        </w:rPr>
      </w:pPr>
      <w:r>
        <w:rPr>
          <w:rFonts w:eastAsia="Times New Roman"/>
          <w:b/>
          <w:bCs/>
          <w:szCs w:val="24"/>
        </w:rPr>
        <w:t xml:space="preserve">ΠΑΥΛΟΣ ΠΟΛΑΚΗΣ (Αναπληρωτής Υπουργός Υγείας): </w:t>
      </w:r>
      <w:r>
        <w:rPr>
          <w:rFonts w:eastAsia="Times New Roman"/>
          <w:bCs/>
          <w:szCs w:val="24"/>
        </w:rPr>
        <w:t xml:space="preserve">Πρώτον, κύριε </w:t>
      </w:r>
      <w:proofErr w:type="spellStart"/>
      <w:r>
        <w:rPr>
          <w:rFonts w:eastAsia="Times New Roman"/>
          <w:bCs/>
          <w:szCs w:val="24"/>
        </w:rPr>
        <w:t>Λαμπρούλη</w:t>
      </w:r>
      <w:proofErr w:type="spellEnd"/>
      <w:r>
        <w:rPr>
          <w:rFonts w:eastAsia="Times New Roman"/>
          <w:bCs/>
          <w:szCs w:val="24"/>
        </w:rPr>
        <w:t>, έχει κοπεί το ένταλμα και οι άνθρωποι θα πληρωθούν. Και υπάρχει η δέσμευση ότι θα πληρωθούν οι εργαζόμενοι και όχι η εταιρεία. Το ένα, λοιπόν, είναι αυτό για να τελειώνουμε. Από 11</w:t>
      </w:r>
      <w:r>
        <w:rPr>
          <w:rFonts w:eastAsia="Times New Roman"/>
          <w:bCs/>
          <w:szCs w:val="24"/>
        </w:rPr>
        <w:t>-</w:t>
      </w:r>
      <w:r>
        <w:rPr>
          <w:rFonts w:eastAsia="Times New Roman"/>
          <w:bCs/>
          <w:szCs w:val="24"/>
        </w:rPr>
        <w:t>07 έχει παρθεί η απόφαση και έχει σταλεί και στ</w:t>
      </w:r>
      <w:r>
        <w:rPr>
          <w:rFonts w:eastAsia="Times New Roman"/>
          <w:bCs/>
          <w:szCs w:val="24"/>
        </w:rPr>
        <w:t>ην</w:t>
      </w:r>
      <w:r>
        <w:rPr>
          <w:rFonts w:eastAsia="Times New Roman"/>
          <w:bCs/>
          <w:szCs w:val="24"/>
        </w:rPr>
        <w:t xml:space="preserve"> Επίτροπο.</w:t>
      </w:r>
    </w:p>
    <w:p w14:paraId="4A5786C3" w14:textId="77777777" w:rsidR="00AD2206" w:rsidRDefault="00782B69">
      <w:pPr>
        <w:spacing w:line="600" w:lineRule="auto"/>
        <w:ind w:firstLine="720"/>
        <w:contextualSpacing/>
        <w:jc w:val="both"/>
        <w:rPr>
          <w:rFonts w:eastAsia="Times New Roman"/>
          <w:bCs/>
          <w:szCs w:val="24"/>
        </w:rPr>
      </w:pPr>
      <w:r>
        <w:rPr>
          <w:rFonts w:eastAsia="Times New Roman"/>
          <w:bCs/>
          <w:szCs w:val="24"/>
        </w:rPr>
        <w:t xml:space="preserve">Μου </w:t>
      </w:r>
      <w:r>
        <w:rPr>
          <w:rFonts w:eastAsia="Times New Roman"/>
          <w:bCs/>
          <w:szCs w:val="24"/>
        </w:rPr>
        <w:t>δίνετε την αφορμή να πω δύο, τρία πράγματα σε σχέση με μια σειρά από εργολάβους και διαδικασίες υποστήριξης λειτουργίας νοσοκομείων από συνεργεία κ.λπ.</w:t>
      </w:r>
      <w:r>
        <w:rPr>
          <w:rFonts w:eastAsia="Times New Roman"/>
          <w:bCs/>
          <w:szCs w:val="24"/>
        </w:rPr>
        <w:t>.</w:t>
      </w:r>
    </w:p>
    <w:p w14:paraId="4A5786C4" w14:textId="77777777" w:rsidR="00AD2206" w:rsidRDefault="00782B69">
      <w:pPr>
        <w:spacing w:line="600" w:lineRule="auto"/>
        <w:ind w:firstLine="720"/>
        <w:contextualSpacing/>
        <w:jc w:val="both"/>
        <w:rPr>
          <w:rFonts w:eastAsia="Times New Roman"/>
          <w:bCs/>
          <w:szCs w:val="24"/>
        </w:rPr>
      </w:pPr>
      <w:r>
        <w:rPr>
          <w:rFonts w:eastAsia="Times New Roman"/>
          <w:bCs/>
          <w:szCs w:val="24"/>
        </w:rPr>
        <w:t xml:space="preserve">Είμαστε σε έναν πόλεμο πολλών λογιών. Από τη μία έχουμε όλες αυτές τις εταιρείες που βασικά είναι καθαριότητα, σίτιση, φύλαξη, αλλά είναι και συντήρηση ηλεκτρομηχανολογικών εξοπλισμών σε κάμποσα νοσοκομεία, οι οποίες </w:t>
      </w:r>
      <w:proofErr w:type="spellStart"/>
      <w:r>
        <w:rPr>
          <w:rFonts w:eastAsia="Times New Roman"/>
          <w:bCs/>
          <w:szCs w:val="24"/>
        </w:rPr>
        <w:t>υπερτιμολογούν</w:t>
      </w:r>
      <w:proofErr w:type="spellEnd"/>
      <w:r>
        <w:rPr>
          <w:rFonts w:eastAsia="Times New Roman"/>
          <w:bCs/>
          <w:szCs w:val="24"/>
        </w:rPr>
        <w:t xml:space="preserve"> </w:t>
      </w:r>
      <w:r>
        <w:rPr>
          <w:rFonts w:eastAsia="Times New Roman"/>
          <w:bCs/>
          <w:szCs w:val="24"/>
        </w:rPr>
        <w:lastRenderedPageBreak/>
        <w:t>πάρα πολύ. Έχουν να γίνο</w:t>
      </w:r>
      <w:r>
        <w:rPr>
          <w:rFonts w:eastAsia="Times New Roman"/>
          <w:bCs/>
          <w:szCs w:val="24"/>
        </w:rPr>
        <w:t xml:space="preserve">υν εδώ και αρκετό καιρό διαγωνισμοί. Υπάρχουν εταιρείες οι οποίες παίρνουν παρατάσεις από το 2012, από το 2013, από 2014. </w:t>
      </w:r>
    </w:p>
    <w:p w14:paraId="4A5786C5" w14:textId="77777777" w:rsidR="00AD2206" w:rsidRDefault="00782B69">
      <w:pPr>
        <w:spacing w:line="600" w:lineRule="auto"/>
        <w:ind w:firstLine="720"/>
        <w:contextualSpacing/>
        <w:jc w:val="both"/>
        <w:rPr>
          <w:rFonts w:eastAsia="Times New Roman"/>
          <w:bCs/>
          <w:szCs w:val="24"/>
        </w:rPr>
      </w:pPr>
      <w:r>
        <w:rPr>
          <w:rFonts w:eastAsia="Times New Roman"/>
          <w:bCs/>
          <w:szCs w:val="24"/>
        </w:rPr>
        <w:t>Εμείς προσπαθούμε να τους διώξουμε. Νομοθετήσαμε δύο φορές. Την πρώτη φορά μας έριξε το Σ</w:t>
      </w:r>
      <w:r>
        <w:rPr>
          <w:rFonts w:eastAsia="Times New Roman"/>
          <w:bCs/>
          <w:szCs w:val="24"/>
        </w:rPr>
        <w:t>.</w:t>
      </w:r>
      <w:r>
        <w:rPr>
          <w:rFonts w:eastAsia="Times New Roman"/>
          <w:bCs/>
          <w:szCs w:val="24"/>
        </w:rPr>
        <w:t>τ</w:t>
      </w:r>
      <w:r>
        <w:rPr>
          <w:rFonts w:eastAsia="Times New Roman"/>
          <w:bCs/>
          <w:szCs w:val="24"/>
        </w:rPr>
        <w:t>.</w:t>
      </w:r>
      <w:r>
        <w:rPr>
          <w:rFonts w:eastAsia="Times New Roman"/>
          <w:bCs/>
          <w:szCs w:val="24"/>
        </w:rPr>
        <w:t>Ε. Συνεχίζουμε αφού νομοθετήσουμε για δεύ</w:t>
      </w:r>
      <w:r>
        <w:rPr>
          <w:rFonts w:eastAsia="Times New Roman"/>
          <w:bCs/>
          <w:szCs w:val="24"/>
        </w:rPr>
        <w:t>τερη φορά. Ακόμα και σήμερα μετά τη δεύτερη νομοθέτηση –προσέξτε- υπάρχουν δικαστικοί ανά την Ελλάδα οι οποίοι βγάζουν προσωρινές διαταγές -ενώ έχει ολοκληρωθεί ο διαγωνισμός- και λένε να μην διορίζουμε αυτό το προσωπικό με τις ατομικές συμβάσεις. Βέβαια δ</w:t>
      </w:r>
      <w:r>
        <w:rPr>
          <w:rFonts w:eastAsia="Times New Roman"/>
          <w:bCs/>
          <w:szCs w:val="24"/>
        </w:rPr>
        <w:t>εν είναι μόνιμοι, αλλά είναι σαφέστατα καλύτερα σε επίπεδο και χρηματικών απολαβών και ασφαλιστικών καλύψεων από τον εργασιακό μεσαίωνα του εργολάβου.</w:t>
      </w:r>
    </w:p>
    <w:p w14:paraId="4A5786C6" w14:textId="77777777" w:rsidR="00AD2206" w:rsidRDefault="00782B69">
      <w:pPr>
        <w:spacing w:line="600" w:lineRule="auto"/>
        <w:ind w:firstLine="720"/>
        <w:contextualSpacing/>
        <w:jc w:val="both"/>
        <w:rPr>
          <w:rFonts w:eastAsia="Times New Roman"/>
          <w:bCs/>
          <w:szCs w:val="24"/>
        </w:rPr>
      </w:pPr>
      <w:r>
        <w:rPr>
          <w:rFonts w:eastAsia="Times New Roman"/>
          <w:bCs/>
          <w:szCs w:val="24"/>
        </w:rPr>
        <w:t>Υπάρχει μία λύση ενδιάμεση που σκεφτήκαμε εδώ, η οποία δεν είναι καλύτερη αλλά είναι σαφώς καλύτερη απ’ α</w:t>
      </w:r>
      <w:r>
        <w:rPr>
          <w:rFonts w:eastAsia="Times New Roman"/>
          <w:bCs/>
          <w:szCs w:val="24"/>
        </w:rPr>
        <w:t>υτό το πράγμα που έχουμε, το να συμβαλλόμαστε</w:t>
      </w:r>
      <w:r>
        <w:rPr>
          <w:rFonts w:eastAsia="Times New Roman"/>
          <w:bCs/>
          <w:szCs w:val="24"/>
        </w:rPr>
        <w:t>,</w:t>
      </w:r>
      <w:r>
        <w:rPr>
          <w:rFonts w:eastAsia="Times New Roman"/>
          <w:bCs/>
          <w:szCs w:val="24"/>
        </w:rPr>
        <w:t xml:space="preserve"> δηλαδή</w:t>
      </w:r>
      <w:r>
        <w:rPr>
          <w:rFonts w:eastAsia="Times New Roman"/>
          <w:bCs/>
          <w:szCs w:val="24"/>
        </w:rPr>
        <w:t>,</w:t>
      </w:r>
      <w:r>
        <w:rPr>
          <w:rFonts w:eastAsia="Times New Roman"/>
          <w:bCs/>
          <w:szCs w:val="24"/>
        </w:rPr>
        <w:t xml:space="preserve"> με μια εταιρεία που μας κοστολογεί τις υπηρεσίες, τη συντήρηση του ηλεκτρομηχανολογικού εξοπλισμού και εμείς να την πληρώνουμε. Εδώ υπήρχε ένα θέμα νομιμοποίησης δαπανών γιατί είχε γίνει </w:t>
      </w:r>
      <w:r>
        <w:rPr>
          <w:rFonts w:eastAsia="Times New Roman"/>
          <w:bCs/>
          <w:szCs w:val="24"/>
        </w:rPr>
        <w:lastRenderedPageBreak/>
        <w:t>παράταση της σ</w:t>
      </w:r>
      <w:r>
        <w:rPr>
          <w:rFonts w:eastAsia="Times New Roman"/>
          <w:bCs/>
          <w:szCs w:val="24"/>
        </w:rPr>
        <w:t xml:space="preserve">ύμβασης και δεν υπέγραφε η Επίτροπος τα χρήματα. Νομιμοποιήθηκαν οι δαπάνες, έγινε μια συγκεκριμένη συνεννόηση από τον </w:t>
      </w:r>
      <w:r>
        <w:rPr>
          <w:rFonts w:eastAsia="Times New Roman"/>
          <w:bCs/>
          <w:szCs w:val="24"/>
        </w:rPr>
        <w:t>δ</w:t>
      </w:r>
      <w:r>
        <w:rPr>
          <w:rFonts w:eastAsia="Times New Roman"/>
          <w:bCs/>
          <w:szCs w:val="24"/>
        </w:rPr>
        <w:t xml:space="preserve">ιοικητή του </w:t>
      </w:r>
      <w:r>
        <w:rPr>
          <w:rFonts w:eastAsia="Times New Roman"/>
          <w:bCs/>
          <w:szCs w:val="24"/>
        </w:rPr>
        <w:t>ν</w:t>
      </w:r>
      <w:r>
        <w:rPr>
          <w:rFonts w:eastAsia="Times New Roman"/>
          <w:bCs/>
          <w:szCs w:val="24"/>
        </w:rPr>
        <w:t>οσοκομείου για εκχώρηση αυτού του ποσού στους ίδιους τους εργαζόμενους, κόπηκαν τα εντάλματα και έχουν πάει να εγκριθούν κα</w:t>
      </w:r>
      <w:r>
        <w:rPr>
          <w:rFonts w:eastAsia="Times New Roman"/>
          <w:bCs/>
          <w:szCs w:val="24"/>
        </w:rPr>
        <w:t>ι να πληρωθούν.</w:t>
      </w:r>
    </w:p>
    <w:p w14:paraId="4A5786C7" w14:textId="77777777" w:rsidR="00AD2206" w:rsidRDefault="00782B69">
      <w:pPr>
        <w:spacing w:line="600" w:lineRule="auto"/>
        <w:ind w:firstLine="720"/>
        <w:contextualSpacing/>
        <w:jc w:val="both"/>
        <w:rPr>
          <w:rFonts w:eastAsia="Times New Roman"/>
          <w:bCs/>
          <w:szCs w:val="24"/>
        </w:rPr>
      </w:pPr>
      <w:r>
        <w:rPr>
          <w:rFonts w:eastAsia="Times New Roman"/>
          <w:bCs/>
          <w:szCs w:val="24"/>
        </w:rPr>
        <w:t xml:space="preserve">Υπάρχει, όμως, το εξής. Σκεφτήκαμε μία άλλη ενδιάμεση λύση. Αν δεν μπορούμε να κάνουμε ατομικές συμβάσεις εργασίας, να υπάρχει σε τέτοιες υπηρεσίες απόδειξη δελτίου παροχής υπηρεσιών με ανθρώπους που θα θελήσουν να συμβληθούν με το </w:t>
      </w:r>
      <w:r>
        <w:rPr>
          <w:rFonts w:eastAsia="Times New Roman"/>
          <w:bCs/>
          <w:szCs w:val="24"/>
        </w:rPr>
        <w:t>ν</w:t>
      </w:r>
      <w:r>
        <w:rPr>
          <w:rFonts w:eastAsia="Times New Roman"/>
          <w:bCs/>
          <w:szCs w:val="24"/>
        </w:rPr>
        <w:t>οσοκομε</w:t>
      </w:r>
      <w:r>
        <w:rPr>
          <w:rFonts w:eastAsia="Times New Roman"/>
          <w:bCs/>
          <w:szCs w:val="24"/>
        </w:rPr>
        <w:t>ίο. Έχουμε όριο στους μόνιμους διορισμούς, -τι να κάνουμε;- και το ξέρουμε. Προκηρύξαμε με τις τελευταίες δύο προκηρύξεις θέσεις για διακόσια πενήντα άτομα τεχνικό προσωπικό σε όλη τη χώρα. Αυτό μπορέσαμε να προκηρύξουμε. Μία λύση, λοιπόν, που είναι προς τ</w:t>
      </w:r>
      <w:r>
        <w:rPr>
          <w:rFonts w:eastAsia="Times New Roman"/>
          <w:bCs/>
          <w:szCs w:val="24"/>
        </w:rPr>
        <w:t xml:space="preserve">ην κατεύθυνση του να ξεφύγουμε από τους εργολάβους είναι αυτό το πράγμα. </w:t>
      </w:r>
    </w:p>
    <w:p w14:paraId="4A5786C8" w14:textId="77777777" w:rsidR="00AD2206" w:rsidRDefault="00782B69">
      <w:pPr>
        <w:spacing w:line="600" w:lineRule="auto"/>
        <w:ind w:firstLine="720"/>
        <w:contextualSpacing/>
        <w:jc w:val="both"/>
        <w:rPr>
          <w:rFonts w:eastAsia="Times New Roman"/>
          <w:bCs/>
          <w:szCs w:val="24"/>
        </w:rPr>
      </w:pPr>
      <w:r>
        <w:rPr>
          <w:rFonts w:eastAsia="Times New Roman"/>
          <w:bCs/>
          <w:szCs w:val="24"/>
        </w:rPr>
        <w:t>Το θέμα είναι ότι υπάρχει ένας πόλεμος σε εξέλιξη. Οι ίδιοι οι εργολάβοι προσφεύγουν και κάποιες αποφάσεις είναι εναντίον τους. Είναι, όμως, τρεις στις δέκα. Οι εφτά αφορούν προσωριν</w:t>
      </w:r>
      <w:r>
        <w:rPr>
          <w:rFonts w:eastAsia="Times New Roman"/>
          <w:bCs/>
          <w:szCs w:val="24"/>
        </w:rPr>
        <w:t xml:space="preserve">ές διαταγές για να σταματήσουν την ολοκλήρωση των προσλήψεων. Οι τρεις στις δέκα είναι για να συνεχίσουμε. Και αυτό το </w:t>
      </w:r>
      <w:r>
        <w:rPr>
          <w:rFonts w:eastAsia="Times New Roman"/>
          <w:bCs/>
          <w:szCs w:val="24"/>
        </w:rPr>
        <w:lastRenderedPageBreak/>
        <w:t>πράγμα και με το Ελεγκτικό Συνέδριο –αλλά βασικά αυτό είναι από την άλλη δικαιοσύνη, από εκεί παίρνουν τις αποφάσεις- γίνεται συνέχεια. Γ</w:t>
      </w:r>
      <w:r>
        <w:rPr>
          <w:rFonts w:eastAsia="Times New Roman"/>
          <w:bCs/>
          <w:szCs w:val="24"/>
        </w:rPr>
        <w:t xml:space="preserve">ίνεται ένας τέτοιος πόλεμος ο οποίος μας στερεί τη δυνατότητα να το κάνουμε έτσι όπως θέλουμε. </w:t>
      </w:r>
    </w:p>
    <w:p w14:paraId="4A5786C9" w14:textId="77777777" w:rsidR="00AD2206" w:rsidRDefault="00782B69">
      <w:pPr>
        <w:spacing w:line="600" w:lineRule="auto"/>
        <w:ind w:firstLine="720"/>
        <w:contextualSpacing/>
        <w:jc w:val="both"/>
        <w:rPr>
          <w:rFonts w:eastAsia="Times New Roman"/>
          <w:bCs/>
          <w:szCs w:val="24"/>
        </w:rPr>
      </w:pPr>
      <w:r>
        <w:rPr>
          <w:rFonts w:eastAsia="Times New Roman"/>
          <w:bCs/>
          <w:szCs w:val="24"/>
        </w:rPr>
        <w:t xml:space="preserve">Και από τη μία σου κάνουν αυτό και από την άλλη πιέζουν στο να προκηρυχθεί ξανά διαγωνισμός για να τον κερδίσουν. Καταλάβατε; Και αρχίζει τώρα ένας νέος κύκλος </w:t>
      </w:r>
      <w:r>
        <w:rPr>
          <w:rFonts w:eastAsia="Times New Roman"/>
          <w:bCs/>
          <w:szCs w:val="24"/>
        </w:rPr>
        <w:t>προσφυγών όταν αναλαμβάνουν οι εργαζόμενοι για τη μη συνέχιση της πληρωμής τους. Κάνουν και τέτοια πράγματα. Αυτό, λοιπόν, γίνεται.</w:t>
      </w:r>
    </w:p>
    <w:p w14:paraId="4A5786CA" w14:textId="77777777" w:rsidR="00AD2206" w:rsidRDefault="00782B69">
      <w:pPr>
        <w:spacing w:line="600" w:lineRule="auto"/>
        <w:ind w:firstLine="720"/>
        <w:contextualSpacing/>
        <w:jc w:val="both"/>
        <w:rPr>
          <w:rFonts w:eastAsia="Times New Roman"/>
          <w:bCs/>
          <w:szCs w:val="24"/>
        </w:rPr>
      </w:pPr>
      <w:r>
        <w:rPr>
          <w:rFonts w:eastAsia="Times New Roman"/>
          <w:bCs/>
          <w:szCs w:val="24"/>
        </w:rPr>
        <w:t>Θα υπάρξει κάποια κεντρική παρέμβαση σε αυτό το πράγμα. Θα το πω πολύ καθαρά. Από τη στιγμή που έχουμε νομοθετήσει δύο φορές</w:t>
      </w:r>
      <w:r>
        <w:rPr>
          <w:rFonts w:eastAsia="Times New Roman"/>
          <w:bCs/>
          <w:szCs w:val="24"/>
        </w:rPr>
        <w:t xml:space="preserve"> -και έχουμε προσαρμοστεί με βάση αυτά που μας είπαν και στο Ελεγκτικό Συνέδριο και με αυτά που περιέγραφε και η απόφαση του Σ</w:t>
      </w:r>
      <w:r>
        <w:rPr>
          <w:rFonts w:eastAsia="Times New Roman"/>
          <w:bCs/>
          <w:szCs w:val="24"/>
        </w:rPr>
        <w:t>.τ.</w:t>
      </w:r>
      <w:r>
        <w:rPr>
          <w:rFonts w:eastAsia="Times New Roman"/>
          <w:bCs/>
          <w:szCs w:val="24"/>
        </w:rPr>
        <w:t>Ε</w:t>
      </w:r>
      <w:r>
        <w:rPr>
          <w:rFonts w:eastAsia="Times New Roman"/>
          <w:bCs/>
          <w:szCs w:val="24"/>
        </w:rPr>
        <w:t>.</w:t>
      </w:r>
      <w:r>
        <w:rPr>
          <w:rFonts w:eastAsia="Times New Roman"/>
          <w:bCs/>
          <w:szCs w:val="24"/>
        </w:rPr>
        <w:t xml:space="preserve"> που έριξε την πρώτη απόφαση- δεν μπορεί ο δικαστής σε ένα επαρχιακό νοσοκομείο να λέει όχι δεν θα προχωρήσετε σε ατομικές συ</w:t>
      </w:r>
      <w:r>
        <w:rPr>
          <w:rFonts w:eastAsia="Times New Roman"/>
          <w:bCs/>
          <w:szCs w:val="24"/>
        </w:rPr>
        <w:t>μβάσεις, επειδή αυτοί προσέφυγαν -που θα τελειώσει σε τρία χρόνια η εκδίκαση- και θα πάει στο Ευρωπαϊκό Δικαστήριο. Πάνε δηλαδή, με δικαστικό τρόπο να σου ακυρώσουν την πολιτική επιλογή που έχεις κάνει.</w:t>
      </w:r>
    </w:p>
    <w:p w14:paraId="4A5786CB" w14:textId="77777777" w:rsidR="00AD2206" w:rsidRDefault="00782B69">
      <w:pPr>
        <w:spacing w:line="600" w:lineRule="auto"/>
        <w:ind w:firstLine="720"/>
        <w:contextualSpacing/>
        <w:jc w:val="both"/>
        <w:rPr>
          <w:rFonts w:eastAsia="Times New Roman"/>
          <w:bCs/>
          <w:szCs w:val="24"/>
        </w:rPr>
      </w:pPr>
      <w:r>
        <w:rPr>
          <w:rFonts w:eastAsia="Times New Roman"/>
          <w:bCs/>
          <w:szCs w:val="24"/>
        </w:rPr>
        <w:lastRenderedPageBreak/>
        <w:t>Αυτή είναι η πραγματικότητα και αυτό κάνουμε. Όσον αφ</w:t>
      </w:r>
      <w:r>
        <w:rPr>
          <w:rFonts w:eastAsia="Times New Roman"/>
          <w:bCs/>
          <w:szCs w:val="24"/>
        </w:rPr>
        <w:t>ορά το συγκεκριμένο, λύθηκε έστω και με καθυστέρηση.</w:t>
      </w:r>
    </w:p>
    <w:p w14:paraId="4A5786C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Υπουργέ.</w:t>
      </w:r>
    </w:p>
    <w:p w14:paraId="4A5786CD"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Κύριε Πρόεδρε, έχετε τον λόγο για τρία λεπτά.</w:t>
      </w:r>
    </w:p>
    <w:p w14:paraId="4A5786CE"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14:paraId="4A5786CF"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w:t>
      </w:r>
      <w:r>
        <w:rPr>
          <w:rFonts w:eastAsia="Times New Roman" w:cs="Times New Roman"/>
          <w:szCs w:val="24"/>
        </w:rPr>
        <w:t>άκουσα με προσοχή. Αναφερθήκατε στην προοπτική αυτού του τύπου των συμβάσεων και πώς σκέφτεται η Κυβέρνηση να προγραμματίσει, αν θέλετε, να δρομολογήσει τις λύσεις ή τέλος πάντων την ανάγκη κάλυψης των αναγκών σε θέσεις εργασίας.</w:t>
      </w:r>
    </w:p>
    <w:p w14:paraId="4A5786D0"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Εμείς λέμε, επαναλαμβάνω -</w:t>
      </w:r>
      <w:r>
        <w:rPr>
          <w:rFonts w:eastAsia="Times New Roman" w:cs="Times New Roman"/>
          <w:szCs w:val="24"/>
        </w:rPr>
        <w:t>και το λέμε και στην ερώτηση, είναι και η θέση μας- μόνιμη και σταθερή εργασία, προσλήψεις μόνιμου προσωπικού με ό,τι αυτό συνεπάγεται για τον ίδιο τον εργαζόμενο, αλλά και για την υπηρεσία που θα προσφέρει, την εργασία που θα προσφέρει, όπου και εάν προσλ</w:t>
      </w:r>
      <w:r>
        <w:rPr>
          <w:rFonts w:eastAsia="Times New Roman" w:cs="Times New Roman"/>
          <w:szCs w:val="24"/>
        </w:rPr>
        <w:t>αμβάνεται.</w:t>
      </w:r>
    </w:p>
    <w:p w14:paraId="4A5786D1"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Δεύτερον, στο συγκεκριμένο εγώ δεν θα μιλήσω για την αναπαραγωγή της εργατικής δύναμης και για τη μείωση ή αύ</w:t>
      </w:r>
      <w:r>
        <w:rPr>
          <w:rFonts w:eastAsia="Times New Roman" w:cs="Times New Roman"/>
          <w:szCs w:val="24"/>
        </w:rPr>
        <w:lastRenderedPageBreak/>
        <w:t>ξηση του μη μισθολογικού κόστους. Εδώ μιλάμε για το μισθολογικό κόστος, δηλαδή για τον μισθό. Είπατε και εσείς, κάνατε μια πολύ μικρή αν</w:t>
      </w:r>
      <w:r>
        <w:rPr>
          <w:rFonts w:eastAsia="Times New Roman" w:cs="Times New Roman"/>
          <w:szCs w:val="24"/>
        </w:rPr>
        <w:t xml:space="preserve">αφορά, ότι θα πληρωθούν. </w:t>
      </w:r>
    </w:p>
    <w:p w14:paraId="4A5786D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Εδώ οφείλω μία εξήγηση σε ό,τι αφορά την </w:t>
      </w:r>
      <w:proofErr w:type="spellStart"/>
      <w:r>
        <w:rPr>
          <w:rFonts w:eastAsia="Times New Roman" w:cs="Times New Roman"/>
          <w:szCs w:val="24"/>
        </w:rPr>
        <w:t>πρωτολογία</w:t>
      </w:r>
      <w:proofErr w:type="spellEnd"/>
      <w:r>
        <w:rPr>
          <w:rFonts w:eastAsia="Times New Roman" w:cs="Times New Roman"/>
          <w:szCs w:val="24"/>
        </w:rPr>
        <w:t xml:space="preserve"> μου, κύριε Πρόεδρε.</w:t>
      </w:r>
    </w:p>
    <w:p w14:paraId="4A5786D3"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Οι εργαζόμενοι δεν πληρώνονταν έξι χρόνια, αλλά έπαιρναν έναντι. Γίνονται όλες αυτές οι συζητήσεις </w:t>
      </w:r>
      <w:r>
        <w:rPr>
          <w:rFonts w:eastAsia="Times New Roman" w:cs="Times New Roman"/>
          <w:szCs w:val="24"/>
        </w:rPr>
        <w:t>δ</w:t>
      </w:r>
      <w:r>
        <w:rPr>
          <w:rFonts w:eastAsia="Times New Roman" w:cs="Times New Roman"/>
          <w:szCs w:val="24"/>
        </w:rPr>
        <w:t>ιοίκησης, επιχειρηματία, εργαζομένων. Ο Επίτροπος ενέκρινε</w:t>
      </w:r>
      <w:r>
        <w:rPr>
          <w:rFonts w:eastAsia="Times New Roman" w:cs="Times New Roman"/>
          <w:szCs w:val="24"/>
        </w:rPr>
        <w:t xml:space="preserve"> το κονδύλι. Το 60% του κονδυλίου αυτού μπορεί να καλύψει τα </w:t>
      </w:r>
      <w:proofErr w:type="spellStart"/>
      <w:r>
        <w:rPr>
          <w:rFonts w:eastAsia="Times New Roman" w:cs="Times New Roman"/>
          <w:szCs w:val="24"/>
        </w:rPr>
        <w:t>παρακρατηθέντα</w:t>
      </w:r>
      <w:proofErr w:type="spellEnd"/>
      <w:r>
        <w:rPr>
          <w:rFonts w:eastAsia="Times New Roman" w:cs="Times New Roman"/>
          <w:szCs w:val="24"/>
        </w:rPr>
        <w:t>, τα μη δεδουλευμένα των εργαζομένων. Και έρχονται τώρα δικαστικές αποφάσεις, γιατί το επιτρέπει η νομοθεσία, κα</w:t>
      </w:r>
      <w:r>
        <w:rPr>
          <w:rFonts w:eastAsia="Times New Roman" w:cs="Times New Roman"/>
          <w:szCs w:val="24"/>
        </w:rPr>
        <w:t>ι</w:t>
      </w:r>
      <w:r>
        <w:rPr>
          <w:rFonts w:eastAsia="Times New Roman" w:cs="Times New Roman"/>
          <w:szCs w:val="24"/>
        </w:rPr>
        <w:t xml:space="preserve"> ιεραρχούν τους εργαζόμενους τρίτους στη σειρά απέναντι των όποιων α</w:t>
      </w:r>
      <w:r>
        <w:rPr>
          <w:rFonts w:eastAsia="Times New Roman" w:cs="Times New Roman"/>
          <w:szCs w:val="24"/>
        </w:rPr>
        <w:t>παιτήσεων για τα συγκεκριμένα ποσά από τη συγκεκριμένη επιχείρηση που έχει το δημόσιο, ασφαλιστικοί φορείς, τράπεζες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Αυτό με τη βούλα του νόμου. </w:t>
      </w:r>
    </w:p>
    <w:p w14:paraId="4A5786D4"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Εγώ δεν εξετάζω αν ήσασταν εσείς Κυβέρνηση ή όχι, ούτε τον εργαζόμενο τον αφορά αυτό. Τον εργαζόμενο </w:t>
      </w:r>
      <w:r>
        <w:rPr>
          <w:rFonts w:eastAsia="Times New Roman" w:cs="Times New Roman"/>
          <w:szCs w:val="24"/>
        </w:rPr>
        <w:t>αυτή τη στιγμή τον αφορά και τον καίει να πάρει αυτά τα χρήματα, τα οποία τα έχει δουλέψει και του τα οφείλουν, του τα χρωστούν.</w:t>
      </w:r>
    </w:p>
    <w:p w14:paraId="4A5786D5"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η συγκεκριμένη εταιρεία ξεκίνησε απολύσεις. Θα πάρουν αποζημίωση αυτοί οι εργαζόμενοι ενώ τους χρωστούν έξι χρόνια, καθώ</w:t>
      </w:r>
      <w:r>
        <w:rPr>
          <w:rFonts w:eastAsia="Times New Roman" w:cs="Times New Roman"/>
          <w:szCs w:val="24"/>
        </w:rPr>
        <w:t xml:space="preserve">ς και μισθούς του τρέχοντος έτους και το επίδομα αδείας; Όλα αυτά πότε και πώς; Και μέχρι τότε τι θα γίνουν; Με έναντι θα ζουν; Έναντι στη ζωή, έναντι στην εργασία. Δεν γίνεται αυτό, κύριε Υπουργέ. </w:t>
      </w:r>
    </w:p>
    <w:p w14:paraId="4A5786D6"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Και βεβαίως εάν χρειάζεται και νομοθετική ρύθμιση και αυτ</w:t>
      </w:r>
      <w:r>
        <w:rPr>
          <w:rFonts w:eastAsia="Times New Roman" w:cs="Times New Roman"/>
          <w:szCs w:val="24"/>
        </w:rPr>
        <w:t>ή η οδός να αξιοποιηθεί πέρα από τις όποιες πιέσεις μπορούν να ασκηθούν προς όποια κατεύθυνση και σε όποιον υπεύθυνο χρειάζεται, προκειμένου να πληρωθούν οι εργαζόμενοι αυτοί.</w:t>
      </w:r>
    </w:p>
    <w:p w14:paraId="4A5786D7"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συνάδελφε.</w:t>
      </w:r>
    </w:p>
    <w:p w14:paraId="4A5786D8"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Κύριε Υπουργέ, έχ</w:t>
      </w:r>
      <w:r>
        <w:rPr>
          <w:rFonts w:eastAsia="Times New Roman" w:cs="Times New Roman"/>
          <w:szCs w:val="24"/>
        </w:rPr>
        <w:t>ετε τον λόγο για τρία λεπτά.</w:t>
      </w:r>
    </w:p>
    <w:p w14:paraId="4A5786D9"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Μάλλον δεν καταλάβατε την πρώτη απάντηση.</w:t>
      </w:r>
    </w:p>
    <w:p w14:paraId="4A5786DA"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Σας είπα ότι στις 16</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2017 κοινοποιήθηκε ο νόμος στο </w:t>
      </w:r>
      <w:r>
        <w:rPr>
          <w:rFonts w:eastAsia="Times New Roman" w:cs="Times New Roman"/>
          <w:szCs w:val="24"/>
        </w:rPr>
        <w:t>ν</w:t>
      </w:r>
      <w:r>
        <w:rPr>
          <w:rFonts w:eastAsia="Times New Roman" w:cs="Times New Roman"/>
          <w:szCs w:val="24"/>
        </w:rPr>
        <w:t>οσοκομείο. Από 15</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2017 σύμβαση εκχώρησης μεταξύ της ως άνω εταιρείας και εργαζομέν</w:t>
      </w:r>
      <w:r>
        <w:rPr>
          <w:rFonts w:eastAsia="Times New Roman" w:cs="Times New Roman"/>
          <w:szCs w:val="24"/>
        </w:rPr>
        <w:t>ων σε αυτήν….</w:t>
      </w:r>
    </w:p>
    <w:p w14:paraId="4A5786DB"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Συγγνώμη, κύριε Υπουργέ, η εταιρεία εκχώρησε το προσωπικό στο νοσοκομείο και το νοσοκομείο δεν μπορεί να πληρώσει, διότι έγιναν προσφυγές από τον νομικό σύμβουλο του νοσοκομείου προς τα δικασ</w:t>
      </w:r>
      <w:r>
        <w:rPr>
          <w:rFonts w:eastAsia="Times New Roman" w:cs="Times New Roman"/>
          <w:szCs w:val="24"/>
        </w:rPr>
        <w:t>τήρια και οι εργαζόμενοι έρχονται τρίτοι στη σειρά για να πληρωθούν.</w:t>
      </w:r>
    </w:p>
    <w:p w14:paraId="4A5786D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Μη με κόβετε. Χάσατε τεύχη.</w:t>
      </w:r>
    </w:p>
    <w:p w14:paraId="4A5786DD"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Έκανε ένα ερώτημα ο νομικός σύμβουλος. Τα ερωτήματα του νομικού συμβούλου απαντήθηκαν. Στις 11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2017 -απόσπασμα </w:t>
      </w:r>
      <w:r>
        <w:rPr>
          <w:rFonts w:eastAsia="Times New Roman" w:cs="Times New Roman"/>
          <w:szCs w:val="24"/>
        </w:rPr>
        <w:t xml:space="preserve">πρακτικού συνεδρίασης διοικητικού συμβουλίου- αποφασίστηκε μεταξύ άλλων έκδοση χρηματικού εντάλματος με δικαιούχους τους εργαζόμενους, το είπα πριν, της εταιρείας </w:t>
      </w:r>
      <w:r>
        <w:rPr>
          <w:rFonts w:eastAsia="Times New Roman" w:cs="Times New Roman"/>
          <w:szCs w:val="24"/>
        </w:rPr>
        <w:t>«</w:t>
      </w:r>
      <w:r>
        <w:rPr>
          <w:rFonts w:eastAsia="Times New Roman" w:cs="Times New Roman"/>
          <w:szCs w:val="24"/>
        </w:rPr>
        <w:t>ΣΥΚΑΣ Δ</w:t>
      </w:r>
      <w:r>
        <w:rPr>
          <w:rFonts w:eastAsia="Times New Roman" w:cs="Times New Roman"/>
          <w:szCs w:val="24"/>
        </w:rPr>
        <w:t>ΗΜΗΤΡΙΟΣ</w:t>
      </w:r>
      <w:r>
        <w:rPr>
          <w:rFonts w:eastAsia="Times New Roman" w:cs="Times New Roman"/>
          <w:szCs w:val="24"/>
        </w:rPr>
        <w:t xml:space="preserve"> </w:t>
      </w:r>
      <w:r>
        <w:rPr>
          <w:rFonts w:eastAsia="Times New Roman" w:cs="Times New Roman"/>
          <w:szCs w:val="24"/>
        </w:rPr>
        <w:t xml:space="preserve">&amp; </w:t>
      </w:r>
      <w:r>
        <w:rPr>
          <w:rFonts w:eastAsia="Times New Roman" w:cs="Times New Roman"/>
          <w:szCs w:val="24"/>
        </w:rPr>
        <w:t>ΣΙΑ ΕΕ</w:t>
      </w:r>
      <w:r>
        <w:rPr>
          <w:rFonts w:eastAsia="Times New Roman" w:cs="Times New Roman"/>
          <w:szCs w:val="24"/>
        </w:rPr>
        <w:t>»</w:t>
      </w:r>
      <w:r>
        <w:rPr>
          <w:rFonts w:eastAsia="Times New Roman" w:cs="Times New Roman"/>
          <w:szCs w:val="24"/>
        </w:rPr>
        <w:t xml:space="preserve"> και να πάει το ένταλμα στον Επίτροπο να το υπογράψει για να πληρωθ</w:t>
      </w:r>
      <w:r>
        <w:rPr>
          <w:rFonts w:eastAsia="Times New Roman" w:cs="Times New Roman"/>
          <w:szCs w:val="24"/>
        </w:rPr>
        <w:t>ούν.</w:t>
      </w:r>
    </w:p>
    <w:p w14:paraId="4A5786DE"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Το ενέκρινε ο Επίτροπος.</w:t>
      </w:r>
    </w:p>
    <w:p w14:paraId="4A5786DF"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Θα το πληρωθούν, λοιπόν. Τι μου κουβεντιάζετε; Το πρόβλημα ήταν ότι υπήρχε θέμα στην αρχή νομιμοποίησης δαπανών </w:t>
      </w:r>
      <w:r>
        <w:rPr>
          <w:rFonts w:eastAsia="Times New Roman" w:cs="Times New Roman"/>
          <w:szCs w:val="24"/>
        </w:rPr>
        <w:lastRenderedPageBreak/>
        <w:t>και μετά ότι ένας</w:t>
      </w:r>
      <w:r>
        <w:rPr>
          <w:rFonts w:eastAsia="Times New Roman" w:cs="Times New Roman"/>
          <w:szCs w:val="24"/>
        </w:rPr>
        <w:t xml:space="preserve"> </w:t>
      </w:r>
      <w:proofErr w:type="spellStart"/>
      <w:r>
        <w:rPr>
          <w:rFonts w:eastAsia="Times New Roman" w:cs="Times New Roman"/>
          <w:szCs w:val="24"/>
        </w:rPr>
        <w:t>παραμηχανισμός</w:t>
      </w:r>
      <w:proofErr w:type="spellEnd"/>
      <w:r>
        <w:rPr>
          <w:rFonts w:eastAsia="Times New Roman" w:cs="Times New Roman"/>
          <w:szCs w:val="24"/>
        </w:rPr>
        <w:t>, που υπάρχει παντού, σου λέει «γιατί να τα πάρουν αυτοί κατευθείαν»; Αυτό λύθηκε.</w:t>
      </w:r>
    </w:p>
    <w:p w14:paraId="4A5786E0"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Ξέρετε ότι έγινε καταγγελία σύμβασης και σταματήσανε τη διαδικασία οι εργαζόμενοι;</w:t>
      </w:r>
    </w:p>
    <w:p w14:paraId="4A5786E1"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b/>
          <w:szCs w:val="24"/>
        </w:rPr>
        <w:t>(Αναπληρωτής Υπουργός Υγείας):</w:t>
      </w:r>
      <w:r>
        <w:rPr>
          <w:rFonts w:eastAsia="Times New Roman" w:cs="Times New Roman"/>
          <w:szCs w:val="24"/>
        </w:rPr>
        <w:t xml:space="preserve"> Αυτό δεν μπορώ να το ξέρω, όχι. Δεν μπορώ να το ξέρω. Ξέρω ότι αυτό το κομμάτι που αφορά στο ότι το </w:t>
      </w:r>
      <w:r>
        <w:rPr>
          <w:rFonts w:eastAsia="Times New Roman" w:cs="Times New Roman"/>
          <w:szCs w:val="24"/>
        </w:rPr>
        <w:t>ν</w:t>
      </w:r>
      <w:r>
        <w:rPr>
          <w:rFonts w:eastAsia="Times New Roman" w:cs="Times New Roman"/>
          <w:szCs w:val="24"/>
        </w:rPr>
        <w:t>οσοκομείο πρέπει να πληρώσει εργασία που παρείχαν αυτοί οι εργαζόμενοι, έτσι λύνεται.</w:t>
      </w:r>
    </w:p>
    <w:p w14:paraId="4A5786E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Και δεύτερον, να προαναγγείλω εδώ κάτι</w:t>
      </w:r>
      <w:r>
        <w:rPr>
          <w:rFonts w:eastAsia="Times New Roman" w:cs="Times New Roman"/>
          <w:szCs w:val="24"/>
        </w:rPr>
        <w:t xml:space="preserve"> το οποίο το ετοιμάζουμε και αν μπορέσουμε μπορεί να έρθει και ως τροπολογία στο νομοσχέδιο του Υπουργείου Εργασίας, το οποίο έχει μια σειρά από πολύ καλές ρυθμίσεις σε σχέση με την εργοδοτική αυθαιρεσία. Θα προσθέσουμε και άλλη μία. Αν μπορέσουμε να το έχ</w:t>
      </w:r>
      <w:r>
        <w:rPr>
          <w:rFonts w:eastAsia="Times New Roman" w:cs="Times New Roman"/>
          <w:szCs w:val="24"/>
        </w:rPr>
        <w:t xml:space="preserve">ουμε ετοιμάσει μπορεί να προλάβουμε και σε αυτό το νομοσχέδιο. </w:t>
      </w:r>
    </w:p>
    <w:p w14:paraId="4A5786E3"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Θα λέει ότι εκτός από την ασφαλιστική και τη φορολογική ενημερότητα, ένας εργοδότης που παίρνει κρατικό χρήμα, είτε </w:t>
      </w:r>
      <w:r>
        <w:rPr>
          <w:rFonts w:eastAsia="Times New Roman" w:cs="Times New Roman"/>
          <w:szCs w:val="24"/>
        </w:rPr>
        <w:lastRenderedPageBreak/>
        <w:t>από τα νοσοκομεία είτε από τα ασφαλιστικά ταμεία, πρέπει να καταθέτει και μι</w:t>
      </w:r>
      <w:r>
        <w:rPr>
          <w:rFonts w:eastAsia="Times New Roman" w:cs="Times New Roman"/>
          <w:szCs w:val="24"/>
        </w:rPr>
        <w:t xml:space="preserve">σθοδοτική ενημερότητα.. Με τον ΕΟΠΥΥ υπάρχει το μεγάλο πρόβλημα σε αυτό, δηλαδή, κλινικές που παίρνουν κάθε μήνα από τον ΕΟΠΥΥ δεν μπορεί να χρωστάνε οκτώ και εννέα μήνες στους εργαζόμενους. Θα υπάρξει μια διαδικασία με απόδειξη μέσω της τράπεζας όχι μέσω </w:t>
      </w:r>
      <w:r>
        <w:rPr>
          <w:rFonts w:eastAsia="Times New Roman" w:cs="Times New Roman"/>
          <w:szCs w:val="24"/>
        </w:rPr>
        <w:t>υπεύθυνης δήλωσης ότι έχει πληρώσει τουλάχιστον δύο ή τρεις μήνες πίσω από τον μήνα που θα πληρώνεται. Δηλαδή αν πάρεις χρήματα τον Αύγουστο, να έχεις πληρώσει μέχρι τον Ιούνιο τους μισθούς των εργαζομένων σου ή τον Μάη. Θα δούμε αυτή την καθυστέρηση με βά</w:t>
      </w:r>
      <w:r>
        <w:rPr>
          <w:rFonts w:eastAsia="Times New Roman" w:cs="Times New Roman"/>
          <w:szCs w:val="24"/>
        </w:rPr>
        <w:t xml:space="preserve">ση την καθυστέρηση που μπορεί να κάνει και ο ΕΟΠΥΥ. </w:t>
      </w:r>
    </w:p>
    <w:p w14:paraId="4A5786E4"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Το ίδιο μπορεί να γίνει και με τα νοσοκομεία, σε πολλά. Διότι υπάρχουν και άλλα συνεργία καθαρισμού ή φύλαξης που παραμένουν, που ενώ πληρώνονται από τα νοσοκομεία, δίνουν και αυτοί έναντι στους δικούς τ</w:t>
      </w:r>
      <w:r>
        <w:rPr>
          <w:rFonts w:eastAsia="Times New Roman" w:cs="Times New Roman"/>
          <w:szCs w:val="24"/>
        </w:rPr>
        <w:t>ους εργαζόμενους. Λίγα παίρνουν και πάλι τους δίνουν έναντι. Με αυτόν τον τρόπο δεν θα μπορούν να αμείβονται εάν δεν αποδεικνύουν ότι έχουν πληρώσει. Αυτό το ετοιμάζουμε, γιατί το έχουμε αντιμετωπίσει σε πολλές μεριές.</w:t>
      </w:r>
    </w:p>
    <w:p w14:paraId="4A5786E5"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w:t>
      </w:r>
      <w:r>
        <w:rPr>
          <w:rFonts w:eastAsia="Times New Roman" w:cs="Times New Roman"/>
          <w:szCs w:val="24"/>
        </w:rPr>
        <w:t>ιστούμε, κύριε Υπουργέ.</w:t>
      </w:r>
    </w:p>
    <w:p w14:paraId="4A5786E6"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εισέλθουμε στην τελευταία επίκαιρη ερώτηση θα αναγνώσω τις ερωτήσεις που δεν θα απαντηθούν λόγω κωλύματος των αρμόδιων Υπουργών.</w:t>
      </w:r>
    </w:p>
    <w:p w14:paraId="4A5786E7"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Η δέκατη με αριθμό 976/6-6-2017 </w:t>
      </w:r>
      <w:r>
        <w:rPr>
          <w:rFonts w:eastAsia="Times New Roman" w:cs="Times New Roman"/>
          <w:szCs w:val="24"/>
        </w:rPr>
        <w:t xml:space="preserve">επίκαιρη ερώτηση δεύτερου κύκλου </w:t>
      </w:r>
      <w:r>
        <w:rPr>
          <w:rFonts w:eastAsia="Times New Roman" w:cs="Times New Roman"/>
          <w:szCs w:val="24"/>
        </w:rPr>
        <w:t xml:space="preserve">της Βουλευτού Χαλκιδικής του </w:t>
      </w:r>
      <w:r>
        <w:rPr>
          <w:rFonts w:eastAsia="Times New Roman" w:cs="Times New Roman"/>
          <w:szCs w:val="24"/>
        </w:rPr>
        <w:t>Λαϊκού Συνδέσμου - Χρυσή Αυγή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Σωτηρίας Βλάχου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«Ελλείψεις ασθενοφόρων στο Νομό Χαλκιδικής θέτουν σε κίνδυνο τη ζωή πολιτών» δεν θα συζητηθεί λόγω κωλύματος του κυρίου Αναπληρωτή Υπουργού Υγείας κ. </w:t>
      </w:r>
      <w:proofErr w:type="spellStart"/>
      <w:r>
        <w:rPr>
          <w:rFonts w:eastAsia="Times New Roman" w:cs="Times New Roman"/>
          <w:szCs w:val="24"/>
        </w:rPr>
        <w:t>Πολάκη</w:t>
      </w:r>
      <w:proofErr w:type="spellEnd"/>
      <w:r>
        <w:rPr>
          <w:rFonts w:eastAsia="Times New Roman" w:cs="Times New Roman"/>
          <w:szCs w:val="24"/>
        </w:rPr>
        <w:t>, παρ’ όλο που βρ</w:t>
      </w:r>
      <w:r>
        <w:rPr>
          <w:rFonts w:eastAsia="Times New Roman" w:cs="Times New Roman"/>
          <w:szCs w:val="24"/>
        </w:rPr>
        <w:t>ίσκεται εδώ –«δεν συζητείται» είναι η αιτιολογία.</w:t>
      </w:r>
    </w:p>
    <w:p w14:paraId="4A5786E8"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Η ενδέκατη με αριθμό 923/1-6-2017 </w:t>
      </w:r>
      <w:r>
        <w:rPr>
          <w:rFonts w:eastAsia="Times New Roman" w:cs="Times New Roman"/>
          <w:szCs w:val="24"/>
        </w:rPr>
        <w:t xml:space="preserve">επίκαιρη ερώτηση δεύτερου κύκλου </w:t>
      </w:r>
      <w:r>
        <w:rPr>
          <w:rFonts w:eastAsia="Times New Roman" w:cs="Times New Roman"/>
          <w:szCs w:val="24"/>
        </w:rPr>
        <w:t>του Βουλευτή Επικρατείας του Λαϊκού Συνδέσμου - Χρυσή Αυγή κ. Χρήστου Παππά προς τον Υπουργό Παιδείας, Έρευνας και Θρησκευμάτων, με θέμα: «</w:t>
      </w:r>
      <w:r>
        <w:rPr>
          <w:rFonts w:eastAsia="Times New Roman" w:cs="Times New Roman"/>
          <w:szCs w:val="24"/>
        </w:rPr>
        <w:t>Ε</w:t>
      </w:r>
      <w:r>
        <w:rPr>
          <w:rFonts w:eastAsia="Times New Roman" w:cs="Times New Roman"/>
          <w:szCs w:val="24"/>
        </w:rPr>
        <w:t xml:space="preserve">κπλήρωση του </w:t>
      </w:r>
      <w:r>
        <w:rPr>
          <w:rFonts w:eastAsia="Times New Roman" w:cs="Times New Roman"/>
          <w:szCs w:val="24"/>
        </w:rPr>
        <w:t>τ</w:t>
      </w:r>
      <w:r>
        <w:rPr>
          <w:rFonts w:eastAsia="Times New Roman" w:cs="Times New Roman"/>
          <w:szCs w:val="24"/>
        </w:rPr>
        <w:t xml:space="preserve">άματος του </w:t>
      </w:r>
      <w:r>
        <w:rPr>
          <w:rFonts w:eastAsia="Times New Roman" w:cs="Times New Roman"/>
          <w:szCs w:val="24"/>
        </w:rPr>
        <w:t>έ</w:t>
      </w:r>
      <w:r>
        <w:rPr>
          <w:rFonts w:eastAsia="Times New Roman" w:cs="Times New Roman"/>
          <w:szCs w:val="24"/>
        </w:rPr>
        <w:t>θνους» δεν θα συζητηθεί λόγω κωλύματος του κυρίου Υπουργού Παιδείας</w:t>
      </w:r>
      <w:r>
        <w:rPr>
          <w:rFonts w:eastAsia="Times New Roman" w:cs="Times New Roman"/>
          <w:szCs w:val="24"/>
        </w:rPr>
        <w:t>,</w:t>
      </w:r>
      <w:r>
        <w:rPr>
          <w:rFonts w:eastAsia="Times New Roman" w:cs="Times New Roman"/>
          <w:szCs w:val="24"/>
        </w:rPr>
        <w:t xml:space="preserve">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w:t>
      </w:r>
    </w:p>
    <w:p w14:paraId="4A5786E9"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Οι εν λόγω ερωτήσεις θα επαναπροσδιοριστούν για συζήτηση.</w:t>
      </w:r>
    </w:p>
    <w:p w14:paraId="4A5786EA"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πρώτη με αριθμό 1332/28-8-2017 </w:t>
      </w:r>
      <w:r>
        <w:rPr>
          <w:rFonts w:eastAsia="Times New Roman" w:cs="Times New Roman"/>
          <w:szCs w:val="24"/>
        </w:rPr>
        <w:t xml:space="preserve">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Δωδεκανήσου του Συνασπισμού Ριζοσπαστικής Αριστεράς κ. </w:t>
      </w:r>
      <w:r>
        <w:rPr>
          <w:rFonts w:eastAsia="Times New Roman" w:cs="Times New Roman"/>
          <w:bCs/>
          <w:szCs w:val="24"/>
        </w:rPr>
        <w:t>Ηλία Καματερού</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w:t>
      </w:r>
      <w:proofErr w:type="spellStart"/>
      <w:r>
        <w:rPr>
          <w:rFonts w:eastAsia="Times New Roman" w:cs="Times New Roman"/>
          <w:szCs w:val="24"/>
        </w:rPr>
        <w:t>θέμα:«Υπολογισμός</w:t>
      </w:r>
      <w:proofErr w:type="spellEnd"/>
      <w:r>
        <w:rPr>
          <w:rFonts w:eastAsia="Times New Roman" w:cs="Times New Roman"/>
          <w:szCs w:val="24"/>
        </w:rPr>
        <w:t xml:space="preserve"> ΕΝΦΙΑ με βάση την παλαιότητα ενός κτ</w:t>
      </w:r>
      <w:r>
        <w:rPr>
          <w:rFonts w:eastAsia="Times New Roman" w:cs="Times New Roman"/>
          <w:szCs w:val="24"/>
        </w:rPr>
        <w:t>η</w:t>
      </w:r>
      <w:r>
        <w:rPr>
          <w:rFonts w:eastAsia="Times New Roman" w:cs="Times New Roman"/>
          <w:szCs w:val="24"/>
        </w:rPr>
        <w:t>ρίου» δεν θα συζητηθεί λόγω κωλύματος της αρμόδιας Υφυπουργού και δεν θ</w:t>
      </w:r>
      <w:r>
        <w:rPr>
          <w:rFonts w:eastAsia="Times New Roman" w:cs="Times New Roman"/>
          <w:szCs w:val="24"/>
        </w:rPr>
        <w:t>α επαναπροσδιοριστεί για συζήτηση.</w:t>
      </w:r>
    </w:p>
    <w:p w14:paraId="4A5786EB"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Η δέκατη έκτη με αριθμό 1257/21-7-2017 </w:t>
      </w:r>
      <w:r>
        <w:rPr>
          <w:rFonts w:eastAsia="Times New Roman" w:cs="Times New Roman"/>
          <w:szCs w:val="24"/>
        </w:rPr>
        <w:t>επίκαιρη ερώτη</w:t>
      </w:r>
      <w:r>
        <w:rPr>
          <w:rFonts w:eastAsia="Times New Roman" w:cs="Times New Roman"/>
          <w:szCs w:val="24"/>
        </w:rPr>
        <w:t>ση</w:t>
      </w:r>
      <w:r>
        <w:rPr>
          <w:rFonts w:eastAsia="Times New Roman" w:cs="Times New Roman"/>
          <w:szCs w:val="24"/>
        </w:rPr>
        <w:t xml:space="preserve"> δεύτερου κύκλου </w:t>
      </w:r>
      <w:r>
        <w:rPr>
          <w:rFonts w:eastAsia="Times New Roman" w:cs="Times New Roman"/>
          <w:szCs w:val="24"/>
        </w:rPr>
        <w:t xml:space="preserve">του Ανεξάρτητου Βουλευτή Β΄ Αθηνών κ. </w:t>
      </w:r>
      <w:r>
        <w:rPr>
          <w:rFonts w:eastAsia="Times New Roman" w:cs="Times New Roman"/>
          <w:bCs/>
          <w:szCs w:val="24"/>
        </w:rPr>
        <w:t xml:space="preserve">Θεοχάρη </w:t>
      </w:r>
      <w:r>
        <w:rPr>
          <w:rFonts w:eastAsia="Times New Roman" w:cs="Times New Roman"/>
          <w:bCs/>
          <w:szCs w:val="24"/>
        </w:rPr>
        <w:t xml:space="preserve">(Χάρη) </w:t>
      </w:r>
      <w:r>
        <w:rPr>
          <w:rFonts w:eastAsia="Times New Roman" w:cs="Times New Roman"/>
          <w:bCs/>
          <w:szCs w:val="24"/>
        </w:rPr>
        <w:t>Θεοχάρη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szCs w:val="24"/>
        </w:rPr>
        <w:t xml:space="preserve"> σχετικά με τη φορολόγηση κοινωφελών και φιλανθρωπικών ιδρυ</w:t>
      </w:r>
      <w:r>
        <w:rPr>
          <w:rFonts w:eastAsia="Times New Roman" w:cs="Times New Roman"/>
          <w:szCs w:val="24"/>
        </w:rPr>
        <w:t xml:space="preserve">μάτων δεν θα συζητηθεί λόγω κωλύματος της αρμόδιας Υπουργού και δεν θα επαναπροσδιοριστεί για συζήτηση. </w:t>
      </w:r>
    </w:p>
    <w:p w14:paraId="4A5786E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Η κ. Αικατερίνη </w:t>
      </w:r>
      <w:proofErr w:type="spellStart"/>
      <w:r>
        <w:rPr>
          <w:rFonts w:eastAsia="Times New Roman" w:cs="Times New Roman"/>
          <w:szCs w:val="24"/>
        </w:rPr>
        <w:t>Παπανάτσιου</w:t>
      </w:r>
      <w:proofErr w:type="spellEnd"/>
      <w:r>
        <w:rPr>
          <w:rFonts w:eastAsia="Times New Roman" w:cs="Times New Roman"/>
          <w:szCs w:val="24"/>
        </w:rPr>
        <w:t>, Υφυπουργός Οικονομικών, δεν δύναται να απαντήσει λόγω απουσίας σε κυβερνητική αποστολή στη Θεσσαλονίκη λόγω συναντήσεων με</w:t>
      </w:r>
      <w:r>
        <w:rPr>
          <w:rFonts w:eastAsia="Times New Roman" w:cs="Times New Roman"/>
          <w:szCs w:val="24"/>
        </w:rPr>
        <w:t xml:space="preserve"> φορείς πριν από τη ΔΕΘ. Για όλα τα παραπάνω υπάρχει και σχετική επιστολή της Γενικής Γραμματείας της Κυβέρνησης.</w:t>
      </w:r>
    </w:p>
    <w:p w14:paraId="4A5786ED"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Εισερχόμ</w:t>
      </w:r>
      <w:r>
        <w:rPr>
          <w:rFonts w:eastAsia="Times New Roman" w:cs="Times New Roman"/>
          <w:szCs w:val="24"/>
        </w:rPr>
        <w:t>αστε</w:t>
      </w:r>
      <w:r>
        <w:rPr>
          <w:rFonts w:eastAsia="Times New Roman" w:cs="Times New Roman"/>
          <w:szCs w:val="24"/>
        </w:rPr>
        <w:t xml:space="preserve"> στην </w:t>
      </w:r>
      <w:r>
        <w:rPr>
          <w:rFonts w:eastAsia="Times New Roman" w:cs="Times New Roman"/>
          <w:szCs w:val="24"/>
        </w:rPr>
        <w:t xml:space="preserve">έκτη και </w:t>
      </w:r>
      <w:r>
        <w:rPr>
          <w:rFonts w:eastAsia="Times New Roman" w:cs="Times New Roman"/>
          <w:szCs w:val="24"/>
        </w:rPr>
        <w:t xml:space="preserve">τελευταία με αριθμό 1246/18-7-2017 </w:t>
      </w:r>
      <w:r>
        <w:rPr>
          <w:rFonts w:eastAsia="Times New Roman" w:cs="Times New Roman"/>
          <w:szCs w:val="24"/>
        </w:rPr>
        <w:t xml:space="preserve">επίκαιρη ερώτηση δεύτερου κύκλου </w:t>
      </w:r>
      <w:r>
        <w:rPr>
          <w:rFonts w:eastAsia="Times New Roman" w:cs="Times New Roman"/>
          <w:szCs w:val="24"/>
        </w:rPr>
        <w:t xml:space="preserve">του </w:t>
      </w:r>
      <w:r>
        <w:rPr>
          <w:rFonts w:eastAsia="Times New Roman" w:cs="Times New Roman"/>
          <w:szCs w:val="24"/>
        </w:rPr>
        <w:t xml:space="preserve">Βουλευτή Λάρισας της Δημοκρατικής </w:t>
      </w:r>
      <w:r>
        <w:rPr>
          <w:rFonts w:eastAsia="Times New Roman" w:cs="Times New Roman"/>
          <w:szCs w:val="24"/>
        </w:rPr>
        <w:t>Συμπαράταξης ΠΑΣΟ</w:t>
      </w:r>
      <w:r>
        <w:rPr>
          <w:rFonts w:eastAsia="Times New Roman" w:cs="Times New Roman"/>
          <w:szCs w:val="24"/>
        </w:rPr>
        <w:t>Κ</w:t>
      </w:r>
      <w:r>
        <w:rPr>
          <w:rFonts w:eastAsia="Times New Roman" w:cs="Times New Roman"/>
          <w:szCs w:val="24"/>
        </w:rPr>
        <w:t xml:space="preserve"> – ΔΗΜΑΡ κ. </w:t>
      </w:r>
      <w:r>
        <w:rPr>
          <w:rFonts w:eastAsia="Times New Roman" w:cs="Times New Roman"/>
          <w:bCs/>
          <w:szCs w:val="24"/>
        </w:rPr>
        <w:t xml:space="preserve">Κωνσταντίνου </w:t>
      </w:r>
      <w:proofErr w:type="spellStart"/>
      <w:r>
        <w:rPr>
          <w:rFonts w:eastAsia="Times New Roman" w:cs="Times New Roman"/>
          <w:bCs/>
          <w:szCs w:val="24"/>
        </w:rPr>
        <w:t>Μπαργιώτα</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«Απουσία μηχανισμού ελέγχου και αξιολόγησης της αναγκαιότητας διακομιδών, πλωτών διακομιδών και </w:t>
      </w:r>
      <w:proofErr w:type="spellStart"/>
      <w:r>
        <w:rPr>
          <w:rFonts w:eastAsia="Times New Roman" w:cs="Times New Roman"/>
          <w:szCs w:val="24"/>
        </w:rPr>
        <w:t>αεροδιακομιδών</w:t>
      </w:r>
      <w:proofErr w:type="spellEnd"/>
      <w:r>
        <w:rPr>
          <w:rFonts w:eastAsia="Times New Roman" w:cs="Times New Roman"/>
          <w:szCs w:val="24"/>
        </w:rPr>
        <w:t xml:space="preserve"> του ΕΚΑΒ».</w:t>
      </w:r>
    </w:p>
    <w:p w14:paraId="4A5786EE"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έχετε δύο λεπτά για να αναπτύξ</w:t>
      </w:r>
      <w:r>
        <w:rPr>
          <w:rFonts w:eastAsia="Times New Roman" w:cs="Times New Roman"/>
          <w:szCs w:val="24"/>
        </w:rPr>
        <w:t>ετε την ερώτησή σας.</w:t>
      </w:r>
    </w:p>
    <w:p w14:paraId="4A5786EF"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Από ξηράς, αέρος και θαλάσσης, κύριε Πρόεδρε, όχι μόνο των πλωτών.</w:t>
      </w:r>
    </w:p>
    <w:p w14:paraId="4A5786F0"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αφορά τις διακομιδές και αφορά κυρίως τον τρόπο με τον οποίο γίνονται. Θέλω να αρχίσω τονίζοντας ότι η διακομιδή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w:t>
      </w:r>
      <w:r>
        <w:rPr>
          <w:rFonts w:eastAsia="Times New Roman" w:cs="Times New Roman"/>
          <w:szCs w:val="24"/>
        </w:rPr>
        <w:t>άς</w:t>
      </w:r>
      <w:proofErr w:type="spellEnd"/>
      <w:r>
        <w:rPr>
          <w:rFonts w:eastAsia="Times New Roman" w:cs="Times New Roman"/>
          <w:szCs w:val="24"/>
        </w:rPr>
        <w:t xml:space="preserve"> είναι μια πρ</w:t>
      </w:r>
      <w:r>
        <w:rPr>
          <w:rFonts w:eastAsia="Times New Roman" w:cs="Times New Roman"/>
          <w:szCs w:val="24"/>
        </w:rPr>
        <w:t xml:space="preserve">άξη προβληματική για τον ίδιο τον ασθενή. Είναι δεδομένο ότι και ο κίνδυνος αυξάνεται όταν είναι αναγκαίο, αναπόφευκτο να μετακινηθεί ένας ασθενής με οποιονδήποτε τρόπο και η πιθανότητα των επιπλοκών και είναι αποδεδειγμένο ότι αυξάνεται και η θνησιμότητα </w:t>
      </w:r>
      <w:r>
        <w:rPr>
          <w:rFonts w:eastAsia="Times New Roman" w:cs="Times New Roman"/>
          <w:szCs w:val="24"/>
        </w:rPr>
        <w:t xml:space="preserve">και μάλιστα αυξάνεται ανάλογα με τη βαρύτητα του περιστατικού. Όσο πιο βαρύ </w:t>
      </w:r>
      <w:r>
        <w:rPr>
          <w:rFonts w:eastAsia="Times New Roman" w:cs="Times New Roman"/>
          <w:szCs w:val="24"/>
        </w:rPr>
        <w:lastRenderedPageBreak/>
        <w:t xml:space="preserve">είναι το περιστατικό που πρέπει να διακομιστεί τόσο περισσότερο αυξάνεται ο κίνδυνος θνησιμότητας από αυτήν </w:t>
      </w:r>
      <w:proofErr w:type="spellStart"/>
      <w:r>
        <w:rPr>
          <w:rFonts w:eastAsia="Times New Roman" w:cs="Times New Roman"/>
          <w:szCs w:val="24"/>
        </w:rPr>
        <w:t>καθαυτήν</w:t>
      </w:r>
      <w:proofErr w:type="spellEnd"/>
      <w:r>
        <w:rPr>
          <w:rFonts w:eastAsia="Times New Roman" w:cs="Times New Roman"/>
          <w:szCs w:val="24"/>
        </w:rPr>
        <w:t xml:space="preserve"> τη διακομιδή. </w:t>
      </w:r>
    </w:p>
    <w:p w14:paraId="4A5786F1"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Ταυτόχρονα είναι μια περιπέτεια για όλη την οικο</w:t>
      </w:r>
      <w:r>
        <w:rPr>
          <w:rFonts w:eastAsia="Times New Roman" w:cs="Times New Roman"/>
          <w:szCs w:val="24"/>
        </w:rPr>
        <w:t>γένεια ειδικά όταν αφορά διακομιδές από απομονωμένα μέρη, από νησιά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μιας και αναγκάζονται όλοι να ξεσπιτωθούν και είναι και οικονομική αιμορραγία και για την οικογένεια και για τον ασθενή –σε έμμεσα και άμεσα κόστη εννοώ- και για το ελληνικό δημόσιο </w:t>
      </w:r>
      <w:r>
        <w:rPr>
          <w:rFonts w:eastAsia="Times New Roman" w:cs="Times New Roman"/>
          <w:szCs w:val="24"/>
        </w:rPr>
        <w:t>και το ΕΚΑΒ, μιας και δεν είναι, όπως θα δούμε στη συνέχεια, καθόλου φθηνή αυτή η διαδικασία.</w:t>
      </w:r>
    </w:p>
    <w:p w14:paraId="4A5786F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Έτσι, λοιπόν, έχουμε χιλιάδες διακομιδές στην Ελλάδα, αναπόφευκτες οι περισσότερες -σπεύδω να παραδεχτώ- από ξηρά, από αέρα και από θάλασσα. Ενδεικτικά αναφέρω ότ</w:t>
      </w:r>
      <w:r>
        <w:rPr>
          <w:rFonts w:eastAsia="Times New Roman" w:cs="Times New Roman"/>
          <w:szCs w:val="24"/>
        </w:rPr>
        <w:t xml:space="preserve">ι σύμφωνα με τα στοιχεία, που δίνει το ίδιο το Λιμενικό, την περίοδο 2012-2016, δηλαδή μέσα σε τέσσερα χρόνια, πραγματοποιήθηκαν 3.345 είτε με πλωτά του Λιμενικού είτε με ιδιώτες στις Κυκλάδες και αλλού και 5.000 περίπου, κάτι λιγότερο, είναι οι </w:t>
      </w:r>
      <w:proofErr w:type="spellStart"/>
      <w:r>
        <w:rPr>
          <w:rFonts w:eastAsia="Times New Roman" w:cs="Times New Roman"/>
          <w:szCs w:val="24"/>
        </w:rPr>
        <w:t>αεροδιακομ</w:t>
      </w:r>
      <w:r>
        <w:rPr>
          <w:rFonts w:eastAsia="Times New Roman" w:cs="Times New Roman"/>
          <w:szCs w:val="24"/>
        </w:rPr>
        <w:t>ιδές</w:t>
      </w:r>
      <w:proofErr w:type="spellEnd"/>
      <w:r>
        <w:rPr>
          <w:rFonts w:eastAsia="Times New Roman" w:cs="Times New Roman"/>
          <w:szCs w:val="24"/>
        </w:rPr>
        <w:t xml:space="preserve">, που δίνει η Πολεμική Αεροπορία. Το κόστος τους –το αναφέρω και κρατήστε το- για τον Στρατό Ξηράς, δηλαδή για τα ελικόπτερα, είναι 18.750 και γύρω στις 22.000 είναι η διακομιδή </w:t>
      </w:r>
      <w:r>
        <w:rPr>
          <w:rFonts w:eastAsia="Times New Roman" w:cs="Times New Roman"/>
          <w:szCs w:val="24"/>
        </w:rPr>
        <w:lastRenderedPageBreak/>
        <w:t>της Πολεμικής Αεροπορίας, ενώ περίπου στις 2.000 είναι το κόστος για τα πλ</w:t>
      </w:r>
      <w:r>
        <w:rPr>
          <w:rFonts w:eastAsia="Times New Roman" w:cs="Times New Roman"/>
          <w:szCs w:val="24"/>
        </w:rPr>
        <w:t>ωτά.</w:t>
      </w:r>
    </w:p>
    <w:p w14:paraId="4A5786F3"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w:t>
      </w:r>
      <w:r>
        <w:rPr>
          <w:rFonts w:eastAsia="Times New Roman" w:cs="Times New Roman"/>
          <w:szCs w:val="24"/>
        </w:rPr>
        <w:t>ά</w:t>
      </w:r>
      <w:r>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rPr>
        <w:t>κουδούνι λήξεως του χρόνου ομιλίας του κυρίου Βουλευτή)</w:t>
      </w:r>
    </w:p>
    <w:p w14:paraId="4A5786F4"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χρησιμοποιήσω τα τρία λεπτά τώρα. Άρα</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 xml:space="preserve"> μια </w:t>
      </w:r>
      <w:proofErr w:type="spellStart"/>
      <w:r>
        <w:rPr>
          <w:rFonts w:eastAsia="Times New Roman" w:cs="Times New Roman"/>
          <w:szCs w:val="24"/>
        </w:rPr>
        <w:t>αεροδιακομιδή</w:t>
      </w:r>
      <w:proofErr w:type="spellEnd"/>
      <w:r>
        <w:rPr>
          <w:rFonts w:eastAsia="Times New Roman" w:cs="Times New Roman"/>
          <w:szCs w:val="24"/>
        </w:rPr>
        <w:t>, για να μιλάμε με στοιχεία, που</w:t>
      </w:r>
      <w:r>
        <w:rPr>
          <w:rFonts w:eastAsia="Times New Roman" w:cs="Times New Roman"/>
          <w:szCs w:val="24"/>
        </w:rPr>
        <w:t xml:space="preserve"> γίνονται αντιληπτά είναι …</w:t>
      </w:r>
    </w:p>
    <w:p w14:paraId="4A5786F5"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Από πού είναι τα στοιχεία αυτά που λέτε;</w:t>
      </w:r>
    </w:p>
    <w:p w14:paraId="4A5786F6" w14:textId="77777777" w:rsidR="00AD2206" w:rsidRDefault="00782B69">
      <w:pPr>
        <w:spacing w:line="600" w:lineRule="auto"/>
        <w:ind w:firstLine="720"/>
        <w:contextualSpacing/>
        <w:jc w:val="both"/>
        <w:rPr>
          <w:rFonts w:eastAsia="Times New Roman"/>
          <w:bCs/>
          <w:szCs w:val="24"/>
        </w:rPr>
      </w:pPr>
      <w:r>
        <w:rPr>
          <w:rFonts w:eastAsia="Times New Roman"/>
          <w:b/>
          <w:bCs/>
          <w:szCs w:val="24"/>
        </w:rPr>
        <w:t>ΚΩΝΣΤΑΝΤΙΝΟΣ ΜΠΑΡΓΙΩΤΑΣ:</w:t>
      </w:r>
      <w:r>
        <w:rPr>
          <w:rFonts w:eastAsia="Times New Roman"/>
          <w:bCs/>
          <w:szCs w:val="24"/>
        </w:rPr>
        <w:t xml:space="preserve"> Είναι από τις απαντήσεις που έλαβα σε ανάλογη ερώτηση από το Υπουργείο Εθνικής </w:t>
      </w:r>
      <w:r>
        <w:rPr>
          <w:rFonts w:eastAsia="Times New Roman"/>
          <w:bCs/>
          <w:szCs w:val="24"/>
        </w:rPr>
        <w:t>Ά</w:t>
      </w:r>
      <w:r>
        <w:rPr>
          <w:rFonts w:eastAsia="Times New Roman"/>
          <w:bCs/>
          <w:szCs w:val="24"/>
        </w:rPr>
        <w:t>μ</w:t>
      </w:r>
      <w:r>
        <w:rPr>
          <w:rFonts w:eastAsia="Times New Roman"/>
          <w:bCs/>
          <w:szCs w:val="24"/>
        </w:rPr>
        <w:t>υ</w:t>
      </w:r>
      <w:r>
        <w:rPr>
          <w:rFonts w:eastAsia="Times New Roman"/>
          <w:bCs/>
          <w:szCs w:val="24"/>
        </w:rPr>
        <w:t>ν</w:t>
      </w:r>
      <w:r>
        <w:rPr>
          <w:rFonts w:eastAsia="Times New Roman"/>
          <w:bCs/>
          <w:szCs w:val="24"/>
        </w:rPr>
        <w:t>α</w:t>
      </w:r>
      <w:r>
        <w:rPr>
          <w:rFonts w:eastAsia="Times New Roman"/>
          <w:bCs/>
          <w:szCs w:val="24"/>
        </w:rPr>
        <w:t xml:space="preserve">ς. Νομίζω ότι τα έχετε και </w:t>
      </w:r>
      <w:r>
        <w:rPr>
          <w:rFonts w:eastAsia="Times New Roman"/>
          <w:bCs/>
          <w:szCs w:val="24"/>
        </w:rPr>
        <w:t>εσείς, τα έχετε αναφέρει. Είναι τα γνωστά 100 εκατομμύρια σε αναλυτικούς πίνακες. Τα έλαβα από το γραφείο του κ. Καμμένου.</w:t>
      </w:r>
    </w:p>
    <w:p w14:paraId="4A5786F7" w14:textId="77777777" w:rsidR="00AD2206" w:rsidRDefault="00782B69">
      <w:pPr>
        <w:spacing w:line="600" w:lineRule="auto"/>
        <w:ind w:firstLine="720"/>
        <w:contextualSpacing/>
        <w:jc w:val="both"/>
        <w:rPr>
          <w:rFonts w:eastAsia="Times New Roman"/>
          <w:bCs/>
          <w:szCs w:val="24"/>
        </w:rPr>
      </w:pPr>
      <w:r>
        <w:rPr>
          <w:rFonts w:eastAsia="Times New Roman"/>
          <w:bCs/>
          <w:szCs w:val="24"/>
        </w:rPr>
        <w:t xml:space="preserve">Μια </w:t>
      </w:r>
      <w:proofErr w:type="spellStart"/>
      <w:r>
        <w:rPr>
          <w:rFonts w:eastAsia="Times New Roman"/>
          <w:bCs/>
          <w:szCs w:val="24"/>
        </w:rPr>
        <w:t>αεροδιακομιδή</w:t>
      </w:r>
      <w:proofErr w:type="spellEnd"/>
      <w:r>
        <w:rPr>
          <w:rFonts w:eastAsia="Times New Roman"/>
          <w:bCs/>
          <w:szCs w:val="24"/>
        </w:rPr>
        <w:t xml:space="preserve">, λοιπόν, κοστίζει περίπου όσο ένα ασθενοφόρο. Δύο ώρες πτήσεις -από στοιχεία που δεν περιλαμβάνονται σε αυτά, αλλά </w:t>
      </w:r>
      <w:r>
        <w:rPr>
          <w:rFonts w:eastAsia="Times New Roman"/>
          <w:bCs/>
          <w:szCs w:val="24"/>
        </w:rPr>
        <w:t xml:space="preserve">είναι γνωστά- με ένα </w:t>
      </w:r>
      <w:r>
        <w:rPr>
          <w:rFonts w:eastAsia="Times New Roman"/>
          <w:bCs/>
          <w:szCs w:val="24"/>
          <w:lang w:val="en-GB"/>
        </w:rPr>
        <w:t>C</w:t>
      </w:r>
      <w:r>
        <w:rPr>
          <w:rFonts w:eastAsia="Times New Roman"/>
          <w:bCs/>
          <w:szCs w:val="24"/>
        </w:rPr>
        <w:t xml:space="preserve">130 κοστίζουν περίπου όσο και η ετήσια μισθοδοσία δύο γιατρών του Εθνικού Συστήματος Υγείας. Είναι τέτοια τα κόστη. </w:t>
      </w:r>
    </w:p>
    <w:p w14:paraId="4A5786F8" w14:textId="77777777" w:rsidR="00AD2206" w:rsidRDefault="00782B69">
      <w:pPr>
        <w:spacing w:line="600" w:lineRule="auto"/>
        <w:ind w:firstLine="720"/>
        <w:contextualSpacing/>
        <w:jc w:val="both"/>
        <w:rPr>
          <w:rFonts w:eastAsia="Times New Roman"/>
          <w:bCs/>
          <w:szCs w:val="24"/>
        </w:rPr>
      </w:pPr>
      <w:r>
        <w:rPr>
          <w:rFonts w:eastAsia="Times New Roman"/>
          <w:bCs/>
          <w:szCs w:val="24"/>
        </w:rPr>
        <w:lastRenderedPageBreak/>
        <w:t>Επίσης θέλω να πω και το εξής: Έναν μήνα τώρα το ΕΚΑΒ Λάρισας κάνει διακομιδές στα νοσοκομεία, τις μεν μαγνητικές στο</w:t>
      </w:r>
      <w:r>
        <w:rPr>
          <w:rFonts w:eastAsia="Times New Roman"/>
          <w:bCs/>
          <w:szCs w:val="24"/>
        </w:rPr>
        <w:t xml:space="preserve"> ένα, γιατί είναι χαλασμένος ο μαγνητικός, στο άλλο τις δε αξονικές του άλλου, γιατί είναι χαλασμένος ο αξονικός. Το αποτέλεσμα είναι ότι πηγαινοέρχονται διαρκώς. Εδώ το μόνο που θέλω να επισημάνω, είναι ότι κανένας δεν ξέρει ποιο είναι το πραγματικό κόστο</w:t>
      </w:r>
      <w:r>
        <w:rPr>
          <w:rFonts w:eastAsia="Times New Roman"/>
          <w:bCs/>
          <w:szCs w:val="24"/>
        </w:rPr>
        <w:t>ς μιας τέτοιας διαδικασίας, η οποία τραβάει πάνω από έναν μήνα τώρα.</w:t>
      </w:r>
    </w:p>
    <w:p w14:paraId="4A5786F9" w14:textId="77777777" w:rsidR="00AD2206" w:rsidRDefault="00782B69">
      <w:pPr>
        <w:spacing w:line="600" w:lineRule="auto"/>
        <w:ind w:firstLine="720"/>
        <w:contextualSpacing/>
        <w:jc w:val="both"/>
        <w:rPr>
          <w:rFonts w:eastAsia="Times New Roman"/>
          <w:bCs/>
          <w:szCs w:val="24"/>
        </w:rPr>
      </w:pPr>
      <w:r>
        <w:rPr>
          <w:rFonts w:eastAsia="Times New Roman"/>
          <w:bCs/>
          <w:szCs w:val="24"/>
        </w:rPr>
        <w:t xml:space="preserve">Έτσι, λοιπόν, όλοι όσοι είμαστε εδώ μέσα γιατροί και όλοι όσοι έχουμε δουλέψει στα νοσοκομεία γνωρίζουμε πολύ καλά και υπήρξαμε μάρτυρες και </w:t>
      </w:r>
      <w:proofErr w:type="spellStart"/>
      <w:r>
        <w:rPr>
          <w:rFonts w:eastAsia="Times New Roman"/>
          <w:bCs/>
          <w:szCs w:val="24"/>
        </w:rPr>
        <w:t>αδικαιολογήτων</w:t>
      </w:r>
      <w:proofErr w:type="spellEnd"/>
      <w:r>
        <w:rPr>
          <w:rFonts w:eastAsia="Times New Roman"/>
          <w:bCs/>
          <w:szCs w:val="24"/>
        </w:rPr>
        <w:t xml:space="preserve"> και ιδιαίτερα επικίνδυνων διακο</w:t>
      </w:r>
      <w:r>
        <w:rPr>
          <w:rFonts w:eastAsia="Times New Roman"/>
          <w:bCs/>
          <w:szCs w:val="24"/>
        </w:rPr>
        <w:t xml:space="preserve">μιδών, μια και όπως ξέρουμε όλοι από την εμπειρία μας διαχρονικά και μέχρι σήμερα, δεν υπάρχει κανένα σύστημα αξιολόγησης ελέγχου του τρόπου με τον οποίο γίνονται οι </w:t>
      </w:r>
      <w:proofErr w:type="spellStart"/>
      <w:r>
        <w:rPr>
          <w:rFonts w:eastAsia="Times New Roman"/>
          <w:bCs/>
          <w:szCs w:val="24"/>
        </w:rPr>
        <w:t>αεροδιακομιδές</w:t>
      </w:r>
      <w:proofErr w:type="spellEnd"/>
      <w:r>
        <w:rPr>
          <w:rFonts w:eastAsia="Times New Roman"/>
          <w:bCs/>
          <w:szCs w:val="24"/>
        </w:rPr>
        <w:t xml:space="preserve"> και πολύ περισσότερο των ιατρικών λόγων, που γίνονται, αν μπορούσαν να αντι</w:t>
      </w:r>
      <w:r>
        <w:rPr>
          <w:rFonts w:eastAsia="Times New Roman"/>
          <w:bCs/>
          <w:szCs w:val="24"/>
        </w:rPr>
        <w:t xml:space="preserve">μετωπιστούν εκεί που έγιναν, αν έγινε ιατρικό λάθος, αν έλειπε κάποιος, αν είναι δικαιολογημένη, αν είναι αδικαιολόγητη. Είπα από την αρχή ότι οι περισσότερες είναι δικαιολογημένες και αναγκαίες. Όμως, δεν είναι όλες. </w:t>
      </w:r>
    </w:p>
    <w:p w14:paraId="4A5786FA" w14:textId="77777777" w:rsidR="00AD2206" w:rsidRDefault="00782B69">
      <w:pPr>
        <w:spacing w:line="600" w:lineRule="auto"/>
        <w:ind w:firstLine="720"/>
        <w:contextualSpacing/>
        <w:jc w:val="both"/>
        <w:rPr>
          <w:rFonts w:eastAsia="Times New Roman"/>
          <w:bCs/>
          <w:szCs w:val="24"/>
        </w:rPr>
      </w:pPr>
      <w:r>
        <w:rPr>
          <w:rFonts w:eastAsia="Times New Roman"/>
          <w:bCs/>
          <w:szCs w:val="24"/>
        </w:rPr>
        <w:lastRenderedPageBreak/>
        <w:t>Δεν υπάρχει, λοιπόν, κανένα σύστημα α</w:t>
      </w:r>
      <w:r>
        <w:rPr>
          <w:rFonts w:eastAsia="Times New Roman"/>
          <w:bCs/>
          <w:szCs w:val="24"/>
        </w:rPr>
        <w:t>ξιολόγησης και κατά την άποψή μου, γιατί αρχίζω να μακρηγορώ, η μείωση των διακομιδών θα έπρεπε να είναι ο πρώτος στόχος στην πολιτική των διακομιδών, κυρίως για τη μείωση του κινδύνου των ασθενών, που ανέφερα στην αρχή, και δευτερευόντως για τη μείωση του</w:t>
      </w:r>
      <w:r>
        <w:rPr>
          <w:rFonts w:eastAsia="Times New Roman"/>
          <w:bCs/>
          <w:szCs w:val="24"/>
        </w:rPr>
        <w:t xml:space="preserve"> κόστους. </w:t>
      </w:r>
    </w:p>
    <w:p w14:paraId="4A5786FB" w14:textId="77777777" w:rsidR="00AD2206" w:rsidRDefault="00782B69">
      <w:pPr>
        <w:spacing w:line="600" w:lineRule="auto"/>
        <w:ind w:firstLine="720"/>
        <w:contextualSpacing/>
        <w:jc w:val="both"/>
        <w:rPr>
          <w:rFonts w:eastAsia="Times New Roman"/>
          <w:bCs/>
          <w:szCs w:val="24"/>
        </w:rPr>
      </w:pPr>
      <w:r>
        <w:rPr>
          <w:rFonts w:eastAsia="Times New Roman"/>
          <w:bCs/>
          <w:szCs w:val="24"/>
        </w:rPr>
        <w:t xml:space="preserve">Έτσι, λοιπόν, αυτό για να επιτευχθεί χρειάζεται κυρίως έλεγχο και έναν τρόπο αξιολόγησης των προβλημάτων που παρουσιάζονται, των κενών, των ελλείψεων, των </w:t>
      </w:r>
      <w:proofErr w:type="spellStart"/>
      <w:r>
        <w:rPr>
          <w:rFonts w:eastAsia="Times New Roman"/>
          <w:bCs/>
          <w:szCs w:val="24"/>
        </w:rPr>
        <w:t>κακοπραξιών</w:t>
      </w:r>
      <w:proofErr w:type="spellEnd"/>
      <w:r>
        <w:rPr>
          <w:rFonts w:eastAsia="Times New Roman"/>
          <w:bCs/>
          <w:szCs w:val="24"/>
        </w:rPr>
        <w:t xml:space="preserve"> και οτιδήποτε άλλο.</w:t>
      </w:r>
    </w:p>
    <w:p w14:paraId="4A5786FC" w14:textId="77777777" w:rsidR="00AD2206" w:rsidRDefault="00782B69">
      <w:pPr>
        <w:spacing w:line="600" w:lineRule="auto"/>
        <w:ind w:firstLine="720"/>
        <w:contextualSpacing/>
        <w:jc w:val="both"/>
        <w:rPr>
          <w:rFonts w:eastAsia="Times New Roman"/>
          <w:bCs/>
          <w:szCs w:val="24"/>
        </w:rPr>
      </w:pPr>
      <w:r>
        <w:rPr>
          <w:rFonts w:eastAsia="Times New Roman"/>
          <w:bCs/>
          <w:szCs w:val="24"/>
        </w:rPr>
        <w:t>Η πρώτη ερώτηση είναι αν υπάρχει στο πρόγραμμα, στη</w:t>
      </w:r>
      <w:r>
        <w:rPr>
          <w:rFonts w:eastAsia="Times New Roman"/>
          <w:bCs/>
          <w:szCs w:val="24"/>
        </w:rPr>
        <w:t xml:space="preserve"> σκέψη του Υπουργείου -γιατί δεν γνωρίζω να υπάρχει καμ</w:t>
      </w:r>
      <w:r>
        <w:rPr>
          <w:rFonts w:eastAsia="Times New Roman"/>
          <w:bCs/>
          <w:szCs w:val="24"/>
        </w:rPr>
        <w:t>μ</w:t>
      </w:r>
      <w:r>
        <w:rPr>
          <w:rFonts w:eastAsia="Times New Roman"/>
          <w:bCs/>
          <w:szCs w:val="24"/>
        </w:rPr>
        <w:t xml:space="preserve">ία πράξη- η ανάπτυξη ενός συστήματος αξιολόγησης, ακόμα και εξειδικευμένης εκπαίδευσης. Όλα τα κράτη που γνωρίζω έχουν ένα συγκεκριμένο πρωτόκολλο μεταφοράς ασθενών. Στην Ελλάδα δεν υπάρχει κανένα. </w:t>
      </w:r>
    </w:p>
    <w:p w14:paraId="4A5786FD" w14:textId="77777777" w:rsidR="00AD2206" w:rsidRDefault="00782B69">
      <w:pPr>
        <w:spacing w:line="600" w:lineRule="auto"/>
        <w:ind w:firstLine="720"/>
        <w:contextualSpacing/>
        <w:jc w:val="both"/>
        <w:rPr>
          <w:rFonts w:eastAsia="Times New Roman"/>
          <w:bCs/>
          <w:szCs w:val="24"/>
        </w:rPr>
      </w:pPr>
      <w:r>
        <w:rPr>
          <w:rFonts w:eastAsia="Times New Roman"/>
          <w:bCs/>
          <w:szCs w:val="24"/>
        </w:rPr>
        <w:t>Θ</w:t>
      </w:r>
      <w:r>
        <w:rPr>
          <w:rFonts w:eastAsia="Times New Roman"/>
          <w:bCs/>
          <w:szCs w:val="24"/>
        </w:rPr>
        <w:t xml:space="preserve">α υπάρξει η ενεργοποίηση και η αξιολόγηση των συστημάτων τηλεϊατρικής, που υφίστανται -αμαρτωλά μεν- και της νέας τεχνολογίας, που κάνει την τηλεϊατρική πολύ απλή πράξη; </w:t>
      </w:r>
    </w:p>
    <w:p w14:paraId="4A5786FE" w14:textId="77777777" w:rsidR="00AD2206" w:rsidRDefault="00782B69">
      <w:pPr>
        <w:spacing w:line="600" w:lineRule="auto"/>
        <w:ind w:firstLine="720"/>
        <w:contextualSpacing/>
        <w:jc w:val="both"/>
        <w:rPr>
          <w:rFonts w:eastAsia="Times New Roman"/>
          <w:bCs/>
          <w:szCs w:val="24"/>
        </w:rPr>
      </w:pPr>
      <w:r>
        <w:rPr>
          <w:rFonts w:eastAsia="Times New Roman"/>
          <w:bCs/>
          <w:szCs w:val="24"/>
        </w:rPr>
        <w:lastRenderedPageBreak/>
        <w:t xml:space="preserve">Επίσης -αν θέλετε μου απαντάτε αργότερα- υπήρξε μελέτη σκοπιμότητας για την ανάπτυξη </w:t>
      </w:r>
      <w:r>
        <w:rPr>
          <w:rFonts w:eastAsia="Times New Roman"/>
          <w:bCs/>
          <w:szCs w:val="24"/>
        </w:rPr>
        <w:t xml:space="preserve">νέων κέντρων του ΕΚΑΒ, </w:t>
      </w:r>
      <w:proofErr w:type="spellStart"/>
      <w:r>
        <w:rPr>
          <w:rFonts w:eastAsia="Times New Roman"/>
          <w:bCs/>
          <w:szCs w:val="24"/>
        </w:rPr>
        <w:t>αεροδιακομιδών</w:t>
      </w:r>
      <w:proofErr w:type="spellEnd"/>
      <w:r>
        <w:rPr>
          <w:rFonts w:eastAsia="Times New Roman"/>
          <w:bCs/>
          <w:szCs w:val="24"/>
        </w:rPr>
        <w:t xml:space="preserve"> και πλωτών διακομιδών; Υπάρχει μελέτη που να αποδεικνύει ότι ενδεχομένως, παράλληλα με αυτό, θα έπρεπε να γίνει και κάποια αξιοποίηση και κάποια μετάγγιση πόρων στα νοσοκομεία και στους σχηματισμούς, οι οποίοι έχουν συ</w:t>
      </w:r>
      <w:r>
        <w:rPr>
          <w:rFonts w:eastAsia="Times New Roman"/>
          <w:bCs/>
          <w:szCs w:val="24"/>
        </w:rPr>
        <w:t>γκεκριμένα προβλήματα στην περιοχή; Αυτά προς το παρόν.</w:t>
      </w:r>
    </w:p>
    <w:p w14:paraId="4A5786FF" w14:textId="77777777" w:rsidR="00AD2206" w:rsidRDefault="00782B69">
      <w:pPr>
        <w:spacing w:line="600" w:lineRule="auto"/>
        <w:ind w:firstLine="720"/>
        <w:contextualSpacing/>
        <w:jc w:val="both"/>
        <w:rPr>
          <w:rFonts w:eastAsia="Times New Roman"/>
          <w:bCs/>
          <w:szCs w:val="24"/>
        </w:rPr>
      </w:pPr>
      <w:r>
        <w:rPr>
          <w:rFonts w:eastAsia="Times New Roman"/>
          <w:bCs/>
          <w:szCs w:val="24"/>
        </w:rPr>
        <w:t>Ευχαριστώ.</w:t>
      </w:r>
    </w:p>
    <w:p w14:paraId="4A578700" w14:textId="77777777" w:rsidR="00AD2206" w:rsidRDefault="00782B69">
      <w:pPr>
        <w:spacing w:line="480" w:lineRule="auto"/>
        <w:ind w:firstLine="720"/>
        <w:contextualSpacing/>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Υπουργέ, έχετε τον λόγο για τρία λεπτά.</w:t>
      </w:r>
    </w:p>
    <w:p w14:paraId="4A578701"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συνάδελφε, από πού να το πιάσουμε και πού να το καταλήξουμε</w:t>
      </w:r>
      <w:r>
        <w:rPr>
          <w:rFonts w:eastAsia="Times New Roman" w:cs="Times New Roman"/>
          <w:szCs w:val="24"/>
        </w:rPr>
        <w:t xml:space="preserve">; </w:t>
      </w:r>
    </w:p>
    <w:p w14:paraId="4A57870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Κάνετε μια ερώτηση, η οποία ακούγεται πομπώδης, αλλά τα πράγματα είναι πιο σκληρά και πιο συγκεκριμένα, διότι, όπως είπα και σε προηγούμενη ερώτηση, δεν πέσαμε ξαφνικά σε αυτό τον πλανήτη, σε αυτή τη χώρα και ούτε γεννηθήκαμε διά της παρθενογενέσεως. </w:t>
      </w:r>
    </w:p>
    <w:p w14:paraId="4A578703"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α χρέη του ΕΚΑΒ -και δεν είναι του ΕΚΑΒ, είναι των ασφαλιστικών ταμείων-προς την Αεροπορία με βάση τα στοιχεία </w:t>
      </w:r>
      <w:r>
        <w:rPr>
          <w:rFonts w:eastAsia="Times New Roman" w:cs="Times New Roman"/>
          <w:szCs w:val="24"/>
        </w:rPr>
        <w:lastRenderedPageBreak/>
        <w:t xml:space="preserve">που έχουμε μαζέψει και τα οποία παραλάβαμε, ήταν 100 εκατομμύρια ευρώ για διακομιδές που ξεκινούσαν από τη δεκαετία του 1990 ακόμα, τα οποία δεν </w:t>
      </w:r>
      <w:r>
        <w:rPr>
          <w:rFonts w:eastAsia="Times New Roman" w:cs="Times New Roman"/>
          <w:szCs w:val="24"/>
        </w:rPr>
        <w:t xml:space="preserve">είχαν πληρωθεί. </w:t>
      </w:r>
    </w:p>
    <w:p w14:paraId="4A578704" w14:textId="77777777" w:rsidR="00AD2206" w:rsidRDefault="00782B6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 λύσαμε αυτό. Ήρθαμε σε μια συμφωνία με την Αεροπορία ότι θα τους δώσουμε μέσα σε τέσσερα χρόνια 50 εκατομμύρια, θα διαγράψουμε όλα τα παλιά και βέβαια από εδώ και πέρα, όπως κάναμε και πέρυσι, θα τους πληρώνουμε κανονικά όλο το κόστος τ</w:t>
      </w:r>
      <w:r>
        <w:rPr>
          <w:rFonts w:eastAsia="Times New Roman" w:cs="Times New Roman"/>
          <w:szCs w:val="24"/>
        </w:rPr>
        <w:t>ης διαδικασίας των διακομιδών και με τη νέα βάση που ανοίξαμε και με τις νέες βάσεις που θα ανοίξουμε στην πορεία. Το ένα και το πρώτο που πρέπει να λύσουμε είναι αυτό.</w:t>
      </w:r>
    </w:p>
    <w:p w14:paraId="4A578705" w14:textId="77777777" w:rsidR="00AD2206" w:rsidRDefault="00782B6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Δεύτερον, κοιτάξτε, είμαστε μια χώρα η οποία έχει μια γεωγραφική διαμόρφωση που δεν την</w:t>
      </w:r>
      <w:r>
        <w:rPr>
          <w:rFonts w:eastAsia="Times New Roman" w:cs="Times New Roman"/>
          <w:szCs w:val="24"/>
        </w:rPr>
        <w:t xml:space="preserve"> έχουν άλλες χώρες. Έχουμε και πολλά βουνά και πολλά νησιά. Αλλού υπάρχουν βουνά, αλλού υπάρχουν νησιά. Μόνο κάποιες περιοχές της Νορβηγίας υπάρχουν που μοιάζουν με εμάς.</w:t>
      </w:r>
    </w:p>
    <w:p w14:paraId="4A578706" w14:textId="77777777" w:rsidR="00AD2206" w:rsidRDefault="00782B6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Εμείς πρέπει να οργανώσουμε ένα σύστημα μεταφοράς των ασθενών. Διότι, όπως είπα και π</w:t>
      </w:r>
      <w:r>
        <w:rPr>
          <w:rFonts w:eastAsia="Times New Roman" w:cs="Times New Roman"/>
          <w:szCs w:val="24"/>
        </w:rPr>
        <w:t xml:space="preserve">ριν, δεν μπορούμε να έχουμε νευροχειρουργό σε κάθε νησί, ούτε μπορούμε να έχουμε ογκολογική κλινική σε κάθε νομαρχιακό νοσοκομείο. Πρέπει να οργανώσουμε ένα σύστημα επείγουσας μεταφοράς και ειδικά </w:t>
      </w:r>
      <w:r>
        <w:rPr>
          <w:rFonts w:eastAsia="Times New Roman" w:cs="Times New Roman"/>
          <w:szCs w:val="24"/>
        </w:rPr>
        <w:lastRenderedPageBreak/>
        <w:t xml:space="preserve">από το </w:t>
      </w:r>
      <w:r>
        <w:rPr>
          <w:rFonts w:eastAsia="Times New Roman" w:cs="Times New Roman"/>
          <w:szCs w:val="24"/>
        </w:rPr>
        <w:t>α</w:t>
      </w:r>
      <w:r>
        <w:rPr>
          <w:rFonts w:eastAsia="Times New Roman" w:cs="Times New Roman"/>
          <w:szCs w:val="24"/>
        </w:rPr>
        <w:t>ρχιπέλαγος, το Αιγαίο και από κάποιες ορεινές περιο</w:t>
      </w:r>
      <w:r>
        <w:rPr>
          <w:rFonts w:eastAsia="Times New Roman" w:cs="Times New Roman"/>
          <w:szCs w:val="24"/>
        </w:rPr>
        <w:t xml:space="preserve">χές, το οποίο να διακομίζει σε έναν λογικό χρόνο έναν ασθενή που έχει ανάγκη για να του παρασχεθούν στον υγειονομικό σχηματισμό που απαιτεί η πάθησή του οι υπηρεσίες που έχει ανάγκη. </w:t>
      </w:r>
    </w:p>
    <w:p w14:paraId="4A578707" w14:textId="77777777" w:rsidR="00AD2206" w:rsidRDefault="00782B6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Φυσικά και υπήρξε μελέτη για την ιστορία της Σύρου. Δεν την είδατε εσείς</w:t>
      </w:r>
      <w:r>
        <w:rPr>
          <w:rFonts w:eastAsia="Times New Roman" w:cs="Times New Roman"/>
          <w:szCs w:val="24"/>
        </w:rPr>
        <w:t xml:space="preserve"> που τα διαβάζετε όλα; Δεν είδατε, για παράδειγμα, ότι στη συντριπτική πλειοψηφία των </w:t>
      </w:r>
      <w:proofErr w:type="spellStart"/>
      <w:r>
        <w:rPr>
          <w:rFonts w:eastAsia="Times New Roman" w:cs="Times New Roman"/>
          <w:szCs w:val="24"/>
        </w:rPr>
        <w:t>αεροδιακομιδών</w:t>
      </w:r>
      <w:proofErr w:type="spellEnd"/>
      <w:r>
        <w:rPr>
          <w:rFonts w:eastAsia="Times New Roman" w:cs="Times New Roman"/>
          <w:szCs w:val="24"/>
        </w:rPr>
        <w:t xml:space="preserve"> που είχαμε από πολλά νησιά των Κυκλάδων, έπαιρναν εξιτήριο την επόμενη ημέρα; Το 45% έπαιρνε εξιτήριο την επόμενη ημέρα. Ναι, υπήρχε φόβος σε πολλούς γιατρ</w:t>
      </w:r>
      <w:r>
        <w:rPr>
          <w:rFonts w:eastAsia="Times New Roman" w:cs="Times New Roman"/>
          <w:szCs w:val="24"/>
        </w:rPr>
        <w:t xml:space="preserve">ούς για τη διακομιδή. Ναι, υπήρχε φόβος και υπάρχει ακόμα. Όταν έχει </w:t>
      </w:r>
      <w:proofErr w:type="spellStart"/>
      <w:r>
        <w:rPr>
          <w:rFonts w:eastAsia="Times New Roman" w:cs="Times New Roman"/>
          <w:szCs w:val="24"/>
        </w:rPr>
        <w:t>αποστελεχωθεί</w:t>
      </w:r>
      <w:proofErr w:type="spellEnd"/>
      <w:r>
        <w:rPr>
          <w:rFonts w:eastAsia="Times New Roman" w:cs="Times New Roman"/>
          <w:szCs w:val="24"/>
        </w:rPr>
        <w:t xml:space="preserve"> το σύμπαν, δεν μπορείς να περιμένεις από έναν νέο συνάδελφο να μπορέσει να χειριστεί ένα περιστατικό</w:t>
      </w:r>
      <w:r>
        <w:rPr>
          <w:rFonts w:eastAsia="Times New Roman" w:cs="Times New Roman"/>
          <w:szCs w:val="24"/>
        </w:rPr>
        <w:t xml:space="preserve">, </w:t>
      </w:r>
      <w:r>
        <w:rPr>
          <w:rFonts w:eastAsia="Times New Roman" w:cs="Times New Roman"/>
          <w:szCs w:val="24"/>
        </w:rPr>
        <w:t>είτε νέο είτε μεγαλύτερο</w:t>
      </w:r>
      <w:r>
        <w:rPr>
          <w:rFonts w:eastAsia="Times New Roman" w:cs="Times New Roman"/>
          <w:szCs w:val="24"/>
        </w:rPr>
        <w:t>,</w:t>
      </w:r>
      <w:r>
        <w:rPr>
          <w:rFonts w:eastAsia="Times New Roman" w:cs="Times New Roman"/>
          <w:szCs w:val="24"/>
        </w:rPr>
        <w:t xml:space="preserve"> το οποίο αρχίζει να βαραίνει ή να είναι έτσι </w:t>
      </w:r>
      <w:r>
        <w:rPr>
          <w:rFonts w:eastAsia="Times New Roman" w:cs="Times New Roman"/>
          <w:szCs w:val="24"/>
        </w:rPr>
        <w:t>κ</w:t>
      </w:r>
      <w:r>
        <w:rPr>
          <w:rFonts w:eastAsia="Times New Roman" w:cs="Times New Roman"/>
          <w:szCs w:val="24"/>
        </w:rPr>
        <w:t>αι λοιπά</w:t>
      </w:r>
      <w:r>
        <w:rPr>
          <w:rFonts w:eastAsia="Times New Roman" w:cs="Times New Roman"/>
          <w:szCs w:val="24"/>
        </w:rPr>
        <w:t xml:space="preserve">. </w:t>
      </w:r>
    </w:p>
    <w:p w14:paraId="4A578708" w14:textId="77777777" w:rsidR="00AD2206" w:rsidRDefault="00782B6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Τρίτον, ωραία τα λόγια της τηλεϊατρικής. Ό,τι έχει γίνει μέχρι τώρα ήταν απλώς για να βάλουμε τα μηχανήματα και όχι για να λειτουργήσουν. Έχουν ξοδευτεί πολλά λεφτά σε προγράμματα τηλεϊατρικής.</w:t>
      </w:r>
    </w:p>
    <w:p w14:paraId="4A578709" w14:textId="77777777" w:rsidR="00AD2206" w:rsidRDefault="00782B6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w:t>
      </w:r>
      <w:r>
        <w:rPr>
          <w:rFonts w:eastAsia="Times New Roman" w:cs="Times New Roman"/>
          <w:szCs w:val="24"/>
        </w:rPr>
        <w:t>χρόνου ομιλίας του κυρίου Αναπληρωτή Υπουργού)</w:t>
      </w:r>
    </w:p>
    <w:p w14:paraId="4A57870A" w14:textId="77777777" w:rsidR="00AD2206" w:rsidRDefault="00782B6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μόνο που αρχίζει να δουλεύει –το μόνο και το λέω έτσι- είναι αυτό που ολοκληρώθηκε. Δεν το ξεκινήσαμε εμείς, ολοκληρώθηκε επί των ημερών μας, της </w:t>
      </w:r>
      <w:r>
        <w:rPr>
          <w:rFonts w:eastAsia="Times New Roman" w:cs="Times New Roman"/>
          <w:szCs w:val="24"/>
        </w:rPr>
        <w:t xml:space="preserve">Β΄ </w:t>
      </w:r>
      <w:r>
        <w:rPr>
          <w:rFonts w:eastAsia="Times New Roman" w:cs="Times New Roman"/>
          <w:szCs w:val="24"/>
        </w:rPr>
        <w:t>υ</w:t>
      </w:r>
      <w:r>
        <w:rPr>
          <w:rFonts w:eastAsia="Times New Roman" w:cs="Times New Roman"/>
          <w:szCs w:val="24"/>
        </w:rPr>
        <w:t xml:space="preserve">γειονομικής </w:t>
      </w:r>
      <w:r>
        <w:rPr>
          <w:rFonts w:eastAsia="Times New Roman" w:cs="Times New Roman"/>
          <w:szCs w:val="24"/>
        </w:rPr>
        <w:t>π</w:t>
      </w:r>
      <w:r>
        <w:rPr>
          <w:rFonts w:eastAsia="Times New Roman" w:cs="Times New Roman"/>
          <w:szCs w:val="24"/>
        </w:rPr>
        <w:t>εριφέρειας που αφορά το Αιγαίο και λόγω αυτ</w:t>
      </w:r>
      <w:r>
        <w:rPr>
          <w:rFonts w:eastAsia="Times New Roman" w:cs="Times New Roman"/>
          <w:szCs w:val="24"/>
        </w:rPr>
        <w:t>ών που κάνει η διοίκηση, έχουν εκπαιδευτεί μια σειρά από γιατροί, παρά τις αντιδράσεις.</w:t>
      </w:r>
    </w:p>
    <w:p w14:paraId="4A57870B" w14:textId="77777777" w:rsidR="00AD2206" w:rsidRDefault="00782B6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Ξέρετε, υπάρχουν γιατροί σε νησιά οι οποίοι σου λένε «δεν θέλω εγώ να συμμετέχω, τα ξέρω» ή σου λένε «δεν θέλω να συμμετέχω». Δεν είναι το κυρίαρχο αυτό. Από την άλλη μ</w:t>
      </w:r>
      <w:r>
        <w:rPr>
          <w:rFonts w:eastAsia="Times New Roman" w:cs="Times New Roman"/>
          <w:szCs w:val="24"/>
        </w:rPr>
        <w:t>εριά, πρέπει να υπάρχει η υποδομή και οι άνθρωποι σε κάποια νοσοκομεία οι οποίοι να μπορούν να τον βοηθήσουν. Γιατί, εάν έχει την καμπίνα του στο νησί και να πάει να δείξει πέντε πράγματα κ.λπ., αλλά από την άλλη μεριά δεν υπάρχει κανείς για να του μιλήσει</w:t>
      </w:r>
      <w:r>
        <w:rPr>
          <w:rFonts w:eastAsia="Times New Roman" w:cs="Times New Roman"/>
          <w:szCs w:val="24"/>
        </w:rPr>
        <w:t xml:space="preserve">, τι γίνεται; Πότε οργανώθηκε αυτό; Τώρα άρχισε να οργανώνεται για τακτικά περιστατικά </w:t>
      </w:r>
      <w:r>
        <w:rPr>
          <w:rFonts w:eastAsia="Times New Roman" w:cs="Times New Roman"/>
          <w:szCs w:val="24"/>
        </w:rPr>
        <w:t xml:space="preserve">αλλά </w:t>
      </w:r>
      <w:r>
        <w:rPr>
          <w:rFonts w:eastAsia="Times New Roman" w:cs="Times New Roman"/>
          <w:szCs w:val="24"/>
        </w:rPr>
        <w:t>και για επείγοντα καρδιολογικά περιστατικά σε έξι νησιά του Αιγαίου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στα οποία</w:t>
      </w:r>
      <w:r>
        <w:rPr>
          <w:rFonts w:eastAsia="Times New Roman" w:cs="Times New Roman"/>
          <w:szCs w:val="24"/>
        </w:rPr>
        <w:t xml:space="preserve"> συμβαίνει αυτό το πράγμα και που συνεργάζονται γιατροί, είτε μόνιμοι είτε αγροτικοί, </w:t>
      </w:r>
      <w:r>
        <w:rPr>
          <w:rFonts w:eastAsia="Times New Roman" w:cs="Times New Roman"/>
          <w:szCs w:val="24"/>
        </w:rPr>
        <w:t>που είναι σ</w:t>
      </w:r>
      <w:r>
        <w:rPr>
          <w:rFonts w:eastAsia="Times New Roman" w:cs="Times New Roman"/>
          <w:szCs w:val="24"/>
        </w:rPr>
        <w:t>ε</w:t>
      </w:r>
      <w:r>
        <w:rPr>
          <w:rFonts w:eastAsia="Times New Roman" w:cs="Times New Roman"/>
          <w:szCs w:val="24"/>
        </w:rPr>
        <w:t xml:space="preserve"> αυτές τις δομές. Δεν είναι πανάκεια η τηλεϊατρική, δηλαδή, για να μην τρελαθούμε. Στο όνομα της τηλεϊατρικής δεν μπορείς να ακυρώσεις τη διαδικασία της επείγουσας μεταφοράς.</w:t>
      </w:r>
    </w:p>
    <w:p w14:paraId="4A57870C" w14:textId="77777777" w:rsidR="00AD2206" w:rsidRDefault="00782B6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όταν το αναπτύξουμε το σχέδιο, τότε θα κάνουμε κα</w:t>
      </w:r>
      <w:r>
        <w:rPr>
          <w:rFonts w:eastAsia="Times New Roman" w:cs="Times New Roman"/>
          <w:szCs w:val="24"/>
        </w:rPr>
        <w:t>ι την αξιολόγησή του. Δεν θα βάλουμε τώρα το κάρο μπροστά από το άλογο, μην τρελαθούμε. Για εμάς, το σχέδιο είναι σταθμός στη Σύρο, σταθμός στη Ρόδο, σταθμός στη Λέσβο, σταθμός στο Άκτιο. Αυτός είναι ο σχεδιασμός συν η βάση που υπάρχει τώρα στα Μέγαρα.</w:t>
      </w:r>
    </w:p>
    <w:p w14:paraId="4A57870D" w14:textId="77777777" w:rsidR="00AD2206" w:rsidRDefault="00782B6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Αυτ</w:t>
      </w:r>
      <w:r>
        <w:rPr>
          <w:rFonts w:eastAsia="Times New Roman" w:cs="Times New Roman"/>
          <w:szCs w:val="24"/>
        </w:rPr>
        <w:t xml:space="preserve">ός ο σχεδιασμός καλύπτει όλη τη χώρα σε επίπεδο </w:t>
      </w:r>
      <w:proofErr w:type="spellStart"/>
      <w:r>
        <w:rPr>
          <w:rFonts w:eastAsia="Times New Roman" w:cs="Times New Roman"/>
          <w:szCs w:val="24"/>
        </w:rPr>
        <w:t>αεροδιακομιδών</w:t>
      </w:r>
      <w:proofErr w:type="spellEnd"/>
      <w:r>
        <w:rPr>
          <w:rFonts w:eastAsia="Times New Roman" w:cs="Times New Roman"/>
          <w:szCs w:val="24"/>
        </w:rPr>
        <w:t xml:space="preserve">. Το Άκτιο γιατί; Για να καλύψει από τη μια μεριά τα Επτάνησα για τις επείγουσες μεταφορές και τον ορεινό όγκο της Πίνδου, όπου αυξάνει πάρα πολύ η </w:t>
      </w:r>
      <w:proofErr w:type="spellStart"/>
      <w:r>
        <w:rPr>
          <w:rFonts w:eastAsia="Times New Roman" w:cs="Times New Roman"/>
          <w:szCs w:val="24"/>
        </w:rPr>
        <w:t>επισκεψιμότητα</w:t>
      </w:r>
      <w:proofErr w:type="spellEnd"/>
      <w:r>
        <w:rPr>
          <w:rFonts w:eastAsia="Times New Roman" w:cs="Times New Roman"/>
          <w:szCs w:val="24"/>
        </w:rPr>
        <w:t xml:space="preserve"> λόγω των </w:t>
      </w:r>
      <w:r>
        <w:rPr>
          <w:rFonts w:eastAsia="Times New Roman" w:cs="Times New Roman"/>
          <w:szCs w:val="24"/>
          <w:lang w:val="en-US"/>
        </w:rPr>
        <w:t>extreme</w:t>
      </w:r>
      <w:r>
        <w:rPr>
          <w:rFonts w:eastAsia="Times New Roman" w:cs="Times New Roman"/>
          <w:szCs w:val="24"/>
        </w:rPr>
        <w:t xml:space="preserve"> </w:t>
      </w:r>
      <w:r>
        <w:rPr>
          <w:rFonts w:eastAsia="Times New Roman" w:cs="Times New Roman"/>
          <w:szCs w:val="24"/>
          <w:lang w:val="en-US"/>
        </w:rPr>
        <w:t>sports</w:t>
      </w:r>
      <w:r>
        <w:rPr>
          <w:rFonts w:eastAsia="Times New Roman" w:cs="Times New Roman"/>
          <w:szCs w:val="24"/>
        </w:rPr>
        <w:t xml:space="preserve"> τα οποί</w:t>
      </w:r>
      <w:r>
        <w:rPr>
          <w:rFonts w:eastAsia="Times New Roman" w:cs="Times New Roman"/>
          <w:szCs w:val="24"/>
        </w:rPr>
        <w:t>α γίνονται σε αυτόν τον ορεινό όγκο και είναι πολύ πιο γρήγορο να έχεις ένα ελικόπτερο που να πάει απ’ ό,τι να πάει ένα ασθενοφόρο, ακόμη και από κοντινό μέρος, εκεί και ειδικά σε κάποιες πτώσεις κ.λπ.</w:t>
      </w:r>
      <w:r>
        <w:rPr>
          <w:rFonts w:eastAsia="Times New Roman" w:cs="Times New Roman"/>
          <w:szCs w:val="24"/>
        </w:rPr>
        <w:t>.</w:t>
      </w:r>
      <w:r>
        <w:rPr>
          <w:rFonts w:eastAsia="Times New Roman" w:cs="Times New Roman"/>
          <w:szCs w:val="24"/>
        </w:rPr>
        <w:t xml:space="preserve"> Αυτός είναι ο σχεδιασμός.</w:t>
      </w:r>
    </w:p>
    <w:p w14:paraId="4A57870E" w14:textId="77777777" w:rsidR="00AD2206" w:rsidRDefault="00782B6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Επίσης, θα συνεχίσουμε να έ</w:t>
      </w:r>
      <w:r>
        <w:rPr>
          <w:rFonts w:eastAsia="Times New Roman" w:cs="Times New Roman"/>
          <w:szCs w:val="24"/>
        </w:rPr>
        <w:t xml:space="preserve">χουμε και αυτό το οποίο δεν το λέει κανείς, αλλά συνεχίζει και σώζει ζωές από πέρυσι που το κάναμε, μαζί με τον συνάδελφο κ. </w:t>
      </w:r>
      <w:proofErr w:type="spellStart"/>
      <w:r>
        <w:rPr>
          <w:rFonts w:eastAsia="Times New Roman" w:cs="Times New Roman"/>
          <w:szCs w:val="24"/>
        </w:rPr>
        <w:t>Τόσκα</w:t>
      </w:r>
      <w:proofErr w:type="spellEnd"/>
      <w:r>
        <w:rPr>
          <w:rFonts w:eastAsia="Times New Roman" w:cs="Times New Roman"/>
          <w:szCs w:val="24"/>
        </w:rPr>
        <w:t>, τον Υπουργό Προστασίας του Πολίτη, το ελικόπτερο στη Χαλκιδική, που είναι συνέργεια ανάμεσα στην Πυροσβεστική και στο Υπουργ</w:t>
      </w:r>
      <w:r>
        <w:rPr>
          <w:rFonts w:eastAsia="Times New Roman" w:cs="Times New Roman"/>
          <w:szCs w:val="24"/>
        </w:rPr>
        <w:t xml:space="preserve">είο Υγείας. </w:t>
      </w:r>
      <w:r>
        <w:rPr>
          <w:rFonts w:eastAsia="Times New Roman" w:cs="Times New Roman"/>
          <w:szCs w:val="24"/>
        </w:rPr>
        <w:lastRenderedPageBreak/>
        <w:t xml:space="preserve">Πραγματικά έχει σώσει αρκετές ζωές από τα πόδια της Χαλκιδικής, διότι εκεί λόγω της </w:t>
      </w:r>
      <w:proofErr w:type="spellStart"/>
      <w:r>
        <w:rPr>
          <w:rFonts w:eastAsia="Times New Roman" w:cs="Times New Roman"/>
          <w:szCs w:val="24"/>
        </w:rPr>
        <w:t>επισκεψιμότητας</w:t>
      </w:r>
      <w:proofErr w:type="spellEnd"/>
      <w:r>
        <w:rPr>
          <w:rFonts w:eastAsia="Times New Roman" w:cs="Times New Roman"/>
          <w:szCs w:val="24"/>
        </w:rPr>
        <w:t xml:space="preserve"> της Χαλκιδικής μπλοκάρουν οι δρόμοι και κάνουν πολύ μεγάλη την απόσταση για τη Θεσσαλονίκη και η καθυστέρηση που υπάρχει είναι πολύ μεγάλη και φ</w:t>
      </w:r>
      <w:r>
        <w:rPr>
          <w:rFonts w:eastAsia="Times New Roman" w:cs="Times New Roman"/>
          <w:szCs w:val="24"/>
        </w:rPr>
        <w:t xml:space="preserve">θάνει και τρεις και τέσσερις ώρες. Έχει μεταφέρει και </w:t>
      </w:r>
      <w:r>
        <w:rPr>
          <w:rFonts w:eastAsia="Times New Roman" w:cs="Times New Roman"/>
          <w:szCs w:val="24"/>
        </w:rPr>
        <w:t>ασθενείς με</w:t>
      </w:r>
      <w:r>
        <w:rPr>
          <w:rFonts w:eastAsia="Times New Roman" w:cs="Times New Roman"/>
          <w:szCs w:val="24"/>
        </w:rPr>
        <w:t xml:space="preserve"> εμφράγματα από τον δρόμο ή από κάποια απομακρυσμένα σημεία των ποδιών της Χαλκιδικής στη Θεσσαλονίκη και έχουν σωθεί άνθρωποι. </w:t>
      </w:r>
    </w:p>
    <w:p w14:paraId="4A57870F"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Αυτό γίνεται τα </w:t>
      </w:r>
      <w:proofErr w:type="spellStart"/>
      <w:r>
        <w:rPr>
          <w:rFonts w:eastAsia="Times New Roman" w:cs="Times New Roman"/>
          <w:szCs w:val="24"/>
        </w:rPr>
        <w:t>Παρασκευοσαββατοκύριακα</w:t>
      </w:r>
      <w:proofErr w:type="spellEnd"/>
      <w:r>
        <w:rPr>
          <w:rFonts w:eastAsia="Times New Roman" w:cs="Times New Roman"/>
          <w:szCs w:val="24"/>
        </w:rPr>
        <w:t xml:space="preserve"> και θα κρατηθεί και όλ</w:t>
      </w:r>
      <w:r>
        <w:rPr>
          <w:rFonts w:eastAsia="Times New Roman" w:cs="Times New Roman"/>
          <w:szCs w:val="24"/>
        </w:rPr>
        <w:t xml:space="preserve">ον τον Σεπτέμβριο. Πιθανά κάτι τέτοιο, προοπτικά, αλλά αφού λύσουμε τα άλλα, να αναπτυχθεί και στην Κρήτη, γιατί έχουμε και εκεί τέτοια προβλήματα σε κάποιες τέτοιες περιοχές. </w:t>
      </w:r>
    </w:p>
    <w:p w14:paraId="4A578710" w14:textId="77777777" w:rsidR="00AD2206" w:rsidRDefault="00782B69">
      <w:pPr>
        <w:spacing w:line="600" w:lineRule="auto"/>
        <w:ind w:firstLine="720"/>
        <w:contextualSpacing/>
        <w:jc w:val="both"/>
        <w:rPr>
          <w:rFonts w:eastAsia="Times New Roman" w:cs="Times New Roman"/>
          <w:szCs w:val="24"/>
        </w:rPr>
      </w:pPr>
      <w:r>
        <w:rPr>
          <w:rFonts w:eastAsia="Times New Roman"/>
          <w:b/>
          <w:bCs/>
        </w:rPr>
        <w:t>ΠΡΟΕΔΡΕΥΩΝ (Μάριος Γεωργιάδης):</w:t>
      </w:r>
      <w:r>
        <w:rPr>
          <w:rFonts w:eastAsia="Times New Roman" w:cs="Times New Roman"/>
          <w:szCs w:val="24"/>
        </w:rPr>
        <w:t xml:space="preserve"> Κύριε Υπουργέ, παρακαλώ ολοκληρώστε. Έχετε και </w:t>
      </w:r>
      <w:r>
        <w:rPr>
          <w:rFonts w:eastAsia="Times New Roman" w:cs="Times New Roman"/>
          <w:szCs w:val="24"/>
        </w:rPr>
        <w:t>δευτερολογία έτσι κι αλλιώς.</w:t>
      </w:r>
    </w:p>
    <w:p w14:paraId="4A578711"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Αυτό </w:t>
      </w:r>
      <w:r>
        <w:rPr>
          <w:rFonts w:eastAsia="Times New Roman"/>
          <w:bCs/>
        </w:rPr>
        <w:t>είναι</w:t>
      </w:r>
      <w:r>
        <w:rPr>
          <w:rFonts w:eastAsia="Times New Roman" w:cs="Times New Roman"/>
          <w:szCs w:val="24"/>
        </w:rPr>
        <w:t xml:space="preserve"> το σχέδιο. Πρώτα, λοιπόν, θα καλύψουμε τη χώρα με ένα οργανωμένο σύστημα μεταφοράς και θα ενισχύσουμε το κομμάτι της τηλεϊατρικής. Αυτό </w:t>
      </w:r>
      <w:r>
        <w:rPr>
          <w:rFonts w:eastAsia="Times New Roman"/>
          <w:bCs/>
        </w:rPr>
        <w:t>είναι</w:t>
      </w:r>
      <w:r>
        <w:rPr>
          <w:rFonts w:eastAsia="Times New Roman" w:cs="Times New Roman"/>
          <w:szCs w:val="24"/>
        </w:rPr>
        <w:t xml:space="preserve"> το μόνο που </w:t>
      </w:r>
      <w:r>
        <w:rPr>
          <w:rFonts w:eastAsia="Times New Roman"/>
          <w:bCs/>
        </w:rPr>
        <w:t>έχει</w:t>
      </w:r>
      <w:r>
        <w:rPr>
          <w:rFonts w:eastAsia="Times New Roman" w:cs="Times New Roman"/>
          <w:szCs w:val="24"/>
        </w:rPr>
        <w:t xml:space="preserve"> αρχίσει να </w:t>
      </w:r>
      <w:r>
        <w:rPr>
          <w:rFonts w:eastAsia="Times New Roman" w:cs="Times New Roman"/>
          <w:szCs w:val="24"/>
        </w:rPr>
        <w:t xml:space="preserve">δουλεύει. Όλα τα άλλα μπήκαν και αράχνιασαν. Αυτό έγινε. Εμείς θα το ενισχύσουμε. Το ενισχύει η </w:t>
      </w:r>
      <w:r>
        <w:rPr>
          <w:rFonts w:eastAsia="Times New Roman" w:cs="Times New Roman"/>
          <w:szCs w:val="24"/>
        </w:rPr>
        <w:t>δ</w:t>
      </w:r>
      <w:r>
        <w:rPr>
          <w:rFonts w:eastAsia="Times New Roman" w:cs="Times New Roman"/>
          <w:szCs w:val="24"/>
        </w:rPr>
        <w:t xml:space="preserve">ιοικήτρια και οι </w:t>
      </w:r>
      <w:r>
        <w:rPr>
          <w:rFonts w:eastAsia="Times New Roman" w:cs="Times New Roman"/>
          <w:szCs w:val="24"/>
        </w:rPr>
        <w:lastRenderedPageBreak/>
        <w:t>υ</w:t>
      </w:r>
      <w:r>
        <w:rPr>
          <w:rFonts w:eastAsia="Times New Roman" w:cs="Times New Roman"/>
          <w:szCs w:val="24"/>
        </w:rPr>
        <w:t xml:space="preserve">ποδιοικητές της </w:t>
      </w:r>
      <w:r>
        <w:rPr>
          <w:rFonts w:eastAsia="Times New Roman" w:cs="Times New Roman"/>
          <w:szCs w:val="24"/>
        </w:rPr>
        <w:t>Β΄</w:t>
      </w:r>
      <w:r>
        <w:rPr>
          <w:rFonts w:eastAsia="Times New Roman" w:cs="Times New Roman"/>
          <w:szCs w:val="24"/>
        </w:rPr>
        <w:t xml:space="preserve"> υ</w:t>
      </w:r>
      <w:r>
        <w:rPr>
          <w:rFonts w:eastAsia="Times New Roman" w:cs="Times New Roman"/>
          <w:szCs w:val="24"/>
        </w:rPr>
        <w:t xml:space="preserve">γειονομικής </w:t>
      </w:r>
      <w:r>
        <w:rPr>
          <w:rFonts w:eastAsia="Times New Roman" w:cs="Times New Roman"/>
          <w:szCs w:val="24"/>
        </w:rPr>
        <w:t>π</w:t>
      </w:r>
      <w:r>
        <w:rPr>
          <w:rFonts w:eastAsia="Times New Roman" w:cs="Times New Roman"/>
          <w:szCs w:val="24"/>
        </w:rPr>
        <w:t>εριφέρειας</w:t>
      </w:r>
      <w:r>
        <w:rPr>
          <w:rFonts w:eastAsia="Times New Roman" w:cs="Times New Roman"/>
          <w:szCs w:val="24"/>
        </w:rPr>
        <w:t>.</w:t>
      </w:r>
      <w:r>
        <w:rPr>
          <w:rFonts w:eastAsia="Times New Roman" w:cs="Times New Roman"/>
          <w:szCs w:val="24"/>
        </w:rPr>
        <w:t xml:space="preserve"> Το κυνηγάνε πάρα πολύ αυτό. Από εκεί και πέρα, θα αξιολογήσουμε και τις υποδομές. </w:t>
      </w:r>
    </w:p>
    <w:p w14:paraId="4A57871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Cs/>
          <w:shd w:val="clear" w:color="auto" w:fill="FFFFFF"/>
        </w:rPr>
        <w:t xml:space="preserve">Επίσης, </w:t>
      </w:r>
      <w:r>
        <w:rPr>
          <w:rFonts w:eastAsia="Times New Roman" w:cs="Times New Roman"/>
          <w:szCs w:val="24"/>
        </w:rPr>
        <w:t xml:space="preserve">τώρα με τα κίνητρα αρχίζουν και πηγαίνουν και κάποιοι ειδικευμένοι ιατροί σε τέτοια μέρη. Εκεί έχεις να μιλήσεις με έναν συνάδελφο, ο οποίος μπορεί να εκτιμήσει τη βαρύτητα του περιστατικού. </w:t>
      </w:r>
      <w:r>
        <w:rPr>
          <w:rFonts w:eastAsia="Times New Roman" w:cs="Times New Roman"/>
        </w:rPr>
        <w:t>Δηλαδή,</w:t>
      </w:r>
      <w:r>
        <w:rPr>
          <w:rFonts w:eastAsia="Times New Roman" w:cs="Times New Roman"/>
          <w:szCs w:val="24"/>
        </w:rPr>
        <w:t xml:space="preserve"> για παράδειγμα οι αγροτικοί που ήταν…</w:t>
      </w:r>
    </w:p>
    <w:p w14:paraId="4A578713" w14:textId="77777777" w:rsidR="00AD2206" w:rsidRDefault="00782B69">
      <w:pPr>
        <w:spacing w:line="600" w:lineRule="auto"/>
        <w:ind w:firstLine="720"/>
        <w:contextualSpacing/>
        <w:jc w:val="both"/>
        <w:rPr>
          <w:rFonts w:eastAsia="Times New Roman" w:cs="Times New Roman"/>
          <w:szCs w:val="24"/>
        </w:rPr>
      </w:pPr>
      <w:r>
        <w:rPr>
          <w:rFonts w:eastAsia="Times New Roman"/>
          <w:b/>
          <w:bCs/>
        </w:rPr>
        <w:t xml:space="preserve">ΠΡΟΕΔΡΕΥΩΝ (Μάριος </w:t>
      </w:r>
      <w:r>
        <w:rPr>
          <w:rFonts w:eastAsia="Times New Roman"/>
          <w:b/>
          <w:bCs/>
        </w:rPr>
        <w:t>Γεωργιάδης):</w:t>
      </w:r>
      <w:r>
        <w:rPr>
          <w:rFonts w:eastAsia="Times New Roman" w:cs="Times New Roman"/>
          <w:szCs w:val="24"/>
        </w:rPr>
        <w:t xml:space="preserve"> Κύριε Υπουργέ, αν θέλετε, ολοκληρώστε, σας παρακαλώ.   </w:t>
      </w:r>
    </w:p>
    <w:p w14:paraId="4A578714"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Τελειώνω με αυτό. Δεν θα δευτερολογήσω, γιατί νομίζω ότι αυτή </w:t>
      </w:r>
      <w:r>
        <w:rPr>
          <w:rFonts w:eastAsia="Times New Roman"/>
          <w:bCs/>
        </w:rPr>
        <w:t>είναι</w:t>
      </w:r>
      <w:r>
        <w:rPr>
          <w:rFonts w:eastAsia="Times New Roman" w:cs="Times New Roman"/>
          <w:szCs w:val="24"/>
        </w:rPr>
        <w:t xml:space="preserve"> μια κουβέντα για συνέδριο. Δεν </w:t>
      </w:r>
      <w:r>
        <w:rPr>
          <w:rFonts w:eastAsia="Times New Roman"/>
          <w:bCs/>
        </w:rPr>
        <w:t>είναι</w:t>
      </w:r>
      <w:r>
        <w:rPr>
          <w:rFonts w:eastAsia="Times New Roman" w:cs="Times New Roman"/>
          <w:szCs w:val="24"/>
        </w:rPr>
        <w:t xml:space="preserve"> για ερώτηση στη </w:t>
      </w:r>
      <w:r>
        <w:rPr>
          <w:rFonts w:eastAsia="Times New Roman"/>
          <w:bCs/>
        </w:rPr>
        <w:t>Βουλή</w:t>
      </w:r>
      <w:r>
        <w:rPr>
          <w:rFonts w:eastAsia="Times New Roman" w:cs="Times New Roman"/>
          <w:szCs w:val="24"/>
        </w:rPr>
        <w:t xml:space="preserve">. </w:t>
      </w:r>
    </w:p>
    <w:p w14:paraId="4A578715"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Θα πω για το περιστατικό που έγινε στη Γαύδο πριν λίγες μέρες. Υπήρχαν δύο αγροτικοί γιατροί πάνω. Ήταν ένα περιστατικό με ένα παιδάκι με σκωληκοειδίτιδα. Αρχίζει εκεί μια </w:t>
      </w:r>
      <w:r>
        <w:rPr>
          <w:rFonts w:eastAsia="Times New Roman"/>
          <w:szCs w:val="24"/>
        </w:rPr>
        <w:t>συζήτηση για το</w:t>
      </w:r>
      <w:r>
        <w:rPr>
          <w:rFonts w:eastAsia="Times New Roman" w:cs="Times New Roman"/>
          <w:szCs w:val="24"/>
        </w:rPr>
        <w:t xml:space="preserve"> πώς θα πάει, τι θα κάνει και ότι κινδυνεύει. Είχε πολύ κακό καιρό κα</w:t>
      </w:r>
      <w:r>
        <w:rPr>
          <w:rFonts w:eastAsia="Times New Roman" w:cs="Times New Roman"/>
          <w:szCs w:val="24"/>
        </w:rPr>
        <w:t>ι δεν μπορούσε να πάει πλωτό μέσο κ.λπ.</w:t>
      </w:r>
      <w:r>
        <w:rPr>
          <w:rFonts w:eastAsia="Times New Roman" w:cs="Times New Roman"/>
          <w:szCs w:val="24"/>
        </w:rPr>
        <w:t>.</w:t>
      </w:r>
      <w:r>
        <w:rPr>
          <w:rFonts w:eastAsia="Times New Roman" w:cs="Times New Roman"/>
          <w:szCs w:val="24"/>
        </w:rPr>
        <w:t xml:space="preserve"> Ξεκίνησε από την </w:t>
      </w:r>
      <w:proofErr w:type="spellStart"/>
      <w:r>
        <w:rPr>
          <w:rFonts w:eastAsia="Times New Roman" w:cs="Times New Roman"/>
          <w:szCs w:val="24"/>
        </w:rPr>
        <w:t>Παλαιόχωρα</w:t>
      </w:r>
      <w:proofErr w:type="spellEnd"/>
      <w:r>
        <w:rPr>
          <w:rFonts w:eastAsia="Times New Roman" w:cs="Times New Roman"/>
          <w:szCs w:val="24"/>
        </w:rPr>
        <w:t xml:space="preserve"> και δεν μπόρεσε να πάει.</w:t>
      </w:r>
    </w:p>
    <w:p w14:paraId="4A578716"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lastRenderedPageBreak/>
        <w:t>Λοιπόν, οι γιατροί το</w:t>
      </w:r>
      <w:r>
        <w:rPr>
          <w:rFonts w:eastAsia="Times New Roman" w:cs="Times New Roman"/>
          <w:szCs w:val="24"/>
        </w:rPr>
        <w:t>ύ</w:t>
      </w:r>
      <w:r>
        <w:rPr>
          <w:rFonts w:eastAsia="Times New Roman" w:cs="Times New Roman"/>
          <w:szCs w:val="24"/>
        </w:rPr>
        <w:t xml:space="preserve"> ξεκίνησαν ενδοφλέβια αντιβίωση εκεί και υποχώρησε η συμπτωματολογία του. Και την επόμενη μέρα, ήρθε με το πλοίο της γραμμής, πήγε στο </w:t>
      </w:r>
      <w:r>
        <w:rPr>
          <w:rFonts w:eastAsia="Times New Roman" w:cs="Times New Roman"/>
          <w:szCs w:val="24"/>
        </w:rPr>
        <w:t>ν</w:t>
      </w:r>
      <w:r>
        <w:rPr>
          <w:rFonts w:eastAsia="Times New Roman" w:cs="Times New Roman"/>
          <w:szCs w:val="24"/>
        </w:rPr>
        <w:t>οσοκ</w:t>
      </w:r>
      <w:r>
        <w:rPr>
          <w:rFonts w:eastAsia="Times New Roman" w:cs="Times New Roman"/>
          <w:szCs w:val="24"/>
        </w:rPr>
        <w:t>ομείο και από ό,τι έμαθα τελικά δεν χειρουργήθηκε κιόλας. Είχαν την εμπειρία να το κάνουν.</w:t>
      </w:r>
    </w:p>
    <w:p w14:paraId="4A578717"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Κάποια πράγματα δεν γίνονται με ρετσέτες γενικώς ούτε με συστήματα αξιολόγησης ποιότητας -ας πούμε- και λοιπές κουλτούρες. Εδώ γίνεται με το να έχεις ανθρώπους, οι ο</w:t>
      </w:r>
      <w:r>
        <w:rPr>
          <w:rFonts w:eastAsia="Times New Roman" w:cs="Times New Roman"/>
          <w:szCs w:val="24"/>
        </w:rPr>
        <w:t xml:space="preserve">ποίοι να μπορούν και να έχουν τα κότσια να εκτιμήσουν δέκα πράγματα και να έχεις και ένα σύστημα μεταφοράς, το οποίο να μην χρειάζεται τηλεφωνήματα για να κινηθεί, αλλά να λειτουργεί από μόνο του. Γιατί αυτό </w:t>
      </w:r>
      <w:r>
        <w:rPr>
          <w:rFonts w:eastAsia="Times New Roman"/>
          <w:bCs/>
        </w:rPr>
        <w:t>είχε</w:t>
      </w:r>
      <w:r>
        <w:rPr>
          <w:rFonts w:eastAsia="Times New Roman" w:cs="Times New Roman"/>
          <w:szCs w:val="24"/>
        </w:rPr>
        <w:t xml:space="preserve"> </w:t>
      </w:r>
      <w:r>
        <w:rPr>
          <w:rFonts w:eastAsia="Times New Roman" w:cs="Times New Roman"/>
          <w:szCs w:val="24"/>
        </w:rPr>
        <w:t>κ</w:t>
      </w:r>
      <w:r>
        <w:rPr>
          <w:rFonts w:eastAsia="Times New Roman" w:cs="Times New Roman"/>
          <w:szCs w:val="24"/>
        </w:rPr>
        <w:t>τιστεί τα προηγούμενα χρόνια. Λοιπόν, σταμ</w:t>
      </w:r>
      <w:r>
        <w:rPr>
          <w:rFonts w:eastAsia="Times New Roman" w:cs="Times New Roman"/>
          <w:szCs w:val="24"/>
        </w:rPr>
        <w:t xml:space="preserve">ατώ εδώ, γιατί </w:t>
      </w:r>
      <w:r>
        <w:rPr>
          <w:rFonts w:eastAsia="Times New Roman"/>
          <w:bCs/>
        </w:rPr>
        <w:t>είναι</w:t>
      </w:r>
      <w:r>
        <w:rPr>
          <w:rFonts w:eastAsia="Times New Roman" w:cs="Times New Roman"/>
          <w:szCs w:val="24"/>
        </w:rPr>
        <w:t xml:space="preserve"> πολλά και θα δευτερολογήσω μόνο εάν προκληθώ πολύ. </w:t>
      </w:r>
    </w:p>
    <w:p w14:paraId="4A578718"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Θα δευτερολογήσετε. Πιστέψτε με! </w:t>
      </w:r>
    </w:p>
    <w:p w14:paraId="4A578719" w14:textId="77777777" w:rsidR="00AD2206" w:rsidRDefault="00782B69">
      <w:pPr>
        <w:spacing w:line="600" w:lineRule="auto"/>
        <w:ind w:firstLine="720"/>
        <w:contextualSpacing/>
        <w:jc w:val="both"/>
        <w:rPr>
          <w:rFonts w:eastAsia="Times New Roman" w:cs="Times New Roman"/>
          <w:szCs w:val="24"/>
        </w:rPr>
      </w:pPr>
      <w:r>
        <w:rPr>
          <w:rFonts w:eastAsia="Times New Roman"/>
          <w:b/>
          <w:bCs/>
          <w:shd w:val="clear" w:color="auto" w:fill="FFFFFF"/>
        </w:rPr>
        <w:t>ΠΡΟΕΔΡΕΩΝ (Μάριος Γεωργιάδης):</w:t>
      </w:r>
      <w:r>
        <w:rPr>
          <w:rFonts w:eastAsia="Times New Roman"/>
          <w:bCs/>
          <w:shd w:val="clear" w:color="auto" w:fill="FFFFFF"/>
        </w:rPr>
        <w:t xml:space="preserve"> </w:t>
      </w: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ζητήσατε δύο λεπτά στη δευτερολογία, γιατί χρησιμοποιήσατε κάποιο από τον χρ</w:t>
      </w:r>
      <w:r>
        <w:rPr>
          <w:rFonts w:eastAsia="Times New Roman" w:cs="Times New Roman"/>
          <w:szCs w:val="24"/>
        </w:rPr>
        <w:t>όνο σας.</w:t>
      </w:r>
    </w:p>
    <w:p w14:paraId="4A57871A" w14:textId="77777777" w:rsidR="00AD2206" w:rsidRDefault="00782B69">
      <w:pPr>
        <w:spacing w:line="600" w:lineRule="auto"/>
        <w:ind w:firstLine="720"/>
        <w:contextualSpacing/>
        <w:jc w:val="both"/>
        <w:rPr>
          <w:rFonts w:eastAsia="Times New Roman" w:cs="Times New Roman"/>
          <w:bCs/>
          <w:shd w:val="clear" w:color="auto" w:fill="FFFFFF"/>
        </w:rPr>
      </w:pPr>
      <w:r>
        <w:rPr>
          <w:rFonts w:eastAsia="Times New Roman" w:cs="Times New Roman"/>
          <w:b/>
          <w:szCs w:val="24"/>
        </w:rPr>
        <w:lastRenderedPageBreak/>
        <w:t>ΚΩΝΣΤΑΝΤΙΝΟΣ ΜΠΑΡΓΙΩΤΑΣ:</w:t>
      </w:r>
      <w:r>
        <w:rPr>
          <w:rFonts w:eastAsia="Times New Roman" w:cs="Times New Roman"/>
          <w:szCs w:val="24"/>
        </w:rPr>
        <w:t xml:space="preserve"> Θα μου δώσετε λίγο παραπάνω, γιατί ο Υπουργός άνοιξε λίγο το θέμα, αλλά </w:t>
      </w:r>
      <w:r>
        <w:rPr>
          <w:rFonts w:eastAsia="Times New Roman" w:cs="Times New Roman"/>
          <w:bCs/>
          <w:shd w:val="clear" w:color="auto" w:fill="FFFFFF"/>
        </w:rPr>
        <w:t xml:space="preserve">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 xml:space="preserve">. Η πρώτη διαπίστωση </w:t>
      </w:r>
      <w:r>
        <w:rPr>
          <w:rFonts w:eastAsia="Times New Roman"/>
          <w:bCs/>
          <w:shd w:val="clear" w:color="auto" w:fill="FFFFFF"/>
        </w:rPr>
        <w:t>είναι</w:t>
      </w:r>
      <w:r>
        <w:rPr>
          <w:rFonts w:eastAsia="Times New Roman" w:cs="Times New Roman"/>
          <w:bCs/>
          <w:shd w:val="clear" w:color="auto" w:fill="FFFFFF"/>
        </w:rPr>
        <w:t xml:space="preserve"> «μελαγχολία». Δεν καταλαβαίνετε καν το αντικείμενο της ερώτησης.</w:t>
      </w:r>
    </w:p>
    <w:p w14:paraId="4A57871B" w14:textId="77777777" w:rsidR="00AD2206" w:rsidRDefault="00782B69">
      <w:pPr>
        <w:spacing w:line="600" w:lineRule="auto"/>
        <w:ind w:firstLine="720"/>
        <w:contextualSpacing/>
        <w:jc w:val="both"/>
        <w:rPr>
          <w:rFonts w:eastAsia="Times New Roman" w:cs="Times New Roman"/>
          <w:b/>
          <w:szCs w:val="24"/>
        </w:rPr>
      </w:pPr>
      <w:r>
        <w:rPr>
          <w:rFonts w:eastAsia="Times New Roman" w:cs="Times New Roman"/>
          <w:b/>
          <w:szCs w:val="24"/>
        </w:rPr>
        <w:t>ΠΑΥΛΟΣ ΠΟΛΑΚΗΣ (Αναπληρωτής Υπουργός Υγε</w:t>
      </w:r>
      <w:r>
        <w:rPr>
          <w:rFonts w:eastAsia="Times New Roman" w:cs="Times New Roman"/>
          <w:b/>
          <w:szCs w:val="24"/>
        </w:rPr>
        <w:t xml:space="preserve">ίας): </w:t>
      </w:r>
      <w:r>
        <w:rPr>
          <w:rFonts w:eastAsia="Times New Roman" w:cs="Times New Roman"/>
          <w:szCs w:val="24"/>
        </w:rPr>
        <w:t>Τι λέτε;</w:t>
      </w:r>
    </w:p>
    <w:p w14:paraId="4A57871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Το έχουμε ξανασυζητήσει. Η κατάρα της Αριστεράς ήταν ο οικονομισμός. Η άποψη που έχετε, επιτρέψτε μου, όχι εσείς προσωπικά, αλλά και εσείς δυστυχώς, </w:t>
      </w:r>
      <w:r>
        <w:rPr>
          <w:rFonts w:eastAsia="Times New Roman"/>
          <w:bCs/>
        </w:rPr>
        <w:t>είναι</w:t>
      </w:r>
      <w:r>
        <w:rPr>
          <w:rFonts w:eastAsia="Times New Roman" w:cs="Times New Roman"/>
          <w:szCs w:val="24"/>
        </w:rPr>
        <w:t xml:space="preserve"> αφελής. </w:t>
      </w:r>
    </w:p>
    <w:p w14:paraId="4A57871D"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Όχι </w:t>
      </w:r>
      <w:r>
        <w:rPr>
          <w:rFonts w:eastAsia="Times New Roman" w:cs="Times New Roman"/>
          <w:szCs w:val="24"/>
        </w:rPr>
        <w:t>εγώ, αλλά και εγώ.</w:t>
      </w:r>
    </w:p>
    <w:p w14:paraId="4A57871E" w14:textId="77777777" w:rsidR="00AD2206" w:rsidRDefault="00782B69">
      <w:pPr>
        <w:spacing w:line="600" w:lineRule="auto"/>
        <w:ind w:firstLine="720"/>
        <w:contextualSpacing/>
        <w:jc w:val="both"/>
        <w:rPr>
          <w:rFonts w:eastAsia="Times New Roman"/>
          <w:bCs/>
        </w:rPr>
      </w:pPr>
      <w:r>
        <w:rPr>
          <w:rFonts w:eastAsia="Times New Roman" w:cs="Times New Roman"/>
          <w:b/>
          <w:szCs w:val="24"/>
        </w:rPr>
        <w:t xml:space="preserve">ΚΩΝΣΤΑΝΤΙΝΟΣ ΜΠΑΡΓΙΩΤΑΣ: </w:t>
      </w:r>
      <w:r>
        <w:rPr>
          <w:rFonts w:eastAsia="Times New Roman"/>
          <w:bCs/>
        </w:rPr>
        <w:t xml:space="preserve">Και εσείς. Η εντύπωση ότι ρίχνοντας σε έναν οργανισμό χρήματα, πρόσωπα, μέσα κ.λπ. αυτός θα αρχίσει να λειτουργεί, είναι έως και αφελής. Στην καλύτερη περίπτωση θα αυξήσετε το χάος, αν ο οργανισμός, οι δομές και </w:t>
      </w:r>
      <w:r>
        <w:rPr>
          <w:rFonts w:eastAsia="Times New Roman"/>
          <w:bCs/>
        </w:rPr>
        <w:t>ο τρόπος λειτουργίας είναι στρεβλά.</w:t>
      </w:r>
    </w:p>
    <w:p w14:paraId="4A57871F" w14:textId="77777777" w:rsidR="00AD2206" w:rsidRDefault="00782B69">
      <w:pPr>
        <w:spacing w:line="600" w:lineRule="auto"/>
        <w:ind w:firstLine="720"/>
        <w:contextualSpacing/>
        <w:jc w:val="both"/>
        <w:rPr>
          <w:rFonts w:eastAsia="Times New Roman"/>
          <w:bCs/>
        </w:rPr>
      </w:pPr>
      <w:r>
        <w:rPr>
          <w:rFonts w:eastAsia="Times New Roman"/>
          <w:bCs/>
        </w:rPr>
        <w:t>Αναφέρω παράδειγμα, για να καταλαβαινόμαστε. Χρόνια πίσω -κα</w:t>
      </w:r>
      <w:r>
        <w:rPr>
          <w:rFonts w:eastAsia="Times New Roman"/>
          <w:bCs/>
        </w:rPr>
        <w:t>μ</w:t>
      </w:r>
      <w:r>
        <w:rPr>
          <w:rFonts w:eastAsia="Times New Roman"/>
          <w:bCs/>
        </w:rPr>
        <w:t xml:space="preserve">μία σχέση με την κυβέρνησή σας- ήρθε το </w:t>
      </w:r>
      <w:r>
        <w:rPr>
          <w:rFonts w:eastAsia="Times New Roman"/>
          <w:bCs/>
          <w:lang w:val="en-US"/>
        </w:rPr>
        <w:t>C</w:t>
      </w:r>
      <w:r>
        <w:rPr>
          <w:rFonts w:eastAsia="Times New Roman"/>
          <w:bCs/>
        </w:rPr>
        <w:t xml:space="preserve">-130 από εδώ στη Μύκονο και από τη Μύκονο στη Λάρισα και κατέβηκε </w:t>
      </w:r>
      <w:r>
        <w:rPr>
          <w:rFonts w:eastAsia="Times New Roman"/>
          <w:bCs/>
        </w:rPr>
        <w:lastRenderedPageBreak/>
        <w:t>ένας ασθενής που ήθελε δύο ράμματα. Εγώ μιλάω γι’ αυ</w:t>
      </w:r>
      <w:r>
        <w:rPr>
          <w:rFonts w:eastAsia="Times New Roman"/>
          <w:bCs/>
        </w:rPr>
        <w:t xml:space="preserve">τό. Αυτό πρέπει να το προλάβουμε, για να έχουμε το </w:t>
      </w:r>
      <w:r>
        <w:rPr>
          <w:rFonts w:eastAsia="Times New Roman"/>
          <w:bCs/>
          <w:lang w:val="en-US"/>
        </w:rPr>
        <w:t>C</w:t>
      </w:r>
      <w:r>
        <w:rPr>
          <w:rFonts w:eastAsia="Times New Roman"/>
          <w:bCs/>
        </w:rPr>
        <w:t>-130 διαθέσιμο να πάει εκεί που χρειάζεται, που όπως είπατε, χρειάζεται πολλές φορές και πρέπει.</w:t>
      </w:r>
    </w:p>
    <w:p w14:paraId="4A578720" w14:textId="77777777" w:rsidR="00AD2206" w:rsidRDefault="00782B69">
      <w:pPr>
        <w:spacing w:line="600" w:lineRule="auto"/>
        <w:ind w:firstLine="720"/>
        <w:contextualSpacing/>
        <w:jc w:val="both"/>
        <w:rPr>
          <w:rFonts w:eastAsia="Times New Roman"/>
          <w:bCs/>
        </w:rPr>
      </w:pPr>
      <w:r>
        <w:rPr>
          <w:rFonts w:eastAsia="Times New Roman"/>
          <w:bCs/>
        </w:rPr>
        <w:t>Τώρα το ποιο είναι το επιχειρησιακό σχέδιο κάλυψης όλης της χώρας από το ΕΚΑΒ δεν αφορά την ερώτηση. Ξέρετε</w:t>
      </w:r>
      <w:r>
        <w:rPr>
          <w:rFonts w:eastAsia="Times New Roman"/>
          <w:bCs/>
        </w:rPr>
        <w:t xml:space="preserve"> πολύ καλά -το έχετε πάρει και εσείς νύχτα, το έχω πάρει και εγώ νύχτα- ότι το περιστατικό όχι δεν έπρεπε να κινηθεί από το </w:t>
      </w:r>
      <w:r>
        <w:rPr>
          <w:rFonts w:eastAsia="Times New Roman"/>
          <w:bCs/>
        </w:rPr>
        <w:t>«</w:t>
      </w:r>
      <w:r>
        <w:rPr>
          <w:rFonts w:eastAsia="Times New Roman"/>
          <w:bCs/>
        </w:rPr>
        <w:t>χ</w:t>
      </w:r>
      <w:r>
        <w:rPr>
          <w:rFonts w:eastAsia="Times New Roman"/>
          <w:bCs/>
        </w:rPr>
        <w:t>»</w:t>
      </w:r>
      <w:r>
        <w:rPr>
          <w:rFonts w:eastAsia="Times New Roman"/>
          <w:bCs/>
        </w:rPr>
        <w:t xml:space="preserve"> νοσοκομείο προς το τριτοβάθμιο, αλλά θα έπρεπε να έχει αντιμετωπιστεί στο κέντρο υγείας. Αυτό είναι κίνδυνος για τον ασθενή, είν</w:t>
      </w:r>
      <w:r>
        <w:rPr>
          <w:rFonts w:eastAsia="Times New Roman"/>
          <w:bCs/>
        </w:rPr>
        <w:t>αι λεφτά και άγχος για τους συγγενείς και είναι τζάμπα φασαρία για το ΕΚΑΒ.</w:t>
      </w:r>
    </w:p>
    <w:p w14:paraId="4A578721" w14:textId="77777777" w:rsidR="00AD2206" w:rsidRDefault="00782B69">
      <w:pPr>
        <w:spacing w:line="600" w:lineRule="auto"/>
        <w:ind w:firstLine="720"/>
        <w:contextualSpacing/>
        <w:jc w:val="both"/>
        <w:rPr>
          <w:rFonts w:eastAsia="Times New Roman"/>
          <w:bCs/>
        </w:rPr>
      </w:pPr>
      <w:r>
        <w:rPr>
          <w:rFonts w:eastAsia="Times New Roman"/>
          <w:bCs/>
        </w:rPr>
        <w:t>Αυτό για να σταματήσει, πρέπει να αρχίσουμε να το καταγράφουμε. Δεν υπάρχει χώρα στην Ευρώπη που να κατεβαίνει ο ασθενής από το ασθενοφόρο, από το αεροπλάνο, από το πλωτό</w:t>
      </w:r>
      <w:r>
        <w:rPr>
          <w:rFonts w:eastAsia="Times New Roman"/>
          <w:bCs/>
        </w:rPr>
        <w:t xml:space="preserve"> μέσο</w:t>
      </w:r>
      <w:r>
        <w:rPr>
          <w:rFonts w:eastAsia="Times New Roman"/>
          <w:bCs/>
        </w:rPr>
        <w:t>, χωρ</w:t>
      </w:r>
      <w:r>
        <w:rPr>
          <w:rFonts w:eastAsia="Times New Roman"/>
          <w:bCs/>
        </w:rPr>
        <w:t xml:space="preserve">ίς να υπάρχει ένα έγγραφο που να καθορίζει ποιος, πότε, πού και γιατί. Μόνο σε αυτή τη χώρα γίνεται αυτό. Μόνο σε αυτή τη χώρα αφήνει ασθενή το ασθενοφόρο στο ΚΑΤ από την «τάδε» πόλη στην εφημερία, εξαφανίζεται το ασθενοφόρο και δεν </w:t>
      </w:r>
      <w:r>
        <w:rPr>
          <w:rFonts w:eastAsia="Times New Roman"/>
          <w:bCs/>
        </w:rPr>
        <w:lastRenderedPageBreak/>
        <w:t>σου λέει κανείς ούτε πο</w:t>
      </w:r>
      <w:r>
        <w:rPr>
          <w:rFonts w:eastAsia="Times New Roman"/>
          <w:bCs/>
        </w:rPr>
        <w:t xml:space="preserve">ιος τον έφερε ούτε από πού ξεκίνησε ούτε ποιο ήταν το ασθενοφόρο. </w:t>
      </w:r>
    </w:p>
    <w:p w14:paraId="4A57872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Δεν ισχύει αυτό που λες, ούτε τότε ούτε τώρα.</w:t>
      </w:r>
    </w:p>
    <w:p w14:paraId="4A578723" w14:textId="77777777" w:rsidR="00AD2206" w:rsidRDefault="00782B69">
      <w:pPr>
        <w:spacing w:line="600" w:lineRule="auto"/>
        <w:ind w:firstLine="720"/>
        <w:contextualSpacing/>
        <w:jc w:val="both"/>
        <w:rPr>
          <w:rFonts w:eastAsia="Times New Roman"/>
          <w:bCs/>
        </w:rPr>
      </w:pPr>
      <w:r>
        <w:rPr>
          <w:rFonts w:eastAsia="Times New Roman" w:cs="Times New Roman"/>
          <w:b/>
          <w:szCs w:val="24"/>
        </w:rPr>
        <w:t xml:space="preserve">ΚΩΝΣΤΑΝΤΙΝΟΣ ΜΠΑΡΓΙΩΤΑΣ: </w:t>
      </w:r>
      <w:r>
        <w:rPr>
          <w:rFonts w:eastAsia="Times New Roman"/>
          <w:bCs/>
        </w:rPr>
        <w:t>Αυτές είναι παθολογίες χρόνων. Δεν αφορούν εσάς. Είναι παθολογίες που τι</w:t>
      </w:r>
      <w:r>
        <w:rPr>
          <w:rFonts w:eastAsia="Times New Roman"/>
          <w:bCs/>
        </w:rPr>
        <w:t xml:space="preserve">ς ξέρετε </w:t>
      </w:r>
      <w:r>
        <w:rPr>
          <w:rFonts w:eastAsia="Times New Roman"/>
          <w:bCs/>
          <w:shd w:val="clear" w:color="auto" w:fill="FFFFFF"/>
        </w:rPr>
        <w:t>όμως</w:t>
      </w:r>
      <w:r>
        <w:rPr>
          <w:rFonts w:eastAsia="Times New Roman"/>
          <w:bCs/>
        </w:rPr>
        <w:t>. Για να λυθεί αυτό, για να μπορέσουμε με αυτά τα έρμα τα 12 εκατομμύρια ευρώ, που καλώς κάνατε και δώσατε παραπάνω στο ΕΚΑΒ, να μην καλύπτουμε κερατιάτικα, αλλά να καλύπτουμε πραγματικές ανάγκες.</w:t>
      </w:r>
    </w:p>
    <w:p w14:paraId="4A578724" w14:textId="77777777" w:rsidR="00AD2206" w:rsidRDefault="00782B69">
      <w:pPr>
        <w:spacing w:line="600" w:lineRule="auto"/>
        <w:ind w:firstLine="720"/>
        <w:contextualSpacing/>
        <w:jc w:val="both"/>
        <w:rPr>
          <w:rFonts w:eastAsia="Times New Roman" w:cs="Times New Roman"/>
          <w:szCs w:val="24"/>
        </w:rPr>
      </w:pPr>
      <w:r>
        <w:rPr>
          <w:rFonts w:eastAsia="Times New Roman"/>
          <w:bCs/>
        </w:rPr>
        <w:t>Άμα δείτε το πινακάκι του Υπουργείου Εθνικής Ά</w:t>
      </w:r>
      <w:r>
        <w:rPr>
          <w:rFonts w:eastAsia="Times New Roman"/>
          <w:bCs/>
        </w:rPr>
        <w:t xml:space="preserve">μυνας για τις </w:t>
      </w:r>
      <w:proofErr w:type="spellStart"/>
      <w:r>
        <w:rPr>
          <w:rFonts w:eastAsia="Times New Roman"/>
          <w:bCs/>
        </w:rPr>
        <w:t>αεροδιακομιδές</w:t>
      </w:r>
      <w:proofErr w:type="spellEnd"/>
      <w:r>
        <w:rPr>
          <w:rFonts w:eastAsia="Times New Roman"/>
          <w:bCs/>
        </w:rPr>
        <w:t xml:space="preserve">, το κόστος και ο αριθμός αυξάνεται με τα χρόνια: από επτά εκατομμύρια το 2012 είναι έντεκα εκατομμύρια το 2016 και θα γίνουν δωδεκάμισι το 2017 -γιατί έχει και το πρώτο τρίμηνο του 2017- αν ολοκληρωθεί η προβολή. Μακάρι να μην </w:t>
      </w:r>
      <w:r>
        <w:rPr>
          <w:rFonts w:eastAsia="Times New Roman"/>
          <w:bCs/>
        </w:rPr>
        <w:t xml:space="preserve">γίνουν. Και θα τρέχουμε μονίμως πίσω να καλύψουμε ένα κόστος, που ένα μέρος του δεν είναι απαραίτητο. </w:t>
      </w:r>
    </w:p>
    <w:p w14:paraId="4A578725"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Να το πάρουμε να το κάνουμε οτιδήποτε άλλο, εκτός από το να το πετάμε σε καύσιμα, σε εργατοώρες και –αν θέλετε- να καταστρέφουμε και τα μέσα το ελληνικού</w:t>
      </w:r>
      <w:r>
        <w:rPr>
          <w:rFonts w:eastAsia="Times New Roman" w:cs="Times New Roman"/>
          <w:szCs w:val="24"/>
        </w:rPr>
        <w:t xml:space="preserve"> στρατού για πράγματα </w:t>
      </w:r>
      <w:r>
        <w:rPr>
          <w:rFonts w:eastAsia="Times New Roman" w:cs="Times New Roman"/>
          <w:szCs w:val="24"/>
        </w:rPr>
        <w:lastRenderedPageBreak/>
        <w:t xml:space="preserve">που δεν χρειάζονται. Για να γίνει αυτό, όλες οι χώρες βορειότερα από δικά μας σύνορα έχουν συστήματα αξιολόγησης που δεν είναι για συνέδρια, αλλά για εφαρμογή στο πεδίο. Ποιος το διακόμισε; Γιατί διακομίζει διαρκώς ο </w:t>
      </w:r>
      <w:proofErr w:type="spellStart"/>
      <w:r>
        <w:rPr>
          <w:rFonts w:eastAsia="Times New Roman" w:cs="Times New Roman"/>
          <w:szCs w:val="24"/>
        </w:rPr>
        <w:t>Μπαργιώτας</w:t>
      </w:r>
      <w:proofErr w:type="spellEnd"/>
      <w:r>
        <w:rPr>
          <w:rFonts w:eastAsia="Times New Roman" w:cs="Times New Roman"/>
          <w:szCs w:val="24"/>
        </w:rPr>
        <w:t xml:space="preserve"> από το</w:t>
      </w:r>
      <w:r>
        <w:rPr>
          <w:rFonts w:eastAsia="Times New Roman" w:cs="Times New Roman"/>
          <w:szCs w:val="24"/>
        </w:rPr>
        <w:t xml:space="preserve"> «</w:t>
      </w:r>
      <w:r>
        <w:rPr>
          <w:rFonts w:eastAsia="Times New Roman" w:cs="Times New Roman"/>
          <w:szCs w:val="24"/>
        </w:rPr>
        <w:t>χ</w:t>
      </w:r>
      <w:r>
        <w:rPr>
          <w:rFonts w:eastAsia="Times New Roman" w:cs="Times New Roman"/>
          <w:szCs w:val="24"/>
        </w:rPr>
        <w:t>» νοσοκομείο στο «</w:t>
      </w:r>
      <w:r>
        <w:rPr>
          <w:rFonts w:eastAsia="Times New Roman" w:cs="Times New Roman"/>
          <w:szCs w:val="24"/>
        </w:rPr>
        <w:t>ψ</w:t>
      </w:r>
      <w:r>
        <w:rPr>
          <w:rFonts w:eastAsia="Times New Roman" w:cs="Times New Roman"/>
          <w:szCs w:val="24"/>
        </w:rPr>
        <w:t>»; Γιατί η «</w:t>
      </w:r>
      <w:r>
        <w:rPr>
          <w:rFonts w:eastAsia="Times New Roman" w:cs="Times New Roman"/>
          <w:szCs w:val="24"/>
        </w:rPr>
        <w:t>χ</w:t>
      </w:r>
      <w:r>
        <w:rPr>
          <w:rFonts w:eastAsia="Times New Roman" w:cs="Times New Roman"/>
          <w:szCs w:val="24"/>
        </w:rPr>
        <w:t>» κλινική διακομίζει; Δεν έχει ένα εργαλείο; Να της το πάρουμε. Δεν έχει έναν γιατρό; Να τον προσλάβουμε. Αυτό είναι λιγότερο από τα 12 εκατομμύρια. Γι’ αυτό μιλάω.</w:t>
      </w:r>
    </w:p>
    <w:p w14:paraId="4A578726"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Θα κλείσω όπως άρχισα: Λυπάμαι γιατί δεν καταλαβαίνετε τ</w:t>
      </w:r>
      <w:r>
        <w:rPr>
          <w:rFonts w:eastAsia="Times New Roman" w:cs="Times New Roman"/>
          <w:szCs w:val="24"/>
        </w:rPr>
        <w:t>ι σας λέω. Μακάρι, να είχαμε 15 εκατομμύρια, 17 εκατομμύρια, 18 εκατομμύρια. Οι διακομιδές όμως, ακόμη και αν τις κάνουμε πιο εύκολα και πιο γρήγορα, εξακολουθούν κατ</w:t>
      </w:r>
      <w:r>
        <w:rPr>
          <w:rFonts w:eastAsia="Times New Roman" w:cs="Times New Roman"/>
          <w:szCs w:val="24"/>
        </w:rPr>
        <w:t xml:space="preserve">’ </w:t>
      </w:r>
      <w:r>
        <w:rPr>
          <w:rFonts w:eastAsia="Times New Roman" w:cs="Times New Roman"/>
          <w:szCs w:val="24"/>
        </w:rPr>
        <w:t>αρχάς να αποτελούν μεγάλο κίνδυνο για τους ασθενείς και δευτερευόντως, πολλές φορές είνα</w:t>
      </w:r>
      <w:r>
        <w:rPr>
          <w:rFonts w:eastAsia="Times New Roman" w:cs="Times New Roman"/>
          <w:szCs w:val="24"/>
        </w:rPr>
        <w:t xml:space="preserve">ι και πεταμένα λεφτά. Θα ήταν καλύτερα να μπουν στη Σύρο στο νοσοκομείο, στη Ρόδο στο νοσοκομείο, σε γιατρούς, σε μέσα, και να σταματήσει αυτό το </w:t>
      </w:r>
      <w:proofErr w:type="spellStart"/>
      <w:r>
        <w:rPr>
          <w:rFonts w:eastAsia="Times New Roman" w:cs="Times New Roman"/>
          <w:szCs w:val="24"/>
        </w:rPr>
        <w:t>π</w:t>
      </w:r>
      <w:r>
        <w:rPr>
          <w:rFonts w:eastAsia="Times New Roman" w:cs="Times New Roman"/>
          <w:szCs w:val="24"/>
        </w:rPr>
        <w:t>η</w:t>
      </w:r>
      <w:r>
        <w:rPr>
          <w:rFonts w:eastAsia="Times New Roman" w:cs="Times New Roman"/>
          <w:szCs w:val="24"/>
        </w:rPr>
        <w:t>γαινέλα</w:t>
      </w:r>
      <w:proofErr w:type="spellEnd"/>
      <w:r>
        <w:rPr>
          <w:rFonts w:eastAsia="Times New Roman" w:cs="Times New Roman"/>
          <w:szCs w:val="24"/>
        </w:rPr>
        <w:t>. Για να γίνει αυτό, πρέπει να δούμε ποιες διακομιδές γίνονται όταν πρέπει και ποιες γίνονται όταν δε</w:t>
      </w:r>
      <w:r>
        <w:rPr>
          <w:rFonts w:eastAsia="Times New Roman" w:cs="Times New Roman"/>
          <w:szCs w:val="24"/>
        </w:rPr>
        <w:t xml:space="preserve">ν πρέπει.  </w:t>
      </w:r>
    </w:p>
    <w:p w14:paraId="4A578727"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Μπαργιώτα</w:t>
      </w:r>
      <w:proofErr w:type="spellEnd"/>
      <w:r>
        <w:rPr>
          <w:rFonts w:eastAsia="Times New Roman" w:cs="Times New Roman"/>
          <w:szCs w:val="24"/>
        </w:rPr>
        <w:t xml:space="preserve">, ολοκληρώστε, σας παρακαλώ. </w:t>
      </w:r>
    </w:p>
    <w:p w14:paraId="4A578728"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 xml:space="preserve">Για τον λόγο αυτό, χρειάζεται σύστημα αξιολόγησης. Δεν είναι για συνέδρια, αλλά για εφαρμογή. </w:t>
      </w:r>
    </w:p>
    <w:p w14:paraId="4A578729"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Υπουργέ, θέλετε να απαντήσετε; </w:t>
      </w:r>
    </w:p>
    <w:p w14:paraId="4A57872A"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Προκλήθηκα, κύριε Πρόεδρε.</w:t>
      </w:r>
    </w:p>
    <w:p w14:paraId="4A57872B"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Τον διαβεβαίωσα από την αρχή ότι θα απαντήσει!</w:t>
      </w:r>
    </w:p>
    <w:p w14:paraId="4A57872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Θεωρώ ότι η αντιληπτική μου</w:t>
      </w:r>
      <w:r>
        <w:rPr>
          <w:rFonts w:eastAsia="Times New Roman" w:cs="Times New Roman"/>
          <w:szCs w:val="24"/>
        </w:rPr>
        <w:t xml:space="preserve"> ικανότητα είναι υψηλή. Απλώς, είμαστε άλλης φιλοσοφίας και άλλης αντίληψης.</w:t>
      </w:r>
    </w:p>
    <w:p w14:paraId="4A57872D"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κύριε </w:t>
      </w:r>
      <w:proofErr w:type="spellStart"/>
      <w:r>
        <w:rPr>
          <w:rFonts w:eastAsia="Times New Roman" w:cs="Times New Roman"/>
          <w:szCs w:val="24"/>
        </w:rPr>
        <w:t>Μπαργιώτα</w:t>
      </w:r>
      <w:proofErr w:type="spellEnd"/>
      <w:r>
        <w:rPr>
          <w:rFonts w:eastAsia="Times New Roman" w:cs="Times New Roman"/>
          <w:szCs w:val="24"/>
        </w:rPr>
        <w:t xml:space="preserve">, εγώ προτιμώ να δίνω ένα φράγκο παραπάνω για σύστημα διακομιδής από το να μην έχω </w:t>
      </w:r>
      <w:proofErr w:type="spellStart"/>
      <w:r>
        <w:rPr>
          <w:rFonts w:eastAsia="Times New Roman" w:cs="Times New Roman"/>
          <w:szCs w:val="24"/>
        </w:rPr>
        <w:t>αεροδιακομιδή</w:t>
      </w:r>
      <w:proofErr w:type="spellEnd"/>
      <w:r>
        <w:rPr>
          <w:rFonts w:eastAsia="Times New Roman" w:cs="Times New Roman"/>
          <w:szCs w:val="24"/>
        </w:rPr>
        <w:t>,</w:t>
      </w:r>
      <w:r>
        <w:rPr>
          <w:rFonts w:eastAsia="Times New Roman" w:cs="Times New Roman"/>
          <w:szCs w:val="24"/>
        </w:rPr>
        <w:t xml:space="preserve"> όταν τη χρειάζομαι. Αυτό είναι το πρώτο.</w:t>
      </w:r>
    </w:p>
    <w:p w14:paraId="4A57872E"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Δεύτερον, η οικο</w:t>
      </w:r>
      <w:r>
        <w:rPr>
          <w:rFonts w:eastAsia="Times New Roman" w:cs="Times New Roman"/>
          <w:szCs w:val="24"/>
        </w:rPr>
        <w:t>νομία δεν είναι μόνο ούτε</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το να μην κάνω μια </w:t>
      </w:r>
      <w:proofErr w:type="spellStart"/>
      <w:r>
        <w:rPr>
          <w:rFonts w:eastAsia="Times New Roman" w:cs="Times New Roman"/>
          <w:szCs w:val="24"/>
        </w:rPr>
        <w:t>αεροδιακομιδή</w:t>
      </w:r>
      <w:proofErr w:type="spellEnd"/>
      <w:r>
        <w:rPr>
          <w:rFonts w:eastAsia="Times New Roman" w:cs="Times New Roman"/>
          <w:szCs w:val="24"/>
        </w:rPr>
        <w:t xml:space="preserve">, αλλά είναι, για παράδειγμα, ότι με το να ανοίξει ο σταθμός στη Σύρο κόπηκε ένα πολύ μεγάλο μέρος της μηχανής των </w:t>
      </w:r>
      <w:proofErr w:type="spellStart"/>
      <w:r>
        <w:rPr>
          <w:rFonts w:eastAsia="Times New Roman" w:cs="Times New Roman"/>
          <w:szCs w:val="24"/>
        </w:rPr>
        <w:t>καϊκτζήδων</w:t>
      </w:r>
      <w:proofErr w:type="spellEnd"/>
      <w:r>
        <w:rPr>
          <w:rFonts w:eastAsia="Times New Roman" w:cs="Times New Roman"/>
          <w:szCs w:val="24"/>
        </w:rPr>
        <w:t xml:space="preserve"> δίπλα από τη Νάξο. Την ξέρετε την ιστορία με τα πλωτά, που φτάσ</w:t>
      </w:r>
      <w:r>
        <w:rPr>
          <w:rFonts w:eastAsia="Times New Roman" w:cs="Times New Roman"/>
          <w:szCs w:val="24"/>
        </w:rPr>
        <w:t xml:space="preserve">αμε να δίνουμε 2 εκατομμύρια τον </w:t>
      </w:r>
      <w:r>
        <w:rPr>
          <w:rFonts w:eastAsia="Times New Roman" w:cs="Times New Roman"/>
          <w:szCs w:val="24"/>
        </w:rPr>
        <w:lastRenderedPageBreak/>
        <w:t>χρόνο για διακομιδές, που για μια διαδρομή –ας πούμε- Νάξο-Σίκινο και πάλι Νάξο είναι σαν να πηγαίνουμε κι εγώ δεν ξέρω πού, λες και δουλεύει τάνκερ.</w:t>
      </w:r>
    </w:p>
    <w:p w14:paraId="4A57872F"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Όλα τα πλωτά ήταν 2 εκατομμύρια για πέντε χρόνια</w:t>
      </w:r>
      <w:r>
        <w:rPr>
          <w:rFonts w:eastAsia="Times New Roman" w:cs="Times New Roman"/>
          <w:szCs w:val="24"/>
        </w:rPr>
        <w:t>.</w:t>
      </w:r>
    </w:p>
    <w:p w14:paraId="4A578730"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Ακούστε με. Μη μου πετάγεστε. </w:t>
      </w:r>
    </w:p>
    <w:p w14:paraId="4A578731"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Μην ανοίγετε διάλογο, σας παρακαλώ πολύ, για να ολοκληρώσουμε. </w:t>
      </w:r>
    </w:p>
    <w:p w14:paraId="4A578732"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Δεύτερον, άλλο είναι το κόστος του ελικοπτέρου που είχε το ΕΚΑΒ και άλλο είναι το κόστος των ελικοπτέρων που έχει η Πολεμική Αεροπορία. </w:t>
      </w:r>
    </w:p>
    <w:p w14:paraId="4A578733"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Τα ελικόπτερα του ΕΚΑΒ αφέθηκαν να σβήσουν. Ανοίγουμε άλλη πληγή τώρα, αλλά δεν θέλω να πω κάτι. Μπορεί να υπάρξουν ανα</w:t>
      </w:r>
      <w:r>
        <w:rPr>
          <w:rFonts w:eastAsia="Times New Roman" w:cs="Times New Roman"/>
          <w:szCs w:val="24"/>
        </w:rPr>
        <w:t>κοινώσεις και αύριο για μια σειρά από πράγματα, που θα είναι πολύ καλές. Να δείτε τι είχαν υπογράψει ως σύμβαση συντήρησης όταν τα αγόρασαν. Διότι όλο το παραμύθι έγινε για να πάρουμε τη μίζα της αγοράς.</w:t>
      </w:r>
    </w:p>
    <w:p w14:paraId="4A578734"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 xml:space="preserve">Έχετε δίκιο, αλλά τι σχέση </w:t>
      </w:r>
      <w:r>
        <w:rPr>
          <w:rFonts w:eastAsia="Times New Roman" w:cs="Times New Roman"/>
          <w:szCs w:val="24"/>
        </w:rPr>
        <w:t>έχει αυτό τώρα; Δεν έχει καμία σχέση!</w:t>
      </w:r>
    </w:p>
    <w:p w14:paraId="4A578735"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Ακούστε, κύριε </w:t>
      </w:r>
      <w:proofErr w:type="spellStart"/>
      <w:r>
        <w:rPr>
          <w:rFonts w:eastAsia="Times New Roman" w:cs="Times New Roman"/>
          <w:szCs w:val="24"/>
        </w:rPr>
        <w:t>Μπαργιώτα</w:t>
      </w:r>
      <w:proofErr w:type="spellEnd"/>
      <w:r>
        <w:rPr>
          <w:rFonts w:eastAsia="Times New Roman" w:cs="Times New Roman"/>
          <w:szCs w:val="24"/>
        </w:rPr>
        <w:t>. Σας επαναλαμβάνω: Σύστημα αξιολόγησης θα υπάρξει, όταν θα έχουμε καλύψει με έναν μη αμφισβητήσιμο τρόπο την αναγκαιότητα κάλυψης, χωρικά και χρονι</w:t>
      </w:r>
      <w:r>
        <w:rPr>
          <w:rFonts w:eastAsia="Times New Roman" w:cs="Times New Roman"/>
          <w:szCs w:val="24"/>
        </w:rPr>
        <w:t xml:space="preserve">κά, του ελλαδικού χώρου σε σύστημα επείγουσας μεταφοράς, το οποίο δεν το έχουμε έτσι όπως θέλουμε τώρα. </w:t>
      </w:r>
    </w:p>
    <w:p w14:paraId="4A578736"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λέτε εσείς να κάνουμε πρώτα, αυτό γίνεται, κύριε </w:t>
      </w:r>
      <w:proofErr w:type="spellStart"/>
      <w:r>
        <w:rPr>
          <w:rFonts w:eastAsia="Times New Roman" w:cs="Times New Roman"/>
          <w:szCs w:val="24"/>
        </w:rPr>
        <w:t>Μπαργιώτα</w:t>
      </w:r>
      <w:proofErr w:type="spellEnd"/>
      <w:r>
        <w:rPr>
          <w:rFonts w:eastAsia="Times New Roman" w:cs="Times New Roman"/>
          <w:szCs w:val="24"/>
        </w:rPr>
        <w:t>, από πολλούς γιατρούς και του ΕΚΕΠΥ και το ΕΚΑΒ. Οι γιατροί του Εθνικού Κέντρου Επι</w:t>
      </w:r>
      <w:r>
        <w:rPr>
          <w:rFonts w:eastAsia="Times New Roman" w:cs="Times New Roman"/>
          <w:szCs w:val="24"/>
        </w:rPr>
        <w:t>χειρήσεως Υγείας, της δεύτερης βαθμίδας, είναι αυτοί που είναι και στο ΕΚΑΒ και χειρίζονται όλες αυτές τις ιστορίες. Αυτοί μπορούν να εκτιμήσουν εάν πρέπει να σηκώσουν ένα ελικόπτερο το βράδυ ή εάν πρέπει να το σηκώσουν το πρωί. Και αυτό γίνεται και τώρα.</w:t>
      </w:r>
    </w:p>
    <w:p w14:paraId="4A578737"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καταλαβαίνω ότι κάνετε την ερώτηση για την ερώτηση, διότι επί της πρακτικής αξίας δεν έχει κανένα αποτέλεσμα. Αυτό το οποίο εμείς καταφέραμε ήταν με αυτή τη χρηματοδότηση, η οποία έγινε για πρώτη φορά, απ’ ό,τι αναγνωρίσατε κι εσείς, με </w:t>
      </w:r>
      <w:r>
        <w:rPr>
          <w:rFonts w:eastAsia="Times New Roman" w:cs="Times New Roman"/>
          <w:szCs w:val="24"/>
        </w:rPr>
        <w:t xml:space="preserve">τα 12 εκατομμύρια να ξεπληρώσουμε και ένα </w:t>
      </w:r>
      <w:r>
        <w:rPr>
          <w:rFonts w:eastAsia="Times New Roman" w:cs="Times New Roman"/>
          <w:szCs w:val="24"/>
        </w:rPr>
        <w:lastRenderedPageBreak/>
        <w:t>πολύ μεγάλο κομμάτι του χρέους της Πολεμικής Αεροπορίας, η οποία είχε μείνει χωρίς πληρωμή για δεκαετίες.</w:t>
      </w:r>
    </w:p>
    <w:p w14:paraId="4A578738"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Και όταν ολοκληρώσουμε, λοιπόν, το σύστημα των διακομιδών με το σχεδιασμό που είπα, τότε θα πάμε και για το </w:t>
      </w:r>
      <w:r>
        <w:rPr>
          <w:rFonts w:eastAsia="Times New Roman" w:cs="Times New Roman"/>
          <w:szCs w:val="24"/>
        </w:rPr>
        <w:t>σύστημα αξιολόγησης από τους συναδέλφους που είναι εκεί.</w:t>
      </w:r>
    </w:p>
    <w:p w14:paraId="4A578739"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Ευχαριστώ, κύριε Υπουργέ, όπως και όλους τους συναδέλφους.</w:t>
      </w:r>
    </w:p>
    <w:p w14:paraId="4A57873A"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4A57873B"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δέχεστε </w:t>
      </w:r>
      <w:r>
        <w:rPr>
          <w:rFonts w:eastAsia="Times New Roman" w:cs="Times New Roman"/>
          <w:szCs w:val="24"/>
        </w:rPr>
        <w:t>στο σημείο αυτό να λύ</w:t>
      </w:r>
      <w:r>
        <w:rPr>
          <w:rFonts w:eastAsia="Times New Roman" w:cs="Times New Roman"/>
          <w:szCs w:val="24"/>
        </w:rPr>
        <w:t>σουμε τη συνεδρίαση;</w:t>
      </w:r>
    </w:p>
    <w:p w14:paraId="4A57873C"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A57873D" w14:textId="77777777" w:rsidR="00AD2206" w:rsidRDefault="00782B69">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w:t>
      </w:r>
      <w:r>
        <w:rPr>
          <w:rFonts w:eastAsia="Times New Roman" w:cs="Times New Roman"/>
          <w:szCs w:val="24"/>
        </w:rPr>
        <w:t xml:space="preserve">Με τη συναίνεση του Σώματος και ώρα 19.56΄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cs="Times New Roman"/>
          <w:szCs w:val="24"/>
        </w:rPr>
        <w:t xml:space="preserve">την προσεχή </w:t>
      </w:r>
      <w:r>
        <w:rPr>
          <w:rFonts w:eastAsia="Times New Roman" w:cs="Times New Roman"/>
          <w:szCs w:val="24"/>
        </w:rPr>
        <w:t>Τετάρτη 6 Σεπτεμβρίου 2017 και ώρα 14.00΄,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 σύμφωνα με την ημερήσια διάταξη που θα διανεμηθεί.</w:t>
      </w:r>
    </w:p>
    <w:p w14:paraId="4A57873E" w14:textId="77777777" w:rsidR="00AD2206" w:rsidRDefault="00782B69">
      <w:pPr>
        <w:spacing w:line="600" w:lineRule="auto"/>
        <w:ind w:left="720"/>
        <w:contextualSpacing/>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p>
    <w:sectPr w:rsidR="00AD22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lsAZ3+Cy53Ub5D/9twXrGWV4954=" w:salt="CALuG5wv+kJc9MogLKmWR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06"/>
    <w:rsid w:val="00782B69"/>
    <w:rsid w:val="00AD2206"/>
    <w:rsid w:val="00E008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7859F"/>
  <w15:docId w15:val="{4866C520-14E5-4E6E-BE77-8C5FC9749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F3E3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F3E31"/>
    <w:rPr>
      <w:rFonts w:ascii="Segoe UI" w:hAnsi="Segoe UI" w:cs="Segoe UI"/>
      <w:sz w:val="18"/>
      <w:szCs w:val="18"/>
    </w:rPr>
  </w:style>
  <w:style w:type="paragraph" w:styleId="a4">
    <w:name w:val="Revision"/>
    <w:hidden/>
    <w:uiPriority w:val="99"/>
    <w:semiHidden/>
    <w:rsid w:val="005509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499</MetadataID>
    <Session xmlns="641f345b-441b-4b81-9152-adc2e73ba5e1">Β´</Session>
    <Date xmlns="641f345b-441b-4b81-9152-adc2e73ba5e1">2017-09-03T21:00:00+00:00</Date>
    <Status xmlns="641f345b-441b-4b81-9152-adc2e73ba5e1">
      <Url>http://srv-sp1/praktika/Lists/Incoming_Metadata/EditForm.aspx?ID=499&amp;Source=/praktika/Recordings_Library/Forms/AllItems.aspx</Url>
      <Description>Δημοσιεύτηκε</Description>
    </Status>
    <Meeting xmlns="641f345b-441b-4b81-9152-adc2e73ba5e1">ΡΟΑ´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D016C7-958C-4B8F-B7E1-965D64075560}">
  <ds:schemaRefs>
    <ds:schemaRef ds:uri="http://schemas.microsoft.com/office/2006/metadata/properties"/>
    <ds:schemaRef ds:uri="641f345b-441b-4b81-9152-adc2e73ba5e1"/>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13A5D839-F2C1-4D1E-9E17-6DFEF5D774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32E59C-A299-4855-9DA8-776520515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88</Pages>
  <Words>16547</Words>
  <Characters>89360</Characters>
  <Application>Microsoft Office Word</Application>
  <DocSecurity>0</DocSecurity>
  <Lines>744</Lines>
  <Paragraphs>211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105696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2017-09-07T10:25:00Z</dcterms:created>
  <dcterms:modified xsi:type="dcterms:W3CDTF">2017-09-07T10:25:00Z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