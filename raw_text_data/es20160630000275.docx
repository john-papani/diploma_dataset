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7E3AC" w14:textId="77777777" w:rsidR="007027BA" w:rsidRPr="007027BA" w:rsidRDefault="007027BA" w:rsidP="007027BA">
      <w:pPr>
        <w:spacing w:after="0" w:line="360" w:lineRule="auto"/>
        <w:rPr>
          <w:ins w:id="0" w:author="Φλούδα Χριστίνα" w:date="2016-07-12T11:11:00Z"/>
          <w:rFonts w:eastAsia="Times New Roman"/>
          <w:szCs w:val="24"/>
          <w:lang w:eastAsia="en-US"/>
        </w:rPr>
      </w:pPr>
      <w:ins w:id="1" w:author="Φλούδα Χριστίνα" w:date="2016-07-12T11:11:00Z">
        <w:r w:rsidRPr="007027B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3161155" w14:textId="77777777" w:rsidR="007027BA" w:rsidRPr="007027BA" w:rsidRDefault="007027BA" w:rsidP="007027BA">
      <w:pPr>
        <w:spacing w:after="0" w:line="360" w:lineRule="auto"/>
        <w:rPr>
          <w:ins w:id="2" w:author="Φλούδα Χριστίνα" w:date="2016-07-12T11:11:00Z"/>
          <w:rFonts w:eastAsia="Times New Roman"/>
          <w:szCs w:val="24"/>
          <w:lang w:eastAsia="en-US"/>
        </w:rPr>
      </w:pPr>
    </w:p>
    <w:p w14:paraId="00A3A72D" w14:textId="77777777" w:rsidR="007027BA" w:rsidRPr="007027BA" w:rsidRDefault="007027BA" w:rsidP="007027BA">
      <w:pPr>
        <w:spacing w:after="0" w:line="360" w:lineRule="auto"/>
        <w:rPr>
          <w:ins w:id="3" w:author="Φλούδα Χριστίνα" w:date="2016-07-12T11:11:00Z"/>
          <w:rFonts w:eastAsia="Times New Roman"/>
          <w:szCs w:val="24"/>
          <w:lang w:eastAsia="en-US"/>
        </w:rPr>
      </w:pPr>
      <w:ins w:id="4" w:author="Φλούδα Χριστίνα" w:date="2016-07-12T11:11:00Z">
        <w:r w:rsidRPr="007027BA">
          <w:rPr>
            <w:rFonts w:eastAsia="Times New Roman"/>
            <w:szCs w:val="24"/>
            <w:lang w:eastAsia="en-US"/>
          </w:rPr>
          <w:t>ΠΙΝΑΚΑΣ ΠΕΡΙΕΧΟΜΕΝΩΝ</w:t>
        </w:r>
      </w:ins>
    </w:p>
    <w:p w14:paraId="21510CCB" w14:textId="77777777" w:rsidR="007027BA" w:rsidRPr="007027BA" w:rsidRDefault="007027BA" w:rsidP="007027BA">
      <w:pPr>
        <w:spacing w:after="0" w:line="360" w:lineRule="auto"/>
        <w:rPr>
          <w:ins w:id="5" w:author="Φλούδα Χριστίνα" w:date="2016-07-12T11:11:00Z"/>
          <w:rFonts w:eastAsia="Times New Roman"/>
          <w:szCs w:val="24"/>
          <w:lang w:eastAsia="en-US"/>
        </w:rPr>
      </w:pPr>
      <w:ins w:id="6" w:author="Φλούδα Χριστίνα" w:date="2016-07-12T11:11:00Z">
        <w:r w:rsidRPr="007027BA">
          <w:rPr>
            <w:rFonts w:eastAsia="Times New Roman"/>
            <w:szCs w:val="24"/>
            <w:lang w:eastAsia="en-US"/>
          </w:rPr>
          <w:t xml:space="preserve">ΙΖ’ ΠΕΡΙΟΔΟΣ </w:t>
        </w:r>
      </w:ins>
    </w:p>
    <w:p w14:paraId="3D648EFF" w14:textId="77777777" w:rsidR="007027BA" w:rsidRPr="007027BA" w:rsidRDefault="007027BA" w:rsidP="007027BA">
      <w:pPr>
        <w:spacing w:after="0" w:line="360" w:lineRule="auto"/>
        <w:rPr>
          <w:ins w:id="7" w:author="Φλούδα Χριστίνα" w:date="2016-07-12T11:11:00Z"/>
          <w:rFonts w:eastAsia="Times New Roman"/>
          <w:szCs w:val="24"/>
          <w:lang w:eastAsia="en-US"/>
        </w:rPr>
      </w:pPr>
      <w:ins w:id="8" w:author="Φλούδα Χριστίνα" w:date="2016-07-12T11:11:00Z">
        <w:r w:rsidRPr="007027BA">
          <w:rPr>
            <w:rFonts w:eastAsia="Times New Roman"/>
            <w:szCs w:val="24"/>
            <w:lang w:eastAsia="en-US"/>
          </w:rPr>
          <w:t>ΠΡΟΕΔΡΕΥΟΜΕΝΗΣ ΚΟΙΝΟΒΟΥΛΕΥΤΙΚΗΣ ΔΗΜΟΚΡΑΤΙΑΣ</w:t>
        </w:r>
      </w:ins>
    </w:p>
    <w:p w14:paraId="55CEAFBA" w14:textId="77777777" w:rsidR="007027BA" w:rsidRPr="007027BA" w:rsidRDefault="007027BA" w:rsidP="007027BA">
      <w:pPr>
        <w:spacing w:after="0" w:line="360" w:lineRule="auto"/>
        <w:rPr>
          <w:ins w:id="9" w:author="Φλούδα Χριστίνα" w:date="2016-07-12T11:11:00Z"/>
          <w:rFonts w:eastAsia="Times New Roman"/>
          <w:szCs w:val="24"/>
          <w:lang w:eastAsia="en-US"/>
        </w:rPr>
      </w:pPr>
      <w:ins w:id="10" w:author="Φλούδα Χριστίνα" w:date="2016-07-12T11:11:00Z">
        <w:r w:rsidRPr="007027BA">
          <w:rPr>
            <w:rFonts w:eastAsia="Times New Roman"/>
            <w:szCs w:val="24"/>
            <w:lang w:eastAsia="en-US"/>
          </w:rPr>
          <w:t>ΣΥΝΟΔΟΣ Α΄</w:t>
        </w:r>
      </w:ins>
    </w:p>
    <w:p w14:paraId="7538680E" w14:textId="77777777" w:rsidR="007027BA" w:rsidRPr="007027BA" w:rsidRDefault="007027BA" w:rsidP="007027BA">
      <w:pPr>
        <w:spacing w:after="0" w:line="360" w:lineRule="auto"/>
        <w:rPr>
          <w:ins w:id="11" w:author="Φλούδα Χριστίνα" w:date="2016-07-12T11:11:00Z"/>
          <w:rFonts w:eastAsia="Times New Roman"/>
          <w:szCs w:val="24"/>
          <w:lang w:eastAsia="en-US"/>
        </w:rPr>
      </w:pPr>
    </w:p>
    <w:p w14:paraId="0FFCDA19" w14:textId="77777777" w:rsidR="007027BA" w:rsidRPr="007027BA" w:rsidRDefault="007027BA" w:rsidP="007027BA">
      <w:pPr>
        <w:spacing w:after="0" w:line="360" w:lineRule="auto"/>
        <w:rPr>
          <w:ins w:id="12" w:author="Φλούδα Χριστίνα" w:date="2016-07-12T11:11:00Z"/>
          <w:rFonts w:eastAsia="Times New Roman"/>
          <w:szCs w:val="24"/>
          <w:lang w:eastAsia="en-US"/>
        </w:rPr>
      </w:pPr>
      <w:ins w:id="13" w:author="Φλούδα Χριστίνα" w:date="2016-07-12T11:11:00Z">
        <w:r w:rsidRPr="007027BA">
          <w:rPr>
            <w:rFonts w:eastAsia="Times New Roman"/>
            <w:szCs w:val="24"/>
            <w:lang w:eastAsia="en-US"/>
          </w:rPr>
          <w:t>ΣΥΝΕΔΡΙΑΣΗ ΡΝΔ΄</w:t>
        </w:r>
      </w:ins>
    </w:p>
    <w:p w14:paraId="7247B20B" w14:textId="77777777" w:rsidR="007027BA" w:rsidRPr="007027BA" w:rsidRDefault="007027BA" w:rsidP="007027BA">
      <w:pPr>
        <w:spacing w:after="0" w:line="360" w:lineRule="auto"/>
        <w:rPr>
          <w:ins w:id="14" w:author="Φλούδα Χριστίνα" w:date="2016-07-12T11:11:00Z"/>
          <w:rFonts w:eastAsia="Times New Roman"/>
          <w:szCs w:val="24"/>
          <w:lang w:eastAsia="en-US"/>
        </w:rPr>
      </w:pPr>
      <w:ins w:id="15" w:author="Φλούδα Χριστίνα" w:date="2016-07-12T11:11:00Z">
        <w:r w:rsidRPr="007027BA">
          <w:rPr>
            <w:rFonts w:eastAsia="Times New Roman"/>
            <w:szCs w:val="24"/>
            <w:lang w:eastAsia="en-US"/>
          </w:rPr>
          <w:t>Πέμπτη  30 Ιουνίου 2016</w:t>
        </w:r>
      </w:ins>
    </w:p>
    <w:p w14:paraId="43863C58" w14:textId="77777777" w:rsidR="007027BA" w:rsidRPr="007027BA" w:rsidRDefault="007027BA" w:rsidP="007027BA">
      <w:pPr>
        <w:spacing w:after="0" w:line="360" w:lineRule="auto"/>
        <w:rPr>
          <w:ins w:id="16" w:author="Φλούδα Χριστίνα" w:date="2016-07-12T11:11:00Z"/>
          <w:rFonts w:eastAsia="Times New Roman"/>
          <w:szCs w:val="24"/>
          <w:lang w:eastAsia="en-US"/>
        </w:rPr>
      </w:pPr>
    </w:p>
    <w:p w14:paraId="0FC5C8A0" w14:textId="77777777" w:rsidR="007027BA" w:rsidRPr="007027BA" w:rsidRDefault="007027BA" w:rsidP="007027BA">
      <w:pPr>
        <w:spacing w:after="0" w:line="360" w:lineRule="auto"/>
        <w:rPr>
          <w:ins w:id="17" w:author="Φλούδα Χριστίνα" w:date="2016-07-12T11:11:00Z"/>
          <w:rFonts w:eastAsia="Times New Roman"/>
          <w:szCs w:val="24"/>
          <w:lang w:eastAsia="en-US"/>
        </w:rPr>
      </w:pPr>
      <w:ins w:id="18" w:author="Φλούδα Χριστίνα" w:date="2016-07-12T11:11:00Z">
        <w:r w:rsidRPr="007027BA">
          <w:rPr>
            <w:rFonts w:eastAsia="Times New Roman"/>
            <w:szCs w:val="24"/>
            <w:lang w:eastAsia="en-US"/>
          </w:rPr>
          <w:t>ΘΕΜΑΤΑ</w:t>
        </w:r>
      </w:ins>
    </w:p>
    <w:p w14:paraId="31AE4EA2" w14:textId="77777777" w:rsidR="007027BA" w:rsidRPr="007027BA" w:rsidRDefault="007027BA" w:rsidP="007027BA">
      <w:pPr>
        <w:spacing w:after="0" w:line="360" w:lineRule="auto"/>
        <w:rPr>
          <w:ins w:id="19" w:author="Φλούδα Χριστίνα" w:date="2016-07-12T11:11:00Z"/>
          <w:rFonts w:eastAsia="Times New Roman"/>
          <w:szCs w:val="24"/>
          <w:lang w:eastAsia="en-US"/>
        </w:rPr>
      </w:pPr>
      <w:ins w:id="20" w:author="Φλούδα Χριστίνα" w:date="2016-07-12T11:11:00Z">
        <w:r w:rsidRPr="007027BA">
          <w:rPr>
            <w:rFonts w:eastAsia="Times New Roman"/>
            <w:szCs w:val="24"/>
            <w:lang w:eastAsia="en-US"/>
          </w:rPr>
          <w:t xml:space="preserve"> </w:t>
        </w:r>
        <w:r w:rsidRPr="007027BA">
          <w:rPr>
            <w:rFonts w:eastAsia="Times New Roman"/>
            <w:szCs w:val="24"/>
            <w:lang w:eastAsia="en-US"/>
          </w:rPr>
          <w:br/>
          <w:t xml:space="preserve">Α. ΕΙΔΙΚΑ ΘΕΜΑΤΑ </w:t>
        </w:r>
        <w:r w:rsidRPr="007027BA">
          <w:rPr>
            <w:rFonts w:eastAsia="Times New Roman"/>
            <w:szCs w:val="24"/>
            <w:lang w:eastAsia="en-US"/>
          </w:rPr>
          <w:br/>
          <w:t xml:space="preserve">1. Επικύρωση Πρακτικών, σελ. </w:t>
        </w:r>
        <w:r w:rsidRPr="007027BA">
          <w:rPr>
            <w:rFonts w:eastAsia="Times New Roman"/>
            <w:szCs w:val="24"/>
            <w:lang w:eastAsia="en-US"/>
          </w:rPr>
          <w:br/>
          <w:t xml:space="preserve">2. Ανακοινώνεται ότι τη συνεδρίαση παρακολουθούν φοιτητές από το Διεθνές Κέντρο Ελληνικών και Μεσογειακών Σπουδών, φοιτητές Ελληνοαμερικανοί από το American Hellenic Institute, αντιπροσωπεία της Ελληνοαμερικανικής Οργάνωσης ΑΧΕΠΑ, σελ. </w:t>
        </w:r>
        <w:r w:rsidRPr="007027BA">
          <w:rPr>
            <w:rFonts w:eastAsia="Times New Roman"/>
            <w:szCs w:val="24"/>
            <w:lang w:eastAsia="en-US"/>
          </w:rPr>
          <w:br/>
          <w:t xml:space="preserve">3. Επί διαδικαστικού θέματος, σελ. </w:t>
        </w:r>
        <w:r w:rsidRPr="007027BA">
          <w:rPr>
            <w:rFonts w:eastAsia="Times New Roman"/>
            <w:szCs w:val="24"/>
            <w:lang w:eastAsia="en-US"/>
          </w:rPr>
          <w:br/>
          <w:t xml:space="preserve">4. Ανακοινώνεται ότι με την υπ’ αριθμ. 9507/6471, από 30 Ιουνίου 2016, απόφαση του Προέδρου της Βουλής συγκροτήθηκε η Υποεπιτροπή για την καταπολέμηση της Εμπορίας και της Εκμετάλλευσης Ανθρώπων της Ειδικής Μόνιμης Επιτροπής Ισότητας, Νεολαίας και Δικαιωμάτων του Ανθρώπου, σελ. </w:t>
        </w:r>
        <w:r w:rsidRPr="007027BA">
          <w:rPr>
            <w:rFonts w:eastAsia="Times New Roman"/>
            <w:szCs w:val="24"/>
            <w:lang w:eastAsia="en-US"/>
          </w:rPr>
          <w:br/>
          <w:t xml:space="preserve">5. Ανακοινώνεται ότι ο Υπουργός Δικαιοσύνης, Διαφάνειας και Ανθρωπίνων Δικαιωμάτων διαβίβασε στη Βουλή σύμφωνα με το άρθρο 86 του Συντάγματος και το ν. 3126/2003 περί «Ποινικής ευθύνης των Υπουργών», όπως ισχύει, στις 28 Ιουνίου 2016 ποινική δικογραφία που αφορά στον Πρωθυπουργό κ. Αλέξη Τσίπρα και στον Υπουργό Οικονομικών κ. Ευκλείδη Τσακαλώτο, σελ. </w:t>
        </w:r>
        <w:r w:rsidRPr="007027BA">
          <w:rPr>
            <w:rFonts w:eastAsia="Times New Roman"/>
            <w:szCs w:val="24"/>
            <w:lang w:eastAsia="en-US"/>
          </w:rPr>
          <w:br/>
          <w:t xml:space="preserve"> </w:t>
        </w:r>
        <w:r w:rsidRPr="007027BA">
          <w:rPr>
            <w:rFonts w:eastAsia="Times New Roman"/>
            <w:szCs w:val="24"/>
            <w:lang w:eastAsia="en-US"/>
          </w:rPr>
          <w:br/>
          <w:t xml:space="preserve">Β. ΚΟΙΝΟΒΟΥΛΕΥΤΙΚΟΣ ΕΛΕΓΧΟΣ </w:t>
        </w:r>
        <w:r w:rsidRPr="007027BA">
          <w:rPr>
            <w:rFonts w:eastAsia="Times New Roman"/>
            <w:szCs w:val="24"/>
            <w:lang w:eastAsia="en-US"/>
          </w:rPr>
          <w:br/>
          <w:t xml:space="preserve">1. Κατάθεση αναφορών, σελ. </w:t>
        </w:r>
        <w:r w:rsidRPr="007027BA">
          <w:rPr>
            <w:rFonts w:eastAsia="Times New Roman"/>
            <w:szCs w:val="24"/>
            <w:lang w:eastAsia="en-US"/>
          </w:rPr>
          <w:br/>
          <w:t xml:space="preserve">2. Απαντήσεις Υπουργών σε ερωτήσεις Βουλευτών, σελ. </w:t>
        </w:r>
        <w:r w:rsidRPr="007027BA">
          <w:rPr>
            <w:rFonts w:eastAsia="Times New Roman"/>
            <w:szCs w:val="24"/>
            <w:lang w:eastAsia="en-US"/>
          </w:rPr>
          <w:br/>
          <w:t xml:space="preserve">3. Ανακοίνωση του δελτίου επικαίρων ερωτήσεων και αναφορών - ερωτήσεων της Παρασκευής 1 Ιουλίου 2016, σελ. </w:t>
        </w:r>
        <w:r w:rsidRPr="007027BA">
          <w:rPr>
            <w:rFonts w:eastAsia="Times New Roman"/>
            <w:szCs w:val="24"/>
            <w:lang w:eastAsia="en-US"/>
          </w:rPr>
          <w:br/>
          <w:t>4. Συζήτηση επικαίρων ερωτήσεων:</w:t>
        </w:r>
        <w:r w:rsidRPr="007027BA">
          <w:rPr>
            <w:rFonts w:eastAsia="Times New Roman"/>
            <w:szCs w:val="24"/>
            <w:lang w:eastAsia="en-US"/>
          </w:rPr>
          <w:br/>
          <w:t xml:space="preserve">    α) Προς τον Υπουργό Οικονομικών, σχετικά με την επείγουσα ανάγκη έκδοσης Υπουργικής Απόφασης για τον καθορισμό των όρων και των διαδικασιών απαλλαγής από τον ειδικό φόρο κατανάλωσης των προϊόντων που προορίζονται για την παραγωγή ξυδιού, σελ. </w:t>
        </w:r>
        <w:r w:rsidRPr="007027BA">
          <w:rPr>
            <w:rFonts w:eastAsia="Times New Roman"/>
            <w:szCs w:val="24"/>
            <w:lang w:eastAsia="en-US"/>
          </w:rPr>
          <w:br/>
          <w:t xml:space="preserve">    β) Προς τον Υπουργό Αγροτικής Ανάπτυξης και Τροφίμων, σχετικά με τη λήψη μέτρων για τις διαφαινόμενες ζημιές στην παραγωγή ελαιολάδου σε περιοχές της Κρήτης, λόγω προβληματικής καρπόδεσης της ελιάς, σελ. </w:t>
        </w:r>
        <w:r w:rsidRPr="007027BA">
          <w:rPr>
            <w:rFonts w:eastAsia="Times New Roman"/>
            <w:szCs w:val="24"/>
            <w:lang w:eastAsia="en-US"/>
          </w:rPr>
          <w:br/>
          <w:t xml:space="preserve">    γ) Προς τον Υπουργό Δικαιοσύνης, Διαφάνειας και Ανθρωπίνων Δικαιωμάτων, σχετικά με την ανάγκη αλλαγής του Οικογενειακού Δικαίου, σελ. </w:t>
        </w:r>
        <w:r w:rsidRPr="007027BA">
          <w:rPr>
            <w:rFonts w:eastAsia="Times New Roman"/>
            <w:szCs w:val="24"/>
            <w:lang w:eastAsia="en-US"/>
          </w:rPr>
          <w:br/>
          <w:t xml:space="preserve">    δ) Προς τον Υπουργό Εξωτερικών:</w:t>
        </w:r>
        <w:r w:rsidRPr="007027BA">
          <w:rPr>
            <w:rFonts w:eastAsia="Times New Roman"/>
            <w:szCs w:val="24"/>
            <w:lang w:eastAsia="en-US"/>
          </w:rPr>
          <w:br/>
          <w:t xml:space="preserve">        i. σχετικά με «τις συνεχιζόμενες αλβανικές προκλήσεις», σελ. </w:t>
        </w:r>
        <w:r w:rsidRPr="007027BA">
          <w:rPr>
            <w:rFonts w:eastAsia="Times New Roman"/>
            <w:szCs w:val="24"/>
            <w:lang w:eastAsia="en-US"/>
          </w:rPr>
          <w:br/>
          <w:t xml:space="preserve">        ii. σχετικά με τη χρηματοδότηση της Τουρκίας μέσω του προξενείου της Κομοτηνής, για την αγορά ακινήτων περιουσιών απελπισμένων Ελλήνων στη Θράκη, σελ. </w:t>
        </w:r>
        <w:r w:rsidRPr="007027BA">
          <w:rPr>
            <w:rFonts w:eastAsia="Times New Roman"/>
            <w:szCs w:val="24"/>
            <w:lang w:eastAsia="en-US"/>
          </w:rPr>
          <w:br/>
          <w:t xml:space="preserve">    ε) Προς τον Υπουργό Εργασίας, Κοινωνικής Ασφάλισης και Κοινωνικής Αλληλεγγύης, σχετικά με την ακύρωση των διατάξεων που καταργούν το ΕΚΑΣ και επιφέρουν απώλειες στο εισόδημα χιλιάδων συνταξιούχων, σελ. </w:t>
        </w:r>
        <w:r w:rsidRPr="007027BA">
          <w:rPr>
            <w:rFonts w:eastAsia="Times New Roman"/>
            <w:szCs w:val="24"/>
            <w:lang w:eastAsia="en-US"/>
          </w:rPr>
          <w:br/>
          <w:t xml:space="preserve"> </w:t>
        </w:r>
        <w:r w:rsidRPr="007027BA">
          <w:rPr>
            <w:rFonts w:eastAsia="Times New Roman"/>
            <w:szCs w:val="24"/>
            <w:lang w:eastAsia="en-US"/>
          </w:rPr>
          <w:br/>
          <w:t xml:space="preserve">Γ. ΝΟΜΟΘΕΤΙΚΗ ΕΡΓΑΣΙΑ </w:t>
        </w:r>
        <w:r w:rsidRPr="007027BA">
          <w:rPr>
            <w:rFonts w:eastAsia="Times New Roman"/>
            <w:szCs w:val="24"/>
            <w:lang w:eastAsia="en-US"/>
          </w:rPr>
          <w:br/>
          <w:t>1. Κατάθεση Εκθέσεως Διαρκούς Επιτροπής:</w:t>
        </w:r>
      </w:ins>
    </w:p>
    <w:p w14:paraId="070B72A6" w14:textId="77777777" w:rsidR="007027BA" w:rsidRPr="007027BA" w:rsidRDefault="007027BA" w:rsidP="007027BA">
      <w:pPr>
        <w:spacing w:after="0" w:line="360" w:lineRule="auto"/>
        <w:rPr>
          <w:ins w:id="21" w:author="Φλούδα Χριστίνα" w:date="2016-07-12T11:11:00Z"/>
          <w:rFonts w:eastAsia="Times New Roman"/>
          <w:szCs w:val="24"/>
          <w:lang w:eastAsia="en-US"/>
        </w:rPr>
      </w:pPr>
      <w:ins w:id="22" w:author="Φλούδα Χριστίνα" w:date="2016-07-12T11:11:00Z">
        <w:r w:rsidRPr="007027BA">
          <w:rPr>
            <w:rFonts w:eastAsia="Times New Roman"/>
            <w:szCs w:val="24"/>
            <w:lang w:eastAsia="en-US"/>
          </w:rPr>
          <w:t xml:space="preserve">Η Διαρκής Επιτροπή Παραγωγής και Εμπορίου καταθέτει την έκθεσή της στο σχέδιο νόμου του Υπουργείου Ναυτιλίας και Νησιωτικής Πολιτικής: «Για την κύρωση της από 24 Ιουνίου 2016 τροποποίησης και κωδικοποίησης σε ενιαίο κείμενο της από 13ης Φεβρουαρίου 2002 Σύμβασης Παραχώρησης μεταξύ Ελληνικού Δημοσίου και της Οργανισμός Λιμένος Πειραιώς Α.Ε. και άλλες διατάξεις», σελ. </w:t>
        </w:r>
        <w:r w:rsidRPr="007027BA">
          <w:rPr>
            <w:rFonts w:eastAsia="Times New Roman"/>
            <w:szCs w:val="24"/>
            <w:lang w:eastAsia="en-US"/>
          </w:rPr>
          <w:br/>
          <w:t xml:space="preserve">2. Ψήφιση στο σύνολο του σχεδίου νόμου του Υπουργείου Οικονομίας, Ανάπτυξης και Τουρισμού: «Προσαρμογή της ελληνικής νομοθεσίας στις διατάξεις των άρθρων 19, 20, 29, 30, 33, 35, 40 έως 46 της Οδηγίας 2013/34/ΕΕ σχετικά με «τις ετήσιες οικονομικές καταστάσεις, τις ενοποιημένες οικονομικές καταστάσεις και συναφείς εκθέσεις επιχειρήσεων ορισμένων μορφών, την τροποποίηση της Οδηγίας 2006/43/ΕΚ του Ευρωπαϊκού Κοινοβουλίου και του Συμβουλίου και την κατάργηση των Οδηγιών 78/660/ΕΟΚ και 83/349/ΕΟΚ του Συμβουλίου» (Ε.Ε. L 189 της 29ης Ιουνίου 2013) και στις διατάξεις της Οδηγίας 2014/95/ΕΕ του Ευρωπαϊκού Κοινοβουλίου και του Συμβουλίου (Ε.Ε. L 330/1 της 15ης Νοεμβρίου 2014) «για την τροποποίηση της Οδηγίας 2013/34/ΕΕ όσον αφορά τη δημοσιοποίηση μη χρηματοοικονομικών πληροφοριών και πληροφοριών για την πολυμορφία από ορισμένες μεγάλες επιχειρήσεις και ομίλους» και άλλες διατάξεις», σελ. </w:t>
        </w:r>
        <w:r w:rsidRPr="007027BA">
          <w:rPr>
            <w:rFonts w:eastAsia="Times New Roman"/>
            <w:szCs w:val="24"/>
            <w:lang w:eastAsia="en-US"/>
          </w:rPr>
          <w:br/>
          <w:t xml:space="preserve">3. Συζήτηση και ψήφιση επί της αρχής, των άρθρων και του συνόλου του σχεδίου νόμου του Υπουργείου Ναυτιλίας και Νησιωτικής Πολιτικής: «Για την κύρωση της από 24 Ιουνίου 2016 τροποποίησης και κωδικοποίησης σε ενιαίο κείμενο της από 13ης Φεβρουαρίου 2002 Σύμβασης Παραχώρησης μεταξύ Ελληνικού Δημοσίου και της Οργανισμός Λιμένος Πειραιώς ΑΕ και άλλες διατάξεις», σελ. </w:t>
        </w:r>
        <w:r w:rsidRPr="007027BA">
          <w:rPr>
            <w:rFonts w:eastAsia="Times New Roman"/>
            <w:szCs w:val="24"/>
            <w:lang w:eastAsia="en-US"/>
          </w:rPr>
          <w:br/>
          <w:t>4. Αιτήσεις ονομαστικής ψηφοφορίας του σχεδίου νόμου του Υπουργείου Ναυτιλίας και Νησιωτικής Πολιτικής:</w:t>
        </w:r>
        <w:r w:rsidRPr="007027BA">
          <w:rPr>
            <w:rFonts w:eastAsia="Times New Roman"/>
            <w:szCs w:val="24"/>
            <w:lang w:eastAsia="en-US"/>
          </w:rPr>
          <w:br/>
          <w:t xml:space="preserve">    α) Επί της αρχής, επί των άρθρων 5, 9, 10Α και 12 από Βουλευτές του Λαϊκού Συνδέσμου-Χρυσή Αυγή, σελ. </w:t>
        </w:r>
        <w:r w:rsidRPr="007027BA">
          <w:rPr>
            <w:rFonts w:eastAsia="Times New Roman"/>
            <w:szCs w:val="24"/>
            <w:lang w:eastAsia="en-US"/>
          </w:rPr>
          <w:br/>
          <w:t xml:space="preserve">    β) Επί του άρθρου 10Α από Βουλευτές της Δημοκρατικής Συμπαράταξης ΠΑΣΟΚ-ΔΗΜΑΡ, σελ. </w:t>
        </w:r>
        <w:r w:rsidRPr="007027BA">
          <w:rPr>
            <w:rFonts w:eastAsia="Times New Roman"/>
            <w:szCs w:val="24"/>
            <w:lang w:eastAsia="en-US"/>
          </w:rPr>
          <w:br/>
          <w:t xml:space="preserve">5. Ονομαστική ψηφοφορία επί της αρχής και επί των άρθρων 5, 9, 10Α και 12 του σχεδίου νόμου του Υπουργείου Ναυτιλίας και Νησιωτικής Πολιτικής, σελ. </w:t>
        </w:r>
        <w:r w:rsidRPr="007027BA">
          <w:rPr>
            <w:rFonts w:eastAsia="Times New Roman"/>
            <w:szCs w:val="24"/>
            <w:lang w:eastAsia="en-US"/>
          </w:rPr>
          <w:br/>
          <w:t xml:space="preserve">6. Επιστολικές ψήφοι επί της ονομαστικής ψηφοφορίας, σελ. </w:t>
        </w:r>
        <w:r w:rsidRPr="007027BA">
          <w:rPr>
            <w:rFonts w:eastAsia="Times New Roman"/>
            <w:szCs w:val="24"/>
            <w:lang w:eastAsia="en-US"/>
          </w:rPr>
          <w:br/>
          <w:t xml:space="preserve"> </w:t>
        </w:r>
      </w:ins>
    </w:p>
    <w:p w14:paraId="5D39FCF4" w14:textId="77777777" w:rsidR="007027BA" w:rsidRPr="007027BA" w:rsidRDefault="007027BA" w:rsidP="007027BA">
      <w:pPr>
        <w:spacing w:after="0" w:line="360" w:lineRule="auto"/>
        <w:rPr>
          <w:ins w:id="23" w:author="Φλούδα Χριστίνα" w:date="2016-07-12T11:11:00Z"/>
          <w:rFonts w:eastAsia="Times New Roman"/>
          <w:szCs w:val="24"/>
          <w:lang w:eastAsia="en-US"/>
        </w:rPr>
      </w:pPr>
      <w:ins w:id="24" w:author="Φλούδα Χριστίνα" w:date="2016-07-12T11:11:00Z">
        <w:r w:rsidRPr="007027BA">
          <w:rPr>
            <w:rFonts w:eastAsia="Times New Roman"/>
            <w:szCs w:val="24"/>
            <w:lang w:eastAsia="en-US"/>
          </w:rPr>
          <w:br/>
          <w:t>ΠΡΟΕΔΡΕΥΟΝΤΕΣ</w:t>
        </w:r>
      </w:ins>
    </w:p>
    <w:p w14:paraId="14AA14C1" w14:textId="77777777" w:rsidR="007027BA" w:rsidRPr="007027BA" w:rsidRDefault="007027BA" w:rsidP="007027BA">
      <w:pPr>
        <w:spacing w:after="0" w:line="360" w:lineRule="auto"/>
        <w:rPr>
          <w:ins w:id="25" w:author="Φλούδα Χριστίνα" w:date="2016-07-12T11:11:00Z"/>
          <w:rFonts w:eastAsia="Times New Roman"/>
          <w:szCs w:val="24"/>
          <w:lang w:eastAsia="en-US"/>
        </w:rPr>
      </w:pPr>
    </w:p>
    <w:p w14:paraId="5BEAEA1B" w14:textId="77777777" w:rsidR="007027BA" w:rsidRPr="007027BA" w:rsidRDefault="007027BA" w:rsidP="007027BA">
      <w:pPr>
        <w:spacing w:after="0" w:line="360" w:lineRule="auto"/>
        <w:rPr>
          <w:ins w:id="26" w:author="Φλούδα Χριστίνα" w:date="2016-07-12T11:11:00Z"/>
          <w:rFonts w:eastAsia="Times New Roman"/>
          <w:szCs w:val="24"/>
          <w:lang w:eastAsia="en-US"/>
        </w:rPr>
      </w:pPr>
      <w:ins w:id="27" w:author="Φλούδα Χριστίνα" w:date="2016-07-12T11:11:00Z">
        <w:r w:rsidRPr="007027BA">
          <w:rPr>
            <w:rFonts w:eastAsia="Times New Roman"/>
            <w:szCs w:val="24"/>
            <w:lang w:eastAsia="en-US"/>
          </w:rPr>
          <w:t>ΒΑΡΕΜΕΝΟΣ Γ. , σελ.</w:t>
        </w:r>
        <w:r w:rsidRPr="007027BA">
          <w:rPr>
            <w:rFonts w:eastAsia="Times New Roman"/>
            <w:szCs w:val="24"/>
            <w:lang w:eastAsia="en-US"/>
          </w:rPr>
          <w:br/>
          <w:t>ΚΑΚΛΑΜΑΝΗΣ Ν. , σελ.</w:t>
        </w:r>
        <w:r w:rsidRPr="007027BA">
          <w:rPr>
            <w:rFonts w:eastAsia="Times New Roman"/>
            <w:szCs w:val="24"/>
            <w:lang w:eastAsia="en-US"/>
          </w:rPr>
          <w:br/>
          <w:t>ΚΡΕΜΑΣΤΙΝΟΣ Δ. , σελ.</w:t>
        </w:r>
      </w:ins>
    </w:p>
    <w:p w14:paraId="5E23FE46" w14:textId="77777777" w:rsidR="007027BA" w:rsidRPr="007027BA" w:rsidRDefault="007027BA" w:rsidP="007027BA">
      <w:pPr>
        <w:spacing w:after="0" w:line="360" w:lineRule="auto"/>
        <w:rPr>
          <w:ins w:id="28" w:author="Φλούδα Χριστίνα" w:date="2016-07-12T11:11:00Z"/>
          <w:rFonts w:eastAsia="Times New Roman"/>
          <w:szCs w:val="24"/>
          <w:lang w:eastAsia="en-US"/>
        </w:rPr>
      </w:pPr>
      <w:ins w:id="29" w:author="Φλούδα Χριστίνα" w:date="2016-07-12T11:11:00Z">
        <w:r w:rsidRPr="007027BA">
          <w:rPr>
            <w:rFonts w:eastAsia="Times New Roman"/>
            <w:szCs w:val="24"/>
            <w:lang w:eastAsia="en-US"/>
          </w:rPr>
          <w:t>ΛΑΜΠΡΟΥΛΗΣ Γ. , σελ.</w:t>
        </w:r>
        <w:r w:rsidRPr="007027BA">
          <w:rPr>
            <w:rFonts w:eastAsia="Times New Roman"/>
            <w:szCs w:val="24"/>
            <w:lang w:eastAsia="en-US"/>
          </w:rPr>
          <w:br/>
          <w:t>ΧΡΙΣΤΟΔΟΥΛΟΠΟΥΛΟΥ Α. , σελ.</w:t>
        </w:r>
        <w:r w:rsidRPr="007027BA">
          <w:rPr>
            <w:rFonts w:eastAsia="Times New Roman"/>
            <w:szCs w:val="24"/>
            <w:lang w:eastAsia="en-US"/>
          </w:rPr>
          <w:br/>
        </w:r>
      </w:ins>
    </w:p>
    <w:p w14:paraId="25DEB5EC" w14:textId="77777777" w:rsidR="007027BA" w:rsidRPr="007027BA" w:rsidRDefault="007027BA" w:rsidP="007027BA">
      <w:pPr>
        <w:spacing w:after="0" w:line="360" w:lineRule="auto"/>
        <w:rPr>
          <w:ins w:id="30" w:author="Φλούδα Χριστίνα" w:date="2016-07-12T11:11:00Z"/>
          <w:rFonts w:eastAsia="Times New Roman"/>
          <w:szCs w:val="24"/>
          <w:lang w:eastAsia="en-US"/>
        </w:rPr>
      </w:pPr>
    </w:p>
    <w:p w14:paraId="6BF5E730" w14:textId="77777777" w:rsidR="007027BA" w:rsidRPr="007027BA" w:rsidRDefault="007027BA" w:rsidP="007027BA">
      <w:pPr>
        <w:spacing w:after="0" w:line="360" w:lineRule="auto"/>
        <w:rPr>
          <w:ins w:id="31" w:author="Φλούδα Χριστίνα" w:date="2016-07-12T11:11:00Z"/>
          <w:rFonts w:eastAsia="Times New Roman"/>
          <w:szCs w:val="24"/>
          <w:lang w:eastAsia="en-US"/>
        </w:rPr>
      </w:pPr>
      <w:ins w:id="32" w:author="Φλούδα Χριστίνα" w:date="2016-07-12T11:11:00Z">
        <w:r w:rsidRPr="007027BA">
          <w:rPr>
            <w:rFonts w:eastAsia="Times New Roman"/>
            <w:szCs w:val="24"/>
            <w:lang w:eastAsia="en-US"/>
          </w:rPr>
          <w:t>ΟΜΙΛΗΤΕΣ</w:t>
        </w:r>
      </w:ins>
    </w:p>
    <w:p w14:paraId="7DC6A654" w14:textId="53B30F14" w:rsidR="007027BA" w:rsidRDefault="007027BA" w:rsidP="007027BA">
      <w:pPr>
        <w:spacing w:line="600" w:lineRule="auto"/>
        <w:ind w:firstLine="720"/>
        <w:contextualSpacing/>
        <w:jc w:val="both"/>
        <w:rPr>
          <w:ins w:id="33" w:author="Φλούδα Χριστίνα" w:date="2016-07-12T11:11:00Z"/>
          <w:rFonts w:eastAsia="Times New Roman"/>
          <w:szCs w:val="24"/>
        </w:rPr>
        <w:pPrChange w:id="34" w:author="Φλούδα Χριστίνα" w:date="2016-07-12T11:11:00Z">
          <w:pPr>
            <w:spacing w:line="600" w:lineRule="auto"/>
            <w:ind w:firstLine="720"/>
            <w:contextualSpacing/>
            <w:jc w:val="center"/>
          </w:pPr>
        </w:pPrChange>
      </w:pPr>
      <w:ins w:id="35" w:author="Φλούδα Χριστίνα" w:date="2016-07-12T11:11:00Z">
        <w:r w:rsidRPr="007027BA">
          <w:rPr>
            <w:rFonts w:eastAsia="Times New Roman"/>
            <w:szCs w:val="24"/>
            <w:lang w:eastAsia="en-US"/>
          </w:rPr>
          <w:br/>
          <w:t>Α. Επί διαδικαστικού θέματος:</w:t>
        </w:r>
        <w:r w:rsidRPr="007027BA">
          <w:rPr>
            <w:rFonts w:eastAsia="Times New Roman"/>
            <w:szCs w:val="24"/>
            <w:lang w:eastAsia="en-US"/>
          </w:rPr>
          <w:br/>
          <w:t>ΑΜΥΡΑΣ Γ. , σελ.</w:t>
        </w:r>
        <w:r w:rsidRPr="007027BA">
          <w:rPr>
            <w:rFonts w:eastAsia="Times New Roman"/>
            <w:szCs w:val="24"/>
            <w:lang w:eastAsia="en-US"/>
          </w:rPr>
          <w:br/>
          <w:t>ΑΠΟΣΤΟΛΟΥ Ε. , σελ.</w:t>
        </w:r>
        <w:r w:rsidRPr="007027BA">
          <w:rPr>
            <w:rFonts w:eastAsia="Times New Roman"/>
            <w:szCs w:val="24"/>
            <w:lang w:eastAsia="en-US"/>
          </w:rPr>
          <w:br/>
          <w:t>ΑΡΒΑΝΙΤΙΔΗΣ Γ. , σελ.</w:t>
        </w:r>
        <w:r w:rsidRPr="007027BA">
          <w:rPr>
            <w:rFonts w:eastAsia="Times New Roman"/>
            <w:szCs w:val="24"/>
            <w:lang w:eastAsia="en-US"/>
          </w:rPr>
          <w:br/>
          <w:t>ΒΑΡΕΜΕΝΟΣ Γ. , σελ.</w:t>
        </w:r>
        <w:r w:rsidRPr="007027BA">
          <w:rPr>
            <w:rFonts w:eastAsia="Times New Roman"/>
            <w:szCs w:val="24"/>
            <w:lang w:eastAsia="en-US"/>
          </w:rPr>
          <w:br/>
          <w:t>ΒΟΥΤΣΗΣ Ν. , σελ.</w:t>
        </w:r>
        <w:r w:rsidRPr="007027BA">
          <w:rPr>
            <w:rFonts w:eastAsia="Times New Roman"/>
            <w:szCs w:val="24"/>
            <w:lang w:eastAsia="en-US"/>
          </w:rPr>
          <w:br/>
          <w:t>ΓΡΗΓΟΡΑΚΟΣ Λ. , σελ.</w:t>
        </w:r>
        <w:r w:rsidRPr="007027BA">
          <w:rPr>
            <w:rFonts w:eastAsia="Times New Roman"/>
            <w:szCs w:val="24"/>
            <w:lang w:eastAsia="en-US"/>
          </w:rPr>
          <w:br/>
          <w:t>ΔΕΝΔΙΑΣ Ν. , σελ.</w:t>
        </w:r>
        <w:r w:rsidRPr="007027BA">
          <w:rPr>
            <w:rFonts w:eastAsia="Times New Roman"/>
            <w:szCs w:val="24"/>
            <w:lang w:eastAsia="en-US"/>
          </w:rPr>
          <w:br/>
          <w:t>ΔΡΙΤΣΑΣ Θ. , σελ.</w:t>
        </w:r>
        <w:r w:rsidRPr="007027BA">
          <w:rPr>
            <w:rFonts w:eastAsia="Times New Roman"/>
            <w:szCs w:val="24"/>
            <w:lang w:eastAsia="en-US"/>
          </w:rPr>
          <w:br/>
          <w:t>ΚΑΚΛΑΜΑΝΗΣ Ν. , σελ.</w:t>
        </w:r>
        <w:r w:rsidRPr="007027BA">
          <w:rPr>
            <w:rFonts w:eastAsia="Times New Roman"/>
            <w:szCs w:val="24"/>
            <w:lang w:eastAsia="en-US"/>
          </w:rPr>
          <w:br/>
          <w:t>ΚΑΜΑΤΕΡΟΣ Η. , σελ.</w:t>
        </w:r>
        <w:r w:rsidRPr="007027BA">
          <w:rPr>
            <w:rFonts w:eastAsia="Times New Roman"/>
            <w:szCs w:val="24"/>
            <w:lang w:eastAsia="en-US"/>
          </w:rPr>
          <w:br/>
          <w:t>ΚΑΡΑΘΑΝΑΣΟΠΟΥΛΟΣ Ν. , σελ.</w:t>
        </w:r>
        <w:r w:rsidRPr="007027BA">
          <w:rPr>
            <w:rFonts w:eastAsia="Times New Roman"/>
            <w:szCs w:val="24"/>
            <w:lang w:eastAsia="en-US"/>
          </w:rPr>
          <w:br/>
          <w:t>ΚΑΡΡΑΣ Γ. , σελ.</w:t>
        </w:r>
        <w:r w:rsidRPr="007027BA">
          <w:rPr>
            <w:rFonts w:eastAsia="Times New Roman"/>
            <w:szCs w:val="24"/>
            <w:lang w:eastAsia="en-US"/>
          </w:rPr>
          <w:br/>
          <w:t>ΚΑΤΣΩΤΗΣ Χ. , σελ.</w:t>
        </w:r>
        <w:r w:rsidRPr="007027BA">
          <w:rPr>
            <w:rFonts w:eastAsia="Times New Roman"/>
            <w:szCs w:val="24"/>
            <w:lang w:eastAsia="en-US"/>
          </w:rPr>
          <w:br/>
          <w:t>ΚΕΦΑΛΟΓΙΑΝΝΗ  Ό. , σελ.</w:t>
        </w:r>
        <w:r w:rsidRPr="007027BA">
          <w:rPr>
            <w:rFonts w:eastAsia="Times New Roman"/>
            <w:szCs w:val="24"/>
            <w:lang w:eastAsia="en-US"/>
          </w:rPr>
          <w:br/>
          <w:t>ΚΩΝΣΤΑΝΤΙΝΟΠΟΥΛΟΣ Ο. , σελ.</w:t>
        </w:r>
        <w:r w:rsidRPr="007027BA">
          <w:rPr>
            <w:rFonts w:eastAsia="Times New Roman"/>
            <w:szCs w:val="24"/>
            <w:lang w:eastAsia="en-US"/>
          </w:rPr>
          <w:br/>
          <w:t>ΛΑΓΟΣ Ι. , σελ.</w:t>
        </w:r>
        <w:r w:rsidRPr="007027BA">
          <w:rPr>
            <w:rFonts w:eastAsia="Times New Roman"/>
            <w:szCs w:val="24"/>
            <w:lang w:eastAsia="en-US"/>
          </w:rPr>
          <w:br/>
          <w:t>ΛΑΜΠΡΟΥΛΗΣ Γ. , σελ.</w:t>
        </w:r>
        <w:r w:rsidRPr="007027BA">
          <w:rPr>
            <w:rFonts w:eastAsia="Times New Roman"/>
            <w:szCs w:val="24"/>
            <w:lang w:eastAsia="en-US"/>
          </w:rPr>
          <w:br/>
          <w:t>ΛΕΒΕΝΤΗΣ Β. , σελ.</w:t>
        </w:r>
        <w:r w:rsidRPr="007027BA">
          <w:rPr>
            <w:rFonts w:eastAsia="Times New Roman"/>
            <w:szCs w:val="24"/>
            <w:lang w:eastAsia="en-US"/>
          </w:rPr>
          <w:br/>
          <w:t>ΛΟΒΕΡΔΟΣ Α. , σελ.</w:t>
        </w:r>
        <w:r w:rsidRPr="007027BA">
          <w:rPr>
            <w:rFonts w:eastAsia="Times New Roman"/>
            <w:szCs w:val="24"/>
            <w:lang w:eastAsia="en-US"/>
          </w:rPr>
          <w:br/>
          <w:t>ΜΑΝΤΑΣ Χ. , σελ.</w:t>
        </w:r>
        <w:r w:rsidRPr="007027BA">
          <w:rPr>
            <w:rFonts w:eastAsia="Times New Roman"/>
            <w:szCs w:val="24"/>
            <w:lang w:eastAsia="en-US"/>
          </w:rPr>
          <w:br/>
          <w:t>ΜΑΝΩΛΑΚΟΥ Δ. , σελ.</w:t>
        </w:r>
        <w:r w:rsidRPr="007027BA">
          <w:rPr>
            <w:rFonts w:eastAsia="Times New Roman"/>
            <w:szCs w:val="24"/>
            <w:lang w:eastAsia="en-US"/>
          </w:rPr>
          <w:br/>
          <w:t>ΜΕΓΑΛΟΟΙΚΟΝΟΜΟΥ Θ. , σελ.</w:t>
        </w:r>
        <w:r w:rsidRPr="007027BA">
          <w:rPr>
            <w:rFonts w:eastAsia="Times New Roman"/>
            <w:szCs w:val="24"/>
            <w:lang w:eastAsia="en-US"/>
          </w:rPr>
          <w:br/>
          <w:t>ΠΑΠΑΧΡΙΣΤΟΠΟΥΛΟΣ Α. , σελ.</w:t>
        </w:r>
        <w:r w:rsidRPr="007027BA">
          <w:rPr>
            <w:rFonts w:eastAsia="Times New Roman"/>
            <w:szCs w:val="24"/>
            <w:lang w:eastAsia="en-US"/>
          </w:rPr>
          <w:br/>
          <w:t>ΤΡΑΓΑΚΗΣ Ι. , σελ.</w:t>
        </w:r>
        <w:r w:rsidRPr="007027BA">
          <w:rPr>
            <w:rFonts w:eastAsia="Times New Roman"/>
            <w:szCs w:val="24"/>
            <w:lang w:eastAsia="en-US"/>
          </w:rPr>
          <w:br/>
          <w:t>ΧΡΙΣΤΟΔΟΥΛΟΠΟΥΛΟΥ Α. , σελ.</w:t>
        </w:r>
        <w:r w:rsidRPr="007027BA">
          <w:rPr>
            <w:rFonts w:eastAsia="Times New Roman"/>
            <w:szCs w:val="24"/>
            <w:lang w:eastAsia="en-US"/>
          </w:rPr>
          <w:br/>
        </w:r>
        <w:r w:rsidRPr="007027BA">
          <w:rPr>
            <w:rFonts w:eastAsia="Times New Roman"/>
            <w:szCs w:val="24"/>
            <w:lang w:eastAsia="en-US"/>
          </w:rPr>
          <w:br/>
          <w:t>Β. Επί των επικαίρων ερωτήσεων:</w:t>
        </w:r>
        <w:r w:rsidRPr="007027BA">
          <w:rPr>
            <w:rFonts w:eastAsia="Times New Roman"/>
            <w:szCs w:val="24"/>
            <w:lang w:eastAsia="en-US"/>
          </w:rPr>
          <w:br/>
          <w:t>ΑΛΕΞΙΑΔΗΣ Τ. , σελ.</w:t>
        </w:r>
        <w:r w:rsidRPr="007027BA">
          <w:rPr>
            <w:rFonts w:eastAsia="Times New Roman"/>
            <w:szCs w:val="24"/>
            <w:lang w:eastAsia="en-US"/>
          </w:rPr>
          <w:br/>
          <w:t>ΑΜΑΝΑΤΙΔΗΣ Ι. , σελ.</w:t>
        </w:r>
        <w:r w:rsidRPr="007027BA">
          <w:rPr>
            <w:rFonts w:eastAsia="Times New Roman"/>
            <w:szCs w:val="24"/>
            <w:lang w:eastAsia="en-US"/>
          </w:rPr>
          <w:br/>
          <w:t>ΑΠΟΣΤΟΛΟΥ Ε. , σελ.</w:t>
        </w:r>
        <w:r w:rsidRPr="007027BA">
          <w:rPr>
            <w:rFonts w:eastAsia="Times New Roman"/>
            <w:szCs w:val="24"/>
            <w:lang w:eastAsia="en-US"/>
          </w:rPr>
          <w:br/>
          <w:t>ΚΑΡΡΑΣ Γ. , σελ.</w:t>
        </w:r>
        <w:r w:rsidRPr="007027BA">
          <w:rPr>
            <w:rFonts w:eastAsia="Times New Roman"/>
            <w:szCs w:val="24"/>
            <w:lang w:eastAsia="en-US"/>
          </w:rPr>
          <w:br/>
          <w:t>ΚΑΤΣΩΤΗΣ Χ. , σελ.</w:t>
        </w:r>
        <w:r w:rsidRPr="007027BA">
          <w:rPr>
            <w:rFonts w:eastAsia="Times New Roman"/>
            <w:szCs w:val="24"/>
            <w:lang w:eastAsia="en-US"/>
          </w:rPr>
          <w:br/>
          <w:t>ΛΟΒΕΡΔΟΣ Α. , σελ.</w:t>
        </w:r>
        <w:r w:rsidRPr="007027BA">
          <w:rPr>
            <w:rFonts w:eastAsia="Times New Roman"/>
            <w:szCs w:val="24"/>
            <w:lang w:eastAsia="en-US"/>
          </w:rPr>
          <w:br/>
          <w:t>ΠΑΝΑΓΙΩΤΑΡΟΣ Η. , σελ.</w:t>
        </w:r>
        <w:r w:rsidRPr="007027BA">
          <w:rPr>
            <w:rFonts w:eastAsia="Times New Roman"/>
            <w:szCs w:val="24"/>
            <w:lang w:eastAsia="en-US"/>
          </w:rPr>
          <w:br/>
          <w:t>ΠΑΡΑΣΚΕΥΟΠΟΥΛΟΣ Ν. , σελ.</w:t>
        </w:r>
        <w:r w:rsidRPr="007027BA">
          <w:rPr>
            <w:rFonts w:eastAsia="Times New Roman"/>
            <w:szCs w:val="24"/>
            <w:lang w:eastAsia="en-US"/>
          </w:rPr>
          <w:br/>
          <w:t>ΠΕΤΡΟΠΟΥΛΟΣ Α. , σελ.</w:t>
        </w:r>
        <w:r w:rsidRPr="007027BA">
          <w:rPr>
            <w:rFonts w:eastAsia="Times New Roman"/>
            <w:szCs w:val="24"/>
            <w:lang w:eastAsia="en-US"/>
          </w:rPr>
          <w:br/>
          <w:t>ΣΥΝΤΥΧΑΚΗΣ Ε. , σελ.</w:t>
        </w:r>
        <w:r w:rsidRPr="007027BA">
          <w:rPr>
            <w:rFonts w:eastAsia="Times New Roman"/>
            <w:szCs w:val="24"/>
            <w:lang w:eastAsia="en-US"/>
          </w:rPr>
          <w:br/>
        </w:r>
        <w:r w:rsidRPr="007027BA">
          <w:rPr>
            <w:rFonts w:eastAsia="Times New Roman"/>
            <w:szCs w:val="24"/>
            <w:lang w:eastAsia="en-US"/>
          </w:rPr>
          <w:br/>
          <w:t>Γ. Επί του σχεδίου νόμου του Υπουργείου Ναυτιλίας και Νησιωτικής Πολιτικής:</w:t>
        </w:r>
        <w:r w:rsidRPr="007027BA">
          <w:rPr>
            <w:rFonts w:eastAsia="Times New Roman"/>
            <w:szCs w:val="24"/>
            <w:lang w:eastAsia="en-US"/>
          </w:rPr>
          <w:br/>
          <w:t>ΑΜΥΡΑΣ Γ. , σελ.</w:t>
        </w:r>
        <w:r w:rsidRPr="007027BA">
          <w:rPr>
            <w:rFonts w:eastAsia="Times New Roman"/>
            <w:szCs w:val="24"/>
            <w:lang w:eastAsia="en-US"/>
          </w:rPr>
          <w:br/>
          <w:t>ΑΡΒΑΝΙΤΙΔΗΣ Γ. , σελ.</w:t>
        </w:r>
        <w:r w:rsidRPr="007027BA">
          <w:rPr>
            <w:rFonts w:eastAsia="Times New Roman"/>
            <w:szCs w:val="24"/>
            <w:lang w:eastAsia="en-US"/>
          </w:rPr>
          <w:br/>
          <w:t>ΑΣΗΜΑΚΟΠΟΥΛΟΥ  Ά. , σελ.</w:t>
        </w:r>
        <w:r w:rsidRPr="007027BA">
          <w:rPr>
            <w:rFonts w:eastAsia="Times New Roman"/>
            <w:szCs w:val="24"/>
            <w:lang w:eastAsia="en-US"/>
          </w:rPr>
          <w:br/>
          <w:t>ΒΑΚΗ Φ. , σελ.</w:t>
        </w:r>
        <w:r w:rsidRPr="007027BA">
          <w:rPr>
            <w:rFonts w:eastAsia="Times New Roman"/>
            <w:szCs w:val="24"/>
            <w:lang w:eastAsia="en-US"/>
          </w:rPr>
          <w:br/>
          <w:t>ΒΑΡΒΙΤΣΙΩΤΗΣ Μ. , σελ.</w:t>
        </w:r>
        <w:r w:rsidRPr="007027BA">
          <w:rPr>
            <w:rFonts w:eastAsia="Times New Roman"/>
            <w:szCs w:val="24"/>
            <w:lang w:eastAsia="en-US"/>
          </w:rPr>
          <w:br/>
          <w:t>ΓΕΩΡΓΙΑΔΗΣ Μ. , σελ.</w:t>
        </w:r>
        <w:r w:rsidRPr="007027BA">
          <w:rPr>
            <w:rFonts w:eastAsia="Times New Roman"/>
            <w:szCs w:val="24"/>
            <w:lang w:eastAsia="en-US"/>
          </w:rPr>
          <w:br/>
          <w:t>ΓΡΗΓΟΡΑΚΟΣ Λ. , σελ.</w:t>
        </w:r>
        <w:r w:rsidRPr="007027BA">
          <w:rPr>
            <w:rFonts w:eastAsia="Times New Roman"/>
            <w:szCs w:val="24"/>
            <w:lang w:eastAsia="en-US"/>
          </w:rPr>
          <w:br/>
          <w:t>ΔΑΝΕΛΛΗΣ Σ. , σελ.</w:t>
        </w:r>
        <w:r w:rsidRPr="007027BA">
          <w:rPr>
            <w:rFonts w:eastAsia="Times New Roman"/>
            <w:szCs w:val="24"/>
            <w:lang w:eastAsia="en-US"/>
          </w:rPr>
          <w:br/>
          <w:t>ΔΕΝΔΙΑΣ Ν. , σελ.</w:t>
        </w:r>
        <w:r w:rsidRPr="007027BA">
          <w:rPr>
            <w:rFonts w:eastAsia="Times New Roman"/>
            <w:szCs w:val="24"/>
            <w:lang w:eastAsia="en-US"/>
          </w:rPr>
          <w:br/>
          <w:t>ΔΗΜΗΤΡΙΑΔΗΣ Δ. , σελ.</w:t>
        </w:r>
        <w:r w:rsidRPr="007027BA">
          <w:rPr>
            <w:rFonts w:eastAsia="Times New Roman"/>
            <w:szCs w:val="24"/>
            <w:lang w:eastAsia="en-US"/>
          </w:rPr>
          <w:br/>
          <w:t>ΔΡΙΤΣΑΣ Θ. , σελ.</w:t>
        </w:r>
        <w:r w:rsidRPr="007027BA">
          <w:rPr>
            <w:rFonts w:eastAsia="Times New Roman"/>
            <w:szCs w:val="24"/>
            <w:lang w:eastAsia="en-US"/>
          </w:rPr>
          <w:br/>
          <w:t>ΕΜΜΑΝΟΥΗΛΙΔΗΣ Δ. , σελ.</w:t>
        </w:r>
        <w:r w:rsidRPr="007027BA">
          <w:rPr>
            <w:rFonts w:eastAsia="Times New Roman"/>
            <w:szCs w:val="24"/>
            <w:lang w:eastAsia="en-US"/>
          </w:rPr>
          <w:br/>
          <w:t>ΘΕΟΔΩΡΑΚΗΣ Σ. , σελ.</w:t>
        </w:r>
        <w:r w:rsidRPr="007027BA">
          <w:rPr>
            <w:rFonts w:eastAsia="Times New Roman"/>
            <w:szCs w:val="24"/>
            <w:lang w:eastAsia="en-US"/>
          </w:rPr>
          <w:br/>
          <w:t>ΚΑΜΑΤΕΡΟΣ Η. , σελ.</w:t>
        </w:r>
        <w:r w:rsidRPr="007027BA">
          <w:rPr>
            <w:rFonts w:eastAsia="Times New Roman"/>
            <w:szCs w:val="24"/>
            <w:lang w:eastAsia="en-US"/>
          </w:rPr>
          <w:br/>
          <w:t>ΚΑΡΑΘΑΝΑΣΟΠΟΥΛΟΣ Ν. , σελ.</w:t>
        </w:r>
        <w:r w:rsidRPr="007027BA">
          <w:rPr>
            <w:rFonts w:eastAsia="Times New Roman"/>
            <w:szCs w:val="24"/>
            <w:lang w:eastAsia="en-US"/>
          </w:rPr>
          <w:br/>
          <w:t>ΚΑΡΑΜΑΝΛΗΣ Κ. του Αχ. , σελ.</w:t>
        </w:r>
        <w:r w:rsidRPr="007027BA">
          <w:rPr>
            <w:rFonts w:eastAsia="Times New Roman"/>
            <w:szCs w:val="24"/>
            <w:lang w:eastAsia="en-US"/>
          </w:rPr>
          <w:br/>
          <w:t>ΚΑΡΑΝΑΣΤΑΣΗΣ Α. , σελ.</w:t>
        </w:r>
        <w:r w:rsidRPr="007027BA">
          <w:rPr>
            <w:rFonts w:eastAsia="Times New Roman"/>
            <w:szCs w:val="24"/>
            <w:lang w:eastAsia="en-US"/>
          </w:rPr>
          <w:br/>
          <w:t>ΚΑΡΡΑΣ Γ. , σελ.</w:t>
        </w:r>
        <w:r w:rsidRPr="007027BA">
          <w:rPr>
            <w:rFonts w:eastAsia="Times New Roman"/>
            <w:szCs w:val="24"/>
            <w:lang w:eastAsia="en-US"/>
          </w:rPr>
          <w:br/>
          <w:t>ΚΑΤΣΩΤΗΣ Χ. , σελ.</w:t>
        </w:r>
        <w:r w:rsidRPr="007027BA">
          <w:rPr>
            <w:rFonts w:eastAsia="Times New Roman"/>
            <w:szCs w:val="24"/>
            <w:lang w:eastAsia="en-US"/>
          </w:rPr>
          <w:br/>
          <w:t>ΚΕΦΑΛΟΓΙΑΝΝΗ  Ό. , σελ.</w:t>
        </w:r>
        <w:r w:rsidRPr="007027BA">
          <w:rPr>
            <w:rFonts w:eastAsia="Times New Roman"/>
            <w:szCs w:val="24"/>
            <w:lang w:eastAsia="en-US"/>
          </w:rPr>
          <w:br/>
          <w:t>ΚΟΥΖΗΛΟΣ Ν. , σελ.</w:t>
        </w:r>
        <w:r w:rsidRPr="007027BA">
          <w:rPr>
            <w:rFonts w:eastAsia="Times New Roman"/>
            <w:szCs w:val="24"/>
            <w:lang w:eastAsia="en-US"/>
          </w:rPr>
          <w:br/>
          <w:t>ΚΩΝΣΤΑΝΤΙΝΟΠΟΥΛΟΣ Ο. , σελ.</w:t>
        </w:r>
        <w:r w:rsidRPr="007027BA">
          <w:rPr>
            <w:rFonts w:eastAsia="Times New Roman"/>
            <w:szCs w:val="24"/>
            <w:lang w:eastAsia="en-US"/>
          </w:rPr>
          <w:br/>
          <w:t>ΛΑΓΟΣ Ι. , σελ.</w:t>
        </w:r>
        <w:r w:rsidRPr="007027BA">
          <w:rPr>
            <w:rFonts w:eastAsia="Times New Roman"/>
            <w:szCs w:val="24"/>
            <w:lang w:eastAsia="en-US"/>
          </w:rPr>
          <w:br/>
          <w:t>ΛΑΖΑΡΙΔΗΣ Γ. , σελ.</w:t>
        </w:r>
        <w:r w:rsidRPr="007027BA">
          <w:rPr>
            <w:rFonts w:eastAsia="Times New Roman"/>
            <w:szCs w:val="24"/>
            <w:lang w:eastAsia="en-US"/>
          </w:rPr>
          <w:br/>
          <w:t>ΛΕΒΕΝΤΗΣ Β. , σελ.</w:t>
        </w:r>
        <w:r w:rsidRPr="007027BA">
          <w:rPr>
            <w:rFonts w:eastAsia="Times New Roman"/>
            <w:szCs w:val="24"/>
            <w:lang w:eastAsia="en-US"/>
          </w:rPr>
          <w:br/>
          <w:t>ΛΟΒΕΡΔΟΣ Α. , σελ.</w:t>
        </w:r>
        <w:r w:rsidRPr="007027BA">
          <w:rPr>
            <w:rFonts w:eastAsia="Times New Roman"/>
            <w:szCs w:val="24"/>
            <w:lang w:eastAsia="en-US"/>
          </w:rPr>
          <w:br/>
          <w:t>ΜΑΝΩΛΑΚΟΥ Δ. , σελ.</w:t>
        </w:r>
        <w:r w:rsidRPr="007027BA">
          <w:rPr>
            <w:rFonts w:eastAsia="Times New Roman"/>
            <w:szCs w:val="24"/>
            <w:lang w:eastAsia="en-US"/>
          </w:rPr>
          <w:br/>
          <w:t>ΜΕΓΑΛΟΟΙΚΟΝΟΜΟΥ Θ. , σελ.</w:t>
        </w:r>
        <w:r w:rsidRPr="007027BA">
          <w:rPr>
            <w:rFonts w:eastAsia="Times New Roman"/>
            <w:szCs w:val="24"/>
            <w:lang w:eastAsia="en-US"/>
          </w:rPr>
          <w:br/>
          <w:t>ΜΗΤΣΟΤΑΚΗΣ Κ. , σελ.</w:t>
        </w:r>
        <w:r w:rsidRPr="007027BA">
          <w:rPr>
            <w:rFonts w:eastAsia="Times New Roman"/>
            <w:szCs w:val="24"/>
            <w:lang w:eastAsia="en-US"/>
          </w:rPr>
          <w:br/>
          <w:t>ΜΙΧΑΛΟΛΙΑΚΟΣ Ν. , σελ.</w:t>
        </w:r>
        <w:r w:rsidRPr="007027BA">
          <w:rPr>
            <w:rFonts w:eastAsia="Times New Roman"/>
            <w:szCs w:val="24"/>
            <w:lang w:eastAsia="en-US"/>
          </w:rPr>
          <w:br/>
          <w:t>ΜΠΑΡΓΙΩΤΑΣ Κ. , σελ.</w:t>
        </w:r>
        <w:r w:rsidRPr="007027BA">
          <w:rPr>
            <w:rFonts w:eastAsia="Times New Roman"/>
            <w:szCs w:val="24"/>
            <w:lang w:eastAsia="en-US"/>
          </w:rPr>
          <w:br/>
          <w:t>ΠΑΝΑΓΙΩΤΑΡΟΣ Η. , σελ.</w:t>
        </w:r>
        <w:r w:rsidRPr="007027BA">
          <w:rPr>
            <w:rFonts w:eastAsia="Times New Roman"/>
            <w:szCs w:val="24"/>
            <w:lang w:eastAsia="en-US"/>
          </w:rPr>
          <w:br/>
          <w:t>ΠΑΠΑΧΡΙΣΤΟΠΟΥΛΟΣ Α. , σελ.</w:t>
        </w:r>
        <w:r w:rsidRPr="007027BA">
          <w:rPr>
            <w:rFonts w:eastAsia="Times New Roman"/>
            <w:szCs w:val="24"/>
            <w:lang w:eastAsia="en-US"/>
          </w:rPr>
          <w:br/>
          <w:t>ΡΙΖΟΥΛΗΣ Α. , σελ.</w:t>
        </w:r>
        <w:r w:rsidRPr="007027BA">
          <w:rPr>
            <w:rFonts w:eastAsia="Times New Roman"/>
            <w:szCs w:val="24"/>
            <w:lang w:eastAsia="en-US"/>
          </w:rPr>
          <w:br/>
          <w:t>ΣΥΡΜΑΛΕΝΙΟΣ Ν. , σελ.</w:t>
        </w:r>
        <w:r w:rsidRPr="007027BA">
          <w:rPr>
            <w:rFonts w:eastAsia="Times New Roman"/>
            <w:szCs w:val="24"/>
            <w:lang w:eastAsia="en-US"/>
          </w:rPr>
          <w:br/>
        </w:r>
        <w:r w:rsidRPr="007027BA">
          <w:rPr>
            <w:rFonts w:eastAsia="Times New Roman"/>
            <w:szCs w:val="24"/>
            <w:lang w:eastAsia="en-US"/>
          </w:rPr>
          <w:br/>
          <w:t>ΠΑΡΕΜΒΑΣΕΙΣ:</w:t>
        </w:r>
        <w:r w:rsidRPr="007027BA">
          <w:rPr>
            <w:rFonts w:eastAsia="Times New Roman"/>
            <w:szCs w:val="24"/>
            <w:lang w:eastAsia="en-US"/>
          </w:rPr>
          <w:br/>
          <w:t>ΑΝΤΩΝΙΟΥ Χ. , σελ.</w:t>
        </w:r>
        <w:r w:rsidRPr="007027BA">
          <w:rPr>
            <w:rFonts w:eastAsia="Times New Roman"/>
            <w:szCs w:val="24"/>
            <w:lang w:eastAsia="en-US"/>
          </w:rPr>
          <w:br/>
          <w:t>ΔΟΥΖΙΝΑΣ Κ. , σελ.</w:t>
        </w:r>
        <w:r w:rsidRPr="007027BA">
          <w:rPr>
            <w:rFonts w:eastAsia="Times New Roman"/>
            <w:szCs w:val="24"/>
            <w:lang w:eastAsia="en-US"/>
          </w:rPr>
          <w:br/>
          <w:t>ΘΕΩΝΑΣ Ι. , σελ.</w:t>
        </w:r>
        <w:r w:rsidRPr="007027BA">
          <w:rPr>
            <w:rFonts w:eastAsia="Times New Roman"/>
            <w:szCs w:val="24"/>
            <w:lang w:eastAsia="en-US"/>
          </w:rPr>
          <w:br/>
          <w:t>ΚΟΖΟΜΠΟΛΗ - ΑΜΑΝΑΤΙΔΗ Π. , σελ.</w:t>
        </w:r>
        <w:r w:rsidRPr="007027BA">
          <w:rPr>
            <w:rFonts w:eastAsia="Times New Roman"/>
            <w:szCs w:val="24"/>
            <w:lang w:eastAsia="en-US"/>
          </w:rPr>
          <w:br/>
          <w:t>ΜΑΝΙΑΤΗΣ Ι. , σελ.</w:t>
        </w:r>
        <w:r w:rsidRPr="007027BA">
          <w:rPr>
            <w:rFonts w:eastAsia="Times New Roman"/>
            <w:szCs w:val="24"/>
            <w:lang w:eastAsia="en-US"/>
          </w:rPr>
          <w:br/>
          <w:t>ΜΠΑΚΟΓΙΑΝΝΗ Θ. , σελ.</w:t>
        </w:r>
        <w:r w:rsidRPr="007027BA">
          <w:rPr>
            <w:rFonts w:eastAsia="Times New Roman"/>
            <w:szCs w:val="24"/>
            <w:lang w:eastAsia="en-US"/>
          </w:rPr>
          <w:br/>
          <w:t>ΜΠΑΛΑΟΥΡΑΣ Γ. , σελ.</w:t>
        </w:r>
        <w:r w:rsidRPr="007027BA">
          <w:rPr>
            <w:rFonts w:eastAsia="Times New Roman"/>
            <w:szCs w:val="24"/>
            <w:lang w:eastAsia="en-US"/>
          </w:rPr>
          <w:br/>
          <w:t>ΠΑΝΤΖΑΣ Γ. , σελ.</w:t>
        </w:r>
        <w:r w:rsidRPr="007027BA">
          <w:rPr>
            <w:rFonts w:eastAsia="Times New Roman"/>
            <w:szCs w:val="24"/>
            <w:lang w:eastAsia="en-US"/>
          </w:rPr>
          <w:br/>
          <w:t>ΣΙΜΟΡΕΛΗΣ Χ. , σελ.</w:t>
        </w:r>
        <w:r w:rsidRPr="007027BA">
          <w:rPr>
            <w:rFonts w:eastAsia="Times New Roman"/>
            <w:szCs w:val="24"/>
            <w:lang w:eastAsia="en-US"/>
          </w:rPr>
          <w:br/>
          <w:t>ΣΥΡΙΓΟΣ Α. , σελ.</w:t>
        </w:r>
        <w:r w:rsidRPr="007027BA">
          <w:rPr>
            <w:rFonts w:eastAsia="Times New Roman"/>
            <w:szCs w:val="24"/>
            <w:lang w:eastAsia="en-US"/>
          </w:rPr>
          <w:br/>
          <w:t>ΤΖΟΥΦΗ Μ. , σελ.</w:t>
        </w:r>
        <w:r w:rsidRPr="007027BA">
          <w:rPr>
            <w:rFonts w:eastAsia="Times New Roman"/>
            <w:szCs w:val="24"/>
            <w:lang w:eastAsia="en-US"/>
          </w:rPr>
          <w:br/>
          <w:t>ΤΡΑΓΑΚΗΣ Ι. , σελ.</w:t>
        </w:r>
        <w:r w:rsidRPr="007027BA">
          <w:rPr>
            <w:rFonts w:eastAsia="Times New Roman"/>
            <w:szCs w:val="24"/>
            <w:lang w:eastAsia="en-US"/>
          </w:rPr>
          <w:br/>
        </w:r>
      </w:ins>
    </w:p>
    <w:p w14:paraId="0D044832" w14:textId="77777777" w:rsidR="00510C84" w:rsidRDefault="007027BA">
      <w:pPr>
        <w:spacing w:line="600" w:lineRule="auto"/>
        <w:ind w:firstLine="720"/>
        <w:contextualSpacing/>
        <w:jc w:val="center"/>
        <w:rPr>
          <w:rFonts w:eastAsia="Times New Roman"/>
          <w:szCs w:val="24"/>
        </w:rPr>
      </w:pPr>
      <w:r>
        <w:rPr>
          <w:rFonts w:eastAsia="Times New Roman"/>
          <w:szCs w:val="24"/>
        </w:rPr>
        <w:t>ΠΡΑΚΤΙΚΑ ΒΟΥΛΗΣ</w:t>
      </w:r>
    </w:p>
    <w:p w14:paraId="0D044833" w14:textId="77777777" w:rsidR="00510C84" w:rsidRDefault="007027BA">
      <w:pPr>
        <w:spacing w:line="600" w:lineRule="auto"/>
        <w:ind w:firstLine="720"/>
        <w:contextualSpacing/>
        <w:jc w:val="center"/>
        <w:rPr>
          <w:rFonts w:eastAsia="Times New Roman"/>
          <w:szCs w:val="24"/>
        </w:rPr>
      </w:pPr>
      <w:r>
        <w:rPr>
          <w:rFonts w:eastAsia="Times New Roman"/>
          <w:szCs w:val="24"/>
        </w:rPr>
        <w:t xml:space="preserve">ΙΖ΄ ΠΕΡΙΟΔΟΣ </w:t>
      </w:r>
    </w:p>
    <w:p w14:paraId="0D044834" w14:textId="77777777" w:rsidR="00510C84" w:rsidRDefault="007027BA">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0D044835" w14:textId="77777777" w:rsidR="00510C84" w:rsidRDefault="007027BA">
      <w:pPr>
        <w:spacing w:line="600" w:lineRule="auto"/>
        <w:ind w:firstLine="720"/>
        <w:contextualSpacing/>
        <w:jc w:val="center"/>
        <w:rPr>
          <w:rFonts w:eastAsia="Times New Roman"/>
          <w:szCs w:val="24"/>
        </w:rPr>
      </w:pPr>
      <w:r>
        <w:rPr>
          <w:rFonts w:eastAsia="Times New Roman"/>
          <w:szCs w:val="24"/>
        </w:rPr>
        <w:t>ΣΥΝΟΔΟΣ Α΄</w:t>
      </w:r>
    </w:p>
    <w:p w14:paraId="0D044836" w14:textId="77777777" w:rsidR="00510C84" w:rsidRDefault="007027BA">
      <w:pPr>
        <w:spacing w:line="600" w:lineRule="auto"/>
        <w:ind w:firstLine="720"/>
        <w:contextualSpacing/>
        <w:jc w:val="center"/>
        <w:rPr>
          <w:rFonts w:eastAsia="Times New Roman"/>
          <w:szCs w:val="24"/>
        </w:rPr>
      </w:pPr>
      <w:r>
        <w:rPr>
          <w:rFonts w:eastAsia="Times New Roman"/>
          <w:szCs w:val="24"/>
        </w:rPr>
        <w:t>ΣΥΝΕΔΡΙΑΣΗ ΡΝΔ΄</w:t>
      </w:r>
    </w:p>
    <w:p w14:paraId="0D044837" w14:textId="77777777" w:rsidR="00510C84" w:rsidRDefault="007027BA">
      <w:pPr>
        <w:spacing w:line="600" w:lineRule="auto"/>
        <w:ind w:firstLine="720"/>
        <w:contextualSpacing/>
        <w:jc w:val="center"/>
        <w:rPr>
          <w:rFonts w:eastAsia="Times New Roman"/>
          <w:szCs w:val="24"/>
        </w:rPr>
      </w:pPr>
      <w:r>
        <w:rPr>
          <w:rFonts w:eastAsia="Times New Roman"/>
          <w:szCs w:val="24"/>
        </w:rPr>
        <w:t>Πέμπτη 30 Ιουνίου 2016</w:t>
      </w:r>
    </w:p>
    <w:p w14:paraId="0D044838" w14:textId="77777777" w:rsidR="00510C84" w:rsidRDefault="007027BA">
      <w:pPr>
        <w:spacing w:line="600" w:lineRule="auto"/>
        <w:ind w:firstLine="720"/>
        <w:contextualSpacing/>
        <w:jc w:val="both"/>
        <w:rPr>
          <w:rFonts w:eastAsia="Times New Roman"/>
          <w:szCs w:val="24"/>
        </w:rPr>
      </w:pPr>
      <w:r>
        <w:rPr>
          <w:rFonts w:eastAsia="Times New Roman"/>
          <w:szCs w:val="24"/>
        </w:rPr>
        <w:t>Αθήνα, σήμερα στις 30 Ιουνίου 2016, ημέρα Πέμπτη και ώρα 9.35΄</w:t>
      </w:r>
      <w:r>
        <w:rPr>
          <w:rFonts w:eastAsia="Times New Roman"/>
          <w:szCs w:val="24"/>
        </w:rPr>
        <w:t>,</w:t>
      </w:r>
      <w:r>
        <w:rPr>
          <w:rFonts w:eastAsia="Times New Roman"/>
          <w:szCs w:val="24"/>
        </w:rPr>
        <w:t xml:space="preserve"> συνήλθ</w:t>
      </w:r>
      <w:r>
        <w:rPr>
          <w:rFonts w:eastAsia="Times New Roman"/>
          <w:szCs w:val="24"/>
        </w:rPr>
        <w:t>ε</w:t>
      </w:r>
      <w:r>
        <w:rPr>
          <w:rFonts w:eastAsia="Times New Roman"/>
          <w:szCs w:val="24"/>
        </w:rPr>
        <w:t xml:space="preserve"> στην Αίθουσα των συνεδριάσεων του Βουλευτηρίου η Βουλή σε ολομέλεια, για να συνεδριάσει υπό την προεδρία του Β΄ Αντιπροέδρου αυτής κ. </w:t>
      </w:r>
      <w:bookmarkStart w:id="36" w:name="_GoBack"/>
      <w:bookmarkEnd w:id="36"/>
      <w:r w:rsidRPr="00C84FB4">
        <w:rPr>
          <w:rFonts w:eastAsia="Times New Roman"/>
          <w:b/>
          <w:szCs w:val="24"/>
        </w:rPr>
        <w:t>ΓΕΩΡΓΙΟΥ ΒΑΡΕΜΕΝΟΥ</w:t>
      </w:r>
      <w:r>
        <w:rPr>
          <w:rFonts w:eastAsia="Times New Roman"/>
          <w:szCs w:val="24"/>
        </w:rPr>
        <w:t>.</w:t>
      </w:r>
    </w:p>
    <w:p w14:paraId="0D044839"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Κυρίες και κύριοι συνάδελφοι, καλημέρα σας, αρχίζει η συνεδρίαση.</w:t>
      </w:r>
    </w:p>
    <w:p w14:paraId="0D04483A" w14:textId="77777777" w:rsidR="00510C84" w:rsidRDefault="007027BA">
      <w:pPr>
        <w:spacing w:line="600" w:lineRule="auto"/>
        <w:ind w:firstLine="540"/>
        <w:contextualSpacing/>
        <w:jc w:val="both"/>
        <w:rPr>
          <w:rFonts w:eastAsia="Times New Roman"/>
          <w:szCs w:val="24"/>
        </w:rPr>
      </w:pPr>
      <w:r>
        <w:rPr>
          <w:rFonts w:eastAsia="Times New Roman"/>
          <w:szCs w:val="24"/>
        </w:rPr>
        <w:lastRenderedPageBreak/>
        <w:t>Έχ</w:t>
      </w:r>
      <w:r>
        <w:rPr>
          <w:rFonts w:eastAsia="Times New Roman"/>
          <w:szCs w:val="24"/>
        </w:rPr>
        <w:t>ω την τιμή να ανακοινώσω στο Σώμα το δελτίο των επικαίρων ερωτήσεων της Παρασκευής 1</w:t>
      </w:r>
      <w:r w:rsidRPr="005C72D5">
        <w:rPr>
          <w:rFonts w:eastAsia="Times New Roman"/>
          <w:szCs w:val="24"/>
          <w:vertAlign w:val="superscript"/>
        </w:rPr>
        <w:t>ης</w:t>
      </w:r>
      <w:r>
        <w:rPr>
          <w:rFonts w:eastAsia="Times New Roman"/>
          <w:szCs w:val="24"/>
        </w:rPr>
        <w:t xml:space="preserve">  Ιουλίου 2016. </w:t>
      </w:r>
    </w:p>
    <w:p w14:paraId="0D04483B"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Α. </w:t>
      </w:r>
      <w:r w:rsidRPr="00C84FB4">
        <w:rPr>
          <w:rFonts w:eastAsia="Times New Roman"/>
          <w:szCs w:val="24"/>
        </w:rPr>
        <w:t>ΕΠΙΚΑΙΡΕΣ ΕΡΩΤΗΣΕΙΣ</w:t>
      </w:r>
      <w:r>
        <w:rPr>
          <w:rFonts w:eastAsia="Times New Roman"/>
          <w:szCs w:val="24"/>
        </w:rPr>
        <w:t xml:space="preserve"> Πρώτου Κύκλου (Άρθρο 130 παρ</w:t>
      </w:r>
      <w:r>
        <w:rPr>
          <w:rFonts w:eastAsia="Times New Roman"/>
          <w:szCs w:val="24"/>
        </w:rPr>
        <w:t>άγραφο</w:t>
      </w:r>
      <w:r>
        <w:rPr>
          <w:rFonts w:eastAsia="Times New Roman"/>
          <w:szCs w:val="24"/>
        </w:rPr>
        <w:t>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w:t>
      </w:r>
      <w:r>
        <w:rPr>
          <w:rFonts w:eastAsia="Times New Roman"/>
          <w:szCs w:val="24"/>
        </w:rPr>
        <w:t xml:space="preserve"> της</w:t>
      </w:r>
      <w:r>
        <w:rPr>
          <w:rFonts w:eastAsia="Times New Roman"/>
          <w:szCs w:val="24"/>
        </w:rPr>
        <w:t xml:space="preserve">. Βουλής) </w:t>
      </w:r>
    </w:p>
    <w:p w14:paraId="0D04483C" w14:textId="77777777" w:rsidR="00510C84" w:rsidRDefault="007027BA">
      <w:pPr>
        <w:spacing w:line="600" w:lineRule="auto"/>
        <w:ind w:firstLine="720"/>
        <w:contextualSpacing/>
        <w:jc w:val="both"/>
        <w:rPr>
          <w:rFonts w:eastAsia="Times New Roman"/>
          <w:color w:val="000000"/>
          <w:szCs w:val="24"/>
        </w:rPr>
      </w:pPr>
      <w:r>
        <w:rPr>
          <w:rFonts w:eastAsia="Times New Roman"/>
          <w:color w:val="000000"/>
          <w:szCs w:val="24"/>
        </w:rPr>
        <w:t>1. Η με αριθμό 1055/28-6-2016 επίκαιρη ερώτηση του Βουλευ</w:t>
      </w:r>
      <w:r>
        <w:rPr>
          <w:rFonts w:eastAsia="Times New Roman"/>
          <w:color w:val="000000"/>
          <w:szCs w:val="24"/>
        </w:rPr>
        <w:t xml:space="preserve">τή Αττικής του Συνασπισμού Ριζοσπαστικής Αριστεράς κ. </w:t>
      </w:r>
      <w:r>
        <w:rPr>
          <w:rFonts w:eastAsia="Times New Roman"/>
          <w:bCs/>
          <w:color w:val="000000"/>
          <w:szCs w:val="24"/>
        </w:rPr>
        <w:t>Παναγιώτη (Πάνου) Σκουρολιάκου</w:t>
      </w:r>
      <w:r>
        <w:rPr>
          <w:rFonts w:eastAsia="Times New Roman"/>
          <w:color w:val="000000"/>
          <w:szCs w:val="24"/>
        </w:rPr>
        <w:t xml:space="preserve"> προς τον Υπουργό </w:t>
      </w:r>
      <w:r>
        <w:rPr>
          <w:rFonts w:eastAsia="Times New Roman"/>
          <w:bCs/>
          <w:color w:val="000000"/>
          <w:szCs w:val="24"/>
        </w:rPr>
        <w:t>Εργασίας, Κοινωνικής Ασφάλισης και Κοινωνικής Αλληλεγγύης,</w:t>
      </w:r>
      <w:r>
        <w:rPr>
          <w:rFonts w:eastAsia="Times New Roman"/>
          <w:b/>
          <w:bCs/>
          <w:color w:val="000000"/>
          <w:szCs w:val="24"/>
        </w:rPr>
        <w:t xml:space="preserve"> </w:t>
      </w:r>
      <w:r>
        <w:rPr>
          <w:rFonts w:eastAsia="Times New Roman"/>
          <w:color w:val="000000"/>
          <w:szCs w:val="24"/>
        </w:rPr>
        <w:t xml:space="preserve">σχετικά με την επαναφορά της Συλλογικής Σύμβασης Εργασίας των </w:t>
      </w:r>
      <w:r>
        <w:rPr>
          <w:rFonts w:eastAsia="Times New Roman"/>
          <w:color w:val="000000"/>
          <w:szCs w:val="24"/>
        </w:rPr>
        <w:t>Η</w:t>
      </w:r>
      <w:r>
        <w:rPr>
          <w:rFonts w:eastAsia="Times New Roman"/>
          <w:color w:val="000000"/>
          <w:szCs w:val="24"/>
        </w:rPr>
        <w:t>θοποιών.</w:t>
      </w:r>
    </w:p>
    <w:p w14:paraId="0D04483D" w14:textId="77777777" w:rsidR="00510C84" w:rsidRDefault="007027BA">
      <w:pPr>
        <w:spacing w:line="600" w:lineRule="auto"/>
        <w:ind w:firstLine="720"/>
        <w:contextualSpacing/>
        <w:jc w:val="both"/>
        <w:rPr>
          <w:rFonts w:eastAsia="Times New Roman"/>
          <w:color w:val="000000"/>
          <w:szCs w:val="24"/>
        </w:rPr>
      </w:pPr>
      <w:r>
        <w:rPr>
          <w:rFonts w:eastAsia="Times New Roman"/>
          <w:color w:val="000000"/>
          <w:szCs w:val="24"/>
        </w:rPr>
        <w:t xml:space="preserve">2. Η με αριθμό </w:t>
      </w:r>
      <w:r>
        <w:rPr>
          <w:rFonts w:eastAsia="Times New Roman"/>
          <w:color w:val="000000"/>
          <w:szCs w:val="24"/>
        </w:rPr>
        <w:t>1049/27-6-2016 επίκαιρη ερώτηση του Βουλευτή Α΄ Πειραι</w:t>
      </w:r>
      <w:r>
        <w:rPr>
          <w:rFonts w:eastAsia="Times New Roman"/>
          <w:color w:val="000000"/>
          <w:szCs w:val="24"/>
        </w:rPr>
        <w:t>ώς</w:t>
      </w:r>
      <w:r>
        <w:rPr>
          <w:rFonts w:eastAsia="Times New Roman"/>
          <w:color w:val="000000"/>
          <w:szCs w:val="24"/>
        </w:rPr>
        <w:t xml:space="preserve"> της Νέας Δημοκρατίας κ. </w:t>
      </w:r>
      <w:r>
        <w:rPr>
          <w:rFonts w:eastAsia="Times New Roman"/>
          <w:bCs/>
          <w:color w:val="000000"/>
          <w:szCs w:val="24"/>
        </w:rPr>
        <w:t>Κωνσταντίνου Κατσαφάδου</w:t>
      </w:r>
      <w:r>
        <w:rPr>
          <w:rFonts w:eastAsia="Times New Roman"/>
          <w:color w:val="000000"/>
          <w:szCs w:val="24"/>
        </w:rPr>
        <w:t xml:space="preserve"> προς τον Υπουργό </w:t>
      </w:r>
      <w:r>
        <w:rPr>
          <w:rFonts w:eastAsia="Times New Roman"/>
          <w:bCs/>
          <w:color w:val="000000"/>
          <w:szCs w:val="24"/>
        </w:rPr>
        <w:t>Εσωτερικών και Διοικητικής Ανασυγκρότησης,</w:t>
      </w:r>
      <w:r>
        <w:rPr>
          <w:rFonts w:eastAsia="Times New Roman"/>
          <w:color w:val="000000"/>
          <w:szCs w:val="24"/>
        </w:rPr>
        <w:t xml:space="preserve"> σχετικά με τον ανολοκλήρωτο έλεγχο για πλαστά πτυχία σε προσλήψεις του Πυροσβεστικού Σώματο</w:t>
      </w:r>
      <w:r>
        <w:rPr>
          <w:rFonts w:eastAsia="Times New Roman"/>
          <w:color w:val="000000"/>
          <w:szCs w:val="24"/>
        </w:rPr>
        <w:t>ς.</w:t>
      </w:r>
    </w:p>
    <w:p w14:paraId="0D04483E" w14:textId="77777777" w:rsidR="00510C84" w:rsidRDefault="007027BA">
      <w:pPr>
        <w:spacing w:line="600" w:lineRule="auto"/>
        <w:ind w:firstLine="720"/>
        <w:contextualSpacing/>
        <w:jc w:val="both"/>
        <w:rPr>
          <w:rFonts w:eastAsia="Times New Roman"/>
          <w:color w:val="000000"/>
          <w:szCs w:val="24"/>
        </w:rPr>
      </w:pPr>
      <w:r>
        <w:rPr>
          <w:rFonts w:eastAsia="Times New Roman"/>
          <w:color w:val="000000"/>
          <w:szCs w:val="24"/>
        </w:rPr>
        <w:lastRenderedPageBreak/>
        <w:t>3. Η με αριθμό 1054/27-6-2016 επίκαιρη ερώτηση του Βουλευτή Ε</w:t>
      </w:r>
      <w:r>
        <w:rPr>
          <w:rFonts w:eastAsia="Times New Roman"/>
          <w:color w:val="000000"/>
          <w:szCs w:val="24"/>
        </w:rPr>
        <w:t>υ</w:t>
      </w:r>
      <w:r>
        <w:rPr>
          <w:rFonts w:eastAsia="Times New Roman"/>
          <w:color w:val="000000"/>
          <w:szCs w:val="24"/>
        </w:rPr>
        <w:t>βο</w:t>
      </w:r>
      <w:r>
        <w:rPr>
          <w:rFonts w:eastAsia="Times New Roman"/>
          <w:color w:val="000000"/>
          <w:szCs w:val="24"/>
        </w:rPr>
        <w:t>ί</w:t>
      </w:r>
      <w:r>
        <w:rPr>
          <w:rFonts w:eastAsia="Times New Roman"/>
          <w:color w:val="000000"/>
          <w:szCs w:val="24"/>
        </w:rPr>
        <w:t xml:space="preserve">ας του Λαϊκού Συνδέσμου – Χρυσή Αυγή κ. </w:t>
      </w:r>
      <w:r>
        <w:rPr>
          <w:rFonts w:eastAsia="Times New Roman"/>
          <w:bCs/>
          <w:color w:val="000000"/>
          <w:szCs w:val="24"/>
        </w:rPr>
        <w:t>Νικολάου Μίχου</w:t>
      </w:r>
      <w:r>
        <w:rPr>
          <w:rFonts w:eastAsia="Times New Roman"/>
          <w:color w:val="000000"/>
          <w:szCs w:val="24"/>
        </w:rPr>
        <w:t xml:space="preserve"> προς τον Υπουργό </w:t>
      </w:r>
      <w:r>
        <w:rPr>
          <w:rFonts w:eastAsia="Times New Roman"/>
          <w:bCs/>
          <w:color w:val="000000"/>
          <w:szCs w:val="24"/>
        </w:rPr>
        <w:t>Εσωτερικών και Διοικητικής Ανασυγκρότησης,</w:t>
      </w:r>
      <w:r>
        <w:rPr>
          <w:rFonts w:eastAsia="Times New Roman"/>
          <w:color w:val="000000"/>
          <w:szCs w:val="24"/>
        </w:rPr>
        <w:t xml:space="preserve"> σχετικά με την «απορρόφηση των επιλαχόντων συμβασιούχων πυροσβεστών </w:t>
      </w:r>
      <w:r>
        <w:rPr>
          <w:rFonts w:eastAsia="Times New Roman"/>
          <w:color w:val="000000"/>
          <w:szCs w:val="24"/>
        </w:rPr>
        <w:t>π</w:t>
      </w:r>
      <w:r>
        <w:rPr>
          <w:rFonts w:eastAsia="Times New Roman"/>
          <w:color w:val="000000"/>
          <w:szCs w:val="24"/>
        </w:rPr>
        <w:t>εντα</w:t>
      </w:r>
      <w:r>
        <w:rPr>
          <w:rFonts w:eastAsia="Times New Roman"/>
          <w:color w:val="000000"/>
          <w:szCs w:val="24"/>
        </w:rPr>
        <w:t xml:space="preserve">ετούς </w:t>
      </w:r>
      <w:r>
        <w:rPr>
          <w:rFonts w:eastAsia="Times New Roman"/>
          <w:color w:val="000000"/>
          <w:szCs w:val="24"/>
        </w:rPr>
        <w:t>υ</w:t>
      </w:r>
      <w:r>
        <w:rPr>
          <w:rFonts w:eastAsia="Times New Roman"/>
          <w:color w:val="000000"/>
          <w:szCs w:val="24"/>
        </w:rPr>
        <w:t>ποχρέωσης».</w:t>
      </w:r>
    </w:p>
    <w:p w14:paraId="0D04483F" w14:textId="77777777" w:rsidR="00510C84" w:rsidRDefault="007027BA">
      <w:pPr>
        <w:spacing w:line="600" w:lineRule="auto"/>
        <w:ind w:firstLine="720"/>
        <w:contextualSpacing/>
        <w:jc w:val="both"/>
        <w:rPr>
          <w:rFonts w:eastAsia="Times New Roman"/>
          <w:color w:val="000000"/>
          <w:szCs w:val="24"/>
        </w:rPr>
      </w:pPr>
      <w:r>
        <w:rPr>
          <w:rFonts w:eastAsia="Times New Roman"/>
          <w:color w:val="000000"/>
          <w:szCs w:val="24"/>
        </w:rPr>
        <w:t>4. Η με αριθμό 1058/28-6-2016 επίκαιρη ερώτηση του Βουλευτή Αχαΐας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Νικολάου Καραθανασόπουλου</w:t>
      </w:r>
      <w:r>
        <w:rPr>
          <w:rFonts w:eastAsia="Times New Roman"/>
          <w:color w:val="000000"/>
          <w:szCs w:val="24"/>
        </w:rPr>
        <w:t xml:space="preserve"> προς τους Υπουργούς </w:t>
      </w:r>
      <w:r>
        <w:rPr>
          <w:rFonts w:eastAsia="Times New Roman"/>
          <w:bCs/>
          <w:color w:val="000000"/>
          <w:szCs w:val="24"/>
        </w:rPr>
        <w:t>Αγροτικής Ανάπτυξης και Τροφίμων</w:t>
      </w:r>
      <w:r>
        <w:rPr>
          <w:rFonts w:eastAsia="Times New Roman"/>
          <w:b/>
          <w:bCs/>
          <w:color w:val="000000"/>
          <w:szCs w:val="24"/>
        </w:rPr>
        <w:t xml:space="preserve"> </w:t>
      </w:r>
      <w:r>
        <w:rPr>
          <w:rFonts w:eastAsia="Times New Roman"/>
          <w:color w:val="000000"/>
          <w:szCs w:val="24"/>
        </w:rPr>
        <w:t xml:space="preserve">και </w:t>
      </w:r>
      <w:r>
        <w:rPr>
          <w:rFonts w:eastAsia="Times New Roman"/>
          <w:bCs/>
          <w:color w:val="000000"/>
          <w:szCs w:val="24"/>
        </w:rPr>
        <w:t>Εσωτερικών και Διοικητικής Ανασυγκρότησης,</w:t>
      </w:r>
      <w:r>
        <w:rPr>
          <w:rFonts w:eastAsia="Times New Roman"/>
          <w:color w:val="000000"/>
          <w:szCs w:val="24"/>
        </w:rPr>
        <w:t xml:space="preserve"> σχετι</w:t>
      </w:r>
      <w:r>
        <w:rPr>
          <w:rFonts w:eastAsia="Times New Roman"/>
          <w:color w:val="000000"/>
          <w:szCs w:val="24"/>
        </w:rPr>
        <w:t>κά με την αποζημίωση των πληγέντων σε περιοχές της Πελοποννήσου από τις πλημμύρες και το χαλάζι της 25</w:t>
      </w:r>
      <w:r>
        <w:rPr>
          <w:rFonts w:eastAsia="Times New Roman"/>
          <w:color w:val="000000"/>
          <w:szCs w:val="24"/>
          <w:vertAlign w:val="superscript"/>
        </w:rPr>
        <w:t>ης</w:t>
      </w:r>
      <w:r>
        <w:rPr>
          <w:rFonts w:eastAsia="Times New Roman"/>
          <w:color w:val="000000"/>
          <w:szCs w:val="24"/>
        </w:rPr>
        <w:t xml:space="preserve"> Ιουνίου 2016.</w:t>
      </w:r>
    </w:p>
    <w:p w14:paraId="0D044840" w14:textId="77777777" w:rsidR="00510C84" w:rsidRDefault="007027BA">
      <w:pPr>
        <w:spacing w:line="600" w:lineRule="auto"/>
        <w:ind w:firstLine="720"/>
        <w:contextualSpacing/>
        <w:jc w:val="both"/>
        <w:rPr>
          <w:rFonts w:eastAsia="Times New Roman"/>
          <w:color w:val="000000"/>
          <w:szCs w:val="24"/>
        </w:rPr>
      </w:pPr>
      <w:r>
        <w:rPr>
          <w:rFonts w:eastAsia="Times New Roman"/>
          <w:color w:val="000000"/>
          <w:szCs w:val="24"/>
        </w:rPr>
        <w:t>5. Η με αριθμό 1048/27-6-2016 επίκαιρη ερώτηση του Βουλευτή Λ</w:t>
      </w:r>
      <w:r>
        <w:rPr>
          <w:rFonts w:eastAsia="Times New Roman"/>
          <w:color w:val="000000"/>
          <w:szCs w:val="24"/>
        </w:rPr>
        <w:t>α</w:t>
      </w:r>
      <w:r>
        <w:rPr>
          <w:rFonts w:eastAsia="Times New Roman"/>
          <w:color w:val="000000"/>
          <w:szCs w:val="24"/>
        </w:rPr>
        <w:t>ρ</w:t>
      </w:r>
      <w:r>
        <w:rPr>
          <w:rFonts w:eastAsia="Times New Roman"/>
          <w:color w:val="000000"/>
          <w:szCs w:val="24"/>
        </w:rPr>
        <w:t>ί</w:t>
      </w:r>
      <w:r>
        <w:rPr>
          <w:rFonts w:eastAsia="Times New Roman"/>
          <w:color w:val="000000"/>
          <w:szCs w:val="24"/>
        </w:rPr>
        <w:t>σ</w:t>
      </w:r>
      <w:r>
        <w:rPr>
          <w:rFonts w:eastAsia="Times New Roman"/>
          <w:color w:val="000000"/>
          <w:szCs w:val="24"/>
        </w:rPr>
        <w:t>η</w:t>
      </w:r>
      <w:r>
        <w:rPr>
          <w:rFonts w:eastAsia="Times New Roman"/>
          <w:color w:val="000000"/>
          <w:szCs w:val="24"/>
        </w:rPr>
        <w:t xml:space="preserve">ς των Ανεξαρτήτων Ελλήνων κ. </w:t>
      </w:r>
      <w:r>
        <w:rPr>
          <w:rFonts w:eastAsia="Times New Roman"/>
          <w:bCs/>
          <w:color w:val="000000"/>
          <w:szCs w:val="24"/>
        </w:rPr>
        <w:t>Βασιλείου Κόκκαλη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Περιβάλ</w:t>
      </w:r>
      <w:r>
        <w:rPr>
          <w:rFonts w:eastAsia="Times New Roman"/>
          <w:bCs/>
          <w:color w:val="000000"/>
          <w:szCs w:val="24"/>
        </w:rPr>
        <w:t>λοντος και Ενέργειας,</w:t>
      </w:r>
      <w:r>
        <w:rPr>
          <w:rFonts w:eastAsia="Times New Roman"/>
          <w:b/>
          <w:bCs/>
          <w:color w:val="000000"/>
          <w:szCs w:val="24"/>
        </w:rPr>
        <w:t xml:space="preserve"> </w:t>
      </w:r>
      <w:r>
        <w:rPr>
          <w:rFonts w:eastAsia="Times New Roman"/>
          <w:color w:val="000000"/>
          <w:szCs w:val="24"/>
        </w:rPr>
        <w:t xml:space="preserve">σχετικά με </w:t>
      </w:r>
      <w:r>
        <w:rPr>
          <w:rFonts w:eastAsia="Times New Roman"/>
          <w:color w:val="000000"/>
          <w:szCs w:val="24"/>
        </w:rPr>
        <w:t>«</w:t>
      </w:r>
      <w:r>
        <w:rPr>
          <w:rFonts w:eastAsia="Times New Roman"/>
          <w:color w:val="000000"/>
          <w:szCs w:val="24"/>
        </w:rPr>
        <w:t>την καταστροφική και αχρεώστητη απαίτηση του ΔΕΔΔΗΕ για πληρωμή υπέρογκου και άδικου προστίμου σε επιχειρήσεις, που είχαν κλείσει κατά τη διάρκεια της κρίσης και τώρα ζητούν να ενεργοποιηθούν ξανά</w:t>
      </w:r>
      <w:r>
        <w:rPr>
          <w:rFonts w:eastAsia="Times New Roman"/>
          <w:color w:val="000000"/>
          <w:szCs w:val="24"/>
        </w:rPr>
        <w:t>»</w:t>
      </w:r>
      <w:r>
        <w:rPr>
          <w:rFonts w:eastAsia="Times New Roman"/>
          <w:color w:val="000000"/>
          <w:szCs w:val="24"/>
        </w:rPr>
        <w:t>.</w:t>
      </w:r>
    </w:p>
    <w:p w14:paraId="0D044841" w14:textId="77777777" w:rsidR="00510C84" w:rsidRDefault="007027BA">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6. Η με αριθμό 1053/27-6-2016 επίκαιρη ερώτηση του Βουλευτή Α΄ Αθηνών της Ένωσης Κεντρώων κ. </w:t>
      </w:r>
      <w:r>
        <w:rPr>
          <w:rFonts w:eastAsia="Times New Roman"/>
          <w:bCs/>
          <w:color w:val="000000"/>
          <w:szCs w:val="24"/>
        </w:rPr>
        <w:t>Μάριου Γεωργιάδη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Εργασίας, Κοινωνικής Ασφάλισης και Κοινωνικής Αλληλεγγύης,</w:t>
      </w:r>
      <w:r>
        <w:rPr>
          <w:rFonts w:eastAsia="Times New Roman"/>
          <w:color w:val="000000"/>
          <w:szCs w:val="24"/>
        </w:rPr>
        <w:t xml:space="preserve"> σχετικά με τη σύναψη ατομικών συμβάσεων μίσθωσης έργου με προσωπικό κα</w:t>
      </w:r>
      <w:r>
        <w:rPr>
          <w:rFonts w:eastAsia="Times New Roman"/>
          <w:color w:val="000000"/>
          <w:szCs w:val="24"/>
        </w:rPr>
        <w:t>θαριότητας και φύλαξης των κεντρικών, αποκεντρωμένων και όλων εν γένει των υπηρεσιών του Υπουργείου Εργασίας, Κοινωνικής Ασφάλισης και Κοινωνικής Αλληλεγγύης καθώς και των ΝΠΔΔ και ΝΠΙΔ που εποπτεύονται από το άνω Υπουργείο.</w:t>
      </w:r>
    </w:p>
    <w:p w14:paraId="0D044842" w14:textId="77777777" w:rsidR="00510C84" w:rsidRDefault="007027BA">
      <w:pPr>
        <w:spacing w:line="600" w:lineRule="auto"/>
        <w:ind w:firstLine="720"/>
        <w:contextualSpacing/>
        <w:jc w:val="both"/>
        <w:rPr>
          <w:rFonts w:eastAsia="Times New Roman"/>
          <w:color w:val="000000"/>
          <w:szCs w:val="24"/>
        </w:rPr>
      </w:pPr>
      <w:r>
        <w:rPr>
          <w:rFonts w:eastAsia="Times New Roman"/>
          <w:bCs/>
          <w:color w:val="000000"/>
          <w:szCs w:val="24"/>
        </w:rPr>
        <w:t xml:space="preserve">Β. </w:t>
      </w:r>
      <w:r>
        <w:rPr>
          <w:rFonts w:eastAsia="Times New Roman"/>
          <w:bCs/>
          <w:color w:val="000000"/>
          <w:szCs w:val="24"/>
        </w:rPr>
        <w:t>ΕΠΙΚΑΙΡΕΣ ΕΡΩΤΗΣΕΙΣ</w:t>
      </w:r>
      <w:r>
        <w:rPr>
          <w:rFonts w:eastAsia="Times New Roman"/>
          <w:bCs/>
          <w:color w:val="000000"/>
          <w:szCs w:val="24"/>
        </w:rPr>
        <w:t xml:space="preserve"> Δεύτερου</w:t>
      </w:r>
      <w:r>
        <w:rPr>
          <w:rFonts w:eastAsia="Times New Roman"/>
          <w:bCs/>
          <w:color w:val="000000"/>
          <w:szCs w:val="24"/>
        </w:rPr>
        <w:t xml:space="preserve"> Κύκλου (Άρθρο 130 παρ</w:t>
      </w:r>
      <w:r>
        <w:rPr>
          <w:rFonts w:eastAsia="Times New Roman"/>
          <w:bCs/>
          <w:color w:val="000000"/>
          <w:szCs w:val="24"/>
        </w:rPr>
        <w:t>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0D044843" w14:textId="77777777" w:rsidR="00510C84" w:rsidRDefault="007027BA">
      <w:pPr>
        <w:spacing w:line="600" w:lineRule="auto"/>
        <w:ind w:firstLine="720"/>
        <w:contextualSpacing/>
        <w:jc w:val="both"/>
        <w:rPr>
          <w:rFonts w:eastAsia="Times New Roman"/>
          <w:color w:val="000000"/>
          <w:szCs w:val="24"/>
        </w:rPr>
      </w:pPr>
      <w:r>
        <w:rPr>
          <w:rFonts w:eastAsia="Times New Roman"/>
          <w:color w:val="000000"/>
          <w:szCs w:val="24"/>
        </w:rPr>
        <w:t xml:space="preserve">1. Η με αριθμό 1050/27-6-2016 επίκαιρη ερώτηση του Βουλευτή Έβρου της Νέας Δημοκρατίας κ. </w:t>
      </w:r>
      <w:r>
        <w:rPr>
          <w:rFonts w:eastAsia="Times New Roman"/>
          <w:bCs/>
          <w:color w:val="000000"/>
          <w:szCs w:val="24"/>
        </w:rPr>
        <w:t>Αναστασίου Δημοσχάκη</w:t>
      </w:r>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 xml:space="preserve">σχετικά με την αναβάθμιση του Τελωνείου Κήπων και </w:t>
      </w:r>
      <w:r>
        <w:rPr>
          <w:rFonts w:eastAsia="Times New Roman"/>
          <w:color w:val="000000"/>
          <w:szCs w:val="24"/>
        </w:rPr>
        <w:t>την εκμετάλλευση των προοπτικών των σημείων εισόδου – εξόδου στον Έβρο.</w:t>
      </w:r>
    </w:p>
    <w:p w14:paraId="0D044844" w14:textId="77777777" w:rsidR="00510C84" w:rsidRDefault="007027BA">
      <w:pPr>
        <w:spacing w:line="600" w:lineRule="auto"/>
        <w:ind w:firstLine="720"/>
        <w:contextualSpacing/>
        <w:jc w:val="both"/>
        <w:rPr>
          <w:rFonts w:eastAsia="Times New Roman"/>
          <w:color w:val="000000"/>
          <w:szCs w:val="24"/>
        </w:rPr>
      </w:pPr>
      <w:r>
        <w:rPr>
          <w:rFonts w:eastAsia="Times New Roman"/>
          <w:color w:val="000000"/>
          <w:szCs w:val="24"/>
        </w:rPr>
        <w:lastRenderedPageBreak/>
        <w:t>2. Η με αριθμό 1059/28-6-2016 επίκαιρη ερώτηση του Βουλευτή Λέσβου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Σταύρου Τάσσου</w:t>
      </w:r>
      <w:r>
        <w:rPr>
          <w:rFonts w:eastAsia="Times New Roman"/>
          <w:b/>
          <w:bCs/>
          <w:color w:val="000000"/>
          <w:szCs w:val="24"/>
        </w:rPr>
        <w:t xml:space="preserve"> </w:t>
      </w:r>
      <w:r>
        <w:rPr>
          <w:rFonts w:eastAsia="Times New Roman"/>
          <w:color w:val="000000"/>
          <w:szCs w:val="24"/>
        </w:rPr>
        <w:t xml:space="preserve">προς τους Υπουργούς </w:t>
      </w:r>
      <w:r>
        <w:rPr>
          <w:rFonts w:eastAsia="Times New Roman"/>
          <w:bCs/>
          <w:color w:val="000000"/>
          <w:szCs w:val="24"/>
        </w:rPr>
        <w:t xml:space="preserve">Αγροτικής Ανάπτυξης και Τροφίμων </w:t>
      </w:r>
      <w:r>
        <w:rPr>
          <w:rFonts w:eastAsia="Times New Roman"/>
          <w:color w:val="000000"/>
          <w:szCs w:val="24"/>
        </w:rPr>
        <w:t xml:space="preserve">και </w:t>
      </w:r>
      <w:r>
        <w:rPr>
          <w:rFonts w:eastAsia="Times New Roman"/>
          <w:bCs/>
          <w:color w:val="000000"/>
          <w:szCs w:val="24"/>
        </w:rPr>
        <w:t>Περιβά</w:t>
      </w:r>
      <w:r>
        <w:rPr>
          <w:rFonts w:eastAsia="Times New Roman"/>
          <w:bCs/>
          <w:color w:val="000000"/>
          <w:szCs w:val="24"/>
        </w:rPr>
        <w:t>λλοντος και Ενέργειας,</w:t>
      </w:r>
      <w:r>
        <w:rPr>
          <w:rFonts w:eastAsia="Times New Roman"/>
          <w:color w:val="000000"/>
          <w:szCs w:val="24"/>
        </w:rPr>
        <w:t xml:space="preserve"> σχετικά με τη λήψη μέτρων αποζημίωσης αγροτών και αποκατάστασης καλλιεργειών και υποδομών από την πυρκαγιά που προκλήθηκε στις 19</w:t>
      </w:r>
      <w:r>
        <w:rPr>
          <w:rFonts w:eastAsia="Times New Roman"/>
          <w:color w:val="000000"/>
          <w:szCs w:val="24"/>
        </w:rPr>
        <w:t>-</w:t>
      </w:r>
      <w:r>
        <w:rPr>
          <w:rFonts w:eastAsia="Times New Roman"/>
          <w:color w:val="000000"/>
          <w:szCs w:val="24"/>
        </w:rPr>
        <w:t>6</w:t>
      </w:r>
      <w:r>
        <w:rPr>
          <w:rFonts w:eastAsia="Times New Roman"/>
          <w:color w:val="000000"/>
          <w:szCs w:val="24"/>
        </w:rPr>
        <w:t>-</w:t>
      </w:r>
      <w:r>
        <w:rPr>
          <w:rFonts w:eastAsia="Times New Roman"/>
          <w:color w:val="000000"/>
          <w:szCs w:val="24"/>
        </w:rPr>
        <w:t>2016 στη Ρόδο.</w:t>
      </w:r>
    </w:p>
    <w:p w14:paraId="0D044845" w14:textId="77777777" w:rsidR="00510C84" w:rsidRDefault="007027BA">
      <w:pPr>
        <w:spacing w:line="600" w:lineRule="auto"/>
        <w:ind w:firstLine="720"/>
        <w:contextualSpacing/>
        <w:jc w:val="both"/>
        <w:rPr>
          <w:rFonts w:eastAsia="Times New Roman"/>
          <w:color w:val="000000"/>
          <w:szCs w:val="24"/>
        </w:rPr>
      </w:pPr>
      <w:r>
        <w:rPr>
          <w:rFonts w:eastAsia="Times New Roman"/>
          <w:color w:val="000000"/>
          <w:szCs w:val="24"/>
        </w:rPr>
        <w:t>3. Η με αριθμό 1063/28-6-2016 επίκαιρη ερώτηση του Ανεξάρτητου Βουλευτή Αχαΐας κ. Ν</w:t>
      </w:r>
      <w:r>
        <w:rPr>
          <w:rFonts w:eastAsia="Times New Roman"/>
          <w:bCs/>
          <w:color w:val="000000"/>
          <w:szCs w:val="24"/>
        </w:rPr>
        <w:t>ικο</w:t>
      </w:r>
      <w:r>
        <w:rPr>
          <w:rFonts w:eastAsia="Times New Roman"/>
          <w:bCs/>
          <w:color w:val="000000"/>
          <w:szCs w:val="24"/>
        </w:rPr>
        <w:t>λάου Νικολόπουλου</w:t>
      </w:r>
      <w:r>
        <w:rPr>
          <w:rFonts w:eastAsia="Times New Roman"/>
          <w:color w:val="000000"/>
          <w:szCs w:val="24"/>
        </w:rPr>
        <w:t xml:space="preserve"> προς τον Υπουργό </w:t>
      </w:r>
      <w:r>
        <w:rPr>
          <w:rFonts w:eastAsia="Times New Roman"/>
          <w:bCs/>
          <w:color w:val="000000"/>
          <w:szCs w:val="24"/>
        </w:rPr>
        <w:t>Επικρατείας,</w:t>
      </w:r>
      <w:r>
        <w:rPr>
          <w:rFonts w:eastAsia="Times New Roman"/>
          <w:color w:val="000000"/>
          <w:szCs w:val="24"/>
        </w:rPr>
        <w:t xml:space="preserve"> σχετικά με τους συμμετέχοντες στο</w:t>
      </w:r>
      <w:r>
        <w:rPr>
          <w:rFonts w:eastAsia="Times New Roman"/>
          <w:color w:val="000000"/>
          <w:szCs w:val="24"/>
        </w:rPr>
        <w:t>ν</w:t>
      </w:r>
      <w:r>
        <w:rPr>
          <w:rFonts w:eastAsia="Times New Roman"/>
          <w:color w:val="000000"/>
          <w:szCs w:val="24"/>
        </w:rPr>
        <w:t xml:space="preserve"> διαγωνισμό των τηλεοπτικών αδειών.</w:t>
      </w:r>
    </w:p>
    <w:p w14:paraId="0D044846" w14:textId="77777777" w:rsidR="00510C84" w:rsidRDefault="007027BA">
      <w:pPr>
        <w:spacing w:line="600" w:lineRule="auto"/>
        <w:ind w:firstLine="720"/>
        <w:contextualSpacing/>
        <w:jc w:val="both"/>
        <w:rPr>
          <w:rFonts w:eastAsia="Times New Roman"/>
          <w:color w:val="000000"/>
          <w:szCs w:val="24"/>
        </w:rPr>
      </w:pPr>
      <w:r>
        <w:rPr>
          <w:rFonts w:eastAsia="Times New Roman"/>
          <w:color w:val="000000"/>
          <w:szCs w:val="24"/>
        </w:rPr>
        <w:t xml:space="preserve">4. Η με αριθμό 1019/21-6-2016 επίκαιρη ερώτηση του Βουλευτή Λακωνίας της Νέας Δημοκρατίας κ. </w:t>
      </w:r>
      <w:r>
        <w:rPr>
          <w:rFonts w:eastAsia="Times New Roman"/>
          <w:bCs/>
          <w:color w:val="000000"/>
          <w:szCs w:val="24"/>
        </w:rPr>
        <w:t>Αθανασίου Δαβάκη</w:t>
      </w:r>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bCs/>
          <w:color w:val="000000"/>
          <w:szCs w:val="24"/>
        </w:rPr>
        <w:t>,</w:t>
      </w:r>
      <w:r>
        <w:rPr>
          <w:rFonts w:eastAsia="Times New Roman"/>
          <w:color w:val="000000"/>
          <w:szCs w:val="24"/>
        </w:rPr>
        <w:t xml:space="preserve"> σχετικά με την τροποποίηση του άρθρου 236 του </w:t>
      </w:r>
      <w:r>
        <w:rPr>
          <w:rFonts w:eastAsia="Times New Roman"/>
          <w:color w:val="000000"/>
          <w:szCs w:val="24"/>
        </w:rPr>
        <w:t>ν</w:t>
      </w:r>
      <w:r>
        <w:rPr>
          <w:rFonts w:eastAsia="Times New Roman"/>
          <w:color w:val="000000"/>
          <w:szCs w:val="24"/>
        </w:rPr>
        <w:t>.4389/2016 για την αναστολή των μισθολογικών προαγωγών του στρατιωτικού προσωπικού των Ενόπλων Δυνάμεων για τη διετία 2017-2018.</w:t>
      </w:r>
    </w:p>
    <w:p w14:paraId="0D044847" w14:textId="77777777" w:rsidR="00510C84" w:rsidRDefault="007027BA">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5. Η με αριθμό 992/13-6-2016 επίκαιρη ερώτηση του ΣΤ΄ Αντιπροέδρου της Βουλής </w:t>
      </w:r>
      <w:r>
        <w:rPr>
          <w:rFonts w:eastAsia="Times New Roman"/>
          <w:color w:val="000000"/>
          <w:szCs w:val="24"/>
        </w:rPr>
        <w:t xml:space="preserve">και Βουλευτή Δωδεκανήσου της Δημοκρατικής Συμπαράταξης ΠΑΣΟΚ. – ΔΗΜΑΡ κ. </w:t>
      </w:r>
      <w:r>
        <w:rPr>
          <w:rFonts w:eastAsia="Times New Roman"/>
          <w:bCs/>
          <w:color w:val="000000"/>
          <w:szCs w:val="24"/>
        </w:rPr>
        <w:t>Δημητρίου Κρεμαστινού</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color w:val="000000"/>
          <w:szCs w:val="24"/>
        </w:rPr>
        <w:t xml:space="preserve"> σχετικά με τη χρεοκοπία της </w:t>
      </w:r>
      <w:r>
        <w:rPr>
          <w:rFonts w:eastAsia="Times New Roman"/>
          <w:color w:val="000000"/>
          <w:szCs w:val="24"/>
        </w:rPr>
        <w:t>χ</w:t>
      </w:r>
      <w:r>
        <w:rPr>
          <w:rFonts w:eastAsia="Times New Roman"/>
          <w:color w:val="000000"/>
          <w:szCs w:val="24"/>
        </w:rPr>
        <w:t>ώρας και τη δημοσιονομική εκτροπή.</w:t>
      </w:r>
    </w:p>
    <w:p w14:paraId="0D044848" w14:textId="77777777" w:rsidR="00510C84" w:rsidRDefault="007027BA">
      <w:pPr>
        <w:spacing w:line="600" w:lineRule="auto"/>
        <w:ind w:firstLine="720"/>
        <w:contextualSpacing/>
        <w:jc w:val="both"/>
        <w:rPr>
          <w:rFonts w:eastAsia="Times New Roman"/>
          <w:color w:val="000000"/>
          <w:szCs w:val="24"/>
        </w:rPr>
      </w:pPr>
      <w:r>
        <w:rPr>
          <w:rFonts w:eastAsia="Times New Roman"/>
          <w:color w:val="000000"/>
          <w:szCs w:val="24"/>
        </w:rPr>
        <w:t>6. Η με αριθμό 1015/17-6-2016 επίκαιρη ερώτηση του Βουλευτή Λ</w:t>
      </w:r>
      <w:r>
        <w:rPr>
          <w:rFonts w:eastAsia="Times New Roman"/>
          <w:color w:val="000000"/>
          <w:szCs w:val="24"/>
        </w:rPr>
        <w:t>αρί</w:t>
      </w:r>
      <w:r>
        <w:rPr>
          <w:rFonts w:eastAsia="Times New Roman"/>
          <w:color w:val="000000"/>
          <w:szCs w:val="24"/>
        </w:rPr>
        <w:t>σ</w:t>
      </w:r>
      <w:r>
        <w:rPr>
          <w:rFonts w:eastAsia="Times New Roman"/>
          <w:color w:val="000000"/>
          <w:szCs w:val="24"/>
        </w:rPr>
        <w:t>η</w:t>
      </w:r>
      <w:r>
        <w:rPr>
          <w:rFonts w:eastAsia="Times New Roman"/>
          <w:color w:val="000000"/>
          <w:szCs w:val="24"/>
        </w:rPr>
        <w:t xml:space="preserve">ς της Ένωσης Κεντρώων κ. </w:t>
      </w:r>
      <w:r>
        <w:rPr>
          <w:rFonts w:eastAsia="Times New Roman"/>
          <w:bCs/>
          <w:color w:val="000000"/>
          <w:szCs w:val="24"/>
        </w:rPr>
        <w:t>Γεωργίου Κατσιαντώνη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σχετικά με τις δηλώσεις του επικεφαλής του Eurogroup κ. Ντάϊσελμπλουμ περί μη βιωσιμότητας του ελληνικού προγράμματος.</w:t>
      </w:r>
    </w:p>
    <w:p w14:paraId="0D044849" w14:textId="77777777" w:rsidR="00510C84" w:rsidRDefault="007027BA">
      <w:pPr>
        <w:spacing w:line="600" w:lineRule="auto"/>
        <w:ind w:firstLine="720"/>
        <w:contextualSpacing/>
        <w:jc w:val="both"/>
        <w:rPr>
          <w:rFonts w:eastAsia="Times New Roman"/>
          <w:color w:val="000000"/>
          <w:szCs w:val="24"/>
        </w:rPr>
      </w:pPr>
      <w:r>
        <w:rPr>
          <w:rFonts w:eastAsia="Times New Roman"/>
          <w:color w:val="000000"/>
          <w:szCs w:val="24"/>
        </w:rPr>
        <w:t>7. Η με αριθμό 1009/16-6-2016 επίκαιρη ερώτηση του Βουλευτή Α</w:t>
      </w:r>
      <w:r>
        <w:rPr>
          <w:rFonts w:eastAsia="Times New Roman"/>
          <w:color w:val="000000"/>
          <w:szCs w:val="24"/>
        </w:rPr>
        <w:t xml:space="preserve">χαΐας της Δημοκρατικής Συμπαράταξης ΠΑΣΟΚ - ΔΗΜΑΡ κ. </w:t>
      </w:r>
      <w:r>
        <w:rPr>
          <w:rFonts w:eastAsia="Times New Roman"/>
          <w:bCs/>
          <w:color w:val="000000"/>
          <w:szCs w:val="24"/>
        </w:rPr>
        <w:t>Θεόδωρου Παπαθεοδώρου</w:t>
      </w:r>
      <w:r>
        <w:rPr>
          <w:rFonts w:eastAsia="Times New Roman"/>
          <w:color w:val="000000"/>
          <w:szCs w:val="24"/>
        </w:rPr>
        <w:t xml:space="preserve"> 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σχετικά με τις απολύσεις στελεχών του ΟΚΑΝΑ στην Πάτρα.</w:t>
      </w:r>
    </w:p>
    <w:p w14:paraId="0D04484A" w14:textId="77777777" w:rsidR="00510C84" w:rsidRDefault="007027BA">
      <w:pPr>
        <w:spacing w:line="600" w:lineRule="auto"/>
        <w:ind w:firstLine="720"/>
        <w:contextualSpacing/>
        <w:jc w:val="both"/>
        <w:rPr>
          <w:rFonts w:eastAsia="Times New Roman"/>
          <w:color w:val="000000"/>
          <w:szCs w:val="24"/>
        </w:rPr>
      </w:pPr>
      <w:r>
        <w:rPr>
          <w:rFonts w:eastAsia="Times New Roman"/>
          <w:color w:val="000000"/>
          <w:szCs w:val="24"/>
        </w:rPr>
        <w:t xml:space="preserve">8. Η με αριθμό 1034/21-6-2016 επίκαιρη ερώτηση του Ανεξάρτητου Βουλευτή Β΄ Αθηνών κ. </w:t>
      </w:r>
      <w:r>
        <w:rPr>
          <w:rFonts w:eastAsia="Times New Roman"/>
          <w:bCs/>
          <w:color w:val="000000"/>
          <w:szCs w:val="24"/>
        </w:rPr>
        <w:t>Ευσταθίου Παναγ</w:t>
      </w:r>
      <w:r>
        <w:rPr>
          <w:rFonts w:eastAsia="Times New Roman"/>
          <w:bCs/>
          <w:color w:val="000000"/>
          <w:szCs w:val="24"/>
        </w:rPr>
        <w:t>ούλη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color w:val="000000"/>
          <w:szCs w:val="24"/>
        </w:rPr>
        <w:t> σχετικά με το κόστος των «εκπροσώπων των θεσμών» στο δημόσιο.</w:t>
      </w:r>
    </w:p>
    <w:p w14:paraId="0D04484B" w14:textId="77777777" w:rsidR="00510C84" w:rsidRDefault="007027BA">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9. Η με αριθμό 994/14-6-2016 επίκαιρη ερώτηση του Βουλευτή Αρκαδίας του Συνασπισμού Ριζοσπαστικής Αριστεράς κ. </w:t>
      </w:r>
      <w:r>
        <w:rPr>
          <w:rFonts w:eastAsia="Times New Roman"/>
          <w:bCs/>
          <w:color w:val="000000"/>
          <w:szCs w:val="24"/>
        </w:rPr>
        <w:t>Γεωργίου Παπαηλιού</w:t>
      </w:r>
      <w:r>
        <w:rPr>
          <w:rFonts w:eastAsia="Times New Roman"/>
          <w:color w:val="000000"/>
          <w:szCs w:val="24"/>
        </w:rPr>
        <w:t xml:space="preserve"> προς τον Υπουργό </w:t>
      </w:r>
      <w:r>
        <w:rPr>
          <w:rFonts w:eastAsia="Times New Roman"/>
          <w:bCs/>
          <w:color w:val="000000"/>
          <w:szCs w:val="24"/>
        </w:rPr>
        <w:t xml:space="preserve">Αγροτικής </w:t>
      </w:r>
      <w:r>
        <w:rPr>
          <w:rFonts w:eastAsia="Times New Roman"/>
          <w:bCs/>
          <w:color w:val="000000"/>
          <w:szCs w:val="24"/>
        </w:rPr>
        <w:t>Ανάπτυξης και Τροφίμων,</w:t>
      </w:r>
      <w:r>
        <w:rPr>
          <w:rFonts w:eastAsia="Times New Roman"/>
          <w:b/>
          <w:bCs/>
          <w:color w:val="000000"/>
          <w:szCs w:val="24"/>
        </w:rPr>
        <w:t xml:space="preserve"> </w:t>
      </w:r>
      <w:r>
        <w:rPr>
          <w:rFonts w:eastAsia="Times New Roman"/>
          <w:color w:val="000000"/>
          <w:szCs w:val="24"/>
        </w:rPr>
        <w:t xml:space="preserve">σχετικά με το «πακέτο Χατζηγάκη» και την απόφαση του Ευρωπαϊκού Δικαστηρίου περί ανάκτησης του ποσού των 327 εκ. ευρώ ως παρανόμως καταβληθέντος σε Έλληνες </w:t>
      </w:r>
      <w:r>
        <w:rPr>
          <w:rFonts w:eastAsia="Times New Roman"/>
          <w:color w:val="000000"/>
          <w:szCs w:val="24"/>
        </w:rPr>
        <w:t>α</w:t>
      </w:r>
      <w:r>
        <w:rPr>
          <w:rFonts w:eastAsia="Times New Roman"/>
          <w:color w:val="000000"/>
          <w:szCs w:val="24"/>
        </w:rPr>
        <w:t>γρότες το 2008 και 2009.</w:t>
      </w:r>
    </w:p>
    <w:p w14:paraId="0D04484C" w14:textId="77777777" w:rsidR="00510C84" w:rsidRDefault="007027BA">
      <w:pPr>
        <w:spacing w:line="600" w:lineRule="auto"/>
        <w:ind w:firstLine="720"/>
        <w:contextualSpacing/>
        <w:jc w:val="both"/>
        <w:rPr>
          <w:rFonts w:eastAsia="Times New Roman"/>
          <w:color w:val="000000"/>
          <w:szCs w:val="24"/>
        </w:rPr>
      </w:pPr>
      <w:r>
        <w:rPr>
          <w:rFonts w:eastAsia="Times New Roman"/>
          <w:color w:val="000000"/>
          <w:szCs w:val="24"/>
        </w:rPr>
        <w:t>10. Η με αριθμό 1003/14-6-2016 επίκαιρη ερώτηση τη</w:t>
      </w:r>
      <w:r>
        <w:rPr>
          <w:rFonts w:eastAsia="Times New Roman"/>
          <w:color w:val="000000"/>
          <w:szCs w:val="24"/>
        </w:rPr>
        <w:t>ς Βουλευτού Β΄ Πειραι</w:t>
      </w:r>
      <w:r>
        <w:rPr>
          <w:rFonts w:eastAsia="Times New Roman"/>
          <w:color w:val="000000"/>
          <w:szCs w:val="24"/>
        </w:rPr>
        <w:t>ώς</w:t>
      </w:r>
      <w:r>
        <w:rPr>
          <w:rFonts w:eastAsia="Times New Roman"/>
          <w:color w:val="000000"/>
          <w:szCs w:val="24"/>
        </w:rPr>
        <w:t xml:space="preserve"> του Κομμουνιστικού Κόμματος Ελλάδ</w:t>
      </w:r>
      <w:r>
        <w:rPr>
          <w:rFonts w:eastAsia="Times New Roman"/>
          <w:color w:val="000000"/>
          <w:szCs w:val="24"/>
        </w:rPr>
        <w:t>α</w:t>
      </w:r>
      <w:r>
        <w:rPr>
          <w:rFonts w:eastAsia="Times New Roman"/>
          <w:color w:val="000000"/>
          <w:szCs w:val="24"/>
        </w:rPr>
        <w:t>ς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Διαμάντως Μανωλάκου</w:t>
      </w:r>
      <w:r>
        <w:rPr>
          <w:rFonts w:eastAsia="Times New Roman"/>
          <w:color w:val="000000"/>
          <w:szCs w:val="24"/>
        </w:rPr>
        <w:t xml:space="preserve"> 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σχετικά με τα λειτουργικά προβλήματα στο αντικαρκινικό νοσοκομείο «ΜΕΤΑΞΑ».</w:t>
      </w:r>
    </w:p>
    <w:p w14:paraId="0D04484D" w14:textId="77777777" w:rsidR="00510C84" w:rsidRDefault="007027BA">
      <w:pPr>
        <w:spacing w:line="600" w:lineRule="auto"/>
        <w:ind w:firstLine="720"/>
        <w:contextualSpacing/>
        <w:jc w:val="both"/>
        <w:rPr>
          <w:rFonts w:eastAsia="Times New Roman"/>
          <w:color w:val="000000"/>
          <w:szCs w:val="24"/>
        </w:rPr>
      </w:pPr>
      <w:r>
        <w:rPr>
          <w:rFonts w:eastAsia="Times New Roman"/>
          <w:color w:val="000000"/>
          <w:szCs w:val="24"/>
        </w:rPr>
        <w:t xml:space="preserve">11. Η με αριθμό 996/14-6-2016 επίκαιρη ερώτηση του Ανεξάρτητου Βουλευτή </w:t>
      </w:r>
      <w:r>
        <w:rPr>
          <w:rFonts w:eastAsia="Times New Roman"/>
          <w:color w:val="000000"/>
          <w:szCs w:val="24"/>
        </w:rPr>
        <w:t xml:space="preserve">Αχαΐας κ. </w:t>
      </w:r>
      <w:r>
        <w:rPr>
          <w:rFonts w:eastAsia="Times New Roman"/>
          <w:bCs/>
          <w:color w:val="000000"/>
          <w:szCs w:val="24"/>
        </w:rPr>
        <w:t>Νικολάου Νικολόπουλου</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Εξωτερικών,</w:t>
      </w:r>
      <w:r>
        <w:rPr>
          <w:rFonts w:eastAsia="Times New Roman"/>
          <w:color w:val="000000"/>
          <w:szCs w:val="24"/>
        </w:rPr>
        <w:t xml:space="preserve"> σχετικά με την ανάγνωση του Ευαγγελίου την ημέρα του Αγίου Πνεύματος στην Αγιά Σοφιά.</w:t>
      </w:r>
    </w:p>
    <w:p w14:paraId="0D04484E" w14:textId="77777777" w:rsidR="00510C84" w:rsidRDefault="007027BA">
      <w:pPr>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12. Η με αριθμό 899/23-5-2016 επίκαιρη ερώτηση του Βουλευτή Μαγνησίας της Νέας Δημοκρατίας κ. </w:t>
      </w:r>
      <w:r>
        <w:rPr>
          <w:rFonts w:eastAsia="Times New Roman"/>
          <w:bCs/>
          <w:color w:val="000000"/>
          <w:szCs w:val="24"/>
        </w:rPr>
        <w:t>Χρήστου Μπουκώρ</w:t>
      </w:r>
      <w:r>
        <w:rPr>
          <w:rFonts w:eastAsia="Times New Roman"/>
          <w:bCs/>
          <w:color w:val="000000"/>
          <w:szCs w:val="24"/>
        </w:rPr>
        <w:t>ου</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Υγείας,</w:t>
      </w:r>
      <w:r>
        <w:rPr>
          <w:rFonts w:eastAsia="Times New Roman"/>
          <w:color w:val="000000"/>
          <w:szCs w:val="24"/>
        </w:rPr>
        <w:t xml:space="preserve"> σχετικά με τον αποκλεισμό του Νοσοκομείου Βόλου από το πρόγραμμα ΕΣΠΑ.</w:t>
      </w:r>
    </w:p>
    <w:p w14:paraId="0D04484F" w14:textId="77777777" w:rsidR="00510C84" w:rsidRDefault="007027BA">
      <w:pPr>
        <w:spacing w:line="600" w:lineRule="auto"/>
        <w:ind w:firstLine="720"/>
        <w:contextualSpacing/>
        <w:jc w:val="both"/>
        <w:rPr>
          <w:rFonts w:eastAsia="Times New Roman"/>
          <w:color w:val="000000"/>
          <w:szCs w:val="24"/>
        </w:rPr>
      </w:pPr>
      <w:r>
        <w:rPr>
          <w:rFonts w:eastAsia="Times New Roman"/>
          <w:color w:val="000000"/>
          <w:szCs w:val="24"/>
        </w:rPr>
        <w:t xml:space="preserve">13. Η με αριθμό 708/28-3-2016 επίκαιρη ερώτηση του Βουλευτή Φθιώτιδας της Νέας Δημοκρατίας κ. </w:t>
      </w:r>
      <w:r>
        <w:rPr>
          <w:rFonts w:eastAsia="Times New Roman"/>
          <w:bCs/>
          <w:color w:val="000000"/>
          <w:szCs w:val="24"/>
        </w:rPr>
        <w:t>Χρήστου Σταϊκούρα</w:t>
      </w:r>
      <w:r>
        <w:rPr>
          <w:rFonts w:eastAsia="Times New Roman"/>
          <w:color w:val="000000"/>
          <w:szCs w:val="24"/>
        </w:rPr>
        <w:t xml:space="preserve"> προς τον Υπουργό </w:t>
      </w:r>
      <w:r>
        <w:rPr>
          <w:rFonts w:eastAsia="Times New Roman"/>
          <w:bCs/>
          <w:color w:val="000000"/>
          <w:szCs w:val="24"/>
        </w:rPr>
        <w:t>Υγείας,</w:t>
      </w:r>
      <w:r>
        <w:rPr>
          <w:rFonts w:eastAsia="Times New Roman"/>
          <w:color w:val="000000"/>
          <w:szCs w:val="24"/>
        </w:rPr>
        <w:t xml:space="preserve"> σχετικά με την αντιμ</w:t>
      </w:r>
      <w:r>
        <w:rPr>
          <w:rFonts w:eastAsia="Times New Roman"/>
          <w:color w:val="000000"/>
          <w:szCs w:val="24"/>
        </w:rPr>
        <w:t>ετώπιση των προβλημάτων του Γενικού Νοσοκομείου Λαμίας.</w:t>
      </w:r>
    </w:p>
    <w:p w14:paraId="0D044850" w14:textId="77777777" w:rsidR="00510C84" w:rsidRDefault="007027BA">
      <w:pPr>
        <w:spacing w:line="600" w:lineRule="auto"/>
        <w:ind w:firstLine="720"/>
        <w:contextualSpacing/>
        <w:rPr>
          <w:rFonts w:eastAsia="Times New Roman"/>
          <w:color w:val="000000"/>
          <w:szCs w:val="24"/>
        </w:rPr>
      </w:pPr>
      <w:r>
        <w:rPr>
          <w:rFonts w:eastAsia="Times New Roman"/>
          <w:bCs/>
          <w:color w:val="000000"/>
          <w:szCs w:val="24"/>
        </w:rPr>
        <w:t xml:space="preserve">ΑΝΑΦΟΡΕΣ-ΕΡΩΤΗΣΕΙΣ </w:t>
      </w:r>
      <w:r>
        <w:rPr>
          <w:rFonts w:eastAsia="Times New Roman"/>
          <w:bCs/>
          <w:color w:val="000000"/>
          <w:szCs w:val="24"/>
        </w:rPr>
        <w:t>(Άρθρο 130 παρ</w:t>
      </w:r>
      <w:r>
        <w:rPr>
          <w:rFonts w:eastAsia="Times New Roman"/>
          <w:bCs/>
          <w:color w:val="000000"/>
          <w:szCs w:val="24"/>
        </w:rPr>
        <w:t>άγραφος</w:t>
      </w:r>
      <w:r>
        <w:rPr>
          <w:rFonts w:eastAsia="Times New Roman"/>
          <w:bCs/>
          <w:color w:val="000000"/>
          <w:szCs w:val="24"/>
        </w:rPr>
        <w:t xml:space="preserve"> 5</w:t>
      </w:r>
      <w:r>
        <w:rPr>
          <w:rFonts w:eastAsia="Times New Roman"/>
          <w:bCs/>
          <w:color w:val="000000"/>
          <w:szCs w:val="24"/>
        </w:rPr>
        <w:t xml:space="preserve"> του </w:t>
      </w:r>
      <w:r>
        <w:rPr>
          <w:rFonts w:eastAsia="Times New Roman"/>
          <w:bCs/>
          <w:color w:val="000000"/>
          <w:szCs w:val="24"/>
        </w:rPr>
        <w:t>Καν</w:t>
      </w:r>
      <w:r>
        <w:rPr>
          <w:rFonts w:eastAsia="Times New Roman"/>
          <w:bCs/>
          <w:color w:val="000000"/>
          <w:szCs w:val="24"/>
        </w:rPr>
        <w:t xml:space="preserve">ονισμού </w:t>
      </w:r>
      <w:r>
        <w:rPr>
          <w:rFonts w:eastAsia="Times New Roman"/>
          <w:bCs/>
          <w:color w:val="000000"/>
          <w:szCs w:val="24"/>
        </w:rPr>
        <w:t>της</w:t>
      </w:r>
      <w:r>
        <w:rPr>
          <w:rFonts w:eastAsia="Times New Roman"/>
          <w:bCs/>
          <w:color w:val="000000"/>
          <w:szCs w:val="24"/>
        </w:rPr>
        <w:t xml:space="preserve"> Βουλής.</w:t>
      </w:r>
      <w:r>
        <w:rPr>
          <w:rFonts w:eastAsia="Times New Roman"/>
          <w:bCs/>
          <w:color w:val="000000"/>
          <w:szCs w:val="24"/>
        </w:rPr>
        <w:t xml:space="preserve"> </w:t>
      </w:r>
    </w:p>
    <w:p w14:paraId="0D044851" w14:textId="77777777" w:rsidR="00510C84" w:rsidRDefault="007027BA">
      <w:pPr>
        <w:spacing w:line="600" w:lineRule="auto"/>
        <w:ind w:firstLine="720"/>
        <w:contextualSpacing/>
        <w:jc w:val="both"/>
        <w:rPr>
          <w:rFonts w:eastAsia="Times New Roman"/>
          <w:color w:val="000000"/>
          <w:szCs w:val="24"/>
        </w:rPr>
      </w:pPr>
      <w:r>
        <w:rPr>
          <w:rFonts w:eastAsia="Times New Roman"/>
          <w:color w:val="000000"/>
          <w:szCs w:val="24"/>
        </w:rPr>
        <w:t xml:space="preserve">1. Η με αριθμό 5192/5-5-2016 ερώτηση του Βουλευτή Β΄ Αθηνών  της Νέας Δημοκρατίας κ. </w:t>
      </w:r>
      <w:r>
        <w:rPr>
          <w:rFonts w:eastAsia="Times New Roman"/>
          <w:bCs/>
          <w:color w:val="000000"/>
          <w:szCs w:val="24"/>
        </w:rPr>
        <w:t>Γεράσιμου Γιακουμάτου</w:t>
      </w:r>
      <w:r>
        <w:rPr>
          <w:rFonts w:eastAsia="Times New Roman"/>
          <w:color w:val="000000"/>
          <w:szCs w:val="24"/>
        </w:rPr>
        <w:t xml:space="preserve"> προς τον Υπουργό </w:t>
      </w:r>
      <w:r>
        <w:rPr>
          <w:rFonts w:eastAsia="Times New Roman"/>
          <w:bCs/>
          <w:color w:val="000000"/>
          <w:szCs w:val="24"/>
        </w:rPr>
        <w:t xml:space="preserve">Υγείας, </w:t>
      </w:r>
      <w:r>
        <w:rPr>
          <w:rFonts w:eastAsia="Times New Roman"/>
          <w:color w:val="000000"/>
          <w:szCs w:val="24"/>
        </w:rPr>
        <w:t>σχετικά με τα προβλήματα στο Μαντζαβινάτειο Νοσοκομείο Ληξουρίου.</w:t>
      </w:r>
    </w:p>
    <w:p w14:paraId="0D044852" w14:textId="77777777" w:rsidR="00510C84" w:rsidRDefault="007027BA">
      <w:pPr>
        <w:spacing w:line="600" w:lineRule="auto"/>
        <w:ind w:firstLine="720"/>
        <w:contextualSpacing/>
        <w:jc w:val="both"/>
        <w:rPr>
          <w:rFonts w:eastAsia="Times New Roman"/>
          <w:color w:val="000000"/>
          <w:szCs w:val="24"/>
        </w:rPr>
      </w:pPr>
      <w:r>
        <w:rPr>
          <w:rFonts w:eastAsia="Times New Roman"/>
          <w:color w:val="000000"/>
          <w:szCs w:val="24"/>
        </w:rPr>
        <w:lastRenderedPageBreak/>
        <w:t>2. Η με αριθμό 3970/15-3-2016 ερώτηση της Βουλευτού Αττικής της Δημοκρατικής Συμπαράταξης ΠΑΣΟΚ – ΔΗΜΑΡ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Παρασκευής Χριστοφιλοπούλου</w:t>
      </w:r>
      <w:r>
        <w:rPr>
          <w:rFonts w:eastAsia="Times New Roman"/>
          <w:color w:val="000000"/>
          <w:szCs w:val="24"/>
        </w:rPr>
        <w:t xml:space="preserve"> προς τον Υπουργό </w:t>
      </w:r>
      <w:r>
        <w:rPr>
          <w:rFonts w:eastAsia="Times New Roman"/>
          <w:bCs/>
          <w:color w:val="000000"/>
          <w:szCs w:val="24"/>
        </w:rPr>
        <w:t>Υγείας,</w:t>
      </w:r>
      <w:r>
        <w:rPr>
          <w:rFonts w:eastAsia="Times New Roman"/>
          <w:color w:val="000000"/>
          <w:szCs w:val="24"/>
        </w:rPr>
        <w:t xml:space="preserve"> σχετικά με τα προβλήμα</w:t>
      </w:r>
      <w:r>
        <w:rPr>
          <w:rFonts w:eastAsia="Times New Roman"/>
          <w:color w:val="000000"/>
          <w:szCs w:val="24"/>
        </w:rPr>
        <w:t>τα στη λειτουργία των χειρουργικών αιθουσών του Γενικού Νοσοκομείου Ελευσίνας «Θριάσιο».</w:t>
      </w:r>
    </w:p>
    <w:p w14:paraId="0D04485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πριν εισέλθουμε στη συζήτηση των επικαίρων ερωτήσεων έχω την τιμή να ανακοινώσω στο Σώμα ότι η Διαρκής Επιτροπή Παραγωγής και Εμπορίου κα</w:t>
      </w:r>
      <w:r>
        <w:rPr>
          <w:rFonts w:eastAsia="Times New Roman" w:cs="Times New Roman"/>
          <w:szCs w:val="24"/>
        </w:rPr>
        <w:t xml:space="preserve">ταθέτει την </w:t>
      </w:r>
      <w:r>
        <w:rPr>
          <w:rFonts w:eastAsia="Times New Roman" w:cs="Times New Roman"/>
          <w:szCs w:val="24"/>
        </w:rPr>
        <w:t>έ</w:t>
      </w:r>
      <w:r>
        <w:rPr>
          <w:rFonts w:eastAsia="Times New Roman" w:cs="Times New Roman"/>
          <w:szCs w:val="24"/>
        </w:rPr>
        <w:t>κθεσή της στο σχέδιο νόμου του Υπουργείου Ναυτιλίας και Νησιωτικής Πολιτικής «Για την κύρωση της από 24 Ιουνίου 2016 τροποποίησης και κωδικοποίησης σε ενιαίο κείμενο της από 13 Φεβρουαρίου 2002 Σύμβασης Παραχώρησης μεταξύ Ελληνικού Δημοσίου κα</w:t>
      </w:r>
      <w:r>
        <w:rPr>
          <w:rFonts w:eastAsia="Times New Roman" w:cs="Times New Roman"/>
          <w:szCs w:val="24"/>
        </w:rPr>
        <w:t xml:space="preserve">ι της Οργανισμός Λιμένος Πειραιώς ΑΕ και άλλες διατάξεις». </w:t>
      </w:r>
    </w:p>
    <w:p w14:paraId="0D04485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στη συζήτηση των </w:t>
      </w:r>
    </w:p>
    <w:p w14:paraId="0D044855" w14:textId="77777777" w:rsidR="00510C84" w:rsidRDefault="007027BA">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0D04485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Πρώτη θα συζητηθεί η έκτη με αριθμό 1036/22-6-2016 επίκαιρη ερώτηση πρώτου κύκλου του Βουλευτή Β΄ Αθηνών της Ένωσης Κεντρώων κ. Γεωργίου - Δημητρ</w:t>
      </w:r>
      <w:r>
        <w:rPr>
          <w:rFonts w:eastAsia="Times New Roman" w:cs="Times New Roman"/>
          <w:szCs w:val="24"/>
        </w:rPr>
        <w:t xml:space="preserve">ίου Καρρά προς τον Υπουργό Οικονομικών, σχετικά με την επείγουσα ανάγκη έκδοσης </w:t>
      </w:r>
      <w:r>
        <w:rPr>
          <w:rFonts w:eastAsia="Times New Roman" w:cs="Times New Roman"/>
          <w:szCs w:val="24"/>
        </w:rPr>
        <w:t>υ</w:t>
      </w:r>
      <w:r>
        <w:rPr>
          <w:rFonts w:eastAsia="Times New Roman" w:cs="Times New Roman"/>
          <w:szCs w:val="24"/>
        </w:rPr>
        <w:t xml:space="preserve">πουργικής </w:t>
      </w:r>
      <w:r>
        <w:rPr>
          <w:rFonts w:eastAsia="Times New Roman" w:cs="Times New Roman"/>
          <w:szCs w:val="24"/>
        </w:rPr>
        <w:t>α</w:t>
      </w:r>
      <w:r>
        <w:rPr>
          <w:rFonts w:eastAsia="Times New Roman" w:cs="Times New Roman"/>
          <w:szCs w:val="24"/>
        </w:rPr>
        <w:t>πόφασης για τον καθορισμό των όρων και των διαδικασιών απαλλαγής από τον ειδικό φόρο κατανάλωσης των προϊόντων που προορίζονται για την παραγωγή ξυδιού.</w:t>
      </w:r>
    </w:p>
    <w:p w14:paraId="0D04485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Κύριε Καρρά</w:t>
      </w:r>
      <w:r>
        <w:rPr>
          <w:rFonts w:eastAsia="Times New Roman" w:cs="Times New Roman"/>
          <w:szCs w:val="24"/>
        </w:rPr>
        <w:t>, έχετε τον λόγο.</w:t>
      </w:r>
    </w:p>
    <w:p w14:paraId="0D044858" w14:textId="77777777" w:rsidR="00510C84" w:rsidRDefault="007027BA">
      <w:pPr>
        <w:spacing w:line="600" w:lineRule="auto"/>
        <w:ind w:firstLine="720"/>
        <w:contextualSpacing/>
        <w:jc w:val="both"/>
        <w:rPr>
          <w:rFonts w:eastAsia="Times New Roman"/>
          <w:szCs w:val="24"/>
        </w:rPr>
      </w:pPr>
      <w:r>
        <w:rPr>
          <w:rFonts w:eastAsia="Times New Roman" w:cs="Times New Roman"/>
          <w:b/>
          <w:szCs w:val="24"/>
        </w:rPr>
        <w:t xml:space="preserve">ΓΕΩΡΓΙΟΣ - ΔΗΜΗΤΡΙΟΣ ΚΑΡΡΑΣ: </w:t>
      </w:r>
      <w:r>
        <w:rPr>
          <w:rFonts w:eastAsia="Times New Roman"/>
          <w:szCs w:val="24"/>
        </w:rPr>
        <w:t>Ευχαριστώ, κύριε Πρόεδρε.</w:t>
      </w:r>
    </w:p>
    <w:p w14:paraId="0D04485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Κύριε Υπουργέ, ευχαριστώ που είστε εδώ.</w:t>
      </w:r>
    </w:p>
    <w:p w14:paraId="0D04485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Όταν αψυχολόγητα, ως ισοδύναμο στα τέλη εκπαίδευσης, επιβλήθηκε ο ειδικός φόρος κατανάλωσης στο κρασί, η Κυβέρνηση δεν φρόντισε να έχει υπ’ όψιν της και τις παρενέργειες που θα προκύψουν. </w:t>
      </w:r>
    </w:p>
    <w:p w14:paraId="0D04485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Μία σημαντική παρενέργεια είναι ότι τα υποβαθμισμένα προϊόντα που έ</w:t>
      </w:r>
      <w:r>
        <w:rPr>
          <w:rFonts w:eastAsia="Times New Roman" w:cs="Times New Roman"/>
          <w:szCs w:val="24"/>
        </w:rPr>
        <w:t xml:space="preserve">χει το κρασί, δεν μπορούν να διοχετεύονται στην αγορά, όπως και τα υποπροϊόντα, τα οποία, όμως, είναι εμπορεύσιμα, κατάλληλα ως ξύδι. Χρησιμοποιούνται, λοιπόν, τα υποπροϊόντα και η υποβαθμισμένη ύλη για την παραγωγή ξυδιού. </w:t>
      </w:r>
    </w:p>
    <w:p w14:paraId="0D04485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Αυτό, όμως, επιβαρύνθηκε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2016 με τον ειδικό φόρο κατανάλωσης κατά 0,20 λεπτά ανά λίτρο, όπως και το υποπροϊόν του οίνου. </w:t>
      </w:r>
    </w:p>
    <w:p w14:paraId="0D04485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Τι συνέπεια είχε αυτό; Η αξία του υποβαθμισμένου οίνου, η οποία είναι περίπου 0,18 ή 0,20 λεπτά -η εμπορική αξία- όπως διαμορφώνεται στην αγορά, συν 0,20 λεπ</w:t>
      </w:r>
      <w:r>
        <w:rPr>
          <w:rFonts w:eastAsia="Times New Roman" w:cs="Times New Roman"/>
          <w:szCs w:val="24"/>
        </w:rPr>
        <w:t xml:space="preserve">τά επί του λίτρου με τον ειδικό φόρο κατανάλωσης, διπλασίασε την τιμή. </w:t>
      </w:r>
    </w:p>
    <w:p w14:paraId="0D04485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Τι συνέβη; Εστράφησαν σε άλλες αγορές. Ήδη μειώθηκε η παραγωγή ξυδιού. Ήδη είναι στις φορολογικές αποθήκες μεγάλες ποσότητες, </w:t>
      </w:r>
      <w:r>
        <w:rPr>
          <w:rFonts w:eastAsia="Times New Roman"/>
          <w:szCs w:val="24"/>
        </w:rPr>
        <w:t>οι οποίες</w:t>
      </w:r>
      <w:r>
        <w:rPr>
          <w:rFonts w:eastAsia="Times New Roman" w:cs="Times New Roman"/>
          <w:szCs w:val="24"/>
        </w:rPr>
        <w:t xml:space="preserve"> υφίστανται και αλλοίωση, αφού ακόμα δεν έχει ξεκ</w:t>
      </w:r>
      <w:r>
        <w:rPr>
          <w:rFonts w:eastAsia="Times New Roman" w:cs="Times New Roman"/>
          <w:szCs w:val="24"/>
        </w:rPr>
        <w:t xml:space="preserve">αθαρίσει το τοπίο. </w:t>
      </w:r>
    </w:p>
    <w:p w14:paraId="0D04485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Γιατί το λέω αυτό; Από τη βιβλιογραφία που κοίταξα, κύριε Πρόεδρε, είδα ότι δημιουργούνται μικροβιακοί φόρτοι, η λεγόμενη «μούχλα». Αυτή και να αφαιρεθεί ακόμα, αφήνει μυρωδιά και μυρίζει το υποπροϊόν, οπότε απορρίπτεται.</w:t>
      </w:r>
    </w:p>
    <w:p w14:paraId="0D04486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Ήδη πλησιάζει </w:t>
      </w:r>
      <w:r>
        <w:rPr>
          <w:rFonts w:eastAsia="Times New Roman" w:cs="Times New Roman"/>
          <w:szCs w:val="24"/>
        </w:rPr>
        <w:t xml:space="preserve">η νέα σεζόν της παραγωγής -από το </w:t>
      </w:r>
      <w:r>
        <w:rPr>
          <w:rFonts w:eastAsia="Times New Roman" w:cs="Times New Roman"/>
          <w:szCs w:val="24"/>
        </w:rPr>
        <w:t>φ</w:t>
      </w:r>
      <w:r>
        <w:rPr>
          <w:rFonts w:eastAsia="Times New Roman" w:cs="Times New Roman"/>
          <w:szCs w:val="24"/>
        </w:rPr>
        <w:t>θινόπωρο- και θα πρέπει να ελευθερωθούν οι αποθήκες. Αυτά, λοιπόν, θα απορριφθούν και θα χάσουν την αξία τους. Ήδη γίνονται εισαγωγές.</w:t>
      </w:r>
    </w:p>
    <w:p w14:paraId="0D04486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ερώτημα ποιο είναι;</w:t>
      </w:r>
    </w:p>
    <w:p w14:paraId="0D04486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Τ</w:t>
      </w:r>
      <w:r>
        <w:rPr>
          <w:rFonts w:eastAsia="Times New Roman" w:cs="Times New Roman"/>
          <w:szCs w:val="24"/>
        </w:rPr>
        <w:t>ελειώνω αμέσως.</w:t>
      </w:r>
    </w:p>
    <w:p w14:paraId="0D04486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Με την έννοια αυτή έχουμε το εξής πρόβλημα: Η Κυβέρνηση αντελήφθη μεν ότι θα πρέπει να το ρυθμίσει αυτό το ζήτημα -μετά τρεις μήνες από την εισαγωγή του ειδικού φόρου-, αλλά το εξήρτησε από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την οποία το Υπουργείο Οικονομι</w:t>
      </w:r>
      <w:r>
        <w:rPr>
          <w:rFonts w:eastAsia="Times New Roman" w:cs="Times New Roman"/>
          <w:szCs w:val="24"/>
        </w:rPr>
        <w:t xml:space="preserve">κών δεν έχει εκδώσει. Παραμένει, λοιπόν, υπό τελωνειακό φορολογικό καθεστώς και η αγορά έχει νεκρώσει. </w:t>
      </w:r>
    </w:p>
    <w:p w14:paraId="0D04486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Γι’ αυτό, λοιπόν, ζήτησα από τον κύριο Υπουργό να μας δώσει τις εξηγήσεις του.</w:t>
      </w:r>
    </w:p>
    <w:p w14:paraId="0D04486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Κύριε Υπουργέ, έχετε τον λόγο για να </w:t>
      </w:r>
      <w:r>
        <w:rPr>
          <w:rFonts w:eastAsia="Times New Roman" w:cs="Times New Roman"/>
          <w:szCs w:val="24"/>
        </w:rPr>
        <w:t>απαντήσετε.</w:t>
      </w:r>
    </w:p>
    <w:p w14:paraId="0D04486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olor w:val="000000"/>
          <w:szCs w:val="24"/>
        </w:rPr>
        <w:t>Ευχαριστώ, κύριε Πρόεδρε.</w:t>
      </w:r>
      <w:r>
        <w:rPr>
          <w:rFonts w:eastAsia="Times New Roman" w:cs="Times New Roman"/>
          <w:szCs w:val="24"/>
        </w:rPr>
        <w:t xml:space="preserve"> </w:t>
      </w:r>
    </w:p>
    <w:p w14:paraId="0D04486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Ευχαριστώ, κύριε Βουλευτά. Δεν θα συμφωνήσω μαζί σας στην άποψή σας περί του τι έγινε για το ΦΠΑ στην εκπαίδευση. Έχουμε ακούσει πάρα πολλή κριτική σε αυτήν την Αίθ</w:t>
      </w:r>
      <w:r>
        <w:rPr>
          <w:rFonts w:eastAsia="Times New Roman" w:cs="Times New Roman"/>
          <w:szCs w:val="24"/>
        </w:rPr>
        <w:t>ουσα.</w:t>
      </w:r>
    </w:p>
    <w:p w14:paraId="0D04486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 ΔΗΜΗΤΡΙΟΣ ΚΑΡΡΑΣ: </w:t>
      </w:r>
      <w:r>
        <w:rPr>
          <w:rFonts w:eastAsia="Times New Roman" w:cs="Times New Roman"/>
          <w:szCs w:val="24"/>
        </w:rPr>
        <w:t>Δεν έκανα ιδιαίτερη κριτική. Αναφορά έκανα.</w:t>
      </w:r>
    </w:p>
    <w:p w14:paraId="0D04486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Αναφορά.</w:t>
      </w:r>
    </w:p>
    <w:p w14:paraId="0D04486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Όμως, κάποια στιγμή πρέπει να κατατεθεί και κάποια πρόταση. Όσο δεν κατατίθεται μια πρόταση, τόσο γινόμαστε πιο βέβ</w:t>
      </w:r>
      <w:r>
        <w:rPr>
          <w:rFonts w:eastAsia="Times New Roman" w:cs="Times New Roman"/>
          <w:szCs w:val="24"/>
        </w:rPr>
        <w:t>αιοι ότι αυτό που κάναμε για το ΦΠΑ στη εκπαίδευση, ήταν σωστό. Όμως, περί των πολιτικών εκτιμήσεων ας μη χάσουμε άλλον χρόνο.</w:t>
      </w:r>
    </w:p>
    <w:p w14:paraId="0D04486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Σε ό,τι αφορά το συγκεκριμένο θέμα το οποίο αναδεικνύετε με την ερώτησή σας -που πολύ σωστά αναδεικνύετε το θέμα των καθυστερήσεω</w:t>
      </w:r>
      <w:r>
        <w:rPr>
          <w:rFonts w:eastAsia="Times New Roman" w:cs="Times New Roman"/>
          <w:szCs w:val="24"/>
        </w:rPr>
        <w:t>ν- να σας πω ότι σίγουρα υπάρχει καθυστέρηση από τις υπηρεσίες του Υπουργείου Οικονομικών. Έπρεπε να έχει βγει πολύ νωρίτερα αυτή η απόφαση και να αντιμετωπίζει αυτό το πρόβλημα.</w:t>
      </w:r>
    </w:p>
    <w:p w14:paraId="0D04486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Τα δεδομένα της απόφασης δεν μπορούσαν να συμπεριληφθούν στον νόμο, διότι είν</w:t>
      </w:r>
      <w:r>
        <w:rPr>
          <w:rFonts w:eastAsia="Times New Roman" w:cs="Times New Roman"/>
          <w:szCs w:val="24"/>
        </w:rPr>
        <w:t xml:space="preserve">αι τόσο σύνθετα, τόσο τεχνικά και τόσο νομικά τα θέματα που έπρεπε να ορίζονται σε συγκεκριμένη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Άρα, σωστά ο νόμος προέβλεπε το ότι έπρεπε να βγει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Όμως, δεν υπάρχει δικαιολογία στο ότι καθυστερήσαμε σαν Υπουργείο Οικον</w:t>
      </w:r>
      <w:r>
        <w:rPr>
          <w:rFonts w:eastAsia="Times New Roman" w:cs="Times New Roman"/>
          <w:szCs w:val="24"/>
        </w:rPr>
        <w:t xml:space="preserve">ομικών και έπρεπε να έχουμε βγάλει νωρίτερα αυτήν την απόφαση. </w:t>
      </w:r>
    </w:p>
    <w:p w14:paraId="0D04486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Βεβαίως, όπως ξέρετε και εσείς από τις νομικές σας γνώσεις, όσον αφορά το νούμερο 1, που λέτε</w:t>
      </w:r>
      <w:r>
        <w:rPr>
          <w:rFonts w:eastAsia="Times New Roman" w:cs="Times New Roman"/>
          <w:szCs w:val="24"/>
        </w:rPr>
        <w:t>:</w:t>
      </w:r>
      <w:r>
        <w:rPr>
          <w:rFonts w:eastAsia="Times New Roman" w:cs="Times New Roman"/>
          <w:szCs w:val="24"/>
        </w:rPr>
        <w:t xml:space="preserve"> «Προτίθεστε να ασκήσετε την εξουσία σας και να εκδώσετε την ανωτέρω αναμενόμενη κανονιστική απόφα</w:t>
      </w:r>
      <w:r>
        <w:rPr>
          <w:rFonts w:eastAsia="Times New Roman" w:cs="Times New Roman"/>
          <w:szCs w:val="24"/>
        </w:rPr>
        <w:t xml:space="preserve">ση», όπως ξέρετε, η ΓΓΔΕ, η Γενική Γραμματεία Δημοσίων Εσόδων, είναι μια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ενώ </w:t>
      </w:r>
      <w:r>
        <w:rPr>
          <w:rFonts w:eastAsia="Times New Roman" w:cs="Times New Roman"/>
          <w:szCs w:val="24"/>
        </w:rPr>
        <w:lastRenderedPageBreak/>
        <w:t>είναι συγκεκριμένες οι νομικές αρμοδιότητες που έχει ο Υπουργός. Πρέπει να ετοιμάσουν οι υπηρεσίες της ΓΓΔΕ τις συγκεκριμένες αποφάσεις. Εγώ έχω την πολιτική ευθύνη, σύμφωνα με την απόφαση του Πρωθυπουργού, αλλά η ΓΓΔΕ έχει ανεξαρτησία. Άρα, βεβαί</w:t>
      </w:r>
      <w:r>
        <w:rPr>
          <w:rFonts w:eastAsia="Times New Roman" w:cs="Times New Roman"/>
          <w:szCs w:val="24"/>
        </w:rPr>
        <w:t xml:space="preserve">ως και έχω τη γενικότερη πολιτική ευθύνη, αλλά θα πρέπει και ο καθένας να αναλαμβάνει την ευθύνη του. </w:t>
      </w:r>
    </w:p>
    <w:p w14:paraId="0D04486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οι απαντήσεις τις οποίες θα καταθέσουμε και τις οποίες έχουμε από τις δύο αρμόδιες </w:t>
      </w:r>
      <w:r>
        <w:rPr>
          <w:rFonts w:eastAsia="Times New Roman" w:cs="Times New Roman"/>
          <w:szCs w:val="24"/>
        </w:rPr>
        <w:t>υ</w:t>
      </w:r>
      <w:r>
        <w:rPr>
          <w:rFonts w:eastAsia="Times New Roman" w:cs="Times New Roman"/>
          <w:szCs w:val="24"/>
        </w:rPr>
        <w:t>πηρεσίες, δηλαδή από τη Διεύθυνση Ειδικών Φόρων Κατανά</w:t>
      </w:r>
      <w:r>
        <w:rPr>
          <w:rFonts w:eastAsia="Times New Roman" w:cs="Times New Roman"/>
          <w:szCs w:val="24"/>
        </w:rPr>
        <w:t xml:space="preserve">λωσης της ΓΓΔΕ και από τη Διεύθυνση Αλκοόλης και Τροφίμων πάλι της ΓΓΔΕ, αναφέρουν συγκεκριμένα γι’ αυτά τα ζητήματα ότι είναι στο τελευταίο στάδιο επεξεργασίας από τις συναρμόδιες </w:t>
      </w:r>
      <w:r>
        <w:rPr>
          <w:rFonts w:eastAsia="Times New Roman" w:cs="Times New Roman"/>
          <w:szCs w:val="24"/>
        </w:rPr>
        <w:t>δ</w:t>
      </w:r>
      <w:r>
        <w:rPr>
          <w:rFonts w:eastAsia="Times New Roman" w:cs="Times New Roman"/>
          <w:szCs w:val="24"/>
        </w:rPr>
        <w:t>ιευθύνσεις του Υπουργείου μας και επίκειται η έκδοση της εν λόγω απόφασης.</w:t>
      </w:r>
      <w:r>
        <w:rPr>
          <w:rFonts w:eastAsia="Times New Roman" w:cs="Times New Roman"/>
          <w:szCs w:val="24"/>
        </w:rPr>
        <w:t xml:space="preserve"> </w:t>
      </w:r>
    </w:p>
    <w:p w14:paraId="0D04486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αυτή την απόφαση, λοιπόν, η οποία σίγουρα έπρεπε να έχει βγει εδώ και καιρό για να μη δημιουργηθούν αυτά τα προβλήματα στην αγορά, οι πληροφορίες μου είναι ότι θα βγει τις αμέσως </w:t>
      </w:r>
      <w:r>
        <w:rPr>
          <w:rFonts w:eastAsia="Times New Roman" w:cs="Times New Roman"/>
          <w:szCs w:val="24"/>
        </w:rPr>
        <w:lastRenderedPageBreak/>
        <w:t>επόμενες μέρες για να μη δημιουργήσουμε άλλα προβλήματα στους πο</w:t>
      </w:r>
      <w:r>
        <w:rPr>
          <w:rFonts w:eastAsia="Times New Roman" w:cs="Times New Roman"/>
          <w:szCs w:val="24"/>
        </w:rPr>
        <w:t xml:space="preserve">λίτες που έχουν ήδη τα προηγούμενα προβλήματα. </w:t>
      </w:r>
    </w:p>
    <w:p w14:paraId="0D044870" w14:textId="77777777" w:rsidR="00510C84" w:rsidRDefault="007027BA">
      <w:pPr>
        <w:spacing w:line="600" w:lineRule="auto"/>
        <w:ind w:firstLine="720"/>
        <w:contextualSpacing/>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Ορίστε, κύριε Καρρά, έχετε τον λόγο. </w:t>
      </w:r>
    </w:p>
    <w:p w14:paraId="0D04487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ΓΕΩΡΓΙΟΣ - ΔΗΜΗΤΡΙΟΣ ΚΑΡΡΑΣ:</w:t>
      </w:r>
      <w:r>
        <w:rPr>
          <w:rFonts w:eastAsia="Times New Roman" w:cs="Times New Roman"/>
          <w:szCs w:val="24"/>
        </w:rPr>
        <w:t xml:space="preserve"> Θα είμαι συντομότατος, κύριε Πρόεδρε. </w:t>
      </w:r>
    </w:p>
    <w:p w14:paraId="0D04487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Βεβαίως και η εφαρμογή του νόμου εξαρτάται από μια κανονιστική απόφασ</w:t>
      </w:r>
      <w:r>
        <w:rPr>
          <w:rFonts w:eastAsia="Times New Roman" w:cs="Times New Roman"/>
          <w:szCs w:val="24"/>
        </w:rPr>
        <w:t xml:space="preserve">η. Μια κανονιστική απόφαση θέλει κάποιον χρόνο για να προετοιμαστεί, διότι έχει τεχνικά λεπτομερειακά θέματα. Γι’ αυτό δεν θα διαφωνήσω με τον κ. Αλεξιάδη. </w:t>
      </w:r>
    </w:p>
    <w:p w14:paraId="0D04487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Όμως, θα διαφωνήσω μαζί του σε άλλο σημείο. Εφόσον η </w:t>
      </w:r>
      <w:r>
        <w:rPr>
          <w:rFonts w:eastAsia="Times New Roman"/>
          <w:szCs w:val="24"/>
        </w:rPr>
        <w:t>Κυβέρνηση</w:t>
      </w:r>
      <w:r>
        <w:rPr>
          <w:rFonts w:eastAsia="Times New Roman" w:cs="Times New Roman"/>
          <w:szCs w:val="24"/>
        </w:rPr>
        <w:t xml:space="preserve"> προτίθεται να εισαγάγει διάταξη νόμο</w:t>
      </w:r>
      <w:r>
        <w:rPr>
          <w:rFonts w:eastAsia="Times New Roman" w:cs="Times New Roman"/>
          <w:szCs w:val="24"/>
        </w:rPr>
        <w:t>υ και να ρυθμίσει ένα θέμα και γνωρίζει ότι θα καθυστερήσει η έκδοση της κανονιστικής απόφασης, δεν θα ήταν χρήσιμο, κύριε Υπουργέ, από την ώρα που παίρνετε την απόφαση να εισάγετε μια νέα νομοθεσία, να ξεκινήσει αντίστοιχα και παράλληλα η προετοιμασία της</w:t>
      </w:r>
      <w:r>
        <w:rPr>
          <w:rFonts w:eastAsia="Times New Roman" w:cs="Times New Roman"/>
          <w:szCs w:val="24"/>
        </w:rPr>
        <w:t xml:space="preserve"> </w:t>
      </w:r>
      <w:r>
        <w:rPr>
          <w:rFonts w:eastAsia="Times New Roman" w:cs="Times New Roman"/>
          <w:szCs w:val="24"/>
        </w:rPr>
        <w:t>υ</w:t>
      </w:r>
      <w:r>
        <w:rPr>
          <w:rFonts w:eastAsia="Times New Roman" w:cs="Times New Roman"/>
          <w:szCs w:val="24"/>
        </w:rPr>
        <w:t xml:space="preserve">πουργικής </w:t>
      </w:r>
      <w:r>
        <w:rPr>
          <w:rFonts w:eastAsia="Times New Roman" w:cs="Times New Roman"/>
          <w:szCs w:val="24"/>
        </w:rPr>
        <w:t>α</w:t>
      </w:r>
      <w:r>
        <w:rPr>
          <w:rFonts w:eastAsia="Times New Roman" w:cs="Times New Roman"/>
          <w:szCs w:val="24"/>
        </w:rPr>
        <w:t xml:space="preserve">πόφασης; </w:t>
      </w:r>
    </w:p>
    <w:p w14:paraId="0D04487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ότι θα πρέπει να το εκτιμήσετε αυτό σε επόμενα στάδια, όχι μόνο στο θέμα του οίνου και του ξυδιού, αλλά στο να μην υπάρχουν τέτοιες καθυστερήσεις γενικότερα, όπως και εσείς έντιμα αποδέχεστε ότι υπάρχει μια καθυστέρηση. </w:t>
      </w:r>
    </w:p>
    <w:p w14:paraId="0D04487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Εκείν</w:t>
      </w:r>
      <w:r>
        <w:rPr>
          <w:rFonts w:eastAsia="Times New Roman" w:cs="Times New Roman"/>
          <w:szCs w:val="24"/>
        </w:rPr>
        <w:t xml:space="preserve">ο το οποίο θέλω να πω σε μεγάλη συντομία, κύριε Πρόεδρε, είναι ότι όταν καθυστερεί κάτι να αντιμετωπιστεί στην αγορά, η αγορά έχει διεξόδους. Στη συγκεκριμένη περίπτωση, δηλαδή, δεν κατέστη δυνατόν να διατεθούν οι ποσότητες του υποβαθμισμένου οίνου για να </w:t>
      </w:r>
      <w:r>
        <w:rPr>
          <w:rFonts w:eastAsia="Times New Roman" w:cs="Times New Roman"/>
          <w:szCs w:val="24"/>
        </w:rPr>
        <w:t>γίνει ξύδι, αλλά αντικαταστάθηκαν από εισαγωγές. Οπότε, άρχισε πλέον ο ανταγωνισμός μεταξύ των δύο προϊόντων μεταξύ περισσοτέρων χωρών. Καλύπτονται μερικώς οι ανάγκες της αγοράς, γιατί τα εισαγόμενα είδη δεν φορολογούνται, δεν έχουν τον ειδικό φόρο κατανάλ</w:t>
      </w:r>
      <w:r>
        <w:rPr>
          <w:rFonts w:eastAsia="Times New Roman" w:cs="Times New Roman"/>
          <w:szCs w:val="24"/>
        </w:rPr>
        <w:t xml:space="preserve">ωσης. Επομένως, μπορεί να έχει ήδη διαμορφωθεί ένα ευνοϊκό κλίμα υπέρ των εισαγωγών. </w:t>
      </w:r>
    </w:p>
    <w:p w14:paraId="0D04487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λοιπόν, το Υπουργείο Οικονομικών πρέπει να το σταθμίζει στις αποφάσεις του, γιατί σήμερα υπάρχουν ζητήματα, όπως αυτά των πληρωμών. Έχουν δοθεί πιστώσεις για να αγο</w:t>
      </w:r>
      <w:r>
        <w:rPr>
          <w:rFonts w:eastAsia="Times New Roman" w:cs="Times New Roman"/>
          <w:szCs w:val="24"/>
        </w:rPr>
        <w:t xml:space="preserve">ραστούν από το εξωτερικό οι υποβαθμισμένοι οίνοι και να γίνουν όξος. </w:t>
      </w:r>
    </w:p>
    <w:p w14:paraId="0D04487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Αυτό σημαίνει ότι υπάρχει συνεχής συνεργασία με εμπορικούς οίκους του εξωτερικού, που μπορεί να συνεχιστεί έστω κι αν επιλυθεί το ζήτημα, όπως λέει ο κ. Αλεξιάδης. </w:t>
      </w:r>
    </w:p>
    <w:p w14:paraId="0D04487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Γι’ αυτό, λοιπόν, επα</w:t>
      </w:r>
      <w:r>
        <w:rPr>
          <w:rFonts w:eastAsia="Times New Roman" w:cs="Times New Roman"/>
          <w:szCs w:val="24"/>
        </w:rPr>
        <w:t>ναλαμβάνω ότι θα πρέπει να εκδίδονται σε συντομότατο χρόνο -σχεδόν ταυτόχρονα με τη νομοθετική ρύθμιση- για να μην αντιμετωπίζουμε αυτά τα ζητήματα, διότι ο διαδραμών χρόνος συνολικά είναι έξι μήνες. Από την ψήφιση του νόμου, από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2016 που ισχύει ο </w:t>
      </w:r>
      <w:r>
        <w:rPr>
          <w:rFonts w:eastAsia="Times New Roman" w:cs="Times New Roman"/>
          <w:szCs w:val="24"/>
        </w:rPr>
        <w:t xml:space="preserve">ειδικός φόρος, ήδη σήμερα συμπληρώνονται έξι μήνες που επιβαρύνεται το προϊόν. </w:t>
      </w:r>
    </w:p>
    <w:p w14:paraId="0D04487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Επίσης, όσο δεν εκδίδεται η κανονιστική απόφαση, υπάγεται σε φορολογικό καθεστώς και εξακολουθούν να υπάρχουν τα προβλήματα. Και θα τεθεί και ένα τελευταίο ζήτημα, το οποίο θέλ</w:t>
      </w:r>
      <w:r>
        <w:rPr>
          <w:rFonts w:eastAsia="Times New Roman" w:cs="Times New Roman"/>
          <w:szCs w:val="24"/>
        </w:rPr>
        <w:t xml:space="preserve">ω να απεύχομαι ότι θα συντρέξει. Όσο καθυστερεί η απόφαση και περνάει ο εύλογος χρόνος, εγείρονται και αξιώσεις </w:t>
      </w:r>
      <w:r>
        <w:rPr>
          <w:rFonts w:eastAsia="Times New Roman" w:cs="Times New Roman"/>
          <w:szCs w:val="24"/>
        </w:rPr>
        <w:lastRenderedPageBreak/>
        <w:t>αποζημιώσεως των εμπόρων-παραγωγών. Και τουλάχιστον στην παρούσα φάση δεν θέλω να πούμε γι’ αυτές, διότι αν υποστούν οικονομικές ζημιές οι οποίε</w:t>
      </w:r>
      <w:r>
        <w:rPr>
          <w:rFonts w:eastAsia="Times New Roman" w:cs="Times New Roman"/>
          <w:szCs w:val="24"/>
        </w:rPr>
        <w:t>ς δεν θα μπορούν να αντιμετωπιστούν από αλλού, όπως αν συμβεί η απόρριψη όλων αυτών των υποβαθμισμένων προϊόντων για να ελευθερωθούν οι φορολογικές αποθήκες και να μπει η νέα σοδιά μέσα, τότε πώς θα καλυφθεί η ζημιά; Δεν ξέρω αν υπάρχει κανονισμός, δεν ξέρ</w:t>
      </w:r>
      <w:r>
        <w:rPr>
          <w:rFonts w:eastAsia="Times New Roman" w:cs="Times New Roman"/>
          <w:szCs w:val="24"/>
        </w:rPr>
        <w:t>ω αν υπάρχει κονδύλι που να μπορεί να τις καλύψει αυτές.</w:t>
      </w:r>
    </w:p>
    <w:p w14:paraId="0D04487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0D04487B" w14:textId="77777777" w:rsidR="00510C84" w:rsidRDefault="007027BA">
      <w:pPr>
        <w:spacing w:line="600" w:lineRule="auto"/>
        <w:ind w:firstLine="720"/>
        <w:contextualSpacing/>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Κι εμείς ευχαριστούμε. </w:t>
      </w:r>
    </w:p>
    <w:p w14:paraId="0D04487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14:paraId="0D04487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Ευχαριστώ, κύριε Πρόεδρ</w:t>
      </w:r>
      <w:r>
        <w:rPr>
          <w:rFonts w:eastAsia="Times New Roman" w:cs="Times New Roman"/>
          <w:szCs w:val="24"/>
        </w:rPr>
        <w:t>ε.</w:t>
      </w:r>
    </w:p>
    <w:p w14:paraId="0D04487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Δεν θα επαναλάβω τα περί αποδοχής της κριτικής για καθυστερήσεις. Το έχω κάνει και άλλη φορά. Θέλω να είμαι ειλικρινής. Υπάρχουν τομείς όπου το Υπουργείο Οικονομικών πάει πολύ γρήγορα και πάει πολύ πιο μπροστά από τα γεγονότα και υπάρχουν και άλλοι τομε</w:t>
      </w:r>
      <w:r>
        <w:rPr>
          <w:rFonts w:eastAsia="Times New Roman" w:cs="Times New Roman"/>
          <w:szCs w:val="24"/>
        </w:rPr>
        <w:t xml:space="preserve">ίς που λόγω άλλων εργασιών, υπάρχουν </w:t>
      </w:r>
      <w:r>
        <w:rPr>
          <w:rFonts w:eastAsia="Times New Roman" w:cs="Times New Roman"/>
          <w:szCs w:val="24"/>
        </w:rPr>
        <w:lastRenderedPageBreak/>
        <w:t>καθυστερήσεις. Το προσωπικό στο Υπουργείο Οικονομικών, δυστυχώς, είναι πάρα πολύ λίγο. Υπάρχει πολύ μεγάλος φόρτος εργασιών και μερικές φορές -όπως και σε αυτή την περίπτωση- δυστυχώς δεν μπορούμε έγκαιρα να αντιμετωπίσ</w:t>
      </w:r>
      <w:r>
        <w:rPr>
          <w:rFonts w:eastAsia="Times New Roman" w:cs="Times New Roman"/>
          <w:szCs w:val="24"/>
        </w:rPr>
        <w:t>ουμε τα προβλήματα που έχουν οι επιχειρήσεις και οι πολίτες. Αυτό είναι ένα δεδομένο.</w:t>
      </w:r>
    </w:p>
    <w:p w14:paraId="0D04487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Πρέπει, όμως, να δείτε την προσπάθεια που γίνεται στο Υπουργείο Οικονομικών σαν ένα ενιαίο σύνολο. Διότι μπορεί σε κάποιους τομείς να μην είμαστε τόσο γρήγοροι όσο θα έπρ</w:t>
      </w:r>
      <w:r>
        <w:rPr>
          <w:rFonts w:eastAsia="Times New Roman" w:cs="Times New Roman"/>
          <w:szCs w:val="24"/>
        </w:rPr>
        <w:t>επε να είμαστε, δείτε όμως τη συνολική εικόνα. Η συνολική εικόνα, όπως προκύπτει και από τα αποτελέσματα, όπως προκύπτει και από τα δεδομένα, όπως προκύπτει από τον μεγάλο αγώνα που δίνουμε, δείχνει ότι ανταποκρινόμαστε στα προβλήματα και προσπαθούμε να βε</w:t>
      </w:r>
      <w:r>
        <w:rPr>
          <w:rFonts w:eastAsia="Times New Roman" w:cs="Times New Roman"/>
          <w:szCs w:val="24"/>
        </w:rPr>
        <w:t>λτιώσουμε και τις όποιες καθυστερήσεις υπάρχουν.</w:t>
      </w:r>
    </w:p>
    <w:p w14:paraId="0D04488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Εγώ θα ήμουν ευτυχής αν κάποια στιγμή μπορούσαμε να βάλουμε στην άκρη στο νομοθετικό μας σύστημα όλη αυτήν εδώ τη βιομηχανία των εγκυκλίων και των αποφάσεων που βγαίνουν. Θα πρέπει το σύστημά μας να είναι πολύ πιο απλό. Θα πρέπει να έχουμε συγκεκριμένα πλα</w:t>
      </w:r>
      <w:r>
        <w:rPr>
          <w:rFonts w:eastAsia="Times New Roman" w:cs="Times New Roman"/>
          <w:szCs w:val="24"/>
        </w:rPr>
        <w:t xml:space="preserve">ίσια και συγκεκριμένους </w:t>
      </w:r>
      <w:r>
        <w:rPr>
          <w:rFonts w:eastAsia="Times New Roman" w:cs="Times New Roman"/>
          <w:szCs w:val="24"/>
        </w:rPr>
        <w:lastRenderedPageBreak/>
        <w:t xml:space="preserve">κανόνες και να μην χρειάζεται κάθε φορά με μία διάταξη να αλλάζει μία ολόκληρη ιστορία και να χρειάζεται τόσος πολύς κόπος είτε στο Υπουργείο Οικονομικών είτε σε επιχειρήσεις -λογιστές, δικηγόρους- για το τι πρέπει να γίνει. </w:t>
      </w:r>
    </w:p>
    <w:p w14:paraId="0D04488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Προς α</w:t>
      </w:r>
      <w:r>
        <w:rPr>
          <w:rFonts w:eastAsia="Times New Roman" w:cs="Times New Roman"/>
          <w:szCs w:val="24"/>
        </w:rPr>
        <w:t>υτή την κατεύθυνση εργαζόμαστε. Και εργαζόμαστε στο να γίνει πιο απλό και πιο κατανοητό το φορολογικό μας σύστημα.</w:t>
      </w:r>
    </w:p>
    <w:p w14:paraId="0D04488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D04488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Αναπληρωτής Υπουργός Οικονομικών, κ. Τρύφων Αλεξιάδης, καταθέτει για τα Πρακτικά τα προαναφερθέντα έγγραφα, τα </w:t>
      </w:r>
      <w:r>
        <w:rPr>
          <w:rFonts w:eastAsia="Times New Roman" w:cs="Times New Roman"/>
          <w:szCs w:val="24"/>
        </w:rPr>
        <w:t>οποία βρίσκονται στο αρχείο του Τμήματος Γραμματείας της Διεύθυνσης Στενογραφίας και  Πρακτικών της Βουλής)</w:t>
      </w:r>
    </w:p>
    <w:p w14:paraId="0D04488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0D04488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η πρώτη με αριθμό 1044/27-6-2016 επίκαιρη ερώτηση πρώτου κύκλου του Βουλε</w:t>
      </w:r>
      <w:r>
        <w:rPr>
          <w:rFonts w:eastAsia="Times New Roman" w:cs="Times New Roman"/>
          <w:szCs w:val="24"/>
        </w:rPr>
        <w:t xml:space="preserve">υτή Δράμας του Συνασπισμού Ριζοσπαστικής Αριστεράς κ. Χρήστου Καραγιαννίδη προς τον Υπουργό </w:t>
      </w:r>
      <w:r>
        <w:rPr>
          <w:rFonts w:eastAsia="Times New Roman" w:cs="Times New Roman"/>
          <w:szCs w:val="24"/>
        </w:rPr>
        <w:lastRenderedPageBreak/>
        <w:t>Υγείας, σχετικά με την επαγγελματική και εργασιακή αναβάθμιση των «βοηθών νοσηλευτών», δεν θα συζητηθεί λόγω κωλύματος του κυρίου Υπουργού.</w:t>
      </w:r>
    </w:p>
    <w:p w14:paraId="0D04488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Επίσης, η ενδέκατη με αρ</w:t>
      </w:r>
      <w:r>
        <w:rPr>
          <w:rFonts w:eastAsia="Times New Roman" w:cs="Times New Roman"/>
          <w:szCs w:val="24"/>
        </w:rPr>
        <w:t>ιθμό 944/3-6-2016 επίκαιρη ερώτηση δεύτερου κύκλου της Βουλευτού Αττικής της Δημοκρατικής Συμπαράταξης ΠΑΣΟΚ-ΔΗΜΑΡ κ. Παρασκευής Χριστοφιλοπούλου προς τον Υπουργό Υγείας, σχετικά με τους ασθενείς που χειρουργούνται με δικά τους έξοδα στο Πανεπιστημιακό Γεν</w:t>
      </w:r>
      <w:r>
        <w:rPr>
          <w:rFonts w:eastAsia="Times New Roman" w:cs="Times New Roman"/>
          <w:szCs w:val="24"/>
        </w:rPr>
        <w:t>ικό Νοσοκομείο Θεσσαλονίκης «ΑΧΕΠΑ», δεν θα συζητηθεί λόγω κωλύματος του κυρίου Υπουργού.</w:t>
      </w:r>
    </w:p>
    <w:p w14:paraId="0D04488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Η δέκατη τρίτη με αριθμό 966/7-6-2016 επίκαιρη ερώτηση δεύτερου 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Υγείας,</w:t>
      </w:r>
      <w:r>
        <w:rPr>
          <w:rFonts w:eastAsia="Times New Roman" w:cs="Times New Roman"/>
          <w:szCs w:val="24"/>
        </w:rPr>
        <w:t xml:space="preserve"> σχετικά με την κατάσταση στο Γενικό Κρατικό Νίκαιας, δεν θα συζητηθεί λόγω κωλύματος του κυρίου Υπουργού.</w:t>
      </w:r>
    </w:p>
    <w:p w14:paraId="0D04488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Επίσης, η δέκατη τέταρτη με αριθμό 935/31-5-2016 επίκαιρη ερώτηση δεύτερου 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Υγείας σχετικά </w:t>
      </w:r>
      <w:r>
        <w:rPr>
          <w:rFonts w:eastAsia="Times New Roman" w:cs="Times New Roman"/>
          <w:szCs w:val="24"/>
        </w:rPr>
        <w:lastRenderedPageBreak/>
        <w:t>με τις ελλείψεις και τα προβλήματα του στόλου του ΕΚΑΒ, δεν θα συζητηθεί λόγω κωλύματος του κυρίου Υπουργού.</w:t>
      </w:r>
    </w:p>
    <w:p w14:paraId="0D04488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Η δέκατη πέμπτη με αριθμό 825/25-4-2016 επίκαιρη ερώτηση δεύτερου κ</w:t>
      </w:r>
      <w:r>
        <w:rPr>
          <w:rFonts w:eastAsia="Times New Roman" w:cs="Times New Roman"/>
          <w:szCs w:val="24"/>
        </w:rPr>
        <w:t>ύκλου της Βουλευτού Β΄ Πειραι</w:t>
      </w:r>
      <w:r>
        <w:rPr>
          <w:rFonts w:eastAsia="Times New Roman" w:cs="Times New Roman"/>
          <w:szCs w:val="24"/>
        </w:rPr>
        <w:t>ώς</w:t>
      </w:r>
      <w:r>
        <w:rPr>
          <w:rFonts w:eastAsia="Times New Roman" w:cs="Times New Roman"/>
          <w:szCs w:val="24"/>
        </w:rPr>
        <w:t xml:space="preserve"> της Ένωσης Κεντρώων κ. Θεοδώρας Μεγαλοοικονόμου προς τον Υπουργό Υγείας, σχετικά με την υπολειτουργία του Αντικαρκινικού Νοσοκομείου Μεταξά, δεν θα συζητηθεί λόγω κωλύματος του κυρίου Υπουργού.</w:t>
      </w:r>
    </w:p>
    <w:p w14:paraId="0D04488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Θα συζητηθεί τώρα τέταρτη με α</w:t>
      </w:r>
      <w:r>
        <w:rPr>
          <w:rFonts w:eastAsia="Times New Roman" w:cs="Times New Roman"/>
          <w:szCs w:val="24"/>
        </w:rPr>
        <w:t>ριθμό 1046/27-6-2016 επίκαιρη ερώτηση πρώτου κύκλου του Βουλευτή Ηρακλείου του Κομμουνιστικού Κόμματος Ελλάδας, κ. Εμμανουήλ Συντυχάκη προς τον Υπουργό Αγροτικής Ανάπτυξης και Τροφίμων, σχετικά με τη λήψη μέτρων για τις διαφαινόμενες ζημιές στην παραγωγή ε</w:t>
      </w:r>
      <w:r>
        <w:rPr>
          <w:rFonts w:eastAsia="Times New Roman" w:cs="Times New Roman"/>
          <w:szCs w:val="24"/>
        </w:rPr>
        <w:t>λαιολάδου σε περιοχές της Κρήτης, λόγω προβληματικής καρπόδεσης της ελιάς.</w:t>
      </w:r>
    </w:p>
    <w:p w14:paraId="0D04488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Κύριε Συντυχάκη, έχετε τον λόγο για δύο λεπτά.</w:t>
      </w:r>
    </w:p>
    <w:p w14:paraId="0D04488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14:paraId="0D04488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οι μικρομεσαίοι αγρότες, εκτός από τις συνέπειες που υφίστανται από την</w:t>
      </w:r>
      <w:r>
        <w:rPr>
          <w:rFonts w:eastAsia="Times New Roman" w:cs="Times New Roman"/>
          <w:szCs w:val="24"/>
        </w:rPr>
        <w:t xml:space="preserve"> εφαρμογή της νέας ΚΑΠ της Ευρωπαϊκής Ένωσης, τη φοροληστεία, την πλήρη εξάρτησή τους από τους μεγαλέμπορους και βιομήχανους για τη διάθεση των προϊόντων τους, έρχονται να υποστούν και τις συνέπειες των αστάθμητων κλιματολογικών φαινομένων που έχουν προκαλ</w:t>
      </w:r>
      <w:r>
        <w:rPr>
          <w:rFonts w:eastAsia="Times New Roman" w:cs="Times New Roman"/>
          <w:szCs w:val="24"/>
        </w:rPr>
        <w:t>έσει εκτεταμένες καταστροφές στην παραγωγή ελαιολάδου.</w:t>
      </w:r>
    </w:p>
    <w:p w14:paraId="0D04488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Η προβληματική καρπόδεση που παρατηρήθηκε φέτος, είναι αποτέλεσμα της παρατεταμένης ανομβρίας, άλλων κλιματικών αλλαγών, όπως ο λίβας και οι άκαιρες βροχοπτώσεις που ξεπλένουν τη γύρη. Μάλιστα, ο φετιν</w:t>
      </w:r>
      <w:r>
        <w:rPr>
          <w:rFonts w:eastAsia="Times New Roman" w:cs="Times New Roman"/>
          <w:szCs w:val="24"/>
        </w:rPr>
        <w:t xml:space="preserve">ός χειμώνας στην Κρήτη κατά τόπους είχε 70% λιγότερες βροχοπτώσεις από τον περσινό και 50% σε σχέση με την τελευταία δεκαετία. </w:t>
      </w:r>
    </w:p>
    <w:p w14:paraId="0D04488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Αυτή η αστοχία καρπόδεσης αναπόφευκτα οδηγεί σε πολύ μεγάλες ζημιές στην παραγωγή ελιάς, οι οποίες κατά τόπους αγγίζουν το 60% τ</w:t>
      </w:r>
      <w:r>
        <w:rPr>
          <w:rFonts w:eastAsia="Times New Roman" w:cs="Times New Roman"/>
          <w:szCs w:val="24"/>
        </w:rPr>
        <w:t xml:space="preserve">ης συνολικής παραγωγής σε περιοχές όπως στον Δήμο Βιάννου </w:t>
      </w:r>
      <w:r>
        <w:rPr>
          <w:rFonts w:eastAsia="Times New Roman" w:cs="Times New Roman"/>
          <w:szCs w:val="24"/>
        </w:rPr>
        <w:lastRenderedPageBreak/>
        <w:t xml:space="preserve">και στη Δημοτική Ενότητα Αστερουσίων της Περιφερειακής Ενότητας Ηρακλείου, σε περιοχές των Περιφερειακών Ενοτήτων Λασιθίου και Ρεθύμνου, στα ορεινά των Χανίων με την </w:t>
      </w:r>
      <w:r>
        <w:rPr>
          <w:rFonts w:eastAsia="Times New Roman" w:cs="Times New Roman"/>
          <w:szCs w:val="24"/>
        </w:rPr>
        <w:t>τ</w:t>
      </w:r>
      <w:r>
        <w:rPr>
          <w:rFonts w:eastAsia="Times New Roman" w:cs="Times New Roman"/>
          <w:szCs w:val="24"/>
        </w:rPr>
        <w:t>σουνάτη ελιά, αλλά και σε αρκετ</w:t>
      </w:r>
      <w:r>
        <w:rPr>
          <w:rFonts w:eastAsia="Times New Roman" w:cs="Times New Roman"/>
          <w:szCs w:val="24"/>
        </w:rPr>
        <w:t>ές περιοχές στα πεδινά των Δήμων Κισσάμου, Πλατανιά και Αποκόρωνα.</w:t>
      </w:r>
    </w:p>
    <w:p w14:paraId="0D04489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Το ποσοστό πληττόμενης παραγωγής εκτιμάται ότι θα αυξηθεί κατά πολύ και ιδιαίτερα εάν μέχρι το</w:t>
      </w:r>
      <w:r>
        <w:rPr>
          <w:rFonts w:eastAsia="Times New Roman" w:cs="Times New Roman"/>
          <w:szCs w:val="24"/>
        </w:rPr>
        <w:t>ν</w:t>
      </w:r>
      <w:r>
        <w:rPr>
          <w:rFonts w:eastAsia="Times New Roman" w:cs="Times New Roman"/>
          <w:szCs w:val="24"/>
        </w:rPr>
        <w:t xml:space="preserve"> Νοέμβρη συνεχιστούν οι ακραίες κλιματολογικές αλλαγές. Τα αποθέματα νερού στον υδροφόρο ορίζο</w:t>
      </w:r>
      <w:r>
        <w:rPr>
          <w:rFonts w:eastAsia="Times New Roman" w:cs="Times New Roman"/>
          <w:szCs w:val="24"/>
        </w:rPr>
        <w:t>ντα των περιοχών έχουν μειωθεί σημαντικά κάτω από τη συνδυασμένη ανομβρία και την υπεράντληση νερού. Εξαρτάται, βέβαια, και από το τι πορεία θα ακολουθήσει ο δάκος –πυρινοτρήτης, ρυγχίτης- και άλλες ασθένειες.</w:t>
      </w:r>
    </w:p>
    <w:p w14:paraId="0D04489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Πέρα από το συγκεκριμένο πρόβλημα, εντοπίζεται</w:t>
      </w:r>
      <w:r>
        <w:rPr>
          <w:rFonts w:eastAsia="Times New Roman" w:cs="Times New Roman"/>
          <w:szCs w:val="24"/>
        </w:rPr>
        <w:t xml:space="preserve"> έντονο και το φαινόμενο της αποφύλλωσης σε πολλές περιοχές, όπου είναι εμφανές πως τα φύλλα των δένδρων έχουν κιτρινίσει και πέφτουν σταδιακά στο έδαφος. Μάλιστα, πολλοί αγρότες προχωρούν σε εκτεταμένο κλάδεμα των προβληματικών δένδρων.</w:t>
      </w:r>
    </w:p>
    <w:p w14:paraId="0D04489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Το ερώτημα των ερω</w:t>
      </w:r>
      <w:r>
        <w:rPr>
          <w:rFonts w:eastAsia="Times New Roman" w:cs="Times New Roman"/>
          <w:szCs w:val="24"/>
        </w:rPr>
        <w:t>τημάτων είναι το εξής: Εσείς τι κάνετε, κύριε Υπουργέ; Τι κάνει η Κυβέρνησή σας; Έχουμε έναν ΕΛΓΑ που λειτουργεί ανταποδοτικά και το μόνο που κάνει είναι να χαρατσώνει τους αγρότες, χωρίς να επιστρέφει απολύτως τίποτα. Μόλις προχθές ο προϊστάμενος του ΕΛΓΑ</w:t>
      </w:r>
      <w:r>
        <w:rPr>
          <w:rFonts w:eastAsia="Times New Roman" w:cs="Times New Roman"/>
          <w:szCs w:val="24"/>
        </w:rPr>
        <w:t xml:space="preserve"> στην Κρήτη είπε ότι δεν συντρέχουν οι προβλεπόμενες από τον </w:t>
      </w:r>
      <w:r>
        <w:rPr>
          <w:rFonts w:eastAsia="Times New Roman" w:cs="Times New Roman"/>
          <w:szCs w:val="24"/>
        </w:rPr>
        <w:t>κ</w:t>
      </w:r>
      <w:r>
        <w:rPr>
          <w:rFonts w:eastAsia="Times New Roman" w:cs="Times New Roman"/>
          <w:szCs w:val="24"/>
        </w:rPr>
        <w:t xml:space="preserve">ανονισμό συνθήκες για αποζημίωση. </w:t>
      </w:r>
    </w:p>
    <w:p w14:paraId="0D04489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D04489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w:t>
      </w:r>
    </w:p>
    <w:p w14:paraId="0D04489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Πού το πάτε; Οι αγρότες είναι σε απόγνωση, είναι</w:t>
      </w:r>
      <w:r>
        <w:rPr>
          <w:rFonts w:eastAsia="Times New Roman" w:cs="Times New Roman"/>
          <w:szCs w:val="24"/>
        </w:rPr>
        <w:t xml:space="preserve"> εξαγριωμένοι με την πολιτική σας, τον ισχύον </w:t>
      </w:r>
      <w:r>
        <w:rPr>
          <w:rFonts w:eastAsia="Times New Roman" w:cs="Times New Roman"/>
          <w:szCs w:val="24"/>
        </w:rPr>
        <w:t>κ</w:t>
      </w:r>
      <w:r>
        <w:rPr>
          <w:rFonts w:eastAsia="Times New Roman" w:cs="Times New Roman"/>
          <w:szCs w:val="24"/>
        </w:rPr>
        <w:t>ανονισμό και την πολιτική εξόντωσης των μικρών παραγωγών, με ένα ΕΓΛΑ ουσιαστικά ανύπαρκτο.</w:t>
      </w:r>
    </w:p>
    <w:p w14:paraId="0D04489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Σας ρωτάμε, λοιπόν, κύριε Υπουργέ: </w:t>
      </w:r>
    </w:p>
    <w:p w14:paraId="0D04489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Πρώτον, τι μέτρα θα πάρετε, ώστε να καταγραφούν άμεσα όλες οι ζημιές που οφείλοντ</w:t>
      </w:r>
      <w:r>
        <w:rPr>
          <w:rFonts w:eastAsia="Times New Roman" w:cs="Times New Roman"/>
          <w:szCs w:val="24"/>
        </w:rPr>
        <w:t xml:space="preserve">αι στην άστοχη καρπόδεση της ελιάς και να αποζημιωθούν άμεσα οι παραγωγοί, να δοθεί έκτακτη ειδική ενίσχυση </w:t>
      </w:r>
      <w:r>
        <w:rPr>
          <w:rFonts w:eastAsia="Times New Roman" w:cs="Times New Roman"/>
          <w:szCs w:val="24"/>
        </w:rPr>
        <w:lastRenderedPageBreak/>
        <w:t>και η παροχή ειδικών διευκολύνσεων και άλλων παροχών προς τους πληγέντες, ώστε να καταστεί δυνατή η συνέχιση της παραγωγικής τους ικανότητας;</w:t>
      </w:r>
    </w:p>
    <w:p w14:paraId="0D04489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Δεύτερ</w:t>
      </w:r>
      <w:r>
        <w:rPr>
          <w:rFonts w:eastAsia="Times New Roman" w:cs="Times New Roman"/>
          <w:szCs w:val="24"/>
        </w:rPr>
        <w:t xml:space="preserve">ον, τι μέτρα θα πάρετε ώστε ο ΕΛΓΑ να ανταποκρίνεται στις ανάγκες των αγροτών ως αποκλειστικά δημόσιος οργανισμός, χρηματοδοτούμενος από τον κρατικό προϋπολογισμό, επαρκώς στελεχωμένος σε ειδικότητες, σε προσωπικό, με αλλαγή του </w:t>
      </w:r>
      <w:r>
        <w:rPr>
          <w:rFonts w:eastAsia="Times New Roman" w:cs="Times New Roman"/>
          <w:szCs w:val="24"/>
        </w:rPr>
        <w:t>κ</w:t>
      </w:r>
      <w:r>
        <w:rPr>
          <w:rFonts w:eastAsia="Times New Roman" w:cs="Times New Roman"/>
          <w:szCs w:val="24"/>
        </w:rPr>
        <w:t>ανονισμού του, ώστε να απο</w:t>
      </w:r>
      <w:r>
        <w:rPr>
          <w:rFonts w:eastAsia="Times New Roman" w:cs="Times New Roman"/>
          <w:szCs w:val="24"/>
        </w:rPr>
        <w:t>ζημιώνει 100% τις ζημιές για οποιοδήποτε ποσοστό καταστροφής της παραγωγής στο φυτικό και ζωικό κεφάλαιο, στις υποδομές, για οποιοδήποτε είδος καταστροφής από αστάθμητο εξωτερικό, καιρικό ή άλλον έμμεσο ή άμεσο  παράγοντα;</w:t>
      </w:r>
    </w:p>
    <w:p w14:paraId="0D04489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Έχετε και δευτερολογία, κύριε Συντυχάκη.</w:t>
      </w:r>
    </w:p>
    <w:p w14:paraId="0D04489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Τελείωσα, κύριε Πρόεδρε. Ευχαριστώ.</w:t>
      </w:r>
    </w:p>
    <w:p w14:paraId="0D04489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Να σας δώσουμε λίγες βροχές από την Αιτωλοακαρνανία, να μας δώσετε λίγο τουρισμό.</w:t>
      </w:r>
    </w:p>
    <w:p w14:paraId="0D04489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Αποστόλου, έχετε τον λόγο.</w:t>
      </w:r>
    </w:p>
    <w:p w14:paraId="0D04489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ΕΥΑΓΓΕΛΟΣ</w:t>
      </w:r>
      <w:r>
        <w:rPr>
          <w:rFonts w:eastAsia="Times New Roman" w:cs="Times New Roman"/>
          <w:b/>
          <w:szCs w:val="24"/>
        </w:rPr>
        <w:t xml:space="preserve"> ΑΠΟΣΤΟΛΟΥ (Υπουργός Αγροτικής Ανάπτυξης και Τροφίμων):</w:t>
      </w:r>
      <w:r>
        <w:rPr>
          <w:rFonts w:eastAsia="Times New Roman" w:cs="Times New Roman"/>
          <w:szCs w:val="24"/>
        </w:rPr>
        <w:t xml:space="preserve"> Κύριε συνάδελφε, κατανοώ την ανησυχία και την αγωνία σας, αλλά, όπως και εσείς ασφαλώς γνωρίζετε, οι ζημιές από ακαρπία -δηλαδή μειωμένη παραγωγή, κακή καρπόδεση, σχινοκαρπία - δεν καλύπτονται ασφαλισ</w:t>
      </w:r>
      <w:r>
        <w:rPr>
          <w:rFonts w:eastAsia="Times New Roman" w:cs="Times New Roman"/>
          <w:szCs w:val="24"/>
        </w:rPr>
        <w:t xml:space="preserve">τικά από τον ΕΛΓΑ, σύμφωνα με τον ισχύοντα </w:t>
      </w:r>
      <w:r>
        <w:rPr>
          <w:rFonts w:eastAsia="Times New Roman" w:cs="Times New Roman"/>
          <w:szCs w:val="24"/>
        </w:rPr>
        <w:t>Κ</w:t>
      </w:r>
      <w:r>
        <w:rPr>
          <w:rFonts w:eastAsia="Times New Roman" w:cs="Times New Roman"/>
          <w:szCs w:val="24"/>
        </w:rPr>
        <w:t xml:space="preserve">ανονισμό </w:t>
      </w:r>
      <w:r>
        <w:rPr>
          <w:rFonts w:eastAsia="Times New Roman" w:cs="Times New Roman"/>
          <w:szCs w:val="24"/>
        </w:rPr>
        <w:t>Α</w:t>
      </w:r>
      <w:r>
        <w:rPr>
          <w:rFonts w:eastAsia="Times New Roman" w:cs="Times New Roman"/>
          <w:szCs w:val="24"/>
        </w:rPr>
        <w:t xml:space="preserve">σφάλισης της </w:t>
      </w:r>
      <w:r>
        <w:rPr>
          <w:rFonts w:eastAsia="Times New Roman" w:cs="Times New Roman"/>
          <w:szCs w:val="24"/>
        </w:rPr>
        <w:t>Α</w:t>
      </w:r>
      <w:r>
        <w:rPr>
          <w:rFonts w:eastAsia="Times New Roman" w:cs="Times New Roman"/>
          <w:szCs w:val="24"/>
        </w:rPr>
        <w:t xml:space="preserve">γροτικής </w:t>
      </w:r>
      <w:r>
        <w:rPr>
          <w:rFonts w:eastAsia="Times New Roman" w:cs="Times New Roman"/>
          <w:szCs w:val="24"/>
        </w:rPr>
        <w:t>Π</w:t>
      </w:r>
      <w:r>
        <w:rPr>
          <w:rFonts w:eastAsia="Times New Roman" w:cs="Times New Roman"/>
          <w:szCs w:val="24"/>
        </w:rPr>
        <w:t>αραγωγής. Είναι ο ν.3877/2010.</w:t>
      </w:r>
    </w:p>
    <w:p w14:paraId="0D04489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Ωστόσο, αυτές οι ζημιές -δηλαδή από ακαρπία- μπορούν να ενταχθούν σε προγράμματα κρατικών οικονομικών ενισχύσεων. Είναι τα γνωστά ως ΠΣΕΑ στον αγρο</w:t>
      </w:r>
      <w:r>
        <w:rPr>
          <w:rFonts w:eastAsia="Times New Roman" w:cs="Times New Roman"/>
          <w:szCs w:val="24"/>
        </w:rPr>
        <w:t>τικό χώρο. Προκειμένου, όμως, να τύχουν ενίσχυσης οι παραγωγοί για την αντιστάθμιση της απώλειας εισοδήματος, σύμφωνα με τον Κανονισμό Κρατικών Ενισχύσεων και τις κατευθυντήριες γραμμές που υπάρχουν από πλευράς της Ευρωπαϊκής Επιτροπής, θα πρέπει να υπάρχο</w:t>
      </w:r>
      <w:r>
        <w:rPr>
          <w:rFonts w:eastAsia="Times New Roman" w:cs="Times New Roman"/>
          <w:szCs w:val="24"/>
        </w:rPr>
        <w:t>υν μερικές προϋποθέσεις, οι οποίες είναι οι εξής:</w:t>
      </w:r>
    </w:p>
    <w:p w14:paraId="0D04489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Πρώτον, η παραγωγή του έτους ζημιάς να έχει ζημιωθεί κατά είδος προϊόντος καλλιέργειας σε επίπεδο νομού σε ποσοστό 30% και πάνω σε σχέση με τη μέση απόδοση των προηγούμενων τριών χρόνων. Και, βεβαίως, αυτά </w:t>
      </w:r>
      <w:r>
        <w:rPr>
          <w:rFonts w:eastAsia="Times New Roman" w:cs="Times New Roman"/>
          <w:szCs w:val="24"/>
        </w:rPr>
        <w:t>με βάση τα επίσημα στατιστικά στοιχεία της χώρας.</w:t>
      </w:r>
    </w:p>
    <w:p w14:paraId="0D0448A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να τεκμηριώνεται επιστημονικά από </w:t>
      </w:r>
      <w:r>
        <w:rPr>
          <w:rFonts w:eastAsia="Times New Roman" w:cs="Times New Roman"/>
          <w:szCs w:val="24"/>
        </w:rPr>
        <w:t>ε</w:t>
      </w:r>
      <w:r>
        <w:rPr>
          <w:rFonts w:eastAsia="Times New Roman" w:cs="Times New Roman"/>
          <w:szCs w:val="24"/>
        </w:rPr>
        <w:t>πιτροπή, η οποία ορίζεται από το Υπουργείο Αγροτικής Ανάπτυξης, ότι η απώλεια της παραγωγής είναι αποτέλεσμα δυσμενών καιρικών συνθηκών.</w:t>
      </w:r>
    </w:p>
    <w:p w14:paraId="0D0448A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Τρίτον, τα επίσημα μετεω</w:t>
      </w:r>
      <w:r>
        <w:rPr>
          <w:rFonts w:eastAsia="Times New Roman" w:cs="Times New Roman"/>
          <w:szCs w:val="24"/>
        </w:rPr>
        <w:t>ρολογικά στοιχεία πρέπει να επιβεβαιώνουν τον χαρακτηρισμό των καιρικών συνθηκών ως δυσμενών.</w:t>
      </w:r>
    </w:p>
    <w:p w14:paraId="0D0448A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να εγκριθεί η δαπάνη αντιστάθμισης των ζημιών από το Γενικό Λογιστήριο του Κράτους, δηλαδή να επιτρέπουν οι δημοσιονομικές συνθήκες της χώρας τη </w:t>
      </w:r>
      <w:r>
        <w:rPr>
          <w:rFonts w:eastAsia="Times New Roman" w:cs="Times New Roman"/>
          <w:szCs w:val="24"/>
        </w:rPr>
        <w:t>συγκεκριμένη πληρωμή.</w:t>
      </w:r>
    </w:p>
    <w:p w14:paraId="0D0448A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Εγώ αυτό που έχω να σας πω είναι -ιδιαίτερα με τον ΕΛΓΑ Ηρακλείου- ότι παρακολουθούμε την εξέλιξη της ελαιοκαλλιέργειας στην ευρύτερη περιοχή του </w:t>
      </w:r>
      <w:r>
        <w:rPr>
          <w:rFonts w:eastAsia="Times New Roman" w:cs="Times New Roman"/>
          <w:szCs w:val="24"/>
        </w:rPr>
        <w:t>ν</w:t>
      </w:r>
      <w:r>
        <w:rPr>
          <w:rFonts w:eastAsia="Times New Roman" w:cs="Times New Roman"/>
          <w:szCs w:val="24"/>
        </w:rPr>
        <w:t xml:space="preserve">ομού, αλλά και σε άλλες περιοχές της νήσου. </w:t>
      </w:r>
      <w:r>
        <w:rPr>
          <w:rFonts w:eastAsia="Times New Roman" w:cs="Times New Roman"/>
          <w:szCs w:val="24"/>
        </w:rPr>
        <w:lastRenderedPageBreak/>
        <w:t>Θα έλεγα, όμως, ότι παρακολουθούμε και συνο</w:t>
      </w:r>
      <w:r>
        <w:rPr>
          <w:rFonts w:eastAsia="Times New Roman" w:cs="Times New Roman"/>
          <w:szCs w:val="24"/>
        </w:rPr>
        <w:t>λικά σε όλη την Ελλάδα τις επιπτώσεις των φαινομένων ακαρπίας.</w:t>
      </w:r>
    </w:p>
    <w:p w14:paraId="0D0448A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Στη δεδομένη χρονική περίοδο το υποκατάστημα του ΕΛΓΑ, πέραν του μόνιμου γεωτεχνικού προσωπικού που έχει, είναι ήδη στελεχωμένο και με εποχικό προσωπικό, για να μπορεί να ανταπεξέλθει στα προβλ</w:t>
      </w:r>
      <w:r>
        <w:rPr>
          <w:rFonts w:eastAsia="Times New Roman" w:cs="Times New Roman"/>
          <w:szCs w:val="24"/>
        </w:rPr>
        <w:t>ήματα, στο έργο των εξατομικευμένων εκτιμήσεων.</w:t>
      </w:r>
    </w:p>
    <w:p w14:paraId="0D0448A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ο </w:t>
      </w:r>
      <w:r>
        <w:rPr>
          <w:rFonts w:eastAsia="Times New Roman" w:cs="Times New Roman"/>
          <w:szCs w:val="24"/>
        </w:rPr>
        <w:t>ο</w:t>
      </w:r>
      <w:r>
        <w:rPr>
          <w:rFonts w:eastAsia="Times New Roman" w:cs="Times New Roman"/>
          <w:szCs w:val="24"/>
        </w:rPr>
        <w:t>ργανισμός, για την έγκυρη πάντα διεξαγωγή των εκτιμήσεων, προβαίνει στην πρόσληψη εκατόν τριάντα πέντε εποχικών γεωτεχνικών μέσω ΑΣΕΠ για τη στελέχωση όλων των περιφερειακών υποκαταστημάτων. Ε</w:t>
      </w:r>
      <w:r>
        <w:rPr>
          <w:rFonts w:eastAsia="Times New Roman" w:cs="Times New Roman"/>
          <w:szCs w:val="24"/>
        </w:rPr>
        <w:t>ίναι μια διαδικασία που βρίσκεται σε εξέλιξη.</w:t>
      </w:r>
    </w:p>
    <w:p w14:paraId="0D0448A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Επί τη ευκαιρία, επειδή έχουμε ένα πρόβλημα σχετικά με τα οδοιπορικά των εκτιμητών, την ερχόμενη εβδομάδα -το τονίζω και από τη Βουλή- έχει ήδη συμφωνηθεί μια συγκεκριμένη τροπολογία που θα αντιμετωπίσει το πρό</w:t>
      </w:r>
      <w:r>
        <w:rPr>
          <w:rFonts w:eastAsia="Times New Roman" w:cs="Times New Roman"/>
          <w:szCs w:val="24"/>
        </w:rPr>
        <w:t>βλημα των γεωπόνων. Θέλω να πιστεύω ότι δεν πρέπει να χρησιμοποιείται αυτό ως πρόσχημα, από τη δική τους πλευρά, για αποχή από τα καθήκοντα εκτίμησης. Λύνεται το πρόβλημά τους.</w:t>
      </w:r>
    </w:p>
    <w:p w14:paraId="0D0448A7" w14:textId="77777777" w:rsidR="00510C84" w:rsidRDefault="007027BA">
      <w:pPr>
        <w:spacing w:line="600" w:lineRule="auto"/>
        <w:ind w:firstLine="567"/>
        <w:contextualSpacing/>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Κύριε Συντυχάκη, έχετε τον λόγο.</w:t>
      </w:r>
    </w:p>
    <w:p w14:paraId="0D0448A8" w14:textId="77777777" w:rsidR="00510C84" w:rsidRDefault="007027BA">
      <w:pPr>
        <w:spacing w:line="600" w:lineRule="auto"/>
        <w:ind w:firstLine="567"/>
        <w:contextualSpacing/>
        <w:jc w:val="both"/>
        <w:rPr>
          <w:rFonts w:eastAsia="Times New Roman" w:cs="Times New Roman"/>
          <w:szCs w:val="24"/>
        </w:rPr>
      </w:pPr>
      <w:r>
        <w:rPr>
          <w:rFonts w:eastAsia="Times New Roman" w:cs="Times New Roman"/>
          <w:b/>
          <w:szCs w:val="24"/>
        </w:rPr>
        <w:t>ΕΜΜΑΝΟΥΗΛ ΣΥΝ</w:t>
      </w:r>
      <w:r>
        <w:rPr>
          <w:rFonts w:eastAsia="Times New Roman" w:cs="Times New Roman"/>
          <w:b/>
          <w:szCs w:val="24"/>
        </w:rPr>
        <w:t>ΤΥΧΑΚΗΣ:</w:t>
      </w:r>
      <w:r>
        <w:rPr>
          <w:rFonts w:eastAsia="Times New Roman" w:cs="Times New Roman"/>
          <w:szCs w:val="24"/>
        </w:rPr>
        <w:t xml:space="preserve"> Ευχαριστώ, κύριε Πρόεδρε. </w:t>
      </w:r>
    </w:p>
    <w:p w14:paraId="0D0448A9" w14:textId="77777777" w:rsidR="00510C84" w:rsidRDefault="007027BA">
      <w:pPr>
        <w:spacing w:line="600" w:lineRule="auto"/>
        <w:ind w:firstLine="567"/>
        <w:contextualSpacing/>
        <w:jc w:val="both"/>
        <w:rPr>
          <w:rFonts w:eastAsia="Times New Roman" w:cs="Times New Roman"/>
          <w:szCs w:val="24"/>
        </w:rPr>
      </w:pPr>
      <w:r>
        <w:rPr>
          <w:rFonts w:eastAsia="Times New Roman" w:cs="Times New Roman"/>
          <w:szCs w:val="24"/>
        </w:rPr>
        <w:t>Το ότι δεν καλύπτονται από τον ΕΛΓΑ πάρα πολλές περιπτώσεις, αυτό είναι γνωστό. Σας είπα και προηγουμένως ότι δεν καλύπτεται η καρποδεσία, δεν καλύπτονται οι χαλαζοπτώσεις, οι παγετοί, δεν καλύπτονται από πυρκαγιές. Τελι</w:t>
      </w:r>
      <w:r>
        <w:rPr>
          <w:rFonts w:eastAsia="Times New Roman" w:cs="Times New Roman"/>
          <w:szCs w:val="24"/>
        </w:rPr>
        <w:t xml:space="preserve">κά, τι καλύπτει αυτός ο ΕΛΓΑ; Και μας είπατε ότι εάν είναι πάνω από 30% της ζημιάς, θα καλυφθεί. </w:t>
      </w:r>
    </w:p>
    <w:p w14:paraId="0D0448AA" w14:textId="77777777" w:rsidR="00510C84" w:rsidRDefault="007027BA">
      <w:pPr>
        <w:spacing w:line="600" w:lineRule="auto"/>
        <w:ind w:firstLine="567"/>
        <w:contextualSpacing/>
        <w:jc w:val="both"/>
        <w:rPr>
          <w:rFonts w:eastAsia="Times New Roman" w:cs="Times New Roman"/>
          <w:szCs w:val="24"/>
        </w:rPr>
      </w:pPr>
      <w:r>
        <w:rPr>
          <w:rFonts w:eastAsia="Times New Roman" w:cs="Times New Roman"/>
          <w:szCs w:val="24"/>
        </w:rPr>
        <w:t xml:space="preserve">Κύριε Υπουργέ, όλα αυτά, η αστοχία της καρπόδεσης, η σχινοκαρπία, οι βροχοπτώσεις, οι χαλαζοπτώσεις, τα ακριβά εφόδια και τα λιπάσματα, ο ΦΠΑ, η φοροληστεία, </w:t>
      </w:r>
      <w:r>
        <w:rPr>
          <w:rFonts w:eastAsia="Times New Roman" w:cs="Times New Roman"/>
          <w:szCs w:val="24"/>
        </w:rPr>
        <w:t>όλα αυτά μαζί, σωρευτικά, έχουν οδηγήσει τα αγροτικά νοικοκυριά στην εξαθλίωση, στην απογοήτευση και την ίδια ώρα περιμένουν έξω από την πόρτα τους τα μαύρα κοράκια, δηλαδή οι μεγάλοι επιχειρηματίες, για να τους πάρουν κοψοχρονιά για ένα κομμάτι ψωμί τη γη</w:t>
      </w:r>
      <w:r>
        <w:rPr>
          <w:rFonts w:eastAsia="Times New Roman" w:cs="Times New Roman"/>
          <w:szCs w:val="24"/>
        </w:rPr>
        <w:t xml:space="preserve"> τους, όπως και την παραγωγή τους, από την οποία θρέφουν την οικογένειά τους, αποτελειώνοντάς τους οικονομικά. Αποδεικνύεται, δηλαδή, πως ο ΕΛΓΑ, όχι μόνο δεν μπορεί να </w:t>
      </w:r>
      <w:r>
        <w:rPr>
          <w:rFonts w:eastAsia="Times New Roman" w:cs="Times New Roman"/>
          <w:szCs w:val="24"/>
        </w:rPr>
        <w:lastRenderedPageBreak/>
        <w:t>ικανοποιήσει ανάγκες του μικρομεσαίου αγρότη, αλλά αποτελεί κρατικό μηχανισμό σκληρού χ</w:t>
      </w:r>
      <w:r>
        <w:rPr>
          <w:rFonts w:eastAsia="Times New Roman" w:cs="Times New Roman"/>
          <w:szCs w:val="24"/>
        </w:rPr>
        <w:t xml:space="preserve">αρατσώματος. </w:t>
      </w:r>
    </w:p>
    <w:p w14:paraId="0D0448AB" w14:textId="77777777" w:rsidR="00510C84" w:rsidRDefault="007027BA">
      <w:pPr>
        <w:spacing w:line="600" w:lineRule="auto"/>
        <w:ind w:firstLine="567"/>
        <w:contextualSpacing/>
        <w:jc w:val="both"/>
        <w:rPr>
          <w:rFonts w:eastAsia="Times New Roman" w:cs="Times New Roman"/>
          <w:szCs w:val="24"/>
        </w:rPr>
      </w:pPr>
      <w:r>
        <w:rPr>
          <w:rFonts w:eastAsia="Times New Roman" w:cs="Times New Roman"/>
          <w:szCs w:val="24"/>
        </w:rPr>
        <w:t>Εσείς είπατε ότι θα φέρετε κάποιες τροπολογίες στην πορεία, προκειμένου να λύσετε τα ζητήματα, τα οδοιπορικά και τις μετακινήσεις των υπαλλήλων. Αυτά, όμως, ξέρετε από πότε τα λέτε; Από τον Δεκέμβρη του 2015! Από τον Δεκέμβρη του 2015 λέτε ότ</w:t>
      </w:r>
      <w:r>
        <w:rPr>
          <w:rFonts w:eastAsia="Times New Roman" w:cs="Times New Roman"/>
          <w:szCs w:val="24"/>
        </w:rPr>
        <w:t>ι θα φέρετε τροπολογίες στη Βουλή. Κάπου φέρατε ένα νομοσχέδιο, πήγατε να εντάξετε μέσα αυτό το ζήτημα ως υπόσχεση που είχατε απέναντι στους εργαζόμενους και το πήρατε μέσα σε μια νύχτα. Θα μου πείτε ότι το ξαναεξαγγέλλετε. Θα το δούμε. Εν πάση περιπτώσει,</w:t>
      </w:r>
      <w:r>
        <w:rPr>
          <w:rFonts w:eastAsia="Times New Roman" w:cs="Times New Roman"/>
          <w:szCs w:val="24"/>
        </w:rPr>
        <w:t xml:space="preserve"> όμως, η πορεία μέχρι σήμερα του Υπουργείου άλλα πράγματα λέει. </w:t>
      </w:r>
    </w:p>
    <w:p w14:paraId="0D0448AC" w14:textId="77777777" w:rsidR="00510C84" w:rsidRDefault="007027BA">
      <w:pPr>
        <w:spacing w:line="600" w:lineRule="auto"/>
        <w:ind w:firstLine="567"/>
        <w:contextualSpacing/>
        <w:jc w:val="both"/>
        <w:rPr>
          <w:rFonts w:eastAsia="Times New Roman" w:cs="Times New Roman"/>
          <w:szCs w:val="24"/>
        </w:rPr>
      </w:pPr>
      <w:r>
        <w:rPr>
          <w:rFonts w:eastAsia="Times New Roman" w:cs="Times New Roman"/>
          <w:szCs w:val="24"/>
        </w:rPr>
        <w:t xml:space="preserve">Εν πάση περιπτώσει, αυτός ο Κανονισμός του ΕΛΓΑ πρέπει να αλλάξει. Εδώ μιλάμε για έναν δημόσιο ΕΛΓΑ, χρηματοδοτούμενο αποκλειστικά από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που να καλύπτει όλες τις ζημι</w:t>
      </w:r>
      <w:r>
        <w:rPr>
          <w:rFonts w:eastAsia="Times New Roman" w:cs="Times New Roman"/>
          <w:szCs w:val="24"/>
        </w:rPr>
        <w:t xml:space="preserve">ές στο 100% των μικρομεσαίων παραγωγών, που να εξασφαλίζει δουλειά, εισόδημα και να καλύπτει όλες τις μετακινήσεις των υπαλλήλων. </w:t>
      </w:r>
    </w:p>
    <w:p w14:paraId="0D0448AD" w14:textId="77777777" w:rsidR="00510C84" w:rsidRDefault="007027BA">
      <w:pPr>
        <w:spacing w:line="600" w:lineRule="auto"/>
        <w:ind w:firstLine="567"/>
        <w:contextualSpacing/>
        <w:jc w:val="both"/>
        <w:rPr>
          <w:rFonts w:eastAsia="Times New Roman" w:cs="Times New Roman"/>
          <w:szCs w:val="24"/>
        </w:rPr>
      </w:pPr>
      <w:r>
        <w:rPr>
          <w:rFonts w:eastAsia="Times New Roman" w:cs="Times New Roman"/>
          <w:szCs w:val="24"/>
        </w:rPr>
        <w:lastRenderedPageBreak/>
        <w:t>Υπάρχει ένα θέμα, κύριε Υπουργέ. Εδώ ένα εκατομμύριο στρέμματα που έχουν υποστεί καταστροφές για φέτος ακόμα δεν έχουν εκτιμη</w:t>
      </w:r>
      <w:r>
        <w:rPr>
          <w:rFonts w:eastAsia="Times New Roman" w:cs="Times New Roman"/>
          <w:szCs w:val="24"/>
        </w:rPr>
        <w:t xml:space="preserve">θεί. Δεν έχουν αποδοθεί 30 εκατομμύρια ευρώ από τις περσινές εκτιμήσεις. Εξατομίκευση ζημιών, επίσης, δεν έχει γίνει. </w:t>
      </w:r>
    </w:p>
    <w:p w14:paraId="0D0448AE" w14:textId="77777777" w:rsidR="00510C84" w:rsidRDefault="007027BA">
      <w:pPr>
        <w:spacing w:line="600" w:lineRule="auto"/>
        <w:ind w:firstLine="567"/>
        <w:contextualSpacing/>
        <w:jc w:val="both"/>
        <w:rPr>
          <w:rFonts w:eastAsia="Times New Roman" w:cs="Times New Roman"/>
          <w:szCs w:val="24"/>
        </w:rPr>
      </w:pPr>
      <w:r>
        <w:rPr>
          <w:rFonts w:eastAsia="Times New Roman" w:cs="Times New Roman"/>
          <w:szCs w:val="24"/>
        </w:rPr>
        <w:t>Πότε θα γίνουν όλα αυτά; Με τι προσωπικό θα γίνουν όλα αυτά; Αφού θα έχει μπει ήδη στη νέα καλλιεργητική περίοδο ο παραγωγός, αφού θα έχε</w:t>
      </w:r>
      <w:r>
        <w:rPr>
          <w:rFonts w:eastAsia="Times New Roman" w:cs="Times New Roman"/>
          <w:szCs w:val="24"/>
        </w:rPr>
        <w:t>ι υποστεί ήδη τη ζημιά, στραγγισμένος οικονομικά με το υψηλό κόστος παραγωγής, τότε θα εκτιμηθούν οι ζημιές; Δηλαδή, στην επόμενη καλλιεργητική περίοδο; Τότε θα αρχίσει φυσικά αυτή η εκτιμητική κοπτοραπτική, με στόχο τελικά να μην αποζημιωθούν ποτέ.</w:t>
      </w:r>
    </w:p>
    <w:p w14:paraId="0D0448AF" w14:textId="77777777" w:rsidR="00510C84" w:rsidRDefault="007027BA">
      <w:pPr>
        <w:spacing w:line="600" w:lineRule="auto"/>
        <w:ind w:firstLine="720"/>
        <w:contextualSpacing/>
        <w:jc w:val="both"/>
        <w:rPr>
          <w:rFonts w:eastAsia="Times New Roman"/>
          <w:bCs/>
        </w:rPr>
      </w:pPr>
      <w:r>
        <w:rPr>
          <w:rFonts w:eastAsia="Times New Roman"/>
          <w:bCs/>
        </w:rPr>
        <w:t>(Στο σ</w:t>
      </w:r>
      <w:r>
        <w:rPr>
          <w:rFonts w:eastAsia="Times New Roman"/>
          <w:bCs/>
        </w:rPr>
        <w:t>ημείο αυτό κτυπάει το κουδούνι λήξεως του χρόνου ομιλίας του κυρίου Βουλευτή)</w:t>
      </w:r>
    </w:p>
    <w:p w14:paraId="0D0448B0" w14:textId="77777777" w:rsidR="00510C84" w:rsidRDefault="007027BA">
      <w:pPr>
        <w:spacing w:line="600" w:lineRule="auto"/>
        <w:ind w:firstLine="567"/>
        <w:contextualSpacing/>
        <w:jc w:val="both"/>
        <w:rPr>
          <w:rFonts w:eastAsia="Times New Roman" w:cs="Times New Roman"/>
          <w:szCs w:val="24"/>
        </w:rPr>
      </w:pPr>
      <w:r>
        <w:rPr>
          <w:rFonts w:eastAsia="Times New Roman" w:cs="Times New Roman"/>
          <w:szCs w:val="24"/>
        </w:rPr>
        <w:t xml:space="preserve">Ο ΕΛΓΑ είναι συνειδητά αποψιλωμένος, κύριε Υπουργέ, από προσωπικό, κάτι που καθιστά αδύνατη την άμεση καταγραφή ζημιών στα ελαιόδεντρα, σε όλες τις ζημιές που έχουν υποστεί όλοι </w:t>
      </w:r>
      <w:r>
        <w:rPr>
          <w:rFonts w:eastAsia="Times New Roman" w:cs="Times New Roman"/>
          <w:szCs w:val="24"/>
        </w:rPr>
        <w:t xml:space="preserve">οι αγρότες σε όλη την Ελλάδα. </w:t>
      </w:r>
    </w:p>
    <w:p w14:paraId="0D0448B1" w14:textId="77777777" w:rsidR="00510C84" w:rsidRDefault="007027BA">
      <w:pPr>
        <w:spacing w:line="600" w:lineRule="auto"/>
        <w:ind w:firstLine="567"/>
        <w:contextualSpacing/>
        <w:jc w:val="both"/>
        <w:rPr>
          <w:rFonts w:eastAsia="Times New Roman" w:cs="Times New Roman"/>
          <w:szCs w:val="24"/>
        </w:rPr>
      </w:pPr>
      <w:r>
        <w:rPr>
          <w:rFonts w:eastAsia="Times New Roman" w:cs="Times New Roman"/>
          <w:szCs w:val="24"/>
        </w:rPr>
        <w:lastRenderedPageBreak/>
        <w:t>Η πολιτική σας, λοιπόν, είναι μια πολιτική πιστή στις αντιαγροτικές πολιτικές της Ευρωπαϊκής Ένωσης. Το ομολογήσατε, άλλωστε, ότι αν το επιτρέψουν οι δημοσιονομικές συνθήκες, θα αποζημιώνονται οι παραγωγοί από τις καταστροφές</w:t>
      </w:r>
      <w:r>
        <w:rPr>
          <w:rFonts w:eastAsia="Times New Roman" w:cs="Times New Roman"/>
          <w:szCs w:val="24"/>
        </w:rPr>
        <w:t xml:space="preserve"> τις οποίες έχουν, που αυτή η δημοσιονομική πολιτική όμως δεν θα τελειώσει ούτε το 2017, ούτε το 2018, ούτε το 2020. Είναι μια πολιτική αυτή που εφαρμόζεται για τους αγρότες σκληρή, στη βάση της Κοινής Αγροτικής Πολιτικής, στη βάση της στρατηγικής της Ευρω</w:t>
      </w:r>
      <w:r>
        <w:rPr>
          <w:rFonts w:eastAsia="Times New Roman" w:cs="Times New Roman"/>
          <w:szCs w:val="24"/>
        </w:rPr>
        <w:t xml:space="preserve">παϊκής Ένωσης 2020. </w:t>
      </w:r>
    </w:p>
    <w:p w14:paraId="0D0448B2" w14:textId="77777777" w:rsidR="00510C84" w:rsidRDefault="007027BA">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0D0448B3" w14:textId="77777777" w:rsidR="00510C84" w:rsidRDefault="007027BA">
      <w:pPr>
        <w:spacing w:line="600" w:lineRule="auto"/>
        <w:ind w:firstLine="567"/>
        <w:contextualSpacing/>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Εντάξει, κύριε Συντυχάκη. Εξαντλήσαμε και τον επιπλέον χρόνο. </w:t>
      </w:r>
    </w:p>
    <w:p w14:paraId="0D0448B4" w14:textId="77777777" w:rsidR="00510C84" w:rsidRDefault="007027BA">
      <w:pPr>
        <w:spacing w:line="600" w:lineRule="auto"/>
        <w:ind w:firstLine="567"/>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 το ολοκληρώσω, κύριε Πρόεδρε. </w:t>
      </w:r>
    </w:p>
    <w:p w14:paraId="0D0448B5" w14:textId="77777777" w:rsidR="00510C84" w:rsidRDefault="007027BA">
      <w:pPr>
        <w:spacing w:line="600" w:lineRule="auto"/>
        <w:ind w:firstLine="567"/>
        <w:contextualSpacing/>
        <w:jc w:val="both"/>
        <w:rPr>
          <w:rFonts w:eastAsia="Times New Roman" w:cs="Times New Roman"/>
          <w:szCs w:val="24"/>
        </w:rPr>
      </w:pPr>
      <w:r>
        <w:rPr>
          <w:rFonts w:eastAsia="Times New Roman" w:cs="Times New Roman"/>
          <w:szCs w:val="24"/>
        </w:rPr>
        <w:t xml:space="preserve">Έχουν περάσει έξι μήνες και δεν έχετε επιλύσει τα εργασιακά προβλήματα. Πρέπει, λοιπόν, άμεσα να προχωρήσετε στην επίλυση όλων αυτών των προβλημάτων, έτσι ώστε να διασφαλιστεί η λειτουργία </w:t>
      </w:r>
      <w:r>
        <w:rPr>
          <w:rFonts w:eastAsia="Times New Roman" w:cs="Times New Roman"/>
          <w:szCs w:val="24"/>
        </w:rPr>
        <w:lastRenderedPageBreak/>
        <w:t>του ΕΛΓΑ ως του μόνου φορέα ασφάλισης με δημόσιο κοινωνικό χαρακτή</w:t>
      </w:r>
      <w:r>
        <w:rPr>
          <w:rFonts w:eastAsia="Times New Roman" w:cs="Times New Roman"/>
          <w:szCs w:val="24"/>
        </w:rPr>
        <w:t xml:space="preserve">ρα, αποκλειστικά χρηματοδοτούμενο από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και να προστατεύονται τα συμφέροντα των αγροτών. Αυτόν τον δρόμο της υπεράσπισης των συμφερόντων τους πρέπει να ακολουθήσουν οι μικρομεσαίοι αγρότες σε κοινή δράση με τους εργαζόμενους στον ΕΛ</w:t>
      </w:r>
      <w:r>
        <w:rPr>
          <w:rFonts w:eastAsia="Times New Roman" w:cs="Times New Roman"/>
          <w:szCs w:val="24"/>
        </w:rPr>
        <w:t xml:space="preserve">ΓΑ, σε όλες αυτές τις υπηρεσίες. </w:t>
      </w:r>
    </w:p>
    <w:p w14:paraId="0D0448B6" w14:textId="77777777" w:rsidR="00510C84" w:rsidRDefault="007027BA">
      <w:pPr>
        <w:spacing w:line="600" w:lineRule="auto"/>
        <w:ind w:firstLine="567"/>
        <w:contextualSpacing/>
        <w:jc w:val="both"/>
        <w:rPr>
          <w:rFonts w:eastAsia="Times New Roman" w:cs="Times New Roman"/>
          <w:szCs w:val="24"/>
        </w:rPr>
      </w:pPr>
      <w:r>
        <w:rPr>
          <w:rFonts w:eastAsia="Times New Roman" w:cs="Times New Roman"/>
          <w:szCs w:val="24"/>
        </w:rPr>
        <w:t>Ευχαριστώ πάρα πολύ.</w:t>
      </w:r>
    </w:p>
    <w:p w14:paraId="0D0448B7" w14:textId="77777777" w:rsidR="00510C84" w:rsidRDefault="007027BA">
      <w:pPr>
        <w:spacing w:line="600" w:lineRule="auto"/>
        <w:ind w:firstLine="567"/>
        <w:contextualSpacing/>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Ευχαριστούμε. </w:t>
      </w:r>
    </w:p>
    <w:p w14:paraId="0D0448B8" w14:textId="77777777" w:rsidR="00510C84" w:rsidRDefault="007027BA">
      <w:pPr>
        <w:spacing w:line="600" w:lineRule="auto"/>
        <w:ind w:firstLine="567"/>
        <w:contextualSpacing/>
        <w:jc w:val="both"/>
        <w:rPr>
          <w:rFonts w:eastAsia="Times New Roman" w:cs="Times New Roman"/>
          <w:szCs w:val="24"/>
        </w:rPr>
      </w:pPr>
      <w:r>
        <w:rPr>
          <w:rFonts w:eastAsia="Times New Roman" w:cs="Times New Roman"/>
          <w:szCs w:val="24"/>
        </w:rPr>
        <w:t>Κύριε Υπουργέ, έχετε τον λόγο.</w:t>
      </w:r>
    </w:p>
    <w:p w14:paraId="0D0448B9" w14:textId="77777777" w:rsidR="00510C84" w:rsidRDefault="007027BA">
      <w:pPr>
        <w:spacing w:line="600" w:lineRule="auto"/>
        <w:ind w:firstLine="567"/>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Αγαπητέ συνάδελφε, παρ’ όλα αυτά που είπατε, ο ΕΛΓΑ για τις ζημιές που προξενήθηκαν το 2015 σε διάφορες καλλιέργειες στην Κρήτη έχει καταβάλει εντός του 2016 στους ασφαλιστικά βεβαίως ενήμερους παραγωγούς αποζημιώσεις ύψους περίπου 12 εκατομμυρίων ευρώ κα</w:t>
      </w:r>
      <w:r>
        <w:rPr>
          <w:rFonts w:eastAsia="Times New Roman" w:cs="Times New Roman"/>
          <w:szCs w:val="24"/>
        </w:rPr>
        <w:t>ι σχεδόν έχει ολοκληρώσει το μεγαλύτερο μέρος των ζημιών του 2015 και σύντομα θα ολοκληρωθεί τουλάχιστον το κομμάτι του 2015.</w:t>
      </w:r>
    </w:p>
    <w:p w14:paraId="0D0448B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Η υποχρεωτική ασφάλιση στον ΕΛΓΑ είναι σύμφωνα με τον συγκεκριμένο νόμο τέτοια, που λειτουργεί ανταποδοτικά και καλύπτει συγκεκριμ</w:t>
      </w:r>
      <w:r>
        <w:rPr>
          <w:rFonts w:eastAsia="Times New Roman" w:cs="Times New Roman"/>
          <w:szCs w:val="24"/>
        </w:rPr>
        <w:t xml:space="preserve">ένες ζημιές στη φυτική παραγωγή και στο ζωικό κεφάλαιο. Οπωσδήποτε ότι υπάρχουν ζημιές, οι οποίες δεν καλύπτονται, όλοι το ξέρουμε. Όμως, χρειάζεται οπωσδήποτε να τροποποιηθεί ο συγκεκριμένος </w:t>
      </w:r>
      <w:r>
        <w:rPr>
          <w:rFonts w:eastAsia="Times New Roman" w:cs="Times New Roman"/>
          <w:szCs w:val="24"/>
        </w:rPr>
        <w:t>κ</w:t>
      </w:r>
      <w:r>
        <w:rPr>
          <w:rFonts w:eastAsia="Times New Roman" w:cs="Times New Roman"/>
          <w:szCs w:val="24"/>
        </w:rPr>
        <w:t>ανονισμός. Χρειάζεται να υπάρξει αναλογιστική μελέτη, η οποία θ</w:t>
      </w:r>
      <w:r>
        <w:rPr>
          <w:rFonts w:eastAsia="Times New Roman" w:cs="Times New Roman"/>
          <w:szCs w:val="24"/>
        </w:rPr>
        <w:t>α καταλήξει σε συγκεκριμένο ασφάλιστρο όσον αφορά την κάλυψη των κινδύνων.</w:t>
      </w:r>
    </w:p>
    <w:p w14:paraId="0D0448B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Εσείς, βεβαίως, έχετε την άποψη –και λογικό είναι να μην διαφωνεί αυτός ιδιαίτερα που τον αφορά- να καλύπτει ο ΕΛΓΑ 100% τις δαπάνες του από το δημόσιο. Αυτό αντιλαμβάνεστε ότι δεν </w:t>
      </w:r>
      <w:r>
        <w:rPr>
          <w:rFonts w:eastAsia="Times New Roman" w:cs="Times New Roman"/>
          <w:szCs w:val="24"/>
        </w:rPr>
        <w:t xml:space="preserve">μπορούμε στις σημερινές συνθήκες να το κάνουμε. Δεν έχω κανένα πρόβλημα εγώ να σας πω ότι σε πολλά από αυτά τα σημεία υπάρχουν επιπτώσεις από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α</w:t>
      </w:r>
      <w:r>
        <w:rPr>
          <w:rFonts w:eastAsia="Times New Roman" w:cs="Times New Roman"/>
          <w:szCs w:val="24"/>
        </w:rPr>
        <w:t xml:space="preserve">γροτική </w:t>
      </w:r>
      <w:r>
        <w:rPr>
          <w:rFonts w:eastAsia="Times New Roman" w:cs="Times New Roman"/>
          <w:szCs w:val="24"/>
        </w:rPr>
        <w:t>π</w:t>
      </w:r>
      <w:r>
        <w:rPr>
          <w:rFonts w:eastAsia="Times New Roman" w:cs="Times New Roman"/>
          <w:szCs w:val="24"/>
        </w:rPr>
        <w:t xml:space="preserve">ολιτική, που εφαρμόζεται στη χώρα μας. </w:t>
      </w:r>
    </w:p>
    <w:p w14:paraId="0D0448B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Όμως, εγώ, επειδή υπάρχει το μεγάλο πρόβλημα της ακαρπίας στην Ελλάδα, θέλω να σας τονίσω ότι στα πλαίσια του Συμβουλίου Υπουργών Γεωργίας γίνονται πάρα πολλές συζητήσεις αυτή την περίοδο, </w:t>
      </w:r>
      <w:r>
        <w:rPr>
          <w:rFonts w:eastAsia="Times New Roman" w:cs="Times New Roman"/>
          <w:szCs w:val="24"/>
        </w:rPr>
        <w:lastRenderedPageBreak/>
        <w:t>γιατί το φαινόμενο των επιπτώσεων της κλιματικής αλλαγής στη γεωργί</w:t>
      </w:r>
      <w:r>
        <w:rPr>
          <w:rFonts w:eastAsia="Times New Roman" w:cs="Times New Roman"/>
          <w:szCs w:val="24"/>
        </w:rPr>
        <w:t xml:space="preserve">α δεν απασχολεί μόνο εμάς, απασχολεί και άλλες χώρες. Όπως αντιλαμβάνεστε εκτός από μια επιστημονική τεκμηρίωση, που θα υπάρξει, -ήδη εμείς έχουμε συστήσει σχετική </w:t>
      </w:r>
      <w:r>
        <w:rPr>
          <w:rFonts w:eastAsia="Times New Roman" w:cs="Times New Roman"/>
          <w:szCs w:val="24"/>
        </w:rPr>
        <w:t>ε</w:t>
      </w:r>
      <w:r>
        <w:rPr>
          <w:rFonts w:eastAsia="Times New Roman" w:cs="Times New Roman"/>
          <w:szCs w:val="24"/>
        </w:rPr>
        <w:t>πιτροπή, που ασχολείται με το θέμα των επιπτώσεων ειδικά στην ακαρπία από τις καιρικές συνθ</w:t>
      </w:r>
      <w:r>
        <w:rPr>
          <w:rFonts w:eastAsia="Times New Roman" w:cs="Times New Roman"/>
          <w:szCs w:val="24"/>
        </w:rPr>
        <w:t>ήκες και από όλα αυτά που έχουν σχέση με την κλιματική αλλαγή- θα είναι πολύ σημαντικό να υπάρξει κάποια απόφαση από πλευράς της Ευρωπαϊκής Επιτροπής, η οποία να ανοίγει έναν δρόμο προσέγγισης με ενισχύσεις της συγκεκριμένης ζημιάς. Όμως, αυτά δεν είναι ώρ</w:t>
      </w:r>
      <w:r>
        <w:rPr>
          <w:rFonts w:eastAsia="Times New Roman" w:cs="Times New Roman"/>
          <w:szCs w:val="24"/>
        </w:rPr>
        <w:t>ιμα ακόμη να ειπωθούν.</w:t>
      </w:r>
    </w:p>
    <w:p w14:paraId="0D0448B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w:t>
      </w:r>
    </w:p>
    <w:p w14:paraId="0D0448B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Επόμενη είναι η έκτη με αριθμό 990/13.6.2016 επίκαιρη ερώτηση  δεύτερου κύκλου του Βουλευτή Ηρακλείου της Νέας Δημοκρατίας κ. Ελευθερίου Αυγενάκη προς τον Υπουργό Αγροτικής Ανάπτυξης και</w:t>
      </w:r>
      <w:r>
        <w:rPr>
          <w:rFonts w:eastAsia="Times New Roman" w:cs="Times New Roman"/>
          <w:szCs w:val="24"/>
        </w:rPr>
        <w:t xml:space="preserve"> Τροφίμων, σχετικά με την καταβολή των αγροτικών επιδοτήσεων. </w:t>
      </w:r>
    </w:p>
    <w:p w14:paraId="0D0448B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Είναι ο κ. Αυγενάκης εδώ; Δεν είναι εδώ ο κ. Αυγενάκης. Επομένως, διαγράφεται η ερώτηση.</w:t>
      </w:r>
    </w:p>
    <w:p w14:paraId="0D0448C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Κύριε Πρόεδρε, μπορώ να απαντήσω με δυο</w:t>
      </w:r>
      <w:r>
        <w:rPr>
          <w:rFonts w:eastAsia="Times New Roman" w:cs="Times New Roman"/>
          <w:szCs w:val="24"/>
        </w:rPr>
        <w:t xml:space="preserve"> λόγια;</w:t>
      </w:r>
    </w:p>
    <w:p w14:paraId="0D0448C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Σε ποιον; Σε αυτόν που δεν είναι παρών;</w:t>
      </w:r>
    </w:p>
    <w:p w14:paraId="0D0448C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Επειδή είναι ένα θέμα που αφορά τον αγροτικό κόσμο. </w:t>
      </w:r>
    </w:p>
    <w:p w14:paraId="0D0448C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Δεν μπορείτε να απαντήσε</w:t>
      </w:r>
      <w:r>
        <w:rPr>
          <w:rFonts w:eastAsia="Times New Roman" w:cs="Times New Roman"/>
          <w:szCs w:val="24"/>
        </w:rPr>
        <w:t>τε στα αδειανά έδρανα.</w:t>
      </w:r>
    </w:p>
    <w:p w14:paraId="0D0448C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Προχωράμε στην τρίτη με αριθμό 1039/24</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2016 επίκαιρη ερώτηση  πρώτου κύκλου του Βουλευτή Β’ Αθηνών της Δημοκρατικής Συμπαράταξης ΠΑΣΟΚ-ΔΗΜΑΡ κ. Ανδρέα Λοβέρδου προς τον Υπουργό Δικαιοσύνης, Διαφάνειας και Ανθρωπίνων Δικαιωμάτων, σχ</w:t>
      </w:r>
      <w:r>
        <w:rPr>
          <w:rFonts w:eastAsia="Times New Roman" w:cs="Times New Roman"/>
          <w:szCs w:val="24"/>
        </w:rPr>
        <w:t>ετικά με την ανάγκη αλλαγής του Οικογενειακού Δικαίου.</w:t>
      </w:r>
    </w:p>
    <w:p w14:paraId="0D0448C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Κύριε Λοβέρδο, έχετε τον λόγο για δύο λεπτά.</w:t>
      </w:r>
    </w:p>
    <w:p w14:paraId="0D0448C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Κύριε Υπουργέ, θα διατυπώσω με τρόπο απολύτως λακωνικό το επίκαιρο ερώτημά μου και θα περιμένω, για να κάνω την κυρίως ανάπτυξη του θέματο</w:t>
      </w:r>
      <w:r>
        <w:rPr>
          <w:rFonts w:eastAsia="Times New Roman" w:cs="Times New Roman"/>
          <w:szCs w:val="24"/>
        </w:rPr>
        <w:t>ς, την απάντησή σας.</w:t>
      </w:r>
    </w:p>
    <w:p w14:paraId="0D0448C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Θεωρώ ότι η παρουσία σας στο Υπουργείο Δικαιοσύνης για το προκείμενο, είναι ο απόλυτα ευνοϊκός όρος για να δώσουμε μια λύση που εκκρεμεί εδώ και χρόνια. Εμπιστεύομαι απολύτως την κοινωνική σας ευαισθησία -αυτό το έχω πει και άλλες φορέ</w:t>
      </w:r>
      <w:r>
        <w:rPr>
          <w:rFonts w:eastAsia="Times New Roman" w:cs="Times New Roman"/>
          <w:szCs w:val="24"/>
        </w:rPr>
        <w:t xml:space="preserve">ς- παρά το γεγονός ότι η οξεία πολιτική αντιπαράθεση μάς φέρνει απέναντι αρκετές φορές και μάλιστα με πολύ έντονο τρόπο. </w:t>
      </w:r>
    </w:p>
    <w:p w14:paraId="0D0448C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Το παρεξηγείτε, αλλά δεν είναι προσωπικό. Είναι πολιτικό. Χρεώνεστε τα βάρη ενός κόμματος που επί πέντε χρόνια γέμισε την Ελλάδα με ψέ</w:t>
      </w:r>
      <w:r>
        <w:rPr>
          <w:rFonts w:eastAsia="Times New Roman" w:cs="Times New Roman"/>
          <w:szCs w:val="24"/>
        </w:rPr>
        <w:t>ματα και με υπερβολές, μας προπηλάκισε, χόρεψε πάνω στην εντιμότητά μας και στο σώμα μας πολλές φορές, γιατί οι προπηλακισμοί ήταν και σωματικοί. Είστε χρεωμένος με αυτό το παρελθόν. Αυτό το παρελθόν αντιφάσκει με τη σημερινή πρακτική και συνεπώς πληρώνετε</w:t>
      </w:r>
      <w:r>
        <w:rPr>
          <w:rFonts w:eastAsia="Times New Roman" w:cs="Times New Roman"/>
          <w:szCs w:val="24"/>
        </w:rPr>
        <w:t xml:space="preserve"> για πράγματα, για τα οποία δεν φταίτε. Όμως, εσείς είστε ο Υπουργός που καταλαβαίνει το θέμα </w:t>
      </w:r>
      <w:r>
        <w:rPr>
          <w:rFonts w:eastAsia="Times New Roman" w:cs="Times New Roman"/>
          <w:szCs w:val="24"/>
        </w:rPr>
        <w:lastRenderedPageBreak/>
        <w:t xml:space="preserve">-το ξέρω από την επί πολλές δεκαετίες υπηρεσία σας στο </w:t>
      </w:r>
      <w:r>
        <w:rPr>
          <w:rFonts w:eastAsia="Times New Roman" w:cs="Times New Roman"/>
          <w:szCs w:val="24"/>
        </w:rPr>
        <w:t>π</w:t>
      </w:r>
      <w:r>
        <w:rPr>
          <w:rFonts w:eastAsia="Times New Roman" w:cs="Times New Roman"/>
          <w:szCs w:val="24"/>
        </w:rPr>
        <w:t>ανεπιστήμιο και στον κοινωνικό χώρο- και θα δώσετε μια λύση.</w:t>
      </w:r>
    </w:p>
    <w:p w14:paraId="0D0448C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Κύριε Πρόεδρε, αλλάξαμε το Οικογενειακό Δίκαι</w:t>
      </w:r>
      <w:r>
        <w:rPr>
          <w:rFonts w:eastAsia="Times New Roman" w:cs="Times New Roman"/>
          <w:szCs w:val="24"/>
        </w:rPr>
        <w:t>ο εμείς ως ΠΑΣΟΚ το 1983, κάνοντας πραγματικές τομές στο Οικογενειακό Δίκαιο. Έχουν περάσει από τότε τριάντα τρία χρόνια.</w:t>
      </w:r>
    </w:p>
    <w:p w14:paraId="0D0448C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Έχει συσσωρευθεί αρκετή εμπειρία στο προκείμενο θέμα για το οποίο εγώ ερωτώ, τεράστια εμπειρία, δραματική πολλές φορές, έντονη, σκληρή</w:t>
      </w:r>
      <w:r>
        <w:rPr>
          <w:rFonts w:eastAsia="Times New Roman" w:cs="Times New Roman"/>
          <w:szCs w:val="24"/>
        </w:rPr>
        <w:t xml:space="preserve">, μπορώ να πω και άγρια. Το θέμα σχετίζεται με την ανατροφή των παιδιών, με την κοινή επιμέλεια, με την κοινή γονική μέριμνα για την ανατροφή των παιδιών. </w:t>
      </w:r>
    </w:p>
    <w:p w14:paraId="0D0448C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Επικαλούμαι το άρθρο 18 της </w:t>
      </w:r>
      <w:r>
        <w:rPr>
          <w:rFonts w:eastAsia="Times New Roman" w:cs="Times New Roman"/>
          <w:szCs w:val="24"/>
        </w:rPr>
        <w:t>σ</w:t>
      </w:r>
      <w:r>
        <w:rPr>
          <w:rFonts w:eastAsia="Times New Roman" w:cs="Times New Roman"/>
          <w:szCs w:val="24"/>
        </w:rPr>
        <w:t>ύμβασης για τα παιδιά, που ορίζει ότι τα κράτη-μέλη πρέπει να καταβάλλο</w:t>
      </w:r>
      <w:r>
        <w:rPr>
          <w:rFonts w:eastAsia="Times New Roman" w:cs="Times New Roman"/>
          <w:szCs w:val="24"/>
        </w:rPr>
        <w:t>υν κάθε τι δυνατό για να εξασφαλίζουν στα παιδιά την αρμονικότερη ανατροφή και το μεγάλωμά τους. Παρ</w:t>
      </w:r>
      <w:r>
        <w:rPr>
          <w:rFonts w:eastAsia="Times New Roman" w:cs="Times New Roman"/>
          <w:szCs w:val="24"/>
        </w:rPr>
        <w:t xml:space="preserve">’ </w:t>
      </w:r>
      <w:r>
        <w:rPr>
          <w:rFonts w:eastAsia="Times New Roman" w:cs="Times New Roman"/>
          <w:szCs w:val="24"/>
        </w:rPr>
        <w:t>ότι δεν μπορεί να πει κανείς ότι οι διατάξεις του Οικογενειακού Δικαίου κατά τη γραμματική τους διατύπωση παράγουν προβλήματα, η δικανική πρακτική και όχι</w:t>
      </w:r>
      <w:r>
        <w:rPr>
          <w:rFonts w:eastAsia="Times New Roman" w:cs="Times New Roman"/>
          <w:szCs w:val="24"/>
        </w:rPr>
        <w:t xml:space="preserve"> η νομολογία -αν χρειαστεί θα πω τι εννοώ- και η στάση πολλές φορές των ίδιων των γονέων δημιουργούν προβλήματα. Έρχεται η </w:t>
      </w:r>
      <w:r>
        <w:rPr>
          <w:rFonts w:eastAsia="Times New Roman" w:cs="Times New Roman"/>
          <w:szCs w:val="24"/>
        </w:rPr>
        <w:t>δ</w:t>
      </w:r>
      <w:r>
        <w:rPr>
          <w:rFonts w:eastAsia="Times New Roman" w:cs="Times New Roman"/>
          <w:szCs w:val="24"/>
        </w:rPr>
        <w:t xml:space="preserve">ιοίκηση </w:t>
      </w:r>
      <w:r>
        <w:rPr>
          <w:rFonts w:eastAsia="Times New Roman" w:cs="Times New Roman"/>
          <w:szCs w:val="24"/>
        </w:rPr>
        <w:lastRenderedPageBreak/>
        <w:t>σε αυτά τα προβλήματα να δώσει έναν τόνο παρόξυνσης και εν τέλει, έχουμε προσβολή των δικαιωμάτων του παιδιού –αυτό είναι το</w:t>
      </w:r>
      <w:r>
        <w:rPr>
          <w:rFonts w:eastAsia="Times New Roman" w:cs="Times New Roman"/>
          <w:szCs w:val="24"/>
        </w:rPr>
        <w:t xml:space="preserve"> βασικό, αυτός είναι ο πυρήνας- και στην καθημερινή πρακτική –να το πω, κύριε Πρόεδρε- μια προσβολή των δικαιωμάτων του πατέρα κυρίως. </w:t>
      </w:r>
    </w:p>
    <w:p w14:paraId="0D0448C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έχουμε αυτήν την πρακτική. Την υπέρβαση της αρνητικής της διάστασης θα την κάνει ο νομοθέτης. Ο νομοθέτης</w:t>
      </w:r>
      <w:r>
        <w:rPr>
          <w:rFonts w:eastAsia="Times New Roman" w:cs="Times New Roman"/>
          <w:szCs w:val="24"/>
        </w:rPr>
        <w:t xml:space="preserve"> θα ορίσει έτσι το δίκαιό του, παρ</w:t>
      </w:r>
      <w:r>
        <w:rPr>
          <w:rFonts w:eastAsia="Times New Roman" w:cs="Times New Roman"/>
          <w:szCs w:val="24"/>
        </w:rPr>
        <w:t xml:space="preserve">’ </w:t>
      </w:r>
      <w:r>
        <w:rPr>
          <w:rFonts w:eastAsia="Times New Roman" w:cs="Times New Roman"/>
          <w:szCs w:val="24"/>
        </w:rPr>
        <w:t>ότι είναι δύσκολο αυτό, ούτως ώστε να επιτρέψει στον εφαρμοστή του δικαίου να δώσει τις σωστές λύσεις.</w:t>
      </w:r>
    </w:p>
    <w:p w14:paraId="0D0448C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Δεν ξέρω αν είστε πατέρας. Εγώ είμαι. Δεν ξέρω αν έχετε σχετική κοινωνική εμπειρία από ανθρώπους που υφίστανται το πρ</w:t>
      </w:r>
      <w:r>
        <w:rPr>
          <w:rFonts w:eastAsia="Times New Roman" w:cs="Times New Roman"/>
          <w:szCs w:val="24"/>
        </w:rPr>
        <w:t>όβλημα. Είναι πολλές φορές, ειδικά όταν συναντιέσαι και με έναν φορέα που έχει δημιουργηθεί, δραματικά αυτά τα οποία ακούς. Θεωρώ ότι με τη γενικότερη κοινωνική ευαισθησία που σας διακρίνει, θα πρέπει να δώσετε τις επόμενες εβδομάδες μια σωστή, σοβαρή νομο</w:t>
      </w:r>
      <w:r>
        <w:rPr>
          <w:rFonts w:eastAsia="Times New Roman" w:cs="Times New Roman"/>
          <w:szCs w:val="24"/>
        </w:rPr>
        <w:t xml:space="preserve">θετική λύση. </w:t>
      </w:r>
    </w:p>
    <w:p w14:paraId="0D0448C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D0448C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 </w:t>
      </w:r>
    </w:p>
    <w:p w14:paraId="0D0448D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ΠΑΡΑΣΚΕΥΟΠΟΥΛΟΣ (Υπουργός Δικαιοσύνης, Διαφάνειας και Ανθρωπίνων Δικαιωμάτων): </w:t>
      </w:r>
      <w:r>
        <w:rPr>
          <w:rFonts w:eastAsia="Times New Roman" w:cs="Times New Roman"/>
          <w:szCs w:val="24"/>
        </w:rPr>
        <w:t xml:space="preserve">Ευχαριστώ, κύριε Πρόεδρε. </w:t>
      </w:r>
    </w:p>
    <w:p w14:paraId="0D0448D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Εγώ θα είμαι πραγματικά λακωνικός. Δεν θα το πω μόνο. Όντως θα μιλήσω πολύ γρήγορα. Καταλαβαίνω ότι ο κ. Λοβέρδος με θεωρεί χρεωμένο με πολλά από το παρελθόν. Εγώ πιστεύω ότι θεωρεί ότι ο ίδιος δεν είναι χρεωμένος με τίποτα από το παρελθόν. </w:t>
      </w:r>
    </w:p>
    <w:p w14:paraId="0D0448D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Περνώ αμέσως σ</w:t>
      </w:r>
      <w:r>
        <w:rPr>
          <w:rFonts w:eastAsia="Times New Roman" w:cs="Times New Roman"/>
          <w:szCs w:val="24"/>
        </w:rPr>
        <w:t>τη συζήτηση της ερώτησης του, η οποία όντως είναι σοβαρή. Όντως η τομή στο Οικογενειακό Δίκαιο που έγινε το 1983, ήταν ιστορικής σημασίας. Κι όταν λέω ότι ήταν ιστορικής σημασίας, εννοώ μεγέθους αιώνων, μετρούμενης με αιώνες η αλλαγή. Βέβαια, είχε συσσωρευ</w:t>
      </w:r>
      <w:r>
        <w:rPr>
          <w:rFonts w:eastAsia="Times New Roman" w:cs="Times New Roman"/>
          <w:szCs w:val="24"/>
        </w:rPr>
        <w:t xml:space="preserve">θεί μια εμπειρία μέχρι τώρα, που μας επιβάλλει να ξαναδούμε το Οικογενειακό Δίκαιο, πιστεύω όχι για ανάλογες ριζικές μεταβολές, αλλά πάντως για κάποιες διορθώσεις. </w:t>
      </w:r>
    </w:p>
    <w:p w14:paraId="0D0448D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το οποίο είναι σωστό, είναι ότι το ενδιαφέρον κυρίως δεν μπορεί παρά να αφορά τα παιδι</w:t>
      </w:r>
      <w:r>
        <w:rPr>
          <w:rFonts w:eastAsia="Times New Roman" w:cs="Times New Roman"/>
          <w:szCs w:val="24"/>
        </w:rPr>
        <w:t xml:space="preserve">ά. Αυτό το οποίο το σημερινό Υπουργείο έχει κάνει είναι να συστήσει μια </w:t>
      </w:r>
      <w:r>
        <w:rPr>
          <w:rFonts w:eastAsia="Times New Roman" w:cs="Times New Roman"/>
          <w:szCs w:val="24"/>
        </w:rPr>
        <w:t>ε</w:t>
      </w:r>
      <w:r>
        <w:rPr>
          <w:rFonts w:eastAsia="Times New Roman" w:cs="Times New Roman"/>
          <w:szCs w:val="24"/>
        </w:rPr>
        <w:t xml:space="preserve">πιτροπή από διαπρεπείς καθηγήτριες του Πανεπιστημίου Θεσσαλονίκης για την επεξεργασία θεμάτων Οικογενειακού Δικαίου. Η </w:t>
      </w:r>
      <w:r>
        <w:rPr>
          <w:rFonts w:eastAsia="Times New Roman" w:cs="Times New Roman"/>
          <w:szCs w:val="24"/>
        </w:rPr>
        <w:t>ε</w:t>
      </w:r>
      <w:r>
        <w:rPr>
          <w:rFonts w:eastAsia="Times New Roman" w:cs="Times New Roman"/>
          <w:szCs w:val="24"/>
        </w:rPr>
        <w:t>πιτροπή όμως αυτή δεν έχει ως αντικείμενο να δει το Οικογενειακό Δίκαιο στο σύνολό του, δηλαδή, όλο το κεφάλαιο του Αστικού Κώδικα που αφορά το Οικογενειακό Δίκαιο, αλλά προς το παρόν, να εξετάσει ορισμένα από τα ζητήματα τα οποία υπάρχουν αποσπασματικά. Π</w:t>
      </w:r>
      <w:r>
        <w:rPr>
          <w:rFonts w:eastAsia="Times New Roman" w:cs="Times New Roman"/>
          <w:szCs w:val="24"/>
        </w:rPr>
        <w:t xml:space="preserve">ρώτα εξέτασε το θέμα του συμφώνου συμβίωσης, το οποίο βεβαίως αφορά το Οικογενειακό Δίκαιο. Θα ασχοληθεί με θέματα ταυτότητας φύλου, υιοθεσίας και ίσως στο τέλος φθάσουμε σε μια συνολική αναθεώρηση του Οικογενειακού Δικαίου με επέκταση του χρόνου εργασίας </w:t>
      </w:r>
      <w:r>
        <w:rPr>
          <w:rFonts w:eastAsia="Times New Roman" w:cs="Times New Roman"/>
          <w:szCs w:val="24"/>
        </w:rPr>
        <w:t xml:space="preserve">και του αντικειμένου της συγκεκριμένης </w:t>
      </w:r>
      <w:r>
        <w:rPr>
          <w:rFonts w:eastAsia="Times New Roman" w:cs="Times New Roman"/>
          <w:szCs w:val="24"/>
        </w:rPr>
        <w:t>ε</w:t>
      </w:r>
      <w:r>
        <w:rPr>
          <w:rFonts w:eastAsia="Times New Roman" w:cs="Times New Roman"/>
          <w:szCs w:val="24"/>
        </w:rPr>
        <w:t xml:space="preserve">πιτροπής. </w:t>
      </w:r>
    </w:p>
    <w:p w14:paraId="0D0448D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σαφές ότι μια αλλαγή στο Οικογενειακό Δίκαιο δεν μπορεί να γίνει γρήγορα, γιατί πρέπει να είναι προσεγμένη, να μελετήσει πολλά στοιχεία και να είναι και ανθεκτική στο χρόνο. </w:t>
      </w:r>
    </w:p>
    <w:p w14:paraId="0D0448D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D0448D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w:t>
      </w:r>
      <w:r>
        <w:rPr>
          <w:rFonts w:eastAsia="Times New Roman" w:cs="Times New Roman"/>
          <w:b/>
          <w:szCs w:val="24"/>
        </w:rPr>
        <w:t>ΥΩΝ (Γεώργιος Βαρεμένος):</w:t>
      </w:r>
      <w:r>
        <w:rPr>
          <w:rFonts w:eastAsia="Times New Roman" w:cs="Times New Roman"/>
          <w:szCs w:val="24"/>
        </w:rPr>
        <w:t xml:space="preserve"> Κύριε Λοβέρδο, έχετε τον λόγο για τη δευτερολογία σας. </w:t>
      </w:r>
    </w:p>
    <w:p w14:paraId="0D0448D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Υπουργέ, κατ</w:t>
      </w:r>
      <w:r>
        <w:rPr>
          <w:rFonts w:eastAsia="Times New Roman" w:cs="Times New Roman"/>
          <w:szCs w:val="24"/>
        </w:rPr>
        <w:t xml:space="preserve">’ </w:t>
      </w:r>
      <w:r>
        <w:rPr>
          <w:rFonts w:eastAsia="Times New Roman" w:cs="Times New Roman"/>
          <w:szCs w:val="24"/>
        </w:rPr>
        <w:t xml:space="preserve">αρχάς, θα ήθελα να πω μια φράση για το γενικότερο θέμα, που έθεσα και στο οποίο απαντήσατε. </w:t>
      </w:r>
    </w:p>
    <w:p w14:paraId="0D0448D8" w14:textId="77777777" w:rsidR="00510C84" w:rsidRDefault="007027BA">
      <w:pPr>
        <w:tabs>
          <w:tab w:val="left" w:pos="2820"/>
        </w:tabs>
        <w:spacing w:line="600" w:lineRule="auto"/>
        <w:contextualSpacing/>
        <w:jc w:val="both"/>
        <w:rPr>
          <w:rFonts w:eastAsia="Times New Roman"/>
          <w:szCs w:val="24"/>
        </w:rPr>
      </w:pPr>
      <w:r>
        <w:rPr>
          <w:rFonts w:eastAsia="Times New Roman" w:cs="Times New Roman"/>
          <w:szCs w:val="24"/>
        </w:rPr>
        <w:t>Προφανώς, ο καθένας μας έχει τη διαδρομή το</w:t>
      </w:r>
      <w:r>
        <w:rPr>
          <w:rFonts w:eastAsia="Times New Roman" w:cs="Times New Roman"/>
          <w:szCs w:val="24"/>
        </w:rPr>
        <w:t>υ στην πολιτική. Στα χρόνια της κρίσης, κύριε Υπουργέ, εγώ διαχειρίστηκα θέματα τριών Υπουργείων, που θεωρούνται κατά τεκμήριο τα δυσκολότερα ή στην πολιτική καθομιλουμένη τα χειρότερα</w:t>
      </w:r>
      <w:r>
        <w:rPr>
          <w:rFonts w:eastAsia="Times New Roman" w:cs="Times New Roman"/>
          <w:szCs w:val="24"/>
        </w:rPr>
        <w:t>,</w:t>
      </w:r>
      <w:r>
        <w:rPr>
          <w:rFonts w:eastAsia="Times New Roman" w:cs="Times New Roman"/>
          <w:szCs w:val="24"/>
        </w:rPr>
        <w:t xml:space="preserve"> του Υπουργείου Υγείας, του Υπουργείου Εργασίας και του Υπουργείου Παιδ</w:t>
      </w:r>
      <w:r>
        <w:rPr>
          <w:rFonts w:eastAsia="Times New Roman" w:cs="Times New Roman"/>
          <w:szCs w:val="24"/>
        </w:rPr>
        <w:t xml:space="preserve">είας, τις «φωτιές» δηλαδή μιας </w:t>
      </w:r>
      <w:r>
        <w:rPr>
          <w:rFonts w:eastAsia="Times New Roman" w:cs="Times New Roman"/>
          <w:szCs w:val="24"/>
        </w:rPr>
        <w:t>κ</w:t>
      </w:r>
      <w:r>
        <w:rPr>
          <w:rFonts w:eastAsia="Times New Roman" w:cs="Times New Roman"/>
          <w:szCs w:val="24"/>
        </w:rPr>
        <w:t xml:space="preserve">υβέρνησης, ειδικά σε περίοδο κρίσης, και έβαλα τα δυνατά μου. </w:t>
      </w:r>
      <w:r>
        <w:rPr>
          <w:rFonts w:eastAsia="Times New Roman"/>
          <w:szCs w:val="24"/>
        </w:rPr>
        <w:t xml:space="preserve">Αντιμετώπισα μίσος, αντιμετώπισα προπηλακισμούς, αντιμετώπισα ψεύδη, αντιμετώπισα δημαγωγίες, που η ζωή απέδειξε ότι ήταν όλα αυτά. </w:t>
      </w:r>
    </w:p>
    <w:p w14:paraId="0D0448D9" w14:textId="77777777" w:rsidR="00510C84" w:rsidRDefault="007027BA">
      <w:pPr>
        <w:tabs>
          <w:tab w:val="left" w:pos="2820"/>
        </w:tabs>
        <w:spacing w:line="600" w:lineRule="auto"/>
        <w:ind w:firstLine="720"/>
        <w:contextualSpacing/>
        <w:jc w:val="both"/>
        <w:rPr>
          <w:rFonts w:eastAsia="Times New Roman"/>
          <w:szCs w:val="24"/>
        </w:rPr>
      </w:pPr>
      <w:r>
        <w:rPr>
          <w:rFonts w:eastAsia="Times New Roman"/>
          <w:szCs w:val="24"/>
        </w:rPr>
        <w:t>Είμαι υπερήφανος γι’ αυτό που</w:t>
      </w:r>
      <w:r>
        <w:rPr>
          <w:rFonts w:eastAsia="Times New Roman"/>
          <w:szCs w:val="24"/>
        </w:rPr>
        <w:t xml:space="preserve"> έκανα. Θέλω να είστε υπερήφανος κι εσείς όταν τελειώσετε την πορεία σας στο Υπουργείο Δικαιοσύνης. Η πολιτική ιστορία του τόπου τα δείχνει αυτά, αλλά και η εντύπωση των ανθρώπων που ζούμε στο συγκεκριμένο πολιτικό και κοινωνικό περιβάλλον. Θα δούμε τι θα </w:t>
      </w:r>
      <w:r>
        <w:rPr>
          <w:rFonts w:eastAsia="Times New Roman"/>
          <w:szCs w:val="24"/>
        </w:rPr>
        <w:lastRenderedPageBreak/>
        <w:t>πουν και για εσάς. Για μένα πάντως αυτά που ειπώθηκαν σε πολιτικό επίπεδο ήταν ότι έβαλα τα δυνατά μου και σε επίπεδο σχέσεών μου με το εκλογικό σώμα έχω εκλεγεί…</w:t>
      </w:r>
    </w:p>
    <w:p w14:paraId="0D0448DA" w14:textId="77777777" w:rsidR="00510C84" w:rsidRDefault="007027BA">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Δεν περνάμε στην ερώτηση;</w:t>
      </w:r>
    </w:p>
    <w:p w14:paraId="0D0448DB" w14:textId="77777777" w:rsidR="00510C84" w:rsidRDefault="007027BA">
      <w:pPr>
        <w:tabs>
          <w:tab w:val="left" w:pos="2820"/>
        </w:tabs>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Όχι, όχι, θα απα</w:t>
      </w:r>
      <w:r>
        <w:rPr>
          <w:rFonts w:eastAsia="Times New Roman"/>
          <w:szCs w:val="24"/>
        </w:rPr>
        <w:t>ντήσω όπως θέλω, κύριε Πρόεδρε.</w:t>
      </w:r>
    </w:p>
    <w:p w14:paraId="0D0448DC" w14:textId="77777777" w:rsidR="00510C84" w:rsidRDefault="007027BA">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Να απαντήσετε μέσα στο</w:t>
      </w:r>
      <w:r>
        <w:rPr>
          <w:rFonts w:eastAsia="Times New Roman"/>
          <w:szCs w:val="24"/>
        </w:rPr>
        <w:t>ν</w:t>
      </w:r>
      <w:r>
        <w:rPr>
          <w:rFonts w:eastAsia="Times New Roman"/>
          <w:szCs w:val="24"/>
        </w:rPr>
        <w:t xml:space="preserve"> χρόνο.</w:t>
      </w:r>
    </w:p>
    <w:p w14:paraId="0D0448DD" w14:textId="77777777" w:rsidR="00510C84" w:rsidRDefault="007027BA">
      <w:pPr>
        <w:tabs>
          <w:tab w:val="left" w:pos="2820"/>
        </w:tabs>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Έχω εκλεγεί μετά από τη διαχείριση αυτών των καυτών θεμάτων επανειλημμένα. Έχω την απάντηση δηλαδή. Υπάρχει απάντηση στο ερώτημά σας και σας τ</w:t>
      </w:r>
      <w:r>
        <w:rPr>
          <w:rFonts w:eastAsia="Times New Roman"/>
          <w:szCs w:val="24"/>
        </w:rPr>
        <w:t xml:space="preserve">ην περιέγραψα. </w:t>
      </w:r>
    </w:p>
    <w:p w14:paraId="0D0448DE" w14:textId="77777777" w:rsidR="00510C84" w:rsidRDefault="007027BA">
      <w:pPr>
        <w:tabs>
          <w:tab w:val="left" w:pos="2820"/>
        </w:tabs>
        <w:spacing w:line="600" w:lineRule="auto"/>
        <w:ind w:firstLine="720"/>
        <w:contextualSpacing/>
        <w:jc w:val="both"/>
        <w:rPr>
          <w:rFonts w:eastAsia="Times New Roman"/>
          <w:szCs w:val="24"/>
        </w:rPr>
      </w:pPr>
      <w:r>
        <w:rPr>
          <w:rFonts w:eastAsia="Times New Roman"/>
          <w:szCs w:val="24"/>
        </w:rPr>
        <w:t xml:space="preserve">Τώρα, έθεσα ένα πολύ ειδικό θέμα Οικογενειακού Δικαίου, ένα πάρα πολύ ειδικό θέμα για το οποίο έγινε και προσπάθεια τη δεκαετία του 2000 αναθεώρησης του σχετικού </w:t>
      </w:r>
      <w:r>
        <w:rPr>
          <w:rFonts w:eastAsia="Times New Roman"/>
          <w:szCs w:val="24"/>
        </w:rPr>
        <w:t>δ</w:t>
      </w:r>
      <w:r>
        <w:rPr>
          <w:rFonts w:eastAsia="Times New Roman"/>
          <w:szCs w:val="24"/>
        </w:rPr>
        <w:t>ικαίου, η οποία δεν τελεσφόρησε. Η απάντησή σας αφορά το συνολικό θέμα που υπ</w:t>
      </w:r>
      <w:r>
        <w:rPr>
          <w:rFonts w:eastAsia="Times New Roman"/>
          <w:szCs w:val="24"/>
        </w:rPr>
        <w:t xml:space="preserve">άρχει με το Οικογενειακό Δίκαιο και τη σχετική προσπάθεια που θα κάνετε να δώσετε κάποιες λύσεις. </w:t>
      </w:r>
    </w:p>
    <w:p w14:paraId="0D0448DF" w14:textId="77777777" w:rsidR="00510C84" w:rsidRDefault="007027BA">
      <w:pPr>
        <w:tabs>
          <w:tab w:val="left" w:pos="2820"/>
        </w:tabs>
        <w:spacing w:line="600" w:lineRule="auto"/>
        <w:ind w:firstLine="720"/>
        <w:contextualSpacing/>
        <w:jc w:val="both"/>
        <w:rPr>
          <w:rFonts w:eastAsia="Times New Roman"/>
          <w:szCs w:val="24"/>
        </w:rPr>
      </w:pPr>
      <w:r>
        <w:rPr>
          <w:rFonts w:eastAsia="Times New Roman"/>
          <w:szCs w:val="24"/>
        </w:rPr>
        <w:lastRenderedPageBreak/>
        <w:t>Εγώ μίλησα για κάτι πάρα πολύ ειδικό, για κάτι που δεν μπορεί να περιμένει γι’ αυτό κι έκανα επίκαιρη ερώτηση. Αν υπήρχε δυνατότητα να δοθεί χρόνος και να απ</w:t>
      </w:r>
      <w:r>
        <w:rPr>
          <w:rFonts w:eastAsia="Times New Roman"/>
          <w:szCs w:val="24"/>
        </w:rPr>
        <w:t xml:space="preserve">αντήσουμε μετά από χρόνια σε ένα ακανθώδες θέμα –και νομικά ακανθώδες- θα σας έλεγε εντάξει. Αλλά εδώ έχουμε μια επείγουσα ανάγκη. Βιώνεται με επείγοντα τρόπο καθημερινά μέσα σε σπίτια ανθρώπων. Νομίζω ότι έχει έρθει σε επαφή με τον αρμόδιο φορέα που έχει </w:t>
      </w:r>
      <w:r>
        <w:rPr>
          <w:rFonts w:eastAsia="Times New Roman"/>
          <w:szCs w:val="24"/>
        </w:rPr>
        <w:t xml:space="preserve">ιδρυθεί, με το σωματείο που είναι σχετικό με το θέμα. </w:t>
      </w:r>
    </w:p>
    <w:p w14:paraId="0D0448E0" w14:textId="77777777" w:rsidR="00510C84" w:rsidRDefault="007027BA">
      <w:pPr>
        <w:tabs>
          <w:tab w:val="left" w:pos="2820"/>
        </w:tabs>
        <w:spacing w:line="600" w:lineRule="auto"/>
        <w:ind w:firstLine="720"/>
        <w:contextualSpacing/>
        <w:jc w:val="both"/>
        <w:rPr>
          <w:rFonts w:eastAsia="Times New Roman"/>
          <w:szCs w:val="24"/>
        </w:rPr>
      </w:pPr>
      <w:r>
        <w:rPr>
          <w:rFonts w:eastAsia="Times New Roman"/>
          <w:szCs w:val="24"/>
        </w:rPr>
        <w:t xml:space="preserve">Ξεχώρισα από τα υπόλοιπα θέματα ένα και σας ρώτησα γι’ αυτό. Η πρακτική της </w:t>
      </w:r>
      <w:r>
        <w:rPr>
          <w:rFonts w:eastAsia="Times New Roman"/>
          <w:szCs w:val="24"/>
        </w:rPr>
        <w:t>δ</w:t>
      </w:r>
      <w:r>
        <w:rPr>
          <w:rFonts w:eastAsia="Times New Roman"/>
          <w:szCs w:val="24"/>
        </w:rPr>
        <w:t xml:space="preserve">ιοίκησης και της </w:t>
      </w:r>
      <w:r>
        <w:rPr>
          <w:rFonts w:eastAsia="Times New Roman"/>
          <w:szCs w:val="24"/>
        </w:rPr>
        <w:t>δ</w:t>
      </w:r>
      <w:r>
        <w:rPr>
          <w:rFonts w:eastAsia="Times New Roman"/>
          <w:szCs w:val="24"/>
        </w:rPr>
        <w:t>ικαιοσύνης, τα επιχειρήματα των δικηγόρων, η δυστροπία των γονέων, οι αντιπαραθέσεις των γονέων, η σκληρότ</w:t>
      </w:r>
      <w:r>
        <w:rPr>
          <w:rFonts w:eastAsia="Times New Roman"/>
          <w:szCs w:val="24"/>
        </w:rPr>
        <w:t xml:space="preserve">ητα των σχετικών ανταγωνισμών και των καυγάδων μπροστά στο παιδί πολλές φορές είναι τόσο έντονα φαινόμενα που προσβάλλουν τα δικαιώματα του παιδιού. </w:t>
      </w:r>
    </w:p>
    <w:p w14:paraId="0D0448E1" w14:textId="77777777" w:rsidR="00510C84" w:rsidRDefault="007027BA">
      <w:pPr>
        <w:tabs>
          <w:tab w:val="left" w:pos="2820"/>
        </w:tabs>
        <w:spacing w:line="600" w:lineRule="auto"/>
        <w:ind w:firstLine="720"/>
        <w:contextualSpacing/>
        <w:jc w:val="both"/>
        <w:rPr>
          <w:rFonts w:eastAsia="Times New Roman"/>
          <w:szCs w:val="24"/>
        </w:rPr>
      </w:pPr>
      <w:r>
        <w:rPr>
          <w:rFonts w:eastAsia="Times New Roman"/>
          <w:szCs w:val="24"/>
        </w:rPr>
        <w:t>Και όπως είπα και στην πρώτη μου τοποθέτηση, η πρακτική αυτή σε δεύτερο επίπεδο προσβάλλει ιδιαιτέρως τα δ</w:t>
      </w:r>
      <w:r>
        <w:rPr>
          <w:rFonts w:eastAsia="Times New Roman"/>
          <w:szCs w:val="24"/>
        </w:rPr>
        <w:t xml:space="preserve">ικαιώματα του πατέρα. Τα παράπονα, οι αιτιάσεις, οι μομφές που μας μεταφέρονται -είπα </w:t>
      </w:r>
      <w:r>
        <w:rPr>
          <w:rFonts w:eastAsia="Times New Roman"/>
          <w:szCs w:val="24"/>
        </w:rPr>
        <w:lastRenderedPageBreak/>
        <w:t>και στην πρώτη μου τοποθέτηση- ξεπερνούν τα όρια της έντασης, πάνε στα όρια της σκληρότητας και της αγριάδας, κύριε Υπουργέ.</w:t>
      </w:r>
    </w:p>
    <w:p w14:paraId="0D0448E2" w14:textId="77777777" w:rsidR="00510C84" w:rsidRDefault="007027BA">
      <w:pPr>
        <w:tabs>
          <w:tab w:val="left" w:pos="2820"/>
        </w:tabs>
        <w:spacing w:line="600" w:lineRule="auto"/>
        <w:ind w:firstLine="720"/>
        <w:contextualSpacing/>
        <w:jc w:val="both"/>
        <w:rPr>
          <w:rFonts w:eastAsia="Times New Roman"/>
          <w:szCs w:val="24"/>
        </w:rPr>
      </w:pPr>
      <w:r>
        <w:rPr>
          <w:rFonts w:eastAsia="Times New Roman"/>
          <w:szCs w:val="24"/>
        </w:rPr>
        <w:t>Δεν μπορεί η απάντησή σας να είναι τόσο ψύχρα</w:t>
      </w:r>
      <w:r>
        <w:rPr>
          <w:rFonts w:eastAsia="Times New Roman"/>
          <w:szCs w:val="24"/>
        </w:rPr>
        <w:t>ιμη. Θα ήθελα κάτι πιο συγκεκριμένο αν έχετε. Αν ως προς το θέμα αυτό δεν έχει ενσκήψει ιδιαίτερα, μπορείτε και να μου το πείτε. Αλλά θέλω σε αυτή την περίπτωση η παρέμβασή μου να είναι η αφορμή για να το δείτε πιο προσεκτικά. Θα πάτε συνολικά, εν κατακλεί</w:t>
      </w:r>
      <w:r>
        <w:rPr>
          <w:rFonts w:eastAsia="Times New Roman"/>
          <w:szCs w:val="24"/>
        </w:rPr>
        <w:t>δι, για να ολοκληρώσω, ή έχετε την εντύπωση ότι αξίζει τον κόπο να πάτε ειδικά γι’ αυτό το θέμα με πιο γρήγορους ρυθμούς;</w:t>
      </w:r>
    </w:p>
    <w:p w14:paraId="0D0448E3" w14:textId="77777777" w:rsidR="00510C84" w:rsidRDefault="007027BA">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Υπουργέ, έχετε τον λόγο.</w:t>
      </w:r>
    </w:p>
    <w:p w14:paraId="0D0448E4" w14:textId="77777777" w:rsidR="00510C84" w:rsidRDefault="007027BA">
      <w:pPr>
        <w:tabs>
          <w:tab w:val="left" w:pos="2820"/>
        </w:tabs>
        <w:spacing w:line="600" w:lineRule="auto"/>
        <w:ind w:firstLine="720"/>
        <w:contextualSpacing/>
        <w:jc w:val="both"/>
        <w:rPr>
          <w:rFonts w:eastAsia="Times New Roman"/>
          <w:szCs w:val="24"/>
        </w:rPr>
      </w:pPr>
      <w:r>
        <w:rPr>
          <w:rFonts w:eastAsia="Times New Roman"/>
          <w:b/>
          <w:szCs w:val="24"/>
        </w:rPr>
        <w:t>ΝΙΚΟΛΑΟΣ ΠΑΡΑΣΚΕΥΟΠΟΥΛΟΣ (Υπουργός Δικαιοσύνης, Διαφάνειας και Ανθρωπί</w:t>
      </w:r>
      <w:r>
        <w:rPr>
          <w:rFonts w:eastAsia="Times New Roman"/>
          <w:b/>
          <w:szCs w:val="24"/>
        </w:rPr>
        <w:t xml:space="preserve">νων Δικαιωμάτων): </w:t>
      </w:r>
      <w:r>
        <w:rPr>
          <w:rFonts w:eastAsia="Times New Roman"/>
          <w:szCs w:val="24"/>
        </w:rPr>
        <w:t xml:space="preserve">Κύριε Πρόεδρε, δεν πρόκειται να περιαυτολογήσω βέβαια, γιατί είναι εκτός θέματος οι περιαυτολογίες στη συζήτηση αυτή. Περνάω απευθείας στην απάντηση στο συγκεκριμένο θέμα. </w:t>
      </w:r>
    </w:p>
    <w:p w14:paraId="0D0448E5" w14:textId="77777777" w:rsidR="00510C84" w:rsidRDefault="007027BA">
      <w:pPr>
        <w:tabs>
          <w:tab w:val="left" w:pos="2820"/>
        </w:tabs>
        <w:spacing w:line="600" w:lineRule="auto"/>
        <w:ind w:firstLine="720"/>
        <w:contextualSpacing/>
        <w:jc w:val="both"/>
        <w:rPr>
          <w:rFonts w:eastAsia="Times New Roman"/>
          <w:szCs w:val="24"/>
        </w:rPr>
      </w:pPr>
      <w:r>
        <w:rPr>
          <w:rFonts w:eastAsia="Times New Roman"/>
          <w:szCs w:val="24"/>
        </w:rPr>
        <w:lastRenderedPageBreak/>
        <w:t>Πιστεύω ότι το συγκεκριμένο θέμα το οποίο έχει θίξει ο κύριος Βου</w:t>
      </w:r>
      <w:r>
        <w:rPr>
          <w:rFonts w:eastAsia="Times New Roman"/>
          <w:szCs w:val="24"/>
        </w:rPr>
        <w:t>λευτής, έχει πολύ μεγάλη σημασία. Θα έλεγα ότι είναι και κοινωνικά επείγον, διότι έχουμε ανοιχτά προβλήματα στην ελληνική κοινωνία. Από την άλλη πλευρά δεν μπορεί να αντιμετωπιστεί με συντομία, διότι είναι συστημικό θέμα. Οι σχέσεις των συζύγων και η σχέση</w:t>
      </w:r>
      <w:r>
        <w:rPr>
          <w:rFonts w:eastAsia="Times New Roman"/>
          <w:szCs w:val="24"/>
        </w:rPr>
        <w:t xml:space="preserve"> τους με το παιδί είναι το κεντρικό θέμα του Οικογενειακού Δικαίου, το οποίο δεν μπορεί αποσπασματικά να ρυθμιστεί. Γι’ αυτό το λόγο η πρώτη μου απάντηση ήταν επικεντρωμένη στην πορεία της γενικότερης αναθεώρησης του Οικογενειακού Δικαίου, που έχει ως αντι</w:t>
      </w:r>
      <w:r>
        <w:rPr>
          <w:rFonts w:eastAsia="Times New Roman"/>
          <w:szCs w:val="24"/>
        </w:rPr>
        <w:t xml:space="preserve">κείμενο οπωσδήποτε και τις σχέσεις των συζύγων και τις σχέσεις τους με το παιδί. </w:t>
      </w:r>
    </w:p>
    <w:p w14:paraId="0D0448E6" w14:textId="77777777" w:rsidR="00510C84" w:rsidRDefault="007027BA">
      <w:pPr>
        <w:tabs>
          <w:tab w:val="left" w:pos="2820"/>
        </w:tabs>
        <w:spacing w:line="600" w:lineRule="auto"/>
        <w:ind w:firstLine="720"/>
        <w:contextualSpacing/>
        <w:jc w:val="both"/>
        <w:rPr>
          <w:rFonts w:eastAsia="Times New Roman"/>
          <w:szCs w:val="24"/>
        </w:rPr>
      </w:pPr>
      <w:r>
        <w:rPr>
          <w:rFonts w:eastAsia="Times New Roman"/>
          <w:szCs w:val="24"/>
        </w:rPr>
        <w:t>Αυτό το οποίο μπορώ να υποσχεθώ στον κ. Λοβέρδο είναι ότι θα κάνουμε όσο πιο γρήγορα είναι δυνατόν, όχι πιο γρήγορα.</w:t>
      </w:r>
    </w:p>
    <w:p w14:paraId="0D0448E7" w14:textId="77777777" w:rsidR="00510C84" w:rsidRDefault="007027BA">
      <w:pPr>
        <w:tabs>
          <w:tab w:val="left" w:pos="2820"/>
        </w:tabs>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w:t>
      </w:r>
    </w:p>
    <w:p w14:paraId="0D0448E8" w14:textId="77777777" w:rsidR="00510C84" w:rsidRDefault="007027BA">
      <w:pPr>
        <w:tabs>
          <w:tab w:val="left" w:pos="2820"/>
        </w:tabs>
        <w:spacing w:line="600" w:lineRule="auto"/>
        <w:ind w:firstLine="720"/>
        <w:contextualSpacing/>
        <w:jc w:val="both"/>
        <w:rPr>
          <w:rFonts w:eastAsia="Times New Roman"/>
          <w:szCs w:val="24"/>
        </w:rPr>
      </w:pPr>
      <w:r>
        <w:rPr>
          <w:rFonts w:eastAsia="Times New Roman"/>
          <w:szCs w:val="24"/>
        </w:rPr>
        <w:t xml:space="preserve">Πριν </w:t>
      </w:r>
      <w:r>
        <w:rPr>
          <w:rFonts w:eastAsia="Times New Roman"/>
          <w:szCs w:val="24"/>
        </w:rPr>
        <w:t>περάσουμε στην επόμενη ερώτηση, ανακοινώνω στο Σώμα…</w:t>
      </w:r>
    </w:p>
    <w:p w14:paraId="0D0448E9" w14:textId="77777777" w:rsidR="00510C84" w:rsidRDefault="007027BA">
      <w:pPr>
        <w:tabs>
          <w:tab w:val="left" w:pos="2820"/>
        </w:tabs>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Έχετε κάποια κατεύθυνση ως προς το προκείμενο;</w:t>
      </w:r>
    </w:p>
    <w:p w14:paraId="0D0448EA" w14:textId="77777777" w:rsidR="00510C84" w:rsidRDefault="007027BA">
      <w:pPr>
        <w:tabs>
          <w:tab w:val="left" w:pos="2820"/>
        </w:tabs>
        <w:spacing w:line="600" w:lineRule="auto"/>
        <w:ind w:firstLine="720"/>
        <w:contextualSpacing/>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Μα, δεν τελείωσε η απάντηση; Κύριε Λοβέρδο, δεν πρόκειται περί σεμιναρίου. Ερώτηση και απάντηση είναι. Απ</w:t>
      </w:r>
      <w:r>
        <w:rPr>
          <w:rFonts w:eastAsia="Times New Roman"/>
          <w:szCs w:val="24"/>
        </w:rPr>
        <w:t>αντήθηκε και μάλιστα ικανοποιητικά για εσάς, αν θέλετε να πω κι αυτό.</w:t>
      </w:r>
    </w:p>
    <w:p w14:paraId="0D0448EB" w14:textId="77777777" w:rsidR="00510C84" w:rsidRDefault="007027BA">
      <w:pPr>
        <w:spacing w:line="600" w:lineRule="auto"/>
        <w:ind w:firstLine="720"/>
        <w:contextualSpacing/>
        <w:jc w:val="both"/>
        <w:rPr>
          <w:rFonts w:eastAsia="UB-Helvetica" w:cs="Times New Roman"/>
          <w:szCs w:val="24"/>
        </w:rPr>
      </w:pPr>
      <w:r>
        <w:rPr>
          <w:rFonts w:eastAsia="Times New Roman" w:cs="Times New Roman"/>
          <w:szCs w:val="24"/>
        </w:rPr>
        <w:t>Η</w:t>
      </w:r>
      <w:r>
        <w:rPr>
          <w:rFonts w:eastAsia="Times New Roman" w:cs="Times New Roman"/>
          <w:szCs w:val="24"/>
        </w:rPr>
        <w:t xml:space="preserve"> πέμ</w:t>
      </w:r>
      <w:r>
        <w:rPr>
          <w:rFonts w:eastAsia="Times New Roman" w:cs="Times New Roman"/>
          <w:szCs w:val="24"/>
        </w:rPr>
        <w:t>π</w:t>
      </w:r>
      <w:r>
        <w:rPr>
          <w:rFonts w:eastAsia="Times New Roman" w:cs="Times New Roman"/>
          <w:szCs w:val="24"/>
        </w:rPr>
        <w:t>τη</w:t>
      </w:r>
      <w:r>
        <w:rPr>
          <w:rFonts w:eastAsia="Times New Roman" w:cs="Times New Roman"/>
          <w:szCs w:val="24"/>
        </w:rPr>
        <w:t xml:space="preserve"> με αριθμό 1041/24-6-2016 επίκαιρη ερώτηση του Βουλευτή Β΄ Θεσσαλονίκης των Ανεξαρτήτων Ελλήνων κ. </w:t>
      </w:r>
      <w:r>
        <w:rPr>
          <w:rFonts w:eastAsia="Times New Roman" w:cs="Times New Roman"/>
          <w:bCs/>
          <w:szCs w:val="24"/>
        </w:rPr>
        <w:t>Γεωργίου Λαζαρίδη</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 xml:space="preserve">σχετικά με τις </w:t>
      </w:r>
      <w:r>
        <w:rPr>
          <w:rFonts w:eastAsia="Times New Roman" w:cs="Times New Roman"/>
          <w:szCs w:val="24"/>
        </w:rPr>
        <w:t>εξετάσεις λήψης πιστοποιητικού επιτυχούς εξέτασης των ενεργειακών επιθεωρητών, δεν θα συζητηθεί λ</w:t>
      </w:r>
      <w:r>
        <w:rPr>
          <w:rFonts w:eastAsia="UB-Helvetica" w:cs="Times New Roman"/>
          <w:szCs w:val="24"/>
        </w:rPr>
        <w:t>όγω φόρτου εργασίας του αρμόδιου Υπουργού κ. Πάνου Σκουρλέτη.</w:t>
      </w:r>
    </w:p>
    <w:p w14:paraId="0D0448E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δεύτερη </w:t>
      </w:r>
      <w:r>
        <w:rPr>
          <w:rFonts w:eastAsia="Times New Roman" w:cs="Times New Roman"/>
          <w:szCs w:val="24"/>
        </w:rPr>
        <w:t xml:space="preserve">με αριθμό 1043/24-6-2016 επίκαιρη ερώτηση </w:t>
      </w:r>
      <w:r>
        <w:rPr>
          <w:rFonts w:eastAsia="Times New Roman" w:cs="Times New Roman"/>
          <w:szCs w:val="24"/>
        </w:rPr>
        <w:t xml:space="preserve">δεύτερου κύκλου </w:t>
      </w:r>
      <w:r>
        <w:rPr>
          <w:rFonts w:eastAsia="Times New Roman" w:cs="Times New Roman"/>
          <w:szCs w:val="24"/>
        </w:rPr>
        <w:t>του Βουλευτή Αργολίδας της Δη</w:t>
      </w:r>
      <w:r>
        <w:rPr>
          <w:rFonts w:eastAsia="Times New Roman" w:cs="Times New Roman"/>
          <w:szCs w:val="24"/>
        </w:rPr>
        <w:t xml:space="preserve">μοκρατικής Συμπαράταξης ΠΑΣΟΚ–ΔΗΜΑΡ κ. </w:t>
      </w:r>
      <w:r>
        <w:rPr>
          <w:rFonts w:eastAsia="Times New Roman" w:cs="Times New Roman"/>
          <w:bCs/>
          <w:szCs w:val="24"/>
        </w:rPr>
        <w:t>Ιωάννη Μανιάτη</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σχετικά με την προαναγγελία τραγικών εξελίξεων στον τομέα της παραγωγής ηλεκτρικής ενέργειας, δεν θα συζητηθεί για τον ίδιο λόγο.</w:t>
      </w:r>
    </w:p>
    <w:p w14:paraId="0D0448E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Η με αριθμό 1047/27-6-2016</w:t>
      </w:r>
      <w:r>
        <w:rPr>
          <w:rFonts w:eastAsia="Times New Roman" w:cs="Times New Roman"/>
          <w:szCs w:val="24"/>
        </w:rPr>
        <w:t xml:space="preserve"> επίκαιρη ερώτηση </w:t>
      </w:r>
      <w:r>
        <w:rPr>
          <w:rFonts w:eastAsia="Times New Roman" w:cs="Times New Roman"/>
          <w:szCs w:val="24"/>
        </w:rPr>
        <w:t xml:space="preserve">δεύτερου κύκλου </w:t>
      </w:r>
      <w:r>
        <w:rPr>
          <w:rFonts w:eastAsia="Times New Roman" w:cs="Times New Roman"/>
          <w:szCs w:val="24"/>
        </w:rPr>
        <w:t>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Δελή</w:t>
      </w:r>
      <w:r>
        <w:rPr>
          <w:rFonts w:eastAsia="Times New Roman" w:cs="Times New Roman"/>
          <w:szCs w:val="24"/>
        </w:rPr>
        <w:t xml:space="preserve"> προς τους Υπουργούς </w:t>
      </w:r>
      <w:r>
        <w:rPr>
          <w:rFonts w:eastAsia="Times New Roman" w:cs="Times New Roman"/>
          <w:bCs/>
          <w:szCs w:val="24"/>
        </w:rPr>
        <w:t xml:space="preserve">Παιδείας, Έρευνας και Θρησκευμάτων </w:t>
      </w:r>
      <w:r>
        <w:rPr>
          <w:rFonts w:eastAsia="Times New Roman" w:cs="Times New Roman"/>
          <w:szCs w:val="24"/>
        </w:rPr>
        <w:t>και</w:t>
      </w:r>
      <w:r>
        <w:rPr>
          <w:rFonts w:eastAsia="Times New Roman" w:cs="Times New Roman"/>
          <w:b/>
          <w:bCs/>
          <w:szCs w:val="24"/>
        </w:rPr>
        <w:t xml:space="preserve"> </w:t>
      </w:r>
      <w:r>
        <w:rPr>
          <w:rFonts w:eastAsia="Times New Roman" w:cs="Times New Roman"/>
          <w:bCs/>
          <w:szCs w:val="24"/>
        </w:rPr>
        <w:t>Εσωτερικών και Διοικητικής Ανασυγκρότησης</w:t>
      </w:r>
      <w:r>
        <w:rPr>
          <w:rFonts w:eastAsia="Times New Roman" w:cs="Times New Roman"/>
          <w:b/>
          <w:bCs/>
          <w:szCs w:val="24"/>
        </w:rPr>
        <w:t xml:space="preserve">, </w:t>
      </w:r>
      <w:r>
        <w:rPr>
          <w:rFonts w:eastAsia="Times New Roman" w:cs="Times New Roman"/>
          <w:szCs w:val="24"/>
        </w:rPr>
        <w:t>σχετικά με τη λήψη μέτρων για την εκπαίδ</w:t>
      </w:r>
      <w:r>
        <w:rPr>
          <w:rFonts w:eastAsia="Times New Roman" w:cs="Times New Roman"/>
          <w:szCs w:val="24"/>
        </w:rPr>
        <w:t xml:space="preserve">ευση των προσφύγων, δεν θα συζητηθεί λόγω ανειλημμένων υποχρεώσεων του Υπουργού </w:t>
      </w:r>
      <w:r>
        <w:rPr>
          <w:rFonts w:eastAsia="Times New Roman" w:cs="Times New Roman"/>
          <w:bCs/>
          <w:szCs w:val="24"/>
        </w:rPr>
        <w:t xml:space="preserve">Παιδείας, Έρευνας και Θρησκευμάτων, του </w:t>
      </w:r>
      <w:r>
        <w:rPr>
          <w:rFonts w:eastAsia="Times New Roman" w:cs="Times New Roman"/>
          <w:szCs w:val="24"/>
        </w:rPr>
        <w:t>κ. Φίλη.</w:t>
      </w:r>
    </w:p>
    <w:p w14:paraId="0D0448EE" w14:textId="77777777" w:rsidR="00510C84" w:rsidRDefault="007027BA">
      <w:pPr>
        <w:spacing w:line="600" w:lineRule="auto"/>
        <w:ind w:firstLine="720"/>
        <w:contextualSpacing/>
        <w:jc w:val="both"/>
        <w:rPr>
          <w:rFonts w:eastAsia="Times New Roman" w:cs="Times New Roman"/>
          <w:szCs w:val="24"/>
        </w:rPr>
      </w:pPr>
      <w:r>
        <w:rPr>
          <w:rFonts w:eastAsia="UB-Helvetica" w:cs="Times New Roman"/>
          <w:szCs w:val="24"/>
        </w:rPr>
        <w:t>Ακολουθεί</w:t>
      </w:r>
      <w:r>
        <w:rPr>
          <w:rFonts w:eastAsia="UB-Helvetica" w:cs="Times New Roman"/>
          <w:szCs w:val="24"/>
        </w:rPr>
        <w:t xml:space="preserve"> η έβδομη </w:t>
      </w:r>
      <w:r>
        <w:rPr>
          <w:rFonts w:eastAsia="UB-Helvetica" w:cs="Times New Roman"/>
          <w:szCs w:val="24"/>
        </w:rPr>
        <w:t xml:space="preserve">η </w:t>
      </w:r>
      <w:r>
        <w:rPr>
          <w:rFonts w:eastAsia="Times New Roman" w:cs="Times New Roman"/>
          <w:szCs w:val="24"/>
        </w:rPr>
        <w:t xml:space="preserve">με αριθμό 945/3-6-2016 επίκαιρη ερώτηση </w:t>
      </w:r>
      <w:r>
        <w:rPr>
          <w:rFonts w:eastAsia="Times New Roman" w:cs="Times New Roman"/>
          <w:szCs w:val="24"/>
        </w:rPr>
        <w:t xml:space="preserve">δεύτερου κύκλου </w:t>
      </w:r>
      <w:r>
        <w:rPr>
          <w:rFonts w:eastAsia="Times New Roman" w:cs="Times New Roman"/>
          <w:szCs w:val="24"/>
        </w:rPr>
        <w:t>του Βουλευτή Β΄ Αθηνών του Λαϊκού Συνδέσμου – Χρυσ</w:t>
      </w:r>
      <w:r>
        <w:rPr>
          <w:rFonts w:eastAsia="Times New Roman" w:cs="Times New Roman"/>
          <w:szCs w:val="24"/>
        </w:rPr>
        <w:t xml:space="preserve">ή Αυγή κ. </w:t>
      </w:r>
      <w:r>
        <w:rPr>
          <w:rFonts w:eastAsia="Times New Roman" w:cs="Times New Roman"/>
          <w:bCs/>
          <w:szCs w:val="24"/>
        </w:rPr>
        <w:t>Ηλία Παναγιώταρου</w:t>
      </w:r>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szCs w:val="24"/>
        </w:rPr>
        <w:t xml:space="preserve"> σχετικά με «τις συνεχιζόμενες αλβανικές προκλήσεις».</w:t>
      </w:r>
    </w:p>
    <w:p w14:paraId="0D0448E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Κύριε Παναγιώταρε, έχετε τον λόγο για δύο λεπτά.</w:t>
      </w:r>
    </w:p>
    <w:p w14:paraId="0D0448F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κύριε Πρόεδρε.</w:t>
      </w:r>
    </w:p>
    <w:p w14:paraId="0D0448F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Πριν από λίγες ημέρες είδαμε την επίσκεψη του </w:t>
      </w:r>
      <w:r>
        <w:rPr>
          <w:rFonts w:eastAsia="Times New Roman" w:cs="Times New Roman"/>
          <w:szCs w:val="24"/>
        </w:rPr>
        <w:t>Υπουργού Εξωτερικών, του κ</w:t>
      </w:r>
      <w:r>
        <w:rPr>
          <w:rFonts w:eastAsia="Times New Roman" w:cs="Times New Roman"/>
          <w:szCs w:val="24"/>
        </w:rPr>
        <w:t>.</w:t>
      </w:r>
      <w:r>
        <w:rPr>
          <w:rFonts w:eastAsia="Times New Roman" w:cs="Times New Roman"/>
          <w:szCs w:val="24"/>
        </w:rPr>
        <w:t xml:space="preserve"> Κοτζιά, στην Αλβανία, μια επίσκεψη η οποία έγινε αμέσως μετά από προκλητικότατες δηλώσεις του Αλβανού Πρωθυπουργού </w:t>
      </w:r>
      <w:r>
        <w:rPr>
          <w:rFonts w:eastAsia="Times New Roman" w:cs="Times New Roman"/>
          <w:szCs w:val="24"/>
        </w:rPr>
        <w:lastRenderedPageBreak/>
        <w:t>Έντι Ράμα για το ζήτημα των Τσάμηδων. Πρόκειται για ένα οργανωμένο σχέδιο, που το έχουν αντιληφθεί όλοι, από πλευ</w:t>
      </w:r>
      <w:r>
        <w:rPr>
          <w:rFonts w:eastAsia="Times New Roman" w:cs="Times New Roman"/>
          <w:szCs w:val="24"/>
        </w:rPr>
        <w:t>ράς Αλβανών με την αρωγή των Τούρκων φυσικά που είναι και οι πάτρωνές τους, για να δημιουργηθεί ένα νέο μέτωπο εσωτερικό στην πατρίδα μας με τους Τσάμηδες.</w:t>
      </w:r>
    </w:p>
    <w:p w14:paraId="0D0448F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Αφού είχαν προηγηθεί αυτές οι απαράδεκτες δηλώσεις του ίδιου του Πρωθυπουργού και «εκδηλώσεις» των Τ</w:t>
      </w:r>
      <w:r>
        <w:rPr>
          <w:rFonts w:eastAsia="Times New Roman" w:cs="Times New Roman"/>
          <w:szCs w:val="24"/>
        </w:rPr>
        <w:t>σάμηδων, αντί ο κ. Κοτζιάς να αναβάλει το ταξίδι καταγγέλλοντας αυτήν την απαράδεκτη στάση, πήγε και γίναμε όλοι μάρτυρες απαράδεκτων συμπεριφορών και ενεργειών, οργανωμένων μάλιστα, από πλευράς  της Αλβανίας. Λίγες δεκάδες Τσάμηδες- δεν ξέρουμε αν ήταν Τσ</w:t>
      </w:r>
      <w:r>
        <w:rPr>
          <w:rFonts w:eastAsia="Times New Roman" w:cs="Times New Roman"/>
          <w:szCs w:val="24"/>
        </w:rPr>
        <w:t>άμηδες ή όχι- έξω από τον χώρο στον οποίο βρισκόταν ο Έλληνας Υπουργός Εξωτερικών, με συνθήματα, με φωνές, με προσπάθεια να πλησιάσουν το αυτοκίνητο, εξευτέλιζαν τον κ. Κοτζιά.</w:t>
      </w:r>
    </w:p>
    <w:p w14:paraId="0D0448F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Αν ο κ. Κοτζιάς θέλει να εξευτελίζεται, αυτό δεν μας πειράζει καθόλου. Το πρόβλ</w:t>
      </w:r>
      <w:r>
        <w:rPr>
          <w:rFonts w:eastAsia="Times New Roman" w:cs="Times New Roman"/>
          <w:szCs w:val="24"/>
        </w:rPr>
        <w:t>ημα είναι ότι μαζί με τον κ. Κοτζιά εξευτελιζόταν και ο θεσμός του Έλληνα Υπουργού Εξωτερικών και της Ελλάδ</w:t>
      </w:r>
      <w:r>
        <w:rPr>
          <w:rFonts w:eastAsia="Times New Roman" w:cs="Times New Roman"/>
          <w:szCs w:val="24"/>
        </w:rPr>
        <w:t>ο</w:t>
      </w:r>
      <w:r>
        <w:rPr>
          <w:rFonts w:eastAsia="Times New Roman" w:cs="Times New Roman"/>
          <w:szCs w:val="24"/>
        </w:rPr>
        <w:t>ς.</w:t>
      </w:r>
    </w:p>
    <w:p w14:paraId="0D0448F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θέλαμε να μας πείτε τι έχετε υπ’ όψιν σας –αν έχετε- να πράξετε, διότι δεν είναι μόνο αυτές οι απαράδεκτες ενέργειες, οι οποίες συνέβησαν τις </w:t>
      </w:r>
      <w:r>
        <w:rPr>
          <w:rFonts w:eastAsia="Times New Roman" w:cs="Times New Roman"/>
          <w:szCs w:val="24"/>
        </w:rPr>
        <w:t>τελευταίες εβδομάδες. Βλέπουμε ένα συντονισμένο και οργανωμένο σχέδιο. Βλέπουμε την προσπάθεια υφαρπαγής των ελληνικών περιουσιών στη Χιμάρα, η οποία γίνεται με πρόσχημα αναγκαστικών απαλλοτριώσεων, προκειμένου –λέει- να γίνει μια ανάπλαση της περιοχής. Όμ</w:t>
      </w:r>
      <w:r>
        <w:rPr>
          <w:rFonts w:eastAsia="Times New Roman" w:cs="Times New Roman"/>
          <w:szCs w:val="24"/>
        </w:rPr>
        <w:t>ως, είναι απολύτως οργανωμένες, διότι τα στοιχεία τα γνωρίζετε, ενδεχομένως, καλύτερα και από εμάς. Όλα δείχνουν ότι υφαρπάζουν τις περιουσίες από τους Έλληνες και τις χαρίζουν σε Αλβανούς, σε δικούς τους ανθρώπους, προκειμένου να κάνουν δουλειές.</w:t>
      </w:r>
    </w:p>
    <w:p w14:paraId="0D0448F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Βλέπουμε</w:t>
      </w:r>
      <w:r>
        <w:rPr>
          <w:rFonts w:eastAsia="Times New Roman" w:cs="Times New Roman"/>
          <w:szCs w:val="24"/>
        </w:rPr>
        <w:t xml:space="preserve"> περιστατικά που έχουν να κάνουν με το θρησκευτικό φρόνημα των ορθοδόξων. Γνωρίζετε πάρα πολύ καλά, για να μην κρυβόμαστε πίσω από το δάχτυλό μας, ότι όπου ορθόδοξος στην Αλβανία, είναι Έλληνας Βορειοηπειρώτης στη συντριπτική του πλειοψηφία.</w:t>
      </w:r>
    </w:p>
    <w:p w14:paraId="0D0448F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θέλω να δι</w:t>
      </w:r>
      <w:r>
        <w:rPr>
          <w:rFonts w:eastAsia="Times New Roman" w:cs="Times New Roman"/>
          <w:szCs w:val="24"/>
        </w:rPr>
        <w:t>αβάσω μια απαράδεκτη απάντηση σε απλή γραπτή ερώτηση, την οποία είχαμε καταθέσει, σχετικά με κάποια ζητήματα που είχαν προκύψει μ’ έναν εκκλησιαστικό ορθόδοξο ναό στα Τίρανα. Διαβάζουμε την απάντηση του Υπουργείου Εξωτερικών: «Είναι στο πλαίσιο της αλβανικ</w:t>
      </w:r>
      <w:r>
        <w:rPr>
          <w:rFonts w:eastAsia="Times New Roman" w:cs="Times New Roman"/>
          <w:szCs w:val="24"/>
        </w:rPr>
        <w:t xml:space="preserve">ής νομοθεσίας». Εμείς, δηλαδή, δεν έχουμε να κάνουμε τίποτα απολύτως με τους εκατοντάδες χιλιάδες ορθοδόξους, οι οποίοι βρίσκονται εντός της αλβανικής επικράτειας και που κάλλιστα θα μπορούσε να είναι τμήμα της ελληνικής επικράτειας ως κομμάτι της Βορείου </w:t>
      </w:r>
      <w:r>
        <w:rPr>
          <w:rFonts w:eastAsia="Times New Roman" w:cs="Times New Roman"/>
          <w:szCs w:val="24"/>
        </w:rPr>
        <w:t>Ηπείρου. Υπάρχει και ένα καθεστώς αυτονομίας, το οποίο δεν τηρείται από κανέναν φυσικά και πάρα πολλά άλλα.</w:t>
      </w:r>
    </w:p>
    <w:p w14:paraId="0D0448F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Είχαμε στοιχεία αποδεδειγμένα νοθείας στις εκλογές, οι οποίες έγιναν, εις βάρος της ελληνικής μειονότητας και των συνδυασμών που υπήρχαν σε αυτές.</w:t>
      </w:r>
    </w:p>
    <w:p w14:paraId="0D0448F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Έ</w:t>
      </w:r>
      <w:r>
        <w:rPr>
          <w:rFonts w:eastAsia="Times New Roman" w:cs="Times New Roman"/>
          <w:szCs w:val="24"/>
        </w:rPr>
        <w:t>χουμε το περιστατικό με την ΑΟΖ, που ενώ υπήρξε συμφωνία μεταξύ Ελλάδος και Αλβανίας, μετά από παρότρυνση των Τούρκων φυσικά και πάλι, ο ίδιος ο Έντι Ράμα πήρε πίσω την υπογραφή και λέει απίστευτα πράγματα. Αμφισβητεί επί της ουσίας τα θεσμοθετημένα θαλάσσ</w:t>
      </w:r>
      <w:r>
        <w:rPr>
          <w:rFonts w:eastAsia="Times New Roman" w:cs="Times New Roman"/>
          <w:szCs w:val="24"/>
        </w:rPr>
        <w:t>ια σύνορα.</w:t>
      </w:r>
    </w:p>
    <w:p w14:paraId="0D0448F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Παναγιώταρε, έχετε και δευτερολογία.</w:t>
      </w:r>
    </w:p>
    <w:p w14:paraId="0D0448F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Θα μπορούσαμε να μιλάμε για μισή ώρα ακόμα και να λέμε διάφορα πράγματα. </w:t>
      </w:r>
    </w:p>
    <w:p w14:paraId="0D0448F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Θα ήθελα να τελειώσω με τα αίσχη των Αλβανών εις βάρος των Ελλήνων, με το γ</w:t>
      </w:r>
      <w:r>
        <w:rPr>
          <w:rFonts w:eastAsia="Times New Roman" w:cs="Times New Roman"/>
          <w:szCs w:val="24"/>
        </w:rPr>
        <w:t>εγονός ότι μας εμπαίζουν και μας κοροϊδεύουν στην κυριολεξία με τους κοντά εννιά χιλιάδες άταφους Έλληνες ήρωες του Β΄ Παγκοσμίου Πολέμου, οι οποίοι δεν μπορούν να ταφούν. Δεν επιτρέπουν οι Αλβανοί την κατασκευή στρατιωτικών κοιμητηρίων και η τελευταία του</w:t>
      </w:r>
      <w:r>
        <w:rPr>
          <w:rFonts w:eastAsia="Times New Roman" w:cs="Times New Roman"/>
          <w:szCs w:val="24"/>
        </w:rPr>
        <w:t>ς δικαιολογία είναι ότι δεν υπήρχαν μεταλλικές στρατιωτικές ταυτότητες, ώστε να ξέρουμε ότι αυτοί ήταν στρατιώτες και δεν ήταν ιδιώτες.</w:t>
      </w:r>
    </w:p>
    <w:p w14:paraId="0D0448FC"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Αυτά είναι απαράδεκτα και γελοία πράγματα, για τα οποία η Ελλάδα θα έπρεπε να έχει λάβει πολλά μέτρα. </w:t>
      </w:r>
    </w:p>
    <w:p w14:paraId="0D0448FD"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Θα θέλαμε επιτέλο</w:t>
      </w:r>
      <w:r>
        <w:rPr>
          <w:rFonts w:eastAsia="Times New Roman"/>
          <w:color w:val="000000"/>
          <w:szCs w:val="24"/>
          <w:shd w:val="clear" w:color="auto" w:fill="FFFFFF"/>
        </w:rPr>
        <w:t xml:space="preserve">υς να ξέρουμε τι σκοπεύετε να κάνετε με τη θρασύτητα και την προκλητικότητα των Αλβανών. </w:t>
      </w:r>
    </w:p>
    <w:p w14:paraId="0D0448FE"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Ευχαριστώ. </w:t>
      </w:r>
    </w:p>
    <w:p w14:paraId="0D0448FF"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ΠΡΟΕΔΡΕΥΩΝ (Γεώργιος Βαρεμένος):</w:t>
      </w:r>
      <w:r>
        <w:rPr>
          <w:rFonts w:eastAsia="Times New Roman"/>
          <w:color w:val="000000"/>
          <w:szCs w:val="24"/>
          <w:shd w:val="clear" w:color="auto" w:fill="FFFFFF"/>
        </w:rPr>
        <w:t xml:space="preserve"> Κύριε Αμανατίδη, έχετε τον λόγο. </w:t>
      </w:r>
    </w:p>
    <w:p w14:paraId="0D044900"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ΙΩΑΝΝΗΣ ΑΜΑΝΑΤΙΔΗΣ (Υφυπουργός Εξωτερικών): </w:t>
      </w:r>
      <w:r>
        <w:rPr>
          <w:rFonts w:eastAsia="Times New Roman"/>
          <w:color w:val="000000"/>
          <w:szCs w:val="24"/>
          <w:shd w:val="clear" w:color="auto" w:fill="FFFFFF"/>
        </w:rPr>
        <w:t xml:space="preserve">Ευχαριστώ, κύριε Πρόεδρε. </w:t>
      </w:r>
    </w:p>
    <w:p w14:paraId="0D044901"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Κύριε Βουλευτά, σε απάντηση της σχετικής σας ερώτησης θα ήθελα να αναφέρω ότι οι θέσεις που έχουμε σαν Υπουργείο Εξωτερικών για το ευρύ φάσμα που έχετε στην ερώτησή σας, είναι πάγιες και γνωστές και τις έχουμε εκθέσει αναλυτικά -και εγώ προσωπικά- σε μια σ</w:t>
      </w:r>
      <w:r>
        <w:rPr>
          <w:rFonts w:eastAsia="Times New Roman"/>
          <w:color w:val="000000"/>
          <w:szCs w:val="24"/>
          <w:shd w:val="clear" w:color="auto" w:fill="FFFFFF"/>
        </w:rPr>
        <w:t xml:space="preserve">ειρά πρόσφατων κοινοβουλευτικών ερωτήσεων, όπως είπατε και για τους Έλληνες νεκρούς του Έπους του 1940. Σε αυτές βέβαια δεν θα απαντήσω γιατί έχω απαντήσει και σας παραπέμπω εκεί για εκτενέστερη ενημέρωση. </w:t>
      </w:r>
    </w:p>
    <w:p w14:paraId="0D044902"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Όσον αφορά στην κριτική που έχει γίνει, θα ήθελα </w:t>
      </w:r>
      <w:r>
        <w:rPr>
          <w:rFonts w:eastAsia="Times New Roman"/>
          <w:color w:val="000000"/>
          <w:szCs w:val="24"/>
          <w:shd w:val="clear" w:color="auto" w:fill="FFFFFF"/>
        </w:rPr>
        <w:t xml:space="preserve">να αναφέρω ότι η απλώς επικριτική και στερούμενη εποικοδομητικών προτάσεων πολιτική δεν αρκεί για να ενταχθούν αποτελεσματικά τα προβλήματα που αντιμετωπίζει η ελληνική εθνική μειονότητα σε ένα ευρύτερο διεθνές πλαίσιο και να καταστούν με αυτόν </w:t>
      </w:r>
      <w:r>
        <w:rPr>
          <w:rFonts w:eastAsia="Times New Roman"/>
          <w:color w:val="000000"/>
          <w:szCs w:val="24"/>
          <w:shd w:val="clear" w:color="auto" w:fill="FFFFFF"/>
        </w:rPr>
        <w:lastRenderedPageBreak/>
        <w:t>τον τρόπο σ</w:t>
      </w:r>
      <w:r>
        <w:rPr>
          <w:rFonts w:eastAsia="Times New Roman"/>
          <w:color w:val="000000"/>
          <w:szCs w:val="24"/>
          <w:shd w:val="clear" w:color="auto" w:fill="FFFFFF"/>
        </w:rPr>
        <w:t xml:space="preserve">αφή κριτήρια για την ευρωπαϊκή ολοκλήρωση της Αλβανίας, έτσι όπως το έχουμε θέσει και εμείς. </w:t>
      </w:r>
    </w:p>
    <w:p w14:paraId="0D044903"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Η συνεχής ανάδειξη των αδυναμιών πρέπει να συνοδεύεται από μια συνεπή και δραστήρια πολιτική για την εξάλειψη των παραγόντων, που βέβαια μπορούν να εμποδίσουν την</w:t>
      </w:r>
      <w:r>
        <w:rPr>
          <w:rFonts w:eastAsia="Times New Roman"/>
          <w:color w:val="000000"/>
          <w:szCs w:val="24"/>
          <w:shd w:val="clear" w:color="auto" w:fill="FFFFFF"/>
        </w:rPr>
        <w:t xml:space="preserve"> ουσιαστική προσέγγιση της Αλβανίας στην Ευρωπαϊκή Ένωση. Αυτό όσον αφορά στην κριτική σε σχέση με το ταξίδι του Υπουργού Εξωτερικών στην Αλβανία. </w:t>
      </w:r>
    </w:p>
    <w:p w14:paraId="0D044904"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Βλέπουμε υπό αυτό το πρίσμα, δηλαδή θεωρούμε ότι έχουμε κάθε συμφέρον να εξαντλήσουμε τα περιθώρια ανάπτυξης</w:t>
      </w:r>
      <w:r>
        <w:rPr>
          <w:rFonts w:eastAsia="Times New Roman"/>
          <w:color w:val="000000"/>
          <w:szCs w:val="24"/>
          <w:shd w:val="clear" w:color="auto" w:fill="FFFFFF"/>
        </w:rPr>
        <w:t xml:space="preserve"> διμερών σχέσεων με τη γείτονα χώρα, με γνώμονα την εξυπηρέτηση των σημαντικών κοινών συμφερόντων των δύο χωρών και την προώθηση της περιφερειακής συνεργασίας.</w:t>
      </w:r>
    </w:p>
    <w:p w14:paraId="0D044905"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Κάτω από αυτό το πρίσμα βλέποντας το θέμα, θα συνεχίσουμε να προωθούμε με συνέπεια και συγκεκριμ</w:t>
      </w:r>
      <w:r>
        <w:rPr>
          <w:rFonts w:eastAsia="Times New Roman"/>
          <w:color w:val="000000"/>
          <w:szCs w:val="24"/>
          <w:shd w:val="clear" w:color="auto" w:fill="FFFFFF"/>
        </w:rPr>
        <w:t xml:space="preserve">ένες δράσεις, έτσι ώστε να εμπεδωθεί η σταθερότητα και η ασφάλεια, καθώς και η ανάπτυξη της περιοχής μέσα από την θεμελίωση της καλής γειτονίας και του σεβασμού των βασικών αρχών της </w:t>
      </w:r>
      <w:r>
        <w:rPr>
          <w:rFonts w:eastAsia="Times New Roman"/>
          <w:color w:val="000000"/>
          <w:szCs w:val="24"/>
          <w:shd w:val="clear" w:color="auto" w:fill="FFFFFF"/>
        </w:rPr>
        <w:lastRenderedPageBreak/>
        <w:t>διεθνούς έννομης τάξης και κυρίως μέσω της πλήρους ενσωμάτωσης των ευρωπα</w:t>
      </w:r>
      <w:r>
        <w:rPr>
          <w:rFonts w:eastAsia="Times New Roman"/>
          <w:color w:val="000000"/>
          <w:szCs w:val="24"/>
          <w:shd w:val="clear" w:color="auto" w:fill="FFFFFF"/>
        </w:rPr>
        <w:t xml:space="preserve">ϊκών χωρών σε ευρωπαϊκούς και ατλαντικούς θεσμούς. </w:t>
      </w:r>
    </w:p>
    <w:p w14:paraId="0D044906"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Σε αυτό το πλαίσιο, η χώρα μας θα είναι πάντοτε παρούσα στις εξελίξεις, έτοιμη να υπερασπιστεί αποτελεσματικά, τόσο τα κυριαρχικά της δικαιώματα όσο και τα θέματα που θεωρεί ως εθνικά σε διμερές και ευρωπ</w:t>
      </w:r>
      <w:r>
        <w:rPr>
          <w:rFonts w:eastAsia="Times New Roman"/>
          <w:color w:val="000000"/>
          <w:szCs w:val="24"/>
          <w:shd w:val="clear" w:color="auto" w:fill="FFFFFF"/>
        </w:rPr>
        <w:t xml:space="preserve">αϊκό επίπεδο. </w:t>
      </w:r>
    </w:p>
    <w:p w14:paraId="0D044907"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Θα ήθελα επίσης να σας διαβεβαιώσω ότι η Ελλάδα παρακολουθεί στενά την κατάσταση της ελληνικής εθνικής μειονότητας σε ολόκληρη την Αλβανία και τονίζει με κάθε ευκαιρία πως ο πλήρης σεβασμός των δικαιωμάτων της μειονότητας και η υλοποίηση των</w:t>
      </w:r>
      <w:r>
        <w:rPr>
          <w:rFonts w:eastAsia="Times New Roman"/>
          <w:color w:val="000000"/>
          <w:szCs w:val="24"/>
          <w:shd w:val="clear" w:color="auto" w:fill="FFFFFF"/>
        </w:rPr>
        <w:t xml:space="preserve"> δεσμεύσεων και υποχρεώσεων της αλβανικής πλευράς συνιστά το βαρόμετρο των διμερών μας σχέσεων, αλλά και κριτήριο για την ευρωπαϊκή πορεία της Αλβανίας, στο βαθμό που η χώρα μας συνδιαμορφώνει τις σχετικές αποφάσεις της Ευρωπαϊκής Ένωσης.</w:t>
      </w:r>
    </w:p>
    <w:p w14:paraId="0D044908"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Νομίζω ότι τελευτ</w:t>
      </w:r>
      <w:r>
        <w:rPr>
          <w:rFonts w:eastAsia="Times New Roman"/>
          <w:color w:val="000000"/>
          <w:szCs w:val="24"/>
          <w:shd w:val="clear" w:color="auto" w:fill="FFFFFF"/>
        </w:rPr>
        <w:t xml:space="preserve">αία μου αποστροφή είναι περισσότερο από σαφής και το έχω αναπτύξει και στις προηγούμενες ερωτήσεις που έχω απαντήσει. </w:t>
      </w:r>
    </w:p>
    <w:p w14:paraId="0D044909"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Θα επανέλθω στη δευτερολογία μου. </w:t>
      </w:r>
    </w:p>
    <w:p w14:paraId="0D04490A"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Ευχαριστώ. </w:t>
      </w:r>
    </w:p>
    <w:p w14:paraId="0D04490B"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ΠΡΟΕΔΡΕΥΩΝ (Γεώργιος Βαρεμένος):</w:t>
      </w:r>
      <w:r>
        <w:rPr>
          <w:rFonts w:eastAsia="Times New Roman"/>
          <w:color w:val="000000"/>
          <w:szCs w:val="24"/>
          <w:shd w:val="clear" w:color="auto" w:fill="FFFFFF"/>
        </w:rPr>
        <w:t xml:space="preserve"> Ο κ. Παναγιώταρος έχει τον λόγο. </w:t>
      </w:r>
    </w:p>
    <w:p w14:paraId="0D04490C"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ΗΛΙΑΣ ΠΑΝΑΓΙΩΤΑΡΟΣ:</w:t>
      </w:r>
      <w:r>
        <w:rPr>
          <w:rFonts w:eastAsia="Times New Roman"/>
          <w:color w:val="000000"/>
          <w:szCs w:val="24"/>
          <w:shd w:val="clear" w:color="auto" w:fill="FFFFFF"/>
        </w:rPr>
        <w:t xml:space="preserve"> Ευχαριστώ, κύριε Πρόεδρε. </w:t>
      </w:r>
    </w:p>
    <w:p w14:paraId="0D04490D"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Για το κατά πόσο είναι έτοιμη η χώρα μας παρατηρούμε συνεχώς μια διογκούμενη από πλευράς Αλβανών πολιτική και τακτική. Γνωρίζετε πάρα πολύ καλά ότι είναι σε αγαστή συνεργασία με την Τουρκία, η οποία πατρονάρει εκτός από την Αλβα</w:t>
      </w:r>
      <w:r>
        <w:rPr>
          <w:rFonts w:eastAsia="Times New Roman"/>
          <w:color w:val="000000"/>
          <w:szCs w:val="24"/>
          <w:shd w:val="clear" w:color="auto" w:fill="FFFFFF"/>
        </w:rPr>
        <w:t xml:space="preserve">νία και τα Σκόπια. Αυτό το γνωρίζετε και δεν χρειάζεται να σας το πούμε εμείς. Το ότι παρακολουθούμε στενά κάτι, δεν νομίζω ότι λέει πολλά πράγματα, όταν δεν κάνουμε τίποτα απολύτως. </w:t>
      </w:r>
    </w:p>
    <w:p w14:paraId="0D04490E"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Γνωρίζει ολόκληρη η υφήλιος ότι η Αλβανία μαζί με το Κόσοβο και ένα κομμ</w:t>
      </w:r>
      <w:r>
        <w:rPr>
          <w:rFonts w:eastAsia="Times New Roman"/>
          <w:color w:val="000000"/>
          <w:szCs w:val="24"/>
          <w:shd w:val="clear" w:color="auto" w:fill="FFFFFF"/>
        </w:rPr>
        <w:t>άτι των Σκοπίων είναι μια δεξαμενή παραγωγής τζιχαντιστών, τους οποίους στέλνουν σε όλα τα μήκη και πλάτη της υφηλίου. Αυτό είναι κάτι που έχει ξεκινήσει από τις αρχές της δεκαετίας του 1990 και φυσικά η Ελλάδα δεν είδαμε να κάνει και πολλά πράγματα γι’ αυ</w:t>
      </w:r>
      <w:r>
        <w:rPr>
          <w:rFonts w:eastAsia="Times New Roman"/>
          <w:color w:val="000000"/>
          <w:szCs w:val="24"/>
          <w:shd w:val="clear" w:color="auto" w:fill="FFFFFF"/>
        </w:rPr>
        <w:t xml:space="preserve">τό. </w:t>
      </w:r>
    </w:p>
    <w:p w14:paraId="0D04490F"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Βλέπουμε ότι επιμελώς και εσείς και οι προκάτοχοί σας δεν αναφέρεστε καθόλου στην ορολογία «Βόρεια Ήπειρος» και «Βορειοηπειρώτες», που είναι η πραγματική και κανονική ορολογία για τον πληθυσμό που κατοικεί στο κομμάτι της νοτίου Αλβανίας. </w:t>
      </w:r>
    </w:p>
    <w:p w14:paraId="0D044910"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Επίσης, δεν</w:t>
      </w:r>
      <w:r>
        <w:rPr>
          <w:rFonts w:eastAsia="Times New Roman"/>
          <w:color w:val="000000"/>
          <w:szCs w:val="24"/>
          <w:shd w:val="clear" w:color="auto" w:fill="FFFFFF"/>
        </w:rPr>
        <w:t xml:space="preserve"> βλέπουμε στη φαρέτρα των όπλων σας να χρησιμοποιείτε καθόλου το ότι υπάρχει κάποιο καθεστώς αυτονομίας, που φυσικά είναι ανεφάρμοστο επί της ουσίας. Θα μπορούσαμε να έχουμε κινητοποιήσει και να έχουμε ενεργοποιήσει ξανά διάφορες παλαιότερες συνθήκες. </w:t>
      </w:r>
    </w:p>
    <w:p w14:paraId="0D044911" w14:textId="77777777" w:rsidR="00510C84" w:rsidRDefault="007027BA">
      <w:pPr>
        <w:spacing w:after="0" w:line="600" w:lineRule="auto"/>
        <w:ind w:firstLine="720"/>
        <w:contextualSpacing/>
        <w:jc w:val="both"/>
        <w:rPr>
          <w:rFonts w:eastAsia="Times New Roman" w:cs="Times New Roman"/>
          <w:szCs w:val="24"/>
        </w:rPr>
      </w:pPr>
      <w:r>
        <w:rPr>
          <w:rFonts w:eastAsia="Times New Roman"/>
          <w:color w:val="000000"/>
          <w:szCs w:val="24"/>
          <w:shd w:val="clear" w:color="auto" w:fill="FFFFFF"/>
        </w:rPr>
        <w:lastRenderedPageBreak/>
        <w:t>Είδ</w:t>
      </w:r>
      <w:r>
        <w:rPr>
          <w:rFonts w:eastAsia="Times New Roman"/>
          <w:color w:val="000000"/>
          <w:szCs w:val="24"/>
          <w:shd w:val="clear" w:color="auto" w:fill="FFFFFF"/>
        </w:rPr>
        <w:t xml:space="preserve">αμε ότι οι Αλβανοί συνεχίζουν οργανωμένα, για παράδειγμα με πανό στο </w:t>
      </w:r>
      <w:r>
        <w:rPr>
          <w:rFonts w:eastAsia="Times New Roman"/>
          <w:color w:val="000000"/>
          <w:szCs w:val="24"/>
          <w:shd w:val="clear" w:color="auto" w:fill="FFFFFF"/>
          <w:lang w:val="en-US"/>
        </w:rPr>
        <w:t>EURO</w:t>
      </w:r>
      <w:r>
        <w:rPr>
          <w:rFonts w:eastAsia="Times New Roman"/>
          <w:color w:val="000000"/>
          <w:szCs w:val="24"/>
          <w:shd w:val="clear" w:color="auto" w:fill="FFFFFF"/>
        </w:rPr>
        <w:t xml:space="preserve"> που λαμβάνει χώρα αυτή τη στιγμή στη Γαλλία, που δεν ήταν μεμονωμένο και τυχαίο περιστατικό αλλά πολύ καλά οργανωμένο. </w:t>
      </w:r>
    </w:p>
    <w:p w14:paraId="0D044912"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Γνωρίζουμε ότι στα σχολικά τους βιβλία, όπως κάνουν όλοι οι γε</w:t>
      </w:r>
      <w:r>
        <w:rPr>
          <w:rFonts w:eastAsia="Times New Roman" w:cs="Times New Roman"/>
          <w:szCs w:val="24"/>
        </w:rPr>
        <w:t xml:space="preserve">ίτονές μας, διδάσκουν αυτό που θέλουν να διδάσκουν αυτοί, το οποίο δεν έχει σχέση με την πραγματικότητα, αλλά δεν έχει και καμμία σχέση με αυτά τα οποία έχει υπογράψει και η Ελλάδα μαζί τους. </w:t>
      </w:r>
    </w:p>
    <w:p w14:paraId="0D044913"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Εμείς, από τη μεριά μας, από τα βιβλία μας αφαιρούμε οτιδήποτε </w:t>
      </w:r>
      <w:r>
        <w:rPr>
          <w:rFonts w:eastAsia="Times New Roman" w:cs="Times New Roman"/>
          <w:szCs w:val="24"/>
        </w:rPr>
        <w:t>μπορεί να θίξει τους γείτονές μας, αλλά οι γείτονές μας γράφουν -και μάλιστα αυξάνουν αυτά τα οποία λένε- εις βάρος της πατρίδος μας. Βλέπουμε επίσημους χάρτες του αλβανικού κράτους να δείχνουν ότι η «μεγάλη Αλβανία» φθάνει περίπου κάπου έξω από την Άρτα κ</w:t>
      </w:r>
      <w:r>
        <w:rPr>
          <w:rFonts w:eastAsia="Times New Roman" w:cs="Times New Roman"/>
          <w:szCs w:val="24"/>
        </w:rPr>
        <w:t xml:space="preserve">αι εμείς δεν αντιδρούμε καθόλου σε όλα αυτά. </w:t>
      </w:r>
    </w:p>
    <w:p w14:paraId="0D044914"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όπλο που χρησιμοποιούμε συνεχώς –και είναι η δικαιολογία μας- για την ευρωπαϊκή ολοκλήρωση μιας χώρας -είτε της Αλβανίας είτε της Τουρκίας- μάλλον θα πρέπει να το αλλάξετε, διότι μέχρι να γίνει η </w:t>
      </w:r>
      <w:r>
        <w:rPr>
          <w:rFonts w:eastAsia="Times New Roman" w:cs="Times New Roman"/>
          <w:szCs w:val="24"/>
        </w:rPr>
        <w:lastRenderedPageBreak/>
        <w:t>ευρωπαϊκή ο</w:t>
      </w:r>
      <w:r>
        <w:rPr>
          <w:rFonts w:eastAsia="Times New Roman" w:cs="Times New Roman"/>
          <w:szCs w:val="24"/>
        </w:rPr>
        <w:t xml:space="preserve">λοκλήρωση της Αλβανίας το πιο πιθανό είναι ότι δεν θα υπάρχει Ενωμένη Ευρώπη, έτσι όπως πάνε τα πράγματα. Οπότε θα πρέπει να βρείτε άλλα όπλα –διαπραγματευτικά εννοώ- να χρησιμοποιείτε στην αντιμετώπιση της προκλητικότητας των Αλβανών. </w:t>
      </w:r>
    </w:p>
    <w:p w14:paraId="0D044915"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Ακούμε συνέχεια την</w:t>
      </w:r>
      <w:r>
        <w:rPr>
          <w:rFonts w:eastAsia="Times New Roman" w:cs="Times New Roman"/>
          <w:szCs w:val="24"/>
        </w:rPr>
        <w:t xml:space="preserve"> ορολογία «καλή γειτονία, συνεργασία με τους γείτονές μας». Όταν γνωρίζουμε ότι κάποιοι από τους γείτονές μας είναι αποδεδειγμένοι εχθροί της πατρίδος μας και αυτό δεν αλλάζει, το να προσπαθούμε εμείς στρουθοκαμηλίζοντας, βάζοντας το κεφάλι μέσα στην άμμο,</w:t>
      </w:r>
      <w:r>
        <w:rPr>
          <w:rFonts w:eastAsia="Times New Roman" w:cs="Times New Roman"/>
          <w:szCs w:val="24"/>
        </w:rPr>
        <w:t xml:space="preserve"> να λέμε ότι είναι καλοί γείτονες δεν αλλάζει τα πράγματα. </w:t>
      </w:r>
    </w:p>
    <w:p w14:paraId="0D044916"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D044917"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θα σας πω κάτι τελευταίο –τελειώνοντας, κύριε Υπουργέ- για να καταλάβετε πώς αντιλαμβάνονται κάποιοι λαοί κα</w:t>
      </w:r>
      <w:r>
        <w:rPr>
          <w:rFonts w:eastAsia="Times New Roman" w:cs="Times New Roman"/>
          <w:szCs w:val="24"/>
        </w:rPr>
        <w:t>ι πώς τιμούν όχι μόνο τους δικούς τους ήρωες νεκρούς, αλλά και άλλους που πολέμησαν για αυτούς, στην πατρίδα μας, στην Ελλάδα, υπάρχει ένα μεγαλοπρεπέστατο μνημείο που το έχει πληρώσει και το έχει πληρώσει και το έχει φτιάξει η Δημοκρατία της Κορέας για το</w:t>
      </w:r>
      <w:r>
        <w:rPr>
          <w:rFonts w:eastAsia="Times New Roman" w:cs="Times New Roman"/>
          <w:szCs w:val="24"/>
        </w:rPr>
        <w:t xml:space="preserve">υς εκατοντάδες Έλληνες </w:t>
      </w:r>
      <w:r>
        <w:rPr>
          <w:rFonts w:eastAsia="Times New Roman" w:cs="Times New Roman"/>
          <w:szCs w:val="24"/>
        </w:rPr>
        <w:lastRenderedPageBreak/>
        <w:t xml:space="preserve">που έπεσαν στον πόλεμο της Κορέας και κάθε χρόνο γίνεται μια ιδιαιτέρως τιμητική εκδήλωση από πλευράς Κορέας. Συγχρόνως δε, στην πατρίδα τους, στο Μπουσάν, υπάρχει ένα μεγαλοπρεπέστατο μνημείο και εκεί για τους Έλληνες που πολέμησαν </w:t>
      </w:r>
      <w:r>
        <w:rPr>
          <w:rFonts w:eastAsia="Times New Roman" w:cs="Times New Roman"/>
          <w:szCs w:val="24"/>
        </w:rPr>
        <w:t xml:space="preserve">στην Κορέα. </w:t>
      </w:r>
    </w:p>
    <w:p w14:paraId="0D044918"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Εμείς αποδεικνύουμε ότι είμαστε ελάχιστοι, πολύ λίγοι και όταν λέμε «εμείς» εννοούμε το νεοελληνικό κράτος, αυτό το ψευτορωμαίικο, το οποίο από το 1940, μετά το τέλος του Β΄ Παγκοσμίου Πολέμου, δεν μερίμνησε ώστε επιτέλους να κατασκευαστούν, ν</w:t>
      </w:r>
      <w:r>
        <w:rPr>
          <w:rFonts w:eastAsia="Times New Roman" w:cs="Times New Roman"/>
          <w:szCs w:val="24"/>
        </w:rPr>
        <w:t xml:space="preserve">α φτιαχτούν τα στρατιωτικά νεκροταφεία για αυτούς τους ήρωες, τους οποίους όλοι επικαλούνται. Όλοι πάνε σε εκδηλώσεις για το 1940, αλλά επί της ουσίας δεν κάνουν τίποτα. </w:t>
      </w:r>
    </w:p>
    <w:p w14:paraId="0D044919"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D04491A" w14:textId="77777777" w:rsidR="00510C84" w:rsidRDefault="007027BA">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D04491B"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Ορίστε, κύριε Υπουργέ, έχετε τον λόγο. </w:t>
      </w:r>
    </w:p>
    <w:p w14:paraId="0D04491C" w14:textId="77777777" w:rsidR="00510C84" w:rsidRDefault="007027BA">
      <w:pPr>
        <w:spacing w:line="600" w:lineRule="auto"/>
        <w:ind w:firstLine="720"/>
        <w:contextualSpacing/>
        <w:jc w:val="both"/>
        <w:rPr>
          <w:rFonts w:eastAsia="Times New Roman"/>
          <w:szCs w:val="24"/>
        </w:rPr>
      </w:pPr>
      <w:r>
        <w:rPr>
          <w:rFonts w:eastAsia="Times New Roman"/>
          <w:b/>
          <w:szCs w:val="24"/>
        </w:rPr>
        <w:lastRenderedPageBreak/>
        <w:t xml:space="preserve"> ΙΩΑΝΝΗΣ ΑΜΑΝΑΤΙΔΗΣ (Υφυπουργός Εξωτερικών): </w:t>
      </w:r>
      <w:r>
        <w:rPr>
          <w:rFonts w:eastAsia="Times New Roman"/>
          <w:szCs w:val="24"/>
        </w:rPr>
        <w:t>Κύριε Βουλευτά, η αντίδραση της Κυβέρνησης ειδικά σε ζητήματα στα οποία αναφερθήκατε, όπως η ανάρτηση του πανό, όπως και σε δηλώσεις και τ</w:t>
      </w:r>
      <w:r>
        <w:rPr>
          <w:rFonts w:eastAsia="Times New Roman"/>
          <w:szCs w:val="24"/>
        </w:rPr>
        <w:t>οποθετήσεις, οι οποίες βέβαια δεν συνάδουν με τον αμοιβαίο σεβασμό ούτε είναι προαπαιτούμενα για την οικοδόμηση των καλών σχέσεων που πρέπει να έχουμε, νομίζω ότι είναι πάντοτε –ειδικά στην τελευταία περίπτωση- άμεση, αποφασιστική και σε όλα τα επίπεδα τόσ</w:t>
      </w:r>
      <w:r>
        <w:rPr>
          <w:rFonts w:eastAsia="Times New Roman"/>
          <w:szCs w:val="24"/>
        </w:rPr>
        <w:t xml:space="preserve">ο με την επιστολή του Υφυπουργού, του κ. Κοντονή, όσο και με τη διαμαρτυρία η οποία έχει γίνει. </w:t>
      </w:r>
    </w:p>
    <w:p w14:paraId="0D04491D" w14:textId="77777777" w:rsidR="00510C84" w:rsidRDefault="007027BA">
      <w:pPr>
        <w:spacing w:line="600" w:lineRule="auto"/>
        <w:ind w:firstLine="720"/>
        <w:contextualSpacing/>
        <w:jc w:val="both"/>
        <w:rPr>
          <w:rFonts w:eastAsia="Times New Roman"/>
          <w:szCs w:val="24"/>
        </w:rPr>
      </w:pPr>
      <w:r>
        <w:rPr>
          <w:rFonts w:eastAsia="Times New Roman"/>
          <w:szCs w:val="24"/>
        </w:rPr>
        <w:t>Σε ό,τι αφορά, βέβαια, δημόσιες τοποθετήσεις ακραίων στοιχείων που υπάρχουν στην Αλβανία και οι οποίες πολλές φορές αγγίζουν τα όρια της φαιδρότητας, θεωρώ ότι</w:t>
      </w:r>
      <w:r>
        <w:rPr>
          <w:rFonts w:eastAsia="Times New Roman"/>
          <w:szCs w:val="24"/>
        </w:rPr>
        <w:t xml:space="preserve"> δεν θα πρέπει να σχολιαστούν ούτε είναι άξιες σχολιασμού, καθώς είναι περισσότερο από προφανές ότι δεν εκπροσωπούν παρά μια ελάχιστη μειοψηφία του αλβανικού λαού. </w:t>
      </w:r>
    </w:p>
    <w:p w14:paraId="0D04491E"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Από την άλλη πλευρά, βέβαια, οι δηλώσεις και οι επιλογές προσώπων της κεντρικής πολιτικής σ</w:t>
      </w:r>
      <w:r>
        <w:rPr>
          <w:rFonts w:eastAsia="Times New Roman"/>
          <w:szCs w:val="24"/>
        </w:rPr>
        <w:t xml:space="preserve">κηνής που παραπέμπουν σε ρητορικές του παρελθόντος, δυστυχώς, δεν συμβαδίζουν με αυτό το κλίμα εμπιστοσύνης το οποίο επιθυμούμε να διατηρήσουμε και να εμβαθύνουμε. </w:t>
      </w:r>
    </w:p>
    <w:p w14:paraId="0D04491F" w14:textId="77777777" w:rsidR="00510C84" w:rsidRDefault="007027BA">
      <w:pPr>
        <w:spacing w:line="600" w:lineRule="auto"/>
        <w:ind w:firstLine="720"/>
        <w:contextualSpacing/>
        <w:jc w:val="both"/>
        <w:rPr>
          <w:rFonts w:eastAsia="Times New Roman"/>
          <w:szCs w:val="24"/>
        </w:rPr>
      </w:pPr>
      <w:r>
        <w:rPr>
          <w:rFonts w:eastAsia="Times New Roman"/>
          <w:szCs w:val="24"/>
        </w:rPr>
        <w:t>Ωστόσο, επιτρέψτε μου να πω το εξής</w:t>
      </w:r>
      <w:r>
        <w:rPr>
          <w:rFonts w:eastAsia="Times New Roman"/>
          <w:szCs w:val="24"/>
        </w:rPr>
        <w:t>:</w:t>
      </w:r>
      <w:r>
        <w:rPr>
          <w:rFonts w:eastAsia="Times New Roman"/>
          <w:szCs w:val="24"/>
        </w:rPr>
        <w:t xml:space="preserve"> </w:t>
      </w:r>
      <w:r>
        <w:rPr>
          <w:rFonts w:eastAsia="Times New Roman"/>
          <w:szCs w:val="24"/>
        </w:rPr>
        <w:t>Ό</w:t>
      </w:r>
      <w:r>
        <w:rPr>
          <w:rFonts w:eastAsia="Times New Roman"/>
          <w:szCs w:val="24"/>
        </w:rPr>
        <w:t xml:space="preserve">τι ως Κυβέρνηση δεν διαμορφώνουμε την εξωτερική μας πολιτική με βάση την ψυχολογία ή τη σκοπιμότητα της στιγμής, αλλά με βάση συγκεκριμένο σχέδιο και με αποκλειστικό γνώμονα το διαχρονικό συμφέρον του έθνους. </w:t>
      </w:r>
    </w:p>
    <w:p w14:paraId="0D044920" w14:textId="77777777" w:rsidR="00510C84" w:rsidRDefault="007027BA">
      <w:pPr>
        <w:spacing w:line="600" w:lineRule="auto"/>
        <w:ind w:firstLine="720"/>
        <w:contextualSpacing/>
        <w:jc w:val="both"/>
        <w:rPr>
          <w:rFonts w:eastAsia="Times New Roman"/>
          <w:szCs w:val="24"/>
        </w:rPr>
      </w:pPr>
      <w:r>
        <w:rPr>
          <w:rFonts w:eastAsia="Times New Roman"/>
          <w:szCs w:val="24"/>
        </w:rPr>
        <w:t>Το ζήτημα της ανάπτυξης ακραίων πολιτικών τάσε</w:t>
      </w:r>
      <w:r>
        <w:rPr>
          <w:rFonts w:eastAsia="Times New Roman"/>
          <w:szCs w:val="24"/>
        </w:rPr>
        <w:t>ων στην Αλβανία, ιδιαίτερα αν αυτές στρέφονται κατά της Ελλάδος ή της ελληνικής μειονότητας, πιστέψτε με, βρίσκεται ψηλά στην ατζέντα μας σε κάθε διμερή επαφή μας με την αλβανική πλευρά. Προσπαθούμε να βρούμε τρόπους αναστροφής αυτού του κλίματος που μας ε</w:t>
      </w:r>
      <w:r>
        <w:rPr>
          <w:rFonts w:eastAsia="Times New Roman"/>
          <w:szCs w:val="24"/>
        </w:rPr>
        <w:t xml:space="preserve">πιβαρύνει. </w:t>
      </w:r>
    </w:p>
    <w:p w14:paraId="0D044921" w14:textId="77777777" w:rsidR="00510C84" w:rsidRDefault="007027BA">
      <w:pPr>
        <w:spacing w:line="600" w:lineRule="auto"/>
        <w:ind w:firstLine="720"/>
        <w:contextualSpacing/>
        <w:jc w:val="both"/>
        <w:rPr>
          <w:rFonts w:eastAsia="Times New Roman" w:cs="Times New Roman"/>
          <w:szCs w:val="24"/>
        </w:rPr>
      </w:pPr>
      <w:r>
        <w:rPr>
          <w:rFonts w:eastAsia="Times New Roman"/>
          <w:szCs w:val="24"/>
        </w:rPr>
        <w:t xml:space="preserve">Για παράδειγμα, στην επίσημη επίσκεψη του Υπουργού Εξωτερικών στην Αλβανία στάλθηκε το μήνυμα με όλους τους τρόπους και με όλες τις τοποθετήσεις. Εκκρεμεί η υπογραφή νέου Συμφώνου Φιλίας </w:t>
      </w:r>
      <w:r>
        <w:rPr>
          <w:rFonts w:eastAsia="Times New Roman"/>
          <w:szCs w:val="24"/>
        </w:rPr>
        <w:lastRenderedPageBreak/>
        <w:t>μεταξύ Ελλάδος και Αλβανίας, το οποίο λήγει το 2018. Έχει</w:t>
      </w:r>
      <w:r>
        <w:rPr>
          <w:rFonts w:eastAsia="Times New Roman"/>
          <w:szCs w:val="24"/>
        </w:rPr>
        <w:t xml:space="preserve"> συμφωνηθεί η κατάρτιση ενός οδικού χάρτη για την επίλυση των διμερών εκκρεμοτήτων με συνεδριάσεις επιτροπών στο επίπεδο τεχνικών και γενικών γραμματέων, η οποία αναμένουμε να ολοκληρωθεί μέχρι τέλους του 2016 ή του 2017. Αυτή η πρωτοβουλία συνδυάζεται, βέ</w:t>
      </w:r>
      <w:r>
        <w:rPr>
          <w:rFonts w:eastAsia="Times New Roman"/>
          <w:szCs w:val="24"/>
        </w:rPr>
        <w:t xml:space="preserve">βαια, με κρίσιμες εξελίξεις όσον αφορά την ευρωπαϊκή πορεία της Αλβανίας. </w:t>
      </w:r>
      <w:r>
        <w:rPr>
          <w:rFonts w:eastAsia="Times New Roman" w:cs="Times New Roman"/>
          <w:szCs w:val="24"/>
        </w:rPr>
        <w:t xml:space="preserve"> </w:t>
      </w:r>
    </w:p>
    <w:p w14:paraId="0D04492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για την ελληνική εθνική μειονότητα θεωρούμε ότι ο σεβασμός των δικαιωμάτων της συνδέεται άρρηκτα με την ευρωπαϊκή πορεία και προοπτική της Αλβανίας. Και βέβαια δ</w:t>
      </w:r>
      <w:r>
        <w:rPr>
          <w:rFonts w:eastAsia="Times New Roman" w:cs="Times New Roman"/>
          <w:szCs w:val="24"/>
        </w:rPr>
        <w:t>εν μπορεί σε καμ</w:t>
      </w:r>
      <w:r>
        <w:rPr>
          <w:rFonts w:eastAsia="Times New Roman" w:cs="Times New Roman"/>
          <w:szCs w:val="24"/>
        </w:rPr>
        <w:t>μ</w:t>
      </w:r>
      <w:r>
        <w:rPr>
          <w:rFonts w:eastAsia="Times New Roman" w:cs="Times New Roman"/>
          <w:szCs w:val="24"/>
        </w:rPr>
        <w:t>ία περίπτωση αυτή να συμβαδίζει με μία παλιάς χοτζικής εμπνεύσεως πολιτική με μειονοτικές ζώνες, που είχε η γείτονα χώρα. Έχουμε εκφράσει και στο ανώτερο επίπεδο τις ανησυχίες μας –και όχι απλώς τις ανησυχίες μας- για τις καταγγελλόμενες π</w:t>
      </w:r>
      <w:r>
        <w:rPr>
          <w:rFonts w:eastAsia="Times New Roman" w:cs="Times New Roman"/>
          <w:szCs w:val="24"/>
        </w:rPr>
        <w:t xml:space="preserve">αραβιάσεις των δικαιωμάτων των μελών της μειονότητας, ιδίως στις παραθαλάσσιες περιοχές της Αλβανίας. </w:t>
      </w:r>
    </w:p>
    <w:p w14:paraId="0D04492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πιστέψτε με ότι είναι ψηλά στην ατζέντα μας και δεν παρακολουθούμε απλώς πολλά από αυτά τα οποία έχετε αναφέρει στην ερώτησή σας.</w:t>
      </w:r>
    </w:p>
    <w:p w14:paraId="0D04492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w:t>
      </w:r>
      <w:r>
        <w:rPr>
          <w:rFonts w:eastAsia="Times New Roman" w:cs="Times New Roman"/>
          <w:b/>
          <w:szCs w:val="24"/>
        </w:rPr>
        <w:t xml:space="preserve">ΡΕΥΩΝ (Γεώργιος Βαρεμένος): </w:t>
      </w:r>
      <w:r>
        <w:rPr>
          <w:rFonts w:eastAsia="Times New Roman" w:cs="Times New Roman"/>
          <w:szCs w:val="24"/>
        </w:rPr>
        <w:t>Ευχαριστούμε.</w:t>
      </w:r>
    </w:p>
    <w:p w14:paraId="0D04492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Πριν περάσουμε στην επόμενη ερώτηση, κάνω γνωστό στο Σώμα ότι δεν θα συζητηθεί η τέταρτη με αριθμό 1042/24-6-2016 επίκαιρη ερώτηση δεύτερου κύκλου του Βουλευτή Β΄ Αθηνών των Ανεξαρτήτων Ελλήνων κ. Αθανασίου Παπαχρι</w:t>
      </w:r>
      <w:r>
        <w:rPr>
          <w:rFonts w:eastAsia="Times New Roman" w:cs="Times New Roman"/>
          <w:szCs w:val="24"/>
        </w:rPr>
        <w:t xml:space="preserve">στόπουλου προς τον Υπουργό Οικονομικών, σχετικά με τον εξωδικαστικό συμβιβασμό του ελληνικού </w:t>
      </w:r>
      <w:r>
        <w:rPr>
          <w:rFonts w:eastAsia="Times New Roman" w:cs="Times New Roman"/>
          <w:szCs w:val="24"/>
        </w:rPr>
        <w:t>δ</w:t>
      </w:r>
      <w:r>
        <w:rPr>
          <w:rFonts w:eastAsia="Times New Roman" w:cs="Times New Roman"/>
          <w:szCs w:val="24"/>
        </w:rPr>
        <w:t>ημοσίου με τη «</w:t>
      </w:r>
      <w:r>
        <w:rPr>
          <w:rFonts w:eastAsia="Times New Roman" w:cs="Times New Roman"/>
          <w:szCs w:val="24"/>
          <w:lang w:val="en-US"/>
        </w:rPr>
        <w:t>Siemens</w:t>
      </w:r>
      <w:r>
        <w:rPr>
          <w:rFonts w:eastAsia="Times New Roman" w:cs="Times New Roman"/>
          <w:szCs w:val="24"/>
        </w:rPr>
        <w:t>», λόγω φόρτου εργασίας του Υπουργού Οικονομικών.</w:t>
      </w:r>
    </w:p>
    <w:p w14:paraId="0D04492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Επίσης, η δωδέκατη με αριθμό 961/7-6-2016 επίκαιρη ερώτηση δεύτερου κύκλου του Βουλευτή Β΄</w:t>
      </w:r>
      <w:r>
        <w:rPr>
          <w:rFonts w:eastAsia="Times New Roman" w:cs="Times New Roman"/>
          <w:szCs w:val="24"/>
        </w:rPr>
        <w:t xml:space="preserve"> Θεσσαλονίκης του Κομμουνιστικού Κόμματος Ελλάδας κ. Αθανάσιου Βαρδαλή προς τους Υπουργούς Οικονομικών και Εθνικής Άμυνας, σχετικά με την Ελληνική Βιομηχανία Οχημάτων (ΕΛΒΟ Α.Ε.), δεν θα συζητηθεί.</w:t>
      </w:r>
    </w:p>
    <w:p w14:paraId="0D04492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Ακόμη, δεν θα συζητηθεί η πρώτη με αριθμό 4375/304/31-3-20</w:t>
      </w:r>
      <w:r>
        <w:rPr>
          <w:rFonts w:eastAsia="Times New Roman" w:cs="Times New Roman"/>
          <w:szCs w:val="24"/>
        </w:rPr>
        <w:t xml:space="preserve">16 ερώτηση-αίτηση κατάθεσης εγγράφων του Δ΄ Αντιπροέδρου της Βουλής και Βουλευτή Α΄ Αθηνών της Νέας Δημοκρατίας κ. Νικήτα </w:t>
      </w:r>
      <w:r>
        <w:rPr>
          <w:rFonts w:eastAsia="Times New Roman" w:cs="Times New Roman"/>
          <w:szCs w:val="24"/>
        </w:rPr>
        <w:lastRenderedPageBreak/>
        <w:t>Κακλαμάνη προς τον Υπουργό Οικονομικών, σχετικά με το οικονομικό μέγεθος της σύμβασης με τον Κιμ Γκλεν.</w:t>
      </w:r>
    </w:p>
    <w:p w14:paraId="0D04492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Η δεύτερη με αριθμό 3062/10-2-</w:t>
      </w:r>
      <w:r>
        <w:rPr>
          <w:rFonts w:eastAsia="Times New Roman" w:cs="Times New Roman"/>
          <w:szCs w:val="24"/>
        </w:rPr>
        <w:t xml:space="preserve">2016 ερώτηση του Ανεξάρτητου Βουλευτή Λακωνίας κ. Λεωνίδα Γρηγοράκου προς τον Υπουργό Οικονομικών, σχετικά με την αποζημίωση των μεριδιούχων </w:t>
      </w:r>
      <w:r>
        <w:rPr>
          <w:rFonts w:eastAsia="Times New Roman" w:cs="Times New Roman"/>
          <w:szCs w:val="24"/>
        </w:rPr>
        <w:t>σ</w:t>
      </w:r>
      <w:r>
        <w:rPr>
          <w:rFonts w:eastAsia="Times New Roman" w:cs="Times New Roman"/>
          <w:szCs w:val="24"/>
        </w:rPr>
        <w:t xml:space="preserve">υνεταιριστικών </w:t>
      </w:r>
      <w:r>
        <w:rPr>
          <w:rFonts w:eastAsia="Times New Roman" w:cs="Times New Roman"/>
          <w:szCs w:val="24"/>
        </w:rPr>
        <w:t>τ</w:t>
      </w:r>
      <w:r>
        <w:rPr>
          <w:rFonts w:eastAsia="Times New Roman" w:cs="Times New Roman"/>
          <w:szCs w:val="24"/>
        </w:rPr>
        <w:t>ραπεζών, επίσης δεν θα συζητηθεί.</w:t>
      </w:r>
    </w:p>
    <w:p w14:paraId="0D04492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Λόγω απουσίας των αρμόδιων Υπουργών στο εξωτερικό, δεν θα συζητη</w:t>
      </w:r>
      <w:r>
        <w:rPr>
          <w:rFonts w:eastAsia="Times New Roman" w:cs="Times New Roman"/>
          <w:szCs w:val="24"/>
        </w:rPr>
        <w:t>θεί η δεύτερη με αριθμό 1037/24-6-2016 επίκαιρη ερώτηση πρώτου κύκλου, του Βουλευτή Ηρακλείου της Νέας Δημοκρατίας κ. Ελευθερίου Αυγενάκη προς τον Υπουργό Υποδομών, Μεταφορών και Δικτύων, σχετικά με τη χρηματοδότηση του έργου του οδικού άξονα Ηράκλειο-Μεσσ</w:t>
      </w:r>
      <w:r>
        <w:rPr>
          <w:rFonts w:eastAsia="Times New Roman" w:cs="Times New Roman"/>
          <w:szCs w:val="24"/>
        </w:rPr>
        <w:t>αρά.</w:t>
      </w:r>
    </w:p>
    <w:p w14:paraId="0D04492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Επίσης, δεν θα συζητηθεί η πρώτη με αριθμό 1038/24-6-2016 επίκαιρη ερώτηση δεύτερου κύκλου του Βουλευτή Φλώρινας της Νέας Δημοκρατίας κ. Ιωάννη Αντωνιάδη προς τον Υπουργό Υποδομών, Μεταφορών και Δικτύων, σχετικά με την κατασκευή του οδικού άξονα Φλώρι</w:t>
      </w:r>
      <w:r>
        <w:rPr>
          <w:rFonts w:eastAsia="Times New Roman" w:cs="Times New Roman"/>
          <w:szCs w:val="24"/>
        </w:rPr>
        <w:t>νας-Πτολεμαΐδας.</w:t>
      </w:r>
    </w:p>
    <w:p w14:paraId="0D04492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περάσουμε τώρα, όπως είπαμε στη δέκατη έκτη με αριθμό 1008/15-6-2016 επίκαιρη ερώτηση  δεύτερου κύκλου, του Βουλευτή του Κομμουνιστικού Κόμματος Ελλάδας κ. Χρήστου Κατσώτη, προς τον Υπουργό Εργασίας, Κοινωνικής Ασφάλισης και Κοινωνικής </w:t>
      </w:r>
      <w:r>
        <w:rPr>
          <w:rFonts w:eastAsia="Times New Roman" w:cs="Times New Roman"/>
          <w:szCs w:val="24"/>
        </w:rPr>
        <w:t>Αλληλεγγύης, σχετικά με την ακύρωση των διατάξεων που καταργούν το ΕΚΑΣ και επιφέρουν απώλειες στο εισόδημα χιλιάδων συνταξιούχων.</w:t>
      </w:r>
    </w:p>
    <w:p w14:paraId="0D04492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Κύριε Κατσώτη, έχετε τον λόγο για δύο λεπτά.</w:t>
      </w:r>
    </w:p>
    <w:p w14:paraId="0D04492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κύριε Πρόεδρε.</w:t>
      </w:r>
    </w:p>
    <w:p w14:paraId="0D04492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Κύριε Υπουργέ, εχθές οι συνταξιούχοι</w:t>
      </w:r>
      <w:r>
        <w:rPr>
          <w:rFonts w:eastAsia="Times New Roman" w:cs="Times New Roman"/>
          <w:szCs w:val="24"/>
        </w:rPr>
        <w:t xml:space="preserve"> έπαθαν ένα μεγάλο σοκ όταν είδαν να λείπει από τη σύνταξή τους ένα μεγάλο ποσό που αφορά την επικουρική σύνταξη. Φαντασθείτε τι θα πάθαιναν οι μικροσυνταξιούχοι, αν έβλεπαν να λείπει και το ΕΚΑΣ που δόθηκε τώρα, γιατί όπως λέτε υπήρχαν τεχνικά προβλήματα.</w:t>
      </w:r>
      <w:r>
        <w:rPr>
          <w:rFonts w:eastAsia="Times New Roman" w:cs="Times New Roman"/>
          <w:szCs w:val="24"/>
        </w:rPr>
        <w:t xml:space="preserve"> Έτσι κι αλλιώς, όμως, θα παρακρατηθεί αναδρομικά από την </w:t>
      </w:r>
      <w:r>
        <w:rPr>
          <w:rFonts w:eastAsia="Times New Roman" w:cs="Times New Roman"/>
          <w:szCs w:val="24"/>
        </w:rPr>
        <w:t>1</w:t>
      </w:r>
      <w:r w:rsidRPr="001B11DC">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 Ιανουαρίου.</w:t>
      </w:r>
    </w:p>
    <w:p w14:paraId="0D04492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Ποια είναι όμως η σκοπιμότητα, κύριε Υπουργέ, αυτού του διαχωρισμού; Ξεφεύγω λίγο από το θέμα της ερώτησης, γιατί είναι πολύ επίκαιρο, αλλά ταυτόχρονα είναι και το ίδιο. Είναι αυτό π</w:t>
      </w:r>
      <w:r>
        <w:rPr>
          <w:rFonts w:eastAsia="Times New Roman" w:cs="Times New Roman"/>
          <w:szCs w:val="24"/>
        </w:rPr>
        <w:t xml:space="preserve">ου γράφτηκε ότι </w:t>
      </w:r>
      <w:r>
        <w:rPr>
          <w:rFonts w:eastAsia="Times New Roman" w:cs="Times New Roman"/>
          <w:szCs w:val="24"/>
        </w:rPr>
        <w:lastRenderedPageBreak/>
        <w:t>οι συνταξιούχοι με την αλλαγή της ημερομηνίας καταβολής θα πάρουν για το 2016 έντεκα επικουρικές συντάξεις και όχι δώδεκα; Ή μήπως…</w:t>
      </w:r>
    </w:p>
    <w:p w14:paraId="0D04493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Γελάτε, αλλά κλαίνε οι συνταξιούχοι.</w:t>
      </w:r>
    </w:p>
    <w:p w14:paraId="0D04493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Ή μήπως σκοπός είναι να συνηθίσουν οι συνταξιούχοι ότι οι επικουρικές </w:t>
      </w:r>
      <w:r>
        <w:rPr>
          <w:rFonts w:eastAsia="Times New Roman" w:cs="Times New Roman"/>
          <w:szCs w:val="24"/>
        </w:rPr>
        <w:t>δεν αποτελούν ενιαίο μέρος της σύνταξης, μιας και την εγγύηση του κράτους έχει μόνο η κύρια σύνταξη και είναι κάτι που ίσως αύριο να μην υπάρχει λόγω και της ρήτρας μηδενικού ελλείμματος;</w:t>
      </w:r>
    </w:p>
    <w:p w14:paraId="0D04493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Τα αναφέρω αυτά γιατί είναι επίκαιρα και αφορούν χιλιάδες συνταξιούχ</w:t>
      </w:r>
      <w:r>
        <w:rPr>
          <w:rFonts w:eastAsia="Times New Roman" w:cs="Times New Roman"/>
          <w:szCs w:val="24"/>
        </w:rPr>
        <w:t>ους, όλους τους συνταξιούχους και θέλουμε μαζί με το ερώτημα αυτό που κάνουμε σήμερα για την κατάργηση του ΕΚΑΣ, που πλήττει όλους τους συνταξιούχους και ιδιαίτερα τους μικροσυνταξιούχους. Είναι γνωστό ότι οι απώλειες από το 2016 έως το 2019 θα είναι 2,4 δ</w:t>
      </w:r>
      <w:r>
        <w:rPr>
          <w:rFonts w:eastAsia="Times New Roman" w:cs="Times New Roman"/>
          <w:szCs w:val="24"/>
        </w:rPr>
        <w:t xml:space="preserve">ισεκατομμύρια ευρώ γι’ αυτούς. </w:t>
      </w:r>
    </w:p>
    <w:p w14:paraId="0D04493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κύριε Υπουργέ, το θέμα είναι το εξής: Το 2015 το όριο για να πάρει κάποιος το ΕΚΑΣ ήταν 15.380 ευρώ οικογενειακό εισόδημα. Εσείς το κάνατε 11.000 ευρώ, με αποτέλεσμα όσοι έχουν οικογενειακό εισόδημα 11.000 ετησίως να έ</w:t>
      </w:r>
      <w:r>
        <w:rPr>
          <w:rFonts w:eastAsia="Times New Roman" w:cs="Times New Roman"/>
          <w:szCs w:val="24"/>
        </w:rPr>
        <w:t>χουν σοβαρές επιπτώσεις και ιδιαίτερα οι δικαιούχοι που είναι ζευγάρια.Γιατί αν ο καθένας το</w:t>
      </w:r>
      <w:r>
        <w:rPr>
          <w:rFonts w:eastAsia="Times New Roman" w:cs="Times New Roman"/>
          <w:szCs w:val="24"/>
        </w:rPr>
        <w:t>ν</w:t>
      </w:r>
      <w:r>
        <w:rPr>
          <w:rFonts w:eastAsia="Times New Roman" w:cs="Times New Roman"/>
          <w:szCs w:val="24"/>
        </w:rPr>
        <w:t xml:space="preserve"> χρόνο έχει 5.508 ευρώ, τότε οι δύο μαζί θα έχουν 11.016 ευρώ και χάνουν και οι δύο μαζί 5.520 ευρώ ετήσιο εισόδημα. </w:t>
      </w:r>
    </w:p>
    <w:p w14:paraId="0D04493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οι συνέπειες αυτής της ρύθμισης </w:t>
      </w:r>
      <w:r>
        <w:rPr>
          <w:rFonts w:eastAsia="Times New Roman" w:cs="Times New Roman"/>
          <w:szCs w:val="24"/>
        </w:rPr>
        <w:t xml:space="preserve">είναι τραγικές και εμείς ρωτάμε τι θα κάνετε, έτσι ώστε να ακυρωθούν αυτές οι ρυθμίσεις που, αν θέλετε, έχουν αυτό το αποτέλεσμα, τις μεγάλες απώλειες στο εισόδημα χιλιάδων συνταξιούχων και ιδιαίτερα αυτών των ζευγαριών που αναφέραμε παραπάνω, όπου οι δυο </w:t>
      </w:r>
      <w:r>
        <w:rPr>
          <w:rFonts w:eastAsia="Times New Roman" w:cs="Times New Roman"/>
          <w:szCs w:val="24"/>
        </w:rPr>
        <w:t>μαζί μπορεί να έχουν κάτι παραπάνω από 11.00 ευρώ ετήσιο εισόδημα. Πάνω σ’ αυτό θα θέλαμε τις απαντήσεις σας, κύριε Υπουργέ.</w:t>
      </w:r>
    </w:p>
    <w:p w14:paraId="0D04493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Πετρόπουλε, έχετε τον λόγο.</w:t>
      </w:r>
    </w:p>
    <w:p w14:paraId="0D044936" w14:textId="77777777" w:rsidR="00510C84" w:rsidRDefault="007027BA">
      <w:pPr>
        <w:spacing w:line="600" w:lineRule="auto"/>
        <w:ind w:firstLine="720"/>
        <w:contextualSpacing/>
        <w:jc w:val="both"/>
        <w:rPr>
          <w:rFonts w:eastAsia="Times New Roman" w:cs="Times New Roman"/>
          <w:szCs w:val="24"/>
        </w:rPr>
      </w:pPr>
      <w:r>
        <w:rPr>
          <w:rFonts w:eastAsia="Times New Roman"/>
          <w:b/>
          <w:bCs/>
          <w:color w:val="242424"/>
          <w:szCs w:val="24"/>
        </w:rPr>
        <w:lastRenderedPageBreak/>
        <w:t>ΑΝΑΣΤΑΣΙΟΣ ΠΕΤΡΟΠΟΥΛΟΣ (Υφυπουργός Εργασίας, Κοινωνικής Ασφάλιση</w:t>
      </w:r>
      <w:r>
        <w:rPr>
          <w:rFonts w:eastAsia="Times New Roman"/>
          <w:b/>
          <w:bCs/>
          <w:color w:val="242424"/>
          <w:szCs w:val="24"/>
        </w:rPr>
        <w:t>ς και Κοινωνικής Αλληλεγγύης):</w:t>
      </w:r>
      <w:r>
        <w:rPr>
          <w:rFonts w:eastAsia="Times New Roman" w:cs="Times New Roman"/>
          <w:szCs w:val="24"/>
        </w:rPr>
        <w:t xml:space="preserve"> Ευχαριστώ, κύριε Πρόεδρε.</w:t>
      </w:r>
    </w:p>
    <w:p w14:paraId="0D04493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Φυσικά είναι παράδοξο να ακολουθείτε, κύριε Κατσώτη, τη συνταγή του «Ελεύθερου Τύπου», που με πρωτοσέλιδο σήμερα αναφέρεται στη μεταφορά κατά δύο μέρες για τεχνικούς λόγους -επειδή το τραπεζικό σύστη</w:t>
      </w:r>
      <w:r>
        <w:rPr>
          <w:rFonts w:eastAsia="Times New Roman" w:cs="Times New Roman"/>
          <w:szCs w:val="24"/>
        </w:rPr>
        <w:t>μα έχει αποδειχθεί ότι δεν σήκωνε όλες τις διαδικασίες πληρωμών και για κύριες και για επικουρικές συντάξεις την ίδια μέρα- των πληρωμών αυτών τη δεύτερη εργάσιμη ημέρα του μήνα.</w:t>
      </w:r>
    </w:p>
    <w:p w14:paraId="0D04493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Αυτό δεν σημαίνει απώλεια, απλή λογική είναι. Τι απώλεια σύνταξης ισχυρίζεστε</w:t>
      </w:r>
      <w:r>
        <w:rPr>
          <w:rFonts w:eastAsia="Times New Roman" w:cs="Times New Roman"/>
          <w:szCs w:val="24"/>
        </w:rPr>
        <w:t xml:space="preserve"> ότι υπάρχει; Ο «Ελεύθερος Τύπος» ισχυρίζεται ότι οι δώδεκα συντάξεις θα γίνουν έντεκα. Αυτούς τους παραλογισμούς, στους οποίους το αντιπολιτευτικό πάθος και το μίσος για το</w:t>
      </w:r>
      <w:r>
        <w:rPr>
          <w:rFonts w:eastAsia="Times New Roman" w:cs="Times New Roman"/>
          <w:szCs w:val="24"/>
        </w:rPr>
        <w:t>ν</w:t>
      </w:r>
      <w:r>
        <w:rPr>
          <w:rFonts w:eastAsia="Times New Roman" w:cs="Times New Roman"/>
          <w:szCs w:val="24"/>
        </w:rPr>
        <w:t xml:space="preserve"> ΣΥΡΙΖΑ έχουν οδηγήσει κάποιους, δεν περίμενα να τους υιοθετήσετε κι εσείς. </w:t>
      </w:r>
    </w:p>
    <w:p w14:paraId="0D04493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Γι’ α</w:t>
      </w:r>
      <w:r>
        <w:rPr>
          <w:rFonts w:eastAsia="Times New Roman" w:cs="Times New Roman"/>
          <w:szCs w:val="24"/>
        </w:rPr>
        <w:t xml:space="preserve">υτό μειδίασα, δεν γέλασα. Δεν χάρηκα να σας βλέπω να υποστηρίζετε ασμένως τέτοιες αντιλήψεις. Ξαφνιάστηκα, δεν περίμενα από εσάς, έναν εκπρόσωπο του Κομμουνιστικού Κόμματος, να καταφεύγει σε τέτοιες αναλήθειες, αυταπόδεικτα ψευδέστατες. </w:t>
      </w:r>
    </w:p>
    <w:p w14:paraId="0D04493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Μην επικαλείστε, λ</w:t>
      </w:r>
      <w:r>
        <w:rPr>
          <w:rFonts w:eastAsia="Times New Roman" w:cs="Times New Roman"/>
          <w:szCs w:val="24"/>
        </w:rPr>
        <w:t>οιπόν -γιατί δεν το περίμενα ούτε αυτό από εσάς- ένα μειδίαμα που πήγαινε σε αυτό που είπατε, το οποίο προκλήθηκε από το ξάφνιασμά μου, λέγοντας ότι χαίρομαι για την κατάσταση των συνταξιούχων. Αυτά τα ακούω από άλλες πτέρυγες, μην τα ακούω και από εσάς. Δ</w:t>
      </w:r>
      <w:r>
        <w:rPr>
          <w:rFonts w:eastAsia="Times New Roman" w:cs="Times New Roman"/>
          <w:szCs w:val="24"/>
        </w:rPr>
        <w:t>εν χαιρόμαστε για την κατάσταση των συνταξιούχων. Πραγματικά, εκείνο που κάνουμε είναι να δημιουργήσουμε συνθήκες για την ανάπτυξη ιδιαίτερα των χαμηλών συντάξεων.</w:t>
      </w:r>
    </w:p>
    <w:p w14:paraId="0D04493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Το 1996 επινοήθηκε, θα έλεγα, το ΕΚΑΣ. Και αν δείτε τι ακολούθησε λίγο μετά τον Αύγουστο του</w:t>
      </w:r>
      <w:r>
        <w:rPr>
          <w:rFonts w:eastAsia="Times New Roman" w:cs="Times New Roman"/>
          <w:szCs w:val="24"/>
        </w:rPr>
        <w:t xml:space="preserve"> 1996, που εισήλθε αυτό προς ψήφιση, είχαμε εκλογές. Γιατί τότε οι προηγούμενες κυβερνήσεις δεν θέλησαν να λύσουν το πρόβλημα των συνταξιούχων με ενίσχυση των χαμηλών συντάξεων, αλλά θέλησαν, </w:t>
      </w:r>
      <w:r>
        <w:rPr>
          <w:rFonts w:eastAsia="Times New Roman" w:cs="Times New Roman"/>
          <w:szCs w:val="24"/>
        </w:rPr>
        <w:lastRenderedPageBreak/>
        <w:t xml:space="preserve">όπως και για μια σειρά άλλα κοινωνικά ζητήματα, να τους κρατούν </w:t>
      </w:r>
      <w:r>
        <w:rPr>
          <w:rFonts w:eastAsia="Times New Roman" w:cs="Times New Roman"/>
          <w:szCs w:val="24"/>
        </w:rPr>
        <w:t>όμηρους μέσω μιας αντίληψης φιλανθρωπίας. Το ΕΚΑΣ ήταν επίδομα, δεν ήταν σύνταξη!</w:t>
      </w:r>
    </w:p>
    <w:p w14:paraId="0D04493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στις νέες δομές τους συστήματός μας, ενισχύουμε τις χαμηλές συντάξεις. Η χαμηλότερη από αυτές έχει ποσοστό αναπλήρωσης 120%, το υψηλότερο που υπάρχει. </w:t>
      </w:r>
    </w:p>
    <w:p w14:paraId="0D04493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Πρέπει </w:t>
      </w:r>
      <w:r>
        <w:rPr>
          <w:rFonts w:eastAsia="Times New Roman" w:cs="Times New Roman"/>
          <w:szCs w:val="24"/>
        </w:rPr>
        <w:t>να αναφέρω –δυστυχώς γιατί ο χρόνος είναι λίγος για ένα τόσο τεράστιο θέμα- ορισμένα σημεία όπου κυριαρχεί παραπληροφόρηση. Δεν εννοώ ότι δεν υπήρξε μείωση στις συντάξεις που έλαβαν, γιατί έλειπε το ΕΚΑΣ. Αυτό συνέβη, αλλά θα πρέπει να εξηγήσουμε γιατί συν</w:t>
      </w:r>
      <w:r>
        <w:rPr>
          <w:rFonts w:eastAsia="Times New Roman" w:cs="Times New Roman"/>
          <w:szCs w:val="24"/>
        </w:rPr>
        <w:t xml:space="preserve">έβη. </w:t>
      </w:r>
    </w:p>
    <w:p w14:paraId="0D04493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Η λογική που συνόδευσε την αρχική εφαρμογή του ΕΚΑΣ, από το 1996, ήταν ότι θα έπρεπε όποιος συνταξιούχος ήταν πάνω από εξήντα πέντε χρονών να συμπληρώνει το εισόδημά του από συντάξεις, έτσι ώστε να πλησιάζει το μέσο όρο των κατώτατων εισοδημάτων που </w:t>
      </w:r>
      <w:r>
        <w:rPr>
          <w:rFonts w:eastAsia="Times New Roman" w:cs="Times New Roman"/>
          <w:szCs w:val="24"/>
        </w:rPr>
        <w:t xml:space="preserve">υπήρχαν για τους πολίτες τότε, το 1996. </w:t>
      </w:r>
    </w:p>
    <w:p w14:paraId="0D04493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Με αναγωγή στον παρόντα χρόνο, στο 2016, το μέσο εισόδημα ήταν τότε 5.208 ευρώ και η χαμηλή σύνταξη που έπρεπε να ενισχυθεί με το ΕΚΑΣ ήταν 3.923 ευρώ. Σήμερα είναι 7.680 ευρώ ο μέσος όρος και το κατώτερο όριο συντα</w:t>
      </w:r>
      <w:r>
        <w:rPr>
          <w:rFonts w:eastAsia="Times New Roman" w:cs="Times New Roman"/>
          <w:szCs w:val="24"/>
        </w:rPr>
        <w:t xml:space="preserve">ξιούχων είναι 7.767, περίπου 13 ευρώ παρακάτω. </w:t>
      </w:r>
    </w:p>
    <w:p w14:paraId="0D04494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Μία απόκλιση που ήταν τεράστια και καλυπτόταν ως αιτιολογία με το ΕΚΑΣ, σήμερα δεν υφίσταται πια ως λόγος για να υπάρχει το ΕΚΑΣ. Τούτο δεν σημαίνει ότι είναι αυτή η λύση η πρέπουσα, να χάνουν αυτοί οι άνθρωπ</w:t>
      </w:r>
      <w:r>
        <w:rPr>
          <w:rFonts w:eastAsia="Times New Roman" w:cs="Times New Roman"/>
          <w:szCs w:val="24"/>
        </w:rPr>
        <w:t xml:space="preserve">οι μερίδιο του εισοδήματός τους. Εξηγώ, όμως, τα τεχνικά χαρακτηριστικά και τις δομές ενός συστήματος που έπασχε και πρέπει να διορθώσουμε. </w:t>
      </w:r>
    </w:p>
    <w:p w14:paraId="0D04494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Θεσπίσαμε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ότι οι αναπληρώσεις που θα γίνουν στις συντάξεις θα ενισχύονται μέσα από την ανάπτυξη, την ο</w:t>
      </w:r>
      <w:r>
        <w:rPr>
          <w:rFonts w:eastAsia="Times New Roman" w:cs="Times New Roman"/>
          <w:szCs w:val="24"/>
        </w:rPr>
        <w:t>ποία πιστεύουμε ότι θα έχουμε μέσα από το ΑΕΠ. Είναι εξαρτημένη η χώρα με αυτό τον στόχο και πρέπει να τον πετύχουμε. Θα πρέπει να καταβάλλουμε όλες μας τις δυνάμεις για να αναπτύξουμε τις παραγωγικές δυνατότητες που μπορεί να έχει αυτή η χώρα.</w:t>
      </w:r>
    </w:p>
    <w:p w14:paraId="0D04494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Θα περιμένω</w:t>
      </w:r>
      <w:r>
        <w:rPr>
          <w:rFonts w:eastAsia="Times New Roman" w:cs="Times New Roman"/>
          <w:szCs w:val="24"/>
        </w:rPr>
        <w:t xml:space="preserve"> στη συνέχεια να λάβω τον λόγο, κύριε Πρόεδρε. Για όσο χρόνο μου δώσετε, εγώ μπορώ να εξηγώ πάντως, αν κρίνετε γι’ αυτό το σοβαρό θέμα ότι θα πρέπει να έχω παραπάνω χρόνο.</w:t>
      </w:r>
    </w:p>
    <w:p w14:paraId="0D044943" w14:textId="77777777" w:rsidR="00510C84" w:rsidRDefault="007027BA">
      <w:pPr>
        <w:spacing w:line="600" w:lineRule="auto"/>
        <w:ind w:firstLine="720"/>
        <w:contextualSpacing/>
        <w:jc w:val="both"/>
        <w:rPr>
          <w:rFonts w:eastAsia="Times New Roman" w:cs="Times New Roman"/>
        </w:rPr>
      </w:pPr>
      <w:r>
        <w:rPr>
          <w:rFonts w:eastAsia="Times New Roman"/>
          <w:b/>
          <w:bCs/>
        </w:rPr>
        <w:t>ΠΡΟΕΔΡΕΥΩΝ (Γεώργιος Βαρεμένος):</w:t>
      </w:r>
      <w:r>
        <w:rPr>
          <w:rFonts w:eastAsia="Times New Roman" w:cs="Times New Roman"/>
          <w:szCs w:val="24"/>
        </w:rPr>
        <w:t xml:space="preserve"> </w:t>
      </w:r>
      <w:r>
        <w:rPr>
          <w:rFonts w:eastAsia="Times New Roman" w:cs="Times New Roman"/>
        </w:rPr>
        <w:t>Κυρίες και κύριοι συνάδελφοι, έχω την τιμή να ανακο</w:t>
      </w:r>
      <w:r>
        <w:rPr>
          <w:rFonts w:eastAsia="Times New Roman" w:cs="Times New Roman"/>
        </w:rPr>
        <w:t>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w:t>
      </w:r>
      <w:r>
        <w:rPr>
          <w:rFonts w:eastAsia="Times New Roman" w:cs="Times New Roman"/>
        </w:rPr>
        <w:t xml:space="preserve">ατρείς φοιτητές από το Διεθνές Κέντρο Ελληνικών και Μεσογειακών Σπουδών.  </w:t>
      </w:r>
    </w:p>
    <w:p w14:paraId="0D044944" w14:textId="77777777" w:rsidR="00510C84" w:rsidRDefault="007027BA">
      <w:pPr>
        <w:spacing w:line="600" w:lineRule="auto"/>
        <w:ind w:firstLine="720"/>
        <w:contextualSpacing/>
        <w:jc w:val="both"/>
        <w:rPr>
          <w:rFonts w:eastAsia="Times New Roman" w:cs="Times New Roman"/>
        </w:rPr>
      </w:pPr>
      <w:r>
        <w:rPr>
          <w:rFonts w:eastAsia="Times New Roman" w:cs="Times New Roman"/>
        </w:rPr>
        <w:t>Η Βουλή το</w:t>
      </w:r>
      <w:r>
        <w:rPr>
          <w:rFonts w:eastAsia="Times New Roman" w:cs="Times New Roman"/>
        </w:rPr>
        <w:t>ύ</w:t>
      </w:r>
      <w:r>
        <w:rPr>
          <w:rFonts w:eastAsia="Times New Roman" w:cs="Times New Roman"/>
        </w:rPr>
        <w:t>ς καλωσορίζει.</w:t>
      </w:r>
    </w:p>
    <w:p w14:paraId="0D044945" w14:textId="77777777" w:rsidR="00510C84" w:rsidRDefault="007027BA">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0D04494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 Κύριε Κατσώτη, έχετε τον λόγο.</w:t>
      </w:r>
    </w:p>
    <w:p w14:paraId="0D04494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ΚΑΤΣΩΤΗΣ:</w:t>
      </w:r>
      <w:r>
        <w:rPr>
          <w:rFonts w:eastAsia="Times New Roman" w:cs="Times New Roman"/>
          <w:szCs w:val="24"/>
        </w:rPr>
        <w:t xml:space="preserve"> Κύριε Υπουργέ, ρίξατε την ευθύνη στο τραπεζικό σύστημα.</w:t>
      </w:r>
      <w:r>
        <w:rPr>
          <w:rFonts w:eastAsia="Times New Roman" w:cs="Times New Roman"/>
          <w:szCs w:val="24"/>
        </w:rPr>
        <w:t xml:space="preserve"> Μα, δική σας απόφαση δεν ήταν οι επικουρικές να κατατίθενται κάθε δεύτερη ημέρα του επόμενου μήνα; Γιατί, λοιπόν, λέτε ότι το τραπεζικό σύστημα έχει την ευθύνη;</w:t>
      </w:r>
    </w:p>
    <w:p w14:paraId="0D04494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Και δεν απαντήσατε στο δεύτερο «μήπως». Μήπως να συνηθίζουν οι συνταξιούχοι ότι το μέρος της ε</w:t>
      </w:r>
      <w:r>
        <w:rPr>
          <w:rFonts w:eastAsia="Times New Roman" w:cs="Times New Roman"/>
          <w:szCs w:val="24"/>
        </w:rPr>
        <w:t xml:space="preserve">πικουρικής που δεν έχει την εγγύηση του κράτους θα βαίνει μειούμενο ως την κατάργησή του, αφού υπάρχει η ρήτρα του μηδενικού ελλείμματος; </w:t>
      </w:r>
    </w:p>
    <w:p w14:paraId="0D04494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Όσον αφορά το θέμα του ΕΚΑΣ, κύριε Υπουργέ, λέτε ότι το ΕΚΑΣ επινοήθηκε για πελατειακούς λόγους και το έδωσαν το 1996</w:t>
      </w:r>
      <w:r>
        <w:rPr>
          <w:rFonts w:eastAsia="Times New Roman" w:cs="Times New Roman"/>
          <w:szCs w:val="24"/>
        </w:rPr>
        <w:t xml:space="preserve"> –ή όποτε είπατε ότι το έδωσαν- για να κερδίσουν τις εκλογές και ότι, εν πάση περιπτώσει, σήμερα εσείς διορθώνετε κάτι που έγινε και το οποίο δεν έπρεπε να γίνει. Τι δηλαδή; Καταργείτε το ΕΚΑΣ και λέτε ότι με άλλον τρόπο θα συμπληρώσετε την απώλεια. Με ποι</w:t>
      </w:r>
      <w:r>
        <w:rPr>
          <w:rFonts w:eastAsia="Times New Roman" w:cs="Times New Roman"/>
          <w:szCs w:val="24"/>
        </w:rPr>
        <w:t xml:space="preserve">ον; Λέτε ότι το ποσό αναπλήρωσης θα είναι μεγαλύτερο για τον μικροσυνταξιούχο. </w:t>
      </w:r>
    </w:p>
    <w:p w14:paraId="0D04494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Πείτε μου, λοιπόν, αν θα χάσει το ΕΚΑΣ ένας συνταξιούχος που έχει 5.508 ευρώ και που η σύζυγός του έχει 5.508 ευρώ. Ναι ή όχι; Και πείτε μου, λοιπόν, τι αναπλήρωση θα έχουν </w:t>
      </w:r>
      <w:r>
        <w:rPr>
          <w:rFonts w:eastAsia="Times New Roman" w:cs="Times New Roman"/>
          <w:szCs w:val="24"/>
        </w:rPr>
        <w:t>αυτοί που θα χάσουν το έτος 5.520 ευρώ. Απαντήστε μου σε αυτό, αφού έχετε κάνει, λοιπόν, τις προσθαφαιρέσεις. Γι’ αυτούς τους δύο μικροσυνταξιούχους, ποια θα είναι η κάλυψη των απωλειών; Από τις 5.520 ευρώ που θα χάσουν τον χρόνο και οι δύο, ποια είναι η α</w:t>
      </w:r>
      <w:r>
        <w:rPr>
          <w:rFonts w:eastAsia="Times New Roman" w:cs="Times New Roman"/>
          <w:szCs w:val="24"/>
        </w:rPr>
        <w:t>ναπλήρωση;</w:t>
      </w:r>
    </w:p>
    <w:p w14:paraId="0D04494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κύριε Υπουργέ, δεν μπορείτε να λέτε ψέματα μία, δύο και τρεις φορές. Λέγατε ότι δεν θα μειωθούν οι συντάξεις. Και σήμερα βλέπουν οι συνταξιούχοι να λείπουν από το πορτοφόλι τους αυτά που είναι απαραίτητα για να επιβιώσουν. </w:t>
      </w:r>
    </w:p>
    <w:p w14:paraId="0D04494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Και σήμερα </w:t>
      </w:r>
      <w:r>
        <w:rPr>
          <w:rFonts w:eastAsia="Times New Roman" w:cs="Times New Roman"/>
          <w:szCs w:val="24"/>
        </w:rPr>
        <w:t xml:space="preserve">πάλι λέτε ψέματα ότι θα αναπληρώσετε αυτό το κατηργημένο ΕΚΑΣ από τους μικροσυνταξιούχους. Δεν λέτε, όμως, πώς. Ποιο ποσοστό αναπλήρωσης, όταν ο υπολογισμός της σύνταξης, όπως εσείς το ρυθμίσατε με τον τελευταίο νόμο, προβλέπει συντάξεις πείνας για όλους, </w:t>
      </w:r>
      <w:r>
        <w:rPr>
          <w:rFonts w:eastAsia="Times New Roman" w:cs="Times New Roman"/>
          <w:szCs w:val="24"/>
        </w:rPr>
        <w:t>μειώσεις από 15% ως 30%;</w:t>
      </w:r>
    </w:p>
    <w:p w14:paraId="0D04494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Τα έχουμε πει αυτά εδώ στο ασφαλιστικό νομοσχέδιο και δεν μπορείτε πάνω σε αυτό να πείτε κάτι άλλο. Δεν έχετε άλλο επιχείρημα, όταν πάτε στα εξήντα επτά έτη όλο τον κόσμο για τη σύνταξη και όταν απαιτούνται σαράντα χρόνια δουλειάς,</w:t>
      </w:r>
      <w:r>
        <w:rPr>
          <w:rFonts w:eastAsia="Times New Roman" w:cs="Times New Roman"/>
          <w:szCs w:val="24"/>
        </w:rPr>
        <w:t xml:space="preserve"> με αυτή την εργασιακή ζούγκλα που υπάρχει σήμερα εδώ στη χώρα μας. Τι είναι αυτά, λοιπόν, που λέτε στον κόσμο σήμερα; Ποια αναπλήρωση θα κάνετε; </w:t>
      </w:r>
    </w:p>
    <w:p w14:paraId="0D04494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Εμείς, λοιπόν, λέμε ότι πρέπει να καταργηθεί αυτή η ρύθμιση που καταργεί το ΕΚΑΣ και να την πάρετε πίσω. Οι μ</w:t>
      </w:r>
      <w:r>
        <w:rPr>
          <w:rFonts w:eastAsia="Times New Roman" w:cs="Times New Roman"/>
          <w:szCs w:val="24"/>
        </w:rPr>
        <w:t>ικροσυνταξιούχοι και συνολικά οι συνταξιούχοι δεν θα συμβιβαστούν. Ξέρετε ότι είναι πολύ ζωντανοί και θα είναι στον δρόμο, όπως και οι εργαζόμενοι, γιατί δεν συμβιβάζονται με αυτό τον νόμο-λαιμητόμο, με αυτό το ασφαλιστικό που, αν θέλετε, οδηγεί τους εργαζ</w:t>
      </w:r>
      <w:r>
        <w:rPr>
          <w:rFonts w:eastAsia="Times New Roman" w:cs="Times New Roman"/>
          <w:szCs w:val="24"/>
        </w:rPr>
        <w:t xml:space="preserve">όμενους στο να χάσουν συνολικά την ασφάλειά τους και να έχουν συντάξεις πείνας και να μην μπορούν να επιβιώσουν. </w:t>
      </w:r>
    </w:p>
    <w:p w14:paraId="0D04494F" w14:textId="77777777" w:rsidR="00510C84" w:rsidRDefault="007027BA">
      <w:pPr>
        <w:spacing w:line="600" w:lineRule="auto"/>
        <w:ind w:firstLine="720"/>
        <w:contextualSpacing/>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Τον λόγο έχει ο κ. Πετρόπουλος.</w:t>
      </w:r>
    </w:p>
    <w:p w14:paraId="0D04495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Κύριε Κατσώτη, αυτοί που δεν συμβιβάζονται ποτέ και δεν θα συμβιβαστούν με τις ανάγκες που πρέπει να καλυφθούν είμαστε εμείς.</w:t>
      </w:r>
    </w:p>
    <w:p w14:paraId="0D04495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Και δεν υπάρχει περίπτωση να συμβιβ</w:t>
      </w:r>
      <w:r>
        <w:rPr>
          <w:rFonts w:eastAsia="Times New Roman" w:cs="Times New Roman"/>
          <w:szCs w:val="24"/>
        </w:rPr>
        <w:t xml:space="preserve">αστούμε με αυτή την κατάσταση στην οποία βρίσκονται οι φτωχοί άνθρωποι στη χώρα. Και δεν συμβιβαζόμαστε με κανέναν τρόπο. Αυτό το αποδεικνύουν οι μέριμνες που λαμβάνουμε για την ενίσχυση και της περίθαλψης και όλων των μέτρων που παίρνουμε στο επίπεδο της </w:t>
      </w:r>
      <w:r>
        <w:rPr>
          <w:rFonts w:eastAsia="Times New Roman" w:cs="Times New Roman"/>
          <w:szCs w:val="24"/>
        </w:rPr>
        <w:t xml:space="preserve">ανθρωπιστικής κρίσης. Κριθήκαμε γι’ αυτό. Σε αυτό το μέτρο κανείς δεν μπορεί να μας πει το παραμικρό. </w:t>
      </w:r>
    </w:p>
    <w:p w14:paraId="0D044952" w14:textId="77777777" w:rsidR="00510C84" w:rsidRDefault="007027BA">
      <w:pPr>
        <w:spacing w:line="600" w:lineRule="auto"/>
        <w:ind w:firstLine="720"/>
        <w:contextualSpacing/>
        <w:jc w:val="both"/>
        <w:rPr>
          <w:rFonts w:eastAsia="Times New Roman"/>
          <w:szCs w:val="24"/>
        </w:rPr>
      </w:pPr>
      <w:r>
        <w:rPr>
          <w:rFonts w:eastAsia="Times New Roman"/>
          <w:szCs w:val="24"/>
        </w:rPr>
        <w:t>Όμως, βλέπω ότι αρέσκεστε να ακολουθείτε και τις άλλες ιαχές, «είστε ψεύτες, είστε ψεύτες». Καλά το πάτε, αν πρόκειται τελικά να υιοθετείτε όλη τη συνθημ</w:t>
      </w:r>
      <w:r>
        <w:rPr>
          <w:rFonts w:eastAsia="Times New Roman"/>
          <w:szCs w:val="24"/>
        </w:rPr>
        <w:t>ατολογία της Δεξιάς, που για σας είναι αντίπαλος κατά τα άλλα. Ενώνεστε μαζί της, για να χτυπάτε εμάς. Στο τέλος, η ιστορία θα καταγράψει τις συνέπειες αυτής της επιλογής σας. Ούτε αυτό το περίμενα.</w:t>
      </w:r>
    </w:p>
    <w:p w14:paraId="0D044953" w14:textId="77777777" w:rsidR="00510C84" w:rsidRDefault="007027BA">
      <w:pPr>
        <w:spacing w:line="600" w:lineRule="auto"/>
        <w:ind w:firstLine="720"/>
        <w:contextualSpacing/>
        <w:jc w:val="both"/>
        <w:rPr>
          <w:rFonts w:eastAsia="Times New Roman"/>
          <w:szCs w:val="24"/>
        </w:rPr>
      </w:pPr>
      <w:r>
        <w:rPr>
          <w:rFonts w:eastAsia="Times New Roman"/>
          <w:b/>
          <w:szCs w:val="24"/>
        </w:rPr>
        <w:lastRenderedPageBreak/>
        <w:t>ΧΡΗΣΤΟΣ ΚΑΤΣΩΤΗΣ:</w:t>
      </w:r>
      <w:r>
        <w:rPr>
          <w:rFonts w:eastAsia="Times New Roman"/>
          <w:szCs w:val="24"/>
        </w:rPr>
        <w:t xml:space="preserve"> Το «πλυντήριο» της Δεξιάς είστε εσείς!</w:t>
      </w:r>
    </w:p>
    <w:p w14:paraId="0D044954"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Παρακαλώ!</w:t>
      </w:r>
    </w:p>
    <w:p w14:paraId="0D044955"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Ακούστε, λοιπόν. Πρώτα απ’ όλα, εγώ δεν είπα ότι κακώς δόθηκε ενίσχυση στους χαμηλοσυνταξιούχους. Αυτό που είπα είναι </w:t>
      </w:r>
      <w:r>
        <w:rPr>
          <w:rFonts w:eastAsia="Times New Roman"/>
          <w:szCs w:val="24"/>
        </w:rPr>
        <w:t xml:space="preserve">ότι ήταν ένας μηχανισμός που κρατούσε σε ομηρία τους χαμηλοσυνταξιούχους. Τους έδωσαν επίδομα, αντί να ληφθούν μέτρα για την ενίσχυση της κοινωνικής ασφάλισης, ώστε να βοηθά τους χαμηλότερους. </w:t>
      </w:r>
    </w:p>
    <w:p w14:paraId="0D044956" w14:textId="77777777" w:rsidR="00510C84" w:rsidRDefault="007027BA">
      <w:pPr>
        <w:spacing w:line="600" w:lineRule="auto"/>
        <w:ind w:firstLine="720"/>
        <w:contextualSpacing/>
        <w:jc w:val="both"/>
        <w:rPr>
          <w:rFonts w:eastAsia="Times New Roman"/>
          <w:szCs w:val="24"/>
        </w:rPr>
      </w:pPr>
      <w:r>
        <w:rPr>
          <w:rFonts w:eastAsia="Times New Roman"/>
          <w:szCs w:val="24"/>
        </w:rPr>
        <w:t>Το σύστημα της κοινωνικής ασφάλισης που βοηθά τους χαμηλοσυντα</w:t>
      </w:r>
      <w:r>
        <w:rPr>
          <w:rFonts w:eastAsia="Times New Roman"/>
          <w:szCs w:val="24"/>
        </w:rPr>
        <w:t>ξιούχους, αυτούς που βρίσκονται στη μεγαλύτερη ανάγκη, το δημιουργούμε σήμερα. Δίνουμε τους κανόνες. Φαντάζομαι ότι όλο αυτόν τον καιρό θα ακούγατε κι εσείς ότι μας κατηγορούσαν ότι δεν ενισχύουμε υψηλά εισοδήματα, για να δίνουμε κίνητρα στη δημιουργικότητ</w:t>
      </w:r>
      <w:r>
        <w:rPr>
          <w:rFonts w:eastAsia="Times New Roman"/>
          <w:szCs w:val="24"/>
        </w:rPr>
        <w:t>α, ότι ενισχύουμε τα χαμηλά εισοδήματα και δίνουμε κίνητρα στην τεμπελιά. Αυτά ακούγαμε.</w:t>
      </w:r>
    </w:p>
    <w:p w14:paraId="0D044957"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Τέλος πάντων, αυτό συμβαίνει ή όχι; Συμβαίνει, πράγματι, όχι γιατί ενισχύουμε την τεμπελιά, αλλά γιατί το σύστημα κοινωνικής ασφάλισης θα πρέπει να ενισχύει εκείνους π</w:t>
      </w:r>
      <w:r>
        <w:rPr>
          <w:rFonts w:eastAsia="Times New Roman"/>
          <w:szCs w:val="24"/>
        </w:rPr>
        <w:t>ου έχουν τη μεγαλύτερη κοινωνική αδυναμία. Αυτό συμβαίνει.</w:t>
      </w:r>
    </w:p>
    <w:p w14:paraId="0D044958" w14:textId="77777777" w:rsidR="00510C84" w:rsidRDefault="007027BA">
      <w:pPr>
        <w:spacing w:line="600" w:lineRule="auto"/>
        <w:ind w:firstLine="720"/>
        <w:contextualSpacing/>
        <w:jc w:val="both"/>
        <w:rPr>
          <w:rFonts w:eastAsia="Times New Roman"/>
          <w:szCs w:val="24"/>
        </w:rPr>
      </w:pPr>
      <w:r>
        <w:rPr>
          <w:rFonts w:eastAsia="Times New Roman"/>
          <w:szCs w:val="24"/>
        </w:rPr>
        <w:t>Πρόσκαιρη είναι αυτή η κατάσταση με το ΕΚΑΣ. Είναι πραγματική. Εγώ δεν θέλω να φτιασιδώνω τα πράγματα ούτε η Κυβέρνησή μας θέλει να αποκρύπτει την αλήθεια. Όμως, αυτό το θέμα είναι γνωστό. Γιατί ξα</w:t>
      </w:r>
      <w:r>
        <w:rPr>
          <w:rFonts w:eastAsia="Times New Roman"/>
          <w:szCs w:val="24"/>
        </w:rPr>
        <w:t>φνικά όλοι αιφνιδιάζονται; Δεν είναι γνωστό το θέμα για την κατάργηση του ΕΚΑΣ; Ήταν παλαιά απαίτηση και παλαιά δέσμευση των προηγούμενων κυβερνήσεων. Είχαν δεσμευτεί για την κατάργησή του. Επήλθε τώρα μετά από συμφωνία εκείνο που συμφώνησαν τον Αύγουστο τ</w:t>
      </w:r>
      <w:r>
        <w:rPr>
          <w:rFonts w:eastAsia="Times New Roman"/>
          <w:szCs w:val="24"/>
        </w:rPr>
        <w:t>ου 2015 και υλοποιείται με αυτόν τον τρόπο.</w:t>
      </w:r>
    </w:p>
    <w:p w14:paraId="0D044959" w14:textId="77777777" w:rsidR="00510C84" w:rsidRDefault="007027BA">
      <w:pPr>
        <w:spacing w:line="600" w:lineRule="auto"/>
        <w:ind w:firstLine="720"/>
        <w:contextualSpacing/>
        <w:jc w:val="both"/>
        <w:rPr>
          <w:rFonts w:eastAsia="Times New Roman"/>
          <w:szCs w:val="24"/>
        </w:rPr>
      </w:pPr>
      <w:r>
        <w:rPr>
          <w:rFonts w:eastAsia="Times New Roman"/>
          <w:szCs w:val="24"/>
        </w:rPr>
        <w:t>Εμείς πήραμε εκείνα τα μέτρα, με τα οποία θα μπορέσουμε να αναστρέψουμε την κατάσταση, προκειμένου να φέρουμε μια βελτίωση στις προσαρμογές για να μην υπάρχουν τόσο μεγάλες και αρνητικές επιδράσεις στον κόσμο.</w:t>
      </w:r>
    </w:p>
    <w:p w14:paraId="0D04495A"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Θα</w:t>
      </w:r>
      <w:r>
        <w:rPr>
          <w:rFonts w:eastAsia="Times New Roman"/>
          <w:szCs w:val="24"/>
        </w:rPr>
        <w:t xml:space="preserve"> μου επιτρέψετε να πω δύο παραδείγματα, που ίσως δεν έχουν σημασία, αλλά θα τα πω για εκείνους που ισχυρίζονται ότι θα μπορούσε αυτό το σύστημα να είναι βιώσιμο, όπως ήταν με το ΕΚΑΣ.</w:t>
      </w:r>
    </w:p>
    <w:p w14:paraId="0D04495B" w14:textId="77777777" w:rsidR="00510C84" w:rsidRDefault="007027BA">
      <w:pPr>
        <w:spacing w:line="600" w:lineRule="auto"/>
        <w:ind w:firstLine="720"/>
        <w:contextualSpacing/>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w:t>
      </w:r>
      <w:r>
        <w:rPr>
          <w:rFonts w:eastAsia="Times New Roman" w:cs="Times New Roman"/>
          <w:szCs w:val="28"/>
        </w:rPr>
        <w:t>άει</w:t>
      </w:r>
      <w:r>
        <w:rPr>
          <w:rFonts w:eastAsia="Times New Roman" w:cs="Times New Roman"/>
          <w:szCs w:val="28"/>
        </w:rPr>
        <w:t xml:space="preserve"> το κουδούνι λήξεως του χρόνου ομιλίας του κυρίο</w:t>
      </w:r>
      <w:r>
        <w:rPr>
          <w:rFonts w:eastAsia="Times New Roman" w:cs="Times New Roman"/>
          <w:szCs w:val="28"/>
        </w:rPr>
        <w:t>υ Υφυπουργού)</w:t>
      </w:r>
    </w:p>
    <w:p w14:paraId="0D04495C" w14:textId="77777777" w:rsidR="00510C84" w:rsidRDefault="007027BA">
      <w:pPr>
        <w:spacing w:line="600" w:lineRule="auto"/>
        <w:ind w:firstLine="720"/>
        <w:contextualSpacing/>
        <w:jc w:val="both"/>
        <w:rPr>
          <w:rFonts w:eastAsia="Times New Roman"/>
          <w:szCs w:val="24"/>
        </w:rPr>
      </w:pPr>
      <w:r>
        <w:rPr>
          <w:rFonts w:eastAsia="Times New Roman" w:cs="Times New Roman"/>
          <w:szCs w:val="28"/>
        </w:rPr>
        <w:t>Ένα λεπτό, κύριε Πρόεδρε.</w:t>
      </w:r>
    </w:p>
    <w:p w14:paraId="0D04495D"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ΧΡΗΣΤΟΣ ΚΑΤΣΩΤΗΣ: </w:t>
      </w:r>
      <w:r>
        <w:rPr>
          <w:rFonts w:eastAsia="Times New Roman"/>
          <w:szCs w:val="24"/>
        </w:rPr>
        <w:t>Αυτό που σας είπα, ρωτήστε. Τις απώλειες πώς θα τις καλύψετε;</w:t>
      </w:r>
    </w:p>
    <w:p w14:paraId="0D04495E"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Δώστε μου δύο λεπτά τότε, κύριε Πρόεδρε.</w:t>
      </w:r>
    </w:p>
    <w:p w14:paraId="0D04495F"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Προχωρήστε, σας παρακαλώ.</w:t>
      </w:r>
    </w:p>
    <w:p w14:paraId="0D044960"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Με 4.500 ένσημα, δεκαπέντε χρόνια ασφάλισης και μέσες αποδοχές 700 ευρώ, παίρνει οργανική σύνταξη 300 </w:t>
      </w:r>
      <w:r>
        <w:rPr>
          <w:rFonts w:eastAsia="Times New Roman"/>
          <w:szCs w:val="24"/>
        </w:rPr>
        <w:t xml:space="preserve">ευρώ. Ποιος να τα καταλάβει αυτά τα νούμερα, βέβαια! Όμως, εσείς τα ξέρετε, </w:t>
      </w:r>
      <w:r>
        <w:rPr>
          <w:rFonts w:eastAsia="Times New Roman"/>
          <w:szCs w:val="24"/>
        </w:rPr>
        <w:lastRenderedPageBreak/>
        <w:t xml:space="preserve">για να δείτε ότι πρέπει να είστε λιγάκι πιο προσεκτικός. Παίρνει κατώτατη σύνταξη 487 ευρώ και ΕΚΑΣ 230 ευρώ. Με δεκαπέντε χρόνια ασφάλιση, δηλαδή, έπαιρνε συνολικά 717 ευρώ. Αυτό </w:t>
      </w:r>
      <w:r>
        <w:rPr>
          <w:rFonts w:eastAsia="Times New Roman"/>
          <w:szCs w:val="24"/>
        </w:rPr>
        <w:t xml:space="preserve">το ποσό σύνταξης το έπαιρνε κάποιος που είχε διπλάσιο χρόνο ασφάλισης, 8.700 ένσημα και 1.400 ευρώ μέσες αποδοχές, δηλαδή διπλάσιες αποδοχές. Μιλάμε για την ίδια σύνταξη. </w:t>
      </w:r>
    </w:p>
    <w:p w14:paraId="0D044961" w14:textId="77777777" w:rsidR="00510C84" w:rsidRDefault="007027BA">
      <w:pPr>
        <w:spacing w:line="600" w:lineRule="auto"/>
        <w:ind w:firstLine="720"/>
        <w:contextualSpacing/>
        <w:jc w:val="both"/>
        <w:rPr>
          <w:rFonts w:eastAsia="Times New Roman"/>
          <w:szCs w:val="24"/>
        </w:rPr>
      </w:pPr>
      <w:r>
        <w:rPr>
          <w:rFonts w:eastAsia="Times New Roman"/>
          <w:szCs w:val="24"/>
        </w:rPr>
        <w:t>Αυτό, λοιπόν, είναι διαστρέβλωση. Δεν είναι ισοτιμία. Δεν αποδίδει. Είναι αποτέλεσμα</w:t>
      </w:r>
      <w:r>
        <w:rPr>
          <w:rFonts w:eastAsia="Times New Roman"/>
          <w:szCs w:val="24"/>
        </w:rPr>
        <w:t xml:space="preserve"> αυτής της επιδοματικής λογικής, που κρατούσε ομήρους τους συνταξιούχους. Αυτό είπα προηγουμένως. Δεν είπα ότι κακώς ενισχύθηκαν. Εξηγώ τώρα με το παράδειγμα ότι κακώς παίρνουν αυτοί οι άνθρωποι αυτό που παίρνουν. Κακώς! Έπρεπε να το πάρουν μέσα από ένα άλ</w:t>
      </w:r>
      <w:r>
        <w:rPr>
          <w:rFonts w:eastAsia="Times New Roman"/>
          <w:szCs w:val="24"/>
        </w:rPr>
        <w:t>λο σύστημα κοινωνικής ασφάλισης, το οποίο θα έπρεπε να δομηθεί με τον τρόπο με τον οποίο τώρα το δομούμε, ώστε να παράγει αυτά τα αποτελέσματα.</w:t>
      </w:r>
    </w:p>
    <w:p w14:paraId="0D044962"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Κάποιος που έπαιρνε σύνταξη 663 ευρώ, παίρνει ΕΚΑΣ. Κάποιος που παίρνει 665 ευρώ σύνταξη, δεν παίρνει ΕΚΑΣ. Μιλά</w:t>
      </w:r>
      <w:r>
        <w:rPr>
          <w:rFonts w:eastAsia="Times New Roman"/>
          <w:szCs w:val="24"/>
        </w:rPr>
        <w:t>με γι’ αυτήν τη διαφορά των 2,5 ευρώ. Ο πρώτος θα πάρει παραπάνω 2.760 ευρώ ετησίως, ο άλλος λιγότερα, επειδή πήρε 2,5 ευρώ παραπάνω. Αυτό συνέβαινε πάντα.</w:t>
      </w:r>
    </w:p>
    <w:p w14:paraId="0D044963" w14:textId="77777777" w:rsidR="00510C84" w:rsidRDefault="007027BA">
      <w:pPr>
        <w:spacing w:line="600" w:lineRule="auto"/>
        <w:ind w:firstLine="720"/>
        <w:contextualSpacing/>
        <w:jc w:val="both"/>
        <w:rPr>
          <w:rFonts w:eastAsia="Times New Roman"/>
          <w:szCs w:val="24"/>
        </w:rPr>
      </w:pPr>
      <w:r>
        <w:rPr>
          <w:rFonts w:eastAsia="Times New Roman"/>
          <w:szCs w:val="24"/>
        </w:rPr>
        <w:t>Αυτό είναι παράλογο και οδηγούσε κάποιον να προτιμά να είναι μόνο δεκαπέντε χρόνια ασφαλισμένος. Ξέρ</w:t>
      </w:r>
      <w:r>
        <w:rPr>
          <w:rFonts w:eastAsia="Times New Roman"/>
          <w:szCs w:val="24"/>
        </w:rPr>
        <w:t>ετε πολύ καλά πού γινόταν αυτό. Γινόταν στον κλάδο των οικοδόμων. Εκεί όπου έπρεπε να ενισχύουμε την ανεργία, αυτό άλλαζε τελείως κατεύθυνση και γινόταν ένα ρεύμα και κίνημα κατά της κοινωνικής ασφάλισης, σε ζημία της κοινωνικής ασφάλισης και των συμφερόντ</w:t>
      </w:r>
      <w:r>
        <w:rPr>
          <w:rFonts w:eastAsia="Times New Roman"/>
          <w:szCs w:val="24"/>
        </w:rPr>
        <w:t xml:space="preserve">ων των εργαζομένων. </w:t>
      </w:r>
    </w:p>
    <w:p w14:paraId="0D04496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Πρέπει, λοιπόν, αυτό το πράγμα να σταματήσει και να μιλήσουμε επί της ουσίας για το τι σύστημα δημιουργούμε και πώς θα ενισχύσουμε τις οικονομικές βάσεις και τα αποθεματικά της κοινωνικής ασφάλισης, που δεν υπάρχουν. Και αυτό είναι δικ</w:t>
      </w:r>
      <w:r>
        <w:rPr>
          <w:rFonts w:eastAsia="Times New Roman" w:cs="Times New Roman"/>
          <w:szCs w:val="24"/>
        </w:rPr>
        <w:t xml:space="preserve">ή μας ευθύνη να το κάνουμε. Ξεκινάμε από αυτό. </w:t>
      </w:r>
    </w:p>
    <w:p w14:paraId="0D04496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Προχωρήσαμε σε μια δομική αλλαγή</w:t>
      </w:r>
      <w:r>
        <w:rPr>
          <w:rFonts w:eastAsia="Times New Roman" w:cs="Times New Roman"/>
          <w:szCs w:val="24"/>
        </w:rPr>
        <w:t>,</w:t>
      </w:r>
      <w:r>
        <w:rPr>
          <w:rFonts w:eastAsia="Times New Roman" w:cs="Times New Roman"/>
          <w:szCs w:val="24"/>
        </w:rPr>
        <w:t xml:space="preserve"> στη βάση υπολογισμού των συντάξεων. Ενισχύουμε την εθνική σύνταξη, που θα παίρνουμε διαρκώς μέσα από την ανάπτυξη όλοι. Και μέσα από αυτή τη διαδικασία, </w:t>
      </w:r>
      <w:r>
        <w:rPr>
          <w:rFonts w:eastAsia="Times New Roman" w:cs="Times New Roman"/>
          <w:szCs w:val="24"/>
        </w:rPr>
        <w:lastRenderedPageBreak/>
        <w:t>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2019, θα αρχίσουμε να κάνουμε μια καλύτερη πολιτική εφαρμογή των θετικών επιδράσεων της κοινωνικής ασφάλισης, που εμείς έχουμε δομήσει και θεσπίσει. </w:t>
      </w:r>
    </w:p>
    <w:p w14:paraId="0D04496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Δεν θα πρέπει να λέτε ότι δεν είναι υπό την εγγύηση της πολιτείας οι παροχές της κύριας και της </w:t>
      </w:r>
      <w:r>
        <w:rPr>
          <w:rFonts w:eastAsia="Times New Roman" w:cs="Times New Roman"/>
          <w:szCs w:val="24"/>
        </w:rPr>
        <w:t>επικουρικής σύνταξης. Το λέει ρητά ο νόμος, κατηγορηματικά και πανηγυρικά, όλες οι συντάξεις τελούν υπό την εγγύηση της πολιτείας. Συνεπώς</w:t>
      </w:r>
      <w:r>
        <w:rPr>
          <w:rFonts w:eastAsia="Times New Roman" w:cs="Times New Roman"/>
          <w:szCs w:val="24"/>
        </w:rPr>
        <w:t>,</w:t>
      </w:r>
      <w:r>
        <w:rPr>
          <w:rFonts w:eastAsia="Times New Roman" w:cs="Times New Roman"/>
          <w:szCs w:val="24"/>
        </w:rPr>
        <w:t xml:space="preserve"> και σε αυτό, πάλι δεν λέτε την αλήθεια.</w:t>
      </w:r>
    </w:p>
    <w:p w14:paraId="0D04496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0D04496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Κύριε Πρόεδ</w:t>
      </w:r>
      <w:r>
        <w:rPr>
          <w:rFonts w:eastAsia="Times New Roman" w:cs="Times New Roman"/>
          <w:szCs w:val="24"/>
        </w:rPr>
        <w:t>ρε, δώστε μου τον λόγο για μισό λεπτό.</w:t>
      </w:r>
    </w:p>
    <w:p w14:paraId="0D04496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Κατσώτη, αφού απαντήθηκε τώρα η ερώτηση, δεν έχετε τον λόγο. Θα ανακυκλώσουμε τώρα την ερώτηση. </w:t>
      </w:r>
    </w:p>
    <w:p w14:paraId="0D04496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Θέλω μισό λεπτό. Θα είχα τελειώσει.</w:t>
      </w:r>
    </w:p>
    <w:p w14:paraId="0D04496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w:t>
      </w:r>
      <w:r>
        <w:rPr>
          <w:rFonts w:eastAsia="Times New Roman" w:cs="Times New Roman"/>
          <w:b/>
          <w:szCs w:val="24"/>
        </w:rPr>
        <w:t>νος):</w:t>
      </w:r>
      <w:r>
        <w:rPr>
          <w:rFonts w:eastAsia="Times New Roman" w:cs="Times New Roman"/>
          <w:szCs w:val="24"/>
        </w:rPr>
        <w:t xml:space="preserve"> Δεν γίνεται. Θα ανακυκλωθεί. Θα ζητήσει μετά τον λόγο ο Υπουργός και δεν θα τελειώσουμε. Δεν βγαίνει τίποτα έτσι.</w:t>
      </w:r>
    </w:p>
    <w:p w14:paraId="0D04496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Δεν προβλέπεται από τον Κανονισμό να μιλήσετε ξανά.</w:t>
      </w:r>
    </w:p>
    <w:p w14:paraId="0D04496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Εντάξει, κύριε Μαντά!</w:t>
      </w:r>
      <w:r>
        <w:rPr>
          <w:rFonts w:eastAsia="Times New Roman" w:cs="Times New Roman"/>
          <w:b/>
          <w:szCs w:val="24"/>
        </w:rPr>
        <w:t xml:space="preserve"> </w:t>
      </w:r>
      <w:r>
        <w:rPr>
          <w:rFonts w:eastAsia="Times New Roman" w:cs="Times New Roman"/>
          <w:szCs w:val="24"/>
        </w:rPr>
        <w:t>Δεν μπορεί να μας λέει, όμως</w:t>
      </w:r>
      <w:r>
        <w:rPr>
          <w:rFonts w:eastAsia="Times New Roman" w:cs="Times New Roman"/>
          <w:szCs w:val="24"/>
        </w:rPr>
        <w:t>, ότι φταίνε οι οικοδόμοι</w:t>
      </w:r>
      <w:r>
        <w:rPr>
          <w:rFonts w:eastAsia="Times New Roman" w:cs="Times New Roman"/>
          <w:szCs w:val="24"/>
        </w:rPr>
        <w:t>,</w:t>
      </w:r>
      <w:r>
        <w:rPr>
          <w:rFonts w:eastAsia="Times New Roman" w:cs="Times New Roman"/>
          <w:szCs w:val="24"/>
        </w:rPr>
        <w:t xml:space="preserve"> που δεν είχαν παραπάνω από τεσσεράμισι χιλιάδες ένσημα, και η εργοδοσία και οι κατασκευαστές να είναι στο απυρόβλητο! Να, λοιπόν, ποια είναι η </w:t>
      </w:r>
      <w:r>
        <w:rPr>
          <w:rFonts w:eastAsia="Times New Roman" w:cs="Times New Roman"/>
          <w:szCs w:val="24"/>
        </w:rPr>
        <w:t>α</w:t>
      </w:r>
      <w:r>
        <w:rPr>
          <w:rFonts w:eastAsia="Times New Roman" w:cs="Times New Roman"/>
          <w:szCs w:val="24"/>
        </w:rPr>
        <w:t xml:space="preserve">ριστερή αντίληψη! </w:t>
      </w:r>
    </w:p>
    <w:p w14:paraId="0D04496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Λόγω απουσίας του κ. Κατρούγκαλου</w:t>
      </w:r>
      <w:r>
        <w:rPr>
          <w:rFonts w:eastAsia="Times New Roman" w:cs="Times New Roman"/>
          <w:szCs w:val="24"/>
        </w:rPr>
        <w:t xml:space="preserve"> στο εξωτερικό δεν θα συζητηθεί η πέμπτη με αριθμό 989/13-6-2016 επίκαιρη ερώτηση </w:t>
      </w:r>
      <w:r>
        <w:rPr>
          <w:rFonts w:eastAsia="Times New Roman" w:cs="Times New Roman"/>
          <w:szCs w:val="24"/>
        </w:rPr>
        <w:t xml:space="preserve">δεύτερου κύκλου </w:t>
      </w:r>
      <w:r>
        <w:rPr>
          <w:rFonts w:eastAsia="Times New Roman" w:cs="Times New Roman"/>
          <w:szCs w:val="24"/>
        </w:rPr>
        <w:t>της Βουλευτού Β΄ Αθηνών της Νέας Δημοκρατίας κ. Αικατερίνης Παπακώστα-Σιδηροπούλου προς τον Υπουργό Εργασίας, Κοινωνικής Ασφάλισης και Κοινωνικής Αλληλεγγύης,</w:t>
      </w:r>
      <w:r>
        <w:rPr>
          <w:rFonts w:eastAsia="Times New Roman" w:cs="Times New Roman"/>
          <w:szCs w:val="24"/>
        </w:rPr>
        <w:t xml:space="preserve"> σχετικά με την εναρμόνιση των </w:t>
      </w:r>
      <w:r>
        <w:rPr>
          <w:rFonts w:eastAsia="Times New Roman" w:cs="Times New Roman"/>
          <w:szCs w:val="24"/>
        </w:rPr>
        <w:t>δ</w:t>
      </w:r>
      <w:r>
        <w:rPr>
          <w:rFonts w:eastAsia="Times New Roman" w:cs="Times New Roman"/>
          <w:szCs w:val="24"/>
        </w:rPr>
        <w:t xml:space="preserve">ιαδικασιών </w:t>
      </w:r>
      <w:r>
        <w:rPr>
          <w:rFonts w:eastAsia="Times New Roman" w:cs="Times New Roman"/>
          <w:szCs w:val="24"/>
        </w:rPr>
        <w:t>α</w:t>
      </w:r>
      <w:r>
        <w:rPr>
          <w:rFonts w:eastAsia="Times New Roman" w:cs="Times New Roman"/>
          <w:szCs w:val="24"/>
        </w:rPr>
        <w:t xml:space="preserve">ποπληρωμής </w:t>
      </w:r>
      <w:r>
        <w:rPr>
          <w:rFonts w:eastAsia="Times New Roman" w:cs="Times New Roman"/>
          <w:szCs w:val="24"/>
        </w:rPr>
        <w:t>δ</w:t>
      </w:r>
      <w:r>
        <w:rPr>
          <w:rFonts w:eastAsia="Times New Roman" w:cs="Times New Roman"/>
          <w:szCs w:val="24"/>
        </w:rPr>
        <w:t xml:space="preserve">ανείων </w:t>
      </w:r>
      <w:r>
        <w:rPr>
          <w:rFonts w:eastAsia="Times New Roman" w:cs="Times New Roman"/>
          <w:szCs w:val="24"/>
        </w:rPr>
        <w:t>τ</w:t>
      </w:r>
      <w:r>
        <w:rPr>
          <w:rFonts w:eastAsia="Times New Roman" w:cs="Times New Roman"/>
          <w:szCs w:val="24"/>
        </w:rPr>
        <w:t xml:space="preserve">ρίτεκνων </w:t>
      </w:r>
      <w:r>
        <w:rPr>
          <w:rFonts w:eastAsia="Times New Roman" w:cs="Times New Roman"/>
          <w:szCs w:val="24"/>
        </w:rPr>
        <w:t>ο</w:t>
      </w:r>
      <w:r>
        <w:rPr>
          <w:rFonts w:eastAsia="Times New Roman" w:cs="Times New Roman"/>
          <w:szCs w:val="24"/>
        </w:rPr>
        <w:t xml:space="preserve">ικογενειών του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τ</w:t>
      </w:r>
      <w:r>
        <w:rPr>
          <w:rFonts w:eastAsia="Times New Roman" w:cs="Times New Roman"/>
          <w:szCs w:val="24"/>
        </w:rPr>
        <w:t xml:space="preserve">ομέα με τις </w:t>
      </w:r>
      <w:r>
        <w:rPr>
          <w:rFonts w:eastAsia="Times New Roman" w:cs="Times New Roman"/>
          <w:szCs w:val="24"/>
        </w:rPr>
        <w:t>τ</w:t>
      </w:r>
      <w:r>
        <w:rPr>
          <w:rFonts w:eastAsia="Times New Roman" w:cs="Times New Roman"/>
          <w:szCs w:val="24"/>
        </w:rPr>
        <w:t xml:space="preserve">ρίτεκνες </w:t>
      </w:r>
      <w:r>
        <w:rPr>
          <w:rFonts w:eastAsia="Times New Roman" w:cs="Times New Roman"/>
          <w:szCs w:val="24"/>
        </w:rPr>
        <w:t>ο</w:t>
      </w:r>
      <w:r>
        <w:rPr>
          <w:rFonts w:eastAsia="Times New Roman" w:cs="Times New Roman"/>
          <w:szCs w:val="24"/>
        </w:rPr>
        <w:t xml:space="preserve">ικογένειες του </w:t>
      </w:r>
      <w:r>
        <w:rPr>
          <w:rFonts w:eastAsia="Times New Roman" w:cs="Times New Roman"/>
          <w:szCs w:val="24"/>
        </w:rPr>
        <w:t>δ</w:t>
      </w:r>
      <w:r>
        <w:rPr>
          <w:rFonts w:eastAsia="Times New Roman" w:cs="Times New Roman"/>
          <w:szCs w:val="24"/>
        </w:rPr>
        <w:t>ημοσίου.</w:t>
      </w:r>
    </w:p>
    <w:p w14:paraId="0D04496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Δεν θα συζητηθεί, επίσης, η ένατη με αριθμό 914/27-5-2016 επίκαιρη ερώτηση </w:t>
      </w:r>
      <w:r>
        <w:rPr>
          <w:rFonts w:eastAsia="Times New Roman" w:cs="Times New Roman"/>
          <w:szCs w:val="24"/>
        </w:rPr>
        <w:t xml:space="preserve">δεύτερου κύκλου </w:t>
      </w:r>
      <w:r>
        <w:rPr>
          <w:rFonts w:eastAsia="Times New Roman" w:cs="Times New Roman"/>
          <w:szCs w:val="24"/>
        </w:rPr>
        <w:t>του Βουλευτή Β΄ Π</w:t>
      </w:r>
      <w:r>
        <w:rPr>
          <w:rFonts w:eastAsia="Times New Roman" w:cs="Times New Roman"/>
          <w:szCs w:val="24"/>
        </w:rPr>
        <w:t>ειραι</w:t>
      </w:r>
      <w:r>
        <w:rPr>
          <w:rFonts w:eastAsia="Times New Roman" w:cs="Times New Roman"/>
          <w:szCs w:val="24"/>
        </w:rPr>
        <w:t>ώς</w:t>
      </w:r>
      <w:r>
        <w:rPr>
          <w:rFonts w:eastAsia="Times New Roman" w:cs="Times New Roman"/>
          <w:szCs w:val="24"/>
        </w:rPr>
        <w:t xml:space="preserve"> του Λαϊκού Συνδέσμου–Χρυσή Αυγή κ. Ιωάννη Λαγού προς τον Υπουργό Παιδείας, </w:t>
      </w:r>
      <w:r>
        <w:rPr>
          <w:rFonts w:eastAsia="Times New Roman" w:cs="Times New Roman"/>
          <w:szCs w:val="24"/>
        </w:rPr>
        <w:lastRenderedPageBreak/>
        <w:t xml:space="preserve">Έρευνας και Θρησκευμάτων, σχετικά με τη </w:t>
      </w:r>
      <w:r>
        <w:rPr>
          <w:rFonts w:eastAsia="Times New Roman" w:cs="Times New Roman"/>
          <w:szCs w:val="24"/>
        </w:rPr>
        <w:t>«</w:t>
      </w:r>
      <w:r>
        <w:rPr>
          <w:rFonts w:eastAsia="Times New Roman" w:cs="Times New Roman"/>
          <w:szCs w:val="24"/>
        </w:rPr>
        <w:t>δημιουργία παράνομων νηπιαγωγείων και οικοτροφείων στην Ξάνθη</w:t>
      </w:r>
      <w:r>
        <w:rPr>
          <w:rFonts w:eastAsia="Times New Roman" w:cs="Times New Roman"/>
          <w:szCs w:val="24"/>
        </w:rPr>
        <w:t>»</w:t>
      </w:r>
      <w:r>
        <w:rPr>
          <w:rFonts w:eastAsia="Times New Roman" w:cs="Times New Roman"/>
          <w:szCs w:val="24"/>
        </w:rPr>
        <w:t>.</w:t>
      </w:r>
    </w:p>
    <w:p w14:paraId="0D04497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Επίσης δεν θα συζητηθεί η δέκατη με αριθμό 545/15-2-2016 επίκαιρη ερ</w:t>
      </w:r>
      <w:r>
        <w:rPr>
          <w:rFonts w:eastAsia="Times New Roman" w:cs="Times New Roman"/>
          <w:szCs w:val="24"/>
        </w:rPr>
        <w:t xml:space="preserve">ώτηση </w:t>
      </w:r>
      <w:r>
        <w:rPr>
          <w:rFonts w:eastAsia="Times New Roman" w:cs="Times New Roman"/>
          <w:szCs w:val="24"/>
        </w:rPr>
        <w:t xml:space="preserve">δεύτερου κύκλου </w:t>
      </w:r>
      <w:r>
        <w:rPr>
          <w:rFonts w:eastAsia="Times New Roman" w:cs="Times New Roman"/>
          <w:szCs w:val="24"/>
        </w:rPr>
        <w:t>της Βουλευτού Β΄ Αθηνών του Λαϊκού Συνδέσμου–Χρυσή Αυγή κ. Ελένης Ζαρούλια προς τον Υπουργό Υγείας, σχετικά με τα προβλήματα λειτουργίας στο ΕΚΑΒ.</w:t>
      </w:r>
    </w:p>
    <w:p w14:paraId="0D04497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Τέλος, δεν θα συζητηθεί η όγδοη με αριθμό 946/3-6-2016 επίκαιρη ερώτηση </w:t>
      </w:r>
      <w:r>
        <w:rPr>
          <w:rFonts w:eastAsia="Times New Roman" w:cs="Times New Roman"/>
          <w:szCs w:val="24"/>
        </w:rPr>
        <w:t xml:space="preserve">δεύτερου κύκλου </w:t>
      </w:r>
      <w:r>
        <w:rPr>
          <w:rFonts w:eastAsia="Times New Roman" w:cs="Times New Roman"/>
          <w:szCs w:val="24"/>
        </w:rPr>
        <w:t>του Βουλευτή Β΄ Πειραι</w:t>
      </w:r>
      <w:r>
        <w:rPr>
          <w:rFonts w:eastAsia="Times New Roman" w:cs="Times New Roman"/>
          <w:szCs w:val="24"/>
        </w:rPr>
        <w:t>ώς</w:t>
      </w:r>
      <w:r>
        <w:rPr>
          <w:rFonts w:eastAsia="Times New Roman" w:cs="Times New Roman"/>
          <w:szCs w:val="24"/>
        </w:rPr>
        <w:t xml:space="preserve"> του Λαϊκού Συνδέσμου–Χρυσή Αυγή κ. Ιωάννη Λαγού προς τον Υπουργό Εξωτερικών, σχετικά με τη </w:t>
      </w:r>
      <w:r>
        <w:rPr>
          <w:rFonts w:eastAsia="Times New Roman" w:cs="Times New Roman"/>
          <w:szCs w:val="24"/>
        </w:rPr>
        <w:t>«</w:t>
      </w:r>
      <w:r>
        <w:rPr>
          <w:rFonts w:eastAsia="Times New Roman" w:cs="Times New Roman"/>
          <w:szCs w:val="24"/>
        </w:rPr>
        <w:t>χρηματοδότηση της Τουρκίας μέσω του προξενείου της Κομοτηνής, για την αγορά ακινήτων περιουσιών απελπισμένων Ελλήνων στη Θρ</w:t>
      </w:r>
      <w:r>
        <w:rPr>
          <w:rFonts w:eastAsia="Times New Roman" w:cs="Times New Roman"/>
          <w:szCs w:val="24"/>
        </w:rPr>
        <w:t>άκη</w:t>
      </w:r>
      <w:r>
        <w:rPr>
          <w:rFonts w:eastAsia="Times New Roman" w:cs="Times New Roman"/>
          <w:szCs w:val="24"/>
        </w:rPr>
        <w:t>»</w:t>
      </w:r>
      <w:r>
        <w:rPr>
          <w:rFonts w:eastAsia="Times New Roman" w:cs="Times New Roman"/>
          <w:szCs w:val="24"/>
        </w:rPr>
        <w:t>.</w:t>
      </w:r>
    </w:p>
    <w:p w14:paraId="0D04497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ολοκλήρώθηκε</w:t>
      </w:r>
      <w:r>
        <w:rPr>
          <w:rFonts w:eastAsia="Times New Roman" w:cs="Times New Roman"/>
          <w:szCs w:val="24"/>
        </w:rPr>
        <w:t xml:space="preserve"> η συζήτηση των επικαίρων ερωτήσεων. </w:t>
      </w:r>
    </w:p>
    <w:p w14:paraId="0D04497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Διακόπτουμε για πέντε</w:t>
      </w:r>
      <w:r w:rsidRPr="00CD0089">
        <w:rPr>
          <w:rFonts w:eastAsia="Times New Roman" w:cs="Times New Roman"/>
          <w:szCs w:val="24"/>
        </w:rPr>
        <w:t xml:space="preserve"> </w:t>
      </w:r>
      <w:r w:rsidRPr="008017E2">
        <w:rPr>
          <w:rFonts w:eastAsia="Times New Roman" w:cs="Times New Roman"/>
          <w:szCs w:val="24"/>
        </w:rPr>
        <w:t>(5</w:t>
      </w:r>
      <w:r>
        <w:rPr>
          <w:rFonts w:eastAsia="Times New Roman" w:cs="Times New Roman"/>
          <w:szCs w:val="24"/>
        </w:rPr>
        <w:t>΄)</w:t>
      </w:r>
      <w:r>
        <w:rPr>
          <w:rFonts w:eastAsia="Times New Roman" w:cs="Times New Roman"/>
          <w:szCs w:val="24"/>
        </w:rPr>
        <w:t xml:space="preserve"> λεπτά.</w:t>
      </w:r>
    </w:p>
    <w:p w14:paraId="0D044974"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(ΔΙΑΚΟΠΗ)</w:t>
      </w:r>
    </w:p>
    <w:p w14:paraId="0D044975" w14:textId="77777777" w:rsidR="00510C84" w:rsidRDefault="007027BA">
      <w:pPr>
        <w:spacing w:line="600" w:lineRule="auto"/>
        <w:ind w:firstLine="720"/>
        <w:contextualSpacing/>
        <w:jc w:val="center"/>
        <w:rPr>
          <w:rFonts w:eastAsia="Times New Roman" w:cs="Times New Roman"/>
          <w:color w:val="FF0000"/>
          <w:szCs w:val="24"/>
        </w:rPr>
      </w:pPr>
      <w:r w:rsidRPr="002327DA">
        <w:rPr>
          <w:rFonts w:eastAsia="Times New Roman" w:cs="Times New Roman"/>
          <w:color w:val="FF0000"/>
          <w:szCs w:val="24"/>
        </w:rPr>
        <w:lastRenderedPageBreak/>
        <w:t>(ΑΛΛΑΓΗ ΣΕΛΙΔΑΣ ΛΟΓΩ ΑΛΛΑΓΗΣ ΘΕΜΑΤΟΣ)</w:t>
      </w:r>
    </w:p>
    <w:p w14:paraId="0D044976" w14:textId="77777777" w:rsidR="00510C84" w:rsidRDefault="007027BA">
      <w:pPr>
        <w:spacing w:line="600" w:lineRule="auto"/>
        <w:contextualSpacing/>
        <w:jc w:val="center"/>
        <w:rPr>
          <w:rFonts w:eastAsia="Times New Roman" w:cs="Times New Roman"/>
          <w:szCs w:val="24"/>
        </w:rPr>
      </w:pPr>
      <w:r>
        <w:rPr>
          <w:rFonts w:eastAsia="Times New Roman" w:cs="Times New Roman"/>
          <w:szCs w:val="24"/>
        </w:rPr>
        <w:t>(ΜΕΤΑ ΤΗ ΔΙΑΚΟΠΗ)</w:t>
      </w:r>
    </w:p>
    <w:p w14:paraId="0D04497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w:t>
      </w:r>
      <w:r>
        <w:rPr>
          <w:rFonts w:eastAsia="Times New Roman" w:cs="Times New Roman"/>
          <w:szCs w:val="24"/>
        </w:rPr>
        <w:t>συνεχίζ</w:t>
      </w:r>
      <w:r>
        <w:rPr>
          <w:rFonts w:eastAsia="Times New Roman" w:cs="Times New Roman"/>
          <w:szCs w:val="24"/>
        </w:rPr>
        <w:t xml:space="preserve">εται η συνεδρίαση. </w:t>
      </w:r>
    </w:p>
    <w:p w14:paraId="0D04497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ισερχόμαστε στη </w:t>
      </w:r>
      <w:r>
        <w:rPr>
          <w:rFonts w:eastAsia="Times New Roman" w:cs="Times New Roman"/>
          <w:szCs w:val="24"/>
        </w:rPr>
        <w:t>συμπληρωματική</w:t>
      </w:r>
      <w:r>
        <w:rPr>
          <w:rFonts w:eastAsia="Times New Roman" w:cs="Times New Roman"/>
          <w:szCs w:val="24"/>
        </w:rPr>
        <w:t xml:space="preserve"> ημερήσια διάταξη της</w:t>
      </w:r>
    </w:p>
    <w:p w14:paraId="0D044979" w14:textId="77777777" w:rsidR="00510C84" w:rsidRDefault="007027BA">
      <w:pPr>
        <w:spacing w:line="600" w:lineRule="auto"/>
        <w:contextualSpacing/>
        <w:jc w:val="center"/>
        <w:rPr>
          <w:rFonts w:eastAsia="Times New Roman" w:cs="Times New Roman"/>
          <w:szCs w:val="24"/>
        </w:rPr>
      </w:pPr>
      <w:r>
        <w:rPr>
          <w:rFonts w:eastAsia="Times New Roman" w:cs="Times New Roman"/>
          <w:b/>
          <w:szCs w:val="24"/>
        </w:rPr>
        <w:t>ΝΟΜΟΘΕΤΙΚΗΣ ΕΡΓΑΣΙΑΣ</w:t>
      </w:r>
    </w:p>
    <w:p w14:paraId="0D04497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Ψήφιση στο σύνολο του σχεδίου νόμου του Υπουργείου Οικονομίας, Ανάπτυξης και Τουρισμού</w:t>
      </w:r>
      <w:r>
        <w:rPr>
          <w:rFonts w:eastAsia="Times New Roman" w:cs="Times New Roman"/>
          <w:szCs w:val="24"/>
        </w:rPr>
        <w:t>:</w:t>
      </w:r>
      <w:r>
        <w:rPr>
          <w:rFonts w:eastAsia="Times New Roman" w:cs="Times New Roman"/>
          <w:szCs w:val="24"/>
        </w:rPr>
        <w:t xml:space="preserve"> «Προσαρμογή της ελληνικής νομοθεσίας στις διατάξεις των άρθρων 19, 20, 29,</w:t>
      </w:r>
      <w:r>
        <w:rPr>
          <w:rFonts w:eastAsia="Times New Roman" w:cs="Times New Roman"/>
          <w:szCs w:val="24"/>
        </w:rPr>
        <w:t xml:space="preserve"> 30, 33, 35, 40 έως 46 της Οδηγίας 2013/34/ΕΕ σχετικά με «τις ετήσιες οικονομικές καταστάσεις, τις ενοποιημένες οικονομικές καταστάσεις και συναφείς εκθέσεις επιχειρήσεων ορισμένων μορφών, την τροποποίηση της Οδηγίας 2006/43/ΕΚ του Ευρωπαϊκού Κοινοβουλίου </w:t>
      </w:r>
      <w:r>
        <w:rPr>
          <w:rFonts w:eastAsia="Times New Roman" w:cs="Times New Roman"/>
          <w:szCs w:val="24"/>
        </w:rPr>
        <w:t xml:space="preserve">και του Συμβουλίου και την κατάργηση των Οδηγιών 78/660/ΕΟΚ και 83/349/ΕΟΚ του Συμβουλίου» (Ε.Ε. L 189 της 29ης Ιουνίου 2013) και στις διατάξεις της </w:t>
      </w:r>
      <w:r>
        <w:rPr>
          <w:rFonts w:eastAsia="Times New Roman" w:cs="Times New Roman"/>
          <w:szCs w:val="24"/>
        </w:rPr>
        <w:lastRenderedPageBreak/>
        <w:t>Οδηγίας 2014/95/ΕΕ του Ευρωπαϊκού Κοινοβουλίου και του Συμβουλίου (Ε.Ε. L 330/1 της 15ης Νοεμβρίου 2014) «γ</w:t>
      </w:r>
      <w:r>
        <w:rPr>
          <w:rFonts w:eastAsia="Times New Roman" w:cs="Times New Roman"/>
          <w:szCs w:val="24"/>
        </w:rPr>
        <w:t>ια την τροποποίηση της Οδηγίας 2013/34/ΕΕ όσον αφορά τη δημοσιοποίηση μη χρηματοοικονομικών πληροφοριών και πληροφοριών για την πολυμορφία από ορισμένες μεγάλες επιχειρήσεις και ομίλους» και άλλες διατάξεις</w:t>
      </w:r>
      <w:r>
        <w:rPr>
          <w:rFonts w:eastAsia="Times New Roman" w:cs="Times New Roman"/>
          <w:szCs w:val="24"/>
        </w:rPr>
        <w:t xml:space="preserve"> αρμοδιότητας Υπουργείου Οικονομίας, Ανάπτυξης και</w:t>
      </w:r>
      <w:r>
        <w:rPr>
          <w:rFonts w:eastAsia="Times New Roman" w:cs="Times New Roman"/>
          <w:szCs w:val="24"/>
        </w:rPr>
        <w:t xml:space="preserve"> Τουρισμού</w:t>
      </w:r>
      <w:r>
        <w:rPr>
          <w:rFonts w:eastAsia="Times New Roman" w:cs="Times New Roman"/>
          <w:szCs w:val="24"/>
        </w:rPr>
        <w:t>».</w:t>
      </w:r>
    </w:p>
    <w:p w14:paraId="0D04497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 ως διενεμήθη;</w:t>
      </w:r>
    </w:p>
    <w:p w14:paraId="0D04497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Δεκτό.</w:t>
      </w:r>
    </w:p>
    <w:p w14:paraId="0D04497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Δεκτό.</w:t>
      </w:r>
    </w:p>
    <w:p w14:paraId="0D04497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Κατά πλειοψηφία.</w:t>
      </w:r>
    </w:p>
    <w:p w14:paraId="0D04497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Δεκτό.</w:t>
      </w:r>
    </w:p>
    <w:p w14:paraId="0D04498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Κατά πλειοψηφία.</w:t>
      </w:r>
    </w:p>
    <w:p w14:paraId="0D04498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Κατά πλειοψηφία.</w:t>
      </w:r>
    </w:p>
    <w:p w14:paraId="0D04498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ΚΑΜΜΕΝΟΣ:</w:t>
      </w:r>
      <w:r>
        <w:rPr>
          <w:rFonts w:eastAsia="Times New Roman" w:cs="Times New Roman"/>
          <w:szCs w:val="24"/>
        </w:rPr>
        <w:t xml:space="preserve"> Δεκτό.</w:t>
      </w:r>
    </w:p>
    <w:p w14:paraId="0D04498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Κατά πλειοψηφία.</w:t>
      </w:r>
    </w:p>
    <w:p w14:paraId="0D04498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νομοσχέδιο έγινε δεκτό και στο σύνολο κατά πλειοψηφία.</w:t>
      </w:r>
    </w:p>
    <w:p w14:paraId="0D04498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Συνεπώς το νομοσχέδιο του Υπουργείου Οικονομίας, Ανάπτυξης</w:t>
      </w:r>
      <w:r>
        <w:rPr>
          <w:rFonts w:eastAsia="Times New Roman" w:cs="Times New Roman"/>
          <w:szCs w:val="24"/>
        </w:rPr>
        <w:t xml:space="preserve"> και Τουρισμού</w:t>
      </w:r>
      <w:r>
        <w:rPr>
          <w:rFonts w:eastAsia="Times New Roman" w:cs="Times New Roman"/>
          <w:szCs w:val="24"/>
        </w:rPr>
        <w:t>:</w:t>
      </w:r>
      <w:r>
        <w:rPr>
          <w:rFonts w:eastAsia="Times New Roman" w:cs="Times New Roman"/>
          <w:szCs w:val="24"/>
        </w:rPr>
        <w:t xml:space="preserve"> «Προσαρμογή της ελληνικής νομοθεσίας στις διατάξεις των άρθρων 19, 20, 29, 30, 33, 35, 40 έως 46 της Οδηγίας 2013/34/ΕΕ σχετικά με «τις ετήσιες οικονομικές καταστάσεις, τις ενοποιημένες οικονομικές καταστάσεις και συναφείς εκθέσεις επιχειρή</w:t>
      </w:r>
      <w:r>
        <w:rPr>
          <w:rFonts w:eastAsia="Times New Roman" w:cs="Times New Roman"/>
          <w:szCs w:val="24"/>
        </w:rPr>
        <w:t>σεων ορισμένων μορφών, την τροποποίηση της Οδηγίας 2006/43/ΕΚ του Ευρωπαϊκού Κοινοβουλίου και του Συμβουλίου και την κατάργηση των Οδηγιών 78/660/ΕΟΚ και 83/349/ΕΟΚ του Συμβουλίου» (Ε.Ε. L 189 της 29ης Ιουνίου 2013) και στις διατάξεις της Οδηγίας 2014/95/Ε</w:t>
      </w:r>
      <w:r>
        <w:rPr>
          <w:rFonts w:eastAsia="Times New Roman" w:cs="Times New Roman"/>
          <w:szCs w:val="24"/>
        </w:rPr>
        <w:t xml:space="preserve">Ε του Ευρωπαϊκού Κοινοβουλίου και του Συμβουλίου (Ε.Ε. L 330/1 της 15ης Νοεμβρίου 2014) «για την τροποποίηση της </w:t>
      </w:r>
      <w:r>
        <w:rPr>
          <w:rFonts w:eastAsia="Times New Roman" w:cs="Times New Roman"/>
          <w:szCs w:val="24"/>
        </w:rPr>
        <w:lastRenderedPageBreak/>
        <w:t>Οδηγίας 2013/34/ΕΕ όσον αφορά τη δημοσιοποίηση μη χρηματοοικονομικών πληροφοριών και πληροφοριών για την πολυμορφία από ορισμένες μεγάλες επιχε</w:t>
      </w:r>
      <w:r>
        <w:rPr>
          <w:rFonts w:eastAsia="Times New Roman" w:cs="Times New Roman"/>
          <w:szCs w:val="24"/>
        </w:rPr>
        <w:t>ιρήσεις και ομίλους» και άλλες διατάξεις</w:t>
      </w:r>
      <w:r>
        <w:rPr>
          <w:rFonts w:eastAsia="Times New Roman" w:cs="Times New Roman"/>
          <w:szCs w:val="24"/>
        </w:rPr>
        <w:t xml:space="preserve"> αρμοδιότητας Υπουργείου Οικονομίας, Ανάπτυξης και Τουρισμού</w:t>
      </w:r>
      <w:r>
        <w:rPr>
          <w:rFonts w:eastAsia="Times New Roman" w:cs="Times New Roman"/>
          <w:szCs w:val="24"/>
        </w:rPr>
        <w:t>»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0D044986" w14:textId="77777777" w:rsidR="00510C84" w:rsidRDefault="007027BA">
      <w:pPr>
        <w:spacing w:line="600" w:lineRule="auto"/>
        <w:contextualSpacing/>
        <w:jc w:val="center"/>
        <w:rPr>
          <w:rFonts w:eastAsia="Times New Roman" w:cs="Times New Roman"/>
          <w:szCs w:val="24"/>
        </w:rPr>
      </w:pPr>
      <w:r>
        <w:rPr>
          <w:rFonts w:eastAsia="Times New Roman" w:cs="Times New Roman"/>
          <w:szCs w:val="24"/>
        </w:rPr>
        <w:t>(</w:t>
      </w:r>
      <w:r>
        <w:rPr>
          <w:rFonts w:eastAsia="Times New Roman" w:cs="Times New Roman"/>
          <w:szCs w:val="24"/>
        </w:rPr>
        <w:t>Να μπει η σελίδα</w:t>
      </w:r>
      <w:r>
        <w:rPr>
          <w:rFonts w:eastAsia="Times New Roman" w:cs="Times New Roman"/>
          <w:szCs w:val="24"/>
        </w:rPr>
        <w:t xml:space="preserve"> 73α</w:t>
      </w:r>
      <w:r>
        <w:rPr>
          <w:rFonts w:eastAsia="Times New Roman" w:cs="Times New Roman"/>
          <w:szCs w:val="24"/>
        </w:rPr>
        <w:t>)</w:t>
      </w:r>
    </w:p>
    <w:p w14:paraId="0D044987" w14:textId="77777777" w:rsidR="00510C84" w:rsidRDefault="00510C84">
      <w:pPr>
        <w:contextualSpacing/>
        <w:rPr>
          <w:rFonts w:eastAsia="Times New Roman" w:cs="Times New Roman"/>
          <w:szCs w:val="24"/>
        </w:rPr>
      </w:pPr>
    </w:p>
    <w:p w14:paraId="0D04498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w:t>
      </w:r>
      <w:r>
        <w:rPr>
          <w:rFonts w:eastAsia="Times New Roman" w:cs="Times New Roman"/>
          <w:b/>
          <w:szCs w:val="24"/>
        </w:rPr>
        <w:t>ρεμένος):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0D04498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ΟΙ ΒΟΥΛΕΥΤΕΣ:</w:t>
      </w:r>
      <w:r>
        <w:rPr>
          <w:rFonts w:eastAsia="Times New Roman" w:cs="Times New Roman"/>
          <w:szCs w:val="24"/>
        </w:rPr>
        <w:t xml:space="preserve"> Μάλιστα, μάλιστα.</w:t>
      </w:r>
    </w:p>
    <w:p w14:paraId="0D04498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w:t>
      </w:r>
      <w:r>
        <w:rPr>
          <w:rFonts w:eastAsia="Times New Roman" w:cs="Times New Roman"/>
          <w:b/>
          <w:szCs w:val="24"/>
        </w:rPr>
        <w:t>ος):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0D04498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στο σημείο αυτό διακόπτεται η συνεδρίαση για τις 12.00΄.</w:t>
      </w:r>
    </w:p>
    <w:p w14:paraId="0D04498C"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lastRenderedPageBreak/>
        <w:t>(ΔΙΑΚΟΠΗ)</w:t>
      </w:r>
    </w:p>
    <w:p w14:paraId="0D04498D"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(ΜΕΤΑ ΤΗ ΔΙΑΚΟΠΗ)</w:t>
      </w:r>
    </w:p>
    <w:p w14:paraId="0D04498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Δ΄</w:t>
      </w:r>
      <w:r>
        <w:rPr>
          <w:rFonts w:eastAsia="Times New Roman" w:cs="Times New Roman"/>
          <w:szCs w:val="24"/>
        </w:rPr>
        <w:t xml:space="preserve"> </w:t>
      </w:r>
      <w:r>
        <w:rPr>
          <w:rFonts w:eastAsia="Times New Roman" w:cs="Times New Roman"/>
          <w:szCs w:val="24"/>
        </w:rPr>
        <w:t xml:space="preserve">Αντιπρόεδρος της Βουλής κ. </w:t>
      </w:r>
      <w:r w:rsidRPr="008017E2">
        <w:rPr>
          <w:rFonts w:eastAsia="Times New Roman" w:cs="Times New Roman"/>
          <w:b/>
          <w:szCs w:val="24"/>
        </w:rPr>
        <w:t>ΝΙΚ</w:t>
      </w:r>
      <w:r w:rsidRPr="008017E2">
        <w:rPr>
          <w:rFonts w:eastAsia="Times New Roman" w:cs="Times New Roman"/>
          <w:b/>
          <w:szCs w:val="24"/>
        </w:rPr>
        <w:t>ΗΤΑΣ ΚΑΚΛΑΜΑΝΗΣ</w:t>
      </w:r>
      <w:r>
        <w:rPr>
          <w:rFonts w:eastAsia="Times New Roman" w:cs="Times New Roman"/>
          <w:szCs w:val="24"/>
        </w:rPr>
        <w:t>)</w:t>
      </w:r>
    </w:p>
    <w:p w14:paraId="0D04498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w:t>
      </w:r>
      <w:r>
        <w:rPr>
          <w:rFonts w:eastAsia="Times New Roman" w:cs="Times New Roman"/>
          <w:szCs w:val="24"/>
        </w:rPr>
        <w:t>συνεχίζεται</w:t>
      </w:r>
      <w:r>
        <w:rPr>
          <w:rFonts w:eastAsia="Times New Roman" w:cs="Times New Roman"/>
          <w:szCs w:val="24"/>
        </w:rPr>
        <w:t xml:space="preserve"> η συνεδρίαση. </w:t>
      </w:r>
    </w:p>
    <w:p w14:paraId="0D04499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Επανερχόμαστε στη </w:t>
      </w:r>
      <w:r>
        <w:rPr>
          <w:rFonts w:eastAsia="Times New Roman" w:cs="Times New Roman"/>
          <w:szCs w:val="24"/>
        </w:rPr>
        <w:t>συμπληρωματική</w:t>
      </w:r>
      <w:r>
        <w:rPr>
          <w:rFonts w:eastAsia="Times New Roman" w:cs="Times New Roman"/>
          <w:szCs w:val="24"/>
        </w:rPr>
        <w:t xml:space="preserve"> ημερήσια διάταξη της </w:t>
      </w:r>
      <w:r>
        <w:rPr>
          <w:rFonts w:eastAsia="Times New Roman" w:cs="Times New Roman"/>
          <w:szCs w:val="24"/>
        </w:rPr>
        <w:t>ν</w:t>
      </w:r>
      <w:r>
        <w:rPr>
          <w:rFonts w:eastAsia="Times New Roman" w:cs="Times New Roman"/>
          <w:szCs w:val="24"/>
        </w:rPr>
        <w:t xml:space="preserve">ομοθετικής </w:t>
      </w:r>
      <w:r>
        <w:rPr>
          <w:rFonts w:eastAsia="Times New Roman" w:cs="Times New Roman"/>
          <w:szCs w:val="24"/>
        </w:rPr>
        <w:t>ε</w:t>
      </w:r>
      <w:r>
        <w:rPr>
          <w:rFonts w:eastAsia="Times New Roman" w:cs="Times New Roman"/>
          <w:szCs w:val="24"/>
        </w:rPr>
        <w:t>ργασίας.</w:t>
      </w:r>
    </w:p>
    <w:p w14:paraId="0D044991" w14:textId="77777777" w:rsidR="00510C84" w:rsidRDefault="007027B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Μόνη συζήτηση και ψήφιση επί της αρχής, των άρθρων και του συνόλου του </w:t>
      </w:r>
      <w:r>
        <w:rPr>
          <w:rFonts w:eastAsia="Times New Roman"/>
          <w:color w:val="000000"/>
          <w:szCs w:val="24"/>
          <w:shd w:val="clear" w:color="auto" w:fill="FFFFFF"/>
        </w:rPr>
        <w:t>σχεδίου νόμου του Υπουργείου Ναυτιλίας και Νησιωτικής Πολιτικής</w:t>
      </w:r>
      <w:r>
        <w:rPr>
          <w:rFonts w:eastAsia="Times New Roman"/>
          <w:color w:val="000000"/>
          <w:szCs w:val="24"/>
          <w:shd w:val="clear" w:color="auto" w:fill="FFFFFF"/>
        </w:rPr>
        <w:t>:</w:t>
      </w:r>
      <w:r>
        <w:rPr>
          <w:rFonts w:eastAsia="Times New Roman"/>
          <w:color w:val="000000"/>
          <w:szCs w:val="24"/>
          <w:shd w:val="clear" w:color="auto" w:fill="FFFFFF"/>
        </w:rPr>
        <w:t xml:space="preserve"> «Για την κύρωση της από 24 Ιουνίου 2016 τροποποίησης και κωδικοποίησης σε ενιαίο κείμενο της από 13 Φεβρουαρίου 2002 Σύμβασης Παραχώρησης μεταξύ Ελληνικού Δημοσίου και της Οργανισμός Λιμένος </w:t>
      </w:r>
      <w:r>
        <w:rPr>
          <w:rFonts w:eastAsia="Times New Roman"/>
          <w:color w:val="000000"/>
          <w:szCs w:val="24"/>
          <w:shd w:val="clear" w:color="auto" w:fill="FFFFFF"/>
        </w:rPr>
        <w:t>Πειραιώς ΑΕ και άλλες διατάξεις».</w:t>
      </w:r>
    </w:p>
    <w:p w14:paraId="0D044992" w14:textId="77777777" w:rsidR="00510C84" w:rsidRDefault="007027B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Το παραπάνω νομοσχέδιο μετά την απόφαση την οποία έλαβε η Διαρκής Κοινοβουλευτική Επιτροπή Παραγωγής και Εμπορίου</w:t>
      </w:r>
      <w:r>
        <w:rPr>
          <w:rFonts w:eastAsia="Times New Roman"/>
          <w:color w:val="000000"/>
          <w:szCs w:val="24"/>
          <w:shd w:val="clear" w:color="auto" w:fill="FFFFFF"/>
        </w:rPr>
        <w:t>,</w:t>
      </w:r>
      <w:r>
        <w:rPr>
          <w:rFonts w:eastAsia="Times New Roman"/>
          <w:color w:val="000000"/>
          <w:szCs w:val="24"/>
          <w:shd w:val="clear" w:color="auto" w:fill="FFFFFF"/>
        </w:rPr>
        <w:t xml:space="preserve"> ύστερα από πρόταση του αρμοδίου Υπουργού, συζητείται με τη διαδικασία </w:t>
      </w:r>
      <w:r>
        <w:rPr>
          <w:rFonts w:eastAsia="Times New Roman"/>
          <w:color w:val="000000"/>
          <w:szCs w:val="24"/>
          <w:shd w:val="clear" w:color="auto" w:fill="FFFFFF"/>
        </w:rPr>
        <w:lastRenderedPageBreak/>
        <w:t>του κατεπείγοντος, σύμφωνα με το άρθρ</w:t>
      </w:r>
      <w:r>
        <w:rPr>
          <w:rFonts w:eastAsia="Times New Roman"/>
          <w:color w:val="000000"/>
          <w:szCs w:val="24"/>
          <w:shd w:val="clear" w:color="auto" w:fill="FFFFFF"/>
        </w:rPr>
        <w:t xml:space="preserve">ο 76 παράγραφος 4 του Συντάγματος και το άρθρο 109 του Κανονισμού της Βουλής. Η διαδικασία αυτή εγκρίθηκε και από τη Διάσκεψη των Προέδρων κατά πλειοψηφία. </w:t>
      </w:r>
    </w:p>
    <w:p w14:paraId="0D044993" w14:textId="77777777" w:rsidR="00510C84" w:rsidRDefault="007027B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Θα ήθελα να σας υπενθυμίσω ακόμη ότι, σύμφωνα με τη διαδικασία αυτή, η συζήτηση ολοκληρώνεται επί τ</w:t>
      </w:r>
      <w:r>
        <w:rPr>
          <w:rFonts w:eastAsia="Times New Roman"/>
          <w:color w:val="000000"/>
          <w:szCs w:val="24"/>
          <w:shd w:val="clear" w:color="auto" w:fill="FFFFFF"/>
        </w:rPr>
        <w:t xml:space="preserve">ης αρχής και επί των άρθρων σε μία συνεδρίαση. Στη συζήτηση μετέχουν οι </w:t>
      </w:r>
      <w:r>
        <w:rPr>
          <w:rFonts w:eastAsia="Times New Roman"/>
          <w:color w:val="000000"/>
          <w:szCs w:val="24"/>
          <w:shd w:val="clear" w:color="auto" w:fill="FFFFFF"/>
        </w:rPr>
        <w:t>ε</w:t>
      </w:r>
      <w:r>
        <w:rPr>
          <w:rFonts w:eastAsia="Times New Roman"/>
          <w:color w:val="000000"/>
          <w:szCs w:val="24"/>
          <w:shd w:val="clear" w:color="auto" w:fill="FFFFFF"/>
        </w:rPr>
        <w:t xml:space="preserve">ισηγητές και οι </w:t>
      </w:r>
      <w:r>
        <w:rPr>
          <w:rFonts w:eastAsia="Times New Roman"/>
          <w:color w:val="000000"/>
          <w:szCs w:val="24"/>
          <w:shd w:val="clear" w:color="auto" w:fill="FFFFFF"/>
        </w:rPr>
        <w:t>ε</w:t>
      </w:r>
      <w:r>
        <w:rPr>
          <w:rFonts w:eastAsia="Times New Roman"/>
          <w:color w:val="000000"/>
          <w:szCs w:val="24"/>
          <w:shd w:val="clear" w:color="auto" w:fill="FFFFFF"/>
        </w:rPr>
        <w:t xml:space="preserve">ιδικοί </w:t>
      </w:r>
      <w:r>
        <w:rPr>
          <w:rFonts w:eastAsia="Times New Roman"/>
          <w:color w:val="000000"/>
          <w:szCs w:val="24"/>
          <w:shd w:val="clear" w:color="auto" w:fill="FFFFFF"/>
        </w:rPr>
        <w:t>α</w:t>
      </w:r>
      <w:r>
        <w:rPr>
          <w:rFonts w:eastAsia="Times New Roman"/>
          <w:color w:val="000000"/>
          <w:szCs w:val="24"/>
          <w:shd w:val="clear" w:color="auto" w:fill="FFFFFF"/>
        </w:rPr>
        <w:t>γορητές, ο Πρωθυπουργός ή ο αρμόδιος Υπουργός, οι Πρόεδροι των Κοινοβουλευτικών Ομάδων, εφόσον το επιθυμούν, και από ένας εκπρόσωπός τους. Η ομιλία τους περιο</w:t>
      </w:r>
      <w:r>
        <w:rPr>
          <w:rFonts w:eastAsia="Times New Roman"/>
          <w:color w:val="000000"/>
          <w:szCs w:val="24"/>
          <w:shd w:val="clear" w:color="auto" w:fill="FFFFFF"/>
        </w:rPr>
        <w:t xml:space="preserve">ρίζεται, εφόσον μιλήσουν οι Αρχηγοί, στο ήμισυ του χρόνου που προβλέπεται από τα άρθρα 97 και 103 του Κανονισμού της Βουλής. </w:t>
      </w:r>
    </w:p>
    <w:p w14:paraId="0D044994" w14:textId="77777777" w:rsidR="00510C84" w:rsidRDefault="007027B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Αν και δεν προβλέπεται από τον Κανονισμό της Βουλής, προτείνω να λάβουν τον λόγο πέντε ορισμένοι ομιλητές από τον ΣΥΡΙΖΑ, τρεις ορ</w:t>
      </w:r>
      <w:r>
        <w:rPr>
          <w:rFonts w:eastAsia="Times New Roman"/>
          <w:color w:val="000000"/>
          <w:szCs w:val="24"/>
          <w:shd w:val="clear" w:color="auto" w:fill="FFFFFF"/>
        </w:rPr>
        <w:t xml:space="preserve">ισμένοι ομιλητές από τη Νέα Δημοκρατία, ένας ορισμένος ομιλητής από τον Λαϊκό Σύνδεσμο-Χρυσή Αυγή, ένας ορισμένος ομιλητής από τη Δημοκρατική Συμπαράταξη, ένας ορισμένος ομιλητής από το Κομμουνιστικό Κόμμα Ελλάδας, ένας ορισμένος ομιλητής από το </w:t>
      </w:r>
      <w:r>
        <w:rPr>
          <w:rFonts w:eastAsia="Times New Roman"/>
          <w:color w:val="000000"/>
          <w:szCs w:val="24"/>
          <w:shd w:val="clear" w:color="auto" w:fill="FFFFFF"/>
        </w:rPr>
        <w:lastRenderedPageBreak/>
        <w:t>Ποτάμι, έν</w:t>
      </w:r>
      <w:r>
        <w:rPr>
          <w:rFonts w:eastAsia="Times New Roman"/>
          <w:color w:val="000000"/>
          <w:szCs w:val="24"/>
          <w:shd w:val="clear" w:color="auto" w:fill="FFFFFF"/>
        </w:rPr>
        <w:t xml:space="preserve">ας ορισμένος ομιλητής από τους Ανεξάρτητους Έλληνες, ένας ορισμένος ομιλητής από την Ένωση Κεντρώων και ένας ορισμένος ομιλητής από τους Ανεξάρτητους Βουλευτές. </w:t>
      </w:r>
    </w:p>
    <w:p w14:paraId="0D044995" w14:textId="77777777" w:rsidR="00510C84" w:rsidRDefault="007027B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Επίσης, σας προτείνω η συζήτηση επί της αρχής και επί των άρθρων να είναι ενιαία. </w:t>
      </w:r>
    </w:p>
    <w:p w14:paraId="0D044996" w14:textId="77777777" w:rsidR="00510C84" w:rsidRDefault="007027B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Ως προς του</w:t>
      </w:r>
      <w:r>
        <w:rPr>
          <w:rFonts w:eastAsia="Times New Roman"/>
          <w:color w:val="000000"/>
          <w:szCs w:val="24"/>
          <w:shd w:val="clear" w:color="auto" w:fill="FFFFFF"/>
        </w:rPr>
        <w:t xml:space="preserve">ς χρόνους ομιλίας προτείνω το εξής, σύμφωνα με τον Κανονισμό: </w:t>
      </w:r>
    </w:p>
    <w:p w14:paraId="0D044997" w14:textId="77777777" w:rsidR="00510C84" w:rsidRDefault="007027B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Οι </w:t>
      </w:r>
      <w:r>
        <w:rPr>
          <w:rFonts w:eastAsia="Times New Roman"/>
          <w:color w:val="000000"/>
          <w:szCs w:val="24"/>
          <w:shd w:val="clear" w:color="auto" w:fill="FFFFFF"/>
        </w:rPr>
        <w:t>ε</w:t>
      </w:r>
      <w:r>
        <w:rPr>
          <w:rFonts w:eastAsia="Times New Roman"/>
          <w:color w:val="000000"/>
          <w:szCs w:val="24"/>
          <w:shd w:val="clear" w:color="auto" w:fill="FFFFFF"/>
        </w:rPr>
        <w:t xml:space="preserve">ισηγητές και οι </w:t>
      </w:r>
      <w:r>
        <w:rPr>
          <w:rFonts w:eastAsia="Times New Roman"/>
          <w:color w:val="000000"/>
          <w:szCs w:val="24"/>
          <w:shd w:val="clear" w:color="auto" w:fill="FFFFFF"/>
        </w:rPr>
        <w:t>ε</w:t>
      </w:r>
      <w:r>
        <w:rPr>
          <w:rFonts w:eastAsia="Times New Roman"/>
          <w:color w:val="000000"/>
          <w:szCs w:val="24"/>
          <w:shd w:val="clear" w:color="auto" w:fill="FFFFFF"/>
        </w:rPr>
        <w:t xml:space="preserve">ιδικοί </w:t>
      </w:r>
      <w:r>
        <w:rPr>
          <w:rFonts w:eastAsia="Times New Roman"/>
          <w:color w:val="000000"/>
          <w:szCs w:val="24"/>
          <w:shd w:val="clear" w:color="auto" w:fill="FFFFFF"/>
        </w:rPr>
        <w:t>α</w:t>
      </w:r>
      <w:r>
        <w:rPr>
          <w:rFonts w:eastAsia="Times New Roman"/>
          <w:color w:val="000000"/>
          <w:szCs w:val="24"/>
          <w:shd w:val="clear" w:color="auto" w:fill="FFFFFF"/>
        </w:rPr>
        <w:t>γορητές να έχουν χρόνο ομιλίας δώδεκα λεπτά. Ο αρμόδιος Υπουργός δεκατρία λεπτά. Διαβάζω τον Κανονισμό, γιατί χθες ο κ. Βούτσης είπε ότι δεν θα μιλήσουν άλλοι Υπουργοί. Απλά, λόγω Κανονισμού, αναφέρω ότι οι λοιποί Υπουργοί και Υφυπουργοί θα έχουν χρόνο οκτ</w:t>
      </w:r>
      <w:r>
        <w:rPr>
          <w:rFonts w:eastAsia="Times New Roman"/>
          <w:color w:val="000000"/>
          <w:szCs w:val="24"/>
          <w:shd w:val="clear" w:color="auto" w:fill="FFFFFF"/>
        </w:rPr>
        <w:t xml:space="preserve">ώ λεπτά, όπως προβλέπει ο Κανονισμός. Όμως, η συμφωνία είναι αυτή. </w:t>
      </w:r>
    </w:p>
    <w:p w14:paraId="0D044998" w14:textId="77777777" w:rsidR="00510C84" w:rsidRDefault="007027B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 Πρωθυπουργός και Πρόεδρος της Κοινοβουλευτικής Ομάδας του ΣΥΡΙΖΑ</w:t>
      </w:r>
      <w:r>
        <w:rPr>
          <w:rFonts w:eastAsia="Times New Roman"/>
          <w:color w:val="000000"/>
          <w:szCs w:val="24"/>
          <w:shd w:val="clear" w:color="auto" w:fill="FFFFFF"/>
        </w:rPr>
        <w:t xml:space="preserve"> καθώς και ο Πρόεδρος της Νέας Δημοκρατίας, εάν μιλήσουν, θα έχουν χρόνο δεκατέσσερα λεπτά. Οι Πρόεδροι των υπόλοιπων Κοινοβουλευτικών Ομάδων δώδεκα λεπτά, οι Κοινοβουλευτικοί Εκπρόσωποι δέκα λεπτά, οι ορισθέντες </w:t>
      </w:r>
      <w:r>
        <w:rPr>
          <w:rFonts w:eastAsia="Times New Roman"/>
          <w:color w:val="000000"/>
          <w:szCs w:val="24"/>
          <w:shd w:val="clear" w:color="auto" w:fill="FFFFFF"/>
        </w:rPr>
        <w:lastRenderedPageBreak/>
        <w:t>από τα κόμματα ομιλητές επτά λεπτά. Και</w:t>
      </w:r>
      <w:r>
        <w:rPr>
          <w:rFonts w:eastAsia="Times New Roman"/>
          <w:color w:val="000000"/>
          <w:szCs w:val="24"/>
          <w:shd w:val="clear" w:color="auto" w:fill="FFFFFF"/>
        </w:rPr>
        <w:t>,</w:t>
      </w:r>
      <w:r>
        <w:rPr>
          <w:rFonts w:eastAsia="Times New Roman"/>
          <w:color w:val="000000"/>
          <w:szCs w:val="24"/>
          <w:shd w:val="clear" w:color="auto" w:fill="FFFFFF"/>
        </w:rPr>
        <w:t xml:space="preserve"> ως</w:t>
      </w:r>
      <w:r>
        <w:rPr>
          <w:rFonts w:eastAsia="Times New Roman"/>
          <w:color w:val="000000"/>
          <w:szCs w:val="24"/>
          <w:shd w:val="clear" w:color="auto" w:fill="FFFFFF"/>
        </w:rPr>
        <w:t xml:space="preserve"> γνωστόν, η δευτερολογία -θα υπάρξει, εφόσον το επιθυμούν- περιορίζεται στο μισό του χρόνου της πρωτολογίας. </w:t>
      </w:r>
    </w:p>
    <w:p w14:paraId="0D044999" w14:textId="77777777" w:rsidR="00510C84" w:rsidRDefault="007027B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Τέλος, σύμφωνα με το άρθρο 109, η συνεδρίαση πρέπει να ολοκληρωθεί κατά ανώτατο όριο εντός δέκα ωρών. Χθες ελήφθη μια απόφαση για οκτώ ώρες. Όμως,</w:t>
      </w:r>
      <w:r>
        <w:rPr>
          <w:rFonts w:eastAsia="Times New Roman"/>
          <w:color w:val="000000"/>
          <w:szCs w:val="24"/>
          <w:shd w:val="clear" w:color="auto" w:fill="FFFFFF"/>
        </w:rPr>
        <w:t xml:space="preserve"> εν πάση περιπτώσει, βλέποντας και κάνοντας. </w:t>
      </w:r>
    </w:p>
    <w:p w14:paraId="0D04499A" w14:textId="77777777" w:rsidR="00510C84" w:rsidRDefault="007027BA">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Σε ό,τι αφορά τώρα τροπολογίες, η ομόφωνη απόφαση της Διάσκεψης των Προέδρων -για την Ολομέλεια μιλάω, όχι για αυτές που κατατέθηκαν χθες στην </w:t>
      </w:r>
      <w:r>
        <w:rPr>
          <w:rFonts w:eastAsia="Times New Roman"/>
          <w:color w:val="000000"/>
          <w:szCs w:val="24"/>
          <w:shd w:val="clear" w:color="auto" w:fill="FFFFFF"/>
        </w:rPr>
        <w:t>ε</w:t>
      </w:r>
      <w:r>
        <w:rPr>
          <w:rFonts w:eastAsia="Times New Roman"/>
          <w:color w:val="000000"/>
          <w:szCs w:val="24"/>
          <w:shd w:val="clear" w:color="auto" w:fill="FFFFFF"/>
        </w:rPr>
        <w:t>πιτροπή, ψηφίστηκαν και ενσωματώθηκαν στο κυρίως σώμα του νομοσχεδ</w:t>
      </w:r>
      <w:r>
        <w:rPr>
          <w:rFonts w:eastAsia="Times New Roman"/>
          <w:color w:val="000000"/>
          <w:szCs w:val="24"/>
          <w:shd w:val="clear" w:color="auto" w:fill="FFFFFF"/>
        </w:rPr>
        <w:t>ίου και</w:t>
      </w:r>
      <w:r>
        <w:rPr>
          <w:rFonts w:eastAsia="Times New Roman"/>
          <w:color w:val="000000"/>
          <w:szCs w:val="24"/>
          <w:shd w:val="clear" w:color="auto" w:fill="FFFFFF"/>
        </w:rPr>
        <w:t>,</w:t>
      </w:r>
      <w:r>
        <w:rPr>
          <w:rFonts w:eastAsia="Times New Roman"/>
          <w:color w:val="000000"/>
          <w:szCs w:val="24"/>
          <w:shd w:val="clear" w:color="auto" w:fill="FFFFFF"/>
        </w:rPr>
        <w:t xml:space="preserve"> επομένως, δεν υπάρχει θέμα για αυτό- είναι ότι στην Ολομέλεια δεν θα κατατεθούν. </w:t>
      </w:r>
    </w:p>
    <w:p w14:paraId="0D04499B" w14:textId="77777777" w:rsidR="00510C84" w:rsidRDefault="007027BA">
      <w:pPr>
        <w:spacing w:line="600" w:lineRule="auto"/>
        <w:ind w:firstLine="720"/>
        <w:contextualSpacing/>
        <w:jc w:val="both"/>
        <w:rPr>
          <w:rFonts w:eastAsia="Times New Roman"/>
          <w:szCs w:val="24"/>
        </w:rPr>
      </w:pPr>
      <w:r>
        <w:rPr>
          <w:rFonts w:eastAsia="Times New Roman"/>
          <w:color w:val="000000"/>
          <w:szCs w:val="24"/>
          <w:shd w:val="clear" w:color="auto" w:fill="FFFFFF"/>
        </w:rPr>
        <w:t>Ο Υπουργός με ενημέρωσε ότι θα καταθέσει νομοτεχνικές βελτιώσεις. Τον παρακάλεσα αυτό να γίνει το συντομότερο δυνατό, ώστε να διανεμηθούν και να έχει το Σώμα πλήρη γ</w:t>
      </w:r>
      <w:r>
        <w:rPr>
          <w:rFonts w:eastAsia="Times New Roman"/>
          <w:color w:val="000000"/>
          <w:szCs w:val="24"/>
          <w:shd w:val="clear" w:color="auto" w:fill="FFFFFF"/>
        </w:rPr>
        <w:t xml:space="preserve">νώση. Όταν θα έρθουν στα χέρια του οι νομοτεχνικές βελτιώσεις και πριν τις καταθέσει, επ’ ολίγον θα τις παρουσιάσει. Παρά τον </w:t>
      </w:r>
      <w:r>
        <w:rPr>
          <w:rFonts w:eastAsia="Times New Roman"/>
          <w:color w:val="000000"/>
          <w:szCs w:val="24"/>
          <w:shd w:val="clear" w:color="auto" w:fill="FFFFFF"/>
        </w:rPr>
        <w:lastRenderedPageBreak/>
        <w:t xml:space="preserve">Κανονισμό, νομίζω ότι οι Κοινοβουλευτικοί Εκπρόσωποι ή οι </w:t>
      </w:r>
      <w:r>
        <w:rPr>
          <w:rFonts w:eastAsia="Times New Roman"/>
          <w:color w:val="000000"/>
          <w:szCs w:val="24"/>
          <w:shd w:val="clear" w:color="auto" w:fill="FFFFFF"/>
        </w:rPr>
        <w:t>ε</w:t>
      </w:r>
      <w:r>
        <w:rPr>
          <w:rFonts w:eastAsia="Times New Roman"/>
          <w:color w:val="000000"/>
          <w:szCs w:val="24"/>
          <w:shd w:val="clear" w:color="auto" w:fill="FFFFFF"/>
        </w:rPr>
        <w:t>ισηγητές από τα κόμματα επ’ αυτών των νομοτεχνικών βελτιώσεων, της διαδ</w:t>
      </w:r>
      <w:r>
        <w:rPr>
          <w:rFonts w:eastAsia="Times New Roman"/>
          <w:color w:val="000000"/>
          <w:szCs w:val="24"/>
          <w:shd w:val="clear" w:color="auto" w:fill="FFFFFF"/>
        </w:rPr>
        <w:t xml:space="preserve">ικασίας τους και του περιεχομένου, θα πάρουν και αυτοί επ’ ολίγον τον χρόνο τους, εφόσον το επιθυμούν. </w:t>
      </w:r>
    </w:p>
    <w:p w14:paraId="0D04499C"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 Κατ’ αρχάς, πριν πάμε στο τελευταίο κομμάτι, επί της αρχικής εισήγησης συμφωνούμε, δηλαδή όσον αφορά τους ομιλητές, τους χρόνους ομιλίας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w:t>
      </w:r>
    </w:p>
    <w:p w14:paraId="0D04499D" w14:textId="77777777" w:rsidR="00510C84" w:rsidRDefault="007027BA">
      <w:pPr>
        <w:spacing w:line="600" w:lineRule="auto"/>
        <w:ind w:firstLine="720"/>
        <w:contextualSpacing/>
        <w:jc w:val="both"/>
        <w:rPr>
          <w:rFonts w:eastAsia="Times New Roman"/>
          <w:szCs w:val="24"/>
        </w:rPr>
      </w:pPr>
      <w:r>
        <w:rPr>
          <w:rFonts w:eastAsia="Times New Roman"/>
          <w:b/>
          <w:szCs w:val="24"/>
        </w:rPr>
        <w:t>ΑΝΔ</w:t>
      </w:r>
      <w:r>
        <w:rPr>
          <w:rFonts w:eastAsia="Times New Roman"/>
          <w:b/>
          <w:szCs w:val="24"/>
        </w:rPr>
        <w:t>ΡΕΑΣ ΛΟΒΕΡΔΟΣ:</w:t>
      </w:r>
      <w:r>
        <w:rPr>
          <w:rFonts w:eastAsia="Times New Roman"/>
          <w:szCs w:val="24"/>
        </w:rPr>
        <w:t xml:space="preserve"> Κύριε Πρόεδρε, μπορώ να έχω τον λόγο;</w:t>
      </w:r>
    </w:p>
    <w:p w14:paraId="0D04499E"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Λοβέρδο.</w:t>
      </w:r>
    </w:p>
    <w:p w14:paraId="0D04499F" w14:textId="77777777" w:rsidR="00510C84" w:rsidRDefault="007027BA">
      <w:pPr>
        <w:spacing w:line="600" w:lineRule="auto"/>
        <w:ind w:firstLine="720"/>
        <w:contextualSpacing/>
        <w:jc w:val="both"/>
        <w:rPr>
          <w:rFonts w:eastAsia="Times New Roman"/>
          <w:szCs w:val="24"/>
        </w:rPr>
      </w:pPr>
      <w:r>
        <w:rPr>
          <w:rFonts w:eastAsia="Times New Roman"/>
          <w:b/>
          <w:szCs w:val="24"/>
        </w:rPr>
        <w:t>ΟΛΓΑ ΚΕΦΑΛΟΓΙΑΝΝΗ:</w:t>
      </w:r>
      <w:r>
        <w:rPr>
          <w:rFonts w:eastAsia="Times New Roman"/>
          <w:szCs w:val="24"/>
        </w:rPr>
        <w:t xml:space="preserve"> Κύριε Πρόεδρε, θα ήθελα κι εγώ τον λόγο μετά.</w:t>
      </w:r>
    </w:p>
    <w:p w14:paraId="0D0449A0" w14:textId="77777777" w:rsidR="00510C84" w:rsidRDefault="007027BA">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ως εκπρόσωπος της Δημοκρατικής Συμπαράταξης και υ</w:t>
      </w:r>
      <w:r>
        <w:rPr>
          <w:rFonts w:eastAsia="Times New Roman"/>
          <w:szCs w:val="24"/>
        </w:rPr>
        <w:t>πό το φως όλων όσ</w:t>
      </w:r>
      <w:r>
        <w:rPr>
          <w:rFonts w:eastAsia="Times New Roman"/>
          <w:szCs w:val="24"/>
        </w:rPr>
        <w:t>α</w:t>
      </w:r>
      <w:r>
        <w:rPr>
          <w:rFonts w:eastAsia="Times New Roman"/>
          <w:szCs w:val="24"/>
        </w:rPr>
        <w:t xml:space="preserve"> έχουμε διαβάσει, ακούσει, συζητήσει από χθες -ήμασταν μαζί κι άλλοι συνάδελφοι που είναι τώρα εδώ χθες</w:t>
      </w:r>
      <w:r>
        <w:rPr>
          <w:rFonts w:eastAsia="Times New Roman"/>
          <w:szCs w:val="24"/>
        </w:rPr>
        <w:t>,</w:t>
      </w:r>
      <w:r>
        <w:rPr>
          <w:rFonts w:eastAsia="Times New Roman"/>
          <w:szCs w:val="24"/>
        </w:rPr>
        <w:t xml:space="preserve"> στη Διάσκεψη των Προέδρων-</w:t>
      </w:r>
      <w:r>
        <w:rPr>
          <w:rFonts w:eastAsia="Times New Roman"/>
          <w:szCs w:val="24"/>
        </w:rPr>
        <w:t>,</w:t>
      </w:r>
      <w:r>
        <w:rPr>
          <w:rFonts w:eastAsia="Times New Roman"/>
          <w:szCs w:val="24"/>
        </w:rPr>
        <w:t xml:space="preserve"> θέλω να σας πω ότι αποδώσατε με τον πιο πιστό τρόπο αυτά που ειπώθηκαν χθες. Δεν νομίζω ότι πρέπει να ενο</w:t>
      </w:r>
      <w:r>
        <w:rPr>
          <w:rFonts w:eastAsia="Times New Roman"/>
          <w:szCs w:val="24"/>
        </w:rPr>
        <w:t xml:space="preserve">χλήσω τους συναδέλφους τώρα, </w:t>
      </w:r>
      <w:r>
        <w:rPr>
          <w:rFonts w:eastAsia="Times New Roman"/>
          <w:szCs w:val="24"/>
        </w:rPr>
        <w:lastRenderedPageBreak/>
        <w:t>εξηγώντας ορισμένα πράγματα τα οποία είπατε. Αν δεν έχουν γίνει κατανοητά, θα τα κάνουμε κατανοητά κατά την πορεία της συζήτησης.</w:t>
      </w:r>
    </w:p>
    <w:p w14:paraId="0D0449A1" w14:textId="77777777" w:rsidR="00510C84" w:rsidRDefault="007027BA">
      <w:pPr>
        <w:spacing w:line="600" w:lineRule="auto"/>
        <w:ind w:firstLine="720"/>
        <w:contextualSpacing/>
        <w:jc w:val="both"/>
        <w:rPr>
          <w:rFonts w:eastAsia="Times New Roman"/>
          <w:b/>
          <w:szCs w:val="24"/>
        </w:rPr>
      </w:pPr>
      <w:r>
        <w:rPr>
          <w:rFonts w:eastAsia="Times New Roman"/>
          <w:szCs w:val="24"/>
        </w:rPr>
        <w:t xml:space="preserve">Είχε πει ο κ. Βούτσης, όμως, ότι ενδέχεται κάποιο κόμμα να κάνει πρόταση ονομαστικής ψηφοφορίας. </w:t>
      </w:r>
      <w:r>
        <w:rPr>
          <w:rFonts w:eastAsia="Times New Roman"/>
          <w:szCs w:val="24"/>
        </w:rPr>
        <w:t xml:space="preserve">Καλό θα είναι αυτό να το ξέρει το Προεδρείο. </w:t>
      </w:r>
    </w:p>
    <w:p w14:paraId="0D0449A2"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Εντάξει.</w:t>
      </w:r>
    </w:p>
    <w:p w14:paraId="0D0449A3" w14:textId="77777777" w:rsidR="00510C84" w:rsidRDefault="007027BA">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Και εμείς, επειδή ο κ. Κωνσταντινόπουλος χθες εκφράστηκε όπως έχει εκφραστεί, διατηρούμε την επιφύλαξη, σε σχέση με το ποιο είναι το κείμενο το οποίο έχουμε να ψηφίσουμε…</w:t>
      </w:r>
    </w:p>
    <w:p w14:paraId="0D0449A4"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Την επιφύλαξη και το δικαίωμα ενδεχομένως να κάνετε</w:t>
      </w:r>
      <w:r>
        <w:rPr>
          <w:rFonts w:eastAsia="Times New Roman"/>
          <w:szCs w:val="24"/>
        </w:rPr>
        <w:t xml:space="preserve"> ονομαστική.</w:t>
      </w:r>
    </w:p>
    <w:p w14:paraId="0D0449A5" w14:textId="77777777" w:rsidR="00510C84" w:rsidRDefault="007027BA">
      <w:pPr>
        <w:spacing w:line="600" w:lineRule="auto"/>
        <w:ind w:firstLine="720"/>
        <w:contextualSpacing/>
        <w:jc w:val="both"/>
        <w:rPr>
          <w:rFonts w:eastAsia="Times New Roman"/>
          <w:szCs w:val="24"/>
        </w:rPr>
      </w:pPr>
      <w:r>
        <w:rPr>
          <w:rFonts w:eastAsia="Times New Roman"/>
          <w:b/>
          <w:szCs w:val="24"/>
        </w:rPr>
        <w:t>ΑΝΔΡΕΑΣ ΛΟΒΕΡΔΟΣ:</w:t>
      </w:r>
      <w:r w:rsidRPr="00BC4ADE">
        <w:rPr>
          <w:rFonts w:eastAsia="Times New Roman"/>
          <w:b/>
          <w:szCs w:val="24"/>
        </w:rPr>
        <w:t xml:space="preserve"> </w:t>
      </w:r>
      <w:r>
        <w:rPr>
          <w:rFonts w:eastAsia="Times New Roman"/>
          <w:szCs w:val="24"/>
        </w:rPr>
        <w:t>…και συνεπώς την πρόταση για ονομαστική ψηφοφορία που εκφράζει, όπως είπε ο κ. Κωνσταντινόπουλος, τη Δημοκρατική Συμπαράταξη.</w:t>
      </w:r>
    </w:p>
    <w:p w14:paraId="0D0449A6"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Όμως</w:t>
      </w:r>
      <w:r>
        <w:rPr>
          <w:rFonts w:eastAsia="Times New Roman"/>
          <w:szCs w:val="24"/>
        </w:rPr>
        <w:t>,</w:t>
      </w:r>
      <w:r>
        <w:rPr>
          <w:rFonts w:eastAsia="Times New Roman"/>
          <w:szCs w:val="24"/>
        </w:rPr>
        <w:t xml:space="preserve"> δεν δεχόμαστε να ξεκινήσει η διαδικασία, εάν ο έχων τη νομοθετική πρωτοβουλία Υπουργός δεν φέ</w:t>
      </w:r>
      <w:r>
        <w:rPr>
          <w:rFonts w:eastAsia="Times New Roman"/>
          <w:szCs w:val="24"/>
        </w:rPr>
        <w:t>ρει αυτό που εσείς λέτε με τον επίσημο κοινοβουλευτικό του όρο, αλλά και κομψά, τεχνικές βελτιώσεις.</w:t>
      </w:r>
    </w:p>
    <w:p w14:paraId="0D0449A7" w14:textId="77777777" w:rsidR="00510C84" w:rsidRDefault="007027BA">
      <w:pPr>
        <w:spacing w:line="600" w:lineRule="auto"/>
        <w:ind w:firstLine="720"/>
        <w:contextualSpacing/>
        <w:jc w:val="both"/>
        <w:rPr>
          <w:rFonts w:eastAsia="Times New Roman"/>
          <w:szCs w:val="24"/>
        </w:rPr>
      </w:pPr>
      <w:r>
        <w:rPr>
          <w:rFonts w:eastAsia="Times New Roman"/>
          <w:szCs w:val="24"/>
        </w:rPr>
        <w:t>Εδώ εχθές είδαμε ότι ήρθε άλλο κείμενο από αυτό το οποίο έχει υπογραφεί. Και αυτά τα επτά σημεία –αν δεν με απατά και η πρόσφατη μνήμη μου- δεν είναι τεχνι</w:t>
      </w:r>
      <w:r>
        <w:rPr>
          <w:rFonts w:eastAsia="Times New Roman"/>
          <w:szCs w:val="24"/>
        </w:rPr>
        <w:t>κών διαφορών σημεία, είναι ουσιωδέστατων  διαφορών. Δεν μπορεί η Εθνική Αντιπροσωπεία να εμπαίζεται και να συζητάει άλλα αντί άλλων.</w:t>
      </w:r>
    </w:p>
    <w:p w14:paraId="0D0449A8"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δεν συζητάμε τη νομοθετική πρωτοβουλία </w:t>
      </w:r>
      <w:r>
        <w:rPr>
          <w:rFonts w:eastAsia="Times New Roman"/>
          <w:szCs w:val="24"/>
        </w:rPr>
        <w:t>άλφα</w:t>
      </w:r>
      <w:r>
        <w:rPr>
          <w:rFonts w:eastAsia="Times New Roman"/>
          <w:szCs w:val="24"/>
        </w:rPr>
        <w:t xml:space="preserve"> της Κυβέρνησης. Συζητάμε την κύρωση σύμβασης</w:t>
      </w:r>
      <w:r>
        <w:rPr>
          <w:rFonts w:eastAsia="Times New Roman"/>
          <w:szCs w:val="24"/>
        </w:rPr>
        <w:t>,</w:t>
      </w:r>
      <w:r>
        <w:rPr>
          <w:rFonts w:eastAsia="Times New Roman"/>
          <w:szCs w:val="24"/>
        </w:rPr>
        <w:t xml:space="preserve"> που</w:t>
      </w:r>
      <w:r>
        <w:rPr>
          <w:rFonts w:eastAsia="Times New Roman"/>
          <w:szCs w:val="24"/>
        </w:rPr>
        <w:t xml:space="preserve"> παίρνει μορφή σχεδίου νόμου. Τα συμφωνηθέντα και οι υπογραφέντα προσκομίζονται στη Βουλή, προκειμένου αυτή να τα εγκρίνει. Αυτός που τα πειράζει αυτά, αφού τα υπέγραψε, εμπαίζει το Σώμα. Και μιλώ ως ένας Βουλευτής που η Πλειοψηφία και ο ασκών τη νομοθετικ</w:t>
      </w:r>
      <w:r>
        <w:rPr>
          <w:rFonts w:eastAsia="Times New Roman"/>
          <w:szCs w:val="24"/>
        </w:rPr>
        <w:t>ή πρωτοβουλία Υπουργός τον κορόιδεψε.</w:t>
      </w:r>
    </w:p>
    <w:p w14:paraId="0D0449A9"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Εμείς εχθές εκφράσαμε θετική γνώμη και μας είχε κοροϊδέψει η Κυβέρνηση. Θα συνεχιστεί αυτό το παραμύθι σήμερα; Θα λέμε επί της αρχής συμφωνούμε, να δούμε εκείνο, να δούμε το άλλο και θα έρθει άλλο κείμενο στην πορεία τ</w:t>
      </w:r>
      <w:r>
        <w:rPr>
          <w:rFonts w:eastAsia="Times New Roman"/>
          <w:szCs w:val="24"/>
        </w:rPr>
        <w:t>ης συζήτησης; Δεν έχουμε καταλάβει ποιος το έκανε αυτό το ατόπημα, αυτή την κλοπή. Πορτοφολάς το έκανε αυτό, κύριε Πρόεδρε. Δεν είναι δυνατόν να πειράζεις εκ των υστέρων κάτι που υπέγραψες. Παίρνεις την ευθύνη να το φέρεις, αφού το υπέγραψες. Είπε ο Υπουργ</w:t>
      </w:r>
      <w:r>
        <w:rPr>
          <w:rFonts w:eastAsia="Times New Roman"/>
          <w:szCs w:val="24"/>
        </w:rPr>
        <w:t>ός: Μα, ποιος είμαι; Ο «Δράκος» είμαι; Της ομώνυμης ταινίας του Νίκου Κούνδουρου, προφανώς, αυτό εννοούσε. Αυτό δεν εννοούσατε;</w:t>
      </w:r>
    </w:p>
    <w:p w14:paraId="0D0449AA" w14:textId="77777777" w:rsidR="00510C84" w:rsidRDefault="007027BA">
      <w:pPr>
        <w:spacing w:line="600" w:lineRule="auto"/>
        <w:ind w:firstLine="720"/>
        <w:contextualSpacing/>
        <w:jc w:val="both"/>
        <w:rPr>
          <w:rFonts w:eastAsia="Times New Roman"/>
          <w:szCs w:val="24"/>
        </w:rPr>
      </w:pPr>
      <w:r>
        <w:rPr>
          <w:rFonts w:eastAsia="Times New Roman"/>
          <w:b/>
          <w:szCs w:val="24"/>
        </w:rPr>
        <w:t>ΘΕΟΔΩΡΟΣ ΔΡΙΤΣΑΣ (Υπουργός Ναυτιλίας και Νησιωτικής Πολιτικής):</w:t>
      </w:r>
      <w:r>
        <w:rPr>
          <w:rFonts w:eastAsia="Times New Roman"/>
          <w:szCs w:val="24"/>
        </w:rPr>
        <w:t xml:space="preserve"> Ναι.</w:t>
      </w:r>
    </w:p>
    <w:p w14:paraId="0D0449AB" w14:textId="77777777" w:rsidR="00510C84" w:rsidRDefault="007027BA">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Ο «Δράκος» ήταν δράμα, κύριε Πρόεδρε</w:t>
      </w:r>
      <w:r>
        <w:rPr>
          <w:rFonts w:eastAsia="Times New Roman"/>
          <w:szCs w:val="24"/>
        </w:rPr>
        <w:t>,</w:t>
      </w:r>
      <w:r>
        <w:rPr>
          <w:rFonts w:eastAsia="Times New Roman"/>
          <w:szCs w:val="24"/>
        </w:rPr>
        <w:t xml:space="preserve"> και</w:t>
      </w:r>
      <w:r>
        <w:rPr>
          <w:rFonts w:eastAsia="Times New Roman"/>
          <w:szCs w:val="24"/>
        </w:rPr>
        <w:t xml:space="preserve"> ίσως είναι μια από τις καλύτερες ελληνικές ταινίες. Τούτη εδώ είναι κωμωδία! Είναι κωμωδία, κύριε Πρόεδρε!</w:t>
      </w:r>
    </w:p>
    <w:p w14:paraId="0D0449AC"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Γι’ αυτό σας παρακαλώ, η κοινοβουλευτική ορολογία λέει «τεχνική βελτίωση» την παρέμβαση του Υπουργού. Η πολιτική δεοντολογία και η αίσθηση εντιμότητ</w:t>
      </w:r>
      <w:r>
        <w:rPr>
          <w:rFonts w:eastAsia="Times New Roman"/>
          <w:szCs w:val="24"/>
        </w:rPr>
        <w:t>ας εδώ μέσα λέει ότι</w:t>
      </w:r>
      <w:r>
        <w:rPr>
          <w:rFonts w:eastAsia="Times New Roman"/>
          <w:szCs w:val="24"/>
        </w:rPr>
        <w:t>,</w:t>
      </w:r>
      <w:r>
        <w:rPr>
          <w:rFonts w:eastAsia="Times New Roman"/>
          <w:szCs w:val="24"/>
        </w:rPr>
        <w:t xml:space="preserve"> αν δεν έχουμε καθαρό αυτό που η Κυβέρνηση υπέγραψε, η συζήτηση δεν πρέπει να συνεχιστεί, πρέπει να σταματήσει τώρα.</w:t>
      </w:r>
    </w:p>
    <w:p w14:paraId="0D0449AD" w14:textId="77777777" w:rsidR="00510C84" w:rsidRDefault="007027BA">
      <w:pPr>
        <w:spacing w:line="600" w:lineRule="auto"/>
        <w:ind w:firstLine="720"/>
        <w:contextualSpacing/>
        <w:jc w:val="center"/>
        <w:rPr>
          <w:rFonts w:eastAsia="Times New Roman"/>
          <w:szCs w:val="24"/>
        </w:rPr>
      </w:pPr>
      <w:r>
        <w:rPr>
          <w:rFonts w:eastAsia="Times New Roman"/>
          <w:szCs w:val="24"/>
        </w:rPr>
        <w:t>(Χειροκροτήματα)</w:t>
      </w:r>
    </w:p>
    <w:p w14:paraId="0D0449AE"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Παρ</w:t>
      </w:r>
      <w:r>
        <w:rPr>
          <w:rFonts w:eastAsia="Times New Roman"/>
          <w:szCs w:val="24"/>
        </w:rPr>
        <w:t xml:space="preserve">’ </w:t>
      </w:r>
      <w:r>
        <w:rPr>
          <w:rFonts w:eastAsia="Times New Roman"/>
          <w:szCs w:val="24"/>
        </w:rPr>
        <w:t>ότι</w:t>
      </w:r>
      <w:r>
        <w:rPr>
          <w:rFonts w:eastAsia="Times New Roman"/>
          <w:szCs w:val="24"/>
        </w:rPr>
        <w:t>,</w:t>
      </w:r>
      <w:r>
        <w:rPr>
          <w:rFonts w:eastAsia="Times New Roman"/>
          <w:szCs w:val="24"/>
        </w:rPr>
        <w:t xml:space="preserve"> με βάση τον Κανονισμό</w:t>
      </w:r>
      <w:r>
        <w:rPr>
          <w:rFonts w:eastAsia="Times New Roman"/>
          <w:szCs w:val="24"/>
        </w:rPr>
        <w:t>,</w:t>
      </w:r>
      <w:r>
        <w:rPr>
          <w:rFonts w:eastAsia="Times New Roman"/>
          <w:szCs w:val="24"/>
        </w:rPr>
        <w:t xml:space="preserve"> δεν μπορεί να μην αρχίσει η κουβέντ</w:t>
      </w:r>
      <w:r>
        <w:rPr>
          <w:rFonts w:eastAsia="Times New Roman"/>
          <w:szCs w:val="24"/>
        </w:rPr>
        <w:t xml:space="preserve">α, εγώ θα το βάλω στην Ολομέλεια, κύριε Λοβέδρο, εφόσον το θέσουν και άλλα κόμματα. </w:t>
      </w:r>
    </w:p>
    <w:p w14:paraId="0D0449AF" w14:textId="77777777" w:rsidR="00510C84" w:rsidRDefault="007027BA">
      <w:pPr>
        <w:spacing w:line="600" w:lineRule="auto"/>
        <w:ind w:firstLine="720"/>
        <w:contextualSpacing/>
        <w:jc w:val="both"/>
        <w:rPr>
          <w:rFonts w:eastAsia="Times New Roman"/>
          <w:szCs w:val="24"/>
        </w:rPr>
      </w:pPr>
      <w:r>
        <w:rPr>
          <w:rFonts w:eastAsia="Times New Roman"/>
          <w:szCs w:val="24"/>
        </w:rPr>
        <w:t>Τον λόγο για το ίδιο θέμα έχουν ζητήσει η κ. Κεφαλογιάννη, ο κ. Δανέλλης, η κ. Μανωλάκου και ο κ. Καρράς.</w:t>
      </w:r>
    </w:p>
    <w:p w14:paraId="0D0449B0" w14:textId="77777777" w:rsidR="00510C84" w:rsidRDefault="007027BA">
      <w:pPr>
        <w:spacing w:line="600" w:lineRule="auto"/>
        <w:ind w:firstLine="720"/>
        <w:contextualSpacing/>
        <w:jc w:val="both"/>
        <w:rPr>
          <w:rFonts w:eastAsia="Times New Roman"/>
          <w:szCs w:val="24"/>
        </w:rPr>
      </w:pPr>
      <w:r>
        <w:rPr>
          <w:rFonts w:eastAsia="Times New Roman"/>
          <w:szCs w:val="24"/>
        </w:rPr>
        <w:t>Τον λόγο έχει για τρία λεπτά η κ. Κεφαλογιάννη.</w:t>
      </w:r>
    </w:p>
    <w:p w14:paraId="0D0449B1"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ΘΕΟΔΩΡΟΣ ΔΡΙΤΣΑΣ </w:t>
      </w:r>
      <w:r>
        <w:rPr>
          <w:rFonts w:eastAsia="Times New Roman"/>
          <w:b/>
          <w:szCs w:val="24"/>
        </w:rPr>
        <w:t>(Υπουργός Ναυτιλίας και Νησιωτικής Πολιτικής):</w:t>
      </w:r>
      <w:r>
        <w:rPr>
          <w:rFonts w:eastAsia="Times New Roman"/>
          <w:szCs w:val="24"/>
        </w:rPr>
        <w:t xml:space="preserve"> Κύριε Πρόεδρε, θα ήθελα κι εγώ τον λόγο μετά.</w:t>
      </w:r>
    </w:p>
    <w:p w14:paraId="0D0449B2"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απαντήσετε συνολικά, κύριε Υπουργέ.</w:t>
      </w:r>
    </w:p>
    <w:p w14:paraId="0D0449B3"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Ορίστε, έχετε τον λόγο, κυρία Κεφαλογιάννη.</w:t>
      </w:r>
    </w:p>
    <w:p w14:paraId="0D0449B4" w14:textId="77777777" w:rsidR="00510C84" w:rsidRDefault="007027BA">
      <w:pPr>
        <w:spacing w:line="600" w:lineRule="auto"/>
        <w:ind w:firstLine="720"/>
        <w:contextualSpacing/>
        <w:jc w:val="both"/>
        <w:rPr>
          <w:rFonts w:eastAsia="Times New Roman"/>
          <w:szCs w:val="24"/>
        </w:rPr>
      </w:pPr>
      <w:r>
        <w:rPr>
          <w:rFonts w:eastAsia="Times New Roman"/>
          <w:b/>
          <w:szCs w:val="24"/>
        </w:rPr>
        <w:t>ΟΛΓΑ ΚΕΦΑΛΟΓΙΑΝΝΗ:</w:t>
      </w:r>
      <w:r>
        <w:rPr>
          <w:rFonts w:eastAsia="Times New Roman"/>
          <w:szCs w:val="24"/>
        </w:rPr>
        <w:t xml:space="preserve"> Κύριε Πρόεδρε, εμείς από χθες ως Νέα Δημοκρατία κρατήσαμε επιφύλαξη σε σχέση με το σχέδιο νόμου που κατατέθηκε από τον Υπουργό κ. Δρίτσα.</w:t>
      </w:r>
    </w:p>
    <w:p w14:paraId="0D0449B5" w14:textId="77777777" w:rsidR="00510C84" w:rsidRDefault="007027BA">
      <w:pPr>
        <w:spacing w:line="600" w:lineRule="auto"/>
        <w:ind w:firstLine="720"/>
        <w:contextualSpacing/>
        <w:jc w:val="both"/>
        <w:rPr>
          <w:rFonts w:eastAsia="Times New Roman"/>
          <w:szCs w:val="24"/>
        </w:rPr>
      </w:pPr>
      <w:r>
        <w:rPr>
          <w:rFonts w:eastAsia="Times New Roman"/>
          <w:szCs w:val="24"/>
        </w:rPr>
        <w:t>Πριν ξεκινήσουμε, όμως, την όποια συζήτηση σήμερα, θα πρέπει να αποσαφηνιστεί κάτι. Υπάρχει ένα μείζον ζήτημα</w:t>
      </w:r>
      <w:r>
        <w:rPr>
          <w:rFonts w:eastAsia="Times New Roman"/>
          <w:szCs w:val="24"/>
        </w:rPr>
        <w:t>,</w:t>
      </w:r>
      <w:r>
        <w:rPr>
          <w:rFonts w:eastAsia="Times New Roman"/>
          <w:szCs w:val="24"/>
        </w:rPr>
        <w:t xml:space="preserve"> όχι μό</w:t>
      </w:r>
      <w:r>
        <w:rPr>
          <w:rFonts w:eastAsia="Times New Roman"/>
          <w:szCs w:val="24"/>
        </w:rPr>
        <w:t>νο για την αξιοπιστία της χώρας, αλλά και ουσιαστικό, για την ίδια την επένδυση. Οφείλει, λοιπόν, άμεσα να ξεκαθαρίσει ο κύριος Υπουργός αν υπάρχει ή όχι εμπλοκή με την εταιρεία. Γιατί δεν χωράνε ούτε μισόλογα ούτε υπεκφυγές. Πρέπει να μας ξεκαθαρίσει τι α</w:t>
      </w:r>
      <w:r>
        <w:rPr>
          <w:rFonts w:eastAsia="Times New Roman"/>
          <w:szCs w:val="24"/>
        </w:rPr>
        <w:t>κριβώς συμβαίνει.</w:t>
      </w:r>
    </w:p>
    <w:p w14:paraId="0D0449B6" w14:textId="77777777" w:rsidR="00510C84" w:rsidRDefault="007027BA">
      <w:pPr>
        <w:spacing w:line="600" w:lineRule="auto"/>
        <w:ind w:firstLine="709"/>
        <w:contextualSpacing/>
        <w:jc w:val="both"/>
        <w:rPr>
          <w:rFonts w:eastAsia="Times New Roman"/>
          <w:szCs w:val="24"/>
        </w:rPr>
      </w:pPr>
      <w:r>
        <w:rPr>
          <w:rFonts w:eastAsia="Times New Roman"/>
          <w:szCs w:val="24"/>
        </w:rPr>
        <w:t>Δεν πρέπει να ξεχνάμε ότι το νομοσχέδιο που έχουμε προς συζήτηση και απόφαση είναι κύρωση μιας συμφωνίας, συμφωνίας την οποία έχει υπογράψει ο κ. Δρίτσας. Δεν είναι μια προφορική συμφωνία, είναι ένα κείμενο που είναι υπογεγραμμένο. Γνωρίζ</w:t>
      </w:r>
      <w:r>
        <w:rPr>
          <w:rFonts w:eastAsia="Times New Roman"/>
          <w:szCs w:val="24"/>
        </w:rPr>
        <w:t>ουμε όλοι πάρα πολύ καλά το «</w:t>
      </w:r>
      <w:r>
        <w:rPr>
          <w:rFonts w:eastAsia="Times New Roman"/>
          <w:szCs w:val="24"/>
          <w:lang w:val="en-US"/>
        </w:rPr>
        <w:t>p</w:t>
      </w:r>
      <w:r>
        <w:rPr>
          <w:rFonts w:eastAsia="Times New Roman"/>
          <w:szCs w:val="24"/>
        </w:rPr>
        <w:t xml:space="preserve">acta sunt servanda», «οι συμφωνίες πρέπει να τηρούνται». Ο αντισυμβαλλόμενος του κυρίου Υπουργού, ο αντισυμβαλλόμενος του </w:t>
      </w:r>
      <w:r>
        <w:rPr>
          <w:rFonts w:eastAsia="Times New Roman"/>
          <w:szCs w:val="24"/>
        </w:rPr>
        <w:t>ε</w:t>
      </w:r>
      <w:r>
        <w:rPr>
          <w:rFonts w:eastAsia="Times New Roman"/>
          <w:szCs w:val="24"/>
        </w:rPr>
        <w:t xml:space="preserve">λληνικού </w:t>
      </w:r>
      <w:r>
        <w:rPr>
          <w:rFonts w:eastAsia="Times New Roman"/>
          <w:szCs w:val="24"/>
        </w:rPr>
        <w:t>δ</w:t>
      </w:r>
      <w:r>
        <w:rPr>
          <w:rFonts w:eastAsia="Times New Roman"/>
          <w:szCs w:val="24"/>
        </w:rPr>
        <w:t>ημοσίου</w:t>
      </w:r>
      <w:r>
        <w:rPr>
          <w:rFonts w:eastAsia="Times New Roman"/>
          <w:szCs w:val="24"/>
        </w:rPr>
        <w:t>,</w:t>
      </w:r>
      <w:r>
        <w:rPr>
          <w:rFonts w:eastAsia="Times New Roman"/>
          <w:szCs w:val="24"/>
        </w:rPr>
        <w:t xml:space="preserve"> που εκπροσωπείται διά του κυρίου Υπουργού</w:t>
      </w:r>
      <w:r>
        <w:rPr>
          <w:rFonts w:eastAsia="Times New Roman"/>
          <w:szCs w:val="24"/>
        </w:rPr>
        <w:t>,</w:t>
      </w:r>
      <w:r>
        <w:rPr>
          <w:rFonts w:eastAsia="Times New Roman"/>
          <w:szCs w:val="24"/>
        </w:rPr>
        <w:t xml:space="preserve"> είναι μια εταιρεία, όπως είπε </w:t>
      </w:r>
      <w:r>
        <w:rPr>
          <w:rFonts w:eastAsia="Times New Roman"/>
          <w:szCs w:val="24"/>
        </w:rPr>
        <w:lastRenderedPageBreak/>
        <w:t xml:space="preserve">εκείνος χθες, η οποία ανήκει κατά 100% στο κινεζικό </w:t>
      </w:r>
      <w:r>
        <w:rPr>
          <w:rFonts w:eastAsia="Times New Roman"/>
          <w:szCs w:val="24"/>
        </w:rPr>
        <w:t>δ</w:t>
      </w:r>
      <w:r>
        <w:rPr>
          <w:rFonts w:eastAsia="Times New Roman"/>
          <w:szCs w:val="24"/>
        </w:rPr>
        <w:t xml:space="preserve">ημόσιο. Άρα ο αντισυμβαλλόμενός του είναι ουσιαστικά το κινεζικό </w:t>
      </w:r>
      <w:r>
        <w:rPr>
          <w:rFonts w:eastAsia="Times New Roman"/>
          <w:szCs w:val="24"/>
        </w:rPr>
        <w:t>δ</w:t>
      </w:r>
      <w:r>
        <w:rPr>
          <w:rFonts w:eastAsia="Times New Roman"/>
          <w:szCs w:val="24"/>
        </w:rPr>
        <w:t xml:space="preserve">ημόσιο, εκεί που θα πάει ο κ. Τσίπρας αύριο. </w:t>
      </w:r>
    </w:p>
    <w:p w14:paraId="0D0449B7" w14:textId="77777777" w:rsidR="00510C84" w:rsidRDefault="007027BA">
      <w:pPr>
        <w:spacing w:line="600" w:lineRule="auto"/>
        <w:ind w:firstLine="720"/>
        <w:contextualSpacing/>
        <w:jc w:val="both"/>
        <w:rPr>
          <w:rFonts w:eastAsia="Times New Roman"/>
          <w:szCs w:val="24"/>
        </w:rPr>
      </w:pPr>
      <w:r>
        <w:rPr>
          <w:rFonts w:eastAsia="Times New Roman"/>
          <w:szCs w:val="24"/>
        </w:rPr>
        <w:t>Θέλουμε</w:t>
      </w:r>
      <w:r>
        <w:rPr>
          <w:rFonts w:eastAsia="Times New Roman"/>
          <w:szCs w:val="24"/>
        </w:rPr>
        <w:t>,</w:t>
      </w:r>
      <w:r>
        <w:rPr>
          <w:rFonts w:eastAsia="Times New Roman"/>
          <w:szCs w:val="24"/>
        </w:rPr>
        <w:t xml:space="preserve"> λοιπόν, να μας το ξεκαθαρίσουν, γιατί η οποιαδήποτε</w:t>
      </w:r>
      <w:r>
        <w:rPr>
          <w:rFonts w:eastAsia="Times New Roman"/>
          <w:szCs w:val="24"/>
        </w:rPr>
        <w:t xml:space="preserve"> αλλοίωση ή παράβαση των όρων της συμφωνίας από πλευράς σας σημαίνει ότι η συμφωνία είναι στον αέρα και αυτή η δικιά σας αναξιοπιστία δεν μπορεί να στιγματίζει τη χώρα και δεν μπορείτε να παίζετε με αυτό. Δεν μπορείτε να παίζετε, κύριε Υπουργέ, με την Ελλά</w:t>
      </w:r>
      <w:r>
        <w:rPr>
          <w:rFonts w:eastAsia="Times New Roman"/>
          <w:szCs w:val="24"/>
        </w:rPr>
        <w:t>δα. Οφείλετε να απαντήσετε. Και εδώ θέλουμε και μια άλλη απάντηση: Γνωρίζει ή όχι ο κ. Τσίπρας και</w:t>
      </w:r>
      <w:r>
        <w:rPr>
          <w:rFonts w:eastAsia="Times New Roman"/>
          <w:szCs w:val="24"/>
        </w:rPr>
        <w:t>,</w:t>
      </w:r>
      <w:r>
        <w:rPr>
          <w:rFonts w:eastAsia="Times New Roman"/>
          <w:szCs w:val="24"/>
        </w:rPr>
        <w:t xml:space="preserve"> αν ναι, τι λέει γι’ αυτό; Όχι, μόνο τι λέει γι’ αυτό, αλλά τι θα πάει να πει και στους Κινέζους αύριο στην επίσκεψη; Επαναλαμβάνω, λοιπόν, ότι οφείλετε να μ</w:t>
      </w:r>
      <w:r>
        <w:rPr>
          <w:rFonts w:eastAsia="Times New Roman"/>
          <w:szCs w:val="24"/>
        </w:rPr>
        <w:t>ας δώσετε απάντηση σε αυτή την πρωτοφανή κατάσταση, διότι δεν πάει άλλο αυτός ο διασυρμός.</w:t>
      </w:r>
    </w:p>
    <w:p w14:paraId="0D0449B8" w14:textId="77777777" w:rsidR="00510C84" w:rsidRDefault="007027BA">
      <w:pPr>
        <w:spacing w:line="600" w:lineRule="auto"/>
        <w:ind w:firstLine="720"/>
        <w:contextualSpacing/>
        <w:jc w:val="both"/>
        <w:rPr>
          <w:rFonts w:eastAsia="Times New Roman"/>
          <w:szCs w:val="24"/>
        </w:rPr>
      </w:pPr>
      <w:r>
        <w:rPr>
          <w:rFonts w:eastAsia="Times New Roman"/>
          <w:szCs w:val="24"/>
        </w:rPr>
        <w:t>Ευχαριστώ.</w:t>
      </w:r>
    </w:p>
    <w:p w14:paraId="0D0449B9" w14:textId="77777777" w:rsidR="00510C84" w:rsidRDefault="007027BA">
      <w:pPr>
        <w:spacing w:line="600" w:lineRule="auto"/>
        <w:ind w:firstLine="709"/>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το πάω με την κοινοβουλευτική σειρά</w:t>
      </w:r>
      <w:r>
        <w:rPr>
          <w:rFonts w:eastAsia="Times New Roman"/>
          <w:szCs w:val="24"/>
        </w:rPr>
        <w:t>,</w:t>
      </w:r>
      <w:r>
        <w:rPr>
          <w:rFonts w:eastAsia="Times New Roman"/>
          <w:szCs w:val="24"/>
        </w:rPr>
        <w:t xml:space="preserve"> αφού έχουν ζητήσει τον λόγο όλοι.</w:t>
      </w:r>
    </w:p>
    <w:p w14:paraId="0D0449BA" w14:textId="77777777" w:rsidR="00510C84" w:rsidRDefault="007027BA">
      <w:pPr>
        <w:spacing w:line="600" w:lineRule="auto"/>
        <w:ind w:firstLine="709"/>
        <w:contextualSpacing/>
        <w:jc w:val="both"/>
        <w:rPr>
          <w:rFonts w:eastAsia="Times New Roman"/>
          <w:szCs w:val="24"/>
        </w:rPr>
      </w:pPr>
      <w:r>
        <w:rPr>
          <w:rFonts w:eastAsia="Times New Roman"/>
          <w:szCs w:val="24"/>
        </w:rPr>
        <w:lastRenderedPageBreak/>
        <w:t>Τον λόγο έχει ο κ. Λαγός από τον Λαϊκό Σύνδεσμο</w:t>
      </w:r>
      <w:r>
        <w:rPr>
          <w:rFonts w:eastAsia="Times New Roman"/>
          <w:szCs w:val="24"/>
        </w:rPr>
        <w:t>-Χρυσή Αυγή, για τρία λεπτά.</w:t>
      </w:r>
    </w:p>
    <w:p w14:paraId="0D0449BB" w14:textId="77777777" w:rsidR="00510C84" w:rsidRDefault="007027BA">
      <w:pPr>
        <w:spacing w:line="600" w:lineRule="auto"/>
        <w:ind w:firstLine="709"/>
        <w:contextualSpacing/>
        <w:jc w:val="both"/>
        <w:rPr>
          <w:rFonts w:eastAsia="Times New Roman"/>
          <w:szCs w:val="24"/>
        </w:rPr>
      </w:pPr>
      <w:r>
        <w:rPr>
          <w:rFonts w:eastAsia="Times New Roman"/>
          <w:b/>
          <w:szCs w:val="24"/>
        </w:rPr>
        <w:t>ΙΩΑΝΝΗΣ ΛΑΓΟΣ:</w:t>
      </w:r>
      <w:r>
        <w:rPr>
          <w:rFonts w:eastAsia="Times New Roman"/>
          <w:szCs w:val="24"/>
        </w:rPr>
        <w:t xml:space="preserve"> Κύριε Πρόεδρε, εμείς έχουμε να καταγγείλουμε κατ’ αρχάς το γεγονός το</w:t>
      </w:r>
      <w:r>
        <w:rPr>
          <w:rFonts w:eastAsia="Times New Roman"/>
          <w:szCs w:val="24"/>
        </w:rPr>
        <w:t>υ</w:t>
      </w:r>
      <w:r>
        <w:rPr>
          <w:rFonts w:eastAsia="Times New Roman"/>
          <w:szCs w:val="24"/>
        </w:rPr>
        <w:t xml:space="preserve"> πώς έρχεται αυτό το νομοσχέδιο, σε κατεπείγουσα μορφή. Την Τρίτη στις 23.30΄ ήλθε στα χέρια μας, την Τετάρτη μπήκαμε ξαφνικά στις </w:t>
      </w:r>
      <w:r>
        <w:rPr>
          <w:rFonts w:eastAsia="Times New Roman"/>
          <w:szCs w:val="24"/>
        </w:rPr>
        <w:t>ε</w:t>
      </w:r>
      <w:r>
        <w:rPr>
          <w:rFonts w:eastAsia="Times New Roman"/>
          <w:szCs w:val="24"/>
        </w:rPr>
        <w:t xml:space="preserve">πιτροπές, </w:t>
      </w:r>
      <w:r>
        <w:rPr>
          <w:rFonts w:eastAsia="Times New Roman"/>
          <w:szCs w:val="24"/>
        </w:rPr>
        <w:t xml:space="preserve">οι φορείς είχαν κληθεί, χωρίς να έχει κληθεί κανείς από τη Χρυσή Αυγή. Πρόκειται για μια διαδικασία, λοιπόν, όπως θέλει να την κάνει η Κυβέρνηση. </w:t>
      </w:r>
    </w:p>
    <w:p w14:paraId="0D0449BC" w14:textId="77777777" w:rsidR="00510C84" w:rsidRDefault="007027BA">
      <w:pPr>
        <w:spacing w:line="600" w:lineRule="auto"/>
        <w:ind w:firstLine="709"/>
        <w:contextualSpacing/>
        <w:jc w:val="both"/>
        <w:rPr>
          <w:rFonts w:eastAsia="Times New Roman"/>
          <w:szCs w:val="24"/>
        </w:rPr>
      </w:pPr>
      <w:r>
        <w:rPr>
          <w:rFonts w:eastAsia="Times New Roman"/>
          <w:szCs w:val="24"/>
        </w:rPr>
        <w:t>Το χειρότερο από όλα, όμως, είναι ότι ο Υπουργός της Κυβέρνησης μ</w:t>
      </w:r>
      <w:r>
        <w:rPr>
          <w:rFonts w:eastAsia="Times New Roman"/>
          <w:szCs w:val="24"/>
        </w:rPr>
        <w:t>α</w:t>
      </w:r>
      <w:r>
        <w:rPr>
          <w:rFonts w:eastAsia="Times New Roman"/>
          <w:szCs w:val="24"/>
        </w:rPr>
        <w:t>ς φέρνει να συζητήσουμε και να διαβάσουμε έ</w:t>
      </w:r>
      <w:r>
        <w:rPr>
          <w:rFonts w:eastAsia="Times New Roman"/>
          <w:szCs w:val="24"/>
        </w:rPr>
        <w:t>να νομοσχέδιο πεντακοσίων περίπου σελίδων, οι οποίες είναι ψευδείς. Δεν φθάνει ότι είναι κατεπείγουσα η διαδικασία, δεν φθάνει που μας το φέρνουν για δέκα ώρες στα χέρια μας, αλλά σήμερα θα συζητάμε για ένα άλλο νομοσχέδιο, γιατί σίγουρα ο Υπουργός -κι εδώ</w:t>
      </w:r>
      <w:r>
        <w:rPr>
          <w:rFonts w:eastAsia="Times New Roman"/>
          <w:szCs w:val="24"/>
        </w:rPr>
        <w:t xml:space="preserve"> είμαστε όλοι κι έτσι θα γίνει- θα φέρει τροποποιήσεις, οι οποίες θα βγάλουν το μισό και παραπάνω νομοσχέδιο από αυτό που έχουμε διαβάσει άκυρο. Γιατί η Κυβέρνηση θα συρθεί πίσω από τους Κινέζους, γιατί η Κυβέρνηση θα συρθεί, έτσι όπως έχει μάθει να κάνει,</w:t>
      </w:r>
      <w:r>
        <w:rPr>
          <w:rFonts w:eastAsia="Times New Roman"/>
          <w:szCs w:val="24"/>
        </w:rPr>
        <w:t xml:space="preserve"> και θα αλλάξει ό,τι υπάρχει μέσα εδώ. </w:t>
      </w:r>
    </w:p>
    <w:p w14:paraId="0D0449BD"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 xml:space="preserve">Άρα αυτό που έγινε από την Κυβέρνηση δεν ήταν να κοροϊδέψει επί της ουσίας τους Κινέζους της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αλλά επί της ουσίας κοροϊδεύει το ελληνικό Κοινοβούλιο. Και κοροϊδεύει το ελληνικό Κοινοβούλιο, γιατί το βάζει να </w:t>
      </w:r>
      <w:r>
        <w:rPr>
          <w:rFonts w:eastAsia="Times New Roman"/>
          <w:szCs w:val="24"/>
        </w:rPr>
        <w:t>κάνει συζήτηση πάνω σε ένα νομοσχέδιο</w:t>
      </w:r>
      <w:r>
        <w:rPr>
          <w:rFonts w:eastAsia="Times New Roman"/>
          <w:szCs w:val="24"/>
        </w:rPr>
        <w:t>,</w:t>
      </w:r>
      <w:r>
        <w:rPr>
          <w:rFonts w:eastAsia="Times New Roman"/>
          <w:szCs w:val="24"/>
        </w:rPr>
        <w:t xml:space="preserve"> το οποίο δεν θα ισχύσει και δεν θα εφαρμοστεί. Άλλα θα συζητάμε σήμερα εμείς εδώ, άλλα θα λέμε, άλλες θα είναι οι ερωτήσεις μας, άλλες θα είναι οι απαντήσεις και στο τέλος άλλα θα έλθουν να ψηφιστούν εδώ το βράδυ. Αυτ</w:t>
      </w:r>
      <w:r>
        <w:rPr>
          <w:rFonts w:eastAsia="Times New Roman"/>
          <w:szCs w:val="24"/>
        </w:rPr>
        <w:t xml:space="preserve">ή είναι η διαδικασία. </w:t>
      </w:r>
    </w:p>
    <w:p w14:paraId="0D0449BE" w14:textId="77777777" w:rsidR="00510C84" w:rsidRDefault="007027BA">
      <w:pPr>
        <w:spacing w:line="600" w:lineRule="auto"/>
        <w:ind w:firstLine="720"/>
        <w:contextualSpacing/>
        <w:jc w:val="both"/>
        <w:rPr>
          <w:rFonts w:eastAsia="Times New Roman"/>
          <w:szCs w:val="24"/>
        </w:rPr>
      </w:pPr>
      <w:r>
        <w:rPr>
          <w:rFonts w:eastAsia="Times New Roman"/>
          <w:szCs w:val="24"/>
        </w:rPr>
        <w:t>Εμείς τα καταγγέλλουμε όλα αυτά, λέμε ότι είναι απαράδεκτο και μέχρι να τελειώσει η διαδικασία και να δούμε ποιος έχει δίκιο, ποιος λέει αλήθεια και ποιος ψέματα, να σταματήσει αυτή η διαδικασία. Να ακυρωθεί η σημερινή συζήτηση, μέχρ</w:t>
      </w:r>
      <w:r>
        <w:rPr>
          <w:rFonts w:eastAsia="Times New Roman"/>
          <w:szCs w:val="24"/>
        </w:rPr>
        <w:t xml:space="preserve">ι να ξεκαθαρίσουν τα πράγματα. Και δεν πειράζει, ας μην πάει ο Πρωθυπουργός στην Κίνα. </w:t>
      </w:r>
    </w:p>
    <w:p w14:paraId="0D0449BF" w14:textId="77777777" w:rsidR="00510C84" w:rsidRDefault="007027BA">
      <w:pPr>
        <w:spacing w:line="600" w:lineRule="auto"/>
        <w:ind w:firstLine="720"/>
        <w:contextualSpacing/>
        <w:jc w:val="both"/>
        <w:rPr>
          <w:rFonts w:eastAsia="Times New Roman"/>
          <w:szCs w:val="24"/>
        </w:rPr>
      </w:pPr>
      <w:r>
        <w:rPr>
          <w:rFonts w:eastAsia="Times New Roman"/>
          <w:szCs w:val="24"/>
        </w:rPr>
        <w:t>Αυτή είναι η θέση της Χρυσής Αυγής. Επίσης, επειδή ακούσαμε προηγουμένως τον κ. Λοβέρδο από το ΠΑΣΟΚ να λέει ότι σκέφτονται ή επιφυλάσσονται για το αν θα ζητήσουν ονομα</w:t>
      </w:r>
      <w:r>
        <w:rPr>
          <w:rFonts w:eastAsia="Times New Roman"/>
          <w:szCs w:val="24"/>
        </w:rPr>
        <w:t>στική ψηφοφορία, εμείς ως Χρυσή Αυγή θα ζητήσουμε ονομαστική ψηφοφορία, μόνο που περιμένουμε να δούμε</w:t>
      </w:r>
      <w:r>
        <w:rPr>
          <w:rFonts w:eastAsia="Times New Roman"/>
          <w:szCs w:val="24"/>
        </w:rPr>
        <w:t>,</w:t>
      </w:r>
      <w:r>
        <w:rPr>
          <w:rFonts w:eastAsia="Times New Roman"/>
          <w:szCs w:val="24"/>
        </w:rPr>
        <w:t xml:space="preserve"> με αυτό το </w:t>
      </w:r>
      <w:r>
        <w:rPr>
          <w:rFonts w:eastAsia="Times New Roman"/>
          <w:szCs w:val="24"/>
        </w:rPr>
        <w:lastRenderedPageBreak/>
        <w:t>μπάχαλο που επικρατεί εδώ, ποια θα είναι τα άρθρα, ποιες οι τροποποιήσεις, για να ζητήσουμε σε συγκεκριμένα ζητήματα. Επαναλαμβάνω, καταγγέλλο</w:t>
      </w:r>
      <w:r>
        <w:rPr>
          <w:rFonts w:eastAsia="Times New Roman"/>
          <w:szCs w:val="24"/>
        </w:rPr>
        <w:t xml:space="preserve">υμε αυτό το οποίο γίνεται. Μας δόθηκε ένα άλλο νομοσχέδιο στα χέρια και αυτό το οποίο θα συζητηθεί σήμερα εδώ θα είναι τελείως διαφορετικό, επειδή η Κυβέρνηση θα συρθεί πίσω από την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w:t>
      </w:r>
    </w:p>
    <w:p w14:paraId="0D0449C0"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Η κ</w:t>
      </w:r>
      <w:r>
        <w:rPr>
          <w:rFonts w:eastAsia="Times New Roman"/>
          <w:szCs w:val="24"/>
        </w:rPr>
        <w:t>.</w:t>
      </w:r>
      <w:r>
        <w:rPr>
          <w:rFonts w:eastAsia="Times New Roman"/>
          <w:szCs w:val="24"/>
        </w:rPr>
        <w:t xml:space="preserve"> Μανωλάκου έχει τον λόγο.</w:t>
      </w:r>
    </w:p>
    <w:p w14:paraId="0D0449C1" w14:textId="77777777" w:rsidR="00510C84" w:rsidRDefault="007027BA">
      <w:pPr>
        <w:spacing w:line="600" w:lineRule="auto"/>
        <w:ind w:firstLine="709"/>
        <w:contextualSpacing/>
        <w:jc w:val="both"/>
        <w:rPr>
          <w:rFonts w:eastAsia="Times New Roman"/>
          <w:szCs w:val="24"/>
        </w:rPr>
      </w:pPr>
      <w:r>
        <w:rPr>
          <w:rFonts w:eastAsia="Times New Roman"/>
          <w:b/>
          <w:szCs w:val="24"/>
        </w:rPr>
        <w:t>Δ</w:t>
      </w:r>
      <w:r>
        <w:rPr>
          <w:rFonts w:eastAsia="Times New Roman"/>
          <w:b/>
          <w:szCs w:val="24"/>
        </w:rPr>
        <w:t>ΙΑΜΑΝΤΩ ΜΑΝΩΛΑΚΟΥ:</w:t>
      </w:r>
      <w:r>
        <w:rPr>
          <w:rFonts w:eastAsia="Times New Roman"/>
          <w:szCs w:val="24"/>
        </w:rPr>
        <w:t xml:space="preserve"> Κύριε Πρόεδρε, η κωμωδία έχει πολλά πρόσωπα. Στο κινέζικο μονοπώλιο τα έχετε δώσει όλοι σας ως κυβερνήσεις όλα και η μπότα του μονοπωλίου δεν ανέχεται καμμία αμφισβήτηση των προνομίων που του δίνετε. Απαιτεί με καθαρότερο και πιο απόλυτο</w:t>
      </w:r>
      <w:r>
        <w:rPr>
          <w:rFonts w:eastAsia="Times New Roman"/>
          <w:szCs w:val="24"/>
        </w:rPr>
        <w:t xml:space="preserve"> τρόπο τους σκληρούς όρους, που συμφωνείτε όλοι σας σε βάρος των εργαζομένων, του λαού και της χώρας. Και η Κυβέρνηση, βέβαια, θα τα φέρει με νομοθετικές διορθώσεις. Όλα τα άλλα που λέγονται είναι μια σκέτη κωμωδία</w:t>
      </w:r>
      <w:r>
        <w:rPr>
          <w:rFonts w:eastAsia="Times New Roman"/>
          <w:szCs w:val="24"/>
        </w:rPr>
        <w:t>,</w:t>
      </w:r>
      <w:r>
        <w:rPr>
          <w:rFonts w:eastAsia="Times New Roman"/>
          <w:szCs w:val="24"/>
        </w:rPr>
        <w:t xml:space="preserve"> για τα μάτια του κόσμου. </w:t>
      </w:r>
    </w:p>
    <w:p w14:paraId="0D0449C2"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 xml:space="preserve">Ζήτησα </w:t>
      </w:r>
      <w:r>
        <w:rPr>
          <w:rFonts w:eastAsia="Times New Roman"/>
          <w:szCs w:val="24"/>
        </w:rPr>
        <w:t>να μιλή</w:t>
      </w:r>
      <w:r>
        <w:rPr>
          <w:rFonts w:eastAsia="Times New Roman"/>
          <w:szCs w:val="24"/>
        </w:rPr>
        <w:t>σω</w:t>
      </w:r>
      <w:r>
        <w:rPr>
          <w:rFonts w:eastAsia="Times New Roman"/>
          <w:szCs w:val="24"/>
        </w:rPr>
        <w:t xml:space="preserve"> για τον εξής λόγο: Κύριε Πρόεδρε, η μία τροπολογία είναι ένα μίνι νομοσχέδιο. Θα πρέπει να υπάρχει μία ανοχή στον χρόνο</w:t>
      </w:r>
      <w:r>
        <w:rPr>
          <w:rFonts w:eastAsia="Times New Roman"/>
          <w:szCs w:val="24"/>
        </w:rPr>
        <w:t>,</w:t>
      </w:r>
      <w:r>
        <w:rPr>
          <w:rFonts w:eastAsia="Times New Roman"/>
          <w:szCs w:val="24"/>
        </w:rPr>
        <w:t xml:space="preserve"> για να μπορούμε να εκφραστούμε. Περιέχει πολλά πράγματα. Σ’ άλλα συμφωνούμε, σ’ άλλα διαφωνούμε και πρέπει να φανεί με καθαρό τρόπο…</w:t>
      </w:r>
    </w:p>
    <w:p w14:paraId="0D0449C3"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Εννοείτε απ’ αυτές που έχουν ήδη ενσωματωθεί.</w:t>
      </w:r>
    </w:p>
    <w:p w14:paraId="0D0449C4" w14:textId="77777777" w:rsidR="00510C84" w:rsidRDefault="007027BA">
      <w:pPr>
        <w:spacing w:line="600" w:lineRule="auto"/>
        <w:ind w:firstLine="720"/>
        <w:contextualSpacing/>
        <w:jc w:val="both"/>
        <w:rPr>
          <w:rFonts w:eastAsia="Times New Roman"/>
          <w:szCs w:val="24"/>
        </w:rPr>
      </w:pPr>
      <w:r>
        <w:rPr>
          <w:rFonts w:eastAsia="Times New Roman"/>
          <w:b/>
          <w:szCs w:val="24"/>
        </w:rPr>
        <w:t>ΔΙΑΜΑΝΤΩ ΜΑΝΩΛΑΚΟΥ:</w:t>
      </w:r>
      <w:r>
        <w:rPr>
          <w:rFonts w:eastAsia="Times New Roman"/>
          <w:szCs w:val="24"/>
        </w:rPr>
        <w:t xml:space="preserve"> Μιλάω για τις δύο υπουργικές που κατατέθηκαν.</w:t>
      </w:r>
    </w:p>
    <w:p w14:paraId="0D0449C5"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lang w:val="en-US"/>
        </w:rPr>
        <w:t>N</w:t>
      </w:r>
      <w:r>
        <w:rPr>
          <w:rFonts w:eastAsia="Times New Roman"/>
          <w:szCs w:val="24"/>
        </w:rPr>
        <w:t>αι. Έχουν ενσωματωθεί στο νομοσχέδιο.</w:t>
      </w:r>
    </w:p>
    <w:p w14:paraId="0D0449C6"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Θέλουμε μία ανοχή,</w:t>
      </w:r>
      <w:r>
        <w:rPr>
          <w:rFonts w:eastAsia="Times New Roman"/>
          <w:szCs w:val="24"/>
        </w:rPr>
        <w:t xml:space="preserve"> γιατί είναι πολλά τα προβλήματα και τα ζητήματα.</w:t>
      </w:r>
    </w:p>
    <w:p w14:paraId="0D0449C7" w14:textId="77777777" w:rsidR="00510C84" w:rsidRDefault="007027BA">
      <w:pPr>
        <w:spacing w:line="600" w:lineRule="auto"/>
        <w:ind w:firstLine="720"/>
        <w:contextualSpacing/>
        <w:jc w:val="both"/>
        <w:rPr>
          <w:rFonts w:eastAsia="Times New Roman"/>
          <w:szCs w:val="24"/>
        </w:rPr>
      </w:pPr>
      <w:r>
        <w:rPr>
          <w:rFonts w:eastAsia="Times New Roman"/>
          <w:szCs w:val="24"/>
        </w:rPr>
        <w:t>Ευχαριστώ.</w:t>
      </w:r>
    </w:p>
    <w:p w14:paraId="0D0449C8" w14:textId="77777777" w:rsidR="00510C84" w:rsidRDefault="007027BA">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είπατε ότι δεν θα φέρουν τροπολογίες.</w:t>
      </w:r>
    </w:p>
    <w:p w14:paraId="0D0449C9"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Η κ. Μανωλάκου εννοεί αυτές που ήδη ενσωματώθηκαν. Απλά η μία είναι μεγάλη και ζήτησε μία α</w:t>
      </w:r>
      <w:r>
        <w:rPr>
          <w:rFonts w:eastAsia="Times New Roman"/>
          <w:szCs w:val="24"/>
        </w:rPr>
        <w:t>νοχή στον χρόνο.</w:t>
      </w:r>
    </w:p>
    <w:p w14:paraId="0D0449CA"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Ο κ. Δανέλλης έχει τον λόγο.</w:t>
      </w:r>
    </w:p>
    <w:p w14:paraId="0D0449CB" w14:textId="77777777" w:rsidR="00510C84" w:rsidRDefault="007027BA">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Ευχαριστώ, κύριε Πρόεδρε.</w:t>
      </w:r>
    </w:p>
    <w:p w14:paraId="0D0449CC"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Η επιστολή της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χθες το βράδυ, όταν μας επιδόθηκε</w:t>
      </w:r>
      <w:r>
        <w:rPr>
          <w:rFonts w:eastAsia="Times New Roman"/>
          <w:szCs w:val="24"/>
        </w:rPr>
        <w:t>,</w:t>
      </w:r>
      <w:r>
        <w:rPr>
          <w:rFonts w:eastAsia="Times New Roman"/>
          <w:szCs w:val="24"/>
        </w:rPr>
        <w:t xml:space="preserve"> καθώς συζητούσαμε στην αρμόδια </w:t>
      </w:r>
      <w:r>
        <w:rPr>
          <w:rFonts w:eastAsia="Times New Roman"/>
          <w:szCs w:val="24"/>
        </w:rPr>
        <w:t>ε</w:t>
      </w:r>
      <w:r>
        <w:rPr>
          <w:rFonts w:eastAsia="Times New Roman"/>
          <w:szCs w:val="24"/>
        </w:rPr>
        <w:t>πιτροπή για την κύρωση, μας άφησε εμβρόντητους</w:t>
      </w:r>
      <w:r>
        <w:rPr>
          <w:rFonts w:eastAsia="Times New Roman"/>
          <w:szCs w:val="24"/>
        </w:rPr>
        <w:t>,</w:t>
      </w:r>
      <w:r>
        <w:rPr>
          <w:rFonts w:eastAsia="Times New Roman"/>
          <w:szCs w:val="24"/>
        </w:rPr>
        <w:t xml:space="preserve"> διότι δεν έχει επαναληφθεί αντίστοιχο φαινόμενο –φαντάζομαι- πουθενά στον κόσμο, μία εταιρεία αντισυμβαλλόμενη με το </w:t>
      </w:r>
      <w:r>
        <w:rPr>
          <w:rFonts w:eastAsia="Times New Roman"/>
          <w:szCs w:val="24"/>
        </w:rPr>
        <w:t>ε</w:t>
      </w:r>
      <w:r>
        <w:rPr>
          <w:rFonts w:eastAsia="Times New Roman"/>
          <w:szCs w:val="24"/>
        </w:rPr>
        <w:t xml:space="preserve">λληνικό </w:t>
      </w:r>
      <w:r>
        <w:rPr>
          <w:rFonts w:eastAsia="Times New Roman"/>
          <w:szCs w:val="24"/>
        </w:rPr>
        <w:t>δ</w:t>
      </w:r>
      <w:r>
        <w:rPr>
          <w:rFonts w:eastAsia="Times New Roman"/>
          <w:szCs w:val="24"/>
        </w:rPr>
        <w:t>ημόσιο να αμφισβητεί την αξιοπιστία και την εντιμότητα της Κυβέρνησης και όχι μόνο της Κυβέρνησης, αλλά και της Ελλάδας. Είτε πρ</w:t>
      </w:r>
      <w:r>
        <w:rPr>
          <w:rFonts w:eastAsia="Times New Roman"/>
          <w:szCs w:val="24"/>
        </w:rPr>
        <w:t>όκειται περί αφέλειας είτε πρόκειται περί τυχοδιωκτισμού, αυτό είναι αδιάφορο</w:t>
      </w:r>
      <w:r>
        <w:rPr>
          <w:rFonts w:eastAsia="Times New Roman"/>
          <w:szCs w:val="24"/>
        </w:rPr>
        <w:t>,</w:t>
      </w:r>
      <w:r>
        <w:rPr>
          <w:rFonts w:eastAsia="Times New Roman"/>
          <w:szCs w:val="24"/>
        </w:rPr>
        <w:t xml:space="preserve"> γιατί έχει ήδη δημιουργηθεί μια ανυπολόγιστη ζημιά στην αξιοπιστία της Ελλάδας και κάθε επίδοξο επενδυτή τον στρέφει βεβαίως σε φυγή. Ιδιαίτερα σήμερα, με το κλίμα στην πραγματι</w:t>
      </w:r>
      <w:r>
        <w:rPr>
          <w:rFonts w:eastAsia="Times New Roman"/>
          <w:szCs w:val="24"/>
        </w:rPr>
        <w:t>κή οικονομία να είναι ένα κλίμα κατάρρευσης</w:t>
      </w:r>
      <w:r>
        <w:rPr>
          <w:rFonts w:eastAsia="Times New Roman"/>
          <w:szCs w:val="24"/>
        </w:rPr>
        <w:t>,</w:t>
      </w:r>
      <w:r>
        <w:rPr>
          <w:rFonts w:eastAsia="Times New Roman"/>
          <w:szCs w:val="24"/>
        </w:rPr>
        <w:t xml:space="preserve"> που παίρνει τη μορφή χιονοστιβάδας, αντιλαμβάνεστε πόσο κρίσιμη είναι η δημιουργία ενός αντιεπενδυτικού κλίματος. </w:t>
      </w:r>
    </w:p>
    <w:p w14:paraId="0D0449CD"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Εμείς δεν θέλουμε να αμφισβητήσουμε την εντιμότητα της ελληνικής Κυβέρνησης, αλλά επειδή δυστυχώ</w:t>
      </w:r>
      <w:r>
        <w:rPr>
          <w:rFonts w:eastAsia="Times New Roman"/>
          <w:szCs w:val="24"/>
        </w:rPr>
        <w:t>ς τα γεγονότα μάς διαψεύδουν σ’ αυτή την επιθυμία μας, κύριε Υπουργέ, γι’ αυτό θέλουμε εγγυήσεις ότι η συζήτηση που πρόκειται να αρχίσει έχει υπόσταση. Διότι τι σόι σύμβαση πάμε να κυρώσουμε</w:t>
      </w:r>
      <w:r>
        <w:rPr>
          <w:rFonts w:eastAsia="Times New Roman"/>
          <w:szCs w:val="24"/>
        </w:rPr>
        <w:t>,</w:t>
      </w:r>
      <w:r>
        <w:rPr>
          <w:rFonts w:eastAsia="Times New Roman"/>
          <w:szCs w:val="24"/>
        </w:rPr>
        <w:t xml:space="preserve"> αν ο ένας από τα αντισυμβαλλόμενα μέρη δεν αναγνωρίζει τη σύμβασ</w:t>
      </w:r>
      <w:r>
        <w:rPr>
          <w:rFonts w:eastAsia="Times New Roman"/>
          <w:szCs w:val="24"/>
        </w:rPr>
        <w:t xml:space="preserve">η την οποία έχει υπογράψει, ύστερα από διαπραγματεύσεις με την ελληνική Κυβέρνηση; </w:t>
      </w:r>
    </w:p>
    <w:p w14:paraId="0D0449CE" w14:textId="77777777" w:rsidR="00510C84" w:rsidRDefault="007027BA">
      <w:pPr>
        <w:spacing w:line="600" w:lineRule="auto"/>
        <w:ind w:firstLine="720"/>
        <w:contextualSpacing/>
        <w:jc w:val="both"/>
        <w:rPr>
          <w:rFonts w:eastAsia="Times New Roman"/>
          <w:szCs w:val="24"/>
        </w:rPr>
      </w:pPr>
      <w:r>
        <w:rPr>
          <w:rFonts w:eastAsia="Times New Roman"/>
          <w:szCs w:val="24"/>
        </w:rPr>
        <w:t>Άρα, για να έχει υπόσταση η σημερινή συζήτηση και η ψήφιση της κύρωσης αυτής της σύμβασης, πρέπει να υφίσταται η σύμβαση, πρέπει και τα δύο αντισυμβαλλόμενα μέρη να την ανα</w:t>
      </w:r>
      <w:r>
        <w:rPr>
          <w:rFonts w:eastAsia="Times New Roman"/>
          <w:szCs w:val="24"/>
        </w:rPr>
        <w:t>γνωρίζουν. Εάν δεν έχουμε εγγυήσεις γι’ αυτή την αμοιβαία αναγνώριση, νομίζω, κύριε Πρόεδρε, ότι περιττεύει η συνέχεια της συνεδρίασης.</w:t>
      </w:r>
    </w:p>
    <w:p w14:paraId="0D0449CF"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lang w:val="en-US"/>
        </w:rPr>
        <w:t>T</w:t>
      </w:r>
      <w:r>
        <w:rPr>
          <w:rFonts w:eastAsia="Times New Roman"/>
          <w:szCs w:val="24"/>
        </w:rPr>
        <w:t>ον λόγο έχει ο κ. Παπαχριστόπουλος.</w:t>
      </w:r>
    </w:p>
    <w:p w14:paraId="0D0449D0" w14:textId="77777777" w:rsidR="00510C84" w:rsidRDefault="007027B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Κύριε Πρόεδρε, θέλω να</w:t>
      </w:r>
      <w:r>
        <w:rPr>
          <w:rFonts w:eastAsia="Times New Roman"/>
          <w:szCs w:val="24"/>
        </w:rPr>
        <w:t xml:space="preserve"> θυμίσω με χειροπιαστό παράδειγμα τι σημαίνει διαπραγμάτευση μέχρι την τελευταία στιγμή.</w:t>
      </w:r>
    </w:p>
    <w:p w14:paraId="0D0449D1"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(Γέλωτες από τις πτέρυγες της Δημοκρατικής Συμπαράταξης ΠΑΣΟΚ-ΔΗΜΑΡ και του Ποταμιού)</w:t>
      </w:r>
    </w:p>
    <w:p w14:paraId="0D0449D2"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ΙΩΑΝΝΗΣ ΤΡΑΓΑΚΗΣ: </w:t>
      </w:r>
      <w:r>
        <w:rPr>
          <w:rFonts w:eastAsia="Times New Roman"/>
          <w:szCs w:val="24"/>
        </w:rPr>
        <w:t>Τι ζούμε εδώ μέσα!</w:t>
      </w:r>
    </w:p>
    <w:p w14:paraId="0D0449D3"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Παρακαλώ.</w:t>
      </w:r>
    </w:p>
    <w:p w14:paraId="0D0449D4" w14:textId="77777777" w:rsidR="00510C84" w:rsidRDefault="007027BA">
      <w:pPr>
        <w:spacing w:line="600" w:lineRule="auto"/>
        <w:ind w:firstLine="720"/>
        <w:contextualSpacing/>
        <w:jc w:val="both"/>
        <w:rPr>
          <w:rFonts w:eastAsia="Times New Roman"/>
          <w:szCs w:val="24"/>
        </w:rPr>
      </w:pPr>
      <w:r>
        <w:rPr>
          <w:rFonts w:eastAsia="Times New Roman"/>
          <w:b/>
          <w:szCs w:val="24"/>
        </w:rPr>
        <w:t>Α</w:t>
      </w:r>
      <w:r>
        <w:rPr>
          <w:rFonts w:eastAsia="Times New Roman"/>
          <w:b/>
          <w:szCs w:val="24"/>
        </w:rPr>
        <w:t>ΘΑΝΑΣΙΟΣ ΠΑΠΑΧΡΙΣΤΟΠΟΥΛΟΣ:</w:t>
      </w:r>
      <w:r>
        <w:rPr>
          <w:rFonts w:eastAsia="Times New Roman"/>
          <w:szCs w:val="24"/>
        </w:rPr>
        <w:t xml:space="preserve"> Εγώ δεν δικαιολογώ κανέναν. Περιμένετε να τελειώσω και μετά να βγάλετε τα συμπεράσματά σας. </w:t>
      </w:r>
    </w:p>
    <w:p w14:paraId="0D0449D5" w14:textId="77777777" w:rsidR="00510C84" w:rsidRDefault="007027BA">
      <w:pPr>
        <w:spacing w:line="600" w:lineRule="auto"/>
        <w:ind w:firstLine="720"/>
        <w:contextualSpacing/>
        <w:jc w:val="both"/>
        <w:rPr>
          <w:rFonts w:eastAsia="Times New Roman"/>
          <w:szCs w:val="24"/>
        </w:rPr>
      </w:pPr>
      <w:r>
        <w:rPr>
          <w:rFonts w:eastAsia="Times New Roman"/>
          <w:szCs w:val="24"/>
        </w:rPr>
        <w:t>Επιτρέψτε μου, λοιπόν, να πω το εξής: Κάποιοι θεωρούσαν μέχρι πρότινος –έχει μεγάλη σημασία αυτό- το χρέος βιώσιμο. Συνεπώς δεν διαπραγμ</w:t>
      </w:r>
      <w:r>
        <w:rPr>
          <w:rFonts w:eastAsia="Times New Roman"/>
          <w:szCs w:val="24"/>
        </w:rPr>
        <w:t>ατεύτηκε κανείς γι’ αυτό το πράγμα. Αυτή η άποψη στοίχισε στην ελληνική οικονομία τα τέσσερα τελευταία χρόνια -που πληρώναμε ετησίως 27%, 28%, 29% και 33%- 103 δισεκατομμύρια. Κάποιοι άλλοι θεωρούσαν ότι το χρέος δεν είναι βιώσιμο και μπήκε το θέμα στο τρα</w:t>
      </w:r>
      <w:r>
        <w:rPr>
          <w:rFonts w:eastAsia="Times New Roman"/>
          <w:szCs w:val="24"/>
        </w:rPr>
        <w:t xml:space="preserve">πέζι. </w:t>
      </w:r>
    </w:p>
    <w:p w14:paraId="0D0449D6"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Δεν δικαιολογώ κανέναν. Νομίζω ότι μιλάμε την ίδια γλώσσα. Είναι παρών ο Υπουργός. Εγώ τιμώ τον Υπουργό. Αν πράγματι είναι κάτι προαποφασισμένο και άλλαξαν στη συνέχεια οι συνθήκες ή δεν ξέρω τι…</w:t>
      </w:r>
    </w:p>
    <w:p w14:paraId="0D0449D7" w14:textId="77777777" w:rsidR="00510C84" w:rsidRDefault="007027BA">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Καμ</w:t>
      </w:r>
      <w:r>
        <w:rPr>
          <w:rFonts w:eastAsia="Times New Roman"/>
          <w:szCs w:val="24"/>
        </w:rPr>
        <w:t>μ</w:t>
      </w:r>
      <w:r>
        <w:rPr>
          <w:rFonts w:eastAsia="Times New Roman"/>
          <w:szCs w:val="24"/>
        </w:rPr>
        <w:t>ιά.</w:t>
      </w:r>
    </w:p>
    <w:p w14:paraId="0D0449D8" w14:textId="77777777" w:rsidR="00510C84" w:rsidRDefault="007027BA">
      <w:pPr>
        <w:spacing w:line="600" w:lineRule="auto"/>
        <w:ind w:firstLine="720"/>
        <w:contextualSpacing/>
        <w:jc w:val="both"/>
        <w:rPr>
          <w:rFonts w:eastAsia="Times New Roman"/>
          <w:szCs w:val="24"/>
        </w:rPr>
      </w:pPr>
      <w:r>
        <w:rPr>
          <w:rFonts w:eastAsia="Times New Roman"/>
          <w:b/>
          <w:szCs w:val="24"/>
        </w:rPr>
        <w:t>ΑΘΑΝΑΣΙΟΣ ΠΑΠΑΧΡΙΣΤΟΠΟΥΛΟΣ:</w:t>
      </w:r>
      <w:r>
        <w:rPr>
          <w:rFonts w:eastAsia="Times New Roman"/>
          <w:szCs w:val="24"/>
        </w:rPr>
        <w:t xml:space="preserve"> Κύριε Λοβέρδε, επιτρέψτε μου. </w:t>
      </w:r>
    </w:p>
    <w:p w14:paraId="0D0449D9"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Είναι παρών ο Υπουργός και δεν κρύβεται –νομίζω- και μπορεί να απαντήσει και περιμένω να τον ακούσω. Είναι άλλο πράγμα αυτό και άλλο πράγμα το αν μέχρι την τελευταία στιγμή προσπαθείς να βελτιώσεις μερικούς όρους. Περιμένω </w:t>
      </w:r>
      <w:r>
        <w:rPr>
          <w:rFonts w:eastAsia="Times New Roman"/>
          <w:szCs w:val="24"/>
        </w:rPr>
        <w:t>ειλικρινά με πολύ καλή πρόθεση να ακούσω τον Θοδωρή Δρίτσα να τοποθετείται, αλλά φαντάζομαι ότι η κοινοβουλευτική τάξη εδώ λέει να ακουστούν πρώτα οι Κοινοβουλευτικοί Εκπρόσωποι και μετά ο Υπουργός.</w:t>
      </w:r>
    </w:p>
    <w:p w14:paraId="0D0449DA"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Ακούω ακραίες εκφράσεις</w:t>
      </w:r>
      <w:r>
        <w:rPr>
          <w:rFonts w:eastAsia="Times New Roman"/>
          <w:szCs w:val="24"/>
        </w:rPr>
        <w:t>,</w:t>
      </w:r>
      <w:r>
        <w:rPr>
          <w:rFonts w:eastAsia="Times New Roman"/>
          <w:szCs w:val="24"/>
        </w:rPr>
        <w:t xml:space="preserve"> που εμένα δεν με εκφράζουν. Ξανα</w:t>
      </w:r>
      <w:r>
        <w:rPr>
          <w:rFonts w:eastAsia="Times New Roman"/>
          <w:szCs w:val="24"/>
        </w:rPr>
        <w:t>λέω: Αν πράγματι είναι προαποφασισμένο κάτι και αλλάζει και είναι ευθύνη του Υπουργού, εδώ είναι να μας το πει, αν όμως διαπραγματεύεται μέχρι την τελευταία στιγμή, επίσης έχει τη δυνατότητα να μιλήσει και να το πει.</w:t>
      </w:r>
    </w:p>
    <w:p w14:paraId="0D0449DB" w14:textId="77777777" w:rsidR="00510C84" w:rsidRDefault="007027BA">
      <w:pPr>
        <w:spacing w:line="600" w:lineRule="auto"/>
        <w:ind w:firstLine="720"/>
        <w:contextualSpacing/>
        <w:jc w:val="both"/>
        <w:rPr>
          <w:rFonts w:eastAsia="Times New Roman"/>
          <w:szCs w:val="24"/>
        </w:rPr>
      </w:pPr>
      <w:r>
        <w:rPr>
          <w:rFonts w:eastAsia="Times New Roman"/>
          <w:szCs w:val="24"/>
        </w:rPr>
        <w:t>Δεν έχω να πω τίποτα περισσότερο. Ευχαρ</w:t>
      </w:r>
      <w:r>
        <w:rPr>
          <w:rFonts w:eastAsia="Times New Roman"/>
          <w:szCs w:val="24"/>
        </w:rPr>
        <w:t>ιστώ, κύριε Πρόεδρε.</w:t>
      </w:r>
    </w:p>
    <w:p w14:paraId="0D0449DC"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 κ. Καρράς από την Ένωση Κεντρώων έχει τον λόγο.</w:t>
      </w:r>
    </w:p>
    <w:p w14:paraId="0D0449D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Θα κάνω δύο εισαγωγικές</w:t>
      </w:r>
      <w:r>
        <w:rPr>
          <w:rFonts w:eastAsia="Times New Roman" w:cs="Times New Roman"/>
          <w:szCs w:val="24"/>
        </w:rPr>
        <w:t>,</w:t>
      </w:r>
      <w:r>
        <w:rPr>
          <w:rFonts w:eastAsia="Times New Roman" w:cs="Times New Roman"/>
          <w:szCs w:val="24"/>
        </w:rPr>
        <w:t xml:space="preserve"> σύντομες παρατηρήσεις. Είναι σύμβαση παραχώρησης, που σημαίνει ότι παραχωρείτ</w:t>
      </w:r>
      <w:r>
        <w:rPr>
          <w:rFonts w:eastAsia="Times New Roman" w:cs="Times New Roman"/>
          <w:szCs w:val="24"/>
        </w:rPr>
        <w:t>αι</w:t>
      </w:r>
      <w:r>
        <w:rPr>
          <w:rFonts w:eastAsia="Times New Roman" w:cs="Times New Roman"/>
          <w:szCs w:val="24"/>
        </w:rPr>
        <w:t xml:space="preserve"> σε τρίτο η άσκηση δη</w:t>
      </w:r>
      <w:r>
        <w:rPr>
          <w:rFonts w:eastAsia="Times New Roman" w:cs="Times New Roman"/>
          <w:szCs w:val="24"/>
        </w:rPr>
        <w:t xml:space="preserve">μόσιας υπηρεσίας. Η δεύτερη παρατήρηση είναι ότι το νομοσχέδιο δεν είναι μόνο κύρωση σύμβασης παραχώρησης, αλλά έχει διατάξεις τυπικών νόμων από το άρθρο 2 και επόμενα, τα οποία χρήζουν πάρα πολλών συζητήσεων και διευκρινίσεων. </w:t>
      </w:r>
    </w:p>
    <w:p w14:paraId="0D0449D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Τρίτο ζήτημα: Είναι ο πρώτο</w:t>
      </w:r>
      <w:r>
        <w:rPr>
          <w:rFonts w:eastAsia="Times New Roman" w:cs="Times New Roman"/>
          <w:szCs w:val="24"/>
        </w:rPr>
        <w:t>ς νόμος –τουλάχιστον από όσο γνωρίζω- που έρχεται να κυρώσει σύμβαση παραχώρησης δημόσιας υπηρεσίας στην παρούσα Βουλή μετά τον ν.4336/2015</w:t>
      </w:r>
      <w:r>
        <w:rPr>
          <w:rFonts w:eastAsia="Times New Roman" w:cs="Times New Roman"/>
          <w:szCs w:val="24"/>
        </w:rPr>
        <w:t>,</w:t>
      </w:r>
      <w:r>
        <w:rPr>
          <w:rFonts w:eastAsia="Times New Roman" w:cs="Times New Roman"/>
          <w:szCs w:val="24"/>
        </w:rPr>
        <w:t xml:space="preserve"> που αφορά το </w:t>
      </w:r>
      <w:r>
        <w:rPr>
          <w:rFonts w:eastAsia="Times New Roman" w:cs="Times New Roman"/>
          <w:szCs w:val="24"/>
        </w:rPr>
        <w:lastRenderedPageBreak/>
        <w:t>λεγόμενο τρίτο μνημόνιο. Η παρουσία της Ελλάδος αυτή τη στιγμή, κύριε Πρόεδρε -και δεν μιλώ για την Κυ</w:t>
      </w:r>
      <w:r>
        <w:rPr>
          <w:rFonts w:eastAsia="Times New Roman" w:cs="Times New Roman"/>
          <w:szCs w:val="24"/>
        </w:rPr>
        <w:t>βέρνηση μόνο-</w:t>
      </w:r>
      <w:r>
        <w:rPr>
          <w:rFonts w:eastAsia="Times New Roman" w:cs="Times New Roman"/>
          <w:szCs w:val="24"/>
        </w:rPr>
        <w:t>,</w:t>
      </w:r>
      <w:r>
        <w:rPr>
          <w:rFonts w:eastAsia="Times New Roman" w:cs="Times New Roman"/>
          <w:szCs w:val="24"/>
        </w:rPr>
        <w:t xml:space="preserve"> διαταράχθηκε σε εκείνους τους οποίους επιθυμεί η Ελλάδα να καλέσει να επενδύσουν</w:t>
      </w:r>
      <w:r>
        <w:rPr>
          <w:rFonts w:eastAsia="Times New Roman" w:cs="Times New Roman"/>
          <w:szCs w:val="24"/>
        </w:rPr>
        <w:t>,</w:t>
      </w:r>
      <w:r>
        <w:rPr>
          <w:rFonts w:eastAsia="Times New Roman" w:cs="Times New Roman"/>
          <w:szCs w:val="24"/>
        </w:rPr>
        <w:t xml:space="preserve"> ούτως ώστε να μπορέσει να γυρίσει η οικονομία, να κάνει ένα βήμα προς τα εμπρός, να εκκινήσει εκ νέου. </w:t>
      </w:r>
    </w:p>
    <w:p w14:paraId="0D0449D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Νομίζω, λοιπόν, ότι ο τρόπος με τον οποίο συζητάμε σήμε</w:t>
      </w:r>
      <w:r>
        <w:rPr>
          <w:rFonts w:eastAsia="Times New Roman" w:cs="Times New Roman"/>
          <w:szCs w:val="24"/>
        </w:rPr>
        <w:t xml:space="preserve">ρα τη νομοθέτηση αυτή είναι ανεπαρκής, ατελέσφορος και ατελής. Θέλω να πω επίσης και για την παλινωδία του κ. Δρίτσα, ο οποίος χθες έφερε κάποιες άλλες ρυθμίσεις. Αυτό αποκαλύφθηκε. Δεν ήμουν μέλος της Επιτροπής Παραγωγής και Εμπορίου, αλλά αντελήφθην ότι </w:t>
      </w:r>
      <w:r>
        <w:rPr>
          <w:rFonts w:eastAsia="Times New Roman" w:cs="Times New Roman"/>
          <w:szCs w:val="24"/>
        </w:rPr>
        <w:t xml:space="preserve">υπήρχαν διαφοροποιήσεις μεταξύ της σύμβασης που έχει υπογραφεί και του σχεδίου νόμου που φέρνει προς κύρωση. Από ό,τι αντιλαμβάνομαι από τη σημερινή ειδησεογραφία, θα </w:t>
      </w:r>
      <w:r>
        <w:rPr>
          <w:rFonts w:eastAsia="Times New Roman" w:cs="Times New Roman"/>
          <w:szCs w:val="24"/>
        </w:rPr>
        <w:t>αποκατασταθούν</w:t>
      </w:r>
      <w:r>
        <w:rPr>
          <w:rFonts w:eastAsia="Times New Roman" w:cs="Times New Roman"/>
          <w:szCs w:val="24"/>
        </w:rPr>
        <w:t xml:space="preserve"> τ</w:t>
      </w:r>
      <w:r>
        <w:rPr>
          <w:rFonts w:eastAsia="Times New Roman" w:cs="Times New Roman"/>
          <w:szCs w:val="24"/>
        </w:rPr>
        <w:t>α</w:t>
      </w:r>
      <w:r>
        <w:rPr>
          <w:rFonts w:eastAsia="Times New Roman" w:cs="Times New Roman"/>
          <w:szCs w:val="24"/>
        </w:rPr>
        <w:t xml:space="preserve"> πρ</w:t>
      </w:r>
      <w:r>
        <w:rPr>
          <w:rFonts w:eastAsia="Times New Roman" w:cs="Times New Roman"/>
          <w:szCs w:val="24"/>
        </w:rPr>
        <w:t>άγματα</w:t>
      </w:r>
      <w:r>
        <w:rPr>
          <w:rFonts w:eastAsia="Times New Roman" w:cs="Times New Roman"/>
          <w:szCs w:val="24"/>
        </w:rPr>
        <w:t xml:space="preserve">. </w:t>
      </w:r>
    </w:p>
    <w:p w14:paraId="0D0449E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Ο τρόπος ο οποίος αποφασίστηκε, κύριε Πρόεδρε, μέσα σε μια σ</w:t>
      </w:r>
      <w:r>
        <w:rPr>
          <w:rFonts w:eastAsia="Times New Roman" w:cs="Times New Roman"/>
          <w:szCs w:val="24"/>
        </w:rPr>
        <w:t>υνεδρίαση, σε λίγες ώρες</w:t>
      </w:r>
      <w:r>
        <w:rPr>
          <w:rFonts w:eastAsia="Times New Roman" w:cs="Times New Roman"/>
          <w:szCs w:val="24"/>
        </w:rPr>
        <w:t>,</w:t>
      </w:r>
      <w:r>
        <w:rPr>
          <w:rFonts w:eastAsia="Times New Roman" w:cs="Times New Roman"/>
          <w:szCs w:val="24"/>
        </w:rPr>
        <w:t xml:space="preserve"> να ψηφιστεί αυτό το νομοθέτημα, δεν αφορά μόνο τους Βουλευτές ή τη Βουλή. Σε επόμενα στάδια θα τεθούν </w:t>
      </w:r>
      <w:r>
        <w:rPr>
          <w:rFonts w:eastAsia="Times New Roman" w:cs="Times New Roman"/>
          <w:szCs w:val="24"/>
        </w:rPr>
        <w:lastRenderedPageBreak/>
        <w:t>ανάλογα ζητήματα. Έχει υπάρξει ένα υπερταμείο. Παραχωρήθηκε όλη η δημόσια περιουσία. Θα παραχωρηθούν και άλλα δικαιώματα. Το ΤΑΙ</w:t>
      </w:r>
      <w:r>
        <w:rPr>
          <w:rFonts w:eastAsia="Times New Roman" w:cs="Times New Roman"/>
          <w:szCs w:val="24"/>
        </w:rPr>
        <w:t>ΠΕΔ καραδοκεί. Όλα αυτά και ο τρόπος που νομοθετείτε δείχνουν μια αγωνία</w:t>
      </w:r>
      <w:r>
        <w:rPr>
          <w:rFonts w:eastAsia="Times New Roman" w:cs="Times New Roman"/>
          <w:szCs w:val="24"/>
        </w:rPr>
        <w:t>,</w:t>
      </w:r>
      <w:r>
        <w:rPr>
          <w:rFonts w:eastAsia="Times New Roman" w:cs="Times New Roman"/>
          <w:szCs w:val="24"/>
        </w:rPr>
        <w:t xml:space="preserve"> εν</w:t>
      </w:r>
      <w:r>
        <w:rPr>
          <w:rFonts w:eastAsia="Times New Roman" w:cs="Times New Roman"/>
          <w:szCs w:val="24"/>
        </w:rPr>
        <w:t xml:space="preserve"> </w:t>
      </w:r>
      <w:r>
        <w:rPr>
          <w:rFonts w:eastAsia="Times New Roman" w:cs="Times New Roman"/>
          <w:szCs w:val="24"/>
        </w:rPr>
        <w:t>όψει της επίσκεψης του Πρωθυπουργού και η αγωνία αυτή είναι εις βάρος</w:t>
      </w:r>
      <w:r>
        <w:rPr>
          <w:rFonts w:eastAsia="Times New Roman" w:cs="Times New Roman"/>
          <w:szCs w:val="24"/>
        </w:rPr>
        <w:t>,</w:t>
      </w:r>
      <w:r>
        <w:rPr>
          <w:rFonts w:eastAsia="Times New Roman" w:cs="Times New Roman"/>
          <w:szCs w:val="24"/>
        </w:rPr>
        <w:t xml:space="preserve"> πλέον</w:t>
      </w:r>
      <w:r>
        <w:rPr>
          <w:rFonts w:eastAsia="Times New Roman" w:cs="Times New Roman"/>
          <w:szCs w:val="24"/>
        </w:rPr>
        <w:t>,</w:t>
      </w:r>
      <w:r>
        <w:rPr>
          <w:rFonts w:eastAsia="Times New Roman" w:cs="Times New Roman"/>
          <w:szCs w:val="24"/>
        </w:rPr>
        <w:t xml:space="preserve"> της χώρας. </w:t>
      </w:r>
    </w:p>
    <w:p w14:paraId="0D0449E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Δεν μπορεί υπό την πίεση του χρόνου να αποφασίσουμε μέσα στη Βουλή αν θα κυρώσουμε αλλά κ</w:t>
      </w:r>
      <w:r>
        <w:rPr>
          <w:rFonts w:eastAsia="Times New Roman" w:cs="Times New Roman"/>
          <w:szCs w:val="24"/>
        </w:rPr>
        <w:t>αι αν θα εγκρίνουμε τις επιπλέον διατάξεις ή ακόμα και αν θα εγκρίνουμε τις τροποποιήσεις οι οποίες έρχονται, ενώ είπαμε ότι δεν θα έχει τροπολογίες το νομοσχέδιο. Ήδη έχω δύο στα χέρια μου</w:t>
      </w:r>
      <w:r>
        <w:rPr>
          <w:rFonts w:eastAsia="Times New Roman" w:cs="Times New Roman"/>
          <w:szCs w:val="24"/>
        </w:rPr>
        <w:t>,</w:t>
      </w:r>
      <w:r>
        <w:rPr>
          <w:rFonts w:eastAsia="Times New Roman" w:cs="Times New Roman"/>
          <w:szCs w:val="24"/>
        </w:rPr>
        <w:t xml:space="preserve"> που πρέπει να τις διαβάσουμε και πρέπει να συζητήσουμε επ’ αυτών.</w:t>
      </w:r>
      <w:r>
        <w:rPr>
          <w:rFonts w:eastAsia="Times New Roman" w:cs="Times New Roman"/>
          <w:szCs w:val="24"/>
        </w:rPr>
        <w:t xml:space="preserve"> Δίνει μια κακή εικόνα της χώρας στο εξωτερικό, αποδυναμώνει τη διαπραγματευτική της ικανότητα. Δεν έχουμε καμμία διαπραγματευτική ικανότητα. </w:t>
      </w:r>
    </w:p>
    <w:p w14:paraId="0D0449E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Νομίζω ότι η Κυβέρνηση πρέπει πλέον να τα σταθμίσει αυτά, διότι δεν είναι μόνο το να κλείνουμε «τρύπες», αλλά πρέ</w:t>
      </w:r>
      <w:r>
        <w:rPr>
          <w:rFonts w:eastAsia="Times New Roman" w:cs="Times New Roman"/>
          <w:szCs w:val="24"/>
        </w:rPr>
        <w:t xml:space="preserve">πει να κάνουμε υπερήφανο και τον ελληνικό λαό, για να μπορέσει να ανταποκριθεί στις καθημερινές υποχρεώσεις που του επισωρεύουν οι πολιτικές αυτές των μνημονίων, της αλλαγής των </w:t>
      </w:r>
      <w:r>
        <w:rPr>
          <w:rFonts w:eastAsia="Times New Roman" w:cs="Times New Roman"/>
          <w:szCs w:val="24"/>
        </w:rPr>
        <w:lastRenderedPageBreak/>
        <w:t>φορολογικών νόμων, της αλλαγής των ασφαλιστικών νόμων. Είναι ντροπή, κύριε Πρό</w:t>
      </w:r>
      <w:r>
        <w:rPr>
          <w:rFonts w:eastAsia="Times New Roman" w:cs="Times New Roman"/>
          <w:szCs w:val="24"/>
        </w:rPr>
        <w:t xml:space="preserve">εδρε, να συνεχίσουμε. </w:t>
      </w:r>
    </w:p>
    <w:p w14:paraId="0D0449E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D0449E4"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Ένωση Κεντρώων)</w:t>
      </w:r>
    </w:p>
    <w:p w14:paraId="0D0449E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κ. Καματερός εκ μέρους του ΣΥΡΙΖΑ και μετά συνολικά θα δώσω τον λόγο στον κύριο Υπουργό, για να απαντήσει στις αιτιάσεις. </w:t>
      </w:r>
    </w:p>
    <w:p w14:paraId="0D0449E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Καματερέ, έχετε τον λόγο για τρία λεπτά. </w:t>
      </w:r>
    </w:p>
    <w:p w14:paraId="0D0449E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Κύριε Πρόεδρε, εάν κατάλαβα καλά, η συζήτηση ως τώρα έγινε επί της ουσίας. Δεν έγινε επί της διαδικασίας. Νομίζω ότι αυτό δεν προβλέπεται. Εσείς βέβαια ξέρετε πάρα πολύ καλά τον Κανον</w:t>
      </w:r>
      <w:r>
        <w:rPr>
          <w:rFonts w:eastAsia="Times New Roman" w:cs="Times New Roman"/>
          <w:szCs w:val="24"/>
        </w:rPr>
        <w:t xml:space="preserve">ισμό. Και ο κ. Λοβέρδος τον ξέρει πολύ καλά. Βάζει θέμα αντισυνταγματικότητας; </w:t>
      </w:r>
    </w:p>
    <w:p w14:paraId="0D0449E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Όχι. </w:t>
      </w:r>
    </w:p>
    <w:p w14:paraId="0D0449E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ΗΛΙΑΣ ΚΑΜΑΤΕΡΟΣ: </w:t>
      </w:r>
      <w:r>
        <w:rPr>
          <w:rFonts w:eastAsia="Times New Roman" w:cs="Times New Roman"/>
          <w:szCs w:val="24"/>
        </w:rPr>
        <w:t xml:space="preserve">Επομένως, πώς θα προδικάσουμε τη συζήτηση; Να συζητήσουμε και βλέπουμε. Δηλαδή με μια επιστολή θα ακυρώσουμε τη Βουλή; Εγώ νομίζω ότι </w:t>
      </w:r>
      <w:r>
        <w:rPr>
          <w:rFonts w:eastAsia="Times New Roman" w:cs="Times New Roman"/>
          <w:szCs w:val="24"/>
        </w:rPr>
        <w:t>δεν προβλέπεται από πουθενά. Πρέπει να προχωρήσουμε στις τοποθετήσεις μας. Θα τοποθετηθούμε επί της ουσίας</w:t>
      </w:r>
      <w:r>
        <w:rPr>
          <w:rFonts w:eastAsia="Times New Roman" w:cs="Times New Roman"/>
          <w:szCs w:val="24"/>
        </w:rPr>
        <w:t>,</w:t>
      </w:r>
      <w:r>
        <w:rPr>
          <w:rFonts w:eastAsia="Times New Roman" w:cs="Times New Roman"/>
          <w:szCs w:val="24"/>
        </w:rPr>
        <w:t xml:space="preserve"> όχι πριν να αρχίσει η συζήτηση. Αυτό είναι πρωθύστερο. </w:t>
      </w:r>
    </w:p>
    <w:p w14:paraId="0D0449E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Όπως καταλαβαίνετε, ο Υπουργός θα πάρει λίγο παραπάνω χρόνο</w:t>
      </w:r>
      <w:r>
        <w:rPr>
          <w:rFonts w:eastAsia="Times New Roman" w:cs="Times New Roman"/>
          <w:szCs w:val="24"/>
        </w:rPr>
        <w:t xml:space="preserve">, γιατί πρέπει να απαντήσει σε όλους σας. </w:t>
      </w:r>
    </w:p>
    <w:p w14:paraId="0D0449E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14:paraId="0D0449E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 xml:space="preserve">Ευχαριστώ, κύριε Πρόεδρε. </w:t>
      </w:r>
    </w:p>
    <w:p w14:paraId="0D0449E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συνηθίζω και προσπαθώ</w:t>
      </w:r>
      <w:r>
        <w:rPr>
          <w:rFonts w:eastAsia="Times New Roman" w:cs="Times New Roman"/>
          <w:szCs w:val="24"/>
        </w:rPr>
        <w:t>,</w:t>
      </w:r>
      <w:r>
        <w:rPr>
          <w:rFonts w:eastAsia="Times New Roman" w:cs="Times New Roman"/>
          <w:szCs w:val="24"/>
        </w:rPr>
        <w:t xml:space="preserve"> τουλάχιστον όταν μιλώ επίσημα,</w:t>
      </w:r>
      <w:r>
        <w:rPr>
          <w:rFonts w:eastAsia="Times New Roman" w:cs="Times New Roman"/>
          <w:szCs w:val="24"/>
        </w:rPr>
        <w:t xml:space="preserve"> κάθε λέξη να έχει το νόημά της και τη βαρύτητά της. Το ίδιο θα προσπαθήσω να κάνω και τώρα. </w:t>
      </w:r>
    </w:p>
    <w:p w14:paraId="0D0449E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Μίλησα εχθές στην </w:t>
      </w:r>
      <w:r>
        <w:rPr>
          <w:rFonts w:eastAsia="Times New Roman" w:cs="Times New Roman"/>
          <w:szCs w:val="24"/>
        </w:rPr>
        <w:t>ε</w:t>
      </w:r>
      <w:r>
        <w:rPr>
          <w:rFonts w:eastAsia="Times New Roman" w:cs="Times New Roman"/>
          <w:szCs w:val="24"/>
        </w:rPr>
        <w:t>πιτροπή της Βουλής και έδωσα απαντήσεις</w:t>
      </w:r>
      <w:r>
        <w:rPr>
          <w:rFonts w:eastAsia="Times New Roman" w:cs="Times New Roman"/>
          <w:szCs w:val="24"/>
        </w:rPr>
        <w:t>,</w:t>
      </w:r>
      <w:r>
        <w:rPr>
          <w:rFonts w:eastAsia="Times New Roman" w:cs="Times New Roman"/>
          <w:szCs w:val="24"/>
        </w:rPr>
        <w:t xml:space="preserve"> νομίζω</w:t>
      </w:r>
      <w:r>
        <w:rPr>
          <w:rFonts w:eastAsia="Times New Roman" w:cs="Times New Roman"/>
          <w:szCs w:val="24"/>
        </w:rPr>
        <w:t>,</w:t>
      </w:r>
      <w:r>
        <w:rPr>
          <w:rFonts w:eastAsia="Times New Roman" w:cs="Times New Roman"/>
          <w:szCs w:val="24"/>
        </w:rPr>
        <w:t xml:space="preserve"> σαφείς. Και ό,τι δεν ήταν σαφές εδώ μπορούμε να το αποσαφηνίσουμε ακόμα περισσότερο. </w:t>
      </w:r>
    </w:p>
    <w:p w14:paraId="0D0449E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Ακούστηκ</w:t>
      </w:r>
      <w:r>
        <w:rPr>
          <w:rFonts w:eastAsia="Times New Roman" w:cs="Times New Roman"/>
          <w:szCs w:val="24"/>
        </w:rPr>
        <w:t>αν ήδη πολλά</w:t>
      </w:r>
      <w:r>
        <w:rPr>
          <w:rFonts w:eastAsia="Times New Roman" w:cs="Times New Roman"/>
          <w:szCs w:val="24"/>
        </w:rPr>
        <w:t>,</w:t>
      </w:r>
      <w:r>
        <w:rPr>
          <w:rFonts w:eastAsia="Times New Roman" w:cs="Times New Roman"/>
          <w:szCs w:val="24"/>
        </w:rPr>
        <w:t xml:space="preserve"> με τη θεμιτή αιτιολόγηση, την οποία αποδέχομαι, ότι υπάρχει πίεση χρόνου και άρα κανείς δεν μπορεί να έχει πληρότητα προσεγγίσεων. Είναι δικαιολογημένο αυτό. Εντούτοις, καμμία από τις τοποθετήσεις δεν έλαβε υπ’ όψιν την απάντηση που έδωσα χθε</w:t>
      </w:r>
      <w:r>
        <w:rPr>
          <w:rFonts w:eastAsia="Times New Roman" w:cs="Times New Roman"/>
          <w:szCs w:val="24"/>
        </w:rPr>
        <w:t>ς</w:t>
      </w:r>
      <w:r>
        <w:rPr>
          <w:rFonts w:eastAsia="Times New Roman" w:cs="Times New Roman"/>
          <w:szCs w:val="24"/>
        </w:rPr>
        <w:t>,</w:t>
      </w:r>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 xml:space="preserve">πιτροπή, η οποία είναι στα </w:t>
      </w:r>
      <w:r>
        <w:rPr>
          <w:rFonts w:eastAsia="Times New Roman" w:cs="Times New Roman"/>
          <w:szCs w:val="24"/>
        </w:rPr>
        <w:t>π</w:t>
      </w:r>
      <w:r>
        <w:rPr>
          <w:rFonts w:eastAsia="Times New Roman" w:cs="Times New Roman"/>
          <w:szCs w:val="24"/>
        </w:rPr>
        <w:t>ρακτικά. Δεν την έλαβε υπ’ όψιν αυτή την απάντηση ούτε ο δημόσιος διάλογος</w:t>
      </w:r>
      <w:r>
        <w:rPr>
          <w:rFonts w:eastAsia="Times New Roman" w:cs="Times New Roman"/>
          <w:szCs w:val="24"/>
        </w:rPr>
        <w:t>,</w:t>
      </w:r>
      <w:r>
        <w:rPr>
          <w:rFonts w:eastAsia="Times New Roman" w:cs="Times New Roman"/>
          <w:szCs w:val="24"/>
        </w:rPr>
        <w:t xml:space="preserve"> μέσω των τηλεοπτικών και ραδιοφωνικών σταθμών. Γι’ αυτό κι εγώ, ενώ θα μπορούσα, επέλεξα με μια ανακοίνωσή μου χθες να μη συμμετάσχω σ’ αυτόν τ</w:t>
      </w:r>
      <w:r>
        <w:rPr>
          <w:rFonts w:eastAsia="Times New Roman" w:cs="Times New Roman"/>
          <w:szCs w:val="24"/>
        </w:rPr>
        <w:t xml:space="preserve">ον διάλογο, αλλά να κρατήσω τη δυνατότητα να απευθυνθώ μόνο στο Κοινοβούλιο σήμερα, για να υπάρξει εδώ ακριβώς η δυνατότητα να αξιολογηθούν τα δεδομένα. Ποια είναι τα δεδομένα; </w:t>
      </w:r>
    </w:p>
    <w:p w14:paraId="0D0449F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Το κείμενο της σύμβασης παραχώρησης</w:t>
      </w:r>
      <w:r>
        <w:rPr>
          <w:rFonts w:eastAsia="Times New Roman" w:cs="Times New Roman"/>
          <w:szCs w:val="24"/>
        </w:rPr>
        <w:t>,</w:t>
      </w:r>
      <w:r>
        <w:rPr>
          <w:rFonts w:eastAsia="Times New Roman" w:cs="Times New Roman"/>
          <w:szCs w:val="24"/>
        </w:rPr>
        <w:t xml:space="preserve"> το οποίο είναι η τροποποίηση της ισχύουσα</w:t>
      </w:r>
      <w:r>
        <w:rPr>
          <w:rFonts w:eastAsia="Times New Roman" w:cs="Times New Roman"/>
          <w:szCs w:val="24"/>
        </w:rPr>
        <w:t xml:space="preserve">ς σύμβασης παραχώρησης μεταξύ του ελληνικού δημοσίου, των δυο συναρμοδίων Υπουργείων και Υπουργών -Οικονομίας και Ναυτιλίας- και της </w:t>
      </w:r>
      <w:r>
        <w:rPr>
          <w:rFonts w:eastAsia="Times New Roman" w:cs="Times New Roman"/>
          <w:szCs w:val="24"/>
        </w:rPr>
        <w:t>«</w:t>
      </w:r>
      <w:r>
        <w:rPr>
          <w:rFonts w:eastAsia="Times New Roman" w:cs="Times New Roman"/>
          <w:szCs w:val="24"/>
        </w:rPr>
        <w:t>ΟΛΠ Α.Ε.</w:t>
      </w:r>
      <w:r>
        <w:rPr>
          <w:rFonts w:eastAsia="Times New Roman" w:cs="Times New Roman"/>
          <w:szCs w:val="24"/>
        </w:rPr>
        <w:t>»</w:t>
      </w:r>
      <w:r>
        <w:rPr>
          <w:rFonts w:eastAsia="Times New Roman" w:cs="Times New Roman"/>
          <w:szCs w:val="24"/>
        </w:rPr>
        <w:t xml:space="preserve"> από την άλλη μεριά, αυτό το αλλαγμένο, διαφοροποιημένο κείμενο σύμβασης παραχώρησης, πράγματι, απετέλεσε, όπως κ</w:t>
      </w:r>
      <w:r>
        <w:rPr>
          <w:rFonts w:eastAsia="Times New Roman" w:cs="Times New Roman"/>
          <w:szCs w:val="24"/>
        </w:rPr>
        <w:t xml:space="preserve">αταρτίστηκε τον Δεκέμβριο του 2015 στην τελική του μορφή, αναρτημένο κείμενο επί τη βάσει του οποίου έγινε η διαγωνιστική διαδικασία. </w:t>
      </w:r>
    </w:p>
    <w:p w14:paraId="0D0449F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Άρα, και παρά το γεγονός ότι δεν είχε υπογραφεί ακόμα από τους συναρμόδιους Υπουργούς και από τον Πρόεδρο της </w:t>
      </w:r>
      <w:r>
        <w:rPr>
          <w:rFonts w:eastAsia="Times New Roman" w:cs="Times New Roman"/>
          <w:szCs w:val="24"/>
        </w:rPr>
        <w:t>«</w:t>
      </w:r>
      <w:r>
        <w:rPr>
          <w:rFonts w:eastAsia="Times New Roman" w:cs="Times New Roman"/>
          <w:szCs w:val="24"/>
        </w:rPr>
        <w:t>ΟΛΠ Α.Ε.</w:t>
      </w:r>
      <w:r>
        <w:rPr>
          <w:rFonts w:eastAsia="Times New Roman" w:cs="Times New Roman"/>
          <w:szCs w:val="24"/>
        </w:rPr>
        <w:t>»</w:t>
      </w:r>
      <w:r>
        <w:rPr>
          <w:rFonts w:eastAsia="Times New Roman" w:cs="Times New Roman"/>
          <w:szCs w:val="24"/>
        </w:rPr>
        <w:t>,</w:t>
      </w:r>
      <w:r>
        <w:rPr>
          <w:rFonts w:eastAsia="Times New Roman" w:cs="Times New Roman"/>
          <w:szCs w:val="24"/>
        </w:rPr>
        <w:t xml:space="preserve"> κάτι που συνέβη μόλις προ ολίγων ημερών –έτσι προβλέπεται-</w:t>
      </w:r>
      <w:r>
        <w:rPr>
          <w:rFonts w:eastAsia="Times New Roman" w:cs="Times New Roman"/>
          <w:szCs w:val="24"/>
        </w:rPr>
        <w:t>,</w:t>
      </w:r>
      <w:r>
        <w:rPr>
          <w:rFonts w:eastAsia="Times New Roman" w:cs="Times New Roman"/>
          <w:szCs w:val="24"/>
        </w:rPr>
        <w:t xml:space="preserve"> εντούτοις το κείμενο αυτό είναι απολύτως δεσμευτικό, αφού επί τη βάσει αυτού έγινε η διαγωνιστική διαδικασία. Εκτός κι αν</w:t>
      </w:r>
      <w:r>
        <w:rPr>
          <w:rFonts w:eastAsia="Times New Roman" w:cs="Times New Roman"/>
          <w:szCs w:val="24"/>
        </w:rPr>
        <w:t>,</w:t>
      </w:r>
      <w:r>
        <w:rPr>
          <w:rFonts w:eastAsia="Times New Roman" w:cs="Times New Roman"/>
          <w:szCs w:val="24"/>
        </w:rPr>
        <w:t xml:space="preserve"> συναινετικά με τον ανακηρυχθέντα ως παραχωρησιούχο από τη διαγωνιστική δ</w:t>
      </w:r>
      <w:r>
        <w:rPr>
          <w:rFonts w:eastAsia="Times New Roman" w:cs="Times New Roman"/>
          <w:szCs w:val="24"/>
        </w:rPr>
        <w:t>ιαδικασία</w:t>
      </w:r>
      <w:r>
        <w:rPr>
          <w:rFonts w:eastAsia="Times New Roman" w:cs="Times New Roman"/>
          <w:szCs w:val="24"/>
        </w:rPr>
        <w:t>,</w:t>
      </w:r>
      <w:r>
        <w:rPr>
          <w:rFonts w:eastAsia="Times New Roman" w:cs="Times New Roman"/>
          <w:szCs w:val="24"/>
        </w:rPr>
        <w:t xml:space="preserve"> το ελληνικό δημόσιο προβεί σε διαδικασίες νέας διαβούλευσης και συναινετικά υπάρξουν διαφοροποιήσεις. Το κείμενο της σύμβασης παραχώρησης όντως είναι δεσμευτικό και κανείς δεν μπορεί να επιφέρει σ’ αυτό καμμία αλλαγή. </w:t>
      </w:r>
    </w:p>
    <w:p w14:paraId="0D0449F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Το ίδιο το κείμενο της σύμ</w:t>
      </w:r>
      <w:r>
        <w:rPr>
          <w:rFonts w:eastAsia="Times New Roman" w:cs="Times New Roman"/>
          <w:szCs w:val="24"/>
        </w:rPr>
        <w:t>βασης παραχώρησης, όμως, προβλέπει ότι</w:t>
      </w:r>
      <w:r>
        <w:rPr>
          <w:rFonts w:eastAsia="Times New Roman" w:cs="Times New Roman"/>
          <w:szCs w:val="24"/>
        </w:rPr>
        <w:t>,</w:t>
      </w:r>
      <w:r>
        <w:rPr>
          <w:rFonts w:eastAsia="Times New Roman" w:cs="Times New Roman"/>
          <w:szCs w:val="24"/>
        </w:rPr>
        <w:t xml:space="preserve"> όταν ολοκληρωθούν οι διαδικασίες της πρώτης φάσης μεταβίβασης μετοχών, που έγινε με πανηγυρικό τρόπο στο Μέγαρο Μαξίμου και στο Ζάππειο Μέγαρο, όταν ολοκληρωθεί η διαδικασία του Ελεγκτικού Συνεδρίου, της απόφασής του</w:t>
      </w:r>
      <w:r>
        <w:rPr>
          <w:rFonts w:eastAsia="Times New Roman" w:cs="Times New Roman"/>
          <w:szCs w:val="24"/>
        </w:rPr>
        <w:t xml:space="preserve"> και των ενδεχομένων ενστάσεων προσφυγών κ.λπ., όταν ολοκληρωθεί η διαδικασία του πορίσματος και της έκθεσης από την Επιτροπή Ανταγωνισμού, που έγινε και αυτό μόλις προ ολίγων ημερών και εν συνεχεία υπήρξε ένα νέο στάδιο και υπήρξε η οριστική γνωμοδότηση τ</w:t>
      </w:r>
      <w:r>
        <w:rPr>
          <w:rFonts w:eastAsia="Times New Roman" w:cs="Times New Roman"/>
          <w:szCs w:val="24"/>
        </w:rPr>
        <w:t>ης Επιτροπής Ανταγωνισμού –γι’ αυτό και καθυστερήσαμε, δεν μπορούσαμε νωρίτερα να το φέρουμε, και γι’ αυτό τώρα πια αναγκαστικά έρχεται με τη μορφή του κατεπείγοντος-</w:t>
      </w:r>
      <w:r>
        <w:rPr>
          <w:rFonts w:eastAsia="Times New Roman" w:cs="Times New Roman"/>
          <w:szCs w:val="24"/>
        </w:rPr>
        <w:t>,</w:t>
      </w:r>
      <w:r>
        <w:rPr>
          <w:rFonts w:eastAsia="Times New Roman" w:cs="Times New Roman"/>
          <w:szCs w:val="24"/>
        </w:rPr>
        <w:t xml:space="preserve"> όταν, λοιπόν, αυτά ολοκληρωθούν, αμελλητί, λέει η δεσμευτική σύμβαση παραχώρησης, η Κυβέ</w:t>
      </w:r>
      <w:r>
        <w:rPr>
          <w:rFonts w:eastAsia="Times New Roman" w:cs="Times New Roman"/>
          <w:szCs w:val="24"/>
        </w:rPr>
        <w:t xml:space="preserve">ρνηση θα φέρει στο Κοινοβούλιο προς έγκριση και ψήφιση τον κυρωτικό νόμο, ο οποίος θα συμπεριλάβει και το κείμενο της σύμβασης παραχώρησης. </w:t>
      </w:r>
    </w:p>
    <w:p w14:paraId="0D0449F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Ο κυρωτικός νόμος, πράγματι, υπήρχε στα ανηρτημένα παραρτήματα του σχεδίου παραχώρησης ως σχέδιο κυρωτικού νόμου, σ</w:t>
      </w:r>
      <w:r>
        <w:rPr>
          <w:rFonts w:eastAsia="Times New Roman" w:cs="Times New Roman"/>
          <w:szCs w:val="24"/>
        </w:rPr>
        <w:t>υμφωνημένου σ’ εκείνη τη φάση μεταξύ των διαγωνιζομένων και του ΤΑΙΠΕΔ, γιατί ήταν τεχνικό κείμενο</w:t>
      </w:r>
      <w:r>
        <w:rPr>
          <w:rFonts w:eastAsia="Times New Roman" w:cs="Times New Roman"/>
          <w:szCs w:val="24"/>
        </w:rPr>
        <w:t>,</w:t>
      </w:r>
      <w:r>
        <w:rPr>
          <w:rFonts w:eastAsia="Times New Roman" w:cs="Times New Roman"/>
          <w:szCs w:val="24"/>
        </w:rPr>
        <w:t xml:space="preserve"> ενδεικτικό κατευθύνσεων και προθέσεων</w:t>
      </w:r>
      <w:r>
        <w:rPr>
          <w:rFonts w:eastAsia="Times New Roman" w:cs="Times New Roman"/>
          <w:szCs w:val="24"/>
        </w:rPr>
        <w:t>,</w:t>
      </w:r>
      <w:r>
        <w:rPr>
          <w:rFonts w:eastAsia="Times New Roman" w:cs="Times New Roman"/>
          <w:szCs w:val="24"/>
        </w:rPr>
        <w:t xml:space="preserve"> ανάμεσα στο ΤΑΙΠΕΔ, που είχε την ευθύνη διενέργειας της διαγωνιστικής διαδικασίας, και στους διαγωνιζομένους. Τελικώς</w:t>
      </w:r>
      <w:r>
        <w:rPr>
          <w:rFonts w:eastAsia="Times New Roman" w:cs="Times New Roman"/>
          <w:szCs w:val="24"/>
        </w:rPr>
        <w:t>,</w:t>
      </w:r>
      <w:r>
        <w:rPr>
          <w:rFonts w:eastAsia="Times New Roman" w:cs="Times New Roman"/>
          <w:szCs w:val="24"/>
        </w:rPr>
        <w:t xml:space="preserve"> ήταν ένας ο διαγωνιζόμενος. </w:t>
      </w:r>
    </w:p>
    <w:p w14:paraId="0D0449F4"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Όμως, η σύμβαση παραχώρησης -και το είπα χθες στην </w:t>
      </w:r>
      <w:r>
        <w:rPr>
          <w:rFonts w:eastAsia="Times New Roman"/>
          <w:szCs w:val="24"/>
        </w:rPr>
        <w:t>ε</w:t>
      </w:r>
      <w:r>
        <w:rPr>
          <w:rFonts w:eastAsia="Times New Roman"/>
          <w:szCs w:val="24"/>
        </w:rPr>
        <w:t>πιτροπή- λέει τα εξής πάρα πολύ σαφή πράγματα: Στην παράγραφο 1.3, αφού λέει ακριβώς αυτά που σας είπα, ότι δηλαδή το ελληνικό δημόσιο θα υποβάλει «αμελλητί» στη Βουλή την π</w:t>
      </w:r>
      <w:r>
        <w:rPr>
          <w:rFonts w:eastAsia="Times New Roman"/>
          <w:szCs w:val="24"/>
        </w:rPr>
        <w:t>αρούσα σύμβαση προς κύρωση, αναφέρεται ότι «ο ΟΛΠ αναγνωρίζει και αποδέχεται ότι α) οι διατάξεις του κυρωτικού νόμου, που θα τεθεί σε ισχύ, υπόκεινται σε τεχνική και νομική επεξεργασία και υπάρχει μεγάλη πιθανότητα να υποστούν σημαντική επεξεργασία, προτού</w:t>
      </w:r>
      <w:r>
        <w:rPr>
          <w:rFonts w:eastAsia="Times New Roman"/>
          <w:szCs w:val="24"/>
        </w:rPr>
        <w:t xml:space="preserve"> παρουσιαστούν στη Βουλή των Ελλήνων, στο πλαίσιο της προβλεπόμενης από το Σύνταγμα νομοθετικής διαδικασίας της Ελληνικής Δημοκρατίας</w:t>
      </w:r>
      <w:r>
        <w:rPr>
          <w:rFonts w:eastAsia="Times New Roman"/>
          <w:szCs w:val="24"/>
        </w:rPr>
        <w:t>,</w:t>
      </w:r>
      <w:r>
        <w:rPr>
          <w:rFonts w:eastAsia="Times New Roman"/>
          <w:szCs w:val="24"/>
        </w:rPr>
        <w:t xml:space="preserve"> β) αντιστοίχως, το ελληνικό </w:t>
      </w:r>
      <w:r>
        <w:rPr>
          <w:rFonts w:eastAsia="Times New Roman"/>
          <w:szCs w:val="24"/>
        </w:rPr>
        <w:t>δ</w:t>
      </w:r>
      <w:r>
        <w:rPr>
          <w:rFonts w:eastAsia="Times New Roman"/>
          <w:szCs w:val="24"/>
        </w:rPr>
        <w:t xml:space="preserve">ημόσιο δεν παρέχει </w:t>
      </w:r>
      <w:r>
        <w:rPr>
          <w:rFonts w:eastAsia="Times New Roman"/>
          <w:szCs w:val="24"/>
        </w:rPr>
        <w:lastRenderedPageBreak/>
        <w:t xml:space="preserve">καμμία διαβεβαίωση ότι το σύνολο ή μέρος του σχεδίου του κυρωτικού νόμου </w:t>
      </w:r>
      <w:r>
        <w:rPr>
          <w:rFonts w:eastAsia="Times New Roman"/>
          <w:szCs w:val="24"/>
        </w:rPr>
        <w:t xml:space="preserve">θα τεθεί τελικά σε ισχύ υπό την ακριβή μορφή που προβλέπεται στο παράρτημα 1.1.α», αυτό δηλαδή που σας ανέφερα ότι αναρτήθηκε ως σχέδιο κυρωτικού νόμου. </w:t>
      </w:r>
    </w:p>
    <w:p w14:paraId="0D0449F5" w14:textId="77777777" w:rsidR="00510C84" w:rsidRDefault="007027BA">
      <w:pPr>
        <w:spacing w:line="600" w:lineRule="auto"/>
        <w:ind w:firstLine="720"/>
        <w:contextualSpacing/>
        <w:jc w:val="both"/>
        <w:rPr>
          <w:rFonts w:eastAsia="Times New Roman"/>
          <w:szCs w:val="24"/>
        </w:rPr>
      </w:pPr>
      <w:r>
        <w:rPr>
          <w:rFonts w:eastAsia="Times New Roman"/>
          <w:szCs w:val="24"/>
        </w:rPr>
        <w:t>Πλήρης αρμοδιότητα, συμφωνημένη, εντός της σύμβασης παραχώρησης, συμβατική. Αμοιβαία συμφωνία ότι αυτό</w:t>
      </w:r>
      <w:r>
        <w:rPr>
          <w:rFonts w:eastAsia="Times New Roman"/>
          <w:szCs w:val="24"/>
        </w:rPr>
        <w:t xml:space="preserve"> είναι κυριαρχικό δικαίωμα της Κυβέρνησης και της Βουλής των Ελλήνων: η τελική διαμόρφωση του κυρωτικού νόμου</w:t>
      </w:r>
      <w:r>
        <w:rPr>
          <w:rFonts w:eastAsia="Times New Roman"/>
          <w:szCs w:val="24"/>
        </w:rPr>
        <w:t xml:space="preserve">, </w:t>
      </w:r>
      <w:r>
        <w:rPr>
          <w:rFonts w:eastAsia="Times New Roman"/>
          <w:szCs w:val="24"/>
        </w:rPr>
        <w:t>εννοείται, προφανώς</w:t>
      </w:r>
      <w:r>
        <w:rPr>
          <w:rFonts w:eastAsia="Times New Roman"/>
          <w:szCs w:val="24"/>
        </w:rPr>
        <w:t>,</w:t>
      </w:r>
      <w:r>
        <w:rPr>
          <w:rFonts w:eastAsia="Times New Roman"/>
          <w:szCs w:val="24"/>
        </w:rPr>
        <w:t xml:space="preserve"> όχι με διατάξεις που θα αντίκεινται στην ουσία και στο γράμμα των διατάξεων της σύμβασης παραχώρησης. Προφανώς. </w:t>
      </w:r>
    </w:p>
    <w:p w14:paraId="0D0449F6" w14:textId="77777777" w:rsidR="00510C84" w:rsidRDefault="007027BA">
      <w:pPr>
        <w:spacing w:line="600" w:lineRule="auto"/>
        <w:ind w:firstLine="720"/>
        <w:contextualSpacing/>
        <w:jc w:val="both"/>
        <w:rPr>
          <w:rFonts w:eastAsia="Times New Roman"/>
          <w:szCs w:val="24"/>
        </w:rPr>
      </w:pPr>
      <w:r>
        <w:rPr>
          <w:rFonts w:eastAsia="Times New Roman"/>
          <w:szCs w:val="24"/>
        </w:rPr>
        <w:t>Όταν, λοιπό</w:t>
      </w:r>
      <w:r>
        <w:rPr>
          <w:rFonts w:eastAsia="Times New Roman"/>
          <w:szCs w:val="24"/>
        </w:rPr>
        <w:t>ν, η Κυβέρνηση σε αυτό το τελευταίο διάστημα ασχολήθηκε με τη διαδικασία τελικής διαμόρφωσης του κειμένου του κυρωτικού νόμου, στην πραγματικότητα δεν άλλαξε τίποτα. Αυτό το κείμενο χρησιμοποίησε ως βάση. Όμως, όχι το Υπουργείο Ναυτιλίας, αλλά η Γενική Γρα</w:t>
      </w:r>
      <w:r>
        <w:rPr>
          <w:rFonts w:eastAsia="Times New Roman"/>
          <w:szCs w:val="24"/>
        </w:rPr>
        <w:t xml:space="preserve">μματεία της Κυβέρνησης -και οι νομικές </w:t>
      </w:r>
      <w:r>
        <w:rPr>
          <w:rFonts w:eastAsia="Times New Roman"/>
          <w:szCs w:val="24"/>
        </w:rPr>
        <w:t>Υ</w:t>
      </w:r>
      <w:r>
        <w:rPr>
          <w:rFonts w:eastAsia="Times New Roman"/>
          <w:szCs w:val="24"/>
        </w:rPr>
        <w:t xml:space="preserve">πηρεσίες και η Γενική Γραμματεία της Κυβέρνησης, όπως πάντα συμβαίνει σε όλα τα νομοσχέδια στην τελική τους φάση και τελική επεξεργασία- με κριτήριο όχι πολιτικό, όχι συμβατικό, </w:t>
      </w:r>
      <w:r>
        <w:rPr>
          <w:rFonts w:eastAsia="Times New Roman"/>
          <w:szCs w:val="24"/>
        </w:rPr>
        <w:lastRenderedPageBreak/>
        <w:t>όχι άλλο κριτήριο, αλλά με κριτήριο ορ</w:t>
      </w:r>
      <w:r>
        <w:rPr>
          <w:rFonts w:eastAsia="Times New Roman"/>
          <w:szCs w:val="24"/>
        </w:rPr>
        <w:t>θής και καλής νομοθέτησης, προέβη όντως σε μια σειρά από αλλαγές, οι οποίες δεν έχουν καμμία σχέση με παραβίαση συμφωνημένων όρων και κανόνων, καμμία σχέση με ανατροπή δεδομένων, αλλά…</w:t>
      </w:r>
    </w:p>
    <w:p w14:paraId="0D0449F7" w14:textId="77777777" w:rsidR="00510C84" w:rsidRDefault="007027BA">
      <w:pPr>
        <w:spacing w:line="600" w:lineRule="auto"/>
        <w:ind w:firstLine="720"/>
        <w:contextualSpacing/>
        <w:jc w:val="both"/>
        <w:rPr>
          <w:rFonts w:eastAsia="Times New Roman"/>
          <w:szCs w:val="24"/>
        </w:rPr>
      </w:pPr>
      <w:r>
        <w:rPr>
          <w:rFonts w:eastAsia="Times New Roman"/>
          <w:b/>
          <w:szCs w:val="24"/>
        </w:rPr>
        <w:t>ΟΛΓΑ ΚΕΦΑΛΟΓΙΑΝΝΗ:</w:t>
      </w:r>
      <w:r>
        <w:rPr>
          <w:rFonts w:eastAsia="Times New Roman"/>
          <w:szCs w:val="24"/>
        </w:rPr>
        <w:t xml:space="preserve"> Κύριε Πρόεδρε, μπορώ να έχω τον λόγο;</w:t>
      </w:r>
    </w:p>
    <w:p w14:paraId="0D0449F8" w14:textId="77777777" w:rsidR="00510C84" w:rsidRDefault="007027BA">
      <w:pPr>
        <w:spacing w:line="600" w:lineRule="auto"/>
        <w:ind w:firstLine="720"/>
        <w:contextualSpacing/>
        <w:jc w:val="both"/>
        <w:rPr>
          <w:rFonts w:eastAsia="Times New Roman"/>
          <w:szCs w:val="24"/>
        </w:rPr>
      </w:pPr>
      <w:r>
        <w:rPr>
          <w:rFonts w:eastAsia="Times New Roman"/>
          <w:b/>
          <w:szCs w:val="24"/>
        </w:rPr>
        <w:t>ΑΝΔΡΕΑΣ ΛΟΒΕΡΔ</w:t>
      </w:r>
      <w:r>
        <w:rPr>
          <w:rFonts w:eastAsia="Times New Roman"/>
          <w:b/>
          <w:szCs w:val="24"/>
        </w:rPr>
        <w:t xml:space="preserve">ΟΣ: </w:t>
      </w:r>
      <w:r>
        <w:rPr>
          <w:rFonts w:eastAsia="Times New Roman"/>
          <w:szCs w:val="24"/>
        </w:rPr>
        <w:t>Θέλω τον λόγο, κύριε Πρόεδρε.</w:t>
      </w:r>
    </w:p>
    <w:p w14:paraId="0D0449F9"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Ηρεμήστε, κύριοι συνάδελφοι. Μιλάει. Δεν θέλετε απαντήσεις; Ηρεμήστε!</w:t>
      </w:r>
    </w:p>
    <w:p w14:paraId="0D0449FA" w14:textId="77777777" w:rsidR="00510C84" w:rsidRDefault="007027BA">
      <w:pPr>
        <w:spacing w:line="600" w:lineRule="auto"/>
        <w:ind w:firstLine="720"/>
        <w:contextualSpacing/>
        <w:jc w:val="both"/>
        <w:rPr>
          <w:rFonts w:eastAsia="Times New Roman"/>
          <w:szCs w:val="24"/>
        </w:rPr>
      </w:pPr>
      <w:r>
        <w:rPr>
          <w:rFonts w:eastAsia="Times New Roman"/>
          <w:b/>
          <w:szCs w:val="24"/>
        </w:rPr>
        <w:t>ΘΕΟΔΩΡΟΣ ΔΡΙΤΣΑΣ (Υπουργός Ναυτιλίας και Νησιωτικής Πολιτικής):</w:t>
      </w:r>
      <w:r>
        <w:rPr>
          <w:rFonts w:eastAsia="Times New Roman"/>
          <w:szCs w:val="24"/>
        </w:rPr>
        <w:t xml:space="preserve"> Παρακαλώ, να μη δώσω τις εξηγήσεις; Δεν πρέπει να δώσω </w:t>
      </w:r>
      <w:r>
        <w:rPr>
          <w:rFonts w:eastAsia="Times New Roman"/>
          <w:szCs w:val="24"/>
        </w:rPr>
        <w:t xml:space="preserve">τις εξηγήσεις; Δύο λεπτά. </w:t>
      </w:r>
    </w:p>
    <w:p w14:paraId="0D0449FB"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Ολοκληρώστε, κύριε Υπουργέ.</w:t>
      </w:r>
    </w:p>
    <w:p w14:paraId="0D0449FC" w14:textId="77777777" w:rsidR="00510C84" w:rsidRDefault="007027BA">
      <w:pPr>
        <w:spacing w:line="600" w:lineRule="auto"/>
        <w:ind w:firstLine="720"/>
        <w:contextualSpacing/>
        <w:jc w:val="both"/>
        <w:rPr>
          <w:rFonts w:eastAsia="Times New Roman"/>
          <w:szCs w:val="24"/>
        </w:rPr>
      </w:pPr>
      <w:r>
        <w:rPr>
          <w:rFonts w:eastAsia="Times New Roman"/>
          <w:b/>
          <w:szCs w:val="24"/>
        </w:rPr>
        <w:lastRenderedPageBreak/>
        <w:t>ΘΕΟΔΩΡΟΣ ΔΡΙΤΣΑΣ (Υπουργός Ναυτιλίας και Νησιωτικής Πολιτικής):</w:t>
      </w:r>
      <w:r>
        <w:rPr>
          <w:rFonts w:eastAsia="Times New Roman"/>
          <w:szCs w:val="24"/>
        </w:rPr>
        <w:t xml:space="preserve"> Θα ολοκληρώσω, κύριε Πρόεδρε.</w:t>
      </w:r>
    </w:p>
    <w:p w14:paraId="0D0449FD" w14:textId="77777777" w:rsidR="00510C84" w:rsidRDefault="007027BA">
      <w:pPr>
        <w:spacing w:line="600" w:lineRule="auto"/>
        <w:ind w:firstLine="709"/>
        <w:contextualSpacing/>
        <w:jc w:val="both"/>
        <w:rPr>
          <w:rFonts w:eastAsia="Times New Roman"/>
          <w:szCs w:val="24"/>
        </w:rPr>
      </w:pPr>
      <w:r>
        <w:rPr>
          <w:rFonts w:eastAsia="Times New Roman"/>
          <w:szCs w:val="24"/>
        </w:rPr>
        <w:t>Πράγματι, λοιπόν, μπορούμε, αν θέλετε, να ασχοληθούμε αναλυτικότερα και να</w:t>
      </w:r>
      <w:r>
        <w:rPr>
          <w:rFonts w:eastAsia="Times New Roman"/>
          <w:szCs w:val="24"/>
        </w:rPr>
        <w:t xml:space="preserve"> σας εξηγήσω τι είδους διαφοροποιήσεις ήταν αυτές. Είμαι βέβαιος ότι ιδιαίτερα </w:t>
      </w:r>
      <w:r>
        <w:rPr>
          <w:rFonts w:eastAsia="Times New Roman"/>
          <w:szCs w:val="24"/>
        </w:rPr>
        <w:t xml:space="preserve">οι συνάδελφοι που είναι νομικοί θα συμμετάσχουν -ίσως και δημιουργικά- σε μια τέτοια συζήτηση, αλλά θα μας πάρει πολύ χρόνο να αναλύσουμε ένα ένα από αυτά. </w:t>
      </w:r>
    </w:p>
    <w:p w14:paraId="0D0449FE" w14:textId="77777777" w:rsidR="00510C84" w:rsidRDefault="007027BA">
      <w:pPr>
        <w:spacing w:line="600" w:lineRule="auto"/>
        <w:ind w:firstLine="709"/>
        <w:contextualSpacing/>
        <w:jc w:val="both"/>
        <w:rPr>
          <w:rFonts w:eastAsia="Times New Roman" w:cs="Times New Roman"/>
          <w:szCs w:val="24"/>
        </w:rPr>
      </w:pPr>
      <w:r>
        <w:rPr>
          <w:rFonts w:eastAsia="Times New Roman"/>
          <w:szCs w:val="24"/>
        </w:rPr>
        <w:t>Σε κάθε περίπτωση, α</w:t>
      </w:r>
      <w:r>
        <w:rPr>
          <w:rFonts w:eastAsia="Times New Roman"/>
          <w:szCs w:val="24"/>
        </w:rPr>
        <w:t xml:space="preserve">υτές οι αλλαγές, κατά την κρίση της Κυβέρνησης, δεν έγιναν ούτε για να ανατρέψουν συμφωνημένα ούτε για να παραβιάσουν συμφωνίες ούτε για τίποτα. </w:t>
      </w:r>
      <w:r>
        <w:rPr>
          <w:rFonts w:eastAsia="Times New Roman"/>
          <w:szCs w:val="24"/>
        </w:rPr>
        <w:t>Μ</w:t>
      </w:r>
      <w:r>
        <w:rPr>
          <w:rFonts w:eastAsia="Times New Roman"/>
          <w:szCs w:val="24"/>
        </w:rPr>
        <w:t>άλιστα αυτές οι αλλαγές, όπως ακριβώς ήταν η πρακτική που ακολουθείτο μέχρι τώρα -γιατί το ΤΑΙΠΕΔ ήταν ο τεχνι</w:t>
      </w:r>
      <w:r>
        <w:rPr>
          <w:rFonts w:eastAsia="Times New Roman"/>
          <w:szCs w:val="24"/>
        </w:rPr>
        <w:t>κός σύμβουλος και ο υπεύθυνος διενέργειας του διαγωνισμού-</w:t>
      </w:r>
      <w:r>
        <w:rPr>
          <w:rFonts w:eastAsia="Times New Roman"/>
          <w:szCs w:val="24"/>
        </w:rPr>
        <w:t>,</w:t>
      </w:r>
      <w:r>
        <w:rPr>
          <w:rFonts w:eastAsia="Times New Roman"/>
          <w:szCs w:val="24"/>
        </w:rPr>
        <w:t xml:space="preserve"> διαβιβάστηκαν στο ΤΑΙΠΕΔ, δεν ήρθαν ξαφνικά. Δεν έκανε καμμιά κίνηση η Κυβέρνηση στα μουλωχτά. Διαβιβάστηκαν στο ΤΑΙΠΕΔ, το οποίο έχει τη διαρκή </w:t>
      </w:r>
      <w:r>
        <w:rPr>
          <w:rFonts w:eastAsia="Times New Roman"/>
          <w:szCs w:val="24"/>
        </w:rPr>
        <w:lastRenderedPageBreak/>
        <w:t>επικοινωνία με τους διαγωνιζομένους και εν συνεχεία</w:t>
      </w:r>
      <w:r>
        <w:rPr>
          <w:rFonts w:eastAsia="Times New Roman"/>
          <w:szCs w:val="24"/>
        </w:rPr>
        <w:t xml:space="preserve"> με τον παραχωρησιούχο. </w:t>
      </w:r>
      <w:r>
        <w:rPr>
          <w:rFonts w:eastAsia="Times New Roman" w:cs="Times New Roman"/>
          <w:szCs w:val="24"/>
        </w:rPr>
        <w:t xml:space="preserve">Δεν έγιναν για να αιφνιδιάσουν κανέναν, δεν έγιναν για να αποκρύψουν τίποτα. Έγιναν στο πλαίσιο της λογικής της ορθής νομοθέτησης επ’ ωφελεία όχι μόνο του δημοσίου, αλλά και του παραχωρησιούχου. Αυτή ήταν η λογική. </w:t>
      </w:r>
    </w:p>
    <w:p w14:paraId="0D0449F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χθές στην </w:t>
      </w:r>
      <w:r>
        <w:rPr>
          <w:rFonts w:eastAsia="Times New Roman" w:cs="Times New Roman"/>
          <w:szCs w:val="24"/>
        </w:rPr>
        <w:t>ε</w:t>
      </w:r>
      <w:r>
        <w:rPr>
          <w:rFonts w:eastAsia="Times New Roman" w:cs="Times New Roman"/>
          <w:szCs w:val="24"/>
        </w:rPr>
        <w:t>πιτρ</w:t>
      </w:r>
      <w:r>
        <w:rPr>
          <w:rFonts w:eastAsia="Times New Roman" w:cs="Times New Roman"/>
          <w:szCs w:val="24"/>
        </w:rPr>
        <w:t xml:space="preserve">οπή προτάθηκε από συναδέλφους άλλων κομμάτων στην ακρόαση φορέων να κληθεί και η εταιρεία,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Δεν ήταν σύνηθες. Παρ’ όλα αυτά έγινε δεκτό.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δεν ήρθε, όπως ήρθαν άλλοι φορείς, και</w:t>
      </w:r>
      <w:r>
        <w:rPr>
          <w:rFonts w:eastAsia="Times New Roman" w:cs="Times New Roman"/>
          <w:szCs w:val="24"/>
        </w:rPr>
        <w:t>,</w:t>
      </w:r>
      <w:r>
        <w:rPr>
          <w:rFonts w:eastAsia="Times New Roman" w:cs="Times New Roman"/>
          <w:szCs w:val="24"/>
        </w:rPr>
        <w:t xml:space="preserve"> αντί γι’ αυτό</w:t>
      </w:r>
      <w:r>
        <w:rPr>
          <w:rFonts w:eastAsia="Times New Roman" w:cs="Times New Roman"/>
          <w:szCs w:val="24"/>
        </w:rPr>
        <w:t>,</w:t>
      </w:r>
      <w:r>
        <w:rPr>
          <w:rFonts w:eastAsia="Times New Roman" w:cs="Times New Roman"/>
          <w:szCs w:val="24"/>
        </w:rPr>
        <w:t xml:space="preserve"> έστειλε αυτή</w:t>
      </w:r>
      <w:r>
        <w:rPr>
          <w:rFonts w:eastAsia="Times New Roman" w:cs="Times New Roman"/>
          <w:szCs w:val="24"/>
        </w:rPr>
        <w:t xml:space="preserve"> την επιστολή, την οποία μάλιστα έδωσε και στη δημοσιότητα.</w:t>
      </w:r>
    </w:p>
    <w:p w14:paraId="0D044A0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πρέπει να κλείσετε. </w:t>
      </w:r>
    </w:p>
    <w:p w14:paraId="0D044A0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Δεν θα την κρίνω, ακριβώς</w:t>
      </w:r>
      <w:r>
        <w:rPr>
          <w:rFonts w:eastAsia="Times New Roman" w:cs="Times New Roman"/>
          <w:szCs w:val="24"/>
        </w:rPr>
        <w:t xml:space="preserve"> γιατί σέβομαι και τις στιγμές και τις συμφωνίες μας και τις προοπτικές ανάπτυξης των σχέσεών μας με την Κίνα και πολλά άλλα πράγματα. Δεν θα την κρίνω, αλλά εσείς μπορείτε να το κρίνετε αυτό ως κίνηση. </w:t>
      </w:r>
    </w:p>
    <w:p w14:paraId="0D044A0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Όλα αυτά μπορούσαν, εφόσον υπήρχε μια νομική άποψη</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ότι κάποιες από τις ερμηνείες της Κυβέρνησης μπορούν να αφήνουν νομικά κενά ή περιθώρια να ανατραπούν συμφωνηθέντα, ευχαρίστως </w:t>
      </w:r>
      <w:r>
        <w:rPr>
          <w:rFonts w:eastAsia="Times New Roman" w:cs="Times New Roman"/>
          <w:szCs w:val="24"/>
        </w:rPr>
        <w:t>ν</w:t>
      </w:r>
      <w:r>
        <w:rPr>
          <w:rFonts w:eastAsia="Times New Roman" w:cs="Times New Roman"/>
          <w:szCs w:val="24"/>
        </w:rPr>
        <w:t xml:space="preserve">α τα αντιμετώπιζαν στο πεδίο αυτό των νομικών </w:t>
      </w:r>
      <w:r>
        <w:rPr>
          <w:rFonts w:eastAsia="Times New Roman" w:cs="Times New Roman"/>
          <w:szCs w:val="24"/>
        </w:rPr>
        <w:t>υ</w:t>
      </w:r>
      <w:r>
        <w:rPr>
          <w:rFonts w:eastAsia="Times New Roman" w:cs="Times New Roman"/>
          <w:szCs w:val="24"/>
        </w:rPr>
        <w:t>πηρεσιών της Γραμματείας της Κυβέρνησης με καθαρή βούληση, με καλοπιστία και χωρί</w:t>
      </w:r>
      <w:r>
        <w:rPr>
          <w:rFonts w:eastAsia="Times New Roman" w:cs="Times New Roman"/>
          <w:szCs w:val="24"/>
        </w:rPr>
        <w:t>ς κανένα ζήτημα. Όλος αυτός ο χειρισμός βγαίνει σ’ αυτή εδώ τη φιλολογία, ότι η Κυβέρνηση δήθεν αιφνιδιάζει, δήθεν παραβιάζει, δήθεν δεν σέβεται τις συμφωνίες.</w:t>
      </w:r>
    </w:p>
    <w:p w14:paraId="0D044A0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Κλείστε, παρακαλώ. </w:t>
      </w:r>
    </w:p>
    <w:p w14:paraId="0D044A0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w:t>
      </w:r>
      <w:r>
        <w:rPr>
          <w:rFonts w:eastAsia="Times New Roman" w:cs="Times New Roman"/>
          <w:b/>
          <w:szCs w:val="24"/>
        </w:rPr>
        <w:t>σιωτικής Πολιτικής):</w:t>
      </w:r>
      <w:r>
        <w:rPr>
          <w:rFonts w:eastAsia="Times New Roman" w:cs="Times New Roman"/>
          <w:szCs w:val="24"/>
        </w:rPr>
        <w:t xml:space="preserve"> Κλείνω, κύριε Πρόεδρε. </w:t>
      </w:r>
    </w:p>
    <w:p w14:paraId="0D044A0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Όπως αναγγείλατε ήδη, γιατί σας είχα ενημερώσει, αυτή τη στιγμή είναι σε τελική φάση διαδικασίας μια σειρά από επεξεργασίες</w:t>
      </w:r>
      <w:r>
        <w:rPr>
          <w:rFonts w:eastAsia="Times New Roman" w:cs="Times New Roman"/>
          <w:szCs w:val="24"/>
        </w:rPr>
        <w:t>,</w:t>
      </w:r>
      <w:r>
        <w:rPr>
          <w:rFonts w:eastAsia="Times New Roman" w:cs="Times New Roman"/>
          <w:szCs w:val="24"/>
        </w:rPr>
        <w:t xml:space="preserve"> που να λύνουν νομικά τα ζητήματα αυτά</w:t>
      </w:r>
      <w:r>
        <w:rPr>
          <w:rFonts w:eastAsia="Times New Roman" w:cs="Times New Roman"/>
          <w:szCs w:val="24"/>
        </w:rPr>
        <w:t>,</w:t>
      </w:r>
      <w:r>
        <w:rPr>
          <w:rFonts w:eastAsia="Times New Roman" w:cs="Times New Roman"/>
          <w:szCs w:val="24"/>
        </w:rPr>
        <w:t xml:space="preserve"> στο πλαίσιο της καλής νομοθέτησης, χωρίς να αφή</w:t>
      </w:r>
      <w:r>
        <w:rPr>
          <w:rFonts w:eastAsia="Times New Roman" w:cs="Times New Roman"/>
          <w:szCs w:val="24"/>
        </w:rPr>
        <w:t xml:space="preserve">νουν κενά για παρερμηνείες ή για τέτοιου είδους αντιμετωπίσεις. </w:t>
      </w:r>
    </w:p>
    <w:p w14:paraId="0D044A0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D044A0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θέλω τον λόγο.</w:t>
      </w:r>
    </w:p>
    <w:p w14:paraId="0D044A0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Λοβέρδο, ηρεμήστε. Δεν σας έδωσα τον λόγο. Καθ</w:t>
      </w:r>
      <w:r>
        <w:rPr>
          <w:rFonts w:eastAsia="Times New Roman" w:cs="Times New Roman"/>
          <w:szCs w:val="24"/>
        </w:rPr>
        <w:t>ί</w:t>
      </w:r>
      <w:r>
        <w:rPr>
          <w:rFonts w:eastAsia="Times New Roman" w:cs="Times New Roman"/>
          <w:szCs w:val="24"/>
        </w:rPr>
        <w:t>στε κάτω</w:t>
      </w:r>
      <w:r>
        <w:rPr>
          <w:rFonts w:eastAsia="Times New Roman" w:cs="Times New Roman"/>
          <w:szCs w:val="24"/>
        </w:rPr>
        <w:t>,</w:t>
      </w:r>
      <w:r>
        <w:rPr>
          <w:rFonts w:eastAsia="Times New Roman" w:cs="Times New Roman"/>
          <w:szCs w:val="24"/>
        </w:rPr>
        <w:t xml:space="preserve"> παρακαλώ. Κατάργησή μου δεν επιτρέπ</w:t>
      </w:r>
      <w:r>
        <w:rPr>
          <w:rFonts w:eastAsia="Times New Roman" w:cs="Times New Roman"/>
          <w:szCs w:val="24"/>
        </w:rPr>
        <w:t>ω σε κανέναν!</w:t>
      </w:r>
    </w:p>
    <w:p w14:paraId="0D044A0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 xml:space="preserve">Κι εγώ θέλω τον λόγο, κύριε Πρόεδρε. </w:t>
      </w:r>
    </w:p>
    <w:p w14:paraId="0D044A0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w:t>
      </w:r>
      <w:r>
        <w:rPr>
          <w:rFonts w:eastAsia="Times New Roman" w:cs="Times New Roman"/>
        </w:rPr>
        <w:t xml:space="preserve">ήθηκαν στην έκθεση της αίθουσας «ΕΛΕΥΘΕΡΙΟΣ ΒΕΝΙΖΕΛΟΣ» και ενημερώθηκαν για την ιστορία του κτηρίου και τον τρόπο οργάνωσης και λειτουργίας της Βουλής, δώδεκα Ελληνοαμερικανοί φοιτητές από το </w:t>
      </w:r>
      <w:r>
        <w:rPr>
          <w:rFonts w:eastAsia="Times New Roman" w:cs="Times New Roman"/>
          <w:lang w:val="en-US"/>
        </w:rPr>
        <w:t>American</w:t>
      </w:r>
      <w:r>
        <w:rPr>
          <w:rFonts w:eastAsia="Times New Roman" w:cs="Times New Roman"/>
        </w:rPr>
        <w:t xml:space="preserve"> </w:t>
      </w:r>
      <w:r>
        <w:rPr>
          <w:rFonts w:eastAsia="Times New Roman" w:cs="Times New Roman"/>
          <w:lang w:val="en-US"/>
        </w:rPr>
        <w:t>Hellenic</w:t>
      </w:r>
      <w:r>
        <w:rPr>
          <w:rFonts w:eastAsia="Times New Roman" w:cs="Times New Roman"/>
        </w:rPr>
        <w:t xml:space="preserve"> </w:t>
      </w:r>
      <w:r>
        <w:rPr>
          <w:rFonts w:eastAsia="Times New Roman" w:cs="Times New Roman"/>
          <w:lang w:val="en-US"/>
        </w:rPr>
        <w:t>Institute</w:t>
      </w:r>
      <w:r>
        <w:rPr>
          <w:rFonts w:eastAsia="Times New Roman" w:cs="Times New Roman"/>
        </w:rPr>
        <w:t>.</w:t>
      </w:r>
    </w:p>
    <w:p w14:paraId="0D044A0B" w14:textId="77777777" w:rsidR="00510C84" w:rsidRDefault="007027BA">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0D044A0C" w14:textId="77777777" w:rsidR="00510C84" w:rsidRDefault="007027BA">
      <w:pPr>
        <w:spacing w:line="600" w:lineRule="auto"/>
        <w:ind w:left="360"/>
        <w:contextualSpacing/>
        <w:jc w:val="center"/>
        <w:rPr>
          <w:rFonts w:eastAsia="Times New Roman" w:cs="Times New Roman"/>
        </w:rPr>
      </w:pPr>
      <w:r>
        <w:rPr>
          <w:rFonts w:eastAsia="Times New Roman" w:cs="Times New Roman"/>
        </w:rPr>
        <w:t>(Χειροκρ</w:t>
      </w:r>
      <w:r>
        <w:rPr>
          <w:rFonts w:eastAsia="Times New Roman" w:cs="Times New Roman"/>
        </w:rPr>
        <w:t>οτήματα απ’ όλες τις πτέρυγες της Βουλής)</w:t>
      </w:r>
    </w:p>
    <w:p w14:paraId="0D044A0D" w14:textId="77777777" w:rsidR="00510C84" w:rsidRDefault="007027BA">
      <w:pPr>
        <w:spacing w:line="600" w:lineRule="auto"/>
        <w:ind w:firstLine="720"/>
        <w:contextualSpacing/>
        <w:jc w:val="both"/>
        <w:rPr>
          <w:rFonts w:eastAsia="Times New Roman" w:cs="Times New Roman"/>
        </w:rPr>
      </w:pPr>
      <w:r>
        <w:rPr>
          <w:rFonts w:eastAsia="Times New Roman" w:cs="Times New Roman"/>
        </w:rPr>
        <w:t>Πριν δώσω για ένα λεπτό τον λόγο</w:t>
      </w:r>
      <w:r>
        <w:rPr>
          <w:rFonts w:eastAsia="Times New Roman" w:cs="Times New Roman"/>
        </w:rPr>
        <w:t xml:space="preserve"> </w:t>
      </w:r>
      <w:r>
        <w:rPr>
          <w:rFonts w:eastAsia="Times New Roman" w:cs="Times New Roman"/>
        </w:rPr>
        <w:t>πρώτα στην κ. Κεφαλογιάννη</w:t>
      </w:r>
      <w:r>
        <w:rPr>
          <w:rFonts w:eastAsia="Times New Roman" w:cs="Times New Roman"/>
        </w:rPr>
        <w:t>,</w:t>
      </w:r>
      <w:r>
        <w:rPr>
          <w:rFonts w:eastAsia="Times New Roman" w:cs="Times New Roman"/>
        </w:rPr>
        <w:t xml:space="preserve"> που ζήτησε τον λόγο ως εισηγήτρια</w:t>
      </w:r>
      <w:r>
        <w:rPr>
          <w:rFonts w:eastAsia="Times New Roman" w:cs="Times New Roman"/>
        </w:rPr>
        <w:t>,</w:t>
      </w:r>
      <w:r>
        <w:rPr>
          <w:rFonts w:eastAsia="Times New Roman" w:cs="Times New Roman"/>
        </w:rPr>
        <w:t xml:space="preserve"> και μετά στον κ. Λοβέρδο για ένα λεπτό, υπενθυμίζω στους νεότερους -γιατί οι παλαιότεροι το ξέρουν- </w:t>
      </w:r>
      <w:r>
        <w:rPr>
          <w:rFonts w:eastAsia="Times New Roman" w:cs="Times New Roman"/>
        </w:rPr>
        <w:lastRenderedPageBreak/>
        <w:t xml:space="preserve">ότι δεν είναι η </w:t>
      </w:r>
      <w:r>
        <w:rPr>
          <w:rFonts w:eastAsia="Times New Roman" w:cs="Times New Roman"/>
        </w:rPr>
        <w:t>πρώτη φορά που κατατίθενται νομοτεχνικές βελτιώσεις σε νομοσχέδια και δεν διακόπτεται η διαδικασία εν όψει της κατάθεσης των νομοτεχνικών.</w:t>
      </w:r>
    </w:p>
    <w:p w14:paraId="0D044A0E" w14:textId="77777777" w:rsidR="00510C84" w:rsidRDefault="007027BA">
      <w:pPr>
        <w:spacing w:line="600" w:lineRule="auto"/>
        <w:ind w:firstLine="720"/>
        <w:contextualSpacing/>
        <w:jc w:val="both"/>
        <w:rPr>
          <w:rFonts w:eastAsia="Times New Roman" w:cs="Times New Roman"/>
        </w:rPr>
      </w:pPr>
      <w:r>
        <w:rPr>
          <w:rFonts w:eastAsia="Times New Roman" w:cs="Times New Roman"/>
          <w:b/>
        </w:rPr>
        <w:t>ΘΕΟΔΩΡΑ ΜΠΑΚΟΓΙΑΝΝΗ:</w:t>
      </w:r>
      <w:r>
        <w:rPr>
          <w:rFonts w:eastAsia="Times New Roman" w:cs="Times New Roman"/>
        </w:rPr>
        <w:t xml:space="preserve"> Είναι κύρωση! </w:t>
      </w:r>
    </w:p>
    <w:p w14:paraId="0D044A0F" w14:textId="77777777" w:rsidR="00510C84" w:rsidRDefault="007027BA">
      <w:pPr>
        <w:spacing w:line="600" w:lineRule="auto"/>
        <w:ind w:firstLine="720"/>
        <w:contextualSpacing/>
        <w:jc w:val="both"/>
        <w:rPr>
          <w:rFonts w:eastAsia="Times New Roman" w:cs="Times New Roman"/>
        </w:rPr>
      </w:pPr>
      <w:r>
        <w:rPr>
          <w:rFonts w:eastAsia="Times New Roman" w:cs="Times New Roman"/>
          <w:b/>
        </w:rPr>
        <w:t xml:space="preserve">ΠΡΟΕΔΡΕΥΩΝ (Νικήτας Κακλαμάνης): </w:t>
      </w:r>
      <w:r>
        <w:rPr>
          <w:rFonts w:eastAsia="Times New Roman" w:cs="Times New Roman"/>
        </w:rPr>
        <w:t>Άσχετα. Δεν ήσασταν, κυρία Μπακογιάννη. Ο κ. Λοβ</w:t>
      </w:r>
      <w:r>
        <w:rPr>
          <w:rFonts w:eastAsia="Times New Roman" w:cs="Times New Roman"/>
        </w:rPr>
        <w:t>έρδος είπε να μην ξεκινήσει η συνεδρίαση. Απαντώ επ’ αυτού, αλλιώς</w:t>
      </w:r>
      <w:r>
        <w:rPr>
          <w:rFonts w:eastAsia="Times New Roman" w:cs="Times New Roman"/>
        </w:rPr>
        <w:t>,</w:t>
      </w:r>
      <w:r>
        <w:rPr>
          <w:rFonts w:eastAsia="Times New Roman" w:cs="Times New Roman"/>
        </w:rPr>
        <w:t xml:space="preserve"> επί της ουσίας</w:t>
      </w:r>
      <w:r>
        <w:rPr>
          <w:rFonts w:eastAsia="Times New Roman" w:cs="Times New Roman"/>
        </w:rPr>
        <w:t>,</w:t>
      </w:r>
      <w:r>
        <w:rPr>
          <w:rFonts w:eastAsia="Times New Roman" w:cs="Times New Roman"/>
        </w:rPr>
        <w:t xml:space="preserve"> συμφωνώ μαζί σας. </w:t>
      </w:r>
    </w:p>
    <w:p w14:paraId="0D044A10" w14:textId="77777777" w:rsidR="00510C84" w:rsidRDefault="007027BA">
      <w:pPr>
        <w:spacing w:line="600" w:lineRule="auto"/>
        <w:ind w:firstLine="720"/>
        <w:contextualSpacing/>
        <w:jc w:val="both"/>
        <w:rPr>
          <w:rFonts w:eastAsia="Times New Roman" w:cs="Times New Roman"/>
        </w:rPr>
      </w:pPr>
      <w:r>
        <w:rPr>
          <w:rFonts w:eastAsia="Times New Roman" w:cs="Times New Roman"/>
        </w:rPr>
        <w:t>Δεύτερον, ο κύριος Υπουργός ξεκαθάρισε αυτό που είπα εξαρχής, ότι θα κατατεθούν εγκαίρως και μέχρι το βράδυ που θα πάμε -στις 22.00΄ ή 23.00΄, απ’ ό,τι π</w:t>
      </w:r>
      <w:r>
        <w:rPr>
          <w:rFonts w:eastAsia="Times New Roman" w:cs="Times New Roman"/>
        </w:rPr>
        <w:t xml:space="preserve">ροβλέπω- θα έχουν όλοι τη δυνατότητα να δουν οι νομοτεχνικές βελτιώσεις σε ποιο επίπεδο είναι. </w:t>
      </w:r>
    </w:p>
    <w:p w14:paraId="0D044A11" w14:textId="77777777" w:rsidR="00510C84" w:rsidRDefault="007027BA">
      <w:pPr>
        <w:spacing w:line="600" w:lineRule="auto"/>
        <w:ind w:firstLine="720"/>
        <w:contextualSpacing/>
        <w:jc w:val="both"/>
        <w:rPr>
          <w:rFonts w:eastAsia="Times New Roman" w:cs="Times New Roman"/>
        </w:rPr>
      </w:pPr>
      <w:r>
        <w:rPr>
          <w:rFonts w:eastAsia="Times New Roman" w:cs="Times New Roman"/>
        </w:rPr>
        <w:t xml:space="preserve">Τρίτον, κύριε Υπουργέ, θα πρέπει να ενημερώσετε το συντομότερο δυνατόν </w:t>
      </w:r>
      <w:r>
        <w:rPr>
          <w:rFonts w:eastAsia="Times New Roman" w:cs="Times New Roman"/>
        </w:rPr>
        <w:t>περίπου</w:t>
      </w:r>
      <w:r>
        <w:rPr>
          <w:rFonts w:eastAsia="Times New Roman" w:cs="Times New Roman"/>
        </w:rPr>
        <w:t xml:space="preserve"> τι ώρα θα κατατεθούν οι νομοτεχνικές βελτιώσεις, που ενδεχομένως αυτό να εκτονώσε</w:t>
      </w:r>
      <w:r>
        <w:rPr>
          <w:rFonts w:eastAsia="Times New Roman" w:cs="Times New Roman"/>
        </w:rPr>
        <w:t xml:space="preserve">ι και την κατάσταση. </w:t>
      </w:r>
    </w:p>
    <w:p w14:paraId="0D044A12" w14:textId="77777777" w:rsidR="00510C84" w:rsidRDefault="007027BA">
      <w:pPr>
        <w:spacing w:line="600" w:lineRule="auto"/>
        <w:ind w:firstLine="720"/>
        <w:contextualSpacing/>
        <w:jc w:val="both"/>
        <w:rPr>
          <w:rFonts w:eastAsia="Times New Roman" w:cs="Times New Roman"/>
        </w:rPr>
      </w:pPr>
      <w:r>
        <w:rPr>
          <w:rFonts w:eastAsia="Times New Roman" w:cs="Times New Roman"/>
        </w:rPr>
        <w:t xml:space="preserve">Τον λόγο έχει για ένα λεπτό η κ. Κεφαλογιάννη ή </w:t>
      </w:r>
      <w:r>
        <w:rPr>
          <w:rFonts w:eastAsia="Times New Roman" w:cs="Times New Roman"/>
        </w:rPr>
        <w:t xml:space="preserve">ο </w:t>
      </w:r>
      <w:r>
        <w:rPr>
          <w:rFonts w:eastAsia="Times New Roman" w:cs="Times New Roman"/>
        </w:rPr>
        <w:t xml:space="preserve">κ. Δένδιας. Ποιος εκ των δύο θέλει να πάρει τον λόγο; </w:t>
      </w:r>
    </w:p>
    <w:p w14:paraId="0D044A13" w14:textId="77777777" w:rsidR="00510C84" w:rsidRDefault="007027BA">
      <w:pPr>
        <w:spacing w:line="600" w:lineRule="auto"/>
        <w:ind w:firstLine="720"/>
        <w:contextualSpacing/>
        <w:jc w:val="both"/>
        <w:rPr>
          <w:rFonts w:eastAsia="Times New Roman" w:cs="Times New Roman"/>
        </w:rPr>
      </w:pPr>
      <w:r>
        <w:rPr>
          <w:rFonts w:eastAsia="Times New Roman" w:cs="Times New Roman"/>
          <w:b/>
        </w:rPr>
        <w:lastRenderedPageBreak/>
        <w:t xml:space="preserve">ΝΙΚΟΛΑΟΣ ΔΕΝΔΙΑΣ: </w:t>
      </w:r>
      <w:r>
        <w:rPr>
          <w:rFonts w:eastAsia="Times New Roman" w:cs="Times New Roman"/>
        </w:rPr>
        <w:t xml:space="preserve">Εγώ, κύριε Πρόεδρε. </w:t>
      </w:r>
    </w:p>
    <w:p w14:paraId="0D044A14" w14:textId="77777777" w:rsidR="00510C84" w:rsidRDefault="007027BA">
      <w:pPr>
        <w:spacing w:line="600" w:lineRule="auto"/>
        <w:ind w:firstLine="720"/>
        <w:contextualSpacing/>
        <w:jc w:val="both"/>
        <w:rPr>
          <w:rFonts w:eastAsia="Times New Roman" w:cs="Times New Roman"/>
        </w:rPr>
      </w:pPr>
      <w:r>
        <w:rPr>
          <w:rFonts w:eastAsia="Times New Roman" w:cs="Times New Roman"/>
          <w:b/>
        </w:rPr>
        <w:t xml:space="preserve">ΠΡΟΕΔΡΕΥΩΝ (Νικήτας Κακλαμάνης): </w:t>
      </w:r>
      <w:r>
        <w:rPr>
          <w:rFonts w:eastAsia="Times New Roman" w:cs="Times New Roman"/>
        </w:rPr>
        <w:t xml:space="preserve">Βάζω δύο λεπτά σε όλους. </w:t>
      </w:r>
    </w:p>
    <w:p w14:paraId="0D044A15" w14:textId="77777777" w:rsidR="00510C84" w:rsidRDefault="007027BA">
      <w:pPr>
        <w:spacing w:line="600" w:lineRule="auto"/>
        <w:ind w:firstLine="720"/>
        <w:contextualSpacing/>
        <w:jc w:val="both"/>
        <w:rPr>
          <w:rFonts w:eastAsia="Times New Roman" w:cs="Times New Roman"/>
        </w:rPr>
      </w:pPr>
      <w:r>
        <w:rPr>
          <w:rFonts w:eastAsia="Times New Roman" w:cs="Times New Roman"/>
        </w:rPr>
        <w:t>Ορίστε, κύριε Δένδια</w:t>
      </w:r>
      <w:r>
        <w:rPr>
          <w:rFonts w:eastAsia="Times New Roman" w:cs="Times New Roman"/>
        </w:rPr>
        <w:t>,</w:t>
      </w:r>
      <w:r>
        <w:rPr>
          <w:rFonts w:eastAsia="Times New Roman" w:cs="Times New Roman"/>
        </w:rPr>
        <w:t xml:space="preserve"> έχετε τον</w:t>
      </w:r>
      <w:r>
        <w:rPr>
          <w:rFonts w:eastAsia="Times New Roman" w:cs="Times New Roman"/>
        </w:rPr>
        <w:t xml:space="preserve"> λόγο. </w:t>
      </w:r>
    </w:p>
    <w:p w14:paraId="0D044A16" w14:textId="77777777" w:rsidR="00510C84" w:rsidRDefault="007027BA">
      <w:pPr>
        <w:spacing w:line="600" w:lineRule="auto"/>
        <w:ind w:firstLine="720"/>
        <w:contextualSpacing/>
        <w:jc w:val="both"/>
        <w:rPr>
          <w:rFonts w:eastAsia="Times New Roman" w:cs="Times New Roman"/>
        </w:rPr>
      </w:pPr>
      <w:r>
        <w:rPr>
          <w:rFonts w:eastAsia="Times New Roman" w:cs="Times New Roman"/>
          <w:b/>
        </w:rPr>
        <w:t>ΝΙΚΟΛΑΟΣ ΔΕΝΔΙΑΣ:</w:t>
      </w:r>
      <w:r>
        <w:rPr>
          <w:rFonts w:eastAsia="Times New Roman" w:cs="Times New Roman"/>
        </w:rPr>
        <w:t xml:space="preserve"> Κυρίες και κύριοι συνάδελφοι, κύριε Υπουργέ, με συγχωρείτε. Εμείς εδώ -κατ’ αρχάς, αναφέρομαι στην παράταξη τη δική μας, αλλά νομίζω ότι εκφράζω σχεδόν τη συντριπτική πλειοψηφία του Σώματος- είχαμε απόλυτη διάθεση να βοηθήσουμε τη</w:t>
      </w:r>
      <w:r>
        <w:rPr>
          <w:rFonts w:eastAsia="Times New Roman" w:cs="Times New Roman"/>
        </w:rPr>
        <w:t xml:space="preserve">ν Κυβέρνηση στην ψήφιση αυτού του νομοθετήματος. Δεν εγείραμε ούτε τα θέματα του κατεπείγοντος με οξύτητα ούτε κανένα άλλο θέμα. </w:t>
      </w:r>
    </w:p>
    <w:p w14:paraId="0D044A17" w14:textId="77777777" w:rsidR="00510C84" w:rsidRDefault="007027BA">
      <w:pPr>
        <w:spacing w:line="600" w:lineRule="auto"/>
        <w:ind w:firstLine="720"/>
        <w:contextualSpacing/>
        <w:jc w:val="both"/>
        <w:rPr>
          <w:rFonts w:eastAsia="Times New Roman"/>
          <w:szCs w:val="24"/>
        </w:rPr>
      </w:pPr>
      <w:r>
        <w:rPr>
          <w:rFonts w:eastAsia="Times New Roman" w:cs="Times New Roman"/>
        </w:rPr>
        <w:t>Αιφνιδίως λαμβάνουμε γνώση μιας επιστολής του αντισυμβαλλομένου του ελληνικού δημοσίου, που ορθώς η εισηγήτρια της Νέας Δημοκρ</w:t>
      </w:r>
      <w:r>
        <w:rPr>
          <w:rFonts w:eastAsia="Times New Roman" w:cs="Times New Roman"/>
        </w:rPr>
        <w:t>ατίας υπενθύμισε ότι δεν πρόκειται για μια κοινή εταιρεία, αλλά για μια εμπορική έκφανση της δραστηριότητας του κινεζικού κράτους ως έχει, για τη σπουδαιότητα του οποίου για την ελληνική οικονομία δεν χρειάζεται να σας πω εγώ κάτι παραπάνω.</w:t>
      </w:r>
      <w:r>
        <w:rPr>
          <w:rFonts w:eastAsia="Times New Roman"/>
          <w:szCs w:val="24"/>
        </w:rPr>
        <w:t xml:space="preserve"> </w:t>
      </w:r>
      <w:r>
        <w:rPr>
          <w:rFonts w:eastAsia="Times New Roman"/>
          <w:szCs w:val="24"/>
        </w:rPr>
        <w:t xml:space="preserve">Το γεγονός ότι </w:t>
      </w:r>
      <w:r>
        <w:rPr>
          <w:rFonts w:eastAsia="Times New Roman"/>
          <w:szCs w:val="24"/>
        </w:rPr>
        <w:t xml:space="preserve">ο Πρωθυπουργός της χώρας σπεύδει αύριο εκεί κάτι σημαίνει. </w:t>
      </w:r>
    </w:p>
    <w:p w14:paraId="0D044A18"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 xml:space="preserve">Διαβάζοντας την επιστολή του αντισυμβαλλομένου σας, δύο τινά συμβαίνουν: </w:t>
      </w:r>
      <w:r>
        <w:rPr>
          <w:rFonts w:eastAsia="Times New Roman"/>
          <w:szCs w:val="24"/>
        </w:rPr>
        <w:t>ή</w:t>
      </w:r>
      <w:r>
        <w:rPr>
          <w:rFonts w:eastAsia="Times New Roman"/>
          <w:szCs w:val="24"/>
        </w:rPr>
        <w:t xml:space="preserve"> εσείς εξαπατάτε τον αντισυμβαλλόμενό σας ή ο αντισυμβαλλόμενος προσπαθεί να εξαπατήσει εμάς. Τρίτον τι δεν δίδεται. </w:t>
      </w:r>
    </w:p>
    <w:p w14:paraId="0D044A19" w14:textId="77777777" w:rsidR="00510C84" w:rsidRDefault="007027BA">
      <w:pPr>
        <w:spacing w:line="600" w:lineRule="auto"/>
        <w:ind w:firstLine="720"/>
        <w:contextualSpacing/>
        <w:jc w:val="both"/>
        <w:rPr>
          <w:rFonts w:eastAsia="Times New Roman"/>
          <w:szCs w:val="24"/>
        </w:rPr>
      </w:pPr>
      <w:r>
        <w:rPr>
          <w:rFonts w:eastAsia="Times New Roman"/>
          <w:szCs w:val="24"/>
        </w:rPr>
        <w:t>Παρουσιάσατε στην τοποθέτησή σας μια εικόνα νομοτεχνικών, μικρών διαφορών. Αυτό είναι ευθέως αντίθετο με το κείμενο της επιστολής αυτής, την οποία ξέρετε, δεν χρειάζεται να διαβάσω. Νομίζω ότι σας εκθέτει επαρκώς και εσάς και την Κυβέρνηση. Η επιστολή αυτή</w:t>
      </w:r>
      <w:r>
        <w:rPr>
          <w:rFonts w:eastAsia="Times New Roman"/>
          <w:szCs w:val="24"/>
        </w:rPr>
        <w:t xml:space="preserve"> λίγο</w:t>
      </w:r>
      <w:r>
        <w:rPr>
          <w:rFonts w:eastAsia="Times New Roman"/>
          <w:szCs w:val="24"/>
        </w:rPr>
        <w:t>-</w:t>
      </w:r>
      <w:r>
        <w:rPr>
          <w:rFonts w:eastAsia="Times New Roman"/>
          <w:szCs w:val="24"/>
        </w:rPr>
        <w:t xml:space="preserve">πολύ -θα μου συγχωρήσετε τον βαρύτατο χαρακτηρισμό, αλλά δεν τον εκπέμπω εγώ, τον εκπέμπει η επιστολή- ομιλεί εμμέσως περί απατεωνιάς. Λέει, δηλαδή, ότι, κύριοι, άλλα συμφωνήσαμε. Περιέχονται στη σύμβαση ως προσάρτημα. </w:t>
      </w:r>
    </w:p>
    <w:p w14:paraId="0D044A1A"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Βεβαίως, ήταν πολύ σωστό αυτό </w:t>
      </w:r>
      <w:r>
        <w:rPr>
          <w:rFonts w:eastAsia="Times New Roman"/>
          <w:szCs w:val="24"/>
        </w:rPr>
        <w:t xml:space="preserve">που μας αναγνώσατε -και είχε και την καλοσύνη ο κύριος συνάδελφος, ο εισηγητής της Πλειοψηφίας να μου το δώσει- όμως αυτό το οποίο αναγνώσατε αφορά τεχνική και νομική επεξεργασία. </w:t>
      </w:r>
    </w:p>
    <w:p w14:paraId="0D044A1B"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 xml:space="preserve">Η τεχνική και νομική επεξεργασία, κύριε Υπουργέ, αυτό για το οποίο η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σ</w:t>
      </w:r>
      <w:r>
        <w:rPr>
          <w:rFonts w:eastAsia="Times New Roman"/>
          <w:szCs w:val="24"/>
        </w:rPr>
        <w:t>ά</w:t>
      </w:r>
      <w:r>
        <w:rPr>
          <w:rFonts w:eastAsia="Times New Roman"/>
          <w:szCs w:val="24"/>
        </w:rPr>
        <w:t>ς καταγγέλλει, είναι σωρεία θεμάτων ουσίας. Και</w:t>
      </w:r>
      <w:r>
        <w:rPr>
          <w:rFonts w:eastAsia="Times New Roman"/>
          <w:szCs w:val="24"/>
        </w:rPr>
        <w:t>,</w:t>
      </w:r>
      <w:r>
        <w:rPr>
          <w:rFonts w:eastAsia="Times New Roman"/>
          <w:szCs w:val="24"/>
        </w:rPr>
        <w:t xml:space="preserve"> λίγο</w:t>
      </w:r>
      <w:r>
        <w:rPr>
          <w:rFonts w:eastAsia="Times New Roman"/>
          <w:szCs w:val="24"/>
        </w:rPr>
        <w:t>-</w:t>
      </w:r>
      <w:r>
        <w:rPr>
          <w:rFonts w:eastAsia="Times New Roman"/>
          <w:szCs w:val="24"/>
        </w:rPr>
        <w:t xml:space="preserve">πολύ, σας λέει ότι, εάν τα γνωρίζαμε αυτά, ούτε είχαμε πρόθεση ούτε έχουμε συμφέρον να συνεχίσουμε την επένδυση και τη σύμβαση την οποία υπογράψαμε. </w:t>
      </w:r>
    </w:p>
    <w:p w14:paraId="0D044A1C"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Σας παρακαλώ, λοιπόν, και σας καλώ ευθέως να μας δώσετε μια σαφή εξήγηση περί τίνος πρόκειται. </w:t>
      </w:r>
    </w:p>
    <w:p w14:paraId="0D044A1D"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Πρώτον, ή η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ψεύδεται ασύστολα ή η Κυβέρνηση ψεύδεται ασύστολα. Δεν υπάρχουν δύο αλήθειες εδώ. Υπάρχει μία. </w:t>
      </w:r>
    </w:p>
    <w:p w14:paraId="0D044A1E"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Δεύτερον, αυτά τα οποία λέει η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εάν </w:t>
      </w:r>
      <w:r>
        <w:rPr>
          <w:rFonts w:eastAsia="Times New Roman"/>
          <w:szCs w:val="24"/>
        </w:rPr>
        <w:t>αλλάξουν, δεν συνιστούν απλή νομοτεχνική μεταβολή. Αποτελούν πλήρη διαφοροποίηση της ουσίας του νομοθετήματος, το οποίο με κάθε καλή διάθεση συνέτρεξε για να ψηφίσει η Εθνική Αντιπροσωπεία, για να βοηθήσει, όχι την Κυβέρνηση, αλλά τη χώρα και τον χειμαζόμε</w:t>
      </w:r>
      <w:r>
        <w:rPr>
          <w:rFonts w:eastAsia="Times New Roman"/>
          <w:szCs w:val="24"/>
        </w:rPr>
        <w:t xml:space="preserve">νο ελληνικό λαό, την οικονομία, την ανεργία και ό,τι μπορούμε. </w:t>
      </w:r>
    </w:p>
    <w:p w14:paraId="0D044A1F"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 xml:space="preserve">Σας καλώ, λοιπόν, και σας παρακαλώ να μας δώσετε σαφείς εξηγήσεις. Αυτά τα οποία είπατε είναι απολύτως ανεπαρκή και θα μου επιτρέψετε να σας πω ότι εκθέτουν ακόμα περισσότερο και εσάς και την </w:t>
      </w:r>
      <w:r>
        <w:rPr>
          <w:rFonts w:eastAsia="Times New Roman"/>
          <w:szCs w:val="24"/>
        </w:rPr>
        <w:t xml:space="preserve">Κυβέρνηση. </w:t>
      </w:r>
    </w:p>
    <w:p w14:paraId="0D044A20" w14:textId="77777777" w:rsidR="00510C84" w:rsidRDefault="007027BA">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D044A21"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Οι σαφείς εξηγήσεις θα περιλαμβάνονται στο χαρτί που θα κατατεθεί. Μόνο τότε θα έχουμε σαφείς εξηγήσεις. </w:t>
      </w:r>
    </w:p>
    <w:p w14:paraId="0D044A22"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ΗΛΙΑΣ ΠΑΝΑΓΙΩΤΑΡΟΣ: </w:t>
      </w:r>
      <w:r>
        <w:rPr>
          <w:rFonts w:eastAsia="Times New Roman"/>
          <w:szCs w:val="24"/>
        </w:rPr>
        <w:t>Πότε θα κατατεθεί;</w:t>
      </w:r>
    </w:p>
    <w:p w14:paraId="0D044A23" w14:textId="77777777" w:rsidR="00510C84" w:rsidRDefault="007027BA">
      <w:pPr>
        <w:spacing w:line="600" w:lineRule="auto"/>
        <w:ind w:firstLine="720"/>
        <w:contextualSpacing/>
        <w:jc w:val="both"/>
        <w:rPr>
          <w:rFonts w:eastAsia="Times New Roman"/>
          <w:szCs w:val="24"/>
        </w:rPr>
      </w:pPr>
      <w:r>
        <w:rPr>
          <w:rFonts w:eastAsia="Times New Roman"/>
          <w:b/>
          <w:szCs w:val="24"/>
        </w:rPr>
        <w:t>ΙΩΑΝΝΗΣ ΛΑΓΟ</w:t>
      </w:r>
      <w:r>
        <w:rPr>
          <w:rFonts w:eastAsia="Times New Roman"/>
          <w:b/>
          <w:szCs w:val="24"/>
        </w:rPr>
        <w:t xml:space="preserve">Σ: </w:t>
      </w:r>
      <w:r>
        <w:rPr>
          <w:rFonts w:eastAsia="Times New Roman"/>
          <w:szCs w:val="24"/>
        </w:rPr>
        <w:t>Κύριε Πρόεδρε,…</w:t>
      </w:r>
    </w:p>
    <w:p w14:paraId="0D044A24"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Παρακαλώ πολύ!</w:t>
      </w:r>
    </w:p>
    <w:p w14:paraId="0D044A25"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Θα συνεχίσουμε με τους Κοινοβουλευτικούς </w:t>
      </w:r>
      <w:r>
        <w:rPr>
          <w:rFonts w:eastAsia="Times New Roman"/>
          <w:szCs w:val="24"/>
        </w:rPr>
        <w:t>Εκπροσώπους</w:t>
      </w:r>
      <w:r>
        <w:rPr>
          <w:rFonts w:eastAsia="Times New Roman"/>
          <w:szCs w:val="24"/>
        </w:rPr>
        <w:t xml:space="preserve"> όπως έχουν ζητήσει τον λόγο, όχι με τη σειρά των κομμάτων. </w:t>
      </w:r>
    </w:p>
    <w:p w14:paraId="0D044A26"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Ο κ. Λοβέρδος έχει τον λόγο για δύο λεπτά. </w:t>
      </w:r>
    </w:p>
    <w:p w14:paraId="0D044A27" w14:textId="77777777" w:rsidR="00510C84" w:rsidRDefault="007027BA">
      <w:pPr>
        <w:spacing w:line="600" w:lineRule="auto"/>
        <w:ind w:firstLine="720"/>
        <w:contextualSpacing/>
        <w:jc w:val="both"/>
        <w:rPr>
          <w:rFonts w:eastAsia="Times New Roman"/>
          <w:szCs w:val="24"/>
        </w:rPr>
      </w:pPr>
      <w:r>
        <w:rPr>
          <w:rFonts w:eastAsia="Times New Roman"/>
          <w:b/>
          <w:szCs w:val="24"/>
        </w:rPr>
        <w:lastRenderedPageBreak/>
        <w:t>ΑΝΔΡΕΑΣ ΛΟΒΕΡΔΟΣ:</w:t>
      </w:r>
      <w:r>
        <w:rPr>
          <w:rFonts w:eastAsia="Times New Roman"/>
          <w:szCs w:val="24"/>
        </w:rPr>
        <w:t xml:space="preserve"> Κύριε Υπουργέ,</w:t>
      </w:r>
      <w:r>
        <w:rPr>
          <w:rFonts w:eastAsia="Times New Roman"/>
          <w:szCs w:val="24"/>
        </w:rPr>
        <w:t xml:space="preserve"> αν διαβάσει κανείς την επιστολή της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καταλαβαίνει ότι προσπαθείτε με μια ευγενική διατύπωση να καλύψετε αυτόν που έκανε λαθροχειρίες. </w:t>
      </w:r>
    </w:p>
    <w:p w14:paraId="0D044A28" w14:textId="77777777" w:rsidR="00510C84" w:rsidRDefault="007027BA">
      <w:pPr>
        <w:spacing w:line="600" w:lineRule="auto"/>
        <w:ind w:firstLine="720"/>
        <w:contextualSpacing/>
        <w:jc w:val="both"/>
        <w:rPr>
          <w:rFonts w:eastAsia="Times New Roman"/>
          <w:szCs w:val="24"/>
        </w:rPr>
      </w:pPr>
      <w:r>
        <w:rPr>
          <w:rFonts w:eastAsia="Times New Roman"/>
          <w:szCs w:val="24"/>
        </w:rPr>
        <w:t>Δεν σας λέει ότι «διαφωνούμε, γιατί αυτό το διατυπώσαμε με αυτόν τον όρο, ενώ εμείς είχαμε υπογράψει άλλον». Σας</w:t>
      </w:r>
      <w:r>
        <w:rPr>
          <w:rFonts w:eastAsia="Times New Roman"/>
          <w:szCs w:val="24"/>
        </w:rPr>
        <w:t xml:space="preserve"> λέει ότι αφαιρέσατε μία ολόκληρη διάταξη. Λέει: «Αφαιρέσατε το άρθρο 5, που δίνει δικαίωμα στην εταιρεία </w:t>
      </w:r>
      <w:r>
        <w:rPr>
          <w:rFonts w:eastAsia="Times New Roman"/>
          <w:szCs w:val="24"/>
        </w:rPr>
        <w:t>«</w:t>
      </w:r>
      <w:r>
        <w:rPr>
          <w:rFonts w:eastAsia="Times New Roman"/>
          <w:szCs w:val="24"/>
        </w:rPr>
        <w:t>ΟΛΠ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να εκδίδει κανονισμούς λειτουργίας για τις εμπορικές δραστηριότητες</w:t>
      </w:r>
      <w:r>
        <w:rPr>
          <w:rFonts w:eastAsia="Times New Roman"/>
          <w:szCs w:val="24"/>
        </w:rPr>
        <w:t>.</w:t>
      </w:r>
      <w:r>
        <w:rPr>
          <w:rFonts w:eastAsia="Times New Roman"/>
          <w:szCs w:val="24"/>
        </w:rPr>
        <w:t xml:space="preserve">». </w:t>
      </w:r>
    </w:p>
    <w:p w14:paraId="0D044A29" w14:textId="77777777" w:rsidR="00510C84" w:rsidRDefault="007027BA">
      <w:pPr>
        <w:spacing w:line="600" w:lineRule="auto"/>
        <w:ind w:firstLine="720"/>
        <w:contextualSpacing/>
        <w:jc w:val="both"/>
        <w:rPr>
          <w:rFonts w:eastAsia="Times New Roman"/>
          <w:szCs w:val="24"/>
        </w:rPr>
      </w:pPr>
      <w:r>
        <w:rPr>
          <w:rFonts w:eastAsia="Times New Roman"/>
          <w:szCs w:val="24"/>
        </w:rPr>
        <w:t>Τη βγάλατε από το άρθρο 9 του ενός κειμένου, άρθρο 10 του άλλου, αλ</w:t>
      </w:r>
      <w:r>
        <w:rPr>
          <w:rFonts w:eastAsia="Times New Roman"/>
          <w:szCs w:val="24"/>
        </w:rPr>
        <w:t xml:space="preserve">λοιώσατε την παράγραφο 3, στερήσατε το ελληνικό δημόσιο από το να εφαρμόσει το δικαίωμα διοικητικής αποβολής και άλλα. Είναι αυτά, κυρίες και κύριοι συνάδελφοι, νομοτεχνικές παρατηρήσεις επί νομοτεχνικών βελτιώσεων; Τι είναι αυτά; Είναι αλλαγές ουσίας. </w:t>
      </w:r>
    </w:p>
    <w:p w14:paraId="0D044A2A" w14:textId="77777777" w:rsidR="00510C84" w:rsidRDefault="007027BA">
      <w:pPr>
        <w:spacing w:line="600" w:lineRule="auto"/>
        <w:ind w:firstLine="720"/>
        <w:contextualSpacing/>
        <w:jc w:val="both"/>
        <w:rPr>
          <w:rFonts w:eastAsia="Times New Roman"/>
          <w:szCs w:val="24"/>
        </w:rPr>
      </w:pPr>
      <w:r>
        <w:rPr>
          <w:rFonts w:eastAsia="Times New Roman"/>
          <w:szCs w:val="24"/>
        </w:rPr>
        <w:t>Χθ</w:t>
      </w:r>
      <w:r>
        <w:rPr>
          <w:rFonts w:eastAsia="Times New Roman"/>
          <w:szCs w:val="24"/>
        </w:rPr>
        <w:t xml:space="preserve">ες, στην </w:t>
      </w:r>
      <w:r>
        <w:rPr>
          <w:rFonts w:eastAsia="Times New Roman"/>
          <w:szCs w:val="24"/>
        </w:rPr>
        <w:t>ε</w:t>
      </w:r>
      <w:r>
        <w:rPr>
          <w:rFonts w:eastAsia="Times New Roman"/>
          <w:szCs w:val="24"/>
        </w:rPr>
        <w:t xml:space="preserve">πιτροπή, εμείς, ως Δημοκρατική Συμπαράταξη, ζητήσαμε να έρθει η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Και δεν ήταν πολύ διαθέσιμη η Κυβέρνηση να το δεχθεί αυτό. Το εδέχθη μετά από συζήτηση και ο εισηγητής της </w:t>
      </w:r>
      <w:r>
        <w:rPr>
          <w:rFonts w:eastAsia="Times New Roman"/>
          <w:szCs w:val="24"/>
        </w:rPr>
        <w:lastRenderedPageBreak/>
        <w:t>Πλειοψηφίας επανήλθε αμφισβητών, λέγοντας «θα έρθει μια εταιρεία ε</w:t>
      </w:r>
      <w:r>
        <w:rPr>
          <w:rFonts w:eastAsia="Times New Roman"/>
          <w:szCs w:val="24"/>
        </w:rPr>
        <w:t>δώ»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Μη μεταχειρίζεστε, λοιπόν, το επιχείρημα ότι την καλέσαμε, δεν ήρθε κι έστειλε επιστολή. </w:t>
      </w:r>
    </w:p>
    <w:p w14:paraId="0D044A2B"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Η επιστολή αυτή λέει αυτά. Είπατε χθες ότι θα διαβάσετε το κείμενο και θα έρθετε σήμερα με παρεμβάσεις. Εμείς δεν είπαμε, κύριε Πρόεδρε, να μη γίνει η </w:t>
      </w:r>
      <w:r>
        <w:rPr>
          <w:rFonts w:eastAsia="Times New Roman"/>
          <w:szCs w:val="24"/>
        </w:rPr>
        <w:t>διαδικασία της κύρωσης. Και χθες στη Διάσκεψη θυμάστε πόσο θετικό κλίμα είχαμε, εκτός από το ότι διαφωνούσαμε με την κατεπείγουσα διαδικασία. Κι έρχεται η Κυβέρνηση στις 12:00΄, καθυστερώντας μία ώρα την έναρξη της διαδικασίας, και δεν έχει ακόμα αυτές τις</w:t>
      </w:r>
      <w:r>
        <w:rPr>
          <w:rFonts w:eastAsia="Times New Roman"/>
          <w:szCs w:val="24"/>
        </w:rPr>
        <w:t xml:space="preserve"> παρατηρήσεις.</w:t>
      </w:r>
    </w:p>
    <w:p w14:paraId="0D044A2C" w14:textId="77777777" w:rsidR="00510C84" w:rsidRDefault="007027BA">
      <w:pPr>
        <w:spacing w:line="600" w:lineRule="auto"/>
        <w:ind w:firstLine="720"/>
        <w:contextualSpacing/>
        <w:jc w:val="both"/>
        <w:rPr>
          <w:rFonts w:eastAsia="Times New Roman"/>
          <w:szCs w:val="24"/>
        </w:rPr>
      </w:pPr>
      <w:r>
        <w:rPr>
          <w:rFonts w:eastAsia="Times New Roman"/>
          <w:szCs w:val="24"/>
        </w:rPr>
        <w:t>Είπαμε εμείς χθες, κύριε Πρόεδρε, ότι λέμε «ναι» στο κείμενο που έχουμε μπροστά μας. Αυτό είπε ο κ. Κωνσταντινόπουλος. Τώρα πάμε για άλλο κείμενο, όχι με νομοτεχνικές βελτιώσεις</w:t>
      </w:r>
      <w:r>
        <w:rPr>
          <w:rFonts w:eastAsia="Times New Roman"/>
          <w:szCs w:val="24"/>
        </w:rPr>
        <w:t>,</w:t>
      </w:r>
      <w:r>
        <w:rPr>
          <w:rFonts w:eastAsia="Times New Roman"/>
          <w:szCs w:val="24"/>
        </w:rPr>
        <w:t xml:space="preserve"> αλλά με ουσιαστικές αλλαγές. Ποιο κείμενο, κύριε Υπουργέ, θα σ</w:t>
      </w:r>
      <w:r>
        <w:rPr>
          <w:rFonts w:eastAsia="Times New Roman"/>
          <w:szCs w:val="24"/>
        </w:rPr>
        <w:t>υζητήσουν οι Βουλευτές;</w:t>
      </w:r>
    </w:p>
    <w:p w14:paraId="0D044A2D" w14:textId="77777777" w:rsidR="00510C84" w:rsidRDefault="007027BA">
      <w:pPr>
        <w:spacing w:line="600" w:lineRule="auto"/>
        <w:ind w:firstLine="709"/>
        <w:contextualSpacing/>
        <w:jc w:val="both"/>
        <w:rPr>
          <w:rFonts w:eastAsia="Times New Roman"/>
          <w:szCs w:val="24"/>
        </w:rPr>
      </w:pPr>
      <w:r>
        <w:rPr>
          <w:rFonts w:eastAsia="Times New Roman"/>
          <w:szCs w:val="24"/>
        </w:rPr>
        <w:lastRenderedPageBreak/>
        <w:t xml:space="preserve">Ποιο κείμενο, κύριε Υπουργέ, θα συζητήσουν οι Βουλευτές; Με την παράγραφο ή το άρθρο που βγάλατε ή με αυτό μέσα; Με το δικαίωμα του δημοσίου να διατάσσει διοικητική αποβολή ή χωρίς; Τι θα λέμε εδώ; Δεν μπορούμε, κύριε Πρόεδρε, να </w:t>
      </w:r>
      <w:r>
        <w:rPr>
          <w:rFonts w:eastAsia="Times New Roman"/>
          <w:szCs w:val="24"/>
        </w:rPr>
        <w:t>εξευτελίσουμε τη Βουλή.</w:t>
      </w:r>
    </w:p>
    <w:p w14:paraId="0D044A2E" w14:textId="77777777" w:rsidR="00510C84" w:rsidRDefault="007027BA">
      <w:pPr>
        <w:tabs>
          <w:tab w:val="left" w:pos="3695"/>
        </w:tabs>
        <w:spacing w:line="600" w:lineRule="auto"/>
        <w:ind w:firstLine="720"/>
        <w:contextualSpacing/>
        <w:jc w:val="both"/>
        <w:rPr>
          <w:rFonts w:eastAsia="Times New Roman"/>
          <w:szCs w:val="24"/>
        </w:rPr>
      </w:pPr>
      <w:r>
        <w:rPr>
          <w:rFonts w:eastAsia="Times New Roman"/>
          <w:szCs w:val="24"/>
        </w:rPr>
        <w:t>Παρακαλώ τον κύριο Υπουργό που ασκεί νομοθετική πρωτοβουλία –τους χαρακτηρισμούς μου τους είπα στην πρωτολογία- να διακοπεί η συζήτηση, να φέρει εδώ τις αλλαγές, που θα τις πούμε «νομοτεχνικές βελτιώσεις», για να μπορέσουμε να εφαρμ</w:t>
      </w:r>
      <w:r>
        <w:rPr>
          <w:rFonts w:eastAsia="Times New Roman"/>
          <w:szCs w:val="24"/>
        </w:rPr>
        <w:t>όσουμε τον Κανονισμό. Πρέπει να δούμε ποιο κείμενο έχουμε να κυρώσουμε, για να πάρουμε τις αποφάσεις μας.</w:t>
      </w:r>
    </w:p>
    <w:p w14:paraId="0D044A2F" w14:textId="77777777" w:rsidR="00510C84" w:rsidRDefault="007027BA">
      <w:pPr>
        <w:tabs>
          <w:tab w:val="left" w:pos="3695"/>
        </w:tabs>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Τα είπατε και στην πρωτολογία σας.</w:t>
      </w:r>
    </w:p>
    <w:p w14:paraId="0D044A30" w14:textId="77777777" w:rsidR="00510C84" w:rsidRDefault="007027BA">
      <w:pPr>
        <w:tabs>
          <w:tab w:val="left" w:pos="3695"/>
        </w:tabs>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Ακούστε, κύριε Πρόεδρε.</w:t>
      </w:r>
    </w:p>
    <w:p w14:paraId="0D044A31" w14:textId="77777777" w:rsidR="00510C84" w:rsidRDefault="007027BA">
      <w:pPr>
        <w:tabs>
          <w:tab w:val="left" w:pos="3695"/>
        </w:tabs>
        <w:spacing w:line="600" w:lineRule="auto"/>
        <w:ind w:firstLine="720"/>
        <w:contextualSpacing/>
        <w:jc w:val="both"/>
        <w:rPr>
          <w:rFonts w:eastAsia="Times New Roman"/>
          <w:szCs w:val="24"/>
        </w:rPr>
      </w:pPr>
      <w:r>
        <w:rPr>
          <w:rFonts w:eastAsia="Times New Roman"/>
          <w:szCs w:val="24"/>
        </w:rPr>
        <w:t xml:space="preserve">Φανταστείτε τώρα να πάρει τον λόγο ο </w:t>
      </w:r>
      <w:r>
        <w:rPr>
          <w:rFonts w:eastAsia="Times New Roman"/>
          <w:szCs w:val="24"/>
        </w:rPr>
        <w:t>εισηγητής μας, να κάνει την τοποθέτησή του και μετά από δύο ώρες –ας πούμε- να έρθουν άλλα κείμενα</w:t>
      </w:r>
      <w:r>
        <w:rPr>
          <w:rFonts w:eastAsia="Times New Roman"/>
          <w:szCs w:val="24"/>
        </w:rPr>
        <w:t>,</w:t>
      </w:r>
      <w:r>
        <w:rPr>
          <w:rFonts w:eastAsia="Times New Roman"/>
          <w:szCs w:val="24"/>
        </w:rPr>
        <w:t xml:space="preserve"> με άλλες ρυθμίσεις. Είναι δυνατόν να γίνει αυτό; </w:t>
      </w:r>
    </w:p>
    <w:p w14:paraId="0D044A32" w14:textId="77777777" w:rsidR="00510C84" w:rsidRDefault="007027BA">
      <w:pPr>
        <w:tabs>
          <w:tab w:val="left" w:pos="3695"/>
        </w:tabs>
        <w:spacing w:line="600" w:lineRule="auto"/>
        <w:ind w:firstLine="720"/>
        <w:contextualSpacing/>
        <w:jc w:val="both"/>
        <w:rPr>
          <w:rFonts w:eastAsia="Times New Roman"/>
          <w:szCs w:val="24"/>
        </w:rPr>
      </w:pPr>
      <w:r>
        <w:rPr>
          <w:rFonts w:eastAsia="Times New Roman"/>
          <w:szCs w:val="24"/>
        </w:rPr>
        <w:lastRenderedPageBreak/>
        <w:t>Ορθότερο είναι –καταλήγω και τελειώνω- να σταματήσουμε τώρα. Φέρνει η Κυβέρνηση τις αλλαγές, εξευτελιζόμεν</w:t>
      </w:r>
      <w:r>
        <w:rPr>
          <w:rFonts w:eastAsia="Times New Roman"/>
          <w:szCs w:val="24"/>
        </w:rPr>
        <w:t>η, βέβαια, και προχωράμε μετά.</w:t>
      </w:r>
    </w:p>
    <w:p w14:paraId="0D044A33" w14:textId="77777777" w:rsidR="00510C84" w:rsidRDefault="007027BA">
      <w:pPr>
        <w:tabs>
          <w:tab w:val="left" w:pos="3695"/>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0D044A34" w14:textId="77777777" w:rsidR="00510C84" w:rsidRDefault="007027BA">
      <w:pPr>
        <w:tabs>
          <w:tab w:val="left" w:pos="3695"/>
        </w:tabs>
        <w:spacing w:line="600" w:lineRule="auto"/>
        <w:ind w:firstLine="720"/>
        <w:contextualSpacing/>
        <w:jc w:val="both"/>
        <w:rPr>
          <w:rFonts w:eastAsia="Times New Roman"/>
          <w:szCs w:val="24"/>
        </w:rPr>
      </w:pPr>
      <w:r>
        <w:rPr>
          <w:rFonts w:eastAsia="Times New Roman"/>
          <w:b/>
          <w:szCs w:val="24"/>
        </w:rPr>
        <w:t>ΦΩΤΕΙΝΗ ΒΑΚΗ:</w:t>
      </w:r>
      <w:r>
        <w:rPr>
          <w:rFonts w:eastAsia="Times New Roman"/>
          <w:szCs w:val="24"/>
        </w:rPr>
        <w:t xml:space="preserve"> Κύριε Πρόεδρε, τον λόγο.</w:t>
      </w:r>
    </w:p>
    <w:p w14:paraId="0D044A35" w14:textId="77777777" w:rsidR="00510C84" w:rsidRDefault="007027BA">
      <w:pPr>
        <w:tabs>
          <w:tab w:val="left" w:pos="3695"/>
        </w:tabs>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Σας είδα, κυρία Βάκη. Θα είστε τελευταία.</w:t>
      </w:r>
    </w:p>
    <w:p w14:paraId="0D044A36" w14:textId="77777777" w:rsidR="00510C84" w:rsidRDefault="007027BA">
      <w:pPr>
        <w:tabs>
          <w:tab w:val="left" w:pos="3695"/>
        </w:tabs>
        <w:spacing w:line="600" w:lineRule="auto"/>
        <w:ind w:firstLine="720"/>
        <w:contextualSpacing/>
        <w:jc w:val="both"/>
        <w:rPr>
          <w:rFonts w:eastAsia="Times New Roman"/>
          <w:bCs/>
          <w:szCs w:val="24"/>
        </w:rPr>
      </w:pPr>
      <w:r>
        <w:rPr>
          <w:rFonts w:eastAsia="Times New Roman"/>
          <w:bCs/>
          <w:szCs w:val="24"/>
        </w:rPr>
        <w:t xml:space="preserve">Θα έχουμε έναν δεύτερο κύκλο με την </w:t>
      </w:r>
      <w:r>
        <w:rPr>
          <w:rFonts w:eastAsia="Times New Roman"/>
          <w:bCs/>
          <w:szCs w:val="24"/>
        </w:rPr>
        <w:t>απάντηση του Υπουργού και έναν από κάθε κόμμα. Από εκεί και πέρα το δημοκρατικότερο απ’ όλα είναι να τεθεί η πρόταση για διακοπή ή μη στην Ολομέλεια της Βουλής. Δεν διακόπτει ο Υπουργός τη λειτουργία της Βουλής. Τη διακόπτει το Προεδρείο με εντολή της Ολομ</w:t>
      </w:r>
      <w:r>
        <w:rPr>
          <w:rFonts w:eastAsia="Times New Roman"/>
          <w:bCs/>
          <w:szCs w:val="24"/>
        </w:rPr>
        <w:t xml:space="preserve">έλειας και όχι ο Υπουργός. </w:t>
      </w:r>
    </w:p>
    <w:p w14:paraId="0D044A37" w14:textId="77777777" w:rsidR="00510C84" w:rsidRDefault="007027BA">
      <w:pPr>
        <w:tabs>
          <w:tab w:val="left" w:pos="3695"/>
        </w:tabs>
        <w:spacing w:line="600" w:lineRule="auto"/>
        <w:ind w:firstLine="720"/>
        <w:contextualSpacing/>
        <w:jc w:val="both"/>
        <w:rPr>
          <w:rFonts w:eastAsia="Times New Roman"/>
          <w:bCs/>
          <w:szCs w:val="24"/>
        </w:rPr>
      </w:pPr>
      <w:r>
        <w:rPr>
          <w:rFonts w:eastAsia="Times New Roman"/>
          <w:bCs/>
          <w:szCs w:val="24"/>
        </w:rPr>
        <w:t>Τον λόγο τώρα έχει ο κ. Δανέλλης και θα ακολουθήσουν ο κ. Λαγός, ο κ. Καρράς, ο κ. Καραθανασόπουλος και θα κλείσει η κ. Βάκη. Για δύο λεπτά</w:t>
      </w:r>
      <w:r>
        <w:rPr>
          <w:rFonts w:eastAsia="Times New Roman"/>
          <w:bCs/>
          <w:szCs w:val="24"/>
        </w:rPr>
        <w:t>,</w:t>
      </w:r>
      <w:r>
        <w:rPr>
          <w:rFonts w:eastAsia="Times New Roman"/>
          <w:bCs/>
          <w:szCs w:val="24"/>
        </w:rPr>
        <w:t xml:space="preserve"> σας παρακαλώ, για να κρατάμε τους χρόνους.</w:t>
      </w:r>
    </w:p>
    <w:p w14:paraId="0D044A38" w14:textId="77777777" w:rsidR="00510C84" w:rsidRDefault="007027BA">
      <w:pPr>
        <w:tabs>
          <w:tab w:val="left" w:pos="3695"/>
        </w:tabs>
        <w:spacing w:line="600" w:lineRule="auto"/>
        <w:ind w:firstLine="720"/>
        <w:contextualSpacing/>
        <w:jc w:val="both"/>
        <w:rPr>
          <w:rFonts w:eastAsia="Times New Roman"/>
          <w:szCs w:val="24"/>
        </w:rPr>
      </w:pPr>
      <w:r>
        <w:rPr>
          <w:rFonts w:eastAsia="Times New Roman"/>
          <w:szCs w:val="24"/>
        </w:rPr>
        <w:t>Ορίστε, κύριε Δανέλλη, έχετε τον λόγο.</w:t>
      </w:r>
    </w:p>
    <w:p w14:paraId="0D044A39" w14:textId="77777777" w:rsidR="00510C84" w:rsidRDefault="007027BA">
      <w:pPr>
        <w:tabs>
          <w:tab w:val="left" w:pos="3695"/>
        </w:tabs>
        <w:spacing w:line="600" w:lineRule="auto"/>
        <w:ind w:firstLine="720"/>
        <w:contextualSpacing/>
        <w:jc w:val="both"/>
        <w:rPr>
          <w:rFonts w:eastAsia="Times New Roman"/>
          <w:szCs w:val="24"/>
        </w:rPr>
      </w:pPr>
      <w:r>
        <w:rPr>
          <w:rFonts w:eastAsia="Times New Roman"/>
          <w:b/>
          <w:szCs w:val="24"/>
        </w:rPr>
        <w:lastRenderedPageBreak/>
        <w:t>ΣΠΥΡΙ</w:t>
      </w:r>
      <w:r>
        <w:rPr>
          <w:rFonts w:eastAsia="Times New Roman"/>
          <w:b/>
          <w:szCs w:val="24"/>
        </w:rPr>
        <w:t xml:space="preserve">ΔΩΝ ΔΑΝΕΛΛΗΣ: </w:t>
      </w:r>
      <w:r>
        <w:rPr>
          <w:rFonts w:eastAsia="Times New Roman"/>
          <w:szCs w:val="24"/>
        </w:rPr>
        <w:t>Ευχαριστώ, κύριε Πρόεδρε. Πολύ σύντομα θα τελειώσω.</w:t>
      </w:r>
    </w:p>
    <w:p w14:paraId="0D044A3A" w14:textId="77777777" w:rsidR="00510C84" w:rsidRDefault="007027BA">
      <w:pPr>
        <w:tabs>
          <w:tab w:val="left" w:pos="3695"/>
        </w:tabs>
        <w:spacing w:line="600" w:lineRule="auto"/>
        <w:ind w:firstLine="720"/>
        <w:contextualSpacing/>
        <w:jc w:val="both"/>
        <w:rPr>
          <w:rFonts w:eastAsia="Times New Roman"/>
          <w:szCs w:val="24"/>
        </w:rPr>
      </w:pPr>
      <w:r>
        <w:rPr>
          <w:rFonts w:eastAsia="Times New Roman"/>
          <w:szCs w:val="24"/>
        </w:rPr>
        <w:t>Κύριε Πρόεδρε, ούτε χθες ούτε σήμερα θέλουμε να αμφισβητήσουμε την εντιμότητα της Κυβέρνησης, αντιλαμβανόμενοι τι σημαίνει αυτό. Εάν, όμως, δεν έχουμε τη διασφάλιση της αποκατάστασης της αμο</w:t>
      </w:r>
      <w:r>
        <w:rPr>
          <w:rFonts w:eastAsia="Times New Roman"/>
          <w:szCs w:val="24"/>
        </w:rPr>
        <w:t xml:space="preserve">ιβαίας εμπιστοσύνης με τους αντισυμβαλλόμενους, δεν μπορούμε να αντιληφθούμε πώς μπορούμε να συνεχίσουμε τη συζήτηση. Αντιβαίνει στον ορθό λόγο. </w:t>
      </w:r>
    </w:p>
    <w:p w14:paraId="0D044A3B" w14:textId="77777777" w:rsidR="00510C84" w:rsidRDefault="007027BA">
      <w:pPr>
        <w:tabs>
          <w:tab w:val="left" w:pos="3695"/>
        </w:tabs>
        <w:spacing w:line="600" w:lineRule="auto"/>
        <w:ind w:firstLine="720"/>
        <w:contextualSpacing/>
        <w:jc w:val="both"/>
        <w:rPr>
          <w:rFonts w:eastAsia="Times New Roman"/>
          <w:szCs w:val="24"/>
        </w:rPr>
      </w:pPr>
      <w:r>
        <w:rPr>
          <w:rFonts w:eastAsia="Times New Roman"/>
          <w:szCs w:val="24"/>
        </w:rPr>
        <w:t>Θα κυρώσει η Βουλή μία σύμβαση</w:t>
      </w:r>
      <w:r>
        <w:rPr>
          <w:rFonts w:eastAsia="Times New Roman"/>
          <w:szCs w:val="24"/>
        </w:rPr>
        <w:t>,</w:t>
      </w:r>
      <w:r>
        <w:rPr>
          <w:rFonts w:eastAsia="Times New Roman"/>
          <w:szCs w:val="24"/>
        </w:rPr>
        <w:t xml:space="preserve"> την οποία δεν αποδέχεται το ένα από τα αντισυμβαλλόμενα μέρη και αμφισβητεί τη</w:t>
      </w:r>
      <w:r>
        <w:rPr>
          <w:rFonts w:eastAsia="Times New Roman"/>
          <w:szCs w:val="24"/>
        </w:rPr>
        <w:t>ν εντιμότητα του ετέρου μέρους, που είναι η ελληνική Κυβέρνηση;</w:t>
      </w:r>
    </w:p>
    <w:p w14:paraId="0D044A3C" w14:textId="77777777" w:rsidR="00510C84" w:rsidRDefault="007027BA">
      <w:pPr>
        <w:tabs>
          <w:tab w:val="left" w:pos="3695"/>
        </w:tabs>
        <w:spacing w:line="600" w:lineRule="auto"/>
        <w:ind w:firstLine="720"/>
        <w:contextualSpacing/>
        <w:jc w:val="both"/>
        <w:rPr>
          <w:rFonts w:eastAsia="Times New Roman"/>
          <w:szCs w:val="24"/>
        </w:rPr>
      </w:pPr>
      <w:r>
        <w:rPr>
          <w:rFonts w:eastAsia="Times New Roman"/>
          <w:szCs w:val="24"/>
        </w:rPr>
        <w:t>Και νομίζω ότι</w:t>
      </w:r>
      <w:r>
        <w:rPr>
          <w:rFonts w:eastAsia="Times New Roman"/>
          <w:szCs w:val="24"/>
        </w:rPr>
        <w:t>,</w:t>
      </w:r>
      <w:r>
        <w:rPr>
          <w:rFonts w:eastAsia="Times New Roman"/>
          <w:szCs w:val="24"/>
        </w:rPr>
        <w:t xml:space="preserve"> επειδή πρέπει να διασφαλίσουμε και να προστατεύσουμε το κύρος της Βουλής, θα πρέπει να έχουμε την απόλυτη διαβεβαίωση ότι έχει αποκατασταθεί η αμοιβαία εμπιστοσύνη</w:t>
      </w:r>
      <w:r>
        <w:rPr>
          <w:rFonts w:eastAsia="Times New Roman"/>
          <w:szCs w:val="24"/>
        </w:rPr>
        <w:t>,</w:t>
      </w:r>
      <w:r>
        <w:rPr>
          <w:rFonts w:eastAsia="Times New Roman"/>
          <w:szCs w:val="24"/>
        </w:rPr>
        <w:t xml:space="preserve"> σύμφωνα με </w:t>
      </w:r>
      <w:r>
        <w:rPr>
          <w:rFonts w:eastAsia="Times New Roman"/>
          <w:szCs w:val="24"/>
        </w:rPr>
        <w:t>ό,τι έχει υπογραφεί μεταξύ των δύο αντισυμβαλλόμενων μερών.</w:t>
      </w:r>
    </w:p>
    <w:p w14:paraId="0D044A3D" w14:textId="77777777" w:rsidR="00510C84" w:rsidRDefault="007027BA">
      <w:pPr>
        <w:tabs>
          <w:tab w:val="left" w:pos="3695"/>
        </w:tabs>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λόγο έχει ο κ. Λαγός.</w:t>
      </w:r>
    </w:p>
    <w:p w14:paraId="0D044A3E" w14:textId="77777777" w:rsidR="00510C84" w:rsidRDefault="007027BA">
      <w:pPr>
        <w:spacing w:line="600" w:lineRule="auto"/>
        <w:ind w:firstLine="720"/>
        <w:contextualSpacing/>
        <w:jc w:val="both"/>
        <w:rPr>
          <w:rFonts w:eastAsia="Times New Roman"/>
          <w:szCs w:val="24"/>
        </w:rPr>
      </w:pPr>
      <w:r>
        <w:rPr>
          <w:rFonts w:eastAsia="Times New Roman"/>
          <w:b/>
          <w:szCs w:val="24"/>
        </w:rPr>
        <w:lastRenderedPageBreak/>
        <w:t xml:space="preserve">ΙΩΑΝΝΗΣ ΛΑΓΟΣ: </w:t>
      </w:r>
      <w:r>
        <w:rPr>
          <w:rFonts w:eastAsia="Times New Roman"/>
          <w:szCs w:val="24"/>
        </w:rPr>
        <w:t xml:space="preserve">Κύριε Πρόεδρε, ακούσαμε τους προηγούμενους Κοινοβουλευτικούς Εκπροσώπους να φωνάζουν και να διαμαρτύρονται στην Κυβέρνηση </w:t>
      </w:r>
      <w:r>
        <w:rPr>
          <w:rFonts w:eastAsia="Times New Roman"/>
          <w:szCs w:val="24"/>
        </w:rPr>
        <w:t xml:space="preserve">γι’ αυτό το οποίο έχει συμβεί. Το αστείο σε αυτή την υπόθεση είναι ότι οι ίδιοι αυτοί που διαμαρτύρονται και λένε όλα αυτά, εφόσον η Κυβέρνηση τολμούσε να φέρει αυτό το νομοσχέδιο προς συζήτηση και προς ψήφιση τελικά, θα το ψήφιζαν. </w:t>
      </w:r>
    </w:p>
    <w:p w14:paraId="0D044A3F" w14:textId="77777777" w:rsidR="00510C84" w:rsidRDefault="007027BA">
      <w:pPr>
        <w:spacing w:line="600" w:lineRule="auto"/>
        <w:ind w:firstLine="720"/>
        <w:contextualSpacing/>
        <w:jc w:val="both"/>
        <w:rPr>
          <w:rFonts w:eastAsia="Times New Roman"/>
          <w:szCs w:val="24"/>
        </w:rPr>
      </w:pPr>
      <w:r>
        <w:rPr>
          <w:rFonts w:eastAsia="Times New Roman"/>
          <w:szCs w:val="24"/>
        </w:rPr>
        <w:t>Γιατί είναι αυτοί οι ί</w:t>
      </w:r>
      <w:r>
        <w:rPr>
          <w:rFonts w:eastAsia="Times New Roman"/>
          <w:szCs w:val="24"/>
        </w:rPr>
        <w:t>διοι</w:t>
      </w:r>
      <w:r>
        <w:rPr>
          <w:rFonts w:eastAsia="Times New Roman"/>
          <w:szCs w:val="24"/>
        </w:rPr>
        <w:t>,</w:t>
      </w:r>
      <w:r>
        <w:rPr>
          <w:rFonts w:eastAsia="Times New Roman"/>
          <w:szCs w:val="24"/>
        </w:rPr>
        <w:t xml:space="preserve"> οι οποίοι είχαν βάλει τις υπογραφές τους, είχαν παραχωρήσει τα ελληνικά λιμάνια και έχουν συμφωνήσει σε όλα αυτά. Σήμερα, λοιπόν, βρίσκουν μια ευκαιρία με τα αυτογκόλ που βάζει η Κυβέρνηση, να μας κάνουν την </w:t>
      </w:r>
      <w:r>
        <w:rPr>
          <w:rFonts w:eastAsia="Times New Roman"/>
          <w:szCs w:val="24"/>
        </w:rPr>
        <w:t>Α</w:t>
      </w:r>
      <w:r>
        <w:rPr>
          <w:rFonts w:eastAsia="Times New Roman"/>
          <w:szCs w:val="24"/>
        </w:rPr>
        <w:t xml:space="preserve">ντιπολίτευση. Δεν υπάρχει, όμως, </w:t>
      </w:r>
      <w:r>
        <w:rPr>
          <w:rFonts w:eastAsia="Times New Roman"/>
          <w:szCs w:val="24"/>
        </w:rPr>
        <w:t>Α</w:t>
      </w:r>
      <w:r>
        <w:rPr>
          <w:rFonts w:eastAsia="Times New Roman"/>
          <w:szCs w:val="24"/>
        </w:rPr>
        <w:t>ντιπολί</w:t>
      </w:r>
      <w:r>
        <w:rPr>
          <w:rFonts w:eastAsia="Times New Roman"/>
          <w:szCs w:val="24"/>
        </w:rPr>
        <w:t>τευση, γιατί αυτά είναι μέτρα που έχουν ψηφίσει οι ίδιοι.</w:t>
      </w:r>
    </w:p>
    <w:p w14:paraId="0D044A40"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Εμείς, λοιπόν, μπορούμε να μιλήσουμε και να πούμε ότι το νομοσχέδιο αυτό –το είπαμε από την αρχή- δεν θα μπορέσει να περάσει έτσι. Η Κυβέρνηση θα συρθεί πίσω από την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Αυτό είναι γεγονός. Και</w:t>
      </w:r>
      <w:r>
        <w:rPr>
          <w:rFonts w:eastAsia="Times New Roman"/>
          <w:szCs w:val="24"/>
        </w:rPr>
        <w:t xml:space="preserve"> εδώ πρέπει να δούμε ποια είναι η αλήθεια. Και επειδή άκουσα πολλούς να λένε ότι δεν αμφισβητούν την ειλικρίνεια της Κυβέρνησης, εμείς, ως Χρυσή Αυγή, την αμφισβητούμε.</w:t>
      </w:r>
    </w:p>
    <w:p w14:paraId="0D044A41" w14:textId="77777777" w:rsidR="00510C84" w:rsidRDefault="007027BA">
      <w:pPr>
        <w:spacing w:line="600" w:lineRule="auto"/>
        <w:ind w:firstLine="720"/>
        <w:contextualSpacing/>
        <w:jc w:val="center"/>
        <w:rPr>
          <w:rFonts w:eastAsia="Times New Roman"/>
          <w:szCs w:val="24"/>
        </w:rPr>
      </w:pPr>
      <w:r>
        <w:rPr>
          <w:rFonts w:eastAsia="Times New Roman"/>
          <w:szCs w:val="24"/>
        </w:rPr>
        <w:lastRenderedPageBreak/>
        <w:t>(Χειροκροτήματα από την πτέρυγα της Χρυσής Αυγής)</w:t>
      </w:r>
    </w:p>
    <w:p w14:paraId="0D044A42" w14:textId="77777777" w:rsidR="00510C84" w:rsidRDefault="007027BA">
      <w:pPr>
        <w:spacing w:line="600" w:lineRule="auto"/>
        <w:ind w:firstLine="720"/>
        <w:contextualSpacing/>
        <w:jc w:val="both"/>
        <w:rPr>
          <w:rFonts w:eastAsia="Times New Roman"/>
          <w:szCs w:val="24"/>
        </w:rPr>
      </w:pPr>
      <w:r>
        <w:rPr>
          <w:rFonts w:eastAsia="Times New Roman"/>
          <w:szCs w:val="24"/>
        </w:rPr>
        <w:t>Την αμφισβητούμε, γιατί είναι μια Κυβ</w:t>
      </w:r>
      <w:r>
        <w:rPr>
          <w:rFonts w:eastAsia="Times New Roman"/>
          <w:szCs w:val="24"/>
        </w:rPr>
        <w:t xml:space="preserve">έρνηση η οποία αλλοίωσε δημοψήφισμα, είναι μία Κυβέρνηση που έχει ξεπουλήσει τα πάντα και είναι μια Κυβέρνηση η οποία έχει κάνει την Ελλάδα να σέρνεται και να πέφτει στα γόνατα. Αμφισβητούμε, λοιπόν, αυτή την Κυβέρνηση και την εντιμότητά της και τις καλές </w:t>
      </w:r>
      <w:r>
        <w:rPr>
          <w:rFonts w:eastAsia="Times New Roman"/>
          <w:szCs w:val="24"/>
        </w:rPr>
        <w:t>τ</w:t>
      </w:r>
      <w:r>
        <w:rPr>
          <w:rFonts w:eastAsia="Times New Roman"/>
          <w:szCs w:val="24"/>
        </w:rPr>
        <w:t>η</w:t>
      </w:r>
      <w:r>
        <w:rPr>
          <w:rFonts w:eastAsia="Times New Roman"/>
          <w:szCs w:val="24"/>
        </w:rPr>
        <w:t xml:space="preserve">ς προθέσεις. </w:t>
      </w:r>
    </w:p>
    <w:p w14:paraId="0D044A43" w14:textId="77777777" w:rsidR="00510C84" w:rsidRDefault="007027BA">
      <w:pPr>
        <w:spacing w:line="600" w:lineRule="auto"/>
        <w:ind w:firstLine="720"/>
        <w:contextualSpacing/>
        <w:jc w:val="both"/>
        <w:rPr>
          <w:rFonts w:eastAsia="Times New Roman"/>
          <w:szCs w:val="24"/>
        </w:rPr>
      </w:pPr>
      <w:r>
        <w:rPr>
          <w:rFonts w:eastAsia="Times New Roman"/>
          <w:szCs w:val="24"/>
        </w:rPr>
        <w:t>Όμως, να μη μας λένε τα κόμματα</w:t>
      </w:r>
      <w:r>
        <w:rPr>
          <w:rFonts w:eastAsia="Times New Roman"/>
          <w:szCs w:val="24"/>
        </w:rPr>
        <w:t>,</w:t>
      </w:r>
      <w:r>
        <w:rPr>
          <w:rFonts w:eastAsia="Times New Roman"/>
          <w:szCs w:val="24"/>
        </w:rPr>
        <w:t xml:space="preserve"> που έχουν βάλει φαρδιά</w:t>
      </w:r>
      <w:r>
        <w:rPr>
          <w:rFonts w:eastAsia="Times New Roman"/>
          <w:szCs w:val="24"/>
        </w:rPr>
        <w:t>,</w:t>
      </w:r>
      <w:r>
        <w:rPr>
          <w:rFonts w:eastAsia="Times New Roman"/>
          <w:szCs w:val="24"/>
        </w:rPr>
        <w:t xml:space="preserve"> πλατιά την υπογραφή τους και έχουν συμφωνήσει σε όλα αυτά</w:t>
      </w:r>
      <w:r>
        <w:rPr>
          <w:rFonts w:eastAsia="Times New Roman"/>
          <w:szCs w:val="24"/>
        </w:rPr>
        <w:t>,</w:t>
      </w:r>
      <w:r>
        <w:rPr>
          <w:rFonts w:eastAsia="Times New Roman"/>
          <w:szCs w:val="24"/>
        </w:rPr>
        <w:t xml:space="preserve"> ότι τώρα κάνουν αντιπολίτευση και δεν τα δέχονται. Εάν τολμάει η Κυβέρνηση, ας φέρει το νομοσχέδιο όπως είναι τώρα και οι ίδ</w:t>
      </w:r>
      <w:r>
        <w:rPr>
          <w:rFonts w:eastAsia="Times New Roman"/>
          <w:szCs w:val="24"/>
        </w:rPr>
        <w:t>ιοι κύριοι που τώρα αντιδρούν θα το ψηφίσουν.</w:t>
      </w:r>
    </w:p>
    <w:p w14:paraId="0D044A44" w14:textId="77777777" w:rsidR="00510C84" w:rsidRDefault="007027BA">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λόγο έχει ο κ. Καραθανασόπουλος για δύο λεπτά και μετά ο κ. Καρράς.</w:t>
      </w:r>
    </w:p>
    <w:p w14:paraId="0D044A45"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ΛΕΩΝΙΔΑΣ ΓΡΗΓΟΡΑΚΟΣ: </w:t>
      </w:r>
      <w:r>
        <w:rPr>
          <w:rFonts w:eastAsia="Times New Roman"/>
          <w:szCs w:val="24"/>
        </w:rPr>
        <w:t>Κύριε Πρόεδρε, τον λόγο.</w:t>
      </w:r>
    </w:p>
    <w:p w14:paraId="0D044A46" w14:textId="77777777" w:rsidR="00510C84" w:rsidRDefault="007027BA">
      <w:pPr>
        <w:spacing w:line="600" w:lineRule="auto"/>
        <w:ind w:firstLine="720"/>
        <w:contextualSpacing/>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 xml:space="preserve">Κύριε Γρηγοράκο, είναι οι </w:t>
      </w:r>
      <w:r>
        <w:rPr>
          <w:rFonts w:eastAsia="Times New Roman"/>
          <w:bCs/>
          <w:szCs w:val="24"/>
        </w:rPr>
        <w:t xml:space="preserve">Κοινοβουλευτικοί </w:t>
      </w:r>
      <w:r>
        <w:rPr>
          <w:rFonts w:eastAsia="Times New Roman"/>
          <w:bCs/>
          <w:szCs w:val="24"/>
        </w:rPr>
        <w:t>Εκπρόσωποι των κομμάτων.</w:t>
      </w:r>
    </w:p>
    <w:p w14:paraId="0D044A47"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ΛΕΩΝΙΔΑΣ ΓΡΗΓΟΡΑΚΟΣ: </w:t>
      </w:r>
      <w:r>
        <w:rPr>
          <w:rFonts w:eastAsia="Times New Roman"/>
          <w:szCs w:val="24"/>
        </w:rPr>
        <w:t>Δεν έχουμε και εμείς δικαίωμα λόγου;</w:t>
      </w:r>
    </w:p>
    <w:p w14:paraId="0D044A48" w14:textId="77777777" w:rsidR="00510C84" w:rsidRDefault="007027BA">
      <w:pPr>
        <w:spacing w:line="600" w:lineRule="auto"/>
        <w:ind w:firstLine="720"/>
        <w:contextualSpacing/>
        <w:jc w:val="both"/>
        <w:rPr>
          <w:rFonts w:eastAsia="Times New Roman"/>
          <w:szCs w:val="24"/>
        </w:rPr>
      </w:pPr>
      <w:r>
        <w:rPr>
          <w:rFonts w:eastAsia="Times New Roman"/>
          <w:b/>
          <w:bCs/>
          <w:szCs w:val="24"/>
        </w:rPr>
        <w:t xml:space="preserve">ΠΡΟΕΔΡΕΥΩΝ (Νικήτας Κακλαμάνης): </w:t>
      </w:r>
      <w:r>
        <w:rPr>
          <w:rFonts w:eastAsia="Times New Roman"/>
          <w:bCs/>
          <w:szCs w:val="24"/>
        </w:rPr>
        <w:t>Δεν προβλέπεται. Το ξέρετε. Όμως, εν πάση περιπτώσει</w:t>
      </w:r>
      <w:r>
        <w:rPr>
          <w:rFonts w:eastAsia="Times New Roman"/>
          <w:bCs/>
          <w:szCs w:val="24"/>
        </w:rPr>
        <w:t>,</w:t>
      </w:r>
      <w:r>
        <w:rPr>
          <w:rFonts w:eastAsia="Times New Roman"/>
          <w:bCs/>
          <w:szCs w:val="24"/>
        </w:rPr>
        <w:t xml:space="preserve"> ως πολύ παλιός συνάδελφος</w:t>
      </w:r>
      <w:r>
        <w:rPr>
          <w:rFonts w:eastAsia="Times New Roman"/>
          <w:bCs/>
          <w:szCs w:val="24"/>
        </w:rPr>
        <w:t>,</w:t>
      </w:r>
      <w:r>
        <w:rPr>
          <w:rFonts w:eastAsia="Times New Roman"/>
          <w:bCs/>
          <w:szCs w:val="24"/>
        </w:rPr>
        <w:t xml:space="preserve"> θα μιλήσετε στο τέλος. Αλλιώς δεν προβλέπε</w:t>
      </w:r>
      <w:r>
        <w:rPr>
          <w:rFonts w:eastAsia="Times New Roman"/>
          <w:bCs/>
          <w:szCs w:val="24"/>
        </w:rPr>
        <w:t xml:space="preserve">ται και το ξέρετε. </w:t>
      </w:r>
    </w:p>
    <w:p w14:paraId="0D044A49" w14:textId="77777777" w:rsidR="00510C84" w:rsidRDefault="007027BA">
      <w:pPr>
        <w:spacing w:line="600" w:lineRule="auto"/>
        <w:ind w:firstLine="720"/>
        <w:contextualSpacing/>
        <w:jc w:val="both"/>
        <w:rPr>
          <w:rFonts w:eastAsia="Times New Roman"/>
          <w:bCs/>
          <w:szCs w:val="24"/>
        </w:rPr>
      </w:pPr>
      <w:r>
        <w:rPr>
          <w:rFonts w:eastAsia="Times New Roman"/>
          <w:bCs/>
          <w:szCs w:val="24"/>
        </w:rPr>
        <w:t>Ορίστε, κύριε Καραθανασόπουλε, έχετε τον λόγο.</w:t>
      </w:r>
    </w:p>
    <w:p w14:paraId="0D044A4A" w14:textId="77777777" w:rsidR="00510C84" w:rsidRDefault="007027BA">
      <w:pPr>
        <w:spacing w:line="600" w:lineRule="auto"/>
        <w:ind w:firstLine="720"/>
        <w:contextualSpacing/>
        <w:jc w:val="both"/>
        <w:rPr>
          <w:rFonts w:eastAsia="Times New Roman"/>
          <w:szCs w:val="24"/>
        </w:rPr>
      </w:pPr>
      <w:r>
        <w:rPr>
          <w:rFonts w:eastAsia="Times New Roman"/>
          <w:b/>
          <w:bCs/>
          <w:szCs w:val="24"/>
        </w:rPr>
        <w:t>ΝΙΚΟΛΑΟΣ ΚΑΡΑΘΑΝΑΣΟΠΟΥΛΟΣ:</w:t>
      </w:r>
      <w:r>
        <w:rPr>
          <w:rFonts w:eastAsia="Times New Roman"/>
          <w:b/>
          <w:szCs w:val="24"/>
        </w:rPr>
        <w:t xml:space="preserve"> </w:t>
      </w:r>
      <w:r w:rsidRPr="00996B78">
        <w:rPr>
          <w:rFonts w:eastAsia="Times New Roman"/>
          <w:szCs w:val="24"/>
        </w:rPr>
        <w:t>Κύριε Πρόεδρε,</w:t>
      </w:r>
      <w:r>
        <w:rPr>
          <w:rFonts w:eastAsia="Times New Roman"/>
          <w:b/>
          <w:szCs w:val="24"/>
        </w:rPr>
        <w:t xml:space="preserve"> </w:t>
      </w:r>
      <w:r>
        <w:rPr>
          <w:rFonts w:eastAsia="Times New Roman"/>
          <w:szCs w:val="24"/>
        </w:rPr>
        <w:t>ε</w:t>
      </w:r>
      <w:r>
        <w:rPr>
          <w:rFonts w:eastAsia="Times New Roman"/>
          <w:szCs w:val="24"/>
        </w:rPr>
        <w:t>μάς</w:t>
      </w:r>
      <w:r>
        <w:rPr>
          <w:rFonts w:eastAsia="Times New Roman"/>
          <w:szCs w:val="24"/>
        </w:rPr>
        <w:t xml:space="preserve"> </w:t>
      </w:r>
      <w:r>
        <w:rPr>
          <w:rFonts w:eastAsia="Times New Roman"/>
          <w:szCs w:val="24"/>
        </w:rPr>
        <w:t>-το ξεκαθάρισε και η εισηγήτρι</w:t>
      </w:r>
      <w:r>
        <w:rPr>
          <w:rFonts w:eastAsia="Times New Roman"/>
          <w:szCs w:val="24"/>
        </w:rPr>
        <w:t>ά</w:t>
      </w:r>
      <w:r>
        <w:rPr>
          <w:rFonts w:eastAsia="Times New Roman"/>
          <w:szCs w:val="24"/>
        </w:rPr>
        <w:t xml:space="preserve"> μας- μας ενδιαφέρει η ουσία της συζήτησης. Και η ουσία της συζήτησης σχετίζεται με την ιδιωτικοποίηση και τις </w:t>
      </w:r>
      <w:r>
        <w:rPr>
          <w:rFonts w:eastAsia="Times New Roman"/>
          <w:szCs w:val="24"/>
        </w:rPr>
        <w:t>επιπτώσεις που αυτή θα έχει στους εργαζόμενους, στα πλατιά λαϊκά στρώματα.</w:t>
      </w:r>
    </w:p>
    <w:p w14:paraId="0D044A4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το βασικό και πάνω σε αυτό θέλουμε εμείς να κρίνουμε την Κυβέρνηση και κρίνουμε την Κυβέρνηση. </w:t>
      </w:r>
    </w:p>
    <w:p w14:paraId="0D044A4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βεβαίως, δεν πρόκειται να εξαρτήσουμε, ως ΚΚΕ, τη στάση μας από τις </w:t>
      </w:r>
      <w:r>
        <w:rPr>
          <w:rFonts w:eastAsia="Times New Roman" w:cs="Times New Roman"/>
          <w:szCs w:val="24"/>
        </w:rPr>
        <w:t>όποιες αλλαγές, μεταβολές φέρει η Κυβέρνηση στο νομοσχέδιο –αν είναι δυνατό-</w:t>
      </w:r>
      <w:r>
        <w:rPr>
          <w:rFonts w:eastAsia="Times New Roman" w:cs="Times New Roman"/>
          <w:szCs w:val="24"/>
        </w:rPr>
        <w:t>,</w:t>
      </w:r>
      <w:r>
        <w:rPr>
          <w:rFonts w:eastAsia="Times New Roman" w:cs="Times New Roman"/>
          <w:szCs w:val="24"/>
        </w:rPr>
        <w:t xml:space="preserve"> γιατί ακριβώς δεν αλλάζουν την ουσία. Γίνεται μία κουβέντα τώρα</w:t>
      </w:r>
      <w:r>
        <w:rPr>
          <w:rFonts w:eastAsia="Times New Roman" w:cs="Times New Roman"/>
          <w:szCs w:val="24"/>
        </w:rPr>
        <w:t>,</w:t>
      </w:r>
      <w:r>
        <w:rPr>
          <w:rFonts w:eastAsia="Times New Roman" w:cs="Times New Roman"/>
          <w:szCs w:val="24"/>
        </w:rPr>
        <w:t xml:space="preserve"> ακριβώς για να υπάρχει μία εύκολη κριτική από τα άλλα κόμματα της </w:t>
      </w:r>
      <w:r>
        <w:rPr>
          <w:rFonts w:eastAsia="Times New Roman" w:cs="Times New Roman"/>
          <w:szCs w:val="24"/>
        </w:rPr>
        <w:t>Α</w:t>
      </w:r>
      <w:r>
        <w:rPr>
          <w:rFonts w:eastAsia="Times New Roman" w:cs="Times New Roman"/>
          <w:szCs w:val="24"/>
        </w:rPr>
        <w:t xml:space="preserve">ντιπολίτευσης απέναντι στην Κυβέρνηση για τις </w:t>
      </w:r>
      <w:r>
        <w:rPr>
          <w:rFonts w:eastAsia="Times New Roman" w:cs="Times New Roman"/>
          <w:szCs w:val="24"/>
        </w:rPr>
        <w:t xml:space="preserve">μεθοδεύσεις τις οποίες κάνει, λες και θα αλλάξει κάτι στις επιπτώσεις που αυτές θα έχουν στους εργαζόμενους και στον λαό μας. Απ’ αυτή την άποψη, λοιπόν, εμείς δεν στεκόμαστε σε αυτά. </w:t>
      </w:r>
    </w:p>
    <w:p w14:paraId="0D044A4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Και το κάνουν αυτό</w:t>
      </w:r>
      <w:r>
        <w:rPr>
          <w:rFonts w:eastAsia="Times New Roman" w:cs="Times New Roman"/>
          <w:szCs w:val="24"/>
        </w:rPr>
        <w:t>,</w:t>
      </w:r>
      <w:r>
        <w:rPr>
          <w:rFonts w:eastAsia="Times New Roman" w:cs="Times New Roman"/>
          <w:szCs w:val="24"/>
        </w:rPr>
        <w:t xml:space="preserve"> γιατί ακριβώς συμφωνούν τα άλλα κόμματα της </w:t>
      </w:r>
      <w:r>
        <w:rPr>
          <w:rFonts w:eastAsia="Times New Roman" w:cs="Times New Roman"/>
          <w:szCs w:val="24"/>
        </w:rPr>
        <w:t>Α</w:t>
      </w:r>
      <w:r>
        <w:rPr>
          <w:rFonts w:eastAsia="Times New Roman" w:cs="Times New Roman"/>
          <w:szCs w:val="24"/>
        </w:rPr>
        <w:t>ντιπολ</w:t>
      </w:r>
      <w:r>
        <w:rPr>
          <w:rFonts w:eastAsia="Times New Roman" w:cs="Times New Roman"/>
          <w:szCs w:val="24"/>
        </w:rPr>
        <w:t>ίτευσης με την ουσία της σύμβασης παραχώρησης, με την ιδιωτικοποίηση</w:t>
      </w:r>
      <w:r>
        <w:rPr>
          <w:rFonts w:eastAsia="Times New Roman" w:cs="Times New Roman"/>
          <w:szCs w:val="24"/>
        </w:rPr>
        <w:t>,</w:t>
      </w:r>
      <w:r>
        <w:rPr>
          <w:rFonts w:eastAsia="Times New Roman" w:cs="Times New Roman"/>
          <w:szCs w:val="24"/>
        </w:rPr>
        <w:t xml:space="preserve"> και προσπαθούν με έναν τρόπο να διαφοροποιηθούν από την Κυβέρνηση. </w:t>
      </w:r>
    </w:p>
    <w:p w14:paraId="0D044A4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Εμείς λέμε ότι πρέπει αυτή η διαδικασία να ολοκληρωθεί και να μπούμε στην ουσία της συζήτησης.</w:t>
      </w:r>
    </w:p>
    <w:p w14:paraId="0D044A4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w:t>
      </w:r>
      <w:r>
        <w:rPr>
          <w:rFonts w:eastAsia="Times New Roman" w:cs="Times New Roman"/>
          <w:b/>
          <w:szCs w:val="24"/>
        </w:rPr>
        <w:t>λαμάνης):</w:t>
      </w:r>
      <w:r>
        <w:rPr>
          <w:rFonts w:eastAsia="Times New Roman" w:cs="Times New Roman"/>
          <w:szCs w:val="24"/>
        </w:rPr>
        <w:t xml:space="preserve"> Τον λόγο έχει ο κ. Καρράς για δύο λεπτά.</w:t>
      </w:r>
    </w:p>
    <w:p w14:paraId="0D044A5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ΓΕΩΡΓΙΟΣ-ΔΗΜΗΤΡΙΟΣ ΚΑΡΡΑΣ:</w:t>
      </w:r>
      <w:r>
        <w:rPr>
          <w:rFonts w:eastAsia="Times New Roman" w:cs="Times New Roman"/>
          <w:szCs w:val="24"/>
        </w:rPr>
        <w:t xml:space="preserve"> Παραμένουν αναλλοίωτα τα όσα είπα προηγουμένως. Η απάντηση του κυρίου Υπουργού δεν με οδήγησε να μεταβάλω τη θέση μου.</w:t>
      </w:r>
    </w:p>
    <w:p w14:paraId="0D044A5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Συμπληρώνω μόνο, λοιπόν, το εξής: Είτε μιλάμε για νομοτεχνι</w:t>
      </w:r>
      <w:r>
        <w:rPr>
          <w:rFonts w:eastAsia="Times New Roman" w:cs="Times New Roman"/>
          <w:szCs w:val="24"/>
        </w:rPr>
        <w:t>κές βελτιώσεις είτε μιλάμε για τροποποιήσεις του αρχικού κειμένου</w:t>
      </w:r>
      <w:r>
        <w:rPr>
          <w:rFonts w:eastAsia="Times New Roman" w:cs="Times New Roman"/>
          <w:szCs w:val="24"/>
        </w:rPr>
        <w:t>,</w:t>
      </w:r>
      <w:r>
        <w:rPr>
          <w:rFonts w:eastAsia="Times New Roman" w:cs="Times New Roman"/>
          <w:szCs w:val="24"/>
        </w:rPr>
        <w:t xml:space="preserve"> το αποτέλεσμα, η ουσία παραμένει η ίδια. Περιμένουμε ουσιαστικά καινούργιες διατάξεις</w:t>
      </w:r>
      <w:r>
        <w:rPr>
          <w:rFonts w:eastAsia="Times New Roman" w:cs="Times New Roman"/>
          <w:szCs w:val="24"/>
        </w:rPr>
        <w:t>,</w:t>
      </w:r>
      <w:r>
        <w:rPr>
          <w:rFonts w:eastAsia="Times New Roman" w:cs="Times New Roman"/>
          <w:szCs w:val="24"/>
        </w:rPr>
        <w:t xml:space="preserve"> τις οποίες θα πρέπει να δούμε πώς εντάσσονται στο σύνολο της σύμβασης, να δούμε πώς εντάσσονται από το</w:t>
      </w:r>
      <w:r>
        <w:rPr>
          <w:rFonts w:eastAsia="Times New Roman" w:cs="Times New Roman"/>
          <w:szCs w:val="24"/>
        </w:rPr>
        <w:t xml:space="preserve"> άρθρο 2 και μετά, που δεν είναι μέρος της σύμβασης, αλλά είναι νομοθετική πρωτοβουλία της Κυβέρνησης. </w:t>
      </w:r>
    </w:p>
    <w:p w14:paraId="0D044A5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Με αυτές τις σκέψεις αδυνατούμε, κύριε Πρόεδρε, να συνεχίσουμε να παρακολουθούμε τη συζήτηση</w:t>
      </w:r>
      <w:r>
        <w:rPr>
          <w:rFonts w:eastAsia="Times New Roman" w:cs="Times New Roman"/>
          <w:szCs w:val="24"/>
        </w:rPr>
        <w:t>,</w:t>
      </w:r>
      <w:r>
        <w:rPr>
          <w:rFonts w:eastAsia="Times New Roman" w:cs="Times New Roman"/>
          <w:szCs w:val="24"/>
        </w:rPr>
        <w:t xml:space="preserve"> για τον λόγο ότι αυτή τη στιγμή η Βουλή θα ξεκινήσει να συ</w:t>
      </w:r>
      <w:r>
        <w:rPr>
          <w:rFonts w:eastAsia="Times New Roman" w:cs="Times New Roman"/>
          <w:szCs w:val="24"/>
        </w:rPr>
        <w:t xml:space="preserve">ζητά επί ποίου νομοσχεδίου; Επί του νομοσχεδίου το οποίο υπεβλήθη και για το οποίο υπήρχαν αντιδράσεις του αντισυμβαλλομένου; Επί νομοσχεδίου το οποίο θα έρθει, για να δούμε; </w:t>
      </w:r>
    </w:p>
    <w:p w14:paraId="0D044A5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κύριε Πρόεδρε, ότι θα πρέπει να διακοπεί η συνεδρίαση αυτή τη στιγμή, να</w:t>
      </w:r>
      <w:r>
        <w:rPr>
          <w:rFonts w:eastAsia="Times New Roman" w:cs="Times New Roman"/>
          <w:szCs w:val="24"/>
        </w:rPr>
        <w:t xml:space="preserve"> δεσμευθεί ο κύριος Υπουργός, στον συντομότερο δυνατό χρόνο τον οποίο έχει ανάγκη, για να έρθουν αυτά τα οποία προτίθεται η Κυβέρνηση να θέσει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της Βουλής και μετά να προχωρήσουμε στη συζήτηση</w:t>
      </w:r>
      <w:r>
        <w:rPr>
          <w:rFonts w:eastAsia="Times New Roman" w:cs="Times New Roman"/>
          <w:szCs w:val="24"/>
        </w:rPr>
        <w:t>,</w:t>
      </w:r>
      <w:r>
        <w:rPr>
          <w:rFonts w:eastAsia="Times New Roman" w:cs="Times New Roman"/>
          <w:szCs w:val="24"/>
        </w:rPr>
        <w:t xml:space="preserve"> αντιλαμβανόμενοι και την ανάγκη του επείγοντος.</w:t>
      </w:r>
    </w:p>
    <w:p w14:paraId="0D044A5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Ευχαρι</w:t>
      </w:r>
      <w:r>
        <w:rPr>
          <w:rFonts w:eastAsia="Times New Roman" w:cs="Times New Roman"/>
          <w:szCs w:val="24"/>
        </w:rPr>
        <w:t>στώ, κύριε Πρόεδρε.</w:t>
      </w:r>
    </w:p>
    <w:p w14:paraId="0D044A55"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D044A5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Πριν </w:t>
      </w:r>
      <w:r>
        <w:rPr>
          <w:rFonts w:eastAsia="Times New Roman" w:cs="Times New Roman"/>
          <w:szCs w:val="24"/>
        </w:rPr>
        <w:t xml:space="preserve">από </w:t>
      </w:r>
      <w:r>
        <w:rPr>
          <w:rFonts w:eastAsia="Times New Roman" w:cs="Times New Roman"/>
          <w:szCs w:val="24"/>
        </w:rPr>
        <w:t>την κ</w:t>
      </w:r>
      <w:r>
        <w:rPr>
          <w:rFonts w:eastAsia="Times New Roman" w:cs="Times New Roman"/>
          <w:szCs w:val="24"/>
        </w:rPr>
        <w:t>.</w:t>
      </w:r>
      <w:r>
        <w:rPr>
          <w:rFonts w:eastAsia="Times New Roman" w:cs="Times New Roman"/>
          <w:szCs w:val="24"/>
        </w:rPr>
        <w:t xml:space="preserve"> Βάκη</w:t>
      </w:r>
      <w:r>
        <w:rPr>
          <w:rFonts w:eastAsia="Times New Roman" w:cs="Times New Roman"/>
          <w:szCs w:val="24"/>
        </w:rPr>
        <w:t>,</w:t>
      </w:r>
      <w:r>
        <w:rPr>
          <w:rFonts w:eastAsia="Times New Roman" w:cs="Times New Roman"/>
          <w:szCs w:val="24"/>
        </w:rPr>
        <w:t xml:space="preserve"> τον λόγο έχει ο κ. Γρηγοράκος για δύο λεπτά</w:t>
      </w:r>
      <w:r>
        <w:rPr>
          <w:rFonts w:eastAsia="Times New Roman" w:cs="Times New Roman"/>
          <w:szCs w:val="24"/>
        </w:rPr>
        <w:t>,</w:t>
      </w:r>
      <w:r>
        <w:rPr>
          <w:rFonts w:eastAsia="Times New Roman" w:cs="Times New Roman"/>
          <w:szCs w:val="24"/>
        </w:rPr>
        <w:t xml:space="preserve"> «εκ μέρους» των </w:t>
      </w:r>
      <w:r>
        <w:rPr>
          <w:rFonts w:eastAsia="Times New Roman" w:cs="Times New Roman"/>
          <w:szCs w:val="24"/>
        </w:rPr>
        <w:t>Α</w:t>
      </w:r>
      <w:r>
        <w:rPr>
          <w:rFonts w:eastAsia="Times New Roman" w:cs="Times New Roman"/>
          <w:szCs w:val="24"/>
        </w:rPr>
        <w:t>νεξάρτητων Βουλευτών. Δεν ξέρω αν έχετε εξουσιοδοτηθεί.</w:t>
      </w:r>
    </w:p>
    <w:p w14:paraId="0D044A5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ΛΕΩΝΙΔΑΣ Γ</w:t>
      </w:r>
      <w:r>
        <w:rPr>
          <w:rFonts w:eastAsia="Times New Roman" w:cs="Times New Roman"/>
          <w:b/>
          <w:szCs w:val="24"/>
        </w:rPr>
        <w:t>ΡΗΓΟΡΑΚΟΣ:</w:t>
      </w:r>
      <w:r>
        <w:rPr>
          <w:rFonts w:eastAsia="Times New Roman" w:cs="Times New Roman"/>
          <w:szCs w:val="24"/>
        </w:rPr>
        <w:t xml:space="preserve"> Κύριε Πρόεδρε, θέλω να πω το εξής: Εξ όσων φαίνεται</w:t>
      </w:r>
      <w:r>
        <w:rPr>
          <w:rFonts w:eastAsia="Times New Roman" w:cs="Times New Roman"/>
          <w:szCs w:val="24"/>
        </w:rPr>
        <w:t>,</w:t>
      </w:r>
      <w:r>
        <w:rPr>
          <w:rFonts w:eastAsia="Times New Roman" w:cs="Times New Roman"/>
          <w:szCs w:val="24"/>
        </w:rPr>
        <w:t xml:space="preserve"> υπάρχει μια εμπλοκή. Μπορείτε, λοιπόν, εσείς, ως έμπειρος κοινοβουλευτικός, να απεμπλέξετε την όλη κατάσταση στο Κοινοβούλιο σταματώντας τη διαδικασία και</w:t>
      </w:r>
      <w:r>
        <w:rPr>
          <w:rFonts w:eastAsia="Times New Roman" w:cs="Times New Roman"/>
          <w:szCs w:val="24"/>
        </w:rPr>
        <w:t>,</w:t>
      </w:r>
      <w:r>
        <w:rPr>
          <w:rFonts w:eastAsia="Times New Roman" w:cs="Times New Roman"/>
          <w:szCs w:val="24"/>
        </w:rPr>
        <w:t xml:space="preserve"> εφόσον ο Υπουργός δεσμευτεί</w:t>
      </w:r>
      <w:r>
        <w:rPr>
          <w:rFonts w:eastAsia="Times New Roman" w:cs="Times New Roman"/>
          <w:szCs w:val="24"/>
        </w:rPr>
        <w:t>,</w:t>
      </w:r>
      <w:r>
        <w:rPr>
          <w:rFonts w:eastAsia="Times New Roman" w:cs="Times New Roman"/>
          <w:szCs w:val="24"/>
        </w:rPr>
        <w:t xml:space="preserve"> να πάμε</w:t>
      </w:r>
      <w:r>
        <w:rPr>
          <w:rFonts w:eastAsia="Times New Roman" w:cs="Times New Roman"/>
          <w:szCs w:val="24"/>
        </w:rPr>
        <w:t xml:space="preserve"> δύο ώρες αργότερα. </w:t>
      </w:r>
      <w:r>
        <w:rPr>
          <w:rFonts w:eastAsia="Times New Roman" w:cs="Times New Roman"/>
          <w:szCs w:val="24"/>
        </w:rPr>
        <w:t>Ό</w:t>
      </w:r>
      <w:r>
        <w:rPr>
          <w:rFonts w:eastAsia="Times New Roman" w:cs="Times New Roman"/>
          <w:szCs w:val="24"/>
        </w:rPr>
        <w:t xml:space="preserve">μως, να ξέρουμε συγκεκριμένα ότι θα κατατεθούν σε δύο ή τρεις ώρες αυτές οι νομοτεχνικές </w:t>
      </w:r>
      <w:r>
        <w:rPr>
          <w:rFonts w:eastAsia="Times New Roman" w:cs="Times New Roman"/>
          <w:szCs w:val="24"/>
        </w:rPr>
        <w:lastRenderedPageBreak/>
        <w:t>βελτιώσεις. Έτσι, λοιπόν, νομίζω ότι θα απεμπλακούμε. Διότι</w:t>
      </w:r>
      <w:r>
        <w:rPr>
          <w:rFonts w:eastAsia="Times New Roman" w:cs="Times New Roman"/>
          <w:szCs w:val="24"/>
        </w:rPr>
        <w:t>,</w:t>
      </w:r>
      <w:r>
        <w:rPr>
          <w:rFonts w:eastAsia="Times New Roman" w:cs="Times New Roman"/>
          <w:szCs w:val="24"/>
        </w:rPr>
        <w:t xml:space="preserve"> εάν συνεχιστεί η κατάσταση έτσι, νομίζω ότι κανείς από εμάς τους Βουλευτές –πιστεύω ό</w:t>
      </w:r>
      <w:r>
        <w:rPr>
          <w:rFonts w:eastAsia="Times New Roman" w:cs="Times New Roman"/>
          <w:szCs w:val="24"/>
        </w:rPr>
        <w:t>τι εκφράζω και τους υπόλοιπους- δεν θα μπορεί να πάρει θέση σε ένα νομοσχέδιο</w:t>
      </w:r>
      <w:r>
        <w:rPr>
          <w:rFonts w:eastAsia="Times New Roman" w:cs="Times New Roman"/>
          <w:szCs w:val="24"/>
        </w:rPr>
        <w:t>,</w:t>
      </w:r>
      <w:r>
        <w:rPr>
          <w:rFonts w:eastAsia="Times New Roman" w:cs="Times New Roman"/>
          <w:szCs w:val="24"/>
        </w:rPr>
        <w:t xml:space="preserve"> που δεν θα ξέρουμε ποιο είναι.</w:t>
      </w:r>
    </w:p>
    <w:p w14:paraId="0D044A5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D044A5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η κ</w:t>
      </w:r>
      <w:r>
        <w:rPr>
          <w:rFonts w:eastAsia="Times New Roman" w:cs="Times New Roman"/>
          <w:szCs w:val="24"/>
        </w:rPr>
        <w:t>.</w:t>
      </w:r>
      <w:r>
        <w:rPr>
          <w:rFonts w:eastAsia="Times New Roman" w:cs="Times New Roman"/>
          <w:szCs w:val="24"/>
        </w:rPr>
        <w:t xml:space="preserve"> Βάκη.</w:t>
      </w:r>
    </w:p>
    <w:p w14:paraId="0D044A5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Θα ήθελα και εγώ, κύριε Πρόεδρε, κυρίες και κύριοι συνάδελφοι, να μπούμε στην ουσία του θέματος.</w:t>
      </w:r>
    </w:p>
    <w:p w14:paraId="0D044A5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Ο κύριος Υπουργός μ</w:t>
      </w:r>
      <w:r>
        <w:rPr>
          <w:rFonts w:eastAsia="Times New Roman" w:cs="Times New Roman"/>
          <w:szCs w:val="24"/>
        </w:rPr>
        <w:t>ά</w:t>
      </w:r>
      <w:r>
        <w:rPr>
          <w:rFonts w:eastAsia="Times New Roman" w:cs="Times New Roman"/>
          <w:szCs w:val="24"/>
        </w:rPr>
        <w:t>ς είπε πριν ότι αμελλητί η Κυβέρνηση φέρνει στο Κοινοβούλιο προς έγκριση έναν κυρωτικό νόμο και ότι οι διατάξεις του κυρωτικού νόμου υπόκε</w:t>
      </w:r>
      <w:r>
        <w:rPr>
          <w:rFonts w:eastAsia="Times New Roman" w:cs="Times New Roman"/>
          <w:szCs w:val="24"/>
        </w:rPr>
        <w:t>ινται σε περαιτέρω επεξεργασία</w:t>
      </w:r>
      <w:r>
        <w:rPr>
          <w:rFonts w:eastAsia="Times New Roman" w:cs="Times New Roman"/>
          <w:szCs w:val="24"/>
        </w:rPr>
        <w:t>,</w:t>
      </w:r>
      <w:r>
        <w:rPr>
          <w:rFonts w:eastAsia="Times New Roman" w:cs="Times New Roman"/>
          <w:szCs w:val="24"/>
        </w:rPr>
        <w:t xml:space="preserve"> προτού υποβληθούν. Είμαστε σίγουροι ότι δεν πρόκειται για διατάξεις απλώς τεχνικές; Είμαστε σίγουροι, τις διαβάσαμε, τις είδαμε, είδαμε τις νομοτεχνικές βελτιώσεις;</w:t>
      </w:r>
    </w:p>
    <w:p w14:paraId="0D044A5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Ας τις φέρει πρώτα.</w:t>
      </w:r>
    </w:p>
    <w:p w14:paraId="0D044A5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ΦΩΤΕΙΝΗ ΒΑΚΗ:</w:t>
      </w:r>
      <w:r>
        <w:rPr>
          <w:rFonts w:eastAsia="Times New Roman" w:cs="Times New Roman"/>
          <w:szCs w:val="24"/>
        </w:rPr>
        <w:t xml:space="preserve"> Η δουλε</w:t>
      </w:r>
      <w:r>
        <w:rPr>
          <w:rFonts w:eastAsia="Times New Roman" w:cs="Times New Roman"/>
          <w:szCs w:val="24"/>
        </w:rPr>
        <w:t xml:space="preserve">ιά της εταιρείας είναι να προασπίζεται τα συμφέροντά της. Η δουλειά η δική μας –εκλεγμένων Βουλευτών- είναι να κάνουμε νομοτεχνικές βελτιώσεις και να προασπιζόμαστε το δημόσιο συμφέρον. Εκτός εάν έχετε ταυτιστεί με τους δικηγόρους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w:t>
      </w:r>
    </w:p>
    <w:p w14:paraId="0D044A5E"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(Θόρυβος στ</w:t>
      </w:r>
      <w:r>
        <w:rPr>
          <w:rFonts w:eastAsia="Times New Roman" w:cs="Times New Roman"/>
          <w:szCs w:val="24"/>
        </w:rPr>
        <w:t>ην Αίθουσα)</w:t>
      </w:r>
    </w:p>
    <w:p w14:paraId="0D044A5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Αν θέλετε να ξεδιπλώσουμε τη γνωστή πολιτική της πολιτικής σπέκουλας και καταστροφολογίας, αυτό δεν είναι σωστό. </w:t>
      </w:r>
    </w:p>
    <w:p w14:paraId="0D044A6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Κατατέθηκε μια επιστολή με επτά σημεία. Προτού καν διαβαστεί αυτή η επιστολή, σπεύσατε όλοι να τερατολογήσετε</w:t>
      </w:r>
      <w:r>
        <w:rPr>
          <w:rFonts w:eastAsia="Times New Roman" w:cs="Times New Roman"/>
          <w:szCs w:val="24"/>
        </w:rPr>
        <w:t>,</w:t>
      </w:r>
      <w:r>
        <w:rPr>
          <w:rFonts w:eastAsia="Times New Roman" w:cs="Times New Roman"/>
          <w:szCs w:val="24"/>
        </w:rPr>
        <w:t xml:space="preserve"> κατηγορώντας την Κυβέρνηση για το αυτονόητο</w:t>
      </w:r>
      <w:r>
        <w:rPr>
          <w:rFonts w:eastAsia="Times New Roman" w:cs="Times New Roman"/>
          <w:szCs w:val="24"/>
        </w:rPr>
        <w:t>,</w:t>
      </w:r>
      <w:r>
        <w:rPr>
          <w:rFonts w:eastAsia="Times New Roman" w:cs="Times New Roman"/>
          <w:szCs w:val="24"/>
        </w:rPr>
        <w:t xml:space="preserve"> ότι, δηλαδή, προσπαθεί να διαπραγματευτεί για καλύτερους όρους για μια επένδυση που θα ωφελήσει την πραγματική οικονομία, μια επένδυση που θα είναι προς όφελος της χώρας.</w:t>
      </w:r>
    </w:p>
    <w:p w14:paraId="0D044A61"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0D044A6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w:t>
      </w:r>
      <w:r>
        <w:rPr>
          <w:rFonts w:eastAsia="Times New Roman" w:cs="Times New Roman"/>
          <w:b/>
          <w:szCs w:val="24"/>
        </w:rPr>
        <w:t xml:space="preserve">τας Κακλαμάνης): </w:t>
      </w:r>
      <w:r>
        <w:rPr>
          <w:rFonts w:eastAsia="Times New Roman" w:cs="Times New Roman"/>
          <w:szCs w:val="24"/>
        </w:rPr>
        <w:t xml:space="preserve">Δεν διέκοψε κανέναν η κ. Βάκη. Ήρεμα! </w:t>
      </w:r>
    </w:p>
    <w:p w14:paraId="0D044A6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ΦΩΤΕΙΝΗ ΒΑΚΗ: </w:t>
      </w:r>
      <w:r>
        <w:rPr>
          <w:rFonts w:eastAsia="Times New Roman" w:cs="Times New Roman"/>
          <w:szCs w:val="24"/>
        </w:rPr>
        <w:t>Επιτέλους, με ποιους είστε;</w:t>
      </w:r>
    </w:p>
    <w:p w14:paraId="0D044A64"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D044A6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Παπαχριστόπουλε, έχετε τον λόγο για δύο λεπτά και ζητώ συγγνώμη, γιατί σας </w:t>
      </w:r>
      <w:r>
        <w:rPr>
          <w:rFonts w:eastAsia="Times New Roman" w:cs="Times New Roman"/>
          <w:szCs w:val="24"/>
        </w:rPr>
        <w:t>παρέλειψα.</w:t>
      </w:r>
    </w:p>
    <w:p w14:paraId="0D044A6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Τα δύο λεπτά είναι υπεραρκετά, κύριε Πρόεδρε. </w:t>
      </w:r>
    </w:p>
    <w:p w14:paraId="0D044A6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Ξαναλέω ότι ο Υπουργός δεν κρύφτηκε, είναι παρών, είναι έτοιμος να δώσει διευκρινίσεις. Κατά τη γνώμη μου, έδωσε πάρα πολλές διευκρινίσεις στην πρωτολογία του και νομίζω </w:t>
      </w:r>
      <w:r>
        <w:rPr>
          <w:rFonts w:eastAsia="Times New Roman" w:cs="Times New Roman"/>
          <w:szCs w:val="24"/>
        </w:rPr>
        <w:t>ότι εδώ είναι -είναι παρών, δεν φεύγει- να δώσει και τις υπόλοιπες.</w:t>
      </w:r>
    </w:p>
    <w:p w14:paraId="0D044A68"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0D044A6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είμαι ένθερμος υποστηρικτής αυτής της συμφωνίας με την </w:t>
      </w:r>
      <w:r>
        <w:rPr>
          <w:rFonts w:eastAsia="Times New Roman" w:cs="Times New Roman"/>
          <w:szCs w:val="24"/>
        </w:rPr>
        <w:t>«</w:t>
      </w:r>
      <w:r>
        <w:rPr>
          <w:rFonts w:eastAsia="Times New Roman" w:cs="Times New Roman"/>
          <w:szCs w:val="24"/>
          <w:lang w:val="en-US"/>
        </w:rPr>
        <w:t>C</w:t>
      </w:r>
      <w:r>
        <w:rPr>
          <w:rFonts w:eastAsia="Times New Roman" w:cs="Times New Roman"/>
          <w:szCs w:val="24"/>
          <w:lang w:val="en-US"/>
        </w:rPr>
        <w:t>OSCO</w:t>
      </w:r>
      <w:r>
        <w:rPr>
          <w:rFonts w:eastAsia="Times New Roman" w:cs="Times New Roman"/>
          <w:szCs w:val="24"/>
        </w:rPr>
        <w:t>»</w:t>
      </w:r>
      <w:r>
        <w:rPr>
          <w:rFonts w:eastAsia="Times New Roman" w:cs="Times New Roman"/>
          <w:szCs w:val="24"/>
        </w:rPr>
        <w:t xml:space="preserve"> και πιστεύω ότι είναι ένα βήμα θετικό για τη χώρα και επειδή πραγματικά η επίσκεψη του Πρωθυπου</w:t>
      </w:r>
      <w:r>
        <w:rPr>
          <w:rFonts w:eastAsia="Times New Roman" w:cs="Times New Roman"/>
          <w:szCs w:val="24"/>
        </w:rPr>
        <w:t xml:space="preserve">ργού αύριο στην Κίνα </w:t>
      </w:r>
      <w:r>
        <w:rPr>
          <w:rFonts w:eastAsia="Times New Roman" w:cs="Times New Roman"/>
          <w:szCs w:val="24"/>
        </w:rPr>
        <w:lastRenderedPageBreak/>
        <w:t>είναι σημαντική, εγώ παρακαλώ για ηρεμία, να πέσουν οι τόνοι, να μην ακούγονται ακραίες εκφράσεις, γιατί δεν προσφέρουν αυτή τη στιγμή στο κοινό καλό.</w:t>
      </w:r>
    </w:p>
    <w:p w14:paraId="0D044A6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D044A6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 για να δε</w:t>
      </w:r>
      <w:r>
        <w:rPr>
          <w:rFonts w:eastAsia="Times New Roman" w:cs="Times New Roman"/>
          <w:szCs w:val="24"/>
        </w:rPr>
        <w:t>υτερολογήσετε για τρία λεπτά.</w:t>
      </w:r>
    </w:p>
    <w:p w14:paraId="0D044A6C"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0D044A6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Ήρεμα, σας παρακαλώ, κυρίες και κύριοι συνάδελφοι! </w:t>
      </w:r>
    </w:p>
    <w:p w14:paraId="0D044A6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 xml:space="preserve">Ευχαριστώ, κύριε Πρόεδρε. </w:t>
      </w:r>
    </w:p>
    <w:p w14:paraId="0D044A6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Κύριε Δένδια, είπα ότι προσέχω τουλάχιστον και προσπαθώ να </w:t>
      </w:r>
      <w:r>
        <w:rPr>
          <w:rFonts w:eastAsia="Times New Roman" w:cs="Times New Roman"/>
          <w:szCs w:val="24"/>
        </w:rPr>
        <w:t>χρησιμοποιώ κάθε λέξη με το πραγματικό της νόημα. Είπα ότι οι αλλαγές</w:t>
      </w:r>
      <w:r>
        <w:rPr>
          <w:rFonts w:eastAsia="Times New Roman" w:cs="Times New Roman"/>
          <w:szCs w:val="24"/>
        </w:rPr>
        <w:t>,</w:t>
      </w:r>
      <w:r>
        <w:rPr>
          <w:rFonts w:eastAsia="Times New Roman" w:cs="Times New Roman"/>
          <w:szCs w:val="24"/>
        </w:rPr>
        <w:t xml:space="preserve"> οι οποίες έγιναν</w:t>
      </w:r>
      <w:r w:rsidRPr="00D724F3">
        <w:rPr>
          <w:rFonts w:eastAsia="Times New Roman" w:cs="Times New Roman"/>
          <w:szCs w:val="24"/>
        </w:rPr>
        <w:t>,</w:t>
      </w:r>
      <w:r>
        <w:rPr>
          <w:rFonts w:eastAsia="Times New Roman" w:cs="Times New Roman"/>
          <w:szCs w:val="24"/>
        </w:rPr>
        <w:t xml:space="preserve"> έγιναν για λόγους ορθής νομοθέτησης. Δεν έγιναν για λόγους αλλαγής των συμφωνηθέντων, δεν έγιναν για κανέναν άλλο</w:t>
      </w:r>
      <w:r>
        <w:rPr>
          <w:rFonts w:eastAsia="Times New Roman" w:cs="Times New Roman"/>
          <w:szCs w:val="24"/>
        </w:rPr>
        <w:t>ν</w:t>
      </w:r>
      <w:r>
        <w:rPr>
          <w:rFonts w:eastAsia="Times New Roman" w:cs="Times New Roman"/>
          <w:szCs w:val="24"/>
        </w:rPr>
        <w:t xml:space="preserve"> λόγο.</w:t>
      </w:r>
    </w:p>
    <w:p w14:paraId="0D044A7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 xml:space="preserve">Να προχωρήσουμε τότε, κύριε </w:t>
      </w:r>
      <w:r>
        <w:rPr>
          <w:rFonts w:eastAsia="Times New Roman" w:cs="Times New Roman"/>
          <w:szCs w:val="24"/>
        </w:rPr>
        <w:t>Υπουργέ.</w:t>
      </w:r>
    </w:p>
    <w:p w14:paraId="0D044A7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Καλώ, λοιπόν, και εσάς και όλα τα υπόλοιπα κόμματα να σταματήσετε αυτή τη σπέκουλα, γιατί έχετε τη δυνατότητα να διαπιστώσετε εάν υπάρχει ζήτημα ορθής νομοθέτησης ή όχι. Νομικοί είστε</w:t>
      </w:r>
      <w:r>
        <w:rPr>
          <w:rFonts w:eastAsia="Times New Roman" w:cs="Times New Roman"/>
          <w:szCs w:val="24"/>
        </w:rPr>
        <w:t xml:space="preserve">, έγκριτοι είστε, μπορείτε να έχετε άποψη και να μη σπεκουλάρετε στο εάν η Κυβέρνηση είναι συνεπής ή δεν είναι με τις συμβατικές της υποχρεώσεις και τα συμφωνηθέντα και για το εάν μία επιστολή την εκθέτει ή την εξευτελίζει, όπως λέει ο κ. Λοβέρδος. </w:t>
      </w:r>
    </w:p>
    <w:p w14:paraId="0D044A7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Πάρτε </w:t>
      </w:r>
      <w:r>
        <w:rPr>
          <w:rFonts w:eastAsia="Times New Roman" w:cs="Times New Roman"/>
          <w:szCs w:val="24"/>
        </w:rPr>
        <w:t>θέση σ’ αυτό, κύριε Λοβέρδο. Με ποια μεριά είστε; Με τη μεριά της ορθής νομοθέτησης ή με τη μεριά μίας άποψης σεβαστής, η οποία όμως δεν μπορεί να διεκδικεί ισχύ υπέρτερη του Κοινοβουλίου;</w:t>
      </w:r>
    </w:p>
    <w:p w14:paraId="0D044A73"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D044A7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Θα εκ</w:t>
      </w:r>
      <w:r>
        <w:rPr>
          <w:rFonts w:eastAsia="Times New Roman" w:cs="Times New Roman"/>
          <w:szCs w:val="24"/>
        </w:rPr>
        <w:t xml:space="preserve">τεθούν, όταν έρθουν οι νομοτεχνικές βελτιώσεις. </w:t>
      </w:r>
    </w:p>
    <w:p w14:paraId="0D044A7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ΘΕΟΔΩΡΟΣ ΔΡΙΤΣΑΣ (Υπουργός Ναυτιλίας και Νησιωτικής Πολιτικής): </w:t>
      </w:r>
      <w:r>
        <w:rPr>
          <w:rFonts w:eastAsia="Times New Roman" w:cs="Times New Roman"/>
          <w:szCs w:val="24"/>
        </w:rPr>
        <w:t>Όπως, λοιπόν, μπορούμε να καταλάβουμε όλοι, ο καθένας αναλαμβάνει τις ευθύνες του. Όταν μία διάταξη, αυτή η περίφημη διάταξη του άρθρου 5, ήταν</w:t>
      </w:r>
      <w:r>
        <w:rPr>
          <w:rFonts w:eastAsia="Times New Roman" w:cs="Times New Roman"/>
          <w:szCs w:val="24"/>
        </w:rPr>
        <w:t xml:space="preserve"> τόσο γενική</w:t>
      </w:r>
      <w:r>
        <w:rPr>
          <w:rFonts w:eastAsia="Times New Roman" w:cs="Times New Roman"/>
          <w:szCs w:val="24"/>
        </w:rPr>
        <w:t>,</w:t>
      </w:r>
      <w:r>
        <w:rPr>
          <w:rFonts w:eastAsia="Times New Roman" w:cs="Times New Roman"/>
          <w:szCs w:val="24"/>
        </w:rPr>
        <w:t xml:space="preserve"> που δεν είχε κανέναν προσδιορισμό για το τι καταργείται, δεν έπρεπε η Κυβέρνηση εκεί να επισημάνει ότι αυτό δεν μπορεί να είναι καλή νομοθέτηση;</w:t>
      </w:r>
    </w:p>
    <w:p w14:paraId="0D044A7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Γιατί το υπογράψατε τότε; </w:t>
      </w:r>
    </w:p>
    <w:p w14:paraId="0D044A77"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0D044A7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Ηρεμήστε!</w:t>
      </w:r>
    </w:p>
    <w:p w14:paraId="0D044A7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Κύριε Υπουργέ, δεν έκανε η Κυβέρνηση…</w:t>
      </w:r>
    </w:p>
    <w:p w14:paraId="0D044A7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Αυτό έκανε, κύριε Μανιάτη, η Κυβέρνηση.</w:t>
      </w:r>
    </w:p>
    <w:p w14:paraId="0D044A7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Περιττεύουν, λοιπόν, οι αντιπολιτευτικές κορ</w:t>
      </w:r>
      <w:r>
        <w:rPr>
          <w:rFonts w:eastAsia="Times New Roman" w:cs="Times New Roman"/>
          <w:szCs w:val="24"/>
        </w:rPr>
        <w:t>ό</w:t>
      </w:r>
      <w:r>
        <w:rPr>
          <w:rFonts w:eastAsia="Times New Roman" w:cs="Times New Roman"/>
          <w:szCs w:val="24"/>
        </w:rPr>
        <w:t xml:space="preserve">νες. Εγώ, πράγματι, δεν θέλω να μπω </w:t>
      </w:r>
      <w:r>
        <w:rPr>
          <w:rFonts w:eastAsia="Times New Roman" w:cs="Times New Roman"/>
          <w:szCs w:val="24"/>
        </w:rPr>
        <w:t>στα ολισθηρά πεδία</w:t>
      </w:r>
      <w:r>
        <w:rPr>
          <w:rFonts w:eastAsia="Times New Roman" w:cs="Times New Roman"/>
          <w:szCs w:val="24"/>
        </w:rPr>
        <w:t>,</w:t>
      </w:r>
      <w:r>
        <w:rPr>
          <w:rFonts w:eastAsia="Times New Roman" w:cs="Times New Roman"/>
          <w:szCs w:val="24"/>
        </w:rPr>
        <w:t xml:space="preserve"> να κρίνω συμπεριφορές εταιρειών, κρατών, οτιδήποτε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Και δεν πρέπει. Πρέπει όλοι να </w:t>
      </w:r>
      <w:r>
        <w:rPr>
          <w:rFonts w:eastAsia="Times New Roman" w:cs="Times New Roman"/>
          <w:szCs w:val="24"/>
        </w:rPr>
        <w:lastRenderedPageBreak/>
        <w:t xml:space="preserve">είμαστε υπεύθυνοι σε σχέση με αυτό. Και χθες και σήμερα διακήρυξα ότι σταθερή κατεύθυνση της χώρας μας και της Κυβέρνησης είναι η ανάπτυξη των </w:t>
      </w:r>
      <w:r>
        <w:rPr>
          <w:rFonts w:eastAsia="Times New Roman" w:cs="Times New Roman"/>
          <w:szCs w:val="24"/>
        </w:rPr>
        <w:t>σχέσεων σε όλα τα επίπεδα με τη Λαϊκή Δημοκρατία της Κίνας. Και σ’ αυτή την κατεύθυνση κινείται και αυτή την κατεύθυνση υπηρετεί και το επικείμενο ταξίδι του Πρωθυπουργού στο Πεκίνο και στη Σαγκάη. Όλα τα άλλα περιττεύουν.</w:t>
      </w:r>
    </w:p>
    <w:p w14:paraId="0D044A7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Μην καλείτε, όμως, την Κυβέρνηση</w:t>
      </w:r>
      <w:r>
        <w:rPr>
          <w:rFonts w:eastAsia="Times New Roman" w:cs="Times New Roman"/>
          <w:szCs w:val="24"/>
        </w:rPr>
        <w:t>,</w:t>
      </w:r>
      <w:r>
        <w:rPr>
          <w:rFonts w:eastAsia="Times New Roman" w:cs="Times New Roman"/>
          <w:szCs w:val="24"/>
        </w:rPr>
        <w:t xml:space="preserve"> με τερτίπια τέτοιου είδους</w:t>
      </w:r>
      <w:r>
        <w:rPr>
          <w:rFonts w:eastAsia="Times New Roman" w:cs="Times New Roman"/>
          <w:szCs w:val="24"/>
        </w:rPr>
        <w:t>,</w:t>
      </w:r>
      <w:r>
        <w:rPr>
          <w:rFonts w:eastAsia="Times New Roman" w:cs="Times New Roman"/>
          <w:szCs w:val="24"/>
        </w:rPr>
        <w:t xml:space="preserve"> να αποδείξει ότι δεν είναι ελέφαντας. Διότι περί αυτού πρόκειται. Ζήτημα ορθής νομοθέτησης είναι και</w:t>
      </w:r>
      <w:r>
        <w:rPr>
          <w:rFonts w:eastAsia="Times New Roman" w:cs="Times New Roman"/>
          <w:szCs w:val="24"/>
        </w:rPr>
        <w:t>,</w:t>
      </w:r>
      <w:r>
        <w:rPr>
          <w:rFonts w:eastAsia="Times New Roman" w:cs="Times New Roman"/>
          <w:szCs w:val="24"/>
        </w:rPr>
        <w:t xml:space="preserve"> αν υπάρχουν παρερμηνείες, θα διορθωθούν.  </w:t>
      </w:r>
    </w:p>
    <w:p w14:paraId="0D044A7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Επομένως εγώ δεν έχω, κύριε Πρόεδρε, κα</w:t>
      </w:r>
      <w:r>
        <w:rPr>
          <w:rFonts w:eastAsia="Times New Roman" w:cs="Times New Roman"/>
          <w:szCs w:val="24"/>
        </w:rPr>
        <w:t>μ</w:t>
      </w:r>
      <w:r>
        <w:rPr>
          <w:rFonts w:eastAsia="Times New Roman" w:cs="Times New Roman"/>
          <w:szCs w:val="24"/>
        </w:rPr>
        <w:t>μία αντίρρηση από τη δική μου την πλευρά ν</w:t>
      </w:r>
      <w:r>
        <w:rPr>
          <w:rFonts w:eastAsia="Times New Roman" w:cs="Times New Roman"/>
          <w:szCs w:val="24"/>
        </w:rPr>
        <w:t>α υπάρξει μια διακοπή της συνεδρίασης, εάν κρίνει το Σώμα ότι πράγματι πρέπει να γίνει. Όμως, δεν αποφασίζω εγώ, όπως το είπατε και εσείς.</w:t>
      </w:r>
    </w:p>
    <w:p w14:paraId="0D044A7E" w14:textId="77777777" w:rsidR="00510C84" w:rsidRDefault="007027BA">
      <w:pPr>
        <w:spacing w:line="600" w:lineRule="auto"/>
        <w:ind w:firstLine="720"/>
        <w:contextualSpacing/>
        <w:jc w:val="center"/>
        <w:rPr>
          <w:rFonts w:eastAsia="Times New Roman"/>
          <w:bCs/>
        </w:rPr>
      </w:pPr>
      <w:r>
        <w:rPr>
          <w:rFonts w:eastAsia="Times New Roman"/>
          <w:bCs/>
        </w:rPr>
        <w:t>(Θόρυβος στην Αίθουσα)</w:t>
      </w:r>
    </w:p>
    <w:p w14:paraId="0D044A7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Κύριε Λοβέρδο, σας παρακαλώ…</w:t>
      </w:r>
    </w:p>
    <w:p w14:paraId="0D044A8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Σας παρακαλώ, ηρεμήστε. </w:t>
      </w:r>
    </w:p>
    <w:p w14:paraId="0D044A8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Σε κάθε περίπτωση</w:t>
      </w:r>
      <w:r>
        <w:rPr>
          <w:rFonts w:eastAsia="Times New Roman" w:cs="Times New Roman"/>
          <w:szCs w:val="24"/>
        </w:rPr>
        <w:t>,</w:t>
      </w:r>
      <w:r>
        <w:rPr>
          <w:rFonts w:eastAsia="Times New Roman" w:cs="Times New Roman"/>
          <w:szCs w:val="24"/>
        </w:rPr>
        <w:t xml:space="preserve"> μας ενδιαφέρει σε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σύντομο χρόνο του κατεπείγοντος να δοθεί στο Σώμα η δυνατότητα να εκθέσει τις απόψεις και να ψηφίσουμε μετά λόγου γνώσεως, γιατί είναι μια σημαντ</w:t>
      </w:r>
      <w:r>
        <w:rPr>
          <w:rFonts w:eastAsia="Times New Roman" w:cs="Times New Roman"/>
          <w:szCs w:val="24"/>
        </w:rPr>
        <w:t xml:space="preserve">ική συμφωνία. </w:t>
      </w:r>
    </w:p>
    <w:p w14:paraId="0D044A82" w14:textId="77777777" w:rsidR="00510C84" w:rsidRDefault="007027BA">
      <w:pPr>
        <w:spacing w:line="600" w:lineRule="auto"/>
        <w:ind w:firstLine="720"/>
        <w:contextualSpacing/>
        <w:jc w:val="center"/>
        <w:rPr>
          <w:rFonts w:eastAsia="Times New Roman"/>
          <w:bCs/>
        </w:rPr>
      </w:pPr>
      <w:r>
        <w:rPr>
          <w:rFonts w:eastAsia="Times New Roman"/>
          <w:bCs/>
        </w:rPr>
        <w:t>(Θόρυβος στην Αίθουσα)</w:t>
      </w:r>
    </w:p>
    <w:p w14:paraId="0D044A8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κύριε Πρόεδρε και κύριοι συνάδελφοι! Μας ενδιαφέρει να ψηφίσουμε μετά λόγου γνώσεως, γιατί είναι μια σημαντική συμφωνία. </w:t>
      </w:r>
    </w:p>
    <w:p w14:paraId="0D044A8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Εγώ πιστεύω ότι δεν υπάρχει θέμα. Μπορούμε να προχωρήσουμε. Αυτά που θα αλλάξουν, </w:t>
      </w:r>
      <w:r>
        <w:rPr>
          <w:rFonts w:eastAsia="Times New Roman" w:cs="Times New Roman"/>
          <w:szCs w:val="24"/>
        </w:rPr>
        <w:t>αν αλλάξουν,</w:t>
      </w:r>
      <w:r>
        <w:rPr>
          <w:rFonts w:eastAsia="Times New Roman" w:cs="Times New Roman"/>
          <w:b/>
          <w:szCs w:val="24"/>
        </w:rPr>
        <w:t xml:space="preserve"> </w:t>
      </w:r>
      <w:r>
        <w:rPr>
          <w:rFonts w:eastAsia="Times New Roman" w:cs="Times New Roman"/>
          <w:szCs w:val="24"/>
        </w:rPr>
        <w:t xml:space="preserve">δεν επηρεάζουν το σύνολο του κυρωτικού νόμου και της </w:t>
      </w:r>
      <w:r>
        <w:rPr>
          <w:rFonts w:eastAsia="Times New Roman" w:cs="Times New Roman"/>
          <w:szCs w:val="24"/>
        </w:rPr>
        <w:t>σ</w:t>
      </w:r>
      <w:r>
        <w:rPr>
          <w:rFonts w:eastAsia="Times New Roman" w:cs="Times New Roman"/>
          <w:szCs w:val="24"/>
        </w:rPr>
        <w:t xml:space="preserve">ύμβασης </w:t>
      </w:r>
      <w:r>
        <w:rPr>
          <w:rFonts w:eastAsia="Times New Roman" w:cs="Times New Roman"/>
          <w:szCs w:val="24"/>
        </w:rPr>
        <w:t>π</w:t>
      </w:r>
      <w:r>
        <w:rPr>
          <w:rFonts w:eastAsia="Times New Roman" w:cs="Times New Roman"/>
          <w:szCs w:val="24"/>
        </w:rPr>
        <w:t>αραχώρησης. Πρόκειται για μια σειρά επιμέρους ζητημάτων, αλλά</w:t>
      </w:r>
      <w:r>
        <w:rPr>
          <w:rFonts w:eastAsia="Times New Roman" w:cs="Times New Roman"/>
          <w:szCs w:val="24"/>
        </w:rPr>
        <w:t>,</w:t>
      </w:r>
      <w:r>
        <w:rPr>
          <w:rFonts w:eastAsia="Times New Roman" w:cs="Times New Roman"/>
          <w:szCs w:val="24"/>
        </w:rPr>
        <w:t xml:space="preserve"> εάν επιμένει το Σώμα ότι έχει ανασφάλεια για το ποιο κείμενο τελικά καλείται να συζητήσει και να ψηφίσει</w:t>
      </w:r>
      <w:r>
        <w:rPr>
          <w:rFonts w:eastAsia="Times New Roman" w:cs="Times New Roman"/>
          <w:szCs w:val="24"/>
        </w:rPr>
        <w:t>,</w:t>
      </w:r>
      <w:r>
        <w:rPr>
          <w:rFonts w:eastAsia="Times New Roman" w:cs="Times New Roman"/>
          <w:szCs w:val="24"/>
        </w:rPr>
        <w:t xml:space="preserve"> κατά παραχώ</w:t>
      </w:r>
      <w:r>
        <w:rPr>
          <w:rFonts w:eastAsia="Times New Roman" w:cs="Times New Roman"/>
          <w:szCs w:val="24"/>
        </w:rPr>
        <w:t xml:space="preserve">ρηση, θα το έλεγα, δεν έχω αντίρρηση. </w:t>
      </w:r>
    </w:p>
    <w:p w14:paraId="0D044A8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Πριν κλείσω τη συνεδρίαση, κύριε Υπουργέ, μπορείτε να μας πείτε </w:t>
      </w:r>
      <w:r>
        <w:rPr>
          <w:rFonts w:eastAsia="Times New Roman" w:cs="Times New Roman"/>
          <w:szCs w:val="24"/>
        </w:rPr>
        <w:t>περίπου</w:t>
      </w:r>
      <w:r>
        <w:rPr>
          <w:rFonts w:eastAsia="Times New Roman" w:cs="Times New Roman"/>
          <w:szCs w:val="24"/>
        </w:rPr>
        <w:t xml:space="preserve"> πότε θα είναι οι νομοτεχνικές βελτιώσεις έτοιμες; </w:t>
      </w:r>
    </w:p>
    <w:p w14:paraId="0D044A8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b/>
          <w:szCs w:val="24"/>
        </w:rPr>
        <w:t>):</w:t>
      </w:r>
      <w:r>
        <w:rPr>
          <w:rFonts w:eastAsia="Times New Roman" w:cs="Times New Roman"/>
          <w:szCs w:val="24"/>
        </w:rPr>
        <w:t xml:space="preserve"> Πριν μπω στην Αίθουσα, είχα δρομολογήσει τη διαδικασία, καθώς και από χθες το βράδυ. Τώρα δεν είμαι ενήμερος σε π</w:t>
      </w:r>
      <w:r>
        <w:rPr>
          <w:rFonts w:eastAsia="Times New Roman" w:cs="Times New Roman"/>
          <w:szCs w:val="24"/>
        </w:rPr>
        <w:t>ο</w:t>
      </w:r>
      <w:r>
        <w:rPr>
          <w:rFonts w:eastAsia="Times New Roman" w:cs="Times New Roman"/>
          <w:szCs w:val="24"/>
        </w:rPr>
        <w:t>ιο σημείο βρίσκεται. Πρέπει να πάω να μάθω. Ελπίζω σε μια</w:t>
      </w:r>
      <w:r>
        <w:rPr>
          <w:rFonts w:eastAsia="Times New Roman" w:cs="Times New Roman"/>
          <w:szCs w:val="24"/>
        </w:rPr>
        <w:t xml:space="preserve">, </w:t>
      </w:r>
      <w:r>
        <w:rPr>
          <w:rFonts w:eastAsia="Times New Roman" w:cs="Times New Roman"/>
          <w:szCs w:val="24"/>
        </w:rPr>
        <w:t>δύο ώρες το πολύ…</w:t>
      </w:r>
    </w:p>
    <w:p w14:paraId="0D044A8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Προτείνει μια ώρα…</w:t>
      </w:r>
    </w:p>
    <w:p w14:paraId="0D044A8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w:t>
      </w:r>
      <w:r>
        <w:rPr>
          <w:rFonts w:eastAsia="Times New Roman" w:cs="Times New Roman"/>
          <w:b/>
          <w:szCs w:val="24"/>
        </w:rPr>
        <w:t>μάνης):</w:t>
      </w:r>
      <w:r>
        <w:rPr>
          <w:rFonts w:eastAsia="Times New Roman" w:cs="Times New Roman"/>
          <w:szCs w:val="24"/>
        </w:rPr>
        <w:t xml:space="preserve"> Όχι, κύριε Υπουργέ, πρέπει να ξέρουμε. Ακούστε, δεν θα το πάμε στην κολοκυθιά για τη διακοπή της συνεδρίασης. Δεν πάει έτσι το πράγμα.</w:t>
      </w:r>
    </w:p>
    <w:p w14:paraId="0D044A8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Θα πρότεινα μ</w:t>
      </w:r>
      <w:r>
        <w:rPr>
          <w:rFonts w:eastAsia="Times New Roman" w:cs="Times New Roman"/>
          <w:szCs w:val="24"/>
        </w:rPr>
        <w:t>ί</w:t>
      </w:r>
      <w:r>
        <w:rPr>
          <w:rFonts w:eastAsia="Times New Roman" w:cs="Times New Roman"/>
          <w:szCs w:val="24"/>
        </w:rPr>
        <w:t>α ώρα.</w:t>
      </w:r>
    </w:p>
    <w:p w14:paraId="0D044A8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w:t>
      </w:r>
      <w:r>
        <w:rPr>
          <w:rFonts w:eastAsia="Times New Roman" w:cs="Times New Roman"/>
          <w:b/>
          <w:szCs w:val="24"/>
        </w:rPr>
        <w:t>ης):</w:t>
      </w:r>
      <w:r>
        <w:rPr>
          <w:rFonts w:eastAsia="Times New Roman" w:cs="Times New Roman"/>
          <w:szCs w:val="24"/>
        </w:rPr>
        <w:t xml:space="preserve"> Άρα, σε μια ώρα θα έχουν οι </w:t>
      </w:r>
      <w:r>
        <w:rPr>
          <w:rFonts w:eastAsia="Times New Roman" w:cs="Times New Roman"/>
          <w:szCs w:val="24"/>
        </w:rPr>
        <w:t>Κοινοβουλευτικοί Ε</w:t>
      </w:r>
      <w:r>
        <w:rPr>
          <w:rFonts w:eastAsia="Times New Roman" w:cs="Times New Roman"/>
          <w:szCs w:val="24"/>
        </w:rPr>
        <w:t xml:space="preserve">κπρόσωποι των κομμάτων στα χέρια τους τις νομοτεχνικές βελτιώσεις; </w:t>
      </w:r>
    </w:p>
    <w:p w14:paraId="0D044A8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ΘΕΟΔΩΡΟΣ ΔΡΙΤΣΑΣ (Υπουργός Ναυτιλίας και Νησιωτικής Πολιτικής):</w:t>
      </w:r>
      <w:r>
        <w:rPr>
          <w:rFonts w:eastAsia="Times New Roman" w:cs="Times New Roman"/>
          <w:szCs w:val="24"/>
        </w:rPr>
        <w:t xml:space="preserve"> Μπορεί και νωρίτερα. Θα κάνω την προσπάθεια όσο γίνεται νωρίτερα. Ελπίζω </w:t>
      </w:r>
      <w:r>
        <w:rPr>
          <w:rFonts w:eastAsia="Times New Roman" w:cs="Times New Roman"/>
          <w:szCs w:val="24"/>
        </w:rPr>
        <w:t>να μην έχουμε πρόβλημα.</w:t>
      </w:r>
    </w:p>
    <w:p w14:paraId="0D044A8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Επομένως συνοψίζω ότι</w:t>
      </w:r>
      <w:r>
        <w:rPr>
          <w:rFonts w:eastAsia="Times New Roman" w:cs="Times New Roman"/>
          <w:szCs w:val="24"/>
        </w:rPr>
        <w:t>,</w:t>
      </w:r>
      <w:r>
        <w:rPr>
          <w:rFonts w:eastAsia="Times New Roman" w:cs="Times New Roman"/>
          <w:szCs w:val="24"/>
        </w:rPr>
        <w:t xml:space="preserve"> εάν μεν δεν είχαν συνδεθεί οι νομοτεχνικές βελτιώσεις με την κυκλοφορήσασα εχθές επιστολή, δεν θα είχε γίνει καμ</w:t>
      </w:r>
      <w:r>
        <w:rPr>
          <w:rFonts w:eastAsia="Times New Roman" w:cs="Times New Roman"/>
          <w:szCs w:val="24"/>
        </w:rPr>
        <w:t>μ</w:t>
      </w:r>
      <w:r>
        <w:rPr>
          <w:rFonts w:eastAsia="Times New Roman" w:cs="Times New Roman"/>
          <w:szCs w:val="24"/>
        </w:rPr>
        <w:t xml:space="preserve">ία κουβέντα, γιατί, όπως είπα, δεν είναι πρώτη φορά που νομοτεχνικές βελτιώσεις κατατίθενται κατά τη διάρκεια της συζήτησης. Το πόσο τώρα οι νομοτεχνικές βελτιώσεις θα συνδεθούν ή όχι με την επιστολή, αυτό θα το δούμε όλοι, όταν κατατεθούν οι νομοτεχνικές </w:t>
      </w:r>
      <w:r>
        <w:rPr>
          <w:rFonts w:eastAsia="Times New Roman" w:cs="Times New Roman"/>
          <w:szCs w:val="24"/>
        </w:rPr>
        <w:t xml:space="preserve">βελτιώσεις. Ο Υπουργός έδωσε την απάντησή του και δεν νομίζω ότι τον αμφισβητούμε. Θα τα δούμε και γραπτώς. </w:t>
      </w:r>
    </w:p>
    <w:p w14:paraId="0D044A8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Η εύκολη λύση για μένα θα ήταν, γιατί αυτό προβλέπεται από τον Κανονισμό, με δική μου πρωτοβουλία για τέτοιο θέμα -οι παλαιότεροι γνωρίζουν ότι δεν</w:t>
      </w:r>
      <w:r>
        <w:rPr>
          <w:rFonts w:eastAsia="Times New Roman" w:cs="Times New Roman"/>
          <w:szCs w:val="24"/>
        </w:rPr>
        <w:t xml:space="preserve"> προβλέπεται από τον Κανονισμό και άρα δεν μπορώ να το κάνω- να έθετα το συνεχίζουμε ή δεν συνεχίζουμε στο Σώμα, εάν ο κύριος Υπουργός δεν είχε κάνει την τελευταία του τοποθέτηση, ότι δηλαδή η Κυβέρνηση ζητά ή συναινεί να διακόψουμε μία </w:t>
      </w:r>
      <w:r>
        <w:rPr>
          <w:rFonts w:eastAsia="Times New Roman" w:cs="Times New Roman"/>
          <w:szCs w:val="24"/>
        </w:rPr>
        <w:lastRenderedPageBreak/>
        <w:t>ώρα, με την προϋπόθ</w:t>
      </w:r>
      <w:r>
        <w:rPr>
          <w:rFonts w:eastAsia="Times New Roman" w:cs="Times New Roman"/>
          <w:szCs w:val="24"/>
        </w:rPr>
        <w:t xml:space="preserve">εση όμως ότι στην ώρα αυτή μέσα -τώρα εάν είναι μια ώρα και δέκα λεπτά δεν χάλασε ο κόσμος- θα έχουν δοθεί στους Κοινοβουλευτικούς Εκπροσώπους όλων των κομμάτων οι νομοτεχνικές βελτιώσεις. </w:t>
      </w:r>
    </w:p>
    <w:p w14:paraId="0D044A8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θα ξεκινήσουμε μετά κατευθείαν με τον πρώτο εισ</w:t>
      </w:r>
      <w:r>
        <w:rPr>
          <w:rFonts w:eastAsia="Times New Roman" w:cs="Times New Roman"/>
          <w:szCs w:val="24"/>
        </w:rPr>
        <w:t xml:space="preserve">ηγητή. Η κριτική επί των νομοτεχνικών βελτιώσεων θα γίνεται στις τοποθετήσεις των εισηγητών, των αγορητών και των Κοινοβουλευτικών Εκπροσώπων. </w:t>
      </w:r>
    </w:p>
    <w:p w14:paraId="0D044A8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δέχεστε στο σημείο αυτό να διακόψουμε τη συνεδρίαση;</w:t>
      </w:r>
    </w:p>
    <w:p w14:paraId="0D044A9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w:t>
      </w:r>
      <w:r>
        <w:rPr>
          <w:rFonts w:eastAsia="Times New Roman" w:cs="Times New Roman"/>
          <w:szCs w:val="24"/>
        </w:rPr>
        <w:t>λιστα.</w:t>
      </w:r>
    </w:p>
    <w:p w14:paraId="0D044A91" w14:textId="77777777" w:rsidR="00510C84" w:rsidRDefault="007027BA">
      <w:pPr>
        <w:spacing w:line="600" w:lineRule="auto"/>
        <w:ind w:firstLine="720"/>
        <w:contextualSpacing/>
        <w:jc w:val="center"/>
        <w:rPr>
          <w:rFonts w:eastAsia="Times New Roman"/>
          <w:bCs/>
        </w:rPr>
      </w:pPr>
      <w:r>
        <w:rPr>
          <w:rFonts w:eastAsia="Times New Roman"/>
          <w:bCs/>
        </w:rPr>
        <w:t>(Χειροκροτήματα απ</w:t>
      </w:r>
      <w:r>
        <w:rPr>
          <w:rFonts w:eastAsia="Times New Roman"/>
          <w:bCs/>
        </w:rPr>
        <w:t xml:space="preserve">’ </w:t>
      </w:r>
      <w:r>
        <w:rPr>
          <w:rFonts w:eastAsia="Times New Roman"/>
          <w:bCs/>
        </w:rPr>
        <w:t>όλες τις πτέρυγες της Βουλής)</w:t>
      </w:r>
    </w:p>
    <w:p w14:paraId="0D044A9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ΝΙΚΟΛΑΟΣ ΚΑΡΑΘΑΝΑΣΟΠΟΥΛΟΣ:</w:t>
      </w:r>
      <w:r>
        <w:rPr>
          <w:rFonts w:eastAsia="Times New Roman" w:cs="Times New Roman"/>
          <w:szCs w:val="24"/>
        </w:rPr>
        <w:t xml:space="preserve"> Εμείς διαφωνούμε με την πρόταση, η οποία κατατέθηκε, για διακοπή της συζήτησης, γιατί θα περιοριστεί απελπιστικά ο χρόνος </w:t>
      </w:r>
      <w:r>
        <w:rPr>
          <w:rFonts w:eastAsia="Times New Roman" w:cs="Times New Roman"/>
          <w:szCs w:val="24"/>
        </w:rPr>
        <w:t>στον οποίο</w:t>
      </w:r>
      <w:r>
        <w:rPr>
          <w:rFonts w:eastAsia="Times New Roman" w:cs="Times New Roman"/>
          <w:szCs w:val="24"/>
        </w:rPr>
        <w:t xml:space="preserve"> θα έχουμε τη δυνατότητα να τοποθετηθού</w:t>
      </w:r>
      <w:r>
        <w:rPr>
          <w:rFonts w:eastAsia="Times New Roman" w:cs="Times New Roman"/>
          <w:szCs w:val="24"/>
        </w:rPr>
        <w:t xml:space="preserve">με επί της ουσίας της συγκεκριμένης συζήτησης. </w:t>
      </w:r>
    </w:p>
    <w:p w14:paraId="0D044A9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Επομένως το Σώμα συνεφώνησε κατά πλειοψηφία, διαφωνούντος του Κομμουνιστικού Κόμματος Ελλάδας. </w:t>
      </w:r>
    </w:p>
    <w:p w14:paraId="0D044A9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Ραντεβού, λοιπόν, στις 14.00</w:t>
      </w:r>
      <w:r>
        <w:rPr>
          <w:rFonts w:eastAsia="Times New Roman" w:cs="Times New Roman"/>
          <w:szCs w:val="24"/>
        </w:rPr>
        <w:t>΄</w:t>
      </w:r>
      <w:r>
        <w:rPr>
          <w:rFonts w:eastAsia="Times New Roman" w:cs="Times New Roman"/>
          <w:szCs w:val="24"/>
        </w:rPr>
        <w:t xml:space="preserve"> εδώ.</w:t>
      </w:r>
    </w:p>
    <w:p w14:paraId="0D044A95"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(ΔΙΑΚΟΠΗ)</w:t>
      </w:r>
    </w:p>
    <w:p w14:paraId="0D044A96"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(ΜΕΤΑ ΤΗ ΔΙΑΚΟΠΗ)</w:t>
      </w:r>
    </w:p>
    <w:p w14:paraId="0D044A97" w14:textId="77777777" w:rsidR="00510C84" w:rsidRDefault="007027BA">
      <w:pPr>
        <w:tabs>
          <w:tab w:val="right" w:pos="8787"/>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Κυρίες και κύριοι συνάδελφοι, </w:t>
      </w:r>
      <w:r>
        <w:rPr>
          <w:rFonts w:eastAsia="Times New Roman" w:cs="Times New Roman"/>
          <w:szCs w:val="24"/>
        </w:rPr>
        <w:t>συνεχίζε</w:t>
      </w:r>
      <w:r>
        <w:rPr>
          <w:rFonts w:eastAsia="Times New Roman" w:cs="Times New Roman"/>
          <w:szCs w:val="24"/>
        </w:rPr>
        <w:t xml:space="preserve">ται η συνεδρίαση. </w:t>
      </w:r>
    </w:p>
    <w:p w14:paraId="0D044A98" w14:textId="77777777" w:rsidR="00510C84" w:rsidRDefault="007027BA">
      <w:pPr>
        <w:tabs>
          <w:tab w:val="right" w:pos="8787"/>
        </w:tabs>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θα ήθελα να κάνω δύο ανακοινώσεις προς το Σώμα. </w:t>
      </w:r>
    </w:p>
    <w:p w14:paraId="0D044A99" w14:textId="77777777" w:rsidR="00510C84" w:rsidRDefault="007027BA">
      <w:pPr>
        <w:tabs>
          <w:tab w:val="right" w:pos="8787"/>
        </w:tabs>
        <w:spacing w:line="600" w:lineRule="auto"/>
        <w:ind w:firstLine="720"/>
        <w:contextualSpacing/>
        <w:jc w:val="both"/>
        <w:rPr>
          <w:rFonts w:eastAsia="Times New Roman" w:cs="Times New Roman"/>
          <w:szCs w:val="24"/>
        </w:rPr>
      </w:pPr>
      <w:r>
        <w:rPr>
          <w:rFonts w:eastAsia="Times New Roman" w:cs="Times New Roman"/>
          <w:szCs w:val="24"/>
        </w:rPr>
        <w:t>Έχω την τιμή να σας ανακοινώσω ότι με την υπ’ αριθμ</w:t>
      </w:r>
      <w:r>
        <w:rPr>
          <w:rFonts w:eastAsia="Times New Roman" w:cs="Times New Roman"/>
          <w:szCs w:val="24"/>
        </w:rPr>
        <w:t>όν</w:t>
      </w:r>
      <w:r>
        <w:rPr>
          <w:rFonts w:eastAsia="Times New Roman" w:cs="Times New Roman"/>
          <w:szCs w:val="24"/>
        </w:rPr>
        <w:t xml:space="preserve"> 9507/6471, από 30 Ιουνίου 2016, απόφαση του Προέδρου της Βουλή</w:t>
      </w:r>
      <w:r>
        <w:rPr>
          <w:rFonts w:eastAsia="Times New Roman" w:cs="Times New Roman"/>
          <w:szCs w:val="24"/>
        </w:rPr>
        <w:t xml:space="preserve">ς συγκροτήθηκε η Υποεπιτροπή για την καταπολέμηση της Εμπορίας και της Εκμετάλλευσης Ανθρώπων της Ειδικής Μόνιμης Επιτροπής Ισότητας, Νεολαίας και Δικαιωμάτων του Ανθρώπου. </w:t>
      </w:r>
    </w:p>
    <w:p w14:paraId="0D044A9A" w14:textId="77777777" w:rsidR="00510C84" w:rsidRDefault="007027BA">
      <w:pPr>
        <w:tabs>
          <w:tab w:val="right" w:pos="8787"/>
        </w:tabs>
        <w:spacing w:line="600" w:lineRule="auto"/>
        <w:ind w:firstLine="720"/>
        <w:contextualSpacing/>
        <w:jc w:val="both"/>
        <w:rPr>
          <w:rFonts w:eastAsia="Times New Roman" w:cs="Times New Roman"/>
          <w:szCs w:val="24"/>
        </w:rPr>
      </w:pPr>
      <w:r>
        <w:rPr>
          <w:rFonts w:eastAsia="Times New Roman" w:cs="Times New Roman"/>
          <w:szCs w:val="24"/>
        </w:rPr>
        <w:lastRenderedPageBreak/>
        <w:t>Η σχετική απόφαση έχει αναρτηθεί στην «Κοινοβουλευτική Διαφάνεια» και θα καταχωρισ</w:t>
      </w:r>
      <w:r>
        <w:rPr>
          <w:rFonts w:eastAsia="Times New Roman" w:cs="Times New Roman"/>
          <w:szCs w:val="24"/>
        </w:rPr>
        <w:t xml:space="preserve">θεί στα Πρακτικά της σημερινής συνεδρίασης. </w:t>
      </w:r>
    </w:p>
    <w:p w14:paraId="0D044A9B" w14:textId="77777777" w:rsidR="00510C84" w:rsidRDefault="007027BA">
      <w:pPr>
        <w:tabs>
          <w:tab w:val="right" w:pos="8787"/>
        </w:tabs>
        <w:spacing w:line="600" w:lineRule="auto"/>
        <w:ind w:firstLine="720"/>
        <w:contextualSpacing/>
        <w:jc w:val="both"/>
        <w:rPr>
          <w:rFonts w:eastAsia="Times New Roman" w:cs="Times New Roman"/>
          <w:szCs w:val="24"/>
        </w:rPr>
      </w:pPr>
      <w:r>
        <w:rPr>
          <w:rFonts w:eastAsia="Times New Roman" w:cs="Times New Roman"/>
          <w:szCs w:val="24"/>
        </w:rPr>
        <w:t xml:space="preserve">(Η προαναφερθείσα απόφαση καταχωρίζεται στα Πρακτικά και έχει ως εξής: </w:t>
      </w:r>
    </w:p>
    <w:p w14:paraId="0D044A9C" w14:textId="77777777" w:rsidR="00510C84" w:rsidRDefault="007027BA">
      <w:pPr>
        <w:tabs>
          <w:tab w:val="right" w:pos="8787"/>
        </w:tabs>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0D044A9D" w14:textId="77777777" w:rsidR="00510C84" w:rsidRDefault="007027BA">
      <w:pPr>
        <w:tabs>
          <w:tab w:val="right" w:pos="8787"/>
        </w:tabs>
        <w:spacing w:line="600" w:lineRule="auto"/>
        <w:ind w:firstLine="720"/>
        <w:contextualSpacing/>
        <w:jc w:val="center"/>
        <w:rPr>
          <w:rFonts w:eastAsia="Times New Roman" w:cs="Times New Roman"/>
          <w:szCs w:val="24"/>
        </w:rPr>
      </w:pPr>
      <w:r>
        <w:rPr>
          <w:rFonts w:eastAsia="Times New Roman" w:cs="Times New Roman"/>
          <w:szCs w:val="24"/>
        </w:rPr>
        <w:t>(Να μπει η σελίδα 126α)</w:t>
      </w:r>
    </w:p>
    <w:p w14:paraId="0D044A9E" w14:textId="77777777" w:rsidR="00510C84" w:rsidRDefault="007027BA">
      <w:pPr>
        <w:tabs>
          <w:tab w:val="right" w:pos="8787"/>
        </w:tabs>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0D044A9F" w14:textId="77777777" w:rsidR="00510C84" w:rsidRDefault="007027BA">
      <w:pPr>
        <w:tabs>
          <w:tab w:val="right" w:pos="8787"/>
        </w:tabs>
        <w:spacing w:line="600" w:lineRule="auto"/>
        <w:ind w:firstLine="720"/>
        <w:contextualSpacing/>
        <w:jc w:val="both"/>
        <w:rPr>
          <w:rFonts w:eastAsia="Times New Roman" w:cs="Times New Roman"/>
          <w:szCs w:val="24"/>
        </w:rPr>
      </w:pPr>
      <w:r w:rsidRPr="00E92A99">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 xml:space="preserve">Επίσης, έχω την τιμή να ανακοινώσω στο Σώμα ότι </w:t>
      </w:r>
      <w:r>
        <w:rPr>
          <w:rFonts w:eastAsia="Times New Roman" w:cs="Times New Roman"/>
          <w:szCs w:val="24"/>
        </w:rPr>
        <w:t>ο Υπουργός Δικαιοσύνης, Διαφάνειας και Ανθρωπίνων Δικαιωμάτων διαβίβασε στη Βουλή σύμφωνα με το άρθρο 86 του Συντάγματος και το ν.3126/2003 «Ποινική ευθύνη των Υπουργών», όπως ισχύει, στις 28 Ιουνίου 2016 ποινική δικογραφία</w:t>
      </w:r>
      <w:r>
        <w:rPr>
          <w:rFonts w:eastAsia="Times New Roman" w:cs="Times New Roman"/>
          <w:szCs w:val="24"/>
        </w:rPr>
        <w:t>,</w:t>
      </w:r>
      <w:r>
        <w:rPr>
          <w:rFonts w:eastAsia="Times New Roman" w:cs="Times New Roman"/>
          <w:szCs w:val="24"/>
        </w:rPr>
        <w:t xml:space="preserve"> που αφορά στον Πρωθυπουργό κ. Αλέξη Τσίπρα και στον Υπουργό Οικονομικών κ. Ευκλείδη Τσακαλώτο. </w:t>
      </w:r>
    </w:p>
    <w:p w14:paraId="0D044AA0" w14:textId="77777777" w:rsidR="00510C84" w:rsidRDefault="007027BA">
      <w:pPr>
        <w:tabs>
          <w:tab w:val="right" w:pos="8787"/>
        </w:tabs>
        <w:spacing w:line="600" w:lineRule="auto"/>
        <w:ind w:firstLine="720"/>
        <w:contextualSpacing/>
        <w:jc w:val="both"/>
        <w:rPr>
          <w:rFonts w:eastAsia="Times New Roman" w:cs="Times New Roman"/>
          <w:szCs w:val="24"/>
        </w:rPr>
      </w:pPr>
      <w:r>
        <w:rPr>
          <w:rFonts w:eastAsia="Times New Roman" w:cs="Times New Roman"/>
          <w:szCs w:val="24"/>
        </w:rPr>
        <w:lastRenderedPageBreak/>
        <w:t>Ο κύριος Υπουργός έχει φέρει τις νομοτεχνικές βελτιώσεις. Θα του ζητήσω να τις καταθέσει αμέσως για τα Πρακτικά, να τις μονογράψω, να φωτοτυπηθούν και να διανε</w:t>
      </w:r>
      <w:r>
        <w:rPr>
          <w:rFonts w:eastAsia="Times New Roman" w:cs="Times New Roman"/>
          <w:szCs w:val="24"/>
        </w:rPr>
        <w:t xml:space="preserve">μηθούν. </w:t>
      </w:r>
    </w:p>
    <w:p w14:paraId="0D044AA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Ζήτησα από τον κύριο Υπουργό -και νομίζω ότι θα συμφωνήσετε όλοι- να πάρει πρώτος τον λόγο, να μιλήσει και επί της </w:t>
      </w:r>
      <w:r>
        <w:rPr>
          <w:rFonts w:eastAsia="Times New Roman" w:cs="Times New Roman"/>
          <w:szCs w:val="24"/>
        </w:rPr>
        <w:t>σ</w:t>
      </w:r>
      <w:r>
        <w:rPr>
          <w:rFonts w:eastAsia="Times New Roman" w:cs="Times New Roman"/>
          <w:szCs w:val="24"/>
        </w:rPr>
        <w:t xml:space="preserve">ύμβασης και επί των νομοτεχνικών, ώστε να έχετε το περιθώριο οι εισηγητές,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 αλλά και οι άλλοι συνάδελ</w:t>
      </w:r>
      <w:r>
        <w:rPr>
          <w:rFonts w:eastAsia="Times New Roman" w:cs="Times New Roman"/>
          <w:szCs w:val="24"/>
        </w:rPr>
        <w:t>φοι να διαβάσετε τις νομοτεχνικές βελτιώσεις και να μιλήσει μετά ο πρώτος εισηγητής, ο συνάδελφος από το</w:t>
      </w:r>
      <w:r>
        <w:rPr>
          <w:rFonts w:eastAsia="Times New Roman" w:cs="Times New Roman"/>
          <w:szCs w:val="24"/>
        </w:rPr>
        <w:t>ν</w:t>
      </w:r>
      <w:r>
        <w:rPr>
          <w:rFonts w:eastAsia="Times New Roman" w:cs="Times New Roman"/>
          <w:szCs w:val="24"/>
        </w:rPr>
        <w:t xml:space="preserve"> ΣΥΡΙΖΑ. Ο Υπουργός το απεδέχθη. Τον ευχαριστώ πολύ</w:t>
      </w:r>
      <w:r>
        <w:rPr>
          <w:rFonts w:eastAsia="Times New Roman" w:cs="Times New Roman"/>
          <w:szCs w:val="24"/>
        </w:rPr>
        <w:t>,</w:t>
      </w:r>
      <w:r>
        <w:rPr>
          <w:rFonts w:eastAsia="Times New Roman" w:cs="Times New Roman"/>
          <w:szCs w:val="24"/>
        </w:rPr>
        <w:t xml:space="preserve"> γιατί θα διευκολυνθεί η διαδικασία.</w:t>
      </w:r>
    </w:p>
    <w:p w14:paraId="0D044AA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Κύριε Υπουργέ, σας δίνω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τον λόγο</w:t>
      </w:r>
      <w:r>
        <w:rPr>
          <w:rFonts w:eastAsia="Times New Roman" w:cs="Times New Roman"/>
          <w:szCs w:val="24"/>
        </w:rPr>
        <w:t>,</w:t>
      </w:r>
      <w:r>
        <w:rPr>
          <w:rFonts w:eastAsia="Times New Roman" w:cs="Times New Roman"/>
          <w:szCs w:val="24"/>
        </w:rPr>
        <w:t xml:space="preserve"> για να καταθέσετε</w:t>
      </w:r>
      <w:r>
        <w:rPr>
          <w:rFonts w:eastAsia="Times New Roman" w:cs="Times New Roman"/>
          <w:szCs w:val="24"/>
        </w:rPr>
        <w:t xml:space="preserve"> στα Πρακτικά τις νομοτεχνικές βελτιώσεις. Μετά θα έχετε ηυξημένο χρόνο -γύρω στα είκοσι λεπτά</w:t>
      </w:r>
      <w:r>
        <w:rPr>
          <w:rFonts w:eastAsia="Times New Roman" w:cs="Times New Roman"/>
          <w:szCs w:val="24"/>
        </w:rPr>
        <w:t>,</w:t>
      </w:r>
      <w:r>
        <w:rPr>
          <w:rFonts w:eastAsia="Times New Roman" w:cs="Times New Roman"/>
          <w:szCs w:val="24"/>
        </w:rPr>
        <w:t xml:space="preserve"> αντί για δεκαπέντε που ήταν η ομιλία σας-</w:t>
      </w:r>
      <w:r>
        <w:rPr>
          <w:rFonts w:eastAsia="Times New Roman" w:cs="Times New Roman"/>
          <w:szCs w:val="24"/>
        </w:rPr>
        <w:t>,</w:t>
      </w:r>
      <w:r>
        <w:rPr>
          <w:rFonts w:eastAsia="Times New Roman" w:cs="Times New Roman"/>
          <w:szCs w:val="24"/>
        </w:rPr>
        <w:t xml:space="preserve"> για να μιλήσετε επί της </w:t>
      </w:r>
      <w:r>
        <w:rPr>
          <w:rFonts w:eastAsia="Times New Roman" w:cs="Times New Roman"/>
          <w:szCs w:val="24"/>
        </w:rPr>
        <w:t>σ</w:t>
      </w:r>
      <w:r>
        <w:rPr>
          <w:rFonts w:eastAsia="Times New Roman" w:cs="Times New Roman"/>
          <w:szCs w:val="24"/>
        </w:rPr>
        <w:t xml:space="preserve">ύμβασης και επί των νομοτεχνικών βελτιώσεων. </w:t>
      </w:r>
    </w:p>
    <w:p w14:paraId="0D044AA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0D044AA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ΘΕΟΔΩΡΟΣ ΔΡΙΤΣΑΣ (Υπου</w:t>
      </w:r>
      <w:r>
        <w:rPr>
          <w:rFonts w:eastAsia="Times New Roman" w:cs="Times New Roman"/>
          <w:b/>
          <w:szCs w:val="24"/>
        </w:rPr>
        <w:t xml:space="preserve">ργός Ναυτιλίας και Νησιωτικής Πολιτικής): </w:t>
      </w:r>
      <w:r>
        <w:rPr>
          <w:rFonts w:eastAsia="Times New Roman" w:cs="Times New Roman"/>
          <w:szCs w:val="24"/>
        </w:rPr>
        <w:t>Ευχαριστώ, κύριε Πρόεδρε.</w:t>
      </w:r>
    </w:p>
    <w:p w14:paraId="0D044AA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δυο ομάδες νομοτεχνικών βελτιώσεων. Η μια αφορά τα άρθρα 5, 6, 9 και 12 του κυρωτικού νόμου και η άλλη αφορά τα άρθρα 14, 15 και 19. </w:t>
      </w:r>
    </w:p>
    <w:p w14:paraId="0D044AA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Τα καταθέτω για τα Πρακτικά και παρακαλώ να δ</w:t>
      </w:r>
      <w:r>
        <w:rPr>
          <w:rFonts w:eastAsia="Times New Roman" w:cs="Times New Roman"/>
          <w:szCs w:val="24"/>
        </w:rPr>
        <w:t>ιανεμηθούν στους Βουλευτές.</w:t>
      </w:r>
    </w:p>
    <w:p w14:paraId="0D044AA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Ναυτιλίας και Νησιωτικής Πολιτικής κ. Θεόδωρος Δρίτσας καταθέτει για τα Πρακτικά τις προαναφερθείσες νομοτεχνικές βελτιώσεις, οι οποίες έχουν ως εξής:</w:t>
      </w:r>
    </w:p>
    <w:p w14:paraId="0D044AA8"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0D044AA9"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(ΝΑ ΜΠΟΥΝ ΟΙ ΣΕΛΙΔΕΣ 129-133)</w:t>
      </w:r>
    </w:p>
    <w:p w14:paraId="0D044AAA"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0D044AA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Μην τις αναπτύξετε τώρα</w:t>
      </w:r>
      <w:r>
        <w:rPr>
          <w:rFonts w:eastAsia="Times New Roman" w:cs="Times New Roman"/>
          <w:szCs w:val="24"/>
        </w:rPr>
        <w:t>,</w:t>
      </w:r>
      <w:r>
        <w:rPr>
          <w:rFonts w:eastAsia="Times New Roman" w:cs="Times New Roman"/>
          <w:szCs w:val="24"/>
        </w:rPr>
        <w:t xml:space="preserve"> για να κερδίσουμε χρόνο. Θα τις αναπτύξετε από του Βήματος. </w:t>
      </w:r>
    </w:p>
    <w:p w14:paraId="0D044AA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έχετε τον λόγο για είκοσι λεπτά</w:t>
      </w:r>
      <w:r>
        <w:rPr>
          <w:rFonts w:eastAsia="Times New Roman" w:cs="Times New Roman"/>
          <w:szCs w:val="24"/>
        </w:rPr>
        <w:t>,</w:t>
      </w:r>
      <w:r>
        <w:rPr>
          <w:rFonts w:eastAsia="Times New Roman" w:cs="Times New Roman"/>
          <w:szCs w:val="24"/>
        </w:rPr>
        <w:t xml:space="preserve"> για να μιλήσετε τόσο επί της </w:t>
      </w:r>
      <w:r>
        <w:rPr>
          <w:rFonts w:eastAsia="Times New Roman" w:cs="Times New Roman"/>
          <w:szCs w:val="24"/>
        </w:rPr>
        <w:t>σ</w:t>
      </w:r>
      <w:r>
        <w:rPr>
          <w:rFonts w:eastAsia="Times New Roman" w:cs="Times New Roman"/>
          <w:szCs w:val="24"/>
        </w:rPr>
        <w:t>ύμβασης όσο και επί των εγγράφων που καταθ</w:t>
      </w:r>
      <w:r>
        <w:rPr>
          <w:rFonts w:eastAsia="Times New Roman" w:cs="Times New Roman"/>
          <w:szCs w:val="24"/>
        </w:rPr>
        <w:t>έσατε.</w:t>
      </w:r>
    </w:p>
    <w:p w14:paraId="0D044AA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 xml:space="preserve">Κυρίες και κύριοι Βουλευτές, θεωρώ ότι αυτή η διακοπή ήταν αναγκαία, παρά το γεγονός ότι δεν συνηθίζεται. Ελπίζω να αξιολογηθεί η δημοκρατικότητα με την οποία η Κυβέρνηση προσέτρεξε σε </w:t>
      </w:r>
      <w:r>
        <w:rPr>
          <w:rFonts w:eastAsia="Times New Roman" w:cs="Times New Roman"/>
          <w:szCs w:val="24"/>
        </w:rPr>
        <w:t xml:space="preserve">αυτή τη συνηγορία, ώστε να μην υπάρχει το παραμικρό σε όλη την Αίθουσα για την πραγματική αξιολόγηση όλων των δεδομένων του κειμένου αυτού του νομοσχεδίου. </w:t>
      </w:r>
    </w:p>
    <w:p w14:paraId="0D044AA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Είναι ένα νομοσχέδιο που πραγματικά φιλοδοξεί να δημιουργήσει νέους κανόνες για την ανάπτυξη της χώ</w:t>
      </w:r>
      <w:r>
        <w:rPr>
          <w:rFonts w:eastAsia="Times New Roman" w:cs="Times New Roman"/>
          <w:szCs w:val="24"/>
        </w:rPr>
        <w:t xml:space="preserve">ρας. Η Κυβέρνησή μας -και αναφέρθηκα σε αυτό και στη χθεσινή μου παρέμβαση στην </w:t>
      </w:r>
      <w:r>
        <w:rPr>
          <w:rFonts w:eastAsia="Times New Roman" w:cs="Times New Roman"/>
          <w:szCs w:val="24"/>
        </w:rPr>
        <w:t>ε</w:t>
      </w:r>
      <w:r>
        <w:rPr>
          <w:rFonts w:eastAsia="Times New Roman" w:cs="Times New Roman"/>
          <w:szCs w:val="24"/>
        </w:rPr>
        <w:t>πιτροπή, όπως και άλλοι συνάδελφοι από την Πλειοψηφία-</w:t>
      </w:r>
      <w:r>
        <w:rPr>
          <w:rFonts w:eastAsia="Times New Roman" w:cs="Times New Roman"/>
          <w:szCs w:val="24"/>
        </w:rPr>
        <w:t>,</w:t>
      </w:r>
      <w:r>
        <w:rPr>
          <w:rFonts w:eastAsia="Times New Roman" w:cs="Times New Roman"/>
          <w:szCs w:val="24"/>
        </w:rPr>
        <w:t xml:space="preserve"> όταν ανέλαβε στα τέλη Ιανουαρίου του 2015, στην προγραμματική της διακήρυξη αλλά και στις προγραμματικές δηλώσεις της ρ</w:t>
      </w:r>
      <w:r>
        <w:rPr>
          <w:rFonts w:eastAsia="Times New Roman" w:cs="Times New Roman"/>
          <w:szCs w:val="24"/>
        </w:rPr>
        <w:t xml:space="preserve">ητά και με πολύ μεγάλη </w:t>
      </w:r>
      <w:r>
        <w:rPr>
          <w:rFonts w:eastAsia="Times New Roman" w:cs="Times New Roman"/>
          <w:szCs w:val="24"/>
        </w:rPr>
        <w:lastRenderedPageBreak/>
        <w:t xml:space="preserve">σαφήνεια είχε τοποθετηθεί ότι δεν είναι υπέρ της λύσης των ιδιωτικοποιήσεων για στρατηγικής σημασίας παραγωγικούς τομείς της χώρας και ειδικά για τα λιμάνια του </w:t>
      </w:r>
      <w:r w:rsidRPr="00A90A7D">
        <w:rPr>
          <w:rFonts w:eastAsia="Times New Roman" w:cs="Times New Roman"/>
          <w:szCs w:val="24"/>
        </w:rPr>
        <w:t>Πειραιά και της Θεσσαλονίκης</w:t>
      </w:r>
      <w:r>
        <w:rPr>
          <w:rFonts w:eastAsia="Times New Roman" w:cs="Times New Roman"/>
          <w:szCs w:val="24"/>
        </w:rPr>
        <w:t>.</w:t>
      </w:r>
    </w:p>
    <w:p w14:paraId="0D044AA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Η τοποθέτησή μας αυτή δεν προέρχεται από </w:t>
      </w:r>
      <w:r>
        <w:rPr>
          <w:rFonts w:eastAsia="Times New Roman" w:cs="Times New Roman"/>
          <w:szCs w:val="24"/>
        </w:rPr>
        <w:t>μια ιδεολογική τοποθέτηση, αλλά από μια συστηματική αξιολόγηση δυνατοτήτων</w:t>
      </w:r>
      <w:r>
        <w:rPr>
          <w:rFonts w:eastAsia="Times New Roman" w:cs="Times New Roman"/>
          <w:szCs w:val="24"/>
        </w:rPr>
        <w:t>,</w:t>
      </w:r>
      <w:r>
        <w:rPr>
          <w:rFonts w:eastAsia="Times New Roman" w:cs="Times New Roman"/>
          <w:szCs w:val="24"/>
        </w:rPr>
        <w:t xml:space="preserve"> που πρέπει να σχεδιαστούν για μια άλλου είδους παραγωγική ανασυγκρότηση της χώρας. Είναι ένας σχεδιασμός το</w:t>
      </w:r>
      <w:r>
        <w:rPr>
          <w:rFonts w:eastAsia="Times New Roman" w:cs="Times New Roman"/>
          <w:szCs w:val="24"/>
        </w:rPr>
        <w:t>υ</w:t>
      </w:r>
      <w:r>
        <w:rPr>
          <w:rFonts w:eastAsia="Times New Roman" w:cs="Times New Roman"/>
          <w:szCs w:val="24"/>
        </w:rPr>
        <w:t xml:space="preserve"> σ</w:t>
      </w:r>
      <w:r>
        <w:rPr>
          <w:rFonts w:eastAsia="Times New Roman" w:cs="Times New Roman"/>
          <w:szCs w:val="24"/>
        </w:rPr>
        <w:t>υ</w:t>
      </w:r>
      <w:r>
        <w:rPr>
          <w:rFonts w:eastAsia="Times New Roman" w:cs="Times New Roman"/>
          <w:szCs w:val="24"/>
        </w:rPr>
        <w:t>ν</w:t>
      </w:r>
      <w:r>
        <w:rPr>
          <w:rFonts w:eastAsia="Times New Roman" w:cs="Times New Roman"/>
          <w:szCs w:val="24"/>
        </w:rPr>
        <w:t>όλου</w:t>
      </w:r>
      <w:r>
        <w:rPr>
          <w:rFonts w:eastAsia="Times New Roman" w:cs="Times New Roman"/>
          <w:szCs w:val="24"/>
        </w:rPr>
        <w:t xml:space="preserve"> των μεταφορών -</w:t>
      </w:r>
      <w:r>
        <w:rPr>
          <w:rFonts w:eastAsia="Times New Roman" w:cs="Times New Roman"/>
          <w:szCs w:val="24"/>
        </w:rPr>
        <w:t>θ</w:t>
      </w:r>
      <w:r>
        <w:rPr>
          <w:rFonts w:eastAsia="Times New Roman" w:cs="Times New Roman"/>
          <w:szCs w:val="24"/>
        </w:rPr>
        <w:t>αλάσσιων και χερσαίων- που περιλαμβάνει ένα συν</w:t>
      </w:r>
      <w:r>
        <w:rPr>
          <w:rFonts w:eastAsia="Times New Roman" w:cs="Times New Roman"/>
          <w:szCs w:val="24"/>
        </w:rPr>
        <w:t>τονισμένο πρόγραμμα ένταξης των λιμένων της χώρας στο ευρωπαϊκό λιμενικό δίκτυο, που δημιουργεί συνέργειες και παραμέτρους με τις παραγωγικές δραστηριότητες σε κάθε περιοχή της χώρας, λαμβάνοντας υπ</w:t>
      </w:r>
      <w:r>
        <w:rPr>
          <w:rFonts w:eastAsia="Times New Roman" w:cs="Times New Roman"/>
          <w:szCs w:val="24"/>
        </w:rPr>
        <w:t>’</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και τις ιδιαιτερότητες κάθε περιοχής, κάθε λιμένα, π</w:t>
      </w:r>
      <w:r>
        <w:rPr>
          <w:rFonts w:eastAsia="Times New Roman" w:cs="Times New Roman"/>
          <w:szCs w:val="24"/>
        </w:rPr>
        <w:t xml:space="preserve">ου πρέπει συντονισμένα, ορθολογικά και οργανωμένα, σε μια ενιαία διοίκηση, να έχουν πραγματική βάση, ώστε να δημιουργούνται προστιθέμενες αξίες και προοπτική. </w:t>
      </w:r>
    </w:p>
    <w:p w14:paraId="0D044AB0" w14:textId="77777777" w:rsidR="00510C84" w:rsidRDefault="007027BA">
      <w:pPr>
        <w:spacing w:line="600" w:lineRule="auto"/>
        <w:ind w:firstLine="720"/>
        <w:contextualSpacing/>
        <w:jc w:val="both"/>
        <w:rPr>
          <w:rFonts w:eastAsia="Times New Roman"/>
          <w:szCs w:val="24"/>
        </w:rPr>
      </w:pPr>
      <w:r>
        <w:rPr>
          <w:rFonts w:eastAsia="Times New Roman"/>
          <w:szCs w:val="24"/>
        </w:rPr>
        <w:t>Δήλωσα εχθές ότι αυτό το όραμα και αυτό το σχέδιο όντως η Κυβέρνησή μας δεν μπόρεσε να το υλοποι</w:t>
      </w:r>
      <w:r>
        <w:rPr>
          <w:rFonts w:eastAsia="Times New Roman"/>
          <w:szCs w:val="24"/>
        </w:rPr>
        <w:t xml:space="preserve">ήσει, γιατί οι εξελίξεις οι καταιγιστικές του 2015, η μάχη της διαπραγμάτευσης, όπως δόθηκε, με </w:t>
      </w:r>
      <w:r>
        <w:rPr>
          <w:rFonts w:eastAsia="Times New Roman"/>
          <w:szCs w:val="24"/>
        </w:rPr>
        <w:lastRenderedPageBreak/>
        <w:t>τους πιο σκληρούς και αδυσώπητους όρους, κατέληξε σε έναν συμβιβασμό, ο οποίος είχε θετικά στοιχεία και στοιχεία ανοι</w:t>
      </w:r>
      <w:r>
        <w:rPr>
          <w:rFonts w:eastAsia="Times New Roman"/>
          <w:szCs w:val="24"/>
        </w:rPr>
        <w:t>κ</w:t>
      </w:r>
      <w:r>
        <w:rPr>
          <w:rFonts w:eastAsia="Times New Roman"/>
          <w:szCs w:val="24"/>
        </w:rPr>
        <w:t>τής προοπτικής, είχε, όμως, και επώδυνες λ</w:t>
      </w:r>
      <w:r>
        <w:rPr>
          <w:rFonts w:eastAsia="Times New Roman"/>
          <w:szCs w:val="24"/>
        </w:rPr>
        <w:t>ύσεις και μέτρα και είχε και επιλογές, όπως αυτή, που δεν ήταν συμβατές με τις προγραμματικές μας διακηρύξεις. Αυτό δεν αποτελεί υπαναχώρηση προγραμματική. Αποτελεί, όμως, πράγματι, μια αλλαγή πλεύσης και μια προσαρμογή σε μια επιλογή σχεδόν καταναγκαστική</w:t>
      </w:r>
      <w:r>
        <w:rPr>
          <w:rFonts w:eastAsia="Times New Roman"/>
          <w:szCs w:val="24"/>
        </w:rPr>
        <w:t>.</w:t>
      </w:r>
    </w:p>
    <w:p w14:paraId="0D044AB1" w14:textId="77777777" w:rsidR="00510C84" w:rsidRDefault="007027BA">
      <w:pPr>
        <w:spacing w:line="600" w:lineRule="auto"/>
        <w:ind w:firstLine="720"/>
        <w:contextualSpacing/>
        <w:jc w:val="both"/>
        <w:rPr>
          <w:rFonts w:eastAsia="Times New Roman"/>
          <w:szCs w:val="24"/>
        </w:rPr>
      </w:pPr>
      <w:r>
        <w:rPr>
          <w:rFonts w:eastAsia="Times New Roman"/>
          <w:szCs w:val="24"/>
        </w:rPr>
        <w:t>Αυτή την επιλογή τη σχεδόν καταναγκαστική, που αφορούσε τις ιδιωτικοποιήσεις, που είχαν ήδη δρομολογηθεί και που η διαγωνιστική διαδικασία ήταν σε εξέλιξη -περιοριστικά σε αυτές- η Κυβέρνησή μας -μαζί και με όλα τα άλλα ζητήματα- είχε την ευαισθησία να α</w:t>
      </w:r>
      <w:r>
        <w:rPr>
          <w:rFonts w:eastAsia="Times New Roman"/>
          <w:szCs w:val="24"/>
        </w:rPr>
        <w:t>πευθυνθεί και να τα θέσει ενώπιον του ελληνικού λαού στις εκλογές του Σεπτεμβρίου.</w:t>
      </w:r>
    </w:p>
    <w:p w14:paraId="0D044AB2" w14:textId="77777777" w:rsidR="00510C84" w:rsidRDefault="007027BA">
      <w:pPr>
        <w:spacing w:line="600" w:lineRule="auto"/>
        <w:ind w:firstLine="720"/>
        <w:contextualSpacing/>
        <w:jc w:val="both"/>
        <w:rPr>
          <w:rFonts w:eastAsia="Times New Roman"/>
          <w:szCs w:val="24"/>
        </w:rPr>
      </w:pPr>
      <w:r>
        <w:rPr>
          <w:rFonts w:eastAsia="Times New Roman"/>
          <w:szCs w:val="24"/>
        </w:rPr>
        <w:t>Επιμένω και τονίζω για μια ακόμη φορά, όπως και χθες, όπως και πάντα, όπως και όλοι μας, ότι το έκανε όχι για να πάρει κάποια λευκή επιταγή για να εφαρμόσει ένα πρόγραμμα, ό</w:t>
      </w:r>
      <w:r>
        <w:rPr>
          <w:rFonts w:eastAsia="Times New Roman"/>
          <w:szCs w:val="24"/>
        </w:rPr>
        <w:t xml:space="preserve">,τι ήθελε, αλλά για να πάρει την εντολή να συνεχίσει την ευθύνη της διακυβέρνησης της χώρας παρά την προσαρμογή, παρά </w:t>
      </w:r>
      <w:r>
        <w:rPr>
          <w:rFonts w:eastAsia="Times New Roman"/>
          <w:szCs w:val="24"/>
        </w:rPr>
        <w:lastRenderedPageBreak/>
        <w:t xml:space="preserve">τον συμβιβασμό. Και αυτή την εντολή, ακριβώς έτσι, που αυτό δεν μπορεί να το αμφισβητήσει κανείς, ο ελληνικός λαός την έδωσε. </w:t>
      </w:r>
    </w:p>
    <w:p w14:paraId="0D044AB3" w14:textId="77777777" w:rsidR="00510C84" w:rsidRDefault="007027BA">
      <w:pPr>
        <w:spacing w:line="600" w:lineRule="auto"/>
        <w:ind w:firstLine="720"/>
        <w:contextualSpacing/>
        <w:jc w:val="both"/>
        <w:rPr>
          <w:rFonts w:eastAsia="Times New Roman"/>
          <w:szCs w:val="24"/>
        </w:rPr>
      </w:pPr>
      <w:r>
        <w:rPr>
          <w:rFonts w:eastAsia="Times New Roman"/>
          <w:szCs w:val="24"/>
        </w:rPr>
        <w:t>Με την ευθύ</w:t>
      </w:r>
      <w:r>
        <w:rPr>
          <w:rFonts w:eastAsia="Times New Roman"/>
          <w:szCs w:val="24"/>
        </w:rPr>
        <w:t>νη, λοιπόν, αυτής της εντολής -και όχι γιατί θέλουμε να διατηρούμαστε σε καρέκλες, άβολες μας ήταν πάντα οι καρέκλες της εξουσίας και καμμία εξουσιομανία δεν διατηρεί ο χώρος μας, αυτά είναι κριτικές όσων κρίνουν εξ ιδίων τα αλλότρια- η Κυβέρνησή μας βάλθη</w:t>
      </w:r>
      <w:r>
        <w:rPr>
          <w:rFonts w:eastAsia="Times New Roman"/>
          <w:szCs w:val="24"/>
        </w:rPr>
        <w:t xml:space="preserve">κε με επιμονή, με πείσμα, με πολλή δουλειά, με σύστημα και σοβαρότητα, με ελάχιστη επικοινωνιακή αξιοποίηση και παραπλάνηση -με καθόλου παραπλάνηση- αλλά και με καθόλου έμφαση στο επικοινωνιακό αλλά αντιθέτως στο ουσιώδες, αυτή τη δεσμευτική </w:t>
      </w:r>
      <w:r>
        <w:rPr>
          <w:rFonts w:eastAsia="Times New Roman"/>
          <w:szCs w:val="24"/>
        </w:rPr>
        <w:t>σ</w:t>
      </w:r>
      <w:r>
        <w:rPr>
          <w:rFonts w:eastAsia="Times New Roman"/>
          <w:szCs w:val="24"/>
        </w:rPr>
        <w:t>υμφωνία να τη</w:t>
      </w:r>
      <w:r>
        <w:rPr>
          <w:rFonts w:eastAsia="Times New Roman"/>
          <w:szCs w:val="24"/>
        </w:rPr>
        <w:t xml:space="preserve">ν υλοποιήσει ακριβώς για να μη ρισκάρει χειρότερες εξελίξεις, για να μη ρισκάρει καταστάσεις που μπορεί να εκπορεύονται από την αποφυγή ανταπόκρισης στις υποχρεώσεις που αναλάβαμε ως Κυβέρνηση και ως χώρα. Και βάλθηκε να την υλοποιήσει σε κάθε τομέα </w:t>
      </w:r>
      <w:r>
        <w:rPr>
          <w:rFonts w:eastAsia="Times New Roman"/>
          <w:szCs w:val="24"/>
        </w:rPr>
        <w:lastRenderedPageBreak/>
        <w:t>χωριστ</w:t>
      </w:r>
      <w:r>
        <w:rPr>
          <w:rFonts w:eastAsia="Times New Roman"/>
          <w:szCs w:val="24"/>
        </w:rPr>
        <w:t>ά, με τον καλύτερο δυνατό τρόπο, επ’ ωφελεία του κοινωνικού συνόλου, του κοινωνικού μερίσματος και του δημοσίου συμφέροντος σε συνθήκες που δεν ευνοούν τέτοιες κατευθύνσεις. Και εκεί όντως υπάρχει αντινομία.</w:t>
      </w:r>
    </w:p>
    <w:p w14:paraId="0D044AB4"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Οι συνθήκες που κυριαρχούν και οι μέρες που ζει </w:t>
      </w:r>
      <w:r>
        <w:rPr>
          <w:rFonts w:eastAsia="Times New Roman"/>
          <w:szCs w:val="24"/>
        </w:rPr>
        <w:t xml:space="preserve">η Ευρώπη όλη και άλλα μέρη του πλανήτη, είναι τραγικές. Είναι η αποδόμηση του κράτους-δικαίου, η αποδόμηση του κράτους-πρόνοιας, η αποδόμηση των αρχών του δημοσίου συμφέροντος, η αγοραία πολιτική ως αγωνιώδης διέξοδος κάποιων ισχυρών κύκλων της οικονομίας </w:t>
      </w:r>
      <w:r>
        <w:rPr>
          <w:rFonts w:eastAsia="Times New Roman"/>
          <w:szCs w:val="24"/>
        </w:rPr>
        <w:t xml:space="preserve">από την κρίση. </w:t>
      </w:r>
    </w:p>
    <w:p w14:paraId="0D044AB5" w14:textId="77777777" w:rsidR="00510C84" w:rsidRDefault="007027BA">
      <w:pPr>
        <w:spacing w:line="600" w:lineRule="auto"/>
        <w:ind w:firstLine="720"/>
        <w:contextualSpacing/>
        <w:jc w:val="both"/>
        <w:rPr>
          <w:rFonts w:eastAsia="Times New Roman"/>
          <w:szCs w:val="24"/>
        </w:rPr>
      </w:pPr>
      <w:r>
        <w:rPr>
          <w:rFonts w:eastAsia="Times New Roman"/>
          <w:szCs w:val="24"/>
        </w:rPr>
        <w:t>Αυτό, λοιπόν, που είναι όχι μόνο ελληνικό, αλλά και διεθνές φαινόμενο, δεν ευνοεί καθόλου πολιτικές που πασχίζουν να κρατούν ψηλά την προτεραιότητα της υπεράσπισης του δημοσίου συμφέροντος και της αύξησης του κοινωνικού μερίσματος. Αντιθέτω</w:t>
      </w:r>
      <w:r>
        <w:rPr>
          <w:rFonts w:eastAsia="Times New Roman"/>
          <w:szCs w:val="24"/>
        </w:rPr>
        <w:t>ς -και μάλιστα στις μνημονιακές πολιτικές- αυτό είναι πολύ πιο δύσκολο όταν μια σειρά  από μέτρα είναι όντως εξαιρετικά περιοριστικά.</w:t>
      </w:r>
    </w:p>
    <w:p w14:paraId="0D044AB6" w14:textId="77777777" w:rsidR="00510C84" w:rsidRDefault="00510C84">
      <w:pPr>
        <w:spacing w:line="600" w:lineRule="auto"/>
        <w:ind w:firstLine="720"/>
        <w:contextualSpacing/>
        <w:jc w:val="center"/>
        <w:rPr>
          <w:rFonts w:eastAsia="Times New Roman"/>
          <w:szCs w:val="24"/>
        </w:rPr>
      </w:pPr>
    </w:p>
    <w:p w14:paraId="0D044AB7" w14:textId="77777777" w:rsidR="00510C84" w:rsidRDefault="007027BA">
      <w:pPr>
        <w:spacing w:after="0" w:line="600" w:lineRule="auto"/>
        <w:ind w:firstLine="720"/>
        <w:contextualSpacing/>
        <w:jc w:val="both"/>
        <w:rPr>
          <w:rFonts w:eastAsia="Times New Roman" w:cs="Times New Roman"/>
        </w:rPr>
      </w:pPr>
      <w:r>
        <w:rPr>
          <w:rFonts w:eastAsia="Times New Roman"/>
          <w:b/>
          <w:color w:val="000000"/>
          <w:szCs w:val="24"/>
          <w:shd w:val="clear" w:color="auto" w:fill="FFFFFF"/>
        </w:rPr>
        <w:lastRenderedPageBreak/>
        <w:t xml:space="preserve">ΠΡΟΕΔΡΕΥΩΝ (Νικήτας Κακλαμάνης): </w:t>
      </w:r>
      <w:r>
        <w:rPr>
          <w:rFonts w:eastAsia="Times New Roman" w:cs="Times New Roman"/>
        </w:rPr>
        <w:t xml:space="preserve">Κύριε Υπουργέ, με συγχωρείτε για τη διακοπή, αλλά θα ήθελα να κάνω μία ανακοίνωση. </w:t>
      </w:r>
    </w:p>
    <w:p w14:paraId="0D044AB8"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Κυρί</w:t>
      </w:r>
      <w:r>
        <w:rPr>
          <w:rFonts w:eastAsia="Times New Roman" w:cs="Times New Roman"/>
        </w:rPr>
        <w:t xml:space="preserve">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w:t>
      </w:r>
      <w:r>
        <w:rPr>
          <w:rFonts w:eastAsia="Times New Roman" w:cs="Times New Roman"/>
        </w:rPr>
        <w:t xml:space="preserve">τρόπο οργάνωσης και λειτουργίας της Βουλής, αντιπροσωπεία ακαδημαϊκών της Ελληνοαμερικανικής Οργάνωσης ΑΧΕΠΑ. </w:t>
      </w:r>
    </w:p>
    <w:p w14:paraId="0D044AB9"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0D044ABA" w14:textId="77777777" w:rsidR="00510C84" w:rsidRDefault="007027BA">
      <w:pPr>
        <w:spacing w:after="0"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0D044ABB"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Ευχαριστώ, κύριε Υπουργέ. Συνεχίσετε παρακαλώ. </w:t>
      </w:r>
    </w:p>
    <w:p w14:paraId="0D044ABC"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 xml:space="preserve">ΘΕΟΔΩΡΟΣ ΔΡΙΤΣΑΣ (Υπουργός Ναυτιλίας και Νησιωτικής Πολιτικής): </w:t>
      </w:r>
      <w:r>
        <w:rPr>
          <w:rFonts w:eastAsia="Times New Roman"/>
          <w:color w:val="000000"/>
          <w:szCs w:val="24"/>
          <w:shd w:val="clear" w:color="auto" w:fill="FFFFFF"/>
        </w:rPr>
        <w:t xml:space="preserve">Αυτή, λοιπόν, τη στόχευση, αυτή τη δέσμευση και στην περίπτωση των λιμανιών του Πειραιά και της Θεσσαλονίκης, παρά το </w:t>
      </w:r>
      <w:r>
        <w:rPr>
          <w:rFonts w:eastAsia="Times New Roman"/>
          <w:color w:val="000000"/>
          <w:szCs w:val="24"/>
          <w:shd w:val="clear" w:color="auto" w:fill="FFFFFF"/>
        </w:rPr>
        <w:lastRenderedPageBreak/>
        <w:t>γεγονός ότι ιδιαίτερα για το λιμάνι του Πειραιά σχεδόν όλα ήταν διαμορφωμέ</w:t>
      </w:r>
      <w:r>
        <w:rPr>
          <w:rFonts w:eastAsia="Times New Roman"/>
          <w:color w:val="000000"/>
          <w:szCs w:val="24"/>
          <w:shd w:val="clear" w:color="auto" w:fill="FFFFFF"/>
        </w:rPr>
        <w:t xml:space="preserve">να, σχεδόν όλα ήταν δρομολογημένα, σχεδόν όλα ήταν δεσμευτικά, ακόμα και σε ακραία συνθήκη από άποψη πιεστικότητας χρόνου, βαλθήκαμε να κάνουμε όλες εκείνες τις αναγκαίες αλλαγές που θα μπορούσαν να υπηρετήσουν τους στόχους που προανέφερα. </w:t>
      </w:r>
    </w:p>
    <w:p w14:paraId="0D044ABD"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Κατ’ αρχάς, υπά</w:t>
      </w:r>
      <w:r>
        <w:rPr>
          <w:rFonts w:eastAsia="Times New Roman"/>
          <w:color w:val="000000"/>
          <w:szCs w:val="24"/>
          <w:shd w:val="clear" w:color="auto" w:fill="FFFFFF"/>
        </w:rPr>
        <w:t xml:space="preserve">ρχει διαφοροποίηση σε σχέση με το δρομολογημένο σχέδιο πώλησης του πλειοψηφικού πακέτου των μετοχών αναφορικά με το σχέδιο που η προηγούμενη </w:t>
      </w:r>
      <w:r>
        <w:rPr>
          <w:rFonts w:eastAsia="Times New Roman"/>
          <w:color w:val="000000"/>
          <w:szCs w:val="24"/>
          <w:shd w:val="clear" w:color="auto" w:fill="FFFFFF"/>
        </w:rPr>
        <w:t>κ</w:t>
      </w:r>
      <w:r>
        <w:rPr>
          <w:rFonts w:eastAsia="Times New Roman"/>
          <w:color w:val="000000"/>
          <w:szCs w:val="24"/>
          <w:shd w:val="clear" w:color="auto" w:fill="FFFFFF"/>
        </w:rPr>
        <w:t xml:space="preserve">υβέρνηση είχε προωθήσει. Η διαφοροποίηση συνίσταται στο εξής: Να πωληθεί σε πρώτη φάση και να μεταβιβαστεί το 51% </w:t>
      </w:r>
      <w:r>
        <w:rPr>
          <w:rFonts w:eastAsia="Times New Roman"/>
          <w:color w:val="000000"/>
          <w:szCs w:val="24"/>
          <w:shd w:val="clear" w:color="auto" w:fill="FFFFFF"/>
        </w:rPr>
        <w:t xml:space="preserve">των μετοχών και μετά από μια πενταετία ομαλής πορείας και δεσμευτικής ανταπόκρισης του παραχωρησιούχου σε όσα η </w:t>
      </w:r>
      <w:r>
        <w:rPr>
          <w:rFonts w:eastAsia="Times New Roman"/>
          <w:color w:val="000000"/>
          <w:szCs w:val="24"/>
          <w:shd w:val="clear" w:color="auto" w:fill="FFFFFF"/>
        </w:rPr>
        <w:t>σ</w:t>
      </w:r>
      <w:r>
        <w:rPr>
          <w:rFonts w:eastAsia="Times New Roman"/>
          <w:color w:val="000000"/>
          <w:szCs w:val="24"/>
          <w:shd w:val="clear" w:color="auto" w:fill="FFFFFF"/>
        </w:rPr>
        <w:t>υμφωνία τον δεσμεύει -μετά από την περάτωση αυτής της πενταετίας- να υπάρξει η μεταβίβαση του άλλου 16% του πακέτου των μετοχών. Στο μεταξύ διά</w:t>
      </w:r>
      <w:r>
        <w:rPr>
          <w:rFonts w:eastAsia="Times New Roman"/>
          <w:color w:val="000000"/>
          <w:szCs w:val="24"/>
          <w:shd w:val="clear" w:color="auto" w:fill="FFFFFF"/>
        </w:rPr>
        <w:t xml:space="preserve">στημα όποια οφέλη από μερίσματα ή από οτιδήποτε άλλο προσπορίζονται γι’ αυτό το 16% μέσω ΤΑΙΠΕΔ -γιατί το ΤΑΙΠΕΔ έχει τις μετοχές- να </w:t>
      </w:r>
      <w:r>
        <w:rPr>
          <w:rFonts w:eastAsia="Times New Roman"/>
          <w:color w:val="000000"/>
          <w:szCs w:val="24"/>
          <w:shd w:val="clear" w:color="auto" w:fill="FFFFFF"/>
        </w:rPr>
        <w:lastRenderedPageBreak/>
        <w:t>ωφελούν τον γενικό δημόσιο σχεδιασμό, έστω και σε αυτή την κατεύθυνση της εξυπηρέτησης του χρέους, αφού ως γνωστόν το ΤΑΙΠ</w:t>
      </w:r>
      <w:r>
        <w:rPr>
          <w:rFonts w:eastAsia="Times New Roman"/>
          <w:color w:val="000000"/>
          <w:szCs w:val="24"/>
          <w:shd w:val="clear" w:color="auto" w:fill="FFFFFF"/>
        </w:rPr>
        <w:t>ΕΔ ό,τι εισπράττει εκεί το αποδίδει.</w:t>
      </w:r>
    </w:p>
    <w:p w14:paraId="0D044ABE"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Δεν σταθήκαμε, όμως, μόνο σε αυτό. Η ακτογραμμή των </w:t>
      </w:r>
      <w:r>
        <w:rPr>
          <w:rFonts w:eastAsia="Times New Roman"/>
          <w:color w:val="000000"/>
          <w:szCs w:val="24"/>
          <w:shd w:val="clear" w:color="auto" w:fill="FFFFFF"/>
        </w:rPr>
        <w:t>Λ</w:t>
      </w:r>
      <w:r>
        <w:rPr>
          <w:rFonts w:eastAsia="Times New Roman"/>
          <w:color w:val="000000"/>
          <w:szCs w:val="24"/>
          <w:shd w:val="clear" w:color="auto" w:fill="FFFFFF"/>
        </w:rPr>
        <w:t>ιπασμάτων ήταν μια πολύ μεγάλη και δύσκολη κατάκτηση, υπό συνθήκες εξαιρετικά πιεστικές. Η δέσμευση του Πρωθυπουργού απέναντι στο</w:t>
      </w:r>
      <w:r>
        <w:rPr>
          <w:rFonts w:eastAsia="Times New Roman"/>
          <w:color w:val="000000"/>
          <w:szCs w:val="24"/>
          <w:shd w:val="clear" w:color="auto" w:fill="FFFFFF"/>
        </w:rPr>
        <w:t>ν</w:t>
      </w:r>
      <w:r>
        <w:rPr>
          <w:rFonts w:eastAsia="Times New Roman"/>
          <w:color w:val="000000"/>
          <w:szCs w:val="24"/>
          <w:shd w:val="clear" w:color="auto" w:fill="FFFFFF"/>
        </w:rPr>
        <w:t xml:space="preserve"> λαό της Δραπετσώνας και του Κερατσι</w:t>
      </w:r>
      <w:r>
        <w:rPr>
          <w:rFonts w:eastAsia="Times New Roman"/>
          <w:color w:val="000000"/>
          <w:szCs w:val="24"/>
          <w:shd w:val="clear" w:color="auto" w:fill="FFFFFF"/>
        </w:rPr>
        <w:t xml:space="preserve">νίου και της ευρύτερης περιοχής των δήμων του Πειραιά έγινε πραγματικότητα. Και σήμερα, με την προσθήκη στο συγκεκριμένο νομοσχέδιο ειδικής διάταξης, ολοκληρώνεται και αποδίδεται πλέον στον Δήμο Δραπετσώνας η ακτογραμμή των </w:t>
      </w:r>
      <w:r>
        <w:rPr>
          <w:rFonts w:eastAsia="Times New Roman"/>
          <w:color w:val="000000"/>
          <w:szCs w:val="24"/>
          <w:shd w:val="clear" w:color="auto" w:fill="FFFFFF"/>
        </w:rPr>
        <w:t>Λ</w:t>
      </w:r>
      <w:r>
        <w:rPr>
          <w:rFonts w:eastAsia="Times New Roman"/>
          <w:color w:val="000000"/>
          <w:szCs w:val="24"/>
          <w:shd w:val="clear" w:color="auto" w:fill="FFFFFF"/>
        </w:rPr>
        <w:t xml:space="preserve">ιπασμάτων. </w:t>
      </w:r>
    </w:p>
    <w:p w14:paraId="0D044ABF"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Ξέρετε, δεν πρόκειτ</w:t>
      </w:r>
      <w:r>
        <w:rPr>
          <w:rFonts w:eastAsia="Times New Roman"/>
          <w:color w:val="000000"/>
          <w:szCs w:val="24"/>
          <w:shd w:val="clear" w:color="auto" w:fill="FFFFFF"/>
        </w:rPr>
        <w:t xml:space="preserve">αι για μια παραχώρηση. Πρόκειται για τη δικαίωση αγώνων τουλάχιστον μιας εικοσαετίας, μετά το κλείσιμο του εργοστασίου λιπασμάτων στην πρώην </w:t>
      </w:r>
      <w:r>
        <w:rPr>
          <w:rFonts w:eastAsia="Times New Roman"/>
          <w:color w:val="000000"/>
          <w:szCs w:val="24"/>
          <w:shd w:val="clear" w:color="auto" w:fill="FFFFFF"/>
        </w:rPr>
        <w:t>β</w:t>
      </w:r>
      <w:r>
        <w:rPr>
          <w:rFonts w:eastAsia="Times New Roman"/>
          <w:color w:val="000000"/>
          <w:szCs w:val="24"/>
          <w:shd w:val="clear" w:color="auto" w:fill="FFFFFF"/>
        </w:rPr>
        <w:t xml:space="preserve">ιομηχανική </w:t>
      </w:r>
      <w:r>
        <w:rPr>
          <w:rFonts w:eastAsia="Times New Roman"/>
          <w:color w:val="000000"/>
          <w:szCs w:val="24"/>
          <w:shd w:val="clear" w:color="auto" w:fill="FFFFFF"/>
        </w:rPr>
        <w:t>ζ</w:t>
      </w:r>
      <w:r>
        <w:rPr>
          <w:rFonts w:eastAsia="Times New Roman"/>
          <w:color w:val="000000"/>
          <w:szCs w:val="24"/>
          <w:shd w:val="clear" w:color="auto" w:fill="FFFFFF"/>
        </w:rPr>
        <w:t xml:space="preserve">ώνη της Δραπετσώνας. </w:t>
      </w:r>
    </w:p>
    <w:p w14:paraId="0D044AC0"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Υπήρχαν πολλά ζητήματα. Θα αναφέρω μερικά</w:t>
      </w:r>
      <w:r>
        <w:rPr>
          <w:rFonts w:eastAsia="Times New Roman"/>
          <w:color w:val="000000"/>
          <w:szCs w:val="24"/>
          <w:shd w:val="clear" w:color="auto" w:fill="FFFFFF"/>
        </w:rPr>
        <w:t>.</w:t>
      </w:r>
    </w:p>
    <w:p w14:paraId="0D044AC1"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Υπήρχαν ζητήματα που είχαν να κάνουν </w:t>
      </w:r>
      <w:r>
        <w:rPr>
          <w:rFonts w:eastAsia="Times New Roman"/>
          <w:color w:val="000000"/>
          <w:szCs w:val="24"/>
          <w:shd w:val="clear" w:color="auto" w:fill="FFFFFF"/>
        </w:rPr>
        <w:t xml:space="preserve">με αρχαιολογικούς χώρους. Ο χώρος της Κυνόσουρας στη Σαλαμίνα δεν είναι ένας χώρος μικρής αρχαιολογικής σημασίας, συμβολικά και πραγματικά. Και όμως δεν εξαιρούνταν, διότι είχε εμμέσως ειδικό εμπορικό ενδιαφέρον. Εξαιρέθηκε, όμως. </w:t>
      </w:r>
    </w:p>
    <w:p w14:paraId="0D044AC2"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Επίσης, το ελάχιστον πλα</w:t>
      </w:r>
      <w:r>
        <w:rPr>
          <w:rFonts w:eastAsia="Times New Roman"/>
          <w:color w:val="000000"/>
          <w:szCs w:val="24"/>
          <w:shd w:val="clear" w:color="auto" w:fill="FFFFFF"/>
        </w:rPr>
        <w:t xml:space="preserve">φόν για την </w:t>
      </w:r>
      <w:r>
        <w:rPr>
          <w:rFonts w:eastAsia="Times New Roman"/>
          <w:color w:val="000000"/>
          <w:szCs w:val="24"/>
          <w:shd w:val="clear" w:color="auto" w:fill="FFFFFF"/>
        </w:rPr>
        <w:t>π</w:t>
      </w:r>
      <w:r>
        <w:rPr>
          <w:rFonts w:eastAsia="Times New Roman"/>
          <w:color w:val="000000"/>
          <w:szCs w:val="24"/>
          <w:shd w:val="clear" w:color="auto" w:fill="FFFFFF"/>
        </w:rPr>
        <w:t xml:space="preserve">ροβλήτα </w:t>
      </w:r>
      <w:r>
        <w:rPr>
          <w:rFonts w:eastAsia="Times New Roman"/>
          <w:color w:val="000000"/>
          <w:szCs w:val="24"/>
          <w:shd w:val="clear" w:color="auto" w:fill="FFFFFF"/>
        </w:rPr>
        <w:t>1</w:t>
      </w:r>
      <w:r>
        <w:rPr>
          <w:rFonts w:eastAsia="Times New Roman"/>
          <w:color w:val="000000"/>
          <w:szCs w:val="24"/>
          <w:shd w:val="clear" w:color="auto" w:fill="FFFFFF"/>
        </w:rPr>
        <w:t xml:space="preserve">, ώστε να μετράται η αποδοτικότητα και η παραγωγικότητα της προβλήτας με υψηλότερα στάνταρντ και όχι με χαμηλά, που δεν θα ωφελούσαν τη συνολική κίνηση, τα έσοδα </w:t>
      </w:r>
      <w:r>
        <w:rPr>
          <w:rFonts w:eastAsia="Times New Roman"/>
          <w:color w:val="000000"/>
          <w:szCs w:val="24"/>
          <w:shd w:val="clear" w:color="auto" w:fill="FFFFFF"/>
        </w:rPr>
        <w:t xml:space="preserve">και λοιπά. </w:t>
      </w:r>
      <w:r>
        <w:rPr>
          <w:rFonts w:eastAsia="Times New Roman"/>
          <w:color w:val="000000"/>
          <w:szCs w:val="24"/>
          <w:shd w:val="clear" w:color="auto" w:fill="FFFFFF"/>
        </w:rPr>
        <w:t xml:space="preserve">Επέρχεται η δραστική αύξησή του. </w:t>
      </w:r>
    </w:p>
    <w:p w14:paraId="0D044AC3"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Ακόμη, τα ακίνητα που δεν βρίσκονται εντός της χερσαίας λιμενικής ζώνης, τα οποία στην πορεία των δεκαετιών είχε αποκτήσει ο ΟΛΠ και τα οποία δεν εξαιρούντο και θα ήταν περιουσιακό στοιχείο προς αξιοποίηση από τον παραχωρησιούχο, εξαιρέθηκαν. </w:t>
      </w:r>
    </w:p>
    <w:p w14:paraId="0D044AC4" w14:textId="77777777" w:rsidR="00510C84" w:rsidRDefault="007027BA">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Περιφρουρήθη</w:t>
      </w:r>
      <w:r>
        <w:rPr>
          <w:rFonts w:eastAsia="Times New Roman"/>
          <w:color w:val="000000"/>
          <w:szCs w:val="24"/>
          <w:shd w:val="clear" w:color="auto" w:fill="FFFFFF"/>
        </w:rPr>
        <w:t xml:space="preserve">κε ο δημοσίου συμφέροντος χαρακτήρας υπηρεσιών με την ίδρυση της ΔΑΛΠ, που μεταφέρθηκαν όλες αυτές οι δραστηριότητες που ασκούσε ο ΟΛΠ ως </w:t>
      </w:r>
      <w:r>
        <w:rPr>
          <w:rFonts w:eastAsia="Times New Roman"/>
          <w:color w:val="000000"/>
          <w:szCs w:val="24"/>
          <w:shd w:val="clear" w:color="auto" w:fill="FFFFFF"/>
        </w:rPr>
        <w:t>ο</w:t>
      </w:r>
      <w:r>
        <w:rPr>
          <w:rFonts w:eastAsia="Times New Roman"/>
          <w:color w:val="000000"/>
          <w:szCs w:val="24"/>
          <w:shd w:val="clear" w:color="auto" w:fill="FFFFFF"/>
        </w:rPr>
        <w:t>ργανισμός δημοσίου συμφέροντος -κατά το μέρος που ασκούσε τέτοιου είδους αρμοδιότητες, γιατί κατά το υπόλοιπο μέρος ή</w:t>
      </w:r>
      <w:r>
        <w:rPr>
          <w:rFonts w:eastAsia="Times New Roman"/>
          <w:color w:val="000000"/>
          <w:szCs w:val="24"/>
          <w:shd w:val="clear" w:color="auto" w:fill="FFFFFF"/>
        </w:rPr>
        <w:t xml:space="preserve">ταν εμπορική </w:t>
      </w:r>
      <w:r>
        <w:rPr>
          <w:rFonts w:eastAsia="Times New Roman"/>
          <w:color w:val="000000"/>
          <w:szCs w:val="24"/>
          <w:shd w:val="clear" w:color="auto" w:fill="FFFFFF"/>
        </w:rPr>
        <w:lastRenderedPageBreak/>
        <w:t>επιχείρηση, ανώνυμη εταιρεία και μάλιστα εισηγμένη στο χρηματιστήριο- και όχι μόνο έφυγαν μέσω της σύμβασης παραχώρησης από την αρμοδιότητα του παραχωρησιούχου, αλλά οργανωμένα εντάχθηκαν στις αρμοδιότητες ενός φορέα που θα μπορεί πραγματικά ν</w:t>
      </w:r>
      <w:r>
        <w:rPr>
          <w:rFonts w:eastAsia="Times New Roman"/>
          <w:color w:val="000000"/>
          <w:szCs w:val="24"/>
          <w:shd w:val="clear" w:color="auto" w:fill="FFFFFF"/>
        </w:rPr>
        <w:t xml:space="preserve">α τις ασκήσει και όχι να διαχυθούν εδώ και εκεί. </w:t>
      </w:r>
    </w:p>
    <w:p w14:paraId="0D044AC5"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Αυτό απετέλεσε αιτία κριτικής σε εμένα και στην Κυβέρνηση, ότι είμαστε κρατιστές, ότι βάζουμε έναν μπάστακα για να ελέγχουμε την επένδυση, ότι εμμέσως καταργούμε την ιδιωτικοποίηση</w:t>
      </w:r>
      <w:r>
        <w:rPr>
          <w:rFonts w:eastAsia="Times New Roman" w:cs="Times New Roman"/>
          <w:szCs w:val="24"/>
        </w:rPr>
        <w:t xml:space="preserve"> και λοιπά</w:t>
      </w:r>
      <w:r>
        <w:rPr>
          <w:rFonts w:eastAsia="Times New Roman" w:cs="Times New Roman"/>
          <w:szCs w:val="24"/>
        </w:rPr>
        <w:t xml:space="preserve">. </w:t>
      </w:r>
    </w:p>
    <w:p w14:paraId="0D044AC6"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έγινε α</w:t>
      </w:r>
      <w:r>
        <w:rPr>
          <w:rFonts w:eastAsia="Times New Roman" w:cs="Times New Roman"/>
          <w:szCs w:val="24"/>
        </w:rPr>
        <w:t xml:space="preserve">ποδεκτό στο τέλος ως </w:t>
      </w:r>
      <w:r>
        <w:rPr>
          <w:rFonts w:eastAsia="Times New Roman" w:cs="Times New Roman"/>
          <w:szCs w:val="24"/>
        </w:rPr>
        <w:t>ευρωπαΪκό</w:t>
      </w:r>
      <w:r>
        <w:rPr>
          <w:rFonts w:eastAsia="Times New Roman" w:cs="Times New Roman"/>
          <w:szCs w:val="24"/>
        </w:rPr>
        <w:t xml:space="preserve"> κεκτημένο</w:t>
      </w:r>
      <w:r>
        <w:rPr>
          <w:rFonts w:eastAsia="Times New Roman" w:cs="Times New Roman"/>
          <w:szCs w:val="24"/>
        </w:rPr>
        <w:t>,</w:t>
      </w:r>
      <w:r>
        <w:rPr>
          <w:rFonts w:eastAsia="Times New Roman" w:cs="Times New Roman"/>
          <w:szCs w:val="24"/>
        </w:rPr>
        <w:t xml:space="preserve"> που δεν μπορεί να το αμφισβητήσει κανείς και η Κυβέρνησή μας δικαιώθηκε πλήρως. </w:t>
      </w:r>
    </w:p>
    <w:p w14:paraId="0D044AC7"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 όρος 5.11 για την προστασία της εργασίας, που προστέθηκε στη </w:t>
      </w:r>
      <w:r>
        <w:rPr>
          <w:rFonts w:eastAsia="Times New Roman" w:cs="Times New Roman"/>
          <w:szCs w:val="24"/>
        </w:rPr>
        <w:t>σ</w:t>
      </w:r>
      <w:r>
        <w:rPr>
          <w:rFonts w:eastAsia="Times New Roman" w:cs="Times New Roman"/>
          <w:szCs w:val="24"/>
        </w:rPr>
        <w:t xml:space="preserve">ύμβαση </w:t>
      </w:r>
      <w:r>
        <w:rPr>
          <w:rFonts w:eastAsia="Times New Roman" w:cs="Times New Roman"/>
          <w:szCs w:val="24"/>
        </w:rPr>
        <w:t>π</w:t>
      </w:r>
      <w:r>
        <w:rPr>
          <w:rFonts w:eastAsia="Times New Roman" w:cs="Times New Roman"/>
          <w:szCs w:val="24"/>
        </w:rPr>
        <w:t>αραχώρησης, ήταν πραγματικά πάρα πολύ καίριας σημασίας. Με βά</w:t>
      </w:r>
      <w:r>
        <w:rPr>
          <w:rFonts w:eastAsia="Times New Roman" w:cs="Times New Roman"/>
          <w:szCs w:val="24"/>
        </w:rPr>
        <w:t xml:space="preserve">ση αυτό, η προστασία των εργασιακών δικαιωμάτων κατοχυρώνεται ήδη από τη </w:t>
      </w:r>
      <w:r>
        <w:rPr>
          <w:rFonts w:eastAsia="Times New Roman" w:cs="Times New Roman"/>
          <w:szCs w:val="24"/>
        </w:rPr>
        <w:t>σ</w:t>
      </w:r>
      <w:r>
        <w:rPr>
          <w:rFonts w:eastAsia="Times New Roman" w:cs="Times New Roman"/>
          <w:szCs w:val="24"/>
        </w:rPr>
        <w:t xml:space="preserve">ύμβαση </w:t>
      </w:r>
      <w:r>
        <w:rPr>
          <w:rFonts w:eastAsia="Times New Roman" w:cs="Times New Roman"/>
          <w:szCs w:val="24"/>
        </w:rPr>
        <w:t>π</w:t>
      </w:r>
      <w:r>
        <w:rPr>
          <w:rFonts w:eastAsia="Times New Roman" w:cs="Times New Roman"/>
          <w:szCs w:val="24"/>
        </w:rPr>
        <w:t xml:space="preserve">αραχώρησης κι εν συνεχεία με το άρθρο 10Α του σχεδίου νόμου </w:t>
      </w:r>
      <w:r>
        <w:rPr>
          <w:rFonts w:eastAsia="Times New Roman" w:cs="Times New Roman"/>
          <w:szCs w:val="24"/>
        </w:rPr>
        <w:lastRenderedPageBreak/>
        <w:t xml:space="preserve">διατηρείται σε ισχύ ο υφιστάμενος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κ</w:t>
      </w:r>
      <w:r>
        <w:rPr>
          <w:rFonts w:eastAsia="Times New Roman" w:cs="Times New Roman"/>
          <w:szCs w:val="24"/>
        </w:rPr>
        <w:t xml:space="preserve">ανονισμός </w:t>
      </w:r>
      <w:r>
        <w:rPr>
          <w:rFonts w:eastAsia="Times New Roman" w:cs="Times New Roman"/>
          <w:szCs w:val="24"/>
        </w:rPr>
        <w:t>π</w:t>
      </w:r>
      <w:r>
        <w:rPr>
          <w:rFonts w:eastAsia="Times New Roman" w:cs="Times New Roman"/>
          <w:szCs w:val="24"/>
        </w:rPr>
        <w:t xml:space="preserve">ροσωπικού. Τα είπα χθες στην </w:t>
      </w:r>
      <w:r>
        <w:rPr>
          <w:rFonts w:eastAsia="Times New Roman" w:cs="Times New Roman"/>
          <w:szCs w:val="24"/>
        </w:rPr>
        <w:t>ε</w:t>
      </w:r>
      <w:r>
        <w:rPr>
          <w:rFonts w:eastAsia="Times New Roman" w:cs="Times New Roman"/>
          <w:szCs w:val="24"/>
        </w:rPr>
        <w:t xml:space="preserve">πιτροπή. Διατηρεί μεν το </w:t>
      </w:r>
      <w:r>
        <w:rPr>
          <w:rFonts w:eastAsia="Times New Roman" w:cs="Times New Roman"/>
          <w:szCs w:val="24"/>
        </w:rPr>
        <w:t>δ</w:t>
      </w:r>
      <w:r>
        <w:rPr>
          <w:rFonts w:eastAsia="Times New Roman" w:cs="Times New Roman"/>
          <w:szCs w:val="24"/>
        </w:rPr>
        <w:t>ιοικ</w:t>
      </w:r>
      <w:r>
        <w:rPr>
          <w:rFonts w:eastAsia="Times New Roman" w:cs="Times New Roman"/>
          <w:szCs w:val="24"/>
        </w:rPr>
        <w:t xml:space="preserve">ητικό </w:t>
      </w:r>
      <w:r>
        <w:rPr>
          <w:rFonts w:eastAsia="Times New Roman" w:cs="Times New Roman"/>
          <w:szCs w:val="24"/>
        </w:rPr>
        <w:t>σ</w:t>
      </w:r>
      <w:r>
        <w:rPr>
          <w:rFonts w:eastAsia="Times New Roman" w:cs="Times New Roman"/>
          <w:szCs w:val="24"/>
        </w:rPr>
        <w:t xml:space="preserve">υμβούλιο του ΟΛΠ, όπως η νομοθεσία προβλέπει άλλωστε, το δικαίωμα να αντικαθιστά τον υφιστάμενο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κ</w:t>
      </w:r>
      <w:r>
        <w:rPr>
          <w:rFonts w:eastAsia="Times New Roman" w:cs="Times New Roman"/>
          <w:szCs w:val="24"/>
        </w:rPr>
        <w:t xml:space="preserve">ανονισμό -να τον καταργεί και να τον αντικαθιστά- αλλά η διατύπωση του άρθρου 10Α είναι ενιαία. Λέει, δηλαδή, ότι διατηρείται σε ισχύ ο </w:t>
      </w:r>
      <w:r>
        <w:rPr>
          <w:rFonts w:eastAsia="Times New Roman" w:cs="Times New Roman"/>
          <w:szCs w:val="24"/>
        </w:rPr>
        <w:t>κ</w:t>
      </w:r>
      <w:r>
        <w:rPr>
          <w:rFonts w:eastAsia="Times New Roman" w:cs="Times New Roman"/>
          <w:szCs w:val="24"/>
        </w:rPr>
        <w:t>ανονισμό</w:t>
      </w:r>
      <w:r>
        <w:rPr>
          <w:rFonts w:eastAsia="Times New Roman" w:cs="Times New Roman"/>
          <w:szCs w:val="24"/>
        </w:rPr>
        <w:t xml:space="preserve">ς </w:t>
      </w:r>
      <w:r>
        <w:rPr>
          <w:rFonts w:eastAsia="Times New Roman" w:cs="Times New Roman"/>
          <w:szCs w:val="24"/>
        </w:rPr>
        <w:t>ε</w:t>
      </w:r>
      <w:r>
        <w:rPr>
          <w:rFonts w:eastAsia="Times New Roman" w:cs="Times New Roman"/>
          <w:szCs w:val="24"/>
        </w:rPr>
        <w:t xml:space="preserve">ργασίας μέχρι την κατάργησή του από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του ΟΛΠ και την αντικατάστασ</w:t>
      </w:r>
      <w:r>
        <w:rPr>
          <w:rFonts w:eastAsia="Times New Roman" w:cs="Times New Roman"/>
          <w:szCs w:val="24"/>
        </w:rPr>
        <w:t>ή</w:t>
      </w:r>
      <w:r>
        <w:rPr>
          <w:rFonts w:eastAsia="Times New Roman" w:cs="Times New Roman"/>
          <w:szCs w:val="24"/>
        </w:rPr>
        <w:t xml:space="preserve"> του ταυτόχρονα, αμέσως, με βάση την κείμενη νομοθεσία και όπως προβλέπεται με τη διαπραγμάτευση με τους εργαζομένους και τη διαιτησία, αν δεν επιτευχθεί λύση μεταξύ των εργαζομένων. </w:t>
      </w:r>
    </w:p>
    <w:p w14:paraId="0D044AC8"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Προς αυτή την κατεύθυνση -και για να μην υπάρχει η παραμικρή αμφισβήτηση</w:t>
      </w:r>
      <w:r>
        <w:rPr>
          <w:rFonts w:eastAsia="Times New Roman" w:cs="Times New Roman"/>
          <w:szCs w:val="24"/>
        </w:rPr>
        <w:t xml:space="preserve">, αν και δεν μπορεί να υπάρχει αμφισβήτηση- εγώ καταθέτω και μια ερμηνευτική δήλωση για το περιεχόμενο του άρθρου 10Α, η οποία λέει: </w:t>
      </w:r>
    </w:p>
    <w:p w14:paraId="0D044AC9"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«Με το άρθρο 10Α διασφαλίζονται πλήρως τα εργασιακά δικαιώματα των εργαζομένων στ</w:t>
      </w:r>
      <w:r>
        <w:rPr>
          <w:rFonts w:eastAsia="Times New Roman" w:cs="Times New Roman"/>
          <w:szCs w:val="24"/>
        </w:rPr>
        <w:t>η</w:t>
      </w:r>
      <w:r>
        <w:rPr>
          <w:rFonts w:eastAsia="Times New Roman" w:cs="Times New Roman"/>
          <w:szCs w:val="24"/>
        </w:rPr>
        <w:t>ν ΟΛΠ, λαμβάνοντας υπ</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όψιν ότι από τον </w:t>
      </w:r>
      <w:r>
        <w:rPr>
          <w:rFonts w:eastAsia="Times New Roman" w:cs="Times New Roman"/>
          <w:szCs w:val="24"/>
        </w:rPr>
        <w:t xml:space="preserve">συνδυασμό των διατάξεων του </w:t>
      </w:r>
      <w:r>
        <w:rPr>
          <w:rFonts w:eastAsia="Times New Roman" w:cs="Times New Roman"/>
          <w:szCs w:val="24"/>
        </w:rPr>
        <w:t>ν.</w:t>
      </w:r>
      <w:r>
        <w:rPr>
          <w:rFonts w:eastAsia="Times New Roman" w:cs="Times New Roman"/>
          <w:szCs w:val="24"/>
        </w:rPr>
        <w:t xml:space="preserve">3996/2011 (Τεύχος Α΄ 170 της Εφημερίδας της Κυβερνήσεως) και της με αριθμό 2063/Δ1 632/2011 </w:t>
      </w:r>
      <w:r>
        <w:rPr>
          <w:rFonts w:eastAsia="Times New Roman" w:cs="Times New Roman"/>
          <w:szCs w:val="24"/>
        </w:rPr>
        <w:t>υ</w:t>
      </w:r>
      <w:r>
        <w:rPr>
          <w:rFonts w:eastAsia="Times New Roman" w:cs="Times New Roman"/>
          <w:szCs w:val="24"/>
        </w:rPr>
        <w:t xml:space="preserve">πουργικής </w:t>
      </w:r>
      <w:r>
        <w:rPr>
          <w:rFonts w:eastAsia="Times New Roman" w:cs="Times New Roman"/>
          <w:szCs w:val="24"/>
        </w:rPr>
        <w:t>α</w:t>
      </w:r>
      <w:r>
        <w:rPr>
          <w:rFonts w:eastAsia="Times New Roman" w:cs="Times New Roman"/>
          <w:szCs w:val="24"/>
        </w:rPr>
        <w:t xml:space="preserve">πόφασης του Υπουργού Εργασίας και Κοινωνικής Ασφάλισης (Τεύχος Β΄ 266) συνάγεται ότι: </w:t>
      </w:r>
    </w:p>
    <w:p w14:paraId="0D044ACA"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 η κείμενη νομοθεσία απαγορεύει μ</w:t>
      </w:r>
      <w:r>
        <w:rPr>
          <w:rFonts w:eastAsia="Times New Roman" w:cs="Times New Roman"/>
          <w:szCs w:val="24"/>
        </w:rPr>
        <w:t xml:space="preserve">ε απόλυτο τρόπο στον παραχωρησιούχο να καταργήσει τον υφιστάμενο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κ</w:t>
      </w:r>
      <w:r>
        <w:rPr>
          <w:rFonts w:eastAsia="Times New Roman" w:cs="Times New Roman"/>
          <w:szCs w:val="24"/>
        </w:rPr>
        <w:t xml:space="preserve">ανονισμό </w:t>
      </w:r>
      <w:r>
        <w:rPr>
          <w:rFonts w:eastAsia="Times New Roman" w:cs="Times New Roman"/>
          <w:szCs w:val="24"/>
        </w:rPr>
        <w:t>π</w:t>
      </w:r>
      <w:r>
        <w:rPr>
          <w:rFonts w:eastAsia="Times New Roman" w:cs="Times New Roman"/>
          <w:szCs w:val="24"/>
        </w:rPr>
        <w:t>ροσωπικού και ταυτόχρονα να λειτουργήσει τ</w:t>
      </w:r>
      <w:r>
        <w:rPr>
          <w:rFonts w:eastAsia="Times New Roman" w:cs="Times New Roman"/>
          <w:szCs w:val="24"/>
        </w:rPr>
        <w:t>η</w:t>
      </w:r>
      <w:r>
        <w:rPr>
          <w:rFonts w:eastAsia="Times New Roman" w:cs="Times New Roman"/>
          <w:szCs w:val="24"/>
        </w:rPr>
        <w:t xml:space="preserve">ν </w:t>
      </w:r>
      <w:r>
        <w:rPr>
          <w:rFonts w:eastAsia="Times New Roman" w:cs="Times New Roman"/>
          <w:szCs w:val="24"/>
        </w:rPr>
        <w:t>«</w:t>
      </w:r>
      <w:r>
        <w:rPr>
          <w:rFonts w:eastAsia="Times New Roman" w:cs="Times New Roman"/>
          <w:szCs w:val="24"/>
        </w:rPr>
        <w:t>ΟΛΠ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xml:space="preserve"> έστω και μια (1) μέρα χωρίς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κ</w:t>
      </w:r>
      <w:r>
        <w:rPr>
          <w:rFonts w:eastAsia="Times New Roman" w:cs="Times New Roman"/>
          <w:szCs w:val="24"/>
        </w:rPr>
        <w:t xml:space="preserve">ανονισμό </w:t>
      </w:r>
      <w:r>
        <w:rPr>
          <w:rFonts w:eastAsia="Times New Roman" w:cs="Times New Roman"/>
          <w:szCs w:val="24"/>
        </w:rPr>
        <w:t>π</w:t>
      </w:r>
      <w:r>
        <w:rPr>
          <w:rFonts w:eastAsia="Times New Roman" w:cs="Times New Roman"/>
          <w:szCs w:val="24"/>
        </w:rPr>
        <w:t xml:space="preserve">ροσωπικού, </w:t>
      </w:r>
    </w:p>
    <w:p w14:paraId="0D044ACB"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β) η κείμενη νομοθεσία προβλέπει με τρόπο σαφή ότι η λειτου</w:t>
      </w:r>
      <w:r>
        <w:rPr>
          <w:rFonts w:eastAsia="Times New Roman" w:cs="Times New Roman"/>
          <w:szCs w:val="24"/>
        </w:rPr>
        <w:t xml:space="preserve">ργία της </w:t>
      </w:r>
      <w:r>
        <w:rPr>
          <w:rFonts w:eastAsia="Times New Roman" w:cs="Times New Roman"/>
          <w:szCs w:val="24"/>
        </w:rPr>
        <w:t>«</w:t>
      </w:r>
      <w:r>
        <w:rPr>
          <w:rFonts w:eastAsia="Times New Roman" w:cs="Times New Roman"/>
          <w:szCs w:val="24"/>
        </w:rPr>
        <w:t>ΟΛΠ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χωρίς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κ</w:t>
      </w:r>
      <w:r>
        <w:rPr>
          <w:rFonts w:eastAsia="Times New Roman" w:cs="Times New Roman"/>
          <w:szCs w:val="24"/>
        </w:rPr>
        <w:t xml:space="preserve">ανονισμό </w:t>
      </w:r>
      <w:r>
        <w:rPr>
          <w:rFonts w:eastAsia="Times New Roman" w:cs="Times New Roman"/>
          <w:szCs w:val="24"/>
        </w:rPr>
        <w:t>π</w:t>
      </w:r>
      <w:r>
        <w:rPr>
          <w:rFonts w:eastAsia="Times New Roman" w:cs="Times New Roman"/>
          <w:szCs w:val="24"/>
        </w:rPr>
        <w:t>ροσωπικού, έστω και μια (1) μέρα, αποτελεί υψηλής σοβαρότητας παράβαση της εργατικής νομοθεσίας, για την οποία είναι επιτρεπτή ακόμα και η επιβολή της διοικητικής κύρωσης της προσωρινής διακοπής της λειτουργίας τ</w:t>
      </w:r>
      <w:r>
        <w:rPr>
          <w:rFonts w:eastAsia="Times New Roman" w:cs="Times New Roman"/>
          <w:szCs w:val="24"/>
        </w:rPr>
        <w:t xml:space="preserve">ου παραχωρησιούχου, η οποία θα επιφέρει και τις αντίστοιχες συμβατικές κυρώσεις της κυρούμενης </w:t>
      </w:r>
      <w:r>
        <w:rPr>
          <w:rFonts w:eastAsia="Times New Roman" w:cs="Times New Roman"/>
          <w:szCs w:val="24"/>
        </w:rPr>
        <w:t>α</w:t>
      </w:r>
      <w:r>
        <w:rPr>
          <w:rFonts w:eastAsia="Times New Roman" w:cs="Times New Roman"/>
          <w:szCs w:val="24"/>
        </w:rPr>
        <w:t xml:space="preserve">ναθεωρημένης </w:t>
      </w:r>
      <w:r>
        <w:rPr>
          <w:rFonts w:eastAsia="Times New Roman" w:cs="Times New Roman"/>
          <w:szCs w:val="24"/>
        </w:rPr>
        <w:t>σ</w:t>
      </w:r>
      <w:r>
        <w:rPr>
          <w:rFonts w:eastAsia="Times New Roman" w:cs="Times New Roman"/>
          <w:szCs w:val="24"/>
        </w:rPr>
        <w:t xml:space="preserve">ύμβασης </w:t>
      </w:r>
      <w:r>
        <w:rPr>
          <w:rFonts w:eastAsia="Times New Roman" w:cs="Times New Roman"/>
          <w:szCs w:val="24"/>
        </w:rPr>
        <w:t>π</w:t>
      </w:r>
      <w:r>
        <w:rPr>
          <w:rFonts w:eastAsia="Times New Roman" w:cs="Times New Roman"/>
          <w:szCs w:val="24"/>
        </w:rPr>
        <w:t xml:space="preserve">αραχώρησης. </w:t>
      </w:r>
    </w:p>
    <w:p w14:paraId="0D044ACC"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Κατά συνέπεια, σύμφωνα με την κείμενη νομοθεσία, διακριτό στάδιο κατάργησης των ανωτέρω </w:t>
      </w:r>
      <w:r>
        <w:rPr>
          <w:rFonts w:eastAsia="Times New Roman" w:cs="Times New Roman"/>
          <w:szCs w:val="24"/>
        </w:rPr>
        <w:t>κ</w:t>
      </w:r>
      <w:r>
        <w:rPr>
          <w:rFonts w:eastAsia="Times New Roman" w:cs="Times New Roman"/>
          <w:szCs w:val="24"/>
        </w:rPr>
        <w:t>ανονισμών χωρίς ταυτόχρονη αντικατά</w:t>
      </w:r>
      <w:r>
        <w:rPr>
          <w:rFonts w:eastAsia="Times New Roman" w:cs="Times New Roman"/>
          <w:szCs w:val="24"/>
        </w:rPr>
        <w:t xml:space="preserve">στασή τους δεν δύναται να υπάρξει. </w:t>
      </w:r>
    </w:p>
    <w:p w14:paraId="0D044ACD"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Περαιτέρω, λαμβάνοντας υπ</w:t>
      </w:r>
      <w:r>
        <w:rPr>
          <w:rFonts w:eastAsia="Times New Roman" w:cs="Times New Roman"/>
          <w:szCs w:val="24"/>
        </w:rPr>
        <w:t xml:space="preserve">’ </w:t>
      </w:r>
      <w:r>
        <w:rPr>
          <w:rFonts w:eastAsia="Times New Roman" w:cs="Times New Roman"/>
          <w:szCs w:val="24"/>
        </w:rPr>
        <w:t xml:space="preserve">όψιν ότι μετά τη θέση σε ισχύ του συζητούμενου σχεδίου νόμου στους ανωτέρω </w:t>
      </w:r>
      <w:r>
        <w:rPr>
          <w:rFonts w:eastAsia="Times New Roman" w:cs="Times New Roman"/>
          <w:szCs w:val="24"/>
        </w:rPr>
        <w:t>κ</w:t>
      </w:r>
      <w:r>
        <w:rPr>
          <w:rFonts w:eastAsia="Times New Roman" w:cs="Times New Roman"/>
          <w:szCs w:val="24"/>
        </w:rPr>
        <w:t>ανονισμούς εφαρμόζονται οι περί μετενέργειας διατάξεις, δεν υφίσταται δικαίωμα του παραχωρησιούχου να λειτουργήσει τη</w:t>
      </w:r>
      <w:r>
        <w:rPr>
          <w:rFonts w:eastAsia="Times New Roman" w:cs="Times New Roman"/>
          <w:szCs w:val="24"/>
        </w:rPr>
        <w:t xml:space="preserve">ν </w:t>
      </w:r>
      <w:r>
        <w:rPr>
          <w:rFonts w:eastAsia="Times New Roman" w:cs="Times New Roman"/>
          <w:szCs w:val="24"/>
        </w:rPr>
        <w:t>«</w:t>
      </w:r>
      <w:r>
        <w:rPr>
          <w:rFonts w:eastAsia="Times New Roman" w:cs="Times New Roman"/>
          <w:szCs w:val="24"/>
        </w:rPr>
        <w:t>ΟΛΠ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χωρίς αυτούς». </w:t>
      </w:r>
    </w:p>
    <w:p w14:paraId="0D044ACE"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Την υπογράφω και την καταθέτω για τα Πρακτικά ως ειδική ερμηνευτική δήλωση για το περιεχόμενο του άρθρου 10Α, αν και επιμένω και επαναλαμβάνω ότι δεν υπάρχει αμφισβήτηση από καμμία πλευρά για το νοηματικό περιεχόμενο αυτής της διάταξης -και σας βεβαιώνω γι</w:t>
      </w:r>
      <w:r>
        <w:rPr>
          <w:rFonts w:eastAsia="Times New Roman" w:cs="Times New Roman"/>
          <w:szCs w:val="24"/>
        </w:rPr>
        <w:t xml:space="preserve">α αυτό- υπάρχει, όμως, ανασφάλεια στον χώρο των εργαζομένων. </w:t>
      </w:r>
    </w:p>
    <w:p w14:paraId="0D044AC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Ναυτιλίας και Νησιωτικής Πολιτικής κ. Θεόδωρος Δρίτσας καταθέτει για τα Πρακτικά την προαναφερθείσα ερμηνευτική δήλωση για το περιεχόμενο του άρθρου 10Α, η οποία έχει</w:t>
      </w:r>
      <w:r>
        <w:rPr>
          <w:rFonts w:eastAsia="Times New Roman" w:cs="Times New Roman"/>
          <w:szCs w:val="24"/>
        </w:rPr>
        <w:t xml:space="preserve"> ως εξής: </w:t>
      </w:r>
    </w:p>
    <w:p w14:paraId="0D044AD0" w14:textId="77777777" w:rsidR="00510C84" w:rsidRDefault="007027BA">
      <w:pPr>
        <w:spacing w:line="600" w:lineRule="auto"/>
        <w:ind w:firstLine="720"/>
        <w:contextualSpacing/>
        <w:jc w:val="center"/>
        <w:rPr>
          <w:rFonts w:eastAsia="Times New Roman" w:cs="Times New Roman"/>
          <w:color w:val="FF0000"/>
          <w:szCs w:val="24"/>
        </w:rPr>
      </w:pPr>
      <w:r w:rsidRPr="00A678EA">
        <w:rPr>
          <w:rFonts w:eastAsia="Times New Roman" w:cs="Times New Roman"/>
          <w:color w:val="FF0000"/>
          <w:szCs w:val="24"/>
        </w:rPr>
        <w:lastRenderedPageBreak/>
        <w:t>ΑΛΛΑΓΗ ΣΕΛΙΔΑΣ</w:t>
      </w:r>
    </w:p>
    <w:p w14:paraId="0D044AD1" w14:textId="77777777" w:rsidR="00510C84" w:rsidRDefault="007027BA">
      <w:pPr>
        <w:spacing w:line="600" w:lineRule="auto"/>
        <w:ind w:firstLine="720"/>
        <w:contextualSpacing/>
        <w:jc w:val="center"/>
        <w:rPr>
          <w:rFonts w:eastAsia="Times New Roman" w:cs="Times New Roman"/>
          <w:color w:val="FF0000"/>
          <w:szCs w:val="24"/>
        </w:rPr>
      </w:pPr>
      <w:r w:rsidRPr="00A678EA">
        <w:rPr>
          <w:rFonts w:eastAsia="Times New Roman" w:cs="Times New Roman"/>
          <w:color w:val="FF0000"/>
          <w:szCs w:val="24"/>
        </w:rPr>
        <w:t>(Να μπει η σελίδα 146)</w:t>
      </w:r>
    </w:p>
    <w:p w14:paraId="0D044AD2" w14:textId="77777777" w:rsidR="00510C84" w:rsidRDefault="007027BA">
      <w:pPr>
        <w:spacing w:line="600" w:lineRule="auto"/>
        <w:ind w:firstLine="720"/>
        <w:contextualSpacing/>
        <w:jc w:val="center"/>
        <w:rPr>
          <w:rFonts w:eastAsia="Times New Roman" w:cs="Times New Roman"/>
          <w:color w:val="FF0000"/>
          <w:szCs w:val="24"/>
        </w:rPr>
      </w:pPr>
      <w:r w:rsidRPr="00A678EA">
        <w:rPr>
          <w:rFonts w:eastAsia="Times New Roman" w:cs="Times New Roman"/>
          <w:color w:val="FF0000"/>
          <w:szCs w:val="24"/>
        </w:rPr>
        <w:t>ΑΛΛΑΓΗ ΣΕΛΙΔΑΣ</w:t>
      </w:r>
    </w:p>
    <w:p w14:paraId="0D044AD3"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Συγγνώμη, κύριε Υπουργέ, ερμηνευτική δήλωση σε διάταξη νόμου πριν ψηφιστεί; Γιατί δεν το βάζετε στο κείμενο του νομοθετήματος; Τι είναι αυτό; </w:t>
      </w:r>
    </w:p>
    <w:p w14:paraId="0D044AD4"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Μη διακόπτετε, κύριε Δένδια. Να ολοκληρώσει ο κύριος Υπουργός και μετά, όταν έρθει η ώρα, θα τοποθετηθείτε. Μην αρχίσουμε πάλι τα ίδια. </w:t>
      </w:r>
    </w:p>
    <w:p w14:paraId="0D044AD5"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ΝΙΚΟΛΑΟΣ ΔΕΝΔΙΑΣ: </w:t>
      </w:r>
      <w:r>
        <w:rPr>
          <w:rFonts w:eastAsia="Times New Roman"/>
          <w:szCs w:val="24"/>
        </w:rPr>
        <w:t xml:space="preserve">Με συγχωρείτε, αλλά δεν μπορώ να καταλάβω τι μου γίνεται. </w:t>
      </w:r>
    </w:p>
    <w:p w14:paraId="0D044AD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b/>
          <w:szCs w:val="24"/>
        </w:rPr>
        <w:t xml:space="preserve">ΘΕΟΔΩΡΟΣ ΔΡΙΤΣΑΣ (Υπουργός Ναυτιλίας και Νησιωτικής Πολιτικής): </w:t>
      </w:r>
      <w:r>
        <w:rPr>
          <w:rFonts w:eastAsia="Times New Roman"/>
          <w:szCs w:val="24"/>
        </w:rPr>
        <w:t xml:space="preserve">Θα το εξηγήσω και αυτό. </w:t>
      </w:r>
    </w:p>
    <w:p w14:paraId="0D044AD7" w14:textId="77777777" w:rsidR="00510C84" w:rsidRDefault="007027BA">
      <w:pPr>
        <w:spacing w:line="600" w:lineRule="auto"/>
        <w:ind w:firstLine="720"/>
        <w:contextualSpacing/>
        <w:jc w:val="both"/>
        <w:rPr>
          <w:rFonts w:eastAsia="Times New Roman"/>
          <w:szCs w:val="24"/>
        </w:rPr>
      </w:pPr>
      <w:r>
        <w:rPr>
          <w:rFonts w:eastAsia="Times New Roman"/>
          <w:szCs w:val="24"/>
        </w:rPr>
        <w:t>Το κείμενο του νόμου όπως είναι διατυπωμένο, είναι ακριβώς, όπως και όλα τα άλλα κείμενα, προϊόν μιας διαδικασίας η οποία στόχευε και στοχεύει στο να εξασφαλίσει τη βο</w:t>
      </w:r>
      <w:r>
        <w:rPr>
          <w:rFonts w:eastAsia="Times New Roman"/>
          <w:szCs w:val="24"/>
        </w:rPr>
        <w:t xml:space="preserve">ύληση της Κυβέρνησης και του </w:t>
      </w:r>
      <w:r>
        <w:rPr>
          <w:rFonts w:eastAsia="Times New Roman"/>
          <w:szCs w:val="24"/>
        </w:rPr>
        <w:lastRenderedPageBreak/>
        <w:t xml:space="preserve">νομοθέτη, χωρίς να αφήσει την παραμικρή αμφισβήτηση και αμφιβολία για την παραβίαση διατάξεων ή οτιδήποτε άλλο της σύμβασης παραχώρησης. </w:t>
      </w:r>
    </w:p>
    <w:p w14:paraId="0D044AD8" w14:textId="77777777" w:rsidR="00510C84" w:rsidRDefault="007027BA">
      <w:pPr>
        <w:spacing w:line="600" w:lineRule="auto"/>
        <w:ind w:firstLine="720"/>
        <w:contextualSpacing/>
        <w:jc w:val="both"/>
        <w:rPr>
          <w:rFonts w:eastAsia="Times New Roman"/>
          <w:szCs w:val="24"/>
        </w:rPr>
      </w:pPr>
      <w:r>
        <w:rPr>
          <w:rFonts w:eastAsia="Times New Roman"/>
          <w:szCs w:val="24"/>
        </w:rPr>
        <w:t>Εγώ είμαι πεπεισμένος ότι δεν υπάρχει θέμα, κύριε Δένδια. Όμως δήλωσα και προς τους εργαζ</w:t>
      </w:r>
      <w:r>
        <w:rPr>
          <w:rFonts w:eastAsia="Times New Roman"/>
          <w:szCs w:val="24"/>
        </w:rPr>
        <w:t>ομένους, επειδή είναι κακό πράγμα να ξεκινήσει αυτή η νέα περίοδος στο λιμάνι του Πειραιά με ανασφάλειες και φοβίες, γιατί είναι μια τομή στη συνέχεια, ότι πρέπει οι εργαζόμενοι να μείνουν στις θέσεις του και να παραμείνουν ως παραγωγικές μονάδες αυτής της</w:t>
      </w:r>
      <w:r>
        <w:rPr>
          <w:rFonts w:eastAsia="Times New Roman"/>
          <w:szCs w:val="24"/>
        </w:rPr>
        <w:t xml:space="preserve"> διαδικασίας στις νέες συνθήκες, με όλα τους τα δικαιώματα. Γι’ αυτό και προχώρησα σε αυτό που ορθά λέτε ότι έχει μια σχετική πρωτοτυπία, αλλά παρ’ όλα αυτά έχει μια σοβαρή σκοπιμότητα και παρακαλώ να την δεχθείτε.</w:t>
      </w:r>
    </w:p>
    <w:p w14:paraId="0D044AD9"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Από εκεί και πέρα συμβατό και συναφές με </w:t>
      </w:r>
      <w:r>
        <w:rPr>
          <w:rFonts w:eastAsia="Times New Roman"/>
          <w:szCs w:val="24"/>
        </w:rPr>
        <w:t>τη ρύθμιση αυτή του 10Α είναι το άρθρο 11, το οποίο πραγματικά θέτει τα ζητήματα των μετατάξεων.</w:t>
      </w:r>
    </w:p>
    <w:p w14:paraId="0D044ADA" w14:textId="77777777" w:rsidR="00510C84" w:rsidRDefault="007027BA">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14:paraId="0D044ADB" w14:textId="77777777" w:rsidR="00510C84" w:rsidRDefault="007027BA">
      <w:pPr>
        <w:spacing w:line="600" w:lineRule="auto"/>
        <w:ind w:firstLine="720"/>
        <w:contextualSpacing/>
        <w:jc w:val="both"/>
        <w:rPr>
          <w:rFonts w:eastAsia="Times New Roman"/>
          <w:szCs w:val="24"/>
        </w:rPr>
      </w:pPr>
      <w:r>
        <w:rPr>
          <w:rFonts w:eastAsia="Times New Roman"/>
          <w:szCs w:val="24"/>
        </w:rPr>
        <w:t>Θα συντομεύσω όσο μπορώ, κύριε Πρόεδρε.</w:t>
      </w:r>
    </w:p>
    <w:p w14:paraId="0D044ADC" w14:textId="77777777" w:rsidR="00510C84" w:rsidRDefault="007027BA">
      <w:pPr>
        <w:spacing w:line="600" w:lineRule="auto"/>
        <w:ind w:firstLine="720"/>
        <w:contextualSpacing/>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Πρ</w:t>
      </w:r>
      <w:r>
        <w:rPr>
          <w:rFonts w:eastAsia="Times New Roman"/>
          <w:szCs w:val="24"/>
        </w:rPr>
        <w:t>οχωρήστε.</w:t>
      </w:r>
    </w:p>
    <w:p w14:paraId="0D044ADD"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 xml:space="preserve">Τα ζητήματα του άρθρου 11, όπως είπα και εχθές στην </w:t>
      </w:r>
      <w:r>
        <w:rPr>
          <w:rFonts w:eastAsia="Times New Roman"/>
          <w:szCs w:val="24"/>
        </w:rPr>
        <w:t>ε</w:t>
      </w:r>
      <w:r>
        <w:rPr>
          <w:rFonts w:eastAsia="Times New Roman"/>
          <w:szCs w:val="24"/>
        </w:rPr>
        <w:t>πιτροπή, ρυθμίζουν δυνατότητες μετατάξεων από τον Οργανισμό Λιμένος Πειραιώς και τον Οργανισμό Λιμένος Θεσσαλονίκης στον στενό κα</w:t>
      </w:r>
      <w:r>
        <w:rPr>
          <w:rFonts w:eastAsia="Times New Roman"/>
          <w:szCs w:val="24"/>
        </w:rPr>
        <w:t xml:space="preserve">ι στον ευρύτερο δημόσιο τομέα με διαδικασίες και προβλέψεις που η διάταξη αυτή θέτει. </w:t>
      </w:r>
    </w:p>
    <w:p w14:paraId="0D044ADE" w14:textId="77777777" w:rsidR="00510C84" w:rsidRDefault="007027BA">
      <w:pPr>
        <w:spacing w:line="600" w:lineRule="auto"/>
        <w:ind w:firstLine="720"/>
        <w:contextualSpacing/>
        <w:jc w:val="both"/>
        <w:rPr>
          <w:rFonts w:eastAsia="Times New Roman"/>
          <w:szCs w:val="24"/>
        </w:rPr>
      </w:pPr>
      <w:r>
        <w:rPr>
          <w:rFonts w:eastAsia="Times New Roman"/>
          <w:szCs w:val="24"/>
        </w:rPr>
        <w:t>Οι διαδικασίες και οι προβλέψεις αυτές εξασφαλίζουν μια ορθολογική διαχείριση αυτού του ζητήματος. Καθιστούν δικαιούχους όσους εργάζονται αυτή την στιγμή στον ΟΛΠ και στ</w:t>
      </w:r>
      <w:r>
        <w:rPr>
          <w:rFonts w:eastAsia="Times New Roman"/>
          <w:szCs w:val="24"/>
        </w:rPr>
        <w:t>ον ΟΛΘ. Από εκεί και πέρα ανάλογα με τα δεδομένα δίνει τη δυνατότητα να αξιολογηθούν οι δυνατότητες του δημοσίου, οι ειδικότητες –δεν θα πάνε «χύμα» όσοι πάνε- και θέτει περιορισμούς. Εάν μετα</w:t>
      </w:r>
      <w:r>
        <w:rPr>
          <w:rFonts w:eastAsia="Times New Roman"/>
          <w:szCs w:val="24"/>
        </w:rPr>
        <w:t>ταγούν</w:t>
      </w:r>
      <w:r>
        <w:rPr>
          <w:rFonts w:eastAsia="Times New Roman"/>
          <w:szCs w:val="24"/>
        </w:rPr>
        <w:t xml:space="preserve"> στο δημόσιο, δεν θα μετα</w:t>
      </w:r>
      <w:r>
        <w:rPr>
          <w:rFonts w:eastAsia="Times New Roman"/>
          <w:szCs w:val="24"/>
        </w:rPr>
        <w:t>ταγούν</w:t>
      </w:r>
      <w:r>
        <w:rPr>
          <w:rFonts w:eastAsia="Times New Roman"/>
          <w:szCs w:val="24"/>
        </w:rPr>
        <w:t xml:space="preserve"> </w:t>
      </w:r>
      <w:r>
        <w:rPr>
          <w:rFonts w:eastAsia="Times New Roman"/>
          <w:szCs w:val="24"/>
        </w:rPr>
        <w:t>με</w:t>
      </w:r>
      <w:r>
        <w:rPr>
          <w:rFonts w:eastAsia="Times New Roman"/>
          <w:szCs w:val="24"/>
        </w:rPr>
        <w:t xml:space="preserve"> αυτό που λέγεται «προσω</w:t>
      </w:r>
      <w:r>
        <w:rPr>
          <w:rFonts w:eastAsia="Times New Roman"/>
          <w:szCs w:val="24"/>
        </w:rPr>
        <w:t>πική διαφορά», θα ενταχθούν στο ενιαίο μισθολόγιο στις θέσεις που θα καταλάβουν. Επομένως προχωράμε σε μία σύνθετη και δημιουργική λύση των μετατάξεων ως δυνατότητα.</w:t>
      </w:r>
    </w:p>
    <w:p w14:paraId="0D044ADF"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 xml:space="preserve"> Η επιθυμία της Κυβέρνησης, που διακηρύχθηκε πολλές φορές το προηγούμενο διάστημα και κατά</w:t>
      </w:r>
      <w:r>
        <w:rPr>
          <w:rFonts w:eastAsia="Times New Roman"/>
          <w:szCs w:val="24"/>
        </w:rPr>
        <w:t xml:space="preserve"> τη διάρκεια της απεργίας, είναι ούτε μία εργαζόμενη ούτε ένας εργαζόμενος να μην κάνει χρήση αυτής της διάταξης. Το καλύτερο θα είναι να παραμείνουν εκεί. Όμως για τη συνολική και οργανωμένη πορεία και μετάβαση στη νέα πραγματικότητα πρέπει να έχουμε </w:t>
      </w:r>
      <w:r>
        <w:rPr>
          <w:rFonts w:eastAsia="Times New Roman"/>
          <w:szCs w:val="24"/>
        </w:rPr>
        <w:t>προν</w:t>
      </w:r>
      <w:r>
        <w:rPr>
          <w:rFonts w:eastAsia="Times New Roman"/>
          <w:szCs w:val="24"/>
        </w:rPr>
        <w:t xml:space="preserve">οήσει </w:t>
      </w:r>
      <w:r>
        <w:rPr>
          <w:rFonts w:eastAsia="Times New Roman"/>
          <w:szCs w:val="24"/>
        </w:rPr>
        <w:t>να εξασφαλίσουν την αναπτυξιακή και παραγωγική πορεία με κανόνες και όρους κοινωνικής ασφάλειας και κοινωνικής βεβαιότητας. Είναι μία λύση που δεν την επέλεξε η Κυβέρνηση. Την ζήτησαν οι εργαζόμενοι. Την αποδεχθήκαμε ακριβώς  με αυτούς τους όρους και</w:t>
      </w:r>
      <w:r>
        <w:rPr>
          <w:rFonts w:eastAsia="Times New Roman"/>
          <w:szCs w:val="24"/>
        </w:rPr>
        <w:t xml:space="preserve"> τους κανόνες ως ένα μέτρο εξισορρόπησης των συνολικών δεδομένων σε συνάρτηση με όλες τις άλλες προβλέψεις που απαιτήθηκαν γι’ αυτό. </w:t>
      </w:r>
    </w:p>
    <w:p w14:paraId="0D044AE0"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Θα ήθελα επίσης, επειδή πολλές </w:t>
      </w:r>
      <w:r>
        <w:rPr>
          <w:rFonts w:eastAsia="Times New Roman"/>
          <w:szCs w:val="24"/>
        </w:rPr>
        <w:t xml:space="preserve">φορές </w:t>
      </w:r>
      <w:r>
        <w:rPr>
          <w:rFonts w:eastAsia="Times New Roman"/>
          <w:szCs w:val="24"/>
        </w:rPr>
        <w:t xml:space="preserve">έχουμε αναφερθεί στα νέα δεδομένα, </w:t>
      </w:r>
      <w:r>
        <w:rPr>
          <w:rFonts w:eastAsia="Times New Roman"/>
          <w:szCs w:val="24"/>
        </w:rPr>
        <w:t xml:space="preserve">για </w:t>
      </w:r>
      <w:r>
        <w:rPr>
          <w:rFonts w:eastAsia="Times New Roman"/>
          <w:szCs w:val="24"/>
        </w:rPr>
        <w:t xml:space="preserve"> </w:t>
      </w:r>
      <w:r>
        <w:rPr>
          <w:rFonts w:eastAsia="Times New Roman"/>
          <w:szCs w:val="24"/>
        </w:rPr>
        <w:t>τ</w:t>
      </w:r>
      <w:r>
        <w:rPr>
          <w:rFonts w:eastAsia="Times New Roman"/>
          <w:szCs w:val="24"/>
        </w:rPr>
        <w:t xml:space="preserve">η ΔΑΛ, </w:t>
      </w:r>
      <w:r>
        <w:rPr>
          <w:rFonts w:eastAsia="Times New Roman"/>
          <w:szCs w:val="24"/>
        </w:rPr>
        <w:t>τ</w:t>
      </w:r>
      <w:r>
        <w:rPr>
          <w:rFonts w:eastAsia="Times New Roman"/>
          <w:szCs w:val="24"/>
        </w:rPr>
        <w:t>η Δημόσια Αρχή Λιμένα</w:t>
      </w:r>
      <w:r>
        <w:rPr>
          <w:rFonts w:eastAsia="Times New Roman"/>
          <w:szCs w:val="24"/>
        </w:rPr>
        <w:t>.</w:t>
      </w:r>
      <w:r>
        <w:rPr>
          <w:rFonts w:eastAsia="Times New Roman"/>
          <w:szCs w:val="24"/>
        </w:rPr>
        <w:t xml:space="preserve"> </w:t>
      </w:r>
      <w:r>
        <w:rPr>
          <w:rFonts w:eastAsia="Times New Roman"/>
          <w:szCs w:val="24"/>
        </w:rPr>
        <w:t xml:space="preserve">Κάποιοι λένε ότι </w:t>
      </w:r>
      <w:r>
        <w:rPr>
          <w:rFonts w:eastAsia="Times New Roman"/>
          <w:szCs w:val="24"/>
        </w:rPr>
        <w:t xml:space="preserve">είναι ένα </w:t>
      </w:r>
      <w:r>
        <w:rPr>
          <w:rFonts w:eastAsia="Times New Roman"/>
          <w:szCs w:val="24"/>
        </w:rPr>
        <w:t>«</w:t>
      </w:r>
      <w:r>
        <w:rPr>
          <w:rFonts w:eastAsia="Times New Roman"/>
          <w:szCs w:val="24"/>
        </w:rPr>
        <w:t>πουκάμισο αδειανό</w:t>
      </w:r>
      <w:r>
        <w:rPr>
          <w:rFonts w:eastAsia="Times New Roman"/>
          <w:szCs w:val="24"/>
        </w:rPr>
        <w:t>». Θ</w:t>
      </w:r>
      <w:r>
        <w:rPr>
          <w:rFonts w:eastAsia="Times New Roman"/>
          <w:szCs w:val="24"/>
        </w:rPr>
        <w:t>α καταθέσω στα Πρακτικά  τον πίνακα των αρμοδιοτήτων. Το έχω κάνει στην προηγούμενη διαδικασία, αλλά το κάνω και τώρα με ακόμα πληρέστερο πίνακα, ο οποίος παραμένει ενδεικτικός γιατί το σύνολο των αρμοδιοτήτ</w:t>
      </w:r>
      <w:r>
        <w:rPr>
          <w:rFonts w:eastAsia="Times New Roman"/>
          <w:szCs w:val="24"/>
        </w:rPr>
        <w:t xml:space="preserve">ων ζητάμε και από το </w:t>
      </w:r>
      <w:r>
        <w:rPr>
          <w:rFonts w:eastAsia="Times New Roman"/>
          <w:szCs w:val="24"/>
        </w:rPr>
        <w:lastRenderedPageBreak/>
        <w:t>ΤΑΙΠΕΔ και από τον ΟΛΠ να τις καταγράψουν βήμα βήμα και το Υπουργείο μας είναι στη διαδικασία αυτή. Παρ’ όλα αυτά είναι αρκετά πλήρης. Μπορεί να λείπουν ακόμα μία, δύο, τρεις αρμοδιότητες δημοσίου συμφέροντος που περνάν</w:t>
      </w:r>
      <w:r>
        <w:rPr>
          <w:rFonts w:eastAsia="Times New Roman"/>
          <w:szCs w:val="24"/>
        </w:rPr>
        <w:t>ε</w:t>
      </w:r>
      <w:r>
        <w:rPr>
          <w:rFonts w:eastAsia="Times New Roman"/>
          <w:szCs w:val="24"/>
        </w:rPr>
        <w:t xml:space="preserve"> από τον ΟΛΠ στ</w:t>
      </w:r>
      <w:r>
        <w:rPr>
          <w:rFonts w:eastAsia="Times New Roman"/>
          <w:szCs w:val="24"/>
        </w:rPr>
        <w:t>η Δημόσια Αρχή Λιμένα. Αναγνώστε τις, σας παρακαλώ, και θα δείτε ότι είναι πολύ σημαντικές αρμοδιότητες για να ασκηθεί πραγματικά ο κοινωνικός και παραγωγικός έλεγχος στο λιμάνι με κανόνες πραγματικής δικαιοσύνης και αναπτυξιακής προοπτικής.</w:t>
      </w:r>
    </w:p>
    <w:p w14:paraId="0D044AE1" w14:textId="77777777" w:rsidR="00510C84" w:rsidRDefault="007027BA">
      <w:pPr>
        <w:spacing w:line="600" w:lineRule="auto"/>
        <w:ind w:firstLine="720"/>
        <w:contextualSpacing/>
        <w:jc w:val="both"/>
        <w:rPr>
          <w:rFonts w:eastAsia="Times New Roman"/>
          <w:szCs w:val="24"/>
        </w:rPr>
      </w:pPr>
      <w:r>
        <w:rPr>
          <w:rFonts w:eastAsia="Times New Roman" w:cs="Times New Roman"/>
          <w:szCs w:val="24"/>
        </w:rPr>
        <w:t>(Στο σημείο αυ</w:t>
      </w:r>
      <w:r>
        <w:rPr>
          <w:rFonts w:eastAsia="Times New Roman" w:cs="Times New Roman"/>
          <w:szCs w:val="24"/>
        </w:rPr>
        <w:t xml:space="preserve">τό ο Υπουργός Ναυτιλίας και Νησιωτικής Πολιτικής κ. Θεόδωρος Δρίτσας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D044AE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Τελειώνω, γιατί πολλά θα μπ</w:t>
      </w:r>
      <w:r>
        <w:rPr>
          <w:rFonts w:eastAsia="Times New Roman" w:cs="Times New Roman"/>
          <w:szCs w:val="24"/>
        </w:rPr>
        <w:t xml:space="preserve">ορούσαμε να πούμε σε όλη αυτή τη διαδικασία, για το πώς φθάσαμε ως εδώ και ποιες πολύ σημαντικές αλλαγές πετύχαμε. Δεν θα μιλήσω αυτή τη στιγμή γι’ αυτά που κατέθεσα χθες ως τροπολογία και έχουν ενταχθεί στις διατάξεις του νόμου, γιατί δεν προλαβαίνω. </w:t>
      </w:r>
    </w:p>
    <w:p w14:paraId="0D044AE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Όπω</w:t>
      </w:r>
      <w:r>
        <w:rPr>
          <w:rFonts w:eastAsia="Times New Roman" w:cs="Times New Roman"/>
          <w:szCs w:val="24"/>
        </w:rPr>
        <w:t>ς είπα και χθες, στην πραγματικότητα, εκτός από την περίπτωση της απόδοσης στο Δήμο Δραπετσώνας-Κερατσινίου της ακτογραμμής των λιπασμάτων, όλες οι άλλες είναι λογιστικού τύπου ρυθμίσεις από προηγούμενα χρόνια που καταδυναστεύουν τη δυνατότητα των υπηρεσιώ</w:t>
      </w:r>
      <w:r>
        <w:rPr>
          <w:rFonts w:eastAsia="Times New Roman" w:cs="Times New Roman"/>
          <w:szCs w:val="24"/>
        </w:rPr>
        <w:t xml:space="preserve">ν του Υπουργείου να κάνουν τη δουλειά τους σωστά. </w:t>
      </w:r>
    </w:p>
    <w:p w14:paraId="0D044AE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Μελετήθηκαν όλες οι δυνατές λύσεις. Δεν υπάρχουν. Δεν είναι πρώτη φορά που έρχονται. Σε νομοσχέδιο που θα έρθει στη συνέχεια, το οποίο είναι προγραμματισμένο να κατατεθεί στη Βουλή τις επόμενες ημέρες από </w:t>
      </w:r>
      <w:r>
        <w:rPr>
          <w:rFonts w:eastAsia="Times New Roman" w:cs="Times New Roman"/>
          <w:szCs w:val="24"/>
        </w:rPr>
        <w:t xml:space="preserve">το Υπουργείο μας, αυτά περιέχονταν. </w:t>
      </w:r>
    </w:p>
    <w:p w14:paraId="0D044AE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Τώρα τα πήραμε από εκεί, γιατί έχουν εξαιρετικά επείγοντα χαρακτήρα πια, είναι ασφυκτικά τα δεδομένα και απειλούνται σημαντικές διαδικασίες που δεν πρέπει να εμποδίζονται και τα βάλαμε εδώ. Αυτά τα άρθρα έχουν βγει στη </w:t>
      </w:r>
      <w:r>
        <w:rPr>
          <w:rFonts w:eastAsia="Times New Roman" w:cs="Times New Roman"/>
          <w:szCs w:val="24"/>
        </w:rPr>
        <w:t>διαβούλευση, είναι γνωστά, δεν είναι κάτι καινούργιο, δεν αιφνιδιάζουμε, αλλά εν πάση περιπτώσει δεν έχουν και μεγάλη σημασία. Είναι σχεδόν όλα, για να μην πω όλα, ρυθμίσεις λογιστικού χαρακτήρα. Και θα τελειώσω με τις νομοτεχνικές βελτιώσεις, τις οποίες κ</w:t>
      </w:r>
      <w:r>
        <w:rPr>
          <w:rFonts w:eastAsia="Times New Roman" w:cs="Times New Roman"/>
          <w:szCs w:val="24"/>
        </w:rPr>
        <w:t>ατέθεσα προ ολίγου.</w:t>
      </w:r>
    </w:p>
    <w:p w14:paraId="0D044AE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Βουλευτές, η φασαρία, η αναταραχή που έγινε μετά από αυτή την περίφημη επιστολή που απεστάλη χθες από τον εκπρόσωπο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στην Επιτροπή Παραγωγής και Εμπορίου και που έτυχε τόσο μεγάλης δημοσιότητος, οφείλω να σα</w:t>
      </w:r>
      <w:r>
        <w:rPr>
          <w:rFonts w:eastAsia="Times New Roman" w:cs="Times New Roman"/>
          <w:szCs w:val="24"/>
        </w:rPr>
        <w:t xml:space="preserve">ς βεβαιώσω για άλλη μία φορά ότι στην πραγματικότητα δεν είχε καμμία, μα καμμία ουσιώδη βάση. </w:t>
      </w:r>
    </w:p>
    <w:p w14:paraId="0D044AE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Οι αλλαγές που έκανε η Κυβέρνηση και εγώ προσωπικά, καταθέτοντας το σχέδιο νόμου, δεν αποτελούν σε καμμία περίπτωση παραβίαση συμφωνημένων, παραβίαση της σύμβαση</w:t>
      </w:r>
      <w:r>
        <w:rPr>
          <w:rFonts w:eastAsia="Times New Roman" w:cs="Times New Roman"/>
          <w:szCs w:val="24"/>
        </w:rPr>
        <w:t xml:space="preserve">ς παραχώρησης ή οτιδήποτε άλλο. Όμως, αυτή ήταν η άποψη του παραχωρησιούχου. </w:t>
      </w:r>
    </w:p>
    <w:p w14:paraId="0D044AE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Θέλω να πιστεύω ότι ο παραχωρησιούχος έχει αποδεχθεί νομικές εισηγήσεις, τις οποίες σέβομαι, αλλά δεν τις ασπάζομαι, εισηγήσεις νομικά υπερβολικές, υπερβολικής κάλυψης, υπερβολικ</w:t>
      </w:r>
      <w:r>
        <w:rPr>
          <w:rFonts w:eastAsia="Times New Roman" w:cs="Times New Roman"/>
          <w:szCs w:val="24"/>
        </w:rPr>
        <w:t xml:space="preserve">ής εξασφάλισης. Και γεννήθηκε ένα ζήτημα κυριολεκτικά εκ του μη όντος ή όπου υπήρχαν επιμέρους ζητήματα –όσοι είστε νομικοί ξέρετε ότι υπάρχουν κάποιες λεπτές αποχρώσεις που πρέπει να τις προσέχουμε πάντα- θα </w:t>
      </w:r>
      <w:r>
        <w:rPr>
          <w:rFonts w:eastAsia="Times New Roman" w:cs="Times New Roman"/>
          <w:szCs w:val="24"/>
        </w:rPr>
        <w:lastRenderedPageBreak/>
        <w:t>μπορούσαν να λυθούν με κανονικές διαδικασίες. Ό</w:t>
      </w:r>
      <w:r>
        <w:rPr>
          <w:rFonts w:eastAsia="Times New Roman" w:cs="Times New Roman"/>
          <w:szCs w:val="24"/>
        </w:rPr>
        <w:t xml:space="preserve">μως, γεννήθηκε ένα μείζον ζήτημα χωρίς να χρειάζεται να γεννηθεί. </w:t>
      </w:r>
    </w:p>
    <w:p w14:paraId="0D044AE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Από τη στιγμή που γεννήθηκε, φυσικά σπεύσατε τα περισσότερα κόμματα της Αντιπολίτευσης -όχι όλα με τον ίδιο τρόπο- να αξιοποιήσετε και να αναδείξετε δήθεν μια αναξιοπιστία της Κυβέρνησης ή </w:t>
      </w:r>
      <w:r>
        <w:rPr>
          <w:rFonts w:eastAsia="Times New Roman" w:cs="Times New Roman"/>
          <w:szCs w:val="24"/>
        </w:rPr>
        <w:t xml:space="preserve">μια στάση πονηριάς ή μια στάση που υπονομεύει το διεθνές κύρος της χώρας ή οτιδήποτε άλλο, ενώ θα έπρεπε πολύ πιο προσεκτικά να δείτε τα κείμενα, να δείτε τη χθεσινή μου τοποθέτηση στην </w:t>
      </w:r>
      <w:r>
        <w:rPr>
          <w:rFonts w:eastAsia="Times New Roman" w:cs="Times New Roman"/>
          <w:szCs w:val="24"/>
        </w:rPr>
        <w:t>ε</w:t>
      </w:r>
      <w:r>
        <w:rPr>
          <w:rFonts w:eastAsia="Times New Roman" w:cs="Times New Roman"/>
          <w:szCs w:val="24"/>
        </w:rPr>
        <w:t>πιτροπή, να διαφωνήσετε μεν, αλλά να αντιληφθείτε ότι αυτού του είδου</w:t>
      </w:r>
      <w:r>
        <w:rPr>
          <w:rFonts w:eastAsia="Times New Roman" w:cs="Times New Roman"/>
          <w:szCs w:val="24"/>
        </w:rPr>
        <w:t>ς τα ζητήματα δεν είναι ζητήματα άσπρου-μαύρου και δεν είναι θέματα που φέρνουν σε αντιπαράθεση κάποιους, επί του προκειμένου την Κυβέρνηση και τον παραχωρησιούχο. Μπορούν να είναι αντικείμενο, όπου εν πάση περιπτώσει αυτό λογίζεται ως αναγκαίο, συνθετικών</w:t>
      </w:r>
      <w:r>
        <w:rPr>
          <w:rFonts w:eastAsia="Times New Roman" w:cs="Times New Roman"/>
          <w:szCs w:val="24"/>
        </w:rPr>
        <w:t xml:space="preserve"> λύσεων.</w:t>
      </w:r>
    </w:p>
    <w:p w14:paraId="0D044AE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Και φυσικά σεβόμαστε τον παραχωρησιούχο και τη φίλη χώρα, τη Λαϊκή Δημοκρατία της Κίνας, πολύ περισσότερο τη στιγμή που η συγκεκριμένη εταιρεία έχει κρατική υπόσταση. </w:t>
      </w:r>
    </w:p>
    <w:p w14:paraId="0D044AE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προς αυτή την κατεύθυνση δεν έχουμε κα</w:t>
      </w:r>
      <w:r>
        <w:rPr>
          <w:rFonts w:eastAsia="Times New Roman" w:cs="Times New Roman"/>
          <w:szCs w:val="24"/>
        </w:rPr>
        <w:t>μ</w:t>
      </w:r>
      <w:r>
        <w:rPr>
          <w:rFonts w:eastAsia="Times New Roman" w:cs="Times New Roman"/>
          <w:szCs w:val="24"/>
        </w:rPr>
        <w:t>μιά αντίρρηση να εξαντλήσουμε όλη τη</w:t>
      </w:r>
      <w:r>
        <w:rPr>
          <w:rFonts w:eastAsia="Times New Roman" w:cs="Times New Roman"/>
          <w:szCs w:val="24"/>
        </w:rPr>
        <w:t xml:space="preserve">ν καλή πίστη για να μην μείνει η παραμικρή υποψία ότι η Κυβέρνησή μας δεν είναι συνεπής προς τις υποχρεώσεις που αναλαμβάνει στο εσωτερικό και διεθνώς. </w:t>
      </w:r>
    </w:p>
    <w:p w14:paraId="0D044AE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Αυτή τη στιγμή το αξιολογούμε πολιτικά ως πρώτιστη υποχρέωσή μας και το αποδείξαμε αυτό και με τις συμφ</w:t>
      </w:r>
      <w:r>
        <w:rPr>
          <w:rFonts w:eastAsia="Times New Roman" w:cs="Times New Roman"/>
          <w:szCs w:val="24"/>
        </w:rPr>
        <w:t>ωνίες που κάναμε με την Ευρωπαϊκή Ένωση και το Διεθνές Νομισματικό Ταμείο, ακριβώς για να διαμορφωθεί στη χώρα μας από την Κυβέρνηση της Αριστεράς το πλαίσιο της εμπιστοσύνης που είναι αναγκαίο για να πάρει μπρος η παραγωγική διαδικασία και γιατί παίζονται</w:t>
      </w:r>
      <w:r>
        <w:rPr>
          <w:rFonts w:eastAsia="Times New Roman" w:cs="Times New Roman"/>
          <w:szCs w:val="24"/>
        </w:rPr>
        <w:t xml:space="preserve"> πολύ λεπτά και σοβαρά ζητήματα ακριβώς σε αυτή την πραγματικότητα, σε αυτή την αναγκαιότητα, που αφορούν τον ελληνικό λαό. Δεν αφορούν την Κυβέρνηση του ΣΥΡΙΖΑ. </w:t>
      </w:r>
    </w:p>
    <w:p w14:paraId="0D044AE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Κάθε </w:t>
      </w:r>
      <w:r>
        <w:rPr>
          <w:rFonts w:eastAsia="Times New Roman" w:cs="Times New Roman"/>
          <w:szCs w:val="24"/>
        </w:rPr>
        <w:t>κ</w:t>
      </w:r>
      <w:r>
        <w:rPr>
          <w:rFonts w:eastAsia="Times New Roman" w:cs="Times New Roman"/>
          <w:szCs w:val="24"/>
        </w:rPr>
        <w:t xml:space="preserve">υβέρνηση που βρίσκεται στην εξουσία, μετά φεύγει και αλλάζουν τα πράγματα. Ο ελληνικός </w:t>
      </w:r>
      <w:r>
        <w:rPr>
          <w:rFonts w:eastAsia="Times New Roman" w:cs="Times New Roman"/>
          <w:szCs w:val="24"/>
        </w:rPr>
        <w:t xml:space="preserve">λαός, όμως, παραμένει. Καθετί δε που θα εξασφαλίζει μια προοπτική, μέσα από αυτή την οδυνηρή εξαετία </w:t>
      </w:r>
      <w:r>
        <w:rPr>
          <w:rFonts w:eastAsia="Times New Roman" w:cs="Times New Roman"/>
          <w:szCs w:val="24"/>
        </w:rPr>
        <w:lastRenderedPageBreak/>
        <w:t>εξόδου από την κρίση, είναι πάρα πολύ μεγάλης προτεραιότητας επιλογή. Και προς αυτή την κατεύθυνση έχουμε κινηθεί και στη συγκεκριμένη περίπτωση.</w:t>
      </w:r>
    </w:p>
    <w:p w14:paraId="0D044AE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Με αυτό, </w:t>
      </w:r>
      <w:r>
        <w:rPr>
          <w:rFonts w:eastAsia="Times New Roman" w:cs="Times New Roman"/>
          <w:szCs w:val="24"/>
        </w:rPr>
        <w:t>λοιπόν, το πνεύμα, παρακαλώ, και με αυτή τη δυνατότητα που μας έδωσε και η Αίθουσα -αν και το είχαμε ξεκινήσει από εχθές το βράδυ- να βρούμε λύσεις που να βοηθούν στην υπέρβαση κάθε επιφύλαξης και κάθε νομικά ανασφαλούς προσέγγισης. Εμείς το εξαντλήσαμε κα</w:t>
      </w:r>
      <w:r>
        <w:rPr>
          <w:rFonts w:eastAsia="Times New Roman" w:cs="Times New Roman"/>
          <w:szCs w:val="24"/>
        </w:rPr>
        <w:t>ι στον χρόνο της διακοπής της συνεδρίασης της Βουλής, φέρνοντάς το μέχρι το σημείο που ακριβώς περιλαμβάνονται αυτές οι τροποποιήσεις και νομοτεχνικές βελτιώσεις που μόλις πριν από λίγο σας φέραμε. Διαβάστε τις και είμαστε στη διάθεσή σας να συζητήσουμε επ</w:t>
      </w:r>
      <w:r>
        <w:rPr>
          <w:rFonts w:eastAsia="Times New Roman" w:cs="Times New Roman"/>
          <w:szCs w:val="24"/>
        </w:rPr>
        <w:t xml:space="preserve">ί των λεπτομερειών, αν προκύπτουν. Εγώ προσωπικά πιστεύω ότι δεν προκύπτουν. </w:t>
      </w:r>
    </w:p>
    <w:p w14:paraId="0D044AE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 και σας ευχαριστώ για την ανοχή σας.</w:t>
      </w:r>
    </w:p>
    <w:p w14:paraId="0D044AF0" w14:textId="77777777" w:rsidR="00510C84" w:rsidRDefault="007027BA">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Ναι, κλείστε παρακαλώ. </w:t>
      </w:r>
    </w:p>
    <w:p w14:paraId="0D044AF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ΘΕΟΔΩΡΟΣ ΔΡΙΤΣΑΣ (Υπουργός Ναυτιλίας και Νησιωτικής </w:t>
      </w:r>
      <w:r>
        <w:rPr>
          <w:rFonts w:eastAsia="Times New Roman" w:cs="Times New Roman"/>
          <w:b/>
          <w:szCs w:val="24"/>
        </w:rPr>
        <w:t>Πολιτικής):</w:t>
      </w:r>
      <w:r>
        <w:rPr>
          <w:rFonts w:eastAsia="Times New Roman" w:cs="Times New Roman"/>
          <w:szCs w:val="24"/>
        </w:rPr>
        <w:t xml:space="preserve"> Μπορώ, όμως, να πω ότι για μερικά ζητήματα από αυτά θα μας δοθεί στο επόμενο διάστημα η δυνατότητα, με μεγαλύτερη άνεση χρόνου, καταλλαγή και ψυχραιμία, να αντιληφθούμε όλοι, συμπεριλαμβανομένου και του παραχωρησιούχου, ότι δεν υπήρχε κανένας λ</w:t>
      </w:r>
      <w:r>
        <w:rPr>
          <w:rFonts w:eastAsia="Times New Roman" w:cs="Times New Roman"/>
          <w:szCs w:val="24"/>
        </w:rPr>
        <w:t>όγος να δημιουργηθεί αυτή η αντίδραση και όλη αυτή η αναταραχή.</w:t>
      </w:r>
    </w:p>
    <w:p w14:paraId="0D044AF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Διότι η στόχευση της Κυβέρνησής μας να εξασφαλίσει καλή νομοθέτηση –το είπα και πριν όταν μίλησα, το λέω και τώρα- δεν αφορά μόνο τον δημόσιο χώρο και το δημόσιο συμφέρον, αλλά αφορά και το </w:t>
      </w:r>
      <w:r>
        <w:rPr>
          <w:rFonts w:eastAsia="Times New Roman" w:cs="Times New Roman"/>
          <w:szCs w:val="24"/>
        </w:rPr>
        <w:t>συμφέρον του παραχωρησιούχου. Οι δικές μας παρεμβάσεις συνέτειναν στην καλή νομοθέτηση που εξυπηρετεί όλους, αλλιώς αφήνουν νομικά κενά, που από εκεί και πέρα, μπορούν να δημιουργήσουν στο μέλλον χειρότερες τριβές ή επισφαλείς λύσεις που θα διαταράξουν και</w:t>
      </w:r>
      <w:r>
        <w:rPr>
          <w:rFonts w:eastAsia="Times New Roman" w:cs="Times New Roman"/>
          <w:szCs w:val="24"/>
        </w:rPr>
        <w:t xml:space="preserve"> θα εμποδίσουν την αναπτυξιακή και παραγωγική προοπτική.</w:t>
      </w:r>
    </w:p>
    <w:p w14:paraId="0D044AF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Με ευθύνη, λοιπόν, προχωρήσαμε σε αυτές τις νομοτεχνικές βελτιώσεις, οι οποίες, πραγματικά, μπορούν αυτή τη στιγμή να δρομολογηθούν και να δοκιμαστούν στην πράξη, για να αξιολογηθούν στην πορεία τους</w:t>
      </w:r>
      <w:r>
        <w:rPr>
          <w:rFonts w:eastAsia="Times New Roman" w:cs="Times New Roman"/>
          <w:szCs w:val="24"/>
        </w:rPr>
        <w:t>. Είμαι βέβαιος ότι με ψύχραιμο τρόπο μπορείτε…</w:t>
      </w:r>
    </w:p>
    <w:p w14:paraId="0D044AF4" w14:textId="77777777" w:rsidR="00510C84" w:rsidRDefault="007027BA">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Υπουργέ, σας παρακαλώ.</w:t>
      </w:r>
    </w:p>
    <w:p w14:paraId="0D044AF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 xml:space="preserve">Τέλειωσα, κύριε Πρόεδρε. Μία μικρή μόνο επισήμανση. </w:t>
      </w:r>
    </w:p>
    <w:p w14:paraId="0D044AF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Μετά την προηγούμενη τοποθέτη</w:t>
      </w:r>
      <w:r>
        <w:rPr>
          <w:rFonts w:eastAsia="Times New Roman" w:cs="Times New Roman"/>
          <w:szCs w:val="24"/>
        </w:rPr>
        <w:t>σή μου, επειδή ειλικρινώς περιέγραψα ενώπιον του Σώματος, όπως έχω υποχρέωση, ότι αυτή η πρωτοβουλία των αλλαγών που έγιναν δεν είναι μόνο του Υπουργείου μας και δική μου –και αναλαμβάνω όλη την ευθύνη γι’ αυτό, προφανώς,  όπως υποχρεούμαι και δεν έχω κα</w:t>
      </w:r>
      <w:r>
        <w:rPr>
          <w:rFonts w:eastAsia="Times New Roman" w:cs="Times New Roman"/>
          <w:szCs w:val="24"/>
        </w:rPr>
        <w:t>μ</w:t>
      </w:r>
      <w:r>
        <w:rPr>
          <w:rFonts w:eastAsia="Times New Roman" w:cs="Times New Roman"/>
          <w:szCs w:val="24"/>
        </w:rPr>
        <w:t>μ</w:t>
      </w:r>
      <w:r>
        <w:rPr>
          <w:rFonts w:eastAsia="Times New Roman" w:cs="Times New Roman"/>
          <w:szCs w:val="24"/>
        </w:rPr>
        <w:t xml:space="preserve">ιά πρόθεση να αποποιηθώ ευθυνών- ήταν ακριβώς και μια πρωτοβουλία γενικότερη της Γενικής Γραμματείας της Κυβέρνησης, στο πλαίσιο </w:t>
      </w:r>
      <w:r>
        <w:rPr>
          <w:rFonts w:eastAsia="Times New Roman" w:cs="Times New Roman"/>
          <w:szCs w:val="24"/>
        </w:rPr>
        <w:t>τή</w:t>
      </w:r>
      <w:r>
        <w:rPr>
          <w:rFonts w:eastAsia="Times New Roman" w:cs="Times New Roman"/>
          <w:szCs w:val="24"/>
        </w:rPr>
        <w:t>ς συνήθους πρακτικής που ακολουθεί όλα τα νομοσχέδια να τα ελέγχει και να παρεμβαίνει προς την κατεύθυνση της καλής νομοθέτησ</w:t>
      </w:r>
      <w:r>
        <w:rPr>
          <w:rFonts w:eastAsia="Times New Roman" w:cs="Times New Roman"/>
          <w:szCs w:val="24"/>
        </w:rPr>
        <w:t>ης. Δεν ήταν μια εξαίρεση.</w:t>
      </w:r>
    </w:p>
    <w:p w14:paraId="0D044AF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λοιπόν, κυρίες και κύριοι συνάδελφοι, ακαριαία, μετά από δύο λεπτά, σε διάφορους τηλεοπτικούς και ραδιοφωνικούς σταθμούς μεταφέρθηκε ως είδηση ότι «ο Δρίτσας αδειάζει το Μαξίμου». </w:t>
      </w:r>
    </w:p>
    <w:p w14:paraId="0D044AF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Καλώ, λοιπόν, αυτή την Αίθουσα να αντισταθ</w:t>
      </w:r>
      <w:r>
        <w:rPr>
          <w:rFonts w:eastAsia="Times New Roman" w:cs="Times New Roman"/>
          <w:szCs w:val="24"/>
        </w:rPr>
        <w:t>εί σε αυτή την αθλιότητα, γιατί</w:t>
      </w:r>
      <w:r>
        <w:rPr>
          <w:rFonts w:eastAsia="Times New Roman" w:cs="Times New Roman"/>
          <w:szCs w:val="24"/>
        </w:rPr>
        <w:t>,</w:t>
      </w:r>
      <w:r>
        <w:rPr>
          <w:rFonts w:eastAsia="Times New Roman" w:cs="Times New Roman"/>
          <w:szCs w:val="24"/>
        </w:rPr>
        <w:t xml:space="preserve"> αν τώρα πιέζεται ο Δρίτσας ή ο ΣΥΡΙΖΑ με τέτοιες αθλιότητες, κανείς δεν είναι άμοιρος και μην ανέχεστε αυτού του είδους την αγυρτεία, από όπου και αν εκδηλώνεται. Υπερασπιστείτε όλοι το πολιτικό σύστημα της χώρας, όταν πραγ</w:t>
      </w:r>
      <w:r>
        <w:rPr>
          <w:rFonts w:eastAsia="Times New Roman" w:cs="Times New Roman"/>
          <w:szCs w:val="24"/>
        </w:rPr>
        <w:t>ματικά αυτό μπορεί να λειτουργήσει και μην αφήνουμε στο μιντιακό σύστημα και σε άλλα συστήματα, εξωγενή και ενδογενή, να καθορίσουν τις λειτουργίες του πολιτικού συστήματος στην Ελλάδα και να οδηγήσουν τα πράγματα προς την απαξίωση κάθε λειτουργίας, κάθε θ</w:t>
      </w:r>
      <w:r>
        <w:rPr>
          <w:rFonts w:eastAsia="Times New Roman" w:cs="Times New Roman"/>
          <w:szCs w:val="24"/>
        </w:rPr>
        <w:t>εσμικής πραγματικής αναπαραγωγής της πραγματικότητας προς προοδευτικές κατευθύνσεις, να δημιουργήσουν ένα κλίμα απογοήτευσης στους πολίτες και να οδηγήσουν πια τα πράγματα, πού αλλού;</w:t>
      </w:r>
    </w:p>
    <w:p w14:paraId="0D044AF9" w14:textId="77777777" w:rsidR="00510C84" w:rsidRDefault="007027BA">
      <w:pPr>
        <w:spacing w:line="600" w:lineRule="auto"/>
        <w:ind w:firstLine="720"/>
        <w:contextualSpacing/>
        <w:jc w:val="both"/>
        <w:rPr>
          <w:rFonts w:eastAsia="Times New Roman"/>
          <w:bCs/>
        </w:rPr>
      </w:pPr>
      <w:r>
        <w:rPr>
          <w:rFonts w:eastAsia="Times New Roman"/>
          <w:bCs/>
        </w:rPr>
        <w:t>(Στο σημείο αυτό κτυπάει επανειλημμένα το κουδούνι λήξεως του χρόνου ομι</w:t>
      </w:r>
      <w:r>
        <w:rPr>
          <w:rFonts w:eastAsia="Times New Roman"/>
          <w:bCs/>
        </w:rPr>
        <w:t>λίας του κυρίου Υπουργού)</w:t>
      </w:r>
    </w:p>
    <w:p w14:paraId="0D044AFA" w14:textId="77777777" w:rsidR="00510C84" w:rsidRDefault="007027BA">
      <w:pPr>
        <w:spacing w:line="600" w:lineRule="auto"/>
        <w:ind w:firstLine="720"/>
        <w:contextualSpacing/>
        <w:jc w:val="both"/>
        <w:rPr>
          <w:rFonts w:eastAsia="Times New Roman"/>
          <w:bCs/>
        </w:rPr>
      </w:pPr>
      <w:r>
        <w:rPr>
          <w:rFonts w:eastAsia="Times New Roman"/>
          <w:b/>
          <w:bCs/>
        </w:rPr>
        <w:lastRenderedPageBreak/>
        <w:t>ΠΡΟΕΔΡΕΥΩΝ (Νικήτας Κακλαμάνης):</w:t>
      </w:r>
      <w:r>
        <w:rPr>
          <w:rFonts w:eastAsia="Times New Roman"/>
          <w:bCs/>
        </w:rPr>
        <w:t xml:space="preserve"> Κύριε Υπουργέ, παρακαλώ.</w:t>
      </w:r>
    </w:p>
    <w:p w14:paraId="0D044AF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Τελείωσα, κύριε Πρόεδρε.</w:t>
      </w:r>
    </w:p>
    <w:p w14:paraId="0D044AF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Πού αλλού; Στην ανάπτυξη των πιο δεισιδαιμονικών και αντιδραστικών φασιστικών νοοτρ</w:t>
      </w:r>
      <w:r>
        <w:rPr>
          <w:rFonts w:eastAsia="Times New Roman" w:cs="Times New Roman"/>
          <w:szCs w:val="24"/>
        </w:rPr>
        <w:t>οπιών και κατευθύνσεων. Η Ευρώπη πορεύεται σε αυτή την κατεύθυνση με όλα αυτά τα φαινόμενα. Η Ελλάδα δοκιμάζεται…</w:t>
      </w:r>
    </w:p>
    <w:p w14:paraId="0D044AF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 μου ανοίξετε τώρα κουβέντα για το </w:t>
      </w:r>
      <w:r>
        <w:rPr>
          <w:rFonts w:eastAsia="Times New Roman" w:cs="Times New Roman"/>
          <w:szCs w:val="24"/>
          <w:lang w:val="en-GB"/>
        </w:rPr>
        <w:t>Brexit</w:t>
      </w:r>
      <w:r>
        <w:rPr>
          <w:rFonts w:eastAsia="Times New Roman" w:cs="Times New Roman"/>
          <w:szCs w:val="24"/>
        </w:rPr>
        <w:t>. Τελειώσαμε.</w:t>
      </w:r>
    </w:p>
    <w:p w14:paraId="0D044AF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w:t>
      </w:r>
      <w:r>
        <w:rPr>
          <w:rFonts w:eastAsia="Times New Roman" w:cs="Times New Roman"/>
          <w:b/>
          <w:szCs w:val="24"/>
        </w:rPr>
        <w:t>Πολιτικής):</w:t>
      </w:r>
      <w:r>
        <w:rPr>
          <w:rFonts w:eastAsia="Times New Roman" w:cs="Times New Roman"/>
          <w:szCs w:val="24"/>
        </w:rPr>
        <w:t xml:space="preserve"> Μην αφήσει κανείς την κερκόπορτα ανοι</w:t>
      </w:r>
      <w:r>
        <w:rPr>
          <w:rFonts w:eastAsia="Times New Roman" w:cs="Times New Roman"/>
          <w:szCs w:val="24"/>
        </w:rPr>
        <w:t>κ</w:t>
      </w:r>
      <w:r>
        <w:rPr>
          <w:rFonts w:eastAsia="Times New Roman" w:cs="Times New Roman"/>
          <w:szCs w:val="24"/>
        </w:rPr>
        <w:t>τή.</w:t>
      </w:r>
    </w:p>
    <w:p w14:paraId="0D044AFF" w14:textId="77777777" w:rsidR="00510C84" w:rsidRDefault="007027BA">
      <w:pPr>
        <w:spacing w:line="600" w:lineRule="auto"/>
        <w:contextualSpacing/>
        <w:jc w:val="center"/>
        <w:rPr>
          <w:rFonts w:eastAsia="Times New Roman"/>
          <w:bCs/>
        </w:rPr>
      </w:pPr>
      <w:r>
        <w:rPr>
          <w:rFonts w:eastAsia="Times New Roman"/>
          <w:bCs/>
        </w:rPr>
        <w:t>(Χειροκροτήματα από την πτέρυγα του ΣΥΡΙΖΑ)</w:t>
      </w:r>
    </w:p>
    <w:p w14:paraId="0D044B0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Ξεκινούμε με τον </w:t>
      </w:r>
      <w:r>
        <w:rPr>
          <w:rFonts w:eastAsia="Times New Roman" w:cs="Times New Roman"/>
          <w:szCs w:val="24"/>
        </w:rPr>
        <w:t>ε</w:t>
      </w:r>
      <w:r>
        <w:rPr>
          <w:rFonts w:eastAsia="Times New Roman" w:cs="Times New Roman"/>
          <w:szCs w:val="24"/>
        </w:rPr>
        <w:t>ισηγητή της Πλειοψηφίας, τον συνάδελφο κ. Ηλία Καματερό.</w:t>
      </w:r>
    </w:p>
    <w:p w14:paraId="0D044B0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Πριν ξεκινήσετε, όμως, θέλω να πω ότι έχω ενημερώσ</w:t>
      </w:r>
      <w:r>
        <w:rPr>
          <w:rFonts w:eastAsia="Times New Roman" w:cs="Times New Roman"/>
          <w:szCs w:val="24"/>
        </w:rPr>
        <w:t>ει τις Γραμματείες των Κοινοβουλευτικών Ομάδων ότι ενδεχομένως όσοι εκ των Αρχηγών θέλουν να πάρουν τον λόγο, δεν θα τον πάρουν πριν τελειώσουν τις εισηγήσεις τους οι εισηγητές και οι ειδικοί αγορητές. Το ξεκαθάρισα αυτό: Διακοπή της ροής εισηγητών και ειδ</w:t>
      </w:r>
      <w:r>
        <w:rPr>
          <w:rFonts w:eastAsia="Times New Roman" w:cs="Times New Roman"/>
          <w:szCs w:val="24"/>
        </w:rPr>
        <w:t>ικών αγορητών δεν θα γίνει για κανέναν Αρχηγό κανενός κόμματος.</w:t>
      </w:r>
    </w:p>
    <w:p w14:paraId="0D044B0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Ο κ. Καματερός έχει τον λόγο.</w:t>
      </w:r>
    </w:p>
    <w:p w14:paraId="0D044B0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Κυρίες και κύριοι, «ὤδινεν ὄρος καὶ ἔτεκεν μῦν». Επί το λαϊκότερον, πολλή φασαρία για το τίποτα. Πραγματικά, η επιστολή την οποία είδαμε χθες και</w:t>
      </w:r>
      <w:r>
        <w:rPr>
          <w:rFonts w:eastAsia="Times New Roman" w:cs="Times New Roman"/>
          <w:szCs w:val="24"/>
        </w:rPr>
        <w:t xml:space="preserve"> δημιούργησε τόση αναστάτωση, οι υψηλοί τόνοι που είχε ότι δεν θα έπαιρναν μέρος στον διαγωνισμό, αν ήξεραν κ.λπ., κ.λπ., ότι θίγεται η αξιοπιστία του ελληνικού δημοσίου κ.λπ., δεν δικαιολογούνταν από τις αιτιάσεις, από τα επτά σημεία που έβαζε παρακάτω. Α</w:t>
      </w:r>
      <w:r>
        <w:rPr>
          <w:rFonts w:eastAsia="Times New Roman" w:cs="Times New Roman"/>
          <w:szCs w:val="24"/>
        </w:rPr>
        <w:t>υτό αποδεικνύεται και σήμερα, γιατί πραγματικά με απλές νομοτεχνικές βελτιώσεις ρυθμίζονται όλα αυτά τα ζητήματα.</w:t>
      </w:r>
    </w:p>
    <w:p w14:paraId="0D044B0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και κάτι; Δεν είχαν και βάση. Δεν είχε βάση καθόλου η επιστολή, γιατί όλα αυτά τα ζητήματα περιέχονται στο παράρτημα 1.1.Α. και δεν υπή</w:t>
      </w:r>
      <w:r>
        <w:rPr>
          <w:rFonts w:eastAsia="Times New Roman" w:cs="Times New Roman"/>
          <w:szCs w:val="24"/>
        </w:rPr>
        <w:t xml:space="preserve">ρχε λόγος. Εδώ, βέβαια, δημιουργούνται εύλογα ερωτήματα για τον θόρυβο τον οποίο σήκωσε η Αντιπολίτευση ή μέρος της Αντιπολίτευσης, με διάφορες αποχρώσεις, όπως είπε και ο κύριος Υπουργός. Ενώ ήξεραν την επιστολή, ενώ ήξεραν τα σημεία, δεν μίλησαν επί της </w:t>
      </w:r>
      <w:r>
        <w:rPr>
          <w:rFonts w:eastAsia="Times New Roman" w:cs="Times New Roman"/>
          <w:szCs w:val="24"/>
        </w:rPr>
        <w:t>ουσίας για το ποια σημεία έβαζε η επιστολή, αλλά γενικά και αόριστα έλεγαν ότι αλλάζει η συμφωνία, άλλη συμφωνία, άλλα λέγαμε και άλλα κάναμε.</w:t>
      </w:r>
    </w:p>
    <w:p w14:paraId="0D044B0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Τι έκαναν τελικά; Σήκωσαν έναν θόρυβο ενάντια στη χώρα, τελικά, έναν θόρυβο για αναξιοπιστία του ελληνικού δημοσί</w:t>
      </w:r>
      <w:r>
        <w:rPr>
          <w:rFonts w:eastAsia="Times New Roman" w:cs="Times New Roman"/>
          <w:szCs w:val="24"/>
        </w:rPr>
        <w:t>ου, σε μία περίοδο που προσπαθούμε να ανοι</w:t>
      </w:r>
      <w:r>
        <w:rPr>
          <w:rFonts w:eastAsia="Times New Roman" w:cs="Times New Roman"/>
          <w:szCs w:val="24"/>
        </w:rPr>
        <w:t>χ</w:t>
      </w:r>
      <w:r>
        <w:rPr>
          <w:rFonts w:eastAsia="Times New Roman" w:cs="Times New Roman"/>
          <w:szCs w:val="24"/>
        </w:rPr>
        <w:t>τούμε και να δημιουργήσουμε κλίμα ασφάλειας για τις επενδύσεις κ.λπ., αλλά και σε μία περίοδο παραμονών της επίσκεψης του Πρωθυπουργού στην Κίνα. Αυτό καταφέρατε.</w:t>
      </w:r>
    </w:p>
    <w:p w14:paraId="0D044B0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Βέβαια, μπαίνει και ένα άλλο ερώτημα εδώ. Σας εξυπ</w:t>
      </w:r>
      <w:r>
        <w:rPr>
          <w:rFonts w:eastAsia="Times New Roman" w:cs="Times New Roman"/>
          <w:szCs w:val="24"/>
        </w:rPr>
        <w:t xml:space="preserve">ηρετεί αυτό; Φυσικά, αυτό θέλετε. Το έχετε δείξει από τότε που βγήκε ο ΣΥΡΙΖΑ. Δεν κάνετε τίποτα άλλο, δεν έχετε κανέναν άλλο στόχο παρά πώς </w:t>
      </w:r>
      <w:r>
        <w:rPr>
          <w:rFonts w:eastAsia="Times New Roman" w:cs="Times New Roman"/>
          <w:szCs w:val="24"/>
        </w:rPr>
        <w:lastRenderedPageBreak/>
        <w:t>να έρθετε ξανά στην εξουσία και δεν σας ενδιαφέρει αν με τη στάση σας δημιουργείτε πρόβλημα στη χώρα. Το ίδιο κάνατ</w:t>
      </w:r>
      <w:r>
        <w:rPr>
          <w:rFonts w:eastAsia="Times New Roman" w:cs="Times New Roman"/>
          <w:szCs w:val="24"/>
        </w:rPr>
        <w:t>ε μέχρι τώρα που κάθε δυο-τρεις μήνες βάζετε θέμα εκλογών, όταν πάλι θέλουμε να δημιουργήσουμε κλίμα ασφάλειας, το ίδιο, όταν θέλετε να μην κλείσει η αξιολόγηση για δικούς σας λόγους.</w:t>
      </w:r>
    </w:p>
    <w:p w14:paraId="0D044B0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συμβαίνει και τώρα. Πολύ θα χαιρόσασταν, αν σήμερα είχαμε </w:t>
      </w:r>
      <w:r>
        <w:rPr>
          <w:rFonts w:eastAsia="Times New Roman" w:cs="Times New Roman"/>
          <w:szCs w:val="24"/>
        </w:rPr>
        <w:t>πρόβλημα και δεν προχωρούσε η συγκεκριμένη σύμβαση, που από την άλλη λέει η Νέα Δημοκρατία: «Δικό μας δημιούργημα είναι, εμείς το φέραμε».</w:t>
      </w:r>
    </w:p>
    <w:p w14:paraId="0D044B0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Εδώ, αγαπητοί συνάδελφοι της Αντιπολίτευσης, φαίνεται το πρόβλημα στρατηγικής και τακτικής που έχετε, γιατί ενώ εσείς</w:t>
      </w:r>
      <w:r>
        <w:rPr>
          <w:rFonts w:eastAsia="Times New Roman" w:cs="Times New Roman"/>
          <w:szCs w:val="24"/>
        </w:rPr>
        <w:t xml:space="preserve"> θα υπογράφατε τα πάντα, είχατε ήδη κάνει μια συμφωνία, την οποία εμείς αλλάξαμε και στην οποία θα αναφερθώ. Αναφέρθηκε και ο κύριος Υπουργός, όσον αφορά το σε ποια σημεία και τι βελτιώσεις έγιναν, σε βαθμό που εγώ θα πρότεινα, κύριε Υπουργέ, το νομοσχέδιο</w:t>
      </w:r>
      <w:r>
        <w:rPr>
          <w:rFonts w:eastAsia="Times New Roman" w:cs="Times New Roman"/>
          <w:szCs w:val="24"/>
        </w:rPr>
        <w:t xml:space="preserve"> να μην έχει τίτλο «Τροποποιήσεις και κωδικοποίηση…», αλλά να είναι «Βελτιώσεις της </w:t>
      </w:r>
      <w:r>
        <w:rPr>
          <w:rFonts w:eastAsia="Times New Roman" w:cs="Times New Roman"/>
          <w:szCs w:val="24"/>
        </w:rPr>
        <w:t>σ</w:t>
      </w:r>
      <w:r>
        <w:rPr>
          <w:rFonts w:eastAsia="Times New Roman" w:cs="Times New Roman"/>
          <w:szCs w:val="24"/>
        </w:rPr>
        <w:t xml:space="preserve">υμφωνίας του 2002». </w:t>
      </w:r>
    </w:p>
    <w:p w14:paraId="0D044B0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Ενώ, λοιπόν, υπογράψατε και συμφωνήσατε όλα αυτά και θέλετε να συμφωνήσουμε σε ό,τι βάζει ο εταίρος –ο οποίος καλά κάνει, γιατί υπερασπίζεται τα συμφέ</w:t>
      </w:r>
      <w:r>
        <w:rPr>
          <w:rFonts w:eastAsia="Times New Roman" w:cs="Times New Roman"/>
          <w:szCs w:val="24"/>
        </w:rPr>
        <w:t xml:space="preserve">ροντα της εταιρείας, αλλά η δική μας δουλειά είναι άλλη, όπως το να υπερασπιστούμε τα συμφέροντα του ελληνικού δημοσίου και του ελληνικού λαού- έρχεστε από την άλλη και προσπαθείτε να υποστηρίξετε, για παράδειγμα, τα εργασιακά. </w:t>
      </w:r>
    </w:p>
    <w:p w14:paraId="0D044B0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Ξέρετε, γίνεστε τουλάχιστον</w:t>
      </w:r>
      <w:r>
        <w:rPr>
          <w:rFonts w:eastAsia="Times New Roman" w:cs="Times New Roman"/>
          <w:szCs w:val="24"/>
        </w:rPr>
        <w:t xml:space="preserve"> αναξιόπιστοι, για να μη χρησιμοποιήσω άλλη έκφραση. Νομίζετε, δηλαδή, ότι σας πιστεύει κανείς, όταν λέτε από το Βήμα της Βουλής ότι εμείς θα θέλαμε να μην φύγει -επειδή προβλέπει το σχέδιο νόμου ότι όποιος θέλει, μπορεί να ζητήσει και να μεταταγεί στο δημ</w:t>
      </w:r>
      <w:r>
        <w:rPr>
          <w:rFonts w:eastAsia="Times New Roman" w:cs="Times New Roman"/>
          <w:szCs w:val="24"/>
        </w:rPr>
        <w:t xml:space="preserve">όσιο- κανένας εργαζόμενος; Εσείς θέλετε να μη φύγει κανένας; Ποιος το λέει; Σας πιστεύει κανένας; Το λέτε εσείς που είχατε υπογράψει να φύγουν όλοι και να είναι ελεύθερη η εταιρεία να κάνει ό,τι θέλει; Εσείς που διαλύσατε τις εργασιακές σχέσεις; Εσείς που </w:t>
      </w:r>
      <w:r>
        <w:rPr>
          <w:rFonts w:eastAsia="Times New Roman" w:cs="Times New Roman"/>
          <w:szCs w:val="24"/>
        </w:rPr>
        <w:t xml:space="preserve">απολύσατε τόσο κόσμο τα προηγούμενα χρόνια; Ποιος σας πιστεύει ότι υποστηρίζετε τα εργασιακά; Και αυτή η αντίφαση, λοιπόν, δείχνει το πρόβλημα στρατηγικής και τακτικής που έχετε. </w:t>
      </w:r>
    </w:p>
    <w:p w14:paraId="0D044B0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βέβαια, όταν επί της ουσίας δεν μπορείτε να αντιπαρατεθείτε, δημιουργεί</w:t>
      </w:r>
      <w:r>
        <w:rPr>
          <w:rFonts w:eastAsia="Times New Roman" w:cs="Times New Roman"/>
          <w:szCs w:val="24"/>
        </w:rPr>
        <w:t>τε όλα αυτά τα επικοινωνιακά και διαδικαστικά προβλήματα. Και βέβαια, δεν έχετε να κάνετε κάτι άλλο, δεν ξέρετε σε τι βάση να κάνετε αντιπολίτευση, παρά μόνο πάνω στο ότι εμείς το κάναμε πρώτοι και εσείς ακολουθείτε, εσείς αλλάξατε θέσεις, είστε αναξιόπιστ</w:t>
      </w:r>
      <w:r>
        <w:rPr>
          <w:rFonts w:eastAsia="Times New Roman" w:cs="Times New Roman"/>
          <w:szCs w:val="24"/>
        </w:rPr>
        <w:t xml:space="preserve">οι, δεν μπορείτε γιατί είναι άλλη η ιδεολογία σας. Και στο τέλος-τέλος ζητάτε να παραιτηθούμε. Αυτό είναι που θέλετε. Γιατί; Διότι σας δυσκολέψαμε. Σας δυσκόλεψε η εκλογή του ΣΥΡΙΖΑ. Σας αλλάζει όλο σας το πρόγραμμα. </w:t>
      </w:r>
    </w:p>
    <w:p w14:paraId="0D044B0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Θα σας πω ένα παράδειγμα. Έχετε διαβάσ</w:t>
      </w:r>
      <w:r>
        <w:rPr>
          <w:rFonts w:eastAsia="Times New Roman" w:cs="Times New Roman"/>
          <w:szCs w:val="24"/>
        </w:rPr>
        <w:t>ει τι λέει στην επιστολή που έστειλε ο κ. Ανωμερίτης, τον οποίο εσείς είχατε διορίσει, αν θυμάμαι καλά, στον ΟΛΠ; Λέει ότι η προκήρυξη που κάνατε το 2014 για την παραχώρηση του ΟΛΠ, δεν προβλεπόταν έτσι από το μνημόνιο του 2012 και μάλιστα καθόλου έτσι. Κα</w:t>
      </w:r>
      <w:r>
        <w:rPr>
          <w:rFonts w:eastAsia="Times New Roman" w:cs="Times New Roman"/>
          <w:szCs w:val="24"/>
        </w:rPr>
        <w:t>ι ήταν δικό σας εφεύρημα αυτό -το οποίο δεν υπάρχει πουθενά στον κόσμο πέρα από την περίοδο Θάτσερ στην Αγγλία, για την οποία λέτε όλοι και αναγνωρίζετε- ότι δηλαδή παραχωρείται σε έναν δικαιούχο, σε μια εταιρεία, όλο το λιμάνι και όλες του οι δραστηριότητ</w:t>
      </w:r>
      <w:r>
        <w:rPr>
          <w:rFonts w:eastAsia="Times New Roman" w:cs="Times New Roman"/>
          <w:szCs w:val="24"/>
        </w:rPr>
        <w:t xml:space="preserve">ες. Πουθενά στον κόσμο δεν υπάρχει </w:t>
      </w:r>
      <w:r>
        <w:rPr>
          <w:rFonts w:eastAsia="Times New Roman" w:cs="Times New Roman"/>
          <w:szCs w:val="24"/>
        </w:rPr>
        <w:lastRenderedPageBreak/>
        <w:t xml:space="preserve">αυτό και πολύ περισσότερο στην Ευρώπη. Θα ήταν πολύ διαφορετικά -και δεν το επέβαλε το μνημόνιο- αν δίνονταν κομμάτια του λιμανιού σε διαφορετικές εταιρείες και όχι με τον τρόπο που δίνονται, που πραγματικά έτσι, όπως το </w:t>
      </w:r>
      <w:r>
        <w:rPr>
          <w:rFonts w:eastAsia="Times New Roman" w:cs="Times New Roman"/>
          <w:szCs w:val="24"/>
        </w:rPr>
        <w:t xml:space="preserve">είχατε κάνει, ήταν ένα ξεπούλημα. </w:t>
      </w:r>
    </w:p>
    <w:p w14:paraId="0D044B0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Όμως, λέγοντας όλα αυτά και κάνοντας αυτή την αντιπολίτευση, παραβλέπετε ποιοι είναι οι υπεύθυνοι γι’ αυτές τις υπογραφές, δεδομένου ότι μας κατηγορείτε ότι εμείς αλλάξαμε θέση </w:t>
      </w:r>
      <w:r>
        <w:rPr>
          <w:rFonts w:eastAsia="Times New Roman" w:cs="Times New Roman"/>
          <w:szCs w:val="24"/>
        </w:rPr>
        <w:t>και λοιπά</w:t>
      </w:r>
      <w:r>
        <w:rPr>
          <w:rFonts w:eastAsia="Times New Roman" w:cs="Times New Roman"/>
          <w:szCs w:val="24"/>
        </w:rPr>
        <w:t xml:space="preserve">. Επίσης, παραβλέπετε ότι υπήρχε η συμφωνία του καλοκαιριού, παραβλέπετε ότι είχαμε εκλογές τον Σεπτέμβριο, όπως παραβλέπετε και τις αλλαγές και τις βελτιώσεις που κάνουμε. </w:t>
      </w:r>
    </w:p>
    <w:p w14:paraId="0D044B0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μην πέσω κι εγώ, κύριε Πρόεδρε και αγαπητοί συνάδελφοι, στην παγίδα να </w:t>
      </w:r>
      <w:r>
        <w:rPr>
          <w:rFonts w:eastAsia="Times New Roman" w:cs="Times New Roman"/>
          <w:szCs w:val="24"/>
        </w:rPr>
        <w:t xml:space="preserve">παρασυρθώ και να μιλάω γι’ αυτά, ενώ θα έπρεπε να μιλήσουμε για το νομοσχέδιο, επιτρέψτε μου να μπω σύντομα επί της ουσίας. </w:t>
      </w:r>
    </w:p>
    <w:p w14:paraId="0D044B0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λοιπόν, τι αλλάζει στο νομοσχέδιο. Τα είπαν όλοι, αλλά θα τα πω ξανά για να τα εμπεδώσουμε, γιατί δεν αρέσει σε κάποιους </w:t>
      </w:r>
      <w:r>
        <w:rPr>
          <w:rFonts w:eastAsia="Times New Roman" w:cs="Times New Roman"/>
          <w:szCs w:val="24"/>
        </w:rPr>
        <w:t xml:space="preserve">να τα λέμε. </w:t>
      </w:r>
    </w:p>
    <w:p w14:paraId="0D044B1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Πρώτα-πρώτα «έσπασε» η μεταβίβαση σε 51% και 16%, ενώ η δεύτερη μεταβίβαση που θα γίνει σε πέντε χρόνια 16%, γίνεται κάτω από διαλυτική αίρεση, κάτω από την υποχρέωση να εφαρμοστούν αυτά τα οποία έχουν συμφωνηθεί. Εξαιρείται η </w:t>
      </w:r>
      <w:r>
        <w:rPr>
          <w:rFonts w:eastAsia="Times New Roman" w:cs="Times New Roman"/>
          <w:szCs w:val="24"/>
        </w:rPr>
        <w:t>ζ</w:t>
      </w:r>
      <w:r>
        <w:rPr>
          <w:rFonts w:eastAsia="Times New Roman" w:cs="Times New Roman"/>
          <w:szCs w:val="24"/>
        </w:rPr>
        <w:t xml:space="preserve">ώνη </w:t>
      </w:r>
      <w:r>
        <w:rPr>
          <w:rFonts w:eastAsia="Times New Roman" w:cs="Times New Roman"/>
          <w:szCs w:val="24"/>
        </w:rPr>
        <w:t>λ</w:t>
      </w:r>
      <w:r>
        <w:rPr>
          <w:rFonts w:eastAsia="Times New Roman" w:cs="Times New Roman"/>
          <w:szCs w:val="24"/>
        </w:rPr>
        <w:t>ιπασμάτων.</w:t>
      </w:r>
      <w:r>
        <w:rPr>
          <w:rFonts w:eastAsia="Times New Roman" w:cs="Times New Roman"/>
          <w:szCs w:val="24"/>
        </w:rPr>
        <w:t xml:space="preserve"> Μάλιστα, αποδίδεται στον Δήμο Κερατσινίου μέσα από αυτό το νομοσχέδιο που συζητάμε. </w:t>
      </w:r>
    </w:p>
    <w:p w14:paraId="0D044B1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Προστατεύονται πολλές περιοχές και αρχαιολογικοί χώροι, όπως της </w:t>
      </w:r>
      <w:r>
        <w:rPr>
          <w:rFonts w:eastAsia="Times New Roman" w:cs="Times New Roman"/>
          <w:szCs w:val="24"/>
        </w:rPr>
        <w:t>χ</w:t>
      </w:r>
      <w:r>
        <w:rPr>
          <w:rFonts w:eastAsia="Times New Roman" w:cs="Times New Roman"/>
          <w:szCs w:val="24"/>
        </w:rPr>
        <w:t>ερσονήσου Κυνόσουρας, διασφαλίζεται η χρήση των κρίσιμων εγκαταστάσεων, από το Λιμενικό Σώμα και την Ελλ</w:t>
      </w:r>
      <w:r>
        <w:rPr>
          <w:rFonts w:eastAsia="Times New Roman" w:cs="Times New Roman"/>
          <w:szCs w:val="24"/>
        </w:rPr>
        <w:t xml:space="preserve">ηνική Ακτοφυλακή, που εσείς είχατε υπογράψει να πάνε στην εταιρεία, δίδεται αναπτυξιακή διάσταση στον </w:t>
      </w:r>
      <w:r>
        <w:rPr>
          <w:rFonts w:eastAsia="Times New Roman" w:cs="Times New Roman"/>
          <w:szCs w:val="24"/>
        </w:rPr>
        <w:t>π</w:t>
      </w:r>
      <w:r>
        <w:rPr>
          <w:rFonts w:eastAsia="Times New Roman" w:cs="Times New Roman"/>
          <w:szCs w:val="24"/>
        </w:rPr>
        <w:t xml:space="preserve">ροβλήτα </w:t>
      </w:r>
      <w:r>
        <w:rPr>
          <w:rFonts w:eastAsia="Times New Roman" w:cs="Times New Roman"/>
          <w:szCs w:val="24"/>
        </w:rPr>
        <w:t>1</w:t>
      </w:r>
      <w:r>
        <w:rPr>
          <w:rFonts w:eastAsia="Times New Roman" w:cs="Times New Roman"/>
          <w:szCs w:val="24"/>
        </w:rPr>
        <w:t>, προστατεύονται τα ακίνητα εκτός χερσαίας γης -που είπε και ο κύριος Υπουργός και καλά θα ήταν αν είχαμε χρόνο να βλέπαμε πόσα κτήρια, πόσα οικ</w:t>
      </w:r>
      <w:r>
        <w:rPr>
          <w:rFonts w:eastAsia="Times New Roman" w:cs="Times New Roman"/>
          <w:szCs w:val="24"/>
        </w:rPr>
        <w:t xml:space="preserve">όπεδα, ακόμα και σχολεία που δίδατε στον ΟΛΠ-, περιφρουρείται ο δημόσιος χαρακτήρας του δημόσιου συμφέροντος των υπηρεσιών, πολύ περισσότερο με τον ΔΑΛΠ που κάνετε και με τις αρμοδιότητες τις οποίες έχει -όπως ανέφερε και ο κύριος Υπουργός- κάτι που εσείς </w:t>
      </w:r>
      <w:r>
        <w:rPr>
          <w:rFonts w:eastAsia="Times New Roman" w:cs="Times New Roman"/>
          <w:szCs w:val="24"/>
        </w:rPr>
        <w:t xml:space="preserve">δεν προβλέπατε. </w:t>
      </w:r>
    </w:p>
    <w:p w14:paraId="0D044B1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το πιο σημαντικό είναι ότι έχει και άλλες λεπτομέρειες, όπως είναι το 2%, που προέβλεπε η αρχική συμφωνία, που τώρα γίνεται 3,5% της απόδοσης κατά έτος των εσόδων στο </w:t>
      </w:r>
      <w:r>
        <w:rPr>
          <w:rFonts w:eastAsia="Times New Roman" w:cs="Times New Roman"/>
          <w:szCs w:val="24"/>
        </w:rPr>
        <w:t>δ</w:t>
      </w:r>
      <w:r>
        <w:rPr>
          <w:rFonts w:eastAsia="Times New Roman" w:cs="Times New Roman"/>
          <w:szCs w:val="24"/>
        </w:rPr>
        <w:t xml:space="preserve">ημόσιο, η επένδυση 300 εκατομμύρια την πρώτη πενταετία και πενήντα </w:t>
      </w:r>
      <w:r>
        <w:rPr>
          <w:rFonts w:eastAsia="Times New Roman" w:cs="Times New Roman"/>
          <w:szCs w:val="24"/>
        </w:rPr>
        <w:t>την επόμενη.</w:t>
      </w:r>
    </w:p>
    <w:p w14:paraId="0D044B1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Λόγω χρόνου θα συντομεύσω, για να μιλήσω για τους εργαζόμενους:</w:t>
      </w:r>
    </w:p>
    <w:p w14:paraId="0D044B1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Διατηρείται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κ</w:t>
      </w:r>
      <w:r>
        <w:rPr>
          <w:rFonts w:eastAsia="Times New Roman" w:cs="Times New Roman"/>
          <w:szCs w:val="24"/>
        </w:rPr>
        <w:t xml:space="preserve">ανονισμός </w:t>
      </w:r>
      <w:r>
        <w:rPr>
          <w:rFonts w:eastAsia="Times New Roman" w:cs="Times New Roman"/>
          <w:szCs w:val="24"/>
        </w:rPr>
        <w:t>π</w:t>
      </w:r>
      <w:r>
        <w:rPr>
          <w:rFonts w:eastAsia="Times New Roman" w:cs="Times New Roman"/>
          <w:szCs w:val="24"/>
        </w:rPr>
        <w:t xml:space="preserve">ροσωπικού, ο ΟΛΠ αντικαθιστά το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κ</w:t>
      </w:r>
      <w:r>
        <w:rPr>
          <w:rFonts w:eastAsia="Times New Roman" w:cs="Times New Roman"/>
          <w:szCs w:val="24"/>
        </w:rPr>
        <w:t xml:space="preserve">ανονισμό με τη συμμετοχή των εργαζομένων, διατηρείται ο </w:t>
      </w:r>
      <w:r>
        <w:rPr>
          <w:rFonts w:eastAsia="Times New Roman" w:cs="Times New Roman"/>
          <w:szCs w:val="24"/>
        </w:rPr>
        <w:t>κ</w:t>
      </w:r>
      <w:r>
        <w:rPr>
          <w:rFonts w:eastAsia="Times New Roman" w:cs="Times New Roman"/>
          <w:szCs w:val="24"/>
        </w:rPr>
        <w:t xml:space="preserve">ανονισμός </w:t>
      </w:r>
      <w:r>
        <w:rPr>
          <w:rFonts w:eastAsia="Times New Roman" w:cs="Times New Roman"/>
          <w:szCs w:val="24"/>
        </w:rPr>
        <w:t>ε</w:t>
      </w:r>
      <w:r>
        <w:rPr>
          <w:rFonts w:eastAsia="Times New Roman" w:cs="Times New Roman"/>
          <w:szCs w:val="24"/>
        </w:rPr>
        <w:t xml:space="preserve">σωτερικής </w:t>
      </w:r>
      <w:r>
        <w:rPr>
          <w:rFonts w:eastAsia="Times New Roman" w:cs="Times New Roman"/>
          <w:szCs w:val="24"/>
        </w:rPr>
        <w:t>ο</w:t>
      </w:r>
      <w:r>
        <w:rPr>
          <w:rFonts w:eastAsia="Times New Roman" w:cs="Times New Roman"/>
          <w:szCs w:val="24"/>
        </w:rPr>
        <w:t xml:space="preserve">ργάνωσης και </w:t>
      </w:r>
      <w:r>
        <w:rPr>
          <w:rFonts w:eastAsia="Times New Roman" w:cs="Times New Roman"/>
          <w:szCs w:val="24"/>
        </w:rPr>
        <w:t>λ</w:t>
      </w:r>
      <w:r>
        <w:rPr>
          <w:rFonts w:eastAsia="Times New Roman" w:cs="Times New Roman"/>
          <w:szCs w:val="24"/>
        </w:rPr>
        <w:t>ειτουργίας τ</w:t>
      </w:r>
      <w:r>
        <w:rPr>
          <w:rFonts w:eastAsia="Times New Roman" w:cs="Times New Roman"/>
          <w:szCs w:val="24"/>
        </w:rPr>
        <w:t>ου ΟΛΠ, το ΔΣ του ΟΛΠ μπορεί να αντικαθιστά, αλλά πάντα με έγκριση.</w:t>
      </w:r>
    </w:p>
    <w:p w14:paraId="0D044B1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11Α, για το οποίο γίνεται πολλή συζήτηση, διασφαλίζει τα εργασιακά δικαιώματα σε μεγάλο βαθμό, απαγορεύει στον παραχωρησιούχο να καταργήσει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κ</w:t>
      </w:r>
      <w:r>
        <w:rPr>
          <w:rFonts w:eastAsia="Times New Roman" w:cs="Times New Roman"/>
          <w:szCs w:val="24"/>
        </w:rPr>
        <w:t xml:space="preserve">ανονισμό </w:t>
      </w:r>
      <w:r>
        <w:rPr>
          <w:rFonts w:eastAsia="Times New Roman" w:cs="Times New Roman"/>
          <w:szCs w:val="24"/>
        </w:rPr>
        <w:t>π</w:t>
      </w:r>
      <w:r>
        <w:rPr>
          <w:rFonts w:eastAsia="Times New Roman" w:cs="Times New Roman"/>
          <w:szCs w:val="24"/>
        </w:rPr>
        <w:t xml:space="preserve">ροσωπικού και δεν μπορεί να λειτουργήσει χωρίς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κ</w:t>
      </w:r>
      <w:r>
        <w:rPr>
          <w:rFonts w:eastAsia="Times New Roman" w:cs="Times New Roman"/>
          <w:szCs w:val="24"/>
        </w:rPr>
        <w:t xml:space="preserve">ανονισμό </w:t>
      </w:r>
      <w:r>
        <w:rPr>
          <w:rFonts w:eastAsia="Times New Roman" w:cs="Times New Roman"/>
          <w:szCs w:val="24"/>
        </w:rPr>
        <w:t>π</w:t>
      </w:r>
      <w:r>
        <w:rPr>
          <w:rFonts w:eastAsia="Times New Roman" w:cs="Times New Roman"/>
          <w:szCs w:val="24"/>
        </w:rPr>
        <w:t xml:space="preserve">ροσωπικού ούτε μία μέρα. </w:t>
      </w:r>
    </w:p>
    <w:p w14:paraId="0D044B1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Απόδειξη γι’ αυτό είναι ότι χθες στην ακρόαση των φορέων στην </w:t>
      </w:r>
      <w:r>
        <w:rPr>
          <w:rFonts w:eastAsia="Times New Roman" w:cs="Times New Roman"/>
          <w:szCs w:val="24"/>
        </w:rPr>
        <w:t>ε</w:t>
      </w:r>
      <w:r>
        <w:rPr>
          <w:rFonts w:eastAsia="Times New Roman" w:cs="Times New Roman"/>
          <w:szCs w:val="24"/>
        </w:rPr>
        <w:t>πιτροπή ακούσαμε τους εκπροσώπους των εργαζομένων να είναι αρκετά ικανοποιημένοι, άλλοι και πολύ ικανο</w:t>
      </w:r>
      <w:r>
        <w:rPr>
          <w:rFonts w:eastAsia="Times New Roman" w:cs="Times New Roman"/>
          <w:szCs w:val="24"/>
        </w:rPr>
        <w:t xml:space="preserve">ποιημένοι για το ότι πέρασαν κάποια από τα αιτήματά τους, αν όχι όλα, που ήταν αδύνατον, στην τροποποίηση αυτή της αρχικής σύμβασης. </w:t>
      </w:r>
    </w:p>
    <w:p w14:paraId="0D044B1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μπορεί ο παραχωρησιούχος να καταργήσει μονομερώς ούτε τις συμβάσεις, να τις μετατρέψει δηλαδή από εξαρτημένες </w:t>
      </w:r>
      <w:r>
        <w:rPr>
          <w:rFonts w:eastAsia="Times New Roman" w:cs="Times New Roman"/>
          <w:szCs w:val="24"/>
        </w:rPr>
        <w:t xml:space="preserve">σε συμβάσεις έργου, δεν μπορεί να μειώσει τους μισθούς, δεν μπορεί να απολύσει τους εργαζόμενους έξω από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κ</w:t>
      </w:r>
      <w:r>
        <w:rPr>
          <w:rFonts w:eastAsia="Times New Roman" w:cs="Times New Roman"/>
          <w:szCs w:val="24"/>
        </w:rPr>
        <w:t>ανονισμό, υπάρχει μέγιστος αριθμός, διατήρηση της ναυπηγοεπισκευής, που είναι πάρα πολύ σοβαρό. Και αυτό εντάσσεται μέσα στις αλλαγές που θ</w:t>
      </w:r>
      <w:r>
        <w:rPr>
          <w:rFonts w:eastAsia="Times New Roman" w:cs="Times New Roman"/>
          <w:szCs w:val="24"/>
        </w:rPr>
        <w:t>α έπρεπε να πω και πριν και είναι κάτι πάρα πολύ σημαντικό γιατί όχι απλά διασώζεται, αλλά αναπτύσσεται η περιοχή της ναυπηγοεπισκευής.</w:t>
      </w:r>
    </w:p>
    <w:p w14:paraId="0D044B1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Στον χρόνο που μου μένει, επιτρέψτε μου να κάνω σύντομες πολιτικές αναφορές.</w:t>
      </w:r>
    </w:p>
    <w:p w14:paraId="0D044B1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την ψήφιση του ν.4389/2016 και την ίδρυσ</w:t>
      </w:r>
      <w:r>
        <w:rPr>
          <w:rFonts w:eastAsia="Times New Roman" w:cs="Times New Roman"/>
          <w:szCs w:val="24"/>
        </w:rPr>
        <w:t xml:space="preserve">η της </w:t>
      </w:r>
      <w:r>
        <w:rPr>
          <w:rFonts w:eastAsia="Times New Roman" w:cs="Times New Roman"/>
          <w:szCs w:val="24"/>
        </w:rPr>
        <w:t>«</w:t>
      </w:r>
      <w:r>
        <w:rPr>
          <w:rFonts w:eastAsia="Times New Roman" w:cs="Times New Roman"/>
          <w:szCs w:val="24"/>
        </w:rPr>
        <w:t>Ελληνικής Εταιρείας Συμμετόχων και Περιουσίας Α.Ε.</w:t>
      </w:r>
      <w:r>
        <w:rPr>
          <w:rFonts w:eastAsia="Times New Roman" w:cs="Times New Roman"/>
          <w:szCs w:val="24"/>
        </w:rPr>
        <w:t>»</w:t>
      </w:r>
      <w:r>
        <w:rPr>
          <w:rFonts w:eastAsia="Times New Roman" w:cs="Times New Roman"/>
          <w:szCs w:val="24"/>
        </w:rPr>
        <w:t xml:space="preserve"> του Δημοσίου –προσέξτε, ίσως δεν το ξέρετε όλοι- δεν τίθεται σε αμφιβολία ο δημόσιος έλεγχος στα λιμάνια. Γιατί εσείς είχατε δώσει στο ΤΑΙΠΕΔ όλα τα λιμάνια. Τώρα δεν θα είναι στο ΤΑΙΠΕΔ τα υπόλοιπ</w:t>
      </w:r>
      <w:r>
        <w:rPr>
          <w:rFonts w:eastAsia="Times New Roman" w:cs="Times New Roman"/>
          <w:szCs w:val="24"/>
        </w:rPr>
        <w:t xml:space="preserve">α λιμάνια, θα είναι στο </w:t>
      </w:r>
      <w:r>
        <w:rPr>
          <w:rFonts w:eastAsia="Times New Roman" w:cs="Times New Roman"/>
          <w:szCs w:val="24"/>
        </w:rPr>
        <w:t>τ</w:t>
      </w:r>
      <w:r>
        <w:rPr>
          <w:rFonts w:eastAsia="Times New Roman" w:cs="Times New Roman"/>
          <w:szCs w:val="24"/>
        </w:rPr>
        <w:t>αμείο που φτιάξαμε. Και θα έχουμε τη δυνατότητα να το συζητήσουμε.</w:t>
      </w:r>
    </w:p>
    <w:p w14:paraId="0D044B1A"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(Γέλωτες από την πτέρυγα της Νέας Δημοκρατίας)</w:t>
      </w:r>
    </w:p>
    <w:p w14:paraId="0D044B1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Καταπληκτικό! Μπράβο!</w:t>
      </w:r>
    </w:p>
    <w:p w14:paraId="0D044B1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Γελάτε. Γελάτε όσο θέλετε. Θα το δείτε. Εντάξει, θα το</w:t>
      </w:r>
      <w:r>
        <w:rPr>
          <w:rFonts w:eastAsia="Times New Roman" w:cs="Times New Roman"/>
          <w:szCs w:val="24"/>
        </w:rPr>
        <w:t xml:space="preserve"> δείτε, κύριε Βαρβιτσιώτη.</w:t>
      </w:r>
    </w:p>
    <w:p w14:paraId="0D044B1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Η μεταβίβαση γίνεται σε χρόνο που έχει απωλέσει την ιδιοκτησία του ο ΟΛΠ, είναι αμιγώς ανώνυμη εταιρεία και προστατεύονται με αυτόν τον τρόπο οι δημόσιες λειτουργίες. </w:t>
      </w:r>
    </w:p>
    <w:p w14:paraId="0D044B1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w:t>
      </w:r>
      <w:r>
        <w:rPr>
          <w:rFonts w:eastAsia="Times New Roman" w:cs="Times New Roman"/>
          <w:szCs w:val="24"/>
        </w:rPr>
        <w:t>ς του κυρίου Βουλευτή)</w:t>
      </w:r>
    </w:p>
    <w:p w14:paraId="0D044B1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Το σχέδιο του κοινοτικού νόμου ρυθμίζει ορισμένα περαιτέρω ζητήματα –επειδή πρέπει να τελειώνω- όπως είναι η κρατική εποπτεία, η δυνατότητα νομοθετικών ρυθμίσεων, η θωράκιση της χερσαίας λιμενικής ζώνης, η διασφάλιση του κοινόχρηστου</w:t>
      </w:r>
      <w:r>
        <w:rPr>
          <w:rFonts w:eastAsia="Times New Roman" w:cs="Times New Roman"/>
          <w:szCs w:val="24"/>
        </w:rPr>
        <w:t xml:space="preserve"> χαρακτήρα, η ρύθμιση ζητημάτων λιμενικών τελών, η διατήρηση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κ</w:t>
      </w:r>
      <w:r>
        <w:rPr>
          <w:rFonts w:eastAsia="Times New Roman" w:cs="Times New Roman"/>
          <w:szCs w:val="24"/>
        </w:rPr>
        <w:t xml:space="preserve">ανονισμού </w:t>
      </w:r>
      <w:r>
        <w:rPr>
          <w:rFonts w:eastAsia="Times New Roman" w:cs="Times New Roman"/>
          <w:szCs w:val="24"/>
        </w:rPr>
        <w:t>π</w:t>
      </w:r>
      <w:r>
        <w:rPr>
          <w:rFonts w:eastAsia="Times New Roman" w:cs="Times New Roman"/>
          <w:szCs w:val="24"/>
        </w:rPr>
        <w:t>ροσωπικού</w:t>
      </w:r>
      <w:r>
        <w:rPr>
          <w:rFonts w:eastAsia="Times New Roman" w:cs="Times New Roman"/>
          <w:szCs w:val="24"/>
        </w:rPr>
        <w:t xml:space="preserve"> και λοιπά</w:t>
      </w:r>
      <w:r>
        <w:rPr>
          <w:rFonts w:eastAsia="Times New Roman" w:cs="Times New Roman"/>
          <w:szCs w:val="24"/>
        </w:rPr>
        <w:t>.</w:t>
      </w:r>
    </w:p>
    <w:p w14:paraId="0D044B2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Θα ήθελα να πω πάρα πολλά, όπως για παράδειγμα ότι υπάρχουν μηχανισμοί τήρησης των όρων, όπως είναι η διενέργεια ελέγχων, οι ποινικές ρήτρες, η εγγυητ</w:t>
      </w:r>
      <w:r>
        <w:rPr>
          <w:rFonts w:eastAsia="Times New Roman" w:cs="Times New Roman"/>
          <w:szCs w:val="24"/>
        </w:rPr>
        <w:t>ική επιστολή, η διαδικασία καταγγελίας της σύμβασης</w:t>
      </w:r>
      <w:r>
        <w:rPr>
          <w:rFonts w:eastAsia="Times New Roman" w:cs="Times New Roman"/>
          <w:szCs w:val="24"/>
        </w:rPr>
        <w:t xml:space="preserve"> και λοιπά</w:t>
      </w:r>
      <w:r>
        <w:rPr>
          <w:rFonts w:eastAsia="Times New Roman" w:cs="Times New Roman"/>
          <w:szCs w:val="24"/>
        </w:rPr>
        <w:t xml:space="preserve">. </w:t>
      </w:r>
    </w:p>
    <w:p w14:paraId="0D044B2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Όμως, επιτρέψτε μου να τελειώσω με το εξής, που είναι πολύ σημαντικό για εμάς, γιατί δείχνει και τη διαφορετική φιλοσοφία μας. Κοιτάξτε, μπορεί με τη σύμβαση αυτή, πολύ περισσότερο και με τις </w:t>
      </w:r>
      <w:r>
        <w:rPr>
          <w:rFonts w:eastAsia="Times New Roman" w:cs="Times New Roman"/>
          <w:szCs w:val="24"/>
        </w:rPr>
        <w:t>βελτιώσεις που γίνονται, να έχουμε ανάπτυξη των αριθμών στην περιοχή, ανάπτυξη εσόδων, ανάπτυξη κίνησης, ανάπτυξη ΑΕΠ κ</w:t>
      </w:r>
      <w:r>
        <w:rPr>
          <w:rFonts w:eastAsia="Times New Roman" w:cs="Times New Roman"/>
          <w:szCs w:val="24"/>
        </w:rPr>
        <w:t>αι λοιπά</w:t>
      </w:r>
      <w:r>
        <w:rPr>
          <w:rFonts w:eastAsia="Times New Roman" w:cs="Times New Roman"/>
          <w:szCs w:val="24"/>
        </w:rPr>
        <w:t xml:space="preserve">. </w:t>
      </w:r>
    </w:p>
    <w:p w14:paraId="0D044B22"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Εμάς ξέρετε τι μας νοιάζει; Και αυτό είναι κατανοητό σε όλη την κυβερνητική πολιτική ως τα τώρα, νομίζω. Δεν μας ενδιαφέρει μό</w:t>
      </w:r>
      <w:r>
        <w:rPr>
          <w:rFonts w:eastAsia="Times New Roman"/>
          <w:szCs w:val="24"/>
        </w:rPr>
        <w:t>νο το πώς αναπτύσσονται τα νούμερα. Μας ενδιαφέρει ποιος ωφελείται απ’ αυτά. Κι αν κανείς προσεκτικά καθίσει και μετρήσει όλες αυτές τις αλλαγές και τις τροποποιήσεις σε ποια κατεύθυνση ήταν και προς τα πού δόθηκε ο αγώνας, ήταν ακριβώς προς αυτή την κατεύ</w:t>
      </w:r>
      <w:r>
        <w:rPr>
          <w:rFonts w:eastAsia="Times New Roman"/>
          <w:szCs w:val="24"/>
        </w:rPr>
        <w:t>θυνση: Να έχει η κοινωνία όφελος. Να υπάρχει ένα κοινωνικό όφελος, να υπάρχει ένα κοινωνικό πρόσημο μέσα από όλον αυτόν τον αγώνα, τις διαπραγματεύσεις και τις αλλαγές που κάναμε.</w:t>
      </w:r>
    </w:p>
    <w:p w14:paraId="0D044B23" w14:textId="77777777" w:rsidR="00510C84" w:rsidRDefault="007027BA">
      <w:pPr>
        <w:spacing w:line="600" w:lineRule="auto"/>
        <w:ind w:firstLine="720"/>
        <w:contextualSpacing/>
        <w:jc w:val="both"/>
        <w:rPr>
          <w:rFonts w:eastAsia="Times New Roman"/>
          <w:szCs w:val="24"/>
        </w:rPr>
      </w:pPr>
      <w:r>
        <w:rPr>
          <w:rFonts w:eastAsia="Times New Roman"/>
          <w:szCs w:val="24"/>
        </w:rPr>
        <w:t>Άξιζε, επομένως, τον κόπο η καθυστέρηση, γιατί πραγματικά γινόταν διαπραγμάτ</w:t>
      </w:r>
      <w:r>
        <w:rPr>
          <w:rFonts w:eastAsia="Times New Roman"/>
          <w:szCs w:val="24"/>
        </w:rPr>
        <w:t>ευση. Διαπραγμάτευση γινόταν και γίνεται ακόμα και τώρα που συζητάμε στη Βουλή και αυτό δείχνει τη μεγάλη διαφορά από εσάς που από τη μια μας λέτε «γιατί δεν υπογράφετε;» και από την άλλη μας λέτε «γιατί καθυστερείτε;».</w:t>
      </w:r>
    </w:p>
    <w:p w14:paraId="0D044B24" w14:textId="77777777" w:rsidR="00510C84" w:rsidRDefault="007027BA">
      <w:pPr>
        <w:spacing w:line="600" w:lineRule="auto"/>
        <w:ind w:firstLine="720"/>
        <w:contextualSpacing/>
        <w:jc w:val="both"/>
        <w:rPr>
          <w:rFonts w:eastAsia="Times New Roman"/>
          <w:szCs w:val="24"/>
        </w:rPr>
      </w:pPr>
      <w:r>
        <w:rPr>
          <w:rFonts w:eastAsia="Times New Roman"/>
          <w:szCs w:val="24"/>
        </w:rPr>
        <w:t>Σας ευχαριστώ.</w:t>
      </w:r>
    </w:p>
    <w:p w14:paraId="0D044B25" w14:textId="77777777" w:rsidR="00510C84" w:rsidRDefault="007027BA">
      <w:pPr>
        <w:spacing w:line="600" w:lineRule="auto"/>
        <w:ind w:firstLine="720"/>
        <w:contextualSpacing/>
        <w:jc w:val="center"/>
        <w:rPr>
          <w:rFonts w:eastAsia="Times New Roman"/>
          <w:szCs w:val="24"/>
        </w:rPr>
      </w:pPr>
      <w:r>
        <w:rPr>
          <w:rFonts w:eastAsia="Times New Roman"/>
          <w:szCs w:val="24"/>
        </w:rPr>
        <w:t>(Χειροκροτήματα από τ</w:t>
      </w:r>
      <w:r>
        <w:rPr>
          <w:rFonts w:eastAsia="Times New Roman"/>
          <w:szCs w:val="24"/>
        </w:rPr>
        <w:t>ις πτέρυγες του ΣΥΡΙΖΑ και των ΑΝΕΛ)</w:t>
      </w:r>
    </w:p>
    <w:p w14:paraId="0D044B26" w14:textId="77777777" w:rsidR="00510C84" w:rsidRDefault="007027BA">
      <w:pPr>
        <w:spacing w:line="600" w:lineRule="auto"/>
        <w:ind w:firstLine="720"/>
        <w:contextualSpacing/>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Τον λόγο έχει η γενική εισηγήτρια της Νέας Δημοκρατίας, η συνάδελφος κ</w:t>
      </w:r>
      <w:r>
        <w:rPr>
          <w:rFonts w:eastAsia="Times New Roman"/>
          <w:szCs w:val="24"/>
        </w:rPr>
        <w:t>.</w:t>
      </w:r>
      <w:r>
        <w:rPr>
          <w:rFonts w:eastAsia="Times New Roman"/>
          <w:szCs w:val="24"/>
        </w:rPr>
        <w:t xml:space="preserve"> Όλγα Κεφαλογιάννη.</w:t>
      </w:r>
    </w:p>
    <w:p w14:paraId="0D044B27" w14:textId="77777777" w:rsidR="00510C84" w:rsidRDefault="007027BA">
      <w:pPr>
        <w:spacing w:line="600" w:lineRule="auto"/>
        <w:ind w:firstLine="720"/>
        <w:contextualSpacing/>
        <w:jc w:val="both"/>
        <w:rPr>
          <w:rFonts w:eastAsia="Times New Roman"/>
          <w:szCs w:val="24"/>
        </w:rPr>
      </w:pPr>
      <w:r>
        <w:rPr>
          <w:rFonts w:eastAsia="Times New Roman"/>
          <w:b/>
          <w:szCs w:val="24"/>
        </w:rPr>
        <w:t>ΟΛΓΑ ΚΕΦΑΛΟΓΙΑΝΝΗ:</w:t>
      </w:r>
      <w:r>
        <w:rPr>
          <w:rFonts w:eastAsia="Times New Roman"/>
          <w:szCs w:val="24"/>
        </w:rPr>
        <w:t xml:space="preserve"> Κυρίες και κύριοι συνάδελφοι, επιτρέψτε μου να ξεκινήσω λέγοντας ότι ζούμε πρωτόγνωρες καταστάσεις, μοναδικές, οι οποίες ξεπερνούν, φυσικά, την ιστορία της κύρωσης της συμφωνίας και πλέον αγγίζουν με τρόπο δραματικό το κύρος και την εικόνα της χώρας.</w:t>
      </w:r>
    </w:p>
    <w:p w14:paraId="0D044B28" w14:textId="77777777" w:rsidR="00510C84" w:rsidRDefault="007027BA">
      <w:pPr>
        <w:spacing w:line="600" w:lineRule="auto"/>
        <w:ind w:firstLine="720"/>
        <w:contextualSpacing/>
        <w:jc w:val="both"/>
        <w:rPr>
          <w:rFonts w:eastAsia="Times New Roman"/>
          <w:szCs w:val="24"/>
        </w:rPr>
      </w:pPr>
      <w:r>
        <w:rPr>
          <w:rFonts w:eastAsia="Times New Roman"/>
          <w:szCs w:val="24"/>
        </w:rPr>
        <w:t>Σε μ</w:t>
      </w:r>
      <w:r>
        <w:rPr>
          <w:rFonts w:eastAsia="Times New Roman"/>
          <w:szCs w:val="24"/>
        </w:rPr>
        <w:t>ια στιγμή που υποτίθεται μας λέτε ότι μπαίνουμε σε μια φάση κανονικότητας, που υποτίθεται αναζητάτε επενδυτές, που υποτίθεται επιδιώκετε συμμαχίες στο εξωτερικό, λειτουργείτε με τρόπο απολύτως τυχοδιωκτικό.</w:t>
      </w:r>
    </w:p>
    <w:p w14:paraId="0D044B29" w14:textId="77777777" w:rsidR="00510C84" w:rsidRDefault="007027BA">
      <w:pPr>
        <w:spacing w:line="600" w:lineRule="auto"/>
        <w:ind w:firstLine="720"/>
        <w:contextualSpacing/>
        <w:jc w:val="both"/>
        <w:rPr>
          <w:rFonts w:eastAsia="Times New Roman"/>
          <w:szCs w:val="24"/>
        </w:rPr>
      </w:pPr>
      <w:r>
        <w:rPr>
          <w:rFonts w:eastAsia="Times New Roman"/>
          <w:szCs w:val="24"/>
        </w:rPr>
        <w:t>Εδώ δεν μιλάμε για ένα λάθος του Υπουργείου Ναυτι</w:t>
      </w:r>
      <w:r>
        <w:rPr>
          <w:rFonts w:eastAsia="Times New Roman"/>
          <w:szCs w:val="24"/>
        </w:rPr>
        <w:t>λίας, δεν μιλάμε για μια κακή στιγμή της Κυβέρνησης. Μιλάμε για μια τερατώδη ασυνέπεια λόγων και πράξεων. Η Ελληνική Δημοκρατία φάνηκε να μην τηρεί την υπογραφή της και θα έπρεπε ο Πρωθυπουργός να έρθει στη Βουλή και να μας εξηγήσει τι συνέβη. Διότι την αν</w:t>
      </w:r>
      <w:r>
        <w:rPr>
          <w:rFonts w:eastAsia="Times New Roman"/>
          <w:szCs w:val="24"/>
        </w:rPr>
        <w:t xml:space="preserve">αξιοπιστία σας δεν την αναδείξαμε εμείς, η Αξιωματική Αντιπολίτευση, η υπόλοιπη </w:t>
      </w:r>
      <w:r>
        <w:rPr>
          <w:rFonts w:eastAsia="Times New Roman"/>
          <w:szCs w:val="24"/>
        </w:rPr>
        <w:lastRenderedPageBreak/>
        <w:t xml:space="preserve">Αντιπολίτευση ή τα μίντια, που λέτε. Την ανέδειξαν οι ίδιοι οι αντισυμβαλλόμενοί σας, που εν προκειμένω είναι το κινεζικό </w:t>
      </w:r>
      <w:r>
        <w:rPr>
          <w:rFonts w:eastAsia="Times New Roman"/>
          <w:szCs w:val="24"/>
        </w:rPr>
        <w:t>δ</w:t>
      </w:r>
      <w:r>
        <w:rPr>
          <w:rFonts w:eastAsia="Times New Roman"/>
          <w:szCs w:val="24"/>
        </w:rPr>
        <w:t>ημόσιο.</w:t>
      </w:r>
    </w:p>
    <w:p w14:paraId="0D044B2A" w14:textId="77777777" w:rsidR="00510C84" w:rsidRDefault="007027BA">
      <w:pPr>
        <w:spacing w:line="600" w:lineRule="auto"/>
        <w:ind w:firstLine="720"/>
        <w:contextualSpacing/>
        <w:jc w:val="both"/>
        <w:rPr>
          <w:rFonts w:eastAsia="Times New Roman"/>
          <w:szCs w:val="24"/>
        </w:rPr>
      </w:pPr>
      <w:r>
        <w:rPr>
          <w:rFonts w:eastAsia="Times New Roman"/>
          <w:szCs w:val="24"/>
        </w:rPr>
        <w:t>Θα ήθελα να ξέρω: Ποιος έχει την ευθύνη για τ</w:t>
      </w:r>
      <w:r>
        <w:rPr>
          <w:rFonts w:eastAsia="Times New Roman"/>
          <w:szCs w:val="24"/>
        </w:rPr>
        <w:t>ον διασυρμό της ελληνικής πολιτείας; Τι θα πει αύριο στην Κίνα που θα βρίσκεται ο Πρωθυπουργός; Με τι μούτρα θα συναντήσει τους Κινέζους αξιωματούχους; Με ποιο κύρος, με ποιο ανάστημα θα απευθυνθεί στους Κινέζους επενδυτές; Να τους πει τι; Ελάτε σε μια χώρ</w:t>
      </w:r>
      <w:r>
        <w:rPr>
          <w:rFonts w:eastAsia="Times New Roman"/>
          <w:szCs w:val="24"/>
        </w:rPr>
        <w:t>α που ενίοτε δεν τηρεί τα συμφωνηθέντα, που ενίοτε δεν σέβεται την υπογραφή της, σε μια χώρα που μπορεί να μην έχεις εμπιστοσύνη για τίποτα; Έτσι, κυρίες και κύριοι της Κυβέρνησης, πιστεύετε ότι θα έρθει η ανάπτυξη; Αυτή είναι η δικαιοσύνη που ευαγγελίζεστ</w:t>
      </w:r>
      <w:r>
        <w:rPr>
          <w:rFonts w:eastAsia="Times New Roman"/>
          <w:szCs w:val="24"/>
        </w:rPr>
        <w:t>ε; Αυτή είναι η Ελλάδα που θέλετε;</w:t>
      </w:r>
    </w:p>
    <w:p w14:paraId="0D044B2B" w14:textId="77777777" w:rsidR="00510C84" w:rsidRDefault="007027BA">
      <w:pPr>
        <w:spacing w:line="600" w:lineRule="auto"/>
        <w:ind w:firstLine="720"/>
        <w:contextualSpacing/>
        <w:jc w:val="both"/>
        <w:rPr>
          <w:rFonts w:eastAsia="Times New Roman"/>
          <w:szCs w:val="24"/>
        </w:rPr>
      </w:pPr>
      <w:r>
        <w:rPr>
          <w:rFonts w:eastAsia="Times New Roman"/>
          <w:szCs w:val="24"/>
        </w:rPr>
        <w:t>Σήμερα βρίσκεται στη χώρα μας ο Αντικαγκελάριος της Γερμανίας και Υπουργός Οικονομίας, ο κ. Γκάμπριελ. Αναρωτιέμαι, θα του εξηγήσει κάποιος τη φαρσοκωμωδία που εκτυλίχθηκε στο ελληνικό Κοινοβούλιο; Διότι ξέρουμε όλοι πολύ</w:t>
      </w:r>
      <w:r>
        <w:rPr>
          <w:rFonts w:eastAsia="Times New Roman"/>
          <w:szCs w:val="24"/>
        </w:rPr>
        <w:t xml:space="preserve"> καλά ότι δεν διακόψατε για να φτιάξετε καλύτερα τις νομοτεχνικές </w:t>
      </w:r>
      <w:r>
        <w:rPr>
          <w:rFonts w:eastAsia="Times New Roman"/>
          <w:szCs w:val="24"/>
        </w:rPr>
        <w:lastRenderedPageBreak/>
        <w:t>βελτιώσεις. Ξέρουμε πολύ καλά ότι διακόψαμε για να λυθεί το θέμα της εμπλοκής με τον αντισυμβαλλόμενό σας.</w:t>
      </w:r>
    </w:p>
    <w:p w14:paraId="0D044B2C" w14:textId="77777777" w:rsidR="00510C84" w:rsidRDefault="007027BA">
      <w:pPr>
        <w:spacing w:line="600" w:lineRule="auto"/>
        <w:ind w:firstLine="720"/>
        <w:contextualSpacing/>
        <w:jc w:val="both"/>
        <w:rPr>
          <w:rFonts w:eastAsia="Times New Roman"/>
          <w:szCs w:val="24"/>
        </w:rPr>
      </w:pPr>
      <w:r>
        <w:rPr>
          <w:rFonts w:eastAsia="Times New Roman"/>
          <w:b/>
          <w:szCs w:val="24"/>
        </w:rPr>
        <w:t>ΘΕΟΔΩΡΟΣ ΔΡΙΤΣΑΣ (Υπουργός Ναυτιλίας και Νησιωτικής Πολιτικής):</w:t>
      </w:r>
      <w:r>
        <w:rPr>
          <w:rFonts w:eastAsia="Times New Roman"/>
          <w:szCs w:val="24"/>
        </w:rPr>
        <w:t xml:space="preserve"> Εσείς το ζητήσατε!</w:t>
      </w:r>
    </w:p>
    <w:p w14:paraId="0D044B2D" w14:textId="77777777" w:rsidR="00510C84" w:rsidRDefault="007027BA">
      <w:pPr>
        <w:spacing w:line="600" w:lineRule="auto"/>
        <w:ind w:firstLine="720"/>
        <w:contextualSpacing/>
        <w:jc w:val="both"/>
        <w:rPr>
          <w:rFonts w:eastAsia="Times New Roman"/>
          <w:szCs w:val="24"/>
        </w:rPr>
      </w:pPr>
      <w:r>
        <w:rPr>
          <w:rFonts w:eastAsia="Times New Roman"/>
          <w:b/>
          <w:szCs w:val="24"/>
        </w:rPr>
        <w:t>ΟΛΓΑ ΚΕΦΑΛΟΓΙΑΝΝΗ:</w:t>
      </w:r>
      <w:r>
        <w:rPr>
          <w:rFonts w:eastAsia="Times New Roman"/>
          <w:szCs w:val="24"/>
        </w:rPr>
        <w:t xml:space="preserve"> Αναρωτηθήκατε ποτέ τι εικόνα αναξιοπιστίας δημιουργείτε με τις πολιτικές σας αποφάσεις σε ολόκληρο τον κόσμο;</w:t>
      </w:r>
    </w:p>
    <w:p w14:paraId="0D044B2E" w14:textId="77777777" w:rsidR="00510C84" w:rsidRDefault="007027BA">
      <w:pPr>
        <w:spacing w:line="600" w:lineRule="auto"/>
        <w:ind w:firstLine="720"/>
        <w:contextualSpacing/>
        <w:jc w:val="both"/>
        <w:rPr>
          <w:rFonts w:eastAsia="Times New Roman"/>
          <w:szCs w:val="24"/>
        </w:rPr>
      </w:pPr>
      <w:r>
        <w:rPr>
          <w:rFonts w:eastAsia="Times New Roman"/>
          <w:szCs w:val="24"/>
        </w:rPr>
        <w:t>Λέτε για την καλή νομοθέτηση. Αν μη τι άλλο, αυτό είναι και υποκριτικό και δείχνει τρομερό θράσος να φέρνετε με τη διαδικασία τ</w:t>
      </w:r>
      <w:r>
        <w:rPr>
          <w:rFonts w:eastAsia="Times New Roman"/>
          <w:szCs w:val="24"/>
        </w:rPr>
        <w:t>ου κατεπείγοντος συνεχώς νομοσχέδια ατελείωτων σελίδων, μέσα στη νύχτα, να φέρνετε νομοτεχνικές βελτιώσεις δήθεν ή τροπολογίες άσχετες με το νομοσχέδιο και να μας λέτε ότι το θέμα το δικό σας είναι η καλή νομοθέτηση.</w:t>
      </w:r>
    </w:p>
    <w:p w14:paraId="0D044B2F" w14:textId="77777777" w:rsidR="00510C84" w:rsidRDefault="007027BA">
      <w:pPr>
        <w:spacing w:line="600" w:lineRule="auto"/>
        <w:ind w:firstLine="720"/>
        <w:contextualSpacing/>
        <w:jc w:val="both"/>
        <w:rPr>
          <w:rFonts w:eastAsia="Times New Roman"/>
          <w:szCs w:val="24"/>
        </w:rPr>
      </w:pPr>
      <w:r>
        <w:rPr>
          <w:rFonts w:eastAsia="Times New Roman"/>
          <w:szCs w:val="24"/>
        </w:rPr>
        <w:t>Και για να σας προλάβω, εμείς είμαστε μ</w:t>
      </w:r>
      <w:r>
        <w:rPr>
          <w:rFonts w:eastAsia="Times New Roman"/>
          <w:szCs w:val="24"/>
        </w:rPr>
        <w:t xml:space="preserve">ε την Ελλάδα. Είμαστε, όμως, με την Ελλάδα που τιμάει την υπογραφή της, με την Ελλάδα του κύρους, του διεθνούς σεβασμού, της αξιοπρέπειας. Είμαστε με την Ελλάδα που μπορεί να σταθεί στα πόδια της, μπορεί να διεκδικήσει το μέλλον της, να συμμετέχει </w:t>
      </w:r>
      <w:r>
        <w:rPr>
          <w:rFonts w:eastAsia="Times New Roman"/>
          <w:szCs w:val="24"/>
        </w:rPr>
        <w:lastRenderedPageBreak/>
        <w:t xml:space="preserve">ισότιμα </w:t>
      </w:r>
      <w:r>
        <w:rPr>
          <w:rFonts w:eastAsia="Times New Roman"/>
          <w:szCs w:val="24"/>
        </w:rPr>
        <w:t>και περήφανα στις μεγάλες, τις τεκτονικές αλλαγές που συντελούνται στην Ευρώπη και στον κόσμο. Με αυτή την Ελλάδα είμαστε, κυρίες και κύριοι της Κυβέρνησης.</w:t>
      </w:r>
    </w:p>
    <w:p w14:paraId="0D044B30" w14:textId="77777777" w:rsidR="00510C84" w:rsidRDefault="007027BA">
      <w:pPr>
        <w:spacing w:line="600" w:lineRule="auto"/>
        <w:ind w:firstLine="720"/>
        <w:contextualSpacing/>
        <w:jc w:val="both"/>
        <w:rPr>
          <w:rFonts w:eastAsia="Times New Roman"/>
          <w:szCs w:val="24"/>
        </w:rPr>
      </w:pPr>
      <w:r>
        <w:rPr>
          <w:rFonts w:eastAsia="Times New Roman"/>
          <w:szCs w:val="24"/>
        </w:rPr>
        <w:t>Κυρίες και κύριοι συνάδελφοι, για μια ακόμη φορά η Κυβέρνηση ΣΥΡΙΖΑ-ΑΝΕΛ ακολουθεί τον δρόμο της αν</w:t>
      </w:r>
      <w:r>
        <w:rPr>
          <w:rFonts w:eastAsia="Times New Roman"/>
          <w:szCs w:val="24"/>
        </w:rPr>
        <w:t>αξιοπιστίας. Άλλα λέμε, άλλα συμφωνούμε, άλλα φέρνουμε και άλλα ψηφίζουμε.</w:t>
      </w:r>
    </w:p>
    <w:p w14:paraId="0D044B31"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Δυστυχώς οι χθεσινές επιφυλάξεις που είχαμε στην </w:t>
      </w:r>
      <w:r>
        <w:rPr>
          <w:rFonts w:eastAsia="Times New Roman"/>
          <w:szCs w:val="24"/>
        </w:rPr>
        <w:t>ε</w:t>
      </w:r>
      <w:r>
        <w:rPr>
          <w:rFonts w:eastAsia="Times New Roman"/>
          <w:szCs w:val="24"/>
        </w:rPr>
        <w:t>πιτροπή επιβεβαιώθηκαν με τον πιο δυσάρεστο τρόπο. Η υποψία που είχαμε ότι για μία ακόμη φορά δεν θα τηρήσετε τα συμφωνηθέντα, ήταν</w:t>
      </w:r>
      <w:r>
        <w:rPr>
          <w:rFonts w:eastAsia="Times New Roman"/>
          <w:szCs w:val="24"/>
        </w:rPr>
        <w:t xml:space="preserve"> πραγματική. Και αντιλαμβάνεστε ότι μία από τις μεγαλύτερες επενδυτικές συμφωνίες της Ελλάδας ετέθη σε κίνδυνο, με αποκλειστική σας ευθύνη;</w:t>
      </w:r>
    </w:p>
    <w:p w14:paraId="0D044B32" w14:textId="77777777" w:rsidR="00510C84" w:rsidRDefault="007027BA">
      <w:pPr>
        <w:spacing w:line="600" w:lineRule="auto"/>
        <w:ind w:firstLine="720"/>
        <w:contextualSpacing/>
        <w:jc w:val="both"/>
        <w:rPr>
          <w:rFonts w:eastAsia="Times New Roman"/>
          <w:szCs w:val="24"/>
        </w:rPr>
      </w:pPr>
      <w:r>
        <w:rPr>
          <w:rFonts w:eastAsia="Times New Roman"/>
          <w:szCs w:val="24"/>
        </w:rPr>
        <w:t>Είναι δυνατόν η χώρα να έχει περισσότερο από ποτέ ανάγκη από επενδύσεις και εσείς να λειτουργείτε με αυτούς τους αδι</w:t>
      </w:r>
      <w:r>
        <w:rPr>
          <w:rFonts w:eastAsia="Times New Roman"/>
          <w:szCs w:val="24"/>
        </w:rPr>
        <w:t xml:space="preserve">ανόητους τρόπους; Κατανοείτε τι σημαίνει «εθνική αξιοπιστία»; Παραπλανήσατε τους πολίτες, βάζοντας τους εξωπραγματικούς στόχους, για να υφαρπάξετε την ψήφο τους. Ήλθατε εδώ </w:t>
      </w:r>
      <w:r>
        <w:rPr>
          <w:rFonts w:eastAsia="Times New Roman"/>
          <w:szCs w:val="24"/>
        </w:rPr>
        <w:lastRenderedPageBreak/>
        <w:t>στο Κοινοβούλιο και παραπλανήσατε τους Βουλευτές. Φθάσατε στο σημείο να αλλάξετε τα</w:t>
      </w:r>
      <w:r>
        <w:rPr>
          <w:rFonts w:eastAsia="Times New Roman"/>
          <w:szCs w:val="24"/>
        </w:rPr>
        <w:t xml:space="preserve"> συμφωνηθέντα με τον επενδυτή και αντισυμβαλλόμενο του ελληνικού </w:t>
      </w:r>
      <w:r>
        <w:rPr>
          <w:rFonts w:eastAsia="Times New Roman"/>
          <w:szCs w:val="24"/>
        </w:rPr>
        <w:t>δ</w:t>
      </w:r>
      <w:r>
        <w:rPr>
          <w:rFonts w:eastAsia="Times New Roman"/>
          <w:szCs w:val="24"/>
        </w:rPr>
        <w:t xml:space="preserve">ημοσίου. Και αυτά δεν τα λέμε εμείς. Τα λένε οι Κινέζοι. </w:t>
      </w:r>
    </w:p>
    <w:p w14:paraId="0D044B33" w14:textId="77777777" w:rsidR="00510C84" w:rsidRDefault="007027BA">
      <w:pPr>
        <w:spacing w:line="600" w:lineRule="auto"/>
        <w:ind w:firstLine="720"/>
        <w:contextualSpacing/>
        <w:jc w:val="both"/>
        <w:rPr>
          <w:rFonts w:eastAsia="Times New Roman"/>
          <w:szCs w:val="24"/>
        </w:rPr>
      </w:pPr>
      <w:r>
        <w:rPr>
          <w:rFonts w:eastAsia="Times New Roman"/>
          <w:szCs w:val="24"/>
        </w:rPr>
        <w:t>Αλήθεια, για εσάς το κύρος της χώρας δεν έχει καμμία σημασία, καμμία αξία; Πραγματικά ποιος επενδυτής θα σκεφθεί να έλθει στην Ελλάδ</w:t>
      </w:r>
      <w:r>
        <w:rPr>
          <w:rFonts w:eastAsia="Times New Roman"/>
          <w:szCs w:val="24"/>
        </w:rPr>
        <w:t>α και να αναλάβει το ρίσκο που ονομάζεται «Κυβέρνηση ΣΥΡΙΖΑ-ΑΝΕΛ». Μιλάμε για πρωτοφανή γεγονότα, που τραυματίζουν ακόμα πιο πολύ την αξιοπιστία της χώρας. Και είναι το λιγότερο ειρωνικό να έρχεστε και να μας μιλάτε για ενάρετους κύκλους. Είναι το λιγότερο</w:t>
      </w:r>
      <w:r>
        <w:rPr>
          <w:rFonts w:eastAsia="Times New Roman"/>
          <w:szCs w:val="24"/>
        </w:rPr>
        <w:t xml:space="preserve"> κωμικό να μιλάτε για ανάπτυξη και μάλιστα δίκαιη, όταν πορεύεστε με τέτοιες απαράδεκτες συμπεριφορές. Επάξια, κερδίζετε τον ρόλο τ</w:t>
      </w:r>
      <w:r>
        <w:rPr>
          <w:rFonts w:eastAsia="Times New Roman"/>
          <w:szCs w:val="24"/>
        </w:rPr>
        <w:t>ή</w:t>
      </w:r>
      <w:r>
        <w:rPr>
          <w:rFonts w:eastAsia="Times New Roman"/>
          <w:szCs w:val="24"/>
        </w:rPr>
        <w:t xml:space="preserve">ς πιο αντιαναπτυξιακής και πιο αφερέγγυας </w:t>
      </w:r>
      <w:r>
        <w:rPr>
          <w:rFonts w:eastAsia="Times New Roman"/>
          <w:szCs w:val="24"/>
        </w:rPr>
        <w:t>κ</w:t>
      </w:r>
      <w:r>
        <w:rPr>
          <w:rFonts w:eastAsia="Times New Roman"/>
          <w:szCs w:val="24"/>
        </w:rPr>
        <w:t>υβέρνησης.</w:t>
      </w:r>
    </w:p>
    <w:p w14:paraId="0D044B34" w14:textId="77777777" w:rsidR="00510C84" w:rsidRDefault="007027BA">
      <w:pPr>
        <w:spacing w:line="600" w:lineRule="auto"/>
        <w:ind w:firstLine="720"/>
        <w:contextualSpacing/>
        <w:jc w:val="both"/>
        <w:rPr>
          <w:rFonts w:eastAsia="Times New Roman"/>
          <w:szCs w:val="24"/>
        </w:rPr>
      </w:pPr>
      <w:r>
        <w:rPr>
          <w:rFonts w:eastAsia="Times New Roman"/>
          <w:szCs w:val="24"/>
        </w:rPr>
        <w:t>Κυρίες και κύριοι συνάδελφοι, η συμφωνία που έρχεται προς κύρωση, αποτ</w:t>
      </w:r>
      <w:r>
        <w:rPr>
          <w:rFonts w:eastAsia="Times New Roman"/>
          <w:szCs w:val="24"/>
        </w:rPr>
        <w:t xml:space="preserve">ελεί μια εξαιρετικά σημαντική επένδυση, που ξεκίνησε -για να το θυμηθούμε όλοι-, επί της </w:t>
      </w:r>
      <w:r>
        <w:rPr>
          <w:rFonts w:eastAsia="Times New Roman"/>
          <w:szCs w:val="24"/>
        </w:rPr>
        <w:t>κ</w:t>
      </w:r>
      <w:r>
        <w:rPr>
          <w:rFonts w:eastAsia="Times New Roman"/>
          <w:szCs w:val="24"/>
        </w:rPr>
        <w:t xml:space="preserve">υβερνήσεως της Νέας Δημοκρατίας και επί Πρωθυπουργίας του Κώστα Καραμανλή το 2008. Αποτελεί μια από τις σημαντικότερες συμφωνίες </w:t>
      </w:r>
      <w:r>
        <w:rPr>
          <w:rFonts w:eastAsia="Times New Roman"/>
          <w:szCs w:val="24"/>
        </w:rPr>
        <w:lastRenderedPageBreak/>
        <w:t>για την ανάπτυξη της χώρας μας, μια σ</w:t>
      </w:r>
      <w:r>
        <w:rPr>
          <w:rFonts w:eastAsia="Times New Roman"/>
          <w:szCs w:val="24"/>
        </w:rPr>
        <w:t xml:space="preserve">υμφωνία που σχεδιάστηκε με όραμα, αλλά και με μακροπρόθεσμη στρατηγική ανάπτυξης. </w:t>
      </w:r>
    </w:p>
    <w:p w14:paraId="0D044B35" w14:textId="77777777" w:rsidR="00510C84" w:rsidRDefault="007027BA">
      <w:pPr>
        <w:spacing w:line="600" w:lineRule="auto"/>
        <w:ind w:firstLine="720"/>
        <w:contextualSpacing/>
        <w:jc w:val="both"/>
        <w:rPr>
          <w:rFonts w:eastAsia="Times New Roman"/>
          <w:szCs w:val="24"/>
        </w:rPr>
      </w:pPr>
      <w:r>
        <w:rPr>
          <w:rFonts w:eastAsia="Times New Roman"/>
          <w:szCs w:val="24"/>
        </w:rPr>
        <w:t>Η Νέα Δημοκρατία μέσα στα χρόνια, σταθερά και με συγκροτημένα βήματα, στήριξε και προχώρησε στα απαραίτητα στάδια της συμφωνίας, με μοναδικό γνώμονα το όφελος και το συμφέρο</w:t>
      </w:r>
      <w:r>
        <w:rPr>
          <w:rFonts w:eastAsia="Times New Roman"/>
          <w:szCs w:val="24"/>
        </w:rPr>
        <w:t>ν της χώρας. Σε αντίθεση με εσάς, που με τεράστια καθυστέρηση σε βάρος του δημοσίου συμφέροντος –καθώς όλοι γνωρίζουμε ότι ο διαγωνισμός αυτός ήταν σε εξέλιξη όταν ανέλαβε η Κυβέρνηση ΣΥΡΙΖΑ-ΑΝΕΛ-, αφήσατε να περάσουν δεκαο</w:t>
      </w:r>
      <w:r>
        <w:rPr>
          <w:rFonts w:eastAsia="Times New Roman"/>
          <w:szCs w:val="24"/>
        </w:rPr>
        <w:t>κ</w:t>
      </w:r>
      <w:r>
        <w:rPr>
          <w:rFonts w:eastAsia="Times New Roman"/>
          <w:szCs w:val="24"/>
        </w:rPr>
        <w:t>τώ μήνες για να κλείσει η συμφων</w:t>
      </w:r>
      <w:r>
        <w:rPr>
          <w:rFonts w:eastAsia="Times New Roman"/>
          <w:szCs w:val="24"/>
        </w:rPr>
        <w:t>ία και να τη φέρετε στη Βουλή με τη διαδικασία του κατεπείγοντος, μια συμφωνία όμως που δέχτηκε άδικη κριτική και σκληρό πόλεμο, ειδικά από τον κ. Τσίπρα όταν βρισκόταν στην Αντιπολίτευση, αλλά και των στελεχών σας, που με ασυναρτησίες και συνθήματα λειτου</w:t>
      </w:r>
      <w:r>
        <w:rPr>
          <w:rFonts w:eastAsia="Times New Roman"/>
          <w:szCs w:val="24"/>
        </w:rPr>
        <w:t xml:space="preserve">ργούσαν υποτίθεται ως οι υπέρμαχοι του δημοσίου συμφέροντος. </w:t>
      </w:r>
    </w:p>
    <w:p w14:paraId="0D044B36"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Αλήθεια, μπορείτε να αναλογιστείτε το μέγεθος της ζημιάς στην ελληνική οικονομία, το μέγεθος που προέβαλε προς τα έξω η Ελλάδα, όταν ακούγονταν τόσα χρόνια τόσες ακραίες φωνές, τέτοια εύκολα </w:t>
      </w:r>
      <w:r>
        <w:rPr>
          <w:rFonts w:eastAsia="Times New Roman"/>
          <w:szCs w:val="24"/>
        </w:rPr>
        <w:lastRenderedPageBreak/>
        <w:t>λαϊ</w:t>
      </w:r>
      <w:r>
        <w:rPr>
          <w:rFonts w:eastAsia="Times New Roman"/>
          <w:szCs w:val="24"/>
        </w:rPr>
        <w:t xml:space="preserve">κίστικα επιχειρήματα, κατά της επένδυσης; Μπορείτε να αναλογιστείτε πόσοι άλλοι επενδυτές αποθαρρύνθηκαν από αυτές τις συμπεριφορές; </w:t>
      </w:r>
    </w:p>
    <w:p w14:paraId="0D044B37" w14:textId="77777777" w:rsidR="00510C84" w:rsidRDefault="007027BA">
      <w:pPr>
        <w:spacing w:line="600" w:lineRule="auto"/>
        <w:ind w:firstLine="720"/>
        <w:contextualSpacing/>
        <w:jc w:val="both"/>
        <w:rPr>
          <w:rFonts w:eastAsia="Times New Roman"/>
          <w:szCs w:val="24"/>
        </w:rPr>
      </w:pPr>
      <w:r>
        <w:rPr>
          <w:rFonts w:eastAsia="Times New Roman"/>
          <w:szCs w:val="24"/>
        </w:rPr>
        <w:t>Εμείς δεν μπορούμε και δεν πρέπει να ξεχάσουμε τις δηλώσεις του σημερινού Πρωθυπουργού, όταν ήταν στην Αντιπολίτευση, να δ</w:t>
      </w:r>
      <w:r>
        <w:rPr>
          <w:rFonts w:eastAsia="Times New Roman"/>
          <w:szCs w:val="24"/>
        </w:rPr>
        <w:t xml:space="preserve">ηλώνει «μολών λαβέ». Να δηλώνει ότι θα έλθουν να μας πάρουν τα λιμάνια, τα αεροδρόμια «μόνο με κανονιοφόρους», στις προγραμματικές να δηλώνει πως «η </w:t>
      </w:r>
      <w:r>
        <w:rPr>
          <w:rFonts w:eastAsia="Times New Roman"/>
          <w:szCs w:val="24"/>
        </w:rPr>
        <w:t>Κ</w:t>
      </w:r>
      <w:r>
        <w:rPr>
          <w:rFonts w:eastAsia="Times New Roman"/>
          <w:szCs w:val="24"/>
        </w:rPr>
        <w:t>υβέρνηση δεν θα συνεχίσει το ξεπούλημα της δημόσιας περιουσίας» και στις πρόσφατες δηλώσεις να μας λέει «η Ελλάδα εισέρχεται σε μια νέα φάση που η έμφαση δίνεται στην ανασυγκρότηση και την ανάκαμψη της οικονομίας, η επένδυση αυτή θα αποτελέσει αφετηρία για</w:t>
      </w:r>
      <w:r>
        <w:rPr>
          <w:rFonts w:eastAsia="Times New Roman"/>
          <w:szCs w:val="24"/>
        </w:rPr>
        <w:t xml:space="preserve"> την προσέλκυση και άλλων επενδύσεων». </w:t>
      </w:r>
    </w:p>
    <w:p w14:paraId="0D044B38" w14:textId="77777777" w:rsidR="00510C84" w:rsidRDefault="007027BA">
      <w:pPr>
        <w:spacing w:line="600" w:lineRule="auto"/>
        <w:ind w:firstLine="720"/>
        <w:contextualSpacing/>
        <w:jc w:val="both"/>
        <w:rPr>
          <w:rFonts w:eastAsia="Times New Roman"/>
          <w:szCs w:val="24"/>
        </w:rPr>
      </w:pPr>
      <w:r>
        <w:rPr>
          <w:rFonts w:eastAsia="Times New Roman"/>
          <w:szCs w:val="24"/>
        </w:rPr>
        <w:t>Αυτή είναι η συνέπεια του κυρίου Πρωθυπουργού, ο οποίος ως Αντιπολίτευση δεν ψήφισε καμμία από τις ρυθμίσεις που εισ</w:t>
      </w:r>
      <w:r>
        <w:rPr>
          <w:rFonts w:eastAsia="Times New Roman"/>
          <w:szCs w:val="24"/>
        </w:rPr>
        <w:t>αγά</w:t>
      </w:r>
      <w:r>
        <w:rPr>
          <w:rFonts w:eastAsia="Times New Roman"/>
          <w:szCs w:val="24"/>
        </w:rPr>
        <w:t>γαμε για την ανάπτυξη του λιμανιού, δεν ψήφισε καμμία από τις επενδύσεις που υλοποιήσαμε, ενώ ποτ</w:t>
      </w:r>
      <w:r>
        <w:rPr>
          <w:rFonts w:eastAsia="Times New Roman"/>
          <w:szCs w:val="24"/>
        </w:rPr>
        <w:t xml:space="preserve">έ δεν δήλωσε ότι κινούνται προς τη σωστή κατεύθυνση; Τώρα έρχεται και μας λέει ότι η επένδυση που πολέμησε λίγα χρόνια πριν, θα αποτελέσει «αφετηρία για άλλες επενδύσεις»; Το </w:t>
      </w:r>
      <w:r>
        <w:rPr>
          <w:rFonts w:eastAsia="Times New Roman"/>
          <w:szCs w:val="24"/>
        </w:rPr>
        <w:lastRenderedPageBreak/>
        <w:t>«ξεπούλημα» έγινε «αφετηρία για άλλες επενδύσεις»; Τόσο πολλές οβιδιακές μεταμορφ</w:t>
      </w:r>
      <w:r>
        <w:rPr>
          <w:rFonts w:eastAsia="Times New Roman"/>
          <w:szCs w:val="24"/>
        </w:rPr>
        <w:t xml:space="preserve">ώσεις δεν έχω ξαναδεί. </w:t>
      </w:r>
    </w:p>
    <w:p w14:paraId="0D044B39" w14:textId="77777777" w:rsidR="00510C84" w:rsidRDefault="007027BA">
      <w:pPr>
        <w:spacing w:line="600" w:lineRule="auto"/>
        <w:ind w:firstLine="720"/>
        <w:contextualSpacing/>
        <w:jc w:val="both"/>
        <w:rPr>
          <w:rFonts w:eastAsia="Times New Roman"/>
          <w:szCs w:val="24"/>
        </w:rPr>
      </w:pPr>
      <w:r>
        <w:rPr>
          <w:rFonts w:eastAsia="Times New Roman"/>
          <w:szCs w:val="24"/>
        </w:rPr>
        <w:t>Πώς θα ξεχάσουμε, όμως, και τη στάση και τις δηλώσεις του Υπουργού Ναυτιλίας, του κ. Δρίτσα, ο οποίος ως στόχο ζωής μ</w:t>
      </w:r>
      <w:r>
        <w:rPr>
          <w:rFonts w:eastAsia="Times New Roman"/>
          <w:szCs w:val="24"/>
        </w:rPr>
        <w:t>ά</w:t>
      </w:r>
      <w:r>
        <w:rPr>
          <w:rFonts w:eastAsia="Times New Roman"/>
          <w:szCs w:val="24"/>
        </w:rPr>
        <w:t xml:space="preserve">ς παρουσίαζε ότι είναι η ακύρωση της ιδιωτικοποίησης του ΟΛΠ, που συμμετείχε σε όλες τις διαδηλώσεις εναντίον της </w:t>
      </w:r>
      <w:r>
        <w:rPr>
          <w:rFonts w:eastAsia="Times New Roman"/>
          <w:szCs w:val="24"/>
        </w:rPr>
        <w:t>αποκρατικοποίησης και ως Βουλευτής Πειραιά, ως υποψήφιος Δήμαρχος Πειραιά, ακόμα και όταν ορκιζόταν Αναπληρωτής Υπουργός Ναυτιλίας, από όλες τις θέσεις του δηλαδή, έκανε δηλώσεις εναντίον της συμφωνίας!</w:t>
      </w:r>
    </w:p>
    <w:p w14:paraId="0D044B3A" w14:textId="77777777" w:rsidR="00510C84" w:rsidRDefault="007027BA">
      <w:pPr>
        <w:spacing w:line="600" w:lineRule="auto"/>
        <w:ind w:firstLine="720"/>
        <w:contextualSpacing/>
        <w:jc w:val="both"/>
        <w:rPr>
          <w:rFonts w:eastAsia="Times New Roman"/>
          <w:szCs w:val="24"/>
        </w:rPr>
      </w:pPr>
      <w:r>
        <w:rPr>
          <w:rFonts w:eastAsia="Times New Roman"/>
          <w:szCs w:val="24"/>
        </w:rPr>
        <w:t>Και όμως, στις 8 Απριλίου του 2016, εσείς κύριε Δρίτσ</w:t>
      </w:r>
      <w:r>
        <w:rPr>
          <w:rFonts w:eastAsia="Times New Roman"/>
          <w:szCs w:val="24"/>
        </w:rPr>
        <w:t xml:space="preserve">α, υπογράψατε τη σύμβαση για τον ΟΛΠ, ανάμεσα στο ΤΑΙΠΕΔ και την </w:t>
      </w:r>
      <w:r>
        <w:rPr>
          <w:rFonts w:eastAsia="Times New Roman"/>
          <w:szCs w:val="24"/>
        </w:rPr>
        <w:t>«</w:t>
      </w:r>
      <w:r>
        <w:rPr>
          <w:rFonts w:eastAsia="Times New Roman"/>
          <w:szCs w:val="24"/>
          <w:lang w:val="en-US"/>
        </w:rPr>
        <w:t>CHINA</w:t>
      </w:r>
      <w:r>
        <w:rPr>
          <w:rFonts w:eastAsia="Times New Roman"/>
          <w:szCs w:val="24"/>
        </w:rPr>
        <w:t xml:space="preserve"> </w:t>
      </w:r>
      <w:r>
        <w:rPr>
          <w:rFonts w:eastAsia="Times New Roman"/>
          <w:szCs w:val="24"/>
          <w:lang w:val="en-US"/>
        </w:rPr>
        <w:t>COSCO</w:t>
      </w:r>
      <w:r>
        <w:rPr>
          <w:rFonts w:eastAsia="Times New Roman"/>
          <w:szCs w:val="24"/>
        </w:rPr>
        <w:t xml:space="preserve"> </w:t>
      </w:r>
      <w:r>
        <w:rPr>
          <w:rFonts w:eastAsia="Times New Roman"/>
          <w:szCs w:val="24"/>
          <w:lang w:val="en-US"/>
        </w:rPr>
        <w:t>SHIPPING</w:t>
      </w:r>
      <w:r>
        <w:rPr>
          <w:rFonts w:eastAsia="Times New Roman"/>
          <w:szCs w:val="24"/>
        </w:rPr>
        <w:t xml:space="preserve"> </w:t>
      </w:r>
      <w:r>
        <w:rPr>
          <w:rFonts w:eastAsia="Times New Roman"/>
          <w:szCs w:val="24"/>
          <w:lang w:val="en-US"/>
        </w:rPr>
        <w:t>CORPORATION</w:t>
      </w:r>
      <w:r>
        <w:rPr>
          <w:rFonts w:eastAsia="Times New Roman"/>
          <w:szCs w:val="24"/>
        </w:rPr>
        <w:t>»</w:t>
      </w:r>
      <w:r>
        <w:rPr>
          <w:rFonts w:eastAsia="Times New Roman"/>
          <w:szCs w:val="24"/>
        </w:rPr>
        <w:t>. Και δεν σταματήσατε εκεί. Απύθμενο θράσος και πάλι. Ψέματα, παραπλάνηση, διγλωσσία και μάλιστα συστηματική. Μόνο μέλημά σας ήταν η κατάκτηση της εξουσίας κ</w:t>
      </w:r>
      <w:r>
        <w:rPr>
          <w:rFonts w:eastAsia="Times New Roman"/>
          <w:szCs w:val="24"/>
        </w:rPr>
        <w:t>αι μόνη έγνοια σας είναι η παραμονή σας στην εξουσία.</w:t>
      </w:r>
    </w:p>
    <w:p w14:paraId="0D044B3B"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ΓΕΡΑΣΙΜΟΣ </w:t>
      </w:r>
      <w:r>
        <w:rPr>
          <w:rFonts w:eastAsia="Times New Roman"/>
          <w:b/>
          <w:szCs w:val="24"/>
        </w:rPr>
        <w:t xml:space="preserve">(ΜΑΚΗΣ) </w:t>
      </w:r>
      <w:r>
        <w:rPr>
          <w:rFonts w:eastAsia="Times New Roman"/>
          <w:b/>
          <w:szCs w:val="24"/>
        </w:rPr>
        <w:t>ΜΠΑΛΑΟΥΡΑΣ:</w:t>
      </w:r>
      <w:r>
        <w:rPr>
          <w:rFonts w:eastAsia="Times New Roman"/>
          <w:szCs w:val="24"/>
        </w:rPr>
        <w:t xml:space="preserve"> Για το θέμα θα πεις;</w:t>
      </w:r>
    </w:p>
    <w:p w14:paraId="0D044B3C" w14:textId="77777777" w:rsidR="00510C84" w:rsidRDefault="007027BA">
      <w:pPr>
        <w:spacing w:line="600" w:lineRule="auto"/>
        <w:ind w:firstLine="720"/>
        <w:contextualSpacing/>
        <w:jc w:val="both"/>
        <w:rPr>
          <w:rFonts w:eastAsia="Times New Roman"/>
          <w:szCs w:val="24"/>
        </w:rPr>
      </w:pPr>
      <w:r>
        <w:rPr>
          <w:rFonts w:eastAsia="Times New Roman"/>
          <w:b/>
          <w:szCs w:val="24"/>
        </w:rPr>
        <w:lastRenderedPageBreak/>
        <w:t>ΟΛΓΑ ΚΕΦΑΛΟΓΙΑΝΝΗ:</w:t>
      </w:r>
      <w:r>
        <w:rPr>
          <w:rFonts w:eastAsia="Times New Roman"/>
          <w:szCs w:val="24"/>
        </w:rPr>
        <w:t xml:space="preserve"> Κυρίες και κύριοι συνάδελφοι, ο Πειραιάς αλλάζει οριστικά το 2008, όταν η Κυβέρνηση της Νέας Δημοκρατίας επί Πρωθυπουργίας Κώστα Καρ</w:t>
      </w:r>
      <w:r>
        <w:rPr>
          <w:rFonts w:eastAsia="Times New Roman"/>
          <w:szCs w:val="24"/>
        </w:rPr>
        <w:t xml:space="preserve">αμανλή υπέγραψε τη σύμβαση παραχώρησης του σταθμού εμπορευματοκιβωτίων από τον ΟΛΠ στην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Τότε ένα από τα πλέον στρατηγικά τμήματα</w:t>
      </w:r>
      <w:r>
        <w:rPr>
          <w:rFonts w:eastAsia="Times New Roman"/>
          <w:szCs w:val="24"/>
        </w:rPr>
        <w:t xml:space="preserve"> </w:t>
      </w:r>
      <w:r>
        <w:rPr>
          <w:rFonts w:eastAsia="Times New Roman"/>
          <w:szCs w:val="24"/>
        </w:rPr>
        <w:t xml:space="preserve">–και συγκεκριμένα </w:t>
      </w:r>
      <w:r>
        <w:rPr>
          <w:rFonts w:eastAsia="Times New Roman"/>
          <w:szCs w:val="24"/>
        </w:rPr>
        <w:t>οι</w:t>
      </w:r>
      <w:r>
        <w:rPr>
          <w:rFonts w:eastAsia="Times New Roman"/>
          <w:szCs w:val="24"/>
        </w:rPr>
        <w:t xml:space="preserve"> </w:t>
      </w:r>
      <w:r>
        <w:rPr>
          <w:rFonts w:eastAsia="Times New Roman"/>
          <w:szCs w:val="24"/>
        </w:rPr>
        <w:t>π</w:t>
      </w:r>
      <w:r>
        <w:rPr>
          <w:rFonts w:eastAsia="Times New Roman"/>
          <w:szCs w:val="24"/>
        </w:rPr>
        <w:t>ροβλήτ</w:t>
      </w:r>
      <w:r>
        <w:rPr>
          <w:rFonts w:eastAsia="Times New Roman"/>
          <w:szCs w:val="24"/>
        </w:rPr>
        <w:t>ε</w:t>
      </w:r>
      <w:r>
        <w:rPr>
          <w:rFonts w:eastAsia="Times New Roman"/>
          <w:szCs w:val="24"/>
        </w:rPr>
        <w:t xml:space="preserve">ς 2 και 3 και το σημαντικότερο μέρος της αξίας του ΟΛΠ- παραχωρήθηκε στη θυγατρική της </w:t>
      </w:r>
      <w:r>
        <w:rPr>
          <w:rFonts w:eastAsia="Times New Roman"/>
          <w:szCs w:val="24"/>
        </w:rPr>
        <w:t>«</w:t>
      </w:r>
      <w:r>
        <w:rPr>
          <w:rFonts w:eastAsia="Times New Roman"/>
          <w:szCs w:val="24"/>
          <w:lang w:val="en-US"/>
        </w:rPr>
        <w:t>C</w:t>
      </w:r>
      <w:r>
        <w:rPr>
          <w:rFonts w:eastAsia="Times New Roman"/>
          <w:szCs w:val="24"/>
          <w:lang w:val="en-US"/>
        </w:rPr>
        <w:t>OSCO</w:t>
      </w:r>
      <w:r>
        <w:rPr>
          <w:rFonts w:eastAsia="Times New Roman"/>
          <w:szCs w:val="24"/>
        </w:rPr>
        <w:t>»</w:t>
      </w:r>
      <w:r>
        <w:rPr>
          <w:rFonts w:eastAsia="Times New Roman"/>
          <w:szCs w:val="24"/>
        </w:rPr>
        <w:t xml:space="preserve"> στην Ελλάδα για τριάντα συν δέκα έτη. Αυτή η συμφωνία πολεμήθηκε όσο καμμία άλλη και ας μην ξεχνάμε τις απεργίες κατά της συμφωνίας παραχώρησης, τις πολιτικές αντιδράσεις. </w:t>
      </w:r>
    </w:p>
    <w:p w14:paraId="0D044B3D" w14:textId="77777777" w:rsidR="00510C84" w:rsidRDefault="007027BA">
      <w:pPr>
        <w:spacing w:line="600" w:lineRule="auto"/>
        <w:ind w:firstLine="720"/>
        <w:contextualSpacing/>
        <w:jc w:val="both"/>
        <w:rPr>
          <w:rFonts w:eastAsia="Times New Roman"/>
          <w:szCs w:val="24"/>
        </w:rPr>
      </w:pPr>
      <w:r>
        <w:rPr>
          <w:rFonts w:eastAsia="Times New Roman"/>
          <w:szCs w:val="24"/>
        </w:rPr>
        <w:t>Αναρωτιέμαι σήμερα αν έχετε το θάρρος να το παραδεχθείτε, κάτι που φυσικά δεν</w:t>
      </w:r>
      <w:r>
        <w:rPr>
          <w:rFonts w:eastAsia="Times New Roman"/>
          <w:szCs w:val="24"/>
        </w:rPr>
        <w:t xml:space="preserve"> τολμήσατε να κάνετε με τον Αντώνη Σαμαρά στην περίπτωση του αγωγού φυσικού αερίου </w:t>
      </w:r>
      <w:r>
        <w:rPr>
          <w:rFonts w:eastAsia="Times New Roman"/>
          <w:szCs w:val="24"/>
          <w:lang w:val="en-US"/>
        </w:rPr>
        <w:t>TAP</w:t>
      </w:r>
      <w:r>
        <w:rPr>
          <w:rFonts w:eastAsia="Times New Roman"/>
          <w:szCs w:val="24"/>
        </w:rPr>
        <w:t>, αν έχετε το θάρρος να αποδεχθείτε ότι η Νέα Δημοκρατία όλα αυτά τα χρόνια έκανε το καθήκον της, ότι με αυτή την πορεία της συμφωνίας δημιουργήθηκε ένα νέο ιστορικό ρεκό</w:t>
      </w:r>
      <w:r>
        <w:rPr>
          <w:rFonts w:eastAsia="Times New Roman"/>
          <w:szCs w:val="24"/>
        </w:rPr>
        <w:t xml:space="preserve">ρ διακίνησης που ξεπέρασε τον Μάιο τα τριακόσιες χιλιάδες εμπορευματοκιβώτια. Το πρώτο πεντάμηνο του έτους έκλεισε με ρυθμούς αύξησης των φορτίων </w:t>
      </w:r>
      <w:r>
        <w:rPr>
          <w:rFonts w:eastAsia="Times New Roman"/>
          <w:szCs w:val="24"/>
        </w:rPr>
        <w:lastRenderedPageBreak/>
        <w:t>της τάξης του 10%, παρά την υψηλή κάμψη του εισαγωγικού στην Ελλάδα εμπορίου, τις συνεχιζόμενες απεργίες στα υ</w:t>
      </w:r>
      <w:r>
        <w:rPr>
          <w:rFonts w:eastAsia="Times New Roman"/>
          <w:szCs w:val="24"/>
        </w:rPr>
        <w:t>πόλοιπα λιμάνια, καθώς επίσης και τη διακοπή επί πολλές ημέρες της σιδηροδρομικής γραμμής της Ειδομένης από τους μετανάστες και τους πρόσφυγες.</w:t>
      </w:r>
    </w:p>
    <w:p w14:paraId="0D044B3E"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Μάλιστα, σύμφωνα με στοιχεία τους έκθεσης του </w:t>
      </w:r>
      <w:r>
        <w:rPr>
          <w:rFonts w:eastAsia="Times New Roman"/>
          <w:szCs w:val="24"/>
          <w:lang w:val="en-US"/>
        </w:rPr>
        <w:t>UNCTAD</w:t>
      </w:r>
      <w:r>
        <w:rPr>
          <w:rFonts w:eastAsia="Times New Roman"/>
          <w:szCs w:val="24"/>
        </w:rPr>
        <w:t>, ο ρυθμός αύξησης των διακινούμενων εμπορευματοκιβωτίων στο</w:t>
      </w:r>
      <w:r>
        <w:rPr>
          <w:rFonts w:eastAsia="Times New Roman"/>
          <w:szCs w:val="24"/>
        </w:rPr>
        <w:t xml:space="preserve">ν Πειραιά για την περίοδο 2010-2015, όπου η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εγκαταστάθηκε πλήρως, είναι της τάξεως του 698%. </w:t>
      </w:r>
    </w:p>
    <w:p w14:paraId="0D044B3F" w14:textId="77777777" w:rsidR="00510C84" w:rsidRDefault="007027BA">
      <w:pPr>
        <w:spacing w:line="600" w:lineRule="auto"/>
        <w:ind w:firstLine="720"/>
        <w:contextualSpacing/>
        <w:jc w:val="both"/>
        <w:rPr>
          <w:rFonts w:eastAsia="Times New Roman"/>
          <w:szCs w:val="24"/>
        </w:rPr>
      </w:pPr>
      <w:r>
        <w:rPr>
          <w:rFonts w:eastAsia="Times New Roman"/>
          <w:szCs w:val="24"/>
        </w:rPr>
        <w:t>Ο Πειραιάς είναι ήδη το τρίτο μεγαλύτερο λιμάνι εμπορευματοκιβωτίων στη Μεσόγειο. Ο Πειραιάς αλλάζει, γίνεται ένα διαφορετικό λιμάνι με καθαρά δημοσιονομι</w:t>
      </w:r>
      <w:r>
        <w:rPr>
          <w:rFonts w:eastAsia="Times New Roman"/>
          <w:szCs w:val="24"/>
        </w:rPr>
        <w:t>κά οφέλη.</w:t>
      </w:r>
    </w:p>
    <w:p w14:paraId="0D044B40"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Επιπλέον, η συμφωνία αναμένεται να συμβάλει μακροχρόνια στη μείωση του δημοσίου χρέους, όπως λέει και ο ΙΟΒΕ, κατά 2,3 εκατοστιαίες μονάδες του ΑΕΠ. </w:t>
      </w:r>
    </w:p>
    <w:p w14:paraId="0D044B41" w14:textId="77777777" w:rsidR="00510C84" w:rsidRDefault="007027BA">
      <w:pPr>
        <w:spacing w:line="600" w:lineRule="auto"/>
        <w:ind w:firstLine="720"/>
        <w:contextualSpacing/>
        <w:jc w:val="both"/>
        <w:rPr>
          <w:rFonts w:eastAsia="Times New Roman"/>
          <w:szCs w:val="24"/>
        </w:rPr>
      </w:pPr>
      <w:r>
        <w:rPr>
          <w:rFonts w:eastAsia="Times New Roman"/>
          <w:szCs w:val="24"/>
        </w:rPr>
        <w:t>Η ανάπτυξη δε του λιμένα Πειραιώς μπορεί να στείλει ένα ισχυρό σήμα στις διεθνείς αγορές ότι η Ε</w:t>
      </w:r>
      <w:r>
        <w:rPr>
          <w:rFonts w:eastAsia="Times New Roman"/>
          <w:szCs w:val="24"/>
        </w:rPr>
        <w:t>λλάδα είναι ένας ασφαλής και ελκυστικός επενδυτικός πόλος.</w:t>
      </w:r>
    </w:p>
    <w:p w14:paraId="0D044B42"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 xml:space="preserve">Αυτά είναι κάποια από τα οφέλη που σήμερα έρχεστε να επικαλείστε, ενώ μέχρι τον Ιανουάριο του 2015 που ήσασταν Αντιπολίτευση, ανηλεώς καταδικάζατε. </w:t>
      </w:r>
    </w:p>
    <w:p w14:paraId="0D044B43" w14:textId="77777777" w:rsidR="00510C84" w:rsidRDefault="007027BA">
      <w:pPr>
        <w:spacing w:line="600" w:lineRule="auto"/>
        <w:ind w:firstLine="720"/>
        <w:contextualSpacing/>
        <w:jc w:val="both"/>
        <w:rPr>
          <w:rFonts w:eastAsia="Times New Roman"/>
          <w:szCs w:val="24"/>
        </w:rPr>
      </w:pPr>
      <w:r>
        <w:rPr>
          <w:rFonts w:eastAsia="Times New Roman"/>
          <w:szCs w:val="24"/>
        </w:rPr>
        <w:t>Κυρίες και κύριοι συνάδελφοι, θα ήθελα επιπλέον να αναφερθώ στο άρθρο 11 του νομοσχεδίου, που ρυθμίζεται η διαδικασία μετατάξεων του προσωπικού των ΟΛΠ και ΟΛΘ στο δημόσιο τομέα. Οι μετατάξεις γίνονται για μία ακόμη φορά κατά παρέκκλιση των κείμενων διατάξ</w:t>
      </w:r>
      <w:r>
        <w:rPr>
          <w:rFonts w:eastAsia="Times New Roman"/>
          <w:szCs w:val="24"/>
        </w:rPr>
        <w:t>εων και ορίζονται με κοινές υπουργικές αποφάσεις.</w:t>
      </w:r>
    </w:p>
    <w:p w14:paraId="0D044B44" w14:textId="77777777" w:rsidR="00510C84" w:rsidRDefault="007027BA">
      <w:pPr>
        <w:spacing w:line="600" w:lineRule="auto"/>
        <w:ind w:firstLine="720"/>
        <w:contextualSpacing/>
        <w:jc w:val="both"/>
        <w:rPr>
          <w:rFonts w:eastAsia="Times New Roman"/>
          <w:szCs w:val="24"/>
        </w:rPr>
      </w:pPr>
      <w:r>
        <w:rPr>
          <w:rFonts w:eastAsia="Times New Roman"/>
          <w:szCs w:val="24"/>
        </w:rPr>
        <w:t>Το πρόβλημα που δημιουργείται είναι ότι το κόστος των μετατάξεων για τον κρατικό προϋπολογισμό είναι μάλλον μεγάλο, ενώ η σχετική έκθεση του Γενικού Λογιστηρίου του Κράτους δεν το προσδιορίζει. Είναι δε χαρ</w:t>
      </w:r>
      <w:r>
        <w:rPr>
          <w:rFonts w:eastAsia="Times New Roman"/>
          <w:szCs w:val="24"/>
        </w:rPr>
        <w:t>ακτηριστικά ασαφής η φρασεολογία της έκθεσης, η οποία αντί να επαναλάβει τη γνωστή ρήση πως το κόστος δεν μπορεί να υπολογιστεί καθώς εξαρτάται από πραγματικά γεγονότα, αναφέρει πως δεν δημιουργείται επιβάρυνση του προϋπολογισμού ενός μόνο Υπουργείου και τ</w:t>
      </w:r>
      <w:r>
        <w:rPr>
          <w:rFonts w:eastAsia="Times New Roman"/>
          <w:szCs w:val="24"/>
        </w:rPr>
        <w:t xml:space="preserve">ων εποπτευόμενων </w:t>
      </w:r>
      <w:r>
        <w:rPr>
          <w:rFonts w:eastAsia="Times New Roman"/>
          <w:szCs w:val="24"/>
        </w:rPr>
        <w:lastRenderedPageBreak/>
        <w:t xml:space="preserve">φορέων του, του Υπουργείου Ναυτιλίας, προφανώς όμως εάν μεταταγούν σε άλλα Υπουργεία οι φορείς, θα υπάρχει επιβάρυνση. </w:t>
      </w:r>
    </w:p>
    <w:p w14:paraId="0D044B45"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Το κόστος για το </w:t>
      </w:r>
      <w:r>
        <w:rPr>
          <w:rFonts w:eastAsia="Times New Roman"/>
          <w:szCs w:val="24"/>
        </w:rPr>
        <w:t>δ</w:t>
      </w:r>
      <w:r>
        <w:rPr>
          <w:rFonts w:eastAsia="Times New Roman"/>
          <w:szCs w:val="24"/>
        </w:rPr>
        <w:t>ημόσιο εκτιμάται ότι μπορεί να φτάσει τα 20 εκατομμύρια ευρώ ετησίως και σε περίπτωση που η κινεζική εταιρεία κρίνει πως δεν χρειάζεται κανέναν εργαζόμενο, τότε το κόστος μπορεί να φτάσει και τα 70 εκατομμύρια ευρώ. Εάν συνδυαστεί και με τις υπόλοιπες ενέρ</w:t>
      </w:r>
      <w:r>
        <w:rPr>
          <w:rFonts w:eastAsia="Times New Roman"/>
          <w:szCs w:val="24"/>
        </w:rPr>
        <w:t xml:space="preserve">γειες προσλήψεων συμβασιούχων και ανανεώσεων συμβάσεων που ακολουθεί η Κυβέρνηση στο </w:t>
      </w:r>
      <w:r>
        <w:rPr>
          <w:rFonts w:eastAsia="Times New Roman"/>
          <w:szCs w:val="24"/>
        </w:rPr>
        <w:t>δ</w:t>
      </w:r>
      <w:r>
        <w:rPr>
          <w:rFonts w:eastAsia="Times New Roman"/>
          <w:szCs w:val="24"/>
        </w:rPr>
        <w:t xml:space="preserve">ημόσιο, υπάρχει ο κίνδυνος σε πολύ λίγο χρόνο να αυξηθεί η μισθολογική δαπάνη και βεβαίως να χρειαστεί να ενεργοποιηθεί ο περιβόητος «κόφτης». </w:t>
      </w:r>
    </w:p>
    <w:p w14:paraId="0D044B46" w14:textId="77777777" w:rsidR="00510C84" w:rsidRDefault="007027BA">
      <w:pPr>
        <w:spacing w:line="600" w:lineRule="auto"/>
        <w:ind w:firstLine="720"/>
        <w:contextualSpacing/>
        <w:jc w:val="both"/>
        <w:rPr>
          <w:rFonts w:eastAsia="Times New Roman"/>
          <w:szCs w:val="24"/>
        </w:rPr>
      </w:pPr>
      <w:r>
        <w:rPr>
          <w:rFonts w:eastAsia="Times New Roman"/>
          <w:szCs w:val="24"/>
        </w:rPr>
        <w:t>Επίσης, αυτό που δεν έχετε</w:t>
      </w:r>
      <w:r>
        <w:rPr>
          <w:rFonts w:eastAsia="Times New Roman"/>
          <w:szCs w:val="24"/>
        </w:rPr>
        <w:t xml:space="preserve"> προσέξει είναι ότι οι μετατάξεις θεωρούνται νέες προσλήψεις στο </w:t>
      </w:r>
      <w:r>
        <w:rPr>
          <w:rFonts w:eastAsia="Times New Roman"/>
          <w:szCs w:val="24"/>
        </w:rPr>
        <w:t>δ</w:t>
      </w:r>
      <w:r>
        <w:rPr>
          <w:rFonts w:eastAsia="Times New Roman"/>
          <w:szCs w:val="24"/>
        </w:rPr>
        <w:t>ημόσιο και είναι φανερό πως εφόσον υπάρχει ο μνημονιακός περιορισμός του κανόνα «ένα προς τέσσερα» και «ένα προς τρία» για τα επόμενα χρόνια, οι θέσεις αυτές θα ληφθούν από την πηγή των προσ</w:t>
      </w:r>
      <w:r>
        <w:rPr>
          <w:rFonts w:eastAsia="Times New Roman"/>
          <w:szCs w:val="24"/>
        </w:rPr>
        <w:t xml:space="preserve">λήψεων. </w:t>
      </w:r>
      <w:r>
        <w:rPr>
          <w:rFonts w:eastAsia="Times New Roman"/>
          <w:szCs w:val="24"/>
        </w:rPr>
        <w:lastRenderedPageBreak/>
        <w:t xml:space="preserve">Συνεπώς θα αφαιρούνται από τις ειδικότητες που το </w:t>
      </w:r>
      <w:r>
        <w:rPr>
          <w:rFonts w:eastAsia="Times New Roman"/>
          <w:szCs w:val="24"/>
        </w:rPr>
        <w:t>δ</w:t>
      </w:r>
      <w:r>
        <w:rPr>
          <w:rFonts w:eastAsia="Times New Roman"/>
          <w:szCs w:val="24"/>
        </w:rPr>
        <w:t>ημόσιο έχει μεγαλύτερη ανάγκη, όπως την παιδεία και την υγεία.</w:t>
      </w:r>
    </w:p>
    <w:p w14:paraId="0D044B47" w14:textId="77777777" w:rsidR="00510C84" w:rsidRDefault="007027BA">
      <w:pPr>
        <w:spacing w:line="600" w:lineRule="auto"/>
        <w:ind w:firstLine="720"/>
        <w:contextualSpacing/>
        <w:jc w:val="both"/>
        <w:rPr>
          <w:rFonts w:eastAsia="Times New Roman"/>
          <w:szCs w:val="24"/>
        </w:rPr>
      </w:pPr>
      <w:r>
        <w:rPr>
          <w:rFonts w:eastAsia="Times New Roman"/>
          <w:szCs w:val="24"/>
        </w:rPr>
        <w:t>Κυρίες και κύριοι συνάδελφοι, η Νέα Δημοκρατία ως η μεγάλη παράταξη που πιστεύει στη δίκαιη ανάπτυξη εδώ και χρόνια έχει αποδείξει ότι</w:t>
      </w:r>
      <w:r>
        <w:rPr>
          <w:rFonts w:eastAsia="Times New Roman"/>
          <w:szCs w:val="24"/>
        </w:rPr>
        <w:t xml:space="preserve"> δεν διαθέτει μόνο το όραμα, αλλά είναι και σε θέση να υλοποιεί στην πράξη επενδυτικές ευκαιρίες και να ανοίγει νέες προοπτικές. </w:t>
      </w:r>
    </w:p>
    <w:p w14:paraId="0D044B48" w14:textId="77777777" w:rsidR="00510C84" w:rsidRDefault="007027BA">
      <w:pPr>
        <w:spacing w:line="600" w:lineRule="auto"/>
        <w:ind w:firstLine="720"/>
        <w:contextualSpacing/>
        <w:jc w:val="both"/>
        <w:rPr>
          <w:rFonts w:eastAsia="Times New Roman"/>
          <w:szCs w:val="24"/>
        </w:rPr>
      </w:pPr>
      <w:r>
        <w:rPr>
          <w:rFonts w:eastAsia="Times New Roman"/>
          <w:szCs w:val="24"/>
        </w:rPr>
        <w:t>Πιστεύουμε ότι η ανάπτυξη του λιμένα Πειραιώς και η δημιουργία ενός κέντρου διεθνούς εμβέλειας τόσο για το διαμετακομιστικό εμ</w:t>
      </w:r>
      <w:r>
        <w:rPr>
          <w:rFonts w:eastAsia="Times New Roman"/>
          <w:szCs w:val="24"/>
        </w:rPr>
        <w:t>πόριο όσο και για τον τουρισμό και την κρουαζιέρα, αναμένεται να έχει καταλυτική επίδραση στην εγχώρια οικονομία, στην επιχειρηματικότητα και στην κοινωνία, γι’ αυτό και στην ουσία της σύμβασης δεν διαφωνούμε.</w:t>
      </w:r>
    </w:p>
    <w:p w14:paraId="0D044B49" w14:textId="77777777" w:rsidR="00510C84" w:rsidRDefault="007027BA">
      <w:pPr>
        <w:spacing w:line="600" w:lineRule="auto"/>
        <w:ind w:firstLine="720"/>
        <w:contextualSpacing/>
        <w:jc w:val="both"/>
        <w:rPr>
          <w:rFonts w:eastAsia="Times New Roman"/>
          <w:szCs w:val="24"/>
        </w:rPr>
      </w:pPr>
      <w:r>
        <w:rPr>
          <w:rFonts w:eastAsia="Times New Roman"/>
          <w:szCs w:val="24"/>
        </w:rPr>
        <w:t>Το πρόβλημα είναι σε σας, κυρίες και κύριοι συ</w:t>
      </w:r>
      <w:r>
        <w:rPr>
          <w:rFonts w:eastAsia="Times New Roman"/>
          <w:szCs w:val="24"/>
        </w:rPr>
        <w:t xml:space="preserve">νάδελφοι της Κυβέρνησης, διότι έχετε αναλάβει να φέρετε σε πέρας ένα γιγαντιαίο πρόγραμμα ιδιωτικοποιήσεων, απαιτητικό και δύσκολο, που σε πολλές περιπτώσεις χρειάζεται πίστη και αφοσίωση. Αναρωτιέμαι, όμως, ποια είναι τα όρια του αμοραλισμού </w:t>
      </w:r>
      <w:r>
        <w:rPr>
          <w:rFonts w:eastAsia="Times New Roman"/>
          <w:szCs w:val="24"/>
        </w:rPr>
        <w:lastRenderedPageBreak/>
        <w:t>σας, μέχρι πο</w:t>
      </w:r>
      <w:r>
        <w:rPr>
          <w:rFonts w:eastAsia="Times New Roman"/>
          <w:szCs w:val="24"/>
        </w:rPr>
        <w:t xml:space="preserve">ύ θα φτάσετε για να παραμείνετε στην εξουσία, πώς θα εκτελέσετε ένα πρόγραμμα που πολλοί από σας δηλώνετε ότι δεν πιστεύετε. </w:t>
      </w:r>
    </w:p>
    <w:p w14:paraId="0D044B4A"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Όμως, όπως είπα και χθες, υπάρχουν πάντα δυσάρεστα και ευχάριστα νέα. Το δυσάρεστο για σας είναι ότι έχετε δεσμευτεί, έχετε βάλει </w:t>
      </w:r>
      <w:r>
        <w:rPr>
          <w:rFonts w:eastAsia="Times New Roman"/>
          <w:szCs w:val="24"/>
        </w:rPr>
        <w:t>την υπογραφή σας για να το εκτελέσετε και όπως είδαμε και σήμερα, αφού βάλατε την υπογραφή σας, αναγκάζεστε να κάνετε όλες τις αλλαγές που χρειάζεται για να την τιμήσετε. Το ευχάριστο για τον ελληνικό λαό είναι ότι εάν δεν μπορείτε, υπάρχει λύση: Να παραιτ</w:t>
      </w:r>
      <w:r>
        <w:rPr>
          <w:rFonts w:eastAsia="Times New Roman"/>
          <w:szCs w:val="24"/>
        </w:rPr>
        <w:t>ηθείτε.</w:t>
      </w:r>
    </w:p>
    <w:p w14:paraId="0D044B4B" w14:textId="77777777" w:rsidR="00510C84" w:rsidRDefault="007027BA">
      <w:pPr>
        <w:spacing w:line="600" w:lineRule="auto"/>
        <w:contextualSpacing/>
        <w:jc w:val="both"/>
        <w:rPr>
          <w:rFonts w:eastAsia="Times New Roman"/>
          <w:szCs w:val="24"/>
        </w:rPr>
      </w:pPr>
      <w:r>
        <w:rPr>
          <w:rFonts w:eastAsia="Times New Roman"/>
          <w:szCs w:val="24"/>
        </w:rPr>
        <w:t>Ευχαριστώ πολύ.</w:t>
      </w:r>
    </w:p>
    <w:p w14:paraId="0D044B4C" w14:textId="77777777" w:rsidR="00510C84" w:rsidRDefault="007027BA">
      <w:pPr>
        <w:spacing w:line="600" w:lineRule="auto"/>
        <w:contextualSpacing/>
        <w:jc w:val="center"/>
        <w:rPr>
          <w:rFonts w:eastAsia="Times New Roman"/>
          <w:szCs w:val="24"/>
        </w:rPr>
      </w:pPr>
      <w:r>
        <w:rPr>
          <w:rFonts w:eastAsia="Times New Roman"/>
          <w:szCs w:val="24"/>
        </w:rPr>
        <w:t>(Χειροκροτήματα από την πτέρυγα της Νέας Δημοκρατίας)</w:t>
      </w:r>
    </w:p>
    <w:p w14:paraId="0D044B4D"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Καλώ στο Βήμα τον ειδικό αγορητή της Χρυσής Αυγής, τον συνάδελφο κ. Νικόλαο Κούζηλο.</w:t>
      </w:r>
    </w:p>
    <w:p w14:paraId="0D044B4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Ευχαριστώ πολύ, κύριε Πρόεδρε. </w:t>
      </w:r>
    </w:p>
    <w:p w14:paraId="0D044B4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Ακούσαμε </w:t>
      </w:r>
      <w:r>
        <w:rPr>
          <w:rFonts w:eastAsia="Times New Roman" w:cs="Times New Roman"/>
          <w:szCs w:val="24"/>
        </w:rPr>
        <w:t xml:space="preserve">από τον ΣΥΡΙΖΑ να λέει «πολλή φασαρία για το τίποτα». Σοβαρά; Τη μαύρη μέρα που πουλιέται το λιμάνι; Σοβαρά; </w:t>
      </w:r>
    </w:p>
    <w:p w14:paraId="0D044B5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Για ακούστε λίγο τι θα ψηφίσετε –και όπως όλοι οι υπόλοιποι- στις νομοτεχνικές. Αυτά που είχαν αποσυρθεί και το χαρτί που έστειλε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τα ξα</w:t>
      </w:r>
      <w:r>
        <w:rPr>
          <w:rFonts w:eastAsia="Times New Roman" w:cs="Times New Roman"/>
          <w:szCs w:val="24"/>
        </w:rPr>
        <w:t xml:space="preserve">ναφέρατε πίσω. Από τη δημοσίευση του παρόντος </w:t>
      </w:r>
      <w:r>
        <w:rPr>
          <w:rFonts w:eastAsia="Times New Roman" w:cs="Times New Roman"/>
          <w:szCs w:val="24"/>
        </w:rPr>
        <w:t>η</w:t>
      </w:r>
      <w:r>
        <w:rPr>
          <w:rFonts w:eastAsia="Times New Roman" w:cs="Times New Roman"/>
          <w:szCs w:val="24"/>
        </w:rPr>
        <w:t xml:space="preserve"> </w:t>
      </w:r>
      <w:r>
        <w:rPr>
          <w:rFonts w:eastAsia="Times New Roman" w:cs="Times New Roman"/>
          <w:szCs w:val="24"/>
        </w:rPr>
        <w:t>«</w:t>
      </w:r>
      <w:r>
        <w:rPr>
          <w:rFonts w:eastAsia="Times New Roman" w:cs="Times New Roman"/>
          <w:szCs w:val="24"/>
        </w:rPr>
        <w:t>ΟΛΠ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δηλαδή πλέον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θα έχει το δικαίωμα να ασκεί αποκλειστικά και μόνο τις εξουσίες και τις αρμοδιότητες που προβλέπει η σύμβαση απασχόλησης. Δηλαδή, ό,τι γουστάρει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w:t>
      </w:r>
    </w:p>
    <w:p w14:paraId="0D044B5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Για εμάς, τον Λα</w:t>
      </w:r>
      <w:r>
        <w:rPr>
          <w:rFonts w:eastAsia="Times New Roman" w:cs="Times New Roman"/>
          <w:szCs w:val="24"/>
        </w:rPr>
        <w:t>ϊκό Σύνδεσμο-Χρυσή Αυγή, σήμερα είναι μια μαύρη μέρα για τα λιμάνια. Βάζετε την ταφόπλακα, γίνεται η αρχή για να ξεπουληθούν όχι μόνο ο ΟΛΠ και ο ΟΛΘ, αλλά βάσει αυτής της σύμβασης θα πουληθούν και όλα τα υπόλοιπα λιμάνια της χώρας. Κατηγορούσατε για θατσε</w:t>
      </w:r>
      <w:r>
        <w:rPr>
          <w:rFonts w:eastAsia="Times New Roman" w:cs="Times New Roman"/>
          <w:szCs w:val="24"/>
        </w:rPr>
        <w:t xml:space="preserve">ρική πολιτική τη Νέα Δημοκρατία και έρχεστε τώρα εσείς και βάζετε την σφραγίδα σας και φυσικά την υπογραφή σας. </w:t>
      </w:r>
    </w:p>
    <w:p w14:paraId="0D044B5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Υπάρχει και ένα άλλο απλό ερώτημα: Γιατί αντιδράει τώρα η Νέα Δημοκρατία; Τον Αύγουστο του 2015 το είχε ψηφίσει. Είχε ψηφίσει το ΤΑΙΠΕΔ, είχε ψ</w:t>
      </w:r>
      <w:r>
        <w:rPr>
          <w:rFonts w:eastAsia="Times New Roman" w:cs="Times New Roman"/>
          <w:szCs w:val="24"/>
        </w:rPr>
        <w:t xml:space="preserve">ηφίσει να γίνουν όλες οι πωλήσεις των λιμανιών. Γιατί αντιδρά; </w:t>
      </w:r>
    </w:p>
    <w:p w14:paraId="0D044B5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Δεν πρέπει να ξεχνάμε και τον Σαμαρά όταν είχε κάνει τη φιέστα στο λιμάνι, στον ΟΛΠ. Εκείνος είχε κάνει τη φιέστα. Δεν πρέπει να ξεχνάμε τον Σαμαρά όταν είχε πάει στην Κίνα για 17 δισεκατομμύρ</w:t>
      </w:r>
      <w:r>
        <w:rPr>
          <w:rFonts w:eastAsia="Times New Roman" w:cs="Times New Roman"/>
          <w:szCs w:val="24"/>
        </w:rPr>
        <w:t xml:space="preserve">ια επενδύσεις, αλλά όχι για την Ελλάδα, για την Κίνα. Γι’ αυτό καλύτερα είναι να μην μιλάτε. </w:t>
      </w:r>
    </w:p>
    <w:p w14:paraId="0D044B5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Ας δούμε εάν υπήρχαν προτάσεις. Υπήρχαν, όπως είναι η δημιουργία λιμενικών ταμείων, όπως το μοντέλο Βαρκελώνης, όπως το μοντέλο διαχείρισης που υπήρχε πριν την πώ</w:t>
      </w:r>
      <w:r>
        <w:rPr>
          <w:rFonts w:eastAsia="Times New Roman" w:cs="Times New Roman"/>
          <w:szCs w:val="24"/>
        </w:rPr>
        <w:t>ληση και το νέο μοντέλο που φέρνετε της ενοικίασης των προβλητών. Σε καμμία περίπτωση και πουθενά δεν υπήρχε η πώληση του ΟΛΠ, η πώληση λιμανιών. Όλο το μοντέλο που υπάρχει σε όλη την Ευρώπη και σε όλο τον κόσμο είναι αυτοδιοίκητοι οργανισμοί δημόσιου χαρα</w:t>
      </w:r>
      <w:r>
        <w:rPr>
          <w:rFonts w:eastAsia="Times New Roman" w:cs="Times New Roman"/>
          <w:szCs w:val="24"/>
        </w:rPr>
        <w:t xml:space="preserve">κτήρα. Δυστυχώς πρωτοτυπείτε! Φυσικά όποιος τόλμησε </w:t>
      </w:r>
      <w:r>
        <w:rPr>
          <w:rFonts w:eastAsia="Times New Roman" w:cs="Times New Roman"/>
          <w:szCs w:val="24"/>
        </w:rPr>
        <w:lastRenderedPageBreak/>
        <w:t xml:space="preserve">να μιλήσει και να πει διάφορα πραγματάκια ότι αυτό που κάνετε δεν είναι σωστό και είχε μια αντίδραση και μια αντίσταση, τον βοηθήσατε να παραιτηθεί. </w:t>
      </w:r>
    </w:p>
    <w:p w14:paraId="0D044B55" w14:textId="77777777" w:rsidR="00510C84" w:rsidRDefault="007027BA">
      <w:pPr>
        <w:tabs>
          <w:tab w:val="left" w:pos="5648"/>
        </w:tabs>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δούμε το θέμα των λιμανιών και να πάμε λίγο </w:t>
      </w:r>
      <w:r>
        <w:rPr>
          <w:rFonts w:eastAsia="Times New Roman" w:cs="Times New Roman"/>
          <w:szCs w:val="24"/>
        </w:rPr>
        <w:t>πιο πίσω. Φέρνετε στη διαβούλευση το νομοσχέδιο της ναυτιλίας που είχε θέματα της ΡΑΛ και της ΔΑΛ του δημόσιου φορέα. Το παίρνετε πίσω και το βγάζετε από τη διαβούλευση. Παίρνετε τα συγκεκριμένα άρθρα που αφορούσαν τη ΡΑΛ και τη ΔΑΛ, τα βάζετε ως φορολογικ</w:t>
      </w:r>
      <w:r>
        <w:rPr>
          <w:rFonts w:eastAsia="Times New Roman" w:cs="Times New Roman"/>
          <w:szCs w:val="24"/>
        </w:rPr>
        <w:t>ό πολυνομοσχέδιο, σαν κατεπείγον και μνημονιακή δέσμευση. Τα ψηφίζετε αυτά. Φωνάζει η ΟΜΥΛΕ και όλοι οι λιμενεργάτες ότι δεν τους κατοχυρώνει τίποτα, τουλάχιστον τα εργασιακά τους δικαιώματα, τη συλλογική τους σύμβαση, τον γενικό κανονισμό, τις μετατάξεις,</w:t>
      </w:r>
      <w:r>
        <w:rPr>
          <w:rFonts w:eastAsia="Times New Roman" w:cs="Times New Roman"/>
          <w:szCs w:val="24"/>
        </w:rPr>
        <w:t xml:space="preserve"> οτιδήποτε. Μετά από αυτό τι κάνετε; Στην ουσία τίποτα. </w:t>
      </w:r>
    </w:p>
    <w:p w14:paraId="0D044B56" w14:textId="77777777" w:rsidR="00510C84" w:rsidRDefault="007027BA">
      <w:pPr>
        <w:tabs>
          <w:tab w:val="left" w:pos="5648"/>
        </w:tabs>
        <w:spacing w:line="600" w:lineRule="auto"/>
        <w:ind w:firstLine="720"/>
        <w:contextualSpacing/>
        <w:jc w:val="both"/>
        <w:rPr>
          <w:rFonts w:eastAsia="Times New Roman" w:cs="Times New Roman"/>
          <w:szCs w:val="24"/>
        </w:rPr>
      </w:pPr>
      <w:r>
        <w:rPr>
          <w:rFonts w:eastAsia="Times New Roman" w:cs="Times New Roman"/>
          <w:szCs w:val="24"/>
        </w:rPr>
        <w:t>Γίνονται οι απεργίες τις ΟΜΥΛΕ είκοσι οκτώ μέρες. Οι λιμενεργάτες απεργούσαν είκοσι οκτώ μέρες. Έπειτα από είκοσι οκτώ μέρες, αφού έπρεπε να έρθει στη Βουλή η κύρωση της σύμβασης, αναγκαστικά περάσατ</w:t>
      </w:r>
      <w:r>
        <w:rPr>
          <w:rFonts w:eastAsia="Times New Roman" w:cs="Times New Roman"/>
          <w:szCs w:val="24"/>
        </w:rPr>
        <w:t xml:space="preserve">ε το άρθρο 10Α και το άρθρο 11. Το ερώτημα είναι: Τελικά ποιος νομοθετεί; </w:t>
      </w:r>
    </w:p>
    <w:p w14:paraId="0D044B57" w14:textId="77777777" w:rsidR="00510C84" w:rsidRDefault="007027BA">
      <w:pPr>
        <w:tabs>
          <w:tab w:val="left" w:pos="5648"/>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Δημόσια Αρχή Λιμένων ήταν πολυδιαφημισμένη, ότι θα έλυνε τα προβλήματα. Στην ουσία δεν έλυσε τίποτα. Ακούμε τόσους μήνες ότι το κράτος θα έχει συνέχεια. Όταν ήσασταν </w:t>
      </w:r>
      <w:r>
        <w:rPr>
          <w:rFonts w:eastAsia="Times New Roman" w:cs="Times New Roman"/>
          <w:szCs w:val="24"/>
        </w:rPr>
        <w:t>Α</w:t>
      </w:r>
      <w:r>
        <w:rPr>
          <w:rFonts w:eastAsia="Times New Roman" w:cs="Times New Roman"/>
          <w:szCs w:val="24"/>
        </w:rPr>
        <w:t>ντιπολίτευση, αυτό δεν το ξέρατε, ότι το κράτος έχει συνέχεια; Να σας θυμίσω όμως τι λέγατε, γιατί πρέπει να τα θυμηθείτε αυτά. Δεν μιλάω για το 2012, 2013, 2014, αλλά για το 2015.</w:t>
      </w:r>
    </w:p>
    <w:p w14:paraId="0D044B5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Λέγατε λοιπόν: «Ο ΣΥΡΙΖΑ έχει πρόθεση να επανεξετάσει τη </w:t>
      </w:r>
      <w:r>
        <w:rPr>
          <w:rFonts w:eastAsia="Times New Roman" w:cs="Times New Roman"/>
          <w:szCs w:val="24"/>
        </w:rPr>
        <w:t>σ</w:t>
      </w:r>
      <w:r>
        <w:rPr>
          <w:rFonts w:eastAsia="Times New Roman" w:cs="Times New Roman"/>
          <w:szCs w:val="24"/>
        </w:rPr>
        <w:t xml:space="preserve">ύμβαση </w:t>
      </w:r>
      <w:r>
        <w:rPr>
          <w:rFonts w:eastAsia="Times New Roman" w:cs="Times New Roman"/>
          <w:szCs w:val="24"/>
        </w:rPr>
        <w:t>π</w:t>
      </w:r>
      <w:r>
        <w:rPr>
          <w:rFonts w:eastAsia="Times New Roman" w:cs="Times New Roman"/>
          <w:szCs w:val="24"/>
        </w:rPr>
        <w:t>αραχώρηση</w:t>
      </w:r>
      <w:r>
        <w:rPr>
          <w:rFonts w:eastAsia="Times New Roman" w:cs="Times New Roman"/>
          <w:szCs w:val="24"/>
        </w:rPr>
        <w:t xml:space="preserve">ς του ΣΕΠ»,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δηλαδή. Δεν το έχει δει κανένας αυτό. </w:t>
      </w:r>
    </w:p>
    <w:p w14:paraId="0D044B5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Η εφημερίδα «</w:t>
      </w:r>
      <w:r>
        <w:rPr>
          <w:rFonts w:eastAsia="Times New Roman" w:cs="Times New Roman"/>
          <w:szCs w:val="24"/>
        </w:rPr>
        <w:t>ΕΠΕΝΔΥΣΗ</w:t>
      </w:r>
      <w:r>
        <w:rPr>
          <w:rFonts w:eastAsia="Times New Roman" w:cs="Times New Roman"/>
          <w:szCs w:val="24"/>
        </w:rPr>
        <w:t>» στις 8</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2015 γράφει «Διατήρηση του δημόσιου χαρακτήρα του ΟΛΠ». </w:t>
      </w:r>
    </w:p>
    <w:p w14:paraId="0D044B5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Η «</w:t>
      </w:r>
      <w:r>
        <w:rPr>
          <w:rFonts w:eastAsia="Times New Roman" w:cs="Times New Roman"/>
          <w:szCs w:val="24"/>
        </w:rPr>
        <w:t>ΑΥΓΗ</w:t>
      </w:r>
      <w:r>
        <w:rPr>
          <w:rFonts w:eastAsia="Times New Roman" w:cs="Times New Roman"/>
          <w:szCs w:val="24"/>
        </w:rPr>
        <w:t>» γράφει στις 31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«Δεν πρόκειται να ξεπουλήσουμε τον ΟΛΠ».</w:t>
      </w:r>
    </w:p>
    <w:p w14:paraId="0D044B5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Στις 19</w:t>
      </w:r>
      <w:r>
        <w:rPr>
          <w:rFonts w:eastAsia="Times New Roman" w:cs="Times New Roman"/>
          <w:szCs w:val="24"/>
        </w:rPr>
        <w:t>-</w:t>
      </w:r>
      <w:r>
        <w:rPr>
          <w:rFonts w:eastAsia="Times New Roman" w:cs="Times New Roman"/>
          <w:szCs w:val="24"/>
        </w:rPr>
        <w:t>05</w:t>
      </w:r>
      <w:r>
        <w:rPr>
          <w:rFonts w:eastAsia="Times New Roman" w:cs="Times New Roman"/>
          <w:szCs w:val="24"/>
        </w:rPr>
        <w:t>-</w:t>
      </w:r>
      <w:r>
        <w:rPr>
          <w:rFonts w:eastAsia="Times New Roman" w:cs="Times New Roman"/>
          <w:szCs w:val="24"/>
        </w:rPr>
        <w:t xml:space="preserve">2016: «Δεν πολιτεύτηκε κανένας στον ΣΥΡΙΖΑ εναντίον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w:t>
      </w:r>
    </w:p>
    <w:p w14:paraId="0D044B5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Να σας θυμίσουμε ότι δεν κρατάγαμε εμείς τα πανό των λιμενεργατών στο </w:t>
      </w:r>
      <w:r>
        <w:rPr>
          <w:rFonts w:eastAsia="Times New Roman" w:cs="Times New Roman"/>
          <w:szCs w:val="24"/>
        </w:rPr>
        <w:t>λ</w:t>
      </w:r>
      <w:r>
        <w:rPr>
          <w:rFonts w:eastAsia="Times New Roman" w:cs="Times New Roman"/>
          <w:szCs w:val="24"/>
        </w:rPr>
        <w:t xml:space="preserve">ιμάνι. Ο ΣΥΡΙΖΑ τα κράταγε και έβγαινε μπροστά. Ο ΣΥΡΙΖΑ έβγαινε μπροστά και έλεγε «δεν πωλείται το </w:t>
      </w:r>
      <w:r>
        <w:rPr>
          <w:rFonts w:eastAsia="Times New Roman" w:cs="Times New Roman"/>
          <w:szCs w:val="24"/>
        </w:rPr>
        <w:t>λ</w:t>
      </w:r>
      <w:r>
        <w:rPr>
          <w:rFonts w:eastAsia="Times New Roman" w:cs="Times New Roman"/>
          <w:szCs w:val="24"/>
        </w:rPr>
        <w:t>ιμάνι», δεν κάνει</w:t>
      </w:r>
      <w:r>
        <w:rPr>
          <w:rFonts w:eastAsia="Times New Roman" w:cs="Times New Roman"/>
          <w:szCs w:val="24"/>
        </w:rPr>
        <w:t xml:space="preserve">, </w:t>
      </w:r>
      <w:r>
        <w:rPr>
          <w:rFonts w:eastAsia="Times New Roman" w:cs="Times New Roman"/>
          <w:szCs w:val="24"/>
        </w:rPr>
        <w:lastRenderedPageBreak/>
        <w:t xml:space="preserve">δεν δείχνει. Και τώρα εσείς υπογράφετε! Τη σφραγίδα σας έχει, την υπογραφή σας. Άρα πολιτευτήκατε ενάντια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κι ενάντια στην πολιτική «δεν πουλάμε τα λιμάνια».</w:t>
      </w:r>
    </w:p>
    <w:p w14:paraId="0D044B5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Κύριε Υπουργέ, δηλώσατε «επιδιώκουμε σταθερότητα και ασφάλεια στις εργασιακές σχέσει</w:t>
      </w:r>
      <w:r>
        <w:rPr>
          <w:rFonts w:eastAsia="Times New Roman" w:cs="Times New Roman"/>
          <w:szCs w:val="24"/>
        </w:rPr>
        <w:t xml:space="preserve">ς στα </w:t>
      </w:r>
      <w:r>
        <w:rPr>
          <w:rFonts w:eastAsia="Times New Roman" w:cs="Times New Roman"/>
          <w:szCs w:val="24"/>
        </w:rPr>
        <w:t>λ</w:t>
      </w:r>
      <w:r>
        <w:rPr>
          <w:rFonts w:eastAsia="Times New Roman" w:cs="Times New Roman"/>
          <w:szCs w:val="24"/>
        </w:rPr>
        <w:t>ιμάνια».</w:t>
      </w:r>
    </w:p>
    <w:p w14:paraId="0D044B5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Θα καταθέσω στα Πρακτικά ένα </w:t>
      </w:r>
      <w:r>
        <w:rPr>
          <w:rFonts w:eastAsia="Times New Roman" w:cs="Times New Roman"/>
          <w:szCs w:val="24"/>
        </w:rPr>
        <w:t>δ</w:t>
      </w:r>
      <w:r>
        <w:rPr>
          <w:rFonts w:eastAsia="Times New Roman" w:cs="Times New Roman"/>
          <w:szCs w:val="24"/>
        </w:rPr>
        <w:t>ελτίο Τύπου της ΟΜΥΛΕ από 6</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2016, καθώς και τη δήλωσή σας στην «</w:t>
      </w:r>
      <w:r>
        <w:rPr>
          <w:rFonts w:eastAsia="Times New Roman" w:cs="Times New Roman"/>
          <w:szCs w:val="24"/>
        </w:rPr>
        <w:t>ΑΥΓΗ</w:t>
      </w:r>
      <w:r>
        <w:rPr>
          <w:rFonts w:eastAsia="Times New Roman" w:cs="Times New Roman"/>
          <w:szCs w:val="24"/>
        </w:rPr>
        <w:t xml:space="preserve">». </w:t>
      </w:r>
    </w:p>
    <w:p w14:paraId="0D044B5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Από 6</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2016  λένε, αναφερόμενοι σε εσάς, για «ψεύτικα λόγια» και σας λένε ότι δεν υπάρχει εργασιακή ασφάλεια. Κι εσείς λέτε «επιδιώκουμ</w:t>
      </w:r>
      <w:r>
        <w:rPr>
          <w:rFonts w:eastAsia="Times New Roman" w:cs="Times New Roman"/>
          <w:szCs w:val="24"/>
        </w:rPr>
        <w:t xml:space="preserve">ε σταθερότητα και ασφάλεια στις εργασιακές σχέσεις στα </w:t>
      </w:r>
      <w:r>
        <w:rPr>
          <w:rFonts w:eastAsia="Times New Roman" w:cs="Times New Roman"/>
          <w:szCs w:val="24"/>
        </w:rPr>
        <w:t>λ</w:t>
      </w:r>
      <w:r>
        <w:rPr>
          <w:rFonts w:eastAsia="Times New Roman" w:cs="Times New Roman"/>
          <w:szCs w:val="24"/>
        </w:rPr>
        <w:t xml:space="preserve">ιμάνια»! </w:t>
      </w:r>
    </w:p>
    <w:p w14:paraId="0D044B6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Αναφέρομαι στο </w:t>
      </w:r>
      <w:r>
        <w:rPr>
          <w:rFonts w:eastAsia="Times New Roman" w:cs="Times New Roman"/>
          <w:szCs w:val="24"/>
        </w:rPr>
        <w:t>δ</w:t>
      </w:r>
      <w:r>
        <w:rPr>
          <w:rFonts w:eastAsia="Times New Roman" w:cs="Times New Roman"/>
          <w:szCs w:val="24"/>
        </w:rPr>
        <w:t>ελτίο Τύπου της ΟΜΥΛΕ στις 6</w:t>
      </w:r>
      <w:r>
        <w:rPr>
          <w:rFonts w:eastAsia="Times New Roman" w:cs="Times New Roman"/>
          <w:szCs w:val="24"/>
        </w:rPr>
        <w:t>-</w:t>
      </w:r>
      <w:r>
        <w:rPr>
          <w:rFonts w:eastAsia="Times New Roman" w:cs="Times New Roman"/>
          <w:szCs w:val="24"/>
        </w:rPr>
        <w:t>4</w:t>
      </w:r>
      <w:r>
        <w:rPr>
          <w:rFonts w:eastAsia="Times New Roman" w:cs="Times New Roman"/>
          <w:szCs w:val="24"/>
        </w:rPr>
        <w:t>-2016</w:t>
      </w:r>
      <w:r>
        <w:rPr>
          <w:rFonts w:eastAsia="Times New Roman" w:cs="Times New Roman"/>
          <w:szCs w:val="24"/>
        </w:rPr>
        <w:t xml:space="preserve">. Από τον Απρίλη προσπαθούν όλοι να σας πουν να έχετε μέσα στη </w:t>
      </w:r>
      <w:r>
        <w:rPr>
          <w:rFonts w:eastAsia="Times New Roman" w:cs="Times New Roman"/>
          <w:szCs w:val="24"/>
        </w:rPr>
        <w:t>σ</w:t>
      </w:r>
      <w:r>
        <w:rPr>
          <w:rFonts w:eastAsia="Times New Roman" w:cs="Times New Roman"/>
          <w:szCs w:val="24"/>
        </w:rPr>
        <w:t xml:space="preserve">ύμβαση τουλάχιστον ως τελευταίο ανάχωμα, για να κατοχυρωθούν,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κ</w:t>
      </w:r>
      <w:r>
        <w:rPr>
          <w:rFonts w:eastAsia="Times New Roman" w:cs="Times New Roman"/>
          <w:szCs w:val="24"/>
        </w:rPr>
        <w:t xml:space="preserve">ανονισμό </w:t>
      </w:r>
      <w:r>
        <w:rPr>
          <w:rFonts w:eastAsia="Times New Roman" w:cs="Times New Roman"/>
          <w:szCs w:val="24"/>
        </w:rPr>
        <w:t>π</w:t>
      </w:r>
      <w:r>
        <w:rPr>
          <w:rFonts w:eastAsia="Times New Roman" w:cs="Times New Roman"/>
          <w:szCs w:val="24"/>
        </w:rPr>
        <w:t xml:space="preserve">ροσωπικού, συλλογικές συμβάσεις, μετατάξεις. Τρία πράγματα ζήτησαν. </w:t>
      </w:r>
    </w:p>
    <w:p w14:paraId="0D044B6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Βουλευτής κ. Νικόλαος Κούζηλος καταθέτει για τα Πρακτικά το προαναφερθέν δημοσίευμα της </w:t>
      </w:r>
      <w:r>
        <w:rPr>
          <w:rFonts w:eastAsia="Times New Roman" w:cs="Times New Roman"/>
          <w:szCs w:val="24"/>
        </w:rPr>
        <w:t xml:space="preserve">εφημερίδας </w:t>
      </w:r>
      <w:r>
        <w:rPr>
          <w:rFonts w:eastAsia="Times New Roman" w:cs="Times New Roman"/>
          <w:szCs w:val="24"/>
        </w:rPr>
        <w:t>«</w:t>
      </w:r>
      <w:r>
        <w:rPr>
          <w:rFonts w:eastAsia="Times New Roman" w:cs="Times New Roman"/>
          <w:szCs w:val="24"/>
        </w:rPr>
        <w:t xml:space="preserve">Η </w:t>
      </w:r>
      <w:r>
        <w:rPr>
          <w:rFonts w:eastAsia="Times New Roman" w:cs="Times New Roman"/>
          <w:szCs w:val="24"/>
        </w:rPr>
        <w:t>ΑΥΓΗ</w:t>
      </w:r>
      <w:r>
        <w:rPr>
          <w:rFonts w:eastAsia="Times New Roman" w:cs="Times New Roman"/>
          <w:szCs w:val="24"/>
        </w:rPr>
        <w:t xml:space="preserve">» καθώς και το προαναφερθέν </w:t>
      </w:r>
      <w:r>
        <w:rPr>
          <w:rFonts w:eastAsia="Times New Roman" w:cs="Times New Roman"/>
          <w:szCs w:val="24"/>
        </w:rPr>
        <w:t>δ</w:t>
      </w:r>
      <w:r>
        <w:rPr>
          <w:rFonts w:eastAsia="Times New Roman" w:cs="Times New Roman"/>
          <w:szCs w:val="24"/>
        </w:rPr>
        <w:t xml:space="preserve">ελτίο Τύπου της ΟΜΥΛΕ, </w:t>
      </w:r>
      <w:r>
        <w:rPr>
          <w:rFonts w:eastAsia="Times New Roman" w:cs="Times New Roman"/>
          <w:szCs w:val="24"/>
        </w:rPr>
        <w:t xml:space="preserve">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D044B6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Δεν μιλάτε μόνο εσείς για ανάπτυξη. Μιλάει και η Νέα Δημοκρατία φυσικά. Να δούμε, λοιπόν, τι έδωσε «προίκα» η Νέα Δημοκρατία με την πώληση. Γιατί </w:t>
      </w:r>
      <w:r>
        <w:rPr>
          <w:rFonts w:eastAsia="Times New Roman" w:cs="Times New Roman"/>
          <w:szCs w:val="24"/>
        </w:rPr>
        <w:t xml:space="preserve">έλεγαν ότι θα είναι μια επένδυση με ανάπτυξη. Η Νέα Δημοκρατία έδωσε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τον ΟΛΠ και με τ</w:t>
      </w:r>
      <w:r>
        <w:rPr>
          <w:rFonts w:eastAsia="Times New Roman" w:cs="Times New Roman"/>
          <w:szCs w:val="24"/>
        </w:rPr>
        <w:t>ις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ροβλήτ</w:t>
      </w:r>
      <w:r>
        <w:rPr>
          <w:rFonts w:eastAsia="Times New Roman" w:cs="Times New Roman"/>
          <w:szCs w:val="24"/>
        </w:rPr>
        <w:t>ες</w:t>
      </w:r>
      <w:r>
        <w:rPr>
          <w:rFonts w:eastAsia="Times New Roman" w:cs="Times New Roman"/>
          <w:szCs w:val="24"/>
        </w:rPr>
        <w:t xml:space="preserve"> </w:t>
      </w:r>
      <w:r>
        <w:rPr>
          <w:rFonts w:eastAsia="Times New Roman" w:cs="Times New Roman"/>
          <w:szCs w:val="24"/>
        </w:rPr>
        <w:t>2</w:t>
      </w:r>
      <w:r>
        <w:rPr>
          <w:rFonts w:eastAsia="Times New Roman" w:cs="Times New Roman"/>
          <w:szCs w:val="24"/>
        </w:rPr>
        <w:t xml:space="preserve"> και </w:t>
      </w:r>
      <w:r>
        <w:rPr>
          <w:rFonts w:eastAsia="Times New Roman" w:cs="Times New Roman"/>
          <w:szCs w:val="24"/>
        </w:rPr>
        <w:t>3</w:t>
      </w:r>
      <w:r>
        <w:rPr>
          <w:rFonts w:eastAsia="Times New Roman" w:cs="Times New Roman"/>
          <w:szCs w:val="24"/>
        </w:rPr>
        <w:t xml:space="preserve"> έδωσε και το πελατολόγιο στην ουσία. Και γι’ αυτό από τη στιγμή που ανέλαβε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βλέπουμε να έχει κέρδη σαν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w:t>
      </w:r>
    </w:p>
    <w:p w14:paraId="0D044B6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Εσείς δίνετε όλ</w:t>
      </w:r>
      <w:r>
        <w:rPr>
          <w:rFonts w:eastAsia="Times New Roman" w:cs="Times New Roman"/>
          <w:szCs w:val="24"/>
        </w:rPr>
        <w:t xml:space="preserve">ο το </w:t>
      </w:r>
      <w:r>
        <w:rPr>
          <w:rFonts w:eastAsia="Times New Roman" w:cs="Times New Roman"/>
          <w:szCs w:val="24"/>
        </w:rPr>
        <w:t>λ</w:t>
      </w:r>
      <w:r>
        <w:rPr>
          <w:rFonts w:eastAsia="Times New Roman" w:cs="Times New Roman"/>
          <w:szCs w:val="24"/>
        </w:rPr>
        <w:t xml:space="preserve">ιμάνι και τα πάντα. Βασικά δεν πρόλαβε η Νέα Δημοκρατία να το κάνει. Τους βλέπετε ότι αυτό ήθελαν να κάνουν, αλλά δεν πρόλαβαν. Δεν τους αφήσατε. </w:t>
      </w:r>
    </w:p>
    <w:p w14:paraId="0D044B6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Έρχεστε, λοιπόν, τώρα εσείς και τι κάνετε; Εκτός του ότι δίνετε όλη την πελατεία και το μετοχικό πακέτο</w:t>
      </w:r>
      <w:r>
        <w:rPr>
          <w:rFonts w:eastAsia="Times New Roman" w:cs="Times New Roman"/>
          <w:szCs w:val="24"/>
        </w:rPr>
        <w:t>, που δεν ξέρουμε τώρα πόσο θα ανέβει -όσο υπήρχαν οι διαπραγματεύσεις τα «κοράκια» βάραγαν το χρηματιστήριο για να πέσει η τιμή της μετοχής του ΟΛΠ για να την πάρουν με 22 ευρώ, ενώ ήταν πολύ μεγαλύτερη η αξία της- δίνετε και τα ευρωπαϊκά προγράμματα τα ο</w:t>
      </w:r>
      <w:r>
        <w:rPr>
          <w:rFonts w:eastAsia="Times New Roman" w:cs="Times New Roman"/>
          <w:szCs w:val="24"/>
        </w:rPr>
        <w:t xml:space="preserve">ποία είχαν ενταχθεί στον ΟΛΠ. Τα δίνετε για ένα τίμημα 368 εκατομμυρίων. Στο άμεσο μέλλον λέει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ότι θα σας δώσει 280 εκατομμύρια. Διακόσια ογδόντα εκατομμύρια θα κοστίσουν μετατάξεις, μισθοδοσίες για δυο χρόνια και όλα τα υπόλοιπα που θα έχει το </w:t>
      </w:r>
      <w:r>
        <w:rPr>
          <w:rFonts w:eastAsia="Times New Roman" w:cs="Times New Roman"/>
          <w:szCs w:val="24"/>
        </w:rPr>
        <w:t>δ</w:t>
      </w:r>
      <w:r>
        <w:rPr>
          <w:rFonts w:eastAsia="Times New Roman" w:cs="Times New Roman"/>
          <w:szCs w:val="24"/>
        </w:rPr>
        <w:t xml:space="preserve">ημόσιο για όλο το προσωπικό. Όλα αυτά τα 280 εκατομμύρια θα φύγουν μέσα σε δυο χρόνια. Το </w:t>
      </w:r>
      <w:r>
        <w:rPr>
          <w:rFonts w:eastAsia="Times New Roman" w:cs="Times New Roman"/>
          <w:szCs w:val="24"/>
        </w:rPr>
        <w:t>δ</w:t>
      </w:r>
      <w:r>
        <w:rPr>
          <w:rFonts w:eastAsia="Times New Roman" w:cs="Times New Roman"/>
          <w:szCs w:val="24"/>
        </w:rPr>
        <w:t xml:space="preserve">ημόσιο τι θα έχει κερδίσει; Τίποτα. </w:t>
      </w:r>
    </w:p>
    <w:p w14:paraId="0D044B6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πόσο αγόρασε την </w:t>
      </w:r>
      <w:r>
        <w:rPr>
          <w:rFonts w:eastAsia="Times New Roman" w:cs="Times New Roman"/>
          <w:szCs w:val="24"/>
        </w:rPr>
        <w:t>π</w:t>
      </w:r>
      <w:r>
        <w:rPr>
          <w:rFonts w:eastAsia="Times New Roman" w:cs="Times New Roman"/>
          <w:szCs w:val="24"/>
        </w:rPr>
        <w:t xml:space="preserve">ροβλήτα </w:t>
      </w:r>
      <w:r>
        <w:rPr>
          <w:rFonts w:eastAsia="Times New Roman" w:cs="Times New Roman"/>
          <w:szCs w:val="24"/>
        </w:rPr>
        <w:t>2</w:t>
      </w:r>
      <w:r>
        <w:rPr>
          <w:rFonts w:eastAsia="Times New Roman" w:cs="Times New Roman"/>
          <w:szCs w:val="24"/>
        </w:rPr>
        <w:t xml:space="preserve"> </w:t>
      </w:r>
      <w:r>
        <w:rPr>
          <w:rFonts w:eastAsia="Times New Roman" w:cs="Times New Roman"/>
          <w:szCs w:val="24"/>
        </w:rPr>
        <w:t>η «</w:t>
      </w:r>
      <w:r>
        <w:rPr>
          <w:rFonts w:eastAsia="Times New Roman" w:cs="Times New Roman"/>
          <w:szCs w:val="24"/>
          <w:lang w:val="en-US"/>
        </w:rPr>
        <w:t>COSCO</w:t>
      </w:r>
      <w:r>
        <w:rPr>
          <w:rFonts w:eastAsia="Times New Roman" w:cs="Times New Roman"/>
          <w:szCs w:val="24"/>
        </w:rPr>
        <w:t>»</w:t>
      </w:r>
      <w:r>
        <w:rPr>
          <w:rFonts w:eastAsia="Times New Roman" w:cs="Times New Roman"/>
          <w:szCs w:val="24"/>
        </w:rPr>
        <w:t>; Λιγότερο από 280 εκατομμύρια.</w:t>
      </w:r>
    </w:p>
    <w:p w14:paraId="0D044B6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Μας κάνει εντύπωση και κάτι άλλο που δεν βλέπουμε στ</w:t>
      </w:r>
      <w:r>
        <w:rPr>
          <w:rFonts w:eastAsia="Times New Roman" w:cs="Times New Roman"/>
          <w:szCs w:val="24"/>
        </w:rPr>
        <w:t xml:space="preserve">η </w:t>
      </w:r>
      <w:r>
        <w:rPr>
          <w:rFonts w:eastAsia="Times New Roman" w:cs="Times New Roman"/>
          <w:szCs w:val="24"/>
        </w:rPr>
        <w:t>σ</w:t>
      </w:r>
      <w:r>
        <w:rPr>
          <w:rFonts w:eastAsia="Times New Roman" w:cs="Times New Roman"/>
          <w:szCs w:val="24"/>
        </w:rPr>
        <w:t xml:space="preserve">ύμβαση. Δεν βλέπουμε πουθενά ποσό. Μιλάμε για μια </w:t>
      </w:r>
      <w:r>
        <w:rPr>
          <w:rFonts w:eastAsia="Times New Roman" w:cs="Times New Roman"/>
          <w:szCs w:val="24"/>
        </w:rPr>
        <w:t>σ</w:t>
      </w:r>
      <w:r>
        <w:rPr>
          <w:rFonts w:eastAsia="Times New Roman" w:cs="Times New Roman"/>
          <w:szCs w:val="24"/>
        </w:rPr>
        <w:t xml:space="preserve">ύμβαση στην οποία το ΤΑΙΠΕΔ πάντα αναφέρει «το 67%». Εδώ το ΤΑΙΠΕΔ ξεκαθαρίζει τον ρόλο του. Ο κ. Πιτσιόρλας χθες στην </w:t>
      </w:r>
      <w:r>
        <w:rPr>
          <w:rFonts w:eastAsia="Times New Roman" w:cs="Times New Roman"/>
          <w:szCs w:val="24"/>
        </w:rPr>
        <w:t>ε</w:t>
      </w:r>
      <w:r>
        <w:rPr>
          <w:rFonts w:eastAsia="Times New Roman" w:cs="Times New Roman"/>
          <w:szCs w:val="24"/>
        </w:rPr>
        <w:t xml:space="preserve">πιτροπή ήταν ικανοποιημένος και χαρούμενος που πουλήθηκε </w:t>
      </w:r>
      <w:r>
        <w:rPr>
          <w:rFonts w:eastAsia="Times New Roman" w:cs="Times New Roman"/>
          <w:szCs w:val="24"/>
        </w:rPr>
        <w:lastRenderedPageBreak/>
        <w:t>ο ΟΛΠ. Και ήταν ικανοποιη</w:t>
      </w:r>
      <w:r>
        <w:rPr>
          <w:rFonts w:eastAsia="Times New Roman" w:cs="Times New Roman"/>
          <w:szCs w:val="24"/>
        </w:rPr>
        <w:t>μένος για το τίμημα με το οποίο πουλήθηκε. Όμως δεν μας το είπε. Μας είπε μόνο «το 67%». Είπε χαρακτηριστικά: «Δεν πουλάμε τις εγκαταστάσεις, δεν πουλάμε γη. Το μόνο που πουλάμε είναι το 67% των μετοχών μιας ανώνυμης εταιρείας». Σοβαρά; Δεν πουλάτε γη; Όλα</w:t>
      </w:r>
      <w:r>
        <w:rPr>
          <w:rFonts w:eastAsia="Times New Roman" w:cs="Times New Roman"/>
          <w:szCs w:val="24"/>
        </w:rPr>
        <w:t xml:space="preserve"> τα πουλάτε! Όλα τα δίνετε! Και υπεύθυνο είναι το ΤΑΙΠΕΔ. Το ΤΑΙΠΕΔ ξεκίνησε όλη αυτή την ιστορία. Το ΤΑΙΠΕΔ είναι ο τεχνικός σύμβουλος. Ο τεχνικός σύμβουλος δεν συμπεριέλαβε μέσα τα εργασιακά; </w:t>
      </w:r>
    </w:p>
    <w:p w14:paraId="0D044B67" w14:textId="77777777" w:rsidR="00510C84" w:rsidRDefault="007027BA">
      <w:pPr>
        <w:spacing w:line="600" w:lineRule="auto"/>
        <w:ind w:firstLine="720"/>
        <w:contextualSpacing/>
        <w:jc w:val="both"/>
        <w:rPr>
          <w:rFonts w:eastAsia="Times New Roman"/>
          <w:szCs w:val="24"/>
        </w:rPr>
      </w:pPr>
      <w:r>
        <w:rPr>
          <w:rFonts w:eastAsia="Times New Roman"/>
          <w:szCs w:val="24"/>
        </w:rPr>
        <w:t>Και επειδή το ΤΑΙΠΕΔ μας κοροϊδεύει τόσα χρόνια και τώρα θα υ</w:t>
      </w:r>
      <w:r>
        <w:rPr>
          <w:rFonts w:eastAsia="Times New Roman"/>
          <w:szCs w:val="24"/>
        </w:rPr>
        <w:t xml:space="preserve">πάρχει ένα μεγάλο υπερταμείο που θα μπορεί να κάνει οτιδήποτε χωρίς αυτό να έρχεται και από τη Βουλή, έχω να πω ότι δεν είναι απλοί υπάλληλοι για τα «κοράκια». Δεν είναι απλοί υπάλληλοι. Κάνουν πολύ ωραίο παιχνίδι. Είναι συμφωνημένο. </w:t>
      </w:r>
    </w:p>
    <w:p w14:paraId="0D044B68"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Είπαμε και χτες στην </w:t>
      </w:r>
      <w:r>
        <w:rPr>
          <w:rFonts w:eastAsia="Times New Roman"/>
          <w:szCs w:val="24"/>
        </w:rPr>
        <w:t>ε</w:t>
      </w:r>
      <w:r>
        <w:rPr>
          <w:rFonts w:eastAsia="Times New Roman"/>
          <w:szCs w:val="24"/>
        </w:rPr>
        <w:t xml:space="preserve">πιτροπή ότι δεν γίνεται να πουλάς ένα μαγαζί γωνία παραθαλάσσιο από τη στιγμή που είναι πολύ χαμηλά η μετοχή του, από τη στιγμή που το Χρηματιστήριο είναι πολύ χαμηλά. </w:t>
      </w:r>
      <w:r>
        <w:rPr>
          <w:rFonts w:eastAsia="Times New Roman"/>
          <w:szCs w:val="24"/>
        </w:rPr>
        <w:lastRenderedPageBreak/>
        <w:t>Ποιος μάνατζερ, ποιος διαχειριστής θα το έκανε αυτό σε μια ιδιωτική εταιρεία και δεν θα</w:t>
      </w:r>
      <w:r>
        <w:rPr>
          <w:rFonts w:eastAsia="Times New Roman"/>
          <w:szCs w:val="24"/>
        </w:rPr>
        <w:t xml:space="preserve"> τον είχαν πετάξει έξω με τις κλωτσιές; Κι εδώ δεν υπάρχουν ποινικές ευθύνες!</w:t>
      </w:r>
    </w:p>
    <w:p w14:paraId="0D044B69"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Και μας έκανε και μεγάλη εντύπωση ένα χαρτί που κατέθεσε η ΟΜΥΛΕ, το οποίο λέει ότι δεν έχει τηρηθεί μέχρι σήμερα η προβλεπόμενη διαδικασία αναδιαπραγμάτευσης της ισχύουσας </w:t>
      </w:r>
      <w:r>
        <w:rPr>
          <w:rFonts w:eastAsia="Times New Roman"/>
          <w:szCs w:val="24"/>
        </w:rPr>
        <w:t>σ</w:t>
      </w:r>
      <w:r>
        <w:rPr>
          <w:rFonts w:eastAsia="Times New Roman"/>
          <w:szCs w:val="24"/>
        </w:rPr>
        <w:t>ύμβα</w:t>
      </w:r>
      <w:r>
        <w:rPr>
          <w:rFonts w:eastAsia="Times New Roman"/>
          <w:szCs w:val="24"/>
        </w:rPr>
        <w:t>σης, ενώ λέγατε άλλα.</w:t>
      </w:r>
    </w:p>
    <w:p w14:paraId="0D044B6A" w14:textId="77777777" w:rsidR="00510C84" w:rsidRDefault="007027BA">
      <w:pPr>
        <w:spacing w:line="600" w:lineRule="auto"/>
        <w:ind w:firstLine="720"/>
        <w:contextualSpacing/>
        <w:jc w:val="both"/>
        <w:rPr>
          <w:rFonts w:eastAsia="Times New Roman"/>
          <w:szCs w:val="24"/>
        </w:rPr>
      </w:pPr>
      <w:r>
        <w:rPr>
          <w:rFonts w:eastAsia="Times New Roman"/>
          <w:szCs w:val="24"/>
        </w:rPr>
        <w:t>Το καταθέτω για τα Πρακτικά.</w:t>
      </w:r>
    </w:p>
    <w:p w14:paraId="0D044B6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Νικόλαος Κούζηλος καταθέτει για τα</w:t>
      </w:r>
    </w:p>
    <w:p w14:paraId="0D044B6C" w14:textId="77777777" w:rsidR="00510C84" w:rsidRDefault="007027BA">
      <w:pPr>
        <w:spacing w:line="600" w:lineRule="auto"/>
        <w:contextualSpacing/>
        <w:jc w:val="both"/>
        <w:rPr>
          <w:rFonts w:eastAsia="Times New Roman" w:cs="Times New Roman"/>
          <w:szCs w:val="24"/>
        </w:rPr>
      </w:pPr>
      <w:r>
        <w:rPr>
          <w:rFonts w:eastAsia="Times New Roman" w:cs="Times New Roman"/>
          <w:szCs w:val="24"/>
        </w:rPr>
        <w:t xml:space="preserve">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w:t>
      </w:r>
      <w:r>
        <w:rPr>
          <w:rFonts w:eastAsia="Times New Roman" w:cs="Times New Roman"/>
          <w:szCs w:val="24"/>
        </w:rPr>
        <w:t>λής)</w:t>
      </w:r>
    </w:p>
    <w:p w14:paraId="0D044B6D" w14:textId="77777777" w:rsidR="00510C84" w:rsidRDefault="007027BA">
      <w:pPr>
        <w:spacing w:line="600" w:lineRule="auto"/>
        <w:ind w:firstLine="720"/>
        <w:contextualSpacing/>
        <w:jc w:val="both"/>
        <w:rPr>
          <w:rFonts w:eastAsia="Times New Roman"/>
          <w:szCs w:val="24"/>
        </w:rPr>
      </w:pPr>
      <w:r>
        <w:rPr>
          <w:rFonts w:eastAsia="Times New Roman"/>
          <w:szCs w:val="24"/>
        </w:rPr>
        <w:t>Όσον αφορά τα εργασιακά, για το άρθρο 10 και 11, μετά από είκοσι οκτώ μέρες αναγκαστήκατε να τα φέρετε, αλλά μετά από είκοσι οκτώ μέρες απεργίας, μετά από είκοσι οκτώ μέρες που είχαν βγει στο πεζοδρόμιο γιατί δεν υπήρχε άλλη λύση για τους εργαζόμενους</w:t>
      </w:r>
      <w:r>
        <w:rPr>
          <w:rFonts w:eastAsia="Times New Roman"/>
          <w:szCs w:val="24"/>
        </w:rPr>
        <w:t xml:space="preserve">. Και μπορείτε να μας πείτε πόσο καιρό </w:t>
      </w:r>
      <w:r>
        <w:rPr>
          <w:rFonts w:eastAsia="Times New Roman"/>
          <w:szCs w:val="24"/>
        </w:rPr>
        <w:lastRenderedPageBreak/>
        <w:t>γίνεται αυτό; Γιατί εγώ θυμάμαι τουλάχιστον τρεις τέσσερις μήνες, και όποιος κοιτάξει τα δελτία Τύπου όλων των ναυτεργατών θα δει ότι πολλούς μήνες τώρα αυτό σας έλεγαν «τι θέλουμε; Δύο πράγματα. Κατοχυρώστε μας». Και</w:t>
      </w:r>
      <w:r>
        <w:rPr>
          <w:rFonts w:eastAsia="Times New Roman"/>
          <w:szCs w:val="24"/>
        </w:rPr>
        <w:t xml:space="preserve"> στην ουσία, έτσι όπως τα έχετε φέρει αυτή τη στιγμή, δεν κατοχυρώνονται 100%. Και αυτή τη στιγμή όποιος μιλήσει μαζί τους, θα δει ότι συνεχίζει να υπάρχει πρόβλημα.</w:t>
      </w:r>
    </w:p>
    <w:p w14:paraId="0D044B6E"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Μιας και μιλάμε για τα εργασιακά, θυμάστε πολύ καλά, κύριε Δρίτσα, τι γινόταν επί </w:t>
      </w:r>
      <w:r>
        <w:rPr>
          <w:rFonts w:eastAsia="Times New Roman"/>
          <w:szCs w:val="24"/>
        </w:rPr>
        <w:t>«</w:t>
      </w:r>
      <w:r>
        <w:rPr>
          <w:rFonts w:eastAsia="Times New Roman"/>
          <w:szCs w:val="24"/>
        </w:rPr>
        <w:t>COSCO</w:t>
      </w:r>
      <w:r>
        <w:rPr>
          <w:rFonts w:eastAsia="Times New Roman"/>
          <w:szCs w:val="24"/>
        </w:rPr>
        <w:t>»</w:t>
      </w:r>
      <w:r>
        <w:rPr>
          <w:rFonts w:eastAsia="Times New Roman"/>
          <w:szCs w:val="24"/>
        </w:rPr>
        <w:t xml:space="preserve"> </w:t>
      </w:r>
      <w:r>
        <w:rPr>
          <w:rFonts w:eastAsia="Times New Roman"/>
          <w:szCs w:val="24"/>
        </w:rPr>
        <w:t xml:space="preserve">με την </w:t>
      </w:r>
      <w:r>
        <w:rPr>
          <w:rFonts w:eastAsia="Times New Roman"/>
          <w:szCs w:val="24"/>
        </w:rPr>
        <w:t>π</w:t>
      </w:r>
      <w:r>
        <w:rPr>
          <w:rFonts w:eastAsia="Times New Roman"/>
          <w:szCs w:val="24"/>
        </w:rPr>
        <w:t xml:space="preserve">ροβλήτα </w:t>
      </w:r>
      <w:r>
        <w:rPr>
          <w:rFonts w:eastAsia="Times New Roman"/>
          <w:szCs w:val="24"/>
        </w:rPr>
        <w:t>2</w:t>
      </w:r>
      <w:r>
        <w:rPr>
          <w:rFonts w:eastAsia="Times New Roman"/>
          <w:szCs w:val="24"/>
        </w:rPr>
        <w:t xml:space="preserve"> όταν είχε παραδοθεί, -αυτό που είπε και ο </w:t>
      </w:r>
      <w:r>
        <w:rPr>
          <w:rFonts w:eastAsia="Times New Roman"/>
          <w:szCs w:val="24"/>
        </w:rPr>
        <w:t>π</w:t>
      </w:r>
      <w:r>
        <w:rPr>
          <w:rFonts w:eastAsia="Times New Roman"/>
          <w:szCs w:val="24"/>
        </w:rPr>
        <w:t xml:space="preserve">ρόεδρος της ΟΜΥΛΕ- με τα μηνύματα </w:t>
      </w:r>
      <w:r>
        <w:rPr>
          <w:rFonts w:eastAsia="Times New Roman"/>
          <w:szCs w:val="24"/>
        </w:rPr>
        <w:t xml:space="preserve">τρεις </w:t>
      </w:r>
      <w:r>
        <w:rPr>
          <w:rFonts w:eastAsia="Times New Roman"/>
          <w:szCs w:val="24"/>
        </w:rPr>
        <w:t>το βράδυ και με 30 ευρώ μεροκάματο για δέκα ώρες, με τους εργολάβους.</w:t>
      </w:r>
    </w:p>
    <w:p w14:paraId="0D044B6F" w14:textId="77777777" w:rsidR="00510C84" w:rsidRDefault="007027BA">
      <w:pPr>
        <w:spacing w:line="600" w:lineRule="auto"/>
        <w:ind w:firstLine="709"/>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w:t>
      </w:r>
      <w:r>
        <w:rPr>
          <w:rFonts w:eastAsia="Times New Roman" w:cs="Times New Roman"/>
          <w:szCs w:val="24"/>
        </w:rPr>
        <w:t>κ</w:t>
      </w:r>
      <w:r>
        <w:rPr>
          <w:rFonts w:eastAsia="Times New Roman" w:cs="Times New Roman"/>
          <w:szCs w:val="24"/>
        </w:rPr>
        <w:t>υρίου Βουλευτή)</w:t>
      </w:r>
    </w:p>
    <w:p w14:paraId="0D044B70" w14:textId="77777777" w:rsidR="00510C84" w:rsidRDefault="007027BA">
      <w:pPr>
        <w:spacing w:line="600" w:lineRule="auto"/>
        <w:ind w:firstLine="720"/>
        <w:contextualSpacing/>
        <w:jc w:val="both"/>
        <w:rPr>
          <w:rFonts w:eastAsia="Times New Roman"/>
          <w:szCs w:val="24"/>
        </w:rPr>
      </w:pPr>
      <w:r>
        <w:rPr>
          <w:rFonts w:eastAsia="Times New Roman"/>
          <w:szCs w:val="24"/>
        </w:rPr>
        <w:t>Τις μετατάξεις αυτή τη στιγμή τις ζητάνε οι εργαζόμενοι γι’ αυτόν τον λόγο, επειδή δεν θέλουν να καταντήσουν σε αυτό το καθεστώς και ειδικά οι περισσότεροι που είναι σε ηλικία τριάντα με σαράντα χρόνων. Δηλαδή, οι εργαζόμενοι στον ΟΛΠ, οι νέοι, αυτή τη στι</w:t>
      </w:r>
      <w:r>
        <w:rPr>
          <w:rFonts w:eastAsia="Times New Roman"/>
          <w:szCs w:val="24"/>
        </w:rPr>
        <w:t>γμή θα ζητήσουν μετάταξη, όλοι. Εκεί έχουμε καταντήσει.</w:t>
      </w:r>
    </w:p>
    <w:p w14:paraId="0D044B71"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 xml:space="preserve">Άλλο ένα ερώτημα –και τελειώνω, κύριε Πρόεδρε, σε ένα λεπτό- είναι το εξής. Με το Αττικό Λιμενικό Σύστημα, με τους </w:t>
      </w:r>
      <w:r>
        <w:rPr>
          <w:rFonts w:eastAsia="Times New Roman"/>
          <w:szCs w:val="24"/>
        </w:rPr>
        <w:t>τέσσερις χιλιάδες εκατόν πενήντα</w:t>
      </w:r>
      <w:r>
        <w:rPr>
          <w:rFonts w:eastAsia="Times New Roman"/>
          <w:szCs w:val="24"/>
        </w:rPr>
        <w:t xml:space="preserve"> τι θα κάνουμε; Επηρεάζει και τα υπόλοιπα λιμάνια; Εί</w:t>
      </w:r>
      <w:r>
        <w:rPr>
          <w:rFonts w:eastAsia="Times New Roman"/>
          <w:szCs w:val="24"/>
        </w:rPr>
        <w:t>ναι πολύ σοβαρό αυτό και πρέπει να απαντηθεί.</w:t>
      </w:r>
    </w:p>
    <w:p w14:paraId="0D044B72"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Επίσης, το αναπτυξιακό πρόγραμμα, το πρόγραμμα της μελέτης διαχείρισης του ΟΛΠ, ποιος θα το ορίζει; Γιατί γράφει μέσα στη </w:t>
      </w:r>
      <w:r>
        <w:rPr>
          <w:rFonts w:eastAsia="Times New Roman"/>
          <w:szCs w:val="24"/>
        </w:rPr>
        <w:t>σ</w:t>
      </w:r>
      <w:r>
        <w:rPr>
          <w:rFonts w:eastAsia="Times New Roman"/>
          <w:szCs w:val="24"/>
        </w:rPr>
        <w:t xml:space="preserve">ύμβαση ότι θα το ορίζει ο ΟΛΠ, δηλαδή η </w:t>
      </w:r>
      <w:r>
        <w:rPr>
          <w:rFonts w:eastAsia="Times New Roman"/>
          <w:szCs w:val="24"/>
        </w:rPr>
        <w:t>«</w:t>
      </w:r>
      <w:r>
        <w:rPr>
          <w:rFonts w:eastAsia="Times New Roman"/>
          <w:szCs w:val="24"/>
        </w:rPr>
        <w:t>COSCO</w:t>
      </w:r>
      <w:r>
        <w:rPr>
          <w:rFonts w:eastAsia="Times New Roman"/>
          <w:szCs w:val="24"/>
        </w:rPr>
        <w:t>»</w:t>
      </w:r>
      <w:r>
        <w:rPr>
          <w:rFonts w:eastAsia="Times New Roman"/>
          <w:szCs w:val="24"/>
        </w:rPr>
        <w:t>, σύμφωνα με τη δική του εμπορική στρατη</w:t>
      </w:r>
      <w:r>
        <w:rPr>
          <w:rFonts w:eastAsia="Times New Roman"/>
          <w:szCs w:val="24"/>
        </w:rPr>
        <w:t xml:space="preserve">γική και το δικό του επενδυτικό πρόγραμμα -για να μην το διαβάζουμε όλο. Άρα στην ουσία, η </w:t>
      </w:r>
      <w:r>
        <w:rPr>
          <w:rFonts w:eastAsia="Times New Roman"/>
          <w:szCs w:val="24"/>
        </w:rPr>
        <w:t>«</w:t>
      </w:r>
      <w:r>
        <w:rPr>
          <w:rFonts w:eastAsia="Times New Roman"/>
          <w:szCs w:val="24"/>
        </w:rPr>
        <w:t>COSCO</w:t>
      </w:r>
      <w:r>
        <w:rPr>
          <w:rFonts w:eastAsia="Times New Roman"/>
          <w:szCs w:val="24"/>
        </w:rPr>
        <w:t>»</w:t>
      </w:r>
      <w:r>
        <w:rPr>
          <w:rFonts w:eastAsia="Times New Roman"/>
          <w:szCs w:val="24"/>
        </w:rPr>
        <w:t xml:space="preserve"> θα βάζει το μοντέλο. Λέει πιο πάνω ότι σίγουρα θα έχει και εποπτευόμενους φορείς στο </w:t>
      </w:r>
      <w:r>
        <w:rPr>
          <w:rFonts w:eastAsia="Times New Roman"/>
          <w:szCs w:val="24"/>
        </w:rPr>
        <w:t>δ</w:t>
      </w:r>
      <w:r>
        <w:rPr>
          <w:rFonts w:eastAsia="Times New Roman"/>
          <w:szCs w:val="24"/>
        </w:rPr>
        <w:t>ημόσιο, αλλά πώς θα ενεργοποιηθούν οι ρήτρες από τη στιγμή που δεν είμα</w:t>
      </w:r>
      <w:r>
        <w:rPr>
          <w:rFonts w:eastAsia="Times New Roman"/>
          <w:szCs w:val="24"/>
        </w:rPr>
        <w:t>στε κυρίαρχο κράτος; Πώς θα ενεργοποιηθούν οι ρήτρες από τη στιγμή που δεν υπάρχει τίποτα; Πώς θα ενεργοποιηθούν όλες αυτές οι ρήτρες; Για να σας θυμίσω την υπόθεση των υποβρυχίων όπου υπήρχαν ρήτρες και δεν ενεργοποιήθηκε ούτε μία. Ακριβώς το ίδιο θα γίνε</w:t>
      </w:r>
      <w:r>
        <w:rPr>
          <w:rFonts w:eastAsia="Times New Roman"/>
          <w:szCs w:val="24"/>
        </w:rPr>
        <w:t xml:space="preserve">ι και με τον ΟΛΠ. </w:t>
      </w:r>
    </w:p>
    <w:p w14:paraId="0D044B73"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Κλείνοντας, γιατί δεν θέλω να καταχραστώ άλλο τον χρόνο σας, πάγια θέση του Λαϊκού Συνδέσμου- Χρυσή Αυγή είναι: Δημόσιου χαρακτήρα λιμάνια…</w:t>
      </w:r>
    </w:p>
    <w:p w14:paraId="0D044B74"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Κούζηλε, πρέπει να ολοκληρώ</w:t>
      </w:r>
      <w:r>
        <w:rPr>
          <w:rFonts w:eastAsia="Times New Roman"/>
          <w:szCs w:val="24"/>
        </w:rPr>
        <w:t>σ</w:t>
      </w:r>
      <w:r>
        <w:rPr>
          <w:rFonts w:eastAsia="Times New Roman"/>
          <w:szCs w:val="24"/>
        </w:rPr>
        <w:t>ετε.</w:t>
      </w:r>
    </w:p>
    <w:p w14:paraId="0D044B75" w14:textId="77777777" w:rsidR="00510C84" w:rsidRDefault="007027BA">
      <w:pPr>
        <w:spacing w:line="600" w:lineRule="auto"/>
        <w:ind w:firstLine="720"/>
        <w:contextualSpacing/>
        <w:jc w:val="both"/>
        <w:rPr>
          <w:rFonts w:eastAsia="Times New Roman"/>
          <w:szCs w:val="24"/>
        </w:rPr>
      </w:pPr>
      <w:r>
        <w:rPr>
          <w:rFonts w:eastAsia="Times New Roman"/>
          <w:b/>
          <w:szCs w:val="24"/>
        </w:rPr>
        <w:t>ΝΙΚΟΛΑΟΣ ΚΟΥΖΗΛΟΣ:</w:t>
      </w:r>
      <w:r>
        <w:rPr>
          <w:rFonts w:eastAsia="Times New Roman"/>
          <w:szCs w:val="24"/>
        </w:rPr>
        <w:t xml:space="preserve"> Ολοκληρώνω, κύριε Πρόεδρε.</w:t>
      </w:r>
    </w:p>
    <w:p w14:paraId="0D044B76" w14:textId="77777777" w:rsidR="00510C84" w:rsidRDefault="007027BA">
      <w:pPr>
        <w:spacing w:line="600" w:lineRule="auto"/>
        <w:ind w:firstLine="720"/>
        <w:contextualSpacing/>
        <w:jc w:val="both"/>
        <w:rPr>
          <w:rFonts w:eastAsia="Times New Roman"/>
          <w:szCs w:val="24"/>
        </w:rPr>
      </w:pPr>
      <w:r>
        <w:rPr>
          <w:rFonts w:eastAsia="Times New Roman"/>
          <w:szCs w:val="24"/>
        </w:rPr>
        <w:t>Εσείς τώρα βάζετε την αριστερή υπογραφή σας στην πώληση του ΟΛΠ!</w:t>
      </w:r>
    </w:p>
    <w:p w14:paraId="0D044B77" w14:textId="77777777" w:rsidR="00510C84" w:rsidRDefault="007027BA">
      <w:pPr>
        <w:spacing w:line="600" w:lineRule="auto"/>
        <w:ind w:firstLine="720"/>
        <w:contextualSpacing/>
        <w:jc w:val="both"/>
        <w:rPr>
          <w:rFonts w:eastAsia="Times New Roman"/>
          <w:szCs w:val="24"/>
        </w:rPr>
      </w:pPr>
      <w:r>
        <w:rPr>
          <w:rFonts w:eastAsia="Times New Roman"/>
          <w:szCs w:val="24"/>
        </w:rPr>
        <w:t>Κυρίες και κύριοι, χάσατε, ηττηθήκατε, συμβιβαστήκατε!</w:t>
      </w:r>
    </w:p>
    <w:p w14:paraId="0D044B78" w14:textId="77777777" w:rsidR="00510C84" w:rsidRDefault="007027BA">
      <w:pPr>
        <w:spacing w:line="600" w:lineRule="auto"/>
        <w:ind w:firstLine="720"/>
        <w:contextualSpacing/>
        <w:jc w:val="center"/>
        <w:rPr>
          <w:rFonts w:eastAsia="Times New Roman"/>
          <w:szCs w:val="24"/>
        </w:rPr>
      </w:pPr>
      <w:r>
        <w:rPr>
          <w:rFonts w:eastAsia="Times New Roman"/>
          <w:szCs w:val="24"/>
        </w:rPr>
        <w:t>(Χειροκροτήματα από την πτέρυγα της Χρυσής Αυγής)</w:t>
      </w:r>
    </w:p>
    <w:p w14:paraId="0D044B79"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Παρακαλώ τον Κοινοβουλευτ</w:t>
      </w:r>
      <w:r>
        <w:rPr>
          <w:rFonts w:eastAsia="Times New Roman"/>
          <w:szCs w:val="24"/>
        </w:rPr>
        <w:t xml:space="preserve">ικό Εκπρόσωπο της Χρυσής Αυγής, τον κ. Λαγό, να μας ενημερώσει εντός μιας ώρας σχετικά με την ονομαστική ψηφοφορία που θα ζητήσουν, επί ποιων άρθρων θα είναι αυτή. Να δώσει ένα σημείωμα στις υπηρεσίες, για να έχουν προετοιμάσει τα κείμενα. </w:t>
      </w:r>
    </w:p>
    <w:p w14:paraId="0D044B7A"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ΙΩΑΝΝΗΣ ΛΑΓΟΣ: </w:t>
      </w:r>
      <w:r>
        <w:rPr>
          <w:rFonts w:eastAsia="Times New Roman"/>
          <w:szCs w:val="24"/>
        </w:rPr>
        <w:t>Εντάξει, κύριε Πρόεδρε.</w:t>
      </w:r>
    </w:p>
    <w:p w14:paraId="0D044B7B" w14:textId="77777777" w:rsidR="00510C84" w:rsidRDefault="007027BA">
      <w:pPr>
        <w:spacing w:line="600" w:lineRule="auto"/>
        <w:ind w:firstLine="720"/>
        <w:contextualSpacing/>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Εντάξει, ευχαριστώ.</w:t>
      </w:r>
    </w:p>
    <w:p w14:paraId="0D044B7C"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Τώρα, καλώ στο Βήμα τον </w:t>
      </w:r>
      <w:r>
        <w:rPr>
          <w:rFonts w:eastAsia="Times New Roman"/>
          <w:szCs w:val="24"/>
        </w:rPr>
        <w:t>ε</w:t>
      </w:r>
      <w:r>
        <w:rPr>
          <w:rFonts w:eastAsia="Times New Roman"/>
          <w:szCs w:val="24"/>
        </w:rPr>
        <w:t xml:space="preserve">ιδικό </w:t>
      </w:r>
      <w:r>
        <w:rPr>
          <w:rFonts w:eastAsia="Times New Roman"/>
          <w:szCs w:val="24"/>
        </w:rPr>
        <w:t>α</w:t>
      </w:r>
      <w:r>
        <w:rPr>
          <w:rFonts w:eastAsia="Times New Roman"/>
          <w:szCs w:val="24"/>
        </w:rPr>
        <w:t>γορητή της Δημοκρατικής Συμπαράταξης ΠΑΣΟΚ-ΔΗΜΑΡ, τον κ. Οδυσσέα Κωνσταντινόπουλο.</w:t>
      </w:r>
    </w:p>
    <w:p w14:paraId="0D044B7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 κύριε Πρόεδρε. </w:t>
      </w:r>
    </w:p>
    <w:p w14:paraId="0D044B7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Κυρίες κα</w:t>
      </w:r>
      <w:r>
        <w:rPr>
          <w:rFonts w:eastAsia="Times New Roman" w:cs="Times New Roman"/>
          <w:szCs w:val="24"/>
        </w:rPr>
        <w:t xml:space="preserve">ι κύριοι συνάδελφοι, μετά την αναγκαία διακοπή, όπως είπε ο Υπουργός, επιστρέφουμε για να δούμε αν έγιναν απλές νομοτεχνικές βελτιώσεις. Κοιτάξτε, κύριε Υπουργέ, έχω μπροστά μου τις βελτιώσεις που κάνατε. </w:t>
      </w:r>
    </w:p>
    <w:p w14:paraId="0D044B7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Στο άρθρο 5 παράγραφος 1, κυρίες και κύριοι συνάδε</w:t>
      </w:r>
      <w:r>
        <w:rPr>
          <w:rFonts w:eastAsia="Times New Roman" w:cs="Times New Roman"/>
          <w:szCs w:val="24"/>
        </w:rPr>
        <w:t xml:space="preserve">λφοι, προστίθεται η φράση «…δεν επιτρέπεται να ασκούνται με τρόπο αντίθετο με τα προβλεπόμενα στην κυρούμενη </w:t>
      </w:r>
      <w:r>
        <w:rPr>
          <w:rFonts w:eastAsia="Times New Roman" w:cs="Times New Roman"/>
          <w:szCs w:val="24"/>
        </w:rPr>
        <w:t>σ</w:t>
      </w:r>
      <w:r>
        <w:rPr>
          <w:rFonts w:eastAsia="Times New Roman" w:cs="Times New Roman"/>
          <w:szCs w:val="24"/>
        </w:rPr>
        <w:t xml:space="preserve">ύμβαση </w:t>
      </w:r>
      <w:r>
        <w:rPr>
          <w:rFonts w:eastAsia="Times New Roman" w:cs="Times New Roman"/>
          <w:szCs w:val="24"/>
        </w:rPr>
        <w:t>π</w:t>
      </w:r>
      <w:r>
        <w:rPr>
          <w:rFonts w:eastAsia="Times New Roman" w:cs="Times New Roman"/>
          <w:szCs w:val="24"/>
        </w:rPr>
        <w:t xml:space="preserve">αραχώρησης». Άρα, ό,τι έγραφε μέχρι τώρα διαγράφεται με ένα «χ». </w:t>
      </w:r>
    </w:p>
    <w:p w14:paraId="0D044B8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Στην τέταρτη νομοτεχνική βελτίωση, κυρίες και κύριοι συνάδελφοι, για το άρθρο 9 παράγραφος 1 είναι αυτούσιο αυτό που σας έλεγε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Διαβάστε την επιστολή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και θα το δείτε.</w:t>
      </w:r>
    </w:p>
    <w:p w14:paraId="0D044B8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άρθρο 9 παράγραφος 3 είναι αυτούσιο αυτό που σας είπε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Διαβάστε το στην επιστολή. </w:t>
      </w:r>
    </w:p>
    <w:p w14:paraId="0D044B8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Στην νομοτεχνική βελτίωση 6 για το άρθρο 12 παράγραφος 2 θα σας διαβάσω τι λέει το προηγούμενο άρθρο και τι βάλατε εσείς μέσα. </w:t>
      </w:r>
    </w:p>
    <w:p w14:paraId="0D044B8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Γράφει στο άρθρο 12 παράγραφος 2: «Ειδικότερες τεχνικές λεπτομέρειες για το άνοιγμα, κλείσιμο, την</w:t>
      </w:r>
      <w:r>
        <w:rPr>
          <w:rFonts w:eastAsia="Times New Roman" w:cs="Times New Roman"/>
          <w:szCs w:val="24"/>
        </w:rPr>
        <w:t xml:space="preserve"> κίνηση και εν γένει λειτουργία των κατά τα ανωτέρω κοινών λογαριασμών</w:t>
      </w:r>
      <w:r>
        <w:rPr>
          <w:rFonts w:eastAsia="Times New Roman" w:cs="Times New Roman"/>
          <w:szCs w:val="24"/>
        </w:rPr>
        <w:t xml:space="preserve"> και λοιπά</w:t>
      </w:r>
      <w:r>
        <w:rPr>
          <w:rFonts w:eastAsia="Times New Roman" w:cs="Times New Roman"/>
          <w:szCs w:val="24"/>
        </w:rPr>
        <w:t>. Στη σύμβαση αυτή επιτρέπεται να συμβάλλεται ως περαιτέρω συμβαλλόμενος πιστωτικό ίδρυμα, το οποίο οι συνδικαιούχοι του κοινού λογαριασμού</w:t>
      </w:r>
      <w:r>
        <w:rPr>
          <w:rFonts w:eastAsia="Times New Roman" w:cs="Times New Roman"/>
          <w:szCs w:val="24"/>
        </w:rPr>
        <w:t xml:space="preserve"> και λοιπά</w:t>
      </w:r>
      <w:r>
        <w:rPr>
          <w:rFonts w:eastAsia="Times New Roman" w:cs="Times New Roman"/>
          <w:szCs w:val="24"/>
        </w:rPr>
        <w:t>». Αυτές οι πέντε γραμμές κ</w:t>
      </w:r>
      <w:r>
        <w:rPr>
          <w:rFonts w:eastAsia="Times New Roman" w:cs="Times New Roman"/>
          <w:szCs w:val="24"/>
        </w:rPr>
        <w:t xml:space="preserve">αταργούνται κι έρχονται δυόμισι σελίδες. </w:t>
      </w:r>
    </w:p>
    <w:p w14:paraId="0D044B8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Δεν είναι ούτε μιάμιση σελίδα. </w:t>
      </w:r>
    </w:p>
    <w:p w14:paraId="0D044B8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Ούτε μιάμιση; Θα πάρω τη δική σας εκδοχή για μιάμιση σελίδα. Η οποία τι λέει; </w:t>
      </w:r>
    </w:p>
    <w:p w14:paraId="0D044B8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ΘΕΟΔΩΡΟΣ ΔΡ</w:t>
      </w:r>
      <w:r>
        <w:rPr>
          <w:rFonts w:eastAsia="Times New Roman" w:cs="Times New Roman"/>
          <w:b/>
          <w:szCs w:val="24"/>
        </w:rPr>
        <w:t>ΙΤΣΑΣ (Υπουργός Ναυτιλίας και Νησιωτικής Πολιτικής):</w:t>
      </w:r>
      <w:r>
        <w:rPr>
          <w:rFonts w:eastAsia="Times New Roman" w:cs="Times New Roman"/>
          <w:szCs w:val="24"/>
        </w:rPr>
        <w:t xml:space="preserve"> Τα έχετε στα χέρια σας. </w:t>
      </w:r>
    </w:p>
    <w:p w14:paraId="0D044B8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Λέει το εξής: Από την έκδοση του παρόντος νόμου και με την επιφύλαξη διαφορετικής ειδικής ρύθμισής του, ανακαλούνται, καταργούνται ή στερούνται ισχύος</w:t>
      </w:r>
      <w:r>
        <w:rPr>
          <w:rFonts w:eastAsia="Times New Roman" w:cs="Times New Roman"/>
          <w:szCs w:val="24"/>
        </w:rPr>
        <w:t xml:space="preserve"> δέκα ρυθμίσεις. </w:t>
      </w:r>
    </w:p>
    <w:p w14:paraId="0D044B8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F1556F">
        <w:rPr>
          <w:rFonts w:eastAsia="Times New Roman" w:cs="Times New Roman"/>
          <w:b/>
          <w:szCs w:val="24"/>
        </w:rPr>
        <w:t>ΓΕΩΡΓΙΟΣ ΛΑΜΠΡΟΥΛΗΣ</w:t>
      </w:r>
      <w:r>
        <w:rPr>
          <w:rFonts w:eastAsia="Times New Roman" w:cs="Times New Roman"/>
          <w:szCs w:val="24"/>
        </w:rPr>
        <w:t>)</w:t>
      </w:r>
    </w:p>
    <w:p w14:paraId="0D044B8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Κύριε Υπουργέ, θέλω να σας ρωτήσω πραγματικά με ειλικρίνεια: Γιατί αποδέχεστε αυτόν τον πολιτικό αυτοεξευτελισμό; Είχατε μια σύμβαση την</w:t>
      </w:r>
      <w:r>
        <w:rPr>
          <w:rFonts w:eastAsia="Times New Roman" w:cs="Times New Roman"/>
          <w:szCs w:val="24"/>
        </w:rPr>
        <w:t xml:space="preserve"> οποία τη συμφωνήσατε. Ο Πρωθυπουργός ο ίδιος τη συμφώνησε. Υπήρξε μια ολόκληρη διαδικασία στο Μέγαρο Μαξίμου. </w:t>
      </w:r>
    </w:p>
    <w:p w14:paraId="0D044B8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ΘΕΟΔΩΡΟΣ ΔΡΙΤΣΑΣ (Υπουργός Ναυτιλίας και Νησιωτικής Πολιτικής):</w:t>
      </w:r>
      <w:r>
        <w:rPr>
          <w:rFonts w:eastAsia="Times New Roman" w:cs="Times New Roman"/>
          <w:szCs w:val="24"/>
        </w:rPr>
        <w:t xml:space="preserve"> Πείτε, παρακαλώ, τι καταργείται; </w:t>
      </w:r>
    </w:p>
    <w:p w14:paraId="0D044B8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Κι έρχεστε εσείς ο</w:t>
      </w:r>
      <w:r>
        <w:rPr>
          <w:rFonts w:eastAsia="Times New Roman" w:cs="Times New Roman"/>
          <w:szCs w:val="24"/>
        </w:rPr>
        <w:t xml:space="preserve"> ίδιος κι εκτός από τον προσωπικό αυτοεξευτελισμό τον δικό σας, αυτοεξευτελίζεται η χώρα και η Κυβέρνηση. Αποδέχεστε δηλαδή μια εταιρεία να σας πει τι θα γράψετε. </w:t>
      </w:r>
    </w:p>
    <w:p w14:paraId="0D044B8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Εσείς το ζητήσατε. </w:t>
      </w:r>
    </w:p>
    <w:p w14:paraId="0D044B8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Και σας λέω, κύριε Υπουργέ:</w:t>
      </w:r>
      <w:r>
        <w:rPr>
          <w:rFonts w:eastAsia="Times New Roman" w:cs="Times New Roman"/>
          <w:szCs w:val="24"/>
        </w:rPr>
        <w:t xml:space="preserve"> Γιατί ενώ το είχατε συμφωνήσει πριν, δεν το φέρατε από την αρχή; Αναρωτιέμαι και θα αναρωτιούνται όλοι οι Έλληνες το γιατί. Γιατί το κάνετε αυτό; </w:t>
      </w:r>
    </w:p>
    <w:p w14:paraId="0D044B8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Ποιο είναι το γνωστό αυτό που κάνετε πάντα; Είναι το γνωστό: Ξεκινάμε τη διαπραγμάτευση περήφανα και καταλήγουμε σε όλα, μα σε όλα τα επίπεδα, να γράφουμε απλώς ό,τι μας λένε, </w:t>
      </w:r>
      <w:r>
        <w:rPr>
          <w:rFonts w:eastAsia="Times New Roman" w:cs="Times New Roman"/>
          <w:szCs w:val="24"/>
        </w:rPr>
        <w:t xml:space="preserve">τόσο </w:t>
      </w:r>
      <w:r>
        <w:rPr>
          <w:rFonts w:eastAsia="Times New Roman" w:cs="Times New Roman"/>
          <w:szCs w:val="24"/>
        </w:rPr>
        <w:t xml:space="preserve">στο επίπεδο της </w:t>
      </w:r>
      <w:r>
        <w:rPr>
          <w:rFonts w:eastAsia="Times New Roman" w:cs="Times New Roman"/>
          <w:szCs w:val="24"/>
        </w:rPr>
        <w:t>τ</w:t>
      </w:r>
      <w:r>
        <w:rPr>
          <w:rFonts w:eastAsia="Times New Roman" w:cs="Times New Roman"/>
          <w:szCs w:val="24"/>
        </w:rPr>
        <w:t xml:space="preserve">ρόικας </w:t>
      </w:r>
      <w:r>
        <w:rPr>
          <w:rFonts w:eastAsia="Times New Roman" w:cs="Times New Roman"/>
          <w:szCs w:val="24"/>
        </w:rPr>
        <w:t>όσο</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τώρα</w:t>
      </w:r>
      <w:r>
        <w:rPr>
          <w:rFonts w:eastAsia="Times New Roman" w:cs="Times New Roman"/>
          <w:szCs w:val="24"/>
        </w:rPr>
        <w:t>,</w:t>
      </w:r>
      <w:r>
        <w:rPr>
          <w:rFonts w:eastAsia="Times New Roman" w:cs="Times New Roman"/>
          <w:szCs w:val="24"/>
        </w:rPr>
        <w:t xml:space="preserve"> στο επίπεδο μιας εταιρείας. </w:t>
      </w:r>
    </w:p>
    <w:p w14:paraId="0D044B8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w:t>
      </w:r>
      <w:r>
        <w:rPr>
          <w:rFonts w:eastAsia="Times New Roman" w:cs="Times New Roman"/>
          <w:szCs w:val="24"/>
        </w:rPr>
        <w:t>κύριοι συνάδελφοι, από την πρώτη μέρα το στηρίξαμε, παρ</w:t>
      </w:r>
      <w:r>
        <w:rPr>
          <w:rFonts w:eastAsia="Times New Roman" w:cs="Times New Roman"/>
          <w:szCs w:val="24"/>
        </w:rPr>
        <w:t xml:space="preserve">’ </w:t>
      </w:r>
      <w:r>
        <w:rPr>
          <w:rFonts w:eastAsia="Times New Roman" w:cs="Times New Roman"/>
          <w:szCs w:val="24"/>
        </w:rPr>
        <w:t>ότι έχουμε μια διαφορετική προσέγγιση και θα τα πούμε αργότερα. Όμως, αναρωτιέμαι τι θα λένε οι Βουλευτές σας που άλλα έλεγαν, όπως «Θυμάμαι τον πατέρα μου να λέει ότι η Δεξιά θα πουλήσει και την Ακρόπολη. Δεν έζησε να δει το ΠΑΣΟΚ μαζί με τη Δεξιά να πουλ</w:t>
      </w:r>
      <w:r>
        <w:rPr>
          <w:rFonts w:eastAsia="Times New Roman" w:cs="Times New Roman"/>
          <w:szCs w:val="24"/>
        </w:rPr>
        <w:t xml:space="preserve">άει τη χώρα». Το δυστύχημα είναι ότι δεν έζησε να δει την Αριστερά κι αυτούς που τα υπογράφουν να τα πουλάνε μόνοι τους! </w:t>
      </w:r>
    </w:p>
    <w:p w14:paraId="0D044B9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Μισοτιμής κιόλας! </w:t>
      </w:r>
    </w:p>
    <w:p w14:paraId="0D044B9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Αυτοί που τα γράφουν είναι εδώ Βουλευτές του ελληνικού Κοινοβουλίου!</w:t>
      </w:r>
    </w:p>
    <w:p w14:paraId="0D044B92" w14:textId="77777777" w:rsidR="00510C84" w:rsidRDefault="007027BA">
      <w:pPr>
        <w:spacing w:line="600" w:lineRule="auto"/>
        <w:ind w:firstLine="720"/>
        <w:contextualSpacing/>
        <w:jc w:val="both"/>
        <w:rPr>
          <w:rFonts w:eastAsia="Times New Roman"/>
          <w:szCs w:val="24"/>
        </w:rPr>
      </w:pPr>
      <w:r>
        <w:rPr>
          <w:rFonts w:eastAsia="Times New Roman"/>
          <w:szCs w:val="24"/>
        </w:rPr>
        <w:t>Κ</w:t>
      </w:r>
      <w:r>
        <w:rPr>
          <w:rFonts w:eastAsia="Times New Roman"/>
          <w:szCs w:val="24"/>
        </w:rPr>
        <w:t>υρίες και κύριοι συνάδελφοι, όπως η κ. Γεροβασίλη μίλησε για υπερβολικό φόβο, ο κ. Πετρόπουλος το πρωί μίλησε και είπε «γιατί υπάρχει τόση αναστάτωση για την κατάργηση του ΕΚΑΣ;». Είναι υπερβολή κι αυτό! Δυστυχώς όλα όσα είπατε και κάνατε θα τα βρείτε μπρο</w:t>
      </w:r>
      <w:r>
        <w:rPr>
          <w:rFonts w:eastAsia="Times New Roman"/>
          <w:szCs w:val="24"/>
        </w:rPr>
        <w:t xml:space="preserve">στά σας. Κι ο κ. Μπαλαούρας είπε ότι «αν δεν ήμασταν Κυβέρνηση, θα διαδηλώναμε στον ΟΛΠ κατά της ιδιωτικοποίησης». </w:t>
      </w:r>
    </w:p>
    <w:p w14:paraId="0D044B93"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Αυτή είναι Κυβέρνηση σουπερμάρκετ. Από αριστερά και μνημονιακή και αντιμνημονιακή! Είναι και με τις ιδιωτικοποιήσεις και χωρίς τις ιδιωτικοπ</w:t>
      </w:r>
      <w:r>
        <w:rPr>
          <w:rFonts w:eastAsia="Times New Roman"/>
          <w:szCs w:val="24"/>
        </w:rPr>
        <w:t xml:space="preserve">οιήσεις! Είναι και με τις συγκεντρώσεις και απέναντι από τις συγκεντρώσεις! Κι έχετε μόνο ένα προαπαιτούμενο, να διατηρήσετε την εξουσία. </w:t>
      </w:r>
    </w:p>
    <w:p w14:paraId="0D044B94"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Κι επειδή σας άκουσα να λέτε ότι δεν είστε εξουσιομανείς, εγώ δεν έχω λόγο να μην το πιστέψω αυτό. Δεν πιστεύετε ότι </w:t>
      </w:r>
      <w:r>
        <w:rPr>
          <w:rFonts w:eastAsia="Times New Roman"/>
          <w:szCs w:val="24"/>
        </w:rPr>
        <w:t>υπάρχει κάποιος άλλος κατάλληλος στον ΣΥΡΙΖΑ να βάλει απλά την υπογραφή του; Γιατί δεν έκανε τίποτα άλλο. Κι εσείς με ένα ήθος να πείτε «θα παραιτηθώ γιατί δεν αντέχω αυτόν τον αυτοεξευτελισμό».</w:t>
      </w:r>
    </w:p>
    <w:p w14:paraId="0D044B95"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ΚΩΝΣΤΑΝΤΙΝΟΣ ΔΟΥΖΙΝΑΣ: </w:t>
      </w:r>
      <w:r>
        <w:rPr>
          <w:rFonts w:eastAsia="Times New Roman"/>
          <w:szCs w:val="24"/>
        </w:rPr>
        <w:t xml:space="preserve">Εξ ιδίων τα αλλότρια! </w:t>
      </w:r>
    </w:p>
    <w:p w14:paraId="0D044B96" w14:textId="77777777" w:rsidR="00510C84" w:rsidRDefault="007027BA">
      <w:pPr>
        <w:spacing w:line="600" w:lineRule="auto"/>
        <w:ind w:firstLine="720"/>
        <w:contextualSpacing/>
        <w:jc w:val="both"/>
        <w:rPr>
          <w:rFonts w:eastAsia="Times New Roman"/>
          <w:szCs w:val="24"/>
        </w:rPr>
      </w:pPr>
      <w:r>
        <w:rPr>
          <w:rFonts w:eastAsia="Times New Roman"/>
          <w:b/>
          <w:szCs w:val="24"/>
        </w:rPr>
        <w:t>ΟΔΥΣΣΕΑΣ ΚΩΝΣΤΑ</w:t>
      </w:r>
      <w:r>
        <w:rPr>
          <w:rFonts w:eastAsia="Times New Roman"/>
          <w:b/>
          <w:szCs w:val="24"/>
        </w:rPr>
        <w:t xml:space="preserve">ΝΤΙΝΟΠΟΥΛΟΣ: </w:t>
      </w:r>
      <w:r>
        <w:rPr>
          <w:rFonts w:eastAsia="Times New Roman"/>
          <w:szCs w:val="24"/>
        </w:rPr>
        <w:t xml:space="preserve">Κι όμως, κύριοι, η Αριστερά είναι η Αριστερά της εξουσίας, η Αριστερά που τα κάνει όλα, μόνο και μόνο για να παραμείνει στην εξουσία.  </w:t>
      </w:r>
    </w:p>
    <w:p w14:paraId="0D044B97"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Και πάμε τώρα στις διατάξεις. Άλλωστε, μπορείτε να έχετε κι ένα σοβαρό επιχείρημα που είχε πει ο κ. Σεβαστά</w:t>
      </w:r>
      <w:r>
        <w:rPr>
          <w:rFonts w:eastAsia="Times New Roman"/>
          <w:szCs w:val="24"/>
        </w:rPr>
        <w:t xml:space="preserve">κης. Όταν τον ρώτησαν αν καταργούνται οι συντάξεις, είπε: «Οι συντάξεις αναπλαισιώθηκαν»! Εδώ μπορείτε να πείτε ότι και η </w:t>
      </w:r>
      <w:r>
        <w:rPr>
          <w:rFonts w:eastAsia="Times New Roman"/>
          <w:szCs w:val="24"/>
        </w:rPr>
        <w:t>κ</w:t>
      </w:r>
      <w:r>
        <w:rPr>
          <w:rFonts w:eastAsia="Times New Roman"/>
          <w:szCs w:val="24"/>
        </w:rPr>
        <w:t>ύρωση αναπλαισιώθηκε και έληξε το θέμα.</w:t>
      </w:r>
    </w:p>
    <w:p w14:paraId="0D044B98"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Πάμε, όμως, τώρα να δούμε ποια ήταν η σοβαρή διαπραγμάτευση που κάνατε, κύριε Υπουργέ. </w:t>
      </w:r>
    </w:p>
    <w:p w14:paraId="0D044B99" w14:textId="77777777" w:rsidR="00510C84" w:rsidRDefault="007027BA">
      <w:pPr>
        <w:spacing w:line="600" w:lineRule="auto"/>
        <w:ind w:firstLine="720"/>
        <w:contextualSpacing/>
        <w:jc w:val="both"/>
        <w:rPr>
          <w:rFonts w:eastAsia="Times New Roman"/>
          <w:szCs w:val="24"/>
        </w:rPr>
      </w:pPr>
      <w:r>
        <w:rPr>
          <w:rFonts w:eastAsia="Times New Roman"/>
          <w:szCs w:val="24"/>
        </w:rPr>
        <w:t>Πρώτο</w:t>
      </w:r>
      <w:r>
        <w:rPr>
          <w:rFonts w:eastAsia="Times New Roman"/>
          <w:szCs w:val="24"/>
        </w:rPr>
        <w:t xml:space="preserve">ν, βεβαίως, κύριε Καματερέ, δεν υπήρχε στο πρώτο και στο δεύτερο μνημόνιο ο τρόπος αυτός που σήμερα ψηφίζετε. </w:t>
      </w:r>
    </w:p>
    <w:p w14:paraId="0D044B9A"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ΗΛΙΑΣ ΚΑΜΑΤΕΡΟΣ: </w:t>
      </w:r>
      <w:r>
        <w:rPr>
          <w:rFonts w:eastAsia="Times New Roman"/>
          <w:szCs w:val="24"/>
        </w:rPr>
        <w:t xml:space="preserve">Το 2014 το κάνατε. </w:t>
      </w:r>
    </w:p>
    <w:p w14:paraId="0D044B9B"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ΟΔΥΣΣΕΑΣ ΚΩΝΣΤΑΝΤΙΝΟΠΟΥΛΟΣ: </w:t>
      </w:r>
      <w:r>
        <w:rPr>
          <w:rFonts w:eastAsia="Times New Roman"/>
          <w:szCs w:val="24"/>
        </w:rPr>
        <w:t>Εσείς λέγατε για 100% δημόσιο χαρακτήρα. Η Νέα Δημοκρατία είχε φέρει την πρόταση</w:t>
      </w:r>
      <w:r>
        <w:rPr>
          <w:rFonts w:eastAsia="Times New Roman"/>
          <w:szCs w:val="24"/>
        </w:rPr>
        <w:t xml:space="preserve"> του κ. Βαρβιτσιώτη. Να σας πω κάτι; Είναι καλύτερο να σας λέμε ότι υπερασπίζεστε την πρόταση του Βαρβιτσιώτη, αντί να σας λέω αυτό που είπε ο Δήμαρχος Κερατσινίου </w:t>
      </w:r>
      <w:r>
        <w:rPr>
          <w:rFonts w:eastAsia="Times New Roman"/>
          <w:szCs w:val="24"/>
        </w:rPr>
        <w:lastRenderedPageBreak/>
        <w:t>χθες, ότι πρόκειται περί θατσερικής εκποίησης. Είναι στα Πρακτικά. Είναι προτιμότερο. Κάνατε</w:t>
      </w:r>
      <w:r>
        <w:rPr>
          <w:rFonts w:eastAsia="Times New Roman"/>
          <w:szCs w:val="24"/>
        </w:rPr>
        <w:t xml:space="preserve"> μία επιλογή και είπατε «θα πάρουμε την επιλογή Βαρβιτσιώτη». Και λέτε «προχωράμε και στις μετατάξεις με την επιλογή Χατζηδάκη για «</w:t>
      </w:r>
      <w:r>
        <w:rPr>
          <w:rFonts w:eastAsia="Times New Roman"/>
          <w:szCs w:val="24"/>
        </w:rPr>
        <w:t>ΟΛΥΜΠΙΑΚΗ</w:t>
      </w:r>
      <w:r>
        <w:rPr>
          <w:rFonts w:eastAsia="Times New Roman"/>
          <w:szCs w:val="24"/>
        </w:rPr>
        <w:t xml:space="preserve">»». Μοιάζετε. Αυτή είναι η αλήθεια. </w:t>
      </w:r>
    </w:p>
    <w:p w14:paraId="0D044B9C"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Πάμε, όμως, τώρα να δούμε ακριβώς τι λέει η </w:t>
      </w:r>
      <w:r>
        <w:rPr>
          <w:rFonts w:eastAsia="Times New Roman"/>
          <w:szCs w:val="24"/>
        </w:rPr>
        <w:t>σ</w:t>
      </w:r>
      <w:r>
        <w:rPr>
          <w:rFonts w:eastAsia="Times New Roman"/>
          <w:szCs w:val="24"/>
        </w:rPr>
        <w:t>ύμβαση. Κύριε Υπουργέ, θα πληρώνε</w:t>
      </w:r>
      <w:r>
        <w:rPr>
          <w:rFonts w:eastAsia="Times New Roman"/>
          <w:szCs w:val="24"/>
        </w:rPr>
        <w:t xml:space="preserve">ι ΕΝΦΙΑ η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Μήπως με το άρθρο 10, παράγραφος 1, δεν υπόκειται στον ν.4223/2013; Δηλαδή, θα πληρώνει ΕΝΦΙΑ ο μικρομεσαίος, αλλά εσείς οι αριστεροί παραχωρείτε στην πιο κερδοφόρο εταιρεία να μην πληρώνει ΕΝΦΙΑ; </w:t>
      </w:r>
    </w:p>
    <w:p w14:paraId="0D044B9D" w14:textId="77777777" w:rsidR="00510C84" w:rsidRDefault="007027BA">
      <w:pPr>
        <w:spacing w:line="600" w:lineRule="auto"/>
        <w:ind w:firstLine="720"/>
        <w:contextualSpacing/>
        <w:jc w:val="both"/>
        <w:rPr>
          <w:rFonts w:eastAsia="Times New Roman"/>
          <w:szCs w:val="24"/>
        </w:rPr>
      </w:pPr>
      <w:r>
        <w:rPr>
          <w:rFonts w:eastAsia="Times New Roman"/>
          <w:szCs w:val="24"/>
        </w:rPr>
        <w:t>Πάμε στο δεύτερο. Πείτε μου εσείς οι αρ</w:t>
      </w:r>
      <w:r>
        <w:rPr>
          <w:rFonts w:eastAsia="Times New Roman"/>
          <w:szCs w:val="24"/>
        </w:rPr>
        <w:t>ιστεροί πάλι, που διαπραγματεύεστε και διαπραγματευτήκατε, ποιος είναι ο δείκτης καθαρού δανεισμού προς το σύνολο των ιδίων κεφαλαίων; Ακούστε, κύριοι συνάδελφοι του ΣΥΡΙΖΑ, τι θα ψηφίσετε. Με βάση τα στοιχεία του 2015, τα κεφάλαια του ΟΛΠ ήταν 178 εκατομμ</w:t>
      </w:r>
      <w:r>
        <w:rPr>
          <w:rFonts w:eastAsia="Times New Roman"/>
          <w:szCs w:val="24"/>
        </w:rPr>
        <w:t xml:space="preserve">ύρια ευρώ και οι βραχυπρόθεσμες υποχρεώσεις 187 εκατομμύρια ευρώ. Άρα ο δείκτης καθαρού δανεισμού ήταν 0,7. Κι εσείς τι δυνατότητα δίνετε; Δίνετε τη δυνατότητα για έξι φορές πάνω. Άρα δίνετε </w:t>
      </w:r>
      <w:r>
        <w:rPr>
          <w:rFonts w:eastAsia="Times New Roman"/>
          <w:szCs w:val="24"/>
        </w:rPr>
        <w:lastRenderedPageBreak/>
        <w:t>τη δυνατότητα στον ΟΛΠ, όταν μετά από εικοσιπέντε χρόνια θα τελει</w:t>
      </w:r>
      <w:r>
        <w:rPr>
          <w:rFonts w:eastAsia="Times New Roman"/>
          <w:szCs w:val="24"/>
        </w:rPr>
        <w:t>ώσει, να μην είναι ο ίδιος που τον άφησε σήμερα.</w:t>
      </w:r>
    </w:p>
    <w:p w14:paraId="0D044B9E" w14:textId="77777777" w:rsidR="00510C84" w:rsidRDefault="007027BA">
      <w:pPr>
        <w:spacing w:line="600" w:lineRule="auto"/>
        <w:ind w:firstLine="720"/>
        <w:contextualSpacing/>
        <w:jc w:val="both"/>
        <w:rPr>
          <w:rFonts w:eastAsia="Times New Roman"/>
          <w:szCs w:val="24"/>
        </w:rPr>
      </w:pPr>
      <w:r>
        <w:rPr>
          <w:rFonts w:eastAsia="Times New Roman"/>
          <w:szCs w:val="24"/>
        </w:rPr>
        <w:t>Αυτό τι σημαίνει; Σημαίνει ότι θα επιβαρυνθεί με ό,τι υπέρογκα δάνεια θα έχει πάρει η εταιρεία. Το ψηφίζετε αυτό, κύριοι συνάδελφοι; Είναι το άρθρο 13, 2β. Το ψηφίζετε και αυτό για την τιμή της εξουσίας;</w:t>
      </w:r>
    </w:p>
    <w:p w14:paraId="0D044B9F" w14:textId="77777777" w:rsidR="00510C84" w:rsidRDefault="007027BA">
      <w:pPr>
        <w:spacing w:line="600" w:lineRule="auto"/>
        <w:ind w:firstLine="720"/>
        <w:contextualSpacing/>
        <w:jc w:val="both"/>
        <w:rPr>
          <w:rFonts w:eastAsia="Times New Roman"/>
          <w:szCs w:val="24"/>
        </w:rPr>
      </w:pPr>
      <w:r>
        <w:rPr>
          <w:rFonts w:eastAsia="Times New Roman"/>
          <w:szCs w:val="24"/>
        </w:rPr>
        <w:t>Κυρ</w:t>
      </w:r>
      <w:r>
        <w:rPr>
          <w:rFonts w:eastAsia="Times New Roman"/>
          <w:szCs w:val="24"/>
        </w:rPr>
        <w:t xml:space="preserve">ίες και κύριοι συνάδελφοι, πάμε τώρα στο θέμα των εργασιακών. </w:t>
      </w:r>
    </w:p>
    <w:p w14:paraId="0D044BA0" w14:textId="77777777" w:rsidR="00510C84" w:rsidRDefault="007027BA">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Ποιος τα συμφώνησε αυτά; Θα μας τρελάνετε; Εσείς τα συμφωνήσατε.</w:t>
      </w:r>
    </w:p>
    <w:p w14:paraId="0D044BA1" w14:textId="77777777" w:rsidR="00510C84" w:rsidRDefault="007027BA">
      <w:pPr>
        <w:spacing w:line="600" w:lineRule="auto"/>
        <w:ind w:firstLine="720"/>
        <w:contextualSpacing/>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Σας παρακαλώ, κάντε ησυχία.</w:t>
      </w:r>
    </w:p>
    <w:p w14:paraId="0D044BA2" w14:textId="77777777" w:rsidR="00510C84" w:rsidRDefault="007027BA">
      <w:pPr>
        <w:spacing w:line="600" w:lineRule="auto"/>
        <w:ind w:firstLine="720"/>
        <w:contextualSpacing/>
        <w:jc w:val="both"/>
        <w:rPr>
          <w:rFonts w:eastAsia="Times New Roman"/>
          <w:szCs w:val="24"/>
        </w:rPr>
      </w:pPr>
      <w:r>
        <w:rPr>
          <w:rFonts w:eastAsia="Times New Roman"/>
          <w:szCs w:val="24"/>
        </w:rPr>
        <w:t>Κύριε Κωνσταντινόπουλε, παρακαλώ συνεχίστε.</w:t>
      </w:r>
    </w:p>
    <w:p w14:paraId="0D044BA3" w14:textId="77777777" w:rsidR="00510C84" w:rsidRDefault="007027BA">
      <w:pPr>
        <w:spacing w:line="600" w:lineRule="auto"/>
        <w:ind w:firstLine="720"/>
        <w:contextualSpacing/>
        <w:jc w:val="both"/>
        <w:rPr>
          <w:rFonts w:eastAsia="Times New Roman" w:cs="Times New Roman"/>
          <w:szCs w:val="24"/>
        </w:rPr>
      </w:pPr>
      <w:r>
        <w:rPr>
          <w:rFonts w:eastAsia="Times New Roman"/>
          <w:b/>
          <w:szCs w:val="24"/>
        </w:rPr>
        <w:t>ΟΔΥΣΣ</w:t>
      </w:r>
      <w:r>
        <w:rPr>
          <w:rFonts w:eastAsia="Times New Roman"/>
          <w:b/>
          <w:szCs w:val="24"/>
        </w:rPr>
        <w:t>ΕΑΣ ΚΩΝΣΤΑΝΤΙΝΟΠΟΥΛΟΣ:</w:t>
      </w:r>
      <w:r>
        <w:rPr>
          <w:rFonts w:eastAsia="Times New Roman" w:cs="Times New Roman"/>
          <w:szCs w:val="24"/>
        </w:rPr>
        <w:t xml:space="preserve"> Κύριοι, εάν πιστεύετε ότι τα συμφώνησαν οι άλλοι και εσείς απλά μένετε στην εξουσία, μπορείτε να παραιτηθείτε και να έρθει κάποιος άλλος. Να έρθει η Νέα Δημοκρατία.</w:t>
      </w:r>
    </w:p>
    <w:p w14:paraId="0D044BA4" w14:textId="77777777" w:rsidR="00510C84" w:rsidRDefault="007027BA">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Πείτε ότι αυτό θέλετε.</w:t>
      </w:r>
    </w:p>
    <w:p w14:paraId="0D044BA5" w14:textId="77777777" w:rsidR="00510C84" w:rsidRDefault="007027BA">
      <w:pPr>
        <w:spacing w:line="600" w:lineRule="auto"/>
        <w:ind w:firstLine="720"/>
        <w:contextualSpacing/>
        <w:jc w:val="both"/>
        <w:rPr>
          <w:rFonts w:eastAsia="Times New Roman" w:cs="Times New Roman"/>
          <w:szCs w:val="24"/>
        </w:rPr>
      </w:pPr>
      <w:r>
        <w:rPr>
          <w:rFonts w:eastAsia="Times New Roman"/>
          <w:b/>
          <w:szCs w:val="24"/>
        </w:rPr>
        <w:lastRenderedPageBreak/>
        <w:t>ΟΔΥΣΣΕΑΣ ΚΩΝΣΤΑΝΤΙΝΟΠΟΥΛΟΣ:</w:t>
      </w:r>
      <w:r>
        <w:rPr>
          <w:rFonts w:eastAsia="Times New Roman" w:cs="Times New Roman"/>
          <w:szCs w:val="24"/>
        </w:rPr>
        <w:t xml:space="preserve"> </w:t>
      </w:r>
      <w:r>
        <w:rPr>
          <w:rFonts w:eastAsia="Times New Roman" w:cs="Times New Roman"/>
          <w:szCs w:val="24"/>
        </w:rPr>
        <w:t>Γιατί να παίρνετε από τη Νέα Δημοκρατία; Δέχεστε να είστε δεξιοί. Κάνετε δεξιά πολιτική.</w:t>
      </w:r>
    </w:p>
    <w:p w14:paraId="0D044BA6" w14:textId="77777777" w:rsidR="00510C84" w:rsidRDefault="007027BA">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Ενώ εσείς είστε…</w:t>
      </w:r>
    </w:p>
    <w:p w14:paraId="0D044BA7" w14:textId="77777777" w:rsidR="00510C84" w:rsidRDefault="007027BA">
      <w:pPr>
        <w:spacing w:line="600" w:lineRule="auto"/>
        <w:ind w:firstLine="720"/>
        <w:contextualSpacing/>
        <w:jc w:val="both"/>
        <w:rPr>
          <w:rFonts w:eastAsia="Times New Roman" w:cs="Times New Roman"/>
          <w:szCs w:val="24"/>
        </w:rPr>
      </w:pPr>
      <w:r>
        <w:rPr>
          <w:rFonts w:eastAsia="Times New Roman"/>
          <w:b/>
          <w:szCs w:val="24"/>
        </w:rPr>
        <w:t>ΟΔΥΣΣΕΑΣ ΚΩΝΣΤΑΝΤΙΝΟΠΟΥΛΟΣ:</w:t>
      </w:r>
      <w:r>
        <w:rPr>
          <w:rFonts w:eastAsia="Times New Roman" w:cs="Times New Roman"/>
          <w:szCs w:val="24"/>
        </w:rPr>
        <w:t xml:space="preserve"> Το χειρότερο είναι να λέτε στον κόσμο ότι δεν μπορείτε να τα κάνετε, ότι απλά σας δίνουν και διαβάζετε…</w:t>
      </w:r>
    </w:p>
    <w:p w14:paraId="0D044BA8"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0D044BA9"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ΦΩΤΕΙΝΗ ΒΑΚΗ: </w:t>
      </w:r>
      <w:r>
        <w:rPr>
          <w:rFonts w:eastAsia="Times New Roman"/>
          <w:szCs w:val="24"/>
        </w:rPr>
        <w:t xml:space="preserve">Ακούσατε τι έλεγαν χθες οι </w:t>
      </w:r>
      <w:r>
        <w:rPr>
          <w:rFonts w:eastAsia="Times New Roman"/>
          <w:szCs w:val="24"/>
        </w:rPr>
        <w:t>δ</w:t>
      </w:r>
      <w:r>
        <w:rPr>
          <w:rFonts w:eastAsia="Times New Roman"/>
          <w:szCs w:val="24"/>
        </w:rPr>
        <w:t>ήμαρχοι;</w:t>
      </w:r>
    </w:p>
    <w:p w14:paraId="0D044BAA"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ΗΛΙΑΣ ΚΑΜΑΤΕΡΟΣ: </w:t>
      </w:r>
      <w:r>
        <w:rPr>
          <w:rFonts w:eastAsia="Times New Roman"/>
          <w:szCs w:val="24"/>
        </w:rPr>
        <w:t>Κάνουν κριτική στη συμφωνία τους. Τι να πούμε τώρα!</w:t>
      </w:r>
    </w:p>
    <w:p w14:paraId="0D044BAB" w14:textId="77777777" w:rsidR="00510C84" w:rsidRDefault="007027BA">
      <w:pPr>
        <w:spacing w:line="600" w:lineRule="auto"/>
        <w:ind w:firstLine="720"/>
        <w:contextualSpacing/>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 xml:space="preserve">Ηρεμήστε. Αφήστε τον ομιλητή να συνεχίσει. Σας παρακαλώ. </w:t>
      </w:r>
    </w:p>
    <w:p w14:paraId="0D044BAC"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Κύριε Κ</w:t>
      </w:r>
      <w:r>
        <w:rPr>
          <w:rFonts w:eastAsia="Times New Roman"/>
          <w:szCs w:val="24"/>
        </w:rPr>
        <w:t>ωνσταντινόπουλε, συνεχίστε την ομιλία σας. Μην απευθύνεστε στους Βουλευτές. Κάντε την ομιλία σας. Σας επισημαίνω ότι λήγει και ο χρόνος σας.</w:t>
      </w:r>
    </w:p>
    <w:p w14:paraId="0D044BAD" w14:textId="77777777" w:rsidR="00510C84" w:rsidRDefault="007027BA">
      <w:pPr>
        <w:spacing w:line="600" w:lineRule="auto"/>
        <w:ind w:firstLine="720"/>
        <w:contextualSpacing/>
        <w:jc w:val="both"/>
        <w:rPr>
          <w:rFonts w:eastAsia="Times New Roman" w:cs="Times New Roman"/>
          <w:szCs w:val="24"/>
        </w:rPr>
      </w:pPr>
      <w:r>
        <w:rPr>
          <w:rFonts w:eastAsia="Times New Roman"/>
          <w:b/>
          <w:szCs w:val="24"/>
        </w:rPr>
        <w:t>ΟΔΥΣΣΕΑΣ ΚΩΝΣΤΑΝΤΙΝΟΠΟΥΛΟΣ:</w:t>
      </w:r>
      <w:r>
        <w:rPr>
          <w:rFonts w:eastAsia="Times New Roman" w:cs="Times New Roman"/>
          <w:szCs w:val="24"/>
        </w:rPr>
        <w:t xml:space="preserve"> Εσείς νομίζετε ότι όταν σας κράζουν, σας θαυμάζουν! Υπάρχει πρόβλημα.</w:t>
      </w:r>
    </w:p>
    <w:p w14:paraId="0D044BAE"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0D044BAF" w14:textId="77777777" w:rsidR="00510C84" w:rsidRDefault="007027BA">
      <w:pPr>
        <w:spacing w:line="600" w:lineRule="auto"/>
        <w:ind w:firstLine="720"/>
        <w:contextualSpacing/>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Κύριε Κωνσταντινόπουλε, σας παρακαλώ, συνεχίστε την ομιλία σας. Μην τους προκαλείτε, γιατί θα έχουμε απαντήσεις. Δεν είναι σωστό. Σας παρακαλώ πολύ!</w:t>
      </w:r>
    </w:p>
    <w:p w14:paraId="0D044BB0" w14:textId="77777777" w:rsidR="00510C84" w:rsidRDefault="007027BA">
      <w:pPr>
        <w:spacing w:line="600" w:lineRule="auto"/>
        <w:ind w:firstLine="720"/>
        <w:contextualSpacing/>
        <w:jc w:val="both"/>
        <w:rPr>
          <w:rFonts w:eastAsia="Times New Roman" w:cs="Times New Roman"/>
          <w:szCs w:val="24"/>
        </w:rPr>
      </w:pPr>
      <w:r>
        <w:rPr>
          <w:rFonts w:eastAsia="Times New Roman"/>
          <w:b/>
          <w:szCs w:val="24"/>
        </w:rPr>
        <w:t>ΟΔΥΣΣΕΑΣ ΚΩΝΣΤΑΝΤΙΝΟΠΟΥΛΟΣ:</w:t>
      </w:r>
      <w:r>
        <w:rPr>
          <w:rFonts w:eastAsia="Times New Roman" w:cs="Times New Roman"/>
          <w:szCs w:val="24"/>
        </w:rPr>
        <w:t xml:space="preserve"> Στη συμφωνία των δύο πρώτων μνημονίων δεν υπή</w:t>
      </w:r>
      <w:r>
        <w:rPr>
          <w:rFonts w:eastAsia="Times New Roman" w:cs="Times New Roman"/>
          <w:szCs w:val="24"/>
        </w:rPr>
        <w:t>ρχε αυτό.</w:t>
      </w:r>
    </w:p>
    <w:p w14:paraId="0D044BB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D044BB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Σας παρακαλώ, κύριε Πρόεδρε, θα μου δώσετε την ανοχή που δίνετε και στους υπόλοιπους.</w:t>
      </w:r>
    </w:p>
    <w:p w14:paraId="0D044BB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Ο τρόπος με τον οποίο θα γίνει –και σας είπα ότι ήταν επιλογή του κ. Βαρβιτσ</w:t>
      </w:r>
      <w:r>
        <w:rPr>
          <w:rFonts w:eastAsia="Times New Roman" w:cs="Times New Roman"/>
          <w:szCs w:val="24"/>
        </w:rPr>
        <w:t>ιώτη- μπήκε στο τρίτο μνημόνιο που διαπραγματεύτηκαν οι ΣΥΡΙΖΑ-ΑΝΕΛ.</w:t>
      </w:r>
    </w:p>
    <w:p w14:paraId="0D044BB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Εμείς είχαμε πει από την αρχή «ναι» στην ιδιωτικοποίηση με παραχώρηση λειτουργιών. Και υπάρχει χαρακτηριστικό παράδειγμα, είναι το </w:t>
      </w:r>
      <w:r>
        <w:rPr>
          <w:rFonts w:eastAsia="Times New Roman" w:cs="Times New Roman"/>
          <w:szCs w:val="24"/>
        </w:rPr>
        <w:t>λ</w:t>
      </w:r>
      <w:r>
        <w:rPr>
          <w:rFonts w:eastAsia="Times New Roman" w:cs="Times New Roman"/>
          <w:szCs w:val="24"/>
        </w:rPr>
        <w:t>ιμάνι της Λεμεσού για το οποίο έγινε πρόσφατα ο διαγωνι</w:t>
      </w:r>
      <w:r>
        <w:rPr>
          <w:rFonts w:eastAsia="Times New Roman" w:cs="Times New Roman"/>
          <w:szCs w:val="24"/>
        </w:rPr>
        <w:t>σμός.</w:t>
      </w:r>
    </w:p>
    <w:p w14:paraId="0D044BB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ΣΥΡΙΖΑ όχι απλώς δεν διαπραγματεύτηκε αλλά στην ουσία σάς απέδειξα ότι παρεχώρησε ακόμα περισσότερα. </w:t>
      </w:r>
    </w:p>
    <w:p w14:paraId="0D044BB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Όσο για τις εργασιακές σχέσεις, η ερμηνευτική δήλωση του κυρίου Υπουργού είναι απλά η ομιλία του. Γι’ αυτό εμείς, κύ</w:t>
      </w:r>
      <w:r>
        <w:rPr>
          <w:rFonts w:eastAsia="Times New Roman" w:cs="Times New Roman"/>
          <w:szCs w:val="24"/>
        </w:rPr>
        <w:t>ριε Υπουργέ, θα θέσουμε θέμα ονομαστικής ψηφοφορίας για το άρθρο</w:t>
      </w:r>
      <w:r>
        <w:rPr>
          <w:rFonts w:eastAsia="Times New Roman" w:cs="Times New Roman"/>
          <w:szCs w:val="24"/>
          <w:vertAlign w:val="superscript"/>
        </w:rPr>
        <w:t xml:space="preserve"> </w:t>
      </w:r>
      <w:r>
        <w:rPr>
          <w:rFonts w:eastAsia="Times New Roman" w:cs="Times New Roman"/>
          <w:szCs w:val="24"/>
        </w:rPr>
        <w:t>10Α και είμαστε σίγουροι ότι καθένας από τους Βουλευτές του ΣΥΡΙΖΑ θα πάρει την ευθύνη του.</w:t>
      </w:r>
    </w:p>
    <w:p w14:paraId="0D044BB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Όσον αφορά τις μετατάξεις, είναι η μοναδική φορά που Κυβέρνηση της Αριστεράς…</w:t>
      </w:r>
    </w:p>
    <w:p w14:paraId="0D044BB8" w14:textId="77777777" w:rsidR="00510C84" w:rsidRDefault="007027BA">
      <w:pPr>
        <w:spacing w:line="600" w:lineRule="auto"/>
        <w:ind w:firstLine="720"/>
        <w:contextualSpacing/>
        <w:jc w:val="both"/>
        <w:rPr>
          <w:rFonts w:eastAsia="Times New Roman"/>
          <w:szCs w:val="24"/>
        </w:rPr>
      </w:pPr>
      <w:r>
        <w:rPr>
          <w:rFonts w:eastAsia="Times New Roman"/>
          <w:b/>
          <w:szCs w:val="24"/>
        </w:rPr>
        <w:t>ΚΩΝΣΤΑΝΤΙΝΟΣ ΔΟΥΖΙΝΑΣ</w:t>
      </w:r>
      <w:r>
        <w:rPr>
          <w:rFonts w:eastAsia="Times New Roman"/>
          <w:b/>
          <w:szCs w:val="24"/>
        </w:rPr>
        <w:t xml:space="preserve">: </w:t>
      </w:r>
      <w:r>
        <w:rPr>
          <w:rFonts w:eastAsia="Times New Roman"/>
          <w:szCs w:val="24"/>
        </w:rPr>
        <w:t>Δεν υπήρχε πριν. Είναι η πρώτη φορά!</w:t>
      </w:r>
    </w:p>
    <w:p w14:paraId="0D044BB9" w14:textId="77777777" w:rsidR="00510C84" w:rsidRDefault="007027BA">
      <w:pPr>
        <w:spacing w:line="600" w:lineRule="auto"/>
        <w:ind w:firstLine="720"/>
        <w:contextualSpacing/>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Κύριε Κωνσταντινόπουλε, να ολοκληρώνετε.</w:t>
      </w:r>
    </w:p>
    <w:p w14:paraId="0D044BBA" w14:textId="77777777" w:rsidR="00510C84" w:rsidRDefault="007027BA">
      <w:pPr>
        <w:spacing w:line="600" w:lineRule="auto"/>
        <w:ind w:firstLine="720"/>
        <w:contextualSpacing/>
        <w:jc w:val="both"/>
        <w:rPr>
          <w:rFonts w:eastAsia="Times New Roman" w:cs="Times New Roman"/>
          <w:szCs w:val="24"/>
        </w:rPr>
      </w:pPr>
      <w:r>
        <w:rPr>
          <w:rFonts w:eastAsia="Times New Roman"/>
          <w:b/>
          <w:szCs w:val="24"/>
        </w:rPr>
        <w:lastRenderedPageBreak/>
        <w:t>ΟΔΥΣΣΕΑΣ ΚΩΝΣΤΑΝΤΙΝΟΠΟΥΛΟΣ:</w:t>
      </w:r>
      <w:r>
        <w:rPr>
          <w:rFonts w:eastAsia="Times New Roman" w:cs="Times New Roman"/>
          <w:szCs w:val="24"/>
        </w:rPr>
        <w:t xml:space="preserve"> Είναι η μοναδική φορά που Κυβέρνηση της Αριστεράς κάνει μετάταξη εργαζομένων στο </w:t>
      </w:r>
      <w:r>
        <w:rPr>
          <w:rFonts w:eastAsia="Times New Roman" w:cs="Times New Roman"/>
          <w:szCs w:val="24"/>
        </w:rPr>
        <w:t>δ</w:t>
      </w:r>
      <w:r>
        <w:rPr>
          <w:rFonts w:eastAsia="Times New Roman" w:cs="Times New Roman"/>
          <w:szCs w:val="24"/>
        </w:rPr>
        <w:t>ημόσιο και δεν θα έχει κανένα κό</w:t>
      </w:r>
      <w:r>
        <w:rPr>
          <w:rFonts w:eastAsia="Times New Roman" w:cs="Times New Roman"/>
          <w:szCs w:val="24"/>
        </w:rPr>
        <w:t xml:space="preserve">στος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ούτε καν στην αποζημίωση. </w:t>
      </w:r>
    </w:p>
    <w:p w14:paraId="0D044BB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Να σας ρωτήσω, αφού δεν μας φέρατε τα στοιχεία. Γιατί δεν λέτε ότι όλο το προσωπικό θα μπορεί να μεταταχθεί; Όχι βέβαια. Κλείνετε το μάτι σε κάποιους ότι μπορούν να μεταταχθούν. Και ρουσφέτι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πιθανόν, αλλά όχι για την πλειοψηφία των εργαζομένων. Εάν θέλετε, πείτε -και να το φέρετε- ότι θα είναι για το σύνολο του προσωπικού. Ή διαφορετικά, αλλάξτε το άρθρο 10Α όπως σας είπαν οι εργαζόμενοι -να το στηρίξουμε όλοι μαζί- ώστε να νιώθουν εργασιακή </w:t>
      </w:r>
      <w:r>
        <w:rPr>
          <w:rFonts w:eastAsia="Times New Roman" w:cs="Times New Roman"/>
          <w:szCs w:val="24"/>
        </w:rPr>
        <w:t xml:space="preserve">ασφάλεια και να μη χρειάζεται κανένας να φύγει από το </w:t>
      </w:r>
      <w:r>
        <w:rPr>
          <w:rFonts w:eastAsia="Times New Roman" w:cs="Times New Roman"/>
          <w:szCs w:val="24"/>
        </w:rPr>
        <w:t>λ</w:t>
      </w:r>
      <w:r>
        <w:rPr>
          <w:rFonts w:eastAsia="Times New Roman" w:cs="Times New Roman"/>
          <w:szCs w:val="24"/>
        </w:rPr>
        <w:t>ιμάνι.</w:t>
      </w:r>
    </w:p>
    <w:p w14:paraId="0D044BBC" w14:textId="77777777" w:rsidR="00510C84" w:rsidRDefault="007027BA">
      <w:pPr>
        <w:spacing w:line="600" w:lineRule="auto"/>
        <w:ind w:firstLine="720"/>
        <w:contextualSpacing/>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Να κλείνουμε, κύριε Κωνσταντινόπουλε.</w:t>
      </w:r>
    </w:p>
    <w:p w14:paraId="0D044BBD" w14:textId="77777777" w:rsidR="00510C84" w:rsidRDefault="007027BA">
      <w:pPr>
        <w:spacing w:line="600" w:lineRule="auto"/>
        <w:ind w:firstLine="720"/>
        <w:contextualSpacing/>
        <w:jc w:val="both"/>
        <w:rPr>
          <w:rFonts w:eastAsia="Times New Roman" w:cs="Times New Roman"/>
          <w:szCs w:val="24"/>
        </w:rPr>
      </w:pPr>
      <w:r>
        <w:rPr>
          <w:rFonts w:eastAsia="Times New Roman"/>
          <w:b/>
          <w:szCs w:val="24"/>
        </w:rPr>
        <w:t>ΟΔΥΣΣΕΑΣ ΚΩΝΣΤΑΝΤΙΝΟΠΟΥΛΟΣ:</w:t>
      </w:r>
      <w:r>
        <w:rPr>
          <w:rFonts w:eastAsia="Times New Roman" w:cs="Times New Roman"/>
          <w:szCs w:val="24"/>
        </w:rPr>
        <w:t xml:space="preserve"> Κύριε Υπουργέ, κάνατε τις επιλογές σας και οι πολίτες θα σας το αποδώσουν!</w:t>
      </w:r>
    </w:p>
    <w:p w14:paraId="0D044BB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πάρα </w:t>
      </w:r>
      <w:r>
        <w:rPr>
          <w:rFonts w:eastAsia="Times New Roman" w:cs="Times New Roman"/>
          <w:szCs w:val="24"/>
        </w:rPr>
        <w:t>πολύ.</w:t>
      </w:r>
    </w:p>
    <w:p w14:paraId="0D044BBF"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0D044BC0" w14:textId="77777777" w:rsidR="00510C84" w:rsidRDefault="007027BA">
      <w:pPr>
        <w:spacing w:line="600" w:lineRule="auto"/>
        <w:ind w:firstLine="720"/>
        <w:contextualSpacing/>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Πριν δώσουμε τον λόγο στην επόμενη ειδική αγορήτρια από το Κομμουνιστικό Κόμμα, την κ. Μανωλάκου, να πω ότι άκουσα τον κ. Κωνσταντινόπουλο –απευθύνομαι στην Δημοκρατική Συμπαράταξη και στον Κοινοβουλ</w:t>
      </w:r>
      <w:r>
        <w:rPr>
          <w:rFonts w:eastAsia="Times New Roman"/>
          <w:szCs w:val="24"/>
        </w:rPr>
        <w:t>ευτικό Εκπρόσωπο και στον ειδικό αγορητή της- να αναφέρει ότι θα καταθέσετε αίτημα ονομαστικής ψηφοφορίας.</w:t>
      </w:r>
    </w:p>
    <w:p w14:paraId="0D044BC1" w14:textId="77777777" w:rsidR="00510C84" w:rsidRDefault="007027BA">
      <w:pPr>
        <w:spacing w:line="600" w:lineRule="auto"/>
        <w:ind w:firstLine="720"/>
        <w:contextualSpacing/>
        <w:jc w:val="both"/>
        <w:rPr>
          <w:rFonts w:eastAsia="Times New Roman" w:cs="Times New Roman"/>
          <w:szCs w:val="24"/>
        </w:rPr>
      </w:pPr>
      <w:r>
        <w:rPr>
          <w:rFonts w:eastAsia="Times New Roman"/>
          <w:b/>
          <w:szCs w:val="24"/>
        </w:rPr>
        <w:t>ΟΔΥΣΣΕΑΣ ΚΩΝΣΤΑΝΤΙΝΟΠΟΥΛΟΣ:</w:t>
      </w:r>
      <w:r>
        <w:rPr>
          <w:rFonts w:eastAsia="Times New Roman" w:cs="Times New Roman"/>
          <w:szCs w:val="24"/>
        </w:rPr>
        <w:t xml:space="preserve"> Για το συγκεκριμένο άρθρο, μόνο για αυτό.</w:t>
      </w:r>
    </w:p>
    <w:p w14:paraId="0D044BC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Ναι. Να κάνω μόνο μια παρότρυνση. Παρακαλώ, όπως έγινε και προηγουμένως από τον προηγούμενο Προεδρεύοντα, έγκαιρα, σε σύντομο χρόνο, αν θέλετε, να καταθέσετε το αίτημά σας, για να ανακοινωθεί και παράλληλα και οι </w:t>
      </w:r>
      <w:r>
        <w:rPr>
          <w:rFonts w:eastAsia="Times New Roman" w:cs="Times New Roman"/>
          <w:szCs w:val="24"/>
        </w:rPr>
        <w:t>Υ</w:t>
      </w:r>
      <w:r>
        <w:rPr>
          <w:rFonts w:eastAsia="Times New Roman" w:cs="Times New Roman"/>
          <w:szCs w:val="24"/>
        </w:rPr>
        <w:t>πηρεσίες της Βουλής να ετοιμαστούν αναλόγ</w:t>
      </w:r>
      <w:r>
        <w:rPr>
          <w:rFonts w:eastAsia="Times New Roman" w:cs="Times New Roman"/>
          <w:szCs w:val="24"/>
        </w:rPr>
        <w:t>ως για την ψηφοφορία.</w:t>
      </w:r>
    </w:p>
    <w:p w14:paraId="0D044BC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Μανωλάκου, ειδική αγορήτρια του Κομμουνιστικού Κόμματος.</w:t>
      </w:r>
    </w:p>
    <w:p w14:paraId="0D044BC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lastRenderedPageBreak/>
        <w:t>ΔΙΑΜΑΝΤΩ ΜΑΝΩΛΑΚΟΥ:</w:t>
      </w:r>
      <w:r>
        <w:rPr>
          <w:rFonts w:eastAsia="Times New Roman" w:cs="Times New Roman"/>
          <w:szCs w:val="24"/>
        </w:rPr>
        <w:t xml:space="preserve"> Θα κάνω χρήση και του χρόνου της δευτερολογίας, κύριε Πρόεδρε.</w:t>
      </w:r>
    </w:p>
    <w:p w14:paraId="0D044BC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Η κύρωση ιδιωτικοποίησης του ΟΛΠ, που φέρατε χθες και ψηφίζεται σε λίγες ώρ</w:t>
      </w:r>
      <w:r>
        <w:rPr>
          <w:rFonts w:eastAsia="Times New Roman" w:cs="Times New Roman"/>
          <w:szCs w:val="24"/>
        </w:rPr>
        <w:t xml:space="preserve">ες, δεν είναι μόνο προκλητικά αντιλαϊκή και αντεργατική, αλλά και επεισοδιακή. Αν και με τον καλύτερο τρόπο όλοι σας που έχετε κάνει κυβέρνηση -Νέα Δημοκρατία, ΠΑΣΟΚ, ΣΥΡΙΖΑ, ΑΝΕΛ- εξυπηρετήσατε προνόμια και κερδοφορία του κινέζικου μονοπωλίου και μάλιστα </w:t>
      </w:r>
      <w:r>
        <w:rPr>
          <w:rFonts w:eastAsia="Times New Roman" w:cs="Times New Roman"/>
          <w:szCs w:val="24"/>
        </w:rPr>
        <w:t>ανταγωνιζόσασταν πριν από λίγο εδώ μέσα στην Αίθουσα ποιος το υπηρετεί καλύτερα, όμως, είναι αδηφάγο, εκβιάζει και απαιτεί με ακόμα πιο καθαρό και απόλυτο τρόπο να περιγράφονται οι σκληρότεροι όροι που εξασφαλίζουν την κερδοφορία του. Και εσείς μας τις ονο</w:t>
      </w:r>
      <w:r>
        <w:rPr>
          <w:rFonts w:eastAsia="Times New Roman" w:cs="Times New Roman"/>
          <w:szCs w:val="24"/>
        </w:rPr>
        <w:t xml:space="preserve">μάσατε «νομοτεχνικές βελτιώσεις». Αυτή είναι η απληστία του κεφαλαίου που υπηρετείτε. </w:t>
      </w:r>
    </w:p>
    <w:p w14:paraId="0D044BC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είναι μόνο η επιστολή που στάλθηκε στους Βουλευτές. Είναι και άλλα, πάνω από έναν μήνα τώρα, κατ’ απαίτηση του συγκεκριμένου </w:t>
      </w:r>
      <w:r>
        <w:rPr>
          <w:rFonts w:eastAsia="Times New Roman" w:cs="Times New Roman"/>
          <w:szCs w:val="24"/>
        </w:rPr>
        <w:t>ομίλου</w:t>
      </w:r>
      <w:r>
        <w:rPr>
          <w:rFonts w:eastAsia="Times New Roman" w:cs="Times New Roman"/>
          <w:szCs w:val="24"/>
        </w:rPr>
        <w:t>, πριν από την κύρωση της σύμβ</w:t>
      </w:r>
      <w:r>
        <w:rPr>
          <w:rFonts w:eastAsia="Times New Roman" w:cs="Times New Roman"/>
          <w:szCs w:val="24"/>
        </w:rPr>
        <w:t xml:space="preserve">ασης στη Βουλή, με διάφορες προφάσεις κλείσατε δύο δεξαμενές του ΟΛΠ, που τις χρησιμοποιούσαν από την ναυπηγοεπισκευαστική ζώνη για να κάνουν επισκευές πλοίων. Οι εργάτες της ζώνης δεν πρόλαβαν ούτε τα τελευταία </w:t>
      </w:r>
      <w:r>
        <w:rPr>
          <w:rFonts w:eastAsia="Times New Roman" w:cs="Times New Roman"/>
          <w:szCs w:val="24"/>
        </w:rPr>
        <w:lastRenderedPageBreak/>
        <w:t>μεροκάματα να κάνουν, αν και υπήρχαν κάτι λί</w:t>
      </w:r>
      <w:r>
        <w:rPr>
          <w:rFonts w:eastAsia="Times New Roman" w:cs="Times New Roman"/>
          <w:szCs w:val="24"/>
        </w:rPr>
        <w:t xml:space="preserve">γες δουλειές. Η μπότα του μονοπωλίου ποδοπατάει τα πάντα και εσείς τη γυαλίζετε, για να μην φαίνεται ότι την υπηρετείτε. </w:t>
      </w:r>
    </w:p>
    <w:p w14:paraId="0D044BC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Στο άρθρο 10Α τους απαλλάσσετε από τον ΕΝΦΙΑ και άλλους φόρους, που είπαν οι δήμαρχοι εχθές, ενώ εξασφαλίζουν στη σύμβαση διώξεις σε κ</w:t>
      </w:r>
      <w:r>
        <w:rPr>
          <w:rFonts w:eastAsia="Times New Roman" w:cs="Times New Roman"/>
          <w:szCs w:val="24"/>
        </w:rPr>
        <w:t xml:space="preserve">άθε μορφή τυχόν εργατικών κινητοποιήσεων και δεν ανέχονται καμμία νομοθετική αλλαγή που μπορεί να θίξει στο ελάχιστο προνόμια. Διαφορετικά απαιτούν αποζημίωση. </w:t>
      </w:r>
    </w:p>
    <w:p w14:paraId="0D044BC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Ταυτόχρονα θα απολαύσουν εκατομμύρια ευρώ χρηματοδοτήσεων από το πακέτο Γιού</w:t>
      </w:r>
      <w:r>
        <w:rPr>
          <w:rFonts w:eastAsia="Times New Roman" w:cs="Times New Roman"/>
          <w:szCs w:val="24"/>
        </w:rPr>
        <w:t>ν</w:t>
      </w:r>
      <w:r>
        <w:rPr>
          <w:rFonts w:eastAsia="Times New Roman" w:cs="Times New Roman"/>
          <w:szCs w:val="24"/>
        </w:rPr>
        <w:t xml:space="preserve">κερ –τσάμπα λεφτά </w:t>
      </w:r>
      <w:r>
        <w:rPr>
          <w:rFonts w:eastAsia="Times New Roman" w:cs="Times New Roman"/>
          <w:szCs w:val="24"/>
        </w:rPr>
        <w:t>των λαών- από τη φορομπηχτική πολιτική ενάντια στους λαούς και τον ελληνικό λαό, που τσακίζεται με την πολιτική σας στο επίπεδο της ζωής του και τις βασικές λαϊκές ανάγκες και δικαιώματα.</w:t>
      </w:r>
    </w:p>
    <w:p w14:paraId="0D044BC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γνωστό ότι από τις επενδύσεις που θα κάνει πάνω από το 40% θα </w:t>
      </w:r>
      <w:r>
        <w:rPr>
          <w:rFonts w:eastAsia="Times New Roman" w:cs="Times New Roman"/>
          <w:szCs w:val="24"/>
        </w:rPr>
        <w:t xml:space="preserve">είναι από το ΕΣΠΑ ίσως και αναπτυξιακό νόμο και άλλα προγράμματα, χώρια οι φοροαπαλλαγές. Παραδείγματος χάριν, η επέκταση του επιβατικού λιμένα θα επιδοτηθεί κατά 95%, δηλαδή, 136 εκατομμύρια ευρώ. </w:t>
      </w:r>
    </w:p>
    <w:p w14:paraId="0D044BC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 όσο θα υπάρχουν αυτοί που ωφελούνται, οι μονοπωλ</w:t>
      </w:r>
      <w:r>
        <w:rPr>
          <w:rFonts w:eastAsia="Times New Roman" w:cs="Times New Roman"/>
          <w:szCs w:val="24"/>
        </w:rPr>
        <w:t>ιακοί όμιλοι, θα συνεχίσουν να απαιτούν όλο και περισσότερα. Δεν μπορούν να υπάρχουν χωρίς την εκμετάλλευση της εργατικής δύναμης. Αυτό το σύστημα δεν αλλάζει, δεν φτιασιδώνεται, αλλά ανατρέπεται. Γι’ αυτό είναι συνεχές το έγκλημα της ολοκλήρωσης της ιδιωτ</w:t>
      </w:r>
      <w:r>
        <w:rPr>
          <w:rFonts w:eastAsia="Times New Roman" w:cs="Times New Roman"/>
          <w:szCs w:val="24"/>
        </w:rPr>
        <w:t>ικοποίησης του ΟΛΠ. Συνεχίζεται εκεί που το άφησαν οι προηγούμενες κυβερνήσεις και η ενοχή σας φαίνεται από τη μορφή του κατεπείγοντος που χρησιμοποιείτε προκλητικά και κυνικά, για να μην επιτρέψετε ουσιαστικά συζήτηση που να αποκαλύπτει το μέγεθος της υπο</w:t>
      </w:r>
      <w:r>
        <w:rPr>
          <w:rFonts w:eastAsia="Times New Roman" w:cs="Times New Roman"/>
          <w:szCs w:val="24"/>
        </w:rPr>
        <w:t xml:space="preserve">κρισίας, της κοροϊδίας και της προσήλωσης της Κυβέρνησης να υπηρετεί με συνέπεια και ταχύτητα τα συμφέροντα των μονοπωλίων σε βάρος των δικαιωμάτων εργαζομένων, λαού και της χώρας. </w:t>
      </w:r>
    </w:p>
    <w:p w14:paraId="0D044BC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Και ας λέτε ότι διασφαλίζετε θέσεις και εργασιακές σχέσεις. Είναι λόγια δί</w:t>
      </w:r>
      <w:r>
        <w:rPr>
          <w:rFonts w:eastAsia="Times New Roman" w:cs="Times New Roman"/>
          <w:szCs w:val="24"/>
        </w:rPr>
        <w:t xml:space="preserve">χως αντίκρισμα, όπως και η ερμηνευτική του άρθρου 10Α. Εξάλλου, ο Πρόεδρος του ΤΑΙΠΕΔ ήταν αποκαλυπτικός χθες στην τοποθέτησή του. Είπε: «Μέσα από τη σύμβαση δεν μπορούσαν να λυθούν τα εργασιακά» και δεν έκρυψε ότι </w:t>
      </w:r>
      <w:r>
        <w:rPr>
          <w:rFonts w:eastAsia="Times New Roman" w:cs="Times New Roman"/>
          <w:szCs w:val="24"/>
        </w:rPr>
        <w:lastRenderedPageBreak/>
        <w:t>η σύμβαση είναι αυτή που είχε εκπονήσει η</w:t>
      </w:r>
      <w:r>
        <w:rPr>
          <w:rFonts w:eastAsia="Times New Roman" w:cs="Times New Roman"/>
          <w:szCs w:val="24"/>
        </w:rPr>
        <w:t xml:space="preserve"> προηγούμενη </w:t>
      </w:r>
      <w:r>
        <w:rPr>
          <w:rFonts w:eastAsia="Times New Roman" w:cs="Times New Roman"/>
          <w:szCs w:val="24"/>
        </w:rPr>
        <w:t xml:space="preserve">κυβέρνηση </w:t>
      </w:r>
      <w:r>
        <w:rPr>
          <w:rFonts w:eastAsia="Times New Roman" w:cs="Times New Roman"/>
          <w:szCs w:val="24"/>
        </w:rPr>
        <w:t>της Νέας Δημοκρατίας, γιατί, όπως εξήγησε, δεν μπορούσε να ανοίξει συζήτηση για αλλαγές επί μοντέλου που παραλάβατε.</w:t>
      </w:r>
    </w:p>
    <w:p w14:paraId="0D044BC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Όμως, σε όλους τους τομείς αυτό δεν κάνετε, ΕΝΦΙΑ, συνταξιοδοτικό, φορολογικό, ΦΠΑ κ.ά.; Επαναφέρατε τίποτα απ’ αυτά</w:t>
      </w:r>
      <w:r>
        <w:rPr>
          <w:rFonts w:eastAsia="Times New Roman" w:cs="Times New Roman"/>
          <w:szCs w:val="24"/>
        </w:rPr>
        <w:t xml:space="preserve"> που καταδικάζατε και λέγατε κόκκινες</w:t>
      </w:r>
      <w:r>
        <w:rPr>
          <w:rFonts w:eastAsia="Times New Roman" w:cs="Times New Roman"/>
          <w:szCs w:val="24"/>
        </w:rPr>
        <w:t xml:space="preserve"> </w:t>
      </w:r>
      <w:r>
        <w:rPr>
          <w:rFonts w:eastAsia="Times New Roman" w:cs="Times New Roman"/>
          <w:szCs w:val="24"/>
        </w:rPr>
        <w:t xml:space="preserve">γραμμές; Τίποτα. Στάχτη και μπούρμπερη έγιναν! Τα κρατήσατε όλα και συνεχίζετε αγριότερα. </w:t>
      </w:r>
    </w:p>
    <w:p w14:paraId="0D044BC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δεν μας κάνει εντύπωση, που τα κόμματα του ευρωμονόδρομου και των μνημονίων ψηφίζουν παρέα σας τη </w:t>
      </w:r>
      <w:r>
        <w:rPr>
          <w:rFonts w:eastAsia="Times New Roman" w:cs="Times New Roman"/>
          <w:szCs w:val="24"/>
        </w:rPr>
        <w:t xml:space="preserve">σύμβαση </w:t>
      </w:r>
      <w:r>
        <w:rPr>
          <w:rFonts w:eastAsia="Times New Roman" w:cs="Times New Roman"/>
          <w:szCs w:val="24"/>
        </w:rPr>
        <w:t xml:space="preserve">της </w:t>
      </w:r>
      <w:r>
        <w:rPr>
          <w:rFonts w:eastAsia="Times New Roman" w:cs="Times New Roman"/>
          <w:szCs w:val="24"/>
        </w:rPr>
        <w:t>ντροπής και ας προσπαθούν να κάνουν αντιπολίτευση στην ίδια πολιτική που έχουν και που περιέχεται και στο πρόγραμμά τους.</w:t>
      </w:r>
    </w:p>
    <w:p w14:paraId="0D044BC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η ιδιωτικοποίηση των λιμανιών είναι νομοθετική </w:t>
      </w:r>
      <w:r>
        <w:rPr>
          <w:rFonts w:eastAsia="Times New Roman" w:cs="Times New Roman"/>
          <w:szCs w:val="24"/>
        </w:rPr>
        <w:t xml:space="preserve">οδηγία </w:t>
      </w:r>
      <w:r>
        <w:rPr>
          <w:rFonts w:eastAsia="Times New Roman" w:cs="Times New Roman"/>
          <w:szCs w:val="24"/>
        </w:rPr>
        <w:t>της Ευρωπαϊκής Ένωσης των μονοπωλίων, που ξεκίνησε η Νέα Δημοκρατία, η ο</w:t>
      </w:r>
      <w:r>
        <w:rPr>
          <w:rFonts w:eastAsia="Times New Roman" w:cs="Times New Roman"/>
          <w:szCs w:val="24"/>
        </w:rPr>
        <w:t xml:space="preserve">ποία καμαρώνει γι’ αυτό, που τη συνέχισε το ΠΑΣΟΚ και ας κάνει διαχωρισμό καλής και κακής ιδιωτικοποίησης. Όμως, οι εργαζόμενοι στις ίδιες άθλιες συνθήκες γαλέρας δουλεύουν και θα συνεχίσουν να δουλεύουν με την ολοκλήρωση της </w:t>
      </w:r>
      <w:r>
        <w:rPr>
          <w:rFonts w:eastAsia="Times New Roman" w:cs="Times New Roman"/>
          <w:szCs w:val="24"/>
        </w:rPr>
        <w:t>σύμβασης</w:t>
      </w:r>
      <w:r>
        <w:rPr>
          <w:rFonts w:eastAsia="Times New Roman" w:cs="Times New Roman"/>
          <w:szCs w:val="24"/>
        </w:rPr>
        <w:t>.</w:t>
      </w:r>
    </w:p>
    <w:p w14:paraId="0D044BC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Καθυστέρησε η </w:t>
      </w:r>
      <w:r>
        <w:rPr>
          <w:rFonts w:eastAsia="Times New Roman" w:cs="Times New Roman"/>
          <w:szCs w:val="24"/>
        </w:rPr>
        <w:t>σύμβασ</w:t>
      </w:r>
      <w:r>
        <w:rPr>
          <w:rFonts w:eastAsia="Times New Roman" w:cs="Times New Roman"/>
          <w:szCs w:val="24"/>
        </w:rPr>
        <w:t>η</w:t>
      </w:r>
      <w:r>
        <w:rPr>
          <w:rFonts w:eastAsia="Times New Roman" w:cs="Times New Roman"/>
          <w:szCs w:val="24"/>
        </w:rPr>
        <w:t>, γιατί υπήρξε έντονος ανταγωνισμός των διαφόρων μονοπωλίων. Πάντα σε κάθε ιδιωτικοποίηση βαρίδια θεωρούνται οι εργαζόμενοι. Μήπως και οι ομαδικές απολύσεις που θα φέρετε σε λίγο, γιατί προωθούνται; Για να διώχνονται μαζικά, ομαδικά, εργαζόμενοι, για να π</w:t>
      </w:r>
      <w:r>
        <w:rPr>
          <w:rFonts w:eastAsia="Times New Roman" w:cs="Times New Roman"/>
          <w:szCs w:val="24"/>
        </w:rPr>
        <w:t xml:space="preserve">άρουν άλλους φθηνότερους. Συνεπώς η καθυστέρηση δεν ήταν θέμα διαβουλεύσεων και διαπραγματεύσεων. Απλώς, είναι ένα πολύ μεγάλο φιλέτο και εξασφαλίζει με τον καλύτερο τρόπο και δίνει εγγυήσεις μεγάλης κερδοφορίας. </w:t>
      </w:r>
    </w:p>
    <w:p w14:paraId="0D044BD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Εξάλλου, αυτό περιγράφεται και στην αρχή τ</w:t>
      </w:r>
      <w:r>
        <w:rPr>
          <w:rFonts w:eastAsia="Times New Roman" w:cs="Times New Roman"/>
          <w:szCs w:val="24"/>
        </w:rPr>
        <w:t xml:space="preserve">ης </w:t>
      </w:r>
      <w:r>
        <w:rPr>
          <w:rFonts w:eastAsia="Times New Roman" w:cs="Times New Roman"/>
          <w:szCs w:val="24"/>
        </w:rPr>
        <w:t>σύμβασης</w:t>
      </w:r>
      <w:r>
        <w:rPr>
          <w:rFonts w:eastAsia="Times New Roman" w:cs="Times New Roman"/>
          <w:szCs w:val="24"/>
        </w:rPr>
        <w:t>, που λέει ότι το λιμάνι του Πειραιά έχει ακτογραμμή που ξεπερνά τα είκοσι τέσσερα χιλιόμετρα, με επιφάνεια πάνω από πέντε εκατομμύρια τετραγωνικά μέτρα, ότι είναι ζωτικός κόμβος μεταφορών, εμπορίου, προμηθειών, εξυπηρέτησης τουριστών, επικοινων</w:t>
      </w:r>
      <w:r>
        <w:rPr>
          <w:rFonts w:eastAsia="Times New Roman" w:cs="Times New Roman"/>
          <w:szCs w:val="24"/>
        </w:rPr>
        <w:t>ιών, ότι συνδέει τα ελληνικά νησιά με την ηπειρωτική χώρα, ότι αποτελεί διεθνές κέντρο θαλάσσιου τουρισμού και της εμπορικής μεταφοράς αγαθών, ότι ευνοεί τη λειτουργία του σαν λιμένα τόσο για την ευρύτερη περιοχή της Ελλάδας όσο και για τα Βαλκάνια και τις</w:t>
      </w:r>
      <w:r>
        <w:rPr>
          <w:rFonts w:eastAsia="Times New Roman" w:cs="Times New Roman"/>
          <w:szCs w:val="24"/>
        </w:rPr>
        <w:t xml:space="preserve"> χώρες της Μαύρης Θάλασσας και </w:t>
      </w:r>
      <w:r>
        <w:rPr>
          <w:rFonts w:eastAsia="Times New Roman" w:cs="Times New Roman"/>
          <w:szCs w:val="24"/>
        </w:rPr>
        <w:lastRenderedPageBreak/>
        <w:t xml:space="preserve">άλλα πολλά. Τα αναφέρω, για να ακούγονται για το τι έγκλημα διαπράττεται διαχρονικά από όλες τις </w:t>
      </w:r>
      <w:r>
        <w:rPr>
          <w:rFonts w:eastAsia="Times New Roman" w:cs="Times New Roman"/>
          <w:szCs w:val="24"/>
        </w:rPr>
        <w:t>κυβερνήσεις</w:t>
      </w:r>
      <w:r>
        <w:rPr>
          <w:rFonts w:eastAsia="Times New Roman" w:cs="Times New Roman"/>
          <w:szCs w:val="24"/>
        </w:rPr>
        <w:t>.</w:t>
      </w:r>
    </w:p>
    <w:p w14:paraId="0D044BD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Η ουσία είναι ότι η ιδιωτικοποίηση του ΟΛΠ εντάσσεται στους στρατηγικούς σχεδιασμούς των μονοπωλίων, προσθέτοντας ν</w:t>
      </w:r>
      <w:r>
        <w:rPr>
          <w:rFonts w:eastAsia="Times New Roman" w:cs="Times New Roman"/>
          <w:szCs w:val="24"/>
        </w:rPr>
        <w:t xml:space="preserve">έα βάσανα στη ζωή των εργαζομένων που οδηγούνται στη σφαγή αλλά και του λαού. </w:t>
      </w:r>
    </w:p>
    <w:p w14:paraId="0D044BD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Το κυριότερο, όμως, είναι ότι, αν και ο Πειραιάς είναι πύλη εισόδου και εξόδου εμπορευμάτων, συνδυασμένων οικονομικών δραστηριοτήτων στη Νοτιοανατολική Ευρώπη, με επίκεντρο τις </w:t>
      </w:r>
      <w:r>
        <w:rPr>
          <w:rFonts w:eastAsia="Times New Roman" w:cs="Times New Roman"/>
          <w:szCs w:val="24"/>
        </w:rPr>
        <w:t xml:space="preserve">συνδυασμένες μεταφορές και την κρουαζιέρα, τα μεγάλα κέρδη δεν είναι για τους εργαζόμενους, αλλά για τους επιχειρηματικούς ομίλους. Σε αυτούς τους τομείς δραστηριοποιούνται μονοπωλιακά συμφέροντα, με υψηλό βαθμό συγκέντρωσης, παράγεται το μεγαλύτερο μέρος </w:t>
      </w:r>
      <w:r>
        <w:rPr>
          <w:rFonts w:eastAsia="Times New Roman" w:cs="Times New Roman"/>
          <w:szCs w:val="24"/>
        </w:rPr>
        <w:t xml:space="preserve">του ΑΕΠ της χώρας και χιλιάδες είναι οι εργαζόμενοι στη ναυτιλία, σε κλάδους που σχετίζονται με δράσεις του λιμανιού, τη ναυπηγοεπισκευαστική βιομηχανία, τον τουρισμό και τον κλάδο των μεταφορών, όπως είναι ο σιδηρόδρομος. Η ιδιωτικοποίηση, </w:t>
      </w:r>
      <w:r>
        <w:rPr>
          <w:rFonts w:eastAsia="Times New Roman" w:cs="Times New Roman"/>
          <w:szCs w:val="24"/>
        </w:rPr>
        <w:lastRenderedPageBreak/>
        <w:t>λοιπόν, που ολο</w:t>
      </w:r>
      <w:r>
        <w:rPr>
          <w:rFonts w:eastAsia="Times New Roman" w:cs="Times New Roman"/>
          <w:szCs w:val="24"/>
        </w:rPr>
        <w:t>κληρώνει η συγκυβέρνηση ΣΥΡΙΖΑ-ΑΝΕΛ εντάσσεται στο σχεδιασμό της αστικής τάξης που υπηρετεί την ανταγωνιστικότητα και κερδοφορία του κεφαλαίου και προσπαθεί να κρυφτεί πίσω από την κυβερνητική προπαγάνδα για δίκαιη ανάπτυξη, για όφελος επενδύσεων για όλους</w:t>
      </w:r>
      <w:r>
        <w:rPr>
          <w:rFonts w:eastAsia="Times New Roman" w:cs="Times New Roman"/>
          <w:szCs w:val="24"/>
        </w:rPr>
        <w:t>, ότι σώσαμε θέσεις και εργασιακά δικαιώματα κ.ά.</w:t>
      </w:r>
    </w:p>
    <w:p w14:paraId="0D044BD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Η κοροϊδία και η υποκρισία σε όλο της το μεγαλείο! Και το άρθρο 10α και το άρθρο 11 είναι σαφέστατα. Ο γενικός κανονισμός εσωτερικής οργανωτικής λειτουργίας και ο γενικός κανονισμός προσωπικού μπορούν να αλ</w:t>
      </w:r>
      <w:r>
        <w:rPr>
          <w:rFonts w:eastAsia="Times New Roman" w:cs="Times New Roman"/>
          <w:szCs w:val="24"/>
        </w:rPr>
        <w:t xml:space="preserve">λάξουν με απόφαση του νέου Διοικητικού Συμβουλίου της </w:t>
      </w:r>
      <w:r>
        <w:rPr>
          <w:rFonts w:eastAsia="Times New Roman" w:cs="Times New Roman"/>
          <w:szCs w:val="24"/>
        </w:rPr>
        <w:t>«</w:t>
      </w:r>
      <w:r>
        <w:rPr>
          <w:rFonts w:eastAsia="Times New Roman" w:cs="Times New Roman"/>
          <w:szCs w:val="24"/>
        </w:rPr>
        <w:t>ΟΛΠ ΑΕ</w:t>
      </w:r>
      <w:r>
        <w:rPr>
          <w:rFonts w:eastAsia="Times New Roman" w:cs="Times New Roman"/>
          <w:szCs w:val="24"/>
        </w:rPr>
        <w:t>»</w:t>
      </w:r>
      <w:r>
        <w:rPr>
          <w:rFonts w:eastAsia="Times New Roman" w:cs="Times New Roman"/>
          <w:szCs w:val="24"/>
        </w:rPr>
        <w:t>. Είναι σαφέστατο.</w:t>
      </w:r>
    </w:p>
    <w:p w14:paraId="0D044BD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και στο κεφάλαιο ΙΖ΄ της νέας </w:t>
      </w:r>
      <w:r>
        <w:rPr>
          <w:rFonts w:eastAsia="Times New Roman" w:cs="Times New Roman"/>
          <w:szCs w:val="24"/>
        </w:rPr>
        <w:t xml:space="preserve">σύμβασης </w:t>
      </w:r>
      <w:r>
        <w:rPr>
          <w:rFonts w:eastAsia="Times New Roman" w:cs="Times New Roman"/>
          <w:szCs w:val="24"/>
        </w:rPr>
        <w:t>αναφέρεται ότι όλες οι λιμενικές αρχές θα πραγματοποιούνται με συμβάσεις αναθέσεων και υποπαραχωρήσεις. Και είναι γνωστή η συντ</w:t>
      </w:r>
      <w:r>
        <w:rPr>
          <w:rFonts w:eastAsia="Times New Roman" w:cs="Times New Roman"/>
          <w:szCs w:val="24"/>
        </w:rPr>
        <w:t xml:space="preserve">αγή της εργολαβοποίησης των εργασιακών σχέσεων, που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βεβαίως και θα συνεχίσει με την άδεια και νομιμοποίηση της Κυβέρνησης. Όμως, και οι μετατάξεις δεν αφορούν όλους και σκοντάφτουν στις πολλές υπουργικές αποφάσεις, που μπορεί και να μη βγουν ποτέ</w:t>
      </w:r>
      <w:r>
        <w:rPr>
          <w:rFonts w:eastAsia="Times New Roman" w:cs="Times New Roman"/>
          <w:szCs w:val="24"/>
        </w:rPr>
        <w:t>.</w:t>
      </w:r>
    </w:p>
    <w:p w14:paraId="0D044BD5" w14:textId="77777777" w:rsidR="00510C84" w:rsidRDefault="007027BA">
      <w:pPr>
        <w:spacing w:line="600" w:lineRule="auto"/>
        <w:contextualSpacing/>
        <w:jc w:val="both"/>
        <w:rPr>
          <w:rFonts w:eastAsia="Times New Roman" w:cs="Times New Roman"/>
          <w:szCs w:val="24"/>
        </w:rPr>
      </w:pPr>
      <w:r>
        <w:rPr>
          <w:rFonts w:eastAsia="Times New Roman" w:cs="Times New Roman"/>
          <w:szCs w:val="24"/>
        </w:rPr>
        <w:lastRenderedPageBreak/>
        <w:tab/>
        <w:t xml:space="preserve">Εμείς δεν υποστηρίζουμε ότι με τη μορφή, που είχε ο ΟΛΠ, λειτουργούσε υπέρ των εργαζομένων. Ειδικά για τους λιμενεργάτες του ΟΛΠ το τελευταίο διάστημα μπορεί να μην ανήκαν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όμως το πότε θα είχαν δουλειά και ποια ακριβώς θα ήταν σε κάθε πλοί</w:t>
      </w:r>
      <w:r>
        <w:rPr>
          <w:rFonts w:eastAsia="Times New Roman" w:cs="Times New Roman"/>
          <w:szCs w:val="24"/>
        </w:rPr>
        <w:t xml:space="preserve">ο το καθόριζε το μονοπώλιο. Άλλωστε, και με δημόσιο ΟΛΠ τόσα χρόνια βράζει η εκμετάλλευση στο λιμάνι με μείωση μισθών 35% και άνω. Βοηθήσατε όλες οι </w:t>
      </w:r>
      <w:r>
        <w:rPr>
          <w:rFonts w:eastAsia="Times New Roman" w:cs="Times New Roman"/>
          <w:szCs w:val="24"/>
        </w:rPr>
        <w:t xml:space="preserve">κυβερνήσεις </w:t>
      </w:r>
      <w:r>
        <w:rPr>
          <w:rFonts w:eastAsia="Times New Roman" w:cs="Times New Roman"/>
          <w:szCs w:val="24"/>
        </w:rPr>
        <w:t>σε αυτό. Υπήρχαν εργατικά ατυχήματα, απληρωσιά στους ναυτεργάτες στα καράβια, στους μεταλλεργάτ</w:t>
      </w:r>
      <w:r>
        <w:rPr>
          <w:rFonts w:eastAsia="Times New Roman" w:cs="Times New Roman"/>
          <w:szCs w:val="24"/>
        </w:rPr>
        <w:t xml:space="preserve">ες και γενικότερα το λιμάνι του Πειραιά το αξιοποιούσε ως έδρα η </w:t>
      </w:r>
      <w:r>
        <w:rPr>
          <w:rFonts w:eastAsia="Times New Roman" w:cs="Times New Roman"/>
          <w:szCs w:val="24"/>
        </w:rPr>
        <w:t>«</w:t>
      </w:r>
      <w:r>
        <w:rPr>
          <w:rFonts w:eastAsia="Times New Roman" w:cs="Times New Roman"/>
          <w:szCs w:val="24"/>
          <w:lang w:val="en-US"/>
        </w:rPr>
        <w:t>FRONTEX</w:t>
      </w:r>
      <w:r>
        <w:rPr>
          <w:rFonts w:eastAsia="Times New Roman" w:cs="Times New Roman"/>
          <w:szCs w:val="24"/>
        </w:rPr>
        <w:t>»</w:t>
      </w:r>
      <w:r>
        <w:rPr>
          <w:rFonts w:eastAsia="Times New Roman" w:cs="Times New Roman"/>
          <w:szCs w:val="24"/>
        </w:rPr>
        <w:t xml:space="preserve"> για τον εφοδιασμό των πολεμικών νατοϊκών πλοίων, για τις πολεμικές επιχειρήσεις τους ενάντια στους λαούς της ευρύτερης περιοχής. </w:t>
      </w:r>
    </w:p>
    <w:p w14:paraId="0D044BD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Γι’ αυτό η εργατική τάξη και ο λαός δεν πρέπει να μ</w:t>
      </w:r>
      <w:r>
        <w:rPr>
          <w:rFonts w:eastAsia="Times New Roman" w:cs="Times New Roman"/>
          <w:szCs w:val="24"/>
        </w:rPr>
        <w:t>παίνουν στο δίλη</w:t>
      </w:r>
      <w:r>
        <w:rPr>
          <w:rFonts w:eastAsia="Times New Roman" w:cs="Times New Roman"/>
          <w:szCs w:val="24"/>
        </w:rPr>
        <w:t>μ</w:t>
      </w:r>
      <w:r>
        <w:rPr>
          <w:rFonts w:eastAsia="Times New Roman" w:cs="Times New Roman"/>
          <w:szCs w:val="24"/>
        </w:rPr>
        <w:t xml:space="preserve">μα του ποιος καπιταλιστής και με ποιον τρόπο θα τους εκμεταλλεύεται, αν θα είναι το άλφα ή το βήτα μονοπώλιο ή το αστικό κράτος. Πρέπει να χαράξει τον δρόμο του για μια πραγματικά φιλολαϊκή προοπτική με κριτήριο την κάλυψη των </w:t>
      </w:r>
      <w:r>
        <w:rPr>
          <w:rFonts w:eastAsia="Times New Roman" w:cs="Times New Roman"/>
          <w:szCs w:val="24"/>
        </w:rPr>
        <w:lastRenderedPageBreak/>
        <w:t>δικών της αν</w:t>
      </w:r>
      <w:r>
        <w:rPr>
          <w:rFonts w:eastAsia="Times New Roman" w:cs="Times New Roman"/>
          <w:szCs w:val="24"/>
        </w:rPr>
        <w:t xml:space="preserve">αγκών, της εργατικής τάξης. Η καπιταλιστική ανάπτυξη είναι σίγουρο και βέβαιο ότι έχει ως επίκεντρο το κεφάλαιο και τις δικές του ανάγκες και όχι την εργατική τάξη και τα λαϊκά στρώματα. </w:t>
      </w:r>
    </w:p>
    <w:p w14:paraId="0D044BD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Μπορεί να καλλιεργείτε προσδοκίες ότι θα δημιουργηθούν θέσεις εργασί</w:t>
      </w:r>
      <w:r>
        <w:rPr>
          <w:rFonts w:eastAsia="Times New Roman" w:cs="Times New Roman"/>
          <w:szCs w:val="24"/>
        </w:rPr>
        <w:t>ας ή θα ανοίξουν νέες δουλειές ή θα ενισχυθούν μικρές επιχειρήσεις που θα δραστηριοποιούνται δίπλα στα μονοπώλια. Όμως, αυτές οι θέσεις δεν πρόκειται να δώσουν δουλειά στους χιλιάδες άνεργους του Πειραιά. Δεν πρόκειται να αποκαταστήσουν τα διαλυμένα εργασι</w:t>
      </w:r>
      <w:r>
        <w:rPr>
          <w:rFonts w:eastAsia="Times New Roman" w:cs="Times New Roman"/>
          <w:szCs w:val="24"/>
        </w:rPr>
        <w:t>ακά δικαιώματα, που ισοπεδώσατε, και έρχονται και ακόμα καινούργια με ομαδικές απολύσεις, περιορισμό στην απεργία και μείωση στους ρημαγμένους μισθούς κ.ά. Γι’ αυτό εμείς λέμε ούτε ιδιωτικοποίηση ούτε δημόσιος ΟΛΠ προς το συμφέρον των μονοπωλίων.</w:t>
      </w:r>
    </w:p>
    <w:p w14:paraId="0D044BD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Καταψηφίζ</w:t>
      </w:r>
      <w:r>
        <w:rPr>
          <w:rFonts w:eastAsia="Times New Roman" w:cs="Times New Roman"/>
          <w:szCs w:val="24"/>
        </w:rPr>
        <w:t>ουμε, θεωρώντας ότι πρόκειται για μια αρνητική εξέλιξη για τους εργαζόμενους και τον λαό, γιατί επεκτείνει τη δραστηριότητα των μονοπωλίων, που σημαίνει ένταση του βαθμού εκμετάλλευσης της εργατικής τάξης και παραπέρα χτύπημα των δικαιωμάτων, γιατί δένοντα</w:t>
      </w:r>
      <w:r>
        <w:rPr>
          <w:rFonts w:eastAsia="Times New Roman" w:cs="Times New Roman"/>
          <w:szCs w:val="24"/>
        </w:rPr>
        <w:t xml:space="preserve">ι όλο και περισσότεροι κλάδοι </w:t>
      </w:r>
      <w:r>
        <w:rPr>
          <w:rFonts w:eastAsia="Times New Roman" w:cs="Times New Roman"/>
          <w:szCs w:val="24"/>
        </w:rPr>
        <w:lastRenderedPageBreak/>
        <w:t xml:space="preserve">με μονοπώλια, που σημαίνει ότι, ανάλογα με τον βαθμό που θα κερδίζουν αυτά, θα επηρεάζει άμεσα τη ζωή και την εργασία ολόκληρων κλάδων και περιοχών. </w:t>
      </w:r>
    </w:p>
    <w:p w14:paraId="0D044BD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Ο Πειραιάς, συνολικά τα λιμάνια, και οι υποδομές της χώρας για εμάς μπορούν </w:t>
      </w:r>
      <w:r>
        <w:rPr>
          <w:rFonts w:eastAsia="Times New Roman" w:cs="Times New Roman"/>
          <w:szCs w:val="24"/>
        </w:rPr>
        <w:t>να γίνουν μοχλός πραγματικής ανάπτυξης και ευημερίας για τους εργάτες και τις λαϊκές οικογένειες μόνο όταν η αξιοποίησή τους δεν γίνεται για τις ανάγκες της ανταγωνιστικότητας και κερδοφορίας του κεφαλαίου. Αυτό μπορεί να γίνει, όταν υποταχθεί σε έναν επισ</w:t>
      </w:r>
      <w:r>
        <w:rPr>
          <w:rFonts w:eastAsia="Times New Roman" w:cs="Times New Roman"/>
          <w:szCs w:val="24"/>
        </w:rPr>
        <w:t>τημονικό σχεδιασμό με κριτήριο την ικανοποίηση των κοινωνικών αναγκών.</w:t>
      </w:r>
    </w:p>
    <w:p w14:paraId="0D044BD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Σε ό,τι αφορά τις τροπολογίες που ενσωματώθηκαν στα άρθρα, καταψηφίζουμε αυτό που αφορά το ΤΑΙΠΕΔ. Επίσης, υπερψηφίζουμε ό,τι αφορά το Λιμενικό Σώμα με εξαίρεση το άρθρο 15, που θέλουμε</w:t>
      </w:r>
      <w:r>
        <w:rPr>
          <w:rFonts w:eastAsia="Times New Roman" w:cs="Times New Roman"/>
          <w:szCs w:val="24"/>
        </w:rPr>
        <w:t xml:space="preserve"> να το ψηφίσουμε αλλά μας εμποδίζει η παράγραφος 4. Είμαστε αντίθετοι, γιατί ο Ειδικός Φορέας Υπηρεσίας Ολοκληρωμένης Θαλάσσιας Επιτήρησης του Λιμενικού είναι φορέας που καθορίζει τη συμμετοχή του Λιμενικού σε κοινές επιχειρήσεις μαζί με τα λιμενικά σώματα</w:t>
      </w:r>
      <w:r>
        <w:rPr>
          <w:rFonts w:eastAsia="Times New Roman" w:cs="Times New Roman"/>
          <w:szCs w:val="24"/>
        </w:rPr>
        <w:t xml:space="preserve"> άλλων χωρών της Ευρωπαϊκής Ένωσης, </w:t>
      </w:r>
      <w:r>
        <w:rPr>
          <w:rFonts w:eastAsia="Times New Roman" w:cs="Times New Roman"/>
          <w:szCs w:val="24"/>
        </w:rPr>
        <w:lastRenderedPageBreak/>
        <w:t xml:space="preserve">με την </w:t>
      </w:r>
      <w:r>
        <w:rPr>
          <w:rFonts w:eastAsia="Times New Roman" w:cs="Times New Roman"/>
          <w:szCs w:val="24"/>
        </w:rPr>
        <w:t>«</w:t>
      </w:r>
      <w:r>
        <w:rPr>
          <w:rFonts w:eastAsia="Times New Roman" w:cs="Times New Roman"/>
          <w:szCs w:val="24"/>
          <w:lang w:val="en-US"/>
        </w:rPr>
        <w:t>FRONTEX</w:t>
      </w:r>
      <w:r>
        <w:rPr>
          <w:rFonts w:eastAsia="Times New Roman" w:cs="Times New Roman"/>
          <w:szCs w:val="24"/>
        </w:rPr>
        <w:t>»</w:t>
      </w:r>
      <w:r>
        <w:rPr>
          <w:rFonts w:eastAsia="Times New Roman" w:cs="Times New Roman"/>
          <w:szCs w:val="24"/>
        </w:rPr>
        <w:t xml:space="preserve"> σε επιχειρήσεις ακόμη και εκτός συνόρων. Συνεπώς σε καμμία περίπτωση δεν συναινούμε. Αν αφαιρέσετε την παράγραφο 4, εμείς θα υπερψηφίσουμε.</w:t>
      </w:r>
    </w:p>
    <w:p w14:paraId="0D044BD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Τέλος, το άρθρο 19, που αφορά τα </w:t>
      </w:r>
      <w:r>
        <w:rPr>
          <w:rFonts w:eastAsia="Times New Roman" w:cs="Times New Roman"/>
          <w:szCs w:val="24"/>
        </w:rPr>
        <w:t>Λ</w:t>
      </w:r>
      <w:r>
        <w:rPr>
          <w:rFonts w:eastAsia="Times New Roman" w:cs="Times New Roman"/>
          <w:szCs w:val="24"/>
        </w:rPr>
        <w:t>ιπάσματα</w:t>
      </w:r>
      <w:r>
        <w:rPr>
          <w:rFonts w:eastAsia="Times New Roman" w:cs="Times New Roman"/>
          <w:szCs w:val="24"/>
        </w:rPr>
        <w:t>, θα το ψηφίσουμε. Χρ</w:t>
      </w:r>
      <w:r>
        <w:rPr>
          <w:rFonts w:eastAsia="Times New Roman" w:cs="Times New Roman"/>
          <w:szCs w:val="24"/>
        </w:rPr>
        <w:t>ειαζόταν συνημμένο ακριβές τοπογραφικό διάγραμμα για την οριοθέτηση της περιοχής. Όμως, θέλει προσθήκη στη δεύτερη παράγραφο της λέξης «οριστικά» μετά τη λέξη «παραχωρείται» και στην τρίτη παράγραφο χρειαζόταν, βεβαίως, νομοθετική εξουσιοδότηση, για ρύθμισ</w:t>
      </w:r>
      <w:r>
        <w:rPr>
          <w:rFonts w:eastAsia="Times New Roman" w:cs="Times New Roman"/>
          <w:szCs w:val="24"/>
        </w:rPr>
        <w:t xml:space="preserve">η αυτών των ζητημάτων με κοινή υπουργική απόφαση και προθεσμία έκδοσής τους, δηλαδή, ήταν βελτιωτική η τροποποίηση. </w:t>
      </w:r>
    </w:p>
    <w:p w14:paraId="0D044BD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την κ. Μανωλάκου.</w:t>
      </w:r>
    </w:p>
    <w:p w14:paraId="0D044BD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Δανέλλης, ειδικός αγορητής από το </w:t>
      </w:r>
      <w:r>
        <w:rPr>
          <w:rFonts w:eastAsia="Times New Roman" w:cs="Times New Roman"/>
          <w:szCs w:val="24"/>
        </w:rPr>
        <w:t>Ποτάμι</w:t>
      </w:r>
      <w:r>
        <w:rPr>
          <w:rFonts w:eastAsia="Times New Roman" w:cs="Times New Roman"/>
          <w:szCs w:val="24"/>
        </w:rPr>
        <w:t>.</w:t>
      </w:r>
    </w:p>
    <w:p w14:paraId="0D044BDE" w14:textId="77777777" w:rsidR="00510C84" w:rsidRDefault="007027BA">
      <w:pPr>
        <w:spacing w:line="600" w:lineRule="auto"/>
        <w:contextualSpacing/>
        <w:jc w:val="both"/>
        <w:rPr>
          <w:rFonts w:eastAsia="Times New Roman" w:cs="Times New Roman"/>
          <w:szCs w:val="24"/>
        </w:rPr>
      </w:pPr>
      <w:r>
        <w:rPr>
          <w:rFonts w:eastAsia="Times New Roman" w:cs="Times New Roman"/>
          <w:szCs w:val="24"/>
        </w:rPr>
        <w:tab/>
      </w:r>
      <w:r>
        <w:rPr>
          <w:rFonts w:eastAsia="Times New Roman" w:cs="Times New Roman"/>
          <w:b/>
          <w:szCs w:val="24"/>
        </w:rPr>
        <w:t xml:space="preserve">ΣΠΥΡΙΔΩΝ ΔΑΝΕΛΛΗΣ: </w:t>
      </w:r>
      <w:r>
        <w:rPr>
          <w:rFonts w:eastAsia="Times New Roman" w:cs="Times New Roman"/>
          <w:szCs w:val="24"/>
        </w:rPr>
        <w:t xml:space="preserve">Ευχαριστώ, κύριε Πρόεδρε. </w:t>
      </w:r>
    </w:p>
    <w:p w14:paraId="0D044BD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αυτό το φιάσκο για την Κυβέρνηση, τη Βουλή των Ελλήνων, τη χώρα όφειλε η Κυβέρνηση και μπορούσε να το έχει αποφύγει. Εάν η αμφιθυμία, που πάντα τη χαρακτήριζε για </w:t>
      </w:r>
      <w:r>
        <w:rPr>
          <w:rFonts w:eastAsia="Times New Roman" w:cs="Times New Roman"/>
          <w:szCs w:val="24"/>
        </w:rPr>
        <w:lastRenderedPageBreak/>
        <w:t xml:space="preserve">το </w:t>
      </w:r>
      <w:r>
        <w:rPr>
          <w:rFonts w:eastAsia="Times New Roman" w:cs="Times New Roman"/>
          <w:szCs w:val="24"/>
        </w:rPr>
        <w:t xml:space="preserve">λιμάνι </w:t>
      </w:r>
      <w:r>
        <w:rPr>
          <w:rFonts w:eastAsia="Times New Roman" w:cs="Times New Roman"/>
          <w:szCs w:val="24"/>
        </w:rPr>
        <w:t>δεν είχ</w:t>
      </w:r>
      <w:r>
        <w:rPr>
          <w:rFonts w:eastAsia="Times New Roman" w:cs="Times New Roman"/>
          <w:szCs w:val="24"/>
        </w:rPr>
        <w:t xml:space="preserve">ε ξεπεραστεί, δεν υπήρχε κανένας λόγος να επισπεύσει την κύρωση της </w:t>
      </w:r>
      <w:r>
        <w:rPr>
          <w:rFonts w:eastAsia="Times New Roman" w:cs="Times New Roman"/>
          <w:szCs w:val="24"/>
        </w:rPr>
        <w:t xml:space="preserve">σύμβασης </w:t>
      </w:r>
      <w:r>
        <w:rPr>
          <w:rFonts w:eastAsia="Times New Roman" w:cs="Times New Roman"/>
          <w:szCs w:val="24"/>
        </w:rPr>
        <w:t xml:space="preserve">με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Η εικόνα αναξιοπιστίας, την οποία έστειλε, όχι η Κυβέρνηση αλλά η χώρα, προς κάθε επίδοξο επενδυτή είναι καταστροφή. </w:t>
      </w:r>
    </w:p>
    <w:p w14:paraId="0D044BE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Λυπάμαι παράλληλα, αγαπητές και αγαπητοί συνά</w:t>
      </w:r>
      <w:r>
        <w:rPr>
          <w:rFonts w:eastAsia="Times New Roman" w:cs="Times New Roman"/>
          <w:szCs w:val="24"/>
        </w:rPr>
        <w:t xml:space="preserve">δελφοι, για την ευκολία αφύπνισης της ρητορικής του διχασμού. «Μαζί μας ή με τον εχθρό». Είναι απαράδεκτο. Είχα την εντύπωση, πως η εποχή πατριωτών και γερμανοτσολιάδων έχει παρέλθει ανεπιστρεπτί και ότι βιώνοντας τα απαράδεκτα φαινόμενα βίας, τα απολύτως </w:t>
      </w:r>
      <w:r>
        <w:rPr>
          <w:rFonts w:eastAsia="Times New Roman" w:cs="Times New Roman"/>
          <w:szCs w:val="24"/>
        </w:rPr>
        <w:t>καταδικαστέα χωρίς κανένα αστερίσκο, και τραμπουκισμού κατά των στελεχών της Κυβέρνησης ή του ΣΥΡΙΖΑ ανά την Ελλάδα, θα δημιουργούσαν τις προϋποθέσεις αναλογισμού της καταστροφικότητας αυτής της μεθοδολογίας, που στο παρελθόν πολλοί είχαν υιοθετήσει. Δυστυ</w:t>
      </w:r>
      <w:r>
        <w:rPr>
          <w:rFonts w:eastAsia="Times New Roman" w:cs="Times New Roman"/>
          <w:szCs w:val="24"/>
        </w:rPr>
        <w:t xml:space="preserve">χώς, δεν βλέπω να ισχύει ούτε το «στερνή μου γνώση» σε ένα τόσο κομβικό θέμα για τη λειτουργία της δημόσιας ζωής. </w:t>
      </w:r>
    </w:p>
    <w:p w14:paraId="0D044BE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τα λιμάνια, και μάλιστα τα εθνικής σημασίας, αποτελούν βασικά εργαλεία παραγωγής εθνικού πλούτου. Διαχρονικά απ</w:t>
      </w:r>
      <w:r>
        <w:rPr>
          <w:rFonts w:eastAsia="Times New Roman" w:cs="Times New Roman"/>
          <w:szCs w:val="24"/>
        </w:rPr>
        <w:t>οτελούσαν τμήμα της βασικής υποδομής για την ανάπτυξη ενός τόπου. Δυνητικά, μάλιστα, στις μέρες μας θα μπορούσαν και να αποτελέσουν ένα ουσιαστικό βραχίονα της περίφημης γαλάζιας ανάπτυξης, στην οποία η Ελλάδα φαίνεται να κωφεύει, ενώ θα μπορούσε να καταστ</w:t>
      </w:r>
      <w:r>
        <w:rPr>
          <w:rFonts w:eastAsia="Times New Roman" w:cs="Times New Roman"/>
          <w:szCs w:val="24"/>
        </w:rPr>
        <w:t xml:space="preserve">εί στρατηγικό εργαλείο εξόδου της χώρας από την κρίση. Κάτω από αυτό το πρίσμα, η αξιοποίησή τους είναι εκ των ων ουκ άνευ. </w:t>
      </w:r>
    </w:p>
    <w:p w14:paraId="0D044BE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Στην παρούσα ιστορική συγκυρία, οι ψευδαισθήσεις, οι δραματικοί τόνοι, οι ιδεοληπτικές κορώνες και οι συναισθηματικά φορτισμένες λέ</w:t>
      </w:r>
      <w:r>
        <w:rPr>
          <w:rFonts w:eastAsia="Times New Roman" w:cs="Times New Roman"/>
          <w:szCs w:val="24"/>
        </w:rPr>
        <w:t>ξεις δεν μπορούν να δώσουν λύσεις. Το έχουμε δει εξάλλου. Όλες αυτές οι εκφράσεις του θυμικού συντελούσαν και συντελούν στη διατήρηση ενός βαθιά ριζωμένου κρατισμού, του οποίου μοιραίο επακόλουθο είναι ο συντεχνιασμός, ο πελατειασμός και, βεβαίως, ο στραγγ</w:t>
      </w:r>
      <w:r>
        <w:rPr>
          <w:rFonts w:eastAsia="Times New Roman" w:cs="Times New Roman"/>
          <w:szCs w:val="24"/>
        </w:rPr>
        <w:t xml:space="preserve">αλισμός κάθε υγιούς προσπάθειας επιχειρηματικότητας. </w:t>
      </w:r>
    </w:p>
    <w:p w14:paraId="0D044BE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Πλέον, όμως, βρισκόμαστε σε μια άλλη πραγματικότητα, είτε μας αρέσει είτε όχι. Η χώρα πρέπει να ξεφύγει από τον φαύλο κύκλο της επόμενης δόσης, των αέναων δανεικών, των συνεχιζόμενων αναποτελεσματικών π</w:t>
      </w:r>
      <w:r>
        <w:rPr>
          <w:rFonts w:eastAsia="Times New Roman" w:cs="Times New Roman"/>
          <w:szCs w:val="24"/>
        </w:rPr>
        <w:t>ρογραμμάτων στήριξης, που είναι, βέβαια, και εξαιρετικά αμφίβολο αν θα συνεχίσουν να υπάρχουν στη νέα ευρωπαϊκή πραγματικότητα μετά το 2018.</w:t>
      </w:r>
    </w:p>
    <w:p w14:paraId="0D044BE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Η δαμόκλειος σπάθη της χρεοκοπίας που επικρέμαται πάνω από τη χώρα τα τελευταία έξι χρόνια –και συνεχίζει- δημιουργ</w:t>
      </w:r>
      <w:r>
        <w:rPr>
          <w:rFonts w:eastAsia="Times New Roman" w:cs="Times New Roman"/>
          <w:szCs w:val="24"/>
        </w:rPr>
        <w:t>εί ένα ιδιαίτερα εχθρικό περιβάλλον για τις επενδύσεις, μικρές ή μεγάλες. Είναι βέβαιο πως πρέπει να αναπροσαρμόσουμε τόσο τις επιλογές μας όσο και τις πρακτικές και στρατηγικές μας. Χρειαζόμαστε μια εκτεταμένη αλλαγή παραδείγματος, που επιβάλλει παράλληλα</w:t>
      </w:r>
      <w:r>
        <w:rPr>
          <w:rFonts w:eastAsia="Times New Roman" w:cs="Times New Roman"/>
          <w:szCs w:val="24"/>
        </w:rPr>
        <w:t xml:space="preserve"> και την υιοθέτηση ενός νέου λεξιλογίου.</w:t>
      </w:r>
    </w:p>
    <w:p w14:paraId="0D044BE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Λέξεις ή εκφράσεις, όπως «ξεπούλημα των ασημικών», «στο σφυρί» ή «πουλήθηκε για ένα κομμάτι ψωμί», όχι μόνο δεν συνεισφέρουν στον δημόσιο διάλογο, αλλά επιπλέον δεν βοηθούν στο σπάσιμο ταμπού, που είναι η αξιοποίηση</w:t>
      </w:r>
      <w:r>
        <w:rPr>
          <w:rFonts w:eastAsia="Times New Roman" w:cs="Times New Roman"/>
          <w:szCs w:val="24"/>
        </w:rPr>
        <w:t xml:space="preserve"> της δημόσιας περιουσίας ακόμα και σήμερα. Κι αυτό είναι ένα λεξιλόγιο </w:t>
      </w:r>
      <w:r>
        <w:rPr>
          <w:rFonts w:eastAsia="Times New Roman" w:cs="Times New Roman"/>
          <w:szCs w:val="24"/>
        </w:rPr>
        <w:lastRenderedPageBreak/>
        <w:t xml:space="preserve">που δεν πρέπει να ξεχνάμε, με το οποίο γαλουχήθηκε η ελληνική κοινωνία πολλά χρόνια τώρα. Είναι ένα λεξιλόγιο που την τραυμάτισε βαθιά και τη δίχασε. </w:t>
      </w:r>
    </w:p>
    <w:p w14:paraId="0D044BE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Τα ευρήματα μιας πρόσφατης πολύ σο</w:t>
      </w:r>
      <w:r>
        <w:rPr>
          <w:rFonts w:eastAsia="Times New Roman" w:cs="Times New Roman"/>
          <w:szCs w:val="24"/>
        </w:rPr>
        <w:t xml:space="preserve">βαρής έρευνας της </w:t>
      </w:r>
      <w:r>
        <w:rPr>
          <w:rFonts w:eastAsia="Times New Roman" w:cs="Times New Roman"/>
          <w:szCs w:val="24"/>
        </w:rPr>
        <w:t>«</w:t>
      </w:r>
      <w:r>
        <w:rPr>
          <w:rFonts w:eastAsia="Times New Roman" w:cs="Times New Roman"/>
          <w:szCs w:val="24"/>
          <w:lang w:val="en-US"/>
        </w:rPr>
        <w:t>P</w:t>
      </w:r>
      <w:r>
        <w:rPr>
          <w:rFonts w:eastAsia="Times New Roman" w:cs="Times New Roman"/>
          <w:szCs w:val="24"/>
          <w:lang w:val="en-US"/>
        </w:rPr>
        <w:t>UBLIC</w:t>
      </w:r>
      <w:r>
        <w:rPr>
          <w:rFonts w:eastAsia="Times New Roman" w:cs="Times New Roman"/>
          <w:szCs w:val="24"/>
        </w:rPr>
        <w:t xml:space="preserve"> </w:t>
      </w:r>
      <w:r>
        <w:rPr>
          <w:rFonts w:eastAsia="Times New Roman" w:cs="Times New Roman"/>
          <w:szCs w:val="24"/>
          <w:lang w:val="en-US"/>
        </w:rPr>
        <w:t>I</w:t>
      </w:r>
      <w:r>
        <w:rPr>
          <w:rFonts w:eastAsia="Times New Roman" w:cs="Times New Roman"/>
          <w:szCs w:val="24"/>
          <w:lang w:val="en-US"/>
        </w:rPr>
        <w:t>SSUE</w:t>
      </w:r>
      <w:r>
        <w:rPr>
          <w:rFonts w:eastAsia="Times New Roman" w:cs="Times New Roman"/>
          <w:szCs w:val="24"/>
        </w:rPr>
        <w:t>»</w:t>
      </w:r>
      <w:r>
        <w:rPr>
          <w:rFonts w:eastAsia="Times New Roman" w:cs="Times New Roman"/>
          <w:szCs w:val="24"/>
        </w:rPr>
        <w:t xml:space="preserve"> με τίτλο «Πόλη-Λιμάνι», που πραγματοποιήθηκε στην Α΄ και Β΄ Περιφέρεια Πειραιά είναι ενδεικτικά. Από τη μία, οι πολίτες έχουν θετική εικόνα τόσο για τον ΟΛΠ όσο για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Πιστεύουν πως η ιδιωτικοποίηση του ΟΛΠ θα έχει θετικές συνέπειες σε κρίσιμους τομείς, όπως στην ενίσχυση της διεθνούς θέσης του </w:t>
      </w:r>
      <w:r>
        <w:rPr>
          <w:rFonts w:eastAsia="Times New Roman" w:cs="Times New Roman"/>
          <w:szCs w:val="24"/>
        </w:rPr>
        <w:t>λιμανιού</w:t>
      </w:r>
      <w:r>
        <w:rPr>
          <w:rFonts w:eastAsia="Times New Roman" w:cs="Times New Roman"/>
          <w:szCs w:val="24"/>
        </w:rPr>
        <w:t>, στα έργα υποδομής, στη δημιουργία νέων θέσεων εργασίας, στη βελτίωση των υπηρεσιών προς επιβάτες και χρήστες και, κυ</w:t>
      </w:r>
      <w:r>
        <w:rPr>
          <w:rFonts w:eastAsia="Times New Roman" w:cs="Times New Roman"/>
          <w:szCs w:val="24"/>
        </w:rPr>
        <w:t xml:space="preserve">ρίως, στην ανάπτυξη της περιοχής. </w:t>
      </w:r>
    </w:p>
    <w:p w14:paraId="0D044BE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Ωστόσο, παράλληλα μόνο το 37% της πειραϊκής κοινής γνώμης συντάσσεται με την ιδιωτικοποίηση του </w:t>
      </w:r>
      <w:r>
        <w:rPr>
          <w:rFonts w:eastAsia="Times New Roman" w:cs="Times New Roman"/>
          <w:szCs w:val="24"/>
        </w:rPr>
        <w:t>λιμανιού</w:t>
      </w:r>
      <w:r>
        <w:rPr>
          <w:rFonts w:eastAsia="Times New Roman" w:cs="Times New Roman"/>
          <w:szCs w:val="24"/>
        </w:rPr>
        <w:t>, ενώ το 46% διαφωνεί. Πρόκειται για μια βαθιά εσωτερική αντίφαση της πειραιώτικης κοινω</w:t>
      </w:r>
      <w:r>
        <w:rPr>
          <w:rFonts w:eastAsia="Times New Roman" w:cs="Times New Roman"/>
          <w:szCs w:val="24"/>
        </w:rPr>
        <w:lastRenderedPageBreak/>
        <w:t>νίας για την οποία δεν ευθύνε</w:t>
      </w:r>
      <w:r>
        <w:rPr>
          <w:rFonts w:eastAsia="Times New Roman" w:cs="Times New Roman"/>
          <w:szCs w:val="24"/>
        </w:rPr>
        <w:t xml:space="preserve">ται η ίδια. Ο δημόσιος πολιτικός λόγος υπήρξε για σειρά ετών βαθιά διχαστικός και οι ευθύνες βαραίνουν σε μεγάλο βαθμό την τότε </w:t>
      </w:r>
      <w:r>
        <w:rPr>
          <w:rFonts w:eastAsia="Times New Roman" w:cs="Times New Roman"/>
          <w:szCs w:val="24"/>
        </w:rPr>
        <w:t xml:space="preserve">αντιπολίτευση </w:t>
      </w:r>
      <w:r>
        <w:rPr>
          <w:rFonts w:eastAsia="Times New Roman" w:cs="Times New Roman"/>
          <w:szCs w:val="24"/>
        </w:rPr>
        <w:t xml:space="preserve">και σημερινή Κυβέρνηση. Πολλοί επένδυσαν και τόκισαν χτίζοντας σε αυτόν τον διχασμό. </w:t>
      </w:r>
    </w:p>
    <w:p w14:paraId="0D044BE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-το είπα και στην </w:t>
      </w:r>
      <w:r>
        <w:rPr>
          <w:rFonts w:eastAsia="Times New Roman" w:cs="Times New Roman"/>
          <w:szCs w:val="24"/>
        </w:rPr>
        <w:t>επι</w:t>
      </w:r>
      <w:r>
        <w:rPr>
          <w:rFonts w:eastAsia="Times New Roman" w:cs="Times New Roman"/>
          <w:szCs w:val="24"/>
        </w:rPr>
        <w:t>τροπή</w:t>
      </w:r>
      <w:r>
        <w:rPr>
          <w:rFonts w:eastAsia="Times New Roman" w:cs="Times New Roman"/>
          <w:szCs w:val="24"/>
        </w:rPr>
        <w:t xml:space="preserve">- θα ήταν σαν να κλέβαμε παγκάρι με το να παραθέτουμε δηλώσεις, συνθήματα, αντιδράσεις, μεταβολές απόψεων, στροφές εκατόν ογδόντα μοιρών, που χαρακτήρισαν την προσέγγιση αυτού του θέματος από πλευράς πολλών στελεχών του ΣΥΡΙΖΑ, από τότε που ήταν στην </w:t>
      </w:r>
      <w:r>
        <w:rPr>
          <w:rFonts w:eastAsia="Times New Roman" w:cs="Times New Roman"/>
          <w:szCs w:val="24"/>
        </w:rPr>
        <w:t>αντιπολίτευση</w:t>
      </w:r>
      <w:r>
        <w:rPr>
          <w:rFonts w:eastAsia="Times New Roman" w:cs="Times New Roman"/>
          <w:szCs w:val="24"/>
        </w:rPr>
        <w:t xml:space="preserve">, μέχρι και τον </w:t>
      </w:r>
      <w:r>
        <w:rPr>
          <w:rFonts w:eastAsia="Times New Roman" w:cs="Times New Roman"/>
          <w:szCs w:val="24"/>
        </w:rPr>
        <w:t xml:space="preserve">ενάμιση </w:t>
      </w:r>
      <w:r>
        <w:rPr>
          <w:rFonts w:eastAsia="Times New Roman" w:cs="Times New Roman"/>
          <w:szCs w:val="24"/>
        </w:rPr>
        <w:t xml:space="preserve">χρόνο που αποτελεί Κυβέρνηση. </w:t>
      </w:r>
    </w:p>
    <w:p w14:paraId="0D044BE9" w14:textId="77777777" w:rsidR="00510C84" w:rsidRDefault="007027BA">
      <w:pPr>
        <w:spacing w:line="600" w:lineRule="auto"/>
        <w:contextualSpacing/>
        <w:jc w:val="both"/>
        <w:rPr>
          <w:rFonts w:eastAsia="Times New Roman" w:cs="Times New Roman"/>
          <w:szCs w:val="24"/>
        </w:rPr>
      </w:pPr>
      <w:r>
        <w:rPr>
          <w:rFonts w:eastAsia="Times New Roman" w:cs="Times New Roman"/>
          <w:szCs w:val="24"/>
        </w:rPr>
        <w:tab/>
        <w:t>Βεβαίως, δεν πρέπει να ξεχνάμε, γιατί μονάχα μέσω της αυτογνωσίας μπορούμε να βγούμε σοφότεροι και να μην ξανακάνουμε τα ίδια λάθη. Παράλληλα, όμως, δεν έχει νόημα να συνεχίσουμε σε αυτό</w:t>
      </w:r>
      <w:r>
        <w:rPr>
          <w:rFonts w:eastAsia="Times New Roman" w:cs="Times New Roman"/>
          <w:szCs w:val="24"/>
        </w:rPr>
        <w:t>ν</w:t>
      </w:r>
      <w:r>
        <w:rPr>
          <w:rFonts w:eastAsia="Times New Roman" w:cs="Times New Roman"/>
          <w:szCs w:val="24"/>
        </w:rPr>
        <w:t xml:space="preserve"> τον δρόμο. </w:t>
      </w:r>
    </w:p>
    <w:p w14:paraId="0D044BE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Η δημαγωγική αντιπολίτευση –το έχουμε δει- όχι μόνο δεν βοηθά, αλλά υπονομεύει την εθνική προσπάθεια. Φυσικά, κάποιες φορές αυτοϋπονομεύεται, όπως στην περίπτωση τη δική σας, που βρεθήκατε </w:t>
      </w:r>
      <w:r>
        <w:rPr>
          <w:rFonts w:eastAsia="Times New Roman" w:cs="Times New Roman"/>
          <w:szCs w:val="24"/>
        </w:rPr>
        <w:lastRenderedPageBreak/>
        <w:t>δεσμευμένοι μέσα στα ίδια σας τα όχι, αντί να έχετε συ</w:t>
      </w:r>
      <w:r>
        <w:rPr>
          <w:rFonts w:eastAsia="Times New Roman" w:cs="Times New Roman"/>
          <w:szCs w:val="24"/>
        </w:rPr>
        <w:t xml:space="preserve">μβάλει στους τότε καιρούς κριτικά αλλά δημιουργικά στο ζητούμενο και επιδιωκόμενο αποτέλεσμα, που δεν είναι άλλο από την διασφάλιση του δημοσίου συμφέροντος στην ορθολογική και επωφελή διαχείριση της δημόσιας περιουσίας, με κανόνες, με όρους, με ρυθμίσεις </w:t>
      </w:r>
      <w:r>
        <w:rPr>
          <w:rFonts w:eastAsia="Times New Roman" w:cs="Times New Roman"/>
          <w:szCs w:val="24"/>
        </w:rPr>
        <w:t xml:space="preserve">και, βεβαίως, με τη μετέπειτα επίβλεψη της υλοποίησης αυτών των όρων. Έτσι μόνο ο δημόσιος πλούτος θα μπορούσε να καταστεί εργαλείο για τη δημιουργία προϋποθέσεων ανάπτυξης. </w:t>
      </w:r>
    </w:p>
    <w:p w14:paraId="0D044BE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Μόλις σήμερα μπορούμε και αρχίζει να γίνεται ξεκάθαρο να πούμε με ψυχραιμία ότι δ</w:t>
      </w:r>
      <w:r>
        <w:rPr>
          <w:rFonts w:eastAsia="Times New Roman" w:cs="Times New Roman"/>
          <w:szCs w:val="24"/>
        </w:rPr>
        <w:t xml:space="preserve">εν μιλάμε για την πώληση του </w:t>
      </w:r>
      <w:r>
        <w:rPr>
          <w:rFonts w:eastAsia="Times New Roman" w:cs="Times New Roman"/>
          <w:szCs w:val="24"/>
        </w:rPr>
        <w:t xml:space="preserve">λιμένα </w:t>
      </w:r>
      <w:r>
        <w:rPr>
          <w:rFonts w:eastAsia="Times New Roman" w:cs="Times New Roman"/>
          <w:szCs w:val="24"/>
        </w:rPr>
        <w:t xml:space="preserve">του Πειραιά αλλά για πώληση των μετοχών της εταιρείας που έχει αναλάβει τη διαχείριση των υποδομών του </w:t>
      </w:r>
      <w:r>
        <w:rPr>
          <w:rFonts w:eastAsia="Times New Roman" w:cs="Times New Roman"/>
          <w:szCs w:val="24"/>
        </w:rPr>
        <w:t xml:space="preserve">λιμένα </w:t>
      </w:r>
      <w:r>
        <w:rPr>
          <w:rFonts w:eastAsia="Times New Roman" w:cs="Times New Roman"/>
          <w:szCs w:val="24"/>
        </w:rPr>
        <w:t xml:space="preserve">και τη χρήση του </w:t>
      </w:r>
      <w:r>
        <w:rPr>
          <w:rFonts w:eastAsia="Times New Roman" w:cs="Times New Roman"/>
          <w:szCs w:val="24"/>
        </w:rPr>
        <w:t xml:space="preserve">λιμένα </w:t>
      </w:r>
      <w:r>
        <w:rPr>
          <w:rFonts w:eastAsia="Times New Roman" w:cs="Times New Roman"/>
          <w:szCs w:val="24"/>
        </w:rPr>
        <w:t>για συγκεκριμένο χρονικό διάστημα και αυτό δεν είναι αυτονόητο για πολλούς. Όπως δεν ε</w:t>
      </w:r>
      <w:r>
        <w:rPr>
          <w:rFonts w:eastAsia="Times New Roman" w:cs="Times New Roman"/>
          <w:szCs w:val="24"/>
        </w:rPr>
        <w:t>ίναι αυτονόητο για όλους πως την επιχειρηματική δραστηριότητα την ασκούν επιχειρηματίες και επενδυτές που δημιουργούν υπεραξίες και όχι ένα υπερτροφικό κράτος, το οποίο επιπροσθέτως είναι δέσμιο των πελατειασμών και των συντεχνιασμών. Σε αυτή</w:t>
      </w:r>
      <w:r>
        <w:rPr>
          <w:rFonts w:eastAsia="Times New Roman" w:cs="Times New Roman"/>
          <w:szCs w:val="24"/>
        </w:rPr>
        <w:t>ν</w:t>
      </w:r>
      <w:r>
        <w:rPr>
          <w:rFonts w:eastAsia="Times New Roman" w:cs="Times New Roman"/>
          <w:szCs w:val="24"/>
        </w:rPr>
        <w:t xml:space="preserve"> τη λογική εμ</w:t>
      </w:r>
      <w:r>
        <w:rPr>
          <w:rFonts w:eastAsia="Times New Roman" w:cs="Times New Roman"/>
          <w:szCs w:val="24"/>
        </w:rPr>
        <w:t xml:space="preserve">είς συναινούμε στο παρόν νομοσχέδιο. </w:t>
      </w:r>
    </w:p>
    <w:p w14:paraId="0D044BE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ο χρόνος είναι γνωστό ότι είναι χρήμα. Η αποκρατικοποίηση του ΟΛΠ διήρκησε για περισσότερα από δύο χρόνια. Αυτή καθαυτή η διαδικασία, αν δεν συνυπολογιστούν και οι λοιπές καθυστερήσεις, μέχρι να προκ</w:t>
      </w:r>
      <w:r>
        <w:rPr>
          <w:rFonts w:eastAsia="Times New Roman" w:cs="Times New Roman"/>
          <w:szCs w:val="24"/>
        </w:rPr>
        <w:t xml:space="preserve">ηρυχθεί ο διαγωνισμός, διήρκησε πέντε ολόκληρα χρόνια, από το 2011 μέχρι το 2016, μέχρι σήμερα. </w:t>
      </w:r>
    </w:p>
    <w:p w14:paraId="0D044BE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Αν είχαμε μια στοιχειώδη συνεννόηση μεταξύ μας, με άλλους όρους θα συζητούσαμε σήμερα και άλλα θα είχαμε κερδίσει για τη χώρα και αυτό πρέπει  να είναι ξεκάθαρ</w:t>
      </w:r>
      <w:r>
        <w:rPr>
          <w:rFonts w:eastAsia="Times New Roman" w:cs="Times New Roman"/>
          <w:szCs w:val="24"/>
        </w:rPr>
        <w:t xml:space="preserve">ο για όλους. </w:t>
      </w:r>
    </w:p>
    <w:p w14:paraId="0D044BE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Οι ενδιαφερόμενοι χρειάστηκε να περιμένουν δύο ολόκληρα χρόνια, για να κλείσει το ζήτημα του περιβόητου φιλικού διακανονισμού. Σκεφτείτε να μην ήταν και φιλικός και να μην ήταν αμφοτέρων των πλευρών επιδίωξη να βρεθεί μια κοινή βάση. </w:t>
      </w:r>
    </w:p>
    <w:p w14:paraId="0D044BE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Αν υπήρ</w:t>
      </w:r>
      <w:r>
        <w:rPr>
          <w:rFonts w:eastAsia="Times New Roman" w:cs="Times New Roman"/>
          <w:szCs w:val="24"/>
        </w:rPr>
        <w:t xml:space="preserve">χαν υγιείς προϋποθέσεις διεξαγωγής ενός υπεύθυνου πολιτικού διαλόγου μεταξύ των πολιτικών κομμάτων της χώρας, μπορεί να είχαμε υιοθετήσει και ένα διαφορετικό μοντέλο αποκρατικοποίησης και συνεπακόλουθης ανάπτυξης του </w:t>
      </w:r>
      <w:r>
        <w:rPr>
          <w:rFonts w:eastAsia="Times New Roman" w:cs="Times New Roman"/>
          <w:szCs w:val="24"/>
        </w:rPr>
        <w:t xml:space="preserve">λιμανιού </w:t>
      </w:r>
      <w:r>
        <w:rPr>
          <w:rFonts w:eastAsia="Times New Roman" w:cs="Times New Roman"/>
          <w:szCs w:val="24"/>
        </w:rPr>
        <w:t xml:space="preserve">και άλλα πολλά. </w:t>
      </w:r>
    </w:p>
    <w:p w14:paraId="0D044BF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w:t>
      </w:r>
      <w:r>
        <w:rPr>
          <w:rFonts w:eastAsia="Times New Roman" w:cs="Times New Roman"/>
          <w:szCs w:val="24"/>
        </w:rPr>
        <w:t>, αυτό το οποίο μας ξενίζει και μας δημιουργεί προβληματισμούς για το ορθολογικό των επιλογών είναι το άρθρο 11 για τη μετάταξη του προσωπικού. Το εν λόγω άρθρο δημιουργεί ένα παράδοξο, μια αποκρατικοποίηση και μάλιστα μεγάλης κλίμακας να αυξάνει το δημόσι</w:t>
      </w:r>
      <w:r>
        <w:rPr>
          <w:rFonts w:eastAsia="Times New Roman" w:cs="Times New Roman"/>
          <w:szCs w:val="24"/>
        </w:rPr>
        <w:t xml:space="preserve">ο τομέα. Είναι σαν μια μαγική εικόνα. Όλα αυτά συμβαίνουν χωρίς να υπάρχει ένας ολοκληρωμένος προγραμματισμός και, βεβαίως, χωρίς ουσιαστική εκτίμηση από το Γενικό Λογιστήριο του Κράτους. </w:t>
      </w:r>
    </w:p>
    <w:p w14:paraId="0D044BF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Το ζήτημα της προστασίας του πλεονάζοντος προσωπικού σε κάθε ιδιωτι</w:t>
      </w:r>
      <w:r>
        <w:rPr>
          <w:rFonts w:eastAsia="Times New Roman" w:cs="Times New Roman"/>
          <w:szCs w:val="24"/>
        </w:rPr>
        <w:t xml:space="preserve">κοποίηση αποτελεί, βεβαίως, κεντρικής σημασίας ζήτημα για την εκάστοτε κυβέρνηση. Είναι ένα κοινωνικό και πολιτικό πρόβλημα, το οποίο πρέπει επαρκώς να αντιμετωπίζεται. </w:t>
      </w:r>
    </w:p>
    <w:p w14:paraId="0D044BF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Η πρόσφατη ιστορία της Ελλάδας βρίθει ασύμφορων, ανορθολογικών και άδικων για τον φορο</w:t>
      </w:r>
      <w:r>
        <w:rPr>
          <w:rFonts w:eastAsia="Times New Roman" w:cs="Times New Roman"/>
          <w:szCs w:val="24"/>
        </w:rPr>
        <w:t>λογούμενο πολίτη τέτοιων παραδειγμάτων. Οι εθελούσιες έξοδοι προσωπικού με τις παχυλές συντάξεις από τον ΟΤΕ, με την «Ο</w:t>
      </w:r>
      <w:r>
        <w:rPr>
          <w:rFonts w:eastAsia="Times New Roman" w:cs="Times New Roman"/>
          <w:szCs w:val="24"/>
        </w:rPr>
        <w:t>ΛΥΜΠΙΑΚΗ</w:t>
      </w:r>
      <w:r>
        <w:rPr>
          <w:rFonts w:eastAsia="Times New Roman" w:cs="Times New Roman"/>
          <w:szCs w:val="24"/>
        </w:rPr>
        <w:t>» -το κατ’ εξοχήν παράδειγμα-, αλλά και η κάκιστη διαχείριση προσωπικού τόσο στο κλείσιμο όσο και στο άνοιγμα της ΕΡΤ αποδεικνύου</w:t>
      </w:r>
      <w:r>
        <w:rPr>
          <w:rFonts w:eastAsia="Times New Roman" w:cs="Times New Roman"/>
          <w:szCs w:val="24"/>
        </w:rPr>
        <w:t xml:space="preserve">ν του λόγου το αληθές. </w:t>
      </w:r>
    </w:p>
    <w:p w14:paraId="0D044BF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lastRenderedPageBreak/>
        <w:t>Στη χώρα μας δεν έχει γίνει καμμία σοβαρή συζήτηση για τη μέριμνα που πρέπει να λαμβάνεται σε τέτοιες περιπτώσεις. Στην προκειμένη περίπτωση φαίνεται πως ουσιαστικά το σύνολο σχεδόν του τιμήματος ιδιωτικοποίησης, αντί να καλύψει πρα</w:t>
      </w:r>
      <w:r>
        <w:rPr>
          <w:rFonts w:eastAsia="Times New Roman" w:cs="Times New Roman"/>
          <w:szCs w:val="24"/>
        </w:rPr>
        <w:t xml:space="preserve">γματικές ανάγκες του ελληνικού δημοσίου μέσα σε έναν ορίζοντα δεκαπενταετίας, εξανεμίζεται στις μισθολογικές ανάγκες που θα προκύψουν από τη διαδικασία μετάταξης των σημερινών εργαζομένων στον δημόσιο τομέα, εάν το σύνολο μεταβεί στον δημόσιο τομέα. </w:t>
      </w:r>
    </w:p>
    <w:p w14:paraId="0D044BF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Επίση</w:t>
      </w:r>
      <w:r>
        <w:rPr>
          <w:rFonts w:eastAsia="Times New Roman" w:cs="Times New Roman"/>
          <w:szCs w:val="24"/>
        </w:rPr>
        <w:t xml:space="preserve">ς, πρέπει να απαντηθεί το ζήτημα που έχει τεθεί αναφορικά με το πλαφόν των μετατάξεων, όπως και ο προγραμματισμός των αναγκών των υπηρεσιών που θα υποδεχθούν προσωπικό του ΟΛΠ σήμερα και του Οργανισμού Λιμένος Θεσσαλονίκης αύριο. </w:t>
      </w:r>
    </w:p>
    <w:p w14:paraId="0D044BF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Αποτελεί η ρύθμιση αυτή έ</w:t>
      </w:r>
      <w:r>
        <w:rPr>
          <w:rFonts w:eastAsia="Times New Roman" w:cs="Times New Roman"/>
          <w:szCs w:val="24"/>
        </w:rPr>
        <w:t xml:space="preserve">να είδος μπούσουλα για τις μετατάξεις εργαζομένων από τις υπόλοιπες υπό αποκρατικοποίηση δημόσιες επιχειρήσεις, όπως, παραδείγματος </w:t>
      </w:r>
      <w:r>
        <w:rPr>
          <w:rFonts w:eastAsia="Times New Roman" w:cs="Times New Roman"/>
          <w:szCs w:val="24"/>
        </w:rPr>
        <w:t>χάριν</w:t>
      </w:r>
      <w:r>
        <w:rPr>
          <w:rFonts w:eastAsia="Times New Roman" w:cs="Times New Roman"/>
          <w:szCs w:val="24"/>
        </w:rPr>
        <w:t xml:space="preserve">, η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ή όσοι ενταχθούν στο νέο υπερταμείο, δηλαδή, οι αστικές συγκοινωνίες, ο ΟΣΕ, τα ΕΛΤΑ </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Τι ακριβώς κόστος συνεπάγεται κάτι τέτοιο; </w:t>
      </w:r>
    </w:p>
    <w:p w14:paraId="0D044BF6" w14:textId="77777777" w:rsidR="00510C84" w:rsidRDefault="007027BA">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η οικονομία μας αντιμετωπίζει τη δέσμευση επίτευξης ενός πολύ υψηλού πρωτογενούς πλεονάσματος το 2018, αν και βρίσκεται σε μια εντεινόμενη, κλιμακούμενη ύφεση εδώ και ένα χρόνο. Η</w:t>
      </w:r>
      <w:r>
        <w:rPr>
          <w:rFonts w:eastAsia="Times New Roman"/>
          <w:szCs w:val="24"/>
        </w:rPr>
        <w:t xml:space="preserve"> πραγματική οικονομία πλήττεται από απανωτά λουκέτα, που έχουν πάρει τη μορφή χιονοστιβάδας και δημιουργούν ένα ντόμινο αρνητικών εξελίξεων στην πραγματική οικονομία. </w:t>
      </w:r>
    </w:p>
    <w:p w14:paraId="0D044BF7" w14:textId="77777777" w:rsidR="00510C84" w:rsidRDefault="007027BA">
      <w:pPr>
        <w:spacing w:line="600" w:lineRule="auto"/>
        <w:ind w:firstLine="720"/>
        <w:contextualSpacing/>
        <w:jc w:val="both"/>
        <w:rPr>
          <w:rFonts w:eastAsia="Times New Roman"/>
          <w:szCs w:val="24"/>
        </w:rPr>
      </w:pPr>
      <w:r>
        <w:rPr>
          <w:rFonts w:eastAsia="Times New Roman"/>
          <w:szCs w:val="24"/>
        </w:rPr>
        <w:t>Αυτό σας υποχρεώνει να μειώνετε τις δημόσιες δαπάνες, όπως βλέπουμε σήμερα άλλωστε με το</w:t>
      </w:r>
      <w:r>
        <w:rPr>
          <w:rFonts w:eastAsia="Times New Roman"/>
          <w:szCs w:val="24"/>
        </w:rPr>
        <w:t xml:space="preserve"> κόψιμο του ΕΚΑΣ σε εκατόν πενήντα χιλιάδες μικροσυνταξιούχους των 600 και 700 ευρώ, ενώ θα έπρεπε να σας οδηγεί στην επιτάχυνση των αποκρατικοποιήσεων και τη δημιουργία ενός φιλοεπενδυτικού κλίματος. Με εμμονές και παλαιές τακτικές νομίζω ότι σαμποτάρετε </w:t>
      </w:r>
      <w:r>
        <w:rPr>
          <w:rFonts w:eastAsia="Times New Roman"/>
          <w:szCs w:val="24"/>
        </w:rPr>
        <w:t>ακόμα και τις ιδιωτικοποιήσεις, παρά τη θέλησή σας ίσως. Όμως, αυτό είναι το αποτέλεσμα. Και δεν κατανοείτε πως η ευρωπαϊκή πραγματικότητα αλλάζει ραγδαία.</w:t>
      </w:r>
    </w:p>
    <w:p w14:paraId="0D044BF8"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Κατά τη μετά το </w:t>
      </w:r>
      <w:r>
        <w:rPr>
          <w:rFonts w:eastAsia="Times New Roman"/>
          <w:szCs w:val="24"/>
          <w:lang w:val="en-US"/>
        </w:rPr>
        <w:t>B</w:t>
      </w:r>
      <w:r>
        <w:rPr>
          <w:rFonts w:eastAsia="Times New Roman"/>
          <w:szCs w:val="24"/>
          <w:lang w:val="en-US"/>
        </w:rPr>
        <w:t>rexit</w:t>
      </w:r>
      <w:r>
        <w:rPr>
          <w:rFonts w:eastAsia="Times New Roman"/>
          <w:szCs w:val="24"/>
        </w:rPr>
        <w:t xml:space="preserve"> εποχή, στον ευρωπαϊκό χάρτη, έτσι όπως διαμορφώνεται, πέρα από τα μεγάλα προβλήματα που αναμφίβολα δημιουργούνται, θα έπρεπε να επεξεργαζόμαστε αυτές τις ευκαιρίες </w:t>
      </w:r>
      <w:r>
        <w:rPr>
          <w:rFonts w:eastAsia="Times New Roman"/>
          <w:szCs w:val="24"/>
        </w:rPr>
        <w:lastRenderedPageBreak/>
        <w:t xml:space="preserve">που δημιουργούνται ή που φαίνεται να ανοίγουν. Δεν θα έπρεπε να εξαντλήσουμε τη δυνατότητα </w:t>
      </w:r>
      <w:r>
        <w:rPr>
          <w:rFonts w:eastAsia="Times New Roman"/>
          <w:szCs w:val="24"/>
        </w:rPr>
        <w:t xml:space="preserve">να δημιουργήσουμε τις προϋποθέσεις, ώστε ο Πειραιάς να υποδεχθεί το ευρωπαϊκό ναυτιλιακό </w:t>
      </w:r>
      <w:r>
        <w:rPr>
          <w:rFonts w:eastAsia="Times New Roman"/>
          <w:szCs w:val="24"/>
          <w:lang w:val="en-US"/>
        </w:rPr>
        <w:t>City</w:t>
      </w:r>
      <w:r>
        <w:rPr>
          <w:rFonts w:eastAsia="Times New Roman"/>
          <w:szCs w:val="24"/>
        </w:rPr>
        <w:t xml:space="preserve"> τώρα που ξαφνικά βρέθηκε εκτός Ευρώπης; </w:t>
      </w:r>
    </w:p>
    <w:p w14:paraId="0D044BF9" w14:textId="77777777" w:rsidR="00510C84" w:rsidRDefault="007027BA">
      <w:pPr>
        <w:spacing w:line="600" w:lineRule="auto"/>
        <w:ind w:firstLine="720"/>
        <w:contextualSpacing/>
        <w:jc w:val="both"/>
        <w:rPr>
          <w:rFonts w:eastAsia="Times New Roman"/>
          <w:szCs w:val="24"/>
        </w:rPr>
      </w:pPr>
      <w:r>
        <w:rPr>
          <w:rFonts w:eastAsia="Times New Roman"/>
          <w:szCs w:val="24"/>
        </w:rPr>
        <w:t>Όμως, δυστυχώς, μια τέτοια ουσιαστική, αλλά και δύσκολη συζήτηση φαίνεται ότι μ’ αυτό το κλίμα στον πολιτικό βίο της χώρα</w:t>
      </w:r>
      <w:r>
        <w:rPr>
          <w:rFonts w:eastAsia="Times New Roman"/>
          <w:szCs w:val="24"/>
        </w:rPr>
        <w:t>ς μας αποτελεί μια ουτοπία.</w:t>
      </w:r>
    </w:p>
    <w:p w14:paraId="0D044BFA" w14:textId="77777777" w:rsidR="00510C84" w:rsidRDefault="007027BA">
      <w:pPr>
        <w:spacing w:line="600" w:lineRule="auto"/>
        <w:ind w:firstLine="720"/>
        <w:contextualSpacing/>
        <w:jc w:val="both"/>
        <w:rPr>
          <w:rFonts w:eastAsia="Times New Roman"/>
          <w:szCs w:val="24"/>
        </w:rPr>
      </w:pPr>
      <w:r>
        <w:rPr>
          <w:rFonts w:eastAsia="Times New Roman"/>
          <w:szCs w:val="24"/>
        </w:rPr>
        <w:t>Θα πρέπει, όμως, πολύ γρήγορα, κυρίες και κύριοι συνάδελφοι, να αντιστρέψουμε αυτήν την πραγματικότητα, η οποία δεν μας πηγαίνει σε κα</w:t>
      </w:r>
      <w:r>
        <w:rPr>
          <w:rFonts w:eastAsia="Times New Roman"/>
          <w:szCs w:val="24"/>
        </w:rPr>
        <w:t>μ</w:t>
      </w:r>
      <w:r>
        <w:rPr>
          <w:rFonts w:eastAsia="Times New Roman"/>
          <w:szCs w:val="24"/>
        </w:rPr>
        <w:t>μία έξοδο.</w:t>
      </w:r>
    </w:p>
    <w:p w14:paraId="0D044BFB" w14:textId="77777777" w:rsidR="00510C84" w:rsidRDefault="007027BA">
      <w:pPr>
        <w:spacing w:line="600" w:lineRule="auto"/>
        <w:ind w:firstLine="720"/>
        <w:contextualSpacing/>
        <w:jc w:val="both"/>
        <w:rPr>
          <w:rFonts w:eastAsia="Times New Roman"/>
          <w:szCs w:val="24"/>
        </w:rPr>
      </w:pPr>
      <w:r>
        <w:rPr>
          <w:rFonts w:eastAsia="Times New Roman"/>
          <w:szCs w:val="24"/>
        </w:rPr>
        <w:t>Σας ευχαριστώ.</w:t>
      </w:r>
    </w:p>
    <w:p w14:paraId="0D044BFC" w14:textId="77777777" w:rsidR="00510C84" w:rsidRDefault="007027BA">
      <w:pPr>
        <w:spacing w:line="600" w:lineRule="auto"/>
        <w:ind w:firstLine="720"/>
        <w:contextualSpacing/>
        <w:jc w:val="center"/>
        <w:rPr>
          <w:rFonts w:eastAsia="Times New Roman"/>
          <w:szCs w:val="24"/>
        </w:rPr>
      </w:pPr>
      <w:r>
        <w:rPr>
          <w:rFonts w:eastAsia="Times New Roman"/>
          <w:szCs w:val="24"/>
        </w:rPr>
        <w:t xml:space="preserve">(Χειροκροτήματα από την πτέρυγα του </w:t>
      </w:r>
      <w:r>
        <w:rPr>
          <w:rFonts w:eastAsia="Times New Roman"/>
          <w:szCs w:val="24"/>
        </w:rPr>
        <w:t>Ποταμιού</w:t>
      </w:r>
      <w:r>
        <w:rPr>
          <w:rFonts w:eastAsia="Times New Roman"/>
          <w:szCs w:val="24"/>
        </w:rPr>
        <w:t>)</w:t>
      </w:r>
    </w:p>
    <w:p w14:paraId="0D044BFD"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ΠΡΟΕΔΡΕΥΩΝ (Γεώργιος </w:t>
      </w:r>
      <w:r>
        <w:rPr>
          <w:rFonts w:eastAsia="Times New Roman"/>
          <w:b/>
          <w:szCs w:val="24"/>
        </w:rPr>
        <w:t>Λαμπρούλης):</w:t>
      </w:r>
      <w:r>
        <w:rPr>
          <w:rFonts w:eastAsia="Times New Roman"/>
          <w:szCs w:val="24"/>
        </w:rPr>
        <w:t xml:space="preserve"> Ευχαριστούμε τον κ. Δανέλλη.</w:t>
      </w:r>
    </w:p>
    <w:p w14:paraId="0D044BFE" w14:textId="77777777" w:rsidR="00510C84" w:rsidRDefault="007027BA">
      <w:pPr>
        <w:spacing w:line="600" w:lineRule="auto"/>
        <w:ind w:firstLine="720"/>
        <w:contextualSpacing/>
        <w:jc w:val="both"/>
        <w:rPr>
          <w:rFonts w:eastAsia="Times New Roman"/>
          <w:szCs w:val="24"/>
        </w:rPr>
      </w:pPr>
      <w:r>
        <w:rPr>
          <w:rFonts w:eastAsia="Times New Roman"/>
          <w:szCs w:val="24"/>
        </w:rPr>
        <w:t>Επειδή δεν βλέπω τους επόμενους δύο αγορητές που ακολουθούν, θα πρότεινα να πάρει τον λόγο ο πρώτος στη λίστα ομιλητής, που είναι ο κ. Συρμαλένιος. Θα δώσουμε τον λόγο σ’ αυτόν και πιστεύω να έλθουν οι ειδικοί αγορ</w:t>
      </w:r>
      <w:r>
        <w:rPr>
          <w:rFonts w:eastAsia="Times New Roman"/>
          <w:szCs w:val="24"/>
        </w:rPr>
        <w:t>ητές με την ώρα τους να πάρουν τον λόγο.</w:t>
      </w:r>
    </w:p>
    <w:p w14:paraId="0D044BFF" w14:textId="77777777" w:rsidR="00510C84" w:rsidRDefault="007027BA">
      <w:pPr>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Θα μπούμε στη συνέχεια και στους </w:t>
      </w:r>
      <w:r>
        <w:rPr>
          <w:rFonts w:eastAsia="Times New Roman"/>
          <w:szCs w:val="24"/>
        </w:rPr>
        <w:t xml:space="preserve">Κοινοβουλευτικούς Εκπροσώπους </w:t>
      </w:r>
      <w:r>
        <w:rPr>
          <w:rFonts w:eastAsia="Times New Roman"/>
          <w:szCs w:val="24"/>
        </w:rPr>
        <w:t>ή θα περιμένουμε πρώτα τους αγορητές να τελειώσουν;</w:t>
      </w:r>
    </w:p>
    <w:p w14:paraId="0D044C00"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Είχα σκοπό να το ανακοινώσω, αφού τελειώναμε τον </w:t>
      </w:r>
      <w:r>
        <w:rPr>
          <w:rFonts w:eastAsia="Times New Roman"/>
          <w:szCs w:val="24"/>
        </w:rPr>
        <w:t>κύκλο των ειδικών αγορητών.</w:t>
      </w:r>
    </w:p>
    <w:p w14:paraId="0D044C01"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Λόγω, λοιπόν, του ότι δεν εμφανίστηκαν οι δύο ειδικοί αγορητές έως τώρα και δώσαμε τον λόγο στον κ. Συρμαλένιο, που είναι ο πρώτος ομιλητής, θα πρότεινα ανά δύο ομιλητές να παρεμβάλλεται ένας </w:t>
      </w:r>
      <w:r>
        <w:rPr>
          <w:rFonts w:eastAsia="Times New Roman"/>
          <w:szCs w:val="24"/>
        </w:rPr>
        <w:t>Κοινοβουλευτικός</w:t>
      </w:r>
      <w:r>
        <w:rPr>
          <w:rFonts w:eastAsia="Times New Roman"/>
          <w:szCs w:val="24"/>
        </w:rPr>
        <w:t xml:space="preserve"> </w:t>
      </w:r>
      <w:r>
        <w:rPr>
          <w:rFonts w:eastAsia="Times New Roman"/>
          <w:szCs w:val="24"/>
        </w:rPr>
        <w:t>Εκπρόσωπος</w:t>
      </w:r>
      <w:r>
        <w:rPr>
          <w:rFonts w:eastAsia="Times New Roman"/>
          <w:szCs w:val="24"/>
        </w:rPr>
        <w:t>.</w:t>
      </w:r>
    </w:p>
    <w:p w14:paraId="0D044C02" w14:textId="77777777" w:rsidR="00510C84" w:rsidRDefault="007027BA">
      <w:pPr>
        <w:spacing w:line="600" w:lineRule="auto"/>
        <w:ind w:firstLine="720"/>
        <w:contextualSpacing/>
        <w:jc w:val="both"/>
        <w:rPr>
          <w:rFonts w:eastAsia="Times New Roman"/>
          <w:szCs w:val="24"/>
        </w:rPr>
      </w:pPr>
      <w:r>
        <w:rPr>
          <w:rFonts w:eastAsia="Times New Roman"/>
          <w:szCs w:val="24"/>
        </w:rPr>
        <w:t>Ήδη έχο</w:t>
      </w:r>
      <w:r>
        <w:rPr>
          <w:rFonts w:eastAsia="Times New Roman"/>
          <w:szCs w:val="24"/>
        </w:rPr>
        <w:t xml:space="preserve">υν δηλώσει οι </w:t>
      </w:r>
      <w:r>
        <w:rPr>
          <w:rFonts w:eastAsia="Times New Roman"/>
          <w:szCs w:val="24"/>
        </w:rPr>
        <w:t xml:space="preserve">Κοινοβουλευτικοί Εκπρόσωποι </w:t>
      </w:r>
      <w:r>
        <w:rPr>
          <w:rFonts w:eastAsia="Times New Roman"/>
          <w:szCs w:val="24"/>
        </w:rPr>
        <w:t xml:space="preserve">ο κ. Δένδιας να είναι πρώτος, μετά η </w:t>
      </w:r>
      <w:r>
        <w:rPr>
          <w:rFonts w:eastAsia="Times New Roman"/>
          <w:szCs w:val="24"/>
        </w:rPr>
        <w:t xml:space="preserve">κ. </w:t>
      </w:r>
      <w:r>
        <w:rPr>
          <w:rFonts w:eastAsia="Times New Roman"/>
          <w:szCs w:val="24"/>
        </w:rPr>
        <w:t xml:space="preserve">Βάκη και ο κ. Λοβέρδος τρίτος. Θα παρακαλούσα και τους υπόλοιπους </w:t>
      </w:r>
      <w:r>
        <w:rPr>
          <w:rFonts w:eastAsia="Times New Roman"/>
          <w:szCs w:val="24"/>
        </w:rPr>
        <w:t xml:space="preserve">Κοινοβουλευτικούς Εκπροσώπους </w:t>
      </w:r>
      <w:r>
        <w:rPr>
          <w:rFonts w:eastAsia="Times New Roman"/>
          <w:szCs w:val="24"/>
        </w:rPr>
        <w:t>σιγά-σιγά να δηλώνουν.</w:t>
      </w:r>
    </w:p>
    <w:p w14:paraId="0D044C03" w14:textId="77777777" w:rsidR="00510C84" w:rsidRDefault="007027BA">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Θα μπορούσα με την άδεια των συναδέλφων μήπως να προηγηθώ, επειδή έχω μια πολύ σοβαρή δουλειά στις 18.30, και να μιλήσω μετά τον κ. Συρμαλένιο;</w:t>
      </w:r>
    </w:p>
    <w:p w14:paraId="0D044C04"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 γνωρίζω, κύριε Κατσώτη. Εάν συμφωνούν και οι υπόλοιποι συνάδελφοι, οι υπόλ</w:t>
      </w:r>
      <w:r>
        <w:rPr>
          <w:rFonts w:eastAsia="Times New Roman"/>
          <w:szCs w:val="24"/>
        </w:rPr>
        <w:t xml:space="preserve">οιπες </w:t>
      </w:r>
      <w:r>
        <w:rPr>
          <w:rFonts w:eastAsia="Times New Roman"/>
          <w:szCs w:val="24"/>
        </w:rPr>
        <w:t>Κοινοβουλευτικές Ομάδες</w:t>
      </w:r>
      <w:r>
        <w:rPr>
          <w:rFonts w:eastAsia="Times New Roman"/>
          <w:szCs w:val="24"/>
        </w:rPr>
        <w:t>, να δώσουμε τον λόγο στον κ. Κατσώτη. Είναι στην πρώτη ομάδα ομιλητών μετά τον κ. Συρμαλένιο.</w:t>
      </w:r>
    </w:p>
    <w:p w14:paraId="0D044C05" w14:textId="77777777" w:rsidR="00510C84" w:rsidRDefault="007027BA">
      <w:pPr>
        <w:spacing w:line="600" w:lineRule="auto"/>
        <w:ind w:firstLine="720"/>
        <w:contextualSpacing/>
        <w:jc w:val="both"/>
        <w:rPr>
          <w:rFonts w:eastAsia="Times New Roman"/>
          <w:szCs w:val="24"/>
        </w:rPr>
      </w:pPr>
      <w:r>
        <w:rPr>
          <w:rFonts w:eastAsia="Times New Roman"/>
          <w:b/>
          <w:szCs w:val="24"/>
        </w:rPr>
        <w:t>ΠΟΛΛΟΙ ΒΟΥΛΕΥΤΕΣ:</w:t>
      </w:r>
      <w:r>
        <w:rPr>
          <w:rFonts w:eastAsia="Times New Roman"/>
          <w:szCs w:val="24"/>
        </w:rPr>
        <w:t xml:space="preserve"> Μάλιστα, μάλιστα.</w:t>
      </w:r>
    </w:p>
    <w:p w14:paraId="0D044C06"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Εντάξει, κύριε Κατσώτη. </w:t>
      </w:r>
    </w:p>
    <w:p w14:paraId="0D044C07" w14:textId="77777777" w:rsidR="00510C84" w:rsidRDefault="007027BA">
      <w:pPr>
        <w:spacing w:line="600" w:lineRule="auto"/>
        <w:ind w:firstLine="720"/>
        <w:contextualSpacing/>
        <w:jc w:val="both"/>
        <w:rPr>
          <w:rFonts w:eastAsia="Times New Roman"/>
          <w:szCs w:val="24"/>
        </w:rPr>
      </w:pPr>
      <w:r>
        <w:rPr>
          <w:rFonts w:eastAsia="Times New Roman"/>
          <w:szCs w:val="24"/>
        </w:rPr>
        <w:t>Παρακαλώ, κύριε Συρμαλένιο, έχετε τον</w:t>
      </w:r>
      <w:r>
        <w:rPr>
          <w:rFonts w:eastAsia="Times New Roman"/>
          <w:szCs w:val="24"/>
        </w:rPr>
        <w:t xml:space="preserve"> λόγο.</w:t>
      </w:r>
    </w:p>
    <w:p w14:paraId="0D044C08" w14:textId="77777777" w:rsidR="00510C84" w:rsidRDefault="007027BA">
      <w:pPr>
        <w:spacing w:line="600" w:lineRule="auto"/>
        <w:ind w:firstLine="720"/>
        <w:contextualSpacing/>
        <w:jc w:val="both"/>
        <w:rPr>
          <w:rFonts w:eastAsia="Times New Roman"/>
          <w:szCs w:val="24"/>
        </w:rPr>
      </w:pPr>
      <w:r>
        <w:rPr>
          <w:rFonts w:eastAsia="Times New Roman"/>
          <w:b/>
          <w:szCs w:val="24"/>
        </w:rPr>
        <w:t>ΝΙΚΟΛΑΟΣ ΣΥΡΜΑΛΕΝΙΟΣ:</w:t>
      </w:r>
      <w:r>
        <w:rPr>
          <w:rFonts w:eastAsia="Times New Roman"/>
          <w:szCs w:val="24"/>
        </w:rPr>
        <w:t xml:space="preserve"> Ευχαριστώ, κύριε Πρόεδρε.</w:t>
      </w:r>
    </w:p>
    <w:p w14:paraId="0D044C09" w14:textId="77777777" w:rsidR="00510C84" w:rsidRDefault="007027BA">
      <w:pPr>
        <w:spacing w:line="600" w:lineRule="auto"/>
        <w:ind w:firstLine="720"/>
        <w:contextualSpacing/>
        <w:jc w:val="both"/>
        <w:rPr>
          <w:rFonts w:eastAsia="Times New Roman"/>
          <w:szCs w:val="24"/>
        </w:rPr>
      </w:pPr>
      <w:r>
        <w:rPr>
          <w:rFonts w:eastAsia="Times New Roman"/>
          <w:szCs w:val="24"/>
        </w:rPr>
        <w:t>Αν και με πιάσατε λίγο σε αιφνιδιασμό, γιατί περίμενα να μιλήσουν και οι δύο άλλοι αγορητές, θα αναπτύξω κι εγώ τη σκέψη μου.</w:t>
      </w:r>
    </w:p>
    <w:p w14:paraId="0D044C0A" w14:textId="77777777" w:rsidR="00510C84" w:rsidRDefault="007027BA">
      <w:pPr>
        <w:spacing w:line="600" w:lineRule="auto"/>
        <w:ind w:firstLine="720"/>
        <w:contextualSpacing/>
        <w:jc w:val="both"/>
        <w:rPr>
          <w:rFonts w:eastAsia="Times New Roman"/>
          <w:szCs w:val="24"/>
        </w:rPr>
      </w:pPr>
      <w:r>
        <w:rPr>
          <w:rFonts w:eastAsia="Times New Roman"/>
          <w:szCs w:val="24"/>
        </w:rPr>
        <w:t>Αγαπητοί συνάδελφοι, κύριε Υπουργέ, συζητάμε σήμερα την κύρωση μιας σύμβαση</w:t>
      </w:r>
      <w:r>
        <w:rPr>
          <w:rFonts w:eastAsia="Times New Roman"/>
          <w:szCs w:val="24"/>
        </w:rPr>
        <w:t xml:space="preserve">ς παραχώρησης μεταξύ του ελληνικού δημοσίου και </w:t>
      </w:r>
      <w:r>
        <w:rPr>
          <w:rFonts w:eastAsia="Times New Roman"/>
          <w:szCs w:val="24"/>
        </w:rPr>
        <w:t>της «</w:t>
      </w:r>
      <w:r>
        <w:rPr>
          <w:rFonts w:eastAsia="Times New Roman"/>
          <w:szCs w:val="24"/>
        </w:rPr>
        <w:t>ΟΛΠ Α.Ε.</w:t>
      </w:r>
      <w:r>
        <w:rPr>
          <w:rFonts w:eastAsia="Times New Roman"/>
          <w:szCs w:val="24"/>
        </w:rPr>
        <w:t>»</w:t>
      </w:r>
      <w:r>
        <w:rPr>
          <w:rFonts w:eastAsia="Times New Roman"/>
          <w:szCs w:val="24"/>
        </w:rPr>
        <w:t xml:space="preserve">. Η συμφωνία αυτή είναι αποτέλεσμα μιας πορείας, που ξεκίνησε με τη σύμβαση της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το 2008 και εξελίχθηκε στην απόφαση της </w:t>
      </w:r>
      <w:r>
        <w:rPr>
          <w:rFonts w:eastAsia="Times New Roman"/>
          <w:szCs w:val="24"/>
        </w:rPr>
        <w:t xml:space="preserve">κυβέρνησης </w:t>
      </w:r>
      <w:r>
        <w:rPr>
          <w:rFonts w:eastAsia="Times New Roman"/>
          <w:szCs w:val="24"/>
        </w:rPr>
        <w:t>Σαμαρά-Βενιζέλου για πλήρη ιδιωτικοποίηση και στον φιλι</w:t>
      </w:r>
      <w:r>
        <w:rPr>
          <w:rFonts w:eastAsia="Times New Roman"/>
          <w:szCs w:val="24"/>
        </w:rPr>
        <w:t>κό διακανονισμό του 2013-14.</w:t>
      </w:r>
    </w:p>
    <w:p w14:paraId="0D044C0B" w14:textId="77777777" w:rsidR="00510C84" w:rsidRDefault="007027BA">
      <w:pPr>
        <w:spacing w:line="600" w:lineRule="auto"/>
        <w:ind w:firstLine="720"/>
        <w:contextualSpacing/>
        <w:jc w:val="both"/>
        <w:rPr>
          <w:rFonts w:eastAsia="Times New Roman"/>
          <w:szCs w:val="24"/>
        </w:rPr>
      </w:pPr>
      <w:r>
        <w:rPr>
          <w:rFonts w:eastAsia="Times New Roman"/>
          <w:szCs w:val="24"/>
        </w:rPr>
        <w:t>Η συμφωνία που φέρνουμε σήμερα σίγουρα αποτελεί προϊόν ενός συμβιβασμού της χώρας με τους δανειστές, όπως αποτυπώθηκε πέρσι με τον ν.4336/2015.</w:t>
      </w:r>
    </w:p>
    <w:p w14:paraId="0D044C0C" w14:textId="77777777" w:rsidR="00510C84" w:rsidRDefault="007027BA">
      <w:pPr>
        <w:spacing w:line="600" w:lineRule="auto"/>
        <w:ind w:firstLine="720"/>
        <w:contextualSpacing/>
        <w:jc w:val="both"/>
        <w:rPr>
          <w:rFonts w:eastAsia="Times New Roman"/>
          <w:szCs w:val="24"/>
        </w:rPr>
      </w:pPr>
      <w:r>
        <w:rPr>
          <w:rFonts w:eastAsia="Times New Roman"/>
          <w:szCs w:val="24"/>
        </w:rPr>
        <w:t>Μην ξεχνάμε ότι και το ΕΚΑΣ, το οποίο επικαλείστε σήμερα συνεχώς, το έχετε ψηφίσει,</w:t>
      </w:r>
      <w:r>
        <w:rPr>
          <w:rFonts w:eastAsia="Times New Roman"/>
          <w:szCs w:val="24"/>
        </w:rPr>
        <w:t xml:space="preserve"> αγαπητοί συνάδελφοι, όλοι, για να το ακούνε και οι συνταξιούχοι. Το ΕΚΑΣ μέχρι το 2019- τέλος του 2019-2020- καταργείται σταδιακά με την ψήφο διακοσίων είκοσι </w:t>
      </w:r>
      <w:r>
        <w:rPr>
          <w:rFonts w:eastAsia="Times New Roman"/>
          <w:szCs w:val="24"/>
        </w:rPr>
        <w:t xml:space="preserve">ενός </w:t>
      </w:r>
      <w:r>
        <w:rPr>
          <w:rFonts w:eastAsia="Times New Roman"/>
          <w:szCs w:val="24"/>
        </w:rPr>
        <w:t>Βουλευτών και της δικής μας παράταξης και της Νέας Δημοκρατίας και του ΠΑΣΟΚ και του Ποταμι</w:t>
      </w:r>
      <w:r>
        <w:rPr>
          <w:rFonts w:eastAsia="Times New Roman"/>
          <w:szCs w:val="24"/>
        </w:rPr>
        <w:t>ού.</w:t>
      </w:r>
    </w:p>
    <w:p w14:paraId="0D044C0D"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 xml:space="preserve">Μέσα σε αυτόν τον </w:t>
      </w:r>
      <w:r>
        <w:rPr>
          <w:rFonts w:eastAsia="Times New Roman" w:cs="Times New Roman"/>
        </w:rPr>
        <w:t>ν.</w:t>
      </w:r>
      <w:r>
        <w:rPr>
          <w:rFonts w:eastAsia="Times New Roman" w:cs="Times New Roman"/>
        </w:rPr>
        <w:t xml:space="preserve">4336 υπήρξε και η αποκρατικοποίηση των λιμανιών του Πειραιά και της Θεσσαλονίκης. </w:t>
      </w:r>
    </w:p>
    <w:p w14:paraId="0D044C0E"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Όμως, η συμφωνία που φέρνουμε εμείς σήμερα προβλέπει για το λιμάνι του Πειραιά μια σαφώς βελτιωμένη πραγματικότητα από αυτή που είχε συμφωνήσει η προ</w:t>
      </w:r>
      <w:r>
        <w:rPr>
          <w:rFonts w:eastAsia="Times New Roman" w:cs="Times New Roman"/>
        </w:rPr>
        <w:t xml:space="preserve">ηγούμενη </w:t>
      </w:r>
      <w:r>
        <w:rPr>
          <w:rFonts w:eastAsia="Times New Roman" w:cs="Times New Roman"/>
        </w:rPr>
        <w:t>κυβέρνηση</w:t>
      </w:r>
      <w:r>
        <w:rPr>
          <w:rFonts w:eastAsia="Times New Roman" w:cs="Times New Roman"/>
        </w:rPr>
        <w:t xml:space="preserve">. </w:t>
      </w:r>
    </w:p>
    <w:p w14:paraId="0D044C0F"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Προβλέπει και κυρώνει στη νομοθετική της έκφραση την κυρίαρχη έννοια της παραχώρησης, που διαφέρει ποιοτικά από την πλήρη ιδιωτικοποίηση και η οποία αποτυπώνεται και στον τίτλο αλλά και στον ρόλο του δημοσίου όπως εκφράζεται με τις αδι</w:t>
      </w:r>
      <w:r>
        <w:rPr>
          <w:rFonts w:eastAsia="Times New Roman" w:cs="Times New Roman"/>
        </w:rPr>
        <w:t>αμφισβήτητες αρμοδιότητες του Υπουργού και του Υπουργείου Ναυτιλίας και Νησιωτικής Πολιτικής, αλλά και όπως αποτυπώθηκε επίσης με τη σύσταση της Δημόσιας Αρχής Λιμένα, που συστάθηκε στον προηγούμενο νόμο, που διασφαλίζει τον ρόλο της κρατικής εποπτείας στο</w:t>
      </w:r>
      <w:r>
        <w:rPr>
          <w:rFonts w:eastAsia="Times New Roman" w:cs="Times New Roman"/>
        </w:rPr>
        <w:t xml:space="preserve"> λιμάνι του Πειραιά και στα άλλα λιμάνια της χώρας. </w:t>
      </w:r>
    </w:p>
    <w:p w14:paraId="0D044C10"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 xml:space="preserve">Αυτό ακριβώς προσιδιάζει και εναρμονίζεται με την ευρωπαϊκή λιμενική πολιτική που έχει κατοχυρωθεί εδώ και χρόνια ως πολιτική παραχωρήσεων και παραμονή του ελέγχου στο </w:t>
      </w:r>
      <w:r>
        <w:rPr>
          <w:rFonts w:eastAsia="Times New Roman" w:cs="Times New Roman"/>
        </w:rPr>
        <w:t xml:space="preserve">δημόσιο </w:t>
      </w:r>
      <w:r>
        <w:rPr>
          <w:rFonts w:eastAsia="Times New Roman" w:cs="Times New Roman"/>
        </w:rPr>
        <w:t xml:space="preserve">και την </w:t>
      </w:r>
      <w:r>
        <w:rPr>
          <w:rFonts w:eastAsia="Times New Roman" w:cs="Times New Roman"/>
        </w:rPr>
        <w:t xml:space="preserve">αυτοδιοίκηση </w:t>
      </w:r>
      <w:r>
        <w:rPr>
          <w:rFonts w:eastAsia="Times New Roman" w:cs="Times New Roman"/>
        </w:rPr>
        <w:t xml:space="preserve">και όχι ως πολιτική αποκρατικοποιήσεων. </w:t>
      </w:r>
    </w:p>
    <w:p w14:paraId="0D044C11"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 xml:space="preserve">Διερωτάται, λοιπόν, </w:t>
      </w:r>
      <w:r>
        <w:rPr>
          <w:rFonts w:eastAsia="Times New Roman" w:cs="Times New Roman"/>
        </w:rPr>
        <w:t>κάποιος</w:t>
      </w:r>
      <w:r>
        <w:rPr>
          <w:rFonts w:eastAsia="Times New Roman" w:cs="Times New Roman"/>
        </w:rPr>
        <w:t xml:space="preserve">, ποια είναι η άποψη της σημερινής Αντιπολίτευσης. Προφανώς, η Νέα Δημοκρατία εξακολουθεί να κινείται στη λογική που είχε ψηφίσει τότε η </w:t>
      </w:r>
      <w:r>
        <w:rPr>
          <w:rFonts w:eastAsia="Times New Roman" w:cs="Times New Roman"/>
        </w:rPr>
        <w:t xml:space="preserve">κυβέρνηση </w:t>
      </w:r>
      <w:r>
        <w:rPr>
          <w:rFonts w:eastAsia="Times New Roman" w:cs="Times New Roman"/>
        </w:rPr>
        <w:t>Σαμαρά-Βενιζέλου.</w:t>
      </w:r>
    </w:p>
    <w:p w14:paraId="0D044C12"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 xml:space="preserve">Η Δημοκρατική Συμπαράταξη, η οποία πολύ χαιρέκακα ασκεί κριτική για τη στάση μας, επικεντρώνοντας τα βέλη της και εναντίον του Υπουργού πολύ επισταμένως ο αγορητής της Δημοκρατικής Συμπαράταξης, ποια άποψη υποστηρίζει; Τη στάση που υπέγραψε με την </w:t>
      </w:r>
      <w:r>
        <w:rPr>
          <w:rFonts w:eastAsia="Times New Roman" w:cs="Times New Roman"/>
        </w:rPr>
        <w:t>κυβέρνησ</w:t>
      </w:r>
      <w:r>
        <w:rPr>
          <w:rFonts w:eastAsia="Times New Roman" w:cs="Times New Roman"/>
        </w:rPr>
        <w:t xml:space="preserve">η </w:t>
      </w:r>
      <w:r>
        <w:rPr>
          <w:rFonts w:eastAsia="Times New Roman" w:cs="Times New Roman"/>
        </w:rPr>
        <w:t xml:space="preserve">Σαμαρά για την πλήρη ιδιωτικοποίηση ή υποστηρίζει την ευρωπαϊκή λιμενική πολιτική των παραχωρήσεων; </w:t>
      </w:r>
    </w:p>
    <w:p w14:paraId="0D044C13"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 xml:space="preserve">Δεν έχει γίνει καθόλου σαφές αυτό, διότι σήμερα πατάει σε δύο βάρκες. Από τη μια πλευρά θέλει να φανεί ότι είναι σε πλήρη αντίθεση και με τον ΣΥΡΙΖΑ και </w:t>
      </w:r>
      <w:r>
        <w:rPr>
          <w:rFonts w:eastAsia="Times New Roman" w:cs="Times New Roman"/>
        </w:rPr>
        <w:t xml:space="preserve">με την Νέα Δημοκρατία και από την άλλη ουσιαστικά προσχωρεί σε αυτό που είχε υπογράψει και καταχειροκροτείται βεβαίως από τους Βουλευτές της Νέας Δημοκρατίας. </w:t>
      </w:r>
    </w:p>
    <w:p w14:paraId="0D044C14"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Εδώ θα ήθελα να κάνω μια παρένθεση: Αγαπητοί συνάδελφοι της Αντιπολίτευσης, επειδή δεν καταφέρατ</w:t>
      </w:r>
      <w:r>
        <w:rPr>
          <w:rFonts w:eastAsia="Times New Roman" w:cs="Times New Roman"/>
        </w:rPr>
        <w:t>ε να καταστήσετε αυτή την Κυβέρνηση του ΣΥΡΙΖΑ, των Ανεξαρτήτων Ελλήνων και των Οικολόγων Πράσινων μια «αριστερή παρένθεση» και τώρα ευελπιστείτε για τον επόμενο Σεπτέμβριο, τώρα έχετε στοχοποιήσει καθέναν από τους Υπουργούς αυτής της Κυβέρνησης και κάθε ε</w:t>
      </w:r>
      <w:r>
        <w:rPr>
          <w:rFonts w:eastAsia="Times New Roman" w:cs="Times New Roman"/>
        </w:rPr>
        <w:t xml:space="preserve">βδομάδα μας ζητάτε να παραιτηθεί και ένας Υπουργός. </w:t>
      </w:r>
    </w:p>
    <w:p w14:paraId="0D044C15"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Βεβαίως, μας ζητάτε να παραιτηθούμε όλοι μαζί. Δεν θα σας κάνουμε τη χάρη! Και το λέω αυτό, όχι με την έννοια ότι είμαστε κολλημένοι σε κάποια εξουσία και σε κάποιες καρέκλες. Βρεθήκαμε σε αυτή τη θέση γ</w:t>
      </w:r>
      <w:r>
        <w:rPr>
          <w:rFonts w:eastAsia="Times New Roman" w:cs="Times New Roman"/>
        </w:rPr>
        <w:t xml:space="preserve">ια να υπερασπίσουμε τα συμφέροντα του ελληνικού λαού και θα τα υπερασπίσουμε μέχρι τέλους μέσα από αυτές τις δύσκολες συνθήκες, μέσα από αυτόν τον δύσκολο δρόμο, ο οποίος άνοιξε  μετά από την ιστορική νίκη στις 25 Ιανουαρίου 2015, προχώρησε με έναν σκληρό </w:t>
      </w:r>
      <w:r>
        <w:rPr>
          <w:rFonts w:eastAsia="Times New Roman" w:cs="Times New Roman"/>
        </w:rPr>
        <w:t xml:space="preserve">συμβιβασμό και σήμερα προχωράει μετά τη δεύτερη επανεκλογή μας στις 20 Σεπτεμβρίου 2015. </w:t>
      </w:r>
    </w:p>
    <w:p w14:paraId="0D044C16" w14:textId="77777777" w:rsidR="00510C84" w:rsidRDefault="007027BA">
      <w:pPr>
        <w:tabs>
          <w:tab w:val="left" w:pos="2738"/>
          <w:tab w:val="center" w:pos="4753"/>
          <w:tab w:val="left" w:pos="5723"/>
        </w:tabs>
        <w:spacing w:line="600" w:lineRule="auto"/>
        <w:contextualSpacing/>
        <w:jc w:val="both"/>
        <w:rPr>
          <w:rFonts w:eastAsia="Times New Roman" w:cs="Times New Roman"/>
          <w:szCs w:val="24"/>
        </w:rPr>
      </w:pPr>
      <w:r>
        <w:rPr>
          <w:rFonts w:eastAsia="Times New Roman" w:cs="Times New Roman"/>
          <w:szCs w:val="24"/>
        </w:rPr>
        <w:t xml:space="preserve">         Η </w:t>
      </w:r>
      <w:r>
        <w:rPr>
          <w:rFonts w:eastAsia="Times New Roman" w:cs="Times New Roman"/>
          <w:szCs w:val="24"/>
        </w:rPr>
        <w:t>συμφωνία</w:t>
      </w:r>
      <w:r>
        <w:rPr>
          <w:rFonts w:eastAsia="Times New Roman" w:cs="Times New Roman"/>
          <w:szCs w:val="24"/>
        </w:rPr>
        <w:t xml:space="preserve">, λοιπόν, αυτή είναι μια άλλη </w:t>
      </w:r>
      <w:r>
        <w:rPr>
          <w:rFonts w:eastAsia="Times New Roman" w:cs="Times New Roman"/>
          <w:szCs w:val="24"/>
        </w:rPr>
        <w:t>συμφωνία</w:t>
      </w:r>
      <w:r>
        <w:rPr>
          <w:rFonts w:eastAsia="Times New Roman" w:cs="Times New Roman"/>
          <w:szCs w:val="24"/>
        </w:rPr>
        <w:t xml:space="preserve">. Είναι μια </w:t>
      </w:r>
      <w:r>
        <w:rPr>
          <w:rFonts w:eastAsia="Times New Roman" w:cs="Times New Roman"/>
          <w:szCs w:val="24"/>
        </w:rPr>
        <w:t xml:space="preserve">συμφωνία </w:t>
      </w:r>
      <w:r>
        <w:rPr>
          <w:rFonts w:eastAsia="Times New Roman" w:cs="Times New Roman"/>
          <w:szCs w:val="24"/>
        </w:rPr>
        <w:t>η οποία κέρδισε τρία βασικά ζητήματα -πέραν των άλλων τα οποία έχουν ειπωθεί και δεν θέλ</w:t>
      </w:r>
      <w:r>
        <w:rPr>
          <w:rFonts w:eastAsia="Times New Roman" w:cs="Times New Roman"/>
          <w:szCs w:val="24"/>
        </w:rPr>
        <w:t xml:space="preserve">ω να τα ξαναπώ- που είναι τα εξής:  Το πρώτο ζήτημα είναι το ζήτημα του δημόσιου ελέγχου με τη σύσταση και της Δημόσιας Αρχής Λιμένα. Το δεύτερο ζήτημα είναι το ζήτημα της εξαίρεσης της ευρύτερης </w:t>
      </w:r>
      <w:r>
        <w:rPr>
          <w:rFonts w:eastAsia="Times New Roman" w:cs="Times New Roman"/>
          <w:szCs w:val="24"/>
        </w:rPr>
        <w:t xml:space="preserve">ζώνης </w:t>
      </w:r>
      <w:r>
        <w:rPr>
          <w:rFonts w:eastAsia="Times New Roman" w:cs="Times New Roman"/>
          <w:szCs w:val="24"/>
        </w:rPr>
        <w:t xml:space="preserve">της Δραπετσώνας και του Κερατσινίου, της </w:t>
      </w:r>
      <w:r>
        <w:rPr>
          <w:rFonts w:eastAsia="Times New Roman" w:cs="Times New Roman"/>
          <w:szCs w:val="24"/>
        </w:rPr>
        <w:t>Ζ</w:t>
      </w:r>
      <w:r>
        <w:rPr>
          <w:rFonts w:eastAsia="Times New Roman" w:cs="Times New Roman"/>
          <w:szCs w:val="24"/>
        </w:rPr>
        <w:t xml:space="preserve">ώνης </w:t>
      </w:r>
      <w:r>
        <w:rPr>
          <w:rFonts w:eastAsia="Times New Roman" w:cs="Times New Roman"/>
          <w:szCs w:val="24"/>
        </w:rPr>
        <w:t xml:space="preserve">των </w:t>
      </w:r>
      <w:r>
        <w:rPr>
          <w:rFonts w:eastAsia="Times New Roman" w:cs="Times New Roman"/>
          <w:szCs w:val="24"/>
        </w:rPr>
        <w:t>Λ</w:t>
      </w:r>
      <w:r>
        <w:rPr>
          <w:rFonts w:eastAsia="Times New Roman" w:cs="Times New Roman"/>
          <w:szCs w:val="24"/>
        </w:rPr>
        <w:t>ιπ</w:t>
      </w:r>
      <w:r>
        <w:rPr>
          <w:rFonts w:eastAsia="Times New Roman" w:cs="Times New Roman"/>
          <w:szCs w:val="24"/>
        </w:rPr>
        <w:t>ασμάτων</w:t>
      </w:r>
      <w:r>
        <w:rPr>
          <w:rFonts w:eastAsia="Times New Roman" w:cs="Times New Roman"/>
          <w:szCs w:val="24"/>
        </w:rPr>
        <w:t xml:space="preserve">. Και το τρίτο ζήτημα είναι το θέμα των εργασιακών σχέσεων. </w:t>
      </w:r>
    </w:p>
    <w:p w14:paraId="0D044C17"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Διαμορφώνουμε και </w:t>
      </w:r>
      <w:r>
        <w:rPr>
          <w:rFonts w:eastAsia="Times New Roman" w:cs="Times New Roman"/>
          <w:szCs w:val="24"/>
        </w:rPr>
        <w:t xml:space="preserve">εγγυόμαστε </w:t>
      </w:r>
      <w:r>
        <w:rPr>
          <w:rFonts w:eastAsia="Times New Roman" w:cs="Times New Roman"/>
          <w:szCs w:val="24"/>
        </w:rPr>
        <w:t xml:space="preserve">καθημερινά ένα σαφές πλαίσιο σεβασμού των εργασιακών σχέσεων και </w:t>
      </w:r>
      <w:r>
        <w:rPr>
          <w:rFonts w:eastAsia="Times New Roman" w:cs="Times New Roman"/>
          <w:szCs w:val="24"/>
        </w:rPr>
        <w:t xml:space="preserve">εγγυόμαστε </w:t>
      </w:r>
      <w:r>
        <w:rPr>
          <w:rFonts w:eastAsia="Times New Roman" w:cs="Times New Roman"/>
          <w:szCs w:val="24"/>
        </w:rPr>
        <w:t>τις θέσεις εργασίας των εργαζομένων στα λιμάνια και στον Πειραιά και στη Θεσσαλονίκ</w:t>
      </w:r>
      <w:r>
        <w:rPr>
          <w:rFonts w:eastAsia="Times New Roman" w:cs="Times New Roman"/>
          <w:szCs w:val="24"/>
        </w:rPr>
        <w:t xml:space="preserve">η. </w:t>
      </w:r>
    </w:p>
    <w:p w14:paraId="0D044C18"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Μας κάνατε κριτική για τις μετατάξεις. Και λέει η κ. Κεφαλογιάννη: «Αν οι Κινέζοι δεν χρειαστούν τους εργαζόμενους, ποιο θα είναι το κόστος για το </w:t>
      </w:r>
      <w:r>
        <w:rPr>
          <w:rFonts w:eastAsia="Times New Roman" w:cs="Times New Roman"/>
          <w:szCs w:val="24"/>
        </w:rPr>
        <w:t>δημόσιο</w:t>
      </w:r>
      <w:r>
        <w:rPr>
          <w:rFonts w:eastAsia="Times New Roman" w:cs="Times New Roman"/>
          <w:szCs w:val="24"/>
        </w:rPr>
        <w:t xml:space="preserve">;». </w:t>
      </w:r>
    </w:p>
    <w:p w14:paraId="0D044C19"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Δηλαδή τι αντιπροτείνετε, κυρία Κεφαλογιάννη; Να πεταχτούν στον δρόμο αυτοί οι εργαζόμενοι, ε</w:t>
      </w:r>
      <w:r>
        <w:rPr>
          <w:rFonts w:eastAsia="Times New Roman" w:cs="Times New Roman"/>
          <w:szCs w:val="24"/>
        </w:rPr>
        <w:t xml:space="preserve">άν δεν τους πάρει το </w:t>
      </w:r>
      <w:r>
        <w:rPr>
          <w:rFonts w:eastAsia="Times New Roman" w:cs="Times New Roman"/>
          <w:szCs w:val="24"/>
        </w:rPr>
        <w:t>δημόσιο</w:t>
      </w:r>
      <w:r>
        <w:rPr>
          <w:rFonts w:eastAsia="Times New Roman" w:cs="Times New Roman"/>
          <w:szCs w:val="24"/>
        </w:rPr>
        <w:t xml:space="preserve">; Δηλαδή οι μετατάξεις για εσάς έπρεπε να είναι απολύσεις; </w:t>
      </w:r>
    </w:p>
    <w:p w14:paraId="0D044C1A"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 xml:space="preserve">Πώς θα τους πληρώσετε; Δεν έχετε πάρει το κόστος από το Γενικό Λογιστήριο του Κράτους. Χρειάζεται το κόστος. </w:t>
      </w:r>
    </w:p>
    <w:p w14:paraId="0D044C1B"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Αυτό αντιπροτείνε</w:t>
      </w:r>
      <w:r>
        <w:rPr>
          <w:rFonts w:eastAsia="Times New Roman" w:cs="Times New Roman"/>
          <w:szCs w:val="24"/>
        </w:rPr>
        <w:t xml:space="preserve">τε; </w:t>
      </w:r>
    </w:p>
    <w:p w14:paraId="0D044C1C"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επίσης, ένα τελευταίο θέλω να πω, επειδή έγινε πολύ μεγάλη κουβέντα για την επιστολή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Πραγματικά, αναρωτιόμαστε γιατί με τέτοια επίταση ζητούσε ο Εκπρόσωπος της Δημοκρατικής Συμπαράταξης να έλθει στην Αίθουσα εκπρόσωπος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ότ</w:t>
      </w:r>
      <w:r>
        <w:rPr>
          <w:rFonts w:eastAsia="Times New Roman" w:cs="Times New Roman"/>
          <w:szCs w:val="24"/>
        </w:rPr>
        <w:t>αν σε όλες τις συζητήσεις που γίνονται για συμβάσεις ποτέ δεν καλείται εκπρόσωπος εταιρείας, αλλά καλούνται μόνο εκπρόσωποι των φορέων. Τι κρύβεται πίσω από αυτή την επιμονή;</w:t>
      </w:r>
    </w:p>
    <w:p w14:paraId="0D044C1D"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D044C1E" w14:textId="77777777" w:rsidR="00510C84" w:rsidRDefault="007027BA">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D044C1F"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Ευχαριστούμε τον κ. Συρμαλένιο. </w:t>
      </w:r>
    </w:p>
    <w:p w14:paraId="0D044C20"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Τον λόγο έχει ο κ. Κατσώτης από το Κομμουνιστικό Κόμμα Ελλάδας. </w:t>
      </w:r>
    </w:p>
    <w:p w14:paraId="0D044C21"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ΧΡΗΣΤΟΣ ΚΑΤΣΩΤΗΣ: </w:t>
      </w:r>
      <w:r>
        <w:rPr>
          <w:rFonts w:eastAsia="Times New Roman"/>
          <w:szCs w:val="24"/>
        </w:rPr>
        <w:t xml:space="preserve">Ευχαριστώ, κύριε Πρόεδρε. </w:t>
      </w:r>
    </w:p>
    <w:p w14:paraId="0D044C22"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 xml:space="preserve">συγκυβέρνηση </w:t>
      </w:r>
      <w:r>
        <w:rPr>
          <w:rFonts w:eastAsia="Times New Roman"/>
          <w:szCs w:val="24"/>
        </w:rPr>
        <w:t>ΣΥΡΙΖΑ-ΑΝΕΛ λέει ο Υπουργός ότι δεν μπόρεσε να υλοποιήσει το όρα</w:t>
      </w:r>
      <w:r>
        <w:rPr>
          <w:rFonts w:eastAsia="Times New Roman"/>
          <w:szCs w:val="24"/>
        </w:rPr>
        <w:t xml:space="preserve">μά της, συμβιβάστηκε, άλλαξε πλεύση καταναγκαστικά και έτσι, φέρνει για </w:t>
      </w:r>
      <w:r>
        <w:rPr>
          <w:rFonts w:eastAsia="Times New Roman"/>
          <w:szCs w:val="24"/>
        </w:rPr>
        <w:t xml:space="preserve">κύρωση </w:t>
      </w:r>
      <w:r>
        <w:rPr>
          <w:rFonts w:eastAsia="Times New Roman"/>
          <w:szCs w:val="24"/>
        </w:rPr>
        <w:t xml:space="preserve">τη </w:t>
      </w:r>
      <w:r>
        <w:rPr>
          <w:rFonts w:eastAsia="Times New Roman"/>
          <w:szCs w:val="24"/>
        </w:rPr>
        <w:t>σύμβαση</w:t>
      </w:r>
      <w:r>
        <w:rPr>
          <w:rFonts w:eastAsia="Times New Roman"/>
          <w:szCs w:val="24"/>
        </w:rPr>
        <w:t xml:space="preserve"> </w:t>
      </w:r>
      <w:r>
        <w:rPr>
          <w:rFonts w:eastAsia="Times New Roman"/>
          <w:szCs w:val="24"/>
        </w:rPr>
        <w:t xml:space="preserve">παραχώρησης </w:t>
      </w:r>
      <w:r>
        <w:rPr>
          <w:rFonts w:eastAsia="Times New Roman"/>
          <w:szCs w:val="24"/>
        </w:rPr>
        <w:t xml:space="preserve">του ΟΛΠ στην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Τι ισχυρίζεται, όμως; Ότι έκανε βελτιώσεις, δεν άφησε τη </w:t>
      </w:r>
      <w:r>
        <w:rPr>
          <w:rFonts w:eastAsia="Times New Roman"/>
          <w:szCs w:val="24"/>
        </w:rPr>
        <w:t xml:space="preserve">σύμβαση </w:t>
      </w:r>
      <w:r>
        <w:rPr>
          <w:rFonts w:eastAsia="Times New Roman"/>
          <w:szCs w:val="24"/>
        </w:rPr>
        <w:t>όπως την είχαν συγκροτήσει οι προηγούμενοι, που ήταν χειρότερη. Προ</w:t>
      </w:r>
      <w:r>
        <w:rPr>
          <w:rFonts w:eastAsia="Times New Roman"/>
          <w:szCs w:val="24"/>
        </w:rPr>
        <w:t>βάλλει ξανά τη λογική του μικρότερου κακού, για να αποκρύψει ακριβώς το έγκλημα της ιδιωτικοποίησης που απαιτεί το κεφάλαιο, η Ευρωπαϊκή Ένωση, τα κόμματα που το υπηρετούν. Προσπαθεί να κρύψει ακριβώς την ικανοποίηση των αναγκών των μονοπωλιακών ομίλων για</w:t>
      </w:r>
      <w:r>
        <w:rPr>
          <w:rFonts w:eastAsia="Times New Roman"/>
          <w:szCs w:val="24"/>
        </w:rPr>
        <w:t xml:space="preserve"> επέκταση της δράσης τους, για νέα πεδία κερδοφορίας. </w:t>
      </w:r>
    </w:p>
    <w:p w14:paraId="0D044C23"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Την ίδια, βέβαια, απάντηση δίνει η Κυβέρνηση για όλες τις άλλες μεγάλες ανατροπές στους μισθούς, στις συντάξεις, στη φορολογία, για όλα αυτά που έρχονται να ικανοποιήσουν τις ανάγκες του μεγάλου κεφαλαίου. </w:t>
      </w:r>
    </w:p>
    <w:p w14:paraId="0D044C24"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Ήρθατε, κύριοι του ΣΥΡΙΖΑ, να διαχειριστείτε τις </w:t>
      </w:r>
      <w:r>
        <w:rPr>
          <w:rFonts w:eastAsia="Times New Roman"/>
          <w:szCs w:val="24"/>
        </w:rPr>
        <w:t>ανάγκες των μονοπωλιακών ομίλων. Σας εμπιστεύονται, γιατί τους δίνετε ό,τι ζητήσουν, φοροαπαλλαγές, εισφοροαπαλλαγές, φθηνή εργατική δύναμη, διασφαλισμένα κέρδη, περιστολή των ελάχιστων συνδικαλιστικών δημοκρατικών δικαιωμάτων, εργοδοτικό δικαίωμα, έτσι ώσ</w:t>
      </w:r>
      <w:r>
        <w:rPr>
          <w:rFonts w:eastAsia="Times New Roman"/>
          <w:szCs w:val="24"/>
        </w:rPr>
        <w:t xml:space="preserve">τε να υπάρξει πλήρης υποταγή της εργατικής τάξης. </w:t>
      </w:r>
    </w:p>
    <w:p w14:paraId="0D044C25" w14:textId="77777777" w:rsidR="00510C84" w:rsidRDefault="007027BA">
      <w:pPr>
        <w:spacing w:line="600" w:lineRule="auto"/>
        <w:ind w:firstLine="720"/>
        <w:contextualSpacing/>
        <w:jc w:val="both"/>
        <w:rPr>
          <w:rFonts w:eastAsia="Times New Roman"/>
          <w:szCs w:val="24"/>
        </w:rPr>
      </w:pPr>
      <w:r>
        <w:rPr>
          <w:rFonts w:eastAsia="Times New Roman"/>
          <w:szCs w:val="24"/>
        </w:rPr>
        <w:t>Οι εργαζόμενοι συνολικά, όπως και οι εργαζόμενοι στο λιμάνι, πρέπει να δουν τον πραγματικό αντίπαλο, αυτόν που του κλέβει τον πλούτο που παράγει, αυτόν που ευθύνεται για τα μεγάλα αδιέξοδα, για τα μύρια βά</w:t>
      </w:r>
      <w:r>
        <w:rPr>
          <w:rFonts w:eastAsia="Times New Roman"/>
          <w:szCs w:val="24"/>
        </w:rPr>
        <w:t xml:space="preserve">σανα που τραβάει. Αυτόν τον αντίπαλο υπηρετούν όλα τα κόμματα της Βουλής πλην του ΚΚΕ. </w:t>
      </w:r>
    </w:p>
    <w:p w14:paraId="0D044C26" w14:textId="77777777" w:rsidR="00510C84" w:rsidRDefault="007027BA">
      <w:pPr>
        <w:spacing w:line="600" w:lineRule="auto"/>
        <w:ind w:firstLine="720"/>
        <w:contextualSpacing/>
        <w:jc w:val="both"/>
        <w:rPr>
          <w:rFonts w:eastAsia="Times New Roman"/>
          <w:szCs w:val="24"/>
        </w:rPr>
      </w:pPr>
      <w:r>
        <w:rPr>
          <w:rFonts w:eastAsia="Times New Roman"/>
          <w:szCs w:val="24"/>
        </w:rPr>
        <w:t>Το κεφάλαιο, οι μονοπωλιακοί όμιλοι, η Ευρωπαϊκή Ένωση, άλλες ιμπεριαλιστικές οργανώσεις που συγκροτούν, καθώς και το πολιτικό τους προσωπικό είναι απέναντι ακριβώς από</w:t>
      </w:r>
      <w:r>
        <w:rPr>
          <w:rFonts w:eastAsia="Times New Roman"/>
          <w:szCs w:val="24"/>
        </w:rPr>
        <w:t xml:space="preserve"> τις λαϊκές ανάγκες. Οι μεγάλες ανατροπές των εργασιακών, ασφαλιστικών και συνδικαλιστικών δικαιωμάτων είναι απαιτήσεις του κεφαλαίου που νομοθετούνται από τα κόμματα που στηρίζουν αυτό το σάπιο σύστημα. </w:t>
      </w:r>
    </w:p>
    <w:p w14:paraId="0D044C27" w14:textId="77777777" w:rsidR="00510C84" w:rsidRDefault="007027BA">
      <w:pPr>
        <w:spacing w:line="600" w:lineRule="auto"/>
        <w:ind w:firstLine="720"/>
        <w:contextualSpacing/>
        <w:jc w:val="both"/>
        <w:rPr>
          <w:rFonts w:eastAsia="Times New Roman"/>
          <w:szCs w:val="24"/>
        </w:rPr>
      </w:pPr>
      <w:r>
        <w:rPr>
          <w:rFonts w:eastAsia="Times New Roman"/>
          <w:szCs w:val="24"/>
        </w:rPr>
        <w:t>Το ΚΚΕ αντιπαλεύει την ιδιωτικοποίηση του ΟΛΠ, γιατ</w:t>
      </w:r>
      <w:r>
        <w:rPr>
          <w:rFonts w:eastAsia="Times New Roman"/>
          <w:szCs w:val="24"/>
        </w:rPr>
        <w:t xml:space="preserve">ί πρόκειται για μια αρνητική εξέλιξη για τους εργαζόμενους, για τον λαό, διότι ακριβώς επεκτείνεται η δράση των μονοπωλίων. </w:t>
      </w:r>
    </w:p>
    <w:p w14:paraId="0D044C28" w14:textId="77777777" w:rsidR="00510C84" w:rsidRDefault="007027BA">
      <w:pPr>
        <w:spacing w:line="600" w:lineRule="auto"/>
        <w:ind w:firstLine="720"/>
        <w:contextualSpacing/>
        <w:jc w:val="both"/>
        <w:rPr>
          <w:rFonts w:eastAsia="Times New Roman"/>
          <w:szCs w:val="24"/>
        </w:rPr>
      </w:pPr>
      <w:r>
        <w:rPr>
          <w:rFonts w:eastAsia="Times New Roman"/>
          <w:szCs w:val="24"/>
        </w:rPr>
        <w:t>Τι σημαίνει, όμως, ένα μονοπώλιο να επεκτείνει τη δράση του; Σημαίνει ακόμα μεγαλύτερη εκμετάλλευση των εργαζομένων, καθώς και όσων</w:t>
      </w:r>
      <w:r>
        <w:rPr>
          <w:rFonts w:eastAsia="Times New Roman"/>
          <w:szCs w:val="24"/>
        </w:rPr>
        <w:t xml:space="preserve"> δορυφόρων κινούνται γύρω από τις δραστηριότητες που αναπτύσσονται. </w:t>
      </w:r>
    </w:p>
    <w:p w14:paraId="0D044C29" w14:textId="77777777" w:rsidR="00510C84" w:rsidRDefault="007027BA">
      <w:pPr>
        <w:spacing w:line="600" w:lineRule="auto"/>
        <w:ind w:firstLine="720"/>
        <w:contextualSpacing/>
        <w:jc w:val="both"/>
        <w:rPr>
          <w:rFonts w:eastAsia="Times New Roman" w:cs="Times New Roman"/>
          <w:szCs w:val="24"/>
        </w:rPr>
      </w:pPr>
      <w:r>
        <w:rPr>
          <w:rFonts w:eastAsia="Times New Roman"/>
          <w:szCs w:val="24"/>
        </w:rPr>
        <w:t xml:space="preserve">Τα παραδείγματα της ιδιωτικοποίησης και των εξελίξεών της είναι πολλά. Θέλετε να θυμίσουμε τον ΟΤΕ που παραχωρήθηκε στη </w:t>
      </w:r>
      <w:r>
        <w:rPr>
          <w:rFonts w:eastAsia="Times New Roman"/>
          <w:szCs w:val="24"/>
        </w:rPr>
        <w:t>«</w:t>
      </w:r>
      <w:r>
        <w:rPr>
          <w:rFonts w:eastAsia="Times New Roman"/>
          <w:szCs w:val="24"/>
          <w:lang w:val="en-US"/>
        </w:rPr>
        <w:t>DEUTSCHE</w:t>
      </w:r>
      <w:r>
        <w:rPr>
          <w:rFonts w:eastAsia="Times New Roman"/>
          <w:szCs w:val="24"/>
        </w:rPr>
        <w:t xml:space="preserve"> </w:t>
      </w:r>
      <w:r>
        <w:rPr>
          <w:rFonts w:eastAsia="Times New Roman"/>
          <w:szCs w:val="24"/>
          <w:lang w:val="en-US"/>
        </w:rPr>
        <w:t>TELE</w:t>
      </w:r>
      <w:r>
        <w:rPr>
          <w:rFonts w:eastAsia="Times New Roman"/>
          <w:szCs w:val="24"/>
        </w:rPr>
        <w:t>Κ</w:t>
      </w:r>
      <w:r>
        <w:rPr>
          <w:rFonts w:eastAsia="Times New Roman"/>
          <w:szCs w:val="24"/>
          <w:lang w:val="en-US"/>
        </w:rPr>
        <w:t>OM</w:t>
      </w:r>
      <w:r>
        <w:rPr>
          <w:rFonts w:eastAsia="Times New Roman"/>
          <w:szCs w:val="24"/>
        </w:rPr>
        <w:t>»</w:t>
      </w:r>
      <w:r>
        <w:rPr>
          <w:rFonts w:eastAsia="Times New Roman"/>
          <w:szCs w:val="24"/>
        </w:rPr>
        <w:t>; Τι εξελίξεις είχαμε με τα εργασιακά δικαιώματα;</w:t>
      </w:r>
      <w:r>
        <w:rPr>
          <w:rFonts w:eastAsia="Times New Roman"/>
          <w:szCs w:val="24"/>
        </w:rPr>
        <w:t xml:space="preserve"> Μήπως δεν είχαμε απολύσεις; Ή μήπως οι λεγόμενες «οικειοθελείς αποχωρήσεις» αλλάζουν το αποτέλεσμα, που είναι η μείωση των θέσεων εργασίας ή η απαλλαγή από παλιούς εργαζόμενους με συγκροτημένα δικαιώματα και η απασχόληση νέων με τσακισμένα εργασιακά και α</w:t>
      </w:r>
      <w:r>
        <w:rPr>
          <w:rFonts w:eastAsia="Times New Roman"/>
          <w:szCs w:val="24"/>
        </w:rPr>
        <w:t xml:space="preserve">σφαλιστικά δικαιώματα που αυξάνουν την κερδοφορία; </w:t>
      </w:r>
      <w:r>
        <w:rPr>
          <w:rFonts w:eastAsia="Times New Roman" w:cs="Times New Roman"/>
          <w:szCs w:val="24"/>
        </w:rPr>
        <w:t xml:space="preserve"> </w:t>
      </w:r>
    </w:p>
    <w:p w14:paraId="0D044C2A"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Δεν είδατε το αποτέλεσμα της ιδιωτικοποίησης; Μήπως δεν είχαμε χτύπημα της σταθερής δουλειάς; Δεν είχαμε εργολαβίες, συμβάσεις ορισμένου χρόνου, μείωση μισθών; Δεν είχαμε τον διαχωρισμό, μέσα από σύμβαση</w:t>
      </w:r>
      <w:r>
        <w:rPr>
          <w:rFonts w:eastAsia="Times New Roman" w:cs="Times New Roman"/>
          <w:szCs w:val="24"/>
        </w:rPr>
        <w:t xml:space="preserve"> του κυβερνητικού και εργοδοτικού συνδικαλισμού, σε παλιούς και νέους εργαζόμενους με διαφορετική αμοιβή;</w:t>
      </w:r>
    </w:p>
    <w:p w14:paraId="0D044C2B"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Να πούμε για την «Ο</w:t>
      </w:r>
      <w:r>
        <w:rPr>
          <w:rFonts w:eastAsia="Times New Roman" w:cs="Times New Roman"/>
          <w:szCs w:val="24"/>
        </w:rPr>
        <w:t>ΛΥΜΠΙΑΚΗ</w:t>
      </w:r>
      <w:r>
        <w:rPr>
          <w:rFonts w:eastAsia="Times New Roman" w:cs="Times New Roman"/>
          <w:szCs w:val="24"/>
        </w:rPr>
        <w:t xml:space="preserve">»; Μήπως εκεί δεν ήταν ίδιες οι εξελίξεις όσον αφορά τα εργασιακά; </w:t>
      </w:r>
    </w:p>
    <w:p w14:paraId="0D044C2C"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Είχαμε, λοιπόν, βαθύτερη εκμετάλλευση συνολικά των εργα</w:t>
      </w:r>
      <w:r>
        <w:rPr>
          <w:rFonts w:eastAsia="Times New Roman" w:cs="Times New Roman"/>
          <w:szCs w:val="24"/>
        </w:rPr>
        <w:t>ζομένων.</w:t>
      </w:r>
    </w:p>
    <w:p w14:paraId="0D044C2D"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 xml:space="preserve"> Μήπως δεν υπάρχει όλο αυτό το οπλοστάσιο, κύριε Υπουργέ, ώστε να προσπεράσει εσωτερικούς κανονισμούς και άλλες υποτιθέμενες δεσμεύσεις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w:t>
      </w:r>
    </w:p>
    <w:p w14:paraId="0D044C2E"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 xml:space="preserve">Μήπως δεν έχουμε σήμερα απλήρωτους, μη εφαρμογή συλλογικών συμβάσεων εργασίας, μη καταβολή αποζημιώσεων; Δεν έχουμε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εφαρμογή εδώ αυτών που απαιτεί το μεγάλο κεφάλαιο στους χώρους δουλειάς; Δεν τα ξέρετε; Δεν τα βλέπετε; Δεν τα ακούτε;</w:t>
      </w:r>
    </w:p>
    <w:p w14:paraId="0D044C2F"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Για να δούμε</w:t>
      </w:r>
      <w:r>
        <w:rPr>
          <w:rFonts w:eastAsia="Times New Roman" w:cs="Times New Roman"/>
          <w:szCs w:val="24"/>
        </w:rPr>
        <w:t xml:space="preserve">, όμως, μια άλλη πλευρά, που είναι αυτή των υπηρεσιών προς τον λαό. </w:t>
      </w:r>
    </w:p>
    <w:p w14:paraId="0D044C30"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Θα μου πείτε ότι το λιμάνι προσφέρει υπηρεσίες κυρίως στις επιχειρήσεις που μεταφέρουν τα εμπορεύματά τους. Μα, αυτά τα εμπορεύματα δεν φτάνουν στον λαό με ενσωματωμένο το κόστος των υπηρ</w:t>
      </w:r>
      <w:r>
        <w:rPr>
          <w:rFonts w:eastAsia="Times New Roman" w:cs="Times New Roman"/>
          <w:szCs w:val="24"/>
        </w:rPr>
        <w:t>εσιών του λιμανιού; Μήπως αυτό το κόστος θα είναι μικρότερο; Αλλά και αν γίνει μικρότερο, δεν θα είναι αποτέλεσμα της μεγαλύτερης μείωσης της τιμής της εργατικής δύναμης, που θα απασχολεί ο επιχειρηματικός όμιλος στο λιμάνι;</w:t>
      </w:r>
    </w:p>
    <w:p w14:paraId="0D044C31"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 xml:space="preserve"> Ο ισχυρισμός ότι θα δημιουργηθ</w:t>
      </w:r>
      <w:r>
        <w:rPr>
          <w:rFonts w:eastAsia="Times New Roman" w:cs="Times New Roman"/>
          <w:szCs w:val="24"/>
        </w:rPr>
        <w:t>ούν νέες θέσεις εργασίας ή ότι θα ανοίξουν νέες δουλειές και ότι θα ενισχυθούν και μικρές επιχειρήσεις που θα δραστηριοποιούνται δίπλα στα μονοπώλια, δεν μπορεί να πείσει γιατί η πρακτική κάθε επιχειρηματικού ομίλου είναι εντελώς διαφορετική. Οι όποιες θέσ</w:t>
      </w:r>
      <w:r>
        <w:rPr>
          <w:rFonts w:eastAsia="Times New Roman" w:cs="Times New Roman"/>
          <w:szCs w:val="24"/>
        </w:rPr>
        <w:t xml:space="preserve">εις θα είναι σύμφωνες με τις λεγόμενες «βέλτιστες πρακτικές», δηλαδή αυτές που εφαρμόζονται και ενισχύουν την ανταγωνιστικότητα. </w:t>
      </w:r>
    </w:p>
    <w:p w14:paraId="0D044C32"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 xml:space="preserve">Αποκλείεται, δηλαδή, να εφαρμόσει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τα «</w:t>
      </w:r>
      <w:r>
        <w:rPr>
          <w:rFonts w:eastAsia="Times New Roman" w:cs="Times New Roman"/>
          <w:szCs w:val="24"/>
          <w:lang w:val="en-US"/>
        </w:rPr>
        <w:t>mini</w:t>
      </w:r>
      <w:r>
        <w:rPr>
          <w:rFonts w:eastAsia="Times New Roman" w:cs="Times New Roman"/>
          <w:szCs w:val="24"/>
        </w:rPr>
        <w:t xml:space="preserve"> </w:t>
      </w:r>
      <w:r>
        <w:rPr>
          <w:rFonts w:eastAsia="Times New Roman" w:cs="Times New Roman"/>
          <w:szCs w:val="24"/>
          <w:lang w:val="en-US"/>
        </w:rPr>
        <w:t>jobs</w:t>
      </w:r>
      <w:r>
        <w:rPr>
          <w:rFonts w:eastAsia="Times New Roman" w:cs="Times New Roman"/>
          <w:szCs w:val="24"/>
        </w:rPr>
        <w:t>», τα συμβόλαια μηδενικού χρόνου, την πλήρη ελαστικοποίηση του εργάσι</w:t>
      </w:r>
      <w:r>
        <w:rPr>
          <w:rFonts w:eastAsia="Times New Roman" w:cs="Times New Roman"/>
          <w:szCs w:val="24"/>
        </w:rPr>
        <w:t>μου χρόνου, τη διευθέτηση, όλο αυτό το οπλοστάσιο της Ευρωπαϊκής Ένωσης που έχετε νομοθετήσει και εδώ;</w:t>
      </w:r>
    </w:p>
    <w:p w14:paraId="0D044C33"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Δεν πρόκειται, λοιπόν, να δώσετε δουλειά στους χιλιάδες άνεργους. Δεν πρόκειται να αποκαταστήσετε τα εργασιακά δικαιώματα. Η εργατική τάξη και ο λαός χρε</w:t>
      </w:r>
      <w:r>
        <w:rPr>
          <w:rFonts w:eastAsia="Times New Roman" w:cs="Times New Roman"/>
          <w:szCs w:val="24"/>
        </w:rPr>
        <w:t>ιάζεται να ακολουθήσουν πορεία ανατροπής και ρήξης με αυτήν την πολιτική, να στοχεύσουν την πραγματική εξουσία.</w:t>
      </w:r>
    </w:p>
    <w:p w14:paraId="0D044C34"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Το ίδιο το εργατικό, λαϊκό κίνημα, οι ίδιοι οι εργαζόμενοι χρειάζεται να προβάλουν πλαίσιο αιτημάτων για κάλυψη των απωλειών, για διεκδίκηση των</w:t>
      </w:r>
      <w:r>
        <w:rPr>
          <w:rFonts w:eastAsia="Times New Roman" w:cs="Times New Roman"/>
          <w:szCs w:val="24"/>
        </w:rPr>
        <w:t xml:space="preserve"> πραγματικών αναγκών, πλαίσιο που να αφορά τις συλλογικές συμβάσεις εργασίας, τους μισθούς, την υγιεινή και ασφάλεια, ιδιαίτερα σε αυτόν τον χώρο δουλειάς. Να συναντηθούν με τα ταξικά συνδικάτα. Να πάρουν μέρος στη συγκέντρωση τη Δευτέρα στο Υπουργείο Εργα</w:t>
      </w:r>
      <w:r>
        <w:rPr>
          <w:rFonts w:eastAsia="Times New Roman" w:cs="Times New Roman"/>
          <w:szCs w:val="24"/>
        </w:rPr>
        <w:t>σίας για την απληρωσιά, τις συλλογικές συμβάσεις, για όλα αυτά τα προβλήματα που βιώνουν σήμερα χιλιάδες εργαζόμενοι.</w:t>
      </w:r>
    </w:p>
    <w:p w14:paraId="0D044C35"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 xml:space="preserve"> Το λιμάνι του Πειραιά, όπως συνολικά τα λιμάνια και οι υποδομές της χώρας μπορούν να γίνουν μοχλός πραγματικής ανάπτυξης και ευημερίας γι</w:t>
      </w:r>
      <w:r>
        <w:rPr>
          <w:rFonts w:eastAsia="Times New Roman" w:cs="Times New Roman"/>
          <w:szCs w:val="24"/>
        </w:rPr>
        <w:t xml:space="preserve">α τους εργάτες και τις λαϊκές οικογένειες, μόνον όταν η αξιοποίησή τους δεν γίνεται για τις ανάγκες της ανταγωνιστικότητας και του κεφαλαίου, αλλά όταν υποταχθεί σε ένα επιστημονικό σχέδιο με κριτήριο την ικανοποίηση των κοινωνικών αναγκών. </w:t>
      </w:r>
    </w:p>
    <w:p w14:paraId="0D044C36"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Ένα τέτοιο σχέ</w:t>
      </w:r>
      <w:r>
        <w:rPr>
          <w:rFonts w:eastAsia="Times New Roman" w:cs="Times New Roman"/>
          <w:szCs w:val="24"/>
        </w:rPr>
        <w:t xml:space="preserve">διο προϋποθέτει να αφαιρεθεί η εξουσία από την αστική τάξη, να φύγει από τη μέση το περιττό, το παρασιτικό μέρος της παραγωγής, οι καπιταλιστές. </w:t>
      </w:r>
    </w:p>
    <w:p w14:paraId="0D044C37"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 xml:space="preserve">του </w:t>
      </w:r>
      <w:r>
        <w:rPr>
          <w:rFonts w:eastAsia="Times New Roman" w:cs="Times New Roman"/>
          <w:szCs w:val="24"/>
        </w:rPr>
        <w:t xml:space="preserve">κυρίου </w:t>
      </w:r>
      <w:r>
        <w:rPr>
          <w:rFonts w:eastAsia="Times New Roman" w:cs="Times New Roman"/>
          <w:szCs w:val="24"/>
        </w:rPr>
        <w:t>Βουλευτή</w:t>
      </w:r>
      <w:r>
        <w:rPr>
          <w:rFonts w:eastAsia="Times New Roman" w:cs="Times New Roman"/>
          <w:szCs w:val="24"/>
        </w:rPr>
        <w:t>)</w:t>
      </w:r>
    </w:p>
    <w:p w14:paraId="0D044C38"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0D044C39"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ροϋποθέτει τα μέσα παραγωγής να γίνουν κοινωνική ιδιοκτησία, η οποία θα πραγματοποιηθεί μόνον όταν η εργατική τάξη πάρει την εξουσία στα χέρια της. Στο πλαίσιο αυτό της εργατικής εξουσίας μπορεί να υλοποιηθούν κρατικοί φορείς της εργατικής εξουσίας στη μετ</w:t>
      </w:r>
      <w:r>
        <w:rPr>
          <w:rFonts w:eastAsia="Times New Roman" w:cs="Times New Roman"/>
          <w:szCs w:val="24"/>
        </w:rPr>
        <w:t>αφορά, τη ναυπηγοεπισκευή, τη βιομηχανία, ώστε να γίνουν μοχλοί πραγματικής ανάπτυξης και ευημερίας προσφέροντας σταθερή δουλειά με δικαιώματα, συμβάλλοντας στην κοινωνική, πολιτιστική και οικονομική ανάπτυξη όλου του λαού μας.</w:t>
      </w:r>
    </w:p>
    <w:p w14:paraId="0D044C3A"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Καταψηφίζουμε την κύρωση της</w:t>
      </w:r>
      <w:r>
        <w:rPr>
          <w:rFonts w:eastAsia="Times New Roman" w:cs="Times New Roman"/>
          <w:szCs w:val="24"/>
        </w:rPr>
        <w:t xml:space="preserve"> σύμβασης παραχώρησης του λιμανιού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w:t>
      </w:r>
    </w:p>
    <w:p w14:paraId="0D044C3B"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Κατσώτη.</w:t>
      </w:r>
    </w:p>
    <w:p w14:paraId="0D044C3C"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Τον λόγο έχει ο ειδικός αγορητής της Ένωσης Κεντρώων ο κ. Γεωργιάδης.</w:t>
      </w:r>
    </w:p>
    <w:p w14:paraId="0D044C3D"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Ευχαριστώ, κύριε Πρόεδρε.</w:t>
      </w:r>
    </w:p>
    <w:p w14:paraId="0D044C3E"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αγαπητοί </w:t>
      </w:r>
      <w:r>
        <w:rPr>
          <w:rFonts w:eastAsia="Times New Roman" w:cs="Times New Roman"/>
          <w:szCs w:val="24"/>
        </w:rPr>
        <w:t>συνάδελφοι, καλησπέρα σας.</w:t>
      </w:r>
    </w:p>
    <w:p w14:paraId="0D044C3F"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 xml:space="preserve">Τον τρόπο που νομοθετούμε τον περιέγραψε με τον καλύτερο τρόπο το πρωί ο Κοινοβουλευτικός μας Εκπρόσωπος, ο κ. Καρράς. Δεν χρειάζεται να επεκταθώ. Έχουν τοποθετηθεί όλοι οι προλαλήσαντες. Θα προχωρήσω στο προκείμενο. Οδηγηθήκαμε </w:t>
      </w:r>
      <w:r>
        <w:rPr>
          <w:rFonts w:eastAsia="Times New Roman" w:cs="Times New Roman"/>
          <w:szCs w:val="24"/>
        </w:rPr>
        <w:t>σε μία διακοπή της συνεδρίασης έχοντας ακού</w:t>
      </w:r>
      <w:r>
        <w:rPr>
          <w:rFonts w:eastAsia="Times New Roman" w:cs="Times New Roman"/>
          <w:szCs w:val="24"/>
        </w:rPr>
        <w:t>σ</w:t>
      </w:r>
      <w:r>
        <w:rPr>
          <w:rFonts w:eastAsia="Times New Roman" w:cs="Times New Roman"/>
          <w:szCs w:val="24"/>
        </w:rPr>
        <w:t>ει τη θεϊκή για μας ατάκα «με ποιους είστε;».</w:t>
      </w:r>
    </w:p>
    <w:p w14:paraId="0D044C4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Κύριε Υπουργέ, σίγουρα είμαστε με το δίκιο, με το ελληνικό κράτος και το συμφέρον του ελληνικού κράτους. Σίγουρα δεν είμαστε με εσάς. Και όταν αναφέρω εσάς, εννοώ την</w:t>
      </w:r>
      <w:r>
        <w:rPr>
          <w:rFonts w:eastAsia="Times New Roman" w:cs="Times New Roman"/>
          <w:szCs w:val="24"/>
        </w:rPr>
        <w:t xml:space="preserve"> Κυβέρνηση.</w:t>
      </w:r>
    </w:p>
    <w:p w14:paraId="0D044C4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Είδαμε χθες το απόγευμα να συμβαίνουν τραγελαφικά πράγματα στη συμφωνία μας με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Γινόμαστε διεθνής περίγελος για άλλη μια φορά. Οι Κινέζοι προανήγγειλαν ότι προχωρήσαμε μονομερώς σε αλλαγή ή κατάργηση επτά άρθρων της σύμβασης. Και φέρατε το νομοσχέδιο στη Βουλή μονομερώς τροποποιημένο, σαν να μην τρέχει τίποτα. Αυτά δεν συμβαίνουν πο</w:t>
      </w:r>
      <w:r>
        <w:rPr>
          <w:rFonts w:eastAsia="Times New Roman" w:cs="Times New Roman"/>
          <w:szCs w:val="24"/>
        </w:rPr>
        <w:t xml:space="preserve">υθενά στον κόσμο! </w:t>
      </w:r>
    </w:p>
    <w:p w14:paraId="0D044C4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Μας λέτε ότι οι Κινέζοι με την επιστολή τους βιάστηκαν να σας καταγγείλουν, καθώς στην πραγματικότητα οι εν λόγω αλλαγές αφορούν ρυθμίσεις προσαρμογής στην ελληνική νομοθεσία.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αναφέρει ενδεικτικά ότι διαγράψατε την παράγραφο 3 </w:t>
      </w:r>
      <w:r>
        <w:rPr>
          <w:rFonts w:eastAsia="Times New Roman" w:cs="Times New Roman"/>
          <w:szCs w:val="24"/>
        </w:rPr>
        <w:t xml:space="preserve">του άρθρου 9 που αντιστοιχεί στο άρθρο 10 του συμφωνημένου σχεδίου κυρωτικού νόμου και αυτό θεωρεί ότι είναι το σημαντικότερο από τις αλλαγές που κάνατε. </w:t>
      </w:r>
    </w:p>
    <w:p w14:paraId="0D044C4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Τι λέει αυτό το άρθρο; Ότι η δημόσια διοίκηση πρέπει να αποκρίνεται εντός συγκεκριμένου χρονικού διασ</w:t>
      </w:r>
      <w:r>
        <w:rPr>
          <w:rFonts w:eastAsia="Times New Roman" w:cs="Times New Roman"/>
          <w:szCs w:val="24"/>
        </w:rPr>
        <w:t xml:space="preserve">τήματος για τη χορήγηση έγκρισης μετά από την υποβολή σχετικών μελετών. Αναφέρεται στη διαδικασία των υποχρεωτικών μάλιστα επενδύσεων που πρέπει να κάνει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w:t>
      </w:r>
    </w:p>
    <w:p w14:paraId="0D044C4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Προσέξτε δηλαδή! Οι Κινέζοι ζήτησαν το εύλογο, το αυτονόητο που θα έπρεπε να ισχύει για όλ</w:t>
      </w:r>
      <w:r>
        <w:rPr>
          <w:rFonts w:eastAsia="Times New Roman" w:cs="Times New Roman"/>
          <w:szCs w:val="24"/>
        </w:rPr>
        <w:t xml:space="preserve">ες τις ιδιωτικές </w:t>
      </w:r>
      <w:r>
        <w:rPr>
          <w:rFonts w:eastAsia="Times New Roman" w:cs="Times New Roman"/>
          <w:szCs w:val="24"/>
        </w:rPr>
        <w:t>εταιρείες</w:t>
      </w:r>
      <w:r>
        <w:rPr>
          <w:rFonts w:eastAsia="Times New Roman" w:cs="Times New Roman"/>
          <w:szCs w:val="24"/>
        </w:rPr>
        <w:t xml:space="preserve">: να μην καθυστερεί το ελληνικό δημόσιο να απαντά στα επενδυτικά τους σχέδια. Δεν το δεχτήκατε αρχικώς ούτε και για την περίπτωση αυτής της μεγάλης επένδυσης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w:t>
      </w:r>
    </w:p>
    <w:p w14:paraId="0D044C4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Θέλετε να διατηρείτε το δικαίωμά σας στην κωλυσιεργία, στη</w:t>
      </w:r>
      <w:r>
        <w:rPr>
          <w:rFonts w:eastAsia="Times New Roman" w:cs="Times New Roman"/>
          <w:szCs w:val="24"/>
        </w:rPr>
        <w:t>ν αδιαφάνεια, στο γρηγορόσημο…</w:t>
      </w:r>
    </w:p>
    <w:p w14:paraId="0D044C4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Αυτά σε άλλους, όχι σε μας. Σε άλλους το γρηγορόσημο.</w:t>
      </w:r>
    </w:p>
    <w:p w14:paraId="0D044C4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Μη με διακόπτετε, σας παρακαλώ. </w:t>
      </w:r>
    </w:p>
    <w:p w14:paraId="0D044C4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Μη διακόπτετε, σας παρακαλώ, κύριε Θεωνά. Αφήστε τον ομιλητή να μιλήσ</w:t>
      </w:r>
      <w:r>
        <w:rPr>
          <w:rFonts w:eastAsia="Times New Roman" w:cs="Times New Roman"/>
          <w:szCs w:val="24"/>
        </w:rPr>
        <w:t>ει.</w:t>
      </w:r>
    </w:p>
    <w:p w14:paraId="0D044C4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Κοιτάξτε γύρω-γύρω. Υπάρχουν γρηγορόσημα σήμερα; </w:t>
      </w:r>
    </w:p>
    <w:p w14:paraId="0D044C4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Θέλετε να επιτρέψετε σε διαφόρους επιτηδείους να απευθύνονται σε ξένους επενδυτές και να ζητούν εμμέσως να ακολουθούν το μέθοδο με το φακελάκι στην τσέπη, να λαδώσουν </w:t>
      </w:r>
      <w:r>
        <w:rPr>
          <w:rFonts w:eastAsia="Times New Roman" w:cs="Times New Roman"/>
          <w:szCs w:val="24"/>
        </w:rPr>
        <w:t>δηλαδή τον δημόσιο υπάλληλο για να προχωρήσει στην αίτησή τους.</w:t>
      </w:r>
    </w:p>
    <w:p w14:paraId="0D044C4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λέει ότι αυτό είναι ο βασικός λόγος που μπορεί να προκαλέσει ακύρωση συμφωνίας. Αν το ήξεραν εξαρχής, δεν θα υπέβαλαν καν την προσφορά. </w:t>
      </w:r>
    </w:p>
    <w:p w14:paraId="0D044C4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Τα γρηγορόσημα όχι στην Αριστ</w:t>
      </w:r>
      <w:r>
        <w:rPr>
          <w:rFonts w:eastAsia="Times New Roman" w:cs="Times New Roman"/>
          <w:szCs w:val="24"/>
        </w:rPr>
        <w:t xml:space="preserve">ερά, αλλού. </w:t>
      </w:r>
    </w:p>
    <w:p w14:paraId="0D044C4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Κύριε Πρόεδρε, σας παρακαλώ, δεν μπορώ να συνεχίσω έτσι.</w:t>
      </w:r>
    </w:p>
    <w:p w14:paraId="0D044C4E" w14:textId="77777777" w:rsidR="00510C84" w:rsidRDefault="007027BA">
      <w:pPr>
        <w:spacing w:line="600" w:lineRule="auto"/>
        <w:ind w:firstLine="720"/>
        <w:contextualSpacing/>
        <w:jc w:val="center"/>
        <w:rPr>
          <w:rFonts w:eastAsia="Times New Roman"/>
          <w:bCs/>
        </w:rPr>
      </w:pPr>
      <w:r>
        <w:rPr>
          <w:rFonts w:eastAsia="Times New Roman"/>
          <w:bCs/>
        </w:rPr>
        <w:t>(Θόρυβος στην Αίθουσα)</w:t>
      </w:r>
    </w:p>
    <w:p w14:paraId="0D044C4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Σας παρακαλώ πολύ, κάντε ησυχία. </w:t>
      </w:r>
    </w:p>
    <w:p w14:paraId="0D044C5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Μα, σε εμάς γρηγορόσημο; Λίγος σεβασμός δεν βλάπτει.</w:t>
      </w:r>
    </w:p>
    <w:p w14:paraId="0D044C5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(Γεώργιος Λαμπρούλης): </w:t>
      </w:r>
      <w:r>
        <w:rPr>
          <w:rFonts w:eastAsia="Times New Roman" w:cs="Times New Roman"/>
          <w:szCs w:val="24"/>
        </w:rPr>
        <w:t xml:space="preserve">Κύριε Θεωνά, σας παρακαλώ πολύ. Έχει δικαίωμα να λέει ό,τι ο ίδιος νομίζει σωστό. Μη διακόπτετε, σας παρακαλώ. </w:t>
      </w:r>
    </w:p>
    <w:p w14:paraId="0D044C5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Κύριε Γεωργιάδη, συνεχίστε.</w:t>
      </w:r>
    </w:p>
    <w:p w14:paraId="0D044C5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Όταν τα λέγατε, ήταν καλά. Τώρα που είστε Κυβέρνηση, δεν σας αρέσει να</w:t>
      </w:r>
      <w:r>
        <w:rPr>
          <w:rFonts w:eastAsia="Times New Roman" w:cs="Times New Roman"/>
          <w:szCs w:val="24"/>
        </w:rPr>
        <w:t xml:space="preserve"> τα ακούτε.</w:t>
      </w:r>
    </w:p>
    <w:p w14:paraId="0D044C5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Μόνο ντροπή αισθανόμαστε πραγματικά από αυτή σας τη στάση. Ωστόσο ο Υπουργός, ο κ. Δρίτσας, προανήγγειλε στη Βουλή τις αλλαγές, λέγοντας ότι η Κυβέρνηση θα εξετάσει την επιστολή και θα κάνει τις βελτιώσεις τις οποίες θα κρίνει. </w:t>
      </w:r>
    </w:p>
    <w:p w14:paraId="0D044C55" w14:textId="77777777" w:rsidR="00510C84" w:rsidRDefault="007027BA">
      <w:pPr>
        <w:spacing w:line="600" w:lineRule="auto"/>
        <w:ind w:firstLine="720"/>
        <w:contextualSpacing/>
        <w:jc w:val="both"/>
        <w:rPr>
          <w:rFonts w:eastAsia="Times New Roman" w:cs="Times New Roman"/>
          <w:b/>
          <w:szCs w:val="24"/>
        </w:rPr>
      </w:pPr>
      <w:r>
        <w:rPr>
          <w:rFonts w:eastAsia="Times New Roman" w:cs="Times New Roman"/>
          <w:szCs w:val="24"/>
        </w:rPr>
        <w:t xml:space="preserve">Με λίγα λόγια, σας έπιασαν στα πράσα και αποδεχθήκατε εμμέσως πλην σαφώς το σφάλμα σας. Μας εκθέσατε για άλλη μια φορά διεθνώς με τις αστειότητες και τους απίστευτους ερασιτεχνισμούς σας. </w:t>
      </w:r>
    </w:p>
    <w:p w14:paraId="0D044C5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Από όλα αυτά φαίνεται αφ</w:t>
      </w:r>
      <w:r>
        <w:rPr>
          <w:rFonts w:eastAsia="Times New Roman" w:cs="Times New Roman"/>
          <w:szCs w:val="24"/>
        </w:rPr>
        <w:t xml:space="preserve">’ </w:t>
      </w:r>
      <w:r>
        <w:rPr>
          <w:rFonts w:eastAsia="Times New Roman" w:cs="Times New Roman"/>
          <w:szCs w:val="24"/>
        </w:rPr>
        <w:t>ενός ότι δεν έχετε κα</w:t>
      </w:r>
      <w:r>
        <w:rPr>
          <w:rFonts w:eastAsia="Times New Roman" w:cs="Times New Roman"/>
          <w:szCs w:val="24"/>
        </w:rPr>
        <w:t>μ</w:t>
      </w:r>
      <w:r>
        <w:rPr>
          <w:rFonts w:eastAsia="Times New Roman" w:cs="Times New Roman"/>
          <w:szCs w:val="24"/>
        </w:rPr>
        <w:t>μία σχέση με την αγ</w:t>
      </w:r>
      <w:r>
        <w:rPr>
          <w:rFonts w:eastAsia="Times New Roman" w:cs="Times New Roman"/>
          <w:szCs w:val="24"/>
        </w:rPr>
        <w:t>ορά και αφ</w:t>
      </w:r>
      <w:r>
        <w:rPr>
          <w:rFonts w:eastAsia="Times New Roman" w:cs="Times New Roman"/>
          <w:szCs w:val="24"/>
        </w:rPr>
        <w:t xml:space="preserve">’ </w:t>
      </w:r>
      <w:r>
        <w:rPr>
          <w:rFonts w:eastAsia="Times New Roman" w:cs="Times New Roman"/>
          <w:szCs w:val="24"/>
        </w:rPr>
        <w:t xml:space="preserve">ετέρου ότι πιστεύετε πως, με παρασκηνιακές μεθόδους, μπορείτε να επιτύχετε κάποτε κάποιο αποτέλεσμα υπέρ σας. Μεγαλωμένοι και αναθρεμμένοι στον κομματικό σωλήνα ξαφνικά βρεθήκατε να κλείνετε συμφωνίες δισεκατομμυρίων. Μέσα σε λίγους μήνες όμως </w:t>
      </w:r>
      <w:r>
        <w:rPr>
          <w:rFonts w:eastAsia="Times New Roman" w:cs="Times New Roman"/>
          <w:szCs w:val="24"/>
        </w:rPr>
        <w:t xml:space="preserve">ως κύριοι δεν μπορείτε να μάθετε να δουλεύετε. </w:t>
      </w:r>
    </w:p>
    <w:p w14:paraId="0D044C5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Γιατί μιλάτε χωρίς να ξέρετε;</w:t>
      </w:r>
    </w:p>
    <w:p w14:paraId="0D044C5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Αυτό καταγγέλλουμε ως Ένωση Κεντρώων από την αρχή της διακυβέρνησης, ότι για να αποφύγουμε το περαιτέρω ρεζίλεμα της χώρας μας χρειαζόμα</w:t>
      </w:r>
      <w:r>
        <w:rPr>
          <w:rFonts w:eastAsia="Times New Roman" w:cs="Times New Roman"/>
          <w:szCs w:val="24"/>
        </w:rPr>
        <w:t xml:space="preserve">στε τεχνοκράτες κύρους, που θα αναλάβουν την υπόθεση με γνώση και υπευθυνότητα, πράγματα που εμφανώς λείπουν από εσάς. </w:t>
      </w:r>
    </w:p>
    <w:p w14:paraId="0D044C5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Καταθέτω σχετικές πηγές από αυτά που αναφέρω.</w:t>
      </w:r>
    </w:p>
    <w:p w14:paraId="0D044C5A" w14:textId="77777777" w:rsidR="00510C84" w:rsidRDefault="007027BA">
      <w:pPr>
        <w:spacing w:line="600" w:lineRule="auto"/>
        <w:ind w:firstLine="720"/>
        <w:contextualSpacing/>
        <w:jc w:val="both"/>
        <w:rPr>
          <w:rFonts w:eastAsia="Times New Roman" w:cs="Times New Roman"/>
        </w:rPr>
      </w:pPr>
      <w:r>
        <w:rPr>
          <w:rFonts w:eastAsia="Times New Roman" w:cs="Times New Roman"/>
        </w:rPr>
        <w:t>(Στο σημείο αυτό ο Βουλευτής κ. Μάριος Γεωργιάδης καταθέτει για τα Πρακτικά τα προαναφερθέ</w:t>
      </w:r>
      <w:r>
        <w:rPr>
          <w:rFonts w:eastAsia="Times New Roman" w:cs="Times New Roman"/>
        </w:rPr>
        <w:t>ντα έγγραφα, τα οποία βρίσκονται στο αρχείο του Τμήματος Γραμματείας της Διεύθυνσης Στενογραφίας και Πρακτικών της Βουλής)</w:t>
      </w:r>
    </w:p>
    <w:p w14:paraId="0D044C5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Μας λέτε με χίλιους τρόπους ευθέως και πλαγίως ότι η κύρωση της σύμβασης αποτελούσε για το Πεκίνο προϋπόθεση για να υπάρξει αποτέλεσμ</w:t>
      </w:r>
      <w:r>
        <w:rPr>
          <w:rFonts w:eastAsia="Times New Roman" w:cs="Times New Roman"/>
          <w:szCs w:val="24"/>
        </w:rPr>
        <w:t xml:space="preserve">α στην επίσκεψη του κ. Τσίπρα στην Κίνα, 2 με 6 Ιουλίου. </w:t>
      </w:r>
    </w:p>
    <w:p w14:paraId="0D044C5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ΚΩΝΣΤΑΝΤΙΝΟΣ ΔΟΥΖΙΝΑΣ:</w:t>
      </w:r>
      <w:r>
        <w:rPr>
          <w:rFonts w:eastAsia="Times New Roman" w:cs="Times New Roman"/>
          <w:szCs w:val="24"/>
        </w:rPr>
        <w:t xml:space="preserve"> Λίγο μεγαλύτερο σεβασμό να έχετε.</w:t>
      </w:r>
    </w:p>
    <w:p w14:paraId="0D044C5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Αυτό πότε το μάθατε; Χθες; Εδώ και πολύ καιρό είστε σε επαφές με τους Κινέζους. Εδώ και πολύ καιρό ξέρουμε ότι προγραμματί</w:t>
      </w:r>
      <w:r>
        <w:rPr>
          <w:rFonts w:eastAsia="Times New Roman" w:cs="Times New Roman"/>
          <w:szCs w:val="24"/>
        </w:rPr>
        <w:t xml:space="preserve">ζεται αυτό το ταξίδι. Επομένως, η προσπάθειά σας για αιφνιδιασμό και για άρον-άρον πέρασμα του τρέχοντος νομοσχεδίου από το Κοινοβούλιο είναι εμφανής και κραυγαλέα. </w:t>
      </w:r>
    </w:p>
    <w:p w14:paraId="0D044C5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Μας έχετε συνηθίσει όμως και η ήττα για τη δημοκρατία μας είναι ακριβώς αυτή. Το να μην υπ</w:t>
      </w:r>
      <w:r>
        <w:rPr>
          <w:rFonts w:eastAsia="Times New Roman" w:cs="Times New Roman"/>
          <w:szCs w:val="24"/>
        </w:rPr>
        <w:t xml:space="preserve">άρχει καθόλου Κοινοβούλιο, το να μην περνούσαν καθόλου τα νομοσχέδια από τον κοινοβουλευτικό έλεγχο, θα ήταν ίσως για εσάς -για να μην παρεξηγηθώ- το ιδανικότερο. </w:t>
      </w:r>
    </w:p>
    <w:p w14:paraId="0D044C5F" w14:textId="77777777" w:rsidR="00510C84" w:rsidRDefault="007027BA">
      <w:pPr>
        <w:spacing w:line="600" w:lineRule="auto"/>
        <w:contextualSpacing/>
        <w:jc w:val="both"/>
        <w:rPr>
          <w:rFonts w:eastAsia="Times New Roman" w:cs="Times New Roman"/>
          <w:szCs w:val="24"/>
        </w:rPr>
      </w:pPr>
      <w:r>
        <w:rPr>
          <w:rFonts w:eastAsia="Times New Roman" w:cs="Times New Roman"/>
          <w:szCs w:val="24"/>
        </w:rPr>
        <w:tab/>
        <w:t>Πάμε, όμως, να δούμε πιο συγκεκριμένα την προκείμενη περίσταση.</w:t>
      </w:r>
    </w:p>
    <w:p w14:paraId="0D044C6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Εμείς, ως Ένωση Κεντρώων, π</w:t>
      </w:r>
      <w:r>
        <w:rPr>
          <w:rFonts w:eastAsia="Times New Roman" w:cs="Times New Roman"/>
          <w:szCs w:val="24"/>
        </w:rPr>
        <w:t xml:space="preserve">ιστεύουμε ότι το κράτος οφείλει να διατηρεί έναν εποπτικό και ρυθμιστικό ρόλο σε κρίσιμα σημεία της οικονομίας μας. Είμαστε, όμως, εναντίον στην ωμή παρεμβατικότητα σε τομείς και δραστηριότητες στις οποίες δεν υπάρχει ανάγκη κρατικής ενασχόλησης. </w:t>
      </w:r>
    </w:p>
    <w:p w14:paraId="0D044C6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Το κράτο</w:t>
      </w:r>
      <w:r>
        <w:rPr>
          <w:rFonts w:eastAsia="Times New Roman" w:cs="Times New Roman"/>
          <w:szCs w:val="24"/>
        </w:rPr>
        <w:t>ς οφείλει να περιορίσει τις επιχειρηματικές του δραστηριότητες, γιατί, όπως έχει αποδειχθεί και στο παρελθόν, αυτό οδηγεί σε γιγάντωση του πελατειακού κράτους και της αναξιοκρατίας. Το ελληνικό κράτος τα τελευταία σαράντα χρόνια το μόνο πράγμα που έχει επι</w:t>
      </w:r>
      <w:r>
        <w:rPr>
          <w:rFonts w:eastAsia="Times New Roman" w:cs="Times New Roman"/>
          <w:szCs w:val="24"/>
        </w:rPr>
        <w:t xml:space="preserve">τύχει είναι να παράγει ελλείμματα και να γιγαντώνει τη μαύρη τρύπα του δημοσίου χρέους. </w:t>
      </w:r>
    </w:p>
    <w:p w14:paraId="0D044C6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Πιστοί, λοιπόν, σε αυτές τις αρχές, εμείς, ως Ένωση Κεντρώων, εννοιολογικά και στρατηγικά, συμφωνούμε με τις ιδιωτικοποιήσεις. Οι ιδιωτικοποιήσεις, όμως, απαιτούν συγκ</w:t>
      </w:r>
      <w:r>
        <w:rPr>
          <w:rFonts w:eastAsia="Times New Roman" w:cs="Times New Roman"/>
          <w:szCs w:val="24"/>
        </w:rPr>
        <w:t xml:space="preserve">εκριμένες προδιαγραφές υλοποίησης. Πρέπει να υπάρχει επαρκής χρόνος διαβούλευσης με τους εμπλεκόμενους φορείς, καθώς και συγκεκριμένο στρατηγικό σχέδιο ανάπτυξης και εσόδων για το δημόσιο. </w:t>
      </w:r>
    </w:p>
    <w:p w14:paraId="0D044C6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Πρέπει να αντιμετωπίζουμε τις ιδιωτικοποιήσεις σαν μια ευκαιρία αν</w:t>
      </w:r>
      <w:r>
        <w:rPr>
          <w:rFonts w:eastAsia="Times New Roman" w:cs="Times New Roman"/>
          <w:szCs w:val="24"/>
        </w:rPr>
        <w:t xml:space="preserve">άπτυξης και να είμαστε πρόθυμοι να κινούμαστε προς την κατεύθυνση του μικρότερου και πιο αποτελεσματικού κράτους. Κι εδώ είναι το πρόβλημα. </w:t>
      </w:r>
    </w:p>
    <w:p w14:paraId="0D044C6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Εσείς στο παρελθόν ως ΣΥΡΙΖΑ, οι τρέχοντες μέτοχοι του κυβερνητικού σχήματος, αποτελέσατε εμπόδιο σε κάθε προσπάθει</w:t>
      </w:r>
      <w:r>
        <w:rPr>
          <w:rFonts w:eastAsia="Times New Roman" w:cs="Times New Roman"/>
          <w:szCs w:val="24"/>
        </w:rPr>
        <w:t>α αποκρατικοποίησης. Το αποτέλεσμα ήταν να καθυστερούν οι διαδικασίες και να εκμηδενιστεί η εμπιστοσύνη των επενδυτών απέναντι στο ελληνικό κράτος. Έτσι, σήμερα φθάνουμε σε εκβιαστικές αποκρατικοποιήσεις.</w:t>
      </w:r>
    </w:p>
    <w:p w14:paraId="0D044C6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Χαρακτηριστικό παράδειγμα διαχρονικής ανωμαλίας στη</w:t>
      </w:r>
      <w:r>
        <w:rPr>
          <w:rFonts w:eastAsia="Times New Roman" w:cs="Times New Roman"/>
          <w:szCs w:val="24"/>
        </w:rPr>
        <w:t xml:space="preserve"> διαδικασία είναι η παρατήρηση του κ. Ανωμερίτη στην πρόσφατη επιστολή του προς τον Πρόεδρο της Βουλής. Αναφέρει ότι το Δ</w:t>
      </w:r>
      <w:r>
        <w:rPr>
          <w:rFonts w:eastAsia="Times New Roman" w:cs="Times New Roman"/>
          <w:szCs w:val="24"/>
        </w:rPr>
        <w:t>.</w:t>
      </w:r>
      <w:r>
        <w:rPr>
          <w:rFonts w:eastAsia="Times New Roman" w:cs="Times New Roman"/>
          <w:szCs w:val="24"/>
        </w:rPr>
        <w:t xml:space="preserve">Σ του ΤΑΙΠΕΔ προκήρυξε τον Μάρτιο του 2014 τον διαγωνισμό για την πώληση του 67% των μετοχών </w:t>
      </w:r>
      <w:r>
        <w:rPr>
          <w:rFonts w:eastAsia="Times New Roman" w:cs="Times New Roman"/>
          <w:szCs w:val="24"/>
        </w:rPr>
        <w:t>της «</w:t>
      </w:r>
      <w:r>
        <w:rPr>
          <w:rFonts w:eastAsia="Times New Roman" w:cs="Times New Roman"/>
          <w:szCs w:val="24"/>
        </w:rPr>
        <w:t>ΟΛΠ ΑΕ</w:t>
      </w:r>
      <w:r>
        <w:rPr>
          <w:rFonts w:eastAsia="Times New Roman" w:cs="Times New Roman"/>
          <w:szCs w:val="24"/>
        </w:rPr>
        <w:t>»</w:t>
      </w:r>
      <w:r>
        <w:rPr>
          <w:rFonts w:eastAsia="Times New Roman" w:cs="Times New Roman"/>
          <w:szCs w:val="24"/>
        </w:rPr>
        <w:t>, χωρίς να εξετάσει εναλλακτι</w:t>
      </w:r>
      <w:r>
        <w:rPr>
          <w:rFonts w:eastAsia="Times New Roman" w:cs="Times New Roman"/>
          <w:szCs w:val="24"/>
        </w:rPr>
        <w:t xml:space="preserve">κές υπέρ του δημοσίου συμφέροντος. Δηλαδή η διαδικασία -συνεχίζει ο κ. Ανωμερίτης- υπήρξε αναξιόπιστη και παράτυπη, ιδιαίτερα για διεθνή διαγωνισμό. </w:t>
      </w:r>
    </w:p>
    <w:p w14:paraId="0D044C6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Από τις αρχικά οκτώ ενδιαφερόμενες εταιρείες στην </w:t>
      </w:r>
      <w:r>
        <w:rPr>
          <w:rFonts w:eastAsia="Times New Roman" w:cs="Times New Roman"/>
          <w:szCs w:val="24"/>
        </w:rPr>
        <w:t xml:space="preserve">τελική </w:t>
      </w:r>
      <w:r>
        <w:rPr>
          <w:rFonts w:eastAsia="Times New Roman" w:cs="Times New Roman"/>
          <w:szCs w:val="24"/>
        </w:rPr>
        <w:t xml:space="preserve">φάση προσήλθε μόνο μία,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Η κινεζική ετα</w:t>
      </w:r>
      <w:r>
        <w:rPr>
          <w:rFonts w:eastAsia="Times New Roman" w:cs="Times New Roman"/>
          <w:szCs w:val="24"/>
        </w:rPr>
        <w:t xml:space="preserve">ιρεία, μάλιστα, προχώρησε στην επενδυτική πρόταση μέσω </w:t>
      </w:r>
      <w:r>
        <w:rPr>
          <w:rFonts w:eastAsia="Times New Roman" w:cs="Times New Roman"/>
          <w:szCs w:val="24"/>
          <w:lang w:val="en-US"/>
        </w:rPr>
        <w:t>offshore</w:t>
      </w:r>
      <w:r>
        <w:rPr>
          <w:rFonts w:eastAsia="Times New Roman" w:cs="Times New Roman"/>
          <w:szCs w:val="24"/>
        </w:rPr>
        <w:t xml:space="preserve"> εταιρείας της στις Παρθένους Νήσους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 xml:space="preserve"> </w:t>
      </w:r>
      <w:r>
        <w:rPr>
          <w:rFonts w:eastAsia="Times New Roman" w:cs="Times New Roman"/>
          <w:szCs w:val="24"/>
          <w:lang w:val="en-US"/>
        </w:rPr>
        <w:t>HONG</w:t>
      </w:r>
      <w:r>
        <w:rPr>
          <w:rFonts w:eastAsia="Times New Roman" w:cs="Times New Roman"/>
          <w:szCs w:val="24"/>
        </w:rPr>
        <w:t xml:space="preserve"> </w:t>
      </w:r>
      <w:r>
        <w:rPr>
          <w:rFonts w:eastAsia="Times New Roman" w:cs="Times New Roman"/>
          <w:szCs w:val="24"/>
          <w:lang w:val="en-US"/>
        </w:rPr>
        <w:t>KONG</w:t>
      </w:r>
      <w:r>
        <w:rPr>
          <w:rFonts w:eastAsia="Times New Roman" w:cs="Times New Roman"/>
          <w:szCs w:val="24"/>
        </w:rPr>
        <w:t xml:space="preserve"> </w:t>
      </w:r>
      <w:r>
        <w:rPr>
          <w:rFonts w:eastAsia="Times New Roman" w:cs="Times New Roman"/>
          <w:szCs w:val="24"/>
          <w:lang w:val="en-US"/>
        </w:rPr>
        <w:t>LTD</w:t>
      </w:r>
      <w:r>
        <w:rPr>
          <w:rFonts w:eastAsia="Times New Roman" w:cs="Times New Roman"/>
          <w:szCs w:val="24"/>
        </w:rPr>
        <w:t>»</w:t>
      </w:r>
      <w:r>
        <w:rPr>
          <w:rFonts w:eastAsia="Times New Roman" w:cs="Times New Roman"/>
          <w:szCs w:val="24"/>
        </w:rPr>
        <w:t xml:space="preserve"> η οποία μάλιστα έγινε γνωστή από τα διαβόητα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Επίσης, το τελικό τίμημα πώλησης προέκυψε εξαιρετικά υποβαθμισμένο, σύμφωνα με την πτώση και του χρηματιστηριακού δείκτη. </w:t>
      </w:r>
    </w:p>
    <w:p w14:paraId="0D044C6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Αυτά και μόνο τα στοιχεία είναι ικανά να προκαλέσουν αλυσιδωτές δικαστικές διαμάχες τόσο στα ελληνικά όσο και τα ευρωπαϊκά δικαστήρ</w:t>
      </w:r>
      <w:r>
        <w:rPr>
          <w:rFonts w:eastAsia="Times New Roman" w:cs="Times New Roman"/>
          <w:szCs w:val="24"/>
        </w:rPr>
        <w:t xml:space="preserve">ια. Η αλλοπρόσαλλή συμπεριφορά και της τρέχουσας Κυβέρνησης και των προηγούμενων, βέβαια, κυβερνήσεων φαίνεται μέσα από τις μαζικές απεργιακές κινητοποιήσεις στα συνδικαλιστικά όργανα των εμπλεκόμενων κλάδων. </w:t>
      </w:r>
    </w:p>
    <w:p w14:paraId="0D044C6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Για παράδειγμα, προβλέπεται ότι στην τουριστικ</w:t>
      </w:r>
      <w:r>
        <w:rPr>
          <w:rFonts w:eastAsia="Times New Roman" w:cs="Times New Roman"/>
          <w:szCs w:val="24"/>
        </w:rPr>
        <w:t xml:space="preserve">ή σεζόν του 2017 θα αποτυπωθούν οι αρνητικές επιπτώσεις στην κρουαζιέρα από την απεργία των λιμενεργατών στο </w:t>
      </w:r>
      <w:r>
        <w:rPr>
          <w:rFonts w:eastAsia="Times New Roman" w:cs="Times New Roman"/>
          <w:szCs w:val="24"/>
        </w:rPr>
        <w:t xml:space="preserve">λιμάνι </w:t>
      </w:r>
      <w:r>
        <w:rPr>
          <w:rFonts w:eastAsia="Times New Roman" w:cs="Times New Roman"/>
          <w:szCs w:val="24"/>
        </w:rPr>
        <w:t>του Πειραιά. Ο ρυθμός κράτησης των επιβατών για την επόμενη χρονιά είναι ιδιαιτέρως ανησυχητικός και έχει ήδη αρχίσει να προκαλεί πολύ μεγάλ</w:t>
      </w:r>
      <w:r>
        <w:rPr>
          <w:rFonts w:eastAsia="Times New Roman" w:cs="Times New Roman"/>
          <w:szCs w:val="24"/>
        </w:rPr>
        <w:t xml:space="preserve">ο προβληματισμό στους κύκλους της ελληνικής τουριστικής αγοράς. </w:t>
      </w:r>
    </w:p>
    <w:p w14:paraId="0D044C6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Και αυτό έχει αλυσιδωτή αντίδραση όχι μόνο στην περίπτωση του Πειραιά αλλά και της Θεσσαλονίκης. Ήδη η πτωτική κίνηση έχει ξεκινήσει από φέτος, αν και επειδή τα περισσότερα από τα ταξίδια είν</w:t>
      </w:r>
      <w:r>
        <w:rPr>
          <w:rFonts w:eastAsia="Times New Roman" w:cs="Times New Roman"/>
          <w:szCs w:val="24"/>
        </w:rPr>
        <w:t xml:space="preserve">αι κλεισμένα από πέρυσι, το φαινόμενο δεν έχει πάρει μεγάλες διαστάσεις μέχρι σήμερα. </w:t>
      </w:r>
    </w:p>
    <w:p w14:paraId="0D044C6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κλίμα, για να δείτε πόσο κωμικοτραγικό είναι το επενδυτικό και αναπτυξιακό κλίμα που σχετίζεται με τον ΟΛΠ, εξακολουθεί να υπάρχει πρόβλημα με τους πρόσφυγες </w:t>
      </w:r>
      <w:r>
        <w:rPr>
          <w:rFonts w:eastAsia="Times New Roman" w:cs="Times New Roman"/>
          <w:szCs w:val="24"/>
        </w:rPr>
        <w:t xml:space="preserve">στο λιμάνι. Σε αυτό το κλίμα, με την εκτίμηση ότι μέχρι τις 20 Ιουλίου αναμένεται να έχει αποσυμφορηθεί πλήρως από μετανάστες και πρόσφυγες το </w:t>
      </w:r>
      <w:r>
        <w:rPr>
          <w:rFonts w:eastAsia="Times New Roman" w:cs="Times New Roman"/>
          <w:szCs w:val="24"/>
        </w:rPr>
        <w:t xml:space="preserve">λιμάνι </w:t>
      </w:r>
      <w:r>
        <w:rPr>
          <w:rFonts w:eastAsia="Times New Roman" w:cs="Times New Roman"/>
          <w:szCs w:val="24"/>
        </w:rPr>
        <w:t xml:space="preserve">του Πειραιά, έκανε δηλώσεις ο κύριος Υπουργός σε εκδήλωση για το μεταναστευτικό-προσφυγικό. Όλες αυτές οι </w:t>
      </w:r>
      <w:r>
        <w:rPr>
          <w:rFonts w:eastAsia="Times New Roman" w:cs="Times New Roman"/>
          <w:szCs w:val="24"/>
        </w:rPr>
        <w:t>ενέργειες και παραλείψεις της Κυβέρνησης είναι άκρως απογοητευτικές.</w:t>
      </w:r>
    </w:p>
    <w:p w14:paraId="0D044C6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w:t>
      </w:r>
      <w:r>
        <w:rPr>
          <w:rFonts w:eastAsia="Times New Roman" w:cs="Times New Roman"/>
          <w:szCs w:val="24"/>
        </w:rPr>
        <w:t xml:space="preserve">για </w:t>
      </w:r>
      <w:r>
        <w:rPr>
          <w:rFonts w:eastAsia="Times New Roman" w:cs="Times New Roman"/>
          <w:szCs w:val="24"/>
        </w:rPr>
        <w:t>τα Πρακτικά τις σχετικές δηλώσει</w:t>
      </w:r>
      <w:r>
        <w:rPr>
          <w:rFonts w:eastAsia="Times New Roman" w:cs="Times New Roman"/>
          <w:szCs w:val="24"/>
        </w:rPr>
        <w:t>ς</w:t>
      </w:r>
      <w:r>
        <w:rPr>
          <w:rFonts w:eastAsia="Times New Roman" w:cs="Times New Roman"/>
          <w:szCs w:val="24"/>
        </w:rPr>
        <w:t xml:space="preserve"> του κυρίου Υπουργού.</w:t>
      </w:r>
    </w:p>
    <w:p w14:paraId="0D044C6C" w14:textId="77777777" w:rsidR="00510C84" w:rsidRDefault="007027BA">
      <w:pPr>
        <w:spacing w:line="600" w:lineRule="auto"/>
        <w:ind w:firstLine="720"/>
        <w:contextualSpacing/>
        <w:jc w:val="both"/>
        <w:rPr>
          <w:rFonts w:eastAsia="Times New Roman" w:cs="Times New Roman"/>
        </w:rPr>
      </w:pPr>
      <w:r>
        <w:rPr>
          <w:rFonts w:eastAsia="Times New Roman" w:cs="Times New Roman"/>
        </w:rPr>
        <w:t>(Στο σημείο αυτό ο Βουλευτής κ. Μάριος Γεωργιάδης καταθέτει για τα Πρακτικά το προαναφερθέν έγγραφο, το οποίο βρίσκεται</w:t>
      </w:r>
      <w:r>
        <w:rPr>
          <w:rFonts w:eastAsia="Times New Roman" w:cs="Times New Roman"/>
        </w:rPr>
        <w:t xml:space="preserve"> στο αρχείο του Τμήματος Γραμματείας της Διεύθυνσης Στενογραφίας και Πρακτικών της Βουλής)</w:t>
      </w:r>
    </w:p>
    <w:p w14:paraId="0D044C6D" w14:textId="77777777" w:rsidR="00510C84" w:rsidRDefault="007027BA">
      <w:pPr>
        <w:spacing w:line="600" w:lineRule="auto"/>
        <w:ind w:firstLine="720"/>
        <w:contextualSpacing/>
        <w:jc w:val="both"/>
        <w:rPr>
          <w:rFonts w:eastAsia="Times New Roman" w:cs="Times New Roman"/>
        </w:rPr>
      </w:pPr>
      <w:r>
        <w:rPr>
          <w:rFonts w:eastAsia="Times New Roman" w:cs="Times New Roman"/>
        </w:rPr>
        <w:t xml:space="preserve">Επομένως, δεν πρέπει να βιαζόμαστε να πανηγυρίζουμε. Όπως παρατήρησα και στην </w:t>
      </w:r>
      <w:r>
        <w:rPr>
          <w:rFonts w:eastAsia="Times New Roman" w:cs="Times New Roman"/>
        </w:rPr>
        <w:t>επιτροπή</w:t>
      </w:r>
      <w:r>
        <w:rPr>
          <w:rFonts w:eastAsia="Times New Roman" w:cs="Times New Roman"/>
        </w:rPr>
        <w:t xml:space="preserve">, οι επενδύσεις που θα γίνουν στο </w:t>
      </w:r>
      <w:r>
        <w:rPr>
          <w:rFonts w:eastAsia="Times New Roman" w:cs="Times New Roman"/>
        </w:rPr>
        <w:t xml:space="preserve">λιμάνι </w:t>
      </w:r>
      <w:r>
        <w:rPr>
          <w:rFonts w:eastAsia="Times New Roman" w:cs="Times New Roman"/>
        </w:rPr>
        <w:t>βάσει νομοσχεδίου είναι μικρές, σχετικ</w:t>
      </w:r>
      <w:r>
        <w:rPr>
          <w:rFonts w:eastAsia="Times New Roman" w:cs="Times New Roman"/>
        </w:rPr>
        <w:t>ά με εκείνες που θα έκαναν οι Κινέζοι, αν είχε ξεκινήσει και ολοκληρωθεί ομαλά η διαδικασία. Ακόμη και ο οικονομικός γίγαντας της Κίνας δεν μας εμπιστεύεται για επενδύσεις.</w:t>
      </w:r>
    </w:p>
    <w:p w14:paraId="0D044C6E" w14:textId="77777777" w:rsidR="00510C84" w:rsidRDefault="007027BA">
      <w:pPr>
        <w:spacing w:line="600" w:lineRule="auto"/>
        <w:ind w:firstLine="720"/>
        <w:contextualSpacing/>
        <w:jc w:val="both"/>
        <w:rPr>
          <w:rFonts w:eastAsia="Times New Roman" w:cs="Times New Roman"/>
        </w:rPr>
      </w:pPr>
      <w:r>
        <w:rPr>
          <w:rFonts w:eastAsia="Times New Roman" w:cs="Times New Roman"/>
        </w:rPr>
        <w:t>Η γραφειοκρατία του τεράστιου αυτού δημοσίου είναι ανασταλτικός παράγοντας σε οποια</w:t>
      </w:r>
      <w:r>
        <w:rPr>
          <w:rFonts w:eastAsia="Times New Roman" w:cs="Times New Roman"/>
        </w:rPr>
        <w:t xml:space="preserve">δήποτε προσπάθεια επένδυσης από οποιονδήποτε αξιόπιστο επενδυτή. Και μέσα σε όλα αυτά έχουμε και τα </w:t>
      </w:r>
      <w:r>
        <w:rPr>
          <w:rFonts w:eastAsia="Times New Roman" w:cs="Times New Roman"/>
          <w:lang w:val="en-US"/>
        </w:rPr>
        <w:t>capital</w:t>
      </w:r>
      <w:r>
        <w:rPr>
          <w:rFonts w:eastAsia="Times New Roman" w:cs="Times New Roman"/>
        </w:rPr>
        <w:t xml:space="preserve"> </w:t>
      </w:r>
      <w:r>
        <w:rPr>
          <w:rFonts w:eastAsia="Times New Roman" w:cs="Times New Roman"/>
          <w:lang w:val="en-US"/>
        </w:rPr>
        <w:t>controls</w:t>
      </w:r>
      <w:r>
        <w:rPr>
          <w:rFonts w:eastAsia="Times New Roman" w:cs="Times New Roman"/>
        </w:rPr>
        <w:t xml:space="preserve"> της περήφανης διαπραγμάτευσης της Κυβέρνησης!</w:t>
      </w:r>
    </w:p>
    <w:p w14:paraId="0D044C6F" w14:textId="77777777" w:rsidR="00510C84" w:rsidRDefault="007027BA">
      <w:pPr>
        <w:spacing w:line="600" w:lineRule="auto"/>
        <w:contextualSpacing/>
        <w:jc w:val="both"/>
        <w:rPr>
          <w:rFonts w:eastAsia="Times New Roman" w:cs="Times New Roman"/>
          <w:szCs w:val="24"/>
        </w:rPr>
      </w:pPr>
      <w:r>
        <w:rPr>
          <w:rFonts w:eastAsia="Times New Roman" w:cs="Times New Roman"/>
          <w:szCs w:val="24"/>
        </w:rPr>
        <w:t xml:space="preserve">Κλείσαμε ένα χρόνο, λάβαμε ευχούλες, σβήσαμε κεράκι! Δεν </w:t>
      </w:r>
      <w:r>
        <w:rPr>
          <w:rFonts w:eastAsia="Times New Roman" w:cs="Times New Roman"/>
          <w:szCs w:val="24"/>
        </w:rPr>
        <w:t>θα</w:t>
      </w:r>
      <w:r>
        <w:rPr>
          <w:rFonts w:eastAsia="Times New Roman" w:cs="Times New Roman"/>
          <w:szCs w:val="24"/>
        </w:rPr>
        <w:t xml:space="preserve"> σας ευχηθούμε να τα εκατοστίσετε,</w:t>
      </w:r>
      <w:r>
        <w:rPr>
          <w:rFonts w:eastAsia="Times New Roman" w:cs="Times New Roman"/>
          <w:szCs w:val="24"/>
        </w:rPr>
        <w:t xml:space="preserve"> γιατί αυτό δεν θα ήταν ευχή, θα ήταν κατάρα. Έχουμε πολιτική αστάθεια, αποπληθωρισμό, κοινωνικές αναταραχές και απεργιακές κινητοποιήσεις, ύφεση και ένα τεράστιο και αναποτελεσματικό δημόσιο.</w:t>
      </w:r>
    </w:p>
    <w:p w14:paraId="0D044C7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Μέσα σε όλα αυτά τα στραβά και χωρίς υγιές τραπεζικό σύστημα, </w:t>
      </w:r>
      <w:r>
        <w:rPr>
          <w:rFonts w:eastAsia="Times New Roman" w:cs="Times New Roman"/>
          <w:szCs w:val="24"/>
        </w:rPr>
        <w:t>όσα ταξίδια αναψυχής και να κάνετε, σε οποιαδήποτε χώρα του ανατολικού ή του δυτικού κόσμου, κύριε Πρωθυπουργέ, το μόνο που θα καταφέρετε είναι να ψυχαγωγηθείτε και να απολαύσετε τις διακοπές σας! Η εμπιστοσύνη δεν καλλιεργείται με τις επισκέψεις στο εξωτε</w:t>
      </w:r>
      <w:r>
        <w:rPr>
          <w:rFonts w:eastAsia="Times New Roman" w:cs="Times New Roman"/>
          <w:szCs w:val="24"/>
        </w:rPr>
        <w:t xml:space="preserve">ρικό. Η εμπιστοσύνη καλλιεργείται από τους δείκτες της αγοράς και από την αποτελεσματικότητα του κράτους. Αυτά είναι πράγματα που φαίνονται, δεν είναι κρυφά ούτε μπορούμε πλέον να τα κρύψουμε κάτω από το χαλάκι. Έχουμε τοποθετηθεί θετικά επί της αρχής του </w:t>
      </w:r>
      <w:r>
        <w:rPr>
          <w:rFonts w:eastAsia="Times New Roman" w:cs="Times New Roman"/>
          <w:szCs w:val="24"/>
        </w:rPr>
        <w:t>εν λόγω σχεδίου νόμου και επιφυλασσόμεθα επί των άρθρων στη σχετική ψηφοφορία.</w:t>
      </w:r>
    </w:p>
    <w:p w14:paraId="0D044C7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D044C72" w14:textId="77777777" w:rsidR="00510C84" w:rsidRDefault="007027BA">
      <w:pPr>
        <w:spacing w:line="600" w:lineRule="auto"/>
        <w:ind w:firstLine="709"/>
        <w:contextualSpacing/>
        <w:jc w:val="center"/>
        <w:rPr>
          <w:rFonts w:eastAsia="Times New Roman"/>
          <w:bCs/>
        </w:rPr>
      </w:pPr>
      <w:r>
        <w:rPr>
          <w:rFonts w:eastAsia="Times New Roman"/>
          <w:bCs/>
        </w:rPr>
        <w:t>(Χειροκροτήματα από την πτέρυγα της Ένωσης Κεντρώων)</w:t>
      </w:r>
    </w:p>
    <w:p w14:paraId="0D044C73" w14:textId="77777777" w:rsidR="00510C84" w:rsidRDefault="007027BA">
      <w:pPr>
        <w:spacing w:line="600" w:lineRule="auto"/>
        <w:ind w:firstLine="720"/>
        <w:contextualSpacing/>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Ευχαριστούμε τον κ. Γεωργιάδη.</w:t>
      </w:r>
    </w:p>
    <w:p w14:paraId="0D044C7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Βαρβιτσιώτης από τη </w:t>
      </w:r>
      <w:r>
        <w:rPr>
          <w:rFonts w:eastAsia="Times New Roman" w:cs="Times New Roman"/>
          <w:szCs w:val="24"/>
        </w:rPr>
        <w:t>Νέα Δημοκρατία.</w:t>
      </w:r>
    </w:p>
    <w:p w14:paraId="0D044C7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Κύριε Πρόεδρε, κυρίες και κύριοι συνάδελφοι, νομίζω ότι όλοι ζήσαμε ένα θέατρο, το θέατρο του δήθεν διαπραγματεύομαι, του δήθεν αντιστέκομαι, του δήθεν προασπίζομαι το δημόσιο συμφέρον, του δήθεν είμαι ΣΥΡΙΖΑ, του δή</w:t>
      </w:r>
      <w:r>
        <w:rPr>
          <w:rFonts w:eastAsia="Times New Roman" w:cs="Times New Roman"/>
          <w:szCs w:val="24"/>
        </w:rPr>
        <w:t xml:space="preserve">θεν κάνω την </w:t>
      </w:r>
      <w:r>
        <w:rPr>
          <w:rFonts w:eastAsia="Times New Roman" w:cs="Times New Roman"/>
          <w:szCs w:val="24"/>
        </w:rPr>
        <w:t xml:space="preserve">κυβέρνηση </w:t>
      </w:r>
      <w:r>
        <w:rPr>
          <w:rFonts w:eastAsia="Times New Roman" w:cs="Times New Roman"/>
          <w:szCs w:val="24"/>
        </w:rPr>
        <w:t>και τον Υπουργό.</w:t>
      </w:r>
    </w:p>
    <w:p w14:paraId="0D044C7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Αυτό ζούμε τις τελευταίες μέρες, τις τελευταίες ώρες. Δήθεν μπήκαν πράγματα που δήθεν προστάτευαν το δημόσιο συμφέρον και αυτά μετά από μία επιστολή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απεσύρθησαν, αντικαταστάθηκαν, εισήχθησαν ακριβώς όπως </w:t>
      </w:r>
      <w:r>
        <w:rPr>
          <w:rFonts w:eastAsia="Times New Roman" w:cs="Times New Roman"/>
          <w:szCs w:val="24"/>
        </w:rPr>
        <w:t xml:space="preserve">τα ζήτησε η </w:t>
      </w:r>
      <w:r>
        <w:rPr>
          <w:rFonts w:eastAsia="Times New Roman" w:cs="Times New Roman"/>
          <w:szCs w:val="24"/>
        </w:rPr>
        <w:t>«</w:t>
      </w:r>
      <w:r>
        <w:rPr>
          <w:rFonts w:eastAsia="Times New Roman"/>
          <w:color w:val="222222"/>
          <w:szCs w:val="24"/>
        </w:rPr>
        <w:t>COSCO</w:t>
      </w:r>
      <w:r>
        <w:rPr>
          <w:rFonts w:eastAsia="Times New Roman"/>
          <w:color w:val="222222"/>
          <w:szCs w:val="24"/>
        </w:rPr>
        <w:t>»</w:t>
      </w:r>
      <w:r>
        <w:rPr>
          <w:rFonts w:eastAsia="Times New Roman"/>
          <w:color w:val="222222"/>
          <w:szCs w:val="24"/>
        </w:rPr>
        <w:t xml:space="preserve"> </w:t>
      </w:r>
      <w:r>
        <w:rPr>
          <w:rFonts w:eastAsia="Times New Roman" w:cs="Times New Roman"/>
          <w:szCs w:val="24"/>
        </w:rPr>
        <w:t xml:space="preserve">και σήμερα εσείς λέτε «μα, προσπαθήσαμε». Θέατρο! Θέατρο, πολύ κακής ποιότητας θέατρο, διότι αυτό το κακό θέατρο έχει δύο μορφές αντανάκλασης. Ήδη τα διεθνή ειδησεογραφικά πρακτορεία μεταδίδουν την αναξιοπιστία σας -το </w:t>
      </w:r>
      <w:r>
        <w:rPr>
          <w:rFonts w:eastAsia="Times New Roman" w:cs="Times New Roman"/>
          <w:szCs w:val="24"/>
        </w:rPr>
        <w:t>«</w:t>
      </w:r>
      <w:r>
        <w:rPr>
          <w:rFonts w:eastAsia="Times New Roman" w:cs="Times New Roman"/>
          <w:szCs w:val="24"/>
          <w:lang w:val="en-US"/>
        </w:rPr>
        <w:t>R</w:t>
      </w:r>
      <w:r>
        <w:rPr>
          <w:rFonts w:eastAsia="Times New Roman" w:cs="Times New Roman"/>
          <w:szCs w:val="24"/>
          <w:lang w:val="en-US"/>
        </w:rPr>
        <w:t>EUTERS</w:t>
      </w:r>
      <w:r>
        <w:rPr>
          <w:rFonts w:eastAsia="Times New Roman" w:cs="Times New Roman"/>
          <w:szCs w:val="24"/>
        </w:rPr>
        <w:t>»</w:t>
      </w:r>
      <w:r>
        <w:rPr>
          <w:rFonts w:eastAsia="Times New Roman" w:cs="Times New Roman"/>
          <w:szCs w:val="24"/>
        </w:rPr>
        <w:t xml:space="preserve"> πριν απ</w:t>
      </w:r>
      <w:r>
        <w:rPr>
          <w:rFonts w:eastAsia="Times New Roman" w:cs="Times New Roman"/>
          <w:szCs w:val="24"/>
        </w:rPr>
        <w:t>ό λίγο- αλλά και οι νέοι άνθρωποι, που ελπίζουν ότι κάποια στιγμή θα ανοίξουν δουλειές σε αυτή τη χώρα, αισθάνονται έναν πολύ μεγάλο εμπαιγμό.</w:t>
      </w:r>
    </w:p>
    <w:p w14:paraId="0D044C7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Τι μας είπατε δυο μέρες; Ότι έχετε υπερήφανα διαπραγματευτεί. Θέλω πραγματικά να ξέρω τι πετύχατε αυτούς τους μήν</w:t>
      </w:r>
      <w:r>
        <w:rPr>
          <w:rFonts w:eastAsia="Times New Roman" w:cs="Times New Roman"/>
          <w:szCs w:val="24"/>
        </w:rPr>
        <w:t>ες, τι καταφέρατε, τι καλύτερο από αυτό που είχατε μπροστά σας και θα έπρεπε να είχατε διαπραγματευτεί έχετε βελτιώσει.</w:t>
      </w:r>
    </w:p>
    <w:p w14:paraId="0D044C7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ΚΩΝΣΤΑΝΤΙΝΟΣ ΔΟΥΖΙΝΑΣ:</w:t>
      </w:r>
      <w:r>
        <w:rPr>
          <w:rFonts w:eastAsia="Times New Roman" w:cs="Times New Roman"/>
          <w:szCs w:val="24"/>
        </w:rPr>
        <w:t xml:space="preserve"> Τα είπαν οι δήμαρχοι χθες.</w:t>
      </w:r>
    </w:p>
    <w:p w14:paraId="0D044C7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Να πω πολύ απλά; Χθες έρχεται η </w:t>
      </w:r>
      <w:r>
        <w:rPr>
          <w:rFonts w:eastAsia="Times New Roman" w:cs="Times New Roman"/>
          <w:szCs w:val="24"/>
        </w:rPr>
        <w:t>«</w:t>
      </w:r>
      <w:r>
        <w:rPr>
          <w:rFonts w:eastAsia="Times New Roman"/>
          <w:color w:val="222222"/>
          <w:szCs w:val="24"/>
        </w:rPr>
        <w:t>COSCO</w:t>
      </w:r>
      <w:r>
        <w:rPr>
          <w:rFonts w:eastAsia="Times New Roman"/>
          <w:color w:val="222222"/>
          <w:szCs w:val="24"/>
        </w:rPr>
        <w:t>»</w:t>
      </w:r>
      <w:r>
        <w:rPr>
          <w:rFonts w:eastAsia="Times New Roman"/>
          <w:color w:val="222222"/>
          <w:szCs w:val="24"/>
        </w:rPr>
        <w:t xml:space="preserve"> </w:t>
      </w:r>
      <w:r>
        <w:rPr>
          <w:rFonts w:eastAsia="Times New Roman" w:cs="Times New Roman"/>
          <w:szCs w:val="24"/>
        </w:rPr>
        <w:t>με μια επιστολή της κα</w:t>
      </w:r>
      <w:r>
        <w:rPr>
          <w:rFonts w:eastAsia="Times New Roman" w:cs="Times New Roman"/>
          <w:szCs w:val="24"/>
        </w:rPr>
        <w:t>ι σας καλεί να τηρήσετε απαρέγκλιτα όσα έχετε συμφωνήσει. Λέτε ότι ζητά στη δεύτερη παράγραφο ότι οι μελέτες που καταθέτει δεν μπορεί να τελούν εις το επ’ αόριστον πότε θα εγκριθούν από το Υπουργείο.</w:t>
      </w:r>
    </w:p>
    <w:p w14:paraId="0D044C7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Έρχεται σήμερα με τις νομοτεχνικές βελτιώσεις ο κύριος Υ</w:t>
      </w:r>
      <w:r>
        <w:rPr>
          <w:rFonts w:eastAsia="Times New Roman" w:cs="Times New Roman"/>
          <w:szCs w:val="24"/>
        </w:rPr>
        <w:t>πουργός, το δέχεται. Λέει ότι δεν μπορεί ο αποκρατικοποιημένος ΟΛΠ να κάνει διαγωνισμούς σύμφωνα με τους οργανισμούς του δημοσίου, αλλά ως ιδιωτικός φορέας. Αυτός είναι και ένας βασικός λόγος της ιδιωτικοποίησης.</w:t>
      </w:r>
    </w:p>
    <w:p w14:paraId="0D044C7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Έρχεστε σήμερα, το αλλάζετε. Δεχθήκατε τα π</w:t>
      </w:r>
      <w:r>
        <w:rPr>
          <w:rFonts w:eastAsia="Times New Roman" w:cs="Times New Roman"/>
          <w:szCs w:val="24"/>
        </w:rPr>
        <w:t>άντα. Ό,τι σας έστειλαν χθες στην επιτροπή, τα δεχθήκατε στις νομοτεχνικές βελτιώσεις.</w:t>
      </w:r>
    </w:p>
    <w:p w14:paraId="0D044C7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Υπήρχαν, κύριε Βαρβιτσιώτη.</w:t>
      </w:r>
    </w:p>
    <w:p w14:paraId="0D044C7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Αφήστε τα κλάματα, δεν σας ταιριάζουν, κύριε Δρίτσα. </w:t>
      </w:r>
      <w:r>
        <w:rPr>
          <w:rFonts w:eastAsia="Times New Roman" w:cs="Times New Roman"/>
          <w:szCs w:val="24"/>
        </w:rPr>
        <w:t xml:space="preserve">Μη γίνεστε «Σπίρτζης»! Κλαίει πολύ καλύτερα από εσάς! Αποκτήστε έναν άλλο ρόλο. Σας είδα πριν από λίγο. Ειλικρινά, δεν σας αναγνώρισα. Μας είπατε ότι πετύχατε μέσα από την περήφανη διαπραγμάτευσή σας καταπληκτικές αλλαγές. Αυξήσατε το τίμημα στους </w:t>
      </w:r>
      <w:r>
        <w:rPr>
          <w:rFonts w:eastAsia="Times New Roman" w:cs="Times New Roman"/>
          <w:szCs w:val="24"/>
        </w:rPr>
        <w:t xml:space="preserve">δεκαοκτώ </w:t>
      </w:r>
      <w:r>
        <w:rPr>
          <w:rFonts w:eastAsia="Times New Roman" w:cs="Times New Roman"/>
          <w:szCs w:val="24"/>
        </w:rPr>
        <w:t>μήνες από αυτό που σκόπευαν να προτείνουν στην αρχή; Όχι. Αυξήσατε το ποσοστό που παίρνει το δημόσιο; Ήταν 4% στην αρχή του τζίρου του ΟΛΠ που θα πήγαινε στο δημόσιο. Τι φέρατε; Φέρατε 3,5%.</w:t>
      </w:r>
    </w:p>
    <w:p w14:paraId="0D044C7E" w14:textId="77777777" w:rsidR="00510C84" w:rsidRDefault="007027BA">
      <w:pPr>
        <w:spacing w:line="600" w:lineRule="auto"/>
        <w:ind w:firstLine="720"/>
        <w:contextualSpacing/>
        <w:jc w:val="both"/>
        <w:rPr>
          <w:rFonts w:eastAsia="Times New Roman"/>
          <w:szCs w:val="24"/>
        </w:rPr>
      </w:pPr>
      <w:r>
        <w:rPr>
          <w:rFonts w:eastAsia="Times New Roman"/>
          <w:szCs w:val="24"/>
        </w:rPr>
        <w:t>Δώσατε τίποτα πίσω στους δήμους; Το 1% του τζίρου προβλε</w:t>
      </w:r>
      <w:r>
        <w:rPr>
          <w:rFonts w:eastAsia="Times New Roman"/>
          <w:szCs w:val="24"/>
        </w:rPr>
        <w:t xml:space="preserve">πόταν να πάει υπέρ των δήμων με την κατανομή που έχετε στο άρθρο. Δεν πηγαίνει, όμως, από τον ΟΛΠ. Θα πηγαίνει από το ελληνικό </w:t>
      </w:r>
      <w:r>
        <w:rPr>
          <w:rFonts w:eastAsia="Times New Roman"/>
          <w:szCs w:val="24"/>
        </w:rPr>
        <w:t xml:space="preserve">δημόσιο </w:t>
      </w:r>
      <w:r>
        <w:rPr>
          <w:rFonts w:eastAsia="Times New Roman"/>
          <w:szCs w:val="24"/>
        </w:rPr>
        <w:t>και «ουκ αν λάβοις παρά του μη έχοντος». Στη διάταξη που φέρνετε δεν προβλέπεται καν ούτε ένα μίνιμουμ ποσό.</w:t>
      </w:r>
    </w:p>
    <w:p w14:paraId="0D044C7F" w14:textId="77777777" w:rsidR="00510C84" w:rsidRDefault="007027BA">
      <w:pPr>
        <w:spacing w:line="600" w:lineRule="auto"/>
        <w:ind w:firstLine="720"/>
        <w:contextualSpacing/>
        <w:jc w:val="both"/>
        <w:rPr>
          <w:rFonts w:eastAsia="Times New Roman"/>
          <w:szCs w:val="24"/>
        </w:rPr>
      </w:pPr>
      <w:r>
        <w:rPr>
          <w:rFonts w:eastAsia="Times New Roman"/>
          <w:szCs w:val="24"/>
        </w:rPr>
        <w:t>Μας είπατε ό</w:t>
      </w:r>
      <w:r>
        <w:rPr>
          <w:rFonts w:eastAsia="Times New Roman"/>
          <w:szCs w:val="24"/>
        </w:rPr>
        <w:t xml:space="preserve">τι δώσατε πίσω τα ακίνητα, το οποίο ήταν πάγια διεκδίκηση του Δήμου Πειραιά. Πάγια διεκδίκηση του </w:t>
      </w:r>
      <w:r>
        <w:rPr>
          <w:rFonts w:eastAsia="Times New Roman"/>
          <w:szCs w:val="24"/>
        </w:rPr>
        <w:t xml:space="preserve">δήμου </w:t>
      </w:r>
      <w:r>
        <w:rPr>
          <w:rFonts w:eastAsia="Times New Roman"/>
          <w:szCs w:val="24"/>
        </w:rPr>
        <w:t xml:space="preserve">ήταν η ΠΑΓΟΔΑ, το γνωστό εκθεσιακό κτήριο του ΟΛΠ, να περιέλθει στην ιδιοκτησία του. Περιέρχεται; Όχι. </w:t>
      </w:r>
    </w:p>
    <w:p w14:paraId="0D044C80"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Το ότι δίνετε τα </w:t>
      </w:r>
      <w:r>
        <w:rPr>
          <w:rFonts w:eastAsia="Times New Roman"/>
          <w:szCs w:val="24"/>
        </w:rPr>
        <w:t>λιπάσματα</w:t>
      </w:r>
      <w:r>
        <w:rPr>
          <w:rFonts w:eastAsia="Times New Roman"/>
          <w:szCs w:val="24"/>
        </w:rPr>
        <w:t>, μία πολιτική απόφασή</w:t>
      </w:r>
      <w:r>
        <w:rPr>
          <w:rFonts w:eastAsia="Times New Roman"/>
          <w:szCs w:val="24"/>
        </w:rPr>
        <w:t xml:space="preserve"> σας, έχει προκαλέσει ήδη τριγμούς. Έχετε πάρει την έκθεση της Εθνικής; Συμφωνεί η Εθνική Τράπεζα; Συμφωνεί η </w:t>
      </w:r>
      <w:r>
        <w:rPr>
          <w:rFonts w:eastAsia="Times New Roman"/>
          <w:szCs w:val="24"/>
        </w:rPr>
        <w:t xml:space="preserve">κ. </w:t>
      </w:r>
      <w:r>
        <w:rPr>
          <w:rFonts w:eastAsia="Times New Roman"/>
          <w:szCs w:val="24"/>
        </w:rPr>
        <w:t xml:space="preserve">Κατσέλη σ’ αυτό που κάνετε; </w:t>
      </w:r>
    </w:p>
    <w:p w14:paraId="0D044C81"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ΚΩΝΣΤΑΝΤΙΝΟΣ ΔΟΥΖΙΝΑΣ: </w:t>
      </w:r>
      <w:r>
        <w:rPr>
          <w:rFonts w:eastAsia="Times New Roman"/>
          <w:szCs w:val="24"/>
        </w:rPr>
        <w:t>Εσείς είστε εναντίον;</w:t>
      </w:r>
    </w:p>
    <w:p w14:paraId="0D044C82"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ΜΙΛΤΙΑΔΗΣ ΒΑΡΒΙΤΣΙΩΤΗΣ: </w:t>
      </w:r>
      <w:r>
        <w:rPr>
          <w:rFonts w:eastAsia="Times New Roman"/>
          <w:szCs w:val="24"/>
        </w:rPr>
        <w:t>Θα ολοκληρωθεί αυτή η πράξη έτσι όπως την περ</w:t>
      </w:r>
      <w:r>
        <w:rPr>
          <w:rFonts w:eastAsia="Times New Roman"/>
          <w:szCs w:val="24"/>
        </w:rPr>
        <w:t>ιγράφετε ή θα έρθουν και άλλες πεντακόσιες τροπολογίες κάποια στιγμή, για να ολοκληρωθεί αυτή η παραχώρηση;</w:t>
      </w:r>
    </w:p>
    <w:p w14:paraId="0D044C83" w14:textId="77777777" w:rsidR="00510C84" w:rsidRDefault="007027BA">
      <w:pPr>
        <w:spacing w:line="600" w:lineRule="auto"/>
        <w:ind w:firstLine="720"/>
        <w:contextualSpacing/>
        <w:jc w:val="both"/>
        <w:rPr>
          <w:rFonts w:eastAsia="Times New Roman"/>
          <w:szCs w:val="24"/>
        </w:rPr>
      </w:pPr>
      <w:r>
        <w:rPr>
          <w:rFonts w:eastAsia="Times New Roman"/>
          <w:szCs w:val="24"/>
        </w:rPr>
        <w:t>Μας λέτε ότι πετύχατε να σπάσετε</w:t>
      </w:r>
      <w:r>
        <w:rPr>
          <w:rFonts w:eastAsia="Times New Roman"/>
          <w:szCs w:val="24"/>
        </w:rPr>
        <w:t xml:space="preserve"> </w:t>
      </w:r>
      <w:r>
        <w:rPr>
          <w:rFonts w:eastAsia="Times New Roman"/>
          <w:szCs w:val="24"/>
        </w:rPr>
        <w:t>την πώληση σε δύο μέρη, δηλαδή αντί να πουληθεί το 67%, πωλείται σήμερα το 51% και μετά από μερικά χρόνια το 16%. Ν</w:t>
      </w:r>
      <w:r>
        <w:rPr>
          <w:rFonts w:eastAsia="Times New Roman"/>
          <w:szCs w:val="24"/>
        </w:rPr>
        <w:t>αι, αλλά όταν πουλήσετε το 16%, πάλι στην ίδια σημερινή τιμή θα το πουλήσετε. Ποιο θα είναι το όφελος; Θα αυξήσει την αξία του;</w:t>
      </w:r>
    </w:p>
    <w:p w14:paraId="0D044C84" w14:textId="77777777" w:rsidR="00510C84" w:rsidRDefault="007027BA">
      <w:pPr>
        <w:spacing w:line="600" w:lineRule="auto"/>
        <w:ind w:firstLine="720"/>
        <w:contextualSpacing/>
        <w:jc w:val="both"/>
        <w:rPr>
          <w:rFonts w:eastAsia="Times New Roman"/>
          <w:szCs w:val="24"/>
        </w:rPr>
      </w:pPr>
      <w:r>
        <w:rPr>
          <w:rFonts w:eastAsia="Times New Roman"/>
          <w:szCs w:val="24"/>
        </w:rPr>
        <w:t>Ειλικρινά, θαύμασα προηγουμένως –θέλω να το πω- τη δεξιοτεχνία του κ. Δρίτσα. Δεν είπε ούτε μία φορά τη λέξη «</w:t>
      </w:r>
      <w:r>
        <w:rPr>
          <w:rFonts w:eastAsia="Times New Roman"/>
          <w:szCs w:val="24"/>
          <w:lang w:val="en-US"/>
        </w:rPr>
        <w:t>COSCO</w:t>
      </w:r>
      <w:r>
        <w:rPr>
          <w:rFonts w:eastAsia="Times New Roman"/>
          <w:szCs w:val="24"/>
        </w:rPr>
        <w:t>», ίσως γιατί</w:t>
      </w:r>
      <w:r>
        <w:rPr>
          <w:rFonts w:eastAsia="Times New Roman"/>
          <w:szCs w:val="24"/>
        </w:rPr>
        <w:t xml:space="preserve"> είναι τόσο βαρύ για τον ίδιο που διαδήλωνε και έλεγε ότι φτιάχνει εργασιακό Νταχάου στον Πειραιά να έρθει σήμερα να υπερασπιστεί τη συμφωνία. </w:t>
      </w:r>
    </w:p>
    <w:p w14:paraId="0D044C85" w14:textId="77777777" w:rsidR="00510C84" w:rsidRDefault="007027BA">
      <w:pPr>
        <w:spacing w:line="600" w:lineRule="auto"/>
        <w:ind w:firstLine="720"/>
        <w:contextualSpacing/>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 xml:space="preserve">κτυπά </w:t>
      </w:r>
      <w:r>
        <w:rPr>
          <w:rFonts w:eastAsia="Times New Roman" w:cs="Times New Roman"/>
          <w:szCs w:val="28"/>
        </w:rPr>
        <w:t>προειδοποιητικά το κουδούνι λήξεως του χρόνου ομιλίας του κυρίου Βουλευτή)</w:t>
      </w:r>
    </w:p>
    <w:p w14:paraId="0D044C86" w14:textId="77777777" w:rsidR="00510C84" w:rsidRDefault="007027BA">
      <w:pPr>
        <w:spacing w:line="600" w:lineRule="auto"/>
        <w:ind w:firstLine="720"/>
        <w:contextualSpacing/>
        <w:jc w:val="both"/>
        <w:rPr>
          <w:rFonts w:eastAsia="Times New Roman"/>
          <w:szCs w:val="24"/>
        </w:rPr>
      </w:pPr>
      <w:r>
        <w:rPr>
          <w:rFonts w:eastAsia="Times New Roman"/>
          <w:szCs w:val="24"/>
        </w:rPr>
        <w:t>Επειδή αναφορι</w:t>
      </w:r>
      <w:r>
        <w:rPr>
          <w:rFonts w:eastAsia="Times New Roman"/>
          <w:szCs w:val="24"/>
        </w:rPr>
        <w:t xml:space="preserve">κά με τα εργασιακά λέμε ότι καταφέρατε να μην αλλάξουν οι κανονισμοί εργασίας, στις σημερινές νομοθετικές βελτιώσεις και τροποποιήσεις αυτό το δικαίωμα επανέρχεται στον εργοδότη, σύμφωνα με την κείμενη νομοθεσία για το πώς μπορεί να καταρτίσει κανονισμούς </w:t>
      </w:r>
      <w:r>
        <w:rPr>
          <w:rFonts w:eastAsia="Times New Roman"/>
          <w:szCs w:val="24"/>
        </w:rPr>
        <w:t>εργασίας. Αυτό το λέω για να μην μπερδευόμαστε. Το ότι ανοίγετε το παράθυρο για μερικές μετατάξεις στο μέλλον και όποτε ήθελε προκύψει, για να κλείσετε το μάτι σε κάποιους φίλους συνδικαλιστές, δεν αφορά την ελληνική κοινωνία που αγωνιά και διψά για επενδύ</w:t>
      </w:r>
      <w:r>
        <w:rPr>
          <w:rFonts w:eastAsia="Times New Roman"/>
          <w:szCs w:val="24"/>
        </w:rPr>
        <w:t>σεις και θέσεις εργασίας.</w:t>
      </w:r>
    </w:p>
    <w:p w14:paraId="0D044C87"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Χαιρόμαστε γιατί επιτέλους μία μεγάλη προσπάθεια που ξεκίνησε από τον Κώστα Καραμανλή το 2008 με τη στρατηγική συμμαχία με την Κίνα και συνεχίστηκε από τον Αντώνη Σαμαρά με την επέκταση της στρατηγικής συμμαχίας και τη στρατηγική </w:t>
      </w:r>
      <w:r>
        <w:rPr>
          <w:rFonts w:eastAsia="Times New Roman"/>
          <w:szCs w:val="24"/>
        </w:rPr>
        <w:t>επιλογή για αποκρατικοποίηση του ΟΛΠ, έρχεται με τις ψήφους της Αριστεράς που γίνεται δεύτερο ΠΑΣΟΚ, γιατί και το ΠΑΣΟΚ τα ίδια έλεγε στο παρελθόν. Τότε έλεγε «όχι», μετά ήρθε μαζί μας, πορεύτηκε μέχρι ένα σημείο και σήμερα ανακαλύπτει ότι έχει διαφορετική</w:t>
      </w:r>
      <w:r>
        <w:rPr>
          <w:rFonts w:eastAsia="Times New Roman"/>
          <w:szCs w:val="24"/>
        </w:rPr>
        <w:t xml:space="preserve"> άποψη. Τέλος πάντων, ας τα βρουν και αυτοί στο ΠΑΣΟΚ πώς τα θέλουν. </w:t>
      </w:r>
    </w:p>
    <w:p w14:paraId="0D044C88" w14:textId="77777777" w:rsidR="00510C84" w:rsidRDefault="007027BA">
      <w:pPr>
        <w:spacing w:line="600" w:lineRule="auto"/>
        <w:ind w:firstLine="720"/>
        <w:contextualSpacing/>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 xml:space="preserve">κτυπά </w:t>
      </w:r>
      <w:r>
        <w:rPr>
          <w:rFonts w:eastAsia="Times New Roman" w:cs="Times New Roman"/>
          <w:szCs w:val="28"/>
        </w:rPr>
        <w:t>το κουδούνι λήξεως του χρόνου ομιλίας του κυρίου Βουλευτή)</w:t>
      </w:r>
    </w:p>
    <w:p w14:paraId="0D044C89" w14:textId="77777777" w:rsidR="00510C84" w:rsidRDefault="007027BA">
      <w:pPr>
        <w:spacing w:line="600" w:lineRule="auto"/>
        <w:ind w:firstLine="720"/>
        <w:contextualSpacing/>
        <w:jc w:val="both"/>
        <w:rPr>
          <w:rFonts w:eastAsia="Times New Roman"/>
          <w:szCs w:val="28"/>
        </w:rPr>
      </w:pPr>
      <w:r>
        <w:rPr>
          <w:rFonts w:eastAsia="Times New Roman"/>
          <w:szCs w:val="24"/>
        </w:rPr>
        <w:t>Όμως, έρχεστε σήμερα με τις ψήφους της κραταιάς Αριστεράς να δικαιώσετε την πολιτική. Εγώ περίμενα να πε</w:t>
      </w:r>
      <w:r>
        <w:rPr>
          <w:rFonts w:eastAsia="Times New Roman"/>
          <w:szCs w:val="24"/>
        </w:rPr>
        <w:t xml:space="preserve">ίτε ένα πράγμα. Περίμενα να πείτε «Δυστυχώς, αποτύχαμε. Οι άλλοι είχαν δίκιο. Η Νέα Δημοκρατία είχε δίκιο και σήμερα εφαρμόζουμε το ορθό» και να μην κλαίτε. Περίμενα να μην κρύβεστε και να πάτε περήφανα στην </w:t>
      </w:r>
      <w:r>
        <w:rPr>
          <w:rFonts w:eastAsia="Times New Roman"/>
          <w:szCs w:val="28"/>
        </w:rPr>
        <w:t>Κίνα και να πείτε «Κάναμε στρατηγική συμμαχία, α</w:t>
      </w:r>
      <w:r>
        <w:rPr>
          <w:rFonts w:eastAsia="Times New Roman"/>
          <w:szCs w:val="28"/>
        </w:rPr>
        <w:t>ποκρατικοποιήσαμε τον ΟΛΠ, όπως δεσμεύτηκαν διαχρονικά οι κυβερνήσεις και θέλουμε να εμβαθύνουμε αυτή τη σχέση».</w:t>
      </w:r>
    </w:p>
    <w:p w14:paraId="0D044C8A" w14:textId="77777777" w:rsidR="00510C84" w:rsidRDefault="007027BA">
      <w:pPr>
        <w:spacing w:line="600" w:lineRule="auto"/>
        <w:ind w:firstLine="720"/>
        <w:contextualSpacing/>
        <w:jc w:val="both"/>
        <w:rPr>
          <w:rFonts w:eastAsia="Times New Roman"/>
          <w:szCs w:val="28"/>
        </w:rPr>
      </w:pPr>
      <w:r>
        <w:rPr>
          <w:rFonts w:eastAsia="Times New Roman"/>
          <w:szCs w:val="28"/>
        </w:rPr>
        <w:t>Ευχαριστώ πολύ.</w:t>
      </w:r>
    </w:p>
    <w:p w14:paraId="0D044C8B" w14:textId="77777777" w:rsidR="00510C84" w:rsidRDefault="007027BA">
      <w:pPr>
        <w:spacing w:line="600" w:lineRule="auto"/>
        <w:ind w:firstLine="720"/>
        <w:contextualSpacing/>
        <w:jc w:val="center"/>
        <w:rPr>
          <w:rFonts w:eastAsia="Times New Roman" w:cs="Times New Roman"/>
          <w:szCs w:val="28"/>
        </w:rPr>
      </w:pPr>
      <w:r>
        <w:rPr>
          <w:rFonts w:eastAsia="Times New Roman" w:cs="Times New Roman"/>
          <w:szCs w:val="28"/>
        </w:rPr>
        <w:t>(Χειροκροτήματα από την πτέρυγα της Νέας Δημοκρατίας)</w:t>
      </w:r>
    </w:p>
    <w:p w14:paraId="0D044C8C" w14:textId="77777777" w:rsidR="00510C84" w:rsidRDefault="007027BA">
      <w:pPr>
        <w:spacing w:line="600" w:lineRule="auto"/>
        <w:ind w:firstLine="720"/>
        <w:contextualSpacing/>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Ευχαριστούμε τον κ. Βαρβιτσιώτη.</w:t>
      </w:r>
    </w:p>
    <w:p w14:paraId="0D044C8D" w14:textId="77777777" w:rsidR="00510C84" w:rsidRDefault="007027BA">
      <w:pPr>
        <w:spacing w:line="600" w:lineRule="auto"/>
        <w:ind w:firstLine="720"/>
        <w:contextualSpacing/>
        <w:jc w:val="both"/>
        <w:rPr>
          <w:rFonts w:eastAsia="Times New Roman" w:cs="Times New Roman"/>
          <w:szCs w:val="28"/>
        </w:rPr>
      </w:pPr>
      <w:r>
        <w:rPr>
          <w:rFonts w:eastAsia="Times New Roman" w:cs="Times New Roman"/>
          <w:szCs w:val="28"/>
        </w:rPr>
        <w:t xml:space="preserve">Θα </w:t>
      </w:r>
      <w:r>
        <w:rPr>
          <w:rFonts w:eastAsia="Times New Roman" w:cs="Times New Roman"/>
          <w:szCs w:val="28"/>
        </w:rPr>
        <w:t>δώσουμε τον λόγο στον Πρόεδρο της Κοινοβουλευτικής Ομάδας της Χρυσής Αυγής κ. Μιχαλολιάκο.</w:t>
      </w:r>
    </w:p>
    <w:p w14:paraId="0D044C8E" w14:textId="77777777" w:rsidR="00510C84" w:rsidRDefault="007027BA">
      <w:pPr>
        <w:spacing w:line="600" w:lineRule="auto"/>
        <w:ind w:firstLine="720"/>
        <w:contextualSpacing/>
        <w:jc w:val="both"/>
        <w:rPr>
          <w:rFonts w:eastAsia="Times New Roman" w:cs="Times New Roman"/>
          <w:szCs w:val="28"/>
        </w:rPr>
      </w:pPr>
      <w:r>
        <w:rPr>
          <w:rFonts w:eastAsia="Times New Roman" w:cs="Times New Roman"/>
          <w:szCs w:val="28"/>
        </w:rPr>
        <w:t>Ορίστε, έχετε τον λόγο.</w:t>
      </w:r>
    </w:p>
    <w:p w14:paraId="0D044C8F" w14:textId="77777777" w:rsidR="00510C84" w:rsidRDefault="007027BA">
      <w:pPr>
        <w:spacing w:line="600" w:lineRule="auto"/>
        <w:ind w:firstLine="720"/>
        <w:contextualSpacing/>
        <w:jc w:val="both"/>
        <w:rPr>
          <w:rFonts w:eastAsia="Times New Roman" w:cs="Times New Roman"/>
          <w:szCs w:val="28"/>
        </w:rPr>
      </w:pPr>
      <w:r>
        <w:rPr>
          <w:rFonts w:eastAsia="Times New Roman" w:cs="Times New Roman"/>
          <w:b/>
          <w:szCs w:val="28"/>
        </w:rPr>
        <w:t xml:space="preserve">ΝΙΚΟΛΑΟΣ ΜΙΧΑΛΟΛΙΑΚΟΣ (Γενικός Γραμματέας του Λαϊκού Συνδέσμου-Χρυσή Αυγή): </w:t>
      </w:r>
      <w:r>
        <w:rPr>
          <w:rFonts w:eastAsia="Times New Roman" w:cs="Times New Roman"/>
          <w:szCs w:val="28"/>
        </w:rPr>
        <w:t>Κύριε Πρόεδρε, κυρίες και κύριοι Βουλευτές, όπως είπε ο προλαλήσα</w:t>
      </w:r>
      <w:r>
        <w:rPr>
          <w:rFonts w:eastAsia="Times New Roman" w:cs="Times New Roman"/>
          <w:szCs w:val="28"/>
        </w:rPr>
        <w:t>ς εκπρόσωπος της Νέας Δημοκρατίας, μπορείτε να είστε υπερήφανοι για το ξεπούλημα του πρώτου λιμανιού της χώρας. Αφού σας λέει η Νέα Δημοκρατία ότι πρέπει να είστε υπερήφανοι, μάλλον κάπου θα πρέπει να ανησυχείτε για το ποια σχέση έχει η πολιτική που ασκείτ</w:t>
      </w:r>
      <w:r>
        <w:rPr>
          <w:rFonts w:eastAsia="Times New Roman" w:cs="Times New Roman"/>
          <w:szCs w:val="28"/>
        </w:rPr>
        <w:t>ε μ’ αυτά τα οποία διακηρύξατε και μ’ αυτά τα οποία υποτίθεται ότι πιστεύετε.</w:t>
      </w:r>
    </w:p>
    <w:p w14:paraId="0D044C90" w14:textId="77777777" w:rsidR="00510C84" w:rsidRDefault="007027BA">
      <w:pPr>
        <w:spacing w:line="600" w:lineRule="auto"/>
        <w:ind w:firstLine="720"/>
        <w:contextualSpacing/>
        <w:jc w:val="both"/>
        <w:rPr>
          <w:rFonts w:eastAsia="Times New Roman" w:cs="Times New Roman"/>
          <w:szCs w:val="28"/>
        </w:rPr>
      </w:pPr>
      <w:r>
        <w:rPr>
          <w:rFonts w:eastAsia="Times New Roman" w:cs="Times New Roman"/>
          <w:szCs w:val="28"/>
        </w:rPr>
        <w:t>Βλέπουμε ένα ακόμα ξεπούλημα προς χάριν των μνημονίων και μία διακοπή των εργασιών του Κοινοβουλίου επί τρίωρο σχεδόν για να συνεννοηθούμε με κάποια ιδιωτική εταιρεία.</w:t>
      </w:r>
    </w:p>
    <w:p w14:paraId="0D044C91" w14:textId="77777777" w:rsidR="00510C84" w:rsidRDefault="007027BA">
      <w:pPr>
        <w:spacing w:line="600" w:lineRule="auto"/>
        <w:contextualSpacing/>
        <w:jc w:val="both"/>
        <w:rPr>
          <w:rFonts w:eastAsia="Times New Roman" w:cs="Times New Roman"/>
          <w:szCs w:val="24"/>
        </w:rPr>
      </w:pPr>
      <w:r>
        <w:rPr>
          <w:rFonts w:eastAsia="Times New Roman" w:cs="Times New Roman"/>
          <w:szCs w:val="28"/>
        </w:rPr>
        <w:tab/>
      </w:r>
      <w:r>
        <w:rPr>
          <w:rFonts w:eastAsia="Times New Roman" w:cs="Times New Roman"/>
          <w:szCs w:val="24"/>
        </w:rPr>
        <w:t>Και υπάρχ</w:t>
      </w:r>
      <w:r>
        <w:rPr>
          <w:rFonts w:eastAsia="Times New Roman" w:cs="Times New Roman"/>
          <w:szCs w:val="24"/>
        </w:rPr>
        <w:t xml:space="preserve">ει μία </w:t>
      </w:r>
      <w:r>
        <w:rPr>
          <w:rFonts w:eastAsia="Times New Roman" w:cs="Times New Roman"/>
          <w:bCs/>
          <w:szCs w:val="24"/>
        </w:rPr>
        <w:t>τροπολογία,</w:t>
      </w:r>
      <w:r>
        <w:rPr>
          <w:rFonts w:eastAsia="Times New Roman" w:cs="Times New Roman"/>
          <w:szCs w:val="24"/>
        </w:rPr>
        <w:t xml:space="preserve"> την οποία κατέθεσε η Χρυσή Αυγή, υπέρ των εργαζομένων. </w:t>
      </w:r>
    </w:p>
    <w:p w14:paraId="0D044C9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Και ιδού το παράδοξο: Μία </w:t>
      </w:r>
      <w:r>
        <w:rPr>
          <w:rFonts w:eastAsia="Times New Roman" w:cs="Times New Roman"/>
          <w:szCs w:val="24"/>
        </w:rPr>
        <w:t xml:space="preserve">κυβέρνηση </w:t>
      </w:r>
      <w:r>
        <w:rPr>
          <w:rFonts w:eastAsia="Times New Roman" w:cs="Times New Roman"/>
          <w:szCs w:val="24"/>
        </w:rPr>
        <w:t>κομμουνιστική, έστω και ανανεωτική, και μία εταιρεία κρατική ενός κομμουνιστικού κράτους να αδικούν τους εργαζομένους και να έρχεται ένα, κατά τη</w:t>
      </w:r>
      <w:r>
        <w:rPr>
          <w:rFonts w:eastAsia="Times New Roman" w:cs="Times New Roman"/>
          <w:szCs w:val="24"/>
        </w:rPr>
        <w:t xml:space="preserve">ν πάγια φρασεολογία σας, φασιστικό κόμμα να υπερασπιστεί να συμφέροντα των εργαζομένων! </w:t>
      </w:r>
    </w:p>
    <w:p w14:paraId="0D044C9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συμφωνεί απολύτως με αυτό το έγκλημα το οποίο συντελείται, με την πώληση του λιμανιού του Πειραιά. </w:t>
      </w:r>
    </w:p>
    <w:p w14:paraId="0D044C9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Θα ήθελα πριν αναφερθώ, όμως, στο ζήτημα, πολύ σύν</w:t>
      </w:r>
      <w:r>
        <w:rPr>
          <w:rFonts w:eastAsia="Times New Roman" w:cs="Times New Roman"/>
          <w:szCs w:val="24"/>
        </w:rPr>
        <w:t xml:space="preserve">τομα να αναφερθώ στα δύο κύρια σημεία του πολιτικού διαλόγου των τελευταίων ημερών, τον εκλογικό νόμο και την </w:t>
      </w:r>
      <w:r>
        <w:rPr>
          <w:rFonts w:eastAsia="Times New Roman" w:cs="Times New Roman"/>
          <w:szCs w:val="24"/>
        </w:rPr>
        <w:t xml:space="preserve">Αναθεώρηση </w:t>
      </w:r>
      <w:r>
        <w:rPr>
          <w:rFonts w:eastAsia="Times New Roman" w:cs="Times New Roman"/>
          <w:szCs w:val="24"/>
        </w:rPr>
        <w:t>του Συντάγματος, ζητήματα για τα οποία έκρινε η Κυβέρνηση ότι δεν πρέπει να έχει λόγο και δεν κάλεσε προς συζήτηση τον εκπρόσωπο της τρ</w:t>
      </w:r>
      <w:r>
        <w:rPr>
          <w:rFonts w:eastAsia="Times New Roman" w:cs="Times New Roman"/>
          <w:szCs w:val="24"/>
        </w:rPr>
        <w:t>ίτης πολιτικής δυνάμεως της χώρας. Όμως, εδώ δεν είμαστε ούτε επειδή το θέλει η Κυβέρνηση, ούτε επειδή το θέλει το σύνολο των πολιτικών κομμάτων. Είμαστε επειδή το θέλει ο ελληνικός λαός. Και είτε το θέλουν είτε όχι, η Χρυσή Αυγή είναι η τρίτη πολιτική δύν</w:t>
      </w:r>
      <w:r>
        <w:rPr>
          <w:rFonts w:eastAsia="Times New Roman" w:cs="Times New Roman"/>
          <w:szCs w:val="24"/>
        </w:rPr>
        <w:t>αμη της χώρας.</w:t>
      </w:r>
    </w:p>
    <w:p w14:paraId="0D044C95"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D044C9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 Αυτή είναι και η μεγάλη αγωνία -μιας και μίλησα για τον εκλογικό νόμο- τόσο του κ. Μητσοτάκη όσο και του πολιτικού του συμβούλου, όπως δήλωσε σε συνέντευξή του, του κ. Θεοδωρικάκου. «Δεν μπο</w:t>
      </w:r>
      <w:r>
        <w:rPr>
          <w:rFonts w:eastAsia="Times New Roman" w:cs="Times New Roman"/>
          <w:szCs w:val="24"/>
        </w:rPr>
        <w:t xml:space="preserve">ρούμε να συνεργαστούμε με τον ΣΥΡΙΖΑ γιατί τότε θα γίνει η Χρυσή Αυγή αξιωματική αντιπολίτευση.». Αυτό είναι το πρόβλημά σας τελικά; Η Χρυσή Αυγή; </w:t>
      </w:r>
    </w:p>
    <w:p w14:paraId="0D044C9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Μάλιστα, μιλάτε ως συνταγματικό τόξο, εξαιρώντας τη Χρυσή Αυγή από αυτό το τόξο, στο οποίο συμπεριλαμβάνεται</w:t>
      </w:r>
      <w:r>
        <w:rPr>
          <w:rFonts w:eastAsia="Times New Roman" w:cs="Times New Roman"/>
          <w:szCs w:val="24"/>
        </w:rPr>
        <w:t xml:space="preserve"> και το ΚΚΕ, το οποίο -και προς τιμήν του- ήταν συνεπές με αυτά τα οποία υποστηρίζει ιδεολογικά διά του Γενικού Γραμματέως του, ο οποίος σε συνέντευξή του είπε ότι αν γίνει κυβέρνηση, θα ξαναγίνονται εκλογές όπως γινόντουσαν επί Στάλιν. Κατά τα άλλα, εμείς</w:t>
      </w:r>
      <w:r>
        <w:rPr>
          <w:rFonts w:eastAsia="Times New Roman" w:cs="Times New Roman"/>
          <w:szCs w:val="24"/>
        </w:rPr>
        <w:t xml:space="preserve"> είμαστε κατά του Συντάγματος! Όμως, βλέπετε, εδώ κυριαρχούν άλλοι νόμοι, </w:t>
      </w:r>
      <w:r>
        <w:rPr>
          <w:rFonts w:eastAsia="Times New Roman"/>
          <w:szCs w:val="24"/>
        </w:rPr>
        <w:t>οι οποίοι</w:t>
      </w:r>
      <w:r>
        <w:rPr>
          <w:rFonts w:eastAsia="Times New Roman" w:cs="Times New Roman"/>
          <w:szCs w:val="24"/>
        </w:rPr>
        <w:t xml:space="preserve"> δεν έχουν ουδεμία σχέση με τη λογική.</w:t>
      </w:r>
    </w:p>
    <w:p w14:paraId="0D044C9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Η προπαγάνδα της Νέας Δημοκρατίας σχετικά με τον εκλογικό νόμο προσπαθεί να παγιδέψει τη Χρυσή Αυγή. Και θέλει να πει ούτε λίγο, ούτε </w:t>
      </w:r>
      <w:r>
        <w:rPr>
          <w:rFonts w:eastAsia="Times New Roman" w:cs="Times New Roman"/>
          <w:szCs w:val="24"/>
        </w:rPr>
        <w:t xml:space="preserve">πολύ ότι αν αποφασίσουμε να ψηφίσουμε τον εκλογικό νόμο, είμαστε «ουρά» του ΣΥΡΙΖΑ. Και ο ΣΥΡΙΖΑ από την πλευρά του λέει ότι αν δεν ψηφίσουμε τον εκλογικό νόμο, είμαστε «ουρά» της Νέας Δημοκρατίας. </w:t>
      </w:r>
    </w:p>
    <w:p w14:paraId="0D044C9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 όχι λοιπόν! Δεν είμαστε ούτε με τον έναν, ούτε με τον </w:t>
      </w:r>
      <w:r>
        <w:rPr>
          <w:rFonts w:eastAsia="Times New Roman" w:cs="Times New Roman"/>
          <w:szCs w:val="24"/>
        </w:rPr>
        <w:t>άλλον. Είμαστε εναντίον όλων και θα υπηρετήσουμε το ελληνικό έθνος. Και με βάση αυτό θα αποφασίσουμε ό,τι αποφασίσουμε όταν έρθει η ώρα. Και θα είμαστε είτε το θέλετε είτε όχι –προς άπαντες απευθύνεται αυτό- οι ρυθμιστές για το τι θα γίνει.</w:t>
      </w:r>
    </w:p>
    <w:p w14:paraId="0D044C9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Όμως, έλεος με </w:t>
      </w:r>
      <w:r>
        <w:rPr>
          <w:rFonts w:eastAsia="Times New Roman" w:cs="Times New Roman"/>
          <w:szCs w:val="24"/>
        </w:rPr>
        <w:t xml:space="preserve">την κινδυνολογία, ότι κινδυνεύει η σταθερότητα και το πολιτικό σύστημα! Πιστεύετε ότι ο λαός είναι ευχαριστημένος με τη σταθερότητα και το πολιτικό σύστημα; Κάνετε πολύ μεγάλο λάθος. </w:t>
      </w:r>
    </w:p>
    <w:p w14:paraId="0D044C9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Και εν τοιαύτη περίπτωση, όλα τα εγκλήματα εις βάρος του ελληνικού λαού </w:t>
      </w:r>
      <w:r>
        <w:rPr>
          <w:rFonts w:eastAsia="Times New Roman" w:cs="Times New Roman"/>
          <w:szCs w:val="24"/>
        </w:rPr>
        <w:t>έγιναν από κυβερνήσεις αυτοδύναμες και με ποσοστά, μάλιστα, του 43%, του 45% και του 46%. Σώθηκε η Ελλάδα, σώθηκε η εθνική μας αξιοπρέπεια στα Ίμια, επειδή είχαμε αυτοδύναμη κυβέρνηση; Όχι βεβαίως. Και σε ό,τι αφορά τη σταθερότητα, να ξέρετε ότι σταθερός ε</w:t>
      </w:r>
      <w:r>
        <w:rPr>
          <w:rFonts w:eastAsia="Times New Roman" w:cs="Times New Roman"/>
          <w:szCs w:val="24"/>
        </w:rPr>
        <w:t xml:space="preserve">ίναι και ένας βούρκος και ένας βάλτος. Δεν λέει τίποτε. </w:t>
      </w:r>
    </w:p>
    <w:p w14:paraId="0D044C9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Το δεύτερο μείζον θέμα που συζητήθηκε και στο οποίο, βεβαίως, δεν έλαβε θέση η Χρυσή Αυγή -δεν της ζητήθηκε ο λόγος- ήταν η Αναθεώρηση του Συντάγματος. Ο ίδιος ο Πρόεδρος τη Νέας Δημοκρατίας άφησε αν</w:t>
      </w:r>
      <w:r>
        <w:rPr>
          <w:rFonts w:eastAsia="Times New Roman" w:cs="Times New Roman"/>
          <w:szCs w:val="24"/>
        </w:rPr>
        <w:t xml:space="preserve">οιχτό το ενδεχόμενο του χωρισμού Εκκλησίας και </w:t>
      </w:r>
      <w:r>
        <w:rPr>
          <w:rFonts w:eastAsia="Times New Roman" w:cs="Times New Roman"/>
          <w:szCs w:val="24"/>
        </w:rPr>
        <w:t xml:space="preserve">Κράτους </w:t>
      </w:r>
      <w:r>
        <w:rPr>
          <w:rFonts w:eastAsia="Times New Roman" w:cs="Times New Roman"/>
          <w:szCs w:val="24"/>
        </w:rPr>
        <w:t xml:space="preserve">και της αναθεωρήσεως του άρθρου 3. </w:t>
      </w:r>
    </w:p>
    <w:p w14:paraId="0D044C9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Αυτό για εμάς δεν αποτελεί λόγο να είμαστε απλά αντίθετοι, αλλά αποτελεί μια διάλυση του ελληνικού κράτους του ελληνικού έθνους, όπως ιδρύθηκε από την Επανάσταση του</w:t>
      </w:r>
      <w:r>
        <w:rPr>
          <w:rFonts w:eastAsia="Times New Roman" w:cs="Times New Roman"/>
          <w:szCs w:val="24"/>
        </w:rPr>
        <w:t xml:space="preserve"> 1821.</w:t>
      </w:r>
    </w:p>
    <w:p w14:paraId="0D044C9E" w14:textId="77777777" w:rsidR="00510C84" w:rsidRDefault="007027BA">
      <w:pPr>
        <w:spacing w:line="600" w:lineRule="auto"/>
        <w:contextualSpacing/>
        <w:jc w:val="both"/>
        <w:rPr>
          <w:rFonts w:eastAsia="Times New Roman" w:cs="Times New Roman"/>
          <w:szCs w:val="24"/>
        </w:rPr>
      </w:pPr>
      <w:r>
        <w:rPr>
          <w:rFonts w:eastAsia="Times New Roman" w:cs="Times New Roman"/>
          <w:szCs w:val="24"/>
        </w:rPr>
        <w:tab/>
        <w:t xml:space="preserve">Όμως, σ’ αυτές τις περίφημες </w:t>
      </w:r>
      <w:r>
        <w:rPr>
          <w:rFonts w:eastAsia="Times New Roman" w:cs="Times New Roman"/>
          <w:szCs w:val="24"/>
        </w:rPr>
        <w:t xml:space="preserve">Αναθεωρήσεις </w:t>
      </w:r>
      <w:r>
        <w:rPr>
          <w:rFonts w:eastAsia="Times New Roman" w:cs="Times New Roman"/>
          <w:szCs w:val="24"/>
        </w:rPr>
        <w:t xml:space="preserve">του Συντάγματος έχουν γίνει κι άλλα εγκλήματα, όπως επί παραδείγματι, έχουμε στην περίπτωση του άρθρου 4, </w:t>
      </w:r>
      <w:r>
        <w:rPr>
          <w:rFonts w:eastAsia="Times New Roman" w:cs="Times New Roman"/>
          <w:szCs w:val="24"/>
        </w:rPr>
        <w:t>σ</w:t>
      </w:r>
      <w:r>
        <w:rPr>
          <w:rFonts w:eastAsia="Times New Roman" w:cs="Times New Roman"/>
          <w:szCs w:val="24"/>
        </w:rPr>
        <w:t>το οποίο αναφέρεται στο ότι όλοι οι Έλληνες είναι υποχρεωμένοι εφόσον μπορούν να φέρουν όπλα, να υπ</w:t>
      </w:r>
      <w:r>
        <w:rPr>
          <w:rFonts w:eastAsia="Times New Roman" w:cs="Times New Roman"/>
          <w:szCs w:val="24"/>
        </w:rPr>
        <w:t xml:space="preserve">ηρετούν την πατρίδα. Εκεί με έναν τρόπο εντελώς παράτυπο κατορθώσατε να διαστρεβλώσετε την ουσία του άρθρου και να θεσμοθετήσετε τη λεγόμενη «εναλλακτική θητεία». </w:t>
      </w:r>
    </w:p>
    <w:p w14:paraId="0D044C9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Έχουμε το άρθρο 21, το οποίο αναφέρεται στην προστασία της οικογένειας, του γάμου, της μητρό</w:t>
      </w:r>
      <w:r>
        <w:rPr>
          <w:rFonts w:eastAsia="Times New Roman" w:cs="Times New Roman"/>
          <w:szCs w:val="24"/>
        </w:rPr>
        <w:t xml:space="preserve">τητας, της παιδικής ηλικίας και των δικαιωμάτων των ατόμων με αναπηρία. Στην παράγραφο 1 αναφέρεται στην οικογένεια ως θεμέλιο της συντήρησης και προαγωγής του έθνους, καθώς και στον γάμο, τη μητρότητα και την παιδική ηλικία. Όλα αυτά τα κάνατε συντρίμμια </w:t>
      </w:r>
      <w:r>
        <w:rPr>
          <w:rFonts w:eastAsia="Times New Roman" w:cs="Times New Roman"/>
          <w:szCs w:val="24"/>
        </w:rPr>
        <w:t xml:space="preserve">με το σύμφωνο διαβίωσης. Κατεξευτελίζεστε το Σύνταγμα. Νομοθετείτε αντισυνταγματικά εδώ μέσα και κατά τα άλλα είστε το συνταγματικό τόξο. </w:t>
      </w:r>
    </w:p>
    <w:p w14:paraId="0D044CA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Το ίδιο συμβαίνει και με το άρθρο 16 που αφορά την παιδεία, η οποία έχει σκοπό και βασική αποστολή σύμφωνα με το Σύντ</w:t>
      </w:r>
      <w:r>
        <w:rPr>
          <w:rFonts w:eastAsia="Times New Roman" w:cs="Times New Roman"/>
          <w:szCs w:val="24"/>
        </w:rPr>
        <w:t xml:space="preserve">αγμα την ηθική, πνευματική, επαγγελματική και φυσική αγωγή των Ελλήνων και την ανάπτυξη της εθνικής και θρησκευτικής συνείδησης. Για ποια ανάπτυξη θρησκευτικής συνείδησης μιλάμε, όταν καταργείτε το μάθημα των θρησκευτικών; </w:t>
      </w:r>
    </w:p>
    <w:p w14:paraId="0D044CA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Ερχόμαστε τώρα σε κάποια άλλα εξωφρενικά άρθρα τα οποία υπάρχουν στο Σύνταγμα και τα οποία πρέπει να αναθεωρηθούν. Τέτοια είναι το άρθρο 27, το οποίο έχει τίτλο «Μεταβολή στα όρια της Επικράτειας» και λέει αυτολεξεί το εξής: «Καμμία μεταβολή στα όρια της ε</w:t>
      </w:r>
      <w:r>
        <w:rPr>
          <w:rFonts w:eastAsia="Times New Roman" w:cs="Times New Roman"/>
          <w:szCs w:val="24"/>
        </w:rPr>
        <w:t>πικράτειας δεν μπορεί να γίνει χωρίς νόμο, που ψηφίζεται με την απόλυτη πλειοψηφία του όλου αριθμού των Βουλευτών». Δεν κατάλαβα καλά! Εάν δηλαδή εκατόν πενήντα αποφασίσουν να παραχωρήσουμε τη Θεσπρωτία ως Τσαμουριά στην Αλβανία, αυτό θα είναι νόμιμο; Αυτό</w:t>
      </w:r>
      <w:r>
        <w:rPr>
          <w:rFonts w:eastAsia="Times New Roman" w:cs="Times New Roman"/>
          <w:szCs w:val="24"/>
        </w:rPr>
        <w:t xml:space="preserve"> το άρθρο αποτελεί ντροπή και εθνική προδοσία και πρέπει να φύγει από την </w:t>
      </w:r>
      <w:r>
        <w:rPr>
          <w:rFonts w:eastAsia="Times New Roman" w:cs="Times New Roman"/>
          <w:szCs w:val="24"/>
        </w:rPr>
        <w:t xml:space="preserve">Αναθεώρηση </w:t>
      </w:r>
      <w:r>
        <w:rPr>
          <w:rFonts w:eastAsia="Times New Roman" w:cs="Times New Roman"/>
          <w:szCs w:val="24"/>
        </w:rPr>
        <w:t>του Συντάγματος!</w:t>
      </w:r>
    </w:p>
    <w:p w14:paraId="0D044CA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Το ίδιο και το άρθρο 28 το οποίο προβλέπει –κάτι που είναι πρωτοφανές- την εκχώρηση εθνικής ανεξαρτησίας. Είναι απαράδεκτο σε ένα εθνικά κυρίαρχο κράτος ν</w:t>
      </w:r>
      <w:r>
        <w:rPr>
          <w:rFonts w:eastAsia="Times New Roman" w:cs="Times New Roman"/>
          <w:szCs w:val="24"/>
        </w:rPr>
        <w:t xml:space="preserve">α υπάρχει μέσα στο ίδιο το Σύνταγμά του διάταξη η οποία να προβλέπει την εκχώρηση εθνικής κυριαρχίας. Μια εκχώρηση εθνικής κυριαρχίας που την κάνατε πράξη με τα μνημόνια, τόσο το </w:t>
      </w:r>
      <w:r>
        <w:rPr>
          <w:rFonts w:eastAsia="Times New Roman"/>
          <w:szCs w:val="24"/>
        </w:rPr>
        <w:t>ΠΑΣΟΚ</w:t>
      </w:r>
      <w:r>
        <w:rPr>
          <w:rFonts w:eastAsia="Times New Roman" w:cs="Times New Roman"/>
          <w:szCs w:val="24"/>
        </w:rPr>
        <w:t xml:space="preserve"> και η Νέα Δημοκρατία με τα πρώτα μνημόνια όσο και ο ΣΥΡΙΖΑ. Μια εκχώρησ</w:t>
      </w:r>
      <w:r>
        <w:rPr>
          <w:rFonts w:eastAsia="Times New Roman" w:cs="Times New Roman"/>
          <w:szCs w:val="24"/>
        </w:rPr>
        <w:t>η εθνικής κυριαρχίας που όταν η Χρυσή Αυγή μπορέσει –εάν θέλει ο Θεός!-, θα την καταργήσει και θα επιστρέψει η κυριαρχία στο έθνος!</w:t>
      </w:r>
    </w:p>
    <w:p w14:paraId="0D044CA3"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D044CA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Αυτονόητο είναι βέβαια ότι πρέπει να επέλθει αλλαγή -και θα μπορούσε να είχε επέλθει- και στο άρθρο 86 του Συντάγματος, το οποίο αναφέρεται στον περίφημο νόμο περί ευθύνης Υπουργών, στο ακαταδίωκτο των Υπουργών. Η </w:t>
      </w:r>
      <w:r>
        <w:rPr>
          <w:rFonts w:eastAsia="Times New Roman"/>
          <w:szCs w:val="24"/>
        </w:rPr>
        <w:t>Κυβέρνηση</w:t>
      </w:r>
      <w:r>
        <w:rPr>
          <w:rFonts w:eastAsia="Times New Roman" w:cs="Times New Roman"/>
          <w:szCs w:val="24"/>
        </w:rPr>
        <w:t xml:space="preserve"> επίσης έχει αναλωθεί τελευταία σ</w:t>
      </w:r>
      <w:r>
        <w:rPr>
          <w:rFonts w:eastAsia="Times New Roman" w:cs="Times New Roman"/>
          <w:szCs w:val="24"/>
        </w:rPr>
        <w:t xml:space="preserve">ε έναν πόλεμο -του οποίου ακόμα δεν βλέπουμε τα αποτελέσματα- κατά της διαπλοκής. </w:t>
      </w:r>
    </w:p>
    <w:p w14:paraId="0D044CA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Και έρχομαι πάλι στο Σύνταγμα και συγκεκριμένα στο άρθρο 16, όπου στο Σύνταγμα το οποίο έχετε μοιράσει σε όλους τους Βουλευτές, προβλέπεται ότι η ιδιότητα του ιδιοκτήτη, ετα</w:t>
      </w:r>
      <w:r>
        <w:rPr>
          <w:rFonts w:eastAsia="Times New Roman" w:cs="Times New Roman"/>
          <w:szCs w:val="24"/>
        </w:rPr>
        <w:t>ίρου, βασικού μετόχου ή διευθυντικού στελέχους επιχείρησης μέσων ενημέρωσης είναι ασυμβίβαστη με την ιδιότητα του ιδιοκτήτη, εταίρου, βασικού μετόχου ή διευθυντικού στελέχους επιχειρήσεως που λαμβάνει έναντι του δημοσίου ή νομικού προσώπου του ευρύτερου δη</w:t>
      </w:r>
      <w:r>
        <w:rPr>
          <w:rFonts w:eastAsia="Times New Roman" w:cs="Times New Roman"/>
          <w:szCs w:val="24"/>
        </w:rPr>
        <w:t>μόσιου τομέα την εκτέλεση έργων. Τουτέστιν, οι εργολάβοι δεν έπρεπε να έχουν στα χέρια τους τηλεοπτικούς σταθμούς. Όμως, τους αφήνετε! Ποιον πόλεμο, λοιπόν, κάνετε στη διαπλοκή; Παραβιάζετε το Σύνταγμα αφήνοντας όλο αυτό το θολό και βρώμικο τέλμα που υπάρχ</w:t>
      </w:r>
      <w:r>
        <w:rPr>
          <w:rFonts w:eastAsia="Times New Roman" w:cs="Times New Roman"/>
          <w:szCs w:val="24"/>
        </w:rPr>
        <w:t xml:space="preserve">ει. </w:t>
      </w:r>
    </w:p>
    <w:p w14:paraId="0D044CA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τώρα </w:t>
      </w:r>
      <w:r>
        <w:rPr>
          <w:rFonts w:eastAsia="Times New Roman" w:cs="Times New Roman"/>
          <w:szCs w:val="24"/>
        </w:rPr>
        <w:t>δι’ ο</w:t>
      </w:r>
      <w:r>
        <w:rPr>
          <w:rFonts w:eastAsia="Times New Roman" w:cs="Times New Roman"/>
          <w:szCs w:val="24"/>
        </w:rPr>
        <w:t>λίγ</w:t>
      </w:r>
      <w:r>
        <w:rPr>
          <w:rFonts w:eastAsia="Times New Roman" w:cs="Times New Roman"/>
          <w:szCs w:val="24"/>
        </w:rPr>
        <w:t>ων</w:t>
      </w:r>
      <w:r>
        <w:rPr>
          <w:rFonts w:eastAsia="Times New Roman" w:cs="Times New Roman"/>
          <w:szCs w:val="24"/>
        </w:rPr>
        <w:t xml:space="preserve"> στο νομοσχέδιο, για να πω τη θέση της Χρυσής Αυγής, την οποία ανέλυσαν θαυμάσια και οι προηγούμενοι ομιλητές. </w:t>
      </w:r>
    </w:p>
    <w:p w14:paraId="0D044CA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Η ιστορία του ξεπουλήματος του ΟΛΠ δεν είναι τωρινή. Έχει ξεκινήσει από το 2002, από τις ημέρες του εκσυγχρονιστ</w:t>
      </w:r>
      <w:r>
        <w:rPr>
          <w:rFonts w:eastAsia="Times New Roman" w:cs="Times New Roman"/>
          <w:szCs w:val="24"/>
        </w:rPr>
        <w:t xml:space="preserve">ή Σημίτη, τον οποίο απ’ ό,τι βλέπουμε, προσπαθεί πολιτικά να αγκαλιάσει τόσο η Νέα Δημοκρατία όσο και ο ΣΥΡΙΖΑ. </w:t>
      </w:r>
    </w:p>
    <w:p w14:paraId="0D044CA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Έτσι φτάσαμε στη σημερινή κατάσταση. Η Κυβέρνηση θα μιλήσει για επιτυχία, για χρήματα που θα μπουν στα δημόσια ταμεία και για ανάπτυξη. Στην πρ</w:t>
      </w:r>
      <w:r>
        <w:rPr>
          <w:rFonts w:eastAsia="Times New Roman" w:cs="Times New Roman"/>
          <w:szCs w:val="24"/>
        </w:rPr>
        <w:t xml:space="preserve">άξη, όμως, δεν ισχύει τίποτα από αυτά. Στην πράξη πρόκειται για ξεπούλημα. Θα πουληθεί το </w:t>
      </w:r>
      <w:r>
        <w:rPr>
          <w:rFonts w:eastAsia="Times New Roman" w:cs="Times New Roman"/>
          <w:szCs w:val="24"/>
        </w:rPr>
        <w:t xml:space="preserve">λιμάνι </w:t>
      </w:r>
      <w:r>
        <w:rPr>
          <w:rFonts w:eastAsia="Times New Roman" w:cs="Times New Roman"/>
          <w:szCs w:val="24"/>
        </w:rPr>
        <w:t>του Πειραιά για 311 εκατομμύρια ευρώ. Και με αυτά τα 311 εκατομμύρια ευρώ παίρνουν κοντέινερ, ναυπηγοεπισκευαστική με τέσσερις δεξαμενές, ακτοπλοΐα, υποδομές σ</w:t>
      </w:r>
      <w:r>
        <w:rPr>
          <w:rFonts w:eastAsia="Times New Roman" w:cs="Times New Roman"/>
          <w:szCs w:val="24"/>
        </w:rPr>
        <w:t>ε μήκος τριάντα επτά χιλιομέτρων κ.λπ.</w:t>
      </w:r>
      <w:r>
        <w:rPr>
          <w:rFonts w:eastAsia="Times New Roman" w:cs="Times New Roman"/>
          <w:szCs w:val="24"/>
        </w:rPr>
        <w:t>.</w:t>
      </w:r>
      <w:r>
        <w:rPr>
          <w:rFonts w:eastAsia="Times New Roman" w:cs="Times New Roman"/>
          <w:szCs w:val="24"/>
        </w:rPr>
        <w:t xml:space="preserve"> Είναι πραγματικό σκάνδαλο, τη στιγμή που το 2014 από το ίδιο το ΤΑΙΠΕΔ, αποτιμήθηκε η σύμβαση παραχώρησης για δύο προβλήτες σε 1 δισεκατομμύριο ευρώ.</w:t>
      </w:r>
    </w:p>
    <w:p w14:paraId="0D044CA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τα θέματα ασφαλείας του </w:t>
      </w:r>
      <w:r>
        <w:rPr>
          <w:rFonts w:eastAsia="Times New Roman" w:cs="Times New Roman"/>
          <w:szCs w:val="24"/>
        </w:rPr>
        <w:t xml:space="preserve">λιμένος </w:t>
      </w:r>
      <w:r>
        <w:rPr>
          <w:rFonts w:eastAsia="Times New Roman" w:cs="Times New Roman"/>
          <w:szCs w:val="24"/>
        </w:rPr>
        <w:t>Πειραιώς, θέλω να πω τα</w:t>
      </w:r>
      <w:r>
        <w:rPr>
          <w:rFonts w:eastAsia="Times New Roman" w:cs="Times New Roman"/>
          <w:szCs w:val="24"/>
        </w:rPr>
        <w:t xml:space="preserve"> εξής. Το Λιμενικό θα εξακολουθήσει να έχει τα καθήκοντα ασφαλείας που έχει ή θα βάλουν οι Κινέζοι κάποια ιδιωτική εταιρεία και θα κάνει τον έλεγχο στο πρώτο λιμάνι της χώρας; Επίσης, η καταβολή του ετήσιου ανταλλάγματος της παραχώρησης είναι 3,5% και θρια</w:t>
      </w:r>
      <w:r>
        <w:rPr>
          <w:rFonts w:eastAsia="Times New Roman" w:cs="Times New Roman"/>
          <w:szCs w:val="24"/>
        </w:rPr>
        <w:t>μβολογείτε, γιατί επί Νέας Δημοκρατίας ήταν 2%. Είναι εξωφρενικό ποσοστό να παραχωρεί κάποιος περιουσία ολόκληρη, μία εθνική περιουσία, και να παίρνει το 3,5% επί των εσόδων.</w:t>
      </w:r>
    </w:p>
    <w:p w14:paraId="0D044CA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Σε αντίστοιχους διαγωνισμούς ιδιωτικοποίησης θα μιλήσουμε για το τι συμβαίνει στο</w:t>
      </w:r>
      <w:r>
        <w:rPr>
          <w:rFonts w:eastAsia="Times New Roman" w:cs="Times New Roman"/>
          <w:szCs w:val="24"/>
        </w:rPr>
        <w:t xml:space="preserve">ν </w:t>
      </w:r>
      <w:r>
        <w:rPr>
          <w:rFonts w:eastAsia="Times New Roman" w:cs="Times New Roman"/>
          <w:szCs w:val="24"/>
        </w:rPr>
        <w:t xml:space="preserve">λιμένα </w:t>
      </w:r>
      <w:r>
        <w:rPr>
          <w:rFonts w:eastAsia="Times New Roman" w:cs="Times New Roman"/>
          <w:szCs w:val="24"/>
        </w:rPr>
        <w:t>της Κύπρου. Τα ποσοστά που θα πληρώνουν οι ιδιώτες στο κυπριακό δημόσιο για περίοδο είκοσι πέντε ετών ανέρχονται σε 62% και τα εμπορευματοκιβώτια σε 52%. Πρόκειται για ξεπούλημα εθνικής δημόσιας περιουσίας, για το οποίο ξεκάθαρα υπάρχουν και ποινι</w:t>
      </w:r>
      <w:r>
        <w:rPr>
          <w:rFonts w:eastAsia="Times New Roman" w:cs="Times New Roman"/>
          <w:szCs w:val="24"/>
        </w:rPr>
        <w:t>κές ευθύνες.</w:t>
      </w:r>
    </w:p>
    <w:p w14:paraId="0D044CA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Η Χρυσή Αυγή θα καταψηφίσει το νομοσχέδιο αυτό, το οποίο θα υπερψηφίσει η Νέα Δημοκρατία, δείχνοντας ότι είναι η μοναδική εθνική αντιπολίτευση μέσα στην Αίθουσα αυτή.</w:t>
      </w:r>
    </w:p>
    <w:p w14:paraId="0D044CA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D044CAD"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D044CA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(Γεώργιος Λαμπρούλης):</w:t>
      </w:r>
      <w:r>
        <w:rPr>
          <w:rFonts w:eastAsia="Times New Roman" w:cs="Times New Roman"/>
          <w:szCs w:val="24"/>
        </w:rPr>
        <w:t xml:space="preserve"> Ευχαριστούμε.</w:t>
      </w:r>
    </w:p>
    <w:p w14:paraId="0D044CA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της Νέας Δημοκρατίας κ. Δένδιας.</w:t>
      </w:r>
    </w:p>
    <w:p w14:paraId="0D044CB0" w14:textId="77777777" w:rsidR="00510C84" w:rsidRDefault="007027BA">
      <w:pPr>
        <w:spacing w:line="600" w:lineRule="auto"/>
        <w:ind w:firstLine="720"/>
        <w:contextualSpacing/>
        <w:jc w:val="both"/>
        <w:rPr>
          <w:rFonts w:eastAsia="Times New Roman" w:cs="Times New Roman"/>
          <w:b/>
          <w:szCs w:val="24"/>
        </w:rPr>
      </w:pPr>
      <w:r>
        <w:rPr>
          <w:rFonts w:eastAsia="Times New Roman" w:cs="Times New Roman"/>
          <w:b/>
          <w:szCs w:val="24"/>
        </w:rPr>
        <w:t>ΝΙΚΟΛΑΟΣ ΔΕΝΔΙΑΣ:</w:t>
      </w:r>
      <w:r>
        <w:rPr>
          <w:rFonts w:eastAsia="Times New Roman" w:cs="Times New Roman"/>
          <w:szCs w:val="24"/>
        </w:rPr>
        <w:t xml:space="preserve"> Κύριε Πρόεδρε, μου κάνετε τη χάρη να προτάξετε έναν ομιλητή σας παρακαλώ;</w:t>
      </w:r>
    </w:p>
    <w:p w14:paraId="0D044CB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Ναι. Θα πάρει το</w:t>
      </w:r>
      <w:r>
        <w:rPr>
          <w:rFonts w:eastAsia="Times New Roman" w:cs="Times New Roman"/>
          <w:szCs w:val="24"/>
        </w:rPr>
        <w:t>ν λόγο ο κ. Αρβανιτίδης.</w:t>
      </w:r>
    </w:p>
    <w:p w14:paraId="0D044CB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Είναι η σειρά μου;</w:t>
      </w:r>
    </w:p>
    <w:p w14:paraId="0D044CB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Λόγω του ότι δώσαμε κατά προτεραιότητα τον λόγο στον κ. Κατσώτη, έγινε ένα μπέρδεμα. Αυτή ήταν η σειρά που θα ακολουθούσαμε, ανά δύο ομιλητές</w:t>
      </w:r>
      <w:r>
        <w:rPr>
          <w:rFonts w:eastAsia="Times New Roman" w:cs="Times New Roman"/>
          <w:szCs w:val="24"/>
        </w:rPr>
        <w:t xml:space="preserve"> ένας Κοινοβουλευτικός Εκπρόσωπος. Μίλησαν τρεις από τον κατάλογο των ομιλητών και θα δίναμε τον λόγο στον πρώτο Κοινοβουλευτικό Εκπρόσωπο που είχε ζητήσει τον λόγο. Για δικούς του λόγους ο κ. Δένδιας ζήτησε να προτάξουμε έναν από τους ομιλητές.</w:t>
      </w:r>
    </w:p>
    <w:p w14:paraId="0D044CB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Πριν έρθετ</w:t>
      </w:r>
      <w:r>
        <w:rPr>
          <w:rFonts w:eastAsia="Times New Roman" w:cs="Times New Roman"/>
          <w:szCs w:val="24"/>
        </w:rPr>
        <w:t>ε στο Βήμα, κύριε Αρβανιτίδη, θα ήθελα να συνεννοηθούμε για την περαιτέρω διαδικασία. Το πρώτο έχει να κάνει με τον προσδιορισμό του χρόνου διεξαγωγής της ονομαστικής ψηφοφορίας. Από το Προεδρείο προτείνουμε γύρω στις 22.00΄. Αν συμφωνείτε και με βάση τους</w:t>
      </w:r>
      <w:r>
        <w:rPr>
          <w:rFonts w:eastAsia="Times New Roman" w:cs="Times New Roman"/>
          <w:szCs w:val="24"/>
        </w:rPr>
        <w:t xml:space="preserve"> εγγεγραμμένους ομιλητές, Κοινοβουλευτικούς, ομιλητές, ως τώρα τουλάχιστον Προέδρους Κοινοβουλευτικών Ομάδων που δήλωσαν ότι θα μιλήσουν, περίπου στις 21.30΄ μπορεί…</w:t>
      </w:r>
    </w:p>
    <w:p w14:paraId="0D044CB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να το κάνουμε στις 21.00΄; Μην το κάνουμε 21.30΄, είναι ε</w:t>
      </w:r>
      <w:r>
        <w:rPr>
          <w:rFonts w:eastAsia="Times New Roman" w:cs="Times New Roman"/>
          <w:szCs w:val="24"/>
        </w:rPr>
        <w:t>πικίνδυνος χρόνος.</w:t>
      </w:r>
    </w:p>
    <w:p w14:paraId="0D044CB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Δεν ξέρω τι εννοείτε επικίνδυνο, αλλά κάνουμε μια πρόταση για τις 22.00΄. Μακάρι να τελειώσουν νωρίτερα οι ομιλητές.</w:t>
      </w:r>
    </w:p>
    <w:p w14:paraId="0D044CB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Ας κάνουμε μία προσπάθεια.</w:t>
      </w:r>
    </w:p>
    <w:p w14:paraId="0D044CB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Θα γίνε</w:t>
      </w:r>
      <w:r>
        <w:rPr>
          <w:rFonts w:eastAsia="Times New Roman" w:cs="Times New Roman"/>
          <w:szCs w:val="24"/>
        </w:rPr>
        <w:t xml:space="preserve">ι μία προσπάθεια. </w:t>
      </w:r>
    </w:p>
    <w:p w14:paraId="0D044CB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Επίσης, υπάρχει ένα αίτημα προς αυτήν την κατεύθυνση, για αυτό το βάζουμε κιόλας, από πολλούς συναδέλφους, για να φύγουν για τις περιοχές τους.</w:t>
      </w:r>
    </w:p>
    <w:p w14:paraId="0D044CB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Έτσι, λοιπόν, το πρώτο είναι θερμή παράκληση να τηρήσουμε τον χρόνο και το δεύτερο, οι δευτερ</w:t>
      </w:r>
      <w:r>
        <w:rPr>
          <w:rFonts w:eastAsia="Times New Roman" w:cs="Times New Roman"/>
          <w:szCs w:val="24"/>
        </w:rPr>
        <w:t>ολογίες των ειδικών αγορητών ή των Κοινοβουλευτικών</w:t>
      </w:r>
      <w:r>
        <w:rPr>
          <w:rFonts w:eastAsia="Times New Roman" w:cs="Times New Roman"/>
          <w:szCs w:val="24"/>
        </w:rPr>
        <w:t xml:space="preserve"> Εκπροσώπων</w:t>
      </w:r>
      <w:r>
        <w:rPr>
          <w:rFonts w:eastAsia="Times New Roman" w:cs="Times New Roman"/>
          <w:szCs w:val="24"/>
        </w:rPr>
        <w:t xml:space="preserve"> αν είναι εύκολο, να περιοριστούν, θα ήταν ευχής έργο.</w:t>
      </w:r>
    </w:p>
    <w:p w14:paraId="0D044CB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Κύριε Αρβανιτίδη, έχετε τον λόγο.</w:t>
      </w:r>
    </w:p>
    <w:p w14:paraId="0D044CBC" w14:textId="77777777" w:rsidR="00510C84" w:rsidRDefault="007027BA">
      <w:pPr>
        <w:spacing w:line="600" w:lineRule="auto"/>
        <w:ind w:firstLine="720"/>
        <w:contextualSpacing/>
        <w:jc w:val="both"/>
        <w:rPr>
          <w:rFonts w:eastAsia="Times New Roman"/>
          <w:szCs w:val="24"/>
        </w:rPr>
      </w:pPr>
      <w:r>
        <w:rPr>
          <w:rFonts w:eastAsia="Times New Roman"/>
          <w:b/>
          <w:szCs w:val="24"/>
        </w:rPr>
        <w:t>ΓΕΩΡΓΙΟΣ ΑΡΒΑΝΙΤΙΔΗΣ:</w:t>
      </w:r>
      <w:r>
        <w:rPr>
          <w:rFonts w:eastAsia="Times New Roman"/>
          <w:szCs w:val="24"/>
        </w:rPr>
        <w:t xml:space="preserve"> Ευχαριστώ πολύ, κύριε Πρόεδρε.</w:t>
      </w:r>
    </w:p>
    <w:p w14:paraId="0D044CBD"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χρειάστηκε πολύς </w:t>
      </w:r>
      <w:r>
        <w:rPr>
          <w:rFonts w:eastAsia="Times New Roman"/>
          <w:szCs w:val="24"/>
        </w:rPr>
        <w:t>χρόνος και πολλές χαμένες ευκαιρίες μέχρι να πειστούν πολίτες και πολιτικό σύστημα ότι το μοντέλο του κράτους-επιχειρηματία εξάντλησε τις δυνατότητές του. Και βέβαια, στις περισσότερες περιπτώσεις επιλέγαμε να προχωρήσουμε σε αποκρατικοποιήσεις όταν τα πρά</w:t>
      </w:r>
      <w:r>
        <w:rPr>
          <w:rFonts w:eastAsia="Times New Roman"/>
          <w:szCs w:val="24"/>
        </w:rPr>
        <w:t>γματα έφταναν στο απροχώρητο, παρουσιάζοντας την εξέλιξη αυτή ως ύστατη λύση και όχι ως μια στρατηγική επιλογή για την ανάπτυξη και για τον εκσυγχρονισμό της χώρας.</w:t>
      </w:r>
    </w:p>
    <w:p w14:paraId="0D044CBE"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Αυτό είχε </w:t>
      </w:r>
      <w:r>
        <w:rPr>
          <w:rFonts w:eastAsia="Times New Roman"/>
          <w:szCs w:val="24"/>
        </w:rPr>
        <w:t xml:space="preserve">ως </w:t>
      </w:r>
      <w:r>
        <w:rPr>
          <w:rFonts w:eastAsia="Times New Roman"/>
          <w:szCs w:val="24"/>
        </w:rPr>
        <w:t>αποτέλεσμα να δίνεται συστηματικά ένα λάθος σήμα στην κοινωνία, ότι οι αποκρατ</w:t>
      </w:r>
      <w:r>
        <w:rPr>
          <w:rFonts w:eastAsia="Times New Roman"/>
          <w:szCs w:val="24"/>
        </w:rPr>
        <w:t>ικοποιήσεις καταλήγουν πάντα σε βάρος του λαού. Αν πραγματικά θέλουμε να διαλύσουμε τους μύθους που μας έφεραν εδώ, πρέπει να συμφωνήσουμε σε αυτήν τη χώρα σε δύο βασικά πράγματα:</w:t>
      </w:r>
    </w:p>
    <w:p w14:paraId="0D044CBF"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Πρώτον, πρέπει να πούμε καθαρά στους πολίτες ποιες υπηρεσίες πιστεύουμε ότι </w:t>
      </w:r>
      <w:r>
        <w:rPr>
          <w:rFonts w:eastAsia="Times New Roman"/>
          <w:szCs w:val="24"/>
        </w:rPr>
        <w:t>πρέπει να παραμείνουν υπό δημόσιο έλεγχο και ποιες μπορούν να ασκηθούν και να παραχωρηθούν σε ιδιώτες. Εμείς, για παράδειγμα, πιστεύουμε ότι οι δημόσιες συγκοινωνίες πρέπει να παραμείνουν υπό κρατικό έλεγχο, ενώ αντίθετα οι λιμενικές υπηρεσίες εμπορικού χα</w:t>
      </w:r>
      <w:r>
        <w:rPr>
          <w:rFonts w:eastAsia="Times New Roman"/>
          <w:szCs w:val="24"/>
        </w:rPr>
        <w:t>ρακτήρα μπορούν να ασκούνται από ιδιώτες.</w:t>
      </w:r>
    </w:p>
    <w:p w14:paraId="0D044CC0" w14:textId="77777777" w:rsidR="00510C84" w:rsidRDefault="007027BA">
      <w:pPr>
        <w:spacing w:line="600" w:lineRule="auto"/>
        <w:ind w:firstLine="720"/>
        <w:contextualSpacing/>
        <w:jc w:val="both"/>
        <w:rPr>
          <w:rFonts w:eastAsia="Times New Roman"/>
          <w:szCs w:val="24"/>
        </w:rPr>
      </w:pPr>
      <w:r>
        <w:rPr>
          <w:rFonts w:eastAsia="Times New Roman"/>
          <w:szCs w:val="24"/>
        </w:rPr>
        <w:t>Δεύτερον, πρέπει να συμφωνήσουμε ότι οι αποκρατικοποιήσεις χωρίζονται σε συμφέρουσες και μη συμφέρουσες, ανάλογα βέβαια με το περιεχόμενό τους και όχι ανάλογα με τις ιδεοληψίες του καθένα.</w:t>
      </w:r>
    </w:p>
    <w:p w14:paraId="0D044CC1" w14:textId="77777777" w:rsidR="00510C84" w:rsidRDefault="007027BA">
      <w:pPr>
        <w:spacing w:line="600" w:lineRule="auto"/>
        <w:ind w:firstLine="720"/>
        <w:contextualSpacing/>
        <w:jc w:val="both"/>
        <w:rPr>
          <w:rFonts w:eastAsia="Times New Roman"/>
          <w:szCs w:val="24"/>
        </w:rPr>
      </w:pPr>
      <w:r>
        <w:rPr>
          <w:rFonts w:eastAsia="Times New Roman"/>
          <w:szCs w:val="24"/>
        </w:rPr>
        <w:t>Αν δεν καταφέρουμε να συμ</w:t>
      </w:r>
      <w:r>
        <w:rPr>
          <w:rFonts w:eastAsia="Times New Roman"/>
          <w:szCs w:val="24"/>
        </w:rPr>
        <w:t>φωνήσουμε ούτε σε αυτά τα βασικά, δεν υπάρχει καμμία περίπτωση να βγούμε από τα μνημόνια, δεν υπάρχει καμμία περίπτωση, κυρίες και κύριοι συνάδελφοι, να ξεπεράσουμε την κρίση.</w:t>
      </w:r>
    </w:p>
    <w:p w14:paraId="0D044CC2" w14:textId="77777777" w:rsidR="00510C84" w:rsidRDefault="007027BA">
      <w:pPr>
        <w:spacing w:line="600" w:lineRule="auto"/>
        <w:ind w:firstLine="720"/>
        <w:contextualSpacing/>
        <w:jc w:val="both"/>
        <w:rPr>
          <w:rFonts w:eastAsia="Times New Roman"/>
          <w:szCs w:val="24"/>
        </w:rPr>
      </w:pPr>
      <w:r>
        <w:rPr>
          <w:rFonts w:eastAsia="Times New Roman"/>
          <w:szCs w:val="24"/>
        </w:rPr>
        <w:t>Κύριε Υπουργέ, θέλω να σας δώσω μια εικόνα για το πώς εμείς βλέπουμε τα λιμάνια.</w:t>
      </w:r>
      <w:r>
        <w:rPr>
          <w:rFonts w:eastAsia="Times New Roman"/>
          <w:szCs w:val="24"/>
        </w:rPr>
        <w:t xml:space="preserve"> Κατ</w:t>
      </w:r>
      <w:r>
        <w:rPr>
          <w:rFonts w:eastAsia="Times New Roman"/>
          <w:szCs w:val="24"/>
        </w:rPr>
        <w:t xml:space="preserve">’ </w:t>
      </w:r>
      <w:r>
        <w:rPr>
          <w:rFonts w:eastAsia="Times New Roman"/>
          <w:szCs w:val="24"/>
        </w:rPr>
        <w:t>α</w:t>
      </w:r>
      <w:r>
        <w:rPr>
          <w:rFonts w:eastAsia="Times New Roman"/>
          <w:szCs w:val="24"/>
        </w:rPr>
        <w:t>ρχάς</w:t>
      </w:r>
      <w:r>
        <w:rPr>
          <w:rFonts w:eastAsia="Times New Roman"/>
          <w:szCs w:val="24"/>
        </w:rPr>
        <w:t xml:space="preserve"> ως Δημοκρατική Συμπαράταξη πιστεύουμε ότι η ναυτιλία αποτελεί τον βασικό πυλώνα για τη βιώσιμη ανάπτυξη της χώρας τις επόμενες δεκαετίες. Η συμβολή της στο ΑΕΠ και στο εξωτερικό ισοζύγιο είναι ήδη πολύ σημαντική και με τις κατάλληλες παρεμβάσει</w:t>
      </w:r>
      <w:r>
        <w:rPr>
          <w:rFonts w:eastAsia="Times New Roman"/>
          <w:szCs w:val="24"/>
        </w:rPr>
        <w:t xml:space="preserve">ς μπορεί να δώσει ώθηση και σε άλλους τομείς της οικονομίας, που πραγματικά το έχουν πολύ μεγάλη ανάγκη. Στην κατεύθυνση αυτή είναι εξαιρετικά σημαντικό να αξιοποιήσουμε τα μεγάλα λιμάνια της χώρας και κυρίως το </w:t>
      </w:r>
      <w:r>
        <w:rPr>
          <w:rFonts w:eastAsia="Times New Roman"/>
          <w:szCs w:val="24"/>
        </w:rPr>
        <w:t xml:space="preserve">λιμάνι </w:t>
      </w:r>
      <w:r>
        <w:rPr>
          <w:rFonts w:eastAsia="Times New Roman"/>
          <w:szCs w:val="24"/>
        </w:rPr>
        <w:t>της Θεσσαλονίκης και του Πειραιά, που</w:t>
      </w:r>
      <w:r>
        <w:rPr>
          <w:rFonts w:eastAsia="Times New Roman"/>
          <w:szCs w:val="24"/>
        </w:rPr>
        <w:t xml:space="preserve"> αποτελούν και την αιχμή του δόρατος.</w:t>
      </w:r>
    </w:p>
    <w:p w14:paraId="0D044CC3"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Η μεταφορά των προϊόντων σήμερα απαιτεί υπηρεσίες μεταφορών και </w:t>
      </w:r>
      <w:r>
        <w:rPr>
          <w:rFonts w:eastAsia="Times New Roman"/>
          <w:szCs w:val="24"/>
          <w:lang w:val="en-US"/>
        </w:rPr>
        <w:t>logistics</w:t>
      </w:r>
      <w:r>
        <w:rPr>
          <w:rFonts w:eastAsia="Times New Roman"/>
          <w:szCs w:val="24"/>
        </w:rPr>
        <w:t xml:space="preserve"> υψηλού επιπέδου, σύγχρονες υποδομές, ολοκληρωμένα συστήματα μεταφοράς και διακίνησης. Κατά συνέπεια, δεν μπορούμε να μιλάμε για σύγχρονα λιμάνια</w:t>
      </w:r>
      <w:r>
        <w:rPr>
          <w:rFonts w:eastAsia="Times New Roman"/>
          <w:szCs w:val="24"/>
        </w:rPr>
        <w:t xml:space="preserve">, αν αυτά δεν συνδέονται με το σιδηροδρομικό δίκτυο, αν δεν τελειώσουν επιτέλους οι </w:t>
      </w:r>
      <w:r>
        <w:rPr>
          <w:rFonts w:eastAsia="Times New Roman"/>
          <w:szCs w:val="24"/>
        </w:rPr>
        <w:t xml:space="preserve">οδικοί </w:t>
      </w:r>
      <w:r>
        <w:rPr>
          <w:rFonts w:eastAsia="Times New Roman"/>
          <w:szCs w:val="24"/>
        </w:rPr>
        <w:t>άξονες της χώρας, αν δεν προσελκύσουμε δυναμικές εταιρείες που θα ανταγωνίζονται σε κάθε κλάδο λιμενικής δραστηριότητας.</w:t>
      </w:r>
    </w:p>
    <w:p w14:paraId="0D044CC4" w14:textId="77777777" w:rsidR="00510C84" w:rsidRDefault="007027BA">
      <w:pPr>
        <w:spacing w:line="600" w:lineRule="auto"/>
        <w:ind w:firstLine="720"/>
        <w:contextualSpacing/>
        <w:jc w:val="both"/>
        <w:rPr>
          <w:rFonts w:eastAsia="Times New Roman"/>
          <w:szCs w:val="24"/>
        </w:rPr>
      </w:pPr>
      <w:r>
        <w:rPr>
          <w:rFonts w:eastAsia="Times New Roman"/>
          <w:szCs w:val="24"/>
        </w:rPr>
        <w:t>Το ευρωπαϊκό λιμενικό μοντέλο εξυπηρετεί τον</w:t>
      </w:r>
      <w:r>
        <w:rPr>
          <w:rFonts w:eastAsia="Times New Roman"/>
          <w:szCs w:val="24"/>
        </w:rPr>
        <w:t xml:space="preserve"> στόχο αυτόν με τον καλύτερο τρόπο, αφού διασφαλίζει επενδύσεις και πληθώρα επενδυτών σε κάθε τομέα. Αυτός είναι ο λόγος που το 2014 –για να λυθεί κι αυτή η παρεξήγηση- εκφράσαμε την αντίθεσή μας στο μοντέλο ιδιωτικοποίησης που επέλεξε ο κ. Βαρβιτσιώτης κα</w:t>
      </w:r>
      <w:r>
        <w:rPr>
          <w:rFonts w:eastAsia="Times New Roman"/>
          <w:szCs w:val="24"/>
        </w:rPr>
        <w:t>ι υιοθέτησε η σημερινή Κυβέρνηση. Είχαμε προειδοποιήσει έγκαιρα ότι η επιλογή πώλησης του πλειοψηφικού πακέτου μετοχών του ΟΛΠ είχε τον κίνδυνο να περάσουμε από το ένα άκρο στο άλλο, να περάσουμε, δηλαδή, από το κρατικό μονοπώλιο σε ιδιωτικό μονοπώλιο, πρά</w:t>
      </w:r>
      <w:r>
        <w:rPr>
          <w:rFonts w:eastAsia="Times New Roman"/>
          <w:szCs w:val="24"/>
        </w:rPr>
        <w:t>γμα το οποίο έγινε.</w:t>
      </w:r>
    </w:p>
    <w:p w14:paraId="0D044CC5" w14:textId="77777777" w:rsidR="00510C84" w:rsidRDefault="007027BA">
      <w:pPr>
        <w:spacing w:line="600" w:lineRule="auto"/>
        <w:ind w:firstLine="720"/>
        <w:contextualSpacing/>
        <w:jc w:val="both"/>
        <w:rPr>
          <w:rFonts w:eastAsia="Times New Roman"/>
          <w:szCs w:val="24"/>
        </w:rPr>
      </w:pPr>
      <w:r>
        <w:rPr>
          <w:rFonts w:eastAsia="Times New Roman"/>
          <w:szCs w:val="24"/>
        </w:rPr>
        <w:t>Επειδή, όμως, δεν είμαστε όλοι ίδιοι, παρά τις αντιρρήσεις μας, αποφασίσαμε να αντιμετωπίσουμε με υπευθυνότητα μια διεθνή υποχρέωση της χώρας και να εργαστούμε, ώστε η αποκρατικοποίηση του ΟΛΠ να είναι όσο το δυνατόν πιο επωφελής για το</w:t>
      </w:r>
      <w:r>
        <w:rPr>
          <w:rFonts w:eastAsia="Times New Roman"/>
          <w:szCs w:val="24"/>
        </w:rPr>
        <w:t xml:space="preserve">ν ελληνικό λαό. Δυστυχώς, ο τρόπος με τον οποίο φέρατε τη σύμβαση παραχώρησης στη Βουλή, μας στερεί σε μεγάλο βαθμό αυτήν τη δυνατότητα, αφού οι προτάσεις που μπορούν να γίνουν μέσα σε ελάχιστο χρόνο που διαρκεί η Ολομέλεια και διήρκησαν οι </w:t>
      </w:r>
      <w:r>
        <w:rPr>
          <w:rFonts w:eastAsia="Times New Roman"/>
          <w:szCs w:val="24"/>
        </w:rPr>
        <w:t xml:space="preserve">επιτροπές </w:t>
      </w:r>
      <w:r>
        <w:rPr>
          <w:rFonts w:eastAsia="Times New Roman"/>
          <w:szCs w:val="24"/>
        </w:rPr>
        <w:t>είναι</w:t>
      </w:r>
      <w:r>
        <w:rPr>
          <w:rFonts w:eastAsia="Times New Roman"/>
          <w:szCs w:val="24"/>
        </w:rPr>
        <w:t xml:space="preserve"> σημειακές και περιορισμένες.</w:t>
      </w:r>
    </w:p>
    <w:p w14:paraId="0D044CC6" w14:textId="77777777" w:rsidR="00510C84" w:rsidRDefault="007027BA">
      <w:pPr>
        <w:spacing w:line="600" w:lineRule="auto"/>
        <w:ind w:firstLine="720"/>
        <w:contextualSpacing/>
        <w:jc w:val="both"/>
        <w:rPr>
          <w:rFonts w:eastAsia="Times New Roman"/>
          <w:szCs w:val="24"/>
        </w:rPr>
      </w:pPr>
      <w:r>
        <w:rPr>
          <w:rFonts w:eastAsia="Times New Roman"/>
          <w:szCs w:val="24"/>
        </w:rPr>
        <w:t>Έρχομαι τώρα στην ουσία. Αρχικά θέλω να τονίσω ότι η συνέχιση του υπάρχοντος διαγωνισμού για την αποκρατικοποίηση του ΟΛΠ αποτελεί επιλογή της παρούσας Κυβέρνησης, αφού σε κανένα νομικό κείμενο, σε κανένα μνημόνιο, εκτός από τ</w:t>
      </w:r>
      <w:r>
        <w:rPr>
          <w:rFonts w:eastAsia="Times New Roman"/>
          <w:szCs w:val="24"/>
        </w:rPr>
        <w:t>ο τρίτο το οποίο εσείς υπογράψατε, δεν μας δέσμευε στο μοντέλο ιδιωτικοποίησης που ακολουθούμε. Επειδή, όμως, αυτό αποτελεί παρελθόν και σήμερα έχουμε μπροστά μας μια συγκεκριμένη συμφωνία, θέλω να κάνω ορισμένες παρατηρήσεις για τον τρόπο με τον οποίο χει</w:t>
      </w:r>
      <w:r>
        <w:rPr>
          <w:rFonts w:eastAsia="Times New Roman"/>
          <w:szCs w:val="24"/>
        </w:rPr>
        <w:t>ριστήκατε το θέμα. Πάμε λοιπόν, να δούμε τι έπρεπε να κάνετε και τι δεν κάνατε.</w:t>
      </w:r>
    </w:p>
    <w:p w14:paraId="0D044CC7"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Γνωρίζετε πολύ καλά ότι ο ν.3654/2008 επέβαλε τη διαβούλευση μεταξύ του ελληνικού </w:t>
      </w:r>
      <w:r>
        <w:rPr>
          <w:rFonts w:eastAsia="Times New Roman"/>
          <w:szCs w:val="24"/>
        </w:rPr>
        <w:t xml:space="preserve">δημοσίου </w:t>
      </w:r>
      <w:r>
        <w:rPr>
          <w:rFonts w:eastAsia="Times New Roman"/>
          <w:szCs w:val="24"/>
        </w:rPr>
        <w:t xml:space="preserve">και του ΟΛΠ για την αναθεώρηση της υφιστάμενης σύμβασης παραχώρησης. Δεν το κάνατε. </w:t>
      </w:r>
      <w:r>
        <w:rPr>
          <w:rFonts w:eastAsia="Times New Roman"/>
          <w:szCs w:val="24"/>
        </w:rPr>
        <w:t>Θεσπίσατε τελευταία στιγμή τη Δημόσια Αρχή Λιμένων, αντί να το κάνετε άμεσα, ώστε να γνωρίζουμε εξαρχής ποιες αρμοδιότητες παραχωρούνται και ποιες όχι. Ταλαιπωρήσατε απίστευτα τους εργαζόμενους και την επιχειρηματικ</w:t>
      </w:r>
      <w:r>
        <w:rPr>
          <w:rFonts w:eastAsia="Times New Roman"/>
          <w:szCs w:val="24"/>
        </w:rPr>
        <w:t>ή κοινότητα</w:t>
      </w:r>
      <w:r>
        <w:rPr>
          <w:rFonts w:eastAsia="Times New Roman"/>
          <w:szCs w:val="24"/>
        </w:rPr>
        <w:t xml:space="preserve"> της χώρας, επειδή δεν καταφέρ</w:t>
      </w:r>
      <w:r>
        <w:rPr>
          <w:rFonts w:eastAsia="Times New Roman"/>
          <w:szCs w:val="24"/>
        </w:rPr>
        <w:t xml:space="preserve">ατε το αυτονόητο, να δημιουργήσετε δηλαδή ένα ασφαλές εργασιακό περιβάλλον. </w:t>
      </w:r>
    </w:p>
    <w:p w14:paraId="0D044CC8" w14:textId="77777777" w:rsidR="00510C84" w:rsidRDefault="007027BA">
      <w:pPr>
        <w:spacing w:line="600" w:lineRule="auto"/>
        <w:ind w:firstLine="720"/>
        <w:contextualSpacing/>
        <w:jc w:val="both"/>
        <w:rPr>
          <w:rFonts w:eastAsia="Times New Roman"/>
          <w:szCs w:val="24"/>
        </w:rPr>
      </w:pPr>
      <w:r>
        <w:rPr>
          <w:rFonts w:eastAsia="Times New Roman"/>
          <w:szCs w:val="24"/>
        </w:rPr>
        <w:t>Θυμίζω ότι ένας από τους λόγους που η προηγούμενη διοίκηση του ΤΑΙΠΕΔ και ο τότε Υπουργός μάς έλεγαν ότι επέλεξαν το συγκεκριμένο μοντέλο αποκρατικοποίησης, ήταν γιατί ο επενδυτής</w:t>
      </w:r>
      <w:r>
        <w:rPr>
          <w:rFonts w:eastAsia="Times New Roman"/>
          <w:szCs w:val="24"/>
        </w:rPr>
        <w:t xml:space="preserve"> υποχρεώνεται να αναλάβει, μαζί με την επιχείρηση και τις υποχρεώσεις, το σύνολο του προσωπικού. Πολύ απλά δεν μπορούσε να αγοράσει την επιχείρηση σε λειτουργία, απολύοντας ταυτόχρονα το προσωπικό. Μιλάτε για ικανοποιητικό τίμημα με 368 εκατομμύρια ευρώ γι</w:t>
      </w:r>
      <w:r>
        <w:rPr>
          <w:rFonts w:eastAsia="Times New Roman"/>
          <w:szCs w:val="24"/>
        </w:rPr>
        <w:t xml:space="preserve">α το 67% των μετοχών, 350 εκατομμύρια για επενδύσεις και 410 εκατομμύρια από 3,5% του κύκλου των εργασιών. </w:t>
      </w:r>
    </w:p>
    <w:p w14:paraId="0D044CC9" w14:textId="77777777" w:rsidR="00510C84" w:rsidRDefault="007027BA">
      <w:pPr>
        <w:spacing w:line="600" w:lineRule="auto"/>
        <w:ind w:firstLine="720"/>
        <w:contextualSpacing/>
        <w:jc w:val="both"/>
        <w:rPr>
          <w:rFonts w:eastAsia="Times New Roman"/>
          <w:szCs w:val="24"/>
        </w:rPr>
      </w:pPr>
      <w:r>
        <w:rPr>
          <w:rFonts w:eastAsia="Times New Roman"/>
          <w:szCs w:val="24"/>
        </w:rPr>
        <w:t>Θυμίζω ότι η πρόσφατη συμφωνία για το λιμάνι της Λεμεσού -και είναι ιδιαίτερα σημαντικό-, ένα λιμάνι μικρότερης δυναμικότητας από αυτό του Πειραιά έ</w:t>
      </w:r>
      <w:r>
        <w:rPr>
          <w:rFonts w:eastAsia="Times New Roman"/>
          <w:szCs w:val="24"/>
        </w:rPr>
        <w:t>φθασε τα 2 δισεκατομμύρια ευρώ και μάλιστα για είκοσι πέντε και όχι για τριάντα έξι χρόνια παραχώρησης, όπως κάνετε με τον Πειραιά. Θυμίζω, επίσης, ότι η Λεμεσός επέλεξε το ευρωπαϊκό μοντέλο αποκρατικοποίησης, αυτό που κι εμείς προτείναμε εξαρχής. Σημειώστ</w:t>
      </w:r>
      <w:r>
        <w:rPr>
          <w:rFonts w:eastAsia="Times New Roman"/>
          <w:szCs w:val="24"/>
        </w:rPr>
        <w:t xml:space="preserve">ε ότι στην τελική φάση του διαγωνισμού υποβλήθηκαν έξι προσφορές για τον σταθμό εμπορευματοκιβωτίων, πέντε προσφορές για τον σταθμό γενικού φορτίου και τρεις προσφορές για τις λιμενικές υπηρεσίες. Στην περίπτωση του ΟΛΠ ο διαγωνισμός έκλεισε μόλις με έναν </w:t>
      </w:r>
      <w:r>
        <w:rPr>
          <w:rFonts w:eastAsia="Times New Roman"/>
          <w:szCs w:val="24"/>
        </w:rPr>
        <w:t>ενδιαφερόμενο να καταθέτει δεσμευτική προσφορά.</w:t>
      </w:r>
    </w:p>
    <w:p w14:paraId="0D044CCA" w14:textId="77777777" w:rsidR="00510C84" w:rsidRDefault="007027BA">
      <w:pPr>
        <w:spacing w:line="600" w:lineRule="auto"/>
        <w:ind w:firstLine="720"/>
        <w:contextualSpacing/>
        <w:jc w:val="both"/>
        <w:rPr>
          <w:rFonts w:eastAsia="Times New Roman"/>
          <w:szCs w:val="24"/>
        </w:rPr>
      </w:pPr>
      <w:r>
        <w:rPr>
          <w:rFonts w:eastAsia="Times New Roman"/>
          <w:szCs w:val="24"/>
        </w:rPr>
        <w:t>Έρχομαι τώρα στις επενδύσεις. Κύριε Υπουργέ, πρέπει να μας παρουσιάσετε αναλυτικά τις επενδύσεις που θα γίνουν, για να μπορούμε να κρίνουμε ποιον αφορούν. Αν ο κύριος όγκος κατά κύριο λόγο αφορά νέες υποδομές</w:t>
      </w:r>
      <w:r>
        <w:rPr>
          <w:rFonts w:eastAsia="Times New Roman"/>
          <w:szCs w:val="24"/>
        </w:rPr>
        <w:t>, τότε πράγματι το δημόσιο θα έχει σημαντικό όφελος. Αν, όμως, οι επενδύσεις αφορούν κατά κύριο λόγο υλικοτεχνική υποδομή, μηχανήματα και εξοπλισμό, αυτά ελάχιστη αξία θα έχουν, όταν το λιμάνι επιστρέψει στο ελληνικό δημόσιο, αφού μετά από τριάντα έξι χρόν</w:t>
      </w:r>
      <w:r>
        <w:rPr>
          <w:rFonts w:eastAsia="Times New Roman"/>
          <w:szCs w:val="24"/>
        </w:rPr>
        <w:t>ια τόσο η αξία τους όσο και η χρησιμότητά τους θα έχουν σχεδόν εκμηδενιστεί.</w:t>
      </w:r>
    </w:p>
    <w:p w14:paraId="0D044CCB" w14:textId="77777777" w:rsidR="00510C84" w:rsidRDefault="007027BA">
      <w:pPr>
        <w:spacing w:line="600" w:lineRule="auto"/>
        <w:ind w:firstLine="720"/>
        <w:contextualSpacing/>
        <w:jc w:val="both"/>
        <w:rPr>
          <w:rFonts w:eastAsia="Times New Roman"/>
          <w:szCs w:val="24"/>
        </w:rPr>
      </w:pPr>
      <w:r>
        <w:rPr>
          <w:rFonts w:eastAsia="Times New Roman"/>
          <w:szCs w:val="24"/>
        </w:rPr>
        <w:t>Κλείνω με ένα μείζον θέμα. Στο νομοσχέδιο αναφέρεται ότι αυτήν τη στιγμή οι σχέσεις των περιουσιακών στοιχείων του ΟΛΠ με τις δανειακές του υποχρεώσεις είναι στο 0,7. Αυτό πρακτικ</w:t>
      </w:r>
      <w:r>
        <w:rPr>
          <w:rFonts w:eastAsia="Times New Roman"/>
          <w:szCs w:val="24"/>
        </w:rPr>
        <w:t>ά σημαίνει ότι η αξία της περιουσίας του υπερκαλύπτει τα δάνεια, τα οποία έχει λάβει. Στη σύμβαση παραχώρησης προβλέπεται ότι ο επενδυτής έχει τη δυνατότητα να παραδώσει μετά από τριάντα έξι χρόνια τον ΟΛΠ στο ελληνικό δημόσιο με μια σχέση έξι</w:t>
      </w:r>
      <w:r>
        <w:rPr>
          <w:rFonts w:eastAsia="Times New Roman"/>
          <w:szCs w:val="24"/>
        </w:rPr>
        <w:t>.</w:t>
      </w:r>
      <w:r>
        <w:rPr>
          <w:rFonts w:eastAsia="Times New Roman"/>
          <w:szCs w:val="24"/>
        </w:rPr>
        <w:t xml:space="preserve"> </w:t>
      </w:r>
      <w:r>
        <w:rPr>
          <w:rFonts w:eastAsia="Times New Roman"/>
          <w:szCs w:val="24"/>
        </w:rPr>
        <w:t>Έξι</w:t>
      </w:r>
      <w:r>
        <w:rPr>
          <w:rFonts w:eastAsia="Times New Roman"/>
          <w:szCs w:val="24"/>
        </w:rPr>
        <w:t xml:space="preserve"> φορές π</w:t>
      </w:r>
      <w:r>
        <w:rPr>
          <w:rFonts w:eastAsia="Times New Roman"/>
          <w:szCs w:val="24"/>
        </w:rPr>
        <w:t>άνω, έχει δικαίωμα οι δανειακές του υποχρεώσεις να είναι έναντι της περιουσίας. Αυτό πρακτικά σημαίνει ότι τριάντα έξι χρόνια μετά οι δανειακές υποχρεώσεις του ΟΛΠ μπορεί να ξεπερνούν ακόμα και έξι φορές το ύψος της περιουσίας του. Με άλλα λόγια, η περιβόη</w:t>
      </w:r>
      <w:r>
        <w:rPr>
          <w:rFonts w:eastAsia="Times New Roman"/>
          <w:szCs w:val="24"/>
        </w:rPr>
        <w:t xml:space="preserve">τη επένδυση θα γίνει με δανεικά, τα οποία στο τέλος δυστυχώς θα φορτωθούν στον ελληνικό λαό. Κανονικά θα έπρεπε να υπάρχει πρόβλεψη ώστε τον τελευταίο χρόνο της παραχώρησης, το 2052, η σχέση αυτή να επιστρέφει υποχρεωτικά στο 0,7. </w:t>
      </w:r>
    </w:p>
    <w:p w14:paraId="0D044CCC"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Κύριε Υπουργέ, δυστυχώς </w:t>
      </w:r>
      <w:r>
        <w:rPr>
          <w:rFonts w:eastAsia="Times New Roman"/>
          <w:szCs w:val="24"/>
        </w:rPr>
        <w:t>αποτύχατε ακόμα και στα εύκολα. Αποτύχατε να δείξετε τη στοιχειώδη σοβαρότητα σε μια κρίσιμη αποκρατικοποίηση. Για πρώτη φορά ο Δήμος Πειραιά δεν θα συμμετέχει στο Διοικητικό Συμβούλιο του ΟΛΠ. Τίποτα πλέον δεν μπορεί να εξασφαλίσει ότι ο νέος επενδυτής θα</w:t>
      </w:r>
      <w:r>
        <w:rPr>
          <w:rFonts w:eastAsia="Times New Roman"/>
          <w:szCs w:val="24"/>
        </w:rPr>
        <w:t xml:space="preserve"> εργάζεται από κοινού με το </w:t>
      </w:r>
      <w:r>
        <w:rPr>
          <w:rFonts w:eastAsia="Times New Roman"/>
          <w:szCs w:val="24"/>
        </w:rPr>
        <w:t>δήμο</w:t>
      </w:r>
      <w:r>
        <w:rPr>
          <w:rFonts w:eastAsia="Times New Roman"/>
          <w:szCs w:val="24"/>
        </w:rPr>
        <w:t xml:space="preserve">, ώστε τα οφέλη για τον Πειραιά από τη νέα εποχή που μπαίνει ο ΟΛΠ να έχουν άμεσο αντίκτυπο στην </w:t>
      </w:r>
      <w:r>
        <w:rPr>
          <w:rFonts w:eastAsia="Times New Roman"/>
          <w:szCs w:val="24"/>
        </w:rPr>
        <w:t xml:space="preserve">τοπική </w:t>
      </w:r>
      <w:r>
        <w:rPr>
          <w:rFonts w:eastAsia="Times New Roman"/>
          <w:szCs w:val="24"/>
        </w:rPr>
        <w:t>κοινωνία, στην τοπική οικονομία και στις τοπικές επιχειρήσεις.</w:t>
      </w:r>
    </w:p>
    <w:p w14:paraId="0D044CCD" w14:textId="77777777" w:rsidR="00510C84" w:rsidRDefault="007027BA">
      <w:pPr>
        <w:spacing w:line="600" w:lineRule="auto"/>
        <w:ind w:firstLine="720"/>
        <w:contextualSpacing/>
        <w:jc w:val="both"/>
        <w:rPr>
          <w:rFonts w:eastAsia="Times New Roman"/>
          <w:szCs w:val="24"/>
        </w:rPr>
      </w:pPr>
      <w:r>
        <w:rPr>
          <w:rFonts w:eastAsia="Times New Roman"/>
          <w:szCs w:val="24"/>
        </w:rPr>
        <w:t>Σας ευχαριστώ.</w:t>
      </w:r>
    </w:p>
    <w:p w14:paraId="0D044CCE" w14:textId="77777777" w:rsidR="00510C84" w:rsidRDefault="007027BA">
      <w:pPr>
        <w:spacing w:line="600" w:lineRule="auto"/>
        <w:ind w:firstLine="720"/>
        <w:contextualSpacing/>
        <w:jc w:val="center"/>
        <w:rPr>
          <w:rFonts w:eastAsia="Times New Roman"/>
          <w:szCs w:val="24"/>
        </w:rPr>
      </w:pPr>
      <w:r>
        <w:rPr>
          <w:rFonts w:eastAsia="Times New Roman"/>
          <w:szCs w:val="24"/>
        </w:rPr>
        <w:t>(Χειροκροτήματα)</w:t>
      </w:r>
    </w:p>
    <w:p w14:paraId="0D044CCF"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(Γεώργιος Λαμπ</w:t>
      </w:r>
      <w:r>
        <w:rPr>
          <w:rFonts w:eastAsia="Times New Roman"/>
          <w:b/>
          <w:szCs w:val="24"/>
        </w:rPr>
        <w:t>ρούλης):</w:t>
      </w:r>
      <w:r>
        <w:rPr>
          <w:rFonts w:eastAsia="Times New Roman"/>
          <w:szCs w:val="24"/>
        </w:rPr>
        <w:t xml:space="preserve"> Ευχαριστούμε τον κ. Αρβανιτίδη.</w:t>
      </w:r>
    </w:p>
    <w:p w14:paraId="0D044CD0" w14:textId="77777777" w:rsidR="00510C84" w:rsidRDefault="007027BA">
      <w:pPr>
        <w:spacing w:line="600" w:lineRule="auto"/>
        <w:ind w:firstLine="720"/>
        <w:contextualSpacing/>
        <w:jc w:val="both"/>
        <w:rPr>
          <w:rFonts w:eastAsia="Times New Roman"/>
          <w:szCs w:val="24"/>
        </w:rPr>
      </w:pPr>
      <w:r>
        <w:rPr>
          <w:rFonts w:eastAsia="Times New Roman"/>
          <w:szCs w:val="24"/>
        </w:rPr>
        <w:t>Τον λόγο έχει ο Κοινοβουλευτικός Εκπρόσωπος της Νέας Δημοκρατίας, ο κ. Δένδιας.</w:t>
      </w:r>
    </w:p>
    <w:p w14:paraId="0D044CD1" w14:textId="77777777" w:rsidR="00510C84" w:rsidRDefault="007027BA">
      <w:pPr>
        <w:spacing w:line="600" w:lineRule="auto"/>
        <w:ind w:firstLine="720"/>
        <w:contextualSpacing/>
        <w:jc w:val="both"/>
        <w:rPr>
          <w:rFonts w:eastAsia="Times New Roman"/>
          <w:szCs w:val="24"/>
        </w:rPr>
      </w:pPr>
      <w:r>
        <w:rPr>
          <w:rFonts w:eastAsia="Times New Roman"/>
          <w:b/>
          <w:szCs w:val="24"/>
        </w:rPr>
        <w:t>ΝΙΚΟΛΑΟΣ ΔΕΝΔΙΑΣ:</w:t>
      </w:r>
      <w:r>
        <w:rPr>
          <w:rFonts w:eastAsia="Times New Roman"/>
          <w:szCs w:val="24"/>
        </w:rPr>
        <w:t xml:space="preserve"> Σας ευχαριστώ, κύριε Πρόεδρε. </w:t>
      </w:r>
    </w:p>
    <w:p w14:paraId="0D044CD2" w14:textId="77777777" w:rsidR="00510C84" w:rsidRDefault="007027BA">
      <w:pPr>
        <w:spacing w:line="600" w:lineRule="auto"/>
        <w:ind w:firstLine="720"/>
        <w:contextualSpacing/>
        <w:jc w:val="both"/>
        <w:rPr>
          <w:rFonts w:eastAsia="Times New Roman"/>
          <w:szCs w:val="24"/>
        </w:rPr>
      </w:pPr>
      <w:r>
        <w:rPr>
          <w:rFonts w:eastAsia="Times New Roman"/>
          <w:szCs w:val="24"/>
        </w:rPr>
        <w:t>Κύριοι Υπουργοί, κυρίες και κύριοι συνάδελφοι, για εμάς στη Νέα Δημοκρατία σήμερα είνα</w:t>
      </w:r>
      <w:r>
        <w:rPr>
          <w:rFonts w:eastAsia="Times New Roman"/>
          <w:szCs w:val="24"/>
        </w:rPr>
        <w:t xml:space="preserve">ι μια καλή μέρα και νομίζω θα μπορούσε να είναι μια καλή μέρα και για τη χώρα. Γιατί; Διότι έρχεται ενώπιον της Εθνικής Αντιπροσωπείας η κύρωση μιας σύμβασης, η οποία αποτελεί συνέχιση της στρατηγικής επιλογής, την οποία έκανε ο Κώστας Καραμανλής το 2008, </w:t>
      </w:r>
      <w:r>
        <w:rPr>
          <w:rFonts w:eastAsia="Times New Roman"/>
          <w:szCs w:val="24"/>
        </w:rPr>
        <w:t xml:space="preserve">μιας στρατηγικής επιλογής την οποία συνέχισε η </w:t>
      </w:r>
      <w:r>
        <w:rPr>
          <w:rFonts w:eastAsia="Times New Roman"/>
          <w:szCs w:val="24"/>
        </w:rPr>
        <w:t xml:space="preserve">κυβέρνηση </w:t>
      </w:r>
      <w:r>
        <w:rPr>
          <w:rFonts w:eastAsia="Times New Roman"/>
          <w:szCs w:val="24"/>
        </w:rPr>
        <w:t>Σαμαρά και οι τότε Υπουργοί, ο κ. Μουσουρούλης, ο κ. Βαρβιτσιώτης, ο οποίος την οδήγησε και σε κατάληξη και που έφερε αρκετές φορές στην Αθήνα τους ηγέτες της ασιατικής υπερδύναμης, της μεγάλης χώρας</w:t>
      </w:r>
      <w:r>
        <w:rPr>
          <w:rFonts w:eastAsia="Times New Roman"/>
          <w:szCs w:val="24"/>
        </w:rPr>
        <w:t xml:space="preserve"> της Κίνας. </w:t>
      </w:r>
    </w:p>
    <w:p w14:paraId="0D044CD3"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Το πόσο σημαντική, κυρίες και κύριοι συνάδελφοι, είναι για την Κίνα αυτή η επένδυση νομίζω το γνωρίζετε. Μου επιτρέπετε να σας πω ότι είχα την ευκαιρία στο πλαίσιο της προηγούμενης </w:t>
      </w:r>
      <w:r>
        <w:rPr>
          <w:rFonts w:eastAsia="Times New Roman"/>
          <w:szCs w:val="24"/>
        </w:rPr>
        <w:t>κυβέρνησης</w:t>
      </w:r>
      <w:r>
        <w:rPr>
          <w:rFonts w:eastAsia="Times New Roman"/>
          <w:szCs w:val="24"/>
        </w:rPr>
        <w:t xml:space="preserve">, και με τον Πρωθυπουργό της Κίνας, τον Πρωθυπουργό </w:t>
      </w:r>
      <w:r>
        <w:rPr>
          <w:rFonts w:eastAsia="Times New Roman"/>
          <w:szCs w:val="24"/>
        </w:rPr>
        <w:t>Λι, αλλά και ένα ολόκληρο πρωί στη Ρόδο, σε ιδιωτική επίσκεψη συνοδεύοντας τον Πρόεδρο Σι, να κατανοήσω πως είναι απολύτως απαραίτητο για τη σχέση μας με την Κίνα να ολοκληρωθεί αυτή η σύμβαση.</w:t>
      </w:r>
    </w:p>
    <w:p w14:paraId="0D044CD4" w14:textId="77777777" w:rsidR="00510C84" w:rsidRDefault="007027BA">
      <w:pPr>
        <w:spacing w:line="600" w:lineRule="auto"/>
        <w:contextualSpacing/>
        <w:jc w:val="both"/>
        <w:rPr>
          <w:rFonts w:eastAsia="Times New Roman"/>
          <w:szCs w:val="24"/>
        </w:rPr>
      </w:pPr>
      <w:r>
        <w:rPr>
          <w:rFonts w:eastAsia="Times New Roman"/>
          <w:szCs w:val="24"/>
        </w:rPr>
        <w:tab/>
        <w:t>Εμείς, λοιπόν, στη Νέα Δημοκρατία θα θέλαμε σήμερα να χαιρόμα</w:t>
      </w:r>
      <w:r>
        <w:rPr>
          <w:rFonts w:eastAsia="Times New Roman"/>
          <w:szCs w:val="24"/>
        </w:rPr>
        <w:t>στε και λυπούμαστε, κύριε Υπουργέ, γιατί μας στερήσατε ένα κομμάτι αυτής της χαράς.</w:t>
      </w:r>
    </w:p>
    <w:p w14:paraId="0D044CD5" w14:textId="77777777" w:rsidR="00510C84" w:rsidRDefault="007027BA">
      <w:pPr>
        <w:spacing w:line="600" w:lineRule="auto"/>
        <w:ind w:firstLine="720"/>
        <w:contextualSpacing/>
        <w:jc w:val="both"/>
        <w:rPr>
          <w:rFonts w:eastAsia="Times New Roman"/>
          <w:szCs w:val="24"/>
        </w:rPr>
      </w:pPr>
      <w:r>
        <w:rPr>
          <w:rFonts w:eastAsia="Times New Roman"/>
          <w:szCs w:val="24"/>
        </w:rPr>
        <w:t>Πρώτον, μας τη στερήσατε με τη δική σας και του κυρίου εισηγητή της Πλειοψηφίας ενοχική εισήγηση γι’ αυτή τη σύμβαση. Ευτυχώς, η δική μας εισηγήτρια, η κ. Κεφαλογιάννη, ανα</w:t>
      </w:r>
      <w:r>
        <w:rPr>
          <w:rFonts w:eastAsia="Times New Roman"/>
          <w:szCs w:val="24"/>
        </w:rPr>
        <w:t>πτύσσοντας το ζήτημα αυτό, έβαλε τα πράγματα στη θέση τους. Φερθήκατε ενοχικά απέναντι σ’ αυτό το οποίο προτείνετε προς κύρωση στην Εθνική Αντιπροσωπεία, ενοχικά γιατί επί της αρχής ήσασταν εναντίον των αποκρατικοποιήσεων, αλλά και επί της συγκεκριμένης σύ</w:t>
      </w:r>
      <w:r>
        <w:rPr>
          <w:rFonts w:eastAsia="Times New Roman"/>
          <w:szCs w:val="24"/>
        </w:rPr>
        <w:t xml:space="preserve">μβασης δεν έχετε φέρει τίποτα καλύτερο απ’ ό,τι είχε καταφέρει η κυβέρνηση Νέας Δημοκρατίας – ΠΑΣΟΚ τότε με τον αρμόδιο Υπουργό της, τον κ. Βαρβιτσιώτη. Σας τα είπε προηγουμένως κατά την τοποθέτησή του. </w:t>
      </w:r>
    </w:p>
    <w:p w14:paraId="0D044CD6" w14:textId="77777777" w:rsidR="00510C84" w:rsidRDefault="007027BA">
      <w:pPr>
        <w:spacing w:line="600" w:lineRule="auto"/>
        <w:ind w:firstLine="720"/>
        <w:contextualSpacing/>
        <w:jc w:val="both"/>
        <w:rPr>
          <w:rFonts w:eastAsia="Times New Roman"/>
          <w:szCs w:val="24"/>
        </w:rPr>
      </w:pPr>
      <w:r>
        <w:rPr>
          <w:rFonts w:eastAsia="Times New Roman"/>
          <w:szCs w:val="24"/>
        </w:rPr>
        <w:t>Αντίθετα, όμως, δεν χάσατε την ευκαιρία –και αυτό με λυπεί, κύριε Υπουργέ- να γελοιοποιήσετε και το χώρα και το Εθνικό Κοινοβούλιο και την Κυβέρνηση και να αναγκαστεί κυρίαρχο Κοινοβούλιο να σταματήσει την πρόοδο των εργασιών του και να περιμένει την ολοκλ</w:t>
      </w:r>
      <w:r>
        <w:rPr>
          <w:rFonts w:eastAsia="Times New Roman"/>
          <w:szCs w:val="24"/>
        </w:rPr>
        <w:t xml:space="preserve">ήρωση </w:t>
      </w:r>
      <w:r>
        <w:rPr>
          <w:rFonts w:eastAsia="Times New Roman"/>
          <w:szCs w:val="24"/>
        </w:rPr>
        <w:t xml:space="preserve">της </w:t>
      </w:r>
      <w:r>
        <w:rPr>
          <w:rFonts w:eastAsia="Times New Roman"/>
          <w:szCs w:val="24"/>
        </w:rPr>
        <w:t>διαπραγμάτευσης νομοτεχνικών μεταβολών, συναλλασσόμενο με εταιρεία, έστω και αν αυτή η εταιρεία είναι εταιρεία η οποία ανήκει σ’ έναν πολύ μεγάλο κρατικό φορέα. Αυτό, κυρίες και κύριοι συνάδελφοι, δεν τιμά την Κυβέρνηση, δεν τιμά και τη χώρα, δεν</w:t>
      </w:r>
      <w:r>
        <w:rPr>
          <w:rFonts w:eastAsia="Times New Roman"/>
          <w:szCs w:val="24"/>
        </w:rPr>
        <w:t xml:space="preserve"> τιμά και το Κοινοβούλιο. </w:t>
      </w:r>
    </w:p>
    <w:p w14:paraId="0D044CD7" w14:textId="77777777" w:rsidR="00510C84" w:rsidRDefault="007027BA">
      <w:pPr>
        <w:spacing w:line="600" w:lineRule="auto"/>
        <w:ind w:firstLine="720"/>
        <w:contextualSpacing/>
        <w:jc w:val="both"/>
        <w:rPr>
          <w:rFonts w:eastAsia="Times New Roman"/>
          <w:szCs w:val="24"/>
        </w:rPr>
      </w:pPr>
      <w:r>
        <w:rPr>
          <w:rFonts w:eastAsia="Times New Roman"/>
          <w:szCs w:val="24"/>
        </w:rPr>
        <w:t>Πρέπει να σας πω ότι δύο τινά συμβαίνουν, κύριε Υπουργέ. Ή είχατε δίκιο σ’ αυτά τα οποία μας είπατε εδώ και τότε δεν έπρεπε να υποχωρήσετε, ή είχατε άδικο και προσπαθήσατε με πονηριές να πετύχετε κάποια πολιτικάντικα ωφελήματα κα</w:t>
      </w:r>
      <w:r>
        <w:rPr>
          <w:rFonts w:eastAsia="Times New Roman"/>
          <w:szCs w:val="24"/>
        </w:rPr>
        <w:t>τά τη δική σας κρίση, την κρίση της Κυβέρνησης ΣΥΡΙΖΑ-ΑΝΕΛ, τα οποία θα μπορούσατε να εμφανίσετε ως κέρδη στο δικό σας ιδιόρρυθμο ακροατήριο ή σ’ ένα μέρος του. Και στις δύο περιπτώσεις, όμως, πετύχατε να επιφέρετε ζημιά στη χώρα, στο κύρος της, να «διαφημ</w:t>
      </w:r>
      <w:r>
        <w:rPr>
          <w:rFonts w:eastAsia="Times New Roman"/>
          <w:szCs w:val="24"/>
        </w:rPr>
        <w:t>ίσετε» -και το λέω αυτό με αρνητικά εισαγωγικά- αυτό το οποίο συνέβη στα διεθνή ειδησεογραφικά πρακτορεία, να μας καταστήσετε για άλλη μια φορά όχι απλώς αντικείμενο αρνητικής κριτικής, αλλά αντικείμενο χλεύης, κάτι το οποίο καθόλου δεν χρειάζεται η Ελλάδα</w:t>
      </w:r>
      <w:r>
        <w:rPr>
          <w:rFonts w:eastAsia="Times New Roman"/>
          <w:szCs w:val="24"/>
        </w:rPr>
        <w:t xml:space="preserve"> σήμερα. </w:t>
      </w:r>
    </w:p>
    <w:p w14:paraId="0D044CD8" w14:textId="77777777" w:rsidR="00510C84" w:rsidRDefault="007027BA">
      <w:pPr>
        <w:spacing w:line="600" w:lineRule="auto"/>
        <w:ind w:firstLine="720"/>
        <w:contextualSpacing/>
        <w:jc w:val="both"/>
        <w:rPr>
          <w:rFonts w:eastAsia="Times New Roman"/>
          <w:szCs w:val="24"/>
        </w:rPr>
      </w:pPr>
      <w:r>
        <w:rPr>
          <w:rFonts w:eastAsia="Times New Roman"/>
          <w:szCs w:val="24"/>
        </w:rPr>
        <w:t>Θέλω να σας πω με ειλικρίνεια κάτι. Δεν είστε νομικός, κύριε Υπουργέ, και δεν το απευθύνω σε σας προσωπικά, αλλά με ενοχλεί πάρα πολύ, κυρίες και κύριοι συνάδελφοι, όταν βλέπω στα νομοθετήματα να υφέρπουν κουτοπονηριές και πολιτικαντισμοί του αισ</w:t>
      </w:r>
      <w:r>
        <w:rPr>
          <w:rFonts w:eastAsia="Times New Roman"/>
          <w:szCs w:val="24"/>
        </w:rPr>
        <w:t xml:space="preserve">χίστου είδους. Θα σας πω γιατί το λέω αυτό. </w:t>
      </w:r>
    </w:p>
    <w:p w14:paraId="0D044CD9" w14:textId="77777777" w:rsidR="00510C84" w:rsidRDefault="007027BA">
      <w:pPr>
        <w:spacing w:line="600" w:lineRule="auto"/>
        <w:ind w:firstLine="720"/>
        <w:contextualSpacing/>
        <w:jc w:val="both"/>
        <w:rPr>
          <w:rFonts w:eastAsia="Times New Roman"/>
          <w:szCs w:val="24"/>
        </w:rPr>
      </w:pPr>
      <w:r>
        <w:rPr>
          <w:rFonts w:eastAsia="Times New Roman"/>
          <w:szCs w:val="24"/>
        </w:rPr>
        <w:t>Θα σας αναφέρω ένα παράδειγμα. Έρχεται εδώ το άρθρο 10</w:t>
      </w:r>
      <w:r>
        <w:rPr>
          <w:rFonts w:eastAsia="Times New Roman"/>
          <w:szCs w:val="24"/>
          <w:vertAlign w:val="superscript"/>
        </w:rPr>
        <w:t>α</w:t>
      </w:r>
      <w:r>
        <w:rPr>
          <w:rFonts w:eastAsia="Times New Roman"/>
          <w:szCs w:val="24"/>
        </w:rPr>
        <w:t xml:space="preserve"> του νομοθετήματος, το οποίο αποτελεί την κατοχύρωση των εργαζομένων και λέει επί λέξει: «Ο γενικός κανονισμός προσωπικού της εταιρείας διατηρείται σε ισχύ </w:t>
      </w:r>
      <w:r>
        <w:rPr>
          <w:rFonts w:eastAsia="Times New Roman"/>
          <w:szCs w:val="24"/>
        </w:rPr>
        <w:t xml:space="preserve">μέχρι την κατάργησή του από το Διοικητικό Συμβούλιο του ΟΛΠ και επίσης και ο κανονισμός εσωτερικής οργάνωσης πάλι μέχρι την κατάργησή του και την αντικατάστασή του». Αυτό προφανώς δεν αρέσει στους εργαζόμενους. Έρχεται, λοιπόν, εδώ ο αρμόδιος Υπουργός και </w:t>
      </w:r>
      <w:r>
        <w:rPr>
          <w:rFonts w:eastAsia="Times New Roman"/>
          <w:szCs w:val="24"/>
        </w:rPr>
        <w:t xml:space="preserve">καταθέτει μια νομοτεχνική μεταβολή και μάλιστα υπό μορφή ερμηνευτικής δήλωσης. </w:t>
      </w:r>
    </w:p>
    <w:p w14:paraId="0D044CDA" w14:textId="77777777" w:rsidR="00510C84" w:rsidRDefault="007027BA">
      <w:pPr>
        <w:spacing w:line="600" w:lineRule="auto"/>
        <w:ind w:firstLine="720"/>
        <w:contextualSpacing/>
        <w:jc w:val="both"/>
        <w:rPr>
          <w:rFonts w:eastAsia="Times New Roman"/>
          <w:szCs w:val="24"/>
        </w:rPr>
      </w:pPr>
      <w:r>
        <w:rPr>
          <w:rFonts w:eastAsia="Times New Roman"/>
          <w:szCs w:val="24"/>
        </w:rPr>
        <w:t>Πρέπει να σας πω –και νομίζω ότι το ξέρετε όλοι εδώ, παλιοί και καινούργιοι- ότι είναι πρωτοφανές να κατατίθεται, να αναγιγνώσκεται και να προτείνεται ερμηνευτική δήλωση προ τη</w:t>
      </w:r>
      <w:r>
        <w:rPr>
          <w:rFonts w:eastAsia="Times New Roman"/>
          <w:szCs w:val="24"/>
        </w:rPr>
        <w:t xml:space="preserve">ς ψήφισης του άρθρου του νόμου, του ιδίου νόμου, για τον απλό λόγο ότι κάλλιστα η διευκρίνιση αυτή, εάν κρίνεται απαραίτητη, μπορεί να οδηγήσει σε αλλαγή του κειμένου του νόμου κι έτσι να μην χρειάζεται ερμηνευτική δήλωση. Λέω το προφανές, αυτό το οποίο ο </w:t>
      </w:r>
      <w:r>
        <w:rPr>
          <w:rFonts w:eastAsia="Times New Roman"/>
          <w:szCs w:val="24"/>
        </w:rPr>
        <w:t xml:space="preserve">φοιτητής στο πρώτο έτος της Νομικής θα το αντιλαμβανόταν και είμαι βέβαιος ότι το αντιλαμβάνονται όλοι σ’ αυτήν την Αίθουσα. </w:t>
      </w:r>
    </w:p>
    <w:p w14:paraId="0D044CDB" w14:textId="77777777" w:rsidR="00510C84" w:rsidRDefault="007027BA">
      <w:pPr>
        <w:spacing w:line="600" w:lineRule="auto"/>
        <w:ind w:firstLine="720"/>
        <w:contextualSpacing/>
        <w:jc w:val="both"/>
        <w:rPr>
          <w:rFonts w:eastAsia="Times New Roman"/>
          <w:szCs w:val="24"/>
        </w:rPr>
      </w:pPr>
      <w:r>
        <w:rPr>
          <w:rFonts w:eastAsia="Times New Roman"/>
          <w:szCs w:val="24"/>
        </w:rPr>
        <w:t>Τι κάνει εδώ, λοιπόν, ο Υπουργός; Φέρνει μια ερμηνευτική δήλωση που λέει: «Η κείμενη νομοθεσία απαγορεύει με απόλυτο τρόπο στον πα</w:t>
      </w:r>
      <w:r>
        <w:rPr>
          <w:rFonts w:eastAsia="Times New Roman"/>
          <w:szCs w:val="24"/>
        </w:rPr>
        <w:t>ραχωρησιούχο να καταργήσει τον υφιστάμενο γενικό κανονισμό προσωπικού και ταυτόχρονα να λειτουργήσει τον Οργανισμό Λιμένος Πειραιώς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έστω και μια μέρα χωρίς γενικό κανονισμό προσωπικού». Αυτό είναι η «ασπιρίνη» στους εργαζόμενους.</w:t>
      </w:r>
    </w:p>
    <w:p w14:paraId="0D044CDC"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Προσέξτε, όμως, τη </w:t>
      </w:r>
      <w:r>
        <w:rPr>
          <w:rFonts w:eastAsia="Times New Roman"/>
          <w:szCs w:val="24"/>
        </w:rPr>
        <w:t>δεύτερη και χειρότερη απόπειρα κουτοπονηριάς. Από τις νομοτεχνικές μεταβολές που έχουν έλθει, σας διαβάζω τη νομοτεχνική μεταβολή που αφορά το άρθρο 12</w:t>
      </w:r>
      <w:r>
        <w:rPr>
          <w:rFonts w:eastAsia="Times New Roman"/>
          <w:szCs w:val="24"/>
        </w:rPr>
        <w:t>.</w:t>
      </w:r>
      <w:r>
        <w:rPr>
          <w:rFonts w:eastAsia="Times New Roman"/>
          <w:szCs w:val="24"/>
        </w:rPr>
        <w:t>2, αλλά περιέργως</w:t>
      </w:r>
      <w:r>
        <w:rPr>
          <w:rFonts w:eastAsia="Times New Roman"/>
          <w:szCs w:val="24"/>
        </w:rPr>
        <w:t>,</w:t>
      </w:r>
      <w:r>
        <w:rPr>
          <w:rFonts w:eastAsia="Times New Roman"/>
          <w:szCs w:val="24"/>
        </w:rPr>
        <w:t xml:space="preserve"> πάρα πολύ ωραία εφαρμόζεται κατευθείαν και στο 10</w:t>
      </w:r>
      <w:r>
        <w:rPr>
          <w:rFonts w:eastAsia="Times New Roman"/>
          <w:szCs w:val="24"/>
          <w:vertAlign w:val="superscript"/>
        </w:rPr>
        <w:t>α</w:t>
      </w:r>
      <w:r>
        <w:rPr>
          <w:rFonts w:eastAsia="Times New Roman"/>
          <w:szCs w:val="24"/>
        </w:rPr>
        <w:t xml:space="preserve"> και λέει επί λέξει. Αναφέρεται στο</w:t>
      </w:r>
      <w:r>
        <w:rPr>
          <w:rFonts w:eastAsia="Times New Roman"/>
          <w:szCs w:val="24"/>
        </w:rPr>
        <w:t>ν παραχωρησιούχο: «Μπορεί ανά πάσα στιγμή να υιοθετεί, να τροποποιεί και να εφαρμόζει δεσμευτικούς εταιρικούς κανόνες και κανονισμούς». Ανά πάσα στιγμή, ό,τι ώρα θέλει.</w:t>
      </w:r>
    </w:p>
    <w:p w14:paraId="0D044CD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Πείτε μου, τι δείχνουν αυτά τα τρία κείμενα; Δείχνουν κυβερνητική σοβαρότητα; Δείχνουν </w:t>
      </w:r>
      <w:r>
        <w:rPr>
          <w:rFonts w:eastAsia="Times New Roman" w:cs="Times New Roman"/>
          <w:szCs w:val="24"/>
        </w:rPr>
        <w:t>ευθύτητα απέναντι στους εργαζόμενους; Δείχνουν ευθύτητα απέναντι στον αντισυμβαλλόμενο; Δείχνουν νομική τρικυμία εν κρανίω των νομοτεχνικών</w:t>
      </w:r>
      <w:r>
        <w:rPr>
          <w:rFonts w:eastAsia="Times New Roman" w:cs="Times New Roman"/>
          <w:szCs w:val="24"/>
        </w:rPr>
        <w:t>,</w:t>
      </w:r>
      <w:r>
        <w:rPr>
          <w:rFonts w:eastAsia="Times New Roman" w:cs="Times New Roman"/>
          <w:szCs w:val="24"/>
        </w:rPr>
        <w:t xml:space="preserve"> οι οποίοι τα έχουν γράψει και τα εισηγούνται στην Ελληνική Αντιπροσωπεία; Τι δείχνουν αυτά τα κείμενα; </w:t>
      </w:r>
    </w:p>
    <w:p w14:paraId="0D044CD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κύριοι συνάδελφοι, αυτά δεν είναι σοβαρά πράγματα. Δεν είναι καθόλου σοβαρά πράγματα. Μετατρέπετε μια μέρα που θα μπορούσε να ήταν χαράς και συνεννόησης γύρω από μια επιτυχία της ελληνικής δημοκρατίας, στην οποία πολλοί συνεισέφεραν με όποιον τρόπο ο καθέν</w:t>
      </w:r>
      <w:r>
        <w:rPr>
          <w:rFonts w:eastAsia="Times New Roman" w:cs="Times New Roman"/>
          <w:szCs w:val="24"/>
        </w:rPr>
        <w:t xml:space="preserve">ας, σε μια μέρα απίστευτης μικροκομματικής πονηριάς. </w:t>
      </w:r>
    </w:p>
    <w:p w14:paraId="0D044CD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όποιος πιστεύει ότι το </w:t>
      </w:r>
      <w:r>
        <w:rPr>
          <w:rFonts w:eastAsia="Times New Roman" w:cs="Times New Roman"/>
          <w:szCs w:val="24"/>
          <w:lang w:val="en-US"/>
        </w:rPr>
        <w:t>Brexit</w:t>
      </w:r>
      <w:r>
        <w:rPr>
          <w:rFonts w:eastAsia="Times New Roman" w:cs="Times New Roman"/>
          <w:szCs w:val="24"/>
        </w:rPr>
        <w:t xml:space="preserve"> είναι ένα μικρό γεγονός ή όποιος επιχαίρει γι</w:t>
      </w:r>
      <w:r>
        <w:rPr>
          <w:rFonts w:eastAsia="Times New Roman" w:cs="Times New Roman"/>
          <w:szCs w:val="24"/>
        </w:rPr>
        <w:t>’</w:t>
      </w:r>
      <w:r>
        <w:rPr>
          <w:rFonts w:eastAsia="Times New Roman" w:cs="Times New Roman"/>
          <w:szCs w:val="24"/>
        </w:rPr>
        <w:t xml:space="preserve"> αυτό το γεγονός χαιρέκακα</w:t>
      </w:r>
      <w:r>
        <w:rPr>
          <w:rFonts w:eastAsia="Times New Roman" w:cs="Times New Roman"/>
          <w:szCs w:val="24"/>
        </w:rPr>
        <w:t>,</w:t>
      </w:r>
      <w:r>
        <w:rPr>
          <w:rFonts w:eastAsia="Times New Roman" w:cs="Times New Roman"/>
          <w:szCs w:val="24"/>
        </w:rPr>
        <w:t xml:space="preserve"> λέγοντας ότι αποδεικνύει τα προβλήματα της Ευρωπαϊκής Ένωσης, κάνει </w:t>
      </w:r>
      <w:r>
        <w:rPr>
          <w:rFonts w:eastAsia="Times New Roman" w:cs="Times New Roman"/>
          <w:szCs w:val="24"/>
        </w:rPr>
        <w:t>ένα πολύ μεγάλο λάθος. Και η Ένωση και η οικονομία της και ίσως η παγκόσμια οικονομία, ανοίγουν μια πόρτα και μπαίνουν σε ένα πλαίσιο μιας πιθανότητας χειρότερης κρίσης. Επίσης, αναδύεται μπροστά μας η πιθανότητα ενός σκληρότερου πυρήνα της Ένωσης, ενός πυ</w:t>
      </w:r>
      <w:r>
        <w:rPr>
          <w:rFonts w:eastAsia="Times New Roman" w:cs="Times New Roman"/>
          <w:szCs w:val="24"/>
        </w:rPr>
        <w:t xml:space="preserve">ρήνα των προθύμων, όπου οι υπόλοιποι θα είναι στην περιφέρεια στην καλύτερη περίπτωση ή buffer zones στη χειρότερη περίπτωση. Αυτός είναι κίνδυνος που απειλεί την πατρίδα μας. </w:t>
      </w:r>
    </w:p>
    <w:p w14:paraId="0D044CE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Απέναντι σε αυτόν τον κίνδυνο</w:t>
      </w:r>
      <w:r>
        <w:rPr>
          <w:rFonts w:eastAsia="Times New Roman" w:cs="Times New Roman"/>
          <w:szCs w:val="24"/>
        </w:rPr>
        <w:t>,</w:t>
      </w:r>
      <w:r>
        <w:rPr>
          <w:rFonts w:eastAsia="Times New Roman" w:cs="Times New Roman"/>
          <w:szCs w:val="24"/>
        </w:rPr>
        <w:t xml:space="preserve"> η ελληνική κοινωνία πρέπει να εκδηλώσει αυτοπεπο</w:t>
      </w:r>
      <w:r>
        <w:rPr>
          <w:rFonts w:eastAsia="Times New Roman" w:cs="Times New Roman"/>
          <w:szCs w:val="24"/>
        </w:rPr>
        <w:t>ίθηση, να προβάλει αυτά τα οποία έχει να προσφέρει στο ευρωπαϊκό γίγνεσθαι, τις Ένοπλες Δυνάμεις της, την ναυτιλία της, το πολιτιστικό της υπόβαθρο, το μεγάλο ανθρώπινο κεφάλαιο και τη μόρφωσή του και να διεκδικήσει ισότιμα τη συμμετοχή της σε ένα σύγχρονο</w:t>
      </w:r>
      <w:r>
        <w:rPr>
          <w:rFonts w:eastAsia="Times New Roman" w:cs="Times New Roman"/>
          <w:szCs w:val="24"/>
        </w:rPr>
        <w:t xml:space="preserve"> ευρωπαϊκό γίγνεσθαι, το οποίο περιλαμβάνει έναν σύγχρονο τρόπο αντίληψης της οικονομίας, των πεπραγμένων, των διεθνών σχέσεων. </w:t>
      </w:r>
    </w:p>
    <w:p w14:paraId="0D044CE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Για να συμβούν, όμως, όλα αυτά, για να υπάρξει αυτοπεποίθηση, αυτό το οποίο χρειάζεται είναι και μια αίσθηση πειθαρχίας και σοβ</w:t>
      </w:r>
      <w:r>
        <w:rPr>
          <w:rFonts w:eastAsia="Times New Roman" w:cs="Times New Roman"/>
          <w:szCs w:val="24"/>
        </w:rPr>
        <w:t>αρότητας απέναντι στους διακηρυγμένους στόχους της πατρίδας μας. Η στρατηγική σχέση με την Κίνα είναι ένας από αυτούς τους στόχους</w:t>
      </w:r>
      <w:r>
        <w:rPr>
          <w:rFonts w:eastAsia="Times New Roman" w:cs="Times New Roman"/>
          <w:szCs w:val="24"/>
        </w:rPr>
        <w:t>,</w:t>
      </w:r>
      <w:r>
        <w:rPr>
          <w:rFonts w:eastAsia="Times New Roman" w:cs="Times New Roman"/>
          <w:szCs w:val="24"/>
        </w:rPr>
        <w:t xml:space="preserve"> τους οποίους συμμεριζόμαστε όλοι ή σχεδόν όλοι σε αυτήν την Αίθουσα. Και όχι να προσπαθούμε με διάφορες πονηριές και με μπρο</w:t>
      </w:r>
      <w:r>
        <w:rPr>
          <w:rFonts w:eastAsia="Times New Roman" w:cs="Times New Roman"/>
          <w:szCs w:val="24"/>
        </w:rPr>
        <w:t>ς και με πίσω και «άλλα λέγαμε», να περισώσουμε ένα μικρό κομμάτι του ασήμαντου πολιτικού κεφαλαίου του λαϊκισμού που είχαμε δημιουργήσει στους προηγούμενους καιρούς, όταν λέγαμε ότι αυτά τα πράγματα δεν θα τα κάναμε εμείς ποτέ. Και αναφέρομαι βεβαίως</w:t>
      </w:r>
      <w:r>
        <w:rPr>
          <w:rFonts w:eastAsia="Times New Roman" w:cs="Times New Roman"/>
          <w:szCs w:val="24"/>
        </w:rPr>
        <w:t>,</w:t>
      </w:r>
      <w:r>
        <w:rPr>
          <w:rFonts w:eastAsia="Times New Roman" w:cs="Times New Roman"/>
          <w:szCs w:val="24"/>
        </w:rPr>
        <w:t xml:space="preserve"> σε </w:t>
      </w:r>
      <w:r>
        <w:rPr>
          <w:rFonts w:eastAsia="Times New Roman" w:cs="Times New Roman"/>
          <w:szCs w:val="24"/>
        </w:rPr>
        <w:t xml:space="preserve">εσάς της κυβερνητικής Πλειοψηφίας. </w:t>
      </w:r>
    </w:p>
    <w:p w14:paraId="0D044CE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Για εμάς στην κεντροδεξιά</w:t>
      </w:r>
      <w:r>
        <w:rPr>
          <w:rFonts w:eastAsia="Times New Roman" w:cs="Times New Roman"/>
          <w:szCs w:val="24"/>
        </w:rPr>
        <w:t>,</w:t>
      </w:r>
      <w:r>
        <w:rPr>
          <w:rFonts w:eastAsia="Times New Roman" w:cs="Times New Roman"/>
          <w:szCs w:val="24"/>
        </w:rPr>
        <w:t xml:space="preserve"> η σημερινή μέρα, εκτός από εθνικής χαράς, είναι και μια μέρα ιδεολογικής χαράς. Γιατί γίνεται προφανές στον κάθε Έλληνα και στην κάθε Ελληνίδα ότι δεν υπάρχουν δεκαπέντε δρόμοι εξόδου από την κ</w:t>
      </w:r>
      <w:r>
        <w:rPr>
          <w:rFonts w:eastAsia="Times New Roman" w:cs="Times New Roman"/>
          <w:szCs w:val="24"/>
        </w:rPr>
        <w:t>ρίση, αλλά ουσιαστικά ένας. Και αυτόν τον έναν ακολουθείτε και εσείς, πειθαναγκαζόμενοι μεν, αλλά τον ακολουθείτε. Και όσο τον ακολουθείτε με οιμωγές, διακηρύσσετε με τον πιο απόλυτο τρόπο στον καθένα, έστω και αν χρειαστεί λίγος καιρός για να το καταλάβει</w:t>
      </w:r>
      <w:r>
        <w:rPr>
          <w:rFonts w:eastAsia="Times New Roman" w:cs="Times New Roman"/>
          <w:szCs w:val="24"/>
        </w:rPr>
        <w:t xml:space="preserve"> η κοινωνία στο σύνολό της, ότι ο μόνος τρόπος μπροστά είναι ο τρόπος της φιλελεύθερης οικονομίας.  </w:t>
      </w:r>
    </w:p>
    <w:p w14:paraId="0D044CE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Υπό αυτήν την έννοια, λοιπόν, σας λέω ότι επί της αρχής η Νέα Δημοκρατία θα ψηφίσει το νομοθέτημα. </w:t>
      </w:r>
    </w:p>
    <w:p w14:paraId="0D044CE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D044CE5" w14:textId="77777777" w:rsidR="00510C84" w:rsidRDefault="007027BA">
      <w:pPr>
        <w:tabs>
          <w:tab w:val="left" w:pos="3189"/>
          <w:tab w:val="center" w:pos="45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w:t>
      </w:r>
      <w:r>
        <w:rPr>
          <w:rFonts w:eastAsia="Times New Roman" w:cs="Times New Roman"/>
          <w:szCs w:val="24"/>
        </w:rPr>
        <w:t>ς Νέας Δημοκρατίας)</w:t>
      </w:r>
    </w:p>
    <w:p w14:paraId="0D044CE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Δένδια. </w:t>
      </w:r>
    </w:p>
    <w:p w14:paraId="0D044CE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Πριν δώσω τον λόγο στον επόμενο ομιλητή, ζήτησε ο Υπουργός, ο κ. Δρίτσας, να κάνει μια παρέμβαση για ένα λεπτό. </w:t>
      </w:r>
    </w:p>
    <w:p w14:paraId="0D044CE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τον λόγο, κύριε Υπουργέ. </w:t>
      </w:r>
    </w:p>
    <w:p w14:paraId="0D044CE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(Υπουργός </w:t>
      </w:r>
      <w:r>
        <w:rPr>
          <w:rFonts w:eastAsia="Times New Roman" w:cs="Times New Roman"/>
          <w:b/>
          <w:szCs w:val="24"/>
        </w:rPr>
        <w:t xml:space="preserve">Ναυτιλίας και Νησιωτικής Πολιτικής): </w:t>
      </w:r>
      <w:r>
        <w:rPr>
          <w:rFonts w:eastAsia="Times New Roman" w:cs="Times New Roman"/>
          <w:szCs w:val="24"/>
        </w:rPr>
        <w:t xml:space="preserve">Είναι μια μικρή νομοθετική βελτίωση. </w:t>
      </w:r>
    </w:p>
    <w:p w14:paraId="0D044CE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Στην άρθρο 5, παράγραφος 2 διαγράφεται η φράση «μεταξύ άλλων» και στο άρθρο 19, παράγραφος 2 προστίθεται η λέξη «οριστικά». </w:t>
      </w:r>
    </w:p>
    <w:p w14:paraId="0D044CEB" w14:textId="77777777" w:rsidR="00510C84" w:rsidRDefault="007027BA">
      <w:pPr>
        <w:spacing w:line="600" w:lineRule="auto"/>
        <w:ind w:firstLine="720"/>
        <w:contextualSpacing/>
        <w:jc w:val="both"/>
        <w:rPr>
          <w:rFonts w:eastAsia="Times New Roman"/>
          <w:szCs w:val="24"/>
        </w:rPr>
      </w:pPr>
      <w:r>
        <w:rPr>
          <w:rFonts w:eastAsia="Times New Roman"/>
          <w:szCs w:val="24"/>
        </w:rPr>
        <w:t>(Στο σημείο αυτό ο Υπουργός Ναυτιλίας και Νησιωτικής Πολ</w:t>
      </w:r>
      <w:r>
        <w:rPr>
          <w:rFonts w:eastAsia="Times New Roman"/>
          <w:szCs w:val="24"/>
        </w:rPr>
        <w:t>ιτικής, κ. Θεόδωρος Δρίτσας καταθέτει για τα Πρακτικά τις προαναφερθείσες νομοτεχνικές βελτιώσεις</w:t>
      </w:r>
      <w:r>
        <w:rPr>
          <w:rFonts w:eastAsia="Times New Roman"/>
          <w:szCs w:val="24"/>
        </w:rPr>
        <w:t>,</w:t>
      </w:r>
      <w:r>
        <w:rPr>
          <w:rFonts w:eastAsia="Times New Roman"/>
          <w:szCs w:val="24"/>
        </w:rPr>
        <w:t xml:space="preserve"> οι οποίες έχουν ως εξής:</w:t>
      </w:r>
    </w:p>
    <w:p w14:paraId="0D044CEC" w14:textId="77777777" w:rsidR="00510C84" w:rsidRDefault="007027BA">
      <w:pPr>
        <w:spacing w:line="600" w:lineRule="auto"/>
        <w:ind w:firstLine="720"/>
        <w:contextualSpacing/>
        <w:jc w:val="both"/>
        <w:rPr>
          <w:rFonts w:eastAsia="Times New Roman"/>
          <w:szCs w:val="24"/>
        </w:rPr>
      </w:pPr>
      <w:r>
        <w:rPr>
          <w:rFonts w:eastAsia="Times New Roman"/>
          <w:szCs w:val="24"/>
        </w:rPr>
        <w:t>(ΑΛΛΑΓΗ ΣΕΛΙΔΑΣ )</w:t>
      </w:r>
    </w:p>
    <w:p w14:paraId="0D044CED" w14:textId="77777777" w:rsidR="00510C84" w:rsidRDefault="007027BA">
      <w:pPr>
        <w:spacing w:line="600" w:lineRule="auto"/>
        <w:ind w:firstLine="720"/>
        <w:contextualSpacing/>
        <w:jc w:val="both"/>
        <w:rPr>
          <w:rFonts w:eastAsia="Times New Roman"/>
          <w:szCs w:val="24"/>
        </w:rPr>
      </w:pPr>
      <w:r>
        <w:rPr>
          <w:rFonts w:eastAsia="Times New Roman"/>
          <w:szCs w:val="24"/>
        </w:rPr>
        <w:t>(ΝΑ ΜΠΕΙ Η ΣΕΛΙΔΑ 275)</w:t>
      </w:r>
    </w:p>
    <w:p w14:paraId="0D044CEE" w14:textId="77777777" w:rsidR="00510C84" w:rsidRDefault="007027BA">
      <w:pPr>
        <w:spacing w:line="600" w:lineRule="auto"/>
        <w:ind w:firstLine="720"/>
        <w:contextualSpacing/>
        <w:jc w:val="both"/>
        <w:rPr>
          <w:rFonts w:eastAsia="Times New Roman"/>
          <w:szCs w:val="24"/>
        </w:rPr>
      </w:pPr>
      <w:r>
        <w:rPr>
          <w:rFonts w:eastAsia="Times New Roman"/>
          <w:szCs w:val="24"/>
        </w:rPr>
        <w:t>(ΑΛΛΑΓΗ ΣΕΛΙΔΑΣ )</w:t>
      </w:r>
    </w:p>
    <w:p w14:paraId="0D044CE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Καλώς. Να δοθεί στα Πρακτικά, να μοιραστεί και στους Βουλευτές, στις Κοινοβουλευτικές Ομάδες. </w:t>
      </w:r>
    </w:p>
    <w:p w14:paraId="0D044CF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Παναγιώταρος από τη Χρυσή Αυγή. </w:t>
      </w:r>
    </w:p>
    <w:p w14:paraId="0D044CF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Ευχαριστώ, κύριε Πρόεδρε. </w:t>
      </w:r>
    </w:p>
    <w:p w14:paraId="0D044CF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Κύριε Δένδια, δεν είναι μια καλή μέρα σήμερα, όπως λέτε, ούτε χαρούμενη ούτε τίποτα, όταν ξεπουλάτε την περιουσία του ελληνικού λαού έναντι πινακίου φακής. Όπως είπε και ο Αρχηγός της Χρυσής Αυγής προηγουμένως και έδωσε παραδείγματα, κάποιες άλλες χώρες πο</w:t>
      </w:r>
      <w:r>
        <w:rPr>
          <w:rFonts w:eastAsia="Times New Roman" w:cs="Times New Roman"/>
          <w:szCs w:val="24"/>
        </w:rPr>
        <w:t>ύλησαν σε πολύ καλύτερες τιμές και οι περισσότερες δεν πούλησαν καθόλου. Έχουν κρατήσει τα λιμάνια τους κάτω από κρατικό έλεγχο</w:t>
      </w:r>
      <w:r>
        <w:rPr>
          <w:rFonts w:eastAsia="Times New Roman" w:cs="Times New Roman"/>
          <w:szCs w:val="24"/>
        </w:rPr>
        <w:t>,</w:t>
      </w:r>
      <w:r>
        <w:rPr>
          <w:rFonts w:eastAsia="Times New Roman" w:cs="Times New Roman"/>
          <w:szCs w:val="24"/>
        </w:rPr>
        <w:t xml:space="preserve"> για να μπορούν να ελέγχουν την αθρόα εισαγωγή και εξαγωγή προϊόντων. </w:t>
      </w:r>
    </w:p>
    <w:p w14:paraId="0D044CF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Επίσης, με τις πρακτικές της Νέας Δημοκρατίας, του ΠΑΣΟΚ,</w:t>
      </w:r>
      <w:r>
        <w:rPr>
          <w:rFonts w:eastAsia="Times New Roman" w:cs="Times New Roman"/>
          <w:szCs w:val="24"/>
        </w:rPr>
        <w:t xml:space="preserve"> των μνημονιακών κομμάτων, οπότε και του ΣΥΡΙΖΑ και των Ανεξαρτήτων Ελλήνων με το τρίτο μνημόνιο, η Ελλάδα δεν είναι, όπως είπε ο κ. Δένδιας, σε μια Ευρωπαϊκή Ένωση ούτε στον σκληρό πυρήνα ούτε στην </w:t>
      </w:r>
      <w:r>
        <w:rPr>
          <w:rFonts w:eastAsia="Times New Roman" w:cs="Times New Roman"/>
          <w:szCs w:val="24"/>
          <w:lang w:val="en-US"/>
        </w:rPr>
        <w:t>buffer</w:t>
      </w:r>
      <w:r>
        <w:rPr>
          <w:rFonts w:eastAsia="Times New Roman" w:cs="Times New Roman"/>
          <w:szCs w:val="24"/>
        </w:rPr>
        <w:t xml:space="preserve"> </w:t>
      </w:r>
      <w:r>
        <w:rPr>
          <w:rFonts w:eastAsia="Times New Roman" w:cs="Times New Roman"/>
          <w:szCs w:val="24"/>
          <w:lang w:val="en-US"/>
        </w:rPr>
        <w:t>zone</w:t>
      </w:r>
      <w:r>
        <w:rPr>
          <w:rFonts w:eastAsia="Times New Roman" w:cs="Times New Roman"/>
          <w:szCs w:val="24"/>
        </w:rPr>
        <w:t xml:space="preserve"> όπου υπάρχει κίνδυνος. Μάλλον είμαστε στην «</w:t>
      </w:r>
      <w:r>
        <w:rPr>
          <w:rFonts w:eastAsia="Times New Roman" w:cs="Times New Roman"/>
          <w:szCs w:val="24"/>
          <w:lang w:val="en-US"/>
        </w:rPr>
        <w:t>g</w:t>
      </w:r>
      <w:r>
        <w:rPr>
          <w:rFonts w:eastAsia="Times New Roman" w:cs="Times New Roman"/>
          <w:szCs w:val="24"/>
          <w:lang w:val="en-US"/>
        </w:rPr>
        <w:t>arbage</w:t>
      </w:r>
      <w:r>
        <w:rPr>
          <w:rFonts w:eastAsia="Times New Roman" w:cs="Times New Roman"/>
          <w:szCs w:val="24"/>
        </w:rPr>
        <w:t xml:space="preserve"> </w:t>
      </w:r>
      <w:r>
        <w:rPr>
          <w:rFonts w:eastAsia="Times New Roman" w:cs="Times New Roman"/>
          <w:szCs w:val="24"/>
          <w:lang w:val="en-US"/>
        </w:rPr>
        <w:t>zone</w:t>
      </w:r>
      <w:r>
        <w:rPr>
          <w:rFonts w:eastAsia="Times New Roman" w:cs="Times New Roman"/>
          <w:szCs w:val="24"/>
        </w:rPr>
        <w:t>». Είμαστε τα σκουπίδια της Ευρώπης. Γιατί εκεί μας έχετε στείλει</w:t>
      </w:r>
      <w:r>
        <w:rPr>
          <w:rFonts w:eastAsia="Times New Roman" w:cs="Times New Roman"/>
          <w:szCs w:val="24"/>
        </w:rPr>
        <w:t>,</w:t>
      </w:r>
      <w:r>
        <w:rPr>
          <w:rFonts w:eastAsia="Times New Roman" w:cs="Times New Roman"/>
          <w:szCs w:val="24"/>
        </w:rPr>
        <w:t xml:space="preserve"> με όλα αυτά τα μνημόνια</w:t>
      </w:r>
      <w:r>
        <w:rPr>
          <w:rFonts w:eastAsia="Times New Roman" w:cs="Times New Roman"/>
          <w:szCs w:val="24"/>
        </w:rPr>
        <w:t>,</w:t>
      </w:r>
      <w:r>
        <w:rPr>
          <w:rFonts w:eastAsia="Times New Roman" w:cs="Times New Roman"/>
          <w:szCs w:val="24"/>
        </w:rPr>
        <w:t xml:space="preserve"> όλα αυτά τα χρόνια. </w:t>
      </w:r>
    </w:p>
    <w:p w14:paraId="0D044CF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Όσο για τις σημερινές παλινωδίες του Υπουργού</w:t>
      </w:r>
      <w:r>
        <w:rPr>
          <w:rFonts w:eastAsia="Times New Roman" w:cs="Times New Roman"/>
          <w:szCs w:val="24"/>
        </w:rPr>
        <w:t xml:space="preserve"> </w:t>
      </w:r>
      <w:r>
        <w:rPr>
          <w:rFonts w:eastAsia="Times New Roman" w:cs="Times New Roman"/>
          <w:szCs w:val="24"/>
        </w:rPr>
        <w:t>κ. Δρίτσα, είδαμε ότι από χθες το απόγευμα είχε ξεκινήσει αυτό το κρυφτούλι, αυτό το θ</w:t>
      </w:r>
      <w:r>
        <w:rPr>
          <w:rFonts w:eastAsia="Times New Roman" w:cs="Times New Roman"/>
          <w:szCs w:val="24"/>
        </w:rPr>
        <w:t xml:space="preserve">έατρο. Περιμέναμε να έρθει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Δεν ήρθε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Ήταν να έρθει μια επιστολή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Τελικά</w:t>
      </w:r>
      <w:r>
        <w:rPr>
          <w:rFonts w:eastAsia="Times New Roman" w:cs="Times New Roman"/>
          <w:szCs w:val="24"/>
        </w:rPr>
        <w:t>,</w:t>
      </w:r>
      <w:r>
        <w:rPr>
          <w:rFonts w:eastAsia="Times New Roman" w:cs="Times New Roman"/>
          <w:szCs w:val="24"/>
        </w:rPr>
        <w:t xml:space="preserve"> δεν ήρθε ούτε αυτή κατά τη διάρκεια ακρόασης των φορέων και διανεμήθηκε στο τέλος, αφού τελείωσαν όλες οι επιτροπές. Νομίζατε ότι έτσι, «κάνοντας τον </w:t>
      </w:r>
      <w:r>
        <w:rPr>
          <w:rFonts w:eastAsia="Times New Roman" w:cs="Times New Roman"/>
          <w:szCs w:val="24"/>
        </w:rPr>
        <w:t>Κινέζο», θα μπορούσατε να περάσετε το διαφορετικό κείμενο από τη συμφωνία της 8</w:t>
      </w:r>
      <w:r>
        <w:rPr>
          <w:rFonts w:eastAsia="Times New Roman" w:cs="Times New Roman"/>
          <w:szCs w:val="24"/>
          <w:vertAlign w:val="superscript"/>
        </w:rPr>
        <w:t>ης</w:t>
      </w:r>
      <w:r>
        <w:rPr>
          <w:rFonts w:eastAsia="Times New Roman" w:cs="Times New Roman"/>
          <w:szCs w:val="24"/>
        </w:rPr>
        <w:t xml:space="preserve"> Απριλίου που είχατε υπογράψει με την κρατική, παρακαλώ,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w:t>
      </w:r>
    </w:p>
    <w:p w14:paraId="0D044CF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Θυμηθείτε τι γινόταν εντός αυτής της Αιθούσης τα προηγούμενα χρόνια</w:t>
      </w:r>
      <w:r>
        <w:rPr>
          <w:rFonts w:eastAsia="Times New Roman" w:cs="Times New Roman"/>
          <w:szCs w:val="24"/>
        </w:rPr>
        <w:t>,</w:t>
      </w:r>
      <w:r>
        <w:rPr>
          <w:rFonts w:eastAsia="Times New Roman" w:cs="Times New Roman"/>
          <w:szCs w:val="24"/>
        </w:rPr>
        <w:t xml:space="preserve"> όταν ο ΣΥΡΙΖΑ και οι Ανεξάρτητοι Έλληνε</w:t>
      </w:r>
      <w:r>
        <w:rPr>
          <w:rFonts w:eastAsia="Times New Roman" w:cs="Times New Roman"/>
          <w:szCs w:val="24"/>
        </w:rPr>
        <w:t xml:space="preserve">ς ήταν στην Αξιωματική Αντιπολίτευση, στην Αντιπολίτευση όταν γίνονταν παρόμοιες συζητήσεις είτε στις επιτροπές είτε στην Ολομέλεια για παραχωρήσεις των λιμανιών και άλλα. </w:t>
      </w:r>
    </w:p>
    <w:p w14:paraId="0D044CF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Πρωτοστατούσε ο κ. Δρίτσας και ο κ. Λαφαζάνης</w:t>
      </w:r>
      <w:r>
        <w:rPr>
          <w:rFonts w:eastAsia="Times New Roman" w:cs="Times New Roman"/>
          <w:szCs w:val="24"/>
        </w:rPr>
        <w:t>,</w:t>
      </w:r>
      <w:r>
        <w:rPr>
          <w:rFonts w:eastAsia="Times New Roman" w:cs="Times New Roman"/>
          <w:szCs w:val="24"/>
        </w:rPr>
        <w:t xml:space="preserve"> που, αν μη τι άλλο, τιμούσε τα παντε</w:t>
      </w:r>
      <w:r>
        <w:rPr>
          <w:rFonts w:eastAsia="Times New Roman" w:cs="Times New Roman"/>
          <w:szCs w:val="24"/>
        </w:rPr>
        <w:t>λόνια του και σηκώθηκε κι έφυγε. Ο κ. Δρίτσας κρατούσε το πανό σε πορείες μπροστά στο λιμάνι του Πειραιά. Μέχρι πρότινος διαμαρτυρόταν και έλεγε ότι ποτέ δεν θα πουληθεί το λιμάνι του Πειραιά. Εμείς θα είμαστε εδώ στην πρώτη γραμμή. Είναι στην πρώτη γραμμή</w:t>
      </w:r>
      <w:r>
        <w:rPr>
          <w:rFonts w:eastAsia="Times New Roman" w:cs="Times New Roman"/>
          <w:szCs w:val="24"/>
        </w:rPr>
        <w:t>. Είναι Υπουργός Ναυτιλίας και έχει βάλει φαρδιές-πλατιές τις υπογραφές του στο ξεπούλημα. Το ίδιο ισχύει φυσικά και για τον Πρωθυπουργό</w:t>
      </w:r>
      <w:r>
        <w:rPr>
          <w:rFonts w:eastAsia="Times New Roman" w:cs="Times New Roman"/>
          <w:szCs w:val="24"/>
        </w:rPr>
        <w:t xml:space="preserve"> </w:t>
      </w:r>
      <w:r>
        <w:rPr>
          <w:rFonts w:eastAsia="Times New Roman" w:cs="Times New Roman"/>
          <w:szCs w:val="24"/>
        </w:rPr>
        <w:t>κ. Τσίπρα. Αν ανατρέξει κανείς στις δηλώσεις του μέχρι και τις πολύ πρόσφατες θα δει όχι μόνο την κυβίστηση</w:t>
      </w:r>
      <w:r>
        <w:rPr>
          <w:rFonts w:eastAsia="Times New Roman" w:cs="Times New Roman"/>
          <w:szCs w:val="24"/>
        </w:rPr>
        <w:t>,</w:t>
      </w:r>
      <w:r>
        <w:rPr>
          <w:rFonts w:eastAsia="Times New Roman" w:cs="Times New Roman"/>
          <w:szCs w:val="24"/>
        </w:rPr>
        <w:t xml:space="preserve"> αλλά και τ</w:t>
      </w:r>
      <w:r>
        <w:rPr>
          <w:rFonts w:eastAsia="Times New Roman" w:cs="Times New Roman"/>
          <w:szCs w:val="24"/>
        </w:rPr>
        <w:t xml:space="preserve">η φαιδρότητα πλέον αυτού του πολιτικού συστήματος. </w:t>
      </w:r>
    </w:p>
    <w:p w14:paraId="0D044CF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στα Πρακτικά μερικές από τις εκατοντάδες κυβιστήσεις του Πρωθυπουργού, του κ. Δρίτσα και των άλλων στελεχών του ΣΥΡΙΖΑ. </w:t>
      </w:r>
    </w:p>
    <w:p w14:paraId="0D044CF8" w14:textId="77777777" w:rsidR="00510C84" w:rsidRDefault="007027BA">
      <w:pPr>
        <w:spacing w:line="600" w:lineRule="auto"/>
        <w:ind w:firstLine="540"/>
        <w:contextualSpacing/>
        <w:jc w:val="both"/>
        <w:rPr>
          <w:rFonts w:eastAsia="Times New Roman" w:cs="Times New Roman"/>
          <w:szCs w:val="24"/>
        </w:rPr>
      </w:pPr>
      <w:r>
        <w:rPr>
          <w:rFonts w:eastAsia="Times New Roman" w:cs="Times New Roman"/>
          <w:szCs w:val="24"/>
        </w:rPr>
        <w:t xml:space="preserve">(Στο σημείο αυτό ο Βουλευτής Ηλίας Παναγιώταρος καταθέτει για τα Πρακτικά </w:t>
      </w:r>
      <w:r>
        <w:rPr>
          <w:rFonts w:eastAsia="Times New Roman" w:cs="Times New Roman"/>
          <w:szCs w:val="24"/>
        </w:rPr>
        <w:t xml:space="preserve">τα προαναφερθέντα έγγραφα, τα οποία βρίσκονται </w:t>
      </w:r>
      <w:r>
        <w:rPr>
          <w:rFonts w:eastAsia="Times New Roman"/>
          <w:szCs w:val="24"/>
        </w:rPr>
        <w:t>στο αρχείο του Τμήματος Γραμματείας της Διεύθυνσης Στενογραφίας και  Πρακτικών της Βουλής)</w:t>
      </w:r>
    </w:p>
    <w:p w14:paraId="0D044CF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Χαρίζετε επί της ουσίας –γιατί περί αυτού πρόκειται- όχι το μεγαλύτερο λιμάνι της χώρας</w:t>
      </w:r>
      <w:r>
        <w:rPr>
          <w:rFonts w:eastAsia="Times New Roman" w:cs="Times New Roman"/>
          <w:szCs w:val="24"/>
        </w:rPr>
        <w:t>,</w:t>
      </w:r>
      <w:r>
        <w:rPr>
          <w:rFonts w:eastAsia="Times New Roman" w:cs="Times New Roman"/>
          <w:szCs w:val="24"/>
        </w:rPr>
        <w:t xml:space="preserve"> αλλά αυτή τη στιγμή το πλέον </w:t>
      </w:r>
      <w:r>
        <w:rPr>
          <w:rFonts w:eastAsia="Times New Roman" w:cs="Times New Roman"/>
          <w:szCs w:val="24"/>
        </w:rPr>
        <w:t>αναπτυσσόμενο σε ολόκληρη την Ευρώπη, Βόρεια Αφρική, Μέση Ανατολή, με ό,τι αυτό συνεπάγεται. Το ξέρετε πολύ καλά</w:t>
      </w:r>
      <w:r>
        <w:rPr>
          <w:rFonts w:eastAsia="Times New Roman" w:cs="Times New Roman"/>
          <w:szCs w:val="24"/>
        </w:rPr>
        <w:t>,</w:t>
      </w:r>
      <w:r>
        <w:rPr>
          <w:rFonts w:eastAsia="Times New Roman" w:cs="Times New Roman"/>
          <w:szCs w:val="24"/>
        </w:rPr>
        <w:t xml:space="preserve"> γιατί τα έσοδα του ΟΛΠ από τις αρχές της δεκαετίας του 2000 </w:t>
      </w:r>
      <w:r>
        <w:rPr>
          <w:rFonts w:eastAsia="Times New Roman" w:cs="Times New Roman"/>
          <w:szCs w:val="24"/>
        </w:rPr>
        <w:t xml:space="preserve">ήταν συνεχώς αυξανόμενα. Με το παγκόσμιο, οικονομικό και εμπορικό γίγνεσθαι η θέση που κατέχει αυτό το λιμάνι θα είχε σίγουρα μεγάλα κέρδη, τα οποία θα πήγαιναν σίγουρα στο ελληνικό </w:t>
      </w:r>
      <w:r>
        <w:rPr>
          <w:rFonts w:eastAsia="Times New Roman" w:cs="Times New Roman"/>
          <w:szCs w:val="24"/>
        </w:rPr>
        <w:t>Δημόσιο</w:t>
      </w:r>
      <w:r>
        <w:rPr>
          <w:rFonts w:eastAsia="Times New Roman" w:cs="Times New Roman"/>
          <w:szCs w:val="24"/>
        </w:rPr>
        <w:t>, στους Έλληνες πολίτες. Να μην μιλήσουμε για τα άλλα ζητήματα ασφά</w:t>
      </w:r>
      <w:r>
        <w:rPr>
          <w:rFonts w:eastAsia="Times New Roman" w:cs="Times New Roman"/>
          <w:szCs w:val="24"/>
        </w:rPr>
        <w:t xml:space="preserve">λειας και όλα αυτά. </w:t>
      </w:r>
    </w:p>
    <w:p w14:paraId="0D044CF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Τότε είναι που εσείς, κύριοι της Κυβέρνησης, κατηγορούσατε τους </w:t>
      </w:r>
      <w:r>
        <w:rPr>
          <w:rFonts w:eastAsia="Times New Roman" w:cs="Times New Roman"/>
          <w:szCs w:val="24"/>
        </w:rPr>
        <w:t>άλλους,</w:t>
      </w:r>
      <w:r>
        <w:rPr>
          <w:rFonts w:eastAsia="Times New Roman" w:cs="Times New Roman"/>
          <w:szCs w:val="24"/>
        </w:rPr>
        <w:t xml:space="preserve"> με τους οποίους σήμερα όλοι μαζί θα ψηφίσετε, ασχέτως των διαφόρων ψευτοδιαξιφισμών. Τους κατηγορούσατε ως ραγιάδες, ως γερμανοτσολιάδες –κινεζοτσολιάδες, στην προ</w:t>
      </w:r>
      <w:r>
        <w:rPr>
          <w:rFonts w:eastAsia="Times New Roman" w:cs="Times New Roman"/>
          <w:szCs w:val="24"/>
        </w:rPr>
        <w:t xml:space="preserve">κειμένη περίπτωση- ως προδότες, «στα τέσσερα». Τελικά όλοι μαζί «στα τέσσερα» θα κάνετε διάφορες ασκήσεις ακριβείας. </w:t>
      </w:r>
    </w:p>
    <w:p w14:paraId="0D044CF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Για να καταλάβει ο ελληνικός λαός ποιοι θα ψηφίσουν σήμερα για το ξεπούλημα του ΟΛΠ, του πρώτου λιμανιού της πατρίδας, θα πω ότι ένας εξ α</w:t>
      </w:r>
      <w:r>
        <w:rPr>
          <w:rFonts w:eastAsia="Times New Roman" w:cs="Times New Roman"/>
          <w:szCs w:val="24"/>
        </w:rPr>
        <w:t>υτών είναι και ένας Βουλευτής, ο οποίος προχθές μιλούσε για ένα νομοσχέδιο και επειδή είχε μπερδέψει τα χαρτιά του και δεν είχε όλο το κείμενο μπροστά του, διέκοψε την ομιλία του. Φανταστείτε την ικανότητα αυτού του ανθρώπου</w:t>
      </w:r>
      <w:r>
        <w:rPr>
          <w:rFonts w:eastAsia="Times New Roman" w:cs="Times New Roman"/>
          <w:szCs w:val="24"/>
        </w:rPr>
        <w:t>,</w:t>
      </w:r>
      <w:r>
        <w:rPr>
          <w:rFonts w:eastAsia="Times New Roman" w:cs="Times New Roman"/>
          <w:szCs w:val="24"/>
        </w:rPr>
        <w:t xml:space="preserve"> που δεν μπορούσε να συνεχίσει </w:t>
      </w:r>
      <w:r>
        <w:rPr>
          <w:rFonts w:eastAsia="Times New Roman" w:cs="Times New Roman"/>
          <w:szCs w:val="24"/>
        </w:rPr>
        <w:t>την ομιλία του</w:t>
      </w:r>
      <w:r>
        <w:rPr>
          <w:rFonts w:eastAsia="Times New Roman" w:cs="Times New Roman"/>
          <w:szCs w:val="24"/>
        </w:rPr>
        <w:t>,</w:t>
      </w:r>
      <w:r>
        <w:rPr>
          <w:rFonts w:eastAsia="Times New Roman" w:cs="Times New Roman"/>
          <w:szCs w:val="24"/>
        </w:rPr>
        <w:t xml:space="preserve"> επειδή του έλειπαν ορισμένες σελίδες. Μιλάμε για τη γελοιότητα σε όλο της το μεγαλείο.</w:t>
      </w:r>
    </w:p>
    <w:p w14:paraId="0D044CF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 Ακούσαμε έναν άλλο Βουλευτή του ΣΥΡΙΖΑ χθες, στην </w:t>
      </w:r>
      <w:r>
        <w:rPr>
          <w:rFonts w:eastAsia="Times New Roman" w:cs="Times New Roman"/>
          <w:szCs w:val="24"/>
        </w:rPr>
        <w:t>Επιτροπή</w:t>
      </w:r>
      <w:r>
        <w:rPr>
          <w:rFonts w:eastAsia="Times New Roman" w:cs="Times New Roman"/>
          <w:szCs w:val="24"/>
        </w:rPr>
        <w:t>, ο οποίος προσπαθούσε να πείσει και είπε ότι τεκμηριωμένα και με νούμερα αποδεικνύεται η επωφ</w:t>
      </w:r>
      <w:r>
        <w:rPr>
          <w:rFonts w:eastAsia="Times New Roman" w:cs="Times New Roman"/>
          <w:szCs w:val="24"/>
        </w:rPr>
        <w:t>ελέστατη αυτή συμφωνία. Για τα νούμερα θα λέγαμε κάτι</w:t>
      </w:r>
      <w:r>
        <w:rPr>
          <w:rFonts w:eastAsia="Times New Roman" w:cs="Times New Roman"/>
          <w:szCs w:val="24"/>
        </w:rPr>
        <w:t>,</w:t>
      </w:r>
      <w:r>
        <w:rPr>
          <w:rFonts w:eastAsia="Times New Roman" w:cs="Times New Roman"/>
          <w:szCs w:val="24"/>
        </w:rPr>
        <w:t xml:space="preserve"> καθώς και για το αν είναι τεκμηριωμένα κάποια άλλα νούμερα, τότε που με έναν νόμο σε ένα άρθρο θα τα αλλάζατε όλα. </w:t>
      </w:r>
    </w:p>
    <w:p w14:paraId="0D044CF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Τα ίδια τα λεγόμενα σας αναιρούν, κύριοι του ΣΥΡΙΖΑ, που προσπαθείτε τώρα να πείσετε </w:t>
      </w:r>
      <w:r>
        <w:rPr>
          <w:rFonts w:eastAsia="Times New Roman" w:cs="Times New Roman"/>
          <w:szCs w:val="24"/>
        </w:rPr>
        <w:t>τους εαυτούς σας και τους υπόλοιπους Έλληνες ότι έχετε δίκιο. Ο κ. Μπαλάφας μόλις σήμερα είπε, αν δεν κάνω λάθος, ότι «αν δεν ήμασταν Κυβέρνηση θα ήμασταν στις συγκεντρώσεις και στις πορείες εναντίον αυτής της ιδιωτικοποίησης». Αλήθεια, αυτή η σκόπιμη καθυ</w:t>
      </w:r>
      <w:r>
        <w:rPr>
          <w:rFonts w:eastAsia="Times New Roman" w:cs="Times New Roman"/>
          <w:szCs w:val="24"/>
        </w:rPr>
        <w:t xml:space="preserve">στέρηση του εγγράφου είχε κάποια δολιότητα; Σαφώς και είχε και φάνηκε. </w:t>
      </w:r>
    </w:p>
    <w:p w14:paraId="0D044CF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Οι απλοί Έλληνες πολίτες έχουν μια απορία, ακόμα και ένας απλός άνθρωπος που δεν έχει τελειώσει πανεπιστήμια: Αφού το λιμάνι του Πειραιά, όπως λέγατε, είναι από τα καλύτερα «ασημικά» τ</w:t>
      </w:r>
      <w:r>
        <w:rPr>
          <w:rFonts w:eastAsia="Times New Roman" w:cs="Times New Roman"/>
          <w:szCs w:val="24"/>
        </w:rPr>
        <w:t xml:space="preserve">ης πατρίδας μας γιατί βρέθηκε μόνο ένας να κάνει προσφορά; Οι άλλοι τι έγιναν; Πού πήγαν; </w:t>
      </w:r>
    </w:p>
    <w:p w14:paraId="0D044CFF" w14:textId="77777777" w:rsidR="00510C84" w:rsidRDefault="007027BA">
      <w:pPr>
        <w:spacing w:line="600" w:lineRule="auto"/>
        <w:ind w:firstLine="720"/>
        <w:contextualSpacing/>
        <w:jc w:val="both"/>
        <w:rPr>
          <w:rFonts w:eastAsia="Times New Roman"/>
          <w:szCs w:val="24"/>
        </w:rPr>
      </w:pPr>
      <w:r>
        <w:rPr>
          <w:rFonts w:eastAsia="Times New Roman"/>
          <w:szCs w:val="24"/>
        </w:rPr>
        <w:t>Εσείς, οι θιασώτες της ελεύθερης οικονομίας και της ελεύθερης αγοράς, τι λέτε; Πού είναι ο ανταγωνισμός; Πού είναι οι πολλές προσφορές για το καλύτερο λιμάνι της Ευρ</w:t>
      </w:r>
      <w:r>
        <w:rPr>
          <w:rFonts w:eastAsia="Times New Roman"/>
          <w:szCs w:val="24"/>
        </w:rPr>
        <w:t xml:space="preserve">ώπης; Τίποτα, πουθενά! Δεν σας προβλημάτισε αυτό; Δεν σας προβληματίζει ότι έχουν γίνει τα πάντα κάτω από το τραπέζι; </w:t>
      </w:r>
    </w:p>
    <w:p w14:paraId="0D044D00" w14:textId="77777777" w:rsidR="00510C84" w:rsidRDefault="007027BA">
      <w:pPr>
        <w:spacing w:line="600" w:lineRule="auto"/>
        <w:ind w:firstLine="720"/>
        <w:contextualSpacing/>
        <w:jc w:val="both"/>
        <w:rPr>
          <w:rFonts w:eastAsia="Times New Roman"/>
          <w:szCs w:val="24"/>
        </w:rPr>
      </w:pPr>
      <w:r>
        <w:rPr>
          <w:rFonts w:eastAsia="Times New Roman"/>
          <w:szCs w:val="24"/>
        </w:rPr>
        <w:t>Το τίμημα το ελάχιστο, των 300 εκατομμυρίων ευρώ απ’ ό,τι φαίνεται δεν θα πάει ούτε σε όσους δημόσιους υπαλλήλους θέλουν να φύγουν, που ε</w:t>
      </w:r>
      <w:r>
        <w:rPr>
          <w:rFonts w:eastAsia="Times New Roman"/>
          <w:szCs w:val="24"/>
        </w:rPr>
        <w:t xml:space="preserve">ίπαν κάποιοι, διότι θα το πάρουν οι δανειστές μας μέσω της χοάνης αυτού του ταμείου, οπότε θα βάλουμε και λεφτά από την τσέπη </w:t>
      </w:r>
      <w:r>
        <w:rPr>
          <w:rFonts w:eastAsia="Times New Roman"/>
          <w:szCs w:val="24"/>
        </w:rPr>
        <w:t xml:space="preserve">μας, </w:t>
      </w:r>
      <w:r>
        <w:rPr>
          <w:rFonts w:eastAsia="Times New Roman"/>
          <w:szCs w:val="24"/>
        </w:rPr>
        <w:t xml:space="preserve">για να πληρώσουμε τις όποιες μετατάξεις ή οτιδήποτε άλλο. </w:t>
      </w:r>
    </w:p>
    <w:p w14:paraId="0D044D01"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Ως προς την υποβάθμιση του Προβλήτα 1, για τόσο καιρό όλοι ήξεραν </w:t>
      </w:r>
      <w:r>
        <w:rPr>
          <w:rFonts w:eastAsia="Times New Roman"/>
          <w:szCs w:val="24"/>
        </w:rPr>
        <w:t xml:space="preserve">εδώ και τρία τέσσερα χρόνια περίπου ότι επίκειται πώληση στην </w:t>
      </w:r>
      <w:r>
        <w:rPr>
          <w:rFonts w:eastAsia="Times New Roman"/>
          <w:szCs w:val="24"/>
        </w:rPr>
        <w:t>«</w:t>
      </w:r>
      <w:r>
        <w:rPr>
          <w:rFonts w:eastAsia="Times New Roman"/>
          <w:szCs w:val="24"/>
        </w:rPr>
        <w:t>COSCO</w:t>
      </w:r>
      <w:r>
        <w:rPr>
          <w:rFonts w:eastAsia="Times New Roman"/>
          <w:szCs w:val="24"/>
        </w:rPr>
        <w:t>»</w:t>
      </w:r>
      <w:r>
        <w:rPr>
          <w:rFonts w:eastAsia="Times New Roman"/>
          <w:szCs w:val="24"/>
        </w:rPr>
        <w:t xml:space="preserve">, όχι σε κάποιον άλλο. Πού τα ήξεραν όλα αυτά; Και επί της ουσίας ο Προβλήτας 1 ήταν ανενεργός, δεν υπήρχε τίποτα, μόνο κάτι εμπορευματοκιβώτια που τα έβαζε η </w:t>
      </w:r>
      <w:r>
        <w:rPr>
          <w:rFonts w:eastAsia="Times New Roman"/>
          <w:szCs w:val="24"/>
        </w:rPr>
        <w:t>«</w:t>
      </w:r>
      <w:r>
        <w:rPr>
          <w:rFonts w:eastAsia="Times New Roman"/>
          <w:szCs w:val="24"/>
        </w:rPr>
        <w:t>COSCO</w:t>
      </w:r>
      <w:r>
        <w:rPr>
          <w:rFonts w:eastAsia="Times New Roman"/>
          <w:szCs w:val="24"/>
        </w:rPr>
        <w:t>»</w:t>
      </w:r>
      <w:r>
        <w:rPr>
          <w:rFonts w:eastAsia="Times New Roman"/>
          <w:szCs w:val="24"/>
        </w:rPr>
        <w:t>. Αυτό δεν σας πονήρε</w:t>
      </w:r>
      <w:r>
        <w:rPr>
          <w:rFonts w:eastAsia="Times New Roman"/>
          <w:szCs w:val="24"/>
        </w:rPr>
        <w:t>ψε ποτέ για να καταλάβετε ότι υπήρχαν μεγάλες σκοπιμότητες;</w:t>
      </w:r>
    </w:p>
    <w:p w14:paraId="0D044D02"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Ακούσαμε συζητήσεις στην </w:t>
      </w:r>
      <w:r>
        <w:rPr>
          <w:rFonts w:eastAsia="Times New Roman"/>
          <w:szCs w:val="24"/>
        </w:rPr>
        <w:t>επιτροπή</w:t>
      </w:r>
      <w:r>
        <w:rPr>
          <w:rFonts w:eastAsia="Times New Roman"/>
          <w:szCs w:val="24"/>
        </w:rPr>
        <w:t xml:space="preserve">, αλλά και λίγο πριν στην Ολομέλεια, σχετικά με τους αρχαιολογικούς χώρους. Δίνετε και αρχαιολογικούς χώρους δώρο. Μήπως, έτσι, από κεκτημένη ταχύτητα έχετε δώσει </w:t>
      </w:r>
      <w:r>
        <w:rPr>
          <w:rFonts w:eastAsia="Times New Roman"/>
          <w:szCs w:val="24"/>
        </w:rPr>
        <w:t xml:space="preserve">και τον Ναύσταθμο της Σαλαμίνας και δεν το ξέρετε και θα τρέχουμε μετά και δεν θα φτάνουμε; Έχετε παραχωρήσει τα πάντα μέχρι και το Πορθμείο από το Πέραμα που θα πηγαίνει απέναντι στα Παλούκια. </w:t>
      </w:r>
    </w:p>
    <w:p w14:paraId="0D044D03" w14:textId="77777777" w:rsidR="00510C84" w:rsidRDefault="007027BA">
      <w:pPr>
        <w:spacing w:line="600" w:lineRule="auto"/>
        <w:ind w:left="720"/>
        <w:contextualSpacing/>
        <w:jc w:val="both"/>
        <w:rPr>
          <w:rFonts w:eastAsia="Times New Roman" w:cs="Times New Roman"/>
          <w:szCs w:val="24"/>
        </w:rPr>
      </w:pPr>
      <w:r>
        <w:rPr>
          <w:rFonts w:eastAsia="Times New Roman" w:cs="Times New Roman"/>
          <w:szCs w:val="24"/>
        </w:rPr>
        <w:t xml:space="preserve"> (Στο σημείο αυτό κτυπάει το κουδούνι λήξεως του χρόνου ομιλί</w:t>
      </w:r>
      <w:r>
        <w:rPr>
          <w:rFonts w:eastAsia="Times New Roman" w:cs="Times New Roman"/>
          <w:szCs w:val="24"/>
        </w:rPr>
        <w:t>ας του κυρίου Βουλευτή)</w:t>
      </w:r>
    </w:p>
    <w:p w14:paraId="0D044D04" w14:textId="77777777" w:rsidR="00510C84" w:rsidRDefault="007027BA">
      <w:pPr>
        <w:spacing w:line="600" w:lineRule="auto"/>
        <w:ind w:firstLine="720"/>
        <w:contextualSpacing/>
        <w:jc w:val="both"/>
        <w:rPr>
          <w:rFonts w:eastAsia="Times New Roman"/>
          <w:szCs w:val="24"/>
        </w:rPr>
      </w:pPr>
      <w:r>
        <w:rPr>
          <w:rFonts w:eastAsia="Times New Roman"/>
          <w:szCs w:val="24"/>
        </w:rPr>
        <w:t>Επιτρέψτε μου, κύριε Πρόεδρε, μισό λεπτό.</w:t>
      </w:r>
    </w:p>
    <w:p w14:paraId="0D044D05" w14:textId="77777777" w:rsidR="00510C84" w:rsidRDefault="007027BA">
      <w:pPr>
        <w:spacing w:line="600" w:lineRule="auto"/>
        <w:ind w:firstLine="720"/>
        <w:contextualSpacing/>
        <w:jc w:val="both"/>
        <w:rPr>
          <w:rFonts w:eastAsia="Times New Roman"/>
          <w:szCs w:val="24"/>
        </w:rPr>
      </w:pPr>
      <w:r>
        <w:rPr>
          <w:rFonts w:eastAsia="Times New Roman"/>
          <w:szCs w:val="24"/>
        </w:rPr>
        <w:t>Αλήθεια, γιατί διαπληκτίζεστε συνεχώς; Αφού θα το ψηφίσετε σχεδόν όλοι εδώ πέρα. Για ποια ανάπτυξη ομιλείτε; Αυτό είναι ανάπτυξη; Όχι βέβαια. Αυτό είναι ανάπτυξη μιας τριτοκοσμικής</w:t>
      </w:r>
      <w:r>
        <w:rPr>
          <w:rFonts w:eastAsia="Times New Roman"/>
          <w:szCs w:val="24"/>
        </w:rPr>
        <w:t>,</w:t>
      </w:r>
      <w:r>
        <w:rPr>
          <w:rFonts w:eastAsia="Times New Roman"/>
          <w:szCs w:val="24"/>
        </w:rPr>
        <w:t xml:space="preserve"> χώρας επ</w:t>
      </w:r>
      <w:r>
        <w:rPr>
          <w:rFonts w:eastAsia="Times New Roman"/>
          <w:szCs w:val="24"/>
        </w:rPr>
        <w:t xml:space="preserve">’ ωφελεία συγκεκριμένων –εντός εισαγωγικών- «επενδυτών». Κάπου ακούσαμε να λέει ο Υπουργός με ποιους είστε. Εσείς σίγουρα είστε με τους δανειστές, με την πάρτη σας, αλλά όχι με τον ελληνικό λαό. </w:t>
      </w:r>
    </w:p>
    <w:p w14:paraId="0D044D06"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Εμείς, απ’ ότι φαίνεται –και το αποδεικνύουμε συνεχώς- ό,τι </w:t>
      </w:r>
      <w:r>
        <w:rPr>
          <w:rFonts w:eastAsia="Times New Roman"/>
          <w:szCs w:val="24"/>
        </w:rPr>
        <w:t xml:space="preserve">κι αν γίνει είμαστε με τον ελληνικό λαό και με την πραγματική ανάπτυξη αυτού του τόπου. </w:t>
      </w:r>
    </w:p>
    <w:p w14:paraId="0D044D07" w14:textId="77777777" w:rsidR="00510C84" w:rsidRDefault="007027BA">
      <w:pPr>
        <w:spacing w:line="600" w:lineRule="auto"/>
        <w:ind w:firstLine="720"/>
        <w:contextualSpacing/>
        <w:jc w:val="both"/>
        <w:rPr>
          <w:rFonts w:eastAsia="Times New Roman"/>
          <w:szCs w:val="24"/>
        </w:rPr>
      </w:pPr>
      <w:r>
        <w:rPr>
          <w:rFonts w:eastAsia="Times New Roman"/>
          <w:szCs w:val="24"/>
        </w:rPr>
        <w:t>Ευχαριστώ πάρα πολύ.</w:t>
      </w:r>
    </w:p>
    <w:p w14:paraId="0D044D08" w14:textId="77777777" w:rsidR="00510C84" w:rsidRDefault="007027BA">
      <w:pPr>
        <w:spacing w:line="600" w:lineRule="auto"/>
        <w:ind w:firstLine="720"/>
        <w:contextualSpacing/>
        <w:jc w:val="center"/>
        <w:rPr>
          <w:rFonts w:eastAsia="Times New Roman"/>
          <w:szCs w:val="24"/>
        </w:rPr>
      </w:pPr>
      <w:r>
        <w:rPr>
          <w:rFonts w:eastAsia="Times New Roman"/>
          <w:szCs w:val="24"/>
        </w:rPr>
        <w:t>(Χειροκροτήματα από την πτέρυγα της Χρυσής Αυγής)</w:t>
      </w:r>
    </w:p>
    <w:p w14:paraId="0D044D09"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Τον λόγο έχει η Κοινοβουλευτική Εκπρόσωπος του ΣΥΡΙΖΑ</w:t>
      </w:r>
      <w:r>
        <w:rPr>
          <w:rFonts w:eastAsia="Times New Roman"/>
          <w:szCs w:val="24"/>
        </w:rPr>
        <w:t xml:space="preserve"> </w:t>
      </w:r>
      <w:r>
        <w:rPr>
          <w:rFonts w:eastAsia="Times New Roman"/>
          <w:szCs w:val="24"/>
        </w:rPr>
        <w:t>κ. Βάκη.</w:t>
      </w:r>
    </w:p>
    <w:p w14:paraId="0D044D0A" w14:textId="77777777" w:rsidR="00510C84" w:rsidRDefault="007027BA">
      <w:pPr>
        <w:spacing w:line="600" w:lineRule="auto"/>
        <w:ind w:firstLine="720"/>
        <w:contextualSpacing/>
        <w:jc w:val="both"/>
        <w:rPr>
          <w:rFonts w:eastAsia="Times New Roman"/>
          <w:szCs w:val="24"/>
        </w:rPr>
      </w:pPr>
      <w:r>
        <w:rPr>
          <w:rFonts w:eastAsia="Times New Roman"/>
          <w:b/>
          <w:szCs w:val="24"/>
        </w:rPr>
        <w:t>ΦΩΤΕΙΝΗ ΒΑΚΗ:</w:t>
      </w:r>
      <w:r>
        <w:rPr>
          <w:rFonts w:eastAsia="Times New Roman"/>
          <w:szCs w:val="24"/>
        </w:rPr>
        <w:t xml:space="preserve"> Ευχαριστώ, κύριε Πρόεδρε.</w:t>
      </w:r>
    </w:p>
    <w:p w14:paraId="0D044D0B" w14:textId="77777777" w:rsidR="00510C84" w:rsidRDefault="007027BA">
      <w:pPr>
        <w:spacing w:line="600" w:lineRule="auto"/>
        <w:ind w:firstLine="720"/>
        <w:contextualSpacing/>
        <w:jc w:val="both"/>
        <w:rPr>
          <w:rFonts w:eastAsia="Times New Roman"/>
          <w:szCs w:val="24"/>
        </w:rPr>
      </w:pPr>
      <w:r>
        <w:rPr>
          <w:rFonts w:eastAsia="Times New Roman" w:cs="Times New Roman"/>
          <w:szCs w:val="24"/>
        </w:rPr>
        <w:t xml:space="preserve">Κυρίες και κύριοι Βουλευτές, επειδή η σπέκουλα και η τερατολογία από χθες καλά κρατεί κι επειδή πολύς λόγος έγινε από χθες για την περιβόητη επιστολή που εστάλη από την </w:t>
      </w:r>
      <w:r>
        <w:rPr>
          <w:rFonts w:eastAsia="Times New Roman" w:cs="Times New Roman"/>
          <w:szCs w:val="24"/>
        </w:rPr>
        <w:t>«</w:t>
      </w:r>
      <w:r>
        <w:rPr>
          <w:rFonts w:eastAsia="Times New Roman"/>
          <w:szCs w:val="24"/>
        </w:rPr>
        <w:t>COSCO</w:t>
      </w:r>
      <w:r>
        <w:rPr>
          <w:rFonts w:eastAsia="Times New Roman"/>
          <w:szCs w:val="24"/>
        </w:rPr>
        <w:t>»</w:t>
      </w:r>
      <w:r>
        <w:rPr>
          <w:rFonts w:eastAsia="Times New Roman"/>
          <w:szCs w:val="24"/>
        </w:rPr>
        <w:t xml:space="preserve"> και τις περιβόητες νομοτεχνικές βελτιώ</w:t>
      </w:r>
      <w:r>
        <w:rPr>
          <w:rFonts w:eastAsia="Times New Roman"/>
          <w:szCs w:val="24"/>
        </w:rPr>
        <w:t>σεις, οι οποίες ειρήσθω εν παρόδω δεν έχουν νομική βάση</w:t>
      </w:r>
      <w:r>
        <w:rPr>
          <w:rFonts w:eastAsia="Times New Roman"/>
          <w:szCs w:val="24"/>
        </w:rPr>
        <w:t>,</w:t>
      </w:r>
      <w:r>
        <w:rPr>
          <w:rFonts w:eastAsia="Times New Roman"/>
          <w:szCs w:val="24"/>
        </w:rPr>
        <w:t xml:space="preserve"> υπό την έννοια ότι εμπεριέχονται όλες στο παράρτημα 1.1.Α΄ της Σύμβασης, ας επαναλάβουμε ορισμένα πράγματα για να εμπεδωθούν. </w:t>
      </w:r>
    </w:p>
    <w:p w14:paraId="0D044D0C"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Το καθήκον όλων μας μέσα σε αυτήν την Αίθουσα ως εκπροσώπων του ελληνικού λαού είναι να παλεύουμε με όλες μας τις δυνάμεις για το δημόσιο συμφέρον, μόνο που ορισμένοι μέσα σε αυτήν την Αίθουσα ενήργησαν ως δικηγόροι της </w:t>
      </w:r>
      <w:r>
        <w:rPr>
          <w:rFonts w:eastAsia="Times New Roman"/>
          <w:szCs w:val="24"/>
        </w:rPr>
        <w:t>«</w:t>
      </w:r>
      <w:r>
        <w:rPr>
          <w:rFonts w:eastAsia="Times New Roman"/>
          <w:szCs w:val="24"/>
        </w:rPr>
        <w:t>COSCO</w:t>
      </w:r>
      <w:r>
        <w:rPr>
          <w:rFonts w:eastAsia="Times New Roman"/>
          <w:szCs w:val="24"/>
        </w:rPr>
        <w:t>»</w:t>
      </w:r>
      <w:r>
        <w:rPr>
          <w:rFonts w:eastAsia="Times New Roman"/>
          <w:szCs w:val="24"/>
        </w:rPr>
        <w:t>. Και μόνο που δεν αναφωνήσατ</w:t>
      </w:r>
      <w:r>
        <w:rPr>
          <w:rFonts w:eastAsia="Times New Roman"/>
          <w:szCs w:val="24"/>
        </w:rPr>
        <w:t xml:space="preserve">ε «ευχαριστώ, εταιρεία»! Ξέρετε όμως; Αυτό θα καταγραφεί στην ιστορία της Βουλής. </w:t>
      </w:r>
    </w:p>
    <w:p w14:paraId="0D044D0D" w14:textId="77777777" w:rsidR="00510C84" w:rsidRDefault="007027BA">
      <w:pPr>
        <w:spacing w:line="600" w:lineRule="auto"/>
        <w:ind w:firstLine="720"/>
        <w:contextualSpacing/>
        <w:jc w:val="both"/>
        <w:rPr>
          <w:rFonts w:eastAsia="Times New Roman"/>
          <w:szCs w:val="24"/>
        </w:rPr>
      </w:pPr>
      <w:r>
        <w:rPr>
          <w:rFonts w:eastAsia="Times New Roman"/>
          <w:szCs w:val="24"/>
        </w:rPr>
        <w:t>Μας εγκαλείτε ότι δεν είμαστε δημοκράτες και πατριώτες. Μαθήματα δημοκρατίας και πατριωτισμού από σας; Από τους «</w:t>
      </w:r>
      <w:r>
        <w:rPr>
          <w:rFonts w:eastAsia="Times New Roman"/>
          <w:szCs w:val="24"/>
          <w:lang w:val="en-US"/>
        </w:rPr>
        <w:t>yes</w:t>
      </w:r>
      <w:r>
        <w:rPr>
          <w:rFonts w:eastAsia="Times New Roman"/>
          <w:szCs w:val="24"/>
        </w:rPr>
        <w:t xml:space="preserve"> </w:t>
      </w:r>
      <w:r>
        <w:rPr>
          <w:rFonts w:eastAsia="Times New Roman"/>
          <w:szCs w:val="24"/>
          <w:lang w:val="en-US"/>
        </w:rPr>
        <w:t>men</w:t>
      </w:r>
      <w:r>
        <w:rPr>
          <w:rFonts w:eastAsia="Times New Roman"/>
          <w:szCs w:val="24"/>
        </w:rPr>
        <w:t>» των αποικιοκρατικών συμβάσεων; Από τους διαπρύσιους</w:t>
      </w:r>
      <w:r>
        <w:rPr>
          <w:rFonts w:eastAsia="Times New Roman"/>
          <w:szCs w:val="24"/>
        </w:rPr>
        <w:t xml:space="preserve"> κήρυκες των μνημονίων ως ευλογίας; Από τους αρχιερείς των απολύσεων; Μας εγκαλέσατε για αμοραλισμό. Εσείς, για αμοραλισμό, όπου η ανάπτυξη αυτής της χώρας επί σαράντα συναπτά έτη ισοδυναμούσε με τη διαπλοκή, με τα θαλασσοδάνεια, με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και με όλο</w:t>
      </w:r>
      <w:r>
        <w:rPr>
          <w:rFonts w:eastAsia="Times New Roman"/>
          <w:szCs w:val="24"/>
        </w:rPr>
        <w:t xml:space="preserve"> το μαύρο χρήμα που διέφευγε αίφνης και πήγαινε σε φορολογικούς παραδείσους, στις </w:t>
      </w:r>
      <w:r>
        <w:rPr>
          <w:rFonts w:eastAsia="Times New Roman"/>
          <w:szCs w:val="24"/>
          <w:lang w:val="en-US"/>
        </w:rPr>
        <w:t>offshore</w:t>
      </w:r>
      <w:r>
        <w:rPr>
          <w:rFonts w:eastAsia="Times New Roman"/>
          <w:szCs w:val="24"/>
        </w:rPr>
        <w:t>; Μαθήματα πατριωτισμού από σας, που για σαράντα χρόνια ρημάξατε τον πρωτογενή και τον δευτερογενή τομέα αυτής της χώρας και κάνατε όλες τις δημόσιες επιχειρήσεις  πρ</w:t>
      </w:r>
      <w:r>
        <w:rPr>
          <w:rFonts w:eastAsia="Times New Roman"/>
          <w:szCs w:val="24"/>
        </w:rPr>
        <w:t>οβληματικές;</w:t>
      </w:r>
    </w:p>
    <w:p w14:paraId="0D044D0E" w14:textId="77777777" w:rsidR="00510C84" w:rsidRDefault="007027BA">
      <w:pPr>
        <w:spacing w:line="600" w:lineRule="auto"/>
        <w:ind w:firstLine="720"/>
        <w:contextualSpacing/>
        <w:jc w:val="both"/>
        <w:rPr>
          <w:rFonts w:eastAsia="Times New Roman"/>
          <w:szCs w:val="24"/>
        </w:rPr>
      </w:pPr>
      <w:r>
        <w:rPr>
          <w:rFonts w:eastAsia="Times New Roman"/>
          <w:szCs w:val="24"/>
        </w:rPr>
        <w:t>Ας πάμε, όμως, λίγο στην ιστορία του λιμανιού και στην προηγούμενη σύμβαση</w:t>
      </w:r>
      <w:r>
        <w:rPr>
          <w:rFonts w:eastAsia="Times New Roman"/>
          <w:szCs w:val="24"/>
        </w:rPr>
        <w:t xml:space="preserve">, </w:t>
      </w:r>
      <w:r>
        <w:rPr>
          <w:rFonts w:eastAsia="Times New Roman"/>
          <w:szCs w:val="24"/>
        </w:rPr>
        <w:t xml:space="preserve">να κάνουμε και μια σύγκριση μεταξύ της προηγούμενης και της τωρινής, γιατί τουλάχιστον τη συλλογική μας μνήμη δεν την έχουμε απωλέσει, ευτυχώς, ακόμη. </w:t>
      </w:r>
    </w:p>
    <w:p w14:paraId="0D044D0F" w14:textId="77777777" w:rsidR="00510C84" w:rsidRDefault="007027BA">
      <w:pPr>
        <w:spacing w:line="600" w:lineRule="auto"/>
        <w:ind w:firstLine="720"/>
        <w:contextualSpacing/>
        <w:jc w:val="both"/>
        <w:rPr>
          <w:rFonts w:eastAsia="Times New Roman"/>
          <w:szCs w:val="24"/>
        </w:rPr>
      </w:pPr>
      <w:r>
        <w:rPr>
          <w:rFonts w:eastAsia="Times New Roman"/>
          <w:szCs w:val="24"/>
        </w:rPr>
        <w:t>Θα έχει ενδιαφέ</w:t>
      </w:r>
      <w:r>
        <w:rPr>
          <w:rFonts w:eastAsia="Times New Roman"/>
          <w:szCs w:val="24"/>
        </w:rPr>
        <w:t>ρον, λοιπόν, να τονίσουμε ότι το λιμάνι του Πειραιά έχει αποτελέσει αντικείμενο συνεχών ιδιωτικοποιήσεων τα τελευταία, σχεδόν, είκοσι χρόνια. Κινείται, επομένως, στα όρια του αστείου και της πολιτικής εξαπάτησης να ισχυρίζεται κανείς ότι ο ΣΥΡΙΖΑ ιδιωτικοπ</w:t>
      </w:r>
      <w:r>
        <w:rPr>
          <w:rFonts w:eastAsia="Times New Roman"/>
          <w:szCs w:val="24"/>
        </w:rPr>
        <w:t xml:space="preserve">οιεί το λιμάνι. </w:t>
      </w:r>
    </w:p>
    <w:p w14:paraId="0D044D10"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Εδώ και δεκαπέντε χρόνια </w:t>
      </w:r>
      <w:r>
        <w:rPr>
          <w:rFonts w:eastAsia="Times New Roman"/>
          <w:szCs w:val="24"/>
        </w:rPr>
        <w:t xml:space="preserve">περίπου, </w:t>
      </w:r>
      <w:r>
        <w:rPr>
          <w:rFonts w:eastAsia="Times New Roman"/>
          <w:szCs w:val="24"/>
        </w:rPr>
        <w:t>ο Οργανισμός Λιμένος Πειραιώς είναι μια ανώνυμη εταιρεία εισηγμένη στο Χρηματιστήριο</w:t>
      </w:r>
      <w:r>
        <w:rPr>
          <w:rFonts w:eastAsia="Times New Roman"/>
          <w:szCs w:val="24"/>
        </w:rPr>
        <w:t>,</w:t>
      </w:r>
      <w:r>
        <w:rPr>
          <w:rFonts w:eastAsia="Times New Roman"/>
          <w:szCs w:val="24"/>
        </w:rPr>
        <w:t xml:space="preserve"> με πολυμετοχική σύνθεση, ενώ ένα πολύ μεγάλο μέρος της υποδομής του έχει παραχωρηθεί στην </w:t>
      </w:r>
      <w:r>
        <w:rPr>
          <w:rFonts w:eastAsia="Times New Roman"/>
          <w:szCs w:val="24"/>
        </w:rPr>
        <w:t>«</w:t>
      </w:r>
      <w:r>
        <w:rPr>
          <w:rFonts w:eastAsia="Times New Roman"/>
          <w:szCs w:val="24"/>
        </w:rPr>
        <w:t>COSCO</w:t>
      </w:r>
      <w:r>
        <w:rPr>
          <w:rFonts w:eastAsia="Times New Roman"/>
          <w:szCs w:val="24"/>
        </w:rPr>
        <w:t>»</w:t>
      </w:r>
      <w:r>
        <w:rPr>
          <w:rFonts w:eastAsia="Times New Roman"/>
          <w:szCs w:val="24"/>
        </w:rPr>
        <w:t xml:space="preserve"> ήδη από το 2008. Αυτά</w:t>
      </w:r>
      <w:r>
        <w:rPr>
          <w:rFonts w:eastAsia="Times New Roman"/>
          <w:szCs w:val="24"/>
        </w:rPr>
        <w:t xml:space="preserve"> ως προς την αποκατάσταση της αλήθειας</w:t>
      </w:r>
      <w:r>
        <w:rPr>
          <w:rFonts w:eastAsia="Times New Roman"/>
          <w:szCs w:val="24"/>
        </w:rPr>
        <w:t>,</w:t>
      </w:r>
      <w:r>
        <w:rPr>
          <w:rFonts w:eastAsia="Times New Roman"/>
          <w:szCs w:val="24"/>
        </w:rPr>
        <w:t xml:space="preserve"> σε σχέση με το πού βρισκόμαστε σήμερα.</w:t>
      </w:r>
    </w:p>
    <w:p w14:paraId="0D044D11"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Σε ό,τι αφορά το αντικείμενο της σημερινής μας συζήτησης, δηλαδή την παραχώρηση του ΟΛΠ, θα πρέπει και στο θέμα αυτό να υπογραμμιστεί ότι αυτή η σύμβαση παραχώρησης δεν προήλθε </w:t>
      </w:r>
      <w:r>
        <w:rPr>
          <w:rFonts w:eastAsia="Times New Roman"/>
          <w:szCs w:val="24"/>
        </w:rPr>
        <w:t xml:space="preserve">από κάποια παρθενογένεση. </w:t>
      </w:r>
    </w:p>
    <w:p w14:paraId="0D044D12"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Η ΟΛΠ είχε μεταβιβαστεί στο ΤΑΙΠΕΔ στο σύνολό της και το ΤΑΙΠΕΔ είχε ετοιμάσει ένα συγκεκριμένο σχέδιο παραχώρησης, με τις ευλογίες της προηγούμενης </w:t>
      </w:r>
      <w:r>
        <w:rPr>
          <w:rFonts w:eastAsia="Times New Roman"/>
          <w:szCs w:val="24"/>
        </w:rPr>
        <w:t>κυβέρνησης</w:t>
      </w:r>
      <w:r>
        <w:rPr>
          <w:rFonts w:eastAsia="Times New Roman"/>
          <w:szCs w:val="24"/>
        </w:rPr>
        <w:t>. Ορισμένοι δε όροι αυτής της αρχικής σύμβασης διαφοροποιούνταν σημαντ</w:t>
      </w:r>
      <w:r>
        <w:rPr>
          <w:rFonts w:eastAsia="Times New Roman"/>
          <w:szCs w:val="24"/>
        </w:rPr>
        <w:t xml:space="preserve">ικά από τη συνήθη ευρωπαϊκή πρακτική, σε σχέση με την εκμετάλλευση και τη διαχείριση των λιμένων. Εφαρμόστηκαν με μεγάλη επιτυχία ξέρετε πού; Στη Βρετανία της περιόδου της Μάργκαρετ Θάτσερ. </w:t>
      </w:r>
    </w:p>
    <w:p w14:paraId="0D044D13" w14:textId="77777777" w:rsidR="00510C84" w:rsidRDefault="007027BA">
      <w:pPr>
        <w:spacing w:line="600" w:lineRule="auto"/>
        <w:ind w:firstLine="720"/>
        <w:contextualSpacing/>
        <w:jc w:val="both"/>
        <w:rPr>
          <w:rFonts w:eastAsia="Times New Roman"/>
          <w:szCs w:val="24"/>
        </w:rPr>
      </w:pPr>
      <w:r>
        <w:rPr>
          <w:rFonts w:eastAsia="Times New Roman"/>
          <w:szCs w:val="24"/>
        </w:rPr>
        <w:t>Τι έκανε, λοιπόν, ο ΣΥΡΙΖΑ και η Κυβέρνηση</w:t>
      </w:r>
      <w:r>
        <w:rPr>
          <w:rFonts w:eastAsia="Times New Roman"/>
          <w:szCs w:val="24"/>
        </w:rPr>
        <w:t>,</w:t>
      </w:r>
      <w:r>
        <w:rPr>
          <w:rFonts w:eastAsia="Times New Roman"/>
          <w:szCs w:val="24"/>
        </w:rPr>
        <w:t xml:space="preserve"> για να βελτιωθούν οι </w:t>
      </w:r>
      <w:r>
        <w:rPr>
          <w:rFonts w:eastAsia="Times New Roman"/>
          <w:szCs w:val="24"/>
        </w:rPr>
        <w:t>όροι της παραχώρησης, για να αυξηθεί η κοινωνική ανταποδοτικότητα της συγκεκριμένης επένδυσης και βεβαίως</w:t>
      </w:r>
      <w:r>
        <w:rPr>
          <w:rFonts w:eastAsia="Times New Roman"/>
          <w:szCs w:val="24"/>
        </w:rPr>
        <w:t>,</w:t>
      </w:r>
      <w:r>
        <w:rPr>
          <w:rFonts w:eastAsia="Times New Roman"/>
          <w:szCs w:val="24"/>
        </w:rPr>
        <w:t xml:space="preserve"> για να διασφαλιστούν οι εργαζόμενοι και το ευρύτερο δημόσιο συμφέρον; </w:t>
      </w:r>
    </w:p>
    <w:p w14:paraId="0D044D14" w14:textId="77777777" w:rsidR="00510C84" w:rsidRDefault="007027BA">
      <w:pPr>
        <w:spacing w:line="600" w:lineRule="auto"/>
        <w:ind w:firstLine="720"/>
        <w:contextualSpacing/>
        <w:jc w:val="both"/>
        <w:rPr>
          <w:rFonts w:eastAsia="Times New Roman"/>
          <w:szCs w:val="24"/>
        </w:rPr>
      </w:pPr>
      <w:r>
        <w:rPr>
          <w:rFonts w:eastAsia="Times New Roman"/>
          <w:szCs w:val="24"/>
        </w:rPr>
        <w:t>Μετά από μία διαδικασία επίπονης διαπραγμάτευσης, το αρμόδιο Υπουργείο και η Κ</w:t>
      </w:r>
      <w:r>
        <w:rPr>
          <w:rFonts w:eastAsia="Times New Roman"/>
          <w:szCs w:val="24"/>
        </w:rPr>
        <w:t xml:space="preserve">υβέρνηση στο σύνολό της, κατάφεραν να βελτιώσουν σημαντικούς όρους της παραχώρησης και αν αποσπάσουν ουσιαστικά οφέλη για την τοπική κοινωνία.  </w:t>
      </w:r>
    </w:p>
    <w:p w14:paraId="0D044D15" w14:textId="77777777" w:rsidR="00510C84" w:rsidRDefault="007027BA">
      <w:pPr>
        <w:spacing w:line="600" w:lineRule="auto"/>
        <w:ind w:firstLine="720"/>
        <w:contextualSpacing/>
        <w:jc w:val="both"/>
        <w:rPr>
          <w:rFonts w:eastAsia="Times New Roman"/>
          <w:szCs w:val="24"/>
        </w:rPr>
      </w:pPr>
      <w:r>
        <w:rPr>
          <w:rFonts w:eastAsia="Times New Roman"/>
          <w:szCs w:val="24"/>
        </w:rPr>
        <w:t>Ενδεικτικά, μπορεί κανείς να αναφέρει την καλύτερη δυνατή εξασφάλιση των εργαζομένων, με την όσο το δυνατόν ισχ</w:t>
      </w:r>
      <w:r>
        <w:rPr>
          <w:rFonts w:eastAsia="Times New Roman"/>
          <w:szCs w:val="24"/>
        </w:rPr>
        <w:t>υρότερη προστασία των συλλογικών τους δικαιωμάτων, αλλά και με τις εναλλακτικές επιλογές</w:t>
      </w:r>
      <w:r>
        <w:rPr>
          <w:rFonts w:eastAsia="Times New Roman"/>
          <w:szCs w:val="24"/>
        </w:rPr>
        <w:t>,</w:t>
      </w:r>
      <w:r>
        <w:rPr>
          <w:rFonts w:eastAsia="Times New Roman"/>
          <w:szCs w:val="24"/>
        </w:rPr>
        <w:t xml:space="preserve"> που προσφέρει η διαδικασία που προβλέπεται από το σχέδιο νόμου, των μετατάξεων. </w:t>
      </w:r>
    </w:p>
    <w:p w14:paraId="0D044D16"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Δεύτερο μεγάλο ζήτημα. Η αύξηση των αντιτίμων που θα λάβει το </w:t>
      </w:r>
      <w:r>
        <w:rPr>
          <w:rFonts w:eastAsia="Times New Roman"/>
          <w:szCs w:val="24"/>
        </w:rPr>
        <w:t xml:space="preserve">δημόσιο </w:t>
      </w:r>
      <w:r>
        <w:rPr>
          <w:rFonts w:eastAsia="Times New Roman"/>
          <w:szCs w:val="24"/>
        </w:rPr>
        <w:t xml:space="preserve">από τη σύμβαση </w:t>
      </w:r>
      <w:r>
        <w:rPr>
          <w:rFonts w:eastAsia="Times New Roman"/>
          <w:szCs w:val="24"/>
        </w:rPr>
        <w:t>παραχώρησης μέσα στα επόμενα χρόνια, αλλά και η αύξηση του ύψους των υποχρεωτικών επενδύσεων στις οποίες δεσμεύεται η εταιρεία. Στην ίδια κατεύθυνση με τα αποτελέσματα της επαναδιαπραγμάτευσης, αυξάνεται και το τίμημα που θα λάβει το Δημόσιο για την παραχώ</w:t>
      </w:r>
      <w:r>
        <w:rPr>
          <w:rFonts w:eastAsia="Times New Roman"/>
          <w:szCs w:val="24"/>
        </w:rPr>
        <w:t xml:space="preserve">ρηση, αλλά και το ποσοστό που θα λαμβάνει ετησίως το κράτος από τα έσοδα του ΟΛΠ. </w:t>
      </w:r>
    </w:p>
    <w:p w14:paraId="0D044D17" w14:textId="77777777" w:rsidR="00510C84" w:rsidRDefault="007027BA">
      <w:pPr>
        <w:spacing w:line="600" w:lineRule="auto"/>
        <w:ind w:firstLine="720"/>
        <w:contextualSpacing/>
        <w:jc w:val="both"/>
        <w:rPr>
          <w:rFonts w:eastAsia="Times New Roman"/>
          <w:szCs w:val="24"/>
        </w:rPr>
      </w:pPr>
      <w:r>
        <w:rPr>
          <w:rFonts w:eastAsia="Times New Roman"/>
          <w:szCs w:val="24"/>
        </w:rPr>
        <w:t>Με το προηγούμενο πλαίσιο</w:t>
      </w:r>
      <w:r>
        <w:rPr>
          <w:rFonts w:eastAsia="Times New Roman"/>
          <w:szCs w:val="24"/>
        </w:rPr>
        <w:t>,</w:t>
      </w:r>
      <w:r>
        <w:rPr>
          <w:rFonts w:eastAsia="Times New Roman"/>
          <w:szCs w:val="24"/>
        </w:rPr>
        <w:t xml:space="preserve"> οι ετήσιες υποχρεώσεις της εταιρείας προς το κράτος επί των κερδών της θα ήταν σχεδόν οι μισές από αυτές που επιτύχαμε, 2% τότε και 3,5% τώρα. Υπά</w:t>
      </w:r>
      <w:r>
        <w:rPr>
          <w:rFonts w:eastAsia="Times New Roman"/>
          <w:szCs w:val="24"/>
        </w:rPr>
        <w:t xml:space="preserve">ρχει μια διαφορά. </w:t>
      </w:r>
    </w:p>
    <w:p w14:paraId="0D044D18" w14:textId="77777777" w:rsidR="00510C84" w:rsidRDefault="007027BA">
      <w:pPr>
        <w:spacing w:line="600" w:lineRule="auto"/>
        <w:ind w:firstLine="720"/>
        <w:contextualSpacing/>
        <w:jc w:val="both"/>
        <w:rPr>
          <w:rFonts w:eastAsia="Times New Roman"/>
          <w:szCs w:val="24"/>
        </w:rPr>
      </w:pPr>
      <w:r>
        <w:rPr>
          <w:rFonts w:eastAsia="Times New Roman"/>
          <w:szCs w:val="24"/>
        </w:rPr>
        <w:t>Τρίτη μείζονα επιτυχία είναι η εξαίρεση του παράκτιου μετώπου των λιπασμάτων της Δραπετσώνας και η απόδοσή τους στην τοπική κοινωνία. Με το νομοσχέδιο η έκταση αυτή αποδίδεται οριστικά στον Δήμο Κερατσινίου και Δραπετσώνας και ένας μεγάλ</w:t>
      </w:r>
      <w:r>
        <w:rPr>
          <w:rFonts w:eastAsia="Times New Roman"/>
          <w:szCs w:val="24"/>
        </w:rPr>
        <w:t xml:space="preserve">ος αγώνας χρόνων ολοκληρώνεται με επιτυχία. </w:t>
      </w:r>
    </w:p>
    <w:p w14:paraId="0D044D19"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Ταυτόχρονα, δεκάδες </w:t>
      </w:r>
      <w:r>
        <w:rPr>
          <w:rFonts w:eastAsia="Times New Roman"/>
          <w:szCs w:val="24"/>
        </w:rPr>
        <w:t xml:space="preserve">κτήρια </w:t>
      </w:r>
      <w:r>
        <w:rPr>
          <w:rFonts w:eastAsia="Times New Roman"/>
          <w:szCs w:val="24"/>
        </w:rPr>
        <w:t>δημοσίου συμφέροντος, κοινωνικού και πολιτιστικού ενδιαφέροντος, αρχαιολογικοί χώροι, που ανήκουν στον ΟΛΠ, εξαιρούνται από τη σύμβαση παραχώρησης, διασφαλίζοντας έτσι τη δημόσια λειτο</w:t>
      </w:r>
      <w:r>
        <w:rPr>
          <w:rFonts w:eastAsia="Times New Roman"/>
          <w:szCs w:val="24"/>
        </w:rPr>
        <w:t xml:space="preserve">υργία και το κοινωνικό συμφέρον στο σύνολό του. </w:t>
      </w:r>
    </w:p>
    <w:p w14:paraId="0D044D1A" w14:textId="77777777" w:rsidR="00510C84" w:rsidRDefault="007027BA">
      <w:pPr>
        <w:spacing w:line="600" w:lineRule="auto"/>
        <w:ind w:firstLine="720"/>
        <w:contextualSpacing/>
        <w:jc w:val="both"/>
        <w:rPr>
          <w:rFonts w:eastAsia="Times New Roman"/>
          <w:szCs w:val="24"/>
        </w:rPr>
      </w:pPr>
      <w:r>
        <w:rPr>
          <w:rFonts w:eastAsia="Times New Roman"/>
          <w:szCs w:val="24"/>
        </w:rPr>
        <w:t>Κυρίες και κύριοι συνάδελφοι, το βασικό ερώτημα στο οποίο καλούμαστε σήμερα να απαντήσουμε είναι ένα. Με αυτή τη σύμβαση παραχώρησης και με την επερχόμενη, σημαντική ομολογουμένως, επένδυση που θα πραγματοπο</w:t>
      </w:r>
      <w:r>
        <w:rPr>
          <w:rFonts w:eastAsia="Times New Roman"/>
          <w:szCs w:val="24"/>
        </w:rPr>
        <w:t>ιηθεί στο λιμάνι του Πειραιά, θα ευνοηθεί η πραγματική οικονομία, θα ευνοηθεί η τοπική κοινωνία; Και θα πρέπει να σημειώσουμε εδώ ότι η ευρύτερη περιοχή του Πειραιά τα τελευταία χρόνια χειμάζεται από μία καλπάζουσα ανεργία και από ένα γενικότερο κλίμα αποε</w:t>
      </w:r>
      <w:r>
        <w:rPr>
          <w:rFonts w:eastAsia="Times New Roman"/>
          <w:szCs w:val="24"/>
        </w:rPr>
        <w:t xml:space="preserve">πένδυσης. </w:t>
      </w:r>
    </w:p>
    <w:p w14:paraId="0D044D1B" w14:textId="77777777" w:rsidR="00510C84" w:rsidRDefault="007027BA">
      <w:pPr>
        <w:spacing w:line="600" w:lineRule="auto"/>
        <w:ind w:firstLine="720"/>
        <w:contextualSpacing/>
        <w:jc w:val="both"/>
        <w:rPr>
          <w:rFonts w:eastAsia="Times New Roman"/>
          <w:szCs w:val="24"/>
        </w:rPr>
      </w:pPr>
      <w:r>
        <w:rPr>
          <w:rFonts w:eastAsia="Times New Roman"/>
          <w:szCs w:val="24"/>
        </w:rPr>
        <w:t>Μπορούν, λοιπόν, οι εξελίξεις με την ολοκλήρωση της παραχώρησης να αντιστρέψουν αυτή τη ζοφερή πραγματικότητα; Η δική μας εκτίμηση είναι ότι μπορούν. Μπορούν να συμβάλλουν ουσιαστικά στην ισχυροποίηση και της τοπικής οικονομίας. Ο πολύ μεγάλος κ</w:t>
      </w:r>
      <w:r>
        <w:rPr>
          <w:rFonts w:eastAsia="Times New Roman"/>
          <w:szCs w:val="24"/>
        </w:rPr>
        <w:t xml:space="preserve">ύκλος εργασιών που θα διασφαλίσει είναι δυνατόν να διαχυθεί στην τοπική οικονομία και να συμβάλει στην αναβάθμιση ολόκληρης της περιοχής του Πειραιά. </w:t>
      </w:r>
    </w:p>
    <w:p w14:paraId="0D044D1C" w14:textId="77777777" w:rsidR="00510C84" w:rsidRDefault="007027BA">
      <w:pPr>
        <w:spacing w:line="600" w:lineRule="auto"/>
        <w:ind w:firstLine="720"/>
        <w:contextualSpacing/>
        <w:jc w:val="both"/>
        <w:rPr>
          <w:rFonts w:eastAsia="Times New Roman"/>
          <w:szCs w:val="24"/>
        </w:rPr>
      </w:pPr>
      <w:r>
        <w:rPr>
          <w:rFonts w:eastAsia="Times New Roman"/>
          <w:szCs w:val="24"/>
        </w:rPr>
        <w:t>Η κοινωνική ανταποδοτικότητα αυτής της επένδυσης ήταν και παραμένει ένα από τα βασικά διακυβεύματα της σκ</w:t>
      </w:r>
      <w:r>
        <w:rPr>
          <w:rFonts w:eastAsia="Times New Roman"/>
          <w:szCs w:val="24"/>
        </w:rPr>
        <w:t>ληρής διαπραγμάτευσης της Κυβέρνησης. Χρειάζεται διαρκής προσπάθεια, βεβαίως, για τη διασφάλιση μιας τέτοιας κατεύθυνσης και στο ζήτημα αυτό θα πρέπει όλοι μας να συνεχίσουμε να στοχεύουμε</w:t>
      </w:r>
      <w:r>
        <w:rPr>
          <w:rFonts w:eastAsia="Times New Roman"/>
          <w:szCs w:val="24"/>
        </w:rPr>
        <w:t>,</w:t>
      </w:r>
      <w:r>
        <w:rPr>
          <w:rFonts w:eastAsia="Times New Roman"/>
          <w:szCs w:val="24"/>
        </w:rPr>
        <w:t xml:space="preserve"> χωρίς επανάπαυση και καθησυχασμούς. </w:t>
      </w:r>
    </w:p>
    <w:p w14:paraId="0D044D1D" w14:textId="77777777" w:rsidR="00510C84" w:rsidRDefault="007027BA">
      <w:pPr>
        <w:spacing w:line="600" w:lineRule="auto"/>
        <w:ind w:firstLine="720"/>
        <w:contextualSpacing/>
        <w:jc w:val="both"/>
        <w:rPr>
          <w:rFonts w:eastAsia="Times New Roman"/>
          <w:szCs w:val="24"/>
        </w:rPr>
      </w:pPr>
      <w:r>
        <w:rPr>
          <w:rFonts w:eastAsia="Times New Roman"/>
          <w:szCs w:val="24"/>
        </w:rPr>
        <w:t>Πολλοί σπεύδουν να μας κατηγο</w:t>
      </w:r>
      <w:r>
        <w:rPr>
          <w:rFonts w:eastAsia="Times New Roman"/>
          <w:szCs w:val="24"/>
        </w:rPr>
        <w:t xml:space="preserve">ρήσουν σήμερα, υποκριτικά, για αλλαγή θέσης, για όψιμο ενδιαφέρον για τις μεγάλες επενδύσεις, για μεταβολή της στάσης μας σε σχέση με τις ιδιωτικοποιήσεις. </w:t>
      </w:r>
    </w:p>
    <w:p w14:paraId="0D044D1E" w14:textId="77777777" w:rsidR="00510C84" w:rsidRDefault="007027BA">
      <w:pPr>
        <w:tabs>
          <w:tab w:val="left" w:pos="3695"/>
        </w:tabs>
        <w:spacing w:line="600" w:lineRule="auto"/>
        <w:ind w:firstLine="720"/>
        <w:contextualSpacing/>
        <w:jc w:val="both"/>
        <w:rPr>
          <w:rFonts w:eastAsia="Times New Roman"/>
          <w:szCs w:val="24"/>
        </w:rPr>
      </w:pPr>
      <w:r>
        <w:rPr>
          <w:rFonts w:eastAsia="Times New Roman"/>
          <w:szCs w:val="24"/>
        </w:rPr>
        <w:t>Θα ήθελα να πω το εξής. Κατ’ αρχήν</w:t>
      </w:r>
      <w:r>
        <w:rPr>
          <w:rFonts w:eastAsia="Times New Roman"/>
          <w:szCs w:val="24"/>
        </w:rPr>
        <w:t>,</w:t>
      </w:r>
      <w:r>
        <w:rPr>
          <w:rFonts w:eastAsia="Times New Roman"/>
          <w:szCs w:val="24"/>
        </w:rPr>
        <w:t xml:space="preserve"> οι πρώην κυβερνώντες και ευρισκόμενοι σήμερα στη θέση της Αντιπολίτευσης δεν δικαιούνται να θέτουν σήμερα ένα τέτοιο ζήτημα. Η ιδιωτικοποίηση του λιμανιού του Πειραιά και ιδιαίτερα οι αρχικοί όροι της διαδικασίας, όπως την κληρονομήσαμε, εγείρουν σημαντικ</w:t>
      </w:r>
      <w:r>
        <w:rPr>
          <w:rFonts w:eastAsia="Times New Roman"/>
          <w:szCs w:val="24"/>
        </w:rPr>
        <w:t>ά ερωτηματικά σχετικά με το εάν υπήρξε διαπραγμάτευση ή εάν όλα αυτά σχεδιάστηκαν σε μία λογική «</w:t>
      </w:r>
      <w:r>
        <w:rPr>
          <w:rFonts w:eastAsia="Times New Roman"/>
          <w:szCs w:val="24"/>
          <w:lang w:val="en-US"/>
        </w:rPr>
        <w:t>yes</w:t>
      </w:r>
      <w:r>
        <w:rPr>
          <w:rFonts w:eastAsia="Times New Roman"/>
          <w:szCs w:val="24"/>
        </w:rPr>
        <w:t xml:space="preserve"> </w:t>
      </w:r>
      <w:r>
        <w:rPr>
          <w:rFonts w:eastAsia="Times New Roman"/>
          <w:szCs w:val="24"/>
          <w:lang w:val="en-US"/>
        </w:rPr>
        <w:t>men</w:t>
      </w:r>
      <w:r>
        <w:rPr>
          <w:rFonts w:eastAsia="Times New Roman"/>
          <w:szCs w:val="24"/>
        </w:rPr>
        <w:t>».</w:t>
      </w:r>
    </w:p>
    <w:p w14:paraId="0D044D1F" w14:textId="77777777" w:rsidR="00510C84" w:rsidRDefault="007027BA">
      <w:pPr>
        <w:tabs>
          <w:tab w:val="left" w:pos="3695"/>
        </w:tabs>
        <w:spacing w:line="600" w:lineRule="auto"/>
        <w:ind w:firstLine="720"/>
        <w:contextualSpacing/>
        <w:jc w:val="both"/>
        <w:rPr>
          <w:rFonts w:eastAsia="Times New Roman"/>
          <w:szCs w:val="24"/>
        </w:rPr>
      </w:pPr>
      <w:r>
        <w:rPr>
          <w:rFonts w:eastAsia="Times New Roman"/>
          <w:szCs w:val="24"/>
        </w:rPr>
        <w:t>Το δεύτερο ερώτημα, στο οποίο θα πρέπει να μας απαντήσουν αυτοί που μας εγκαλούν, είναι εάν οι ίδιοι επί σαράντα χρόνια έδρασαν με τέτοιο τρόπο</w:t>
      </w:r>
      <w:r>
        <w:rPr>
          <w:rFonts w:eastAsia="Times New Roman"/>
          <w:szCs w:val="24"/>
        </w:rPr>
        <w:t>,</w:t>
      </w:r>
      <w:r>
        <w:rPr>
          <w:rFonts w:eastAsia="Times New Roman"/>
          <w:szCs w:val="24"/>
        </w:rPr>
        <w:t xml:space="preserve"> ο οπ</w:t>
      </w:r>
      <w:r>
        <w:rPr>
          <w:rFonts w:eastAsia="Times New Roman"/>
          <w:szCs w:val="24"/>
        </w:rPr>
        <w:t>οίος θα μπορούσε να οδηγήσει στην δημιουργία ισχυρών δημοσίων επιχειρήσεων. Η απάντηση είναι προφανώς «όχι».</w:t>
      </w:r>
    </w:p>
    <w:p w14:paraId="0D044D20" w14:textId="77777777" w:rsidR="00510C84" w:rsidRDefault="007027BA">
      <w:pPr>
        <w:tabs>
          <w:tab w:val="left" w:pos="3695"/>
        </w:tabs>
        <w:spacing w:line="600" w:lineRule="auto"/>
        <w:ind w:firstLine="720"/>
        <w:contextualSpacing/>
        <w:jc w:val="both"/>
        <w:rPr>
          <w:rFonts w:eastAsia="Times New Roman"/>
          <w:szCs w:val="24"/>
        </w:rPr>
      </w:pPr>
      <w:r>
        <w:rPr>
          <w:rFonts w:eastAsia="Times New Roman"/>
          <w:szCs w:val="24"/>
        </w:rPr>
        <w:t>Σήμερα, λοιπόν, καλούμαστε να συγκεράσουμε τις ιδεολογικές μας στοχεύσεις με την πραγματικότητα της οικονομίας</w:t>
      </w:r>
      <w:r>
        <w:rPr>
          <w:rFonts w:eastAsia="Times New Roman"/>
          <w:szCs w:val="24"/>
        </w:rPr>
        <w:t>,</w:t>
      </w:r>
      <w:r>
        <w:rPr>
          <w:rFonts w:eastAsia="Times New Roman"/>
          <w:szCs w:val="24"/>
        </w:rPr>
        <w:t xml:space="preserve"> αλλά και με τις δεσμεύσεις που έλαβε το ελληνικό κράτος σε προηγούμενες φάσεις και οι οποίες δεν είναι δυνατόν να ανατραπούν. Εντούτοις, αυτό που σήμερα είναι το πιο σημαντικό είναι η διασφάλιση μιας πορείας ανάπτυξης της ελληνικής οικονομίας</w:t>
      </w:r>
      <w:r>
        <w:rPr>
          <w:rFonts w:eastAsia="Times New Roman"/>
          <w:szCs w:val="24"/>
        </w:rPr>
        <w:t>,</w:t>
      </w:r>
      <w:r>
        <w:rPr>
          <w:rFonts w:eastAsia="Times New Roman"/>
          <w:szCs w:val="24"/>
        </w:rPr>
        <w:t xml:space="preserve"> στην οποία </w:t>
      </w:r>
      <w:r>
        <w:rPr>
          <w:rFonts w:eastAsia="Times New Roman"/>
          <w:szCs w:val="24"/>
        </w:rPr>
        <w:t>και οι μεγάλες επενδύσεις θα μπορούν να συμβάλλουν.</w:t>
      </w:r>
    </w:p>
    <w:p w14:paraId="0D044D21" w14:textId="77777777" w:rsidR="00510C84" w:rsidRDefault="007027BA">
      <w:pPr>
        <w:tabs>
          <w:tab w:val="left" w:pos="3695"/>
        </w:tabs>
        <w:spacing w:line="600" w:lineRule="auto"/>
        <w:ind w:firstLine="720"/>
        <w:contextualSpacing/>
        <w:jc w:val="both"/>
        <w:rPr>
          <w:rFonts w:eastAsia="Times New Roman"/>
          <w:szCs w:val="24"/>
        </w:rPr>
      </w:pPr>
      <w:r>
        <w:rPr>
          <w:rFonts w:eastAsia="Times New Roman"/>
          <w:szCs w:val="24"/>
        </w:rPr>
        <w:t xml:space="preserve">Σε αυτή, λοιπόν, την κατεύθυνση θα συνεχίσουμε να μαχόμαστε για την διασφάλιση της κοινωνικής ανταποδοτικότητας των επενδύσεων, έστω και εάν καλούμαστε να δράσουμε σε ένα δυσμενές παγκόσμιο και ευρωπαϊκό </w:t>
      </w:r>
      <w:r>
        <w:rPr>
          <w:rFonts w:eastAsia="Times New Roman"/>
          <w:szCs w:val="24"/>
        </w:rPr>
        <w:t>περιβάλλον καπιταλιστικής απορρύθμισης.</w:t>
      </w:r>
    </w:p>
    <w:p w14:paraId="0D044D22" w14:textId="77777777" w:rsidR="00510C84" w:rsidRDefault="007027BA">
      <w:pPr>
        <w:tabs>
          <w:tab w:val="left" w:pos="3695"/>
        </w:tabs>
        <w:spacing w:line="600" w:lineRule="auto"/>
        <w:ind w:firstLine="720"/>
        <w:contextualSpacing/>
        <w:jc w:val="both"/>
        <w:rPr>
          <w:rFonts w:eastAsia="Times New Roman"/>
          <w:szCs w:val="24"/>
        </w:rPr>
      </w:pPr>
      <w:r>
        <w:rPr>
          <w:rFonts w:eastAsia="Times New Roman"/>
          <w:szCs w:val="24"/>
        </w:rPr>
        <w:t>Κλείνοντας, θα ήθελα να τονίσω ότι η ολοκλήρωση της σύμβασης παραχώρησης σηματοδοτεί την εκκίνηση μιας νέας προσπάθειας στην οικονομία. Η συγκεκριμένη εξέλιξη αποτελεί ένα θετικό βήμα για την εθνική και την τοπική αν</w:t>
      </w:r>
      <w:r>
        <w:rPr>
          <w:rFonts w:eastAsia="Times New Roman"/>
          <w:szCs w:val="24"/>
        </w:rPr>
        <w:t>άπτυξη. Και το βασικό πολιτικό και κοινωνικό διακύβευμα για την Αριστερά είναι να καταφέρει να εξασφαλίσει ότι αυτή η οικονομική μεγέθυνση θα συμβάλει στην βελτίωση της πραγματικής οικονομίας του Πειραιά, αλλά και της χώρας στο σύνολό της.</w:t>
      </w:r>
    </w:p>
    <w:p w14:paraId="0D044D23" w14:textId="77777777" w:rsidR="00510C84" w:rsidRDefault="007027BA">
      <w:pPr>
        <w:tabs>
          <w:tab w:val="left" w:pos="3695"/>
        </w:tabs>
        <w:spacing w:line="600" w:lineRule="auto"/>
        <w:ind w:firstLine="720"/>
        <w:contextualSpacing/>
        <w:jc w:val="both"/>
        <w:rPr>
          <w:rFonts w:eastAsia="Times New Roman"/>
          <w:szCs w:val="24"/>
        </w:rPr>
      </w:pPr>
      <w:r>
        <w:rPr>
          <w:rFonts w:eastAsia="Times New Roman"/>
          <w:szCs w:val="24"/>
        </w:rPr>
        <w:t>Σε ό,τι αφορά δε</w:t>
      </w:r>
      <w:r>
        <w:rPr>
          <w:rFonts w:eastAsia="Times New Roman"/>
          <w:szCs w:val="24"/>
        </w:rPr>
        <w:t xml:space="preserve"> τις πολιτικές πιρουέτες της αντιπολίτευσης και το θέατρο του παραλόγου, στο οποίο επιδίδεται από χθες, προφανώς και δεν είναι δυνατόν να πείσουν κανέναν πολίτη για την αξιοπιστία και την ειλικρίνειά τους. Οι «</w:t>
      </w:r>
      <w:r>
        <w:rPr>
          <w:rFonts w:eastAsia="Times New Roman"/>
          <w:szCs w:val="24"/>
          <w:lang w:val="en-US"/>
        </w:rPr>
        <w:t>yes</w:t>
      </w:r>
      <w:r>
        <w:rPr>
          <w:rFonts w:eastAsia="Times New Roman"/>
          <w:szCs w:val="24"/>
        </w:rPr>
        <w:t xml:space="preserve"> </w:t>
      </w:r>
      <w:r>
        <w:rPr>
          <w:rFonts w:eastAsia="Times New Roman"/>
          <w:szCs w:val="24"/>
          <w:lang w:val="en-US"/>
        </w:rPr>
        <w:t>men</w:t>
      </w:r>
      <w:r>
        <w:rPr>
          <w:rFonts w:eastAsia="Times New Roman"/>
          <w:szCs w:val="24"/>
        </w:rPr>
        <w:t>» του χθες που παρουσιάζονται σήμερα σα</w:t>
      </w:r>
      <w:r>
        <w:rPr>
          <w:rFonts w:eastAsia="Times New Roman"/>
          <w:szCs w:val="24"/>
        </w:rPr>
        <w:t>ν θεματοφύλακες του δημοσίου συμφέροντος, προφανώς και δεν έχουν καμία αξιοπιστία και δυστυχώς για εκείνους όσο και αν υποκριτικά φωνάζουν, δεν πρόκειται να τους ακούσει κανείς.</w:t>
      </w:r>
    </w:p>
    <w:p w14:paraId="0D044D24" w14:textId="77777777" w:rsidR="00510C84" w:rsidRDefault="007027BA">
      <w:pPr>
        <w:tabs>
          <w:tab w:val="left" w:pos="3695"/>
        </w:tabs>
        <w:spacing w:line="600" w:lineRule="auto"/>
        <w:ind w:firstLine="720"/>
        <w:contextualSpacing/>
        <w:jc w:val="both"/>
        <w:rPr>
          <w:rFonts w:eastAsia="Times New Roman"/>
          <w:szCs w:val="24"/>
        </w:rPr>
      </w:pPr>
      <w:r>
        <w:rPr>
          <w:rFonts w:eastAsia="Times New Roman"/>
          <w:szCs w:val="24"/>
        </w:rPr>
        <w:t>Σας ευχαριστώ πολύ.</w:t>
      </w:r>
    </w:p>
    <w:p w14:paraId="0D044D25"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D044D26" w14:textId="77777777" w:rsidR="00510C84" w:rsidRDefault="007027BA">
      <w:pPr>
        <w:spacing w:line="600" w:lineRule="auto"/>
        <w:ind w:firstLine="720"/>
        <w:contextualSpacing/>
        <w:jc w:val="both"/>
        <w:rPr>
          <w:rFonts w:eastAsia="Times New Roman"/>
          <w:szCs w:val="24"/>
        </w:rPr>
      </w:pPr>
      <w:r>
        <w:rPr>
          <w:rFonts w:eastAsia="Times New Roman"/>
          <w:b/>
          <w:bCs/>
          <w:szCs w:val="24"/>
        </w:rPr>
        <w:t>ΠΡΟΕΔΡΕΥΩΝ (Γε</w:t>
      </w:r>
      <w:r>
        <w:rPr>
          <w:rFonts w:eastAsia="Times New Roman"/>
          <w:b/>
          <w:bCs/>
          <w:szCs w:val="24"/>
        </w:rPr>
        <w:t xml:space="preserve">ώργιος Λαμπρούλης): </w:t>
      </w:r>
      <w:r>
        <w:rPr>
          <w:rFonts w:eastAsia="Times New Roman"/>
          <w:szCs w:val="24"/>
        </w:rPr>
        <w:t>Ευχαριστούμε την κ. Βάκη.</w:t>
      </w:r>
    </w:p>
    <w:p w14:paraId="0D044D27" w14:textId="77777777" w:rsidR="00510C84" w:rsidRDefault="007027BA">
      <w:pPr>
        <w:spacing w:line="600" w:lineRule="auto"/>
        <w:ind w:firstLine="720"/>
        <w:contextualSpacing/>
        <w:jc w:val="both"/>
        <w:rPr>
          <w:rFonts w:eastAsia="Times New Roman"/>
          <w:szCs w:val="24"/>
        </w:rPr>
      </w:pPr>
      <w:r>
        <w:rPr>
          <w:rFonts w:eastAsia="Times New Roman"/>
          <w:szCs w:val="24"/>
        </w:rPr>
        <w:t>Τον λόγο έχει ο Πρόεδρος της Κοινοβουλευτικής Ομάδας της Νέας Δημοκρατίας και Πρόεδρος της Νέας Δημοκρατίας, κ. Μητσοτάκης.</w:t>
      </w:r>
    </w:p>
    <w:p w14:paraId="0D044D28"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044D2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w:t>
      </w:r>
      <w:r>
        <w:rPr>
          <w:rFonts w:eastAsia="Times New Roman" w:cs="Times New Roman"/>
          <w:b/>
          <w:szCs w:val="24"/>
        </w:rPr>
        <w:t>ς Νέας Δημοκρατίας):</w:t>
      </w:r>
      <w:r>
        <w:rPr>
          <w:rFonts w:eastAsia="Times New Roman" w:cs="Times New Roman"/>
          <w:szCs w:val="24"/>
        </w:rPr>
        <w:t xml:space="preserve"> Κυρίες και κύριοι Βουλευτές, δεν είχα την πρόθεση να παρέμβω στην σημερινή συζήτηση, αλλά πράγματι με την κύρωση της σύμβασης παραχώρησης του ΟΛΠ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που συζητάμε χθες και σήμερα, ξεπεράσατε τον εαυτό σας, κυρίες και κύριοι τ</w:t>
      </w:r>
      <w:r>
        <w:rPr>
          <w:rFonts w:eastAsia="Times New Roman" w:cs="Times New Roman"/>
          <w:szCs w:val="24"/>
        </w:rPr>
        <w:t>ης κυβερνητικής Πλειοψηφίας.</w:t>
      </w:r>
    </w:p>
    <w:p w14:paraId="0D044D2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Νομίζαμε ότι τα είχαμε δει όλα μαζί σας: </w:t>
      </w:r>
      <w:r>
        <w:rPr>
          <w:rFonts w:eastAsia="Times New Roman" w:cs="Times New Roman"/>
          <w:szCs w:val="24"/>
        </w:rPr>
        <w:t>Υ</w:t>
      </w:r>
      <w:r>
        <w:rPr>
          <w:rFonts w:eastAsia="Times New Roman" w:cs="Times New Roman"/>
          <w:szCs w:val="24"/>
        </w:rPr>
        <w:t>πουργούς που υπογράφουν με πόνο ψυχής και ψηφίζουν ιδιωτικοποιήσεις με δάκρυα στα μάτια, που πρώτα υπογράφουν και μετά καταγγέλλουν τον εαυτό τους –όπως έκανε ο κ. Σπίρτζης στην περίπτω</w:t>
      </w:r>
      <w:r>
        <w:rPr>
          <w:rFonts w:eastAsia="Times New Roman" w:cs="Times New Roman"/>
          <w:szCs w:val="24"/>
        </w:rPr>
        <w:t>ση του Ελληνικού- που μιλούν για μεταρρυθμίσεις και την ίδια στιγμή κάνουν ό,τι περνά από το χέρι τους για να υπονομεύσουν τις αλλαγές που οι ίδιοι εισηγούνται, που κλείνουν τις Σκουριές με τυμπανοκρουσίες και στη συνέχεια τις ανοίγουν στα μουλωχτά, που εγ</w:t>
      </w:r>
      <w:r>
        <w:rPr>
          <w:rFonts w:eastAsia="Times New Roman" w:cs="Times New Roman"/>
          <w:szCs w:val="24"/>
        </w:rPr>
        <w:t xml:space="preserve">καινιάζουν σε πανηγυρικό κλίμα, με δόξα και τιμές, τον αγωγό φυσικού αερίου </w:t>
      </w:r>
      <w:r>
        <w:rPr>
          <w:rFonts w:eastAsia="Times New Roman" w:cs="Times New Roman"/>
          <w:szCs w:val="24"/>
          <w:lang w:val="en-US"/>
        </w:rPr>
        <w:t>TAP</w:t>
      </w:r>
      <w:r>
        <w:rPr>
          <w:rFonts w:eastAsia="Times New Roman" w:cs="Times New Roman"/>
          <w:szCs w:val="24"/>
        </w:rPr>
        <w:t xml:space="preserve">, τον οποίο λοιδορούσαν, όταν η προηγούμενη κυβέρνηση οραματίστηκε, σχεδίασε και δρομολόγησε την κατασκευή του. </w:t>
      </w:r>
    </w:p>
    <w:p w14:paraId="0D044D2B" w14:textId="77777777" w:rsidR="00510C84" w:rsidRDefault="007027BA">
      <w:pPr>
        <w:spacing w:line="600" w:lineRule="auto"/>
        <w:ind w:firstLine="720"/>
        <w:contextualSpacing/>
        <w:jc w:val="both"/>
        <w:rPr>
          <w:rFonts w:eastAsia="Times New Roman"/>
          <w:szCs w:val="24"/>
        </w:rPr>
      </w:pPr>
      <w:r>
        <w:rPr>
          <w:rFonts w:eastAsia="Times New Roman" w:cs="Times New Roman"/>
          <w:szCs w:val="24"/>
        </w:rPr>
        <w:t>(Στο σημείο αυτό την Προεδρική Έδρα καταλαμβάνει η Γ΄ Αντιπρόεδρ</w:t>
      </w:r>
      <w:r>
        <w:rPr>
          <w:rFonts w:eastAsia="Times New Roman" w:cs="Times New Roman"/>
          <w:szCs w:val="24"/>
        </w:rPr>
        <w:t>ος της Βουλής κ</w:t>
      </w:r>
      <w:r w:rsidRPr="002579A8">
        <w:rPr>
          <w:rFonts w:eastAsia="Times New Roman" w:cs="Times New Roman"/>
          <w:b/>
          <w:szCs w:val="24"/>
        </w:rPr>
        <w:t>. ΑΝΑΣΤΑΣΙΑ ΧΡΙΣΤΟΔΟΥΛΟΠΟΥΛΟΥ</w:t>
      </w:r>
      <w:r>
        <w:rPr>
          <w:rFonts w:eastAsia="Times New Roman" w:cs="Times New Roman"/>
          <w:szCs w:val="24"/>
        </w:rPr>
        <w:t>)</w:t>
      </w:r>
    </w:p>
    <w:p w14:paraId="0D044D2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Και βέβαια</w:t>
      </w:r>
      <w:r>
        <w:rPr>
          <w:rFonts w:eastAsia="Times New Roman" w:cs="Times New Roman"/>
          <w:szCs w:val="24"/>
        </w:rPr>
        <w:t>,</w:t>
      </w:r>
      <w:r>
        <w:rPr>
          <w:rFonts w:eastAsia="Times New Roman" w:cs="Times New Roman"/>
          <w:szCs w:val="24"/>
        </w:rPr>
        <w:t xml:space="preserve"> η τελευταία μεγάλη παράσταση αυτής της Κυβέρνησης είναι η επικύρωση της σύμβασης παραχώρησης του ΟΛΠ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που έρχεται μάλιστα πάλι με τη διαδικασία του κατεπείγοντος, κύριε Πρόεδρε. Και μιας και σας βλέπω να κάθεστε στα βουλευτικά έδρανα, θα </w:t>
      </w:r>
      <w:r>
        <w:rPr>
          <w:rFonts w:eastAsia="Times New Roman" w:cs="Times New Roman"/>
          <w:szCs w:val="24"/>
        </w:rPr>
        <w:t xml:space="preserve">το </w:t>
      </w:r>
      <w:r>
        <w:rPr>
          <w:rFonts w:eastAsia="Times New Roman" w:cs="Times New Roman"/>
          <w:szCs w:val="24"/>
        </w:rPr>
        <w:t>εκτιμούσα εάν κάποια στιγμή απαντούσατε και στην επιστολή</w:t>
      </w:r>
      <w:r>
        <w:rPr>
          <w:rFonts w:eastAsia="Times New Roman" w:cs="Times New Roman"/>
          <w:szCs w:val="24"/>
        </w:rPr>
        <w:t>,</w:t>
      </w:r>
      <w:r>
        <w:rPr>
          <w:rFonts w:eastAsia="Times New Roman" w:cs="Times New Roman"/>
          <w:szCs w:val="24"/>
        </w:rPr>
        <w:t xml:space="preserve"> που σας έχω στείλει εδώ και τρεις εβδομάδες για τα ζητήμα</w:t>
      </w:r>
      <w:r>
        <w:rPr>
          <w:rFonts w:eastAsia="Times New Roman" w:cs="Times New Roman"/>
          <w:szCs w:val="24"/>
        </w:rPr>
        <w:t>τα λειτουργίας του Κοινοβουλίου, γιατί ακόμα είναι αναπάντητη.</w:t>
      </w:r>
    </w:p>
    <w:p w14:paraId="0D044D2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Όμως, ο επίσημος λόγος γι’ αυτή τη διαδικασία του κατεπείγοντος ήταν για να έχει ο Πρωθυπουργός κυρωμένη στις αποσκευές του τη σύμβαση αυτή εν όψει του ταξιδιού του στο Πεκίνο.</w:t>
      </w:r>
    </w:p>
    <w:p w14:paraId="0D044D2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Ωστόσο, ο πραγμα</w:t>
      </w:r>
      <w:r>
        <w:rPr>
          <w:rFonts w:eastAsia="Times New Roman" w:cs="Times New Roman"/>
          <w:szCs w:val="24"/>
        </w:rPr>
        <w:t>τικός λόγος, όπως φάνηκε με το κείμενο το οποίο κατατέθηκε στη Βουλή, ήταν γιατί τελικά ο σκοπός σας ήταν μάλλον να υπαναχωρήσετε απ’ όλα όσα ήδη είχατε συμφωνήσει</w:t>
      </w:r>
      <w:r>
        <w:rPr>
          <w:rFonts w:eastAsia="Times New Roman" w:cs="Times New Roman"/>
          <w:szCs w:val="24"/>
        </w:rPr>
        <w:t>,</w:t>
      </w:r>
      <w:r>
        <w:rPr>
          <w:rFonts w:eastAsia="Times New Roman" w:cs="Times New Roman"/>
          <w:szCs w:val="24"/>
        </w:rPr>
        <w:t xml:space="preserve"> μόνο και μόνο για να ικανοποιήσετε τη στενή εκλογική σας πελατεία. </w:t>
      </w:r>
    </w:p>
    <w:p w14:paraId="0D044D2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Ίσως, όμως, δεν θα έπρε</w:t>
      </w:r>
      <w:r>
        <w:rPr>
          <w:rFonts w:eastAsia="Times New Roman" w:cs="Times New Roman"/>
          <w:szCs w:val="24"/>
        </w:rPr>
        <w:t>πε να αιφνιδιαστούμε. Εξάλλου, ο κ. Δρίτσας είχε υποσχεθεί και δημόσια, για να κάμψει τις αντιδράσεις κατά της ιδιωτικοποίησης, αλλαγές επί της συμφωνίας. Και έρχεται χθες και καταθέτει ένα κείμενο, το οποίο αλλάζει ουσιαστικά τη συμφωνία που η δική του κυ</w:t>
      </w:r>
      <w:r>
        <w:rPr>
          <w:rFonts w:eastAsia="Times New Roman" w:cs="Times New Roman"/>
          <w:szCs w:val="24"/>
        </w:rPr>
        <w:t xml:space="preserve">βέρνηση είχε ήδη υπογράψει. Μία μέρα πριν το ταξίδι του Πρωθυπουργού στην Κίνα, κύριε Υπουργέ, η Κυβέρνησή σας ξεπερνά κάθε όριο υποκρισίας και αναξιοπιστίας. </w:t>
      </w:r>
    </w:p>
    <w:p w14:paraId="0D044D3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Η συμφωνία με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είναι μια πολύ σημαντική συμφωνία για την ελληνική οικονομία και είχε </w:t>
      </w:r>
      <w:r>
        <w:rPr>
          <w:rFonts w:eastAsia="Times New Roman" w:cs="Times New Roman"/>
          <w:szCs w:val="24"/>
        </w:rPr>
        <w:t>δίκιο ο Κοινοβουλευτικός μας Εκπρόσωπος, όταν πριν από λίγο σας είπε ότι σήμερα κανονικά θα έπρεπε να είναι μια μέρα χαράς για το Κοινοβούλιο, αφού διακομματικά συμφωνούμε σε μια σημαντική σύμβαση παραχώρησης, η οποία θα δημιουργήσει πολλές θέσεις απασχόλη</w:t>
      </w:r>
      <w:r>
        <w:rPr>
          <w:rFonts w:eastAsia="Times New Roman" w:cs="Times New Roman"/>
          <w:szCs w:val="24"/>
        </w:rPr>
        <w:t xml:space="preserve">σης και θα αναβαθμίσει ουσιαστικά τον ρόλο του λιμανιού του Πειραιά. Όμως, με τα παιδαριώδη τερτίπια </w:t>
      </w:r>
      <w:r>
        <w:rPr>
          <w:rFonts w:eastAsia="Times New Roman" w:cs="Times New Roman"/>
          <w:szCs w:val="24"/>
        </w:rPr>
        <w:t>σας,</w:t>
      </w:r>
      <w:r>
        <w:rPr>
          <w:rFonts w:eastAsia="Times New Roman" w:cs="Times New Roman"/>
          <w:szCs w:val="24"/>
        </w:rPr>
        <w:t xml:space="preserve"> αντί να κυρώσετε τη συμφωνία</w:t>
      </w:r>
      <w:r>
        <w:rPr>
          <w:rFonts w:eastAsia="Times New Roman" w:cs="Times New Roman"/>
          <w:szCs w:val="24"/>
        </w:rPr>
        <w:t>,</w:t>
      </w:r>
      <w:r>
        <w:rPr>
          <w:rFonts w:eastAsia="Times New Roman" w:cs="Times New Roman"/>
          <w:szCs w:val="24"/>
        </w:rPr>
        <w:t xml:space="preserve"> την ακυρώσατε ουσιαστικά πολιτικά. </w:t>
      </w:r>
    </w:p>
    <w:p w14:paraId="0D044D3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Και αναρωτιέμαι άραγε τι θα σκέφτεται ένας δυνητικός επενδυτής, ο οποίος παρακολουθε</w:t>
      </w:r>
      <w:r>
        <w:rPr>
          <w:rFonts w:eastAsia="Times New Roman" w:cs="Times New Roman"/>
          <w:szCs w:val="24"/>
        </w:rPr>
        <w:t xml:space="preserve">ί αυτήν τη συζήτηση και σκέφτεται μήπως κάποια στιγμή επενδύσει σε αυτήν τη χώρα. </w:t>
      </w:r>
    </w:p>
    <w:p w14:paraId="0D044D3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Με τις πονηριές σας διασύρατε τη χώρα, κύριε Υπουργέ, και υπονομεύετε οποιαδήποτε επενδυτική δραστηριότητα στην πατρίδα μας. Με αυτόν τον απίθανο ερασιτεχνισμό που σας διακρ</w:t>
      </w:r>
      <w:r>
        <w:rPr>
          <w:rFonts w:eastAsia="Times New Roman" w:cs="Times New Roman"/>
          <w:szCs w:val="24"/>
        </w:rPr>
        <w:t>ίνει –και μάλλον είμαι επιεικής στην έκφρασή μου- διώχνετε επενδύσεις και διώχνετε δουλειές και στερείτε από τους άνεργους Έλληνες και τις άνεργες Ελληνίδες κάθε προοπτική και ελπίδα να βρουν κάποτε δουλειά.</w:t>
      </w:r>
    </w:p>
    <w:p w14:paraId="0D044D3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ασφάλεια δικαίου</w:t>
      </w:r>
      <w:r>
        <w:rPr>
          <w:rFonts w:eastAsia="Times New Roman" w:cs="Times New Roman"/>
          <w:szCs w:val="24"/>
        </w:rPr>
        <w:t xml:space="preserve"> βρίσκεται στον πυρήνα των προϋποθέσεων</w:t>
      </w:r>
      <w:r>
        <w:rPr>
          <w:rFonts w:eastAsia="Times New Roman" w:cs="Times New Roman"/>
          <w:szCs w:val="24"/>
        </w:rPr>
        <w:t>,</w:t>
      </w:r>
      <w:r>
        <w:rPr>
          <w:rFonts w:eastAsia="Times New Roman" w:cs="Times New Roman"/>
          <w:szCs w:val="24"/>
        </w:rPr>
        <w:t xml:space="preserve"> για να καταστεί η χώρα και πάλι ελκυστικός επενδυτικός προορισμός. Η ασφάλεια δικαίου, όμως, προϋποθέτει πάνω απ’ όλα οι κυβερνήσεις, κύριε Υπουργέ, να τιμούν την υπογραφή τους. Δεν είναι δυνατόν</w:t>
      </w:r>
      <w:r>
        <w:rPr>
          <w:rFonts w:eastAsia="Times New Roman" w:cs="Times New Roman"/>
          <w:szCs w:val="24"/>
        </w:rPr>
        <w:t>,</w:t>
      </w:r>
      <w:r>
        <w:rPr>
          <w:rFonts w:eastAsia="Times New Roman" w:cs="Times New Roman"/>
          <w:szCs w:val="24"/>
        </w:rPr>
        <w:t xml:space="preserve"> άλλα πράγματα να σ</w:t>
      </w:r>
      <w:r>
        <w:rPr>
          <w:rFonts w:eastAsia="Times New Roman" w:cs="Times New Roman"/>
          <w:szCs w:val="24"/>
        </w:rPr>
        <w:t>υμφωνείτε με την εταιρεία και άλλα να φέρνετε για κύρωση στη Βουλή. Ποτέ στην ιστορία του Κοινοβουλίου δεν έχει υπάρξει κυβέρνηση οποιουδήποτε κόμματος</w:t>
      </w:r>
      <w:r>
        <w:rPr>
          <w:rFonts w:eastAsia="Times New Roman" w:cs="Times New Roman"/>
          <w:szCs w:val="24"/>
        </w:rPr>
        <w:t>,</w:t>
      </w:r>
      <w:r>
        <w:rPr>
          <w:rFonts w:eastAsia="Times New Roman" w:cs="Times New Roman"/>
          <w:szCs w:val="24"/>
        </w:rPr>
        <w:t xml:space="preserve"> που να αθετεί με αυτόν τον προκλητικό τρόπο την υπογραφή της σε μία πολύ σημαντική συμφωνία, μια συμφων</w:t>
      </w:r>
      <w:r>
        <w:rPr>
          <w:rFonts w:eastAsia="Times New Roman" w:cs="Times New Roman"/>
          <w:szCs w:val="24"/>
        </w:rPr>
        <w:t>ία που έχει ουσιαστικά διακρατικό χαρακτήρα.</w:t>
      </w:r>
    </w:p>
    <w:p w14:paraId="0D044D3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Στην προηγούμενή μου ομιλία απ’ αυτό το Βήμα, για τον αναπτυξιακό νόμο, είχα παρομοιάσει την Κυβέρνησή σας με τον Ιανό και τις δύο του όψεις. Μια πλευρά του προσώπου αυτής της Κυβέρνησης ορκίζεται πίστη στις μνη</w:t>
      </w:r>
      <w:r>
        <w:rPr>
          <w:rFonts w:eastAsia="Times New Roman" w:cs="Times New Roman"/>
          <w:szCs w:val="24"/>
        </w:rPr>
        <w:t>μονιακές μεταρρυθμίσεις και ψηφίζει, χωρίς καμία επιφύλαξη, ό,τι της υποδεικνύουν οι πιστωτές μας. Και η άλλη πλευρά του προσώπου της υπονομεύει συστηματικά όλες τις μεταρρυθμίσεις που συγκρούονται με το αριστερό γονιδιακό της αποτύπωμα. Ούτε εγώ φανταζόμο</w:t>
      </w:r>
      <w:r>
        <w:rPr>
          <w:rFonts w:eastAsia="Times New Roman" w:cs="Times New Roman"/>
          <w:szCs w:val="24"/>
        </w:rPr>
        <w:t xml:space="preserve">υν πόσο γρήγορα θα δικαιωνόταν αυτή η εκτίμησή μου. </w:t>
      </w:r>
    </w:p>
    <w:p w14:paraId="0D044D3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Ο κ. Τσίπρας και συνολικά η Κυβέρνησή σας, κύριοι Υπουργοί, είναι η επιτομή της υποκρισίας, της αναξιοπιστίας και της αναποτελεσματικότητας. Σε μία εποχή όπου η προσέλκυση επενδύσεων πρέπει να είναι η πρ</w:t>
      </w:r>
      <w:r>
        <w:rPr>
          <w:rFonts w:eastAsia="Times New Roman" w:cs="Times New Roman"/>
          <w:szCs w:val="24"/>
        </w:rPr>
        <w:t>ώτη προτεραιότητα της χώρας</w:t>
      </w:r>
      <w:r>
        <w:rPr>
          <w:rFonts w:eastAsia="Times New Roman" w:cs="Times New Roman"/>
          <w:szCs w:val="24"/>
        </w:rPr>
        <w:t>,</w:t>
      </w:r>
      <w:r>
        <w:rPr>
          <w:rFonts w:eastAsia="Times New Roman" w:cs="Times New Roman"/>
          <w:szCs w:val="24"/>
        </w:rPr>
        <w:t xml:space="preserve"> εσείς κάνετε ό,τι περνάει από το χέρι σας για να διώξετε και τους λίγους επενδυτές που επιμένουν να επενδύσουν στην Ελλάδα. </w:t>
      </w:r>
    </w:p>
    <w:p w14:paraId="0D044D3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βέβαια, με αυτά τα οποία κάνετε, θέτετε και σε κίνδυνο τις σχέσεις της χώρας με την Κίνα, </w:t>
      </w:r>
      <w:r>
        <w:rPr>
          <w:rFonts w:eastAsia="Times New Roman" w:cs="Times New Roman"/>
          <w:szCs w:val="24"/>
        </w:rPr>
        <w:t>οι οποίες οικοδομήθηκαν με πολλή προσπάθεια απ’ όλες τις προηγούμενες κυβερνήσεις. Όλα αυτά τα κάνετε</w:t>
      </w:r>
      <w:r>
        <w:rPr>
          <w:rFonts w:eastAsia="Times New Roman" w:cs="Times New Roman"/>
          <w:szCs w:val="24"/>
        </w:rPr>
        <w:t>,</w:t>
      </w:r>
      <w:r>
        <w:rPr>
          <w:rFonts w:eastAsia="Times New Roman" w:cs="Times New Roman"/>
          <w:szCs w:val="24"/>
        </w:rPr>
        <w:t xml:space="preserve"> για να κάνετε το χατίρι σε μία δράκα συνδικαλιστών. Αυτή η συμπεριφορά δεν εκθέτει μόνο εσάς, αλλά εκθέτει συνολικά ολόκληρη τη χώρα. </w:t>
      </w:r>
    </w:p>
    <w:p w14:paraId="0D044D3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Μετά τη χθεσινή επ</w:t>
      </w:r>
      <w:r>
        <w:rPr>
          <w:rFonts w:eastAsia="Times New Roman" w:cs="Times New Roman"/>
          <w:szCs w:val="24"/>
        </w:rPr>
        <w:t xml:space="preserve">ιστολή-κόλαφο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ο κ. Τσίπρας είναι προσωπικά υπεύθυνος για τις πράξεις του Υπουργού του. Εάν ο κ. Δρίτσας είχε κινηθεί αυτοβούλως, όφειλε να τον έχει παραιτήσει. Όμως, η εικόνα που υπάρχει μέσα στη χώρα, μέσα στο Κοινοβούλιο, αλλά και πέρα από τ</w:t>
      </w:r>
      <w:r>
        <w:rPr>
          <w:rFonts w:eastAsia="Times New Roman" w:cs="Times New Roman"/>
          <w:szCs w:val="24"/>
        </w:rPr>
        <w:t xml:space="preserve">η χώρα είναι ότι ο κ. Τσίπρας τελικά καλύπτει απολύτως τον κ. Δρίτσα. </w:t>
      </w:r>
    </w:p>
    <w:p w14:paraId="0D044D3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Όμως, ο Πρωθυπουργός δεν μπορεί άλλο να κρύβεται πίσω από τους Υπουργούς του, να κρύβεται πίσω από τα στελέχη του. Δεν μπορεί να κρύβεται άλλο πίσω από τον κ. Φίλη, δεν μπορεί να </w:t>
      </w:r>
      <w:r>
        <w:rPr>
          <w:rFonts w:eastAsia="Times New Roman" w:cs="Times New Roman"/>
          <w:szCs w:val="24"/>
        </w:rPr>
        <w:t>κρύβεται άλλο πίσω από τον κ. Σπίρτζη, δεν μπορεί να κρύβεται άλλο πίσω από τον κ. Κυρίτση. Όλοι αυτοί τελικά είναι το πραγματικό πρόσωπο του κ. Τσίπρα.</w:t>
      </w:r>
    </w:p>
    <w:p w14:paraId="0D044D3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Χθες ο κ. Δρίτσας παραδέχθηκε ότι έγιναν πράγματι αλλαγές επί του κυρωτικού νόμου, οι οποίες, όπως είπε</w:t>
      </w:r>
      <w:r>
        <w:rPr>
          <w:rFonts w:eastAsia="Times New Roman" w:cs="Times New Roman"/>
          <w:szCs w:val="24"/>
        </w:rPr>
        <w:t>, θα αποκατασταθούν, όπως και έγινε τελικά, με νομοτεχνικές βελτιώσεις. Και προσπάθησε να μας πείσει τάχα ότι αυτές οι αλλαγές είναι ήσσονος σημασίας και ότι έγιναν για το καλό της επιχείρησης, όταν ήταν και είναι απολύτως σαφές ότι αλλάζουν ουσιωδώς το πε</w:t>
      </w:r>
      <w:r>
        <w:rPr>
          <w:rFonts w:eastAsia="Times New Roman" w:cs="Times New Roman"/>
          <w:szCs w:val="24"/>
        </w:rPr>
        <w:t xml:space="preserve">ριεχόμενο της </w:t>
      </w:r>
      <w:r>
        <w:rPr>
          <w:rFonts w:eastAsia="Times New Roman" w:cs="Times New Roman"/>
          <w:szCs w:val="24"/>
        </w:rPr>
        <w:t>σύμβασης</w:t>
      </w:r>
      <w:r>
        <w:rPr>
          <w:rFonts w:eastAsia="Times New Roman" w:cs="Times New Roman"/>
          <w:szCs w:val="24"/>
        </w:rPr>
        <w:t xml:space="preserve">. </w:t>
      </w:r>
    </w:p>
    <w:p w14:paraId="0D044D3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Αλήθεια, κύριε Δρίτσα, που σας βλέπω σκεπτικό στα φιλόξενα υπουργικά έδρανα, εξακολουθείτε και σήμερα να πιστεύετε αυτά που λέγατε το 2014; Διαβάζω επί λέξει: «Η επιλογή της Κυβέρνησης να φέρει προς συζήτηση στη Βουλή το θέμα της ι</w:t>
      </w:r>
      <w:r>
        <w:rPr>
          <w:rFonts w:eastAsia="Times New Roman" w:cs="Times New Roman"/>
          <w:szCs w:val="24"/>
        </w:rPr>
        <w:t>διωτικοποίησης του ΟΛΠ είναι ενδεικτική της επιλογής της να προχωρήσει χωρίς την κοινωνία. Η ιδιωτικοποίηση του ΟΛΠ σημαίνει αποξένωση των κατοίκων από το Λιμάνι. Η ιδιωτικοποίηση» –προσέξτε!- «του ΟΛΠ σημαίνει απώλεια θέσεων απασχόλησης και χειροτέρευση τ</w:t>
      </w:r>
      <w:r>
        <w:rPr>
          <w:rFonts w:eastAsia="Times New Roman" w:cs="Times New Roman"/>
          <w:szCs w:val="24"/>
        </w:rPr>
        <w:t>ων συνθηκών εργασίας</w:t>
      </w:r>
      <w:r>
        <w:rPr>
          <w:rFonts w:eastAsia="Times New Roman" w:cs="Times New Roman"/>
          <w:szCs w:val="24"/>
        </w:rPr>
        <w:t>,</w:t>
      </w:r>
      <w:r>
        <w:rPr>
          <w:rFonts w:eastAsia="Times New Roman" w:cs="Times New Roman"/>
          <w:szCs w:val="24"/>
        </w:rPr>
        <w:t xml:space="preserve"> σε μια πόλη που μαστίζεται από τη φτώχεια και την ανεργία. Το Λιμάνι» –λέγατε, κύριε Δρίτσα- «ανήκει στους πολίτες. Το Λιμάνι είναι περιουσία του Ελληνικού λαού». Τα πιστεύετε ακόμη όλα αυτά; Και αν τα πιστεύετε, τι κάνετε ακριβώς στα</w:t>
      </w:r>
      <w:r>
        <w:rPr>
          <w:rFonts w:eastAsia="Times New Roman" w:cs="Times New Roman"/>
          <w:szCs w:val="24"/>
        </w:rPr>
        <w:t xml:space="preserve"> υπουργικά έδρανα;</w:t>
      </w:r>
    </w:p>
    <w:p w14:paraId="0D044D3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Δέχομαι και είναι απολύτως λογικό και έντιμο κάποιος να διαφωνεί με την ακολουθούμενη κυβερνητική πολιτική, να το δηλώνει ανοιχτά και στη συνέχεια, προφανώς, να κάνει αυτό, το οποίο οι κανόνες της πολιτικής ηθικής ορίζουν: Να παραιτείται</w:t>
      </w:r>
      <w:r>
        <w:rPr>
          <w:rFonts w:eastAsia="Times New Roman" w:cs="Times New Roman"/>
          <w:szCs w:val="24"/>
        </w:rPr>
        <w:t>, να πηγαίνει σπίτι του, υπερασπιζόμενος τα πολιτικά του πιστεύω και τις αρχές του. Όμως, αυτό, το οποίο δεν μπορώ να δεχθώ, είναι δήθεν ιδεολόγους, οι οποίοι από τη μια πουλάνε αριστεροσύνη και ήθος και από την άλλη, κάνουν τα πάντα για να κάτσουν μερικές</w:t>
      </w:r>
      <w:r>
        <w:rPr>
          <w:rFonts w:eastAsia="Times New Roman" w:cs="Times New Roman"/>
          <w:szCs w:val="24"/>
        </w:rPr>
        <w:t xml:space="preserve"> στιγμές ακόμη στους υπουργικούς θώκους. Αυτό δεν μπορούμε να το δεχθούμε!</w:t>
      </w:r>
    </w:p>
    <w:p w14:paraId="0D044D3C"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044D3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Κανείς σοβαρός επενδυτής δεν ανέχεται μια σύμβαση, η οποία υπεγράφη, θυμίζω, με παρόντα τον Πρωθυπουργό, να τροποποιείται μονομ</w:t>
      </w:r>
      <w:r>
        <w:rPr>
          <w:rFonts w:eastAsia="Times New Roman" w:cs="Times New Roman"/>
          <w:szCs w:val="24"/>
        </w:rPr>
        <w:t>ερώς από την ελληνική πλευρά. Και δεν έχετε το δικαίωμα να τορπιλίζετε με τον χειρότερο δυνατό τρόπο μια συμφωνία, που στο κάτω-κάτω της γραφής αναβαθμίζει τη θέση της χώρας, προωθεί τελικά τα γεωπολιτικά της συμφέροντα και κυρίως</w:t>
      </w:r>
      <w:r>
        <w:rPr>
          <w:rFonts w:eastAsia="Times New Roman" w:cs="Times New Roman"/>
          <w:szCs w:val="24"/>
        </w:rPr>
        <w:t>,</w:t>
      </w:r>
      <w:r>
        <w:rPr>
          <w:rFonts w:eastAsia="Times New Roman" w:cs="Times New Roman"/>
          <w:szCs w:val="24"/>
        </w:rPr>
        <w:t xml:space="preserve"> συμβάλλει στην δημιουργί</w:t>
      </w:r>
      <w:r>
        <w:rPr>
          <w:rFonts w:eastAsia="Times New Roman" w:cs="Times New Roman"/>
          <w:szCs w:val="24"/>
        </w:rPr>
        <w:t>α πολλών θέσεων εργασίας σε μια εποχή</w:t>
      </w:r>
      <w:r>
        <w:rPr>
          <w:rFonts w:eastAsia="Times New Roman" w:cs="Times New Roman"/>
          <w:szCs w:val="24"/>
        </w:rPr>
        <w:t>,</w:t>
      </w:r>
      <w:r>
        <w:rPr>
          <w:rFonts w:eastAsia="Times New Roman" w:cs="Times New Roman"/>
          <w:szCs w:val="24"/>
        </w:rPr>
        <w:t xml:space="preserve"> όπου η εγχώρια επιχειρηματικότητα δοκιμάζεται από τις συνεχόμενες αποτυχίες σας. </w:t>
      </w:r>
    </w:p>
    <w:p w14:paraId="0D044D3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Αναρωτιέμαι αν είναι δυνατόν –προσέξτε, τη χρονική συγκυρία!- την ημέρα, που ο Γερμανός Αντικαγκελάριος, ο κ. Γκάμπριελ επισκέπτεται τη</w:t>
      </w:r>
      <w:r>
        <w:rPr>
          <w:rFonts w:eastAsia="Times New Roman" w:cs="Times New Roman"/>
          <w:szCs w:val="24"/>
        </w:rPr>
        <w:t xml:space="preserve"> χώρα</w:t>
      </w:r>
      <w:r>
        <w:rPr>
          <w:rFonts w:eastAsia="Times New Roman" w:cs="Times New Roman"/>
          <w:szCs w:val="24"/>
        </w:rPr>
        <w:t>,</w:t>
      </w:r>
      <w:r>
        <w:rPr>
          <w:rFonts w:eastAsia="Times New Roman" w:cs="Times New Roman"/>
          <w:szCs w:val="24"/>
        </w:rPr>
        <w:t xml:space="preserve"> για να μιλήσει για επενδύσεις, την ίδια ακριβώς μέρα να διαλέγετε για να αλλάξετε τους όρους μιας σύμβασης, η οποία έρχεται στη Βουλή με τη διαδικασία –προσέξτε!- της τυπικής κύρωσης. Και ασχέτως της όποιας υπαναχώρησης κάνατε τελικά υπό το βάρος τη</w:t>
      </w:r>
      <w:r>
        <w:rPr>
          <w:rFonts w:eastAsia="Times New Roman" w:cs="Times New Roman"/>
          <w:szCs w:val="24"/>
        </w:rPr>
        <w:t>ς αμείλικτης πραγματικότητας, η ζημιά έχει ήδη γίνει στην εικόνα της χώρας και η υπόθεση αυτή ανέδειξε τα πραγματικά χαρακτηριστικά της Κυβέρνησής σας, την αχαλίνωτη υποκρισία και τη μνημειώδη ανικανότητα.</w:t>
      </w:r>
    </w:p>
    <w:p w14:paraId="0D044D3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κλείνω λέγοντας τα ε</w:t>
      </w:r>
      <w:r>
        <w:rPr>
          <w:rFonts w:eastAsia="Times New Roman" w:cs="Times New Roman"/>
          <w:szCs w:val="24"/>
        </w:rPr>
        <w:t>ξής: Σήμερα και μετά τις πρόσφατες εξαιρετικά ανησυχητικές ευρωπαϊκές εξελίξεις, η χώρα μας έχει ανάγκη από μια κυβέρνηση</w:t>
      </w:r>
      <w:r>
        <w:rPr>
          <w:rFonts w:eastAsia="Times New Roman" w:cs="Times New Roman"/>
          <w:szCs w:val="24"/>
        </w:rPr>
        <w:t>,</w:t>
      </w:r>
      <w:r>
        <w:rPr>
          <w:rFonts w:eastAsia="Times New Roman" w:cs="Times New Roman"/>
          <w:szCs w:val="24"/>
        </w:rPr>
        <w:t xml:space="preserve"> η οποία να κρατά σταθερό το πηδάλιο του σκάφους στα φουρτουνιασμένα νερά και κυρίως η οικονομία έχει ανάγκη από σταθερότητα και ηρεμί</w:t>
      </w:r>
      <w:r>
        <w:rPr>
          <w:rFonts w:eastAsia="Times New Roman" w:cs="Times New Roman"/>
          <w:szCs w:val="24"/>
        </w:rPr>
        <w:t>α. Πάντως, δεν έχει ανάγκη από μια Κυβέρνηση, που όταν λέει άσπρο, εννοεί μαύρο και τελικά νομοθετεί γκρίζο. Έχει ανάγκη από πραγματικές πολιτικές προσέλκυσης επενδύσεων και όχι από πράξεις, που δυναμιτίζουν το επενδυτικό κλίμα και μπορούν τελικά να οδηγήσ</w:t>
      </w:r>
      <w:r>
        <w:rPr>
          <w:rFonts w:eastAsia="Times New Roman" w:cs="Times New Roman"/>
          <w:szCs w:val="24"/>
        </w:rPr>
        <w:t>ουν μέχρι και στην απομάκρυνση σημαντικών επενδυτικών σχεδίων</w:t>
      </w:r>
      <w:r>
        <w:rPr>
          <w:rFonts w:eastAsia="Times New Roman" w:cs="Times New Roman"/>
          <w:szCs w:val="24"/>
        </w:rPr>
        <w:t>,</w:t>
      </w:r>
      <w:r>
        <w:rPr>
          <w:rFonts w:eastAsia="Times New Roman" w:cs="Times New Roman"/>
          <w:szCs w:val="24"/>
        </w:rPr>
        <w:t xml:space="preserve"> με κίνδυνο την απώλεια χιλιάδων θέσεων εργασίας.</w:t>
      </w:r>
    </w:p>
    <w:p w14:paraId="0D044D4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Για να τελειώνουμε, κυρίες και κύριοι της Κυβέρνησης, οι αντοχές της ελληνικής κοινωνίας εξαντλούνται. Όλοι, ακόμη και αυτοί, οι οποίοι εξαπατήθ</w:t>
      </w:r>
      <w:r>
        <w:rPr>
          <w:rFonts w:eastAsia="Times New Roman" w:cs="Times New Roman"/>
          <w:szCs w:val="24"/>
        </w:rPr>
        <w:t>ηκαν και σας πίστεψαν, αυτοί που εξαπατήθηκαν από τις λαϊκίστικες υποσχέσεις σας, αντιλαμβάνονται τη ζημιά, την οποία προκαλείτε. Την αντιλαμβάνονται, γιατί πλέον τη βιώνουν. Τη βιώνει ο κάθε Έλληνας, που βλέπει τον μισθό του και από χθες τη σύνταξη του, ε</w:t>
      </w:r>
      <w:r>
        <w:rPr>
          <w:rFonts w:eastAsia="Times New Roman" w:cs="Times New Roman"/>
          <w:szCs w:val="24"/>
        </w:rPr>
        <w:t>κατοντάδες χιλιάδες συνταξιούχοι βλέπουν πια τη σύνταξή τους, να μειώνεται.</w:t>
      </w:r>
      <w:r w:rsidDel="00A11835">
        <w:rPr>
          <w:rFonts w:eastAsia="Times New Roman" w:cs="Times New Roman"/>
          <w:szCs w:val="24"/>
        </w:rPr>
        <w:t xml:space="preserve"> </w:t>
      </w:r>
      <w:r>
        <w:rPr>
          <w:rFonts w:eastAsia="Times New Roman" w:cs="Times New Roman"/>
          <w:szCs w:val="24"/>
        </w:rPr>
        <w:t>Την βιών</w:t>
      </w:r>
      <w:r>
        <w:rPr>
          <w:rFonts w:eastAsia="Times New Roman" w:cs="Times New Roman"/>
          <w:szCs w:val="24"/>
        </w:rPr>
        <w:t>ει</w:t>
      </w:r>
      <w:r>
        <w:rPr>
          <w:rFonts w:eastAsia="Times New Roman" w:cs="Times New Roman"/>
          <w:szCs w:val="24"/>
        </w:rPr>
        <w:t xml:space="preserve"> ο κάθε Έλληνας και η καθεμιά Ελληνίδα που χάνουν την εργασία τους, γιατί κλείνει ή πτωχεύει η επιχείρηση στην οποία εργάζονταν</w:t>
      </w:r>
      <w:r>
        <w:rPr>
          <w:rFonts w:eastAsia="Times New Roman" w:cs="Times New Roman"/>
          <w:szCs w:val="24"/>
        </w:rPr>
        <w:t>,</w:t>
      </w:r>
      <w:r>
        <w:rPr>
          <w:rFonts w:eastAsia="Times New Roman" w:cs="Times New Roman"/>
          <w:szCs w:val="24"/>
        </w:rPr>
        <w:t xml:space="preserve"> εξαιτίας των πειραματισμών, των ψεμάτων κ</w:t>
      </w:r>
      <w:r>
        <w:rPr>
          <w:rFonts w:eastAsia="Times New Roman" w:cs="Times New Roman"/>
          <w:szCs w:val="24"/>
        </w:rPr>
        <w:t xml:space="preserve">αι αυταπατών σας. </w:t>
      </w:r>
    </w:p>
    <w:p w14:paraId="0D044D4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Γι’ όλους αυτούς, ξέρετε, τους πολίτες δεν έχει τελικά σημασία εάν είπατε ψέματα ή εάν πέσατε θύματα αυταπάτης. Η πραγματικότητα της ελληνικής οικονομίας είναι αμείλικτη, δεν επιδέχεται καμ</w:t>
      </w:r>
      <w:r>
        <w:rPr>
          <w:rFonts w:eastAsia="Times New Roman" w:cs="Times New Roman"/>
          <w:szCs w:val="24"/>
        </w:rPr>
        <w:t>μ</w:t>
      </w:r>
      <w:r>
        <w:rPr>
          <w:rFonts w:eastAsia="Times New Roman" w:cs="Times New Roman"/>
          <w:szCs w:val="24"/>
        </w:rPr>
        <w:t>ίας ωραιοποίησης από μηχανισμούς προπαγάνδας, ό</w:t>
      </w:r>
      <w:r>
        <w:rPr>
          <w:rFonts w:eastAsia="Times New Roman" w:cs="Times New Roman"/>
          <w:szCs w:val="24"/>
        </w:rPr>
        <w:t xml:space="preserve">πως είναι η κομματική σας εφημερίδα, για την οποία μάθαμε ότι έχει και </w:t>
      </w:r>
      <w:r>
        <w:rPr>
          <w:rFonts w:eastAsia="Times New Roman" w:cs="Times New Roman"/>
          <w:szCs w:val="24"/>
          <w:lang w:val="en-US"/>
        </w:rPr>
        <w:t>offshore</w:t>
      </w:r>
      <w:r>
        <w:rPr>
          <w:rFonts w:eastAsia="Times New Roman" w:cs="Times New Roman"/>
          <w:szCs w:val="24"/>
        </w:rPr>
        <w:t xml:space="preserve"> στο μετοχολόγιό της. </w:t>
      </w:r>
    </w:p>
    <w:p w14:paraId="0D044D42" w14:textId="77777777" w:rsidR="00510C84" w:rsidRDefault="007027BA">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0D044D4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Όταν λέγαμε ότι</w:t>
      </w:r>
      <w:r>
        <w:rPr>
          <w:rFonts w:eastAsia="Times New Roman" w:cs="Times New Roman"/>
          <w:szCs w:val="24"/>
        </w:rPr>
        <w:t>,</w:t>
      </w:r>
      <w:r>
        <w:rPr>
          <w:rFonts w:eastAsia="Times New Roman" w:cs="Times New Roman"/>
          <w:szCs w:val="24"/>
        </w:rPr>
        <w:t xml:space="preserve"> όχι μόνο δεν θέλετε, αλλά και ότι δεν μπορείτε να κάνετε μεταρρυθμίσεις, εννοούσαμε</w:t>
      </w:r>
      <w:r>
        <w:rPr>
          <w:rFonts w:eastAsia="Times New Roman" w:cs="Times New Roman"/>
          <w:szCs w:val="24"/>
        </w:rPr>
        <w:t xml:space="preserve"> ακριβώς αυτό που γίνεται σήμερα. Μια </w:t>
      </w:r>
      <w:r>
        <w:rPr>
          <w:rFonts w:eastAsia="Times New Roman" w:cs="Times New Roman"/>
          <w:szCs w:val="24"/>
        </w:rPr>
        <w:t>Κυβέρνηση</w:t>
      </w:r>
      <w:r>
        <w:rPr>
          <w:rFonts w:eastAsia="Times New Roman" w:cs="Times New Roman"/>
          <w:szCs w:val="24"/>
        </w:rPr>
        <w:t xml:space="preserve"> αλαλούμ, που κάθε ημέρα που περνά αποδεικνύει γιατί η χώρα δεν χρειάζεται αλλαγή εκλογικού νόμου, αλλά χρειάζεται εκλογές, για να δοθεί ένα οριστικό τέλος στην αβεβαιότητα που γεννά κάθε κυβερνητική σας πράξη</w:t>
      </w:r>
      <w:r>
        <w:rPr>
          <w:rFonts w:eastAsia="Times New Roman" w:cs="Times New Roman"/>
          <w:szCs w:val="24"/>
        </w:rPr>
        <w:t>.</w:t>
      </w:r>
    </w:p>
    <w:p w14:paraId="0D044D44" w14:textId="77777777" w:rsidR="00510C84" w:rsidRDefault="007027BA">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0D044D4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Σήμερα είναι περισσότερο παρά ποτέ επιβεβλημένο η χώρα να αποκτήσει μια κυβέρνηση που θα την οδηγήσει με ασφάλεια στη μετά λαϊκισμό εποχή, μια κυβέρνηση που με σοβαρότητα, με εργατικότητα, με υπευθυνό</w:t>
      </w:r>
      <w:r>
        <w:rPr>
          <w:rFonts w:eastAsia="Times New Roman" w:cs="Times New Roman"/>
          <w:szCs w:val="24"/>
        </w:rPr>
        <w:t xml:space="preserve">τητα θα βάλει τα θεμέλια για την πραγματική ανάκαμψη της οικονομίας. </w:t>
      </w:r>
    </w:p>
    <w:p w14:paraId="0D044D4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Οι Ισπανοί, όπως και όλοι οι Ευρωπαίοι, είδαν τα τραγικά αποτελέσματα της δικής σας ανεύθυνης πολιτικής του λαϊκισμού και αποφάσισαν να γλιτώσουν από τους αντίστοιχους λαϊκιστές τους. Γι</w:t>
      </w:r>
      <w:r>
        <w:rPr>
          <w:rFonts w:eastAsia="Times New Roman" w:cs="Times New Roman"/>
          <w:szCs w:val="24"/>
        </w:rPr>
        <w:t xml:space="preserve">ατί στην Ελλάδα ο λαϊκισμός δοκιμάστηκε στο καμίνι της πραγματικής διακυβέρνησης και έλιωσε στα εξ ων συνετέθη. </w:t>
      </w:r>
    </w:p>
    <w:p w14:paraId="0D044D4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Δυστυχώς, όμως, η αποτυχία σας δεν χρησιμεύει μόνο ως παράδειγμα προς αποφυγή για τις υπόλοιπες ευρωπαϊκές χώρες, αλλά αφήνει ανεξίτηλα τα σημά</w:t>
      </w:r>
      <w:r>
        <w:rPr>
          <w:rFonts w:eastAsia="Times New Roman" w:cs="Times New Roman"/>
          <w:szCs w:val="24"/>
        </w:rPr>
        <w:t xml:space="preserve">δια της πάνω στο σώμα της πατρίδος μας. Πλησιάζει, όμως, η ώρα που ο ελληνικός λαός θα σας εγκαταλείψει για πάντα στο χθες και θα σας θυμάται σαν έναν κακό εφιάλτη. </w:t>
      </w:r>
    </w:p>
    <w:p w14:paraId="0D044D4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0D044D49" w14:textId="77777777" w:rsidR="00510C84" w:rsidRDefault="007027BA">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0D044D4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ΠΡΟΕΔΡΕΥΟΥΣ</w:t>
      </w:r>
      <w:r>
        <w:rPr>
          <w:rFonts w:eastAsia="Times New Roman" w:cs="Times New Roman"/>
          <w:b/>
          <w:szCs w:val="24"/>
        </w:rPr>
        <w:t>Α (Αναστασία Χριστοδουλοπούλου):</w:t>
      </w:r>
      <w:r>
        <w:rPr>
          <w:rFonts w:eastAsia="Times New Roman" w:cs="Times New Roman"/>
          <w:szCs w:val="24"/>
        </w:rPr>
        <w:t xml:space="preserve"> Ευχαριστούμε.</w:t>
      </w:r>
    </w:p>
    <w:p w14:paraId="0D044D4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Σταύρος Θεοδωράκης, Πρόεδρος της Κοινοβουλευτικής Ομάδας του Ποταμιού.</w:t>
      </w:r>
    </w:p>
    <w:p w14:paraId="0D044D4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Κύριε Θεοδωράκη, ο χρόνος σας είναι δώδεκα λεπτά.</w:t>
      </w:r>
    </w:p>
    <w:p w14:paraId="0D044D4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Θα χρησιμοποιήσ</w:t>
      </w:r>
      <w:r>
        <w:rPr>
          <w:rFonts w:eastAsia="Times New Roman" w:cs="Times New Roman"/>
          <w:szCs w:val="24"/>
        </w:rPr>
        <w:t>ω τον μισό χρόνο, κυρία Πρόεδρε.</w:t>
      </w:r>
    </w:p>
    <w:p w14:paraId="0D044D4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πριν από μερικές ημέρες, ο κ. Τσίπρας με τυμπανοκρουσίες, σε πολύ ωραίο σκηνικό, στην Ακρόπολη, μας παρουσίασε το όραμά του για την ανάπτυξη: «Ελλάδα 2021». Κολοκοτρώνης, Καραϊσκάκης, ανάπτυξη. Λογικές συ</w:t>
      </w:r>
      <w:r>
        <w:rPr>
          <w:rFonts w:eastAsia="Times New Roman" w:cs="Times New Roman"/>
          <w:szCs w:val="24"/>
        </w:rPr>
        <w:t>νεπαγωγές. Και σήμερα, πριν τελειώσει ο μήνας, οι ΣΥΡΙΖΑ-ΑΝΕΛ διαλύουν</w:t>
      </w:r>
      <w:r>
        <w:rPr>
          <w:rFonts w:eastAsia="Times New Roman" w:cs="Times New Roman"/>
          <w:szCs w:val="24"/>
        </w:rPr>
        <w:t>. Κ</w:t>
      </w:r>
      <w:r>
        <w:rPr>
          <w:rFonts w:eastAsia="Times New Roman" w:cs="Times New Roman"/>
          <w:szCs w:val="24"/>
        </w:rPr>
        <w:t>αι τα λιγοστά ψίχουλα εμπιστοσύνης και αξιοπιστίας που μπορεί να έχει η Κυβέρνηση απέναντι στους πιθανούς ξένους επενδυτές. Γιατί –και νομίζω ότι σε αυτό θα συμφωνήσουμε όλοι, όλοι οι</w:t>
      </w:r>
      <w:r>
        <w:rPr>
          <w:rFonts w:eastAsia="Times New Roman" w:cs="Times New Roman"/>
          <w:szCs w:val="24"/>
        </w:rPr>
        <w:t xml:space="preserve"> λογικοί άνθρωποι σ’ αυτήν την Αίθουσα- με τα όσα συμβαίνουν τις τελευταίες ώρες στο Κοινοβούλιο γελούν ή αγανακτούν όσοι σκέφτονται να επενδύσουν στη χώρα μας. </w:t>
      </w:r>
    </w:p>
    <w:p w14:paraId="0D044D4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Από τον Μάρτιο του 2015, από εδώ, από το Βήμα της Βουλής, είχα πει ότι πρέπει να τελειώνουμε μ</w:t>
      </w:r>
      <w:r>
        <w:rPr>
          <w:rFonts w:eastAsia="Times New Roman" w:cs="Times New Roman"/>
          <w:szCs w:val="24"/>
        </w:rPr>
        <w:t xml:space="preserve">ε την υπόθεση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να πιάσουν δουλειά οι άνθρωποι στα λιμάνια. Τριάντα μία χιλιάδες θέσεις εργασίας, λένε οι μελέτες, θα έχουμε την περίοδο 2016-2025.</w:t>
      </w:r>
    </w:p>
    <w:p w14:paraId="0D044D5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Εσείς, όμως, κύριοι της Κυβέρνησης, είστε της καθυστέρησης. Να πέσει το φρούτο, να σαπίσει και να φάμε ό,τι απομείνει. </w:t>
      </w:r>
    </w:p>
    <w:p w14:paraId="0D044D5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Η Εθνική Τράπεζα έχει εκτιμήσει ότι η ανάπτυξη του λιμανιού του Πειραιά μπορεί να φέρει έως και 5,1 δισεκατομμύρια τον χρόνο στην οικονο</w:t>
      </w:r>
      <w:r>
        <w:rPr>
          <w:rFonts w:eastAsia="Times New Roman" w:cs="Times New Roman"/>
          <w:szCs w:val="24"/>
        </w:rPr>
        <w:t xml:space="preserve">μία. Για να είμαι απολύτως ειλικρινής, ίσως να είναι μια υπερβολικά αισιόδοξη εκτίμηση, αλλά μας δίνει μια αίσθηση του τι χάσαμε τα δύο αυτά χρόνια της καθυστέρησης. Και </w:t>
      </w:r>
      <w:r>
        <w:rPr>
          <w:rFonts w:eastAsia="Times New Roman" w:cs="Times New Roman"/>
          <w:szCs w:val="24"/>
        </w:rPr>
        <w:t>«</w:t>
      </w:r>
      <w:r>
        <w:rPr>
          <w:rFonts w:eastAsia="Times New Roman" w:cs="Times New Roman"/>
          <w:szCs w:val="24"/>
        </w:rPr>
        <w:t>το χυμένο νερό δεν ξαναμαζεύεται</w:t>
      </w:r>
      <w:r>
        <w:rPr>
          <w:rFonts w:eastAsia="Times New Roman" w:cs="Times New Roman"/>
          <w:szCs w:val="24"/>
        </w:rPr>
        <w:t>»</w:t>
      </w:r>
      <w:r>
        <w:rPr>
          <w:rFonts w:eastAsia="Times New Roman" w:cs="Times New Roman"/>
          <w:szCs w:val="24"/>
        </w:rPr>
        <w:t>, λένε οι Κινέζοι.</w:t>
      </w:r>
    </w:p>
    <w:p w14:paraId="0D044D5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Πάμε, όμως, να δούμε λίγο τους τίτλους αυτής της ιστορίας του παραλόγου που ζούμε. Ο Υπουργός κατέθεσε ένα νομοσχέδιο, με το οποίο επιχείρησε να αλλάξει τους όρους συμφωνίας με τους Κινέζους. Και όλα αυτά, ενώ επίκειται η επίσκεψη του Πρωθυπουργού στην Κίν</w:t>
      </w:r>
      <w:r>
        <w:rPr>
          <w:rFonts w:eastAsia="Times New Roman" w:cs="Times New Roman"/>
          <w:szCs w:val="24"/>
        </w:rPr>
        <w:t xml:space="preserve">α. </w:t>
      </w:r>
    </w:p>
    <w:p w14:paraId="0D044D5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Κι όταν αποδεικνύεται ότι οι Κινέζοι ξέρουν ελληνικά ή μάλλον «</w:t>
      </w:r>
      <w:r>
        <w:rPr>
          <w:rFonts w:eastAsia="Times New Roman" w:cs="Times New Roman"/>
          <w:szCs w:val="24"/>
        </w:rPr>
        <w:t>σ</w:t>
      </w:r>
      <w:r>
        <w:rPr>
          <w:rFonts w:eastAsia="Times New Roman" w:cs="Times New Roman"/>
          <w:szCs w:val="24"/>
        </w:rPr>
        <w:t>υριζοανελικά» και τους καταγγέλλουν, τι κάνει η Κυβέρνηση; Το μεν Μαξίμου αφήνει να εννοηθεί ότι φταίει ο κ. Δρίτσας και ο κ. Δρίτσας απαντά με κάποιο τρόπο ότι το νομοσχέδιο το επεξεργάστ</w:t>
      </w:r>
      <w:r>
        <w:rPr>
          <w:rFonts w:eastAsia="Times New Roman" w:cs="Times New Roman"/>
          <w:szCs w:val="24"/>
        </w:rPr>
        <w:t xml:space="preserve">ηκε και η Γραμματεία της Κυβέρνησης, δηλαδή το Μαξίμου. Και θα πρέπει να δοθεί μια απάντηση. Ο Υπουργός ή το Μαξίμου; </w:t>
      </w:r>
    </w:p>
    <w:p w14:paraId="0D044D5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Πάντως, κύριοι συνάδελφοι, νομίζω ότι ο κ. Δρίτσας</w:t>
      </w:r>
      <w:r>
        <w:rPr>
          <w:rFonts w:eastAsia="Times New Roman" w:cs="Times New Roman"/>
          <w:szCs w:val="24"/>
        </w:rPr>
        <w:t>,</w:t>
      </w:r>
      <w:r>
        <w:rPr>
          <w:rFonts w:eastAsia="Times New Roman" w:cs="Times New Roman"/>
          <w:szCs w:val="24"/>
        </w:rPr>
        <w:t xml:space="preserve"> κάτω από αυτό το θλιμμένο ύφος πρέπει να χαίρεται. Να σας πω γιατί. Θα μπορεί να λέει</w:t>
      </w:r>
      <w:r>
        <w:rPr>
          <w:rFonts w:eastAsia="Times New Roman" w:cs="Times New Roman"/>
          <w:szCs w:val="24"/>
        </w:rPr>
        <w:t xml:space="preserve"> –και είμαι σχεδόν σίγουρος ότι έτσι σκέφτεται- στους ψηφοφόρους του στον Πειραιά: «Εγώ προσπάθησα μέχρι τέλους. Και αν δεν υπήρχαν εκείνοι οι Κινεζοτσολιάδες της Αντιπολίτευσης, η </w:t>
      </w:r>
      <w:r>
        <w:rPr>
          <w:rFonts w:eastAsia="Times New Roman" w:cs="Times New Roman"/>
          <w:szCs w:val="24"/>
        </w:rPr>
        <w:t xml:space="preserve">σύμβαση </w:t>
      </w:r>
      <w:r>
        <w:rPr>
          <w:rFonts w:eastAsia="Times New Roman" w:cs="Times New Roman"/>
          <w:szCs w:val="24"/>
        </w:rPr>
        <w:t>δεν θα είχε περάσει και τέλος πάντων θα είχα εξαπατήσει τους Κινέζο</w:t>
      </w:r>
      <w:r>
        <w:rPr>
          <w:rFonts w:eastAsia="Times New Roman" w:cs="Times New Roman"/>
          <w:szCs w:val="24"/>
        </w:rPr>
        <w:t xml:space="preserve">υς». Και αν το νομοσχέδιο περνούσε με την προηγούμενη μορφή του, όντως ο κ. Δρίτσας θα διεκδικούσε μια θέση στο πανθέον των «αριστερών» ηρώων. Οι λέξεις είναι σχετικές, βέβαια, και παρακαλώ στα Πρακτικά το «αριστερών» να είναι σε εισαγωγικά. </w:t>
      </w:r>
    </w:p>
    <w:p w14:paraId="0D044D5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ο κ. </w:t>
      </w:r>
      <w:r>
        <w:rPr>
          <w:rFonts w:eastAsia="Times New Roman" w:cs="Times New Roman"/>
          <w:szCs w:val="24"/>
        </w:rPr>
        <w:t xml:space="preserve">Δρίτσας, για να είμαστε και ειλικρινείς, δεν έκανε τίποτε άλλο πέρα από αυτό που δίδαξε πέρσι τέτοιες μέρες ο κ. Τσίπρας: Δηλαδή, αφού ο αρχηγός μου κάνει τόσο εύκολα το </w:t>
      </w:r>
      <w:r>
        <w:rPr>
          <w:rFonts w:eastAsia="Times New Roman" w:cs="Times New Roman"/>
          <w:szCs w:val="24"/>
        </w:rPr>
        <w:t>«</w:t>
      </w:r>
      <w:r>
        <w:rPr>
          <w:rFonts w:eastAsia="Times New Roman" w:cs="Times New Roman"/>
          <w:szCs w:val="24"/>
        </w:rPr>
        <w:t>όχι</w:t>
      </w:r>
      <w:r>
        <w:rPr>
          <w:rFonts w:eastAsia="Times New Roman" w:cs="Times New Roman"/>
          <w:szCs w:val="24"/>
        </w:rPr>
        <w:t>» «</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κι εγώ μπορώ να κάνω τόσο εύκολα μια σύμβαση ασύμβατη. Ανατολίτικες κουτοπ</w:t>
      </w:r>
      <w:r>
        <w:rPr>
          <w:rFonts w:eastAsia="Times New Roman" w:cs="Times New Roman"/>
          <w:szCs w:val="24"/>
        </w:rPr>
        <w:t>ονηριές</w:t>
      </w:r>
      <w:r>
        <w:rPr>
          <w:rFonts w:eastAsia="Times New Roman" w:cs="Times New Roman"/>
          <w:szCs w:val="24"/>
        </w:rPr>
        <w:t>,</w:t>
      </w:r>
      <w:r>
        <w:rPr>
          <w:rFonts w:eastAsia="Times New Roman" w:cs="Times New Roman"/>
          <w:szCs w:val="24"/>
        </w:rPr>
        <w:t xml:space="preserve"> σε μια εποχή που η χώρα χρειάζεται κυρίως σοβαρότητα. </w:t>
      </w:r>
    </w:p>
    <w:p w14:paraId="0D044D56"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Ποταμιού)</w:t>
      </w:r>
    </w:p>
    <w:p w14:paraId="0D044D5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σαφές ότι πολλοί Βουλευτές και στελέχη του ΣΥΡΙΖΑ και των Ανεξαρτήτων Ελλήνων υποσχέθηκαν στα μουλωχτά στους εργαζόμενους, διά μέσου του κ. </w:t>
      </w:r>
      <w:r>
        <w:rPr>
          <w:rFonts w:eastAsia="Times New Roman" w:cs="Times New Roman"/>
          <w:szCs w:val="24"/>
        </w:rPr>
        <w:t xml:space="preserve">Δρίτσα, «άλλο τι λέμε στους Κινέζους και άλλο τι θα κάνουμε». Να κοροϊδέψουμε λοιπόν τους ψηφοφόρους. Τώρα, περήφανα λόγια, άτακτη φυγή. </w:t>
      </w:r>
    </w:p>
    <w:p w14:paraId="0D044D5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ένα κράτος πρέπει να διαπραγματεύεται σκληρά. Δεν συζητάμε όμως σήμερα γι’ αυτό. Ένα κράτος πρέπει </w:t>
      </w:r>
      <w:r>
        <w:rPr>
          <w:rFonts w:eastAsia="Times New Roman" w:cs="Times New Roman"/>
          <w:szCs w:val="24"/>
        </w:rPr>
        <w:t xml:space="preserve">να διαπραγματεύεται σκληρά, για να κερδίζουν περισσότερα οι πολίτες του. Όταν όμως συμφωνείς, πρέπει να τηρείς τις συμφωνίες σου. Αλλιώς, είσαι ένα κράτος παρωδία. Και με ένα κράτος παρωδία κανένας δεν θέλει να έχει σχέσεις. </w:t>
      </w:r>
    </w:p>
    <w:p w14:paraId="0D044D5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Το πρόσφατο </w:t>
      </w:r>
      <w:r>
        <w:rPr>
          <w:rFonts w:eastAsia="Times New Roman" w:cs="Times New Roman"/>
          <w:szCs w:val="24"/>
          <w:lang w:val="en-US"/>
        </w:rPr>
        <w:t>Brexit</w:t>
      </w:r>
      <w:r>
        <w:rPr>
          <w:rFonts w:eastAsia="Times New Roman" w:cs="Times New Roman"/>
          <w:szCs w:val="24"/>
        </w:rPr>
        <w:t>, το οποίο ό</w:t>
      </w:r>
      <w:r>
        <w:rPr>
          <w:rFonts w:eastAsia="Times New Roman" w:cs="Times New Roman"/>
          <w:szCs w:val="24"/>
        </w:rPr>
        <w:t>λοι αναλύουμε, απαιτεί λίγη περισσότερη σοβαρότητα απ’ όλους. Πρέπει να είμαστε πιο προσεκτικοί. Πρέπει να δείξουμε ένα υπεύθυνο, αξιόπιστο πρόσωπο και να αφήσουμε στο παρελθόν τις κουτοπονηριές και τους κουτσαβακισμούς. Χρειαζόμαστε δηλαδή σοβαρότητα, αξι</w:t>
      </w:r>
      <w:r>
        <w:rPr>
          <w:rFonts w:eastAsia="Times New Roman" w:cs="Times New Roman"/>
          <w:szCs w:val="24"/>
        </w:rPr>
        <w:t>οπιστία, εμπιστοσύνη, συμμαχίες. Η αξιοπιστία είναι σήμερα το μεγάλο ζητούμενο γι’ αυτή τη χώρα</w:t>
      </w:r>
      <w:r>
        <w:rPr>
          <w:rFonts w:eastAsia="Times New Roman" w:cs="Times New Roman"/>
          <w:szCs w:val="24"/>
        </w:rPr>
        <w:t>,</w:t>
      </w:r>
      <w:r>
        <w:rPr>
          <w:rFonts w:eastAsia="Times New Roman" w:cs="Times New Roman"/>
          <w:szCs w:val="24"/>
        </w:rPr>
        <w:t xml:space="preserve"> μετά από δέκα οχτώ μήνες περιδίνησης. Κι εμείς, εσείς δηλαδή, κύριοι της Κυβέρνησης, στείλατε αυτές τις ώρες στους επενδυτές το χειρότερο μήνυμα και σαμποτάρατ</w:t>
      </w:r>
      <w:r>
        <w:rPr>
          <w:rFonts w:eastAsia="Times New Roman" w:cs="Times New Roman"/>
          <w:szCs w:val="24"/>
        </w:rPr>
        <w:t xml:space="preserve">ε την ελληνική οικονομία σε μια δύσκολη στιγμή. </w:t>
      </w:r>
    </w:p>
    <w:p w14:paraId="0D044D5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Υπάρχει όμως, κύριοι συνάδελφοι της Βουλής, κι ένα θέμα λειτουργίας του Κοινοβουλίου. Προσέξτε, τι βγάζουν οι υπολογισμοί μας. Στους εξήντα έξι νόμους, που έχει ψηφίσει η Κυβέρνηση ΣΥΡΙΖΑ, ΑΝΕΛ, ο μέσος χρόν</w:t>
      </w:r>
      <w:r>
        <w:rPr>
          <w:rFonts w:eastAsia="Times New Roman" w:cs="Times New Roman"/>
          <w:szCs w:val="24"/>
        </w:rPr>
        <w:t xml:space="preserve">ος –προσέξτε- από τη στιγμή που μπαίνει ένα νομοσχέδιο στη Βουλή μέχρι να ψηφιστεί είναι δεκατέσσερις ώρες. Ο μέσος χρόνος είναι δεκατέσσερις ώρες. </w:t>
      </w:r>
    </w:p>
    <w:p w14:paraId="0D044D5B"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Ποταμιού)</w:t>
      </w:r>
    </w:p>
    <w:p w14:paraId="0D044D5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Ποιος να διαβάσει; Ποιος να προτείνει; Ποιος να διορθώσει; Πο</w:t>
      </w:r>
      <w:r>
        <w:rPr>
          <w:rFonts w:eastAsia="Times New Roman" w:cs="Times New Roman"/>
          <w:szCs w:val="24"/>
        </w:rPr>
        <w:t xml:space="preserve">ιος να παίξει τον ρόλο του, και στη Συμπολίτευση και στην Αντιπολίτευση; Συνεχίζει, λοιπόν, το Κοινοβούλιο και στις μέρες σας να μιμείται τις χειρότερες μέρες του παρελθόντος, να είναι δηλαδή ένα γραφείο έγκρισης κυβερνητικών αποφάσεων. </w:t>
      </w:r>
    </w:p>
    <w:p w14:paraId="0D044D5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Θέλω να σας πω κάτ</w:t>
      </w:r>
      <w:r>
        <w:rPr>
          <w:rFonts w:eastAsia="Times New Roman" w:cs="Times New Roman"/>
          <w:szCs w:val="24"/>
        </w:rPr>
        <w:t>ι τελευταίο, γιατί όλες αυτές οι παλινωδίες μας έχουν κουράσει. Ας είμαστε σύντομοι. Έρχομαι από την ορεινή Αρκαδία. Με σταματάει, λοιπόν, ένας χωρικός στον Μάναρη, σ’ ένα μικρό, όμορφο, ορεινό χωριό, και μου λέει –και προσέξτε τον συλλογισμό του: «Αν κάνο</w:t>
      </w:r>
      <w:r>
        <w:rPr>
          <w:rFonts w:eastAsia="Times New Roman" w:cs="Times New Roman"/>
          <w:szCs w:val="24"/>
        </w:rPr>
        <w:t xml:space="preserve">υν αυτά που κάνουν σ’ ένα θέμα που όλος ο κόσμος τους παρακολουθεί, σκέψου τι μαϊμουδιές…», δεν είπε αυτή τη λέξη, είπε μια άλλη λέξη, «…τι μπαγαποντιές κάνουν σε όλα τα άλλα τα δικά μας θέματα, στις συντάξεις, στα αγροτικά, στα μικρά έργα».  </w:t>
      </w:r>
    </w:p>
    <w:p w14:paraId="0D044D5E" w14:textId="77777777" w:rsidR="00510C84" w:rsidRDefault="007027BA">
      <w:pPr>
        <w:spacing w:line="600" w:lineRule="auto"/>
        <w:ind w:firstLine="567"/>
        <w:contextualSpacing/>
        <w:jc w:val="both"/>
        <w:rPr>
          <w:rFonts w:eastAsia="Times New Roman" w:cs="Times New Roman"/>
          <w:szCs w:val="24"/>
        </w:rPr>
      </w:pPr>
      <w:r>
        <w:rPr>
          <w:rFonts w:eastAsia="Times New Roman" w:cs="Times New Roman"/>
          <w:szCs w:val="24"/>
        </w:rPr>
        <w:t>Και νομίζω ό</w:t>
      </w:r>
      <w:r>
        <w:rPr>
          <w:rFonts w:eastAsia="Times New Roman" w:cs="Times New Roman"/>
          <w:szCs w:val="24"/>
        </w:rPr>
        <w:t>τι θα πρέπει να βρείτε έναν τρόπο να απαντήσετε στον κόσμο που ανησυχεί και που λέει αυτό ακριβώς το πράγμα. Εκτός αν πλέον το «μπαγαπόντης»</w:t>
      </w:r>
      <w:r>
        <w:rPr>
          <w:rFonts w:eastAsia="Times New Roman" w:cs="Times New Roman"/>
          <w:szCs w:val="24"/>
        </w:rPr>
        <w:t>,</w:t>
      </w:r>
      <w:r>
        <w:rPr>
          <w:rFonts w:eastAsia="Times New Roman" w:cs="Times New Roman"/>
          <w:szCs w:val="24"/>
        </w:rPr>
        <w:t xml:space="preserve"> με τα όσα έχετε κάνει και τα έχετε ακούσει</w:t>
      </w:r>
      <w:r>
        <w:rPr>
          <w:rFonts w:eastAsia="Times New Roman" w:cs="Times New Roman"/>
          <w:szCs w:val="24"/>
        </w:rPr>
        <w:t>,</w:t>
      </w:r>
      <w:r>
        <w:rPr>
          <w:rFonts w:eastAsia="Times New Roman" w:cs="Times New Roman"/>
          <w:szCs w:val="24"/>
        </w:rPr>
        <w:t xml:space="preserve"> σας φαίνεται σαν έπαινος. </w:t>
      </w:r>
    </w:p>
    <w:p w14:paraId="0D044D5F" w14:textId="77777777" w:rsidR="00510C84" w:rsidRDefault="007027BA">
      <w:pPr>
        <w:spacing w:line="600" w:lineRule="auto"/>
        <w:ind w:firstLine="567"/>
        <w:contextualSpacing/>
        <w:jc w:val="both"/>
        <w:rPr>
          <w:rFonts w:eastAsia="Times New Roman" w:cs="Times New Roman"/>
          <w:szCs w:val="24"/>
        </w:rPr>
      </w:pPr>
      <w:r>
        <w:rPr>
          <w:rFonts w:eastAsia="Times New Roman" w:cs="Times New Roman"/>
          <w:szCs w:val="24"/>
        </w:rPr>
        <w:t>Σας ευχαριστώ.</w:t>
      </w:r>
    </w:p>
    <w:p w14:paraId="0D044D60"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w:t>
      </w:r>
      <w:r>
        <w:rPr>
          <w:rFonts w:eastAsia="Times New Roman" w:cs="Times New Roman"/>
          <w:szCs w:val="24"/>
        </w:rPr>
        <w:t>υγα του Ποταμιού)</w:t>
      </w:r>
    </w:p>
    <w:p w14:paraId="0D044D61" w14:textId="77777777" w:rsidR="00510C84" w:rsidRDefault="007027BA">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Ευχαριστούμε. </w:t>
      </w:r>
    </w:p>
    <w:p w14:paraId="0D044D6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Λοβέρδος, </w:t>
      </w:r>
      <w:r>
        <w:rPr>
          <w:rFonts w:eastAsia="Times New Roman" w:cs="Times New Roman"/>
          <w:szCs w:val="24"/>
        </w:rPr>
        <w:t xml:space="preserve">Κοινοβουλευτικός Εκπρόσωπος </w:t>
      </w:r>
      <w:r>
        <w:rPr>
          <w:rFonts w:eastAsia="Times New Roman" w:cs="Times New Roman"/>
          <w:szCs w:val="24"/>
        </w:rPr>
        <w:t>της Δημοκρατικής Συμπαράταξης.</w:t>
      </w:r>
    </w:p>
    <w:p w14:paraId="0D044D6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Κύριε Λοβέρδο, έχετε δέκα λεπτά ως χρόνο.</w:t>
      </w:r>
    </w:p>
    <w:p w14:paraId="0D044D6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Πρόεδρε, προχθές και χθες είχαμε την ευκαιρία εδώ να θυμηθούμε τα «γενέθλια» της φοβερής και τρομερής εκείνης ημέρας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Για τις συνέπειες των δισεκατομμυρίων κάναμε αρκετό λόγο. Χθες και σήμερα, πέρα απ’ αυτό που κάνουμε τώρα εδώ </w:t>
      </w:r>
      <w:r>
        <w:rPr>
          <w:rFonts w:eastAsia="Times New Roman" w:cs="Times New Roman"/>
          <w:szCs w:val="24"/>
        </w:rPr>
        <w:t xml:space="preserve">με την κύρωση της σύμβασης παραχώρησης, έχουμε πρώτο θέμα μας εκτός Αιθούσης Βουλής αυτό που συμβαίνει στην περικοπή των επιδομάτων και αυτό που συμβαίνει στις εισφορές. </w:t>
      </w:r>
    </w:p>
    <w:p w14:paraId="0D044D6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Μου έστειλε αγρότης από τη Βόρεια Ελλάδα μήνυμα: «Έξι μήνες εισφοράς ΟΓΑ για εργαζομέ</w:t>
      </w:r>
      <w:r>
        <w:rPr>
          <w:rFonts w:eastAsia="Times New Roman" w:cs="Times New Roman"/>
          <w:szCs w:val="24"/>
        </w:rPr>
        <w:t>νους Ε΄ κατηγορίας από 612 ευρώ εισφορά γίνεται 817 ευρώ». Γίνονται περικοπές εισοδημάτων για δεκάδες χιλιάδες, περικοπή επιδόματος ΕΚΑΣ για δεκάδες χιλιάδες</w:t>
      </w:r>
      <w:r>
        <w:rPr>
          <w:rFonts w:eastAsia="Times New Roman" w:cs="Times New Roman"/>
          <w:szCs w:val="24"/>
        </w:rPr>
        <w:t>,</w:t>
      </w:r>
      <w:r>
        <w:rPr>
          <w:rFonts w:eastAsia="Times New Roman" w:cs="Times New Roman"/>
          <w:szCs w:val="24"/>
        </w:rPr>
        <w:t xml:space="preserve"> που έκανε πρωτοφανή αρνητική εντύπωση στους ίδιους. Εμείς εδώ τα λέμε. Όταν φέρνετε τις ρυθμίσεις</w:t>
      </w:r>
      <w:r>
        <w:rPr>
          <w:rFonts w:eastAsia="Times New Roman" w:cs="Times New Roman"/>
          <w:szCs w:val="24"/>
        </w:rPr>
        <w:t xml:space="preserve"> σας τις λέμε, τις σχολιάζουμε. Αυτό δεν σημαίνει ότι ο πολίτης ακούει ή καταλαβαίνει. Όταν έρχεται η ώρα να πληρώσει το τίμημα, καταλαβαίνει. Αυτές τις μέρες αυτό είναι το θέμα τους. </w:t>
      </w:r>
    </w:p>
    <w:p w14:paraId="0D044D6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Έρχονται εδώ Υπουργοί σήμερα -είχα την ατυχία να είμαι στην Αίθουσα- κα</w:t>
      </w:r>
      <w:r>
        <w:rPr>
          <w:rFonts w:eastAsia="Times New Roman" w:cs="Times New Roman"/>
          <w:szCs w:val="24"/>
        </w:rPr>
        <w:t>ι λένε: «Για ποιο πρόβλημα μιλάτε; Δεν είναι περικοπή συντάξεων. Επίδομα είναι το ΕΚΑΣ». Φοβερό! Θα του έλεγε ο έχων το δικαίωμα του επιδόματος μέχρι χθες: «Δεν το έλεγες, βρε φίλε, να το ξέρω, να μην στενοχωρηθώ;». Ο τίτλος είναι το θέμα;</w:t>
      </w:r>
    </w:p>
    <w:p w14:paraId="0D044D6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Είχα αναπτύξει σ</w:t>
      </w:r>
      <w:r>
        <w:rPr>
          <w:rFonts w:eastAsia="Times New Roman" w:cs="Times New Roman"/>
          <w:szCs w:val="24"/>
        </w:rPr>
        <w:t>τη συζήτηση για το ασφαλιστικό πόσο προβληματική είναι αυτή η διάσταση ανάμεσα στους τίτλους που προσπαθείτε να εμπεδώσετε ως κάτι θετικό, αλλά είναι απολύτως αρνητικό. Να μην επαναλάβω τα επιχειρήματά μου. Του περικόπτεις το εισόδημα. Είναι συνταξιούχος π</w:t>
      </w:r>
      <w:r>
        <w:rPr>
          <w:rFonts w:eastAsia="Times New Roman" w:cs="Times New Roman"/>
          <w:szCs w:val="24"/>
        </w:rPr>
        <w:t>ου χάνει το ΕΚΑΣ. Αυτά είναι τα έργα σας, όπως τα μνημονεύουμε τις τελευταίες ημέρες. Χθες και σήμερα</w:t>
      </w:r>
      <w:r>
        <w:rPr>
          <w:rFonts w:eastAsia="Times New Roman" w:cs="Times New Roman"/>
          <w:szCs w:val="24"/>
        </w:rPr>
        <w:t>,</w:t>
      </w:r>
      <w:r>
        <w:rPr>
          <w:rFonts w:eastAsia="Times New Roman" w:cs="Times New Roman"/>
          <w:szCs w:val="24"/>
        </w:rPr>
        <w:t xml:space="preserve"> πέρα από αυτά έχουμε και τον εξευτελισμό σε μια μέρα που θα μπορούσε να είναι η μέρα σας, η κύρωση της σύμβασης παραχώρησης με την </w:t>
      </w:r>
      <w:r w:rsidRPr="00E723A8">
        <w:rPr>
          <w:rFonts w:eastAsia="Times New Roman" w:cs="Times New Roman"/>
          <w:szCs w:val="24"/>
        </w:rPr>
        <w:t>“</w:t>
      </w:r>
      <w:r>
        <w:rPr>
          <w:rFonts w:eastAsia="Times New Roman" w:cs="Times New Roman"/>
          <w:szCs w:val="24"/>
          <w:lang w:val="en-US"/>
        </w:rPr>
        <w:t>COSCO</w:t>
      </w:r>
      <w:r w:rsidRPr="00E723A8">
        <w:rPr>
          <w:rFonts w:eastAsia="Times New Roman" w:cs="Times New Roman"/>
          <w:szCs w:val="24"/>
        </w:rPr>
        <w:t>”.</w:t>
      </w:r>
      <w:r>
        <w:rPr>
          <w:rFonts w:eastAsia="Times New Roman" w:cs="Times New Roman"/>
          <w:szCs w:val="24"/>
        </w:rPr>
        <w:t xml:space="preserve"> </w:t>
      </w:r>
    </w:p>
    <w:p w14:paraId="0D044D6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μια </w:t>
      </w:r>
      <w:r>
        <w:rPr>
          <w:rFonts w:eastAsia="Times New Roman" w:cs="Times New Roman"/>
          <w:szCs w:val="24"/>
        </w:rPr>
        <w:t>σκέψη, κυρίες και κύριοι Βουλευτές: «Η μονομερής αλλαγή σύμβασης κάνει στη χώρα μας μακροπρόθεσμα περισσότερο κακό από την τήρησή της, έστω κι αν κάτι δεν μας αρέσει». Ποιος νομικός το είπε αυτό σήμερα; Ο Κώστας Χρυσόγονος, ο Ευρωβουλευτής του ΣΥΡΙΖΑ. Να τ</w:t>
      </w:r>
      <w:r>
        <w:rPr>
          <w:rFonts w:eastAsia="Times New Roman" w:cs="Times New Roman"/>
          <w:szCs w:val="24"/>
        </w:rPr>
        <w:t xml:space="preserve">ο έχετε υπ’ όψιν σας. Υπάρχουν κι άλλοι άνθρωποι που σκέφτονται με τρόπο λογικό, από τις δυσμενείς πολιτικές των ημέρων που τρέχουν στις δυσμενείς πολιτικές και τον εξευτελισμό σήμερα και χθες. </w:t>
      </w:r>
    </w:p>
    <w:p w14:paraId="0D044D6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Σας λένε πολλοί και σας λέμε: «Παραιτηθείτε» και απαντάτε: «Δ</w:t>
      </w:r>
      <w:r>
        <w:rPr>
          <w:rFonts w:eastAsia="Times New Roman" w:cs="Times New Roman"/>
          <w:szCs w:val="24"/>
        </w:rPr>
        <w:t xml:space="preserve">εν θα σας κάνουμε τη χάρη». </w:t>
      </w:r>
    </w:p>
    <w:p w14:paraId="0D044D6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δεν κατεβάζω το επίπεδο, αλλά θυμάμαι μια γελοιογραφία του Γιώργου Ιωάννου δεκαετίες πριν. Έλεγε ένας επικεφαλής της αστυνομίας σε </w:t>
      </w:r>
      <w:r>
        <w:rPr>
          <w:rFonts w:eastAsia="Times New Roman" w:cs="Times New Roman"/>
          <w:szCs w:val="24"/>
          <w:lang w:val="en-US"/>
        </w:rPr>
        <w:t>Y</w:t>
      </w:r>
      <w:r>
        <w:rPr>
          <w:rFonts w:eastAsia="Times New Roman" w:cs="Times New Roman"/>
          <w:szCs w:val="24"/>
        </w:rPr>
        <w:t>πουργό</w:t>
      </w:r>
      <w:r>
        <w:rPr>
          <w:rFonts w:eastAsia="Times New Roman" w:cs="Times New Roman"/>
          <w:szCs w:val="24"/>
        </w:rPr>
        <w:t xml:space="preserve">: «Οι διαδηλωτές ζητούν να παραιτηθείτε». Και απαντούσε ο </w:t>
      </w:r>
      <w:r>
        <w:rPr>
          <w:rFonts w:eastAsia="Times New Roman" w:cs="Times New Roman"/>
          <w:szCs w:val="24"/>
          <w:lang w:val="en-US"/>
        </w:rPr>
        <w:t>Y</w:t>
      </w:r>
      <w:r>
        <w:rPr>
          <w:rFonts w:eastAsia="Times New Roman" w:cs="Times New Roman"/>
          <w:szCs w:val="24"/>
        </w:rPr>
        <w:t>π</w:t>
      </w:r>
      <w:r>
        <w:rPr>
          <w:rFonts w:eastAsia="Times New Roman" w:cs="Times New Roman"/>
          <w:szCs w:val="24"/>
        </w:rPr>
        <w:t>ουργός</w:t>
      </w:r>
      <w:r>
        <w:rPr>
          <w:rFonts w:eastAsia="Times New Roman" w:cs="Times New Roman"/>
          <w:szCs w:val="24"/>
        </w:rPr>
        <w:t>: «Δεν θα υποκύψομεν εις το πεζοδρόμιον».</w:t>
      </w:r>
    </w:p>
    <w:p w14:paraId="0D044D6B"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Σας ζητούμε να πληρώσετε το κόστος των πολιτικών επιλογών και των πεπραγμένων σας, να αναλάβετε πολιτική ευθύνη. Μην απαντάτε: «Δεν θα σας κάνουμε το χατίρι». Δεν είμαστε εμείς το πρόβλημα. Το πρόβλημα της </w:t>
      </w:r>
      <w:r>
        <w:rPr>
          <w:rFonts w:eastAsia="Times New Roman"/>
          <w:szCs w:val="24"/>
        </w:rPr>
        <w:t>χώρας είστε εσείς.</w:t>
      </w:r>
    </w:p>
    <w:p w14:paraId="0D044D6C"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Τι κάνατε σήμερα; Τι κάνατε χθες μάλλον; Υπογράψατε μια σύμβαση. Φέρατε κυρωτικό νόμο στη Βουλή με διαφορές από τη σύμβαση που είχατε υπογράψει. Ακολουθήσατε, κυρίες και κύριοι της Κυβέρνησης, μια παράδοξη μέθοδο. Θέλω να μου επιτρέψετε </w:t>
      </w:r>
      <w:r>
        <w:rPr>
          <w:rFonts w:eastAsia="Times New Roman"/>
          <w:szCs w:val="24"/>
        </w:rPr>
        <w:t xml:space="preserve">να την εκθέσω. </w:t>
      </w:r>
    </w:p>
    <w:p w14:paraId="0D044D6D" w14:textId="77777777" w:rsidR="00510C84" w:rsidRDefault="007027BA">
      <w:pPr>
        <w:spacing w:line="600" w:lineRule="auto"/>
        <w:ind w:firstLine="720"/>
        <w:contextualSpacing/>
        <w:jc w:val="both"/>
        <w:rPr>
          <w:rFonts w:eastAsia="Times New Roman"/>
          <w:szCs w:val="24"/>
        </w:rPr>
      </w:pPr>
      <w:r>
        <w:rPr>
          <w:rFonts w:eastAsia="Times New Roman"/>
          <w:szCs w:val="24"/>
        </w:rPr>
        <w:t>Οι κυρωτικοί νόμοι των συμβάσεων είναι συνήθως νόμοι ενός άρθρου: «Κυρούται το κάτωθι». Θες να κάνεις και μια ρύθμιση για τους εργαζομένους; Θες να πεις γι’ αυτό; Βάζεις κι ένα άρθρο ακόμη. Δεν κάνεις αναπαραγωγή των όρων της σύμβασης στο κ</w:t>
      </w:r>
      <w:r>
        <w:rPr>
          <w:rFonts w:eastAsia="Times New Roman"/>
          <w:szCs w:val="24"/>
        </w:rPr>
        <w:t>είμενο του κυρωτικού νόμου. Αυτό κάνατε εσείς</w:t>
      </w:r>
      <w:r w:rsidRPr="00E723A8">
        <w:rPr>
          <w:rFonts w:eastAsia="Times New Roman"/>
          <w:szCs w:val="24"/>
        </w:rPr>
        <w:t>,</w:t>
      </w:r>
      <w:r>
        <w:rPr>
          <w:rFonts w:eastAsia="Times New Roman"/>
          <w:szCs w:val="24"/>
        </w:rPr>
        <w:t xml:space="preserve"> με διάθεση να κοροϊδέψετε και τον αντισυμβαλλόμενό σας, αλλά και τις πελατείες σας εδώ κι εκεί.</w:t>
      </w:r>
    </w:p>
    <w:p w14:paraId="0D044D6E"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Φυσικά, το εντόπισαν -θα εντοπιζόταν- και έρχεστε εδώ εξευτελιζόμενοι δεύτερη φορά. Παρουσιάζετε ως νομοτεχνικές </w:t>
      </w:r>
      <w:r>
        <w:rPr>
          <w:rFonts w:eastAsia="Times New Roman"/>
          <w:szCs w:val="24"/>
        </w:rPr>
        <w:t xml:space="preserve">βελτιώσεις δήθεν για την άριστη νομοθέτηση διατάξεις ουσίας. Σας τα είπαμε το πρωί κι έρχεστε το απόγευμα, μετά από τη διακοπή που επιβάλλαμε, και φέρνετε αλλαγές και τις βαπτίζει ο </w:t>
      </w:r>
      <w:r>
        <w:rPr>
          <w:rFonts w:eastAsia="Times New Roman"/>
          <w:szCs w:val="24"/>
        </w:rPr>
        <w:t>ε</w:t>
      </w:r>
      <w:r>
        <w:rPr>
          <w:rFonts w:eastAsia="Times New Roman"/>
          <w:szCs w:val="24"/>
        </w:rPr>
        <w:t xml:space="preserve">ισηγητής </w:t>
      </w:r>
      <w:r>
        <w:rPr>
          <w:rFonts w:eastAsia="Times New Roman"/>
          <w:szCs w:val="24"/>
        </w:rPr>
        <w:t xml:space="preserve">της Πλειοψηφίας και ο Υπουργός απόδειξη του πόσο νομοτεχνικές </w:t>
      </w:r>
      <w:r>
        <w:rPr>
          <w:rFonts w:eastAsia="Times New Roman"/>
          <w:szCs w:val="24"/>
        </w:rPr>
        <w:t>ήταν οι παρεμβάσεις.</w:t>
      </w:r>
    </w:p>
    <w:p w14:paraId="0D044D6F"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Κυρίες και κύριοι, περιέγραψα τα θέματα το πρωί. Είναι πολύ ουσιαστικά θέματα. Στο άρθρο 9 παράγραφος 1 δεχθήκατε αυτούσια την παρατήρηση νούμερο 4 της </w:t>
      </w:r>
      <w:r w:rsidRPr="00394273">
        <w:rPr>
          <w:rFonts w:eastAsia="Times New Roman" w:cs="Times New Roman"/>
          <w:szCs w:val="24"/>
        </w:rPr>
        <w:t>“</w:t>
      </w:r>
      <w:r>
        <w:rPr>
          <w:rFonts w:eastAsia="Times New Roman" w:cs="Times New Roman"/>
          <w:szCs w:val="24"/>
          <w:lang w:val="en-US"/>
        </w:rPr>
        <w:t>COSCO</w:t>
      </w:r>
      <w:r w:rsidRPr="00394273">
        <w:rPr>
          <w:rFonts w:eastAsia="Times New Roman" w:cs="Times New Roman"/>
          <w:szCs w:val="24"/>
        </w:rPr>
        <w:t>”</w:t>
      </w:r>
      <w:r w:rsidRPr="00E53C4E">
        <w:rPr>
          <w:rFonts w:eastAsia="Times New Roman" w:cs="Times New Roman"/>
          <w:szCs w:val="24"/>
        </w:rPr>
        <w:t xml:space="preserve">. </w:t>
      </w:r>
      <w:r>
        <w:rPr>
          <w:rFonts w:eastAsia="Times New Roman"/>
          <w:szCs w:val="24"/>
        </w:rPr>
        <w:t xml:space="preserve">Στο άρθρο 9 παράγραφος 3 δεχθήκατε αυτούσια την παρατήρηση 2 </w:t>
      </w:r>
      <w:r>
        <w:rPr>
          <w:rFonts w:eastAsia="Times New Roman"/>
          <w:szCs w:val="24"/>
        </w:rPr>
        <w:t xml:space="preserve">της </w:t>
      </w:r>
      <w:r w:rsidRPr="00A1614C">
        <w:rPr>
          <w:rFonts w:eastAsia="Times New Roman"/>
          <w:szCs w:val="24"/>
        </w:rPr>
        <w:t>“</w:t>
      </w:r>
      <w:r>
        <w:rPr>
          <w:rFonts w:eastAsia="Times New Roman"/>
          <w:szCs w:val="24"/>
          <w:lang w:val="en-US"/>
        </w:rPr>
        <w:t>COSCO</w:t>
      </w:r>
      <w:r w:rsidRPr="00A1614C">
        <w:rPr>
          <w:rFonts w:eastAsia="Times New Roman"/>
          <w:szCs w:val="24"/>
        </w:rPr>
        <w:t xml:space="preserve">”. </w:t>
      </w:r>
      <w:r>
        <w:rPr>
          <w:rFonts w:eastAsia="Times New Roman"/>
          <w:szCs w:val="24"/>
        </w:rPr>
        <w:t>Δύο π</w:t>
      </w:r>
      <w:r>
        <w:rPr>
          <w:rFonts w:eastAsia="Times New Roman"/>
          <w:szCs w:val="24"/>
        </w:rPr>
        <w:t>αραδείγματα αναφέρω αντί και άλλων. Στο άρθρο 12 παράγραφος 2, αντί μιας μικρής παραγράφου του κυρωτικού σας νόμου για το πώς διευθετούνται οι κοινοί λογαριασμοί στην Τράπεζα της Ελλάδος, φέρνετε μια διάταξη μιάμισης σελίδας -αναφέρθηκε και ο κ. Κωνστ</w:t>
      </w:r>
      <w:r>
        <w:rPr>
          <w:rFonts w:eastAsia="Times New Roman"/>
          <w:szCs w:val="24"/>
        </w:rPr>
        <w:t xml:space="preserve">αντινόπουλος- που περιεχόμενο έχει να πει ποιες διατάξεις της ελληνικής νομοθεσίας περί </w:t>
      </w:r>
      <w:r>
        <w:rPr>
          <w:rFonts w:eastAsia="Times New Roman"/>
          <w:szCs w:val="24"/>
        </w:rPr>
        <w:t>νομικών προσώπων</w:t>
      </w:r>
      <w:r>
        <w:rPr>
          <w:rFonts w:eastAsia="Times New Roman"/>
          <w:szCs w:val="24"/>
        </w:rPr>
        <w:t xml:space="preserve"> </w:t>
      </w:r>
      <w:r>
        <w:rPr>
          <w:rFonts w:eastAsia="Times New Roman"/>
          <w:szCs w:val="24"/>
        </w:rPr>
        <w:t>δημοσίου δικαίου</w:t>
      </w:r>
      <w:r>
        <w:rPr>
          <w:rFonts w:eastAsia="Times New Roman"/>
          <w:szCs w:val="24"/>
        </w:rPr>
        <w:t xml:space="preserve">, </w:t>
      </w:r>
      <w:r>
        <w:rPr>
          <w:rFonts w:eastAsia="Times New Roman"/>
          <w:szCs w:val="24"/>
        </w:rPr>
        <w:t>ιδιωτικού δικαίου</w:t>
      </w:r>
      <w:r>
        <w:rPr>
          <w:rFonts w:eastAsia="Times New Roman"/>
          <w:szCs w:val="24"/>
        </w:rPr>
        <w:t xml:space="preserve">, </w:t>
      </w:r>
      <w:r>
        <w:rPr>
          <w:rFonts w:eastAsia="Times New Roman"/>
          <w:szCs w:val="24"/>
        </w:rPr>
        <w:t xml:space="preserve">οργανισμών κοινής ωφελείας </w:t>
      </w:r>
      <w:r>
        <w:rPr>
          <w:rFonts w:eastAsia="Times New Roman"/>
          <w:szCs w:val="24"/>
        </w:rPr>
        <w:t xml:space="preserve">δεν εφαρμόζονται στην περίπτωση του ΟΛΠ. </w:t>
      </w:r>
    </w:p>
    <w:p w14:paraId="0D044D70"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Αναζητώ, κύριε Υπουργέ, και σας ρωτώ: Αυτή η </w:t>
      </w:r>
      <w:r>
        <w:rPr>
          <w:rFonts w:eastAsia="Times New Roman"/>
          <w:szCs w:val="24"/>
        </w:rPr>
        <w:t>περίληψη του κυρωτικού νόμου ποιες διατάξεις της σύμβασης παραχώρησης αναπαράγει; Αν είναι νέες οι ρυθμίσεις, είναι της απόλυτης επιβάρυνσης. Δηλαδή, η τακτική, που θα την καταλάβετε με δικά σας λόγια, «κάνω μια αριστερή πολιτική και την πληρώνω με δεξιά λ</w:t>
      </w:r>
      <w:r>
        <w:rPr>
          <w:rFonts w:eastAsia="Times New Roman"/>
          <w:szCs w:val="24"/>
        </w:rPr>
        <w:t xml:space="preserve">άθη» είναι η απόδειξή σας η σημερινή. </w:t>
      </w:r>
    </w:p>
    <w:p w14:paraId="0D044D71"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Εάν μπορείτε σε κάποια παρέμβασή σας, πείτε μας: Το άρθρο 12 παράγραφος 2, που είναι μιάμιση σελίδα και αντικαθιστά δέκα σειρές επί άλλου θέματος, τι της σύμβασης παραχώρησης αναπαράγει; </w:t>
      </w:r>
    </w:p>
    <w:p w14:paraId="0D044D72"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Κυρίες και κύριοι Βουλευτές, </w:t>
      </w:r>
      <w:r>
        <w:rPr>
          <w:rFonts w:eastAsia="Times New Roman"/>
          <w:szCs w:val="24"/>
        </w:rPr>
        <w:t xml:space="preserve">ποιο ήταν το δήθεν τέχνασμα, η πονηρία, η κουτοπονηριά; Το πρωί τη χαρακτήρισα πολύ πιο αυστηρά και αυτό εμπεδώθηκε. Δεν θέλω να επαναλαμβάνω τις πρωινές μου εκφράσεις. Τι πήγαν να κάνουν; Πήγαν να πουν ότι αυτή είναι η σύμβαση με τον αντισυμβαλλόμενο, με </w:t>
      </w:r>
      <w:r>
        <w:rPr>
          <w:rFonts w:eastAsia="Times New Roman"/>
          <w:szCs w:val="24"/>
        </w:rPr>
        <w:t xml:space="preserve">την </w:t>
      </w:r>
      <w:r>
        <w:rPr>
          <w:rFonts w:eastAsia="Times New Roman"/>
          <w:szCs w:val="24"/>
        </w:rPr>
        <w:t>«</w:t>
      </w:r>
      <w:r>
        <w:rPr>
          <w:rFonts w:eastAsia="Times New Roman"/>
          <w:szCs w:val="24"/>
          <w:lang w:val="en-US"/>
        </w:rPr>
        <w:t>C</w:t>
      </w:r>
      <w:r>
        <w:rPr>
          <w:rFonts w:eastAsia="Times New Roman"/>
          <w:szCs w:val="24"/>
          <w:lang w:val="en-US"/>
        </w:rPr>
        <w:t>OSCO</w:t>
      </w:r>
      <w:r>
        <w:rPr>
          <w:rFonts w:eastAsia="Times New Roman"/>
          <w:szCs w:val="24"/>
        </w:rPr>
        <w:t>»</w:t>
      </w:r>
      <w:r>
        <w:rPr>
          <w:rFonts w:eastAsia="Times New Roman"/>
          <w:szCs w:val="24"/>
        </w:rPr>
        <w:t xml:space="preserve">, και αυτές οι διατάξεις που ρυθμίζουν άλλα θέματα. Ο δικαστής όταν θα αναφυούν οι διαφορές, θα δώσει λύσεις. Εμείς θα την έχουμε σκαπουλάρει, θα το έχουμε πουλήσει αυτό και ο δικαστής του μέλλοντος θα τα βρει. </w:t>
      </w:r>
    </w:p>
    <w:p w14:paraId="0D044D73" w14:textId="77777777" w:rsidR="00510C84" w:rsidRDefault="007027BA">
      <w:pPr>
        <w:spacing w:line="600" w:lineRule="auto"/>
        <w:ind w:firstLine="720"/>
        <w:contextualSpacing/>
        <w:jc w:val="both"/>
        <w:rPr>
          <w:rFonts w:eastAsia="Times New Roman"/>
          <w:szCs w:val="24"/>
        </w:rPr>
      </w:pPr>
      <w:r>
        <w:rPr>
          <w:rFonts w:eastAsia="Times New Roman"/>
          <w:szCs w:val="24"/>
        </w:rPr>
        <w:t>Οι δικηγόροι της αντισυμβαλλόμενη</w:t>
      </w:r>
      <w:r>
        <w:rPr>
          <w:rFonts w:eastAsia="Times New Roman"/>
          <w:szCs w:val="24"/>
        </w:rPr>
        <w:t>ς πλευράς τα βρήκαν και εμείς τι ανακαλύπτουμε εδώ; Ότι δεν είμαστε σε θέση να πούμε, δεν είστε εσείς της Πλειοψηφίας σε θέση να πείτε αυτές οι ρυθμίσεις του κυρωτικού νόμου, που κατά παράδοξο τρόπο τον κάνατε και τόσο μεγάλο, τι της σύμβασης παραχώρησης -</w:t>
      </w:r>
      <w:r>
        <w:rPr>
          <w:rFonts w:eastAsia="Times New Roman"/>
          <w:szCs w:val="24"/>
        </w:rPr>
        <w:t>επιγραμματικώς επαναλαμβάνω- αναπαράγει.</w:t>
      </w:r>
    </w:p>
    <w:p w14:paraId="0D044D74" w14:textId="77777777" w:rsidR="00510C84" w:rsidRDefault="007027BA">
      <w:pPr>
        <w:spacing w:line="600" w:lineRule="auto"/>
        <w:ind w:firstLine="720"/>
        <w:contextualSpacing/>
        <w:jc w:val="both"/>
        <w:rPr>
          <w:rFonts w:eastAsia="Times New Roman"/>
          <w:szCs w:val="24"/>
        </w:rPr>
      </w:pPr>
      <w:r>
        <w:rPr>
          <w:rFonts w:eastAsia="Times New Roman"/>
          <w:szCs w:val="24"/>
        </w:rPr>
        <w:t>Εγώ πήγα στο άρθρο 12 για τα δικαιώματα του ενός και του άλλου για το ισχύον δίκαιο. Δεν τα πολυβρήκα έτσι στις γραμματικές διατυπώσεις.</w:t>
      </w:r>
    </w:p>
    <w:p w14:paraId="0D044D75"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Κυρίες και κύριοι, πάρτε τις ευθύνες </w:t>
      </w:r>
      <w:r>
        <w:rPr>
          <w:rFonts w:eastAsia="Times New Roman"/>
          <w:szCs w:val="24"/>
        </w:rPr>
        <w:t>σας,</w:t>
      </w:r>
      <w:r>
        <w:rPr>
          <w:rFonts w:eastAsia="Times New Roman"/>
          <w:szCs w:val="24"/>
        </w:rPr>
        <w:t xml:space="preserve"> όπως τα έχετε κάνει τα πράγματα. Μη </w:t>
      </w:r>
      <w:r>
        <w:rPr>
          <w:rFonts w:eastAsia="Times New Roman"/>
          <w:szCs w:val="24"/>
        </w:rPr>
        <w:t>μας λέτε άλλα αντί άλλων. Δεν μπορεί να συνεχίζεται εδώ η πρακτική της αναντιστοιχίας του πολιτικού σας λόγου με τα νομικά κείμενα που φέρνετε εδώ. Τι μας εισηγείσθε στο μέλλον, όταν οι συσχετισμοί αλλάξουν; Αυτήν τη μέθοδο; Να λέμε ότι «μπορεί να λέγαμε χ</w:t>
      </w:r>
      <w:r>
        <w:rPr>
          <w:rFonts w:eastAsia="Times New Roman"/>
          <w:szCs w:val="24"/>
        </w:rPr>
        <w:t>θες το άλφα, αλλά αυταπάτη είχαμε, μας συγχωρείτε»;</w:t>
      </w:r>
    </w:p>
    <w:p w14:paraId="0D044D76" w14:textId="77777777" w:rsidR="00510C84" w:rsidRDefault="007027BA">
      <w:pPr>
        <w:spacing w:after="0" w:line="600" w:lineRule="auto"/>
        <w:contextualSpacing/>
        <w:jc w:val="both"/>
        <w:rPr>
          <w:rFonts w:eastAsia="Times New Roman" w:cs="Times New Roman"/>
        </w:rPr>
      </w:pPr>
      <w:r>
        <w:rPr>
          <w:rFonts w:eastAsia="Times New Roman" w:cs="Times New Roman"/>
        </w:rPr>
        <w:t xml:space="preserve">«Κάνουμε το βήτα, υποσχόμαστε το δέλτα; Λάθος κάναμε. Αλλάζουμε! Μια κουβέντα παραπάνω είπαμε. Και τι τρέχει;». </w:t>
      </w:r>
    </w:p>
    <w:p w14:paraId="0D044D77"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Δεν είναι έτσι. Κοροϊδεύετε. Τα παρουσιάσατε ως «νομοτεχνικές βελτιώσεις» για την καλή νομο</w:t>
      </w:r>
      <w:r>
        <w:rPr>
          <w:rFonts w:eastAsia="Times New Roman" w:cs="Times New Roman"/>
        </w:rPr>
        <w:t>θεσία και κάποιοι συνάδελφοι</w:t>
      </w:r>
      <w:r>
        <w:rPr>
          <w:rFonts w:eastAsia="Times New Roman" w:cs="Times New Roman"/>
        </w:rPr>
        <w:t>,</w:t>
      </w:r>
      <w:r>
        <w:rPr>
          <w:rFonts w:eastAsia="Times New Roman" w:cs="Times New Roman"/>
        </w:rPr>
        <w:t xml:space="preserve"> με θράσος πραγματικό</w:t>
      </w:r>
      <w:r>
        <w:rPr>
          <w:rFonts w:eastAsia="Times New Roman" w:cs="Times New Roman"/>
        </w:rPr>
        <w:t>,</w:t>
      </w:r>
      <w:r>
        <w:rPr>
          <w:rFonts w:eastAsia="Times New Roman" w:cs="Times New Roman"/>
        </w:rPr>
        <w:t xml:space="preserve"> τα παρουσίασαν ως «συνεχιζόμενη διαπραγμάτευση».</w:t>
      </w:r>
    </w:p>
    <w:p w14:paraId="0D044D78"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 xml:space="preserve">Κυρίες και κύριοι Βουλευτές, με συγχωρείτε πολύ. Έφερε πριν από λίγη ώρα μια ρύθμιση ο Υπουργός, ως νομοτεχνική βελτίωση. Στο άρθρο 5 παράγραφος 2 </w:t>
      </w:r>
      <w:r>
        <w:rPr>
          <w:rFonts w:eastAsia="Times New Roman" w:cs="Times New Roman"/>
        </w:rPr>
        <w:t>διαγράφει τη φράση «μεταξύ άλλων».</w:t>
      </w:r>
    </w:p>
    <w:p w14:paraId="0D044D79"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Ξέρετε τι φράση διαγράφει; Είναι φράση, η οποία έκανε έναν πίνακα από ενδεικτικό –δηλαδή τι δεν μπορεί να γίνει- αποκλειστικό. Προφανώς, η συζήτηση με τον αντισυμβαλλόμενο συνεχιζόταν. Και η πιο αθώα λέξη, για κάποιον που</w:t>
      </w:r>
      <w:r>
        <w:rPr>
          <w:rFonts w:eastAsia="Times New Roman" w:cs="Times New Roman"/>
        </w:rPr>
        <w:t xml:space="preserve"> μπορεί να διαβάσει το κείμενο, μπορεί να αποδείξει τι μυαλό κουβαλάει ο Υπουργός που πήρε τη νομοθετική πρωτοβουλία!</w:t>
      </w:r>
    </w:p>
    <w:p w14:paraId="0D044D7A"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 xml:space="preserve">Κυρίες και κύριοι, δεν έχω χρόνο να πω περισσότερες σκέψεις μου και θα κλείσω με ένα επιχείρημα, που αφορά τους εργαζομένους. Διάβασα τις </w:t>
      </w:r>
      <w:r>
        <w:rPr>
          <w:rFonts w:eastAsia="Times New Roman" w:cs="Times New Roman"/>
        </w:rPr>
        <w:t xml:space="preserve">ανακοινώσεις των εργαζομένων στο </w:t>
      </w:r>
      <w:r>
        <w:rPr>
          <w:rFonts w:eastAsia="Times New Roman" w:cs="Times New Roman"/>
        </w:rPr>
        <w:t xml:space="preserve">λιμάνι </w:t>
      </w:r>
      <w:r>
        <w:rPr>
          <w:rFonts w:eastAsia="Times New Roman" w:cs="Times New Roman"/>
        </w:rPr>
        <w:t xml:space="preserve">της Θεσσαλονίκης και του Πειραιά. </w:t>
      </w:r>
    </w:p>
    <w:p w14:paraId="0D044D7B"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Προσέξτε: Οι υποψήφιοι επενδυτές στη Θεσσαλονίκη πήραν αρνητικό μήνυμα. Και θα ήθελα κάποιος να με διαβεβαίωνε, αν και δεν είναι δυνατόν, ότι αυτά που μου έρχονται ως πληροφορίες απ</w:t>
      </w:r>
      <w:r>
        <w:rPr>
          <w:rFonts w:eastAsia="Times New Roman" w:cs="Times New Roman"/>
        </w:rPr>
        <w:t>ό τη Θεσσαλονίκη δεν είναι ακριβή, ότι δηλαδή υπάρχει ανησυχία εάν αυτού του είδους οι μεθοδεύσεις θα επαναλαμβάνονται οπουδήποτε προκύπτει τέτοιο θέμα. Οι εργαζόμενοι και εκεί αλλά και στον Πειραιά, εν πάση περιπτώσει, μας έχουν στείλει ένα κείμενο, στο ο</w:t>
      </w:r>
      <w:r>
        <w:rPr>
          <w:rFonts w:eastAsia="Times New Roman" w:cs="Times New Roman"/>
        </w:rPr>
        <w:t xml:space="preserve">ποίο εκφράζουν δυσαρέσκεια για το άρθρο 10Α. </w:t>
      </w:r>
    </w:p>
    <w:p w14:paraId="0D044D7C"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Έρχεστε</w:t>
      </w:r>
      <w:r>
        <w:rPr>
          <w:rFonts w:eastAsia="Times New Roman" w:cs="Times New Roman"/>
        </w:rPr>
        <w:t xml:space="preserve"> εδώ και μας φέρνετε, αγαπητέ φίλε Υπουργέ, μια ερμηνευτική δήλωση, ο εστί μεθερμηνευόμενον μια ομιλία Υπουργού, όπως είπε ο κ. Κωνσταντινόπουλος. Δεν υπάρχει ερμηνευτική δήλωση, που κατατίθεται στα Πρακ</w:t>
      </w:r>
      <w:r>
        <w:rPr>
          <w:rFonts w:eastAsia="Times New Roman" w:cs="Times New Roman"/>
        </w:rPr>
        <w:t>τικά. Οτιδήποτε ρυθμίζει ο νόμος</w:t>
      </w:r>
      <w:r>
        <w:rPr>
          <w:rFonts w:eastAsia="Times New Roman" w:cs="Times New Roman"/>
        </w:rPr>
        <w:t>,</w:t>
      </w:r>
      <w:r>
        <w:rPr>
          <w:rFonts w:eastAsia="Times New Roman" w:cs="Times New Roman"/>
        </w:rPr>
        <w:t xml:space="preserve"> το λένε οι διατάξεις του. Ακόμα και οι ερμηνευτικές διατάξεις, που είναι σπάνιο μεν</w:t>
      </w:r>
      <w:r>
        <w:rPr>
          <w:rFonts w:eastAsia="Times New Roman" w:cs="Times New Roman"/>
        </w:rPr>
        <w:t>,</w:t>
      </w:r>
      <w:r>
        <w:rPr>
          <w:rFonts w:eastAsia="Times New Roman" w:cs="Times New Roman"/>
        </w:rPr>
        <w:t xml:space="preserve"> αλλά γνώρισμα κάποιων νόμων, μπαίνουν στον νόμο. Εδώ έχει χαρακτηριστικά Πρακτικών της συνεδριάσεως. </w:t>
      </w:r>
    </w:p>
    <w:p w14:paraId="0D044D7D"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Μπορεί, όπως το λέμε εμείς στα νομι</w:t>
      </w:r>
      <w:r>
        <w:rPr>
          <w:rFonts w:eastAsia="Times New Roman" w:cs="Times New Roman"/>
        </w:rPr>
        <w:t xml:space="preserve">κά, κατά την ιστορική ερμηνεία του κανόνα, ο δικαστής να το αξιοποιήσει αυτό, αλλά μπορεί και να μην το αξιοποιήσει, να μην το δεχθεί ως δικανικό επιχείρημα.  </w:t>
      </w:r>
    </w:p>
    <w:p w14:paraId="0D044D7E"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 xml:space="preserve"> Κυρίες και κύριοι Βουλευτές, ήθελε να κατοχυρώσει τους εργαζόμενους, αλλά δεν μπορεί. Προσλήψει</w:t>
      </w:r>
      <w:r>
        <w:rPr>
          <w:rFonts w:eastAsia="Times New Roman" w:cs="Times New Roman"/>
        </w:rPr>
        <w:t xml:space="preserve">ς κάνει με τις μετατάξεις. Τις προσλήψεις μπορεί να μην τις δεχθεί η </w:t>
      </w:r>
      <w:r>
        <w:rPr>
          <w:rFonts w:eastAsia="Times New Roman" w:cs="Times New Roman"/>
        </w:rPr>
        <w:t>τρόικα</w:t>
      </w:r>
      <w:r>
        <w:rPr>
          <w:rFonts w:eastAsia="Times New Roman" w:cs="Times New Roman"/>
        </w:rPr>
        <w:t xml:space="preserve">. Γι’ αυτό το φέρνει ως ερμηνευτική δήλωση, για να στείλει ένα μήνυμα. </w:t>
      </w:r>
    </w:p>
    <w:p w14:paraId="0D044D7F"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Στέλνουμε και εμείς ένα μήνυμα στους εργαζόμενους: Σας κοροϊδεύουν! Εάν ήθελαν να κάνουν συγκεκριμένη ρύθμιση</w:t>
      </w:r>
      <w:r>
        <w:rPr>
          <w:rFonts w:eastAsia="Times New Roman" w:cs="Times New Roman"/>
        </w:rPr>
        <w:t>,</w:t>
      </w:r>
      <w:r>
        <w:rPr>
          <w:rFonts w:eastAsia="Times New Roman" w:cs="Times New Roman"/>
        </w:rPr>
        <w:t xml:space="preserve"> που να σας εξασφαλίζει έναντι παντός κινδύνου, θα ήταν μέσα στον νόμο. Δεν μπορούν να το κάνουν αυτό, διότι έχουν άλλου είδους δεσμεύσεις. Δεν θέλουν να ανοίξουν άλλο μέτωπο αυτή τη στιγμή, διότι αυτό είναι πρόσληψη, και το περνούν με έναν τρόπο νομικά α</w:t>
      </w:r>
      <w:r>
        <w:rPr>
          <w:rFonts w:eastAsia="Times New Roman" w:cs="Times New Roman"/>
        </w:rPr>
        <w:t xml:space="preserve">νύπαρκτο, για να πετάξουν προπέτασμα καπνού σε ανθρώπους που έχουν νόμιμη αγωνία. </w:t>
      </w:r>
    </w:p>
    <w:p w14:paraId="0D044D80"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Επί της ουσίας -και είναι η τελευταία μου φράση- κυρίες και κύριοι, ζούμε τις ημέρες του «Μ</w:t>
      </w:r>
      <w:r>
        <w:rPr>
          <w:rFonts w:eastAsia="Times New Roman" w:cs="Times New Roman"/>
        </w:rPr>
        <w:t>ΑΡΙΝΟΠΟΥΛΟΥ</w:t>
      </w:r>
      <w:r>
        <w:rPr>
          <w:rFonts w:eastAsia="Times New Roman" w:cs="Times New Roman"/>
        </w:rPr>
        <w:t>», τις ημέρες του «</w:t>
      </w:r>
      <w:r>
        <w:rPr>
          <w:rFonts w:eastAsia="Times New Roman" w:cs="Times New Roman"/>
        </w:rPr>
        <w:t>ΠΥΡΣΟΥ</w:t>
      </w:r>
      <w:r>
        <w:rPr>
          <w:rFonts w:eastAsia="Times New Roman" w:cs="Times New Roman"/>
        </w:rPr>
        <w:t>», τις ημέρες της «</w:t>
      </w:r>
      <w:r>
        <w:rPr>
          <w:rFonts w:eastAsia="Times New Roman" w:cs="Times New Roman"/>
        </w:rPr>
        <w:t>ΗΛΕΚΤΡΟΝΙΚΗΣ ΑΘΗΝΩΝ</w:t>
      </w:r>
      <w:r>
        <w:rPr>
          <w:rFonts w:eastAsia="Times New Roman" w:cs="Times New Roman"/>
        </w:rPr>
        <w:t>», τις η</w:t>
      </w:r>
      <w:r>
        <w:rPr>
          <w:rFonts w:eastAsia="Times New Roman" w:cs="Times New Roman"/>
        </w:rPr>
        <w:t>μέρες του «</w:t>
      </w:r>
      <w:r>
        <w:rPr>
          <w:rFonts w:eastAsia="Times New Roman" w:cs="Times New Roman"/>
          <w:lang w:val="en-US"/>
        </w:rPr>
        <w:t>LEDRA</w:t>
      </w:r>
      <w:r>
        <w:rPr>
          <w:rFonts w:eastAsia="Times New Roman" w:cs="Times New Roman"/>
        </w:rPr>
        <w:t xml:space="preserve"> </w:t>
      </w:r>
      <w:r>
        <w:rPr>
          <w:rFonts w:eastAsia="Times New Roman" w:cs="Times New Roman"/>
          <w:lang w:val="en-US"/>
        </w:rPr>
        <w:t>MARRIOT</w:t>
      </w:r>
      <w:r>
        <w:rPr>
          <w:rFonts w:eastAsia="Times New Roman" w:cs="Times New Roman"/>
        </w:rPr>
        <w:t xml:space="preserve">». Κάθε ημέρα υπάρχει και κάτι αρνητικό. </w:t>
      </w:r>
    </w:p>
    <w:p w14:paraId="0D044D81"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Θα μπορούσατε την ημέρα αυτή να την έχετε κάνει ημέρα αντίμετρου σε μια δυσμενή κατάσταση στον χώρο της εργασίας. Είστε, όμως, ξένοι με όλα αυτά. Την ανάπτυξη την αντιλαμβάνεστε με έναν τρόπ</w:t>
      </w:r>
      <w:r>
        <w:rPr>
          <w:rFonts w:eastAsia="Times New Roman" w:cs="Times New Roman"/>
        </w:rPr>
        <w:t>ο μεταφυσικό, ότι θα έρθει μόνη της.</w:t>
      </w:r>
    </w:p>
    <w:p w14:paraId="0D044D82"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 xml:space="preserve">(Στο σημείο αυτό </w:t>
      </w:r>
      <w:r>
        <w:rPr>
          <w:rFonts w:eastAsia="Times New Roman" w:cs="Times New Roman"/>
        </w:rPr>
        <w:t xml:space="preserve">κτυπάει </w:t>
      </w:r>
      <w:r>
        <w:rPr>
          <w:rFonts w:eastAsia="Times New Roman" w:cs="Times New Roman"/>
        </w:rPr>
        <w:t>επανειλημμένα το κουδούνι λήξεως του χρόνου ομιλίας του κυρίου Βουλευτή)</w:t>
      </w:r>
    </w:p>
    <w:p w14:paraId="0D044D83"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b/>
        </w:rPr>
        <w:t>ΠΡΟΕΔΡΕΥΟΥΣΑ (Αναστασία Χριστοδουλοπούλου):</w:t>
      </w:r>
      <w:r>
        <w:rPr>
          <w:rFonts w:eastAsia="Times New Roman" w:cs="Times New Roman"/>
        </w:rPr>
        <w:t xml:space="preserve"> Ολοκληρώστε, κύριε Λοβέρδο. </w:t>
      </w:r>
    </w:p>
    <w:p w14:paraId="0D044D84"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b/>
        </w:rPr>
        <w:t>ΑΝΔΡΕΑΣ ΛΟΒΕΡΔΟΣ:</w:t>
      </w:r>
      <w:r>
        <w:rPr>
          <w:rFonts w:eastAsia="Times New Roman" w:cs="Times New Roman"/>
        </w:rPr>
        <w:t xml:space="preserve"> Τελειώνω, κυρία Πρόεδρε. </w:t>
      </w:r>
    </w:p>
    <w:p w14:paraId="0D044D85"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 xml:space="preserve">Δεν </w:t>
      </w:r>
      <w:r>
        <w:rPr>
          <w:rFonts w:eastAsia="Times New Roman" w:cs="Times New Roman"/>
        </w:rPr>
        <w:t>είναι τακτικές υπεύθυνης Κυβέρνησης αυτές. Η φράση «παραιτηθείτε», που ακούγεται από όλες τις πλευρές του Κοινοβουλίου</w:t>
      </w:r>
      <w:r>
        <w:rPr>
          <w:rFonts w:eastAsia="Times New Roman" w:cs="Times New Roman"/>
        </w:rPr>
        <w:t>,</w:t>
      </w:r>
      <w:r>
        <w:rPr>
          <w:rFonts w:eastAsia="Times New Roman" w:cs="Times New Roman"/>
        </w:rPr>
        <w:t xml:space="preserve"> ανεξαρτήτως ιδεολογικών και πολιτικών τοποθετήσεων, είναι η φράση που σας αφορά.</w:t>
      </w:r>
    </w:p>
    <w:p w14:paraId="0D044D86"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rPr>
        <w:t xml:space="preserve">Ευχαριστώ πολύ. </w:t>
      </w:r>
    </w:p>
    <w:p w14:paraId="0D044D87" w14:textId="77777777" w:rsidR="00510C84" w:rsidRDefault="007027BA">
      <w:pPr>
        <w:spacing w:after="0" w:line="600" w:lineRule="auto"/>
        <w:ind w:firstLine="720"/>
        <w:contextualSpacing/>
        <w:rPr>
          <w:rFonts w:eastAsia="Times New Roman" w:cs="Times New Roman"/>
        </w:rPr>
      </w:pPr>
      <w:r>
        <w:rPr>
          <w:rFonts w:eastAsia="Times New Roman" w:cs="Times New Roman"/>
        </w:rPr>
        <w:t>(Χειροκροτήματα από τις πτέρυγες της Δ</w:t>
      </w:r>
      <w:r>
        <w:rPr>
          <w:rFonts w:eastAsia="Times New Roman" w:cs="Times New Roman"/>
        </w:rPr>
        <w:t>ημοκρατικής Συμπαράταξης ΠΑΣΟΚ-ΔΗΜΑΡ και του Ποταμιού)</w:t>
      </w:r>
    </w:p>
    <w:p w14:paraId="0D044D88" w14:textId="77777777" w:rsidR="00510C84" w:rsidRDefault="007027BA">
      <w:pPr>
        <w:spacing w:after="0" w:line="600" w:lineRule="auto"/>
        <w:ind w:firstLine="720"/>
        <w:contextualSpacing/>
        <w:jc w:val="both"/>
        <w:rPr>
          <w:rFonts w:eastAsia="Times New Roman" w:cs="Times New Roman"/>
        </w:rPr>
      </w:pPr>
      <w:r>
        <w:rPr>
          <w:rFonts w:eastAsia="Times New Roman" w:cs="Times New Roman"/>
          <w:b/>
        </w:rPr>
        <w:t>ΠΡΟΕΔΡΕΥΟΥΣΑ (Αναστασία Χριστοδουλοπούλου):</w:t>
      </w:r>
      <w:r>
        <w:rPr>
          <w:rFonts w:eastAsia="Times New Roman" w:cs="Times New Roman"/>
        </w:rPr>
        <w:t xml:space="preserve"> Τον λόγο έχει ο κ. Μπαργιώτας. </w:t>
      </w:r>
    </w:p>
    <w:p w14:paraId="0D044D89"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Σήμερα προμηνυόταν μια μέρα σχετικά ήσυχη, μια και η συμφωνία για την πώληση του Λιμανιού -δηλαδή τω</w:t>
      </w:r>
      <w:r>
        <w:rPr>
          <w:rFonts w:eastAsia="Times New Roman" w:cs="Times New Roman"/>
          <w:szCs w:val="24"/>
        </w:rPr>
        <w:t>ν κομμάτων εννοώ- ήταν μάλλον δεδομένη. Παρ’ όλα αυτά, η Κυβέρνηση κατόρθωσε να κάνει το ματς από απλή διεκπεραίωση</w:t>
      </w:r>
      <w:r>
        <w:rPr>
          <w:rFonts w:eastAsia="Times New Roman" w:cs="Times New Roman"/>
          <w:szCs w:val="24"/>
        </w:rPr>
        <w:t>,</w:t>
      </w:r>
      <w:r>
        <w:rPr>
          <w:rFonts w:eastAsia="Times New Roman" w:cs="Times New Roman"/>
          <w:szCs w:val="24"/>
        </w:rPr>
        <w:t xml:space="preserve"> ντέρμπι, αφού ξαφνικά βρεθήκαμε αντιμέτωποι με μια </w:t>
      </w:r>
      <w:r>
        <w:rPr>
          <w:rFonts w:eastAsia="Times New Roman" w:cs="Times New Roman"/>
          <w:szCs w:val="24"/>
        </w:rPr>
        <w:t>σύμβαση</w:t>
      </w:r>
      <w:r>
        <w:rPr>
          <w:rFonts w:eastAsia="Times New Roman" w:cs="Times New Roman"/>
          <w:szCs w:val="24"/>
        </w:rPr>
        <w:t>, η οποία, σύμφωνα με τις δηλώσεις του αντισυμβαλλομένου, δεν έχει καμμία σχέση με αυτό που υπέγραψε η Ελληνική Κυβέρνηση. Έτσι, βρεθήκαμε σήμερα να τρέχουμε να ρωτάμε και να προσπαθούμε να μάθουμε αν η Βουλή έχει νόημα να ψηφίσει ή όχι αυτό που είχε έρθει</w:t>
      </w:r>
      <w:r>
        <w:rPr>
          <w:rFonts w:eastAsia="Times New Roman" w:cs="Times New Roman"/>
          <w:szCs w:val="24"/>
        </w:rPr>
        <w:t xml:space="preserve">, καθώς ο αντισυμβαλλόμενος έλεγε ότι δεν τον καλύπτει, γιατί πρόκειται περί κάποιου πράγματος διαφορετικού από αυτό που είχε. </w:t>
      </w:r>
    </w:p>
    <w:p w14:paraId="0D044D8A"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Ας ξαναγυρίσουμε στα βασικά. Η Κυβέρνηση, κάθε κυβέρνηση, έχει αναφαίρετο δικαίωμα να πουλήσει ή να μην πουλήσει το Λιμάνι, να τ</w:t>
      </w:r>
      <w:r>
        <w:rPr>
          <w:rFonts w:eastAsia="Times New Roman" w:cs="Times New Roman"/>
          <w:szCs w:val="24"/>
        </w:rPr>
        <w:t xml:space="preserve">ο πουλήσει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ή να το πάρει πίσω. Είναι πολιτικό δικαίωμα, είναι πολιτική ευθύνη. </w:t>
      </w:r>
    </w:p>
    <w:p w14:paraId="0D044D8B"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Παρ’ όλο που κάποιοι κρύβονται πίσω από αναγκαστικές και καλά λύσεις, να θυμίσω ότι τον Απρίλιο του 2016 αυτή η Κυβέρνηση, αυτός ο Πρωθυπουργός, ο νυν, ο κ. Τσίπρα</w:t>
      </w:r>
      <w:r>
        <w:rPr>
          <w:rFonts w:eastAsia="Times New Roman" w:cs="Times New Roman"/>
          <w:szCs w:val="24"/>
        </w:rPr>
        <w:t>ς στο Μαξίμου ανακοίνωσε</w:t>
      </w:r>
      <w:r>
        <w:rPr>
          <w:rFonts w:eastAsia="Times New Roman" w:cs="Times New Roman"/>
          <w:szCs w:val="24"/>
        </w:rPr>
        <w:t>,</w:t>
      </w:r>
      <w:r>
        <w:rPr>
          <w:rFonts w:eastAsia="Times New Roman" w:cs="Times New Roman"/>
          <w:szCs w:val="24"/>
        </w:rPr>
        <w:t xml:space="preserve"> εν χορδαίς και οργάνοις</w:t>
      </w:r>
      <w:r>
        <w:rPr>
          <w:rFonts w:eastAsia="Times New Roman" w:cs="Times New Roman"/>
          <w:szCs w:val="24"/>
        </w:rPr>
        <w:t>,</w:t>
      </w:r>
      <w:r>
        <w:rPr>
          <w:rFonts w:eastAsia="Times New Roman" w:cs="Times New Roman"/>
          <w:szCs w:val="24"/>
        </w:rPr>
        <w:t xml:space="preserve"> ότι έκλεισε η δουλειά με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και υιοθετούμε μια </w:t>
      </w:r>
      <w:r>
        <w:rPr>
          <w:rFonts w:eastAsia="Times New Roman" w:cs="Times New Roman"/>
          <w:szCs w:val="24"/>
        </w:rPr>
        <w:t>συμφωνία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 την οποία θα μεταβιβάσουμε και θα ιδιωτικοποιήσουμε το Λιμάνι. Δικαίωμά του είναι να την αλλάξει ή να μην την αλλάξει. Επίσης, δικαίωμα </w:t>
      </w:r>
      <w:r>
        <w:rPr>
          <w:rFonts w:eastAsia="Times New Roman" w:cs="Times New Roman"/>
          <w:szCs w:val="24"/>
        </w:rPr>
        <w:t>της Κυβέρνησης είναι αν θέλει –αν και εμένα προσωπικά με στενοχωρεί- να αυτογελοιοποιείται ή να γελοιοποιείται, είτε υιοθετώντας ρητορικές περί κυβέρνησης ανδρεικέλων –και δεν το λέω εγώ, το λένε οι Βουλευτές του ΣΥΡΙΖΑ, αναφερόμενοι συνέχεια σε κάποιους π</w:t>
      </w:r>
      <w:r>
        <w:rPr>
          <w:rFonts w:eastAsia="Times New Roman" w:cs="Times New Roman"/>
          <w:szCs w:val="24"/>
        </w:rPr>
        <w:t>ου τους αναγκάζουν να κάνουν αυτά που κάνουν, παρά τη θέλησή τους- είτε με οιμωγές με αυτό το απαίσιο παιχνίδι των λυγμών, «ψηφίζω και πονάω και κλαίω», λες και είμαστε μικρά παιδιά, «υποφέρω και διαφωνώ», είτε με την εικόνα της παιδικής χαράς που είδαμε σ</w:t>
      </w:r>
      <w:r>
        <w:rPr>
          <w:rFonts w:eastAsia="Times New Roman" w:cs="Times New Roman"/>
          <w:szCs w:val="24"/>
        </w:rPr>
        <w:t xml:space="preserve">ήμερα εδώ, που άλλα λέει ο Πρωθυπουργός, όπως είπα, άλλα πράττει ο Υπουργός, άλλα ισχυρίζεται ο αντισυμβαλλόμενος και στο τέλος γίνεται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με μία αχρείαστη διακοπή και με μια αχρείαστη εθνική ταπείνωση. </w:t>
      </w:r>
    </w:p>
    <w:p w14:paraId="0D044D8C"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Αυτό, λοιπόν, που δεν δικαιούται η Κυβέρνη</w:t>
      </w:r>
      <w:r>
        <w:rPr>
          <w:rFonts w:eastAsia="Times New Roman" w:cs="Times New Roman"/>
          <w:szCs w:val="24"/>
        </w:rPr>
        <w:t>ση να κάνει –ούτε αυτή η Κυβέρνηση, ούτε καμμιά άλλη κυβέρνηση, ούτε και κανένας πολιτικός αυτής της χώρας- είναι να γελοιοποιεί την Ελλάδα στα πέρατα της οικουμένης, όπως έγινε σήμερα. Γελούσαν, λένε τα ρεπορτάζ, χθες στις Βρυξέλλες εις βάρος του κυβερνήτ</w:t>
      </w:r>
      <w:r>
        <w:rPr>
          <w:rFonts w:eastAsia="Times New Roman" w:cs="Times New Roman"/>
          <w:szCs w:val="24"/>
        </w:rPr>
        <w:t>η της Ελλάδας. Και πριν τελειώσει το γέλιο στις Βρυξέλλες, άρχισε το γέλιο στο Πεκίνο, όπου άρχισαν να καγχάζουν, όταν συνειδητοποίησαν ότι βρίσκονται απέναντι σε μια Κυβέρνηση η οποία άλλα λέει το πρωί και άλλα κάνει το απόγευμα. Και φυσικά, φαντάζομαι ότ</w:t>
      </w:r>
      <w:r>
        <w:rPr>
          <w:rFonts w:eastAsia="Times New Roman" w:cs="Times New Roman"/>
          <w:szCs w:val="24"/>
        </w:rPr>
        <w:t xml:space="preserve">ι θα έχουν ξεκαρδιστεί στα γέλια από το Χονγκ Κονγκ μέχρι το Πεκίνο μετά την παροιμιώδη κυβίστηση του καθ’ ύλην αρμοδίου Υπουργού σήμερα το μεσημέρι, που άλλαξε τα πάντα –και τα επτά σημεία που ζήτησε ο αντισυμβαλλόμενος- μέσα σε μια ώρα. </w:t>
      </w:r>
    </w:p>
    <w:p w14:paraId="0D044D8D"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Στη γνωστή παλιά</w:t>
      </w:r>
      <w:r>
        <w:rPr>
          <w:rFonts w:eastAsia="Times New Roman" w:cs="Times New Roman"/>
          <w:szCs w:val="24"/>
        </w:rPr>
        <w:t xml:space="preserve"> ελληνική ταινία «Καλώς ήρθε το δολάριο», που εκτυλίσσεται στην Τρούμπα, υπάρχουν διάφοροι τύποι που παίζουν κολπάκια για να «ξαφρίσουν» τα Αμερικανάκια. Πολύ φοβάμαι, δυστυχώς, ότι αυτού του επιπέδου είναι η πολιτική αντίληψη την οποία είδαμε να εφαρμόζετ</w:t>
      </w:r>
      <w:r>
        <w:rPr>
          <w:rFonts w:eastAsia="Times New Roman" w:cs="Times New Roman"/>
          <w:szCs w:val="24"/>
        </w:rPr>
        <w:t xml:space="preserve">αι σήμερα. Κάνουμε κολπάκια στα Κινεζάκια, «ωπ, μας πήρανε χαμπάρι, ξαναγυρνάμε στο τετράγωνο ένα». Είναι πραγματικά ταπεινωτικό για τη χώρα αυτό. </w:t>
      </w:r>
    </w:p>
    <w:p w14:paraId="0D044D8E"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νομίζω ότι κακώς τελικά ξεσηκώθηκαν οι Κινέζοι, μια και τα καθρεφτάκια της επαναστατικότητας δεν είχαν σ</w:t>
      </w:r>
      <w:r>
        <w:rPr>
          <w:rFonts w:eastAsia="Times New Roman" w:cs="Times New Roman"/>
          <w:szCs w:val="24"/>
        </w:rPr>
        <w:t xml:space="preserve">τόχο τους Κινέζους, αλλά τους ιθαγενείς. Ήταν κόνξες και τσαλιμάκια επαναστατικότητας για το κοινό των συνδικαλιστών και της κομματικής πελατείας. </w:t>
      </w:r>
    </w:p>
    <w:p w14:paraId="0D044D8F"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Διότι μη γελιέστε, ούτε ιδεολογικό ζήτημα υπάρχει ούτε ζήτημα αρχών για την ιδιωτικοποίηση του Λιμανιού. Πολ</w:t>
      </w:r>
      <w:r>
        <w:rPr>
          <w:rFonts w:eastAsia="Times New Roman" w:cs="Times New Roman"/>
          <w:szCs w:val="24"/>
        </w:rPr>
        <w:t>ιτικάντηδες του 1950 που αγωνιούν για τα «ψηφαλάκια» τους υπάρχουν, όπως αποδεικνύει, άλλωστε και η κορυφαία κίνηση των μετατάξεων με τον τρόπο που γίνονται. Εζήλωσεν την «Ο</w:t>
      </w:r>
      <w:r>
        <w:rPr>
          <w:rFonts w:eastAsia="Times New Roman" w:cs="Times New Roman"/>
          <w:szCs w:val="24"/>
        </w:rPr>
        <w:t>ΛΥΜΠΙΑΚΗ</w:t>
      </w:r>
      <w:r>
        <w:rPr>
          <w:rFonts w:eastAsia="Times New Roman" w:cs="Times New Roman"/>
          <w:szCs w:val="24"/>
        </w:rPr>
        <w:t xml:space="preserve">» ο κύριος Υπουργός στην περίπτωση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μια και η πελατειακή λογική</w:t>
      </w:r>
      <w:r>
        <w:rPr>
          <w:rFonts w:eastAsia="Times New Roman" w:cs="Times New Roman"/>
          <w:szCs w:val="24"/>
        </w:rPr>
        <w:t xml:space="preserve"> δεν έχει ούτε πρόσημο ούτε χρώμα. </w:t>
      </w:r>
    </w:p>
    <w:p w14:paraId="0D044D90"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Μπορεί κανείς να μας δώσει μια επαρκή πολιτική εξήγηση για το τι ήταν το σημερινό; Τι νόημα είχε η όλη πιρουέτα</w:t>
      </w:r>
      <w:r>
        <w:rPr>
          <w:rFonts w:eastAsia="Times New Roman" w:cs="Times New Roman"/>
          <w:szCs w:val="24"/>
        </w:rPr>
        <w:t>,</w:t>
      </w:r>
      <w:r>
        <w:rPr>
          <w:rFonts w:eastAsia="Times New Roman" w:cs="Times New Roman"/>
          <w:szCs w:val="24"/>
        </w:rPr>
        <w:t xml:space="preserve"> η οποία εκτυλίχθηκε στη διάρκεια της ημέρας; Υπάρχει σοβαρότητα στην Κυβέρνηση; Υπάρχει αξιοπιστία στη χώρα</w:t>
      </w:r>
      <w:r>
        <w:rPr>
          <w:rFonts w:eastAsia="Times New Roman" w:cs="Times New Roman"/>
          <w:szCs w:val="24"/>
        </w:rPr>
        <w:t xml:space="preserve">; Δεν πειράζει που η χώρα διασύρεται; Δεν πειράζει που οι Έλληνες πληρώνουν τίμημα ξανά, ακόμη μια φορά; </w:t>
      </w:r>
    </w:p>
    <w:p w14:paraId="0D044D91"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επεισόδιο είναι πραγματικά πρωτοφανές. Δεν υπάρχει, τουλάχιστον στα ελληνικά κοινοβουλευτικά χρονικά, η απόπειρα της αλλαγής, της διαφοροποίησης τη</w:t>
      </w:r>
      <w:r>
        <w:rPr>
          <w:rFonts w:eastAsia="Times New Roman" w:cs="Times New Roman"/>
          <w:szCs w:val="24"/>
        </w:rPr>
        <w:t xml:space="preserve">ς </w:t>
      </w:r>
      <w:r>
        <w:rPr>
          <w:rFonts w:eastAsia="Times New Roman" w:cs="Times New Roman"/>
          <w:szCs w:val="24"/>
        </w:rPr>
        <w:t xml:space="preserve">σύμβασης </w:t>
      </w:r>
      <w:r>
        <w:rPr>
          <w:rFonts w:eastAsia="Times New Roman" w:cs="Times New Roman"/>
          <w:szCs w:val="24"/>
        </w:rPr>
        <w:t>μέσω της Βουλής, εν κρυπτώ και χωρίς να το ξέρει ο αντισυμβαλλόμενος ούτε έχει γίνει με άλλον τρόπο –τον τελευταίο καιρό τουλάχιστον- με τόσο ταπεινωτικό τρόπο αναδίπλωση, σαν αυτή που έγινε σήμερα, με την πιθανή εξήγηση του Παράλληλου Προγράμμα</w:t>
      </w:r>
      <w:r>
        <w:rPr>
          <w:rFonts w:eastAsia="Times New Roman" w:cs="Times New Roman"/>
          <w:szCs w:val="24"/>
        </w:rPr>
        <w:t xml:space="preserve">τος παραμονές Χριστουγέννων, ενδεχομένως, πάλι από την ίδια Κυβέρνηση. </w:t>
      </w:r>
    </w:p>
    <w:p w14:paraId="0D044D9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Το τίμημα είναι βαρύ. Σε αντίθεση με την οικοδόμηση κλίματος εμπιστοσύνης, ασφάλειας, επενδυτικού κλίματος που παίρνει χρόνο, χρειάζεται σοβαρότητα, χρειάζεται προσπάθεια, χρειάζεται ν</w:t>
      </w:r>
      <w:r>
        <w:rPr>
          <w:rFonts w:eastAsia="Times New Roman" w:cs="Times New Roman"/>
          <w:szCs w:val="24"/>
        </w:rPr>
        <w:t xml:space="preserve">α οικοδομηθεί λιθαράκι το λιθαράκι, η γελοιοποίηση μπορεί να γίνει άμεσα, γρήγορα και χωρίς μεγάλη προσπάθεια. Αρκεί μια αστοχία ή ένας Γκόρτσος! Δεν χρειάζεται τίποτε άλλο. Οτιδήποτε ενδεχομένως μπορεί να κτιστεί, καταρρέει. Σήμερα καταρρέει η αξιοπιστία </w:t>
      </w:r>
      <w:r>
        <w:rPr>
          <w:rFonts w:eastAsia="Times New Roman" w:cs="Times New Roman"/>
          <w:szCs w:val="24"/>
        </w:rPr>
        <w:t xml:space="preserve">της χώρας και όχι μόνο απέναντι στους Κινέζους. Όσοι αντιτίθενται στην ιδεολογική γραμμή για την ιδιωτικοποίηση –ακούω πάρα πολλούς να λένε ότι «εμείς δεν θέλουμε, ρε παιδί μου, θέλουμε κάτι άλλο- πρέπει να μας πουν πώς, με ποια κεφάλαια θα αναπτυχθούν τα </w:t>
      </w:r>
      <w:r>
        <w:rPr>
          <w:rFonts w:eastAsia="Times New Roman" w:cs="Times New Roman"/>
          <w:szCs w:val="24"/>
        </w:rPr>
        <w:t xml:space="preserve">λιμάνια, όχι μόνο το λιμάνι του Πειραιά, με ποιον τρόπο θα περάσουμε σε μία περίοδο ανάπτυξης, πώς θα αποτελέσουν μοχλό ανάπτυξης τα λιμάνια, σε μια περίοδο στην οποία η χώρα βρίσκεται με την πλάτη στον τοίχο. </w:t>
      </w:r>
    </w:p>
    <w:p w14:paraId="0D044D9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Υπάρχουν δεκάδες μελέτες που λένε –αναφέρω μό</w:t>
      </w:r>
      <w:r>
        <w:rPr>
          <w:rFonts w:eastAsia="Times New Roman" w:cs="Times New Roman"/>
          <w:szCs w:val="24"/>
        </w:rPr>
        <w:t xml:space="preserve">νο αυτήν του ΙΟΒΕ- ότι η συνεισφορά είναι γύρω στο 1% του ΑΕΠ τον χρόνο, ότι είναι </w:t>
      </w:r>
      <w:r>
        <w:rPr>
          <w:rFonts w:eastAsia="Times New Roman" w:cs="Times New Roman"/>
          <w:szCs w:val="24"/>
        </w:rPr>
        <w:t>τριάντα μια χιλιάδες</w:t>
      </w:r>
      <w:r>
        <w:rPr>
          <w:rFonts w:eastAsia="Times New Roman" w:cs="Times New Roman"/>
          <w:szCs w:val="24"/>
        </w:rPr>
        <w:t xml:space="preserve"> θέσεις εργασίας μέχρι το 2025 και ότι είναι 2,3 μονάδες του ΑΕΠ μείωση του χρέους αυτή η </w:t>
      </w:r>
      <w:r>
        <w:rPr>
          <w:rFonts w:eastAsia="Times New Roman" w:cs="Times New Roman"/>
          <w:szCs w:val="24"/>
        </w:rPr>
        <w:t>συμφωνία</w:t>
      </w:r>
      <w:r>
        <w:rPr>
          <w:rFonts w:eastAsia="Times New Roman" w:cs="Times New Roman"/>
          <w:szCs w:val="24"/>
        </w:rPr>
        <w:t>. Υπάρχει εναλλακτική; Η Κυβέρνηση την υπέγραψε. Είχε ά</w:t>
      </w:r>
      <w:r>
        <w:rPr>
          <w:rFonts w:eastAsia="Times New Roman" w:cs="Times New Roman"/>
          <w:szCs w:val="24"/>
        </w:rPr>
        <w:t xml:space="preserve">λλη ανάλογη; Καλύτερη; Λίγο χειρότερη; Υπάρχουν μετρήσιμα στοιχεία ή μόνο πολιτικές εκτιμήσεις; Θέλουν μια άλλου τύπου διαχείριση. Πώς; Με τι κέρδη; Με ποια κεφάλαια; Θα μας πει κανείς κάτι; </w:t>
      </w:r>
    </w:p>
    <w:p w14:paraId="0D044D9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Δεν νομίζω ότι υπάρχει άλλη Κυβέρνηση που μπορώ να θυμηθώ, που ν</w:t>
      </w:r>
      <w:r>
        <w:rPr>
          <w:rFonts w:eastAsia="Times New Roman" w:cs="Times New Roman"/>
          <w:szCs w:val="24"/>
        </w:rPr>
        <w:t xml:space="preserve">α υπονομεύει τον εαυτό της με τέτοια συνέπεια, με τέτοιον τρόπο σαν τον σημερινό, που να αυτοχειριάζεται τόσο συστηματικά! </w:t>
      </w:r>
    </w:p>
    <w:p w14:paraId="0D044D9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Πιστεύει κανείς ότι θα πάει ο Πρωθυπουργός μας ενισχυμένος στην Κίνα μετά από όλα αυτά; </w:t>
      </w:r>
    </w:p>
    <w:p w14:paraId="0D044D9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Πιστεύει κανείς ότι θα υπάρξει Έλληνας επιχ</w:t>
      </w:r>
      <w:r>
        <w:rPr>
          <w:rFonts w:eastAsia="Times New Roman" w:cs="Times New Roman"/>
          <w:szCs w:val="24"/>
        </w:rPr>
        <w:t>ειρηματίας που τον συνοδεύει ο οποίος θα μπορεί να μιλήσει αξιόπιστα για συνεργασίες και για επενδύσεις στην Ελλάδα</w:t>
      </w:r>
      <w:r>
        <w:rPr>
          <w:rFonts w:eastAsia="Times New Roman" w:cs="Times New Roman"/>
          <w:szCs w:val="24"/>
        </w:rPr>
        <w:t>,</w:t>
      </w:r>
      <w:r>
        <w:rPr>
          <w:rFonts w:eastAsia="Times New Roman" w:cs="Times New Roman"/>
          <w:szCs w:val="24"/>
        </w:rPr>
        <w:t xml:space="preserve"> μετά από αυτήν την εικόνα; Πιστεύουν ότι έτσι, με αυτόν τον τρόπο, με το «είπα, ξείπα» μπορούν να προσελκυστούν επενδύσεις στη χώρα; </w:t>
      </w:r>
    </w:p>
    <w:p w14:paraId="0D044D9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Κυρίε</w:t>
      </w:r>
      <w:r>
        <w:rPr>
          <w:rFonts w:eastAsia="Times New Roman" w:cs="Times New Roman"/>
          <w:szCs w:val="24"/>
        </w:rPr>
        <w:t>ς και κύριοι, η χώρα χρειάζεται στιβαρή και αποφασισμένη κυβέρνηση.  Για να γίνει αυτό πρέπει να υπάρχει ιδεολογική και πολιτική καθαρότητα. Το κόμμα του ΣΥΡΙΖΑ ζει την ιδεολογική του συντριβή ουσιαστικά, τη συντριβή των ιδεολογημάτων</w:t>
      </w:r>
      <w:r>
        <w:rPr>
          <w:rFonts w:eastAsia="Times New Roman" w:cs="Times New Roman"/>
          <w:szCs w:val="24"/>
        </w:rPr>
        <w:t>,</w:t>
      </w:r>
      <w:r>
        <w:rPr>
          <w:rFonts w:eastAsia="Times New Roman" w:cs="Times New Roman"/>
          <w:szCs w:val="24"/>
        </w:rPr>
        <w:t xml:space="preserve"> με τα οποία ανέβηκε </w:t>
      </w:r>
      <w:r>
        <w:rPr>
          <w:rFonts w:eastAsia="Times New Roman" w:cs="Times New Roman"/>
          <w:szCs w:val="24"/>
        </w:rPr>
        <w:t xml:space="preserve">στην εξουσία και τα συνεπαγόμενα πολιτικά αδιέξοδα και αν θέλετε και τις συγκρούσεις και τις αντιθέσεις στο εσωτερικό του, που μας είναι αδιάφορες. </w:t>
      </w:r>
    </w:p>
    <w:p w14:paraId="0D044D9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Με αυτόν, όμως, τον τρόπο πολιτική στιβαρή, πολιτική εξόδου της χώρας από την κρίση δεν μπορεί να στηθεί. Μ</w:t>
      </w:r>
      <w:r>
        <w:rPr>
          <w:rFonts w:eastAsia="Times New Roman" w:cs="Times New Roman"/>
          <w:szCs w:val="24"/>
        </w:rPr>
        <w:t>πορεί να στηθεί μόνο ένας Γολγοθάς από αλληλοσυγκρουόμενες κινήσεις.</w:t>
      </w:r>
    </w:p>
    <w:p w14:paraId="0D044D9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D044D9A"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Ποταμιού και της Δημοκρατικής Συμπαράταξης ΠΑΣΟΚ – ΔΗΜΑΡ)</w:t>
      </w:r>
    </w:p>
    <w:p w14:paraId="0D044D9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και εμείς.</w:t>
      </w:r>
    </w:p>
    <w:p w14:paraId="0D044D9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w:t>
      </w:r>
      <w:r>
        <w:rPr>
          <w:rFonts w:eastAsia="Times New Roman" w:cs="Times New Roman"/>
          <w:b/>
          <w:szCs w:val="24"/>
        </w:rPr>
        <w:t>ΔΡΙΤΣΑΣ (Υπουργός Ναυτιλίας και Νησιωτικής Πολιτικής):</w:t>
      </w:r>
      <w:r>
        <w:rPr>
          <w:rFonts w:eastAsia="Times New Roman" w:cs="Times New Roman"/>
          <w:szCs w:val="24"/>
        </w:rPr>
        <w:t xml:space="preserve"> Κυρία Πρόεδρε, θα ήθελα τον λόγο.</w:t>
      </w:r>
    </w:p>
    <w:p w14:paraId="0D044D9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Έχετε τον λόγο για ένα λεπτό.</w:t>
      </w:r>
    </w:p>
    <w:p w14:paraId="0D044D9E"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Μία διευκρίνιση θα ήθελα να κ</w:t>
      </w:r>
      <w:r>
        <w:rPr>
          <w:rFonts w:eastAsia="Times New Roman" w:cs="Times New Roman"/>
          <w:szCs w:val="24"/>
        </w:rPr>
        <w:t>άνω, κυρία Πρόεδρε.</w:t>
      </w:r>
    </w:p>
    <w:p w14:paraId="0D044D9F"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Πριν από λίγο, σε μία νομοτεχνική βελτίωση αναφέρθηκε ότι προστίθεται η λέξη «οριστικά» μετά τη λέξη «παραχωρείται» στην παράγραφο 2 του άρθρου 19. Το ορθό είναι: Στην παράγραφο 2 του άρθρου 19 μετά τη λέξη «ασκείται» προστίθεται η λέξη</w:t>
      </w:r>
      <w:r>
        <w:rPr>
          <w:rFonts w:eastAsia="Times New Roman" w:cs="Times New Roman"/>
          <w:szCs w:val="24"/>
        </w:rPr>
        <w:t xml:space="preserve"> «οριστικά».</w:t>
      </w:r>
    </w:p>
    <w:p w14:paraId="0D044DA0"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κατατίθεται για τα Πρακτικά η προαναφερθείσα διευκρίνιση επί της νομοτεχνικής βελτίωσης του κυρίου Υπουργού, η οποία έχει ως εξής:</w:t>
      </w:r>
    </w:p>
    <w:p w14:paraId="0D044DA1" w14:textId="77777777" w:rsidR="00510C84" w:rsidRDefault="007027BA">
      <w:pPr>
        <w:spacing w:line="600" w:lineRule="auto"/>
        <w:ind w:firstLine="720"/>
        <w:contextualSpacing/>
        <w:jc w:val="both"/>
        <w:rPr>
          <w:rFonts w:eastAsia="Times New Roman"/>
          <w:szCs w:val="24"/>
        </w:rPr>
      </w:pPr>
      <w:r>
        <w:rPr>
          <w:rFonts w:eastAsia="Times New Roman"/>
          <w:szCs w:val="24"/>
        </w:rPr>
        <w:t>(ΑΛΛΑΓΗ ΣΕΛΙΔΑΣ )</w:t>
      </w:r>
    </w:p>
    <w:p w14:paraId="0D044DA2"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(ΝΑ ΜΠΕΙ Η ΣΕΛΙΔΑ </w:t>
      </w:r>
      <w:r>
        <w:rPr>
          <w:rFonts w:eastAsia="Times New Roman"/>
          <w:szCs w:val="24"/>
        </w:rPr>
        <w:t>32</w:t>
      </w:r>
      <w:r>
        <w:rPr>
          <w:rFonts w:eastAsia="Times New Roman"/>
          <w:szCs w:val="24"/>
        </w:rPr>
        <w:t>5)</w:t>
      </w:r>
    </w:p>
    <w:p w14:paraId="0D044DA3" w14:textId="77777777" w:rsidR="00510C84" w:rsidRDefault="007027BA">
      <w:pPr>
        <w:spacing w:line="600" w:lineRule="auto"/>
        <w:ind w:firstLine="720"/>
        <w:contextualSpacing/>
        <w:jc w:val="both"/>
        <w:rPr>
          <w:rFonts w:eastAsia="Times New Roman"/>
          <w:szCs w:val="24"/>
        </w:rPr>
      </w:pPr>
      <w:r>
        <w:rPr>
          <w:rFonts w:eastAsia="Times New Roman"/>
          <w:szCs w:val="24"/>
        </w:rPr>
        <w:t>(ΑΛΛΑΓΗ ΣΕΛΙΔΑΣ )</w:t>
      </w:r>
    </w:p>
    <w:p w14:paraId="0D044DA4" w14:textId="77777777" w:rsidR="00510C84" w:rsidRDefault="007027BA">
      <w:pPr>
        <w:spacing w:line="600" w:lineRule="auto"/>
        <w:ind w:firstLine="510"/>
        <w:contextualSpacing/>
        <w:jc w:val="both"/>
        <w:rPr>
          <w:rFonts w:eastAsia="Times New Roman" w:cs="Times New Roman"/>
          <w:szCs w:val="24"/>
        </w:rPr>
      </w:pPr>
      <w:r>
        <w:rPr>
          <w:rFonts w:eastAsia="Times New Roman" w:cs="Times New Roman"/>
          <w:b/>
          <w:szCs w:val="24"/>
        </w:rPr>
        <w:t>ΠΡΟΕΔΡΕΥΟΥΣΑ (Αναστασία Χριστοδουλοπ</w:t>
      </w:r>
      <w:r>
        <w:rPr>
          <w:rFonts w:eastAsia="Times New Roman" w:cs="Times New Roman"/>
          <w:b/>
          <w:szCs w:val="24"/>
        </w:rPr>
        <w:t xml:space="preserve">ούλου): </w:t>
      </w:r>
      <w:r>
        <w:rPr>
          <w:rFonts w:eastAsia="Times New Roman" w:cs="Times New Roman"/>
          <w:szCs w:val="24"/>
        </w:rPr>
        <w:t>Θα γραφτεί στα Πρακτικά και θα ληφθεί υπ’ όψιν.</w:t>
      </w:r>
    </w:p>
    <w:p w14:paraId="0D044DA5"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Κύριε Λαζαρίδη, έχετε τον λόγο. Λέω με εσάς να ξεκινήσουμε το πεντάλεπτο, να μειωθεί δηλαδή ο χρόνος ομιλίας, γιατί υπάρχει ζήτημα και δεν θα μπορέσουμε να τελειώσουμε στις 21</w:t>
      </w:r>
      <w:r>
        <w:rPr>
          <w:rFonts w:eastAsia="Times New Roman" w:cs="Times New Roman"/>
          <w:szCs w:val="24"/>
        </w:rPr>
        <w:t>.</w:t>
      </w:r>
      <w:r>
        <w:rPr>
          <w:rFonts w:eastAsia="Times New Roman" w:cs="Times New Roman"/>
          <w:szCs w:val="24"/>
        </w:rPr>
        <w:t>30΄ με 22</w:t>
      </w:r>
      <w:r>
        <w:rPr>
          <w:rFonts w:eastAsia="Times New Roman" w:cs="Times New Roman"/>
          <w:szCs w:val="24"/>
        </w:rPr>
        <w:t>.</w:t>
      </w:r>
      <w:r>
        <w:rPr>
          <w:rFonts w:eastAsia="Times New Roman" w:cs="Times New Roman"/>
          <w:szCs w:val="24"/>
        </w:rPr>
        <w:t>00΄, όπως είπε</w:t>
      </w:r>
      <w:r>
        <w:rPr>
          <w:rFonts w:eastAsia="Times New Roman" w:cs="Times New Roman"/>
          <w:szCs w:val="24"/>
        </w:rPr>
        <w:t xml:space="preserve"> και ο κ. Λαμπρούλης, την ψηφοφορία. </w:t>
      </w:r>
    </w:p>
    <w:p w14:paraId="0D044DA6" w14:textId="77777777" w:rsidR="00510C84" w:rsidRDefault="007027BA">
      <w:pPr>
        <w:tabs>
          <w:tab w:val="left" w:pos="5123"/>
        </w:tabs>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στην Αίθουσα)</w:t>
      </w:r>
    </w:p>
    <w:p w14:paraId="0D044DA7"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 xml:space="preserve">Δεν βγαίνει, είναι πάρα πολλοί οι ομιλητές, οι Κοινοβουλευτικοί Εκπρόσωποι. Κάντε </w:t>
      </w:r>
      <w:r>
        <w:rPr>
          <w:rFonts w:eastAsia="Times New Roman" w:cs="Times New Roman"/>
          <w:szCs w:val="24"/>
        </w:rPr>
        <w:t xml:space="preserve">προσπάθεια </w:t>
      </w:r>
      <w:r>
        <w:rPr>
          <w:rFonts w:eastAsia="Times New Roman" w:cs="Times New Roman"/>
          <w:szCs w:val="24"/>
        </w:rPr>
        <w:t>λίγο να περιοριστούμε.</w:t>
      </w:r>
    </w:p>
    <w:p w14:paraId="0D044DA8"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Ορίστε, κύριε Λαζαρίδη, έχετε τον λόγο.</w:t>
      </w:r>
    </w:p>
    <w:p w14:paraId="0D044DA9"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w:t>
      </w:r>
      <w:r>
        <w:rPr>
          <w:rFonts w:eastAsia="Times New Roman" w:cs="Times New Roman"/>
          <w:szCs w:val="24"/>
        </w:rPr>
        <w:t>ευχαριστώ, κυρία Πρόεδρε.</w:t>
      </w:r>
    </w:p>
    <w:p w14:paraId="0D044DAA"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Ελλάδα εισέρχεται σε μια νέα φάση, στη φάση της ανασυγκρότησης, της ανάκαμψης της οικονομίας και της προσέλκυσης επενδύσεων που μας βάζουν εκ νέου στον χάρτη των επενδυτών.</w:t>
      </w:r>
    </w:p>
    <w:p w14:paraId="0D044DAB"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 xml:space="preserve"> Λίγο μετά το κλείσιμο τη</w:t>
      </w:r>
      <w:r>
        <w:rPr>
          <w:rFonts w:eastAsia="Times New Roman" w:cs="Times New Roman"/>
          <w:szCs w:val="24"/>
        </w:rPr>
        <w:t>ς αξιολόγησης χρειάζονται επενδύσεις</w:t>
      </w:r>
      <w:r>
        <w:rPr>
          <w:rFonts w:eastAsia="Times New Roman" w:cs="Times New Roman"/>
          <w:szCs w:val="24"/>
        </w:rPr>
        <w:t>,</w:t>
      </w:r>
      <w:r>
        <w:rPr>
          <w:rFonts w:eastAsia="Times New Roman" w:cs="Times New Roman"/>
          <w:szCs w:val="24"/>
        </w:rPr>
        <w:t xml:space="preserve"> για να ισοσκελιστεί όλο αυτό που έγινε με τις αποεπενδύσεις τον προηγούμενο χρόνο. Ο αγοραστής έχει δεσμευτεί για επενδύσεις 340 εκατομμυρίων ευρώ στο λιμάνι του Πειραιά, οι κυριότερες εκ των οποίων αφορούν την ανάπτυξ</w:t>
      </w:r>
      <w:r>
        <w:rPr>
          <w:rFonts w:eastAsia="Times New Roman" w:cs="Times New Roman"/>
          <w:szCs w:val="24"/>
        </w:rPr>
        <w:t xml:space="preserve">η της κρουαζιέρας με λιμενικά έργα, νέες δεξαμενές για τις επισκευές των πλοίων και καινούργιες υποδομές στη </w:t>
      </w:r>
      <w:r>
        <w:rPr>
          <w:rFonts w:eastAsia="Times New Roman" w:cs="Times New Roman"/>
          <w:szCs w:val="24"/>
        </w:rPr>
        <w:t>ναυπηγοεπισκευαστική ζώνη</w:t>
      </w:r>
      <w:r>
        <w:rPr>
          <w:rFonts w:eastAsia="Times New Roman" w:cs="Times New Roman"/>
          <w:szCs w:val="24"/>
        </w:rPr>
        <w:t xml:space="preserve">, όπως χαρακτηριστικά αναφέρεται στη </w:t>
      </w:r>
      <w:r>
        <w:rPr>
          <w:rFonts w:eastAsia="Times New Roman" w:cs="Times New Roman"/>
          <w:szCs w:val="24"/>
        </w:rPr>
        <w:t>σύμβαση</w:t>
      </w:r>
      <w:r>
        <w:rPr>
          <w:rFonts w:eastAsia="Times New Roman" w:cs="Times New Roman"/>
          <w:szCs w:val="24"/>
        </w:rPr>
        <w:t xml:space="preserve">. </w:t>
      </w:r>
    </w:p>
    <w:p w14:paraId="0D044DA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Στη δυσκολότερη καμπή της οικονομίας και εν μέσω </w:t>
      </w:r>
      <w:r>
        <w:rPr>
          <w:rFonts w:eastAsia="Times New Roman" w:cs="Times New Roman"/>
          <w:szCs w:val="24"/>
          <w:lang w:val="en-US"/>
        </w:rPr>
        <w:t>Brexit</w:t>
      </w:r>
      <w:r>
        <w:rPr>
          <w:rFonts w:eastAsia="Times New Roman" w:cs="Times New Roman"/>
          <w:szCs w:val="24"/>
        </w:rPr>
        <w:t xml:space="preserve"> επιτυγχάνεται μια σ</w:t>
      </w:r>
      <w:r>
        <w:rPr>
          <w:rFonts w:eastAsia="Times New Roman" w:cs="Times New Roman"/>
          <w:szCs w:val="24"/>
        </w:rPr>
        <w:t>υμφωνία, η αξία της οποίας ανέρχεται σε 1,5 δισεκατομμύρια ευρώ και περιλαμβάνει, όπως αναφέραμε, την προσφορά των 368,5 εκατομμυρίων ευρώ, υποχρεωτικές επενδύσεις ύψους 350 εκατομμυρίων ευρώ την επόμενη δεκαετία και τα αναμενόμενα έσοδα του ελληνικού Δημο</w:t>
      </w:r>
      <w:r>
        <w:rPr>
          <w:rFonts w:eastAsia="Times New Roman" w:cs="Times New Roman"/>
          <w:szCs w:val="24"/>
        </w:rPr>
        <w:t>σίου από τη Σύμβαση Παραχώρησης, με το αντάλλαγμα σε ποσοστό 3,5% του κύκλου εργασιών του ΟΛΠ αναμενόμενου ύψους 410 εκατομμυρίων ευρώ.</w:t>
      </w:r>
    </w:p>
    <w:p w14:paraId="0D044DA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Παρά τις όποιες καθυστερήσεις από το 2009 και έπειτα και τις τροποποιήσεις στις συμβάσεις παραχώρησης, η μετάβαση μπήκε </w:t>
      </w:r>
      <w:r>
        <w:rPr>
          <w:rFonts w:eastAsia="Times New Roman" w:cs="Times New Roman"/>
          <w:szCs w:val="24"/>
        </w:rPr>
        <w:t>στην τελική της φάση. Ο Πειραιάς μετατρέπεται σε κέντρο μετεκφόρτωσης και σημείο σύνδεσης της Ευρώπης με την Ασία, ενώ αναμένεται να αναβαθμιστεί</w:t>
      </w:r>
      <w:r>
        <w:rPr>
          <w:rFonts w:eastAsia="Times New Roman" w:cs="Times New Roman"/>
          <w:szCs w:val="24"/>
        </w:rPr>
        <w:t>,</w:t>
      </w:r>
      <w:r>
        <w:rPr>
          <w:rFonts w:eastAsia="Times New Roman" w:cs="Times New Roman"/>
          <w:szCs w:val="24"/>
        </w:rPr>
        <w:t xml:space="preserve"> προκαλώντας αύξηση της εμπορικής κίνησης, αύξηση του τζίρου, καινούργιες θέσεις εργασίας</w:t>
      </w:r>
      <w:r>
        <w:rPr>
          <w:rFonts w:eastAsia="Times New Roman" w:cs="Times New Roman"/>
          <w:szCs w:val="24"/>
        </w:rPr>
        <w:t>,</w:t>
      </w:r>
      <w:r>
        <w:rPr>
          <w:rFonts w:eastAsia="Times New Roman" w:cs="Times New Roman"/>
          <w:szCs w:val="24"/>
        </w:rPr>
        <w:t xml:space="preserve"> αλλά και προοπτικές</w:t>
      </w:r>
      <w:r>
        <w:rPr>
          <w:rFonts w:eastAsia="Times New Roman" w:cs="Times New Roman"/>
          <w:szCs w:val="24"/>
        </w:rPr>
        <w:t xml:space="preserve"> νέων συνεργασιών.</w:t>
      </w:r>
    </w:p>
    <w:p w14:paraId="0D044DA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Η δραστηριοποίηση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στο Λιμάνι θα λειτουργήσει σαν φάρος προσέλκυσης νέων επενδύσεων, όχι μόνο στη γύρω από το Λιμάνι ναυπηγοεπισκευαστική ζώνη και τα κέντρα εμπορευματοκιβωτίων, αλλά και σε άλλους τομείς της οικονομίας, όπως η αγορά ακινήτων και ο τουρισμός. Είναι προφανές </w:t>
      </w:r>
      <w:r>
        <w:rPr>
          <w:rFonts w:eastAsia="Times New Roman" w:cs="Times New Roman"/>
          <w:szCs w:val="24"/>
        </w:rPr>
        <w:t xml:space="preserve">άλλωστε ότι υπάρχουν πολλά περιθώρια εξυπηρέτησης και ενίσχυσης των εμπορευματικών ροών μέσω Ελλάδας, που θα καταστήσουν τη χώρα ένα διεθνές διαμετακομιστικό κέντρο, η φυσική θέση του οποίου αποτελεί σημαντικό στρατηγικό πλεονέκτημα. </w:t>
      </w:r>
    </w:p>
    <w:p w14:paraId="0D044DA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Η ενίσχυση του λιμένα</w:t>
      </w:r>
      <w:r>
        <w:rPr>
          <w:rFonts w:eastAsia="Times New Roman" w:cs="Times New Roman"/>
          <w:szCs w:val="24"/>
        </w:rPr>
        <w:t xml:space="preserve"> του Πειραιά ως πύλη εισόδου στις ευρωπαϊκές αγορές, σε συνδυασμό με έναν στρατηγικό σχεδιασμό συνδυασμένων υπηρεσιών προστιθέμενης αξίας -σύνδεση θαλάσσιων μεταφορών με τις χερσαίες σιδηροδρομικές γραμμές και τα οδικά δίκτυα κ</w:t>
      </w:r>
      <w:r>
        <w:rPr>
          <w:rFonts w:eastAsia="Times New Roman" w:cs="Times New Roman"/>
          <w:szCs w:val="24"/>
        </w:rPr>
        <w:t>.</w:t>
      </w:r>
      <w:r>
        <w:rPr>
          <w:rFonts w:eastAsia="Times New Roman" w:cs="Times New Roman"/>
          <w:szCs w:val="24"/>
        </w:rPr>
        <w:t>λπ.- θα έχει θετικό αντίκτυπ</w:t>
      </w:r>
      <w:r>
        <w:rPr>
          <w:rFonts w:eastAsia="Times New Roman" w:cs="Times New Roman"/>
          <w:szCs w:val="24"/>
        </w:rPr>
        <w:t>ο</w:t>
      </w:r>
      <w:r>
        <w:rPr>
          <w:rFonts w:eastAsia="Times New Roman" w:cs="Times New Roman"/>
          <w:szCs w:val="24"/>
        </w:rPr>
        <w:t>,</w:t>
      </w:r>
      <w:r>
        <w:rPr>
          <w:rFonts w:eastAsia="Times New Roman" w:cs="Times New Roman"/>
          <w:szCs w:val="24"/>
        </w:rPr>
        <w:t xml:space="preserve"> τόσο στην οικονομική ανάπτυξη και πρόοδο της χώρας όσο και στην ενίσχυση του γεωπολιτικού και οικονομικού της αποτυπώματος.</w:t>
      </w:r>
    </w:p>
    <w:p w14:paraId="0D044DB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Ερχόμενος για λίγο στα λεγόμενα των φορέων που συμμετείχαν στις εργασίες της αρμόδιας </w:t>
      </w:r>
      <w:r>
        <w:rPr>
          <w:rFonts w:eastAsia="Times New Roman" w:cs="Times New Roman"/>
          <w:szCs w:val="24"/>
        </w:rPr>
        <w:t>επιτροπής</w:t>
      </w:r>
      <w:r>
        <w:rPr>
          <w:rFonts w:eastAsia="Times New Roman" w:cs="Times New Roman"/>
          <w:szCs w:val="24"/>
        </w:rPr>
        <w:t>, πριν την εισαγωγή του σχεδίου νό</w:t>
      </w:r>
      <w:r>
        <w:rPr>
          <w:rFonts w:eastAsia="Times New Roman" w:cs="Times New Roman"/>
          <w:szCs w:val="24"/>
        </w:rPr>
        <w:t xml:space="preserve">μου στην Ολομέλεια, επιβάλλεται να αναφερθεί η θετική διάθεση με την οποία υποδέχθηκαν οι τοπικοί επαγγελματικοί φορείς και τα οικεία </w:t>
      </w:r>
      <w:r>
        <w:rPr>
          <w:rFonts w:eastAsia="Times New Roman" w:cs="Times New Roman"/>
          <w:szCs w:val="24"/>
        </w:rPr>
        <w:t>ε</w:t>
      </w:r>
      <w:r>
        <w:rPr>
          <w:rFonts w:eastAsia="Times New Roman" w:cs="Times New Roman"/>
          <w:szCs w:val="24"/>
        </w:rPr>
        <w:t xml:space="preserve">πιμελητήρια την υπό εξέταση </w:t>
      </w:r>
      <w:r>
        <w:rPr>
          <w:rFonts w:eastAsia="Times New Roman" w:cs="Times New Roman"/>
          <w:szCs w:val="24"/>
        </w:rPr>
        <w:t>σύμβαση</w:t>
      </w:r>
      <w:r>
        <w:rPr>
          <w:rFonts w:eastAsia="Times New Roman" w:cs="Times New Roman"/>
          <w:szCs w:val="24"/>
        </w:rPr>
        <w:t xml:space="preserve">, μιας και έκαναν λόγο για σημαντικό μοχλό ανάπτυξης της χώρας. </w:t>
      </w:r>
    </w:p>
    <w:p w14:paraId="0D044DB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Έτσι εκφράστηκαν οι φ</w:t>
      </w:r>
      <w:r>
        <w:rPr>
          <w:rFonts w:eastAsia="Times New Roman" w:cs="Times New Roman"/>
          <w:szCs w:val="24"/>
        </w:rPr>
        <w:t xml:space="preserve">ορείς, αναγνωρίζοντας καλύτερους όρους στη </w:t>
      </w:r>
      <w:r>
        <w:rPr>
          <w:rFonts w:eastAsia="Times New Roman" w:cs="Times New Roman"/>
          <w:szCs w:val="24"/>
        </w:rPr>
        <w:t xml:space="preserve">συμφωνία </w:t>
      </w:r>
      <w:r>
        <w:rPr>
          <w:rFonts w:eastAsia="Times New Roman" w:cs="Times New Roman"/>
          <w:szCs w:val="24"/>
        </w:rPr>
        <w:t>αυτή από την προηγούμενη, αναφορικά με την ανταποδοτικότητα των τελών στους δήμους, κάτι που τους εξασφαλίζει μια σημαντική πηγή εσόδων για την υποστήριξη των κοινωνικών τους δομών</w:t>
      </w:r>
      <w:r>
        <w:rPr>
          <w:rFonts w:eastAsia="Times New Roman" w:cs="Times New Roman"/>
          <w:szCs w:val="24"/>
        </w:rPr>
        <w:t>,</w:t>
      </w:r>
      <w:r>
        <w:rPr>
          <w:rFonts w:eastAsia="Times New Roman" w:cs="Times New Roman"/>
          <w:szCs w:val="24"/>
        </w:rPr>
        <w:t xml:space="preserve"> αλλά και ενίσχυση υποδ</w:t>
      </w:r>
      <w:r>
        <w:rPr>
          <w:rFonts w:eastAsia="Times New Roman" w:cs="Times New Roman"/>
          <w:szCs w:val="24"/>
        </w:rPr>
        <w:t>ομών.</w:t>
      </w:r>
    </w:p>
    <w:p w14:paraId="0D044DB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Στη Σύμβαση επίσης ορίζονται οι όροι χρήσης και εκμετάλλευσης της γης, των κτισμάτων και της υποδομής της χερσαίας ζώνης του Λιμανιού, αλλά και το ποσοστό του ετήσιου ανταλλάγματος προς το κράτος. Στις σημαντικές διατάξεις προβλέπεται η εξαίρεση από </w:t>
      </w:r>
      <w:r>
        <w:rPr>
          <w:rFonts w:eastAsia="Times New Roman" w:cs="Times New Roman"/>
          <w:szCs w:val="24"/>
        </w:rPr>
        <w:t xml:space="preserve">τη Σύμβαση Παραχώρησης της </w:t>
      </w:r>
      <w:r>
        <w:rPr>
          <w:rFonts w:eastAsia="Times New Roman" w:cs="Times New Roman"/>
          <w:szCs w:val="24"/>
        </w:rPr>
        <w:t>Ζ</w:t>
      </w:r>
      <w:r>
        <w:rPr>
          <w:rFonts w:eastAsia="Times New Roman" w:cs="Times New Roman"/>
          <w:szCs w:val="24"/>
        </w:rPr>
        <w:t>ώνης Λιπασμάτων στη Δραπετσώνα, ενώ προστατεύονται οι αρχαιολογικοί χώροι της Χερσονήσου της Κυνοσούρας.</w:t>
      </w:r>
    </w:p>
    <w:p w14:paraId="0D044DB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Παράλληλα, διασφαλίζεται η χρήση κρίσιμων εγκαταστάσεων από το Λιμενικό Σώμα. Να φανταστείτε ότι είχε μείνει εδώ μια εκκρεμ</w:t>
      </w:r>
      <w:r>
        <w:rPr>
          <w:rFonts w:eastAsia="Times New Roman" w:cs="Times New Roman"/>
          <w:szCs w:val="24"/>
        </w:rPr>
        <w:t>ότητα, όπου ακόμα και το Λιμενικό Σώμα θα πλήρωνε ενοίκιο για τους συγκεκριμένους χώρους. Περιφρουρείται ο δημόσιος χαρακτήρας των υπηρεσιών δημοσίου συμφέροντος, τα κτήρια εντός χερσαίας ζώνης λιμένα, ενώ διασφαλίζεται αναπτυξιακή διάσταση για τ</w:t>
      </w:r>
      <w:r>
        <w:rPr>
          <w:rFonts w:eastAsia="Times New Roman" w:cs="Times New Roman"/>
          <w:szCs w:val="24"/>
        </w:rPr>
        <w:t>ο</w:t>
      </w:r>
      <w:r>
        <w:rPr>
          <w:rFonts w:eastAsia="Times New Roman" w:cs="Times New Roman"/>
          <w:szCs w:val="24"/>
        </w:rPr>
        <w:t>ν Προβλήτ</w:t>
      </w:r>
      <w:r>
        <w:rPr>
          <w:rFonts w:eastAsia="Times New Roman" w:cs="Times New Roman"/>
          <w:szCs w:val="24"/>
        </w:rPr>
        <w:t xml:space="preserve">α </w:t>
      </w:r>
      <w:r>
        <w:rPr>
          <w:rFonts w:eastAsia="Times New Roman" w:cs="Times New Roman"/>
          <w:szCs w:val="24"/>
        </w:rPr>
        <w:t>1</w:t>
      </w:r>
      <w:r>
        <w:rPr>
          <w:rFonts w:eastAsia="Times New Roman" w:cs="Times New Roman"/>
          <w:szCs w:val="24"/>
        </w:rPr>
        <w:t xml:space="preserve">. </w:t>
      </w:r>
    </w:p>
    <w:p w14:paraId="0D044DB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D044DB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Την ανοχή σας για μισό λεπτό, κυρία Πρόεδρε.</w:t>
      </w:r>
      <w:r w:rsidDel="00C0732A">
        <w:rPr>
          <w:rFonts w:eastAsia="Times New Roman" w:cs="Times New Roman"/>
          <w:szCs w:val="24"/>
        </w:rPr>
        <w:t xml:space="preserve"> </w:t>
      </w:r>
      <w:r>
        <w:rPr>
          <w:rFonts w:eastAsia="Times New Roman" w:cs="Times New Roman"/>
          <w:szCs w:val="24"/>
        </w:rPr>
        <w:t>Οι προβλήτες που έχουν διατεθεί από χρόνια στο Λιμενικό Σώμα και που αποτελούν ζωτικής σημασίας χώρους</w:t>
      </w:r>
      <w:r>
        <w:rPr>
          <w:rFonts w:eastAsia="Times New Roman" w:cs="Times New Roman"/>
          <w:szCs w:val="24"/>
        </w:rPr>
        <w:t>,</w:t>
      </w:r>
      <w:r>
        <w:rPr>
          <w:rFonts w:eastAsia="Times New Roman" w:cs="Times New Roman"/>
          <w:szCs w:val="24"/>
        </w:rPr>
        <w:t xml:space="preserve"> για να μπορεί να</w:t>
      </w:r>
      <w:r>
        <w:rPr>
          <w:rFonts w:eastAsia="Times New Roman" w:cs="Times New Roman"/>
          <w:szCs w:val="24"/>
        </w:rPr>
        <w:t xml:space="preserve"> ανταποκρίνεται στον ρόλο του, δεν υπήρχαν στη </w:t>
      </w:r>
      <w:r>
        <w:rPr>
          <w:rFonts w:eastAsia="Times New Roman" w:cs="Times New Roman"/>
          <w:szCs w:val="24"/>
        </w:rPr>
        <w:t>συμφωνία</w:t>
      </w:r>
      <w:r>
        <w:rPr>
          <w:rFonts w:eastAsia="Times New Roman" w:cs="Times New Roman"/>
          <w:szCs w:val="24"/>
        </w:rPr>
        <w:t>. Είναι δηλαδή αυτό που σας είπα προηγουμένως, ότι θα πλήρωνε ενοίκιο το Λιμενικό Σώμα. Προστέθηκαν κατόπιν εισήγησης του αρμόδιου Υπουργείου.</w:t>
      </w:r>
    </w:p>
    <w:p w14:paraId="0D044DB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Επιπροσθέτως, επιτυγχάνεται η διασφάλιση της σταθερότητας </w:t>
      </w:r>
      <w:r>
        <w:rPr>
          <w:rFonts w:eastAsia="Times New Roman" w:cs="Times New Roman"/>
          <w:szCs w:val="24"/>
        </w:rPr>
        <w:t>των εργασιακών σχέσεων μέσω συγκεκριμένων νομοθετικών ρυθμίσεων, δηλαδή η διατήρηση σε ισχύ του Γενικού Κανονισμού Προσωπικού της ΟΛΠ ΑΕ, η διατήρηση σε ισχύ του Κανονισμού Εσωτερικής Οργάνωσης και Λειτουργίας της ΟΛΠ ΑΕ, η δυνατότητα επιλογής μετάταξης τω</w:t>
      </w:r>
      <w:r>
        <w:rPr>
          <w:rFonts w:eastAsia="Times New Roman" w:cs="Times New Roman"/>
          <w:szCs w:val="24"/>
        </w:rPr>
        <w:t>ν εργαζομένων, τόσο στην ΟΛΠ ΑΕ όσο και στην ΟΛΘ ΑΕ, σε υπηρεσίες, φορείς ή νομικά πρόσωπα του δημοσίου και του ευρύτερου δημοσίου τομέα.</w:t>
      </w:r>
    </w:p>
    <w:p w14:paraId="0D044DB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Και επισπεύδω τώρα την τοποθέτησή μου.</w:t>
      </w:r>
    </w:p>
    <w:p w14:paraId="0D044DB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Όλα τα παραπάνω κατακτήθηκαν με  συστηματική προσπάθεια και αποτελούν πρωτίστως</w:t>
      </w:r>
      <w:r>
        <w:rPr>
          <w:rFonts w:eastAsia="Times New Roman" w:cs="Times New Roman"/>
          <w:szCs w:val="24"/>
        </w:rPr>
        <w:t xml:space="preserve"> ένα σημαντικό ορόσημο του προγράμματος αποκρατικοποιήσεων, σύμφωνα με τις δεσμεύσεις της Ελληνικής Δημοκρατίας και η σύμβαση αγοραπωλησίας καλείται να κυρωθεί μετά την έγκριση του Ελεγκτικού Συνεδρίου. </w:t>
      </w:r>
    </w:p>
    <w:p w14:paraId="0D044DB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Στηρίζουμε την προσπάθεια αυτή, καθώς προσβλέπουμε σ</w:t>
      </w:r>
      <w:r>
        <w:rPr>
          <w:rFonts w:eastAsia="Times New Roman" w:cs="Times New Roman"/>
          <w:szCs w:val="24"/>
        </w:rPr>
        <w:t>τους θετικούς ρυθμούς ανάπτυξης που θα επέλθουν από την παροχή της δικής μας τεχνογνωσίας στους τομείς του τουρισμού, της ακτοπλοΐας και του εμπορίου.</w:t>
      </w:r>
    </w:p>
    <w:p w14:paraId="0D044DB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D044DBB" w14:textId="77777777" w:rsidR="00510C84" w:rsidRDefault="007027BA">
      <w:pPr>
        <w:spacing w:line="600" w:lineRule="auto"/>
        <w:ind w:firstLine="720"/>
        <w:contextualSpacing/>
        <w:jc w:val="center"/>
        <w:rPr>
          <w:rFonts w:eastAsia="Times New Roman"/>
          <w:bCs/>
        </w:rPr>
      </w:pPr>
      <w:r>
        <w:rPr>
          <w:rFonts w:eastAsia="Times New Roman"/>
          <w:bCs/>
        </w:rPr>
        <w:t xml:space="preserve">(Χειροκροτήματα από τις πτέρυγες των </w:t>
      </w:r>
      <w:r>
        <w:rPr>
          <w:rFonts w:eastAsia="Times New Roman"/>
          <w:bCs/>
        </w:rPr>
        <w:t>ΑΝΕΛ</w:t>
      </w:r>
      <w:r>
        <w:rPr>
          <w:rFonts w:eastAsia="Times New Roman"/>
          <w:bCs/>
        </w:rPr>
        <w:t xml:space="preserve"> και του ΣΥΡΙΖΑ)</w:t>
      </w:r>
    </w:p>
    <w:p w14:paraId="0D044DBC" w14:textId="77777777" w:rsidR="00510C84" w:rsidRDefault="007027BA">
      <w:pPr>
        <w:spacing w:line="600" w:lineRule="auto"/>
        <w:ind w:firstLine="720"/>
        <w:contextualSpacing/>
        <w:jc w:val="both"/>
        <w:rPr>
          <w:rFonts w:eastAsia="Times New Roman" w:cs="Times New Roman"/>
          <w:szCs w:val="24"/>
        </w:rPr>
      </w:pPr>
      <w:r>
        <w:rPr>
          <w:rFonts w:eastAsia="Times New Roman"/>
          <w:b/>
          <w:bCs/>
        </w:rPr>
        <w:t>ΠΡΟΕΔΡΕΥΟΥΣΑ (Αναστασία Χριστοδο</w:t>
      </w:r>
      <w:r>
        <w:rPr>
          <w:rFonts w:eastAsia="Times New Roman"/>
          <w:b/>
          <w:bCs/>
        </w:rPr>
        <w:t>υλοπούλου):</w:t>
      </w:r>
      <w:r>
        <w:rPr>
          <w:rFonts w:eastAsia="Times New Roman" w:cs="Times New Roman"/>
          <w:szCs w:val="24"/>
        </w:rPr>
        <w:t xml:space="preserve"> Ευχαριστούμε.</w:t>
      </w:r>
    </w:p>
    <w:p w14:paraId="0D044DB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Μεγαλοοικονόμου.</w:t>
      </w:r>
    </w:p>
    <w:p w14:paraId="0D044DB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Ευχαριστώ, κυρία Πρόεδρε.</w:t>
      </w:r>
    </w:p>
    <w:p w14:paraId="0D044DB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σήμερα στην Ολομέλεια κι εχθές στην </w:t>
      </w:r>
      <w:r>
        <w:rPr>
          <w:rFonts w:eastAsia="Times New Roman" w:cs="Times New Roman"/>
          <w:szCs w:val="24"/>
        </w:rPr>
        <w:t xml:space="preserve">επιτροπή </w:t>
      </w:r>
      <w:r>
        <w:rPr>
          <w:rFonts w:eastAsia="Times New Roman" w:cs="Times New Roman"/>
          <w:szCs w:val="24"/>
        </w:rPr>
        <w:t xml:space="preserve">γίναμε μάρτυρες μιας απίστευτης και πάρα πολύ </w:t>
      </w:r>
      <w:r>
        <w:rPr>
          <w:rFonts w:eastAsia="Times New Roman" w:cs="Times New Roman"/>
          <w:szCs w:val="24"/>
        </w:rPr>
        <w:t>ερασιτεχνικής νομοθετικής πρωτοβουλίας της Κυβέρνησης. Ζούμε και σήμερα κι εχθές ένα θέατρο του παραλόγου.</w:t>
      </w:r>
    </w:p>
    <w:p w14:paraId="0D044DC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Εγώ δεν μπορώ να καταλάβω. Είναι η πρώτη φορά –θα μου πείτε ότι είμαι και καινούργια Βουλευτής- που βλέπω νομοσχέδια να μπαίνουν, να βγαίνουν, να αλλ</w:t>
      </w:r>
      <w:r>
        <w:rPr>
          <w:rFonts w:eastAsia="Times New Roman" w:cs="Times New Roman"/>
          <w:szCs w:val="24"/>
        </w:rPr>
        <w:t xml:space="preserve">άζουν και οι Υπουργοί να μην ξέρουν τι θέλουν να καταθέσουν. Είναι τελείως παράλογο αυτό που ζούμε. Τέλος πάντων. </w:t>
      </w:r>
    </w:p>
    <w:p w14:paraId="0D044DC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Εχθές, ενώ είχαμε ολοκληρώσει τη συζήτηση με τους φορείς και είχαμε βγάλει κάποιες αποφάσεις, ξαφνικά έρχεται από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η επιστολή διαμ</w:t>
      </w:r>
      <w:r>
        <w:rPr>
          <w:rFonts w:eastAsia="Times New Roman" w:cs="Times New Roman"/>
          <w:szCs w:val="24"/>
        </w:rPr>
        <w:t>αρτυρίας, η οποία ανέφερε ότι το νομοσχέδιο δεν είναι το συμφωνηθέν κείμενο που έχουν υπογράψει. Αυτό είναι απίστευτο, αλλά σας διαβεβαιώ ότι είναι αληθινό. Μάλιστα, ο κύριος Υπουργός δεν έδωσε την αίσθηση ότι θέλει να διαψεύσει εκείνη τη στιγμή. Δεν το αρ</w:t>
      </w:r>
      <w:r>
        <w:rPr>
          <w:rFonts w:eastAsia="Times New Roman" w:cs="Times New Roman"/>
          <w:szCs w:val="24"/>
        </w:rPr>
        <w:t xml:space="preserve">νήθηκε. </w:t>
      </w:r>
    </w:p>
    <w:p w14:paraId="0D044DC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Εμείς ως Ένωση Κεντρώων</w:t>
      </w:r>
      <w:r>
        <w:rPr>
          <w:rFonts w:eastAsia="Times New Roman" w:cs="Times New Roman"/>
          <w:szCs w:val="24"/>
        </w:rPr>
        <w:t>,</w:t>
      </w:r>
      <w:r>
        <w:rPr>
          <w:rFonts w:eastAsia="Times New Roman" w:cs="Times New Roman"/>
          <w:szCs w:val="24"/>
        </w:rPr>
        <w:t xml:space="preserve"> υποστηρίζουμε θερμά το άνοιγμα της χώρας σε νέες αγορές, αφότου δημιουργήσουμε το κατάλληλο περιβάλλον για να έχουμε πλέον ένα καινούργιο μοντέλο, όχι τον αργοκίνητο και γιγαντοκέφαλο δημόσιο τομέα που υπήρχε</w:t>
      </w:r>
      <w:r>
        <w:rPr>
          <w:rFonts w:eastAsia="Times New Roman" w:cs="Times New Roman"/>
          <w:szCs w:val="24"/>
        </w:rPr>
        <w:t>,</w:t>
      </w:r>
      <w:r>
        <w:rPr>
          <w:rFonts w:eastAsia="Times New Roman" w:cs="Times New Roman"/>
          <w:szCs w:val="24"/>
        </w:rPr>
        <w:t xml:space="preserve"> λόγω του πελ</w:t>
      </w:r>
      <w:r>
        <w:rPr>
          <w:rFonts w:eastAsia="Times New Roman" w:cs="Times New Roman"/>
          <w:szCs w:val="24"/>
        </w:rPr>
        <w:t>ατειακού κράτους.</w:t>
      </w:r>
    </w:p>
    <w:p w14:paraId="0D044DC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ας αντιληφθούμε επιτέλους ότι δεν υπάρχει ούτε ένα λεπτό για χάσιμο</w:t>
      </w:r>
      <w:r>
        <w:rPr>
          <w:rFonts w:eastAsia="Times New Roman" w:cs="Times New Roman"/>
          <w:szCs w:val="24"/>
        </w:rPr>
        <w:t>,</w:t>
      </w:r>
      <w:r>
        <w:rPr>
          <w:rFonts w:eastAsia="Times New Roman" w:cs="Times New Roman"/>
          <w:szCs w:val="24"/>
        </w:rPr>
        <w:t xml:space="preserve"> για να πάει μπροστά η χώρα μας. Γι’ αυτό, κύριε Υπουργέ, πρέπει να έχετε σοβαρές και υπεύθυνες πολιτικές θέσεις και όχι ασόβαρες και ανεύθυ</w:t>
      </w:r>
      <w:r>
        <w:rPr>
          <w:rFonts w:eastAsia="Times New Roman" w:cs="Times New Roman"/>
          <w:szCs w:val="24"/>
        </w:rPr>
        <w:t>νες θέσεις που εκθέτουν την Ελλάδα παντού. Δεν μπορούμε να ανεχθούμε τη λογική της Κυβέρνησης που φέρνει νομοσχέδια τα οποία προετοιμάζει τελείως απρόσεκτα και πρόχειρα. Αυτά τα νομοσχέδια καθίστανται τελικά επικίνδυνα.</w:t>
      </w:r>
    </w:p>
    <w:p w14:paraId="0D044DC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Τώρα, ως προς τις επιμέρους ρυθμίσει</w:t>
      </w:r>
      <w:r>
        <w:rPr>
          <w:rFonts w:eastAsia="Times New Roman" w:cs="Times New Roman"/>
          <w:szCs w:val="24"/>
        </w:rPr>
        <w:t xml:space="preserve">ς της </w:t>
      </w:r>
      <w:r>
        <w:rPr>
          <w:rFonts w:eastAsia="Times New Roman" w:cs="Times New Roman"/>
          <w:szCs w:val="24"/>
        </w:rPr>
        <w:t>συμφωνίας</w:t>
      </w:r>
      <w:r>
        <w:rPr>
          <w:rFonts w:eastAsia="Times New Roman" w:cs="Times New Roman"/>
          <w:szCs w:val="24"/>
        </w:rPr>
        <w:t xml:space="preserve">, ας αρχίσουμε σχετικά με την κύρωση. </w:t>
      </w:r>
    </w:p>
    <w:p w14:paraId="0D044DC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θα πρέπει να τονίσω με έντονο τρόπο πώς θα διασφαλιστούν οι τέσσερις δήμοι που βρίσκονται περιμετρικά </w:t>
      </w:r>
      <w:r>
        <w:rPr>
          <w:rFonts w:eastAsia="Times New Roman" w:cs="Times New Roman"/>
          <w:szCs w:val="24"/>
        </w:rPr>
        <w:t xml:space="preserve">γύρω </w:t>
      </w:r>
      <w:r>
        <w:rPr>
          <w:rFonts w:eastAsia="Times New Roman" w:cs="Times New Roman"/>
          <w:szCs w:val="24"/>
        </w:rPr>
        <w:t>από το Λιμάνι. Θα διασφαλιστούν με αυτό το ποσοστό που υποσχέθηκαν ότι θα λαμβάνουν</w:t>
      </w:r>
      <w:r>
        <w:rPr>
          <w:rFonts w:eastAsia="Times New Roman" w:cs="Times New Roman"/>
          <w:szCs w:val="24"/>
        </w:rPr>
        <w:t xml:space="preserve"> και συμφωνήσατε; Εχθές στην </w:t>
      </w:r>
      <w:r>
        <w:rPr>
          <w:rFonts w:eastAsia="Times New Roman" w:cs="Times New Roman"/>
          <w:szCs w:val="24"/>
        </w:rPr>
        <w:t xml:space="preserve">επιτροπή </w:t>
      </w:r>
      <w:r>
        <w:rPr>
          <w:rFonts w:eastAsia="Times New Roman" w:cs="Times New Roman"/>
          <w:szCs w:val="24"/>
        </w:rPr>
        <w:t xml:space="preserve">είπαμε ότι θα είναι γύρω στο 3,5%. Ακόμη δεν έχει επιβεβαιωθεί. Αμφιβάλλω αν θα είναι αυτό και αν τελικά οι δήμοι θα παίρνουν αυτό το ποσοστό από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διότι εδώ τα πάντα αλλάζουν.</w:t>
      </w:r>
    </w:p>
    <w:p w14:paraId="0D044DC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Ως Βουλευτής του Πειραιά -είμα</w:t>
      </w:r>
      <w:r>
        <w:rPr>
          <w:rFonts w:eastAsia="Times New Roman" w:cs="Times New Roman"/>
          <w:szCs w:val="24"/>
        </w:rPr>
        <w:t>ι γέννημα θρέμμα Πειραιώτισσα- γνωρίζω πολύ καλά τα σχετικά με τον Δήμο του Πειραιά. Εκεί γεννήθηκα κι εκεί μεγάλωσα. Οι δήμοι έχουν επιβαρυνθεί πάρα πολύ τα τελευταία χρόνια και από την υποχρηματοδότηση και από τη μεγάλη ανθρωπιστική κρίση. Και πάντοτε ήτ</w:t>
      </w:r>
      <w:r>
        <w:rPr>
          <w:rFonts w:eastAsia="Times New Roman" w:cs="Times New Roman"/>
          <w:szCs w:val="24"/>
        </w:rPr>
        <w:t xml:space="preserve">αν έτσι. Ειδικά στη Δραπετσώνα, στα Λιπάσματα οι εργάτες πέθαιναν συνέχεια από φυματίωση. Το ξέρουμε αυτό. Τέλος πάντων, τώρα τα Λιπάσματα έκλεισαν και θα ήταν ωραίο να γίνει ένα ωραίο μουσείο, όπως και η Λαυρεωτική. </w:t>
      </w:r>
    </w:p>
    <w:p w14:paraId="0D044DC7" w14:textId="77777777" w:rsidR="00510C84" w:rsidRDefault="007027BA">
      <w:pPr>
        <w:spacing w:line="600" w:lineRule="auto"/>
        <w:ind w:firstLine="709"/>
        <w:contextualSpacing/>
        <w:jc w:val="both"/>
        <w:rPr>
          <w:rFonts w:eastAsia="Times New Roman" w:cs="Times New Roman"/>
          <w:szCs w:val="24"/>
        </w:rPr>
      </w:pPr>
      <w:r>
        <w:rPr>
          <w:rFonts w:eastAsia="Times New Roman" w:cs="Times New Roman"/>
          <w:szCs w:val="24"/>
        </w:rPr>
        <w:t>Ο Πειραιάς, η Δραπετσώνα, το Κερατσίνι</w:t>
      </w:r>
      <w:r>
        <w:rPr>
          <w:rFonts w:eastAsia="Times New Roman" w:cs="Times New Roman"/>
          <w:szCs w:val="24"/>
        </w:rPr>
        <w:t xml:space="preserve"> και το Πέραμα έχουν ένα μεγάλο ποσοστό οικογενειών που ζουν κάτω από το όριο της φτώχειας. Το είδα, γιατί επισκέφθηκα όλους τους δήμους και από τους δήμους περιμένουν να πάρουν κάποια στήριξη. Οπότε καλό είναι, τουλάχιστον αυτό που έχει συμφωνηθεί να το π</w:t>
      </w:r>
      <w:r>
        <w:rPr>
          <w:rFonts w:eastAsia="Times New Roman" w:cs="Times New Roman"/>
          <w:szCs w:val="24"/>
        </w:rPr>
        <w:t>άρουν οι δήμοι.</w:t>
      </w:r>
    </w:p>
    <w:p w14:paraId="0D044DC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Επίσης, μην ξεχνούμε ότι οι δήμοι πέρασαν και φέτος και πέρυσι ένα τεράστιο πρόβλημα με τους πρόσφυγες και επιβαρύνθηκαν σημαντικά. Αφού δεν υπάρχει ανταποδοτικό τέλος, οι δήμοι τουλάχιστον ας πάρουν το ποσοστό αυτό, για να συνεχίσουν το έργο τους. Μάλιστα</w:t>
      </w:r>
      <w:r>
        <w:rPr>
          <w:rFonts w:eastAsia="Times New Roman" w:cs="Times New Roman"/>
          <w:szCs w:val="24"/>
        </w:rPr>
        <w:t xml:space="preserve">, οι φορείς που ήταν χθες στην </w:t>
      </w:r>
      <w:r>
        <w:rPr>
          <w:rFonts w:eastAsia="Times New Roman" w:cs="Times New Roman"/>
          <w:szCs w:val="24"/>
        </w:rPr>
        <w:t>επιτροπή</w:t>
      </w:r>
      <w:r>
        <w:rPr>
          <w:rFonts w:eastAsia="Times New Roman" w:cs="Times New Roman"/>
          <w:szCs w:val="24"/>
        </w:rPr>
        <w:t>, άσχετα αν μερικοί ήταν υπέρ ή άλλοι ήταν κατά, όλοι ανεξαιρέτως παραπονέθηκαν ότι η επένδυση δεν έχει άμεση διασύνδεση με τους δήμους.</w:t>
      </w:r>
    </w:p>
    <w:p w14:paraId="0D044DC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Θα σας εξηγήσω γιατί. Διότι στην πραγματικότητα θα γίνει μια επιχείρηση που δεν </w:t>
      </w:r>
      <w:r>
        <w:rPr>
          <w:rFonts w:eastAsia="Times New Roman" w:cs="Times New Roman"/>
          <w:szCs w:val="24"/>
        </w:rPr>
        <w:t>θα έχει επαφή με τον ιστό της πόλης. Αυτό εξηγείται με το εξής: Αφού στο διοικητικό συμβούλιο της επιχείρησης δεν λαμβάνει μέρος κανένας από τους δημάρχους ούτε ένας εκπρόσωπος της τοπικής αυτοδιοίκησης -τους έχετε αποξενώσει όλους- πώς θα ενσωματωθεί αυτή</w:t>
      </w:r>
      <w:r>
        <w:rPr>
          <w:rFonts w:eastAsia="Times New Roman" w:cs="Times New Roman"/>
          <w:szCs w:val="24"/>
        </w:rPr>
        <w:t xml:space="preserve"> η επιχείρηση μέσα στον ιστό της πόλης; Απλώς θα θέλει μόνο να δουλεύει για το κέρδος.</w:t>
      </w:r>
    </w:p>
    <w:p w14:paraId="0D044DC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το ΤΑΙΠΕΔ, όταν έκανε τη συμφωνία, θα μπορούσε να ζητήσει να προβληθούν από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τα μνημεία και τα αξιοθέατα του Πειραιά και των όμορων δήμων, ώστε οι το</w:t>
      </w:r>
      <w:r>
        <w:rPr>
          <w:rFonts w:eastAsia="Times New Roman" w:cs="Times New Roman"/>
          <w:szCs w:val="24"/>
        </w:rPr>
        <w:t>υρίστες τουλάχιστον που φθάνουν με τα κρουαζιερόπλοια να μπορούν να επισκέπτονται τους δήμους. Έτσι, επισκεπτόμενοι τους δήμους και βλέποντας τα αξιοθέατα του Πειραιά ή τα μνημεία -που έχει πάρα πολλά μνημεία ο Πειραιάς- θα μπορούσαν να επισκεφθούν τον Πει</w:t>
      </w:r>
      <w:r>
        <w:rPr>
          <w:rFonts w:eastAsia="Times New Roman" w:cs="Times New Roman"/>
          <w:szCs w:val="24"/>
        </w:rPr>
        <w:t>ραιά και να αυξήσουν την τοπική οικονομία, να περπατήσουν στους δρόμους του Πειραιά, να δώσουν μια άλλη ζωή και όχι να μπαίνουν από το κρουαζιερόπλοιο στο πούλμαν για την Ακρόπολη και τανάπαλιν. Ο Πειραιάς είναι ξεγραμμένος. Απλώς είναι ένα σημείο που τους</w:t>
      </w:r>
      <w:r>
        <w:rPr>
          <w:rFonts w:eastAsia="Times New Roman" w:cs="Times New Roman"/>
          <w:szCs w:val="24"/>
        </w:rPr>
        <w:t xml:space="preserve"> πηγαίνουν και τους φέρνουν.</w:t>
      </w:r>
    </w:p>
    <w:p w14:paraId="0D044DC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Ένα ακόμη μεγάλο ζήτημα είναι η απόλυτη στάση που πρέπει να κρατήσουμε στην πολιτιστική μας κληρονομιά. Το θεωρώ επιεικώς απαράδεκτο να μη διασφαλίσουμε όλους τους αρχαιολογικούς χώρους. Μάλιστα, καταθέτω για τα Πρακτικά την επ</w:t>
      </w:r>
      <w:r>
        <w:rPr>
          <w:rFonts w:eastAsia="Times New Roman" w:cs="Times New Roman"/>
          <w:szCs w:val="24"/>
        </w:rPr>
        <w:t xml:space="preserve">ιστολή της </w:t>
      </w:r>
      <w:r>
        <w:rPr>
          <w:rFonts w:eastAsia="Times New Roman" w:cs="Times New Roman"/>
          <w:szCs w:val="24"/>
        </w:rPr>
        <w:t>δ</w:t>
      </w:r>
      <w:r>
        <w:rPr>
          <w:rFonts w:eastAsia="Times New Roman" w:cs="Times New Roman"/>
          <w:szCs w:val="24"/>
        </w:rPr>
        <w:t xml:space="preserve">ημάρχου Σαλαμίνας. Αναφέρθηκα και χθες στην </w:t>
      </w:r>
      <w:r>
        <w:rPr>
          <w:rFonts w:eastAsia="Times New Roman" w:cs="Times New Roman"/>
          <w:szCs w:val="24"/>
        </w:rPr>
        <w:t>ε</w:t>
      </w:r>
      <w:r>
        <w:rPr>
          <w:rFonts w:eastAsia="Times New Roman" w:cs="Times New Roman"/>
          <w:szCs w:val="24"/>
        </w:rPr>
        <w:t>πιτροπή σχετικά με την αξιοποίηση των αρχαιολογικών μνημείων, αλλά ήταν άλλη μία φορά φωνή βοώντος εν τη ερήμω. Δεν πιστεύω κανείς να το άκουσε.</w:t>
      </w:r>
    </w:p>
    <w:p w14:paraId="0D044DCC" w14:textId="77777777" w:rsidR="00510C84" w:rsidRDefault="007027BA">
      <w:pPr>
        <w:spacing w:line="600" w:lineRule="auto"/>
        <w:ind w:firstLine="720"/>
        <w:contextualSpacing/>
        <w:jc w:val="both"/>
        <w:rPr>
          <w:rFonts w:eastAsia="Times New Roman" w:cs="Times New Roman"/>
        </w:rPr>
      </w:pPr>
      <w:r>
        <w:rPr>
          <w:rFonts w:eastAsia="Times New Roman" w:cs="Times New Roman"/>
        </w:rPr>
        <w:t>(Στο σημείο αυτό η Βουλευτής κ. Θεοδώρα Μεγαλοοικονόμο</w:t>
      </w:r>
      <w:r>
        <w:rPr>
          <w:rFonts w:eastAsia="Times New Roman" w:cs="Times New Roman"/>
        </w:rPr>
        <w:t>υ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14:paraId="0D044DC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Ως προς το θέμα των μετατάξεων</w:t>
      </w:r>
      <w:r>
        <w:rPr>
          <w:rFonts w:eastAsia="Times New Roman" w:cs="Times New Roman"/>
          <w:szCs w:val="24"/>
        </w:rPr>
        <w:t>,</w:t>
      </w:r>
      <w:r>
        <w:rPr>
          <w:rFonts w:eastAsia="Times New Roman" w:cs="Times New Roman"/>
          <w:szCs w:val="24"/>
        </w:rPr>
        <w:t xml:space="preserve"> για το άρθρο 10, πρέπει να αναφέρω ότι ο κόσμος παρακολουθε</w:t>
      </w:r>
      <w:r>
        <w:rPr>
          <w:rFonts w:eastAsia="Times New Roman" w:cs="Times New Roman"/>
          <w:szCs w:val="24"/>
        </w:rPr>
        <w:t>ί και τώρα παρακολουθεί πάρα πολύ συχνά τη Βουλή, γιατί βλέπουν ότι η Βουλή δεν πηγαίνει καλά. Το λιμάνι παραχωρείται σε μια εταιρεία που δεν δεσμεύεται να κρατήσει το προσωπικό της, αλλά της δίνεται το δικαίωμα, αν δεν θέλουν οι εργαζόμενοι, να μπορούν να</w:t>
      </w:r>
      <w:r>
        <w:rPr>
          <w:rFonts w:eastAsia="Times New Roman" w:cs="Times New Roman"/>
          <w:szCs w:val="24"/>
        </w:rPr>
        <w:t xml:space="preserve"> μεταταχθούν. Γιατί να μην τους κρατήσει με τις συμβάσεις και τους όρους που ήδη υπήρχαν και να μεταταχθούν στο δημόσιο; Πώς θα μεταταχθούν στο δημόσιο; Έχει το δημόσιο τα κεφάλαια; Έχει τα χρήματα; Ποια κριτήρια θα έχει για να τους μετατάξει στο δημόσιο κ</w:t>
      </w:r>
      <w:r>
        <w:rPr>
          <w:rFonts w:eastAsia="Times New Roman" w:cs="Times New Roman"/>
          <w:szCs w:val="24"/>
        </w:rPr>
        <w:t xml:space="preserve">αι θα μπορεί; Ήδη οι δημόσιοι υπάλληλοι είναι πλεονάζοντες, θα φορτωθεί το δημόσιο ανθρώπους που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θεωρεί ότι δεν τους χρειάζεται; Δηλαδή, η εταιρεία θα κρατήσει το εκπαιδευμένο προσωπικό, ό,τι θεωρεί χρήσιμο και το άχρηστο θα το πετάξει. Θεωρεί, δηλαδή, ότι το δημόσιο είναι όχι τίποτε άλλο από ένα καλάθι αχρήστων. Ό,τι δεν χρειάζεται θα το ρίξουμε στο</w:t>
      </w:r>
      <w:r>
        <w:rPr>
          <w:rFonts w:eastAsia="Times New Roman" w:cs="Times New Roman"/>
          <w:szCs w:val="24"/>
        </w:rPr>
        <w:t xml:space="preserve"> δημόσιο.</w:t>
      </w:r>
    </w:p>
    <w:p w14:paraId="0D044DC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Μεγαλοοικονόμου, έχετε υπερβεί και τον αρχικό χρόνο.</w:t>
      </w:r>
    </w:p>
    <w:p w14:paraId="0D044DC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Συγγνώμη.</w:t>
      </w:r>
    </w:p>
    <w:p w14:paraId="0D044DD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Αναφορικά τώρα με τη δήθεν ναυπηγοεπισκευαστική μονάδα, επισκέφθηκα το Πέραμα και σας λέω ότι ζείτε σε αυταπ</w:t>
      </w:r>
      <w:r>
        <w:rPr>
          <w:rFonts w:eastAsia="Times New Roman" w:cs="Times New Roman"/>
          <w:szCs w:val="24"/>
        </w:rPr>
        <w:t>άτες. Δεν υπάρχει ναυπηγοεπισκευαστική μονάδα. Αυτή έχει πεθάνει προ πολλού. Έχουν χαθεί χιλιάδες θέσεις εργασίας και μάλιστα, υψηλού επιπέδου τεχνογνωσίας και από επαγγελματίες και ακόμη βρισκόμαστε σε ένα αδιέξοδο.</w:t>
      </w:r>
    </w:p>
    <w:p w14:paraId="0D044DD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άρθρο 11, που γίνεται λόγος </w:t>
      </w:r>
      <w:r>
        <w:rPr>
          <w:rFonts w:eastAsia="Times New Roman" w:cs="Times New Roman"/>
          <w:szCs w:val="24"/>
        </w:rPr>
        <w:t>για την καταβολή ανταποδοτικών τελών και φόρων, η εταιρεία δεν θα πληρώνει ούτε φωτισμό…</w:t>
      </w:r>
    </w:p>
    <w:p w14:paraId="0D044DD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Μεγαλοοικονόμου, δεν γίνεται! Εδώ περικόπτουμε τον χρόνο. Δεν το καταλαβαίνετε;</w:t>
      </w:r>
    </w:p>
    <w:p w14:paraId="0D044DD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Συγγνώμη, αλ</w:t>
      </w:r>
      <w:r>
        <w:rPr>
          <w:rFonts w:eastAsia="Times New Roman" w:cs="Times New Roman"/>
          <w:szCs w:val="24"/>
        </w:rPr>
        <w:t>λά οι άλλοι μίλησαν επτάλεπτα.</w:t>
      </w:r>
    </w:p>
    <w:p w14:paraId="0D044DD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Μα, πώς; Δεν γίνεται!</w:t>
      </w:r>
    </w:p>
    <w:p w14:paraId="0D044DD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Σε ένα λεπτό τελειώνω, κυρία Πρόεδρε.</w:t>
      </w:r>
    </w:p>
    <w:p w14:paraId="0D044DD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Η εταιρεία, λοιπόν, θα αναλάβει τον φωτισμό και την αποκομιδή των σκουπιδιών. Δηλαδή, με αυτό το</w:t>
      </w:r>
      <w:r>
        <w:rPr>
          <w:rFonts w:eastAsia="Times New Roman" w:cs="Times New Roman"/>
          <w:szCs w:val="24"/>
        </w:rPr>
        <w:t xml:space="preserve"> σκεπτικό ο </w:t>
      </w:r>
      <w:r>
        <w:rPr>
          <w:rFonts w:eastAsia="Times New Roman" w:cs="Times New Roman"/>
          <w:szCs w:val="24"/>
        </w:rPr>
        <w:t>δ</w:t>
      </w:r>
      <w:r>
        <w:rPr>
          <w:rFonts w:eastAsia="Times New Roman" w:cs="Times New Roman"/>
          <w:szCs w:val="24"/>
        </w:rPr>
        <w:t>ήμος μόνο τον φωτισμό και την αποκομιδή των σκουπιδιών προσφέρει; Τους δρόμους, τα πεζοδρόμια, τα άλλα εξίσου σημαντικά ζητήματα δεν τα προσφέρει; Μόνο τον φωτισμό;</w:t>
      </w:r>
    </w:p>
    <w:p w14:paraId="0D044DD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Με αυτό το σκεπτικό, σε λίγο και το αεροδρόμιο θα πει το ίδιο, να μην πληρώνει</w:t>
      </w:r>
      <w:r>
        <w:rPr>
          <w:rFonts w:eastAsia="Times New Roman" w:cs="Times New Roman"/>
          <w:szCs w:val="24"/>
        </w:rPr>
        <w:t xml:space="preserve"> ανταποδοτικά.</w:t>
      </w:r>
    </w:p>
    <w:p w14:paraId="0D044DD8" w14:textId="77777777" w:rsidR="00510C84" w:rsidRDefault="007027BA">
      <w:pPr>
        <w:spacing w:line="600" w:lineRule="auto"/>
        <w:ind w:firstLine="720"/>
        <w:contextualSpacing/>
        <w:jc w:val="both"/>
        <w:rPr>
          <w:rFonts w:eastAsia="Times New Roman"/>
          <w:szCs w:val="24"/>
        </w:rPr>
      </w:pPr>
      <w:r>
        <w:rPr>
          <w:rFonts w:eastAsia="Times New Roman"/>
          <w:szCs w:val="24"/>
        </w:rPr>
        <w:t>Όμως είναι παράδοξο ότι προσφέρουμε μία κερδοφόρα επιχείρηση, χωρίς να ζητήσουμε να αξιοποιηθεί κατάλληλα και χωρίς να γίνει η κανονική μελέτη που έπρεπε να γίνει.</w:t>
      </w:r>
    </w:p>
    <w:p w14:paraId="0D044DD9"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Δυστυχώς, </w:t>
      </w:r>
      <w:r>
        <w:rPr>
          <w:rFonts w:eastAsia="Times New Roman"/>
          <w:szCs w:val="28"/>
        </w:rPr>
        <w:t xml:space="preserve">κύριε Υπουργέ, </w:t>
      </w:r>
      <w:r>
        <w:rPr>
          <w:rFonts w:eastAsia="Times New Roman"/>
          <w:szCs w:val="24"/>
        </w:rPr>
        <w:t>σ’ αυτό αποτύχατε. Θέλω να ελπίζω τουλάχιστον ότι θα</w:t>
      </w:r>
      <w:r>
        <w:rPr>
          <w:rFonts w:eastAsia="Times New Roman"/>
          <w:szCs w:val="24"/>
        </w:rPr>
        <w:t xml:space="preserve"> μπορέσει η Ελλάδα να πάει μπροστά, γιατί η ελπίδα πεθαίνει τελευταία. Αυτήν πρέπει να προσπαθήσουμε να κρατήσουμε ζωντανή.</w:t>
      </w:r>
    </w:p>
    <w:p w14:paraId="0D044DDA" w14:textId="77777777" w:rsidR="00510C84" w:rsidRDefault="007027BA">
      <w:pPr>
        <w:spacing w:line="600" w:lineRule="auto"/>
        <w:ind w:firstLine="720"/>
        <w:contextualSpacing/>
        <w:jc w:val="both"/>
        <w:rPr>
          <w:rFonts w:eastAsia="Times New Roman"/>
          <w:szCs w:val="24"/>
        </w:rPr>
      </w:pPr>
      <w:r>
        <w:rPr>
          <w:rFonts w:eastAsia="Times New Roman"/>
          <w:szCs w:val="24"/>
        </w:rPr>
        <w:t>Ευχαριστώ.</w:t>
      </w:r>
    </w:p>
    <w:p w14:paraId="0D044DDB"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Σας παρακαλώ να είμαστε όλοι εντός χρόνου. Έχουμε κουραστεί και πρέπει να είμ</w:t>
      </w:r>
      <w:r>
        <w:rPr>
          <w:rFonts w:eastAsia="Times New Roman"/>
          <w:szCs w:val="24"/>
        </w:rPr>
        <w:t>αστε συγκεκριμένοι. Ασκήσεις χρόνου είναι η κοινοβουλευτική διαδικασία.</w:t>
      </w:r>
    </w:p>
    <w:p w14:paraId="0D044DDC" w14:textId="77777777" w:rsidR="00510C84" w:rsidRDefault="007027BA">
      <w:pPr>
        <w:spacing w:line="600" w:lineRule="auto"/>
        <w:ind w:firstLine="720"/>
        <w:contextualSpacing/>
        <w:jc w:val="both"/>
        <w:rPr>
          <w:rFonts w:eastAsia="Times New Roman"/>
          <w:szCs w:val="24"/>
        </w:rPr>
      </w:pPr>
      <w:r>
        <w:rPr>
          <w:rFonts w:eastAsia="Times New Roman"/>
          <w:szCs w:val="24"/>
        </w:rPr>
        <w:t>Ο κ. Αμυράς έχει τον λόγο για πέντε λεπτά.</w:t>
      </w:r>
    </w:p>
    <w:p w14:paraId="0D044DDD" w14:textId="77777777" w:rsidR="00510C84" w:rsidRDefault="007027BA">
      <w:pPr>
        <w:spacing w:line="600" w:lineRule="auto"/>
        <w:ind w:firstLine="720"/>
        <w:contextualSpacing/>
        <w:jc w:val="both"/>
        <w:rPr>
          <w:rFonts w:eastAsia="Times New Roman"/>
          <w:szCs w:val="28"/>
        </w:rPr>
      </w:pPr>
      <w:r>
        <w:rPr>
          <w:rFonts w:eastAsia="Times New Roman"/>
          <w:b/>
          <w:szCs w:val="24"/>
        </w:rPr>
        <w:t xml:space="preserve">ΓΕΩΡΓΙΟΣ ΑΜΥΡΑΣ: </w:t>
      </w:r>
      <w:r>
        <w:rPr>
          <w:rFonts w:eastAsia="Times New Roman"/>
          <w:szCs w:val="24"/>
        </w:rPr>
        <w:t xml:space="preserve">Είμαι </w:t>
      </w:r>
      <w:r>
        <w:rPr>
          <w:rFonts w:eastAsia="Times New Roman"/>
          <w:szCs w:val="28"/>
        </w:rPr>
        <w:t>Κοινοβουλευτικός Εκπρόσωπος, κυρία Πρόεδρε.</w:t>
      </w:r>
    </w:p>
    <w:p w14:paraId="0D044DDE"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Ναι, αλλά μίλησε ο Αρχηγός σας</w:t>
      </w:r>
      <w:r>
        <w:rPr>
          <w:rFonts w:eastAsia="Times New Roman"/>
          <w:szCs w:val="24"/>
        </w:rPr>
        <w:t>.</w:t>
      </w:r>
    </w:p>
    <w:p w14:paraId="0D044DDF"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Αλήθεια το λέτε;</w:t>
      </w:r>
    </w:p>
    <w:p w14:paraId="0D044DE0"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Δυστυχώς, έτσι λέει ο Κανονισμός.</w:t>
      </w:r>
    </w:p>
    <w:p w14:paraId="0D044DE1"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Ε, τότε θα τηρήσουμε τον Κανονισμό.</w:t>
      </w:r>
    </w:p>
    <w:p w14:paraId="0D044DE2"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Θα είμαι λίγο ανεκτική, γιατί ο Αρχηγός σας δ</w:t>
      </w:r>
      <w:r>
        <w:rPr>
          <w:rFonts w:eastAsia="Times New Roman"/>
          <w:szCs w:val="24"/>
        </w:rPr>
        <w:t xml:space="preserve">εν εξάντλησε τον χρόνο του ως Αρχηγός. </w:t>
      </w:r>
    </w:p>
    <w:p w14:paraId="0D044DE3"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Ευχαριστώ πάρα πολύ, κυρία Πρόεδρε.</w:t>
      </w:r>
    </w:p>
    <w:p w14:paraId="0D044DE4" w14:textId="77777777" w:rsidR="00510C84" w:rsidRDefault="007027BA">
      <w:pPr>
        <w:spacing w:line="600" w:lineRule="auto"/>
        <w:ind w:firstLine="720"/>
        <w:contextualSpacing/>
        <w:jc w:val="both"/>
        <w:rPr>
          <w:rFonts w:eastAsia="Times New Roman"/>
          <w:szCs w:val="24"/>
        </w:rPr>
      </w:pPr>
      <w:r>
        <w:rPr>
          <w:rFonts w:eastAsia="Times New Roman"/>
          <w:szCs w:val="28"/>
        </w:rPr>
        <w:t xml:space="preserve">Κυρίες και κύριοι συνάδελφοι, </w:t>
      </w:r>
      <w:r>
        <w:rPr>
          <w:rFonts w:eastAsia="Times New Roman"/>
          <w:szCs w:val="24"/>
        </w:rPr>
        <w:t xml:space="preserve">δεν ξέρω αν παρακολουθήσατε τις τελευταίες ώρες την ξένη ειδησεογραφία ή αν μπήκατε σε ξένα </w:t>
      </w:r>
      <w:r>
        <w:rPr>
          <w:rFonts w:eastAsia="Times New Roman"/>
          <w:szCs w:val="24"/>
          <w:lang w:val="en-US"/>
        </w:rPr>
        <w:t>sites</w:t>
      </w:r>
      <w:r>
        <w:rPr>
          <w:rFonts w:eastAsia="Times New Roman"/>
          <w:szCs w:val="24"/>
        </w:rPr>
        <w:t xml:space="preserve"> που μιλούν για την Κίνα. Η διεθνής εικόνα που εκπέμπει η χώρα προς αυτά τα </w:t>
      </w:r>
      <w:r>
        <w:rPr>
          <w:rFonts w:eastAsia="Times New Roman"/>
          <w:szCs w:val="24"/>
          <w:lang w:val="en-US"/>
        </w:rPr>
        <w:t>sites</w:t>
      </w:r>
      <w:r>
        <w:rPr>
          <w:rFonts w:eastAsia="Times New Roman"/>
          <w:szCs w:val="24"/>
        </w:rPr>
        <w:t xml:space="preserve"> και τα ειδησεογραφικά πρακτορεία είναι –θα σας το πω με πολύ απλό τρόπο- ότι οι Έλληνες προσπάθησαν να κάνουν μία μπαμπεσιά σε βάρος των Κινέζων και στο τέλος αναγκάστηκαν κα</w:t>
      </w:r>
      <w:r>
        <w:rPr>
          <w:rFonts w:eastAsia="Times New Roman"/>
          <w:szCs w:val="24"/>
        </w:rPr>
        <w:t>θ’ υπαγόρευσιν</w:t>
      </w:r>
      <w:r>
        <w:rPr>
          <w:rFonts w:eastAsia="Times New Roman"/>
          <w:szCs w:val="24"/>
        </w:rPr>
        <w:t>,</w:t>
      </w:r>
      <w:r>
        <w:rPr>
          <w:rFonts w:eastAsia="Times New Roman"/>
          <w:szCs w:val="24"/>
        </w:rPr>
        <w:t xml:space="preserve"> να είναι στη διαδικασία ψήφισης της αρχικής σύμβασης παραχώρησης του λιμανιού του Πειραιά.</w:t>
      </w:r>
    </w:p>
    <w:p w14:paraId="0D044DE5" w14:textId="77777777" w:rsidR="00510C84" w:rsidRDefault="007027BA">
      <w:pPr>
        <w:spacing w:line="600" w:lineRule="auto"/>
        <w:ind w:firstLine="720"/>
        <w:contextualSpacing/>
        <w:jc w:val="both"/>
        <w:rPr>
          <w:rFonts w:eastAsia="Times New Roman"/>
          <w:szCs w:val="24"/>
        </w:rPr>
      </w:pPr>
      <w:r>
        <w:rPr>
          <w:rFonts w:eastAsia="Times New Roman"/>
          <w:szCs w:val="24"/>
        </w:rPr>
        <w:t>Μη γελάτε, κύριε Υπουργέ. Είναι πολύ θλιβερό αυτό που συνέβη, διότι η θέση της χώρας αποδυναμώθηκε από μία ακατανόητη, θα έλεγα εγώ, απ’ ό,τι φαίνετα</w:t>
      </w:r>
      <w:r>
        <w:rPr>
          <w:rFonts w:eastAsia="Times New Roman"/>
          <w:szCs w:val="24"/>
        </w:rPr>
        <w:t xml:space="preserve">ι, και διόλου μελετημένη κίνηση του Υπουργού Ναυτιλίας κ. Δρίτσα. </w:t>
      </w:r>
    </w:p>
    <w:p w14:paraId="0D044DE6" w14:textId="77777777" w:rsidR="00510C84" w:rsidRDefault="007027BA">
      <w:pPr>
        <w:spacing w:line="600" w:lineRule="auto"/>
        <w:ind w:firstLine="720"/>
        <w:contextualSpacing/>
        <w:jc w:val="both"/>
        <w:rPr>
          <w:rFonts w:eastAsia="Times New Roman"/>
          <w:szCs w:val="24"/>
        </w:rPr>
      </w:pPr>
      <w:r>
        <w:rPr>
          <w:rFonts w:eastAsia="Times New Roman"/>
          <w:szCs w:val="24"/>
        </w:rPr>
        <w:t>Ειρήσθω εν παρόδω, θα ήθελα να σας κάνω και μία μικρή παρατήρηση. Δεν έχω δει ξανά –με τη μικρή κοινοβουλευτική μου θητεία- πιο μοναχικό Υπουργό να κάθεται στα υπουργικά έδρανα. Συνήθως, έω</w:t>
      </w:r>
      <w:r>
        <w:rPr>
          <w:rFonts w:eastAsia="Times New Roman"/>
          <w:szCs w:val="24"/>
        </w:rPr>
        <w:t xml:space="preserve">ς σήμερα, πολλοί Υπουργοί έρχονταν και υποστήριζαν τον επισπεύδοντα Υπουργό. Εδώ δεν πήρε ούτε ένας τον λόγο να μας πει στο σημερινό σχέδιο νόμου «Ναι, καλά έκανε ο κ. Δρίτσας και παρουσίασε άλλη σύμβαση απ’ αυτήν που πραγματικά είχαν υπογράψει οι Έλληνες </w:t>
      </w:r>
      <w:r>
        <w:rPr>
          <w:rFonts w:eastAsia="Times New Roman"/>
          <w:szCs w:val="24"/>
        </w:rPr>
        <w:t>με τους Κινέζους».</w:t>
      </w:r>
    </w:p>
    <w:p w14:paraId="0D044DE7" w14:textId="77777777" w:rsidR="00510C84" w:rsidRDefault="007027BA">
      <w:pPr>
        <w:spacing w:line="600" w:lineRule="auto"/>
        <w:ind w:firstLine="720"/>
        <w:contextualSpacing/>
        <w:jc w:val="both"/>
        <w:rPr>
          <w:rFonts w:eastAsia="Times New Roman"/>
          <w:szCs w:val="24"/>
        </w:rPr>
      </w:pPr>
      <w:r>
        <w:rPr>
          <w:rFonts w:eastAsia="Times New Roman"/>
          <w:szCs w:val="24"/>
        </w:rPr>
        <w:t>Ωστόσο, έχω να πω…</w:t>
      </w:r>
    </w:p>
    <w:p w14:paraId="0D044DE8" w14:textId="77777777" w:rsidR="00510C84" w:rsidRDefault="007027BA">
      <w:pPr>
        <w:spacing w:line="600" w:lineRule="auto"/>
        <w:ind w:firstLine="720"/>
        <w:contextualSpacing/>
        <w:jc w:val="both"/>
        <w:rPr>
          <w:rFonts w:eastAsia="Times New Roman"/>
          <w:b/>
          <w:szCs w:val="24"/>
        </w:rPr>
      </w:pPr>
      <w:r>
        <w:rPr>
          <w:rFonts w:eastAsia="Times New Roman"/>
          <w:b/>
          <w:szCs w:val="24"/>
        </w:rPr>
        <w:t xml:space="preserve">ΝΙΚΟΛΑΟΣ ΒΟΥΤΣΗΣ (Πρόεδρος της Βουλής): </w:t>
      </w:r>
      <w:r>
        <w:rPr>
          <w:rFonts w:eastAsia="Times New Roman"/>
          <w:szCs w:val="24"/>
        </w:rPr>
        <w:t>Να ξέρετε ότι υπήρξε απόφαση της Διάσκεψης των Προέδρων εχθές να μιλήσει μόνο ένας Υπουργός.</w:t>
      </w:r>
      <w:r>
        <w:rPr>
          <w:rFonts w:eastAsia="Times New Roman"/>
          <w:b/>
          <w:szCs w:val="24"/>
        </w:rPr>
        <w:t xml:space="preserve"> </w:t>
      </w:r>
    </w:p>
    <w:p w14:paraId="0D044DE9"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Κυρία Πρόεδρε, θα ήθελα να μου κρατήσετε τον χρόνο μου.</w:t>
      </w:r>
    </w:p>
    <w:p w14:paraId="0D044DEA"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ΠΡΟΕΔΡΕΥΟΥΣ</w:t>
      </w:r>
      <w:r>
        <w:rPr>
          <w:rFonts w:eastAsia="Times New Roman"/>
          <w:b/>
          <w:szCs w:val="24"/>
        </w:rPr>
        <w:t xml:space="preserve">Α (Αναστασία Χριστοδουλοπούλου): </w:t>
      </w:r>
      <w:r>
        <w:rPr>
          <w:rFonts w:eastAsia="Times New Roman"/>
          <w:szCs w:val="24"/>
        </w:rPr>
        <w:t>Είναι απόφαση της Διάσκεψης.</w:t>
      </w:r>
    </w:p>
    <w:p w14:paraId="0D044DEB"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Μάλιστα.</w:t>
      </w:r>
    </w:p>
    <w:p w14:paraId="0D044DEC"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ΝΙΚΟΛΑΟΣ ΒΟΥΤΣΗΣ (Πρόεδρος της Βουλής): </w:t>
      </w:r>
      <w:r>
        <w:rPr>
          <w:rFonts w:eastAsia="Times New Roman"/>
          <w:szCs w:val="24"/>
        </w:rPr>
        <w:t>Είναι απόφαση της Διάσκεψης. Άλλο είναι η παρακολούθηση.</w:t>
      </w:r>
    </w:p>
    <w:p w14:paraId="0D044DED"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 xml:space="preserve">Μάλιστα. </w:t>
      </w:r>
    </w:p>
    <w:p w14:paraId="0D044DEE" w14:textId="77777777" w:rsidR="00510C84" w:rsidRDefault="007027BA">
      <w:pPr>
        <w:spacing w:line="600" w:lineRule="auto"/>
        <w:ind w:firstLine="720"/>
        <w:contextualSpacing/>
        <w:jc w:val="both"/>
        <w:rPr>
          <w:rFonts w:eastAsia="Times New Roman"/>
          <w:szCs w:val="24"/>
        </w:rPr>
      </w:pPr>
      <w:r>
        <w:rPr>
          <w:rFonts w:eastAsia="Times New Roman"/>
          <w:szCs w:val="24"/>
        </w:rPr>
        <w:t>Ωστόσο, κύριε Πρόεδρε, θα σας πω εγώ τότε το</w:t>
      </w:r>
      <w:r>
        <w:rPr>
          <w:rFonts w:eastAsia="Times New Roman"/>
          <w:szCs w:val="24"/>
        </w:rPr>
        <w:t xml:space="preserve"> συμπέρασμα αυτού που σας είπα, το οποίο εξάγεται και από κάτι άλλο. Ο κ. Δρίτσας αρχικώς είχε πει «Δεν είναι δική μου η ευθύνη για την αλλοίωση…» –ή για την αλλαγή, όπως θέλετε, πείτε το- «…της σύμβασης, αλλά είναι της Γενικής Γραμματείας της Κυβέρνησης».</w:t>
      </w:r>
      <w:r>
        <w:rPr>
          <w:rFonts w:eastAsia="Times New Roman"/>
          <w:szCs w:val="24"/>
        </w:rPr>
        <w:t xml:space="preserve"> Ήρθε μετά ο κ. Φλαμπουράκης και ακούμε τον κ. Δρίτσα να λέει</w:t>
      </w:r>
      <w:r>
        <w:rPr>
          <w:rFonts w:eastAsia="Times New Roman"/>
          <w:szCs w:val="24"/>
        </w:rPr>
        <w:t>:</w:t>
      </w:r>
      <w:r>
        <w:rPr>
          <w:rFonts w:eastAsia="Times New Roman"/>
          <w:szCs w:val="24"/>
        </w:rPr>
        <w:t xml:space="preserve"> «Δική μου είναι αποκλειστικά η ευθύνη και όχι των άλλων Υπουργών». Άρα αυτά είναι ενδεικτικά του κλίματος που υπάρχει μέσα στην Κυβέρνηση.</w:t>
      </w:r>
    </w:p>
    <w:p w14:paraId="0D044DEF" w14:textId="77777777" w:rsidR="00510C84" w:rsidRDefault="007027BA">
      <w:pPr>
        <w:spacing w:line="600" w:lineRule="auto"/>
        <w:ind w:firstLine="720"/>
        <w:contextualSpacing/>
        <w:jc w:val="both"/>
        <w:rPr>
          <w:rFonts w:eastAsia="Times New Roman"/>
          <w:szCs w:val="24"/>
        </w:rPr>
      </w:pPr>
      <w:r>
        <w:rPr>
          <w:rFonts w:eastAsia="Times New Roman"/>
          <w:szCs w:val="24"/>
        </w:rPr>
        <w:t>Όμως η αυταπάτη ή ο δρόμος, αν θέλετε, από την αυταπάτ</w:t>
      </w:r>
      <w:r>
        <w:rPr>
          <w:rFonts w:eastAsia="Times New Roman"/>
          <w:szCs w:val="24"/>
        </w:rPr>
        <w:t xml:space="preserve">η του Πρωθυπουργού έως την εξαπάτηση του Κοινοβουλίου, των Κινέζων επενδυτών και των Ελλήνων πολιτών, είναι μία λέξη δρόμος όλο κι όλο: απάτη. </w:t>
      </w:r>
    </w:p>
    <w:p w14:paraId="0D044DF0" w14:textId="77777777" w:rsidR="00510C84" w:rsidRDefault="007027BA">
      <w:pPr>
        <w:spacing w:line="600" w:lineRule="auto"/>
        <w:ind w:firstLine="720"/>
        <w:contextualSpacing/>
        <w:jc w:val="both"/>
        <w:rPr>
          <w:rFonts w:eastAsia="Times New Roman"/>
          <w:szCs w:val="24"/>
        </w:rPr>
      </w:pPr>
      <w:r>
        <w:rPr>
          <w:rFonts w:eastAsia="Times New Roman"/>
          <w:szCs w:val="24"/>
        </w:rPr>
        <w:t>Κύριε Δρίτσα, ήθελα τη γνώμη σας γι’ αυτά, αλλά λείπατε από την Αίθουσα. Εν πάση περιπτώσει, όπως βλέπετε, η ομι</w:t>
      </w:r>
      <w:r>
        <w:rPr>
          <w:rFonts w:eastAsia="Times New Roman"/>
          <w:szCs w:val="24"/>
        </w:rPr>
        <w:t>λία μου πηγαίνει με περίεργο τρόπο χρονικής ροής…</w:t>
      </w:r>
    </w:p>
    <w:p w14:paraId="0D044DF1"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Τα ακούω όλα.</w:t>
      </w:r>
    </w:p>
    <w:p w14:paraId="0D044DF2"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Όμως, κύριε Δρίτσα, έχουμε την εντύπωση ότι ουδείς τελικά εξαπατήθηκε από το μπρος-πίσω το δικό σας. Μας φέρατε</w:t>
      </w:r>
      <w:r>
        <w:rPr>
          <w:rFonts w:eastAsia="Times New Roman"/>
          <w:szCs w:val="24"/>
        </w:rPr>
        <w:t xml:space="preserve"> άλλη σύμβαση, άλλη συμφωνία απ’ αυτήν που πραγματικά είχε υπογραφεί και συμφωνηθεί μεταξύ της ελληνικής και της κινεζικής πλευράς…</w:t>
      </w:r>
    </w:p>
    <w:p w14:paraId="0D044DF3"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Δεν ισχύει αυτό. Το είπα.</w:t>
      </w:r>
    </w:p>
    <w:p w14:paraId="0D044DF4"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Για παράδειγμα, κ</w:t>
      </w:r>
      <w:r>
        <w:rPr>
          <w:rFonts w:eastAsia="Times New Roman"/>
          <w:szCs w:val="24"/>
        </w:rPr>
        <w:t>ύριε Δρίτσα, θα σας αναφέρω τώρα το άρθρο 5…</w:t>
      </w:r>
    </w:p>
    <w:p w14:paraId="0D044DF5"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Δεν έχετε πειστικά επιχειρήματα γι’ αυτό.</w:t>
      </w:r>
    </w:p>
    <w:p w14:paraId="0D044DF6" w14:textId="77777777" w:rsidR="00510C84" w:rsidRDefault="007027BA">
      <w:pPr>
        <w:spacing w:line="600" w:lineRule="auto"/>
        <w:ind w:firstLine="720"/>
        <w:contextualSpacing/>
        <w:jc w:val="both"/>
        <w:rPr>
          <w:rFonts w:eastAsia="Times New Roman"/>
          <w:szCs w:val="28"/>
        </w:rPr>
      </w:pPr>
      <w:r>
        <w:rPr>
          <w:rFonts w:eastAsia="Times New Roman"/>
          <w:b/>
          <w:szCs w:val="24"/>
        </w:rPr>
        <w:t xml:space="preserve">ΓΕΩΡΓΙΟΣ ΑΜΥΡΑΣ: </w:t>
      </w:r>
      <w:r>
        <w:rPr>
          <w:rFonts w:eastAsia="Times New Roman"/>
          <w:szCs w:val="24"/>
        </w:rPr>
        <w:t xml:space="preserve">Ακούστε, </w:t>
      </w:r>
      <w:r>
        <w:rPr>
          <w:rFonts w:eastAsia="Times New Roman"/>
          <w:szCs w:val="28"/>
        </w:rPr>
        <w:t>κύριε Υπουργέ.</w:t>
      </w:r>
    </w:p>
    <w:p w14:paraId="0D044DF7" w14:textId="77777777" w:rsidR="00510C84" w:rsidRDefault="007027BA">
      <w:pPr>
        <w:spacing w:line="600" w:lineRule="auto"/>
        <w:ind w:firstLine="720"/>
        <w:contextualSpacing/>
        <w:jc w:val="both"/>
        <w:rPr>
          <w:rFonts w:eastAsia="Times New Roman"/>
          <w:szCs w:val="28"/>
        </w:rPr>
      </w:pPr>
      <w:r>
        <w:rPr>
          <w:rFonts w:eastAsia="Times New Roman"/>
          <w:b/>
          <w:szCs w:val="24"/>
        </w:rPr>
        <w:t xml:space="preserve">ΘΕΟΔΩΡΟΣ ΔΡΙΤΣΑΣ (Υπουργός Ναυτιλίας και Νησιωτικής Πολιτικής): </w:t>
      </w:r>
      <w:r>
        <w:rPr>
          <w:rFonts w:eastAsia="Times New Roman"/>
          <w:szCs w:val="24"/>
        </w:rPr>
        <w:t>Ουδείς εξαπατήθηκε. Τίποτα δεν άλλαξε.</w:t>
      </w:r>
    </w:p>
    <w:p w14:paraId="0D044DF8" w14:textId="77777777" w:rsidR="00510C84" w:rsidRDefault="007027BA">
      <w:pPr>
        <w:spacing w:line="600" w:lineRule="auto"/>
        <w:ind w:firstLine="720"/>
        <w:contextualSpacing/>
        <w:jc w:val="both"/>
        <w:rPr>
          <w:rFonts w:eastAsia="Times New Roman"/>
          <w:szCs w:val="28"/>
        </w:rPr>
      </w:pPr>
      <w:r>
        <w:rPr>
          <w:rFonts w:eastAsia="Times New Roman"/>
          <w:b/>
          <w:szCs w:val="24"/>
        </w:rPr>
        <w:t xml:space="preserve">ΓΕΩΡΓΙΟΣ ΑΜΥΡΑΣ: </w:t>
      </w:r>
      <w:r>
        <w:rPr>
          <w:rFonts w:eastAsia="Times New Roman"/>
          <w:szCs w:val="28"/>
        </w:rPr>
        <w:t xml:space="preserve">Τίποτα δεν άλλαξε; Ακούστε, λοιπόν. </w:t>
      </w:r>
    </w:p>
    <w:p w14:paraId="0D044DF9" w14:textId="77777777" w:rsidR="00510C84" w:rsidRDefault="007027BA">
      <w:pPr>
        <w:spacing w:line="600" w:lineRule="auto"/>
        <w:ind w:firstLine="720"/>
        <w:contextualSpacing/>
        <w:jc w:val="both"/>
        <w:rPr>
          <w:rFonts w:eastAsia="Times New Roman"/>
          <w:szCs w:val="28"/>
        </w:rPr>
      </w:pPr>
      <w:r>
        <w:rPr>
          <w:rFonts w:eastAsia="Times New Roman"/>
          <w:szCs w:val="28"/>
        </w:rPr>
        <w:t>Άρθρο 5: Εξουσιοδότηση και εφαρμογή κανονισμών. Μας φέρνει ο κ. Δρίτσας αρχικώς τη διάταξη που λέει «Καμμία διάταξη της σύμβασης παραχώρησης δεν επιτρέπεται να ερμ</w:t>
      </w:r>
      <w:r>
        <w:rPr>
          <w:rFonts w:eastAsia="Times New Roman"/>
          <w:szCs w:val="28"/>
        </w:rPr>
        <w:t xml:space="preserve">ηνεύεται με τρόπο που εμποδίζει την άσκηση των αρμοδιοτήτων του Υπουργού Ναυτιλίας και Νησιωτικής Πολιτικής». </w:t>
      </w:r>
    </w:p>
    <w:p w14:paraId="0D044DFA" w14:textId="77777777" w:rsidR="00510C84" w:rsidRDefault="007027BA">
      <w:pPr>
        <w:spacing w:line="600" w:lineRule="auto"/>
        <w:ind w:firstLine="720"/>
        <w:contextualSpacing/>
        <w:jc w:val="both"/>
        <w:rPr>
          <w:rFonts w:eastAsia="Times New Roman"/>
          <w:szCs w:val="28"/>
        </w:rPr>
      </w:pPr>
      <w:r>
        <w:rPr>
          <w:rFonts w:eastAsia="Times New Roman"/>
          <w:szCs w:val="28"/>
        </w:rPr>
        <w:t>Γίνεται ο χαμός με τους Κινέζους και μας φέρνει τώρα ο κ. Δρίτσας ως νομοτεχνική βελτίωση</w:t>
      </w:r>
      <w:r>
        <w:rPr>
          <w:rFonts w:eastAsia="Times New Roman"/>
          <w:szCs w:val="28"/>
        </w:rPr>
        <w:t>:</w:t>
      </w:r>
      <w:r>
        <w:rPr>
          <w:rFonts w:eastAsia="Times New Roman"/>
          <w:szCs w:val="28"/>
        </w:rPr>
        <w:t xml:space="preserve"> «Προστίθεται η φράση ότι οι υπουργικές αρμοδιότητες …»</w:t>
      </w:r>
      <w:r>
        <w:rPr>
          <w:rFonts w:eastAsia="Times New Roman"/>
          <w:szCs w:val="28"/>
        </w:rPr>
        <w:t xml:space="preserve"> -προσέξτε, κύριοι συνάδελφοι, το λέει ο ίδιος Υπουργός μιλώντας για τον εαυτό του- «…σε καμμία περίπτωση δεν επιτρέπεται να ασκούνται με τρόπο αντίθετο με τα προβλεπόμενα στην κυρούμενη Σύμβαση Παραχώρησης».</w:t>
      </w:r>
    </w:p>
    <w:p w14:paraId="0D044DFB" w14:textId="77777777" w:rsidR="00510C84" w:rsidRDefault="007027BA">
      <w:pPr>
        <w:spacing w:line="600" w:lineRule="auto"/>
        <w:ind w:firstLine="720"/>
        <w:contextualSpacing/>
        <w:jc w:val="both"/>
        <w:rPr>
          <w:rFonts w:eastAsia="Times New Roman"/>
          <w:szCs w:val="28"/>
        </w:rPr>
      </w:pPr>
      <w:r>
        <w:rPr>
          <w:rFonts w:eastAsia="Times New Roman"/>
          <w:szCs w:val="28"/>
        </w:rPr>
        <w:t>Αποφασίστε, λοιπόν, κύριε Υπουργέ.</w:t>
      </w:r>
    </w:p>
    <w:p w14:paraId="0D044DFC" w14:textId="77777777" w:rsidR="00510C84" w:rsidRDefault="007027BA">
      <w:pPr>
        <w:spacing w:line="600" w:lineRule="auto"/>
        <w:ind w:firstLine="720"/>
        <w:contextualSpacing/>
        <w:jc w:val="both"/>
        <w:rPr>
          <w:rFonts w:eastAsia="Times New Roman"/>
          <w:szCs w:val="24"/>
        </w:rPr>
      </w:pPr>
      <w:r>
        <w:rPr>
          <w:rFonts w:eastAsia="Times New Roman"/>
          <w:b/>
          <w:szCs w:val="24"/>
        </w:rPr>
        <w:t>ΘΕΟΔΩΡΟΣ ΔΡΙ</w:t>
      </w:r>
      <w:r>
        <w:rPr>
          <w:rFonts w:eastAsia="Times New Roman"/>
          <w:b/>
          <w:szCs w:val="24"/>
        </w:rPr>
        <w:t xml:space="preserve">ΤΣΑΣ (Υπουργός Ναυτιλίας και Νησιωτικής Πολιτικής): </w:t>
      </w:r>
      <w:r>
        <w:rPr>
          <w:rFonts w:eastAsia="Times New Roman"/>
          <w:szCs w:val="24"/>
        </w:rPr>
        <w:t>Υπάρχει στη σύμβαση.</w:t>
      </w:r>
    </w:p>
    <w:p w14:paraId="0D044DF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θα πάρετε τον λόγο. Αφήστε τον.</w:t>
      </w:r>
    </w:p>
    <w:p w14:paraId="0D044DF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Πρώτα από όλα, ηρεμήστε, κύριε Υπουργέ.</w:t>
      </w:r>
    </w:p>
    <w:p w14:paraId="0D044DF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Ωστόσο, ας έρθουμε και στο περιεχόμενο της σύμβασης. Μέχρι τώρα εσείς ο ίδιος μας λέγατε, όπως και ο Πρωθυπουργός, «μολών λαβέ»! Δεν το είπε μόνο ο Λεωνίδας, το λέγατε και εσείς, όταν επρόκειτο να ιδιωτικοποιηθούν τα λιμάνια. Τώρα τι μας λέτε; Μας λέτε «μο</w:t>
      </w:r>
      <w:r>
        <w:rPr>
          <w:rFonts w:eastAsia="Times New Roman" w:cs="Times New Roman"/>
          <w:szCs w:val="24"/>
        </w:rPr>
        <w:t xml:space="preserve">λών ψηφίστε»! Αυτό μας λέτε. </w:t>
      </w:r>
    </w:p>
    <w:p w14:paraId="0D044E0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Όμως ο κ. Τσίπρας να σας θυμίσω, επίσης, ότι είχε πει, κατά την ένδοξη περίοδο του αντιμνημονιακού αγώνα: «Πώς οι ξένοι θα πάρουν τα λιμάνια μας, όταν εμείς οι ίδιοι ως Κυβέρνηση δεν το θέλουμε, με κανονιοφόρους;». </w:t>
      </w:r>
    </w:p>
    <w:p w14:paraId="0D044E0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Δηλαδή, </w:t>
      </w:r>
      <w:r>
        <w:rPr>
          <w:rFonts w:eastAsia="Times New Roman" w:cs="Times New Roman"/>
          <w:szCs w:val="24"/>
        </w:rPr>
        <w:t>για πείτε μας, κύριε Δρίτσα, μπήκαν οι κανονιοφόροι στον Πειραιά και έτσι το πήραν το λιμάνι; Με την υπογραφή σας το παίρνουν το λιμάνι.</w:t>
      </w:r>
    </w:p>
    <w:p w14:paraId="0D044E0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Οι πολίτες, λοιπόν, δεν δέχονται, δεν ανέχονται τον εμπαιγμό. Φτάνει πια! Και αν ανατρέξουμε στο διαδίκτυο και στο πρόγ</w:t>
      </w:r>
      <w:r>
        <w:rPr>
          <w:rFonts w:eastAsia="Times New Roman" w:cs="Times New Roman"/>
          <w:szCs w:val="24"/>
        </w:rPr>
        <w:t xml:space="preserve">ραμμα του ΣΥΡΙΖΑ, έτσι όπως είχε αναρτηθεί στον ιστότοπο του κόμματός σας </w:t>
      </w:r>
      <w:r>
        <w:rPr>
          <w:rFonts w:eastAsia="Times New Roman" w:cs="Times New Roman"/>
          <w:szCs w:val="24"/>
        </w:rPr>
        <w:t xml:space="preserve">λίγο πριν από τις εκλογές του 2015, </w:t>
      </w:r>
      <w:r>
        <w:rPr>
          <w:rFonts w:eastAsia="Times New Roman" w:cs="Times New Roman"/>
          <w:szCs w:val="24"/>
        </w:rPr>
        <w:t>θα δούμε τα εξής: Υπογραφή η αντίστοιχη τοπική οργάνωση του ΣΥΡΙΖΑ και Θεόδωρος Δρίτσας. Τότε δεν ήταν Υπουργός.</w:t>
      </w:r>
    </w:p>
    <w:p w14:paraId="0D044E0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w:t>
      </w:r>
      <w:r>
        <w:rPr>
          <w:rFonts w:eastAsia="Times New Roman" w:cs="Times New Roman"/>
          <w:szCs w:val="24"/>
        </w:rPr>
        <w:t>ύνι λήξεως του χρόνου ομιλίας του κυρίου Βουλευτή)</w:t>
      </w:r>
    </w:p>
    <w:p w14:paraId="0D044E0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Τι έλεγε ο κ. Δρίτσας; Έλεγε: «Η Κυβέρνηση δεν έχει κανένα δικαίωμα και κα</w:t>
      </w:r>
      <w:r>
        <w:rPr>
          <w:rFonts w:eastAsia="Times New Roman" w:cs="Times New Roman"/>
          <w:szCs w:val="24"/>
        </w:rPr>
        <w:t>μ</w:t>
      </w:r>
      <w:r>
        <w:rPr>
          <w:rFonts w:eastAsia="Times New Roman" w:cs="Times New Roman"/>
          <w:szCs w:val="24"/>
        </w:rPr>
        <w:t>μία νομιμοποίηση να προβαίνει σε πράξεις που ξεπουλάνε τη χώρα και υποθηκεύουν το μέλλον της. Ο ΣΥΡΙΖΑ θα υπερασπιστεί και τώρα ως</w:t>
      </w:r>
      <w:r>
        <w:rPr>
          <w:rFonts w:eastAsia="Times New Roman" w:cs="Times New Roman"/>
          <w:szCs w:val="24"/>
        </w:rPr>
        <w:t xml:space="preserve"> Αντιπολίτευση και γρήγορα ως Κυβέρνηση τον δημόσιο χαρακτήρα του λιμανιού». </w:t>
      </w:r>
    </w:p>
    <w:p w14:paraId="0D044E0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Θέλετε να μας πείτε, κύριε Δρίτσα, αν οι Κινέζοι είναι ελληνικό δημόσιο; Είναι ή δεν είναι;</w:t>
      </w:r>
    </w:p>
    <w:p w14:paraId="0D044E0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ξέρουμε ότι θα επικαλεστείτε και πάλι τους εκβιασμούς των Βρυξελών, τα δάκρυα </w:t>
      </w:r>
      <w:r>
        <w:rPr>
          <w:rFonts w:eastAsia="Times New Roman" w:cs="Times New Roman"/>
          <w:szCs w:val="24"/>
        </w:rPr>
        <w:t>των Υπουργών πάνω στα βρεγμένα νομοσχέδια των ιδιωτικοποιήσεων και, βεβαίως, τις πιέσεις των δανειστών. Όμως όταν ως Αντιπολίτευση λέγατε το «μολών λαβέ», τώρα δεν μπορείτε να γίνετε πιστευτός με αυτά που μας λέτε. Ή «μολών λαβέ» ή ό,τι θέλουμε το κάνουμε,</w:t>
      </w:r>
      <w:r>
        <w:rPr>
          <w:rFonts w:eastAsia="Times New Roman" w:cs="Times New Roman"/>
          <w:szCs w:val="24"/>
        </w:rPr>
        <w:t xml:space="preserve"> σε σχέση με τις εντολές ή τις πιέσεις των λεγομένων «εκβιαστών» εταίρων, δανειστών.</w:t>
      </w:r>
    </w:p>
    <w:p w14:paraId="0D044E0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Επίσης, να σας θυμίσω ότι τον Μάρτιο του 2014 εσείς ο ίδιος, κύριε Δρίτσα, είχατε βγάλει μια ανακοίνωση και είχατε δηλώσει, καταγγέλλοντας τις διαδικασίες εξπρές για την τ</w:t>
      </w:r>
      <w:r>
        <w:rPr>
          <w:rFonts w:eastAsia="Times New Roman" w:cs="Times New Roman"/>
          <w:szCs w:val="24"/>
        </w:rPr>
        <w:t xml:space="preserve">ότε επαπειλούμενη, για εσάς, ιδιωτικοποίηση του λιμανιού του Πειραιά: «Το ΤΑΙΠΕΔ μέσα στη νύχτα δημοσίευσε στη σελίδα του την πρόσκληση ενδιαφέροντος για τον ΟΛΠ». </w:t>
      </w:r>
    </w:p>
    <w:p w14:paraId="0D044E0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Εσείς μέσα στη νύχτα δεν μας φέρατε το νομοσχέδιο; Μέσα στη νύχτα δεν μας το φέρατε; Μέσα σ</w:t>
      </w:r>
      <w:r>
        <w:rPr>
          <w:rFonts w:eastAsia="Times New Roman" w:cs="Times New Roman"/>
          <w:szCs w:val="24"/>
        </w:rPr>
        <w:t>τη νύχτα πάλι δεν πήγατε μπρος-πίσω; Το περσινό ξεπούλημα του λιμανιού φέτος έγινε αξιοποίηση, κύριε Υπουργέ;</w:t>
      </w:r>
    </w:p>
    <w:p w14:paraId="0D044E0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Οι καταγγελίες για φωτογραφικές διατάξεις στον διαγωνισμό έγιναν διατάξεις του νομοσχεδίου. Τι να πιστέψουν, δηλαδή, οι πολίτες, αυτά που λέγατε ω</w:t>
      </w:r>
      <w:r>
        <w:rPr>
          <w:rFonts w:eastAsia="Times New Roman" w:cs="Times New Roman"/>
          <w:szCs w:val="24"/>
        </w:rPr>
        <w:t>ς Αντιπολίτευση ή αυτά που κάνετε ως Κυβέρνηση, τα οποία είναι ακριβώς τα αντίθετα.</w:t>
      </w:r>
    </w:p>
    <w:p w14:paraId="0D044E0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Ωστόσο, ο πόλεμος κατά των ιδιωτικοποιήσεων έδιωξε επενδυτικά κεφάλαια, επιδείνωσε την οικονομική κατάσταση της χώρας, μεγάλωσε τον φορολογικό λογαριασμό, που στέλνετε διαρ</w:t>
      </w:r>
      <w:r>
        <w:rPr>
          <w:rFonts w:eastAsia="Times New Roman" w:cs="Times New Roman"/>
          <w:szCs w:val="24"/>
        </w:rPr>
        <w:t xml:space="preserve">κώς στους πολίτες όλο και πιο φουσκωμένο. </w:t>
      </w:r>
    </w:p>
    <w:p w14:paraId="0D044E0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Εμείς θεωρούμε ότι οι ιδεοληψίες σας ζημίωσαν τη χώρα και οι περσινές σας καταγγελίες δεν χώρεσαν στο νομοσχέδιο που καλούμαστε να ψηφίσουμε.</w:t>
      </w:r>
    </w:p>
    <w:p w14:paraId="0D044E0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για να καταλή</w:t>
      </w:r>
      <w:r>
        <w:rPr>
          <w:rFonts w:eastAsia="Times New Roman" w:cs="Times New Roman"/>
          <w:szCs w:val="24"/>
        </w:rPr>
        <w:t>ξ</w:t>
      </w:r>
      <w:r>
        <w:rPr>
          <w:rFonts w:eastAsia="Times New Roman" w:cs="Times New Roman"/>
          <w:szCs w:val="24"/>
        </w:rPr>
        <w:t>ω, κυρία Πρόεδρε, εμείς στο Ποτάμι θε</w:t>
      </w:r>
      <w:r>
        <w:rPr>
          <w:rFonts w:eastAsia="Times New Roman" w:cs="Times New Roman"/>
          <w:szCs w:val="24"/>
        </w:rPr>
        <w:t xml:space="preserve">ωρούμε ότι η ιδιωτικοποίηση του λιμανιού του Πειραιά είναι ένα θετικό βήμα διότι είναι διαρθρωτική, δεν είναι εισπρακτική. Και εμείς υποστηρίζουμε οποιαδήποτε υγιή επιχειρηματική κίνηση, η οποία θα κινητοποιεί επενδύσεις, θα δημιουργεί νέες θέσεις εργασία </w:t>
      </w:r>
      <w:r>
        <w:rPr>
          <w:rFonts w:eastAsia="Times New Roman" w:cs="Times New Roman"/>
          <w:szCs w:val="24"/>
        </w:rPr>
        <w:t>και θα θωρακίζει την παραγωγική μας βάση.</w:t>
      </w:r>
    </w:p>
    <w:p w14:paraId="0D044E0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Ολοκληρώστε, κύριε Αμυρά.</w:t>
      </w:r>
    </w:p>
    <w:p w14:paraId="0D044E0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ΓΙΩΡΓΙΟΣ ΑΜΥΡΑΣ: </w:t>
      </w:r>
      <w:r>
        <w:rPr>
          <w:rFonts w:eastAsia="Times New Roman" w:cs="Times New Roman"/>
          <w:szCs w:val="24"/>
        </w:rPr>
        <w:t>Να πω μόνο αυτό, κυρία Πρόεδρε.</w:t>
      </w:r>
    </w:p>
    <w:p w14:paraId="0D044E0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Να μας πει ο ίδιος ο κύριος Υπουργός, που τον άκουσα πριν εδώ στην τοποθέτησή </w:t>
      </w:r>
      <w:r>
        <w:rPr>
          <w:rFonts w:eastAsia="Times New Roman" w:cs="Times New Roman"/>
          <w:szCs w:val="24"/>
        </w:rPr>
        <w:t>του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να αναφέρετα</w:t>
      </w:r>
      <w:r>
        <w:rPr>
          <w:rFonts w:eastAsia="Times New Roman" w:cs="Times New Roman"/>
          <w:szCs w:val="24"/>
        </w:rPr>
        <w:t xml:space="preserve">ι </w:t>
      </w:r>
      <w:r>
        <w:rPr>
          <w:rFonts w:eastAsia="Times New Roman" w:cs="Times New Roman"/>
          <w:szCs w:val="24"/>
        </w:rPr>
        <w:t xml:space="preserve">σε </w:t>
      </w:r>
      <w:r>
        <w:rPr>
          <w:rFonts w:eastAsia="Times New Roman" w:cs="Times New Roman"/>
          <w:szCs w:val="24"/>
        </w:rPr>
        <w:t>μία επιλογή σχεδόν καταναγκαστική, δηλαδή της πώλησης του λιμανιού του Πειραιά, αν νιώθει ότι είναι ένας καταναγκασμένος σχεδόν Υπουργός. Τι απ’ όλα ισχύει;</w:t>
      </w:r>
    </w:p>
    <w:p w14:paraId="0D044E10" w14:textId="77777777" w:rsidR="00510C84" w:rsidRDefault="007027BA">
      <w:pPr>
        <w:spacing w:line="600" w:lineRule="auto"/>
        <w:ind w:firstLine="720"/>
        <w:contextualSpacing/>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0D044E11" w14:textId="77777777" w:rsidR="00510C84" w:rsidRDefault="007027BA">
      <w:pPr>
        <w:spacing w:line="600" w:lineRule="auto"/>
        <w:ind w:firstLine="709"/>
        <w:contextualSpacing/>
        <w:jc w:val="center"/>
        <w:rPr>
          <w:rFonts w:eastAsia="Times New Roman" w:cs="Times New Roman"/>
          <w:szCs w:val="24"/>
        </w:rPr>
      </w:pPr>
      <w:r>
        <w:rPr>
          <w:rFonts w:eastAsia="Times New Roman"/>
          <w:bCs/>
        </w:rPr>
        <w:t>(Χειροκροτήματα από την πτέρυγα του Ποταμιού)</w:t>
      </w:r>
    </w:p>
    <w:p w14:paraId="0D044E12" w14:textId="77777777" w:rsidR="00510C84" w:rsidRDefault="007027BA">
      <w:pPr>
        <w:spacing w:line="600" w:lineRule="auto"/>
        <w:ind w:firstLine="709"/>
        <w:contextualSpacing/>
        <w:jc w:val="center"/>
        <w:rPr>
          <w:rFonts w:eastAsia="Times New Roman" w:cs="Times New Roman"/>
          <w:szCs w:val="24"/>
        </w:rPr>
      </w:pPr>
      <w:r>
        <w:rPr>
          <w:rFonts w:eastAsia="Times New Roman" w:cs="Times New Roman"/>
          <w:szCs w:val="24"/>
        </w:rPr>
        <w:t>(Θόρυβος από την πτέρυγα του ΣΥ</w:t>
      </w:r>
      <w:r>
        <w:rPr>
          <w:rFonts w:eastAsia="Times New Roman" w:cs="Times New Roman"/>
          <w:szCs w:val="24"/>
        </w:rPr>
        <w:t>ΡΙΖΑ)</w:t>
      </w:r>
    </w:p>
    <w:p w14:paraId="0D044E1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Μη διαμαρτύρεστε.</w:t>
      </w:r>
    </w:p>
    <w:p w14:paraId="0D044E1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Ελάτε, κύριε Καραναστάση, έχετε τον λόγο. Μετά είναι η κ. Ασημακοπούλου.</w:t>
      </w:r>
    </w:p>
    <w:p w14:paraId="0D044E1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 xml:space="preserve">Κυρία Πρόεδρε, κύριοι Υπουργοί, κυρίες και κύριοι συνάδελφοι, το υπό ψήφιση νομοσχέδιο δεν </w:t>
      </w:r>
      <w:r>
        <w:rPr>
          <w:rFonts w:eastAsia="Times New Roman" w:cs="Times New Roman"/>
          <w:szCs w:val="24"/>
        </w:rPr>
        <w:t>χρειάζεται ιδιαίτερες συστάσεις για το περιεχόμενό του.</w:t>
      </w:r>
    </w:p>
    <w:p w14:paraId="0D044E1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του </w:t>
      </w:r>
      <w:r>
        <w:rPr>
          <w:rFonts w:eastAsia="Times New Roman" w:cs="Times New Roman"/>
          <w:szCs w:val="24"/>
        </w:rPr>
        <w:t>λ</w:t>
      </w:r>
      <w:r>
        <w:rPr>
          <w:rFonts w:eastAsia="Times New Roman" w:cs="Times New Roman"/>
          <w:szCs w:val="24"/>
        </w:rPr>
        <w:t>ιμένα του Πειραιά απασχολεί την κοινή γνώμη στη χώρα μας για περισσότερο από μια δεκαετία. Από τη μακρινή 13</w:t>
      </w:r>
      <w:r>
        <w:rPr>
          <w:rFonts w:eastAsia="Times New Roman" w:cs="Times New Roman"/>
          <w:szCs w:val="24"/>
          <w:vertAlign w:val="superscript"/>
        </w:rPr>
        <w:t>η</w:t>
      </w:r>
      <w:r>
        <w:rPr>
          <w:rFonts w:eastAsia="Times New Roman" w:cs="Times New Roman"/>
          <w:szCs w:val="24"/>
        </w:rPr>
        <w:t xml:space="preserve"> Φεβρουαρίου του 2002 με την πρώτη σύμβαση παραχώρησης</w:t>
      </w:r>
      <w:r>
        <w:rPr>
          <w:rFonts w:eastAsia="Times New Roman" w:cs="Times New Roman"/>
          <w:szCs w:val="24"/>
        </w:rPr>
        <w:t>,</w:t>
      </w:r>
      <w:r>
        <w:rPr>
          <w:rFonts w:eastAsia="Times New Roman" w:cs="Times New Roman"/>
          <w:szCs w:val="24"/>
        </w:rPr>
        <w:t xml:space="preserve"> που θεωρήθηκε ότι θα αποτελούσε θεμελιώδη όρο για την εκδήλωση ιδιωτικού επενδυτικού ενδιαφέροντος αναφορικά με την απόκτηση μετοχικής πλειοψηφίας στον ΟΛΠ μέχρι σήμερα</w:t>
      </w:r>
      <w:r>
        <w:rPr>
          <w:rFonts w:eastAsia="Times New Roman" w:cs="Times New Roman"/>
          <w:szCs w:val="24"/>
        </w:rPr>
        <w:t>,</w:t>
      </w:r>
      <w:r>
        <w:rPr>
          <w:rFonts w:eastAsia="Times New Roman" w:cs="Times New Roman"/>
          <w:szCs w:val="24"/>
        </w:rPr>
        <w:t xml:space="preserve"> χύθηκε πολύ μελάνι και ξοδεύτηκαν πολλές ώρες συζητήσεων και αντεγκλήσεων για να φτάσ</w:t>
      </w:r>
      <w:r>
        <w:rPr>
          <w:rFonts w:eastAsia="Times New Roman" w:cs="Times New Roman"/>
          <w:szCs w:val="24"/>
        </w:rPr>
        <w:t xml:space="preserve">ουμε στο σημερινό νομοθέτημα, το οποίο πέραν του γεγονότος ότι συνιστά ανειλημμένη συμβατική δέσμευση του ελληνικού δημοσίου, συνδέεται αναμφίβολα με την εμπέδωση κλίματος επενδυτικής ασφάλειας και σταθερότητας. </w:t>
      </w:r>
    </w:p>
    <w:p w14:paraId="0D044E1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Αναφερόμενος στην ανειλημμένη συμβατική δέσ</w:t>
      </w:r>
      <w:r>
        <w:rPr>
          <w:rFonts w:eastAsia="Times New Roman" w:cs="Times New Roman"/>
          <w:szCs w:val="24"/>
        </w:rPr>
        <w:t>μευση του ελληνικού δημοσίου, εννοώ φυσικά τη δέσμευση που προκύπτει από τις διατάξεις του ν.3986/2011, με τον οποίο το 74% περίπου των μετοχών εκδόσεως του ΟΛΠ διακρατήθηκε από το ελληνικό δημόσιο έως ότου οι μετοχές εισφέρθηκαν στο ΤΑΙΠΕΔ με σχετικές απο</w:t>
      </w:r>
      <w:r>
        <w:rPr>
          <w:rFonts w:eastAsia="Times New Roman" w:cs="Times New Roman"/>
          <w:szCs w:val="24"/>
        </w:rPr>
        <w:t xml:space="preserve">φάσεις της Διυπουργικής Επιτροπής Αναδιαρθρώσεων και Αποκρατικοποιήσεων. </w:t>
      </w:r>
    </w:p>
    <w:p w14:paraId="0D044E1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είναι πράγματι σημαντικό να διευκρινιστεί ότι το πρότυπο ιδιωτικοποίησης στο οποίο προσχώρησαν με ευκολία οι προηγούμενες κυβερνήσεις για τα λιμάνια του Πειραιά και </w:t>
      </w:r>
      <w:r>
        <w:rPr>
          <w:rFonts w:eastAsia="Times New Roman" w:cs="Times New Roman"/>
          <w:szCs w:val="24"/>
        </w:rPr>
        <w:t>της Θεσσαλονίκης</w:t>
      </w:r>
      <w:r>
        <w:rPr>
          <w:rFonts w:eastAsia="Times New Roman" w:cs="Times New Roman"/>
          <w:szCs w:val="24"/>
        </w:rPr>
        <w:t>,</w:t>
      </w:r>
      <w:r>
        <w:rPr>
          <w:rFonts w:eastAsia="Times New Roman" w:cs="Times New Roman"/>
          <w:szCs w:val="24"/>
        </w:rPr>
        <w:t xml:space="preserve"> απέχει παρασάγγας από το πρότυπο το οποίο είναι προς το παρόν –το </w:t>
      </w:r>
      <w:r>
        <w:rPr>
          <w:rFonts w:eastAsia="Times New Roman" w:cs="Times New Roman"/>
          <w:szCs w:val="24"/>
          <w:lang w:val="en-US"/>
        </w:rPr>
        <w:t>landlord</w:t>
      </w:r>
      <w:r>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xml:space="preserve">- κυρίαρχο εντός Ευρωπαϊκής Ένωσης. </w:t>
      </w:r>
    </w:p>
    <w:p w14:paraId="0D044E1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μπορεί παρά να υπογραμμιστεί ότι η επιλογή αυτή έγινε αν και οι προηγούμενες κυβερνήσεις είχαν τη </w:t>
      </w:r>
      <w:r>
        <w:rPr>
          <w:rFonts w:eastAsia="Times New Roman"/>
          <w:szCs w:val="24"/>
        </w:rPr>
        <w:t xml:space="preserve">δυνατότητα </w:t>
      </w:r>
      <w:r>
        <w:rPr>
          <w:rFonts w:eastAsia="Times New Roman" w:cs="Times New Roman"/>
          <w:szCs w:val="24"/>
        </w:rPr>
        <w:t xml:space="preserve">να προχωρήσουν σε παραχώρηση μεμονωμένων τερματικών εντός των λιμένων. Συνεπώς, είναι οι δικές σας επιλογές, κυρίες και κύριοι συνάδελφοι της </w:t>
      </w:r>
      <w:r>
        <w:rPr>
          <w:rFonts w:eastAsia="Times New Roman" w:cs="Times New Roman"/>
          <w:szCs w:val="24"/>
        </w:rPr>
        <w:t>Μ</w:t>
      </w:r>
      <w:r>
        <w:rPr>
          <w:rFonts w:eastAsia="Times New Roman" w:cs="Times New Roman"/>
          <w:szCs w:val="24"/>
        </w:rPr>
        <w:t xml:space="preserve">είζονος Αντιπολίτευσης, που καθορίζουν εν πολλοίς το περιεχόμενο του νομοσχεδίου. </w:t>
      </w:r>
    </w:p>
    <w:p w14:paraId="0D044E1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επισημαίνω ότι η </w:t>
      </w:r>
      <w:r>
        <w:rPr>
          <w:rFonts w:eastAsia="Times New Roman" w:cs="Times New Roman"/>
          <w:szCs w:val="24"/>
        </w:rPr>
        <w:t xml:space="preserve">ολοκλήρωση των ιδιωτικοποιήσεων των λιμένων Πειραιά και Θεσσαλονίκης, οι οποίες είχαν ήδη ξεκινήσει από τις προηγούμενες κυβερνήσεις, ενσωματώθηκαν στον όρο 4.4 του ν.4336/2015, </w:t>
      </w:r>
      <w:r>
        <w:rPr>
          <w:rFonts w:eastAsia="Times New Roman" w:cs="Times New Roman"/>
          <w:szCs w:val="24"/>
        </w:rPr>
        <w:t xml:space="preserve">ο </w:t>
      </w:r>
      <w:r>
        <w:rPr>
          <w:rFonts w:eastAsia="Times New Roman" w:cs="Times New Roman"/>
          <w:szCs w:val="24"/>
        </w:rPr>
        <w:t>οποίο</w:t>
      </w:r>
      <w:r>
        <w:rPr>
          <w:rFonts w:eastAsia="Times New Roman" w:cs="Times New Roman"/>
          <w:szCs w:val="24"/>
        </w:rPr>
        <w:t>ς</w:t>
      </w:r>
      <w:r>
        <w:rPr>
          <w:rFonts w:eastAsia="Times New Roman" w:cs="Times New Roman"/>
          <w:szCs w:val="24"/>
        </w:rPr>
        <w:t xml:space="preserve"> κυρώθηκε από τη Βουλή με ευρεία πλειοψηφία. </w:t>
      </w:r>
    </w:p>
    <w:p w14:paraId="0D044E1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Άραγε, κύριοι συνάδελφοι</w:t>
      </w:r>
      <w:r>
        <w:rPr>
          <w:rFonts w:eastAsia="Times New Roman" w:cs="Times New Roman"/>
          <w:szCs w:val="24"/>
        </w:rPr>
        <w:t xml:space="preserve"> της Νέας Δημοκρατίας, του </w:t>
      </w:r>
      <w:r>
        <w:rPr>
          <w:rFonts w:eastAsia="Times New Roman"/>
          <w:szCs w:val="24"/>
        </w:rPr>
        <w:t>ΠΑΣΟΚ</w:t>
      </w:r>
      <w:r>
        <w:rPr>
          <w:rFonts w:eastAsia="Times New Roman" w:cs="Times New Roman"/>
          <w:szCs w:val="24"/>
        </w:rPr>
        <w:t>, του Ποταμιού, σας θυμίζει κάτι το σχέδιο σύμβασης οικονομικής ενίσχυσης της Ελλάδας από τον Ευρωπαϊκό Μηχανισμό Σταθερότητας τον Αύγουστο του 2015, το γνωστό μνημόνιο, με το οποίο σήμερα βέβαια εσείς δεν θέλετε να έχετε κα</w:t>
      </w:r>
      <w:r>
        <w:rPr>
          <w:rFonts w:eastAsia="Times New Roman" w:cs="Times New Roman"/>
          <w:szCs w:val="24"/>
        </w:rPr>
        <w:t>μμ</w:t>
      </w:r>
      <w:r>
        <w:rPr>
          <w:rFonts w:eastAsia="Times New Roman" w:cs="Times New Roman"/>
          <w:szCs w:val="24"/>
        </w:rPr>
        <w:t>ία</w:t>
      </w:r>
      <w:r>
        <w:rPr>
          <w:rFonts w:eastAsia="Times New Roman" w:cs="Times New Roman"/>
          <w:szCs w:val="24"/>
        </w:rPr>
        <w:t xml:space="preserve"> σχέση, αλλά το επιζητούσατε μετά μανίας πέρυσι τέτοιον καιρό; </w:t>
      </w:r>
    </w:p>
    <w:p w14:paraId="0D044E1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Κύριε Πρόεδρε, σταματώ εδώ την αναφορά μου στις αιτιάσεις και τα υποκριτικά σχόλια της Αντιπολίτευσης, ιδιαίτερα των κομμάτων των κυβερνήσεων</w:t>
      </w:r>
      <w:r>
        <w:rPr>
          <w:rFonts w:eastAsia="Times New Roman" w:cs="Times New Roman"/>
          <w:szCs w:val="24"/>
        </w:rPr>
        <w:t>,</w:t>
      </w:r>
      <w:r>
        <w:rPr>
          <w:rFonts w:eastAsia="Times New Roman" w:cs="Times New Roman"/>
          <w:szCs w:val="24"/>
        </w:rPr>
        <w:t xml:space="preserve"> τα οποία έφεραν αυτά τα καταστροφικά αποτελέσ</w:t>
      </w:r>
      <w:r>
        <w:rPr>
          <w:rFonts w:eastAsia="Times New Roman" w:cs="Times New Roman"/>
          <w:szCs w:val="24"/>
        </w:rPr>
        <w:t xml:space="preserve">ματα στη χώρα μας. </w:t>
      </w:r>
    </w:p>
    <w:p w14:paraId="0D044E1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Μετά τις εκλογές του Σεπτεμβρίου του 2015, έλαβε χώρα μια συστηματική και οργανωμένη προσπάθεια της </w:t>
      </w:r>
      <w:r>
        <w:rPr>
          <w:rFonts w:eastAsia="Times New Roman"/>
          <w:szCs w:val="24"/>
        </w:rPr>
        <w:t>Κυβέρνησης</w:t>
      </w:r>
      <w:r>
        <w:rPr>
          <w:rFonts w:eastAsia="Times New Roman" w:cs="Times New Roman"/>
          <w:szCs w:val="24"/>
        </w:rPr>
        <w:t xml:space="preserve"> για επαναδιαπραγμάτευση των όρων της ιδιωτικοποίησης. Εξάλλου, σε αντιστοιχία με τις αρχές και τις θέσεις μας και μετά τη θέσ</w:t>
      </w:r>
      <w:r>
        <w:rPr>
          <w:rFonts w:eastAsia="Times New Roman" w:cs="Times New Roman"/>
          <w:szCs w:val="24"/>
        </w:rPr>
        <w:t xml:space="preserve">η σε ισχύ του ν.4389/2016, διαμορφώνονται όροι και προϋποθέσεις εναλλακτικής αναπτυξιακής αξιοποίησης των λιμένων, χωρίς να τίθεται σε αμφιβολία ο δημόσιος έλεγχος. </w:t>
      </w:r>
    </w:p>
    <w:p w14:paraId="0D044E1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Η Κυβέρνηση κατέθεσε το παρόν νομοσχέδιο</w:t>
      </w:r>
      <w:r>
        <w:rPr>
          <w:rFonts w:eastAsia="Times New Roman" w:cs="Times New Roman"/>
          <w:szCs w:val="24"/>
        </w:rPr>
        <w:t>,</w:t>
      </w:r>
      <w:r>
        <w:rPr>
          <w:rFonts w:eastAsia="Times New Roman" w:cs="Times New Roman"/>
          <w:szCs w:val="24"/>
        </w:rPr>
        <w:t xml:space="preserve"> με το οποίο συνοπτικά επιτυγχάνονται ή διασφαλίζ</w:t>
      </w:r>
      <w:r>
        <w:rPr>
          <w:rFonts w:eastAsia="Times New Roman" w:cs="Times New Roman"/>
          <w:szCs w:val="24"/>
        </w:rPr>
        <w:t xml:space="preserve">ονται τα εξής: Μεταβίβασε αρχικά το 51% των μετοχών και στη συνέχεια και μόνο εφόσον πληρωθούν αναβλητικές αιρέσεις, το υπόλοιπο 6%. Εξαίρεσε τη σύμβαση παραχώρησης της Ζώνης Λιπασμάτων, εξασφάλισε την προστασία πολλών περιοχών των αρχαιολογικών χώρων της </w:t>
      </w:r>
      <w:r>
        <w:rPr>
          <w:rFonts w:eastAsia="Times New Roman" w:cs="Times New Roman"/>
          <w:szCs w:val="24"/>
        </w:rPr>
        <w:t>Χερσονήσου της Κυνόσουρας, διασφάλισε τη χρήση κρίσιμων εγκαταστάσεων για το Λιμενικό Σώμα και την Ελληνική Ακτοφυλακή, περιφρούρησε τον δημόσιο χαρακτήρα –κάτι που είναι σημαντικό- του δημοσίου συμφέροντος υπηρεσιών και φυσικά εξασφάλισε την προστασία των</w:t>
      </w:r>
      <w:r>
        <w:rPr>
          <w:rFonts w:eastAsia="Times New Roman" w:cs="Times New Roman"/>
          <w:szCs w:val="24"/>
        </w:rPr>
        <w:t xml:space="preserve"> εργασιακών δικαιωμάτων. </w:t>
      </w:r>
    </w:p>
    <w:p w14:paraId="0D044E1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κοινός τόπος, κυρίες και κύριοι συνάδελφοι, αλλά πρέπει να έχουμε πάντα το μυαλό μας ότι η διασφάλιση του ζωτικού ρόλου του </w:t>
      </w:r>
      <w:r>
        <w:rPr>
          <w:rFonts w:eastAsia="Times New Roman" w:cs="Times New Roman"/>
          <w:szCs w:val="24"/>
        </w:rPr>
        <w:t>λ</w:t>
      </w:r>
      <w:r>
        <w:rPr>
          <w:rFonts w:eastAsia="Times New Roman" w:cs="Times New Roman"/>
          <w:szCs w:val="24"/>
        </w:rPr>
        <w:t>ιμένος Πειραιώς για τη θαλάσσια διασύνδεση με τη νησιωτική Ελλάδα, την υποστήριξη της τουριστικής α</w:t>
      </w:r>
      <w:r>
        <w:rPr>
          <w:rFonts w:eastAsia="Times New Roman" w:cs="Times New Roman"/>
          <w:szCs w:val="24"/>
        </w:rPr>
        <w:t>νάπτυξης της χώρας, τη ναυπηγοεπισκευαστική δραστηριότητα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και η διερεύνηση και καταγραφή επενδύσεων σε λιμενικές υποδομές και ανωδομές, τις οποίες ο ιδιώτης επενδυτής θα αναλάβει να υλοποιήσει προκειμένου να ενισχύσει την ανάπτυξη του λιμένα είνα</w:t>
      </w:r>
      <w:r>
        <w:rPr>
          <w:rFonts w:eastAsia="Times New Roman" w:cs="Times New Roman"/>
          <w:szCs w:val="24"/>
        </w:rPr>
        <w:t xml:space="preserve">ι αδιαπραγμάτευτα σημεία και έτσι παραμένουν με το παρόν νομοσχέδιο. </w:t>
      </w:r>
    </w:p>
    <w:p w14:paraId="0D044E2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Εξάλλου, όλη η διαδικασία αναθεώρησης της υφιστάμενης σύμβασης παραχώρησης δεν επηρεάζει ορισμένα θεμελιώδη στοιχεία και παραδοχές της, όπως είναι ιδίως το πλήρες, αποκλειστικό και αδιαμ</w:t>
      </w:r>
      <w:r>
        <w:rPr>
          <w:rFonts w:eastAsia="Times New Roman" w:cs="Times New Roman"/>
          <w:szCs w:val="24"/>
        </w:rPr>
        <w:t xml:space="preserve">φισβήτητο δικαίωμα κυριότητας του ελληνικού δημοσίου επί της χερσαίας λιμενικής ζώνης του </w:t>
      </w:r>
      <w:r>
        <w:rPr>
          <w:rFonts w:eastAsia="Times New Roman" w:cs="Times New Roman"/>
          <w:szCs w:val="24"/>
        </w:rPr>
        <w:t>λ</w:t>
      </w:r>
      <w:r>
        <w:rPr>
          <w:rFonts w:eastAsia="Times New Roman" w:cs="Times New Roman"/>
          <w:szCs w:val="24"/>
        </w:rPr>
        <w:t xml:space="preserve">ιμένα Πειραιά, των γηπέδων που τις αποτελούν, των επ’ αυτής κτιρίων και εγκαταστάσεων. </w:t>
      </w:r>
    </w:p>
    <w:p w14:paraId="0D044E2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w:t>
      </w:r>
      <w:r>
        <w:rPr>
          <w:rFonts w:eastAsia="Times New Roman" w:cs="Times New Roman"/>
          <w:szCs w:val="24"/>
        </w:rPr>
        <w:t>λευτή)</w:t>
      </w:r>
    </w:p>
    <w:p w14:paraId="0D044E2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Κυρία Πρόεδρε, τελειώνω σε ένα λεπτό.</w:t>
      </w:r>
    </w:p>
    <w:p w14:paraId="0D044E2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Τον χαρακτήρα της χερσαίας λιμενικής ζώνης ως δημόσιου κοινόχρηστου πράγματος και την απαρέγκλιτη εφαρμογή των συναφών συνταγματικών διατάξεων, καθώς και τη διάρκεια της σύμβασης που λήγει το 2052.</w:t>
      </w:r>
    </w:p>
    <w:p w14:paraId="0D044E2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Ως επιτυχία τ</w:t>
      </w:r>
      <w:r>
        <w:rPr>
          <w:rFonts w:eastAsia="Times New Roman" w:cs="Times New Roman"/>
          <w:szCs w:val="24"/>
        </w:rPr>
        <w:t xml:space="preserve">ης </w:t>
      </w:r>
      <w:r>
        <w:rPr>
          <w:rFonts w:eastAsia="Times New Roman"/>
          <w:szCs w:val="24"/>
        </w:rPr>
        <w:t>Κυβέρνησης</w:t>
      </w:r>
      <w:r>
        <w:rPr>
          <w:rFonts w:eastAsia="Times New Roman" w:cs="Times New Roman"/>
          <w:szCs w:val="24"/>
        </w:rPr>
        <w:t xml:space="preserve"> θα πρέπει να λογιστεί το γεγονός ότι ο συντελεστής υπολογισμού του ανταλλάγματος παραχώρησης αυξάνεται από τον σήμερα ισχύοντα 2% σε 3,5% και ορίζεται ως ελάχιστο ύψος του ετήσιου καταβαλλόμενου ανταλλάγματος για τη συνολική υπολειπόμενη διάρ</w:t>
      </w:r>
      <w:r>
        <w:rPr>
          <w:rFonts w:eastAsia="Times New Roman" w:cs="Times New Roman"/>
          <w:szCs w:val="24"/>
        </w:rPr>
        <w:t>κεια της σύμβασης το ποσό περίπου των 3.500.000 ευρώ, το οποίο αντιστοιχεί κατά προσέγγιση στο 3,5% του τρέχοντος ετήσιου κύκλου εργασιών του ΟΛΠ.</w:t>
      </w:r>
    </w:p>
    <w:p w14:paraId="0D044E2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Το βέβαιο είναι ότι το </w:t>
      </w:r>
      <w:r>
        <w:rPr>
          <w:rFonts w:eastAsia="Times New Roman" w:cs="Times New Roman"/>
          <w:szCs w:val="24"/>
        </w:rPr>
        <w:t>λ</w:t>
      </w:r>
      <w:r>
        <w:rPr>
          <w:rFonts w:eastAsia="Times New Roman" w:cs="Times New Roman"/>
          <w:szCs w:val="24"/>
        </w:rPr>
        <w:t>ιμάνι του Πειραιά μπορεί και πρέπει να συμβάλλει στην ενίσχυση των αναπτυξιακών ρυθμώ</w:t>
      </w:r>
      <w:r>
        <w:rPr>
          <w:rFonts w:eastAsia="Times New Roman" w:cs="Times New Roman"/>
          <w:szCs w:val="24"/>
        </w:rPr>
        <w:t xml:space="preserve">ν ανόδου της ελληνικής οικονομίας, στην αύξηση του ΑΕΠ και στη δημιουργία θέσεων εργασίας. Η πλήρης αξιοποίηση των δυνατοτήτων, με όρους αξιοπρέπειας, αποτελεί τη βασική υποχρέωση του ελληνικού </w:t>
      </w:r>
      <w:r>
        <w:rPr>
          <w:rFonts w:eastAsia="Times New Roman" w:cs="Times New Roman"/>
          <w:szCs w:val="24"/>
        </w:rPr>
        <w:t>δ</w:t>
      </w:r>
      <w:r>
        <w:rPr>
          <w:rFonts w:eastAsia="Times New Roman" w:cs="Times New Roman"/>
          <w:szCs w:val="24"/>
        </w:rPr>
        <w:t xml:space="preserve">ημοσίου την επόμενη ημέρα της κύρωσης του προτεινόμενου </w:t>
      </w:r>
      <w:r>
        <w:rPr>
          <w:rFonts w:eastAsia="Times New Roman" w:cs="Times New Roman"/>
          <w:szCs w:val="24"/>
        </w:rPr>
        <w:t>σχεδίου νόμου.</w:t>
      </w:r>
    </w:p>
    <w:p w14:paraId="0D044E2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είμαι περήφανος που η χώρα μου βρίσκεται σε δεινή θέση να παραχωρεί τη διαχείριση του εθνικού πλούτου σε ξένους. Είμαι, όμως, πολύ περήφανος που η Κυβέρνηση, την οποία στηρίζω, κάνει υπεράνθρωπες προσπάθειες</w:t>
      </w:r>
      <w:r>
        <w:rPr>
          <w:rFonts w:eastAsia="Times New Roman" w:cs="Times New Roman"/>
          <w:szCs w:val="24"/>
        </w:rPr>
        <w:t xml:space="preserve"> να βγάλει τη χώρα από τη δεινή αυτή θέση, στην οποία όλοι ξέρουμε ποιοι την έφεραν. Είναι αυτοί που οδήγησαν τον ιδιωτικό τομέα αυτόν που στηρίζουν, σκεφτείτε να μην τον υποστήριζαν- να χάσει ενάμισι εκατομμύριο θέσεις τα τελευταία χρόνια και είναι και αυ</w:t>
      </w:r>
      <w:r>
        <w:rPr>
          <w:rFonts w:eastAsia="Times New Roman" w:cs="Times New Roman"/>
          <w:szCs w:val="24"/>
        </w:rPr>
        <w:t>τοί οι οποίοι μας κουνάνε το δάχτυλο και ζητάνε την παραίτηση της Κυβέρνησης.</w:t>
      </w:r>
    </w:p>
    <w:p w14:paraId="0D044E2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Εμείς στηρίζουμε το παρόν νομοσχέδιο.</w:t>
      </w:r>
    </w:p>
    <w:p w14:paraId="0D044E2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0D044E29"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D044E2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0D044E2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Κυρία Ασημακοπούλου, έχετε τον λόγο.</w:t>
      </w:r>
    </w:p>
    <w:p w14:paraId="0D044E2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Ευχαριστώ, κυρία Πρόεδρε.</w:t>
      </w:r>
    </w:p>
    <w:p w14:paraId="0D044E2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εμείς προσήλθαμε να συζητήσουμε αυτό το σχέδιο νόμου, αυτήν την πολύ στρατηγική και σημαντική συμφωνία, που αφορά στο </w:t>
      </w:r>
      <w:r>
        <w:rPr>
          <w:rFonts w:eastAsia="Times New Roman" w:cs="Times New Roman"/>
          <w:szCs w:val="24"/>
        </w:rPr>
        <w:t>λ</w:t>
      </w:r>
      <w:r>
        <w:rPr>
          <w:rFonts w:eastAsia="Times New Roman" w:cs="Times New Roman"/>
          <w:szCs w:val="24"/>
        </w:rPr>
        <w:t>ιμάνι του Πειραιά, με καλή διάθεση, όπω</w:t>
      </w:r>
      <w:r>
        <w:rPr>
          <w:rFonts w:eastAsia="Times New Roman" w:cs="Times New Roman"/>
          <w:szCs w:val="24"/>
        </w:rPr>
        <w:t xml:space="preserve">ς καλή διάθεση έχουμε απέναντι στο Ελληνικό, απέναντι στα αεροδρόμια, απέναντι στον </w:t>
      </w:r>
      <w:r>
        <w:rPr>
          <w:rFonts w:eastAsia="Times New Roman" w:cs="Times New Roman"/>
          <w:szCs w:val="24"/>
          <w:lang w:val="en-US"/>
        </w:rPr>
        <w:t>TAP</w:t>
      </w:r>
      <w:r>
        <w:rPr>
          <w:rFonts w:eastAsia="Times New Roman" w:cs="Times New Roman"/>
          <w:szCs w:val="24"/>
        </w:rPr>
        <w:t xml:space="preserve">, απέναντι σε όλες αυτές τις πολύ μεγάλες και πολύ σημαντικές συμφωνίες, οι οποίες δρομολογήθηκαν επί ημερών της </w:t>
      </w:r>
      <w:r>
        <w:rPr>
          <w:rFonts w:eastAsia="Times New Roman" w:cs="Times New Roman"/>
          <w:szCs w:val="24"/>
        </w:rPr>
        <w:t>κ</w:t>
      </w:r>
      <w:r>
        <w:rPr>
          <w:rFonts w:eastAsia="Times New Roman" w:cs="Times New Roman"/>
          <w:szCs w:val="24"/>
        </w:rPr>
        <w:t>υβερνήσεως του Αντώνη Σαμαρά.</w:t>
      </w:r>
    </w:p>
    <w:p w14:paraId="0D044E2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Είμαστε, όμως, και ιδεολο</w:t>
      </w:r>
      <w:r>
        <w:rPr>
          <w:rFonts w:eastAsia="Times New Roman" w:cs="Times New Roman"/>
          <w:szCs w:val="24"/>
        </w:rPr>
        <w:t xml:space="preserve">γικά θετικά προδιατεθειμένοι. Γιατί πιστεύουμε ότι είναι καλό πράγμα και αυτή η συμφωνία, όπως και αυτές οι άλλες συμφωνίες στις οποίες αναφέρθηκα; Γιατί βοηθάνε, φέρνουν δημόσια έσοδα, διότι βελτιώνονται οι υποδομές του </w:t>
      </w:r>
      <w:r>
        <w:rPr>
          <w:rFonts w:eastAsia="Times New Roman" w:cs="Times New Roman"/>
          <w:szCs w:val="24"/>
        </w:rPr>
        <w:t>δ</w:t>
      </w:r>
      <w:r>
        <w:rPr>
          <w:rFonts w:eastAsia="Times New Roman" w:cs="Times New Roman"/>
          <w:szCs w:val="24"/>
        </w:rPr>
        <w:t>ημοσίου, διότι πέφτουν χρήματα στη</w:t>
      </w:r>
      <w:r>
        <w:rPr>
          <w:rFonts w:eastAsia="Times New Roman" w:cs="Times New Roman"/>
          <w:szCs w:val="24"/>
        </w:rPr>
        <w:t>ν αγορά, διότι –και ίσως αυτό είναι το πιο σημαντικό στη σημερινή συγκυρία για όλους μας- δημιουργούν θέσεις εργασίας. Γι’ αυτό εμείς ήμασταν και είμαστε διαχρονικά υπέρ αυτών των πραγμάτων.</w:t>
      </w:r>
    </w:p>
    <w:p w14:paraId="0D044E2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Σε όλες τις προσπάθειες που έχουμε κάνει διαχρονικά εσείς είστε α</w:t>
      </w:r>
      <w:r>
        <w:rPr>
          <w:rFonts w:eastAsia="Times New Roman" w:cs="Times New Roman"/>
          <w:szCs w:val="24"/>
        </w:rPr>
        <w:t>πέναντι από αυτά τα πράγματα και ιδεολογικά και πολιτικά. Δεν έχετε ψηφίσει ως Αντιπολίτευση τίποτε παρεμφερές. Είστε απέναντι σε αυτά τα πράγματα, συμμετέχοντας και οργανώνοντας δυναμικές, κινητοποιήσεις, προεκλογικά με υποσχέσεις που τώρα δεν τηρείτε, με</w:t>
      </w:r>
      <w:r>
        <w:rPr>
          <w:rFonts w:eastAsia="Times New Roman" w:cs="Times New Roman"/>
          <w:szCs w:val="24"/>
        </w:rPr>
        <w:t xml:space="preserve"> μεγαλόστομες υπουργικές και προγραμματικές δηλώσεις ότι αυτά δεν θα γίνουν επί ημερών σας κ</w:t>
      </w:r>
      <w:r>
        <w:rPr>
          <w:rFonts w:eastAsia="Times New Roman" w:cs="Times New Roman"/>
          <w:szCs w:val="24"/>
        </w:rPr>
        <w:t>αι λοιπά</w:t>
      </w:r>
      <w:r>
        <w:rPr>
          <w:rFonts w:eastAsia="Times New Roman" w:cs="Times New Roman"/>
          <w:szCs w:val="24"/>
        </w:rPr>
        <w:t>.</w:t>
      </w:r>
    </w:p>
    <w:p w14:paraId="0D044E3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Πάνε τώρα αυτά. Τώρα έχουμε την άλλη ιστορία. Έχουμε αυτήν την ιστορία που –επιτρέψτε μου- είναι η ιστορία της κλάψας. Είναι αυτό που λέει: «Μα, εμείς δεν</w:t>
      </w:r>
      <w:r>
        <w:rPr>
          <w:rFonts w:eastAsia="Times New Roman" w:cs="Times New Roman"/>
          <w:szCs w:val="24"/>
        </w:rPr>
        <w:t xml:space="preserve"> τα θέλουμε αυτά, δεν τα πιστεύουμε, αλλά να, βρεθήκαμε με την πλάτη στον τοίχο και οι κακοί ξένοι, οι εκβιαστές, μάς υποχρεώνουν τώρα να τα κάνουμε αυτά τα πράγματα, που εμείς δεν τα θέλουμε και κλαίμε και λίγο». Όμως στο τέλος τα υπογράφετε όλα όπως είνα</w:t>
      </w:r>
      <w:r>
        <w:rPr>
          <w:rFonts w:eastAsia="Times New Roman" w:cs="Times New Roman"/>
          <w:szCs w:val="24"/>
        </w:rPr>
        <w:t>ι. Όλα τα υπογράφετε. Και όταν έρχονται στο Κοινοβούλιο, λέτε «ναι» όλα τα χεράκια. Αυτή είναι η καινούργια ιστορία.</w:t>
      </w:r>
    </w:p>
    <w:p w14:paraId="0D044E3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Και κάπου λέτε ότι κάτι βελτιώσατε. Και να σας πω κάτι; Σας το λέω ειλικρινά: Φυσικά, αν βελτιώνατε κάτι στο δημόσιο συμφέρον, εμείς πού θα</w:t>
      </w:r>
      <w:r>
        <w:rPr>
          <w:rFonts w:eastAsia="Times New Roman" w:cs="Times New Roman"/>
          <w:szCs w:val="24"/>
        </w:rPr>
        <w:t xml:space="preserve"> ήμασταν; Απέναντι; Για ποιον λόγο; Εμείς τα πιστεύουμε από την αρχή ότι αυτά είναι στην κατεύθυνση της βελτίωσης του δημόσιου συμφέροντος. Μαζί σας θα ήμασταν.</w:t>
      </w:r>
    </w:p>
    <w:p w14:paraId="0D044E3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Και αν ζητούσατε και τη βοήθειά μας, που έχουμε εμπειρία</w:t>
      </w:r>
      <w:r>
        <w:rPr>
          <w:rFonts w:eastAsia="Times New Roman" w:cs="Times New Roman"/>
          <w:szCs w:val="24"/>
        </w:rPr>
        <w:t>,</w:t>
      </w:r>
      <w:r>
        <w:rPr>
          <w:rFonts w:eastAsia="Times New Roman" w:cs="Times New Roman"/>
          <w:szCs w:val="24"/>
        </w:rPr>
        <w:t xml:space="preserve"> στο πώς να τα βελτιώσετε, πάλι στο πλ</w:t>
      </w:r>
      <w:r>
        <w:rPr>
          <w:rFonts w:eastAsia="Times New Roman" w:cs="Times New Roman"/>
          <w:szCs w:val="24"/>
        </w:rPr>
        <w:t>ευρό σας θα ήμασταν. Νομίζω, όμως, ότι ο κ. Βαρβιτσιώτης που ήταν και ο αρμόδιος για τη συγκεκριμένη συμφωνία, απάντησε διεξοδικά ένα-ένα σε αυτά τα επιχειρήματα που προβάλλατε περί βελτίωσης των όρων. Οπότε δεν στέκομαι σε αυτό.</w:t>
      </w:r>
    </w:p>
    <w:p w14:paraId="0D044E3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Στέκομαι στο γεγονός ότι έ</w:t>
      </w:r>
      <w:r>
        <w:rPr>
          <w:rFonts w:eastAsia="Times New Roman" w:cs="Times New Roman"/>
          <w:szCs w:val="24"/>
        </w:rPr>
        <w:t>χουμε μία κοινή ρητορική το τελευταίο διάστημα, μια ρητορική που λέει: «Τώρα που έκλεισε η αξιολόγηση, με τεράστια καθυστέρηση και μεγάλο κόστος, πρέπει να πάμε παρακάτω και αυτό που χρειαζόμαστε είναι επενδύσεις». Επενδυτικό σοκ χρειάζεται.</w:t>
      </w:r>
    </w:p>
    <w:p w14:paraId="0D044E3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Το λέει και ο κ. Μάρδας, που λέει ότι θέλουμε 100 δισεκατομμύρια, ο κ. Σταθάκης 120 δισεκατομμύρια. Επενδυτικό σοκ χρειάζεται, για να πάρουμε μπρος. Εγώ συμφωνώ με αυτήν τη δήλωση. Επενδυτικό σοκ χρειάζεται, μόνο που, δυστυχώς για τη χώρα, εσείς δεν μπορεί</w:t>
      </w:r>
      <w:r>
        <w:rPr>
          <w:rFonts w:eastAsia="Times New Roman" w:cs="Times New Roman"/>
          <w:szCs w:val="24"/>
        </w:rPr>
        <w:t>τε να προκαλέσετε επενδυτικό σοκ. Αυτό το οποίο προκαλείτε εσείς, με τη συμπεριφορά σας, είναι σοκ στους επενδυτές, που δεν είναι το ζητούμενο.</w:t>
      </w:r>
    </w:p>
    <w:p w14:paraId="0D044E3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Προκαλείται σοκ στους υφιστάμενους επενδυτές, στις Σκουριές, που δεν τους δίνατε άδεια στην αρχή και βέβαια τώρα</w:t>
      </w:r>
      <w:r>
        <w:rPr>
          <w:rFonts w:eastAsia="Times New Roman" w:cs="Times New Roman"/>
          <w:szCs w:val="24"/>
        </w:rPr>
        <w:t xml:space="preserve"> ο κ. Σκουρλέτης όλα τα έδωσε. Σοκ παθαίνουν οι επενδυτές, όταν βλέπουν έναν Υπουργό, όπως είναι ο κ. Σπίρτζης, να κλαίει, να πονάει, κάτι να κάνει, όταν υπογράφει αυτά. Σοκ </w:t>
      </w:r>
      <w:r>
        <w:rPr>
          <w:rFonts w:eastAsia="Times New Roman" w:cs="Times New Roman"/>
          <w:szCs w:val="24"/>
        </w:rPr>
        <w:t>έπαθαν</w:t>
      </w:r>
      <w:r>
        <w:rPr>
          <w:rFonts w:eastAsia="Times New Roman" w:cs="Times New Roman"/>
          <w:szCs w:val="24"/>
        </w:rPr>
        <w:t xml:space="preserve"> και οι αντισυμβαλλόμενοί σας εχθές, όπως είδαμε από την επιστολή που κατέθε</w:t>
      </w:r>
      <w:r>
        <w:rPr>
          <w:rFonts w:eastAsia="Times New Roman" w:cs="Times New Roman"/>
          <w:szCs w:val="24"/>
        </w:rPr>
        <w:t>σαν στην Εθνική Αντιπροσωπεία.</w:t>
      </w:r>
    </w:p>
    <w:p w14:paraId="0D044E36"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Έπαθαν σοκ διότι, παρακαλώ, δεν γίνεται. Όποιος συγκρίνει από τη μια την επιστολή της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με τα σημεία που λέει ότι άλλαξε η συμφωνία, με τις σημερινές νομοτεχνικές βελτιώσεις που έφερε ο Υπουργός –δεν με νοιάζει αν τις α</w:t>
      </w:r>
      <w:r>
        <w:rPr>
          <w:rFonts w:eastAsia="Times New Roman"/>
          <w:szCs w:val="24"/>
        </w:rPr>
        <w:t>λλαγές τις έκανε ο Υπουργός ή η Γενική Γραμματεία της Κυβερνήσεως ή ένας εξωγήινος από τον Άρη-, όποιος συγκρίνει αυτά τα δύο πράγματα, θα δει ότι αυτό το οποίο συνέβη σήμερα ξεκάθαρα λέγεται πολιτική γαργάρα. Έτσι λέγεται.</w:t>
      </w:r>
    </w:p>
    <w:p w14:paraId="0D044E37" w14:textId="77777777" w:rsidR="00510C84" w:rsidRDefault="007027BA">
      <w:pPr>
        <w:spacing w:line="600" w:lineRule="auto"/>
        <w:ind w:firstLine="720"/>
        <w:contextualSpacing/>
        <w:jc w:val="both"/>
        <w:rPr>
          <w:rFonts w:eastAsia="Times New Roman"/>
          <w:szCs w:val="24"/>
        </w:rPr>
      </w:pPr>
      <w:r>
        <w:rPr>
          <w:rFonts w:eastAsia="Times New Roman"/>
          <w:szCs w:val="24"/>
        </w:rPr>
        <w:t>Και η απάντηση –συνοψίζω- από τη</w:t>
      </w:r>
      <w:r>
        <w:rPr>
          <w:rFonts w:eastAsia="Times New Roman"/>
          <w:szCs w:val="24"/>
        </w:rPr>
        <w:t xml:space="preserve"> Συμπολίτευση είναι πάντα η ίδια. </w:t>
      </w:r>
      <w:r>
        <w:rPr>
          <w:rFonts w:eastAsia="Times New Roman"/>
          <w:szCs w:val="24"/>
        </w:rPr>
        <w:t>Δεν ε</w:t>
      </w:r>
      <w:r>
        <w:rPr>
          <w:rFonts w:eastAsia="Times New Roman"/>
          <w:szCs w:val="24"/>
        </w:rPr>
        <w:t xml:space="preserve">ίναι καθόλου πρωτότυπη, είναι παιδαριώδης, είναι διχαστική και επαναλαμβάνεται συνέχεια. Είναι αυτό το ερώτημα: Εσείς με ποιον είστε; Όταν δεν έχετε επιχειρήματα πια, όταν δεν μπορείτε να δικαιολογήσετε τις πολιτικές </w:t>
      </w:r>
      <w:r>
        <w:rPr>
          <w:rFonts w:eastAsia="Times New Roman"/>
          <w:szCs w:val="24"/>
        </w:rPr>
        <w:t>κυβιστήσεις, λέτε: «Εσείς με ποιον είστε;». Γιατί εμείς, ξέρετε, είμαστε πάντα με τους κακούς. Όποιος είναι ο κακός, εμείς είμαστε με τους κακούς. Αυτή είναι η ερώτηση.</w:t>
      </w:r>
    </w:p>
    <w:p w14:paraId="0D044E38" w14:textId="77777777" w:rsidR="00510C84" w:rsidRDefault="007027BA">
      <w:pPr>
        <w:spacing w:line="600" w:lineRule="auto"/>
        <w:ind w:firstLine="720"/>
        <w:contextualSpacing/>
        <w:jc w:val="both"/>
        <w:rPr>
          <w:rFonts w:eastAsia="Times New Roman"/>
          <w:szCs w:val="24"/>
        </w:rPr>
      </w:pPr>
      <w:r>
        <w:rPr>
          <w:rFonts w:eastAsia="Times New Roman"/>
          <w:szCs w:val="24"/>
        </w:rPr>
        <w:t>Δεν μου αρέσει, όμως, να αφήνω ερωτήματα αναπάντητα, ακόμα κι όταν είναι παιδαριώδη και</w:t>
      </w:r>
      <w:r>
        <w:rPr>
          <w:rFonts w:eastAsia="Times New Roman"/>
          <w:szCs w:val="24"/>
        </w:rPr>
        <w:t xml:space="preserve"> κουραστικά και επαναλαμβανόμενα και αναχρονιστικά εντελώς. Δηλαδή, το να βλέπεις στην πολιτική Ολυμπιακός-Παναθηναϊκός, Αριστερά-Δεξιά στο θέμα της οικονομίας είναι παιδαριώδες και αναχρονιστικό. Με ποιον είστε, λοιπόν, εσείς; Με ποιον είμαστε εμείς;</w:t>
      </w:r>
    </w:p>
    <w:p w14:paraId="0D044E39" w14:textId="77777777" w:rsidR="00510C84" w:rsidRDefault="007027BA">
      <w:pPr>
        <w:spacing w:line="600" w:lineRule="auto"/>
        <w:ind w:firstLine="720"/>
        <w:contextualSpacing/>
        <w:jc w:val="both"/>
        <w:rPr>
          <w:rFonts w:eastAsia="Times New Roman"/>
          <w:szCs w:val="24"/>
        </w:rPr>
      </w:pPr>
      <w:r>
        <w:rPr>
          <w:rFonts w:eastAsia="Times New Roman"/>
          <w:szCs w:val="24"/>
        </w:rPr>
        <w:t>(Στο</w:t>
      </w:r>
      <w:r>
        <w:rPr>
          <w:rFonts w:eastAsia="Times New Roman"/>
          <w:szCs w:val="24"/>
        </w:rPr>
        <w:t xml:space="preserve"> σημείο αυτό κτυπάει το κουδούνι λήξεως του χρόνου ομιλίας της κυρίας Βουλευτού)</w:t>
      </w:r>
    </w:p>
    <w:p w14:paraId="0D044E3A" w14:textId="77777777" w:rsidR="00510C84" w:rsidRDefault="007027BA">
      <w:pPr>
        <w:spacing w:line="600" w:lineRule="auto"/>
        <w:ind w:firstLine="720"/>
        <w:contextualSpacing/>
        <w:jc w:val="both"/>
        <w:rPr>
          <w:rFonts w:eastAsia="Times New Roman"/>
          <w:szCs w:val="24"/>
        </w:rPr>
      </w:pPr>
      <w:r>
        <w:rPr>
          <w:rFonts w:eastAsia="Times New Roman"/>
          <w:szCs w:val="24"/>
        </w:rPr>
        <w:t>Εμείς, λοιπόν, επειδή δεν μπορείτε να προκαλέσετε επενδυτικό σοκ, αλλά μόνο σοκ στους επενδυτές, είμαστε γενικώς, να ξέρετε, με όλους τους ανθρώπους στους οποίους έχετε προκαλ</w:t>
      </w:r>
      <w:r>
        <w:rPr>
          <w:rFonts w:eastAsia="Times New Roman"/>
          <w:szCs w:val="24"/>
        </w:rPr>
        <w:t xml:space="preserve">έσει σοκ. Και δεν αναφέρομαι στους επενδυτές. Αναφέρομαι σε όλους τους ανθρώπους που έχετε προκαλέσει σοκ. Προχθές ήταν ένας χρόνος από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Είμαστε με τις Ελληνίδες και τους Έλληνες στους οποίους προκαλέσατε σοκ κλείνοντας τις τράπεζες. Είμαστε με τις Ελληνίδες και τους Έλληνες που έχουν χάσει τη δουλειά τους, επειδή έχουν πάθει σοκ, γιατί έκλεισε ο </w:t>
      </w:r>
      <w:r>
        <w:rPr>
          <w:rFonts w:eastAsia="Times New Roman"/>
          <w:szCs w:val="24"/>
        </w:rPr>
        <w:t>«ΠΥΡΣΟΣ»</w:t>
      </w:r>
      <w:r>
        <w:rPr>
          <w:rFonts w:eastAsia="Times New Roman"/>
          <w:szCs w:val="24"/>
        </w:rPr>
        <w:t xml:space="preserve">, έκλεισε το </w:t>
      </w:r>
      <w:r>
        <w:rPr>
          <w:rFonts w:eastAsia="Times New Roman"/>
          <w:szCs w:val="24"/>
        </w:rPr>
        <w:t>«</w:t>
      </w:r>
      <w:r>
        <w:rPr>
          <w:rFonts w:eastAsia="Times New Roman"/>
          <w:szCs w:val="24"/>
          <w:lang w:val="en-US"/>
        </w:rPr>
        <w:t>LEDRA</w:t>
      </w:r>
      <w:r>
        <w:rPr>
          <w:rFonts w:eastAsia="Times New Roman"/>
          <w:szCs w:val="24"/>
        </w:rPr>
        <w:t xml:space="preserve"> </w:t>
      </w:r>
      <w:r>
        <w:rPr>
          <w:rFonts w:eastAsia="Times New Roman"/>
          <w:szCs w:val="24"/>
          <w:lang w:val="en-US"/>
        </w:rPr>
        <w:t>MARRIOTT</w:t>
      </w:r>
      <w:r>
        <w:rPr>
          <w:rFonts w:eastAsia="Times New Roman"/>
          <w:szCs w:val="24"/>
        </w:rPr>
        <w:t>»</w:t>
      </w:r>
      <w:r>
        <w:rPr>
          <w:rFonts w:eastAsia="Times New Roman"/>
          <w:szCs w:val="24"/>
        </w:rPr>
        <w:t xml:space="preserve"> και </w:t>
      </w:r>
      <w:r>
        <w:rPr>
          <w:rFonts w:eastAsia="Times New Roman"/>
          <w:szCs w:val="24"/>
        </w:rPr>
        <w:t xml:space="preserve">τώρα ο </w:t>
      </w:r>
      <w:r>
        <w:rPr>
          <w:rFonts w:eastAsia="Times New Roman"/>
          <w:szCs w:val="24"/>
        </w:rPr>
        <w:t>«ΜΑΡΙΝΟΠΟΥΛΟΣ»</w:t>
      </w:r>
      <w:r>
        <w:rPr>
          <w:rFonts w:eastAsia="Times New Roman"/>
          <w:szCs w:val="24"/>
        </w:rPr>
        <w:t>. Είμαστε με αυτούς. Είμαστε με τους επιχειρηματίες, οι οποίοι έχουν πάθει σοκ, γιατί αγωνίζονται με τη φορολογία σας να κρατήσουν ανοιχτές τις επιχειρήσεις σας. Είμαστε με τους κατοίκους των νησιών που έχουν πάθει σοκ, γιατί δεν υπάρχ</w:t>
      </w:r>
      <w:r>
        <w:rPr>
          <w:rFonts w:eastAsia="Times New Roman"/>
          <w:szCs w:val="24"/>
        </w:rPr>
        <w:t>ει πλέον το μειωμένο ΦΠΑ. Είμαστε με τον μέσο Έλληνα καταναλωτή που πάει στο σο</w:t>
      </w:r>
      <w:r>
        <w:rPr>
          <w:rFonts w:eastAsia="Times New Roman"/>
          <w:szCs w:val="24"/>
        </w:rPr>
        <w:t>υ</w:t>
      </w:r>
      <w:r>
        <w:rPr>
          <w:rFonts w:eastAsia="Times New Roman"/>
          <w:szCs w:val="24"/>
        </w:rPr>
        <w:t>περμάρκετ και παθαίνει σοκ κάθε βδομάδα, όταν βλέπει ότι έχει αυξηθεί ο ΦΠΑ και με όλους τους Έλληνες που θα πάθουν οσονούπω σοκ, όταν τους έρθουν οι φορολογικές δηλώσεις, τα ε</w:t>
      </w:r>
      <w:r>
        <w:rPr>
          <w:rFonts w:eastAsia="Times New Roman"/>
          <w:szCs w:val="24"/>
        </w:rPr>
        <w:t>κκαθαριστικά και βεβαίως ο ΕΝΦΙΑ που θα καταργούσατε μαζί με τις μειωμένες αντικειμενικές αξίες που θα τους δίνατε. Με όλους αυτούς που έχουν πάθει σοκ, είμαστε εμείς, για να σας απαντήσω.</w:t>
      </w:r>
    </w:p>
    <w:p w14:paraId="0D044E3B"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Γιατί φαίνεται –και κλείνω, κυρία Πρόεδρε- ότι ο μόνος άνθρωπος σε </w:t>
      </w:r>
      <w:r>
        <w:rPr>
          <w:rFonts w:eastAsia="Times New Roman"/>
          <w:szCs w:val="24"/>
        </w:rPr>
        <w:t xml:space="preserve">αυτήν τη χώρα που δεν έχει πάθει σοκ είναι ο κ. Τσίπρας. Ή μάλλον για να το διορθώσω αυτό, προχτές στη δήλωσή του είπε ότι είναι σοκ ιστορικών διαστάσεων το </w:t>
      </w:r>
      <w:r>
        <w:rPr>
          <w:rFonts w:eastAsia="Times New Roman"/>
          <w:szCs w:val="24"/>
          <w:lang w:val="en-US"/>
        </w:rPr>
        <w:t>Brexit</w:t>
      </w:r>
      <w:r>
        <w:rPr>
          <w:rFonts w:eastAsia="Times New Roman"/>
          <w:szCs w:val="24"/>
        </w:rPr>
        <w:t>. Και αυτό που σόκαρε τον κ. Τσίπρα –τώρα το λες και αστείο αυτό- ήταν τι; Ο κ. Κάμερον, λέει</w:t>
      </w:r>
      <w:r>
        <w:rPr>
          <w:rFonts w:eastAsia="Times New Roman"/>
          <w:szCs w:val="24"/>
        </w:rPr>
        <w:t xml:space="preserve">, δεν είχε </w:t>
      </w:r>
      <w:r>
        <w:rPr>
          <w:rFonts w:eastAsia="Times New Roman"/>
          <w:szCs w:val="24"/>
          <w:lang w:val="en-US"/>
        </w:rPr>
        <w:t>plan</w:t>
      </w:r>
      <w:r>
        <w:rPr>
          <w:rFonts w:eastAsia="Times New Roman"/>
          <w:szCs w:val="24"/>
        </w:rPr>
        <w:t xml:space="preserve"> </w:t>
      </w:r>
      <w:r>
        <w:rPr>
          <w:rFonts w:eastAsia="Times New Roman"/>
          <w:szCs w:val="24"/>
          <w:lang w:val="en-US"/>
        </w:rPr>
        <w:t>B</w:t>
      </w:r>
      <w:r>
        <w:rPr>
          <w:rFonts w:eastAsia="Times New Roman"/>
          <w:szCs w:val="24"/>
        </w:rPr>
        <w:t xml:space="preserve"> όταν έβαλε το δημοψήφισμα στο τραπέζι. Με συγχωρείτε που το λέω και γελάω. Δεν είχε </w:t>
      </w:r>
      <w:r>
        <w:rPr>
          <w:rFonts w:eastAsia="Times New Roman"/>
          <w:szCs w:val="24"/>
          <w:lang w:val="en-US"/>
        </w:rPr>
        <w:t>plan</w:t>
      </w:r>
      <w:r>
        <w:rPr>
          <w:rFonts w:eastAsia="Times New Roman"/>
          <w:szCs w:val="24"/>
        </w:rPr>
        <w:t xml:space="preserve"> </w:t>
      </w:r>
      <w:r>
        <w:rPr>
          <w:rFonts w:eastAsia="Times New Roman"/>
          <w:szCs w:val="24"/>
          <w:lang w:val="en-US"/>
        </w:rPr>
        <w:t>B</w:t>
      </w:r>
      <w:r>
        <w:rPr>
          <w:rFonts w:eastAsia="Times New Roman"/>
          <w:szCs w:val="24"/>
        </w:rPr>
        <w:t xml:space="preserve">. Ενώ, βεβαίως, πέρυσι ο κ. Τσίπρας είχε </w:t>
      </w:r>
      <w:r>
        <w:rPr>
          <w:rFonts w:eastAsia="Times New Roman"/>
          <w:szCs w:val="24"/>
          <w:lang w:val="en-US"/>
        </w:rPr>
        <w:t>plan</w:t>
      </w:r>
      <w:r>
        <w:rPr>
          <w:rFonts w:eastAsia="Times New Roman"/>
          <w:szCs w:val="24"/>
        </w:rPr>
        <w:t xml:space="preserve"> </w:t>
      </w:r>
      <w:r>
        <w:rPr>
          <w:rFonts w:eastAsia="Times New Roman"/>
          <w:szCs w:val="24"/>
          <w:lang w:val="en-US"/>
        </w:rPr>
        <w:t>B</w:t>
      </w:r>
      <w:r>
        <w:rPr>
          <w:rFonts w:eastAsia="Times New Roman"/>
          <w:szCs w:val="24"/>
        </w:rPr>
        <w:t>. Ήταν του κ. Βαρουφάκη, της κ. Κωνσταντοπούλου.</w:t>
      </w:r>
    </w:p>
    <w:p w14:paraId="0D044E3C" w14:textId="77777777" w:rsidR="00510C84" w:rsidRDefault="007027BA">
      <w:pPr>
        <w:spacing w:line="600" w:lineRule="auto"/>
        <w:ind w:firstLine="720"/>
        <w:contextualSpacing/>
        <w:jc w:val="both"/>
        <w:rPr>
          <w:rFonts w:eastAsia="Times New Roman"/>
          <w:szCs w:val="24"/>
        </w:rPr>
      </w:pPr>
      <w:r>
        <w:rPr>
          <w:rFonts w:eastAsia="Times New Roman"/>
          <w:b/>
          <w:szCs w:val="24"/>
        </w:rPr>
        <w:t>ΠΑΝΑΓΙΩΤΑ ΚΟΖΟΜΠΟΛΗ-ΑΜΑΝΑΤΙΔΗ:</w:t>
      </w:r>
      <w:r>
        <w:rPr>
          <w:rFonts w:eastAsia="Times New Roman"/>
          <w:szCs w:val="24"/>
        </w:rPr>
        <w:t xml:space="preserve"> Ήταν άλλο το ερώτημα.</w:t>
      </w:r>
    </w:p>
    <w:p w14:paraId="0D044E3D" w14:textId="77777777" w:rsidR="00510C84" w:rsidRDefault="007027BA">
      <w:pPr>
        <w:spacing w:line="600" w:lineRule="auto"/>
        <w:ind w:firstLine="720"/>
        <w:contextualSpacing/>
        <w:jc w:val="both"/>
        <w:rPr>
          <w:rFonts w:eastAsia="Times New Roman"/>
          <w:szCs w:val="24"/>
        </w:rPr>
      </w:pPr>
      <w:r>
        <w:rPr>
          <w:rFonts w:eastAsia="Times New Roman"/>
          <w:b/>
          <w:szCs w:val="24"/>
        </w:rPr>
        <w:t>ΑΝΝΑ-ΜΙΣΕΛ ΑΣΗΜΑΚΟΠΟΥΛΟΥ:</w:t>
      </w:r>
      <w:r>
        <w:rPr>
          <w:rFonts w:eastAsia="Times New Roman"/>
          <w:szCs w:val="24"/>
        </w:rPr>
        <w:t xml:space="preserve"> Δεν ξέρω ποιο </w:t>
      </w:r>
      <w:r>
        <w:rPr>
          <w:rFonts w:eastAsia="Times New Roman"/>
          <w:szCs w:val="24"/>
          <w:lang w:val="en-US"/>
        </w:rPr>
        <w:t>plan</w:t>
      </w:r>
      <w:r>
        <w:rPr>
          <w:rFonts w:eastAsia="Times New Roman"/>
          <w:szCs w:val="24"/>
        </w:rPr>
        <w:t xml:space="preserve"> </w:t>
      </w:r>
      <w:r>
        <w:rPr>
          <w:rFonts w:eastAsia="Times New Roman"/>
          <w:szCs w:val="24"/>
          <w:lang w:val="en-US"/>
        </w:rPr>
        <w:t>B</w:t>
      </w:r>
      <w:r>
        <w:rPr>
          <w:rFonts w:eastAsia="Times New Roman"/>
          <w:szCs w:val="24"/>
        </w:rPr>
        <w:t xml:space="preserve"> ήταν. Μάλλον το σοκ το έπαθε, γιατί, ξέρετε, στις πολιτισμένες και σοβαρές χώρες γίνεται ένα δημοψήφισμα κι όταν βγαίνει «</w:t>
      </w:r>
      <w:r>
        <w:rPr>
          <w:rFonts w:eastAsia="Times New Roman"/>
          <w:szCs w:val="24"/>
        </w:rPr>
        <w:t>όχι</w:t>
      </w:r>
      <w:r>
        <w:rPr>
          <w:rFonts w:eastAsia="Times New Roman"/>
          <w:szCs w:val="24"/>
        </w:rPr>
        <w:t>» είναι «</w:t>
      </w:r>
      <w:r>
        <w:rPr>
          <w:rFonts w:eastAsia="Times New Roman"/>
          <w:szCs w:val="24"/>
        </w:rPr>
        <w:t>όχι</w:t>
      </w:r>
      <w:r>
        <w:rPr>
          <w:rFonts w:eastAsia="Times New Roman"/>
          <w:szCs w:val="24"/>
        </w:rPr>
        <w:t>», δεν είναι «</w:t>
      </w:r>
      <w:r>
        <w:rPr>
          <w:rFonts w:eastAsia="Times New Roman"/>
          <w:szCs w:val="24"/>
        </w:rPr>
        <w:t>όχι</w:t>
      </w:r>
      <w:r>
        <w:rPr>
          <w:rFonts w:eastAsia="Times New Roman"/>
          <w:szCs w:val="24"/>
        </w:rPr>
        <w:t>» και μετά το γυρίζουμε σε κάτι άλλο.</w:t>
      </w:r>
    </w:p>
    <w:p w14:paraId="0D044E3E"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Αν δεν σοκάρουν </w:t>
      </w:r>
      <w:r>
        <w:rPr>
          <w:rFonts w:eastAsia="Times New Roman"/>
          <w:szCs w:val="24"/>
        </w:rPr>
        <w:t>όλα αυτά τον κ. Τσίπρα, όπως και αυτό που συνέβη εδώ μέσα σήμερα, που το έκανε ο Υπουργός ή η Γενική Γραμματεία της Κυβερνήσεως και μετά έγινε γαργάρα, δεν ξέρω τι τον σοκάρει, αλλά σας κάνω μια πρόβλεψη. Θα σοκαριστεί, όταν δει τα αποτελέσματα των επόμενω</w:t>
      </w:r>
      <w:r>
        <w:rPr>
          <w:rFonts w:eastAsia="Times New Roman"/>
          <w:szCs w:val="24"/>
        </w:rPr>
        <w:t>ν εκλογών.</w:t>
      </w:r>
    </w:p>
    <w:p w14:paraId="0D044E3F" w14:textId="77777777" w:rsidR="00510C84" w:rsidRDefault="007027BA">
      <w:pPr>
        <w:spacing w:line="600" w:lineRule="auto"/>
        <w:ind w:firstLine="720"/>
        <w:contextualSpacing/>
        <w:jc w:val="both"/>
        <w:rPr>
          <w:rFonts w:eastAsia="Times New Roman"/>
          <w:szCs w:val="24"/>
        </w:rPr>
      </w:pPr>
      <w:r>
        <w:rPr>
          <w:rFonts w:eastAsia="Times New Roman"/>
          <w:szCs w:val="24"/>
        </w:rPr>
        <w:t>Ευχαριστώ πολύ.</w:t>
      </w:r>
    </w:p>
    <w:p w14:paraId="0D044E40" w14:textId="77777777" w:rsidR="00510C84" w:rsidRDefault="007027BA">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D044E41"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ΠΡΟΕΔΡΕΟΥΣΑ (Αναστασία Χριστοδουλοπούλου):</w:t>
      </w:r>
      <w:r>
        <w:rPr>
          <w:rFonts w:eastAsia="Times New Roman"/>
          <w:szCs w:val="24"/>
        </w:rPr>
        <w:t xml:space="preserve"> Κύριε Καρρά, ελάτε.</w:t>
      </w:r>
    </w:p>
    <w:p w14:paraId="0D044E42" w14:textId="77777777" w:rsidR="00510C84" w:rsidRDefault="007027BA">
      <w:pPr>
        <w:spacing w:line="600" w:lineRule="auto"/>
        <w:ind w:firstLine="720"/>
        <w:contextualSpacing/>
        <w:jc w:val="both"/>
        <w:rPr>
          <w:rFonts w:eastAsia="Times New Roman"/>
          <w:szCs w:val="24"/>
        </w:rPr>
      </w:pPr>
      <w:r>
        <w:rPr>
          <w:rFonts w:eastAsia="Times New Roman"/>
          <w:szCs w:val="24"/>
        </w:rPr>
        <w:t>Κύριε Καρρά, επειδή προλάβατε τον κ. Λεβέντη και θα υπάρξει…</w:t>
      </w:r>
    </w:p>
    <w:p w14:paraId="0D044E43"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ΓΕΩΡΓΙΟΣ-ΔΗΜΗΤΡΙΟΣ ΚΑΡΡΑΣ: </w:t>
      </w:r>
      <w:r>
        <w:rPr>
          <w:rFonts w:eastAsia="Times New Roman"/>
          <w:szCs w:val="24"/>
        </w:rPr>
        <w:t>Θα κάνω μια οικονομία, κ</w:t>
      </w:r>
      <w:r>
        <w:rPr>
          <w:rFonts w:eastAsia="Times New Roman"/>
          <w:szCs w:val="24"/>
        </w:rPr>
        <w:t>υρία Πρόεδρε.</w:t>
      </w:r>
    </w:p>
    <w:p w14:paraId="0D044E44"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ΠΡΟΕΔΡΕΟΥΣΑ (Αναστασία Χριστοδουλοπούλου):</w:t>
      </w:r>
      <w:r>
        <w:rPr>
          <w:rFonts w:eastAsia="Times New Roman"/>
          <w:szCs w:val="24"/>
        </w:rPr>
        <w:t xml:space="preserve"> Κάντε, παρακαλώ. Γιατί τυπικά έχετε δέκα λεπτά, αλλά στην πραγματικότητα…</w:t>
      </w:r>
    </w:p>
    <w:p w14:paraId="0D044E45"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ΓΕΩΡΓΙΟΣ-ΔΗΜΗΤΡΙΟΣ ΚΑΡΡΑΣ: </w:t>
      </w:r>
      <w:r>
        <w:rPr>
          <w:rFonts w:eastAsia="Times New Roman"/>
          <w:szCs w:val="24"/>
        </w:rPr>
        <w:t>Θα προσπαθήσω να κάνω μια οικονομία…</w:t>
      </w:r>
    </w:p>
    <w:p w14:paraId="0D044E46"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ΠΡΟΕΔΡΕΟΥΣΑ (Αναστασία Χριστοδουλοπούλου):</w:t>
      </w:r>
      <w:r>
        <w:rPr>
          <w:rFonts w:eastAsia="Times New Roman"/>
          <w:szCs w:val="24"/>
        </w:rPr>
        <w:t xml:space="preserve"> Ευχαριστώ.</w:t>
      </w:r>
    </w:p>
    <w:p w14:paraId="0D044E47" w14:textId="77777777" w:rsidR="00510C84" w:rsidRDefault="007027BA">
      <w:pPr>
        <w:spacing w:line="600" w:lineRule="auto"/>
        <w:ind w:firstLine="720"/>
        <w:contextualSpacing/>
        <w:jc w:val="both"/>
        <w:rPr>
          <w:rFonts w:eastAsia="Times New Roman"/>
          <w:szCs w:val="24"/>
        </w:rPr>
      </w:pPr>
      <w:r>
        <w:rPr>
          <w:rFonts w:eastAsia="Times New Roman"/>
          <w:b/>
          <w:szCs w:val="24"/>
        </w:rPr>
        <w:t>ΓΕΩΡΓΙΟ</w:t>
      </w:r>
      <w:r>
        <w:rPr>
          <w:rFonts w:eastAsia="Times New Roman"/>
          <w:b/>
          <w:szCs w:val="24"/>
        </w:rPr>
        <w:t xml:space="preserve">Σ-ΔΗΜΗΤΡΙΟΣ ΚΑΡΡΑΣ: </w:t>
      </w:r>
      <w:r>
        <w:rPr>
          <w:rFonts w:eastAsia="Times New Roman"/>
          <w:szCs w:val="24"/>
        </w:rPr>
        <w:t>Κι εγώ ευχαριστώ, κυρία Πρόεδρε.</w:t>
      </w:r>
    </w:p>
    <w:p w14:paraId="0D044E48" w14:textId="77777777" w:rsidR="00510C84" w:rsidRDefault="007027BA">
      <w:pPr>
        <w:spacing w:line="600" w:lineRule="auto"/>
        <w:ind w:firstLine="720"/>
        <w:contextualSpacing/>
        <w:jc w:val="both"/>
        <w:rPr>
          <w:rFonts w:eastAsia="Times New Roman"/>
          <w:szCs w:val="24"/>
        </w:rPr>
      </w:pPr>
      <w:r>
        <w:rPr>
          <w:rFonts w:eastAsia="Times New Roman"/>
          <w:szCs w:val="24"/>
        </w:rPr>
        <w:t>Θα πω το εξής, λοιπόν, κυρία Πρόεδρε</w:t>
      </w:r>
      <w:r>
        <w:rPr>
          <w:rFonts w:eastAsia="Times New Roman"/>
          <w:szCs w:val="24"/>
        </w:rPr>
        <w:t>.</w:t>
      </w:r>
      <w:r>
        <w:rPr>
          <w:rFonts w:eastAsia="Times New Roman"/>
          <w:szCs w:val="24"/>
        </w:rPr>
        <w:t xml:space="preserve"> Η σύμβαση, όπως τουλάχιστον από τα </w:t>
      </w:r>
      <w:r>
        <w:rPr>
          <w:rFonts w:eastAsia="Times New Roman"/>
          <w:szCs w:val="24"/>
        </w:rPr>
        <w:t>μ</w:t>
      </w:r>
      <w:r>
        <w:rPr>
          <w:rFonts w:eastAsia="Times New Roman"/>
          <w:szCs w:val="24"/>
        </w:rPr>
        <w:t xml:space="preserve">έσα </w:t>
      </w:r>
      <w:r>
        <w:rPr>
          <w:rFonts w:eastAsia="Times New Roman"/>
          <w:szCs w:val="24"/>
        </w:rPr>
        <w:t>ε</w:t>
      </w:r>
      <w:r>
        <w:rPr>
          <w:rFonts w:eastAsia="Times New Roman"/>
          <w:szCs w:val="24"/>
        </w:rPr>
        <w:t>νημέρωσης παρουσιάστηκε, έδιδε μια ακτίδα ελπίδας, για τον λόγο ότι εξακολουθούσε να υπάρχει ένα ισχυρό επενδυτικό ενδιαφέρο</w:t>
      </w:r>
      <w:r>
        <w:rPr>
          <w:rFonts w:eastAsia="Times New Roman"/>
          <w:szCs w:val="24"/>
        </w:rPr>
        <w:t>ν για τη χώρα μας. Δεν υπάρχει αμφιβολία ότι όλοι μέσα στην Αίθουσα αυτή, δεν υπάρχει αμφιβολία ότι μέσα στην κοινωνία</w:t>
      </w:r>
      <w:r>
        <w:rPr>
          <w:rFonts w:eastAsia="Times New Roman"/>
          <w:szCs w:val="24"/>
        </w:rPr>
        <w:t>,</w:t>
      </w:r>
      <w:r>
        <w:rPr>
          <w:rFonts w:eastAsia="Times New Roman"/>
          <w:szCs w:val="24"/>
        </w:rPr>
        <w:t xml:space="preserve"> όλοι περιμένουμε κάποιες ξένες επενδύσεις, οι οποίες αφ</w:t>
      </w:r>
      <w:r>
        <w:rPr>
          <w:rFonts w:eastAsia="Times New Roman"/>
          <w:szCs w:val="24"/>
        </w:rPr>
        <w:t xml:space="preserve">’ </w:t>
      </w:r>
      <w:r>
        <w:rPr>
          <w:rFonts w:eastAsia="Times New Roman"/>
          <w:szCs w:val="24"/>
        </w:rPr>
        <w:t xml:space="preserve">ενός μεν θα σηματοδοτήσουν την ανάκτηση της εμπιστοσύνης προς την ελληνική οικονομία, αλλά ταυτόχρονα, στο μέτρο </w:t>
      </w:r>
      <w:r>
        <w:rPr>
          <w:rFonts w:eastAsia="Times New Roman"/>
          <w:szCs w:val="24"/>
        </w:rPr>
        <w:t xml:space="preserve">που </w:t>
      </w:r>
      <w:r>
        <w:rPr>
          <w:rFonts w:eastAsia="Times New Roman"/>
          <w:szCs w:val="24"/>
        </w:rPr>
        <w:t>η κάθε μία είναι ικανή, θα δώσει εκκίνηση παραγωγικής δραστηριότητος, θα δώσει εκκίνηση απόκτησης εισοδήματος.</w:t>
      </w:r>
    </w:p>
    <w:p w14:paraId="0D044E49" w14:textId="77777777" w:rsidR="00510C84" w:rsidRDefault="007027BA">
      <w:pPr>
        <w:spacing w:line="600" w:lineRule="auto"/>
        <w:ind w:firstLine="720"/>
        <w:contextualSpacing/>
        <w:jc w:val="both"/>
        <w:rPr>
          <w:rFonts w:eastAsia="Times New Roman"/>
          <w:szCs w:val="24"/>
        </w:rPr>
      </w:pPr>
      <w:r>
        <w:rPr>
          <w:rFonts w:eastAsia="Times New Roman"/>
          <w:szCs w:val="24"/>
        </w:rPr>
        <w:t>Εκείνο το οποίο λείπει από τ</w:t>
      </w:r>
      <w:r>
        <w:rPr>
          <w:rFonts w:eastAsia="Times New Roman"/>
          <w:szCs w:val="24"/>
        </w:rPr>
        <w:t>η χώρα μας αυτή τη στιγμή, με τη μεγάλη ανεργία, είναι το εισόδημα, γιατί δεν υπάρχει εργασία, και αντίστοιχα η έλλειψη αποταμίευσης στις τράπεζες. Μην περιμένουμε να έχουμε ροή μεγάλων κεφαλαίων, τα οποία θα εισρεύσουν στη χώρα και θα δώσουν μια κίνηση. Α</w:t>
      </w:r>
      <w:r>
        <w:rPr>
          <w:rFonts w:eastAsia="Times New Roman"/>
          <w:szCs w:val="24"/>
        </w:rPr>
        <w:t>ν μόνοι μας δεν φροντίσουμε, δεν μπορούμε να κάνουμε πολλά πράγματα.</w:t>
      </w:r>
    </w:p>
    <w:p w14:paraId="0D044E4A"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Είπα, λοιπόν, ότι έδινε μια ελπίδα η συμφωνία αυτή, η οποία οφείλω να διευκρινίσω ότι ατέχνως, κακότεχνα κατέστησε τελικά την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ρυθμιστή των εξελίξεων. Και γιατί το λέω αυτό; Έχει κ</w:t>
      </w:r>
      <w:r>
        <w:rPr>
          <w:rFonts w:eastAsia="Times New Roman"/>
          <w:szCs w:val="24"/>
        </w:rPr>
        <w:t>ατατεθεί μια σύμβαση παραχώρησης από το ελληνικό δημόσιο, τυπικά προς μια ελληνική εταιρεία, προς τον Οργανισμό Λιμένος Πειραιώς. Αυτή είναι μια ελληνική εταιρεία, για την οποία όλοι ξέρουμε ότι κάποια στιγμή το πλειοψηφικό πακέτο, ύστερα από έναν διαγωνισ</w:t>
      </w:r>
      <w:r>
        <w:rPr>
          <w:rFonts w:eastAsia="Times New Roman"/>
          <w:szCs w:val="24"/>
        </w:rPr>
        <w:t xml:space="preserve">μό που έχει διενεργηθεί, θα μεταβιβαστεί στην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ή σε μια θυγατρική της. Δεν θα αλλάξει όμως, το αντικείμενο. Η εταιρεία θα παραμείνει στην Ελλάδα. Εγώ είμαι εξ εκείνων όπου υποστηρίζω ότι δεν μεταφέρεται το ελληνικό έδαφος στο εξωτερικό. Όποιος και ν</w:t>
      </w:r>
      <w:r>
        <w:rPr>
          <w:rFonts w:eastAsia="Times New Roman"/>
          <w:szCs w:val="24"/>
        </w:rPr>
        <w:t xml:space="preserve">α είναι ο μέτοχος, η εθνική κυριαρχία θα εξακολουθήσει να υφίσταται, έστω και με κάποιους περιορισμούς από συμβατικούς όρους. </w:t>
      </w:r>
    </w:p>
    <w:p w14:paraId="0D044E4B" w14:textId="77777777" w:rsidR="00510C84" w:rsidRDefault="007027BA">
      <w:pPr>
        <w:spacing w:line="600" w:lineRule="auto"/>
        <w:ind w:firstLine="720"/>
        <w:contextualSpacing/>
        <w:jc w:val="both"/>
        <w:rPr>
          <w:rFonts w:eastAsia="Times New Roman"/>
          <w:szCs w:val="24"/>
        </w:rPr>
      </w:pPr>
      <w:r>
        <w:rPr>
          <w:rFonts w:eastAsia="Times New Roman"/>
          <w:szCs w:val="24"/>
        </w:rPr>
        <w:t>Σήμερα, δυστυχώς γίναμε μάρτυρες ενός επεισοδίου, αν θέλετε να το ονομάσω, το οποίο ήταν αδικαιολόγητο και μπορώ να το πω ότι ήτα</w:t>
      </w:r>
      <w:r>
        <w:rPr>
          <w:rFonts w:eastAsia="Times New Roman"/>
          <w:szCs w:val="24"/>
        </w:rPr>
        <w:t>ν και άτολμο και αφελές. Τι συνέβη λοιπόν; Έγινε μια προσπάθεια -η οποία καθ’ ημάς δεν έπρεπε να γίνει- να μεταβληθούν ορισμένοι όροι της ήδη συμφωνηθείσης σύμβασης παραχώρησης. Η προσπάθεια αυτή, λοιπόν, δημιούργησε αντίδραση. Εξωτική θα την ονομάσω ακόμα</w:t>
      </w:r>
      <w:r>
        <w:rPr>
          <w:rFonts w:eastAsia="Times New Roman"/>
          <w:szCs w:val="24"/>
        </w:rPr>
        <w:t xml:space="preserve"> την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Δεν έχει στα χέρια της ούτε τη διοίκηση της εταιρείας Οργανισμός Λιμένος Πειραιώς ούτε είναι ακόμη κάτοχος του πλειοψηφικού πακέτου μετοχών. Κι όμως αυτή η ξένη εταιρεία, μέσα εδώ στην Αίθουσα, κατέστη ρυθμιστής. Και από ό,τι κατάλαβα, κατέστ</w:t>
      </w:r>
      <w:r>
        <w:rPr>
          <w:rFonts w:eastAsia="Times New Roman"/>
          <w:szCs w:val="24"/>
        </w:rPr>
        <w:t xml:space="preserve">η ρυθμιστής και χθες στην </w:t>
      </w:r>
      <w:r>
        <w:rPr>
          <w:rFonts w:eastAsia="Times New Roman"/>
          <w:szCs w:val="24"/>
        </w:rPr>
        <w:t>ε</w:t>
      </w:r>
      <w:r>
        <w:rPr>
          <w:rFonts w:eastAsia="Times New Roman"/>
          <w:szCs w:val="24"/>
        </w:rPr>
        <w:t xml:space="preserve">πιτροπή, με την επιστολή την οποία έστειλε. </w:t>
      </w:r>
    </w:p>
    <w:p w14:paraId="0D044E4C" w14:textId="77777777" w:rsidR="00510C84" w:rsidRDefault="007027BA">
      <w:pPr>
        <w:spacing w:line="600" w:lineRule="auto"/>
        <w:ind w:firstLine="720"/>
        <w:contextualSpacing/>
        <w:jc w:val="both"/>
        <w:rPr>
          <w:rFonts w:eastAsia="Times New Roman"/>
          <w:szCs w:val="24"/>
        </w:rPr>
      </w:pPr>
      <w:r>
        <w:rPr>
          <w:rFonts w:eastAsia="Times New Roman"/>
          <w:szCs w:val="24"/>
        </w:rPr>
        <w:t>Δεν θα έπρεπε να έχουν δημιουργηθεί, κύριοι συνάδελφοι, αυτά τα ζητήματα. Και το λέω διότι, αναγκαστήκαμε το πρωί -όταν ετέθη θέμα διακοπής της συνεδρίασης μέχρι να δούμε ποιο θα είναι</w:t>
      </w:r>
      <w:r>
        <w:rPr>
          <w:rFonts w:eastAsia="Times New Roman"/>
          <w:szCs w:val="24"/>
        </w:rPr>
        <w:t xml:space="preserve"> το τελικό κείμενο πάνω στο οποίο θα συζητήσει η Βουλή, μας είπε ο κύριος Υπουργός ότι «σε λίγο θα φέρω νομοτεχνικές βελτιώσεις»- οι περισσότερες πλευρές και αμφισβητήσαμε αν πρόκειται περί νομοτεχνικών βελτιώσεων ή περί νομοθετήματος αυτού καθ’ εαυτού ή π</w:t>
      </w:r>
      <w:r>
        <w:rPr>
          <w:rFonts w:eastAsia="Times New Roman"/>
          <w:szCs w:val="24"/>
        </w:rPr>
        <w:t>ερί διατάξεων, διότι πιθανόν να άλλαζε και η φιλοσοφία σε πολλά σημεία. Αφήσαμε, λοιπόν -και αυτό θέλω να το επαναλάβω- να καταστεί ρυθμιστής πολιτικών εξελίξεων, εξωτικός παράγων. Δεν έπρεπε να γίνει αυτό. Και αυτό έχει μια συνέπεια. Έχει και ένα αποτέλεσ</w:t>
      </w:r>
      <w:r>
        <w:rPr>
          <w:rFonts w:eastAsia="Times New Roman"/>
          <w:szCs w:val="24"/>
        </w:rPr>
        <w:t xml:space="preserve">μα και μια αντανάκλαση. </w:t>
      </w:r>
    </w:p>
    <w:p w14:paraId="0D044E4D" w14:textId="77777777" w:rsidR="00510C84" w:rsidRDefault="007027BA">
      <w:pPr>
        <w:spacing w:line="600" w:lineRule="auto"/>
        <w:ind w:firstLine="720"/>
        <w:contextualSpacing/>
        <w:jc w:val="both"/>
        <w:rPr>
          <w:rFonts w:eastAsia="Times New Roman"/>
          <w:szCs w:val="24"/>
        </w:rPr>
      </w:pPr>
      <w:r>
        <w:rPr>
          <w:rFonts w:eastAsia="Times New Roman"/>
          <w:szCs w:val="24"/>
        </w:rPr>
        <w:t>Κατέστησε τη χώρα, κυρίες και κύριοι συνάδελφοι, ευάλωτη σε επόμενες τέτοιες ρυθμίσεις. Την κατέστησε ευάλωτη διότι οποιοσδήποτε, από όπου και να έρχεται -επενδυτή θέλετε να τον ονομάσω, θέλετε να τον ονομάσω ότι θα είναι κάποιος κ</w:t>
      </w:r>
      <w:r>
        <w:rPr>
          <w:rFonts w:eastAsia="Times New Roman"/>
          <w:szCs w:val="24"/>
        </w:rPr>
        <w:t xml:space="preserve">εφαλαιούχος που ενδιαφέρεται να εισρεύσει ένα πακτωλό χρημάτων στην Ελλάδα- αισθάνθηκε ότι είναι σε θέση ισχύος και η Ελλάδα είναι αδύναμη. </w:t>
      </w:r>
    </w:p>
    <w:p w14:paraId="0D044E4E"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Αν λοιπόν, επαναληφθούν αυτά τα φαινόμενα, θα πρέπει να είμαστε πάρα πολύ προσεκτικοί, γιατί στο μέλλον θα δημιουργηθούν κίνδυνοι. Οι συμβάσεις αυτές παραχώρησης εξ ορισμού, εφόσον πρόκειται για παραχώρηση δημόσιας υπηρεσίας -να μην κρυβόμαστε, τα λιμάνια </w:t>
      </w:r>
      <w:r>
        <w:rPr>
          <w:rFonts w:eastAsia="Times New Roman"/>
          <w:szCs w:val="24"/>
        </w:rPr>
        <w:t>είναι δημόσιο αγαθό- έχει δικαίωμα και δυνατότητα η Κυβέρνηση να παραχωρεί την αποκλειστική χρήση τους σε επενδυτές, σε εταιρείες που υποτίθεται ότι αυτό μπορεί να βελτιώσει και την οικονομική απόδοση και την παροχή των υπηρεσιών. Ναι, λοιπόν, δεν πάσχει σ</w:t>
      </w:r>
      <w:r>
        <w:rPr>
          <w:rFonts w:eastAsia="Times New Roman"/>
          <w:szCs w:val="24"/>
        </w:rPr>
        <w:t xml:space="preserve">ε κάποιο σημείο. Ο τρόπος όμως χειρισμού, ο τρόπος όμως που επιχειρήθηκε αυτή η λεγόμενη διαπραγμάτευση, δεν ήταν ο κατάλληλος. </w:t>
      </w:r>
    </w:p>
    <w:p w14:paraId="0D044E4F"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Θα κάνω μια κρίση -και συγχωρέστε </w:t>
      </w:r>
      <w:r>
        <w:rPr>
          <w:rFonts w:eastAsia="Times New Roman"/>
          <w:szCs w:val="24"/>
        </w:rPr>
        <w:t>με</w:t>
      </w:r>
      <w:r>
        <w:rPr>
          <w:rFonts w:eastAsia="Times New Roman"/>
          <w:szCs w:val="24"/>
        </w:rPr>
        <w:t>- με την εμπειρία τη νομική, την όποια έχω. Μόνο αν σταθούμε στ</w:t>
      </w:r>
      <w:r>
        <w:rPr>
          <w:rFonts w:eastAsia="Times New Roman"/>
          <w:szCs w:val="24"/>
        </w:rPr>
        <w:t>α</w:t>
      </w:r>
      <w:r>
        <w:rPr>
          <w:rFonts w:eastAsia="Times New Roman"/>
          <w:szCs w:val="24"/>
        </w:rPr>
        <w:t xml:space="preserve"> περιεχόμεν</w:t>
      </w:r>
      <w:r>
        <w:rPr>
          <w:rFonts w:eastAsia="Times New Roman"/>
          <w:szCs w:val="24"/>
        </w:rPr>
        <w:t>α</w:t>
      </w:r>
      <w:r>
        <w:rPr>
          <w:rFonts w:eastAsia="Times New Roman"/>
          <w:szCs w:val="24"/>
        </w:rPr>
        <w:t xml:space="preserve"> της σύμβασης, </w:t>
      </w:r>
      <w:r>
        <w:rPr>
          <w:rFonts w:eastAsia="Times New Roman"/>
          <w:szCs w:val="24"/>
        </w:rPr>
        <w:t>όπως και στον κατάλογο των προσαρτημάτων της,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θα πρέπει να πούμε ότι είναι μια καλή σύμβαση. Δεν μπαίνω στο λεπτομερές περιεχόμενο.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θα την ονομάσω μια καλή σύμβαση, όμως την έχουμε αποδυναμώσει εξαρχής και δη με μία συλλογική κυβερνητ</w:t>
      </w:r>
      <w:r>
        <w:rPr>
          <w:rFonts w:eastAsia="Times New Roman"/>
          <w:szCs w:val="24"/>
        </w:rPr>
        <w:t>ική ευθύνη. Εγώ δεν θα σταθώ στο αν φταίει ο Υπουργός Ναυτιλίας ή αν φταίει η Γενική Γραμματεία της Κυβέρνησης ή δεν ξέρω ποιος άλλος παράγων που παρενεβλήθη μέσα στη διατύπωση ή στις αλλαγές οι οποίες έγιναν. Είναι συλλογική ευθύνη και αντανακλά τις συνέπ</w:t>
      </w:r>
      <w:r>
        <w:rPr>
          <w:rFonts w:eastAsia="Times New Roman"/>
          <w:szCs w:val="24"/>
        </w:rPr>
        <w:t>ειες στη χώρα.</w:t>
      </w:r>
    </w:p>
    <w:p w14:paraId="0D044E50" w14:textId="77777777" w:rsidR="00510C84" w:rsidRDefault="007027BA">
      <w:pPr>
        <w:spacing w:line="600" w:lineRule="auto"/>
        <w:ind w:firstLine="720"/>
        <w:contextualSpacing/>
        <w:jc w:val="both"/>
        <w:rPr>
          <w:rFonts w:eastAsia="Times New Roman"/>
          <w:szCs w:val="24"/>
        </w:rPr>
      </w:pPr>
      <w:r>
        <w:rPr>
          <w:rFonts w:eastAsia="Times New Roman"/>
          <w:szCs w:val="24"/>
        </w:rPr>
        <w:t>Πιστεύουμε, λοιπόν, ότι η σύμβαση αυτή δεν έπρεπε να τύχει αυτής της μεταχείρισης. Έτυχε αυτής της μεταχείρισης και κατέστησε –θα το επαναλαμβάνω με κάθε συνέπεια των λόγων μου- ευάλωτη τη χώρα σε επόμενες κινήσεις. Δεν μπαίνω στις λεπτομέρε</w:t>
      </w:r>
      <w:r>
        <w:rPr>
          <w:rFonts w:eastAsia="Times New Roman"/>
          <w:szCs w:val="24"/>
        </w:rPr>
        <w:t xml:space="preserve">ιες της σύμβασης. Είναι γνωστές, έχουν αναλυθεί. </w:t>
      </w:r>
    </w:p>
    <w:p w14:paraId="0D044E51" w14:textId="77777777" w:rsidR="00510C84" w:rsidRDefault="007027BA">
      <w:pPr>
        <w:spacing w:line="600" w:lineRule="auto"/>
        <w:ind w:firstLine="720"/>
        <w:contextualSpacing/>
        <w:jc w:val="both"/>
        <w:rPr>
          <w:rFonts w:eastAsia="Times New Roman"/>
          <w:szCs w:val="24"/>
        </w:rPr>
      </w:pPr>
      <w:r>
        <w:rPr>
          <w:rFonts w:eastAsia="Times New Roman"/>
          <w:szCs w:val="24"/>
        </w:rPr>
        <w:t>Θα πω μόνο τούτο: Η σύμβαση αυτή θα μπορούσε να ήταν καλύτερη; Γιατί θα μπορούσε να ήταν καλύτερη; Το οικονομικό της αντάλλαγμα είναι μικρό, ένα 3,5% επί του κύκλου εργασιών και του συνολικού τζίρου. Δεν μπ</w:t>
      </w:r>
      <w:r>
        <w:rPr>
          <w:rFonts w:eastAsia="Times New Roman"/>
          <w:szCs w:val="24"/>
        </w:rPr>
        <w:t>ορώ να προβλέψω αν θα έπρεπε να ήταν 7%, 8% ή 10% για τον λόγο ότι πρέπει να δούμε την κερδοφορία της για να μπορεί να ανταποκριθεί στις υποχρεώσεις της. Θα έπρεπε, όμως, να είχε μια ρήτρα εκεί μέσα για κάποια ποσοστά, όταν επιτυγχάνοντο κύκλοι εργασιών άν</w:t>
      </w:r>
      <w:r>
        <w:rPr>
          <w:rFonts w:eastAsia="Times New Roman"/>
          <w:szCs w:val="24"/>
        </w:rPr>
        <w:t>ω ενός ανώτερου ποσού. Μας τάξανε, μας είπανε ότι θα γίνεται η διακίνηση της μισής ανατολικής Μεσογείου από το λιμάνι του Πειραιά. Υπάρχει αξίωση ότι θα πρέπει να εμπλακεί και η ΤΡΕΝΟΣΕ είτε με την εξαγορά της, είτε με την παραχώρηση χώρων στο Θριάσιο. Δεν</w:t>
      </w:r>
      <w:r>
        <w:rPr>
          <w:rFonts w:eastAsia="Times New Roman"/>
          <w:szCs w:val="24"/>
        </w:rPr>
        <w:t xml:space="preserve"> θέλω να πω για λαγούς με πετραχήλια.</w:t>
      </w:r>
    </w:p>
    <w:p w14:paraId="0D044E52" w14:textId="77777777" w:rsidR="00510C84" w:rsidRDefault="007027BA">
      <w:pPr>
        <w:spacing w:line="600" w:lineRule="auto"/>
        <w:ind w:firstLine="720"/>
        <w:contextualSpacing/>
        <w:jc w:val="both"/>
        <w:rPr>
          <w:rFonts w:eastAsia="Times New Roman"/>
          <w:szCs w:val="24"/>
        </w:rPr>
      </w:pPr>
      <w:r>
        <w:rPr>
          <w:rFonts w:eastAsia="Times New Roman"/>
          <w:szCs w:val="24"/>
        </w:rPr>
        <w:t>Μας λένε, λοιπόν, ότι θα αυξηθεί το ΑΕΠ της χώρας. Αφού, λοιπόν, θα αυξηθεί και αν είναι σοβαρή η επένδυση, βάλτε</w:t>
      </w:r>
      <w:r>
        <w:rPr>
          <w:rFonts w:eastAsia="Times New Roman"/>
          <w:szCs w:val="24"/>
        </w:rPr>
        <w:t xml:space="preserve"> περισσότερα χρήματα</w:t>
      </w:r>
      <w:r>
        <w:rPr>
          <w:rFonts w:eastAsia="Times New Roman"/>
          <w:szCs w:val="24"/>
        </w:rPr>
        <w:t>, κύριοι. Δεν μπορείτε πλέον, το λέω θεωρητικά, έχει τελειώσει η συζήτηση αυτή. Θα έπ</w:t>
      </w:r>
      <w:r>
        <w:rPr>
          <w:rFonts w:eastAsia="Times New Roman"/>
          <w:szCs w:val="24"/>
        </w:rPr>
        <w:t>ρεπε, όμως, αν υπήρχε ισχυρή και σοβαρή διαπραγμάτευση, να έχουμε μια κλιμάκωση. Ήταν 3,5% στο ξεκίνημα. Αν περνούσαμε, όμως, ένα ορισμένο ποσό κύκλου εργασιών πεντακόσια εκατομμύρια, οκτακόσια εκατομμύρια, ένα δισεκατομμύριο το χρόνο, θα μπορούσαμε να έχο</w:t>
      </w:r>
      <w:r>
        <w:rPr>
          <w:rFonts w:eastAsia="Times New Roman"/>
          <w:szCs w:val="24"/>
        </w:rPr>
        <w:t xml:space="preserve">υμε πιάσει το 4%, το 5%. Αν είχαμε κλιμάκωση –και δεν κατάλαβα γιατί δεν έγινε αυτό- θα μπορούσαμε να είχαμε και ανταποδοτικά οφέλη στους δήμους. Η κ. </w:t>
      </w:r>
      <w:r>
        <w:rPr>
          <w:rFonts w:eastAsia="Times New Roman"/>
          <w:szCs w:val="24"/>
        </w:rPr>
        <w:t>Μεγαλοοικονόμου</w:t>
      </w:r>
      <w:r>
        <w:rPr>
          <w:rFonts w:eastAsia="Times New Roman"/>
          <w:szCs w:val="24"/>
        </w:rPr>
        <w:t xml:space="preserve"> από πλευράς </w:t>
      </w:r>
      <w:r>
        <w:rPr>
          <w:rFonts w:eastAsia="Times New Roman"/>
          <w:szCs w:val="24"/>
        </w:rPr>
        <w:t xml:space="preserve">μας, </w:t>
      </w:r>
      <w:r>
        <w:rPr>
          <w:rFonts w:eastAsia="Times New Roman"/>
          <w:szCs w:val="24"/>
        </w:rPr>
        <w:t xml:space="preserve">ανέλυσε αυτό το κομμάτι για τα ανταποδοτικά οφέλη. Μένει κι αυτό, όμως, </w:t>
      </w:r>
      <w:r>
        <w:rPr>
          <w:rFonts w:eastAsia="Times New Roman"/>
          <w:szCs w:val="24"/>
        </w:rPr>
        <w:t>στατικό. Νομίζω, λοιπόν, ότι έπρεπε αυτά τα ζητήματα να αντιμετωπιστούν. Δεν είναι της στιγμής. Τα αναφέρω σαν παραδείγματα για το μέλλον.</w:t>
      </w:r>
    </w:p>
    <w:p w14:paraId="0D044E53" w14:textId="77777777" w:rsidR="00510C84" w:rsidRDefault="007027BA">
      <w:pPr>
        <w:spacing w:line="600" w:lineRule="auto"/>
        <w:ind w:firstLine="720"/>
        <w:contextualSpacing/>
        <w:jc w:val="both"/>
        <w:rPr>
          <w:rFonts w:eastAsia="Times New Roman"/>
          <w:szCs w:val="24"/>
        </w:rPr>
      </w:pPr>
      <w:r>
        <w:rPr>
          <w:rFonts w:eastAsia="Times New Roman"/>
          <w:szCs w:val="24"/>
        </w:rPr>
        <w:t>Η Ένωση Κεντρώων έχει εκδηλωθεί πάρα πολλές φορές και έχει αναπτύξει τη βούλησή της. Θέλει την οικονομική ανάπτυξη. Ε</w:t>
      </w:r>
      <w:r>
        <w:rPr>
          <w:rFonts w:eastAsia="Times New Roman"/>
          <w:szCs w:val="24"/>
        </w:rPr>
        <w:t>πομένως, δεν μπορεί να παραβλέψει ότι τέτοιας μορφής συμβάσεις λιγότερο ή περισσότερο θα συμβάλουν στην επανεκκίνηση της οικονομίας. Δεν πρέπει, όμως, να επαναληφθεί το σφάλμα που έγινε και διαδικαστικά, αλλά και κατά τη διαπραγμάτευση στη σύμβαση αυτή.</w:t>
      </w:r>
    </w:p>
    <w:p w14:paraId="0D044E54" w14:textId="77777777" w:rsidR="00510C84" w:rsidRDefault="007027BA">
      <w:pPr>
        <w:spacing w:line="600" w:lineRule="auto"/>
        <w:ind w:firstLine="720"/>
        <w:contextualSpacing/>
        <w:jc w:val="both"/>
        <w:rPr>
          <w:rFonts w:eastAsia="Times New Roman"/>
          <w:szCs w:val="24"/>
        </w:rPr>
      </w:pPr>
      <w:r>
        <w:rPr>
          <w:rFonts w:eastAsia="Times New Roman"/>
          <w:szCs w:val="24"/>
        </w:rPr>
        <w:t>Πε</w:t>
      </w:r>
      <w:r>
        <w:rPr>
          <w:rFonts w:eastAsia="Times New Roman"/>
          <w:szCs w:val="24"/>
        </w:rPr>
        <w:t>ριμένουμε καλύτερες συμβάσεις για τη χώρα, περιμένουμε καλύτερες αποδόσεις, ούτ</w:t>
      </w:r>
      <w:r>
        <w:rPr>
          <w:rFonts w:eastAsia="Times New Roman"/>
          <w:szCs w:val="24"/>
        </w:rPr>
        <w:t>ως</w:t>
      </w:r>
      <w:r>
        <w:rPr>
          <w:rFonts w:eastAsia="Times New Roman"/>
          <w:szCs w:val="24"/>
        </w:rPr>
        <w:t xml:space="preserve"> ώστε να μπορούμε να πούμε ότι θα προχωρήσουμε στο μέλλον. Όσο μένουμε ευάλωτοι, θα αντιμετωπίζουμε αυτά τα ζητήματα και μέσα στην Αίθουσα της Βουλής θα είναι καθημερινές πλέο</w:t>
      </w:r>
      <w:r>
        <w:rPr>
          <w:rFonts w:eastAsia="Times New Roman"/>
          <w:szCs w:val="24"/>
        </w:rPr>
        <w:t xml:space="preserve">ν οι αντεγκλήσεις, οι διαμαρτυρίες, οι αντιπαλότητες σ’ αυτόν τον τομέα, ενώ χρειάζεται μια ευρύτερη συναίνεση. </w:t>
      </w:r>
      <w:r>
        <w:rPr>
          <w:rFonts w:eastAsia="Times New Roman"/>
          <w:szCs w:val="24"/>
        </w:rPr>
        <w:t xml:space="preserve">Εμείς, λοιπόν, όπως έχει πει και ο εισηγητής μας κ. Γεωργιάδης, θα ψηφίσουμε καταρχήν τη σύμβαση αυτή. </w:t>
      </w:r>
    </w:p>
    <w:p w14:paraId="0D044E55" w14:textId="77777777" w:rsidR="00510C84" w:rsidRDefault="007027BA">
      <w:pPr>
        <w:spacing w:line="600" w:lineRule="auto"/>
        <w:ind w:firstLine="720"/>
        <w:contextualSpacing/>
        <w:jc w:val="both"/>
        <w:rPr>
          <w:rFonts w:eastAsia="Times New Roman"/>
          <w:szCs w:val="24"/>
        </w:rPr>
      </w:pPr>
      <w:r>
        <w:rPr>
          <w:rFonts w:eastAsia="Times New Roman"/>
          <w:szCs w:val="24"/>
        </w:rPr>
        <w:t>Συγχωρήστε με για τις παρατηρήσεις τις ο</w:t>
      </w:r>
      <w:r>
        <w:rPr>
          <w:rFonts w:eastAsia="Times New Roman"/>
          <w:szCs w:val="24"/>
        </w:rPr>
        <w:t>ποίες έκανα. Τις θεωρώ χρήσιμες για το μέλλον και αν χρειαστεί, θα επανέλθουμε για να αναφερθούμε στα ίδια ζητήματα.</w:t>
      </w:r>
    </w:p>
    <w:p w14:paraId="0D044E56" w14:textId="77777777" w:rsidR="00510C84" w:rsidRDefault="007027BA">
      <w:pPr>
        <w:spacing w:line="600" w:lineRule="auto"/>
        <w:ind w:firstLine="720"/>
        <w:contextualSpacing/>
        <w:jc w:val="both"/>
        <w:rPr>
          <w:rFonts w:eastAsia="Times New Roman"/>
          <w:szCs w:val="24"/>
        </w:rPr>
      </w:pPr>
      <w:r>
        <w:rPr>
          <w:rFonts w:eastAsia="Times New Roman"/>
          <w:szCs w:val="24"/>
        </w:rPr>
        <w:t>Ευχαριστώ, κυρία Πρόεδρε.</w:t>
      </w:r>
    </w:p>
    <w:p w14:paraId="0D044E57" w14:textId="77777777" w:rsidR="00510C84" w:rsidRDefault="007027BA">
      <w:pPr>
        <w:spacing w:line="600" w:lineRule="auto"/>
        <w:ind w:firstLine="709"/>
        <w:contextualSpacing/>
        <w:jc w:val="center"/>
        <w:rPr>
          <w:rFonts w:eastAsia="Times New Roman"/>
          <w:szCs w:val="24"/>
        </w:rPr>
      </w:pPr>
      <w:r>
        <w:rPr>
          <w:rFonts w:eastAsia="Times New Roman"/>
          <w:szCs w:val="24"/>
        </w:rPr>
        <w:t>(Χειροκροτήματα από την πτέρυγα της Ένωσης Κεντρώων)</w:t>
      </w:r>
    </w:p>
    <w:p w14:paraId="0D044E58"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Ευτυχώς που θα μιλούσατε λιγότερο, κύριε Καρρά!</w:t>
      </w:r>
    </w:p>
    <w:p w14:paraId="0D044E59"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Τώρα σειρά έχει ο κ. Δημητριάδης. </w:t>
      </w:r>
    </w:p>
    <w:p w14:paraId="0D044E5A" w14:textId="77777777" w:rsidR="00510C84" w:rsidRDefault="007027BA">
      <w:pPr>
        <w:spacing w:line="600" w:lineRule="auto"/>
        <w:ind w:firstLine="720"/>
        <w:contextualSpacing/>
        <w:jc w:val="both"/>
        <w:rPr>
          <w:rFonts w:eastAsia="Times New Roman"/>
          <w:szCs w:val="24"/>
        </w:rPr>
      </w:pPr>
      <w:r>
        <w:rPr>
          <w:rFonts w:eastAsia="Times New Roman"/>
          <w:szCs w:val="24"/>
        </w:rPr>
        <w:t>Κύριε Λεβέντη, θέλετε να μιλήσετε τώρα ή μετά από τον κ. Δημητριάδη;</w:t>
      </w:r>
    </w:p>
    <w:p w14:paraId="0D044E5B" w14:textId="77777777" w:rsidR="00510C84" w:rsidRDefault="007027BA">
      <w:pPr>
        <w:spacing w:line="600" w:lineRule="auto"/>
        <w:ind w:firstLine="720"/>
        <w:contextualSpacing/>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Θα μιλήσω μετά.</w:t>
      </w:r>
    </w:p>
    <w:p w14:paraId="0D044E5C"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w:t>
      </w:r>
      <w:r>
        <w:rPr>
          <w:rFonts w:eastAsia="Times New Roman"/>
          <w:b/>
          <w:szCs w:val="24"/>
        </w:rPr>
        <w:t>λου):</w:t>
      </w:r>
      <w:r>
        <w:rPr>
          <w:rFonts w:eastAsia="Times New Roman"/>
          <w:szCs w:val="24"/>
        </w:rPr>
        <w:t xml:space="preserve"> Ορίστε, κύριε Δημητριάδη, έχετε τον λόγο για πέντε λεπτά.</w:t>
      </w:r>
    </w:p>
    <w:p w14:paraId="0D044E5D" w14:textId="77777777" w:rsidR="00510C84" w:rsidRDefault="007027BA">
      <w:pPr>
        <w:spacing w:line="600" w:lineRule="auto"/>
        <w:ind w:firstLine="720"/>
        <w:contextualSpacing/>
        <w:jc w:val="both"/>
        <w:rPr>
          <w:rFonts w:eastAsia="Times New Roman"/>
          <w:szCs w:val="24"/>
        </w:rPr>
      </w:pPr>
      <w:r>
        <w:rPr>
          <w:rFonts w:eastAsia="Times New Roman"/>
          <w:b/>
          <w:szCs w:val="24"/>
        </w:rPr>
        <w:t>ΔΗΜΗΤΡΙΟΣ ΔΗΜΗΤΡΙΑΔΗΣ:</w:t>
      </w:r>
      <w:r>
        <w:rPr>
          <w:rFonts w:eastAsia="Times New Roman"/>
          <w:szCs w:val="24"/>
        </w:rPr>
        <w:t xml:space="preserve"> Κυρίες και κύριοι συνάδελφοι, κύριοι Υπουργοί, είναι γεγονός ότι η βασική πολιτική της ιδιωτικοποίησης της δημόσιας περιουσίας και ειδικά για στρατηγικού χαρακτήρα δημόσ</w:t>
      </w:r>
      <w:r>
        <w:rPr>
          <w:rFonts w:eastAsia="Times New Roman"/>
          <w:szCs w:val="24"/>
        </w:rPr>
        <w:t>ια περιουσία, είναι απέναντι στο δικό μας βασικό πολιτικό σχέδιο. Δεν είναι για μας ένα ιδεοληπτικό ζήτημα. Είναι βασικοί κανόνες μιας δίκαιης και βιώσιμης ανάπτυξης με γνώμονα την προάσπιση των κοινών αγαθών και του φυσικού δημόσιου πλούτου.</w:t>
      </w:r>
    </w:p>
    <w:p w14:paraId="0D044E5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Η πεποίθησή μ</w:t>
      </w:r>
      <w:r>
        <w:rPr>
          <w:rFonts w:eastAsia="Times New Roman" w:cs="Times New Roman"/>
          <w:szCs w:val="24"/>
        </w:rPr>
        <w:t>ας για την ορθότητα του πυρήνα της πολιτικής μας αντίληψης παραμένει και ισχυρή και ενεργή. Το πολιτικό μας σχέδιο για την ανάπτυξη των δημόσιων και πόρων δέχθηκε μια σημαντική διάρθρωση από την ανάγκη προσαρμογής στη συμφωνία του καλοκαιριού. Δεν μπορούμε</w:t>
      </w:r>
      <w:r>
        <w:rPr>
          <w:rFonts w:eastAsia="Times New Roman" w:cs="Times New Roman"/>
          <w:szCs w:val="24"/>
        </w:rPr>
        <w:t xml:space="preserve"> να το υλοποιήσουμε ως είχε, συμβιβαστήκαμε σε ένα νέο σχέδιο που απλά περιορίζει το όλον στο μερικό. Δεν αλλάξαμε στόχους, αλλάξαμε γραμμή. Προσαρμόσαμε τα μέσα.</w:t>
      </w:r>
    </w:p>
    <w:p w14:paraId="0D044E5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Η παλαιότερη συμφωνία απαιτούσε εκποίηση του συνόλου της δημόσιας περιουσίας, υπέρ του χρέους</w:t>
      </w:r>
      <w:r>
        <w:rPr>
          <w:rFonts w:eastAsia="Times New Roman" w:cs="Times New Roman"/>
          <w:szCs w:val="24"/>
        </w:rPr>
        <w:t xml:space="preserve"> μόνο και μόνο δια αυτού σε ύψους –άκουσον- 50 δισεκατομμύρια ευρώ. Διαπραγματευτήκαμε και διαμορφώσαμε αυτή την δυνατότητα για ένα συγκεκριμένο αριθμό –περίπου δεκαεννιά συμφωνηθέντων παραχωρήσεων- στο ύψος των 6,2 δισεκατομμύριων ευρώ για τις ιδιωτικοποι</w:t>
      </w:r>
      <w:r>
        <w:rPr>
          <w:rFonts w:eastAsia="Times New Roman" w:cs="Times New Roman"/>
          <w:szCs w:val="24"/>
        </w:rPr>
        <w:t xml:space="preserve">ήσεις που ήδη είχαν δρομολογηθεί και εμείς έχουμε την ευθύνη της πολιτικής εντολής του λαού μας. Θα υλοποιήσουμε αυτή τη συμφωνία με τον καλύτερο δυνατό τρόπο και πάντα επ' ωφελεία του ευρύτερου κοινωνικού συμφέροντος. </w:t>
      </w:r>
    </w:p>
    <w:p w14:paraId="0D044E6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Έτσι πρώτα και κύρια καταφέραμε να α</w:t>
      </w:r>
      <w:r>
        <w:rPr>
          <w:rFonts w:eastAsia="Times New Roman" w:cs="Times New Roman"/>
          <w:szCs w:val="24"/>
        </w:rPr>
        <w:t>λλάξουμε σημαντικές παραμέτρους της συμφωνίας παραχώρησης, παρόλο που οι προηγούμενες κυβερνήσεις δεν ακολούθησαν την κυρίαρχη τάση ιδιωτικοποιήσεων που επικρατεί στην Ευρώπη και δεν προχώρησαν στην παραχώρηση μεμονωμένων τερματικών εντός των λιμένων, όπως</w:t>
      </w:r>
      <w:r>
        <w:rPr>
          <w:rFonts w:eastAsia="Times New Roman" w:cs="Times New Roman"/>
          <w:szCs w:val="24"/>
        </w:rPr>
        <w:t xml:space="preserve"> ενδεχομένως είχαν τη δυνατότητα.</w:t>
      </w:r>
    </w:p>
    <w:p w14:paraId="0D044E6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Με την ισχύ του ν.4389/2016 διαμορφώνονται νέοι όροι εναλλακτικής αναπτυξιακής αξιοποίησης των λιμένων, χωρίς να τίθεται σε αμφιβολία ο κρατικός έλεγχος. Οι ιδιωτικοποιήσεις των λιμένων Πειραιώς και Θεσσαλονίκης που ξεκίνη</w:t>
      </w:r>
      <w:r>
        <w:rPr>
          <w:rFonts w:eastAsia="Times New Roman" w:cs="Times New Roman"/>
          <w:szCs w:val="24"/>
        </w:rPr>
        <w:t xml:space="preserve">σαν από τις προηγούμενες κυβερνήσεις ενσωματώθηκαν στον όρο 4.4 του ν.4336/2015 που ψηφίστηκε με ευρεία πλειοψηφία στη Βουλή το προηγούμενο καλοκαίρι. Επομένως, έχουμε να υπερασπιστούμε μόνο αυτά που μπορούσαμε να αλλάξουμε. </w:t>
      </w:r>
    </w:p>
    <w:p w14:paraId="0D044E6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Με τη διαπραγμάτευση που έλαβε</w:t>
      </w:r>
      <w:r>
        <w:rPr>
          <w:rFonts w:eastAsia="Times New Roman" w:cs="Times New Roman"/>
          <w:szCs w:val="24"/>
        </w:rPr>
        <w:t xml:space="preserve"> χώρα μετά το Σεπτέμβρη του 2015, επιτεύχθηκαν οι εξής αλλαγές: </w:t>
      </w:r>
    </w:p>
    <w:p w14:paraId="0D044E6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Πρώτον, μεταβιβάζεται αρχικά το 51% των μετοχών και στη συνέχεια και εφόσον πληρωθούν οι αναβλητικές αιρέσεις το υπόλοιπο 16% μετά από χρόνια. Εξαιρείται από τη σύμβαση παραχώρησης η Ζώνη των</w:t>
      </w:r>
      <w:r>
        <w:rPr>
          <w:rFonts w:eastAsia="Times New Roman" w:cs="Times New Roman"/>
          <w:szCs w:val="24"/>
        </w:rPr>
        <w:t xml:space="preserve"> Λιπασμάτων στο Κερατσίνι. Σε αυτό θα μου επιτρέψετε να επιμείνω λίγο περισσότερο διότι πρόκειται για μία εμβληματική πολιτική πράξη της Κυβέρνησής μας διότι είναι το παράδειγμά μας για βιώσιμη ανάπτυξη, είναι η παρέμβαση μας για την αναβάθμιση της ποιότητ</w:t>
      </w:r>
      <w:r>
        <w:rPr>
          <w:rFonts w:eastAsia="Times New Roman" w:cs="Times New Roman"/>
          <w:szCs w:val="24"/>
        </w:rPr>
        <w:t>ας ζωής των λαϊκών προσφυγικών συνοικιών, είναι το συμβόλαιο τιμής και αυταπάρνησης της Αριστεράς με τις ρίζες της και τον κόσμο της, τον προσφυγικό ελληνισμό, τις λαϊκές συνοικίες, τον κόσμο της εργασίας που μάχεται ανελλιπώς και ιστορικά για τη χειραφέτη</w:t>
      </w:r>
      <w:r>
        <w:rPr>
          <w:rFonts w:eastAsia="Times New Roman" w:cs="Times New Roman"/>
          <w:szCs w:val="24"/>
        </w:rPr>
        <w:t xml:space="preserve">σή του. </w:t>
      </w:r>
    </w:p>
    <w:p w14:paraId="0D044E6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Επίσης, προστατεύονται πολλές περιοχές και αρχαιολογικοί χώροι της χερσονήσου της Κυνόσουρας. Διασφαλίζεται η χρήση κρίσιμων εγκαταστάσεων από το Λιμενικό Σώμα και την Ελληνική Ακτοφυλακή. Υπάρχει αναπτυξιακή διάσταση για τον Προβλήτα Ι, προστασία</w:t>
      </w:r>
      <w:r>
        <w:rPr>
          <w:rFonts w:eastAsia="Times New Roman" w:cs="Times New Roman"/>
          <w:szCs w:val="24"/>
        </w:rPr>
        <w:t xml:space="preserve"> για ακίνητα εκτός χερσαίας ζώνης λιμένα, περιφρούρηση του δημόσιου χαρακτήρα του δημοσίου συμφέροντος των υπηρεσιών, προστασία των εργασιακών δικαιωμάτων.</w:t>
      </w:r>
    </w:p>
    <w:p w14:paraId="0D044E6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Επιπλέον, με το</w:t>
      </w:r>
      <w:r>
        <w:rPr>
          <w:rFonts w:eastAsia="Times New Roman" w:cs="Times New Roman"/>
          <w:szCs w:val="24"/>
        </w:rPr>
        <w:t>ν</w:t>
      </w:r>
      <w:r>
        <w:rPr>
          <w:rFonts w:eastAsia="Times New Roman" w:cs="Times New Roman"/>
          <w:szCs w:val="24"/>
        </w:rPr>
        <w:t xml:space="preserve"> ν.43899/2016 ιδρύεται η δημόσια αρχή </w:t>
      </w:r>
      <w:r>
        <w:rPr>
          <w:rFonts w:eastAsia="Times New Roman" w:cs="Times New Roman"/>
          <w:szCs w:val="24"/>
        </w:rPr>
        <w:t>λ</w:t>
      </w:r>
      <w:r>
        <w:rPr>
          <w:rFonts w:eastAsia="Times New Roman" w:cs="Times New Roman"/>
          <w:szCs w:val="24"/>
        </w:rPr>
        <w:t xml:space="preserve">ιμένα. Η </w:t>
      </w:r>
      <w:r>
        <w:rPr>
          <w:rFonts w:eastAsia="Times New Roman" w:cs="Times New Roman"/>
          <w:szCs w:val="24"/>
        </w:rPr>
        <w:t>α</w:t>
      </w:r>
      <w:r>
        <w:rPr>
          <w:rFonts w:eastAsia="Times New Roman" w:cs="Times New Roman"/>
          <w:szCs w:val="24"/>
        </w:rPr>
        <w:t xml:space="preserve">ναθεωρημένη </w:t>
      </w:r>
      <w:r>
        <w:rPr>
          <w:rFonts w:eastAsia="Times New Roman" w:cs="Times New Roman"/>
          <w:szCs w:val="24"/>
        </w:rPr>
        <w:t>σ</w:t>
      </w:r>
      <w:r>
        <w:rPr>
          <w:rFonts w:eastAsia="Times New Roman" w:cs="Times New Roman"/>
          <w:szCs w:val="24"/>
        </w:rPr>
        <w:t xml:space="preserve">ύμβαση </w:t>
      </w:r>
      <w:r>
        <w:rPr>
          <w:rFonts w:eastAsia="Times New Roman" w:cs="Times New Roman"/>
          <w:szCs w:val="24"/>
        </w:rPr>
        <w:t>π</w:t>
      </w:r>
      <w:r>
        <w:rPr>
          <w:rFonts w:eastAsia="Times New Roman" w:cs="Times New Roman"/>
          <w:szCs w:val="24"/>
        </w:rPr>
        <w:t>αραχώρησης υπο</w:t>
      </w:r>
      <w:r>
        <w:rPr>
          <w:rFonts w:eastAsia="Times New Roman" w:cs="Times New Roman"/>
          <w:szCs w:val="24"/>
        </w:rPr>
        <w:t>γράφηκε στις 24</w:t>
      </w:r>
      <w:r>
        <w:rPr>
          <w:rFonts w:eastAsia="Times New Roman" w:cs="Times New Roman"/>
          <w:szCs w:val="24"/>
        </w:rPr>
        <w:t xml:space="preserve"> Ιουνίου </w:t>
      </w:r>
      <w:r>
        <w:rPr>
          <w:rFonts w:eastAsia="Times New Roman" w:cs="Times New Roman"/>
          <w:szCs w:val="24"/>
        </w:rPr>
        <w:t xml:space="preserve">2016 από τους αρμόδιους Υπουργούς Οικονομικών και Ναυτιλίας. Η </w:t>
      </w:r>
      <w:r>
        <w:rPr>
          <w:rFonts w:eastAsia="Times New Roman" w:cs="Times New Roman"/>
          <w:szCs w:val="24"/>
        </w:rPr>
        <w:t>α</w:t>
      </w:r>
      <w:r>
        <w:rPr>
          <w:rFonts w:eastAsia="Times New Roman" w:cs="Times New Roman"/>
          <w:szCs w:val="24"/>
        </w:rPr>
        <w:t xml:space="preserve">ναθεωρημένη </w:t>
      </w:r>
      <w:r>
        <w:rPr>
          <w:rFonts w:eastAsia="Times New Roman" w:cs="Times New Roman"/>
          <w:szCs w:val="24"/>
        </w:rPr>
        <w:t>σ</w:t>
      </w:r>
      <w:r>
        <w:rPr>
          <w:rFonts w:eastAsia="Times New Roman" w:cs="Times New Roman"/>
          <w:szCs w:val="24"/>
        </w:rPr>
        <w:t xml:space="preserve">ύμβαση </w:t>
      </w:r>
      <w:r>
        <w:rPr>
          <w:rFonts w:eastAsia="Times New Roman" w:cs="Times New Roman"/>
          <w:szCs w:val="24"/>
        </w:rPr>
        <w:t>π</w:t>
      </w:r>
      <w:r>
        <w:rPr>
          <w:rFonts w:eastAsia="Times New Roman" w:cs="Times New Roman"/>
          <w:szCs w:val="24"/>
        </w:rPr>
        <w:t xml:space="preserve">αραχώρησης συνιστά τροποποίηση, συμπλήρωση, εξειδίκευση και κωδικοποίηση σε ενιαίο κείμενο της </w:t>
      </w:r>
      <w:r>
        <w:rPr>
          <w:rFonts w:eastAsia="Times New Roman" w:cs="Times New Roman"/>
          <w:szCs w:val="24"/>
        </w:rPr>
        <w:t>υ</w:t>
      </w:r>
      <w:r>
        <w:rPr>
          <w:rFonts w:eastAsia="Times New Roman" w:cs="Times New Roman"/>
          <w:szCs w:val="24"/>
        </w:rPr>
        <w:t xml:space="preserve">φιστάμενης </w:t>
      </w:r>
      <w:r>
        <w:rPr>
          <w:rFonts w:eastAsia="Times New Roman" w:cs="Times New Roman"/>
          <w:szCs w:val="24"/>
        </w:rPr>
        <w:t>σ</w:t>
      </w:r>
      <w:r>
        <w:rPr>
          <w:rFonts w:eastAsia="Times New Roman" w:cs="Times New Roman"/>
          <w:szCs w:val="24"/>
        </w:rPr>
        <w:t xml:space="preserve">ύμβασης </w:t>
      </w:r>
      <w:r>
        <w:rPr>
          <w:rFonts w:eastAsia="Times New Roman" w:cs="Times New Roman"/>
          <w:szCs w:val="24"/>
        </w:rPr>
        <w:t>π</w:t>
      </w:r>
      <w:r>
        <w:rPr>
          <w:rFonts w:eastAsia="Times New Roman" w:cs="Times New Roman"/>
          <w:szCs w:val="24"/>
        </w:rPr>
        <w:t>αραχώρησης</w:t>
      </w:r>
      <w:r>
        <w:rPr>
          <w:rFonts w:eastAsia="Times New Roman" w:cs="Times New Roman"/>
          <w:szCs w:val="24"/>
        </w:rPr>
        <w:t>,</w:t>
      </w:r>
      <w:r>
        <w:rPr>
          <w:rFonts w:eastAsia="Times New Roman" w:cs="Times New Roman"/>
          <w:szCs w:val="24"/>
        </w:rPr>
        <w:t xml:space="preserve"> η οποία δεν λύεται</w:t>
      </w:r>
      <w:r>
        <w:rPr>
          <w:rFonts w:eastAsia="Times New Roman" w:cs="Times New Roman"/>
          <w:szCs w:val="24"/>
        </w:rPr>
        <w:t xml:space="preserve">. </w:t>
      </w:r>
    </w:p>
    <w:p w14:paraId="0D044E6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Να προσθέσω αναφορικά με τ</w:t>
      </w:r>
      <w:r>
        <w:rPr>
          <w:rFonts w:eastAsia="Times New Roman" w:cs="Times New Roman"/>
          <w:szCs w:val="24"/>
        </w:rPr>
        <w:t>ι</w:t>
      </w:r>
      <w:r>
        <w:rPr>
          <w:rFonts w:eastAsia="Times New Roman" w:cs="Times New Roman"/>
          <w:szCs w:val="24"/>
        </w:rPr>
        <w:t xml:space="preserve">ς απαγορεύσεις ότι απαγορεύεται η συγχώνευση ή ο μετασχηματισμός της ΟΛΠ χωρίς τη συναίνεση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ημοσίου. Η ΟΛΠ υποχρεούται σε τήρηση ορισμένων βασικών περιοριστικών χρηματοοικονομικών δεικτών και μεγεθών, οι οποίοι </w:t>
      </w:r>
      <w:r>
        <w:rPr>
          <w:rFonts w:eastAsia="Times New Roman" w:cs="Times New Roman"/>
          <w:szCs w:val="24"/>
        </w:rPr>
        <w:t xml:space="preserve">αποτελούν τους κατά τεκμήριο δείκτες της οικονομικής της βιωσιμότητας. </w:t>
      </w:r>
    </w:p>
    <w:p w14:paraId="0D044E6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Επίσης, πήραμε συμπληρωματικές πρωτοβουλίες για την περαιτέρω προστασία και συνετή διαχείριση του θαλάσσιου και χερσαίου περιβάλλοντος, την αποτελεσματικότερη ένταξη του λιμένα σε συστ</w:t>
      </w:r>
      <w:r>
        <w:rPr>
          <w:rFonts w:eastAsia="Times New Roman" w:cs="Times New Roman"/>
          <w:szCs w:val="24"/>
        </w:rPr>
        <w:t>ήματα συνδυασμένων μεταφορών ιδίως με επαρκή και αξιόπιστη σιδηροδρομική ανταπόκριση.</w:t>
      </w:r>
    </w:p>
    <w:p w14:paraId="0D044E6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Σε πρώτο και άμεσο επίπεδο, η ολοκλήρωση της αξιοποίησης της ΟΛΠ θα ωφελήσει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-μέσω του ΤΑΙΠΕΔ- λόγω της είσπραξης συνολικού ποσού 368.500.000 ευρώ, ως τιμήματος πώλησης του 67% των μετοχών. </w:t>
      </w:r>
    </w:p>
    <w:p w14:paraId="0D044E6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Ιδιαίτερα αξιόλογα αναμένονται τα οφέλη από την υλοποίηση του συμβατικά προβλεπόμενου προγράμματος υποχρεωτικών επενδύσεων, προϋπολογιζ</w:t>
      </w:r>
      <w:r>
        <w:rPr>
          <w:rFonts w:eastAsia="Times New Roman" w:cs="Times New Roman"/>
          <w:szCs w:val="24"/>
        </w:rPr>
        <w:t xml:space="preserve">όμενου ύψους 350.000.000 ευρώ μόνο κατά την προσεχή δεκαετία. Περαιτέρω, υφίστανται οικονομικές αναλύσεις και μελέτες, από τις οποίες συνάγεται ότι η ιδιωτικοποίηση του ΟΛΠ θα αποφέρει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περίπου 900.000.000 ευρώ -σε ονομαστικές τιμές- και ότι θα ενισχύσει το ΑΕΠ κατά 0,8%, θα προσθέσει πάνω από 31.000 νέες θέσεις εργασίας την περίοδο 2016-2025. </w:t>
      </w:r>
    </w:p>
    <w:p w14:paraId="0D044E6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Το βέβαιο είναι ότι σταθερός προσανατολισμός των ελληνικών κυβερνήσεων πρέπει να είναι η</w:t>
      </w:r>
      <w:r>
        <w:rPr>
          <w:rFonts w:eastAsia="Times New Roman" w:cs="Times New Roman"/>
          <w:szCs w:val="24"/>
        </w:rPr>
        <w:t xml:space="preserve"> αξιοποίηση των δυνατοτήτων του </w:t>
      </w:r>
      <w:r>
        <w:rPr>
          <w:rFonts w:eastAsia="Times New Roman" w:cs="Times New Roman"/>
          <w:szCs w:val="24"/>
        </w:rPr>
        <w:t>λ</w:t>
      </w:r>
      <w:r>
        <w:rPr>
          <w:rFonts w:eastAsia="Times New Roman" w:cs="Times New Roman"/>
          <w:szCs w:val="24"/>
        </w:rPr>
        <w:t xml:space="preserve">ιμένα του Πειραιά προκειμένου να ενισχυθεί η οικονομία και η ανταγωνιστικότητα σε επίπεδο τοπικό, περιφερειακό και εθνικό. </w:t>
      </w:r>
    </w:p>
    <w:p w14:paraId="0D044E6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Είναι βέβαιο ότι το λιμάνι του Πειραιά μπορεί και πρέπει να συμβάλει στην ενίσχυση των αναπτυξιακών</w:t>
      </w:r>
      <w:r>
        <w:rPr>
          <w:rFonts w:eastAsia="Times New Roman" w:cs="Times New Roman"/>
          <w:szCs w:val="24"/>
        </w:rPr>
        <w:t xml:space="preserve"> ρυθμών ανόδου της ελληνικής οικονομίας, στην αύξηση του ΑΕΠ και </w:t>
      </w:r>
      <w:r>
        <w:rPr>
          <w:rFonts w:eastAsia="Times New Roman" w:cs="Times New Roman"/>
          <w:szCs w:val="24"/>
        </w:rPr>
        <w:t>σ</w:t>
      </w:r>
      <w:r>
        <w:rPr>
          <w:rFonts w:eastAsia="Times New Roman" w:cs="Times New Roman"/>
          <w:szCs w:val="24"/>
        </w:rPr>
        <w:t>τη δημιουργία νέων θέσεων εργασίας. Μπορεί και θα γίνει κομμάτι στο ανοδικό σπιράλ της ανασυγκρότησης της οικονομίας με επίκεντρο τα συγκριτικά μας πλεονεκτήματα και τις παραγωγικές δυνατότη</w:t>
      </w:r>
      <w:r>
        <w:rPr>
          <w:rFonts w:eastAsia="Times New Roman" w:cs="Times New Roman"/>
          <w:szCs w:val="24"/>
        </w:rPr>
        <w:t xml:space="preserve">τες του ντόπιου ανθρώπινου δυναμικού. </w:t>
      </w:r>
    </w:p>
    <w:p w14:paraId="0D044E6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Οι δήθεν ανησυχίες του κόμματος του «</w:t>
      </w:r>
      <w:r>
        <w:rPr>
          <w:rFonts w:eastAsia="Times New Roman" w:cs="Times New Roman"/>
          <w:szCs w:val="24"/>
        </w:rPr>
        <w:t>ναι</w:t>
      </w:r>
      <w:r>
        <w:rPr>
          <w:rFonts w:eastAsia="Times New Roman" w:cs="Times New Roman"/>
          <w:szCs w:val="24"/>
        </w:rPr>
        <w:t>» για τυχόν εξαπάτηση του παραχωρησιούχου καταδεικνύει τους σπασμούς του παλ</w:t>
      </w:r>
      <w:r>
        <w:rPr>
          <w:rFonts w:eastAsia="Times New Roman" w:cs="Times New Roman"/>
          <w:szCs w:val="24"/>
        </w:rPr>
        <w:t>α</w:t>
      </w:r>
      <w:r>
        <w:rPr>
          <w:rFonts w:eastAsia="Times New Roman" w:cs="Times New Roman"/>
          <w:szCs w:val="24"/>
        </w:rPr>
        <w:t>ιού πολιτικού συστήματος που αναζητά μονίμως χίμαιρες για να δικαιωθεί.</w:t>
      </w:r>
    </w:p>
    <w:p w14:paraId="0D044E6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D044E6E" w14:textId="77777777" w:rsidR="00510C84" w:rsidRDefault="007027BA">
      <w:pPr>
        <w:spacing w:line="600" w:lineRule="auto"/>
        <w:ind w:left="1440" w:firstLine="720"/>
        <w:contextualSpacing/>
        <w:jc w:val="both"/>
        <w:rPr>
          <w:rFonts w:eastAsia="Times New Roman" w:cs="Times New Roman"/>
          <w:szCs w:val="24"/>
        </w:rPr>
      </w:pPr>
      <w:r>
        <w:rPr>
          <w:rFonts w:eastAsia="Times New Roman" w:cs="Times New Roman"/>
          <w:szCs w:val="24"/>
        </w:rPr>
        <w:t>(Χειροκροτήμα</w:t>
      </w:r>
      <w:r>
        <w:rPr>
          <w:rFonts w:eastAsia="Times New Roman" w:cs="Times New Roman"/>
          <w:szCs w:val="24"/>
        </w:rPr>
        <w:t>τα από την πτέρυγα του ΣΥΡΙΖΑ)</w:t>
      </w:r>
    </w:p>
    <w:p w14:paraId="0D044E6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ο κ. Λεβέντης.</w:t>
      </w:r>
    </w:p>
    <w:p w14:paraId="0D044E7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Ο χρόνος σας είναι δώδεκα λεπτά. </w:t>
      </w:r>
    </w:p>
    <w:p w14:paraId="0D044E7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Με ανοχή.</w:t>
      </w:r>
    </w:p>
    <w:p w14:paraId="0D044E7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Όχι με ανοχή. Έχουμε πει ότι στις </w:t>
      </w:r>
      <w:r>
        <w:rPr>
          <w:rFonts w:eastAsia="Times New Roman" w:cs="Times New Roman"/>
          <w:szCs w:val="24"/>
        </w:rPr>
        <w:t>21</w:t>
      </w:r>
      <w:r>
        <w:rPr>
          <w:rFonts w:eastAsia="Times New Roman" w:cs="Times New Roman"/>
          <w:szCs w:val="24"/>
        </w:rPr>
        <w:t>.</w:t>
      </w:r>
      <w:r>
        <w:rPr>
          <w:rFonts w:eastAsia="Times New Roman" w:cs="Times New Roman"/>
          <w:szCs w:val="24"/>
        </w:rPr>
        <w:t>30</w:t>
      </w:r>
      <w:r>
        <w:rPr>
          <w:rFonts w:eastAsia="Times New Roman" w:cs="Times New Roman"/>
          <w:szCs w:val="24"/>
        </w:rPr>
        <w:t>΄</w:t>
      </w:r>
      <w:r>
        <w:rPr>
          <w:rFonts w:eastAsia="Times New Roman" w:cs="Times New Roman"/>
          <w:szCs w:val="24"/>
        </w:rPr>
        <w:t xml:space="preserve"> τελειώνουμε. </w:t>
      </w:r>
    </w:p>
    <w:p w14:paraId="0D044E7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έχετε πολυλογία σαν κόμμα. </w:t>
      </w:r>
    </w:p>
    <w:p w14:paraId="0D044E7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Είστε και λίγοι. </w:t>
      </w:r>
    </w:p>
    <w:p w14:paraId="0D044E7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Δεν πειράζει. </w:t>
      </w:r>
    </w:p>
    <w:p w14:paraId="0D044E7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Έχετε τον λόγο, κύριε Λεβέντη.</w:t>
      </w:r>
    </w:p>
    <w:p w14:paraId="0D044E7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Κυρία Πρόεδρε, κύριοι</w:t>
      </w:r>
      <w:r>
        <w:rPr>
          <w:rFonts w:eastAsia="Times New Roman" w:cs="Times New Roman"/>
          <w:szCs w:val="24"/>
        </w:rPr>
        <w:t xml:space="preserve"> Υπουργοί, κυρίες και κύριοι Βουλευτές, σήμερα προέκυψε το θέμα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από κάποια λάθη που πρέπει να συνέβησαν, πιστεύω. Αυτή η σύμβαση υπήρχε υποχρέωση από το κράτος να κυρωθεί. Επομένως, δεν νομίζω να υπήρξε πρόθεση του Υπουργού ή της Κυβέρνησης να </w:t>
      </w:r>
      <w:r>
        <w:rPr>
          <w:rFonts w:eastAsia="Times New Roman" w:cs="Times New Roman"/>
          <w:szCs w:val="24"/>
        </w:rPr>
        <w:t xml:space="preserve">μην κυρώσει τη σύμβαση. Εγώ μάλιστα, όταν πρωτοτέθηκε το θέμα, ήθελα να μάθω επί ποίων ζητημάτων υπήρξαν αλλαγές. </w:t>
      </w:r>
    </w:p>
    <w:p w14:paraId="0D044E7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Δεν μου άρεσε που οι Κινέζοι έστειλαν μια επιστολή, τρόπον τινά, σκληρή έναντι μιας χώρας στην οποία θέλουν να επενδύσουν. Δεν μου άρεσε το ύ</w:t>
      </w:r>
      <w:r>
        <w:rPr>
          <w:rFonts w:eastAsia="Times New Roman" w:cs="Times New Roman"/>
          <w:szCs w:val="24"/>
        </w:rPr>
        <w:t>φος της επιστολής: «ή τα αλλάζετε αυτά, ή …». Αυτά δεν είναι πράγματα. Έχουμε δώσει κάποια δικαιώματα σαν χώρα και πρέπει να καταλάβουν κάποιοι ότι η Ελλάδα είναι μια χώρα ανεξάρτητη, δημοκρατική και έχει έναν λαό περήφανο. Θέλουμε επενδύσεις, αλλά θέλουμε</w:t>
      </w:r>
      <w:r>
        <w:rPr>
          <w:rFonts w:eastAsia="Times New Roman" w:cs="Times New Roman"/>
          <w:szCs w:val="24"/>
        </w:rPr>
        <w:t xml:space="preserve"> και αξιοπρέπεια. Το ύφος της επιστολής των Κινέζων, παρά το όποιο δίκιο μπορεί να είχαν, δεν ήταν το πρέπον. Να εξηγούμεθα προς όλες τις κατευθύνσεις. </w:t>
      </w:r>
    </w:p>
    <w:p w14:paraId="0D044E7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και ο Πρωθυπουργός και η Κυβέρνηση έδωσαν τη σωστή λύση, για να μη βρεθεί και το τα</w:t>
      </w:r>
      <w:r>
        <w:rPr>
          <w:rFonts w:eastAsia="Times New Roman" w:cs="Times New Roman"/>
          <w:szCs w:val="24"/>
        </w:rPr>
        <w:t xml:space="preserve">ξίδι του κυρίου Πρωθυπουργού σε δύσκολη θέση στην Κίνα. Δεν θα προσπαθήσω να σπεκουλάρω επί του ζητήματος. Και νομίζω ότι κακώς κάποιες μερίδες της Αντιπολίτευσης επέμειναν ιδιαίτερα σ’ αυτό. Η σύμβαση θα κυρωθεί. </w:t>
      </w:r>
    </w:p>
    <w:p w14:paraId="0D044E7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Ήμουν προχθές σε ένα κανάλι και ένας δημο</w:t>
      </w:r>
      <w:r>
        <w:rPr>
          <w:rFonts w:eastAsia="Times New Roman" w:cs="Times New Roman"/>
          <w:szCs w:val="24"/>
        </w:rPr>
        <w:t>σιογράφος μου είπε «κάντε κάτι για τον Μαρινόπουλο». Ξέρετε παλ</w:t>
      </w:r>
      <w:r>
        <w:rPr>
          <w:rFonts w:eastAsia="Times New Roman" w:cs="Times New Roman"/>
          <w:szCs w:val="24"/>
        </w:rPr>
        <w:t>α</w:t>
      </w:r>
      <w:r>
        <w:rPr>
          <w:rFonts w:eastAsia="Times New Roman" w:cs="Times New Roman"/>
          <w:szCs w:val="24"/>
        </w:rPr>
        <w:t>ιότερα τι έκανε ο Ανδρέας Παπανδρέου, όταν πτώχευε μια εταιρεία; Είχε ιδρύσει τον ΑΟΑ και πήγαινε και έκανε…</w:t>
      </w:r>
    </w:p>
    <w:p w14:paraId="0D044E7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ΓΕΩΡΓΙΟΣ ΠΑΝΤΖΑΣ:</w:t>
      </w:r>
      <w:r>
        <w:rPr>
          <w:rFonts w:eastAsia="Times New Roman" w:cs="Times New Roman"/>
          <w:szCs w:val="24"/>
        </w:rPr>
        <w:t xml:space="preserve"> ΟΑΕΕ.</w:t>
      </w:r>
    </w:p>
    <w:p w14:paraId="0D044E7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ΒΑΣΙΛΗΣ ΛΕΒΕΝΤΗΣ (Π</w:t>
      </w:r>
      <w:r>
        <w:rPr>
          <w:rFonts w:eastAsia="Times New Roman" w:cs="Times New Roman"/>
          <w:b/>
          <w:szCs w:val="24"/>
        </w:rPr>
        <w:t>ρόεδρος</w:t>
      </w:r>
      <w:r>
        <w:rPr>
          <w:rFonts w:eastAsia="Times New Roman" w:cs="Times New Roman"/>
          <w:b/>
          <w:szCs w:val="24"/>
        </w:rPr>
        <w:t xml:space="preserve"> της </w:t>
      </w:r>
      <w:r>
        <w:rPr>
          <w:rFonts w:eastAsia="Times New Roman" w:cs="Times New Roman"/>
          <w:b/>
          <w:szCs w:val="24"/>
        </w:rPr>
        <w:t>Ένωσης</w:t>
      </w:r>
      <w:r>
        <w:rPr>
          <w:rFonts w:eastAsia="Times New Roman" w:cs="Times New Roman"/>
          <w:b/>
          <w:szCs w:val="24"/>
        </w:rPr>
        <w:t xml:space="preserve"> Κ</w:t>
      </w:r>
      <w:r>
        <w:rPr>
          <w:rFonts w:eastAsia="Times New Roman" w:cs="Times New Roman"/>
          <w:b/>
          <w:szCs w:val="24"/>
        </w:rPr>
        <w:t>εντρώων</w:t>
      </w:r>
      <w:r>
        <w:rPr>
          <w:rFonts w:eastAsia="Times New Roman" w:cs="Times New Roman"/>
          <w:b/>
          <w:szCs w:val="24"/>
        </w:rPr>
        <w:t>):</w:t>
      </w:r>
      <w:r>
        <w:rPr>
          <w:rFonts w:eastAsia="Times New Roman" w:cs="Times New Roman"/>
          <w:szCs w:val="24"/>
        </w:rPr>
        <w:t xml:space="preserve"> Τέλος </w:t>
      </w:r>
      <w:r>
        <w:rPr>
          <w:rFonts w:eastAsia="Times New Roman" w:cs="Times New Roman"/>
          <w:szCs w:val="24"/>
        </w:rPr>
        <w:t>πάντων. Ο κ. Πάντζας είναι παλ</w:t>
      </w:r>
      <w:r>
        <w:rPr>
          <w:rFonts w:eastAsia="Times New Roman" w:cs="Times New Roman"/>
          <w:szCs w:val="24"/>
        </w:rPr>
        <w:t>α</w:t>
      </w:r>
      <w:r>
        <w:rPr>
          <w:rFonts w:eastAsia="Times New Roman" w:cs="Times New Roman"/>
          <w:szCs w:val="24"/>
        </w:rPr>
        <w:t xml:space="preserve">ιότερος και θυμάται καλύτερα το όνομα. </w:t>
      </w:r>
    </w:p>
    <w:p w14:paraId="0D044E7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Πήγαινε και έκανε, λοιπόν, το κράτος στον επιχειρηματία. Ξέρετε πόσο χάσαμε απ’ αυτά; Απ’ αυτά πτώχευσε η Ελλάδα. Και είναι πολλά. </w:t>
      </w:r>
      <w:r>
        <w:rPr>
          <w:rFonts w:eastAsia="Times New Roman" w:cs="Times New Roman"/>
          <w:szCs w:val="24"/>
        </w:rPr>
        <w:t>«</w:t>
      </w:r>
      <w:r>
        <w:rPr>
          <w:rFonts w:eastAsia="Times New Roman" w:cs="Times New Roman"/>
          <w:szCs w:val="24"/>
          <w:lang w:val="en-US"/>
        </w:rPr>
        <w:t>SOFTEX</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ΒΕΛΚΑ</w:t>
      </w:r>
      <w:r>
        <w:rPr>
          <w:rFonts w:eastAsia="Times New Roman" w:cs="Times New Roman"/>
          <w:szCs w:val="24"/>
        </w:rPr>
        <w:t>»</w:t>
      </w:r>
      <w:r>
        <w:rPr>
          <w:rFonts w:eastAsia="Times New Roman" w:cs="Times New Roman"/>
          <w:szCs w:val="24"/>
        </w:rPr>
        <w:t xml:space="preserve">. Να απαριθμήσω τις εταιρείες; Τι να </w:t>
      </w:r>
      <w:r>
        <w:rPr>
          <w:rFonts w:eastAsia="Times New Roman" w:cs="Times New Roman"/>
          <w:szCs w:val="24"/>
        </w:rPr>
        <w:t>κάνουμε; Όταν είναι κρατική εταιρεία, διορίζεις επίτροπο και προσπαθείς. Πάλι σώζονται οι κρατικές εταιρείες. Πάει το κράτος βάζει τα λεφτά, παρά τα ελλείμματα. Όταν είναι ιδιωτικές τι να κάνουμε; Να πάει το κράτος να βάλει το ενάμιση δισεκατομμύριο που άφ</w:t>
      </w:r>
      <w:r>
        <w:rPr>
          <w:rFonts w:eastAsia="Times New Roman" w:cs="Times New Roman"/>
          <w:szCs w:val="24"/>
        </w:rPr>
        <w:t xml:space="preserve">ησε ο Μαρινόπουλος; Αυτό θέλουμε; Δεν γίνεται αυτό το πράγμα. Η μόνη λύση είναι να βρεθεί επενδυτής. </w:t>
      </w:r>
    </w:p>
    <w:p w14:paraId="0D044E7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Ήθελα να επισκεφθώ τον Σκλαβενίτη. Απορώ και διερωτώμαι, αφ’ ης έγιναν κάποιες συζητήσεις, γιατί δεν ευοδώθηκε αυτή η συνεργασία. Το κράτος δεν έχει δουλε</w:t>
      </w:r>
      <w:r>
        <w:rPr>
          <w:rFonts w:eastAsia="Times New Roman" w:cs="Times New Roman"/>
          <w:szCs w:val="24"/>
        </w:rPr>
        <w:t xml:space="preserve">ιά να πάει να κάνει τον επιχειρηματία. Ο Ανδρέας Παπανδρέου που έλεγε ότι ήταν του </w:t>
      </w:r>
      <w:r>
        <w:rPr>
          <w:rFonts w:eastAsia="Times New Roman" w:cs="Times New Roman"/>
          <w:szCs w:val="24"/>
          <w:lang w:val="en-US"/>
        </w:rPr>
        <w:t>Yale</w:t>
      </w:r>
      <w:r>
        <w:rPr>
          <w:rFonts w:eastAsia="Times New Roman" w:cs="Times New Roman"/>
          <w:szCs w:val="24"/>
        </w:rPr>
        <w:t xml:space="preserve"> -και κάνατε και ολόκληρη τελετή προ ημερών για την εικοστή χρονιά της αναχώρησής του από τη ζωή- είχε κάνει το πλέον ανόητο πράγμα: Είχε πάει να κάνει το κράτος στον επ</w:t>
      </w:r>
      <w:r>
        <w:rPr>
          <w:rFonts w:eastAsia="Times New Roman" w:cs="Times New Roman"/>
          <w:szCs w:val="24"/>
        </w:rPr>
        <w:t>ιχειρηματία. Και το ομολόγησε αυτό.</w:t>
      </w:r>
    </w:p>
    <w:p w14:paraId="0D044E7F" w14:textId="77777777" w:rsidR="00510C84" w:rsidRDefault="007027BA">
      <w:pPr>
        <w:spacing w:line="600" w:lineRule="auto"/>
        <w:ind w:firstLine="720"/>
        <w:contextualSpacing/>
        <w:jc w:val="both"/>
        <w:rPr>
          <w:rFonts w:eastAsia="Times New Roman"/>
          <w:szCs w:val="24"/>
        </w:rPr>
      </w:pPr>
      <w:r>
        <w:rPr>
          <w:rFonts w:eastAsia="Times New Roman"/>
          <w:szCs w:val="24"/>
        </w:rPr>
        <w:t>Επομένως, πρέπει η Κυβέρνηση, κατά τη γνώμη μου, επειδή είναι πάρα πολλοί οι εργαζόμενοι και συνδέονται κι άλλες αλυσίδες με τον «</w:t>
      </w:r>
      <w:r>
        <w:rPr>
          <w:rFonts w:eastAsia="Times New Roman"/>
          <w:szCs w:val="24"/>
        </w:rPr>
        <w:t>ΜΑΡΙΝΟΠΟΥΛΟ</w:t>
      </w:r>
      <w:r>
        <w:rPr>
          <w:rFonts w:eastAsia="Times New Roman"/>
          <w:szCs w:val="24"/>
        </w:rPr>
        <w:t>», να επιμείνει πάση θυσία στο να βρεθεί επενδυτής. Άλλη λύση δεν υπάρχει.</w:t>
      </w:r>
    </w:p>
    <w:p w14:paraId="0D044E80" w14:textId="77777777" w:rsidR="00510C84" w:rsidRDefault="007027BA">
      <w:pPr>
        <w:spacing w:line="600" w:lineRule="auto"/>
        <w:ind w:firstLine="720"/>
        <w:contextualSpacing/>
        <w:jc w:val="both"/>
        <w:rPr>
          <w:rFonts w:eastAsia="Times New Roman"/>
          <w:szCs w:val="24"/>
        </w:rPr>
      </w:pPr>
      <w:r>
        <w:rPr>
          <w:rFonts w:eastAsia="Times New Roman"/>
          <w:szCs w:val="24"/>
        </w:rPr>
        <w:t>Ο κ.</w:t>
      </w:r>
      <w:r>
        <w:rPr>
          <w:rFonts w:eastAsia="Times New Roman"/>
          <w:szCs w:val="24"/>
        </w:rPr>
        <w:t xml:space="preserve"> Χατζηνικολάου όταν έκανε εκπομπή προχθές με τον κ. Μητσοτάκη, σε κάποιο σημείο είπε ότι υπάρχει Αρχηγός κόμματος που δεν ήταν σύμφωνος να κάνουμε στη Γερμανία αγωγές για τη ζημιά που έκανε 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Παραχάραξε τα λεγόμενά μου. Εγώ στη δική μου εκπομπή,</w:t>
      </w:r>
      <w:r>
        <w:rPr>
          <w:rFonts w:eastAsia="Times New Roman"/>
          <w:szCs w:val="24"/>
        </w:rPr>
        <w:t xml:space="preserve"> όταν είχα πάει εκεί, του είχα πει ότι δεν συμφέρει τη χώρα μας, την ώρα που είμαστε στο προοίμιο της αξιολόγησης, να κάνουμε συγχρόνως και αγωγή. Αυτό του είχα πει. Κυρίως για το </w:t>
      </w:r>
      <w:r>
        <w:rPr>
          <w:rFonts w:eastAsia="Times New Roman"/>
          <w:szCs w:val="24"/>
          <w:lang w:val="en-US"/>
        </w:rPr>
        <w:t>timing</w:t>
      </w:r>
      <w:r>
        <w:rPr>
          <w:rFonts w:eastAsia="Times New Roman"/>
          <w:szCs w:val="24"/>
        </w:rPr>
        <w:t xml:space="preserve"> διαφωνούσα. </w:t>
      </w:r>
    </w:p>
    <w:p w14:paraId="0D044E81"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Στο μεταξύ, όμως, στην υπόθεση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έχει γίνει </w:t>
      </w:r>
      <w:r>
        <w:rPr>
          <w:rFonts w:eastAsia="Times New Roman"/>
          <w:szCs w:val="24"/>
        </w:rPr>
        <w:t xml:space="preserve">ένας συμβιβασμός από το ελληνικό κράτος. Τώρα, δεν ξέρω αν τα έχει δώσει 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τα οφειλόμενα. Αυτό είναι άλλη υπόθεση. Είναι υπόθεση των Αρχών γιατί δεν κυνηγάνε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να εκτελέσει την απόφαση. Αφ’ ης έχει επέλθει ένας συμβιβασμός, μπορούμε με</w:t>
      </w:r>
      <w:r>
        <w:rPr>
          <w:rFonts w:eastAsia="Times New Roman"/>
          <w:szCs w:val="24"/>
        </w:rPr>
        <w:t xml:space="preserve">τά να επανερχόμεθα; Το κράτος είναι σοβαρό όταν κάνει έναν συμβιβασμό, ακόμα και δυσμενή; Γιατί και σήμερα η υπόθεση της </w:t>
      </w:r>
      <w:r>
        <w:rPr>
          <w:rFonts w:eastAsia="Times New Roman"/>
          <w:szCs w:val="24"/>
        </w:rPr>
        <w:t>«</w:t>
      </w:r>
      <w:r>
        <w:rPr>
          <w:rFonts w:eastAsia="Times New Roman"/>
          <w:szCs w:val="24"/>
        </w:rPr>
        <w:t>COSCO</w:t>
      </w:r>
      <w:r>
        <w:rPr>
          <w:rFonts w:eastAsia="Times New Roman"/>
          <w:szCs w:val="24"/>
        </w:rPr>
        <w:t>»</w:t>
      </w:r>
      <w:r>
        <w:rPr>
          <w:rFonts w:eastAsia="Times New Roman"/>
          <w:szCs w:val="24"/>
        </w:rPr>
        <w:t xml:space="preserve"> έχει κάποια αρνητικά στοιχεία. Δεν υπάρχει αμφιβολία. Το δε Ελληνικό έχει ακόμα πιο πολλά αρνητικά στοιχεία, γιατί είναι ένας μ</w:t>
      </w:r>
      <w:r>
        <w:rPr>
          <w:rFonts w:eastAsia="Times New Roman"/>
          <w:szCs w:val="24"/>
        </w:rPr>
        <w:t>οναδικός πνεύμονας πρασίνου στην Αττική. Αν το Ελληνικό γίνει καζίνο, πάρκινγκ και τα κτίρια που ονειρεύονται κάποιοι, μετά για να πάμε τα παιδιά μας περίπατο, θα πρέπει να πηγαίνουμε ή στο Σούνιο ή στα Οινόφυτα και πέρα. Όταν τελειώσει το Ελληνικό θα κλαί</w:t>
      </w:r>
      <w:r>
        <w:rPr>
          <w:rFonts w:eastAsia="Times New Roman"/>
          <w:szCs w:val="24"/>
        </w:rPr>
        <w:t xml:space="preserve">με για το Ελληνικό. </w:t>
      </w:r>
    </w:p>
    <w:p w14:paraId="0D044E82" w14:textId="77777777" w:rsidR="00510C84" w:rsidRDefault="007027BA">
      <w:pPr>
        <w:spacing w:line="600" w:lineRule="auto"/>
        <w:ind w:firstLine="720"/>
        <w:contextualSpacing/>
        <w:jc w:val="both"/>
        <w:rPr>
          <w:rFonts w:eastAsia="Times New Roman"/>
          <w:szCs w:val="24"/>
        </w:rPr>
      </w:pPr>
      <w:r>
        <w:rPr>
          <w:rFonts w:eastAsia="Times New Roman"/>
          <w:szCs w:val="24"/>
        </w:rPr>
        <w:t>Θέλουμε επενδύσεις, αλλά θέλουμε και αξιοπρέπεια. Αυτό το λησμονούν κάποιοι σε αυτήν την Αίθουσα. Εν πάση περιπτώσει.</w:t>
      </w:r>
    </w:p>
    <w:p w14:paraId="0D044E83"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Ο κ. Χατζηνικολάου, λοιπόν, προσπάθησε να με εμφανίσει ως γερμανόφιλο. Και του έδωσα την απάντηση -και στην εκπομπή </w:t>
      </w:r>
      <w:r>
        <w:rPr>
          <w:rFonts w:eastAsia="Times New Roman"/>
          <w:szCs w:val="24"/>
        </w:rPr>
        <w:t>του, τού έδωσα την απάντηση- ότι και τον Ελευθέριο Βενιζέλο τον είχαν παρουσιάσει ως αγγλόφιλο, αλλά εκείνος την πήγε την Ελλάδα ως εκεί που είναι. Χωρίς τον Βενιζέλο η Ελλάδα θα ήταν μέχρι τη Λαμία. Και τον είπαν αγγλόφιλο. Και είχε απαντήσει</w:t>
      </w:r>
      <w:r>
        <w:rPr>
          <w:rFonts w:eastAsia="Times New Roman"/>
          <w:szCs w:val="24"/>
        </w:rPr>
        <w:t>:</w:t>
      </w:r>
      <w:r>
        <w:rPr>
          <w:rFonts w:eastAsia="Times New Roman"/>
          <w:szCs w:val="24"/>
        </w:rPr>
        <w:t xml:space="preserve"> «Είμαι Έλληνας, δεν είμαι αγγλόφιλος, αλλά θεωρώ ότι τα συμφέροντα της Ελλάδας αυτήν τη στιγμή είναι προς εκείνη την κατεύθυνση». </w:t>
      </w:r>
    </w:p>
    <w:p w14:paraId="0D044E84" w14:textId="77777777" w:rsidR="00510C84" w:rsidRDefault="007027BA">
      <w:pPr>
        <w:spacing w:line="600" w:lineRule="auto"/>
        <w:ind w:firstLine="720"/>
        <w:contextualSpacing/>
        <w:jc w:val="both"/>
        <w:rPr>
          <w:rFonts w:eastAsia="Times New Roman"/>
          <w:szCs w:val="24"/>
        </w:rPr>
      </w:pPr>
      <w:r>
        <w:rPr>
          <w:rFonts w:eastAsia="Times New Roman"/>
          <w:szCs w:val="24"/>
        </w:rPr>
        <w:t>Αυτό, λοιπόν, απαντώ. Εγώ θεωρώ ότι με τη Γερμανία πρέπει να έχουμε καλές σχέσεις. Είναι άποψή μου. Θέλετε να αρχίσουμε να τ</w:t>
      </w:r>
      <w:r>
        <w:rPr>
          <w:rFonts w:eastAsia="Times New Roman"/>
          <w:szCs w:val="24"/>
        </w:rPr>
        <w:t>ους βρίζουμε, να δούμε τι θα ωφεληθούμε; Άλλο αυτό. Δεν λέω να υποταχθούμε σε ό,τι ζητούν, ούτε να υποκύψουμε σε απαιτήσεις. Θεωρώ, όμως, ότι και αυτήν την περίοδο, αφού έχουμε ανάγκη τον παράγοντα τον γερμανικό σε ό,τι πράξουμε, να στείλουν επενδύσεις κ</w:t>
      </w:r>
      <w:r>
        <w:rPr>
          <w:rFonts w:eastAsia="Times New Roman"/>
          <w:szCs w:val="24"/>
        </w:rPr>
        <w:t>αι</w:t>
      </w:r>
      <w:r>
        <w:rPr>
          <w:rFonts w:eastAsia="Times New Roman"/>
          <w:szCs w:val="24"/>
        </w:rPr>
        <w:t xml:space="preserve">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το να κάνουμε συγχρόνως και αγωγές για ζητήματα που νομικά έχουν λήξει για να αποδεικνύουμε ότι εδώ πέρα άλλα λέει ο ένας, άλλα λέει ο άλλος; Ποιος θα μας σεβαστεί μετά από αυτά; </w:t>
      </w:r>
    </w:p>
    <w:p w14:paraId="0D044E85" w14:textId="77777777" w:rsidR="00510C84" w:rsidRDefault="007027BA">
      <w:pPr>
        <w:spacing w:line="600" w:lineRule="auto"/>
        <w:ind w:firstLine="720"/>
        <w:contextualSpacing/>
        <w:jc w:val="both"/>
        <w:rPr>
          <w:rFonts w:eastAsia="Times New Roman"/>
          <w:szCs w:val="24"/>
        </w:rPr>
      </w:pPr>
      <w:r>
        <w:rPr>
          <w:rFonts w:eastAsia="Times New Roman"/>
          <w:szCs w:val="24"/>
        </w:rPr>
        <w:t>Απορώ ο κ. Χατζηνικολάου γιατί μου έκανε αυτήν την επίθεση. Είχε κάν</w:t>
      </w:r>
      <w:r>
        <w:rPr>
          <w:rFonts w:eastAsia="Times New Roman"/>
          <w:szCs w:val="24"/>
        </w:rPr>
        <w:t>ει και μία εκπομπή πιο πριν ο κ. Χατζηνικολάου από την τελευταία μαζί μου, στην οποία είχε τέσσερις δημοσιογράφους που δεν με άφηναν να μιλήσω και πολεμούσαν να με βγάλουν γερμανόφιλο, να με βγάλουν διάφορα πράγματα. Δεν με ενοχλεί. Θα αποδειχθεί, όπως και</w:t>
      </w:r>
      <w:r>
        <w:rPr>
          <w:rFonts w:eastAsia="Times New Roman"/>
          <w:szCs w:val="24"/>
        </w:rPr>
        <w:t xml:space="preserve"> θα αποδειχθεί και το ΚΚΕ. Το ΚΚΕ έβγαλε ένα φυλλάδιο στο οποίο, ακούστε τι γράφει στη δεύτερη σελίδα: «Η Ένωση Κεντρώων εξελίσσεται στον καλύτερο προπαγανδιστή των πιο αντιδραστικών προτάσεων». Αυτό λέει το ΚΚΕ. Και το διανέμει αυτό το έντυπο το ΚΚΕ. </w:t>
      </w:r>
    </w:p>
    <w:p w14:paraId="0D044E86" w14:textId="77777777" w:rsidR="00510C84" w:rsidRDefault="007027BA">
      <w:pPr>
        <w:spacing w:line="600" w:lineRule="auto"/>
        <w:ind w:firstLine="720"/>
        <w:contextualSpacing/>
        <w:jc w:val="both"/>
        <w:rPr>
          <w:rFonts w:eastAsia="Times New Roman"/>
          <w:szCs w:val="24"/>
        </w:rPr>
      </w:pPr>
      <w:r>
        <w:rPr>
          <w:rFonts w:eastAsia="Times New Roman"/>
          <w:szCs w:val="24"/>
        </w:rPr>
        <w:t>Ότα</w:t>
      </w:r>
      <w:r>
        <w:rPr>
          <w:rFonts w:eastAsia="Times New Roman"/>
          <w:szCs w:val="24"/>
        </w:rPr>
        <w:t xml:space="preserve">ν λένε «αντιδραστικές προτάσεις» ξέρετε -παρακολουθώ τον </w:t>
      </w:r>
      <w:r>
        <w:rPr>
          <w:rFonts w:eastAsia="Times New Roman"/>
          <w:szCs w:val="24"/>
        </w:rPr>
        <w:t>«ΡΙΖΟΣΠΑΣΤΗ»</w:t>
      </w:r>
      <w:r>
        <w:rPr>
          <w:rFonts w:eastAsia="Times New Roman"/>
          <w:szCs w:val="24"/>
        </w:rPr>
        <w:t xml:space="preserve"> που το εξηγούν- τι εννοούν; Επειδή ζητάω οι τρεις συντάξεις να συγχωνευθούν σε μία και καμμία να μην είναι πάνω από 1.500 ευρώ, επειδή ζητάω οι συντάξεις των πλουσίων να καταργηθούν -η Α</w:t>
      </w:r>
      <w:r>
        <w:rPr>
          <w:rFonts w:eastAsia="Times New Roman"/>
          <w:szCs w:val="24"/>
        </w:rPr>
        <w:t>υστραλία έχει ήδη καταργήσει τις συντάξεις των πλουσίων- επειδή ζητάω κάτι τέτοια, ο κ. Κουτσούμπας θεωρεί ότι είμαι αντιδραστικός. Άρα, ο κ. Κουτσούμπας είναι συνήγορος των πλουσίων συνταξιούχων και των βολεμένων. Αυτό έχω να πω. Διότι, εγώ τι ζητάω; Οι τ</w:t>
      </w:r>
      <w:r>
        <w:rPr>
          <w:rFonts w:eastAsia="Times New Roman"/>
          <w:szCs w:val="24"/>
        </w:rPr>
        <w:t xml:space="preserve">ριακόσιες τριάντα χιλιάδες τριπλές κύριες συντάξεις Ελλήνων πολιτών να συγχωνευθούν σε μία και οι ένα εκατομμύριο εκατόν πενήντα χιλιάδες διπλές συντάξεις να γίνουν μία. </w:t>
      </w:r>
    </w:p>
    <w:p w14:paraId="0D044E8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έγκλημα κάνω και θεωρείται αντιδραστικό. Ο </w:t>
      </w:r>
      <w:r>
        <w:rPr>
          <w:rFonts w:eastAsia="Times New Roman" w:cs="Times New Roman"/>
          <w:szCs w:val="24"/>
        </w:rPr>
        <w:t>κ.</w:t>
      </w:r>
      <w:r>
        <w:rPr>
          <w:rFonts w:eastAsia="Times New Roman" w:cs="Times New Roman"/>
          <w:szCs w:val="24"/>
        </w:rPr>
        <w:t xml:space="preserve"> Κατρούγκαλος έχει πει 3.078. Σή</w:t>
      </w:r>
      <w:r>
        <w:rPr>
          <w:rFonts w:eastAsia="Times New Roman" w:cs="Times New Roman"/>
          <w:szCs w:val="24"/>
        </w:rPr>
        <w:t xml:space="preserve">μερα αρκετοί παίρνουν 3.078 ευρώ και άλλοι ανοίγουν τους σκουπιδοτενεκέδες για να φάνε και πηγαίνουν στους Μητροπολίτες. </w:t>
      </w:r>
    </w:p>
    <w:p w14:paraId="0D044E8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Είπα στον κ. Κατρούγκαλο: Πώς το επιτρέπετε αυτό; Δεν πρέπει να κατέβουν οι 3.000; Να φέρνει ο ταχυδρόμος σε κάποιους 3.000; Δούλεψαν </w:t>
      </w:r>
      <w:r>
        <w:rPr>
          <w:rFonts w:eastAsia="Times New Roman" w:cs="Times New Roman"/>
          <w:szCs w:val="24"/>
        </w:rPr>
        <w:t>οι άνθρωποι. Δεν το αμφισβητώ. Πλήρωσαν εισφορές. Δεν είπα ότι παρανόμως τα λαμβάνουν. Όμως, κάποιοι να παίρνουν 3.000 και άλλοι να τρώνε στους Μητροπολίτες και να έχουμε και ενάμισι εκατομμύριο ανέργους; Και μου είπε ο κ. Κατρούγκαλος στην επίσκεψή του, ό</w:t>
      </w:r>
      <w:r>
        <w:rPr>
          <w:rFonts w:eastAsia="Times New Roman" w:cs="Times New Roman"/>
          <w:szCs w:val="24"/>
        </w:rPr>
        <w:t xml:space="preserve">τι είναι αντισυνταγματικό να τις κόψουμε και πως μίλησε και με τον Πρόεδρο της Δημοκρατίας ότι δεν μπορεί να τις κόψει. Δεν το πιστεύω αυτό. Για έκτακτες συνθήκες έπρεπε να είμαστε πιο γενναίοι. Αυτή είναι άποψή μου. Και το είπα και στον κύριο Πρωθυπουργό </w:t>
      </w:r>
      <w:r>
        <w:rPr>
          <w:rFonts w:eastAsia="Times New Roman" w:cs="Times New Roman"/>
          <w:szCs w:val="24"/>
        </w:rPr>
        <w:t xml:space="preserve">όταν συναντήθηκα. Λέω: Γιατί κρατάτε συντάξεις 3.078 ευρώ; Τα ακούει ο κόσμος όλα αυτά. </w:t>
      </w:r>
    </w:p>
    <w:p w14:paraId="0D044E8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Έρχομαι στο θέμα της απλής αναλογικής. Το θέμα θα ξεσπάσει, φαντάζομαι, από εβδομάδα. Ο κ. Κυριάκος Μητσοτάκης στην εκπομπή «</w:t>
      </w:r>
      <w:r>
        <w:rPr>
          <w:rFonts w:eastAsia="Times New Roman" w:cs="Times New Roman"/>
          <w:szCs w:val="24"/>
        </w:rPr>
        <w:t>ΣΤΟΝ ΕΝΙΚΟ</w:t>
      </w:r>
      <w:r>
        <w:rPr>
          <w:rFonts w:eastAsia="Times New Roman" w:cs="Times New Roman"/>
          <w:szCs w:val="24"/>
        </w:rPr>
        <w:t>» του κ. Χατζηνικολάου</w:t>
      </w:r>
      <w:r>
        <w:rPr>
          <w:rFonts w:eastAsia="Times New Roman" w:cs="Times New Roman"/>
          <w:szCs w:val="24"/>
        </w:rPr>
        <w:t>,</w:t>
      </w:r>
      <w:r>
        <w:rPr>
          <w:rFonts w:eastAsia="Times New Roman" w:cs="Times New Roman"/>
          <w:szCs w:val="24"/>
        </w:rPr>
        <w:t xml:space="preserve"> χαρακτήρ</w:t>
      </w:r>
      <w:r>
        <w:rPr>
          <w:rFonts w:eastAsia="Times New Roman" w:cs="Times New Roman"/>
          <w:szCs w:val="24"/>
        </w:rPr>
        <w:t xml:space="preserve">ισε εγκληματίες αυτούς που θέλουν την απλή αναλογική, διότι θα οδηγήσει σε ακυβερνησία, όπως είπε. </w:t>
      </w:r>
    </w:p>
    <w:p w14:paraId="0D044E8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Από την άλλη μεριά, πήγε στο Ευρωπαϊκό Λαϊκό Κόμμα που εκεί το 90% των χωρών έχει απλή αναλογική. Άρα συνυπήρχε με εγκληματίες. Φινλανδοί, Γερμανοί. Και η Γ</w:t>
      </w:r>
      <w:r>
        <w:rPr>
          <w:rFonts w:eastAsia="Times New Roman" w:cs="Times New Roman"/>
          <w:szCs w:val="24"/>
        </w:rPr>
        <w:t xml:space="preserve">ερμανία απλή αναλογική έχει. </w:t>
      </w:r>
    </w:p>
    <w:p w14:paraId="0D044E8B"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0D044E8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Ο κ. Μητσοτάκης ονειρεύεται να γυρίσει ή αυτοδύναμος ή να του λείπουν μόνο πέντε, έξι για να κάνει τα παιχνίδια του. Μιας και είπε ότι έχουμε ακυβερνησία -αν κάνουμε την απλή αναλογική- να μας πει ο κ. Μητσοτά</w:t>
      </w:r>
      <w:r>
        <w:rPr>
          <w:rFonts w:eastAsia="Times New Roman" w:cs="Times New Roman"/>
          <w:szCs w:val="24"/>
        </w:rPr>
        <w:t>κης πώς πτώχευσε αυτή η χώρα. Πτώχευσε από κάποιους που ήταν αυτοδύναμοι και στην προσπάθειά τους να παραμείνουν στην εξουσία τι έκαναν; Ρουσφέτια, διορισμούς, σκάνδαλα και ο ένας μετά τον άλλο. Και το έκαναν όλοι. Σημίτης, Μητσοτάκης, γέρος Καραμανλής. Οι</w:t>
      </w:r>
      <w:r>
        <w:rPr>
          <w:rFonts w:eastAsia="Times New Roman" w:cs="Times New Roman"/>
          <w:szCs w:val="24"/>
        </w:rPr>
        <w:t xml:space="preserve"> πάντες. Σαμαράς. Ρουσφέτια. Ο Σαμαράς είχε πει δεν θα κάνει τίποτα και έκανε τριακόσιες εξήντα χιλιάδες με </w:t>
      </w:r>
      <w:r>
        <w:rPr>
          <w:rFonts w:eastAsia="Times New Roman" w:cs="Times New Roman"/>
          <w:szCs w:val="24"/>
          <w:lang w:val="en-US"/>
        </w:rPr>
        <w:t>stage</w:t>
      </w:r>
      <w:r>
        <w:rPr>
          <w:rFonts w:eastAsia="Times New Roman" w:cs="Times New Roman"/>
          <w:szCs w:val="24"/>
        </w:rPr>
        <w:t xml:space="preserve">. </w:t>
      </w:r>
    </w:p>
    <w:p w14:paraId="0D044E8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τι έλεγαν σε αυτούς με τα </w:t>
      </w:r>
      <w:r>
        <w:rPr>
          <w:rFonts w:eastAsia="Times New Roman" w:cs="Times New Roman"/>
          <w:szCs w:val="24"/>
          <w:lang w:val="en-US"/>
        </w:rPr>
        <w:t>stage</w:t>
      </w:r>
      <w:r>
        <w:rPr>
          <w:rFonts w:eastAsia="Times New Roman" w:cs="Times New Roman"/>
          <w:szCs w:val="24"/>
        </w:rPr>
        <w:t xml:space="preserve">; «Αν μπεις στο δημόσιο, δεν βγαίνεις με τίποτα». Τους κορόιδευαν τους ανθρώπους. </w:t>
      </w:r>
    </w:p>
    <w:p w14:paraId="0D044E8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Λέει, επίσης, ο</w:t>
      </w:r>
      <w:r>
        <w:rPr>
          <w:rFonts w:eastAsia="Times New Roman" w:cs="Times New Roman"/>
          <w:szCs w:val="24"/>
        </w:rPr>
        <w:t xml:space="preserve"> κ. Μητσοτάκης ότι θα φέρει εκατόν είκοσι τρεις χιλιάδες θέσεις εργασίας το χρόνο, να γίνει δύο το πλεόνασμα και θα έχει 4% ρυθμό ανάπτυξης. </w:t>
      </w:r>
    </w:p>
    <w:p w14:paraId="0D044E8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Και τον είδα στην τουαλέτα της Βουλής και του λέω: Τις εκατόν είκοσι τρεις χιλιάδες τις μέτρησες; Διότι εμένα μου </w:t>
      </w:r>
      <w:r>
        <w:rPr>
          <w:rFonts w:eastAsia="Times New Roman" w:cs="Times New Roman"/>
          <w:szCs w:val="24"/>
        </w:rPr>
        <w:t xml:space="preserve">βγαίνουν εκατόν δέκα εννέα χιλιάδες. Εσένα πώς σου βγαίνουν εκατόν είκοσι τρεις; </w:t>
      </w:r>
    </w:p>
    <w:p w14:paraId="0D044E9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Στρέφομαι, λοιπόν, στη Νέα Δημοκρατία: Οι εποχές άλλαξαν. Αν χάρηκα για κάτι από τον Πρωθυπουργό, είναι ότι στη συζήτηση που είχα στο Μαξίμου είδα ότι έρχεται προς τις θέσεις</w:t>
      </w:r>
      <w:r>
        <w:rPr>
          <w:rFonts w:eastAsia="Times New Roman" w:cs="Times New Roman"/>
          <w:szCs w:val="24"/>
        </w:rPr>
        <w:t xml:space="preserve"> της Ένωσης Κεντρώων. </w:t>
      </w:r>
    </w:p>
    <w:p w14:paraId="0D044E91"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0D044E9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Γιατί θορυβείστε; Όταν κατηγορώ τον Μητσοτάκη είμαι καλός; Είδα έναν Πρωθυπουργό που μου είπε ότι θέλει από την επόμενη Βουλή να είναι τρία, τέσσερα κόμματα στην Κυβέρνηση. Αυτό είδα. Αυτή είναι η</w:t>
      </w:r>
      <w:r>
        <w:rPr>
          <w:rFonts w:eastAsia="Times New Roman" w:cs="Times New Roman"/>
          <w:szCs w:val="24"/>
        </w:rPr>
        <w:t xml:space="preserve"> αλήθεια. Αυτή είναι η θέση της Ένωσης Κεντρώων. Από τότε που αναμείχθηκα στην πολιτική, να ξέρετε, το όνειρό μου ήταν η απλή αναλογική. Αν δείτε τα χαρτιά μου από το 1986, την απλή αναλογική είχαν κύριο άρθρο. Αν δείτε τα εννέα σημεία που έστειλα στον κ. </w:t>
      </w:r>
      <w:r>
        <w:rPr>
          <w:rFonts w:eastAsia="Times New Roman" w:cs="Times New Roman"/>
          <w:szCs w:val="24"/>
        </w:rPr>
        <w:t>Τσίπρα, πρώτο άρθρο είχαν την απλή αναλογική. Ακόμα και με κακό σχέδιο, για να ανατρέψει τα σχέδια και να έρθει ο Μητσοτάκης στην εξουσία και για κακία να ενεργεί ο Τσίπρας, από την ώρα που ήταν παιδιόθεν αίτημά μου η απλή αναλογική, από τότε που αισθάνθηκ</w:t>
      </w:r>
      <w:r>
        <w:rPr>
          <w:rFonts w:eastAsia="Times New Roman" w:cs="Times New Roman"/>
          <w:szCs w:val="24"/>
        </w:rPr>
        <w:t>α τον κόσμο, δεν θα την ψηφίσω; Και θα υπάρχουν και άλλα κόμματα που έχουν κι εκείνα όνειρό τους την απλή αναλογική και δεν θα ψηφίσουν ούτε εκείνα από κακία; Δηλαδή, τι θέλουν; Να πάρει πενήντα έδρες μπόνους ο κ. Μητσοτάκης; Αυτό θέλουν κάποιοι; Διότι ρωτ</w:t>
      </w:r>
      <w:r>
        <w:rPr>
          <w:rFonts w:eastAsia="Times New Roman" w:cs="Times New Roman"/>
          <w:szCs w:val="24"/>
        </w:rPr>
        <w:t xml:space="preserve">άω Βουλευτές του ΠΑΣΟΚ κ.λπ. τι θέλουν; Διότι αν δεν ψηφίσετε, κύριοι, θα πάρει πενήντα μπόνους ο Μητσοτάκης. </w:t>
      </w:r>
    </w:p>
    <w:p w14:paraId="0D044E9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Ο Τσίπρας θα τις πάρει. </w:t>
      </w:r>
    </w:p>
    <w:p w14:paraId="0D044E9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Θεωρώ ότι όταν ένας Πρωθυπουργός, ο οπ</w:t>
      </w:r>
      <w:r>
        <w:rPr>
          <w:rFonts w:eastAsia="Times New Roman" w:cs="Times New Roman"/>
          <w:szCs w:val="24"/>
        </w:rPr>
        <w:t xml:space="preserve">οίος έχει κάνει χίλια λάθη -ο κ. Τσίπρας- και το κυριότερο ότι πίστευε σε ένα όραμα που δεν του βγήκε -έλεγε να ενώσει το Νότο κατά του Βορρά, έλεγε θα αλλάξει αυτός την Ευρώπη και χίλια δύο τα οποία κατονομάστηκαν «αυταπάτη»- έρχεται προς τις θέσεις ενός </w:t>
      </w:r>
      <w:r>
        <w:rPr>
          <w:rFonts w:eastAsia="Times New Roman" w:cs="Times New Roman"/>
          <w:szCs w:val="24"/>
        </w:rPr>
        <w:t>μικρότερου κόμματος, είναι τιμή του. Δεν υποκύπτει</w:t>
      </w:r>
      <w:r>
        <w:rPr>
          <w:rFonts w:eastAsia="Times New Roman" w:cs="Times New Roman"/>
          <w:szCs w:val="24"/>
        </w:rPr>
        <w:t>.</w:t>
      </w:r>
    </w:p>
    <w:p w14:paraId="0D044E95" w14:textId="77777777" w:rsidR="00510C84" w:rsidRDefault="007027BA">
      <w:pPr>
        <w:spacing w:line="600" w:lineRule="auto"/>
        <w:ind w:firstLine="720"/>
        <w:contextualSpacing/>
        <w:jc w:val="both"/>
        <w:rPr>
          <w:rFonts w:eastAsia="Times New Roman"/>
          <w:szCs w:val="24"/>
        </w:rPr>
      </w:pPr>
      <w:r>
        <w:rPr>
          <w:rFonts w:eastAsia="Times New Roman"/>
          <w:szCs w:val="24"/>
        </w:rPr>
        <w:t>Ο Πρωθυπουργός βλέπει ότι η εξουσία είναι ένα δύσκολο πράγμα και ότι αν υπήρχαν λογικότερες απόψεις, η χώρα θα είχε πάει πιο μπροστά. Και είμαι εγώ που το είπα εξαρχής να κάνει κυβέρνηση με τον κ. Μητσοτά</w:t>
      </w:r>
      <w:r>
        <w:rPr>
          <w:rFonts w:eastAsia="Times New Roman"/>
          <w:szCs w:val="24"/>
        </w:rPr>
        <w:t>κη. Εγώ ήθελα και τον κ. Μητσοτάκη. Και μου εξήγησε ότι δεν μπορεί. Και ο κ. Μητσοτάκης καθόταν δίπλα μου στα «Ποσειδώνια» και μου είπε</w:t>
      </w:r>
      <w:r>
        <w:rPr>
          <w:rFonts w:eastAsia="Times New Roman"/>
          <w:szCs w:val="24"/>
        </w:rPr>
        <w:t>:</w:t>
      </w:r>
      <w:r>
        <w:rPr>
          <w:rFonts w:eastAsia="Times New Roman"/>
          <w:szCs w:val="24"/>
        </w:rPr>
        <w:t xml:space="preserve"> «Δεν μπορώ να κάνω με </w:t>
      </w:r>
      <w:r>
        <w:rPr>
          <w:rFonts w:eastAsia="Times New Roman"/>
          <w:szCs w:val="24"/>
        </w:rPr>
        <w:t xml:space="preserve">αυτούς </w:t>
      </w:r>
      <w:r>
        <w:rPr>
          <w:rFonts w:eastAsia="Times New Roman"/>
          <w:szCs w:val="24"/>
        </w:rPr>
        <w:t xml:space="preserve">κύριε Πρόεδρε. Ό,τι άλλο θέλεις, ζήτησέ μου, με αυτούς δεν μπορώ να κάνω». </w:t>
      </w:r>
    </w:p>
    <w:p w14:paraId="0D044E96" w14:textId="77777777" w:rsidR="00510C84" w:rsidRDefault="007027BA">
      <w:pPr>
        <w:spacing w:line="600" w:lineRule="auto"/>
        <w:ind w:firstLine="720"/>
        <w:contextualSpacing/>
        <w:jc w:val="both"/>
        <w:rPr>
          <w:rFonts w:eastAsia="Times New Roman"/>
          <w:szCs w:val="24"/>
        </w:rPr>
      </w:pPr>
      <w:r>
        <w:rPr>
          <w:rFonts w:eastAsia="Times New Roman"/>
          <w:szCs w:val="24"/>
        </w:rPr>
        <w:t>Έχουμε, λοιπόν</w:t>
      </w:r>
      <w:r>
        <w:rPr>
          <w:rFonts w:eastAsia="Times New Roman"/>
          <w:szCs w:val="24"/>
        </w:rPr>
        <w:t xml:space="preserve">, μία ανωριμότητα του πολιτικού συστήματος. Έχουμε δημιουργήσει μία εχθρότητα και είμαστε όμηροι της εχθρότητας αυτής. Το χειρότερο, όμως, είναι ότι είναι ο τόπος όμηρος της εχθρότητας αυτής. </w:t>
      </w:r>
    </w:p>
    <w:p w14:paraId="0D044E97"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Κάποιοι έσπευσαν να πουν, επειδή θα ψηφίσει η Ένωση Κεντρώων -ευθέως το δήλωσα- την απλή αναλογική με κατάργηση του μπόνους και ψήφο στα δέκα επτά των νέων, ότι πλησιάζω προς τον ΣΥΡΙΖΑ. Θα διαψευστούν. Θα είναι απλά χαρά μου ο ΣΥΡΙΖΑ να έρθει προς θέσεις </w:t>
      </w:r>
      <w:r>
        <w:rPr>
          <w:rFonts w:eastAsia="Times New Roman"/>
          <w:szCs w:val="24"/>
        </w:rPr>
        <w:t xml:space="preserve">κεντρώες, γιατί είναι κοινή η καταγωγή του Κέντρου και της Αριστεράς. Να ξέρετε, είναι κοινή η καταγωγή για λαϊκούς αγώνες. </w:t>
      </w:r>
    </w:p>
    <w:p w14:paraId="0D044E98"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Θα είναι χαρά μου ένας ΣΥΡΙΖΑ, που μέχρι τώρα είχε ανεδαφικές θέσεις, να τις κάνει πιο προσιτές, πιο εφαρμόσιμες, πιο λογικές. Και </w:t>
      </w:r>
      <w:r>
        <w:rPr>
          <w:rFonts w:eastAsia="Times New Roman"/>
          <w:szCs w:val="24"/>
        </w:rPr>
        <w:t>για εσάς, όλους τους Βουλευτές του ΣΥΡΙΖΑ, δεν θα ήταν χαρά σας να μην κρύβεστε πίσω από τη λέξη αυταπάτη και να έχετε υπογράψει μνημόνια, τα οποία στην αρχή είχατε αφορίσει και αναθεματίσει; Νομίζω ότι αυτό είναι ένα βάρος και μία σκιά πάνω από τον κάθε Β</w:t>
      </w:r>
      <w:r>
        <w:rPr>
          <w:rFonts w:eastAsia="Times New Roman"/>
          <w:szCs w:val="24"/>
        </w:rPr>
        <w:t xml:space="preserve">ουλευτή του ΣΥΡΙΖΑ. Έτσι δεν είναι; </w:t>
      </w:r>
    </w:p>
    <w:p w14:paraId="0D044E99"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Θα πω εις το ΚΚΕ -θα δώσω για τα Πρακτικά αυτό το έγγραφο του ΚΚΕ, που με θεωρεί αντιδραστικό- ότι εγώ το μόνο που κάνω είναι να ζητάω από τους έχοντες θυσία υπέρ τω αδυνάτων. Αν αυτό είναι αντίδραση, τότε η δράση ποια </w:t>
      </w:r>
      <w:r>
        <w:rPr>
          <w:rFonts w:eastAsia="Times New Roman"/>
          <w:szCs w:val="24"/>
        </w:rPr>
        <w:t xml:space="preserve">είναι; Να συνεχιστεί το βόλεμα κάποιων, να πεθαίνουν της πείνας οι υπόλοιποι, να είναι άνεργοι ενάμισι εκατομμύριο κόσμος. Και κατά τον κ. Κουτσούμπα αυτό είναι δράση. </w:t>
      </w:r>
    </w:p>
    <w:p w14:paraId="0D044E9A"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Θα το δώσω για τα Πρακτικά. </w:t>
      </w:r>
    </w:p>
    <w:p w14:paraId="0D044E9B" w14:textId="77777777" w:rsidR="00510C84" w:rsidRDefault="007027BA">
      <w:pPr>
        <w:spacing w:line="600" w:lineRule="auto"/>
        <w:ind w:firstLine="720"/>
        <w:contextualSpacing/>
        <w:jc w:val="both"/>
        <w:rPr>
          <w:rFonts w:eastAsia="Times New Roman"/>
          <w:szCs w:val="24"/>
        </w:rPr>
      </w:pPr>
      <w:r>
        <w:rPr>
          <w:rFonts w:eastAsia="Times New Roman"/>
          <w:szCs w:val="24"/>
        </w:rPr>
        <w:t>(Στο σημείο αυτό ο Πρόεδρος της Ένωσης Κεντρώων κ. Βασίλης</w:t>
      </w:r>
      <w:r>
        <w:rPr>
          <w:rFonts w:eastAsia="Times New Roman"/>
          <w:szCs w:val="24"/>
        </w:rPr>
        <w:t xml:space="preserve"> Λεβέντης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0D044E9C"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Πόσος είναι ο χρόνος που έχω; Γιατί μας ξέφυγε και ο χρόνος. </w:t>
      </w:r>
    </w:p>
    <w:p w14:paraId="0D044E9D"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Έχει τελειώσει ο χρόνος.</w:t>
      </w:r>
    </w:p>
    <w:p w14:paraId="0D044E9E" w14:textId="77777777" w:rsidR="00510C84" w:rsidRDefault="007027BA">
      <w:pPr>
        <w:spacing w:line="600" w:lineRule="auto"/>
        <w:ind w:firstLine="720"/>
        <w:contextualSpacing/>
        <w:jc w:val="both"/>
        <w:rPr>
          <w:rFonts w:eastAsia="Times New Roman"/>
          <w:b/>
          <w:szCs w:val="24"/>
        </w:rPr>
      </w:pPr>
      <w:r>
        <w:rPr>
          <w:rFonts w:eastAsia="Times New Roman"/>
          <w:b/>
          <w:szCs w:val="24"/>
        </w:rPr>
        <w:t xml:space="preserve">ΒΑΣΙΛΗΣ ΛΕΒΕΝΤΗΣ (Πρόεδρος της Ένωσης Κεντρώων): </w:t>
      </w:r>
      <w:r>
        <w:rPr>
          <w:rFonts w:eastAsia="Times New Roman"/>
          <w:szCs w:val="24"/>
        </w:rPr>
        <w:t xml:space="preserve">Θα καταλήξω, κυρία Πρόεδρε. </w:t>
      </w:r>
      <w:r>
        <w:rPr>
          <w:rFonts w:eastAsia="Times New Roman"/>
          <w:b/>
          <w:szCs w:val="24"/>
        </w:rPr>
        <w:t xml:space="preserve"> </w:t>
      </w:r>
    </w:p>
    <w:p w14:paraId="0D044E9F" w14:textId="77777777" w:rsidR="00510C84" w:rsidRDefault="007027BA">
      <w:pPr>
        <w:spacing w:line="600" w:lineRule="auto"/>
        <w:ind w:firstLine="720"/>
        <w:contextualSpacing/>
        <w:jc w:val="both"/>
        <w:rPr>
          <w:rFonts w:eastAsia="Times New Roman"/>
          <w:szCs w:val="24"/>
        </w:rPr>
      </w:pPr>
      <w:r>
        <w:rPr>
          <w:rFonts w:eastAsia="Times New Roman"/>
          <w:szCs w:val="24"/>
        </w:rPr>
        <w:t>Κυρίες και κύριοι, η επόμενη ή η μεθεπόμενη εβδομάδα, αν κριθεί το θέμα της απλής αναλογικής, είναι πολύ σημ</w:t>
      </w:r>
      <w:r>
        <w:rPr>
          <w:rFonts w:eastAsia="Times New Roman"/>
          <w:szCs w:val="24"/>
        </w:rPr>
        <w:t>αντική. Δεν νοείται να είσαι δημοκράτης και να θέλεις να παίρνει πενήντα έδρες μπόνους ο άλλος. Θεοί να είστε, σοφοί να είστε στη Νέα Δημοκρατία, ζητάτε μπόνους. Δηλαδή, ζητάτε έδρες που δεν αντιστοιχούν σε ψηφοφόρους. Και αυτό δεν έχετε δικαίωμα να το ζητ</w:t>
      </w:r>
      <w:r>
        <w:rPr>
          <w:rFonts w:eastAsia="Times New Roman"/>
          <w:szCs w:val="24"/>
        </w:rPr>
        <w:t>άτε. Το πιο τίμιο θα ήταν να προσαρμοστείτε στη νέα πραγματικότητα και να αρχίσετε κι εσείς τις προσπάθειες διεύρυνσης με κύκλο επαφών. Αυτό θα ήταν το πιο τίμιο. Όπως μας κάλεσε ο Τσίπρας, να μας καλέσετε κι εσείς.</w:t>
      </w:r>
    </w:p>
    <w:p w14:paraId="0D044EA0" w14:textId="77777777" w:rsidR="00510C84" w:rsidRDefault="007027BA">
      <w:pPr>
        <w:spacing w:line="600" w:lineRule="auto"/>
        <w:ind w:firstLine="720"/>
        <w:contextualSpacing/>
        <w:jc w:val="both"/>
        <w:rPr>
          <w:rFonts w:eastAsia="Times New Roman"/>
          <w:szCs w:val="24"/>
        </w:rPr>
      </w:pPr>
      <w:r>
        <w:rPr>
          <w:rFonts w:eastAsia="Times New Roman"/>
          <w:szCs w:val="24"/>
        </w:rPr>
        <w:t>Εγώ δεν δήλωσα ότι μεθαύριο, μετά τις εκ</w:t>
      </w:r>
      <w:r>
        <w:rPr>
          <w:rFonts w:eastAsia="Times New Roman"/>
          <w:szCs w:val="24"/>
        </w:rPr>
        <w:t>λογές, αν έχω ένα 7%-8%, όπως ελπίζω, θα πάω με τον Τσίπρα. Μακάρι να έρθω με σ</w:t>
      </w:r>
      <w:r>
        <w:rPr>
          <w:rFonts w:eastAsia="Times New Roman"/>
          <w:szCs w:val="24"/>
        </w:rPr>
        <w:t>α</w:t>
      </w:r>
      <w:r>
        <w:rPr>
          <w:rFonts w:eastAsia="Times New Roman"/>
          <w:szCs w:val="24"/>
        </w:rPr>
        <w:t>ς αν δέχεστε τις απόψεις μου. Αν δέχεστε. Εσείς, όμως, θέλετε να έχετε πλεονεξία και δικτατορική αντίληψη, να κάνετε ό,τι θέλετε. Και θέλετε να τα κάνετε αυτά με μπόνους. Δεν θ</w:t>
      </w:r>
      <w:r>
        <w:rPr>
          <w:rFonts w:eastAsia="Times New Roman"/>
          <w:szCs w:val="24"/>
        </w:rPr>
        <w:t xml:space="preserve">έλετε να τα κάνετε με ψηφισμένους Βουλευτές. Θέλετε μπόνους, κύριε Δένδια, μια κι εσάς βλέπω. </w:t>
      </w:r>
    </w:p>
    <w:p w14:paraId="0D044EA1"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Είπε δε η </w:t>
      </w:r>
      <w:r>
        <w:rPr>
          <w:rFonts w:eastAsia="Times New Roman"/>
          <w:szCs w:val="24"/>
        </w:rPr>
        <w:t>κ.</w:t>
      </w:r>
      <w:r>
        <w:rPr>
          <w:rFonts w:eastAsia="Times New Roman"/>
          <w:szCs w:val="24"/>
        </w:rPr>
        <w:t xml:space="preserve"> Μπακογιάννη, χθες που την άκουγα στο ράδιο: «Ο Λεβέντης έχει ένα μικρό κόμμα και αντί για εννιά θα έπαιρνε έντεκα, δώδεκα έδρες. Γι’ αυτό το κάνει, </w:t>
      </w:r>
      <w:r>
        <w:rPr>
          <w:rFonts w:eastAsia="Times New Roman"/>
          <w:szCs w:val="24"/>
        </w:rPr>
        <w:t>για να κερδίσει δυο, τρεις έδρες». Κυρία Μπακογιάννη μου, εσύ είχες φύγει από τη Νέα Δημοκρατία και είχες κάνει ένα κόμμα, τη Δημοκρατική Συμμαχία. Τότε, στη Δημοκρατική Συμμαχία, ήθελες μπόνους πενήντα εδρών για το πρώτο κόμμα; Όχι. Τότε ήθελε απλή αναλογ</w:t>
      </w:r>
      <w:r>
        <w:rPr>
          <w:rFonts w:eastAsia="Times New Roman"/>
          <w:szCs w:val="24"/>
        </w:rPr>
        <w:t xml:space="preserve">ική. Άρα και οι αποτελούντες τη Νέα Δημοκρατία είναι με τα καλά και συμφέροντα. </w:t>
      </w:r>
    </w:p>
    <w:p w14:paraId="0D044EA2"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Θα ήθελα να ρωτήσω την κ. Μπακογιάννη αν, όταν ήταν στη Δημοκρατική Συμμαχία και είχε έρθει σε ρήξη με τον Σαμαρά, ήταν υπέρ του μπόνους των πενήντα εδρών. </w:t>
      </w:r>
    </w:p>
    <w:p w14:paraId="0D044EA3" w14:textId="77777777" w:rsidR="00510C84" w:rsidRDefault="007027BA">
      <w:pPr>
        <w:tabs>
          <w:tab w:val="left" w:pos="3695"/>
        </w:tabs>
        <w:spacing w:line="600" w:lineRule="auto"/>
        <w:ind w:firstLine="720"/>
        <w:contextualSpacing/>
        <w:jc w:val="both"/>
        <w:rPr>
          <w:rFonts w:eastAsia="Times New Roman"/>
          <w:szCs w:val="24"/>
        </w:rPr>
      </w:pPr>
      <w:r>
        <w:rPr>
          <w:rFonts w:eastAsia="Times New Roman"/>
          <w:szCs w:val="24"/>
        </w:rPr>
        <w:t>Εγώ πιστεύω ότι κα</w:t>
      </w:r>
      <w:r>
        <w:rPr>
          <w:rFonts w:eastAsia="Times New Roman"/>
          <w:szCs w:val="24"/>
        </w:rPr>
        <w:t>ι το ΚΚΕ πρέπει να ψηφίσει και το ΠΑΣΟΚ και κανονικά και το Ποτάμι. Μπορεί να έχουμε μεγάλες διαφορές με την Κυβέρνηση, αλλά το όνειρο του Αλέξανδρου Παπαναστασίου ήταν η απλή αναλογική. Και είχε πει ότι χώρα χωρίς απλή αναλογική, δεν είναι δημοκρατική χώρ</w:t>
      </w:r>
      <w:r>
        <w:rPr>
          <w:rFonts w:eastAsia="Times New Roman"/>
          <w:szCs w:val="24"/>
        </w:rPr>
        <w:t>α.</w:t>
      </w:r>
    </w:p>
    <w:p w14:paraId="0D044EA4" w14:textId="77777777" w:rsidR="00510C84" w:rsidRDefault="007027BA">
      <w:pPr>
        <w:tabs>
          <w:tab w:val="left" w:pos="3695"/>
        </w:tabs>
        <w:spacing w:line="600" w:lineRule="auto"/>
        <w:ind w:firstLine="720"/>
        <w:contextualSpacing/>
        <w:jc w:val="both"/>
        <w:rPr>
          <w:rFonts w:eastAsia="Times New Roman"/>
          <w:szCs w:val="24"/>
        </w:rPr>
      </w:pPr>
      <w:r>
        <w:rPr>
          <w:rFonts w:eastAsia="Times New Roman"/>
          <w:szCs w:val="24"/>
        </w:rPr>
        <w:t>Και γιατί όταν βγήκα από το Μέγαρο Μαξίμου είπα ότι ο κ. Τσίπρας είναι πιο ώριμος; Γιατί μου είπε, «Και εγώ αισθάνομαι το βάρος ότι κυβερνάω με μπόνους και θέλω μια Ελλάδα χωρίς μπόνους». Έχει η κυβέρνηση 70%; Να είναι 70% και στον λαό. Ενώ τώρα τι έχου</w:t>
      </w:r>
      <w:r>
        <w:rPr>
          <w:rFonts w:eastAsia="Times New Roman"/>
          <w:szCs w:val="24"/>
        </w:rPr>
        <w:t xml:space="preserve">με; Ένα ΣΥΡΙΖΑ που έχει μειωθεί η δύναμή του και έχουμε μία πλειοψηφία. Αυτό είναι θέμα συνείδησης. Εγώ δεν θα δεχόμουν να κυβερνώ ως μειοψηφία λαού και απλά ως πλειοψηφία Βουλής. Πρέπει η Βουλή να αντανακλά τον λαό! Αυτός είναι ο σεβασμός προς τον λαό. </w:t>
      </w:r>
    </w:p>
    <w:p w14:paraId="0D044EA5" w14:textId="77777777" w:rsidR="00510C84" w:rsidRDefault="007027BA">
      <w:pPr>
        <w:tabs>
          <w:tab w:val="left" w:pos="3695"/>
        </w:tabs>
        <w:spacing w:line="600" w:lineRule="auto"/>
        <w:ind w:firstLine="720"/>
        <w:contextualSpacing/>
        <w:jc w:val="both"/>
        <w:rPr>
          <w:rFonts w:eastAsia="Times New Roman"/>
          <w:szCs w:val="24"/>
        </w:rPr>
      </w:pPr>
      <w:r>
        <w:rPr>
          <w:rFonts w:eastAsia="Times New Roman"/>
          <w:szCs w:val="24"/>
        </w:rPr>
        <w:t>Κ</w:t>
      </w:r>
      <w:r>
        <w:rPr>
          <w:rFonts w:eastAsia="Times New Roman"/>
          <w:szCs w:val="24"/>
        </w:rPr>
        <w:t>αλώ, λοιπόν, τη Νέα Δημοκρατία αντί να λέει «εγκληματίες» και βλακείες ότι θα έχουμε ακυβερνησίες και τέτοια, να σοβαρευτεί και να κοιτάξει τους άλλους στην Ευρώπη που δεν είναι εγκληματίες. Μπορεί να είναι Δεξιοί, αλλά είναι πολύ πιο σώφρονες.</w:t>
      </w:r>
    </w:p>
    <w:p w14:paraId="0D044EA6" w14:textId="77777777" w:rsidR="00510C84" w:rsidRDefault="007027BA">
      <w:pPr>
        <w:tabs>
          <w:tab w:val="left" w:pos="3695"/>
        </w:tabs>
        <w:spacing w:line="600" w:lineRule="auto"/>
        <w:ind w:firstLine="720"/>
        <w:contextualSpacing/>
        <w:jc w:val="both"/>
        <w:rPr>
          <w:rFonts w:eastAsia="Times New Roman"/>
          <w:szCs w:val="24"/>
        </w:rPr>
      </w:pPr>
      <w:r>
        <w:rPr>
          <w:rFonts w:eastAsia="Times New Roman"/>
          <w:szCs w:val="24"/>
        </w:rPr>
        <w:t>Ευχαριστώ.</w:t>
      </w:r>
    </w:p>
    <w:p w14:paraId="0D044EA7" w14:textId="77777777" w:rsidR="00510C84" w:rsidRDefault="007027BA">
      <w:pPr>
        <w:tabs>
          <w:tab w:val="left" w:pos="3695"/>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Ένωσης Κεντρώων)</w:t>
      </w:r>
    </w:p>
    <w:p w14:paraId="0D044EA8" w14:textId="77777777" w:rsidR="00510C84" w:rsidRDefault="007027BA">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Καραμανλής.</w:t>
      </w:r>
    </w:p>
    <w:p w14:paraId="0D044EA9" w14:textId="77777777" w:rsidR="00510C84" w:rsidRDefault="007027BA">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αν τηρείτε όλοι και όλες στον χρόνο, μπορεί να τα καταφέρουμε να ολοκληρώσουμε στις 21.30</w:t>
      </w:r>
      <w:r>
        <w:rPr>
          <w:rFonts w:eastAsia="Times New Roman" w:cs="Times New Roman"/>
          <w:szCs w:val="24"/>
        </w:rPr>
        <w:t>΄</w:t>
      </w:r>
      <w:r>
        <w:rPr>
          <w:rFonts w:eastAsia="Times New Roman" w:cs="Times New Roman"/>
          <w:szCs w:val="24"/>
        </w:rPr>
        <w:t>.</w:t>
      </w:r>
    </w:p>
    <w:p w14:paraId="0D044EAA" w14:textId="77777777" w:rsidR="00510C84" w:rsidRDefault="007027BA">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Ορίστε</w:t>
      </w:r>
      <w:r>
        <w:rPr>
          <w:rFonts w:eastAsia="Times New Roman" w:cs="Times New Roman"/>
          <w:szCs w:val="24"/>
        </w:rPr>
        <w:t xml:space="preserve">, κύριε Καραμανλή, έχετε τον λόγο πέντε λεπτά. </w:t>
      </w:r>
    </w:p>
    <w:p w14:paraId="0D044EAB" w14:textId="77777777" w:rsidR="00510C84" w:rsidRDefault="007027BA">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ΚΩΝΣΤΑΝΤΙΝΟΣ ΑΧ</w:t>
      </w:r>
      <w:r>
        <w:rPr>
          <w:rFonts w:eastAsia="Times New Roman" w:cs="Times New Roman"/>
          <w:b/>
          <w:szCs w:val="24"/>
        </w:rPr>
        <w:t>.</w:t>
      </w:r>
      <w:r>
        <w:rPr>
          <w:rFonts w:eastAsia="Times New Roman" w:cs="Times New Roman"/>
          <w:b/>
          <w:szCs w:val="24"/>
        </w:rPr>
        <w:t xml:space="preserve"> ΚΑΡΑΜΑΝΛΗΣ:</w:t>
      </w:r>
      <w:r>
        <w:rPr>
          <w:rFonts w:eastAsia="Times New Roman" w:cs="Times New Roman"/>
          <w:szCs w:val="24"/>
        </w:rPr>
        <w:t xml:space="preserve"> Σας ευχαριστώ, κυρία Πρόεδρε.</w:t>
      </w:r>
    </w:p>
    <w:p w14:paraId="0D044EAC" w14:textId="77777777" w:rsidR="00510C84" w:rsidRDefault="007027BA">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Βουλευτές, για πολλοστή φορά ζούμε μία από τις συνηθισμένες αντιφάσεις του ΣΥΡΙΖΑ. Η Κυβέρνησή σας, όπως άλλωστε έκα</w:t>
      </w:r>
      <w:r>
        <w:rPr>
          <w:rFonts w:eastAsia="Times New Roman" w:cs="Times New Roman"/>
          <w:szCs w:val="24"/>
        </w:rPr>
        <w:t xml:space="preserve">νε σε τόσες άλλες περιπτώσεις -χαρακτηριστική περίπτωση είναι τα περιφερειακά αεροδρόμια-, ενώ υποσχέθηκε ότι δεν θα προδώσει τον δημόσιο χαρακτήρα του λιμανιού του Πειραιά, υπογράφει τελικά την πώληση του ΟΛΠ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w:t>
      </w:r>
    </w:p>
    <w:p w14:paraId="0D044EAD" w14:textId="77777777" w:rsidR="00510C84" w:rsidRDefault="007027BA">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Ο κ. Δρίτσας που ως Βουλευτής Πειραιά διαδήλωνε έξω από το Υπουργείο Εμπορικής Ναυτιλίας εναντίον κάθε μορφής παραχώρησης και ιδιωτικοποίησης του λιμανιού, σήμερα ως αρμόδιος Υπουργός υπογράφει το ξεπούλημα του λιμανιού. </w:t>
      </w:r>
    </w:p>
    <w:p w14:paraId="0D044EAE" w14:textId="77777777" w:rsidR="00510C84" w:rsidRDefault="007027BA">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Ας πάρουμε, όμως, τα πράγματα με μ</w:t>
      </w:r>
      <w:r>
        <w:rPr>
          <w:rFonts w:eastAsia="Times New Roman" w:cs="Times New Roman"/>
          <w:szCs w:val="24"/>
        </w:rPr>
        <w:t xml:space="preserve">ια σειρά. </w:t>
      </w:r>
    </w:p>
    <w:p w14:paraId="0D044EAF" w14:textId="77777777" w:rsidR="00510C84" w:rsidRDefault="007027BA">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Το 2008 η </w:t>
      </w:r>
      <w:r>
        <w:rPr>
          <w:rFonts w:eastAsia="Times New Roman" w:cs="Times New Roman"/>
          <w:szCs w:val="24"/>
        </w:rPr>
        <w:t>κ</w:t>
      </w:r>
      <w:r>
        <w:rPr>
          <w:rFonts w:eastAsia="Times New Roman" w:cs="Times New Roman"/>
          <w:szCs w:val="24"/>
        </w:rPr>
        <w:t xml:space="preserve">υβέρνηση της Νέας Δημοκρατίας αποφάσισε να κάνει μια από τις πιο σημαντικές επενδύσεις, εκχωρώντας χρήση των εγκαταστάσεων του ΟΛΠ για χρονικό διάστημα τριάντα πέντε </w:t>
      </w:r>
      <w:r>
        <w:rPr>
          <w:rFonts w:eastAsia="Times New Roman" w:cs="Times New Roman"/>
          <w:szCs w:val="24"/>
        </w:rPr>
        <w:t>ετών</w:t>
      </w:r>
      <w:r>
        <w:rPr>
          <w:rFonts w:eastAsia="Times New Roman" w:cs="Times New Roman"/>
          <w:szCs w:val="24"/>
        </w:rPr>
        <w:t xml:space="preserve">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w:t>
      </w:r>
    </w:p>
    <w:p w14:paraId="0D044EB0" w14:textId="77777777" w:rsidR="00510C84" w:rsidRDefault="007027BA">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Με αυτόν τον τρόπο η Ελλάδα προσέλκυε την εποχή </w:t>
      </w:r>
      <w:r>
        <w:rPr>
          <w:rFonts w:eastAsia="Times New Roman" w:cs="Times New Roman"/>
          <w:szCs w:val="24"/>
        </w:rPr>
        <w:t>εκείνη τη δεύτερη μεγαλύτερη οικονομία παγκοσμίως στο λιμάνι του Πειραιά και την μεγαλύτερη ναυτιλιακή εταιρεία στον κόσμο. Παράλληλα, η χώρα μας σιγά, σιγά μετατρεπόταν σε πύλη εισόδου για τα ασιατικά προιόντα, μια κίνηση που -αν θέλετε- επιβεβαιώνεται σή</w:t>
      </w:r>
      <w:r>
        <w:rPr>
          <w:rFonts w:eastAsia="Times New Roman" w:cs="Times New Roman"/>
          <w:szCs w:val="24"/>
        </w:rPr>
        <w:t>μερα από τις διεθνείς εξελίξεις με την πρόσφατη διαπλάτυνση της διώρυγας του Σουέζ.</w:t>
      </w:r>
    </w:p>
    <w:p w14:paraId="0D044EB1" w14:textId="77777777" w:rsidR="00510C84" w:rsidRDefault="007027BA">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Την εποχή εκείνη, βέβαια, σύσσωμη η Αξιωματική Αντιπολίτευση και ιδίως το ΠΑΣΟΚ, ήταν απέναντι απ’ αυτήν την πολιτική. Και τα υπόλοιπα κόμματα, όμως, της αντιπολίτευσης είχ</w:t>
      </w:r>
      <w:r>
        <w:rPr>
          <w:rFonts w:eastAsia="Times New Roman" w:cs="Times New Roman"/>
          <w:szCs w:val="24"/>
        </w:rPr>
        <w:t xml:space="preserve">αν την ίδια στάση. Ο ΣΥΡΙΖΑ, το ΛΑΟΣ και το ΚΚΕ πολέμησαν λυσσαλέα την πολιτική εκείνη. </w:t>
      </w:r>
    </w:p>
    <w:p w14:paraId="0D044EB2" w14:textId="77777777" w:rsidR="00510C84" w:rsidRDefault="007027BA">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Είναι, λοιπόν, εξόχως διδακτικό σήμερα να βλέπουμε πού οδηγεί η επιλογή του αντιρασιοναλισμού και του ανορθολογισμού της εποχής εκείνης.</w:t>
      </w:r>
    </w:p>
    <w:p w14:paraId="0D044EB3" w14:textId="77777777" w:rsidR="00510C84" w:rsidRDefault="007027BA">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Το 2013 και το 2014 η τότε κυβ</w:t>
      </w:r>
      <w:r>
        <w:rPr>
          <w:rFonts w:eastAsia="Times New Roman" w:cs="Times New Roman"/>
          <w:szCs w:val="24"/>
        </w:rPr>
        <w:t>έρνηση Σαμαρά προχωράει –αν θέλετε- στο επόμενο βήμα. Επεκτείνει τη Σύμβαση του 2008, διπλασιάζοντας στην ουσία τον όγκο των εμπορευματοκιβωτίων που μπορεί να διαχειριστεί ο Πειραιάς και προχωράει στον διαγωνισμό. Και αυτή η πολιτική επιλογή της τότε κυβέρ</w:t>
      </w:r>
      <w:r>
        <w:rPr>
          <w:rFonts w:eastAsia="Times New Roman" w:cs="Times New Roman"/>
          <w:szCs w:val="24"/>
        </w:rPr>
        <w:t xml:space="preserve">νησης βρίσκει τον ΣΥΡΙΖΑ -αντιμνημονιακό τότε- λυσσαλέα εναντίον. </w:t>
      </w:r>
    </w:p>
    <w:p w14:paraId="0D044EB4" w14:textId="77777777" w:rsidR="00510C84" w:rsidRDefault="007027BA">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Έχω την βεβαιότητα ότι παρακολουθώντας τη συζήτηση τόσο στην </w:t>
      </w:r>
      <w:r>
        <w:rPr>
          <w:rFonts w:eastAsia="Times New Roman" w:cs="Times New Roman"/>
          <w:szCs w:val="24"/>
        </w:rPr>
        <w:t>ε</w:t>
      </w:r>
      <w:r>
        <w:rPr>
          <w:rFonts w:eastAsia="Times New Roman" w:cs="Times New Roman"/>
          <w:szCs w:val="24"/>
        </w:rPr>
        <w:t xml:space="preserve">πιτροπή όσο και στην Ολομέλεια, σχεδόν το σύνολο του πολιτικού κόσμου αδυνατούμε να καταλάβουμε επαρκώς ποιες είναι οι θετικές </w:t>
      </w:r>
      <w:r>
        <w:rPr>
          <w:rFonts w:eastAsia="Times New Roman" w:cs="Times New Roman"/>
          <w:szCs w:val="24"/>
        </w:rPr>
        <w:t>συνέπειες αυτής της ιδιωτικοποίησης. Η επένδυση αυτή έχει πολλά περιθώρια να καταστήσει την Ελλάδα ένα παγκόσμιο διαμετακομιστικό κέντρο.</w:t>
      </w:r>
    </w:p>
    <w:p w14:paraId="0D044EB5" w14:textId="77777777" w:rsidR="00510C84" w:rsidRDefault="007027BA">
      <w:pPr>
        <w:tabs>
          <w:tab w:val="left" w:pos="3695"/>
        </w:tabs>
        <w:spacing w:line="600" w:lineRule="auto"/>
        <w:ind w:firstLine="720"/>
        <w:contextualSpacing/>
        <w:jc w:val="both"/>
        <w:rPr>
          <w:rFonts w:eastAsia="Times New Roman"/>
          <w:szCs w:val="24"/>
        </w:rPr>
      </w:pPr>
      <w:r>
        <w:rPr>
          <w:rFonts w:eastAsia="Times New Roman" w:cs="Times New Roman"/>
          <w:szCs w:val="24"/>
        </w:rPr>
        <w:t xml:space="preserve">Η φυσική θέση του Πειραιά στον θαλάσσιο διάδρομο που ενώνει τις αγορές Ασίας με Ευρώπης, μέσω της διώρυγας, προσφέρει </w:t>
      </w:r>
      <w:r>
        <w:rPr>
          <w:rFonts w:eastAsia="Times New Roman" w:cs="Times New Roman"/>
          <w:szCs w:val="24"/>
        </w:rPr>
        <w:t>τεράστιες δυνατότητες. Ποια, όμως, πρέπει να είναι τα επόμενα βήματα μας; Να ενισχυθεί το Θριάσιο, να αναβαθμιστεί το απαρχαιωμένο σε σχέση με τη</w:t>
      </w:r>
      <w:r>
        <w:rPr>
          <w:rFonts w:eastAsia="Times New Roman" w:cs="Times New Roman"/>
          <w:szCs w:val="24"/>
        </w:rPr>
        <w:t>ν</w:t>
      </w:r>
      <w:r>
        <w:rPr>
          <w:rFonts w:eastAsia="Times New Roman" w:cs="Times New Roman"/>
          <w:szCs w:val="24"/>
        </w:rPr>
        <w:t xml:space="preserve"> υπόλοιπη Ευρώπη σιδηροδρομικό δίκτυο, έτσι ώστε τα εμπορεύματα να φτάνουν γρήγορα στην Κεντρική Ευρώπη και στ</w:t>
      </w:r>
      <w:r>
        <w:rPr>
          <w:rFonts w:eastAsia="Times New Roman" w:cs="Times New Roman"/>
          <w:szCs w:val="24"/>
        </w:rPr>
        <w:t>ον τελικό προορισμό.</w:t>
      </w:r>
    </w:p>
    <w:p w14:paraId="0D044EB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Εμείς, όμως, όχι μόνο δεν εκσυγχρονίσαμε το σιδηροδρομικό δίκτυο, αλλά η εκκωφαντική αδιαφορία του ΣΥΡΙΖΑ οδήγησε στην περίπτωση της Ειδομένης, που για περίπου ενενήντα ημέρες ήταν κλειστή. Πολλές ήταν οι επιχειρήσεις τότε, όπως όλοι θ</w:t>
      </w:r>
      <w:r>
        <w:rPr>
          <w:rFonts w:eastAsia="Times New Roman" w:cs="Times New Roman"/>
          <w:szCs w:val="24"/>
        </w:rPr>
        <w:t xml:space="preserve">υμόμαστε, που βρήκαν άλλες εξόδους. </w:t>
      </w:r>
    </w:p>
    <w:p w14:paraId="0D044EB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Οι γειτονικές μας χώρες, όμως, τι κάνουν; Πρόσφατα είχαμε τη διάνοιξη της σιδηροδρομικής γραμμής του </w:t>
      </w:r>
      <w:r>
        <w:rPr>
          <w:rFonts w:eastAsia="Times New Roman" w:cs="Times New Roman"/>
          <w:szCs w:val="24"/>
          <w:lang w:val="en-US"/>
        </w:rPr>
        <w:t>Gotthard</w:t>
      </w:r>
      <w:r>
        <w:rPr>
          <w:rFonts w:eastAsia="Times New Roman" w:cs="Times New Roman"/>
          <w:szCs w:val="24"/>
        </w:rPr>
        <w:t xml:space="preserve"> στην Ελβετία, γεγονός που ενισχύει σταδιακά τον γεωπολιτικό ρόλο του λιμανιού της </w:t>
      </w:r>
      <w:r>
        <w:rPr>
          <w:rFonts w:eastAsia="Times New Roman" w:cs="Times New Roman"/>
          <w:szCs w:val="24"/>
          <w:lang w:val="en-US"/>
        </w:rPr>
        <w:t>Genova</w:t>
      </w:r>
      <w:r>
        <w:rPr>
          <w:rFonts w:eastAsia="Times New Roman" w:cs="Times New Roman"/>
          <w:szCs w:val="24"/>
        </w:rPr>
        <w:t xml:space="preserve">, αλλά και του </w:t>
      </w:r>
      <w:r>
        <w:rPr>
          <w:rFonts w:eastAsia="Times New Roman" w:cs="Times New Roman"/>
          <w:szCs w:val="24"/>
          <w:lang w:val="en-US"/>
        </w:rPr>
        <w:t>Rotter</w:t>
      </w:r>
      <w:r>
        <w:rPr>
          <w:rFonts w:eastAsia="Times New Roman" w:cs="Times New Roman"/>
          <w:szCs w:val="24"/>
          <w:lang w:val="en-US"/>
        </w:rPr>
        <w:t>dam</w:t>
      </w:r>
      <w:r>
        <w:rPr>
          <w:rFonts w:eastAsia="Times New Roman" w:cs="Times New Roman"/>
          <w:szCs w:val="24"/>
        </w:rPr>
        <w:t xml:space="preserve">. Επίσης, υπό κατασκευή βρίσκεται και το </w:t>
      </w:r>
      <w:r>
        <w:rPr>
          <w:rFonts w:eastAsia="Times New Roman" w:cs="Times New Roman"/>
          <w:szCs w:val="24"/>
          <w:lang w:val="en-US"/>
        </w:rPr>
        <w:t>Brenner</w:t>
      </w:r>
      <w:r>
        <w:rPr>
          <w:rFonts w:eastAsia="Times New Roman" w:cs="Times New Roman"/>
          <w:szCs w:val="24"/>
        </w:rPr>
        <w:t xml:space="preserve"> </w:t>
      </w:r>
      <w:r>
        <w:rPr>
          <w:rFonts w:eastAsia="Times New Roman" w:cs="Times New Roman"/>
          <w:szCs w:val="24"/>
          <w:lang w:val="en-US"/>
        </w:rPr>
        <w:t>Base</w:t>
      </w:r>
      <w:r>
        <w:rPr>
          <w:rFonts w:eastAsia="Times New Roman" w:cs="Times New Roman"/>
          <w:szCs w:val="24"/>
        </w:rPr>
        <w:t xml:space="preserve"> </w:t>
      </w:r>
      <w:r>
        <w:rPr>
          <w:rFonts w:eastAsia="Times New Roman" w:cs="Times New Roman"/>
          <w:szCs w:val="24"/>
          <w:lang w:val="en-US"/>
        </w:rPr>
        <w:t>Tunnel</w:t>
      </w:r>
      <w:r>
        <w:rPr>
          <w:rFonts w:eastAsia="Times New Roman" w:cs="Times New Roman"/>
          <w:szCs w:val="24"/>
        </w:rPr>
        <w:t xml:space="preserve"> που θα μειώσει αισθητά τους χρόνους. Με λίγα λόγια οι χώρες της Ευρώπης και ειδικά η Ιταλία έρχεται να απειλήσει δυναμικά τον λιμενικό μας ρόλο στην Ευρώπη. </w:t>
      </w:r>
    </w:p>
    <w:p w14:paraId="0D044EB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Είναι, λοιπόν, καιρός να χαράξουμε</w:t>
      </w:r>
      <w:r>
        <w:rPr>
          <w:rFonts w:eastAsia="Times New Roman" w:cs="Times New Roman"/>
          <w:szCs w:val="24"/>
        </w:rPr>
        <w:t xml:space="preserve"> μια εθνική στρατηγική. Η όποια καλή ή κακή ιδιωτικοποίηση του λιμανιού, αποτελεί ένα μικρό κομμάτι σε αυτό το παζλ. Ο Πειραιάς, μαζί με το Θριάσιο, πάνω σε ένα σιδηροδρομικό δίκτυο υψηλών ταχυτήτων, μπορεί και πρέπει να μετατραπεί σε ένα </w:t>
      </w:r>
      <w:r>
        <w:rPr>
          <w:rFonts w:eastAsia="Times New Roman" w:cs="Times New Roman"/>
          <w:szCs w:val="24"/>
          <w:lang w:val="en-US"/>
        </w:rPr>
        <w:t>hub</w:t>
      </w:r>
      <w:r>
        <w:rPr>
          <w:rFonts w:eastAsia="Times New Roman" w:cs="Times New Roman"/>
          <w:szCs w:val="24"/>
        </w:rPr>
        <w:t xml:space="preserve"> για τα προϊόν</w:t>
      </w:r>
      <w:r>
        <w:rPr>
          <w:rFonts w:eastAsia="Times New Roman" w:cs="Times New Roman"/>
          <w:szCs w:val="24"/>
        </w:rPr>
        <w:t>τα της Ασίας.</w:t>
      </w:r>
    </w:p>
    <w:p w14:paraId="0D044EB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Είναι, λοιπόν, καιρός να αφουγκραστούμε τις νέες ανάγκες. Ελπίζω η Κυβέρνηση, αλλά και όλα τα πολιτικά κόμματα, να καταλάβουμε αυτήν τη μεγάλη ευκαιρία που έχουμε. </w:t>
      </w:r>
    </w:p>
    <w:p w14:paraId="0D044EB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Η πλεονεκτική θέση του λιμανιού, λοιπόν, δεν αρκεί. Αν θέλουμε να εξαντλήσουμ</w:t>
      </w:r>
      <w:r>
        <w:rPr>
          <w:rFonts w:eastAsia="Times New Roman" w:cs="Times New Roman"/>
          <w:szCs w:val="24"/>
        </w:rPr>
        <w:t xml:space="preserve">ε τις προοπτικές που υπάρχουν στις θαλάσσιες μεταφορές και την παροχή υπηρεσιών </w:t>
      </w:r>
      <w:r>
        <w:rPr>
          <w:rFonts w:eastAsia="Times New Roman" w:cs="Times New Roman"/>
          <w:szCs w:val="24"/>
          <w:lang w:val="en-US"/>
        </w:rPr>
        <w:t>logistics</w:t>
      </w:r>
      <w:r>
        <w:rPr>
          <w:rFonts w:eastAsia="Times New Roman" w:cs="Times New Roman"/>
          <w:szCs w:val="24"/>
        </w:rPr>
        <w:t xml:space="preserve">, πρέπει να κάνουμε τα βασικά. </w:t>
      </w:r>
    </w:p>
    <w:p w14:paraId="0D044EB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Και το βασικό, πριν όλα τα άλλα, είναι να υπάρξει πολιτική συμφωνία και συνεννόηση, μακροχρόνιος σχεδιασμός που δεν θα μεταβάλλεται με </w:t>
      </w:r>
      <w:r>
        <w:rPr>
          <w:rFonts w:eastAsia="Times New Roman" w:cs="Times New Roman"/>
          <w:szCs w:val="24"/>
        </w:rPr>
        <w:t>κάθε αλλαγή Υπουργού ή κυβέρνησης. Μόνο σε αυτή την περίπτωση το όραμα του 2008 να μετατραπεί η Ελλάδα σε εμπορικό κόμβο μεταξύ Ασίας και Ενωμένης Ευρώπης, θα γίνει πραγματικότητα.</w:t>
      </w:r>
    </w:p>
    <w:p w14:paraId="0D044EB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 Ας δουλέψουμε, λοιπόν, όλοι μαζί, μακριά από μικροπολιτικές πρακτικές, για</w:t>
      </w:r>
      <w:r>
        <w:rPr>
          <w:rFonts w:eastAsia="Times New Roman" w:cs="Times New Roman"/>
          <w:szCs w:val="24"/>
        </w:rPr>
        <w:t xml:space="preserve"> να κάνουμε αυτό το όραμα πραγματικότητα. </w:t>
      </w:r>
    </w:p>
    <w:p w14:paraId="0D044EB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D044EBE"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D044EB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Και εμείς ευχαριστούμε.</w:t>
      </w:r>
    </w:p>
    <w:p w14:paraId="0D044EC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Λαγός για πέντε λεπτά.</w:t>
      </w:r>
    </w:p>
    <w:p w14:paraId="0D044EC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Πέντε λεπτά;</w:t>
      </w:r>
    </w:p>
    <w:p w14:paraId="0D044EC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Ναι, πέντε λεπτά, γιατί έχει μιλήσει ο κ. Μιχαλολιάκος. Αυτό λέει ο Κανονισμός, όταν μιλάει ο Αρχηγός του κόμματος περιορίζεται ο χρόνος.</w:t>
      </w:r>
    </w:p>
    <w:p w14:paraId="0D044EC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Ευχαριστώ, κυρία Πρόεδρε.</w:t>
      </w:r>
    </w:p>
    <w:p w14:paraId="0D044EC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Στα πέντε λεπτά δεν θα προλάβουμε</w:t>
      </w:r>
      <w:r>
        <w:rPr>
          <w:rFonts w:eastAsia="Times New Roman" w:cs="Times New Roman"/>
          <w:szCs w:val="24"/>
        </w:rPr>
        <w:t xml:space="preserve"> να πούμε και πολλά πράγματα, βέβαια, αλλά τα σημαντικά θα τα πούμε και θα τα αναφέρουμε.</w:t>
      </w:r>
    </w:p>
    <w:p w14:paraId="0D044EC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Φτάσαμε, λοιπόν, μετά από μία παρωδία διαδικασίας, που ξεκίνησε στις 12.00΄ το μεσημέρι σήμερα, διεκόπη για δυόμισ</w:t>
      </w:r>
      <w:r>
        <w:rPr>
          <w:rFonts w:eastAsia="Times New Roman" w:cs="Times New Roman"/>
          <w:szCs w:val="24"/>
        </w:rPr>
        <w:t>ι</w:t>
      </w:r>
      <w:r>
        <w:rPr>
          <w:rFonts w:eastAsia="Times New Roman" w:cs="Times New Roman"/>
          <w:szCs w:val="24"/>
        </w:rPr>
        <w:t xml:space="preserve"> ώρες περίπου, ξανασυνεχίστηκε μετά, σε μία διαδικα</w:t>
      </w:r>
      <w:r>
        <w:rPr>
          <w:rFonts w:eastAsia="Times New Roman" w:cs="Times New Roman"/>
          <w:szCs w:val="24"/>
        </w:rPr>
        <w:t xml:space="preserve">σία όπου, όπως λέγαμε από την αρχή, από το πρωί, ο Υπουργός Ναυτιλίας θα ερχόταν εδώ πέρα σερνόμενος πίσω από τους Κινέζους της </w:t>
      </w:r>
      <w:r>
        <w:rPr>
          <w:rFonts w:eastAsia="Times New Roman" w:cs="Times New Roman"/>
          <w:szCs w:val="24"/>
          <w:lang w:val="en-US"/>
        </w:rPr>
        <w:t>Cosco</w:t>
      </w:r>
      <w:r>
        <w:rPr>
          <w:rFonts w:eastAsia="Times New Roman" w:cs="Times New Roman"/>
          <w:szCs w:val="24"/>
        </w:rPr>
        <w:t>. Ήταν κάτι το οφθαλμοφανές. Δεν μπορούσε να κάνει κάτι άλλο ο άνθρωπος. Απορούμε όλοι γιατί έκανε αυτό που έκανε, τι αναστ</w:t>
      </w:r>
      <w:r>
        <w:rPr>
          <w:rFonts w:eastAsia="Times New Roman" w:cs="Times New Roman"/>
          <w:szCs w:val="24"/>
        </w:rPr>
        <w:t xml:space="preserve">άτωση ήταν αυτή που δημιούργησε και γιατί το έκανε όλο αυτό, αφού οι άνθρωποι θα το ξεπουλήσουν. Είναι στις προθέσεις τους, είναι δεδομένο, είναι στην ιδεολογία τους, θέλουν να το ξεπουλήσουν. </w:t>
      </w:r>
    </w:p>
    <w:p w14:paraId="0D044EC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Αντιπολίτευση δεν υπάρχει από κάτω για να αντιδράσει σε αυτό. </w:t>
      </w:r>
      <w:r>
        <w:rPr>
          <w:rFonts w:eastAsia="Times New Roman" w:cs="Times New Roman"/>
          <w:szCs w:val="24"/>
        </w:rPr>
        <w:t xml:space="preserve">Η Αντιπολίτευση λέει -και διαμαρτύρεται- το εξής: «Δεν προλάβαμε να το ξεπουλήσουμε εμείς. Ήρθατε εσείς και το δώσατε, ενώ εμείς τα λέγαμε πρώτοι. Εμείς τα λέγαμε από το 2008-2009. Εμείς θέλαμε να ξεπουλήσουμε, δυστυχώς, όμως, μας προλάβατε εσείς». </w:t>
      </w:r>
    </w:p>
    <w:p w14:paraId="0D044EC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Αυτή ε</w:t>
      </w:r>
      <w:r>
        <w:rPr>
          <w:rFonts w:eastAsia="Times New Roman" w:cs="Times New Roman"/>
          <w:szCs w:val="24"/>
        </w:rPr>
        <w:t>ίναι, λοιπόν, η Αντιπολίτευση που υπάρχει στο ελληνικό Κοινοβούλιο. Και έρχεται μία Χρυσή Αυγή η οποία λέει αυτά τα πράγματα όπως έχουν. Δεν είναι δυνατό να ξεπουλάμε την περιουσία του ελληνικού δημοσίου, του ελληνικού κράτους. Δεν ανήκει σε κανέναν από εμ</w:t>
      </w:r>
      <w:r>
        <w:rPr>
          <w:rFonts w:eastAsia="Times New Roman" w:cs="Times New Roman"/>
          <w:szCs w:val="24"/>
        </w:rPr>
        <w:t xml:space="preserve">άς. Ανήκει στον ελληνικό λαό. Όμως αυτό φαίνεται ότι όλοι εδώ μέσα το έχετε ξεχάσει. Ερχόμενοι </w:t>
      </w:r>
      <w:r>
        <w:rPr>
          <w:rFonts w:eastAsia="Times New Roman" w:cs="Times New Roman"/>
          <w:szCs w:val="24"/>
        </w:rPr>
        <w:t xml:space="preserve">ως </w:t>
      </w:r>
      <w:r>
        <w:rPr>
          <w:rFonts w:eastAsia="Times New Roman" w:cs="Times New Roman"/>
          <w:szCs w:val="24"/>
        </w:rPr>
        <w:t xml:space="preserve">Βουλευτές ή </w:t>
      </w:r>
      <w:r>
        <w:rPr>
          <w:rFonts w:eastAsia="Times New Roman" w:cs="Times New Roman"/>
          <w:szCs w:val="24"/>
        </w:rPr>
        <w:t>ως</w:t>
      </w:r>
      <w:r>
        <w:rPr>
          <w:rFonts w:eastAsia="Times New Roman" w:cs="Times New Roman"/>
          <w:szCs w:val="24"/>
        </w:rPr>
        <w:t xml:space="preserve"> Υπουργοί, τους έξι, τους επτά, τους οκτώ μήνες που είστε εδώ -εν συνεχεία φεύγετε, γιατί δεν έχετε πάρει ούτε μία ψήφο μετά και πάτε στα σπίτια</w:t>
      </w:r>
      <w:r>
        <w:rPr>
          <w:rFonts w:eastAsia="Times New Roman" w:cs="Times New Roman"/>
          <w:szCs w:val="24"/>
        </w:rPr>
        <w:t xml:space="preserve"> σας- νομίζετε ότι είστε βασιλιάδες, νομίζετε ότι είστε βασιλικότεροι του βασιλέως και κάνετε ό,τι θέλετε. Ξεπουλάτε, βάζετε σε διαδικασία τη χώρα μας για ενενήντα εννέα χρόνια να είναι δεσμευμένη, βάζετε τις επόμενες γενιές να μην μπορούν να αντιδράσουν μ</w:t>
      </w:r>
      <w:r>
        <w:rPr>
          <w:rFonts w:eastAsia="Times New Roman" w:cs="Times New Roman"/>
          <w:szCs w:val="24"/>
        </w:rPr>
        <w:t xml:space="preserve">ε την υπογραφή που εσείς βάζετε. </w:t>
      </w:r>
    </w:p>
    <w:p w14:paraId="0D044EC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Γιατί δεν είναι μόνο ότι υπογράφετε αυτούς τους παράλογους και ελεεινούς νόμους τους οποίους φέρνετε, αλλά βάζετε διαδικασίες και συνθήκες στις οποίες να μην μπορεί κάποιος άλλος να αντιδράσει μετά. Αυτή είναι η διαδικασία</w:t>
      </w:r>
      <w:r>
        <w:rPr>
          <w:rFonts w:eastAsia="Times New Roman" w:cs="Times New Roman"/>
          <w:szCs w:val="24"/>
        </w:rPr>
        <w:t>, αυτό είναι το εξωφρενικό, αυτό είναι το τρισάθλιο γεγονός το οποίο συμβαίνει εδώ και πάρα πολλούς μήνες μέσα στην «ελληνική» Βουλή, γιατί μόνο ελληνική Βουλή δεν είναι και μόνο για τα δικαιώματα των Ελλήνων δεν αγωνίζεται.</w:t>
      </w:r>
    </w:p>
    <w:p w14:paraId="0D044EC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Έφερε, λοιπόν, η Χρυσή Αυγή μία</w:t>
      </w:r>
      <w:r>
        <w:rPr>
          <w:rFonts w:eastAsia="Times New Roman" w:cs="Times New Roman"/>
          <w:szCs w:val="24"/>
        </w:rPr>
        <w:t xml:space="preserve"> τροπολογία. Και έφερε μία τροπολογία προκειμένου να εξυπηρετήσει και να σώσει -να το πούμε έτσι- τους Έλληνες εργαζόμενους στον ΟΛΠ, γιατί αυτοί οι άνθρωποι θα βρεθούν εκτεθειμένοι από την επόμενη ημέρα.</w:t>
      </w:r>
    </w:p>
    <w:p w14:paraId="0D044EC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Αυτή η τροπολογία, που φυσικά δεν θα γίνει δεκτή απ</w:t>
      </w:r>
      <w:r>
        <w:rPr>
          <w:rFonts w:eastAsia="Times New Roman" w:cs="Times New Roman"/>
          <w:szCs w:val="24"/>
        </w:rPr>
        <w:t>ό την Κυβέρνηση -γιατί δεν ενδιαφέρεται η Κυβέρνηση να βοηθήσει τους εργαζόμενους- δεν θα γίνει δεκτή γιατί θέλει να τους πετάξει. Και αφήνει ένα παραθυράκι η Κυβέρνηση, το οποίο τι λέει; Λέει ότι έχει δικαίωμα ο εργαζόμενος να δηλώσει μετάταξη και να πάει</w:t>
      </w:r>
      <w:r>
        <w:rPr>
          <w:rFonts w:eastAsia="Times New Roman" w:cs="Times New Roman"/>
          <w:szCs w:val="24"/>
        </w:rPr>
        <w:t xml:space="preserve"> κάπου αλλού. Μα, αυτό θα γίνει και αυτός είναι ο σκοπός και της Κυβερνήσεως και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Γιατί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και η Κυβέρνηση τι θέλουν να κάνουν; Για να μην υπάρχουν αντιδράσεις από τους εργαζόμενους, τους μετατάσσει σιγά-σιγά σε άλλους τομείς και έτσι οι</w:t>
      </w:r>
      <w:r>
        <w:rPr>
          <w:rFonts w:eastAsia="Times New Roman" w:cs="Times New Roman"/>
          <w:szCs w:val="24"/>
        </w:rPr>
        <w:t xml:space="preserve"> Κινέζοι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θα έχουν δικαίωμα να προσλάβουν ό,τι θέλουν, με ό,τι συμβάσεις θέλουν και όπως το θέλουν. </w:t>
      </w:r>
    </w:p>
    <w:p w14:paraId="0D044EC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Είναι αυτά που πριν από λίγες ημέρες πάλι υπογράφατε όλοι εσείς εδώ πέρα και η Χρυσή Αυγή αντιδρούσε, που έλεγε ότι μπορεί ένας φορέας να έρχετα</w:t>
      </w:r>
      <w:r>
        <w:rPr>
          <w:rFonts w:eastAsia="Times New Roman" w:cs="Times New Roman"/>
          <w:szCs w:val="24"/>
        </w:rPr>
        <w:t>ι, να βγάζει βίζες σε λαθρομετανάστες, να τους φέρνει εδώ, να τους βάζει σε δικές του συνθήκες όπως θέλει και εσείς όλοι οι ανθρωπιστές δεν ενδιαφέρεστε για το ότι σε λίγους μήνες από τώρα θα έρθουν εργαζόμενοι στο λιμάνι του Πειραιά για 400 ή για 450 ευρώ</w:t>
      </w:r>
      <w:r>
        <w:rPr>
          <w:rFonts w:eastAsia="Times New Roman" w:cs="Times New Roman"/>
          <w:szCs w:val="24"/>
        </w:rPr>
        <w:t xml:space="preserve">. </w:t>
      </w:r>
    </w:p>
    <w:p w14:paraId="0D044EC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Δεν σας ενδιαφέρει, γιατί εσείς θέλετε απλά να ξεπουλήσετε όσο-όσο και αυτό φαίνεται από το τίμημα που παίρνετε για το λιμάνι του Πειραιά. Αν είναι δυνατόν για το λιμάνι του Πειραιά να παίρνετε 311 εκατομμύρια ευρώ! Ποιος θα ακούσει αυτό το πράγμα και </w:t>
      </w:r>
      <w:r>
        <w:rPr>
          <w:rFonts w:eastAsia="Times New Roman" w:cs="Times New Roman"/>
          <w:szCs w:val="24"/>
        </w:rPr>
        <w:t>δεν θα αγανακτήσει; Πώς είναι δυνατόν να συμβαίνουν όλα αυτά και εσείς εδώ να μας παριστάνετε τους Υπουργούς και ότι είστε μια Κυβέρνηση που κόπτεται για το καλό των Ελλήνων; Δεν ενδιαφέρεστε για τίποτα απ’ όλα αυτά, ενδιαφέρεστε μόνο για να ξεπουλήσετε. Ε</w:t>
      </w:r>
      <w:r>
        <w:rPr>
          <w:rFonts w:eastAsia="Times New Roman" w:cs="Times New Roman"/>
          <w:szCs w:val="24"/>
        </w:rPr>
        <w:t>ίναι η πραγματικότητα, δεν υπάρχει κάτι άλλο.</w:t>
      </w:r>
    </w:p>
    <w:p w14:paraId="0D044EC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ΣΤ</w:t>
      </w:r>
      <w:r>
        <w:rPr>
          <w:rFonts w:eastAsia="Times New Roman" w:cs="Times New Roman"/>
          <w:szCs w:val="24"/>
        </w:rPr>
        <w:t>΄</w:t>
      </w:r>
      <w:r>
        <w:rPr>
          <w:rFonts w:eastAsia="Times New Roman" w:cs="Times New Roman"/>
          <w:szCs w:val="24"/>
        </w:rPr>
        <w:t xml:space="preserve"> Αντιπρόεδρος της Βουλής κ. </w:t>
      </w:r>
      <w:r w:rsidRPr="00AD5DD3">
        <w:rPr>
          <w:rFonts w:eastAsia="Times New Roman" w:cs="Times New Roman"/>
          <w:b/>
          <w:szCs w:val="24"/>
        </w:rPr>
        <w:t>ΔΗΜΗΤΡΙΟΣ ΚΡΕΜΑΣΤΙΝΟΣ</w:t>
      </w:r>
      <w:r>
        <w:rPr>
          <w:rFonts w:eastAsia="Times New Roman" w:cs="Times New Roman"/>
          <w:szCs w:val="24"/>
        </w:rPr>
        <w:t>)</w:t>
      </w:r>
    </w:p>
    <w:p w14:paraId="0D044EC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Λέγαμε στον κ. Δρίτσα σήμερα το πρωί, αλλά και από χθες στην </w:t>
      </w:r>
      <w:r>
        <w:rPr>
          <w:rFonts w:eastAsia="Times New Roman" w:cs="Times New Roman"/>
          <w:szCs w:val="24"/>
        </w:rPr>
        <w:t>ε</w:t>
      </w:r>
      <w:r>
        <w:rPr>
          <w:rFonts w:eastAsia="Times New Roman" w:cs="Times New Roman"/>
          <w:szCs w:val="24"/>
        </w:rPr>
        <w:t xml:space="preserve">πιτροπή: «Μην κάνεις αυτές τις διαδικασίες </w:t>
      </w:r>
      <w:r>
        <w:rPr>
          <w:rFonts w:eastAsia="Times New Roman" w:cs="Times New Roman"/>
          <w:szCs w:val="24"/>
        </w:rPr>
        <w:t>που κάνεις τώρα, θα ξεφτιλιστείτε!» Δεν τους ενδιαφέρει όμως. Ούτε φιλότιμο έχουν, απ’ ό,τι φαίνεται, ούτε τίποτα. Έρχονται μετά από δυόμισι ώρες, μας φέρνουν το νομοσχέδιο όπως ακριβώς λέγαμε εμείς, κάνουν ότι δεν τρέχει τίποτα και μας παριστάνουν και του</w:t>
      </w:r>
      <w:r>
        <w:rPr>
          <w:rFonts w:eastAsia="Times New Roman" w:cs="Times New Roman"/>
          <w:szCs w:val="24"/>
        </w:rPr>
        <w:t xml:space="preserve">ς υπερήφανους, μας παριστάνουν και τους αγωνιστές! Ξεχνούν τι δήλωναν πριν από τέσσερις μήνες –προσέξτε, όχι πριν από δυο χρόνια, πριν από τέσσερις-πέντε μήνες- και τώρα που ήρθαν βλέπουμε πόσο άδειοι ήταν σε ό,τι έλεγαν. Πόσο άδειοι ήταν! </w:t>
      </w:r>
    </w:p>
    <w:p w14:paraId="0D044EC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Βλέπουμε και τη</w:t>
      </w:r>
      <w:r>
        <w:rPr>
          <w:rFonts w:eastAsia="Times New Roman" w:cs="Times New Roman"/>
          <w:szCs w:val="24"/>
        </w:rPr>
        <w:t xml:space="preserve"> σύμπραξη που υπάρχει με τα κόμματα της Αντιπολίτευσης, γιατί όλοι συμφωνούν ότι πρέπει να υπάρχει ξεπούλημα, γιατί όλοι κρίνουν ότι το ελληνικό </w:t>
      </w:r>
      <w:r>
        <w:rPr>
          <w:rFonts w:eastAsia="Times New Roman" w:cs="Times New Roman"/>
          <w:szCs w:val="24"/>
        </w:rPr>
        <w:t>δ</w:t>
      </w:r>
      <w:r>
        <w:rPr>
          <w:rFonts w:eastAsia="Times New Roman" w:cs="Times New Roman"/>
          <w:szCs w:val="24"/>
        </w:rPr>
        <w:t>ημόσιο δεν μπορεί να ανταπεξέλθει, δεν μπορεί να είναι επικερδές για το ελληνικό κράτος. Και ξέρετε γιατί; Για</w:t>
      </w:r>
      <w:r>
        <w:rPr>
          <w:rFonts w:eastAsia="Times New Roman" w:cs="Times New Roman"/>
          <w:szCs w:val="24"/>
        </w:rPr>
        <w:t xml:space="preserve">τί όλοι ξέρουν ότι είναι πολύ χαμηλών δυνατοτήτων και ξέρουν ότι δεν μπορούν να διοικήσουν καλά, έτσι ώστε το ελληνικό </w:t>
      </w:r>
      <w:r>
        <w:rPr>
          <w:rFonts w:eastAsia="Times New Roman" w:cs="Times New Roman"/>
          <w:szCs w:val="24"/>
        </w:rPr>
        <w:t>δ</w:t>
      </w:r>
      <w:r>
        <w:rPr>
          <w:rFonts w:eastAsia="Times New Roman" w:cs="Times New Roman"/>
          <w:szCs w:val="24"/>
        </w:rPr>
        <w:t>ημόσιο, τα ελληνικά λιμάνια μας και τα αεροδρόμιά μας να αποφέρουν κέρδος. Γι’ αυτό γίνεται η διαδικασία. Φοβάστε τις ευθύνες που σας αν</w:t>
      </w:r>
      <w:r>
        <w:rPr>
          <w:rFonts w:eastAsia="Times New Roman" w:cs="Times New Roman"/>
          <w:szCs w:val="24"/>
        </w:rPr>
        <w:t>αλογούν και θέλετε να ξεπουλήσετε.</w:t>
      </w:r>
    </w:p>
    <w:p w14:paraId="0D044ED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0D044ED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Επιτρέψτε μου, κύριε Πρόεδρε, για δύο λεπτά ακόμη.</w:t>
      </w:r>
    </w:p>
    <w:p w14:paraId="0D044ED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Θέλω να φέρω ένα ζήτημα που είναι πάρα πολύ σημαντικό. Είναι το θέμα της Κυνόσουρας στη Σαλαμί</w:t>
      </w:r>
      <w:r>
        <w:rPr>
          <w:rFonts w:eastAsia="Times New Roman" w:cs="Times New Roman"/>
          <w:szCs w:val="24"/>
        </w:rPr>
        <w:t>να. Εκεί είχε γίνει η σημαντικότερη ναυμαχία που έχει γίνει ποτέ στην ανθρωπότητα. Εκεί το ελληνικό κράτος θα έπρεπε να είχε στήσει μνημεία και να τιμά αυτούς τους ήρωες. Απεναντίας, τα οστά αυτών των ηρώων είναι έξω από τα χώματα και όποιος πάει εκεί –για</w:t>
      </w:r>
      <w:r>
        <w:rPr>
          <w:rFonts w:eastAsia="Times New Roman" w:cs="Times New Roman"/>
          <w:szCs w:val="24"/>
        </w:rPr>
        <w:t xml:space="preserve">τί αμφιβάλλω αν έχουν πάει οι περισσότεροι από εδώ- θα το δει αυτό το πράγμα. </w:t>
      </w:r>
    </w:p>
    <w:p w14:paraId="0D044ED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Κανείς δεν ενδιαφέρεται και έρχεται τώρα η «ελληνική» Κυβέρνηση, για να ξεπουλήσει αυτή την περιοχή. Έρχονται η </w:t>
      </w:r>
      <w:r>
        <w:rPr>
          <w:rFonts w:eastAsia="Times New Roman" w:cs="Times New Roman"/>
          <w:szCs w:val="24"/>
        </w:rPr>
        <w:t>δ</w:t>
      </w:r>
      <w:r>
        <w:rPr>
          <w:rFonts w:eastAsia="Times New Roman" w:cs="Times New Roman"/>
          <w:szCs w:val="24"/>
        </w:rPr>
        <w:t>ήμαρχος Σαλαμίνας και ένας δημοτικός σύμβουλος της Σαλαμίνας και</w:t>
      </w:r>
      <w:r>
        <w:rPr>
          <w:rFonts w:eastAsia="Times New Roman" w:cs="Times New Roman"/>
          <w:szCs w:val="24"/>
        </w:rPr>
        <w:t xml:space="preserve"> τι λένε; Λέει ο δημοτικός σύμβουλος Εμμανουήλ Δερτούζος: «Στη Σαλαμίνα πωλούνται εδάφη υψίστης πολιτιστικής αξίας. Παραχωρούνται εδάφη απολύτου προστασίας Ζώνης τύπου Α». «Και εδώ», λέει, «υπάρχει μια δεύτερη παρανομία. Γιατί; Διότι ο ΟΛΠ ποτέ δεν κατείχε</w:t>
      </w:r>
      <w:r>
        <w:rPr>
          <w:rFonts w:eastAsia="Times New Roman" w:cs="Times New Roman"/>
          <w:szCs w:val="24"/>
        </w:rPr>
        <w:t xml:space="preserve"> αυτά τα εδάφη. Είπαμε και στον κ. Πιτσιόρλα, όταν τον επισκεφτήκαμε, ότι αυτά τα εδάφη δεν υπάρχουν στη σύμβαση παραχώρησης του 2002. Ο ΟΛΠ με δόλιο τρόπο» -λέει ο άνθρωπος- «παραπλάνησε τις διαδικασίες και έφτασε στο σημείο να οικειοποιηθεί εδάφη που δεν</w:t>
      </w:r>
      <w:r>
        <w:rPr>
          <w:rFonts w:eastAsia="Times New Roman" w:cs="Times New Roman"/>
          <w:szCs w:val="24"/>
        </w:rPr>
        <w:t xml:space="preserve"> του ανήκουν». </w:t>
      </w:r>
    </w:p>
    <w:p w14:paraId="0D044ED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υπάρχουν στην παραχώρηση του 2002. Δεν φτάνει, λοιπόν, που είναι μνημεία για το ελληνικό έθνος, αλλά εδώ έχει γίνει και μια απιστία, μια ατιμία εναντίον του ελληνικού κράτους. Και αυτό η Κυβέρνηση δεν το μελετά καθόλου, δεν κάθεται να ασχοληθεί και να </w:t>
      </w:r>
      <w:r>
        <w:rPr>
          <w:rFonts w:eastAsia="Times New Roman" w:cs="Times New Roman"/>
          <w:szCs w:val="24"/>
        </w:rPr>
        <w:t xml:space="preserve">δει εάν έχει βάση αυτό που λέει ο δημοτικός σύμβουλος. </w:t>
      </w:r>
    </w:p>
    <w:p w14:paraId="0D044ED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Εν συνεχεία, η </w:t>
      </w:r>
      <w:r>
        <w:rPr>
          <w:rFonts w:eastAsia="Times New Roman" w:cs="Times New Roman"/>
          <w:szCs w:val="24"/>
        </w:rPr>
        <w:t>δ</w:t>
      </w:r>
      <w:r>
        <w:rPr>
          <w:rFonts w:eastAsia="Times New Roman" w:cs="Times New Roman"/>
          <w:szCs w:val="24"/>
        </w:rPr>
        <w:t>ήμαρχος της Σαλαμίνας, η κ. Ισιδώρα Νάννου-Παπαθανασίου –παρεμπιπτόντως να τονίσω ότι ούτε ο ένας ούτε η άλλη ανήκουν στη Χρυσή Αυγή, για να μην υπάρχουν παρερμηνείες- λέει: «Στη διαδι</w:t>
      </w:r>
      <w:r>
        <w:rPr>
          <w:rFonts w:eastAsia="Times New Roman" w:cs="Times New Roman"/>
          <w:szCs w:val="24"/>
        </w:rPr>
        <w:t xml:space="preserve">κασία που ακολουθήθηκε για την υπογραφή της προς </w:t>
      </w:r>
      <w:r>
        <w:rPr>
          <w:rFonts w:eastAsia="Times New Roman" w:cs="Times New Roman"/>
          <w:szCs w:val="24"/>
        </w:rPr>
        <w:t>κ</w:t>
      </w:r>
      <w:r>
        <w:rPr>
          <w:rFonts w:eastAsia="Times New Roman" w:cs="Times New Roman"/>
          <w:szCs w:val="24"/>
        </w:rPr>
        <w:t xml:space="preserve">ύρωση </w:t>
      </w:r>
      <w:r>
        <w:rPr>
          <w:rFonts w:eastAsia="Times New Roman" w:cs="Times New Roman"/>
          <w:szCs w:val="24"/>
        </w:rPr>
        <w:t>σ</w:t>
      </w:r>
      <w:r>
        <w:rPr>
          <w:rFonts w:eastAsia="Times New Roman" w:cs="Times New Roman"/>
          <w:szCs w:val="24"/>
        </w:rPr>
        <w:t>ύμβασης</w:t>
      </w:r>
      <w:r>
        <w:rPr>
          <w:rFonts w:eastAsia="Times New Roman" w:cs="Times New Roman"/>
          <w:szCs w:val="24"/>
        </w:rPr>
        <w:t>,</w:t>
      </w:r>
      <w:r>
        <w:rPr>
          <w:rFonts w:eastAsia="Times New Roman" w:cs="Times New Roman"/>
          <w:szCs w:val="24"/>
        </w:rPr>
        <w:t xml:space="preserve"> αυτή δεν υποβλήθηκε στο Ελεγκτικό Συνέδριο για την άσκηση προσυμβατικού ελέγχου. Κατά τα οριζόμενα στις ως άνω διατάξεις, σε περίπτωση που δεν υποβληθεί για προσυμβατικό έλεγχο νομιμότητας σ</w:t>
      </w:r>
      <w:r>
        <w:rPr>
          <w:rFonts w:eastAsia="Times New Roman" w:cs="Times New Roman"/>
          <w:szCs w:val="24"/>
        </w:rPr>
        <w:t xml:space="preserve">το αρμόδιο κλιμάκιο του Ελεγκτικού Συνεδρίου η σύμβαση που συνάπτεται είναι άκυρη». </w:t>
      </w:r>
    </w:p>
    <w:p w14:paraId="0D044ED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Και έρχεστε εσείς εδώ πέρα και τα υπογράφετε όλα αυτά! Τα ξέρετε; Εάν τα ξέρετε, είστε προδότες. Εάν δεν τα ξέρετε, είστε άχρηστοι και ανίκανοι. Τα ξέρετε; Πουλάτε την περ</w:t>
      </w:r>
      <w:r>
        <w:rPr>
          <w:rFonts w:eastAsia="Times New Roman" w:cs="Times New Roman"/>
          <w:szCs w:val="24"/>
        </w:rPr>
        <w:t>ιοχή της Κυνόσουρας στους Κινέζους. Αν και για να σας πω την αλήθεια, οι Κινέζοι, επειδή έχουν μια ιστορία χιλιάδων ετών, θα σεβαστούν καλύτερα από εσάς τα μνημεία του ελληνικού έθνους. Θα τα σεβαστούν καλύτερα από εσάς που τα ξεπουλάτε για ένα πινάκιο φακ</w:t>
      </w:r>
      <w:r>
        <w:rPr>
          <w:rFonts w:eastAsia="Times New Roman" w:cs="Times New Roman"/>
          <w:szCs w:val="24"/>
        </w:rPr>
        <w:t xml:space="preserve">ής! Είναι ντροπή σας όλα αυτά που κάνετε! </w:t>
      </w:r>
    </w:p>
    <w:p w14:paraId="0D044ED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Να ρωτήσω και κάτι άλλο τελευταίο; Πείτε μας στο θέμα του πορθμείου Σαλαμίνα-Παλούκια-Πέραμα τι γίνεται; Το έχετε δώσει και αυτό; Γιατί έτσι μαθαίνουμε, ότι έχει δοθεί ακόμη και αυτό, το μεγαλύτερο πορθμείο που υπ</w:t>
      </w:r>
      <w:r>
        <w:rPr>
          <w:rFonts w:eastAsia="Times New Roman" w:cs="Times New Roman"/>
          <w:szCs w:val="24"/>
        </w:rPr>
        <w:t xml:space="preserve">άρχει. Το δώσατε και αυτό! Πείτε μου με τι ανταλλάγματα; Τι θα δίνει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γι</w:t>
      </w:r>
      <w:r>
        <w:rPr>
          <w:rFonts w:eastAsia="Times New Roman" w:cs="Times New Roman"/>
          <w:szCs w:val="24"/>
        </w:rPr>
        <w:t>’</w:t>
      </w:r>
      <w:r>
        <w:rPr>
          <w:rFonts w:eastAsia="Times New Roman" w:cs="Times New Roman"/>
          <w:szCs w:val="24"/>
        </w:rPr>
        <w:t xml:space="preserve"> αυτό το πράγμα και πώς θα το ελέγχει; Αυτοί είσαστε! Είναι ντροπή σας όλα αυτά που κάνετε! </w:t>
      </w:r>
    </w:p>
    <w:p w14:paraId="0D044ED8"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0D044ED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w:t>
      </w:r>
      <w:r>
        <w:rPr>
          <w:rFonts w:eastAsia="Times New Roman" w:cs="Times New Roman"/>
          <w:b/>
          <w:szCs w:val="24"/>
        </w:rPr>
        <w:t xml:space="preserve">ός): </w:t>
      </w:r>
      <w:r>
        <w:rPr>
          <w:rFonts w:eastAsia="Times New Roman" w:cs="Times New Roman"/>
          <w:szCs w:val="24"/>
        </w:rPr>
        <w:t xml:space="preserve">Ο κ. Εμμανουηλίδης, Βουλευτής του ΣΥΡΙΖΑ, έχει τον λόγο για πέντε λεπτά. </w:t>
      </w:r>
    </w:p>
    <w:p w14:paraId="0D044ED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Κύριε Εμμανουηλίδη, έχετε τον λόγο. </w:t>
      </w:r>
    </w:p>
    <w:p w14:paraId="0D044ED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 xml:space="preserve">Ευχαριστώ, κύριε Πρόεδρε. </w:t>
      </w:r>
    </w:p>
    <w:p w14:paraId="0D044ED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ακούγοντας όλο τον τελευταίο καιρό αυτή την εμμονική προτρ</w:t>
      </w:r>
      <w:r>
        <w:rPr>
          <w:rFonts w:eastAsia="Times New Roman" w:cs="Times New Roman"/>
          <w:szCs w:val="24"/>
        </w:rPr>
        <w:t>οπή-προστακτική του «παραιτηθείτε» έρχεται στο μυαλό μου η στάση του Δημοσθένη, όταν εμμονικός αντίπαλος του Φιλίππου κάθε πρωί ξυπνώντας όποιον έβλεπε στο δρόμο τον ρωτούσε «τέθνηκεν Φίλιππος;». Ακριβώς αυτή η μονομανής στάση της Αντιπολίτευσης, ειδικότερ</w:t>
      </w:r>
      <w:r>
        <w:rPr>
          <w:rFonts w:eastAsia="Times New Roman" w:cs="Times New Roman"/>
          <w:szCs w:val="24"/>
        </w:rPr>
        <w:t xml:space="preserve">α της Νέας Δημοκρατίας, έχει γίνει πια μια κακόγουστη επανάληψη, που δεν προσδίδει τίποτε στον πολιτικό λόγο και αντίλογο και αποδεικνύει σε τελευταία ανάλυση το στρατηγικό αδιέξοδο, στο οποίο έχει περιέλθει. </w:t>
      </w:r>
    </w:p>
    <w:p w14:paraId="0D044ED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Ακούγοντας προηγουμένως την κ. Κεφαλογιάννη μο</w:t>
      </w:r>
      <w:r>
        <w:rPr>
          <w:rFonts w:eastAsia="Times New Roman" w:cs="Times New Roman"/>
          <w:szCs w:val="24"/>
        </w:rPr>
        <w:t xml:space="preserve">ύ έκανε εντύπωση μια αποστροφή της. «Είμαστε με την Ελλάδα», λέει, «του κύρους και της αξιοπρέπειας». Κυρία Κεφαλογιάννη, πώς είναι συμβατή η έννοια του κύρους με τα 320 δισεκατομμύρια χρέους, που φορτώσατε τη χώρα μας όλα τα χρόνια της διακυβέρνησής σας; </w:t>
      </w:r>
      <w:r>
        <w:rPr>
          <w:rFonts w:eastAsia="Times New Roman" w:cs="Times New Roman"/>
          <w:szCs w:val="24"/>
        </w:rPr>
        <w:t>Πώς είναι συμβατή η έννοια της αξιοπρέπειας</w:t>
      </w:r>
      <w:r>
        <w:rPr>
          <w:rFonts w:eastAsia="Times New Roman" w:cs="Times New Roman"/>
          <w:szCs w:val="24"/>
        </w:rPr>
        <w:t>,</w:t>
      </w:r>
      <w:r>
        <w:rPr>
          <w:rFonts w:eastAsia="Times New Roman" w:cs="Times New Roman"/>
          <w:szCs w:val="24"/>
        </w:rPr>
        <w:t xml:space="preserve"> όταν καταδικάσατε ενάμισ</w:t>
      </w:r>
      <w:r>
        <w:rPr>
          <w:rFonts w:eastAsia="Times New Roman" w:cs="Times New Roman"/>
          <w:szCs w:val="24"/>
        </w:rPr>
        <w:t>ι</w:t>
      </w:r>
      <w:r>
        <w:rPr>
          <w:rFonts w:eastAsia="Times New Roman" w:cs="Times New Roman"/>
          <w:szCs w:val="24"/>
        </w:rPr>
        <w:t xml:space="preserve"> εκατομμύριο λαού στην ανεργία; </w:t>
      </w:r>
    </w:p>
    <w:p w14:paraId="0D044ED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σε μια αποστροφή του λόγου του κ. Μητσοτάκη, λέγοντας ότι «στερείτε από τον ελληνικό λαό, από τις άνεργες Ελληνίδες και τους άνεργους Έλληνες τη </w:t>
      </w:r>
      <w:r>
        <w:rPr>
          <w:rFonts w:eastAsia="Times New Roman" w:cs="Times New Roman"/>
          <w:szCs w:val="24"/>
        </w:rPr>
        <w:t xml:space="preserve">δυνατότητα ανεύρεσης εργασίας». Ποιος άραγε κατέστησε άνεργους και άνεργες το ενάμισι εκατομμύριο των Ελλήνων; </w:t>
      </w:r>
    </w:p>
    <w:p w14:paraId="0D044ED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Πιστεύω ότι όταν αρθρώνουμε πολιτικό λόγο πρέπει να έχουμε επίγνωση των ενεργειών μας και με βάση αυτή την επίγνωση ο λόγος, τουλάχιστον, να απο</w:t>
      </w:r>
      <w:r>
        <w:rPr>
          <w:rFonts w:eastAsia="Times New Roman" w:cs="Times New Roman"/>
          <w:szCs w:val="24"/>
        </w:rPr>
        <w:t xml:space="preserve">κτά κάποια λογική βασιμότητα, ειδάλλως είναι έωλος και ξεπερνά τα όρια της γραφικότητας. </w:t>
      </w:r>
    </w:p>
    <w:p w14:paraId="0D044EE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προκείμενο. Η προς κύρωση </w:t>
      </w:r>
      <w:r>
        <w:rPr>
          <w:rFonts w:eastAsia="Times New Roman" w:cs="Times New Roman"/>
          <w:szCs w:val="24"/>
        </w:rPr>
        <w:t>σ</w:t>
      </w:r>
      <w:r>
        <w:rPr>
          <w:rFonts w:eastAsia="Times New Roman" w:cs="Times New Roman"/>
          <w:szCs w:val="24"/>
        </w:rPr>
        <w:t xml:space="preserve">υμφωνία είναι σε εξέλιξη μιας αρχικής συμφωνίας του 2008 όταν οι δύο προβλήτες, η </w:t>
      </w:r>
      <w:r>
        <w:rPr>
          <w:rFonts w:eastAsia="Times New Roman" w:cs="Times New Roman"/>
          <w:szCs w:val="24"/>
          <w:lang w:val="en-US"/>
        </w:rPr>
        <w:t>II</w:t>
      </w:r>
      <w:r>
        <w:rPr>
          <w:rFonts w:eastAsia="Times New Roman" w:cs="Times New Roman"/>
          <w:szCs w:val="24"/>
        </w:rPr>
        <w:t xml:space="preserve"> και η </w:t>
      </w:r>
      <w:r>
        <w:rPr>
          <w:rFonts w:eastAsia="Times New Roman" w:cs="Times New Roman"/>
          <w:szCs w:val="24"/>
          <w:lang w:val="en-US"/>
        </w:rPr>
        <w:t>III</w:t>
      </w:r>
      <w:r>
        <w:rPr>
          <w:rFonts w:eastAsia="Times New Roman" w:cs="Times New Roman"/>
          <w:szCs w:val="24"/>
        </w:rPr>
        <w:t xml:space="preserve">, παραχωρήθηκαν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Δεν</w:t>
      </w:r>
      <w:r>
        <w:rPr>
          <w:rFonts w:eastAsia="Times New Roman" w:cs="Times New Roman"/>
          <w:szCs w:val="24"/>
        </w:rPr>
        <w:t xml:space="preserve"> θα επιχειρήσω παρά να θέσω σε απόλυτη αντιδιαστολή τους όρους των δύο συμφωνιών. Μια συμφωνία κρίνεται υπό κοινωνικούς όρους, υπό οικονομικούς όρους, υπό εργασιακούς όρους και τέλος, και από την πολιτιστική στάση, που η ίδια η συμφωνία εκπέμπει. </w:t>
      </w:r>
    </w:p>
    <w:p w14:paraId="0D044EE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Στο θέμα</w:t>
      </w:r>
      <w:r>
        <w:rPr>
          <w:rFonts w:eastAsia="Times New Roman" w:cs="Times New Roman"/>
          <w:szCs w:val="24"/>
        </w:rPr>
        <w:t xml:space="preserve"> της οικονομίας, 3,5 εκατομμύρια το χρόνο αποδίδει η ενοικίαση, να το πω, η παραχώρηση στο ελληνικό δημόσιο και 3,5% αποδίδεται στο ελληνικό δημόσιο, όταν η προηγούμενη συμφωνία του 2008 ήταν μόλις 2 εκατομμύρια. </w:t>
      </w:r>
    </w:p>
    <w:p w14:paraId="0D044EE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Έχουμε, λοιπόν, διπλασιασμό του δημοσίου ο</w:t>
      </w:r>
      <w:r>
        <w:rPr>
          <w:rFonts w:eastAsia="Times New Roman" w:cs="Times New Roman"/>
          <w:szCs w:val="24"/>
        </w:rPr>
        <w:t xml:space="preserve">φέλους, το οποίο σημειωτέων, διαχέεται –και αυτό έχει το ιδιαίτερο ενδιαφέρον- σε δήμους που έχουν σχέση με το </w:t>
      </w:r>
      <w:r>
        <w:rPr>
          <w:rFonts w:eastAsia="Times New Roman" w:cs="Times New Roman"/>
          <w:szCs w:val="24"/>
        </w:rPr>
        <w:t>λ</w:t>
      </w:r>
      <w:r>
        <w:rPr>
          <w:rFonts w:eastAsia="Times New Roman" w:cs="Times New Roman"/>
          <w:szCs w:val="24"/>
        </w:rPr>
        <w:t xml:space="preserve">ιμάνι του Πειραιά. </w:t>
      </w:r>
    </w:p>
    <w:p w14:paraId="0D044EE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Έρχομαι στο κοινωνικό πεδίο. Η απόδοση των ενενήντα στρεμμάτων στην πολύπαθη Δραπετσώνα, που αφήνει διέξοδο στη φυσική διέξο</w:t>
      </w:r>
      <w:r>
        <w:rPr>
          <w:rFonts w:eastAsia="Times New Roman" w:cs="Times New Roman"/>
          <w:szCs w:val="24"/>
        </w:rPr>
        <w:t xml:space="preserve">δο, στη θάλασσα, νομίζω ότι είναι μια τακτοποίηση αρρυθμίας, η οποία επιτέλους βρίσκει τη δικαίωσή της. </w:t>
      </w:r>
    </w:p>
    <w:p w14:paraId="0D044EE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Στο θέμα το εργασιακό, εκτιμώ ότι η δυνατότητα που παρέχεται μέσα από αυτήν τη </w:t>
      </w:r>
      <w:r>
        <w:rPr>
          <w:rFonts w:eastAsia="Times New Roman" w:cs="Times New Roman"/>
          <w:szCs w:val="24"/>
        </w:rPr>
        <w:t>σ</w:t>
      </w:r>
      <w:r>
        <w:rPr>
          <w:rFonts w:eastAsia="Times New Roman" w:cs="Times New Roman"/>
          <w:szCs w:val="24"/>
        </w:rPr>
        <w:t xml:space="preserve">ύμβαση να προστατευτεί, όσο του το είναι μπορετό, η εργασιακή ασφάλεια των εργαζομένων, δείχνει ακριβώς το διαφορετικό ύφος γραφής σε σχέση με την προηγούμενη συμφωνία. </w:t>
      </w:r>
    </w:p>
    <w:p w14:paraId="0D044EE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Τέλος, θα ήθελα να αναφερθώ στην περίπτωση της ευαισθησίας στην πολιτιστική κληρονομιά</w:t>
      </w:r>
      <w:r>
        <w:rPr>
          <w:rFonts w:eastAsia="Times New Roman" w:cs="Times New Roman"/>
          <w:szCs w:val="24"/>
        </w:rPr>
        <w:t xml:space="preserve">. Πράγματι, λοιπόν, η Χερσόνησος της Κυνόσουρας, που δεν ήταν τίποτε άλλο παρά ένας χώρος βαριάς περιβαλλοντικής ρύπανσης και βαρύτερου πολιτιστικού βιασμού, βρίσκει επιτέλους την αποκατάστασή της, παρά τις κακόηχες φωνές του προηγούμενου ομιλητή. </w:t>
      </w:r>
    </w:p>
    <w:p w14:paraId="0D044EE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D044EE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κύριε Πρόεδρε. Ολοκληρώνω σε ένα λεπτό. </w:t>
      </w:r>
    </w:p>
    <w:p w14:paraId="0D044EE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Όλη αυτή η </w:t>
      </w:r>
      <w:r>
        <w:rPr>
          <w:rFonts w:eastAsia="Times New Roman" w:cs="Times New Roman"/>
          <w:szCs w:val="24"/>
        </w:rPr>
        <w:t>σ</w:t>
      </w:r>
      <w:r>
        <w:rPr>
          <w:rFonts w:eastAsia="Times New Roman" w:cs="Times New Roman"/>
          <w:szCs w:val="24"/>
        </w:rPr>
        <w:t xml:space="preserve">υμφωνία δεν έγινε με τους ίδιους οικονομικούς, πολιτικούς, ιστορικούς λόγους. Η Συμφωνία του 2008 ήταν </w:t>
      </w:r>
      <w:r>
        <w:rPr>
          <w:rFonts w:eastAsia="Times New Roman" w:cs="Times New Roman"/>
          <w:szCs w:val="24"/>
        </w:rPr>
        <w:t>μια άνετη συμφωνία. Η δική μας έγινε υπό το κράτος μιας ασφυκτικής πίεσης. Παρ</w:t>
      </w:r>
      <w:r>
        <w:rPr>
          <w:rFonts w:eastAsia="Times New Roman" w:cs="Times New Roman"/>
          <w:szCs w:val="24"/>
        </w:rPr>
        <w:t xml:space="preserve">’ </w:t>
      </w:r>
      <w:r>
        <w:rPr>
          <w:rFonts w:eastAsia="Times New Roman" w:cs="Times New Roman"/>
          <w:szCs w:val="24"/>
        </w:rPr>
        <w:t xml:space="preserve">όλο αυτόν τον βρόγχο, κατόρθωσε ο καθ’ ύλην αρμόδιος Υπουργός να αποτυπώσει σε αυτή τη </w:t>
      </w:r>
      <w:r>
        <w:rPr>
          <w:rFonts w:eastAsia="Times New Roman" w:cs="Times New Roman"/>
          <w:szCs w:val="24"/>
        </w:rPr>
        <w:t>σ</w:t>
      </w:r>
      <w:r>
        <w:rPr>
          <w:rFonts w:eastAsia="Times New Roman" w:cs="Times New Roman"/>
          <w:szCs w:val="24"/>
        </w:rPr>
        <w:t xml:space="preserve">υμφωνία όλα αυτά τα χαρακτηριστικά που κατέθεσα. </w:t>
      </w:r>
    </w:p>
    <w:p w14:paraId="0D044EE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Τέλος –και κλείνω με αυτό- επιτρέψτε μ</w:t>
      </w:r>
      <w:r>
        <w:rPr>
          <w:rFonts w:eastAsia="Times New Roman" w:cs="Times New Roman"/>
          <w:szCs w:val="24"/>
        </w:rPr>
        <w:t xml:space="preserve">ου να κάνω μια παρατήρηση. Το ύφος του ανθρώπου είναι υποδηλωτικό του ήθους. Παρατηρώντας, όχι μόνο αυτό το κρίσιμο διήμερο αλλά σε όλη την κοινοβουλευτική παρουσία, τον Υπουργό, τον Θοδωρή Δρίτσα, με το ύφος του διδάσκει σε όλους μας ποιο πρέπει να είναι </w:t>
      </w:r>
      <w:r>
        <w:rPr>
          <w:rFonts w:eastAsia="Times New Roman" w:cs="Times New Roman"/>
          <w:szCs w:val="24"/>
        </w:rPr>
        <w:t xml:space="preserve">το πολιτικό ήθος. </w:t>
      </w:r>
    </w:p>
    <w:p w14:paraId="0D044EE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επανειλημμένα το κουδούνι λήξεως του χρόνου ομιλίας του κυρίου Βουλευτή) </w:t>
      </w:r>
    </w:p>
    <w:p w14:paraId="0D044EE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Εμμανουηλίδη, ολοκληρώστε. </w:t>
      </w:r>
    </w:p>
    <w:p w14:paraId="0D044EE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Το λέω αυτό, για να το έχουμε υπ</w:t>
      </w:r>
      <w:r>
        <w:rPr>
          <w:rFonts w:eastAsia="Times New Roman" w:cs="Times New Roman"/>
          <w:szCs w:val="24"/>
        </w:rPr>
        <w:t>’</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ότι όταν εκστομίζουμε βαρείς χαρακτηρισμούς, δεν κάνουμε τίποτε άλλο παρά να υπονομεύουμε την εγκυρότητά μας. </w:t>
      </w:r>
    </w:p>
    <w:p w14:paraId="0D044EE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D044EEE"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D044EEF" w14:textId="77777777" w:rsidR="00510C84" w:rsidRDefault="007027BA">
      <w:pPr>
        <w:spacing w:line="600" w:lineRule="auto"/>
        <w:ind w:firstLine="720"/>
        <w:contextualSpacing/>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Ευχαριστούμε.</w:t>
      </w:r>
    </w:p>
    <w:p w14:paraId="0D044EF0" w14:textId="77777777" w:rsidR="00510C84" w:rsidRDefault="007027BA">
      <w:pPr>
        <w:spacing w:line="600" w:lineRule="auto"/>
        <w:ind w:firstLine="720"/>
        <w:contextualSpacing/>
        <w:rPr>
          <w:rFonts w:eastAsia="Times New Roman" w:cs="Times New Roman"/>
          <w:szCs w:val="24"/>
        </w:rPr>
      </w:pPr>
      <w:r>
        <w:rPr>
          <w:rFonts w:eastAsia="Times New Roman" w:cs="Times New Roman"/>
          <w:szCs w:val="24"/>
        </w:rPr>
        <w:t xml:space="preserve"> Τον λόγο έχει ο Βουλευτής του ΣΥΡ</w:t>
      </w:r>
      <w:r>
        <w:rPr>
          <w:rFonts w:eastAsia="Times New Roman" w:cs="Times New Roman"/>
          <w:szCs w:val="24"/>
        </w:rPr>
        <w:t xml:space="preserve">ΙΖΑ κ. Ανδρέας Ριζούλης για πέντε λεπτά. </w:t>
      </w:r>
    </w:p>
    <w:p w14:paraId="0D044EF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ΡΙΖΟΥΛΗΣ: </w:t>
      </w:r>
      <w:r>
        <w:rPr>
          <w:rFonts w:eastAsia="Times New Roman" w:cs="Times New Roman"/>
          <w:szCs w:val="24"/>
        </w:rPr>
        <w:t xml:space="preserve">Ευχαριστώ, κύριε Πρόεδρε. </w:t>
      </w:r>
    </w:p>
    <w:p w14:paraId="0D044EF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Κατ’ αρχάς, θα ξεκινήσω κάνοντας μια παρατήρηση στον Υπουργό, τον κ. Δρίτσα, διότι χθες σε πολύ έντονο ύφος και με επιπλήξεις σφοδρές ο κ. Βαρβιτσιώτης τον κάλεσε να παρ</w:t>
      </w:r>
      <w:r>
        <w:rPr>
          <w:rFonts w:eastAsia="Times New Roman" w:cs="Times New Roman"/>
          <w:szCs w:val="24"/>
        </w:rPr>
        <w:t xml:space="preserve">αιτηθεί, διότι θα ανέβαινε στην εκτίμησή του. </w:t>
      </w:r>
    </w:p>
    <w:p w14:paraId="0D044EF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κύριε Δρίτσα, χάσατε την ευκαιρία να ανεβείτε στην εκτίμηση του κ. Βαρβιτσιώτη. </w:t>
      </w:r>
    </w:p>
    <w:p w14:paraId="0D044EF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αν φεύγατε εσείς, θα ερχόταν κάποιος άλλος Υπουργός, ο οποίος θα έλεγε τα ίδια. Θα έλεγε ότι, ναι, έχουμε μια </w:t>
      </w:r>
      <w:r>
        <w:rPr>
          <w:rFonts w:eastAsia="Times New Roman" w:cs="Times New Roman"/>
          <w:szCs w:val="24"/>
        </w:rPr>
        <w:t xml:space="preserve">δύσκολη συμφωνία, ότι συμβιβαστήκαμε και ότι στο πλαίσιο της </w:t>
      </w:r>
      <w:r>
        <w:rPr>
          <w:rFonts w:eastAsia="Times New Roman" w:cs="Times New Roman"/>
          <w:szCs w:val="24"/>
        </w:rPr>
        <w:t>σ</w:t>
      </w:r>
      <w:r>
        <w:rPr>
          <w:rFonts w:eastAsia="Times New Roman" w:cs="Times New Roman"/>
          <w:szCs w:val="24"/>
        </w:rPr>
        <w:t>υμφωνίας αυτής θα προσπαθήσουμε να κάνουμε το καλύτερο. Και αυτός θα έπρεπε να παραιτηθεί για να ανεβεί προφανώς κι αυτός στην υπόληψη του κ. Βαρβιτσιώτη, που ήταν και ο προηγούμενος Υπουργός Να</w:t>
      </w:r>
      <w:r>
        <w:rPr>
          <w:rFonts w:eastAsia="Times New Roman" w:cs="Times New Roman"/>
          <w:szCs w:val="24"/>
        </w:rPr>
        <w:t xml:space="preserve">υτιλίας. Φτάνουμε τώρα στο συμπέρασμα –το είπε ο κ. Μητσοτάκης προηγουμένως- ότι θα πρέπει να παραιτηθεί συνολικά η Κυβέρνηση, όχι μάλλον για να ανεβούμε στην εκτίμησή τους, αλλά για να έρθουν γρήγορα να καταλάβουν τις θέσεις. Για να κάνουν τι; </w:t>
      </w:r>
    </w:p>
    <w:p w14:paraId="0D044EF5" w14:textId="77777777" w:rsidR="00510C84" w:rsidRDefault="007027BA">
      <w:pPr>
        <w:spacing w:after="0" w:line="600" w:lineRule="auto"/>
        <w:ind w:firstLine="720"/>
        <w:contextualSpacing/>
        <w:jc w:val="both"/>
        <w:rPr>
          <w:rFonts w:eastAsia="Times New Roman" w:cs="Times New Roman"/>
          <w:szCs w:val="24"/>
        </w:rPr>
      </w:pPr>
      <w:r>
        <w:rPr>
          <w:rFonts w:eastAsia="Times New Roman" w:cs="Times New Roman"/>
          <w:szCs w:val="24"/>
        </w:rPr>
        <w:t>Δεν μπορεί</w:t>
      </w:r>
      <w:r>
        <w:rPr>
          <w:rFonts w:eastAsia="Times New Roman" w:cs="Times New Roman"/>
          <w:szCs w:val="24"/>
        </w:rPr>
        <w:t xml:space="preserve"> να καταλάβει ο Αρχηγός της Αξιωματικής Αντιπολίτευσης -και όταν το λέει νομίζει ότι λέει κάτι πάρα πολύ έξυπνο-  ότι όταν λέει ότι έχουμε το μύθο του Ιανού, ότι έχουμε δύο πρόσωπα, αυτό που βλέπει αυτός σαν δύο πρόσωπα είναι το ίδιο πρόσωπο.</w:t>
      </w:r>
      <w:r>
        <w:rPr>
          <w:rFonts w:eastAsia="Times New Roman" w:cs="Times New Roman"/>
          <w:szCs w:val="24"/>
        </w:rPr>
        <w:t xml:space="preserve"> </w:t>
      </w:r>
      <w:r>
        <w:rPr>
          <w:rFonts w:eastAsia="Times New Roman" w:cs="Times New Roman"/>
          <w:szCs w:val="24"/>
        </w:rPr>
        <w:t>Είναι το ίδιο</w:t>
      </w:r>
      <w:r>
        <w:rPr>
          <w:rFonts w:eastAsia="Times New Roman" w:cs="Times New Roman"/>
          <w:szCs w:val="24"/>
        </w:rPr>
        <w:t xml:space="preserve"> πρόσωπο που διαπραγματεύτηκε, όπως διαπραγματεύτηκε, έχοντας στην αντίληψή της μια άλλη λογική για την κοινωνία και το πώς πρέπει να πάμε μπροστά και τελικά συμβιβάστηκε σε μια συμφωνία, όπως συμβιβάστηκε.</w:t>
      </w:r>
    </w:p>
    <w:p w14:paraId="0D044EF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Και το δεύτερο πρόσωπο</w:t>
      </w:r>
      <w:r>
        <w:rPr>
          <w:rFonts w:eastAsia="Times New Roman" w:cs="Times New Roman"/>
          <w:szCs w:val="24"/>
        </w:rPr>
        <w:t>,</w:t>
      </w:r>
      <w:r>
        <w:rPr>
          <w:rFonts w:eastAsia="Times New Roman" w:cs="Times New Roman"/>
          <w:szCs w:val="24"/>
        </w:rPr>
        <w:t xml:space="preserve"> που βλέπει -που είναι το </w:t>
      </w:r>
      <w:r>
        <w:rPr>
          <w:rFonts w:eastAsia="Times New Roman" w:cs="Times New Roman"/>
          <w:szCs w:val="24"/>
        </w:rPr>
        <w:t xml:space="preserve">ίδιο πρόσωπο- είναι ότι στο πλαίσιο αυτής </w:t>
      </w:r>
      <w:r>
        <w:rPr>
          <w:rFonts w:eastAsia="Times New Roman" w:cs="Times New Roman"/>
          <w:szCs w:val="24"/>
        </w:rPr>
        <w:t>σ</w:t>
      </w:r>
      <w:r>
        <w:rPr>
          <w:rFonts w:eastAsia="Times New Roman" w:cs="Times New Roman"/>
          <w:szCs w:val="24"/>
        </w:rPr>
        <w:t xml:space="preserve">υμφωνίας θα προσπαθήσουμε να κάνουμε ό,τι καλύτερο μπορούμε και το κάνουμε. </w:t>
      </w:r>
    </w:p>
    <w:p w14:paraId="0D044EF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να δείτε τι γίνεται. Η Αντιπολίτευση ψήφισε τη </w:t>
      </w:r>
      <w:r>
        <w:rPr>
          <w:rFonts w:eastAsia="Times New Roman" w:cs="Times New Roman"/>
          <w:szCs w:val="24"/>
        </w:rPr>
        <w:t>σ</w:t>
      </w:r>
      <w:r>
        <w:rPr>
          <w:rFonts w:eastAsia="Times New Roman" w:cs="Times New Roman"/>
          <w:szCs w:val="24"/>
        </w:rPr>
        <w:t>υμφωνία το καλοκαίρι και τις διάφορες συμβάσεις οι οποίες υπήρχαν και παρ</w:t>
      </w:r>
      <w:r>
        <w:rPr>
          <w:rFonts w:eastAsia="Times New Roman" w:cs="Times New Roman"/>
          <w:szCs w:val="24"/>
        </w:rPr>
        <w:t xml:space="preserve">’ </w:t>
      </w:r>
      <w:r>
        <w:rPr>
          <w:rFonts w:eastAsia="Times New Roman" w:cs="Times New Roman"/>
          <w:szCs w:val="24"/>
        </w:rPr>
        <w:t xml:space="preserve">όλα </w:t>
      </w:r>
      <w:r>
        <w:rPr>
          <w:rFonts w:eastAsia="Times New Roman" w:cs="Times New Roman"/>
          <w:szCs w:val="24"/>
        </w:rPr>
        <w:t xml:space="preserve">αυτά μας κατηγορεί ότι δεν κάνουμε πράγματα τα οποία ούτε καν τα προβλέπει η </w:t>
      </w:r>
      <w:r>
        <w:rPr>
          <w:rFonts w:eastAsia="Times New Roman" w:cs="Times New Roman"/>
          <w:szCs w:val="24"/>
        </w:rPr>
        <w:t>σ</w:t>
      </w:r>
      <w:r>
        <w:rPr>
          <w:rFonts w:eastAsia="Times New Roman" w:cs="Times New Roman"/>
          <w:szCs w:val="24"/>
        </w:rPr>
        <w:t>υμφωνία για να τελειώνουμε γρήγορα. Αλλά όταν απαντάνε στο ερώτημα αυτό, γιατί την υπογράψανε τη συμφωνία και σήμερα λένε έτσι, λένε ότι ψηφίσανε για να μην βγει η χώρα από την Ε</w:t>
      </w:r>
      <w:r>
        <w:rPr>
          <w:rFonts w:eastAsia="Times New Roman" w:cs="Times New Roman"/>
          <w:szCs w:val="24"/>
        </w:rPr>
        <w:t xml:space="preserve">υρωπαϊκή Ένωση. Προφανώς είχαν ένα πρώιμο </w:t>
      </w:r>
      <w:r>
        <w:rPr>
          <w:rFonts w:eastAsia="Times New Roman" w:cs="Times New Roman"/>
          <w:szCs w:val="24"/>
          <w:lang w:val="en-US"/>
        </w:rPr>
        <w:t>Brexit</w:t>
      </w:r>
      <w:r>
        <w:rPr>
          <w:rFonts w:eastAsia="Times New Roman" w:cs="Times New Roman"/>
          <w:szCs w:val="24"/>
        </w:rPr>
        <w:t xml:space="preserve"> αυτοί το καλοκαίρι και ψηφίσανε για </w:t>
      </w:r>
      <w:r>
        <w:rPr>
          <w:rFonts w:eastAsia="Times New Roman" w:cs="Times New Roman"/>
          <w:szCs w:val="24"/>
          <w:lang w:val="en-US"/>
        </w:rPr>
        <w:t>Brexit</w:t>
      </w:r>
      <w:r>
        <w:rPr>
          <w:rFonts w:eastAsia="Times New Roman" w:cs="Times New Roman"/>
          <w:szCs w:val="24"/>
        </w:rPr>
        <w:t xml:space="preserve">. Δεν δικαιολογείται αλλιώς. </w:t>
      </w:r>
    </w:p>
    <w:p w14:paraId="0D044EF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Το 2008 -το είπε προηγουμένως ο ομιλητής- είχαν την ευκαιρία να κλείσουν μια καλύτερη συμφωνία -το είπε και χθες ο εισηγητής του ΣΥΡΙΖΑ. Ας δούνε λίγο πώς είναι οι συμφωνίες και οι συμβάσεις στην Ευρωπαϊκή Ένωση για το ζήτημα των λιμανιών και των ακτοπλοϊκ</w:t>
      </w:r>
      <w:r>
        <w:rPr>
          <w:rFonts w:eastAsia="Times New Roman" w:cs="Times New Roman"/>
          <w:szCs w:val="24"/>
        </w:rPr>
        <w:t xml:space="preserve">ών γραμμών, ας δούνε πώς είναι στην Αγγλία, πώς είναι στην Ολλανδία, πώς είναι στη Δανία, όπου η τοπική αυτοδιοίκηση, οι περιφέρειες, τα επιμελητήρια και άλλα συμμετέχουν στη διαχείριση αυτή και τότε θα καταλάβουν τι κάνει ο προηγμένος κόσμος που λένε ότι </w:t>
      </w:r>
      <w:r>
        <w:rPr>
          <w:rFonts w:eastAsia="Times New Roman" w:cs="Times New Roman"/>
          <w:szCs w:val="24"/>
        </w:rPr>
        <w:t xml:space="preserve">θέλουν να μας πάνε. </w:t>
      </w:r>
    </w:p>
    <w:p w14:paraId="0D044EF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Για να μην τρώω πολύ χρόνο -το είπαμε όλοι, το λέει και η αιτιολογική έκθεση- από τον Σεπτέμβριο του 2015 και μετά έγινε μια προσπάθεια από την Κυβέρνηση επαναδιαπραγμάτευσης της </w:t>
      </w:r>
      <w:r>
        <w:rPr>
          <w:rFonts w:eastAsia="Times New Roman" w:cs="Times New Roman"/>
          <w:szCs w:val="24"/>
        </w:rPr>
        <w:t>σ</w:t>
      </w:r>
      <w:r>
        <w:rPr>
          <w:rFonts w:eastAsia="Times New Roman" w:cs="Times New Roman"/>
          <w:szCs w:val="24"/>
        </w:rPr>
        <w:t>ύμβασης και πραγματικά είχαμε επιτυχία σε αυτό το πράγμ</w:t>
      </w:r>
      <w:r>
        <w:rPr>
          <w:rFonts w:eastAsia="Times New Roman" w:cs="Times New Roman"/>
          <w:szCs w:val="24"/>
        </w:rPr>
        <w:t xml:space="preserve">α, όπως είναι η μεταβίβαση των μετοχών, οι διασφαλίσεις του δημοσίου κ.λπ.. Δεν θα επεκταθώ. Τα είπαν όλοι αυτά. </w:t>
      </w:r>
    </w:p>
    <w:p w14:paraId="0D044EF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Η λογική της Αξιωματικής Αντιπολίτευσης είναι «Να φύγετε εσείς, γιατί εμείς μπορούμε να κάνουμε καλύτερη διαχείριση». Καλύτερη διαχείριση για </w:t>
      </w:r>
      <w:r>
        <w:rPr>
          <w:rFonts w:eastAsia="Times New Roman" w:cs="Times New Roman"/>
          <w:szCs w:val="24"/>
        </w:rPr>
        <w:t>αυτούς σημαίνει ότι υπογράφουμε τα πάντα χωρίς διαπραγμάτευση, με τα γνωστά αποτελέσματα</w:t>
      </w:r>
      <w:r>
        <w:rPr>
          <w:rFonts w:eastAsia="Times New Roman" w:cs="Times New Roman"/>
          <w:szCs w:val="24"/>
        </w:rPr>
        <w:t>,</w:t>
      </w:r>
      <w:r>
        <w:rPr>
          <w:rFonts w:eastAsia="Times New Roman" w:cs="Times New Roman"/>
          <w:szCs w:val="24"/>
        </w:rPr>
        <w:t xml:space="preserve"> που είχαμε όλο το προηγούμενο διάστημα με τον τρόπο που εφάρμοσαν τα μνημόνια, υπογράφοντας οποιοδήποτε κείμενο ερχόταν και με τις επιπτώσεις που είχε αυτό στον ελλην</w:t>
      </w:r>
      <w:r>
        <w:rPr>
          <w:rFonts w:eastAsia="Times New Roman" w:cs="Times New Roman"/>
          <w:szCs w:val="24"/>
        </w:rPr>
        <w:t xml:space="preserve">ικό λαό. </w:t>
      </w:r>
    </w:p>
    <w:p w14:paraId="0D044EF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Η χώρα θα βρίσκεται σε πρόγραμμα μέχρι το 2018 -αυτό πρέπει να το καταλάβουμε- και το ζήτημα είναι μέχρι το 2018 ποια θα είναι εκείνη η κυβέρνηση η οποία θα μπορεί να υπερασπίζεται το δημόσιο συμφέρον. Ποια θα είναι αυτή; Και μάλιστα θα πρέπει ακ</w:t>
      </w:r>
      <w:r>
        <w:rPr>
          <w:rFonts w:eastAsia="Times New Roman" w:cs="Times New Roman"/>
          <w:szCs w:val="24"/>
        </w:rPr>
        <w:t>όμη και τις αρνητικές επιπτώσεις του μνημονίου να μπορεί να τις βάλει λίγο στην άκρη και να φέρει κάτι για τον λαό που τόσα χρόνια δεινοπάθησε. Αυτή είναι η Κυβέρνηση ΣΥΡΙΖΑ-ΑΝΕΛ-Οικολόγων Πράσινων. Αυτή είναι η κυβέρνηση.</w:t>
      </w:r>
    </w:p>
    <w:p w14:paraId="0D044EFC" w14:textId="77777777" w:rsidR="00510C84" w:rsidRDefault="007027BA">
      <w:pPr>
        <w:spacing w:line="600" w:lineRule="auto"/>
        <w:ind w:firstLine="720"/>
        <w:contextualSpacing/>
        <w:jc w:val="both"/>
        <w:rPr>
          <w:rFonts w:eastAsia="Times New Roman"/>
          <w:bCs/>
        </w:rPr>
      </w:pPr>
      <w:r>
        <w:rPr>
          <w:rFonts w:eastAsia="Times New Roman"/>
          <w:bCs/>
        </w:rPr>
        <w:t>(Στο σημείο αυτό κτυπάει το κουδο</w:t>
      </w:r>
      <w:r>
        <w:rPr>
          <w:rFonts w:eastAsia="Times New Roman"/>
          <w:bCs/>
        </w:rPr>
        <w:t>ύνι λήξεως του χρόνου ομιλίας του κυρίου Βουλευτή)</w:t>
      </w:r>
    </w:p>
    <w:p w14:paraId="0D044EF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Τελειώνω σε λίγο, κύριε Πρόεδρε.</w:t>
      </w:r>
    </w:p>
    <w:p w14:paraId="0D044EF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δεν έχουν αντιληφθεί με όλα αυτά που λένε ότι σε δύο εκλογικές αναμετρήσεις μέσα σε ενάμιση χρόνο χάσανε. Έχει μια τετραετία αυτή η Κυβέρνηση. Ας αφήσουν τις εκκλήσεις και παρακλήσεις περί παραιτήσεων της Κυβέρνησης ή Υπουργών. </w:t>
      </w:r>
    </w:p>
    <w:p w14:paraId="0D044EF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Όταν θα έρθει ο χρ</w:t>
      </w:r>
      <w:r>
        <w:rPr>
          <w:rFonts w:eastAsia="Times New Roman" w:cs="Times New Roman"/>
          <w:szCs w:val="24"/>
        </w:rPr>
        <w:t>όνος των εκλογών θα κριθούμε εμείς για τα αποτελέσματα της διακυβέρνησης μας. Εσείς κριθήκατε δύο φορές. Ας καθίσετε λίγο στη γωνιά σας, να έρθει η ώρα της τετραετίας όπου θα κριθούμε και εμείς.</w:t>
      </w:r>
    </w:p>
    <w:p w14:paraId="0D044F0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D044F01" w14:textId="77777777" w:rsidR="00510C84" w:rsidRDefault="007027BA">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0D044F0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w:t>
      </w:r>
      <w:r>
        <w:rPr>
          <w:rFonts w:eastAsia="Times New Roman" w:cs="Times New Roman"/>
          <w:b/>
          <w:szCs w:val="24"/>
        </w:rPr>
        <w:t>ΡΕΥΩΝ (Δημήτριος Κρεμαστινός):</w:t>
      </w:r>
      <w:r>
        <w:rPr>
          <w:rFonts w:eastAsia="Times New Roman" w:cs="Times New Roman"/>
          <w:szCs w:val="24"/>
        </w:rPr>
        <w:t xml:space="preserve"> Ευχαριστώ, κύριε Ριζούλη. </w:t>
      </w:r>
    </w:p>
    <w:p w14:paraId="0D044F0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του Κομμουνιστικού Κόμματος Ελλάδ</w:t>
      </w:r>
      <w:r>
        <w:rPr>
          <w:rFonts w:eastAsia="Times New Roman" w:cs="Times New Roman"/>
          <w:szCs w:val="24"/>
        </w:rPr>
        <w:t>α</w:t>
      </w:r>
      <w:r>
        <w:rPr>
          <w:rFonts w:eastAsia="Times New Roman" w:cs="Times New Roman"/>
          <w:szCs w:val="24"/>
        </w:rPr>
        <w:t xml:space="preserve">ς κ. Καραθανασόπουλος. </w:t>
      </w:r>
    </w:p>
    <w:p w14:paraId="0D044F0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14:paraId="0D044F0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Εμείς, το ΚΚΕ</w:t>
      </w:r>
      <w:r>
        <w:rPr>
          <w:rFonts w:eastAsia="Times New Roman" w:cs="Times New Roman"/>
          <w:szCs w:val="24"/>
        </w:rPr>
        <w:t>,</w:t>
      </w:r>
      <w:r>
        <w:rPr>
          <w:rFonts w:eastAsia="Times New Roman" w:cs="Times New Roman"/>
          <w:szCs w:val="24"/>
        </w:rPr>
        <w:t xml:space="preserve"> δηλαδή, δεν κατηγορούμε την </w:t>
      </w:r>
      <w:r>
        <w:rPr>
          <w:rFonts w:eastAsia="Times New Roman" w:cs="Times New Roman"/>
          <w:szCs w:val="24"/>
        </w:rPr>
        <w:t xml:space="preserve">Κυβέρνηση για τις παλινωδίες που κάνει ή για την αφερεγγυότητα που επιδεικνύει και για το συγκεκριμένο ζήτημα, όπως κάνουν τα άλλα κόμματα της Αντιπολίτευσης. </w:t>
      </w:r>
    </w:p>
    <w:p w14:paraId="0D044F0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Γιατί το κάνουν αυτό; Γιατί η κριτική είναι μια εύκολη κριτική και μια αποπροσανατολιστική κριτι</w:t>
      </w:r>
      <w:r>
        <w:rPr>
          <w:rFonts w:eastAsia="Times New Roman" w:cs="Times New Roman"/>
          <w:szCs w:val="24"/>
        </w:rPr>
        <w:t xml:space="preserve">κή επί της ουσίας, γιατί μέσα από αυτόν τον τρόπο προσπαθούν να συγκαλύψουν ότι συμφωνούν με την ασκούμενη κυβερνητική πολιτική, ότι συμφωνούν επί του προκειμένου με την ιδιωτικοποίηση του Οργανισμού Λιμένος Πειραιώς. Άλλωστε, η Νέα Δημοκρατία ξεκίνησε το </w:t>
      </w:r>
      <w:r>
        <w:rPr>
          <w:rFonts w:eastAsia="Times New Roman" w:cs="Times New Roman"/>
          <w:szCs w:val="24"/>
        </w:rPr>
        <w:t xml:space="preserve">έργο αυτό και το συνέχισαν οι κυβερνήσεις του ΠΑΣΟΚ, η συγκυβέρνηση Νέας Δημοκρατίας-ΠΑΣΟΚ και σήμερα το ολοκληρώνει η συγκυβέρνηση ΣΥΡΙΖΑ-ΑΝΕΛ. Συμφωνούνε, δηλαδή, με την ουσία της κυβερνητικής πολιτικής. </w:t>
      </w:r>
    </w:p>
    <w:p w14:paraId="0D044F0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Ούτε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θα κάνουμε μια αντιπαράθεση στην Κ</w:t>
      </w:r>
      <w:r>
        <w:rPr>
          <w:rFonts w:eastAsia="Times New Roman" w:cs="Times New Roman"/>
          <w:szCs w:val="24"/>
        </w:rPr>
        <w:t xml:space="preserve">υβέρνηση απλά και μόνο έχοντας ως αντίθεση το τίμημα με το οποίο ιδιωτικοποιείται ο Οργανισμός Λιμένος Πειραιά ή το ποιοι είναι οι αγοραστές. </w:t>
      </w:r>
    </w:p>
    <w:p w14:paraId="0D044F0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Θα φτάσει, όμως, και η ώρα του λιμανιού της Πάτρας, μην ανησυχείτε κύριε Δρίτσα. Θα φτάσει η ώρα να το ιδιωτικοπο</w:t>
      </w:r>
      <w:r>
        <w:rPr>
          <w:rFonts w:eastAsia="Times New Roman" w:cs="Times New Roman"/>
          <w:szCs w:val="24"/>
        </w:rPr>
        <w:t>ιήσετε κι αυτό.</w:t>
      </w:r>
    </w:p>
    <w:p w14:paraId="0D044F09" w14:textId="77777777" w:rsidR="00510C84" w:rsidRDefault="007027BA">
      <w:pPr>
        <w:spacing w:line="600" w:lineRule="auto"/>
        <w:ind w:firstLine="720"/>
        <w:contextualSpacing/>
        <w:jc w:val="both"/>
        <w:rPr>
          <w:rFonts w:eastAsia="Times New Roman"/>
          <w:szCs w:val="24"/>
        </w:rPr>
      </w:pPr>
      <w:r>
        <w:rPr>
          <w:rFonts w:eastAsia="Times New Roman"/>
          <w:szCs w:val="24"/>
        </w:rPr>
        <w:t>Απ’ αυτήν την άποψη, ούτε</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εμάς μας ενδιαφέρει να παραμείνει η κατάσταση στο λιμάνι του Πειραιά ως έχει τώρα, δηλαδή</w:t>
      </w:r>
      <w:r>
        <w:rPr>
          <w:rFonts w:eastAsia="Times New Roman"/>
          <w:szCs w:val="24"/>
        </w:rPr>
        <w:t>,</w:t>
      </w:r>
      <w:r>
        <w:rPr>
          <w:rFonts w:eastAsia="Times New Roman"/>
          <w:szCs w:val="24"/>
        </w:rPr>
        <w:t xml:space="preserve"> στο τμήμα εκείνο που βρίσκεται υπό δημόσιο έλεγχο και που το λυμαίνονται συγκεκριμένα επιχειρηματικά και εφοπλιστ</w:t>
      </w:r>
      <w:r>
        <w:rPr>
          <w:rFonts w:eastAsia="Times New Roman"/>
          <w:szCs w:val="24"/>
        </w:rPr>
        <w:t>ικά συμφέροντα, γιατί δεν είναι διαφορετικό. Έχουν παραχωρηθεί μια σειρά λειτουργίες και εργασίες στον υπό δημόσιο έλεγχο Λιμένα του Πειραιά σε εφοπλιστικούς και άλλους επιχειρηματικούς ομίλους.</w:t>
      </w:r>
    </w:p>
    <w:p w14:paraId="0D044F0A" w14:textId="77777777" w:rsidR="00510C84" w:rsidRDefault="007027BA">
      <w:pPr>
        <w:spacing w:line="600" w:lineRule="auto"/>
        <w:ind w:firstLine="720"/>
        <w:contextualSpacing/>
        <w:jc w:val="both"/>
        <w:rPr>
          <w:rFonts w:eastAsia="Times New Roman"/>
          <w:szCs w:val="24"/>
        </w:rPr>
      </w:pPr>
      <w:r>
        <w:rPr>
          <w:rFonts w:eastAsia="Times New Roman"/>
          <w:szCs w:val="24"/>
        </w:rPr>
        <w:t>Απ’ αυτήν την άποψη, λοιπόν, η δικιά μας αντίθεση είναι αντίθ</w:t>
      </w:r>
      <w:r>
        <w:rPr>
          <w:rFonts w:eastAsia="Times New Roman"/>
          <w:szCs w:val="24"/>
        </w:rPr>
        <w:t>εση στρατηγικής σημασίας, γιατί ακριβώς θεωρούμε ότι οι ιδιωτικοποιήσεις δεν γίνονται απλά και μόνο για να εξυπηρετηθεί το κρατικό χρέος. Δεν γίνονται οι ιδιωτικοποιήσεις ως μια αναγκαστική επιλογή από μεριάς των διαφόρων κυβερνήσεων -των προηγούμενων ή τω</w:t>
      </w:r>
      <w:r>
        <w:rPr>
          <w:rFonts w:eastAsia="Times New Roman"/>
          <w:szCs w:val="24"/>
        </w:rPr>
        <w:t>ν σημερινών- εξαιτίας αυτών που περιέχονται στα διάφορα μνημόνια ή και των πιέσεων των δανειστών.</w:t>
      </w:r>
    </w:p>
    <w:p w14:paraId="0D044F0B" w14:textId="77777777" w:rsidR="00510C84" w:rsidRDefault="007027BA">
      <w:pPr>
        <w:spacing w:line="600" w:lineRule="auto"/>
        <w:ind w:firstLine="720"/>
        <w:contextualSpacing/>
        <w:jc w:val="both"/>
        <w:rPr>
          <w:rFonts w:eastAsia="Times New Roman"/>
          <w:szCs w:val="24"/>
        </w:rPr>
      </w:pPr>
      <w:r>
        <w:rPr>
          <w:rFonts w:eastAsia="Times New Roman"/>
          <w:szCs w:val="24"/>
        </w:rPr>
        <w:t>Αν ήταν έτσι τα πράγματα, αν, δηλαδή, οι ιδιωτικοποιήσεις οφείλονται στις πιέσεις των δανειστών και στην εξυπηρέτηση του κρατικού χρέους, τότε δεν θα είχε ξεκ</w:t>
      </w:r>
      <w:r>
        <w:rPr>
          <w:rFonts w:eastAsia="Times New Roman"/>
          <w:szCs w:val="24"/>
        </w:rPr>
        <w:t xml:space="preserve">ινήσει, για παράδειγμα, η ιδιωτικοποίηση του </w:t>
      </w:r>
      <w:r>
        <w:rPr>
          <w:rFonts w:eastAsia="Times New Roman"/>
          <w:szCs w:val="24"/>
        </w:rPr>
        <w:t>λ</w:t>
      </w:r>
      <w:r>
        <w:rPr>
          <w:rFonts w:eastAsia="Times New Roman"/>
          <w:szCs w:val="24"/>
        </w:rPr>
        <w:t xml:space="preserve">ιμένα Πειραιά το 2007 επί </w:t>
      </w:r>
      <w:r>
        <w:rPr>
          <w:rFonts w:eastAsia="Times New Roman"/>
          <w:szCs w:val="24"/>
        </w:rPr>
        <w:t>κ</w:t>
      </w:r>
      <w:r>
        <w:rPr>
          <w:rFonts w:eastAsia="Times New Roman"/>
          <w:szCs w:val="24"/>
        </w:rPr>
        <w:t>υβέρνησης Καραμανλή, ούτε</w:t>
      </w:r>
      <w:r>
        <w:rPr>
          <w:rFonts w:eastAsia="Times New Roman"/>
          <w:szCs w:val="24"/>
        </w:rPr>
        <w:t>,</w:t>
      </w:r>
      <w:r>
        <w:rPr>
          <w:rFonts w:eastAsia="Times New Roman"/>
          <w:szCs w:val="24"/>
        </w:rPr>
        <w:t xml:space="preserve"> πολύ περισσότερο</w:t>
      </w:r>
      <w:r>
        <w:rPr>
          <w:rFonts w:eastAsia="Times New Roman"/>
          <w:szCs w:val="24"/>
        </w:rPr>
        <w:t>,</w:t>
      </w:r>
      <w:r>
        <w:rPr>
          <w:rFonts w:eastAsia="Times New Roman"/>
          <w:szCs w:val="24"/>
        </w:rPr>
        <w:t xml:space="preserve"> θα είχαν γίνει οι μεγαλύτερες ιδιωτικοποιήσεις στα τέλη της δεκαετίας του 1990 και στις αρχές της δεκαετίας του 2000. Ο ΟΤΕ πότε </w:t>
      </w:r>
      <w:r>
        <w:rPr>
          <w:rFonts w:eastAsia="Times New Roman"/>
          <w:szCs w:val="24"/>
        </w:rPr>
        <w:t>ιδιωτικοποιήθηκε; Η ΔΕΗ πότε ξεκίνησε να ιδιωτικοποιείται; Σε εποχές με υψηλούς ρυθμούς ανάπτυξης.</w:t>
      </w:r>
    </w:p>
    <w:p w14:paraId="0D044F0C"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Απ’ αυτήν, λοιπόν, την άποψη, εμείς λέμε ότι είναι μια στρατηγικού χαρακτήρα επιλογή οι ιδιωτικοποιήσεις. Σχετίζονται άμεσα με τις επιλογές τις βασικές, τις </w:t>
      </w:r>
      <w:r>
        <w:rPr>
          <w:rFonts w:eastAsia="Times New Roman"/>
          <w:szCs w:val="24"/>
        </w:rPr>
        <w:t>κεντρικές, της ίδιας της Ευρωπαϊκής Ένωσης, για την απελευθέρωση των αγορών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Συνθήκης του Μάαστριχτ μετά την ανατροπή του σοσιαλιστικού συστήματος για να μπορέσουν τα υπερσυσσωρευμένα κεφάλαια να βρουν νέους τομείς διεξόδου, να μπορέσουν με </w:t>
      </w:r>
      <w:r>
        <w:rPr>
          <w:rFonts w:eastAsia="Times New Roman"/>
          <w:szCs w:val="24"/>
        </w:rPr>
        <w:t xml:space="preserve">ασφάλεια να τοποθετηθούν, να θωρακίσουν την ανταγωνιστικότητα και την κερδοφορία τους. </w:t>
      </w:r>
    </w:p>
    <w:p w14:paraId="0D044F0D" w14:textId="77777777" w:rsidR="00510C84" w:rsidRDefault="007027BA">
      <w:pPr>
        <w:spacing w:line="600" w:lineRule="auto"/>
        <w:ind w:firstLine="720"/>
        <w:contextualSpacing/>
        <w:jc w:val="both"/>
        <w:rPr>
          <w:rFonts w:eastAsia="Times New Roman"/>
          <w:szCs w:val="24"/>
        </w:rPr>
      </w:pPr>
      <w:r>
        <w:rPr>
          <w:rFonts w:eastAsia="Times New Roman"/>
          <w:szCs w:val="24"/>
        </w:rPr>
        <w:t>Έτσι, λοιπόν, αποτελούν στρατηγική επιλογή συνολικά της Ευρωπαϊκής Ένωσης και των ελληνικών κυβερνήσεων οι ιδιωτικοποιήσεις για να δοθεί ακριβώς διέξοδος στα υπερσυσσωρ</w:t>
      </w:r>
      <w:r>
        <w:rPr>
          <w:rFonts w:eastAsia="Times New Roman"/>
          <w:szCs w:val="24"/>
        </w:rPr>
        <w:t>ευμένα κεφάλαια και να θωρακιστεί η ανταγωνιστικότητα και η κερδοφορία. Πώς τη θωρακίζουμε; Κάνοντας αυτό που πάντοτε το αστικό κράτος, όχι μόνο στην Ελλάδα αλλά και στον υπόλοιπο καπιταλιστικό κόσμο κάνει, δηλαδή</w:t>
      </w:r>
      <w:r>
        <w:rPr>
          <w:rFonts w:eastAsia="Times New Roman"/>
          <w:szCs w:val="24"/>
        </w:rPr>
        <w:t>,</w:t>
      </w:r>
      <w:r>
        <w:rPr>
          <w:rFonts w:eastAsia="Times New Roman"/>
          <w:szCs w:val="24"/>
        </w:rPr>
        <w:t xml:space="preserve"> αγοράζει</w:t>
      </w:r>
      <w:r>
        <w:rPr>
          <w:rFonts w:eastAsia="Times New Roman"/>
          <w:szCs w:val="24"/>
        </w:rPr>
        <w:t>,</w:t>
      </w:r>
      <w:r>
        <w:rPr>
          <w:rFonts w:eastAsia="Times New Roman"/>
          <w:szCs w:val="24"/>
        </w:rPr>
        <w:t xml:space="preserve"> πολύ ακριβά</w:t>
      </w:r>
      <w:r>
        <w:rPr>
          <w:rFonts w:eastAsia="Times New Roman"/>
          <w:szCs w:val="24"/>
        </w:rPr>
        <w:t>,</w:t>
      </w:r>
      <w:r>
        <w:rPr>
          <w:rFonts w:eastAsia="Times New Roman"/>
          <w:szCs w:val="24"/>
        </w:rPr>
        <w:t xml:space="preserve"> από τους ιδιώτες γ</w:t>
      </w:r>
      <w:r>
        <w:rPr>
          <w:rFonts w:eastAsia="Times New Roman"/>
          <w:szCs w:val="24"/>
        </w:rPr>
        <w:t>ια να διασφαλίσει την κερδοφορία και πουλάει</w:t>
      </w:r>
      <w:r>
        <w:rPr>
          <w:rFonts w:eastAsia="Times New Roman"/>
          <w:szCs w:val="24"/>
        </w:rPr>
        <w:t>,</w:t>
      </w:r>
      <w:r>
        <w:rPr>
          <w:rFonts w:eastAsia="Times New Roman"/>
          <w:szCs w:val="24"/>
        </w:rPr>
        <w:t xml:space="preserve"> πολύ φθηνά</w:t>
      </w:r>
      <w:r>
        <w:rPr>
          <w:rFonts w:eastAsia="Times New Roman"/>
          <w:szCs w:val="24"/>
        </w:rPr>
        <w:t>,</w:t>
      </w:r>
      <w:r>
        <w:rPr>
          <w:rFonts w:eastAsia="Times New Roman"/>
          <w:szCs w:val="24"/>
        </w:rPr>
        <w:t xml:space="preserve"> στους ιδιωτικούς επιχειρηματικούς ομίλους. Σ’ αυτά τα πράγματα δεν πρωτοτυπεί ούτε και η Κυβέρνηση του ΣΥΡΙΖΑ.</w:t>
      </w:r>
    </w:p>
    <w:p w14:paraId="0D044F0E" w14:textId="77777777" w:rsidR="00510C84" w:rsidRDefault="007027BA">
      <w:pPr>
        <w:spacing w:line="600" w:lineRule="auto"/>
        <w:ind w:firstLine="720"/>
        <w:contextualSpacing/>
        <w:jc w:val="both"/>
        <w:rPr>
          <w:rFonts w:eastAsia="Times New Roman"/>
          <w:szCs w:val="24"/>
        </w:rPr>
      </w:pPr>
      <w:r>
        <w:rPr>
          <w:rFonts w:eastAsia="Times New Roman"/>
          <w:szCs w:val="24"/>
        </w:rPr>
        <w:t>Το ότι είναι αναγκαίες αυτές οι μεταρρυθμίσεις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απελευθέρωσης της αγοράς</w:t>
      </w:r>
      <w:r>
        <w:rPr>
          <w:rFonts w:eastAsia="Times New Roman"/>
          <w:szCs w:val="24"/>
        </w:rPr>
        <w:t xml:space="preserve"> για την καπιταλιστική ανάκαμψη, το συμπυκνώνει πάρα πολύ εύγλωττα στην πρόσφατη έκθεση που έδωσε στη δημοσιότητα για τη νομισματική πολιτική, ο </w:t>
      </w:r>
      <w:r>
        <w:rPr>
          <w:rFonts w:eastAsia="Times New Roman"/>
          <w:szCs w:val="24"/>
        </w:rPr>
        <w:t>δ</w:t>
      </w:r>
      <w:r>
        <w:rPr>
          <w:rFonts w:eastAsia="Times New Roman"/>
          <w:szCs w:val="24"/>
        </w:rPr>
        <w:t>ιοικητής της Τράπεζας της Ελλάδος.</w:t>
      </w:r>
    </w:p>
    <w:p w14:paraId="0D044F0F" w14:textId="77777777" w:rsidR="00510C84" w:rsidRDefault="007027BA">
      <w:pPr>
        <w:spacing w:line="600" w:lineRule="auto"/>
        <w:ind w:firstLine="720"/>
        <w:contextualSpacing/>
        <w:jc w:val="both"/>
        <w:rPr>
          <w:rFonts w:eastAsia="Times New Roman"/>
          <w:szCs w:val="24"/>
        </w:rPr>
      </w:pPr>
      <w:r>
        <w:rPr>
          <w:rFonts w:eastAsia="Times New Roman"/>
          <w:szCs w:val="24"/>
        </w:rPr>
        <w:t>Τι λέει ο κ. Στουρνάρας; Λέει ότι η υλοποίηση των απαιτούμενων μεταρρυθμίσε</w:t>
      </w:r>
      <w:r>
        <w:rPr>
          <w:rFonts w:eastAsia="Times New Roman"/>
          <w:szCs w:val="24"/>
        </w:rPr>
        <w:t>ων, η αξιοποίηση της δημόσιας περιουσίας και η ταχεία προώθηση των ιδιωτικοποιήσεων, όχι απλά και μόνο βοηθάνε στη δημοσιονομική προσαρμογή και στην αποκλιμάκωση του κρατικού χρέους αλλά αποτελούν τα ισχυρότερα μέσα για την προώθηση της επενδυτικής δραστηρ</w:t>
      </w:r>
      <w:r>
        <w:rPr>
          <w:rFonts w:eastAsia="Times New Roman"/>
          <w:szCs w:val="24"/>
        </w:rPr>
        <w:t xml:space="preserve">ιότητας και την ανάπτυξη διατηρήσιμου ρυθμού ανάπτυξης. Γι’ αυτό προχωρούν οι ιδιωτικοποιήσεις. </w:t>
      </w:r>
    </w:p>
    <w:p w14:paraId="0D044F10" w14:textId="77777777" w:rsidR="00510C84" w:rsidRDefault="007027BA">
      <w:pPr>
        <w:spacing w:line="600" w:lineRule="auto"/>
        <w:ind w:firstLine="720"/>
        <w:contextualSpacing/>
        <w:jc w:val="both"/>
        <w:rPr>
          <w:rFonts w:eastAsia="Times New Roman"/>
          <w:szCs w:val="24"/>
        </w:rPr>
      </w:pPr>
      <w:r>
        <w:rPr>
          <w:rFonts w:eastAsia="Times New Roman"/>
          <w:szCs w:val="24"/>
        </w:rPr>
        <w:t>Συνδέονται, βεβαίως, οι ιδιωτικοποιήσεις και με την υλοποίηση του στρατηγικού σχεδιασμού, του στρατηγικού στόχου</w:t>
      </w:r>
      <w:r>
        <w:rPr>
          <w:rFonts w:eastAsia="Times New Roman"/>
          <w:szCs w:val="24"/>
        </w:rPr>
        <w:t>,</w:t>
      </w:r>
      <w:r>
        <w:rPr>
          <w:rFonts w:eastAsia="Times New Roman"/>
          <w:szCs w:val="24"/>
        </w:rPr>
        <w:t xml:space="preserve"> που έχει η εγχώρια αστική τάξη για την Ελλάδα</w:t>
      </w:r>
      <w:r>
        <w:rPr>
          <w:rFonts w:eastAsia="Times New Roman"/>
          <w:szCs w:val="24"/>
        </w:rPr>
        <w:t xml:space="preserve">. Τι θέλει να γίνει η Ελλάδα; Θέλει η Ελλάδα να μετατραπεί σε κόμβο, κόμβο ενεργειακό, κόμβο μεταφορικό. Αυτός δεν είναι ο στρατηγικός στόχος της αστικής τάξης στη χώρα μας; Βεβαίως. </w:t>
      </w:r>
    </w:p>
    <w:p w14:paraId="0D044F11" w14:textId="77777777" w:rsidR="00510C84" w:rsidRDefault="007027BA">
      <w:pPr>
        <w:spacing w:line="600" w:lineRule="auto"/>
        <w:ind w:firstLine="720"/>
        <w:contextualSpacing/>
        <w:jc w:val="both"/>
        <w:rPr>
          <w:rFonts w:eastAsia="Times New Roman"/>
          <w:szCs w:val="24"/>
        </w:rPr>
      </w:pPr>
      <w:r>
        <w:rPr>
          <w:rFonts w:eastAsia="Times New Roman"/>
          <w:szCs w:val="24"/>
        </w:rPr>
        <w:t>Γι’ αυτό και δεν είναι τυχαίο ότι οι ιδιωτικοποιήσεις</w:t>
      </w:r>
      <w:r>
        <w:rPr>
          <w:rFonts w:eastAsia="Times New Roman"/>
          <w:szCs w:val="24"/>
        </w:rPr>
        <w:t>,</w:t>
      </w:r>
      <w:r>
        <w:rPr>
          <w:rFonts w:eastAsia="Times New Roman"/>
          <w:szCs w:val="24"/>
        </w:rPr>
        <w:t xml:space="preserve"> που σχετίζονται μ</w:t>
      </w:r>
      <w:r>
        <w:rPr>
          <w:rFonts w:eastAsia="Times New Roman"/>
          <w:szCs w:val="24"/>
        </w:rPr>
        <w:t>ε την ενέργεια και με τις μεταφορές, τόσο των επιχειρήσεων που δραστηριοποιούνται σ’ αυτούς τους τομείς όσο και με τις υποδομές, αποκτούν ειδικό βάρος στο πρόγραμμα των ιδιωτικοποιήσεων, αποκτούν προτεραιότητα. Έτσι, λοιπόν, έχουμε την ιδιωτικοποίηση της Δ</w:t>
      </w:r>
      <w:r>
        <w:rPr>
          <w:rFonts w:eastAsia="Times New Roman"/>
          <w:szCs w:val="24"/>
        </w:rPr>
        <w:t>ΕΗ, του ΑΔΜΗΕ, του ΔΕΣΦΑ, την ιδιωτικοποίηση των λιμανιών, των αεροδρομίων, την ιδιωτικοποίηση των οδικών αξόνων.</w:t>
      </w:r>
    </w:p>
    <w:p w14:paraId="0D044F12" w14:textId="77777777" w:rsidR="00510C84" w:rsidRDefault="007027BA">
      <w:pPr>
        <w:spacing w:line="600" w:lineRule="auto"/>
        <w:ind w:firstLine="720"/>
        <w:contextualSpacing/>
        <w:jc w:val="both"/>
        <w:rPr>
          <w:rFonts w:eastAsia="Times New Roman"/>
          <w:szCs w:val="24"/>
        </w:rPr>
      </w:pPr>
      <w:r>
        <w:rPr>
          <w:rFonts w:eastAsia="Times New Roman"/>
          <w:szCs w:val="24"/>
        </w:rPr>
        <w:t>Μέσα σ’ αυτό το πλαίσιο κινούνται και δεν είναι τυχαίο ότι τη μερίδα του λέοντος σε δημόσιες συμβάσεις παραχώρησης, στη χρηματοδότηση από τα ε</w:t>
      </w:r>
      <w:r>
        <w:rPr>
          <w:rFonts w:eastAsia="Times New Roman"/>
          <w:szCs w:val="24"/>
        </w:rPr>
        <w:t>υρωπαϊκά προγράμματα και στους αναπτυξιακούς νόμους την έχουν αυτοί οι τομείς, της ενέργειας και των μεταφορών, μαζί βεβαίως και με τον τουρισμό.</w:t>
      </w:r>
    </w:p>
    <w:p w14:paraId="0D044F13" w14:textId="77777777" w:rsidR="00510C84" w:rsidRDefault="007027BA">
      <w:pPr>
        <w:spacing w:after="0" w:line="600" w:lineRule="auto"/>
        <w:ind w:firstLine="567"/>
        <w:contextualSpacing/>
        <w:jc w:val="both"/>
        <w:rPr>
          <w:rFonts w:eastAsia="Times New Roman" w:cs="Times New Roman"/>
        </w:rPr>
      </w:pPr>
      <w:r>
        <w:rPr>
          <w:rFonts w:eastAsia="Times New Roman" w:cs="Times New Roman"/>
        </w:rPr>
        <w:t>Σε αυτήν ακριβώς την κατεύθυνση κινείται και η πολιτική της Κυβέρνησης ΣΥΡΙΖΑ-ΑΝΕΛ. Γι’ αυτόν ακριβώς τον λόγο</w:t>
      </w:r>
      <w:r>
        <w:rPr>
          <w:rFonts w:eastAsia="Times New Roman" w:cs="Times New Roman"/>
        </w:rPr>
        <w:t xml:space="preserve"> και δεν είναι τυχαίο ότι θεωρείτε τις ιδιωτικοποιήσεις, μαζί με τις μεταρρυθμίσεις και την απελευθέρωση των αγορών που σχετίζονται άμεσα και είναι δεμένες ως νύχι-κρέας ως έναν από τους βασικούς κρίκους του οδικού χάρτη για την ανάπτυξη που θέλετε να δούμ</w:t>
      </w:r>
      <w:r>
        <w:rPr>
          <w:rFonts w:eastAsia="Times New Roman" w:cs="Times New Roman"/>
        </w:rPr>
        <w:t xml:space="preserve">ε στη χώρα. </w:t>
      </w:r>
    </w:p>
    <w:p w14:paraId="0D044F14" w14:textId="77777777" w:rsidR="00510C84" w:rsidRDefault="007027BA">
      <w:pPr>
        <w:spacing w:after="0" w:line="600" w:lineRule="auto"/>
        <w:ind w:firstLine="567"/>
        <w:contextualSpacing/>
        <w:jc w:val="both"/>
        <w:rPr>
          <w:rFonts w:eastAsia="Times New Roman" w:cs="Times New Roman"/>
        </w:rPr>
      </w:pPr>
      <w:r>
        <w:rPr>
          <w:rFonts w:eastAsia="Times New Roman" w:cs="Times New Roman"/>
        </w:rPr>
        <w:t>Οι άλλοι δύο είναι η επιτυχία της πρώτης αξιολόγησης του μνημονίου που ολοκληρώθηκε και η ανακεφαλαιοποίηση του χρηματοπιστωτικού συστήματος. Και αποδεικνύεστε σημαντικοί παίκτες σε αυτή την κατεύθυνση, υλοποιώντας αυτή την αντιδραστική πολιτι</w:t>
      </w:r>
      <w:r>
        <w:rPr>
          <w:rFonts w:eastAsia="Times New Roman" w:cs="Times New Roman"/>
        </w:rPr>
        <w:t xml:space="preserve">κή. </w:t>
      </w:r>
    </w:p>
    <w:p w14:paraId="0D044F15" w14:textId="77777777" w:rsidR="00510C84" w:rsidRDefault="007027BA">
      <w:pPr>
        <w:spacing w:after="0" w:line="600" w:lineRule="auto"/>
        <w:ind w:firstLine="567"/>
        <w:contextualSpacing/>
        <w:jc w:val="both"/>
        <w:rPr>
          <w:rFonts w:eastAsia="Times New Roman" w:cs="Times New Roman"/>
        </w:rPr>
      </w:pPr>
      <w:r>
        <w:rPr>
          <w:rFonts w:eastAsia="Times New Roman" w:cs="Times New Roman"/>
        </w:rPr>
        <w:t>Επί της ουσίας, εάν δούμε όλο το πακέτο μπροστά, εμείς λέμε ότι οι ιδιωτικοποιήσεις σχετίζονται με τις στρατηγικές ανάγκες του κεφαλαίου. Δεν είναι τυχαίο ότι έφτιαξαν αυτό το καινούριο υπερταμείο</w:t>
      </w:r>
      <w:r>
        <w:rPr>
          <w:rFonts w:eastAsia="Times New Roman" w:cs="Times New Roman"/>
        </w:rPr>
        <w:t>,</w:t>
      </w:r>
      <w:r>
        <w:rPr>
          <w:rFonts w:eastAsia="Times New Roman" w:cs="Times New Roman"/>
        </w:rPr>
        <w:t xml:space="preserve"> που για ενενήντα εννέα χρόνια δεσμεύει τη δημόσια περιουσία και τις όποιες επιχειρήσεις βρίσκονται υπό τον έλεγχο του δημοσίου στην εξυπηρέτηση όχι μόνο του κρατικού χρέους, καθώς το 50% θα πηγαίνει γι’ αυτόν τον σκοπό, αλλά το άλλο 50% θα στηρίζει τα επε</w:t>
      </w:r>
      <w:r>
        <w:rPr>
          <w:rFonts w:eastAsia="Times New Roman" w:cs="Times New Roman"/>
        </w:rPr>
        <w:t xml:space="preserve">νδυτικά σχέδια των μονοπωλιακών ομίλων. Αυτή είναι η πρώτη επιλογή. </w:t>
      </w:r>
    </w:p>
    <w:p w14:paraId="0D044F16" w14:textId="77777777" w:rsidR="00510C84" w:rsidRDefault="007027BA">
      <w:pPr>
        <w:spacing w:after="0" w:line="600" w:lineRule="auto"/>
        <w:ind w:firstLine="567"/>
        <w:contextualSpacing/>
        <w:jc w:val="both"/>
        <w:rPr>
          <w:rFonts w:eastAsia="Times New Roman" w:cs="Times New Roman"/>
        </w:rPr>
      </w:pPr>
      <w:r>
        <w:rPr>
          <w:rFonts w:eastAsia="Times New Roman" w:cs="Times New Roman"/>
        </w:rPr>
        <w:t>Δεύτερον, η επίπτωση των ιδιωτικοποιήσεων, όπως έχει δείξει η ιστορία και στη χώρα μας από τις προηγούμενες ιδιωτικοποιήσεις, θα έχει πολύ σοβαρές επιπτώσεις σε βάρος της ίδιας της λαϊκής</w:t>
      </w:r>
      <w:r>
        <w:rPr>
          <w:rFonts w:eastAsia="Times New Roman" w:cs="Times New Roman"/>
        </w:rPr>
        <w:t xml:space="preserve"> οικογένειας, γιατί ακριβώς θα δυσκολέψει ακόμα περισσότερο την πρόσβαση</w:t>
      </w:r>
      <w:r>
        <w:rPr>
          <w:rFonts w:eastAsia="Times New Roman" w:cs="Times New Roman"/>
        </w:rPr>
        <w:t>,</w:t>
      </w:r>
      <w:r>
        <w:rPr>
          <w:rFonts w:eastAsia="Times New Roman" w:cs="Times New Roman"/>
        </w:rPr>
        <w:t xml:space="preserve"> που έχει η λαϊκή οικογένεια στο να μπορεί από τις ιδιωτικοποιημένες επιχειρήσεις να απολαμβάνει τις υπηρεσίες και τα εμπορεύματα που έχουν αυτές.    </w:t>
      </w:r>
    </w:p>
    <w:p w14:paraId="0D044F17" w14:textId="77777777" w:rsidR="00510C84" w:rsidRDefault="007027BA">
      <w:pPr>
        <w:spacing w:after="0" w:line="600" w:lineRule="auto"/>
        <w:ind w:firstLine="567"/>
        <w:contextualSpacing/>
        <w:jc w:val="both"/>
        <w:rPr>
          <w:rFonts w:eastAsia="Times New Roman" w:cs="Times New Roman"/>
        </w:rPr>
      </w:pPr>
      <w:r>
        <w:rPr>
          <w:rFonts w:eastAsia="Times New Roman" w:cs="Times New Roman"/>
        </w:rPr>
        <w:t>Άρα, λοιπόν, δυσκολεύουν πολύ πε</w:t>
      </w:r>
      <w:r>
        <w:rPr>
          <w:rFonts w:eastAsia="Times New Roman" w:cs="Times New Roman"/>
        </w:rPr>
        <w:t xml:space="preserve">ρισσότερο την πρόσβαση της λαϊκής οικογένειας στις υπηρεσίες και στα εμπορεύματα. </w:t>
      </w:r>
    </w:p>
    <w:p w14:paraId="0D044F18" w14:textId="77777777" w:rsidR="00510C84" w:rsidRDefault="007027BA">
      <w:pPr>
        <w:spacing w:after="0" w:line="600" w:lineRule="auto"/>
        <w:ind w:firstLine="567"/>
        <w:contextualSpacing/>
        <w:jc w:val="both"/>
        <w:rPr>
          <w:rFonts w:eastAsia="Times New Roman" w:cs="Times New Roman"/>
        </w:rPr>
      </w:pPr>
      <w:r>
        <w:rPr>
          <w:rFonts w:eastAsia="Times New Roman" w:cs="Times New Roman"/>
        </w:rPr>
        <w:t>Επίσης, θα επιδεινωθεί ραγδαία</w:t>
      </w:r>
      <w:r>
        <w:rPr>
          <w:rFonts w:eastAsia="Times New Roman" w:cs="Times New Roman"/>
        </w:rPr>
        <w:t>,</w:t>
      </w:r>
      <w:r>
        <w:rPr>
          <w:rFonts w:eastAsia="Times New Roman" w:cs="Times New Roman"/>
        </w:rPr>
        <w:t xml:space="preserve"> ακόμη περισσότερο</w:t>
      </w:r>
      <w:r>
        <w:rPr>
          <w:rFonts w:eastAsia="Times New Roman" w:cs="Times New Roman"/>
        </w:rPr>
        <w:t>,</w:t>
      </w:r>
      <w:r>
        <w:rPr>
          <w:rFonts w:eastAsia="Times New Roman" w:cs="Times New Roman"/>
        </w:rPr>
        <w:t xml:space="preserve"> η θέση των εργαζομένων στους κλάδους αυτούς και ιδιαίτερα στο λιμάνι του Πειραιά, που έχουν ήδη επιδεινωθεί με τις ανατροπ</w:t>
      </w:r>
      <w:r>
        <w:rPr>
          <w:rFonts w:eastAsia="Times New Roman" w:cs="Times New Roman"/>
        </w:rPr>
        <w:t>ές στις εργασιακές σχέσης, με τη μισθολογική που έχουν δεχθεί. Όμως, τώρα θα έχουν ακόμα γρηγορότερη επιδείνωση, γιατί ακριβώς πάντα μετά από κάθε ιδιωτικοποίηση ακολουθούν ανατροπές στις εργασιακές σχέσεις, απολύσεις και εντατικοποίηση της εργασίας. Από α</w:t>
      </w:r>
      <w:r>
        <w:rPr>
          <w:rFonts w:eastAsia="Times New Roman" w:cs="Times New Roman"/>
        </w:rPr>
        <w:t xml:space="preserve">υτή την άποψη, είναι φανερό ότι για όλους αυτούς τους λόγους εμείς είμαστε αντίθετοι. </w:t>
      </w:r>
    </w:p>
    <w:p w14:paraId="0D044F19" w14:textId="77777777" w:rsidR="00510C84" w:rsidRDefault="007027BA">
      <w:pPr>
        <w:spacing w:after="0" w:line="600" w:lineRule="auto"/>
        <w:ind w:firstLine="567"/>
        <w:contextualSpacing/>
        <w:jc w:val="both"/>
        <w:rPr>
          <w:rFonts w:eastAsia="Times New Roman" w:cs="Times New Roman"/>
        </w:rPr>
      </w:pPr>
      <w:r>
        <w:rPr>
          <w:rFonts w:eastAsia="Times New Roman" w:cs="Times New Roman"/>
        </w:rPr>
        <w:t>Ταυτόχρονα, επειδή οι εξελίξεις είναι πυκνές και ραγδαίες, καλό είναι εδώ να αναδείξουμε τον ίδιο τον αντιδραστικό χαρακτήρα του συστήματος που υπερασπίζεται η Κυβέρνηση</w:t>
      </w:r>
      <w:r>
        <w:rPr>
          <w:rFonts w:eastAsia="Times New Roman" w:cs="Times New Roman"/>
        </w:rPr>
        <w:t xml:space="preserve"> και η Αντιπολίτευση. </w:t>
      </w:r>
    </w:p>
    <w:p w14:paraId="0D044F1A" w14:textId="77777777" w:rsidR="00510C84" w:rsidRDefault="007027BA">
      <w:pPr>
        <w:spacing w:after="0" w:line="600" w:lineRule="auto"/>
        <w:ind w:firstLine="567"/>
        <w:contextualSpacing/>
        <w:jc w:val="both"/>
        <w:rPr>
          <w:rFonts w:eastAsia="Times New Roman" w:cs="Times New Roman"/>
        </w:rPr>
      </w:pPr>
      <w:r>
        <w:rPr>
          <w:rFonts w:eastAsia="Times New Roman" w:cs="Times New Roman"/>
        </w:rPr>
        <w:t>Και γιατί μιλάμε για αντιδραστικό χαρακτήρα του συστήματος; Έχουν πληθύνει τώρα οι πτωχεύσεις, με τελευταία αυτή τ</w:t>
      </w:r>
      <w:r>
        <w:rPr>
          <w:rFonts w:eastAsia="Times New Roman" w:cs="Times New Roman"/>
        </w:rPr>
        <w:t>ης</w:t>
      </w:r>
      <w:r>
        <w:rPr>
          <w:rFonts w:eastAsia="Times New Roman" w:cs="Times New Roman"/>
        </w:rPr>
        <w:t xml:space="preserve"> «</w:t>
      </w:r>
      <w:r>
        <w:rPr>
          <w:rFonts w:eastAsia="Times New Roman" w:cs="Times New Roman"/>
        </w:rPr>
        <w:t>ΜΑΡΙΝΟΠΟΥΛΟ</w:t>
      </w:r>
      <w:r>
        <w:rPr>
          <w:rFonts w:eastAsia="Times New Roman" w:cs="Times New Roman"/>
        </w:rPr>
        <w:t>Σ</w:t>
      </w:r>
      <w:r>
        <w:rPr>
          <w:rFonts w:eastAsia="Times New Roman" w:cs="Times New Roman"/>
        </w:rPr>
        <w:t xml:space="preserve"> Α.Ε.</w:t>
      </w:r>
      <w:r>
        <w:rPr>
          <w:rFonts w:eastAsia="Times New Roman" w:cs="Times New Roman"/>
        </w:rPr>
        <w:t>», αυτής της αλυσίδας με τους δώδεκα χιλιάδες εργαζόμενους. Μπορεί να είναι δόλια, μπορεί και να μην είναι. Όμως, το σίγουρο είναι ότι οι μεγαλομέτοχοι αυτής της εταιρείας, όπως και των άλλων εταιρειών που πτωχεύουν, δεν πρόκειται να μείνουν στην ψάθα. Έχο</w:t>
      </w:r>
      <w:r>
        <w:rPr>
          <w:rFonts w:eastAsia="Times New Roman" w:cs="Times New Roman"/>
        </w:rPr>
        <w:t xml:space="preserve">υν διασφαλιστεί με πολλούς τρόπους, με offshore, με φορολογικούς παραδείσους και με ακίνητα στο εξωτερικό. Αυτοί που θα βρεθούν σε επώδυνη θέση είναι οι εργαζόμενοι, που τους χρωστούν δεδουλευμένα και θα χάσουν και τις θέσεις εργασίας τους. </w:t>
      </w:r>
    </w:p>
    <w:p w14:paraId="0D044F1B" w14:textId="77777777" w:rsidR="00510C84" w:rsidRDefault="007027BA">
      <w:pPr>
        <w:spacing w:after="0" w:line="600" w:lineRule="auto"/>
        <w:ind w:firstLine="567"/>
        <w:contextualSpacing/>
        <w:jc w:val="both"/>
        <w:rPr>
          <w:rFonts w:eastAsia="Times New Roman" w:cs="Times New Roman"/>
        </w:rPr>
      </w:pPr>
      <w:r>
        <w:rPr>
          <w:rFonts w:eastAsia="Times New Roman" w:cs="Times New Roman"/>
        </w:rPr>
        <w:t>Άρα, τι υπερασ</w:t>
      </w:r>
      <w:r>
        <w:rPr>
          <w:rFonts w:eastAsia="Times New Roman" w:cs="Times New Roman"/>
        </w:rPr>
        <w:t>πίζεστε; Ένα σύστημα, το οποίο δίνει το δικαίωμα στον κάθε κεφαλαιοκράτη να προσλαμβάνει και να απολύει, να πτωχεύει και να επενδύει όποτε θέλει, όπως θέλει, μόνο και μόνο για να προστατεύσει το καπιταλιστικό του κέρδος. Κι αυτό το δικαίωμα τους το παρέχετ</w:t>
      </w:r>
      <w:r>
        <w:rPr>
          <w:rFonts w:eastAsia="Times New Roman" w:cs="Times New Roman"/>
        </w:rPr>
        <w:t xml:space="preserve">ε. </w:t>
      </w:r>
    </w:p>
    <w:p w14:paraId="0D044F1C" w14:textId="77777777" w:rsidR="00510C84" w:rsidRDefault="007027BA">
      <w:pPr>
        <w:spacing w:after="0" w:line="600" w:lineRule="auto"/>
        <w:ind w:firstLine="567"/>
        <w:contextualSpacing/>
        <w:jc w:val="both"/>
        <w:rPr>
          <w:rFonts w:eastAsia="Times New Roman" w:cs="Times New Roman"/>
        </w:rPr>
      </w:pPr>
      <w:r>
        <w:rPr>
          <w:rFonts w:eastAsia="Times New Roman" w:cs="Times New Roman"/>
        </w:rPr>
        <w:t xml:space="preserve">Φτάσατε μάλιστα στο σημείο να αλλάξετε τον Πτωχευτικό Κώδικα για να γίνεται πολύ πιο γρήγορα και πολύ πιο εύκολα η διαδικασία των πτωχεύσεων. </w:t>
      </w:r>
    </w:p>
    <w:p w14:paraId="0D044F1D" w14:textId="77777777" w:rsidR="00510C84" w:rsidRDefault="007027BA">
      <w:pPr>
        <w:spacing w:after="0" w:line="600" w:lineRule="auto"/>
        <w:ind w:firstLine="567"/>
        <w:contextualSpacing/>
        <w:jc w:val="both"/>
        <w:rPr>
          <w:rFonts w:eastAsia="Times New Roman" w:cs="Times New Roman"/>
        </w:rPr>
      </w:pPr>
      <w:r>
        <w:rPr>
          <w:rFonts w:eastAsia="Times New Roman" w:cs="Times New Roman"/>
        </w:rPr>
        <w:t>Σχετικά με τα τεράστια θαλασσοδάνεια</w:t>
      </w:r>
      <w:r>
        <w:rPr>
          <w:rFonts w:eastAsia="Times New Roman" w:cs="Times New Roman"/>
        </w:rPr>
        <w:t>,</w:t>
      </w:r>
      <w:r>
        <w:rPr>
          <w:rFonts w:eastAsia="Times New Roman" w:cs="Times New Roman"/>
        </w:rPr>
        <w:t xml:space="preserve"> που έχουν πάρει οι μεγάλοι επιχειρηματικοί όμιλοι, οι οικονομικοί εισαγ</w:t>
      </w:r>
      <w:r>
        <w:rPr>
          <w:rFonts w:eastAsia="Times New Roman" w:cs="Times New Roman"/>
        </w:rPr>
        <w:t xml:space="preserve">γελείς μιλούν για τριακόσιους μεγάλους επιχειρηματικούς ομίλους, που ερευνούν και έχουν πάρει θαλασσοδάνεια. Και δεν είναι μόνο τα μέσα μαζικής ενημέρωσης, είναι και πάρα πολύ άλλοι ευυπόληπτοι άνθρωποι της αστικής τάξης. </w:t>
      </w:r>
    </w:p>
    <w:p w14:paraId="0D044F1E" w14:textId="77777777" w:rsidR="00510C84" w:rsidRDefault="007027BA">
      <w:pPr>
        <w:spacing w:after="0" w:line="600" w:lineRule="auto"/>
        <w:ind w:firstLine="567"/>
        <w:contextualSpacing/>
        <w:jc w:val="both"/>
        <w:rPr>
          <w:rFonts w:eastAsia="Times New Roman" w:cs="Times New Roman"/>
        </w:rPr>
      </w:pPr>
      <w:r>
        <w:rPr>
          <w:rFonts w:eastAsia="Times New Roman" w:cs="Times New Roman"/>
        </w:rPr>
        <w:t>Τρίτον, δίνετε τεράστια σκανδαλώδ</w:t>
      </w:r>
      <w:r>
        <w:rPr>
          <w:rFonts w:eastAsia="Times New Roman" w:cs="Times New Roman"/>
        </w:rPr>
        <w:t>η κίνητρα και φοροαπαλλαγές στους εφοπλιστές. Με τον αναπτυξιακό νόμο τους χρηματοδοτείτε με νέα πακέτα. Αυτοί, λοιπόν, ευθύνονται για την επιδείνωση της θέσης της εργατικής τάξης, της λαϊκής οικογένειας, για τη φτώχεια, για την εξαθλίωση και για την ανεργ</w:t>
      </w:r>
      <w:r>
        <w:rPr>
          <w:rFonts w:eastAsia="Times New Roman" w:cs="Times New Roman"/>
        </w:rPr>
        <w:t>ία. Και γι’ αυτό, όσο αυτό δεν αποκαλύπτεται, τα κόμματα</w:t>
      </w:r>
      <w:r>
        <w:rPr>
          <w:rFonts w:eastAsia="Times New Roman" w:cs="Times New Roman"/>
        </w:rPr>
        <w:t>,</w:t>
      </w:r>
      <w:r>
        <w:rPr>
          <w:rFonts w:eastAsia="Times New Roman" w:cs="Times New Roman"/>
        </w:rPr>
        <w:t xml:space="preserve"> που παίζουν το παιχνίδι και εξυπηρετούν τα συμφέροντά τους, τα θεωρούμε αντιδραστικά. </w:t>
      </w:r>
    </w:p>
    <w:p w14:paraId="0D044F1F" w14:textId="77777777" w:rsidR="00510C84" w:rsidRDefault="007027BA">
      <w:pPr>
        <w:spacing w:after="0" w:line="600" w:lineRule="auto"/>
        <w:ind w:firstLine="567"/>
        <w:contextualSpacing/>
        <w:jc w:val="both"/>
        <w:rPr>
          <w:rFonts w:eastAsia="Times New Roman" w:cs="Times New Roman"/>
        </w:rPr>
      </w:pPr>
      <w:r>
        <w:rPr>
          <w:rFonts w:eastAsia="Times New Roman" w:cs="Times New Roman"/>
        </w:rPr>
        <w:t>Να, λοιπόν, πώς απαντάμε και στην πρόκληση του κ. Λεβέντη και γιατί τον χαρακτηρίζουμε αντιδραστικό. Γιατί είνα</w:t>
      </w:r>
      <w:r>
        <w:rPr>
          <w:rFonts w:eastAsia="Times New Roman" w:cs="Times New Roman"/>
        </w:rPr>
        <w:t>ι φορέας της πιο αντιδραστικής και σκοταδιστικής αντίληψης, δηλαδή</w:t>
      </w:r>
      <w:r>
        <w:rPr>
          <w:rFonts w:eastAsia="Times New Roman" w:cs="Times New Roman"/>
        </w:rPr>
        <w:t>,</w:t>
      </w:r>
      <w:r>
        <w:rPr>
          <w:rFonts w:eastAsia="Times New Roman" w:cs="Times New Roman"/>
        </w:rPr>
        <w:t xml:space="preserve"> ότι για τα προβλήματα, για τη φτώχεια, την εξαθλίωση και την ανεργία φταίνε οι συντάξεις και δεν φταίνε οι κεφαλαιοκράτες. Αυτός είναι ο λόγος. Και γι’ αυτό είναι φορέας σκοταδιστικής αντί</w:t>
      </w:r>
      <w:r>
        <w:rPr>
          <w:rFonts w:eastAsia="Times New Roman" w:cs="Times New Roman"/>
        </w:rPr>
        <w:t xml:space="preserve">ληψης. </w:t>
      </w:r>
    </w:p>
    <w:p w14:paraId="0D044F20" w14:textId="77777777" w:rsidR="00510C84" w:rsidRDefault="007027BA">
      <w:pPr>
        <w:spacing w:after="0" w:line="600" w:lineRule="auto"/>
        <w:ind w:firstLine="567"/>
        <w:contextualSpacing/>
        <w:jc w:val="both"/>
        <w:rPr>
          <w:rFonts w:eastAsia="Times New Roman" w:cs="Times New Roman"/>
        </w:rPr>
      </w:pPr>
      <w:r>
        <w:rPr>
          <w:rFonts w:eastAsia="Times New Roman" w:cs="Times New Roman"/>
        </w:rPr>
        <w:t>(Στο σημείο αυτό κτυπάει το κουδούνι λήξεως του χρόνου ομιλίας του κυρίου Βουλευτή)</w:t>
      </w:r>
    </w:p>
    <w:p w14:paraId="0D044F21"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Εμείς, λοιπόν, λέμε ότι σήμερα ο λαός με αυτές τις συνθήκες –και ολοκληρώνω με αυτό, κύριε Πρόεδρε και ευχαριστώ πολύ- έχει όλη τη συσσωρευμένη εμπειρία και γνωρίζε</w:t>
      </w:r>
      <w:r>
        <w:rPr>
          <w:rFonts w:eastAsia="Times New Roman" w:cs="Times New Roman"/>
          <w:szCs w:val="24"/>
        </w:rPr>
        <w:t xml:space="preserve">ι ότι εντός της «Σκύλλας και της Χάρυβδης» του καπιταλιστικού συστήματος, εντός της συμμετοχής της Ελλάδας στην </w:t>
      </w:r>
      <w:r>
        <w:rPr>
          <w:rFonts w:eastAsia="Times New Roman"/>
          <w:szCs w:val="24"/>
        </w:rPr>
        <w:t xml:space="preserve">Ευρωπαϊκή Ένωση </w:t>
      </w:r>
      <w:r>
        <w:rPr>
          <w:rFonts w:eastAsia="Times New Roman" w:cs="Times New Roman"/>
          <w:szCs w:val="24"/>
        </w:rPr>
        <w:t xml:space="preserve">και στους υπόλοιπους ιμπεριαλιστικούς οργανισμούς δεν πρόκειται να δει άσπρη μέρα. </w:t>
      </w:r>
    </w:p>
    <w:p w14:paraId="0D044F22"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Αντίθετα, θα δει τη θέση του να χειροτερεύει</w:t>
      </w:r>
      <w:r>
        <w:rPr>
          <w:rFonts w:eastAsia="Times New Roman" w:cs="Times New Roman"/>
          <w:szCs w:val="24"/>
        </w:rPr>
        <w:t xml:space="preserve"> και να επιδεινώνεται είτε σχετικά είτε και απόλυτα. Θα δει τις τεράστιες ανάγκες τις οποίες έχει να μην μπορούν να ικανοποιούνται, ενώ υπάρχουν οι παραγωγικές αντικειμενικές δυνατότητες να ικανοποιηθούν οι λαϊκές ανάγκες. </w:t>
      </w:r>
    </w:p>
    <w:p w14:paraId="0D044F23"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γι’ αυτόν ακριβώς τον λόγο λ</w:t>
      </w:r>
      <w:r>
        <w:rPr>
          <w:rFonts w:eastAsia="Times New Roman" w:cs="Times New Roman"/>
          <w:szCs w:val="24"/>
        </w:rPr>
        <w:t>έμε ότι ο λαός δεν πρέπει να έχει καμμία αυταπάτη και ότι πρέπει σήμερα να οργανώσει την πάλη του για συνολικότερες ρήξεις και ανατροπές. Μέσα σε αυτό το πλαίσιο πρέπει να αντέξει και την πάλη ενάντια στις ιδιωτικοποιήσεις και να μη μένει σε παρωχημένα συν</w:t>
      </w:r>
      <w:r>
        <w:rPr>
          <w:rFonts w:eastAsia="Times New Roman" w:cs="Times New Roman"/>
          <w:szCs w:val="24"/>
        </w:rPr>
        <w:t xml:space="preserve">θήματα, να παραμείνει το λιμάνι υπό δημόσιο έλεγχο και ας το λυμαίνονται οι εφοπλιστές. </w:t>
      </w:r>
    </w:p>
    <w:p w14:paraId="0D044F24"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D044F25"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Εγώ ευχαριστώ. </w:t>
      </w:r>
    </w:p>
    <w:p w14:paraId="0D044F26" w14:textId="77777777" w:rsidR="00510C84" w:rsidRDefault="007027BA">
      <w:pPr>
        <w:spacing w:line="600" w:lineRule="auto"/>
        <w:ind w:firstLine="720"/>
        <w:contextualSpacing/>
        <w:jc w:val="both"/>
        <w:rPr>
          <w:rFonts w:eastAsia="Times New Roman" w:cs="Times New Roman"/>
          <w:szCs w:val="24"/>
        </w:rPr>
      </w:pPr>
      <w:r>
        <w:rPr>
          <w:rFonts w:eastAsia="Times New Roman"/>
          <w:szCs w:val="24"/>
        </w:rPr>
        <w:t xml:space="preserve">Ο κ. Γρηγοράκος, Ανεξάρτητος Βουλευτής, έχει τον λόγο. </w:t>
      </w:r>
      <w:r>
        <w:rPr>
          <w:rFonts w:eastAsia="Times New Roman" w:cs="Times New Roman"/>
          <w:szCs w:val="24"/>
        </w:rPr>
        <w:t xml:space="preserve">  </w:t>
      </w:r>
    </w:p>
    <w:p w14:paraId="0D044F27"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Κύριε Πρόεδρε, κύριο</w:t>
      </w:r>
      <w:r>
        <w:rPr>
          <w:rFonts w:eastAsia="Times New Roman" w:cs="Times New Roman"/>
          <w:szCs w:val="24"/>
        </w:rPr>
        <w:t xml:space="preserve">ι Υπουργοί, κυρίες και κύριοι συνάδελφοι, έρχομαι από μια συζήτηση για το Σύνταγμα και τη </w:t>
      </w:r>
      <w:r>
        <w:rPr>
          <w:rFonts w:eastAsia="Times New Roman" w:cs="Times New Roman"/>
          <w:szCs w:val="24"/>
        </w:rPr>
        <w:t>δ</w:t>
      </w:r>
      <w:r>
        <w:rPr>
          <w:rFonts w:eastAsia="Times New Roman" w:cs="Times New Roman"/>
          <w:szCs w:val="24"/>
        </w:rPr>
        <w:t xml:space="preserve">ημοκρατία με τίτλο «Εν ου παικτοίς». </w:t>
      </w:r>
    </w:p>
    <w:p w14:paraId="0D044F28"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παιχνίδια! Εγώ σήμερα απογοητεύθηκα, διότι ήξερα ότι είχατε τις αντιρρήσεις σας για το λιμάνι, για τον ΟΛΠ, για </w:t>
      </w:r>
      <w:r>
        <w:rPr>
          <w:rFonts w:eastAsia="Times New Roman" w:cs="Times New Roman"/>
          <w:szCs w:val="24"/>
        </w:rPr>
        <w:t xml:space="preserve">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Περίμενα πια μια πιο σώφρονα συμπεριφορά, όχι αυτό που έγινε σήμερα, «άντε, διορθώνεται-δεν διορθώνεται, επιστολές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και όλα αυτά. </w:t>
      </w:r>
    </w:p>
    <w:p w14:paraId="0D044F29"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Είσαστε «μανούλες», όπως έλεγε και ο Σταυρίδης στον Παπαμιχαήλ, «μωρέ, τι μανούλα είσαι εσύ!» -θυμάσ</w:t>
      </w:r>
      <w:r>
        <w:rPr>
          <w:rFonts w:eastAsia="Times New Roman" w:cs="Times New Roman"/>
          <w:szCs w:val="24"/>
        </w:rPr>
        <w:t>τε- στην κωμωδία για το χαρτί το γαλλικό ή το σουηδικό. Μεγάλες «μανούλες»! Αυτό πρέπει να το παραδεχθούμε. Γι’ αυτό θα βγάλετε και θα εξάγετε μάλλον και τεχνογνωσία πώς το «όχι» μπορεί να το κάνει κανείς «ναι». Γίνεται προσπάθεια να γίνει αυτό αυτές τις μ</w:t>
      </w:r>
      <w:r>
        <w:rPr>
          <w:rFonts w:eastAsia="Times New Roman" w:cs="Times New Roman"/>
          <w:szCs w:val="24"/>
        </w:rPr>
        <w:t xml:space="preserve">έρες και πρέπει για το συμφέρον της Ευρώπης να εξάγετε αυτή την τεχνογνωσία πώς κάνετε το «όχι» «ναι». </w:t>
      </w:r>
    </w:p>
    <w:p w14:paraId="0D044F2A"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κύριε Υπουργέ, διαφωνείτε. Το έχετε δηλώσει. Σας ακούω εδώ και πέντε χρόνια να διαφωνείτε με αυτά. Και σας εκτιμώ αφάνταστα. Όταν ο Υπουργός διαφω</w:t>
      </w:r>
      <w:r>
        <w:rPr>
          <w:rFonts w:eastAsia="Times New Roman" w:cs="Times New Roman"/>
          <w:szCs w:val="24"/>
        </w:rPr>
        <w:t>νεί, πάει σπίτι του. Απλά πράγματα! Με εξαναγκάζετε να σας κατηγορήσω για θεσιθήρα. Διαφωνείτε. Και επειδή διαφωνείτε και δεν είναι μέσα στο κύτταρό σας αυτό που κάνετε, δεν το πιστεύετε. Και γι’ αυτό έγινε όλο αυτό που έγινε σήμερα με τις επιστολές, τις δ</w:t>
      </w:r>
      <w:r>
        <w:rPr>
          <w:rFonts w:eastAsia="Times New Roman" w:cs="Times New Roman"/>
          <w:szCs w:val="24"/>
        </w:rPr>
        <w:t xml:space="preserve">ιορθώσεις, τις παρα-διορθώσεις. Δεν θα είχε γίνει τίποτα, διότι στην ιδιωτικοποίηση η πλειοψηφία των κομμάτων της Βουλής συμφωνεί. </w:t>
      </w:r>
    </w:p>
    <w:p w14:paraId="0D044F2B"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Απλούστατα, εσείς είστε –έτσι, να το πω εντός εισαγωγικών- «πιο επιτυχημένοι» στην εφαρμογή του σκληρού μνημονίου και θέλετε</w:t>
      </w:r>
      <w:r>
        <w:rPr>
          <w:rFonts w:eastAsia="Times New Roman" w:cs="Times New Roman"/>
          <w:szCs w:val="24"/>
        </w:rPr>
        <w:t xml:space="preserve"> να τα περάσετε όλα χωρίς να λυθεί μύτη. Όμως, δυστυχώς, το χάσατε το παιχνίδι και λύθηκε η μύτη σήμερα. Σας κατηγορεί όλος ο κόσμος.</w:t>
      </w:r>
    </w:p>
    <w:p w14:paraId="0D044F2C"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Δεν θα μπορούσα, όμως, να μη μιλήσω για κάτι που συνέβη χθες στο χωριό μου. Το χωριό μου είναι ένα πολύ μικρό χωριουδάκι τ</w:t>
      </w:r>
      <w:r>
        <w:rPr>
          <w:rFonts w:eastAsia="Times New Roman" w:cs="Times New Roman"/>
          <w:szCs w:val="24"/>
        </w:rPr>
        <w:t>ης Λακωνίας. Έχει τριάντα με σαράντα κατοίκους τον χειμώνα. Το καλοκαίρι άντε με κάτι Αμερικάνους να έχει εκατό. Εμφανίστηκε το ΣΔΟΕ και έκλεισε δυο καφενεδάκια</w:t>
      </w:r>
      <w:r>
        <w:rPr>
          <w:rFonts w:eastAsia="Times New Roman" w:cs="Times New Roman"/>
          <w:szCs w:val="24"/>
        </w:rPr>
        <w:t>,</w:t>
      </w:r>
      <w:r>
        <w:rPr>
          <w:rFonts w:eastAsia="Times New Roman" w:cs="Times New Roman"/>
          <w:szCs w:val="24"/>
        </w:rPr>
        <w:t xml:space="preserve"> που τα είχαν δυο συνταξιούχες των ογδόντα, ογδόντα πέντε χρόνων. Τα έκλεισε. Τα σφράγισε. </w:t>
      </w:r>
    </w:p>
    <w:p w14:paraId="0D044F2D"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Εγώ ντρέπομαι γι’ αυτό και ξέρω ότι και οι συνάδελφοί μου εδώ όλων των παρατάξεων ντρεπόμαστε γι’ αυτά, γιατί ξέρουμε ότι την ίδια στιγμή η φοροδιαφυγή είναι στα ύψη εκεί που δεν τολμάει να πάει κανείς από το ΣΔΟΕ. Πήγε, λοιπόν, σε ένα μικρό χωριό. </w:t>
      </w:r>
    </w:p>
    <w:p w14:paraId="0D044F2E"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Ήρθε, </w:t>
      </w:r>
      <w:r>
        <w:rPr>
          <w:rFonts w:eastAsia="Times New Roman" w:cs="Times New Roman"/>
          <w:szCs w:val="24"/>
        </w:rPr>
        <w:t>λοιπόν, η ώρα όλοι μας να βάλουμε τα πράγματα κάτω και να βρούμε τη χρυσή τομή, πώς θα διατηρήσουμε αυτή την ύπαιθρο που πεθαίνει, αιμορραγεί. Και είναι κάποια καφενεδάκια τα οποία τα έχουν αυτοί που μένουν εκεί, για να συγκεντρώνονται, να βλέπει ο ένας το</w:t>
      </w:r>
      <w:r>
        <w:rPr>
          <w:rFonts w:eastAsia="Times New Roman" w:cs="Times New Roman"/>
          <w:szCs w:val="24"/>
        </w:rPr>
        <w:t>ν άλλο, να βλέπουν τον γιατρό, ή –ξέρω εγώ- να πηγαίνει ο μανάβης ή να πηγαίνει ο ψαράς να τους εφοδιάζει στα άγονα χωριά της Ελλάδος. Πρέπει, λοιπόν, να βρούμε τη χρυσή τομή και να βρούμε και τη λύση. Δεν κλείνει το ΣΔΟΕ τα καφενεδάκια, όπου ο καφές κάνει</w:t>
      </w:r>
      <w:r>
        <w:rPr>
          <w:rFonts w:eastAsia="Times New Roman" w:cs="Times New Roman"/>
          <w:szCs w:val="24"/>
        </w:rPr>
        <w:t xml:space="preserve"> 0,50 ευρώ. </w:t>
      </w:r>
    </w:p>
    <w:p w14:paraId="0D044F2F"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Ελάτε, κύριε Υπουργέ, να σας κεράσουμε στο χωριό μου! </w:t>
      </w:r>
    </w:p>
    <w:p w14:paraId="0D044F30" w14:textId="77777777" w:rsidR="00510C84" w:rsidRDefault="007027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πάρουμε θέση, κυρίες και κύριοι συνάδελφοι. </w:t>
      </w:r>
    </w:p>
    <w:p w14:paraId="0D044F31" w14:textId="77777777" w:rsidR="00510C84" w:rsidRDefault="007027BA">
      <w:pPr>
        <w:spacing w:line="600" w:lineRule="auto"/>
        <w:ind w:firstLine="720"/>
        <w:contextualSpacing/>
        <w:jc w:val="both"/>
        <w:rPr>
          <w:rFonts w:eastAsia="Times New Roman"/>
          <w:szCs w:val="24"/>
        </w:rPr>
      </w:pPr>
      <w:r>
        <w:rPr>
          <w:rFonts w:eastAsia="Times New Roman"/>
          <w:szCs w:val="24"/>
        </w:rPr>
        <w:t>Άκουγα εχθές σε ένα ραδιόφωνο τον πρόεδρο του ΣΔΟΕ, των εφοριακών και είπε κάποια στιγμή και αισθάνθηκα ντροπή -ειδικά σήμερα με αυτό</w:t>
      </w:r>
      <w:r>
        <w:rPr>
          <w:rFonts w:eastAsia="Times New Roman"/>
          <w:szCs w:val="24"/>
        </w:rPr>
        <w:t xml:space="preserve"> που έγινε στο χωριό μου- ότι δεν έχει εφορία η Μύκονος. </w:t>
      </w:r>
    </w:p>
    <w:p w14:paraId="0D044F32" w14:textId="77777777" w:rsidR="00510C84" w:rsidRDefault="007027BA">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0D044F33"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ΑΝΤΩΝΙΟΣ ΣΥΡΙΓΟΣ: </w:t>
      </w:r>
      <w:r>
        <w:rPr>
          <w:rFonts w:eastAsia="Times New Roman"/>
          <w:szCs w:val="24"/>
        </w:rPr>
        <w:t>Ποιος την κατάργησε;</w:t>
      </w:r>
    </w:p>
    <w:p w14:paraId="0D044F34"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Ποιος την κατάργησε;</w:t>
      </w:r>
    </w:p>
    <w:p w14:paraId="0D044F35"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Γιατί δεν την φτιάχνετε;</w:t>
      </w:r>
    </w:p>
    <w:p w14:paraId="0D044F36"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μου είπε πριν λίγο </w:t>
      </w:r>
      <w:r>
        <w:rPr>
          <w:rFonts w:eastAsia="Times New Roman" w:cs="Times New Roman"/>
          <w:szCs w:val="24"/>
        </w:rPr>
        <w:t>ο κ. Εμμανουηλίδης ότι υπάρχουν ενάμισι εκατομμύριο άνεργοι. Τι κάνατε εσείς; Τους μειώσατε έστω κατά έναν; Τι λέτε τώρα; Μίλησε προηγουμένως για 300 δισεκατομμύρια χρέος. Σε έναν χρόνο 100 δισεκατομμύρια! Εγώ δεν ήθελα να μπω σε αυτή τη διαδικασία. Μην μι</w:t>
      </w:r>
      <w:r>
        <w:rPr>
          <w:rFonts w:eastAsia="Times New Roman" w:cs="Times New Roman"/>
          <w:szCs w:val="24"/>
        </w:rPr>
        <w:t xml:space="preserve">λάτε λοιπόν. Ενάμιση χρόνο τι κάνατε; </w:t>
      </w:r>
    </w:p>
    <w:p w14:paraId="0D044F37"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Τα όνειρά μας.</w:t>
      </w:r>
    </w:p>
    <w:p w14:paraId="0D044F38"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Τα όνειρά σας! Την απάτη την κάνατε εξαπάτηση. Τα όνειρά σας! Αυτό ήταν. Αυτό κάνατε.</w:t>
      </w:r>
    </w:p>
    <w:p w14:paraId="0D044F39"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Προηγουμένως είχαμε τον κ. Λεβέντη εδώ, ο οποίος ήταν φοβερός υποστηρικτής της α</w:t>
      </w:r>
      <w:r>
        <w:rPr>
          <w:rFonts w:eastAsia="Times New Roman" w:cs="Times New Roman"/>
          <w:szCs w:val="24"/>
        </w:rPr>
        <w:t xml:space="preserve">πλής αναλογικής! Χριστιανέ μου, δεν βλέπεις ότι με την ενισχυμένη αναλογική κυβέρνηση δεν υπάρχει; Υπάρχει κυβέρνηση; Πού είσαστε; Μπορείτε να πάτε στα χωριά σας; Για πηγαίνετε! </w:t>
      </w:r>
    </w:p>
    <w:p w14:paraId="0D044F3A" w14:textId="77777777" w:rsidR="00510C84" w:rsidRDefault="007027BA">
      <w:pPr>
        <w:tabs>
          <w:tab w:val="left" w:pos="5123"/>
        </w:tabs>
        <w:spacing w:line="600" w:lineRule="auto"/>
        <w:ind w:firstLine="720"/>
        <w:contextualSpacing/>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δ</w:t>
      </w:r>
      <w:r>
        <w:rPr>
          <w:rFonts w:eastAsia="Times New Roman" w:cs="Times New Roman"/>
          <w:szCs w:val="24"/>
        </w:rPr>
        <w:t>ιαμαρτυρίες από την πτέρυγα του ΣΥΡΙΖΑ)</w:t>
      </w:r>
    </w:p>
    <w:p w14:paraId="0D044F3B" w14:textId="77777777" w:rsidR="00510C84" w:rsidRDefault="007027BA">
      <w:pPr>
        <w:tabs>
          <w:tab w:val="left" w:pos="5123"/>
        </w:tabs>
        <w:spacing w:line="600" w:lineRule="auto"/>
        <w:ind w:firstLine="720"/>
        <w:contextualSpacing/>
        <w:rPr>
          <w:rFonts w:eastAsia="Times New Roman" w:cs="Times New Roman"/>
          <w:szCs w:val="24"/>
        </w:rPr>
      </w:pPr>
      <w:r>
        <w:rPr>
          <w:rFonts w:eastAsia="Times New Roman" w:cs="Times New Roman"/>
          <w:szCs w:val="24"/>
        </w:rPr>
        <w:t>Ναι, πηγαίνετε, πηγαίνετε</w:t>
      </w:r>
      <w:r>
        <w:rPr>
          <w:rFonts w:eastAsia="Times New Roman" w:cs="Times New Roman"/>
          <w:szCs w:val="24"/>
        </w:rPr>
        <w:t>! Θα περάσετε καλά! Μωρέ, θα πάτε. Το καλοκαίρι θα περάσετε καλά!</w:t>
      </w:r>
    </w:p>
    <w:p w14:paraId="0D044F3C"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Δεν ντρέπεσαι; Τι είναι αυτά που λες;</w:t>
      </w:r>
    </w:p>
    <w:p w14:paraId="0D044F3D"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Ποιος το είπε αυτό;</w:t>
      </w:r>
    </w:p>
    <w:p w14:paraId="0D044F3E"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Εγώ το είπα! Ακούς εκεί «δεν μπορούμε να πάμε στα χωριά μας»!</w:t>
      </w:r>
    </w:p>
    <w:p w14:paraId="0D044F3F"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w:t>
      </w:r>
      <w:r>
        <w:rPr>
          <w:rFonts w:eastAsia="Times New Roman" w:cs="Times New Roman"/>
          <w:b/>
          <w:szCs w:val="24"/>
        </w:rPr>
        <w:t>ΓΡΗΓΟΡΑΚΟΣ:</w:t>
      </w:r>
      <w:r>
        <w:rPr>
          <w:rFonts w:eastAsia="Times New Roman" w:cs="Times New Roman"/>
          <w:szCs w:val="24"/>
        </w:rPr>
        <w:t xml:space="preserve"> Δεν ντρέπομαι καθόλου. Ειλικρινά δεν ντρέπομαι καθόλου, που θέλω τη χώρα και δεν θέλω το προσωπικό, ιδιοτελές συμφέρον κανενός Βουλευτή και κανενός κόμματος. Αυτή τη χώρα, κύριε συνάδελφε, κάποιοι την έχουν πληρώσει πολύ ακριβά και γι’ αυτήν τη</w:t>
      </w:r>
      <w:r>
        <w:rPr>
          <w:rFonts w:eastAsia="Times New Roman" w:cs="Times New Roman"/>
          <w:szCs w:val="24"/>
        </w:rPr>
        <w:t xml:space="preserve"> χώρα έφτασαν από το 45% στο 4%. Έφτασαν στο 4%. Μην φοβάστε.</w:t>
      </w:r>
    </w:p>
    <w:p w14:paraId="0D044F40"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ΓΕΩΡΓΙΟΣ ΠΑΝΤΖΑΣ:</w:t>
      </w:r>
      <w:r>
        <w:rPr>
          <w:rFonts w:eastAsia="Times New Roman" w:cs="Times New Roman"/>
          <w:szCs w:val="24"/>
        </w:rPr>
        <w:t xml:space="preserve"> Κάποιοι την κατάκλεψαν.</w:t>
      </w:r>
    </w:p>
    <w:p w14:paraId="0D044F41"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μη διακόπτετε και να μη γίνεται διάλογος.</w:t>
      </w:r>
    </w:p>
    <w:p w14:paraId="0D044F42"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Είναι ντροπή αυτά που κάνετε για την Αριστε</w:t>
      </w:r>
      <w:r>
        <w:rPr>
          <w:rFonts w:eastAsia="Times New Roman" w:cs="Times New Roman"/>
          <w:szCs w:val="24"/>
        </w:rPr>
        <w:t>ρά!</w:t>
      </w:r>
    </w:p>
    <w:p w14:paraId="0D044F43"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 xml:space="preserve">Προηγουμένως είδα τον κ. Λεβέντη μεγάλο υποστηρικτή της απλής αναλογικής! Κύριοι συνάδελφοι, η εξουσιομανία παίζει επικίνδυνα παιχνίδια. Πήγαν κάποιοι να το κάνουν το ’89. Πήγαν κάποιοι να το κάνουν το 2000. Πήγαν το 2004 να αλλάξουν εκλογικούς νόμους </w:t>
      </w:r>
      <w:r>
        <w:rPr>
          <w:rFonts w:eastAsia="Times New Roman" w:cs="Times New Roman"/>
          <w:szCs w:val="24"/>
        </w:rPr>
        <w:t>και έπεσαν μέσα. Μέσα έπεσαν όλοι αυτοί. Τους ξέρετε και τον Κουτσόγιωργα και τον Σκανδαλίδη και τον Παυλόπουλο. Όταν πήγαιναν να αλλάξουν τον εκλογικό νόμο, μέσα έπεφταν.</w:t>
      </w:r>
    </w:p>
    <w:p w14:paraId="0D044F44"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 xml:space="preserve"> Ο εκλογικός νόμος είναι αποτέλεσμα του περιβάλλοντος και των κοινωνικών συνθηκών</w:t>
      </w:r>
      <w:r>
        <w:rPr>
          <w:rFonts w:eastAsia="Times New Roman" w:cs="Times New Roman"/>
          <w:szCs w:val="24"/>
        </w:rPr>
        <w:t>,</w:t>
      </w:r>
      <w:r>
        <w:rPr>
          <w:rFonts w:eastAsia="Times New Roman" w:cs="Times New Roman"/>
          <w:szCs w:val="24"/>
        </w:rPr>
        <w:t xml:space="preserve"> π</w:t>
      </w:r>
      <w:r>
        <w:rPr>
          <w:rFonts w:eastAsia="Times New Roman" w:cs="Times New Roman"/>
          <w:szCs w:val="24"/>
        </w:rPr>
        <w:t>ου επικρατούν στη συγκεκριμένη πολιτική στιγμή. Υπήρχε η απλή αναλογική ως εκλογικός νόμος και παλιά με τον Παπαναστασίου. Το είπε κάποιος προηγουμένως. Υπήρχε απλή αναλογική.</w:t>
      </w:r>
    </w:p>
    <w:p w14:paraId="0D044F45"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 xml:space="preserve"> Όμως, αυτήν τη στιγμή η Ελλάδα δεν έχει ανάγκη από αυτά. Η Ελλάδα έχει ανάγκη α</w:t>
      </w:r>
      <w:r>
        <w:rPr>
          <w:rFonts w:eastAsia="Times New Roman" w:cs="Times New Roman"/>
          <w:szCs w:val="24"/>
        </w:rPr>
        <w:t>πό ομοψυχία αυτήν τη στιγμή. Πρέπει να κυβερνηθεί η χώρα. Πρέπει να βάλουμε όλοι πλάτη, διότι και εσείς πια φορτωθήκατε το τρίτο, το αδυσώπητο μνημόνιο και μιας και το κάνατε αυτό εμείς δεν έχουμε αντίρρηση. Μην μας τα λέτε όμως και συνέχεια! Μην μας τα λέ</w:t>
      </w:r>
      <w:r>
        <w:rPr>
          <w:rFonts w:eastAsia="Times New Roman" w:cs="Times New Roman"/>
          <w:szCs w:val="24"/>
        </w:rPr>
        <w:t>τε, γιατί ξέρουμε πού ήσασταν πριν πάτε στον ΣΥΡΙΖΑ. Αφήστε, λοιπόν, να μην τα πληρώνει το 4% και το 5%.</w:t>
      </w:r>
    </w:p>
    <w:p w14:paraId="0D044F46"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ΠΑΝΤΖΑΣ: </w:t>
      </w:r>
      <w:r>
        <w:rPr>
          <w:rFonts w:eastAsia="Times New Roman" w:cs="Times New Roman"/>
          <w:szCs w:val="24"/>
        </w:rPr>
        <w:t>Πού ήμασταν;</w:t>
      </w:r>
    </w:p>
    <w:p w14:paraId="0D044F47"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Με ρωτάς εσύ πού ήσουν; </w:t>
      </w:r>
    </w:p>
    <w:p w14:paraId="0D044F48"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ΠΑΝΤΖΑΣ: </w:t>
      </w:r>
      <w:r>
        <w:rPr>
          <w:rFonts w:eastAsia="Times New Roman" w:cs="Times New Roman"/>
          <w:szCs w:val="24"/>
        </w:rPr>
        <w:t>Ναι, εγώ!</w:t>
      </w:r>
    </w:p>
    <w:p w14:paraId="0D044F49"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Στο ΠΑΣΟΚ ήσουν! Άσε τώρα!</w:t>
      </w:r>
    </w:p>
    <w:p w14:paraId="0D044F4A"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ΠΑΝΤΖΑΣ: </w:t>
      </w:r>
      <w:r>
        <w:rPr>
          <w:rFonts w:eastAsia="Times New Roman" w:cs="Times New Roman"/>
          <w:szCs w:val="24"/>
        </w:rPr>
        <w:t xml:space="preserve">Σηκώθηκα και έφυγα το 1993! </w:t>
      </w:r>
    </w:p>
    <w:p w14:paraId="0D044F4B"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Ξέρουμε λοιπόν πού ήσασταν. Μην μου κουνάτε το χέρι! Δεν κουνάμε το χέρι σε κανέναν!</w:t>
      </w:r>
    </w:p>
    <w:p w14:paraId="0D044F4C"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ΠΑΝΤΖΑΣ: </w:t>
      </w:r>
      <w:r>
        <w:rPr>
          <w:rFonts w:eastAsia="Times New Roman" w:cs="Times New Roman"/>
          <w:szCs w:val="24"/>
        </w:rPr>
        <w:t>Είπες να παραιτηθεί ο Υπουργός. Εσένα σε διέγραψε το κόμμ</w:t>
      </w:r>
      <w:r>
        <w:rPr>
          <w:rFonts w:eastAsia="Times New Roman" w:cs="Times New Roman"/>
          <w:szCs w:val="24"/>
        </w:rPr>
        <w:t>α σου και αντί να παραδώσεις την έδρα, κάθεσαι εκεί και μας μιλάς!</w:t>
      </w:r>
    </w:p>
    <w:p w14:paraId="0D044F4D"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Πάντζα, σας παρακαλώ.</w:t>
      </w:r>
    </w:p>
    <w:p w14:paraId="0D044F4E"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Κύριε Γρηγοράκο, ολοκληρώνετε.</w:t>
      </w:r>
    </w:p>
    <w:p w14:paraId="0D044F4F"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Εμείς λέμε ότι η Ελλάδα χρειάζεται ομοψυχία. Η Ελλάδα αυτήν τη στιγμή χρε</w:t>
      </w:r>
      <w:r>
        <w:rPr>
          <w:rFonts w:eastAsia="Times New Roman" w:cs="Times New Roman"/>
          <w:szCs w:val="24"/>
        </w:rPr>
        <w:t>ιάζεται όσο ποτέ άλλοτε να βγει από την κρίση</w:t>
      </w:r>
      <w:r>
        <w:rPr>
          <w:rFonts w:eastAsia="Times New Roman" w:cs="Times New Roman"/>
          <w:szCs w:val="24"/>
        </w:rPr>
        <w:t>,</w:t>
      </w:r>
      <w:r>
        <w:rPr>
          <w:rFonts w:eastAsia="Times New Roman" w:cs="Times New Roman"/>
          <w:szCs w:val="24"/>
        </w:rPr>
        <w:t xml:space="preserve"> που την μαστίζει επί έξι χρόνια. Πρέπει κάποια στιγμή η Ελλάδα να αποφασίσει ένα εθνικό σχέδιο εξόδου από την κρίση. Αυτό και τίποτε άλλο.</w:t>
      </w:r>
    </w:p>
    <w:p w14:paraId="0D044F50"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τις πτέρυγες της Δημοκρατικής Συμπαράταξης ΠΑΣΟΚ-Δ</w:t>
      </w:r>
      <w:r>
        <w:rPr>
          <w:rFonts w:eastAsia="Times New Roman" w:cs="Times New Roman"/>
          <w:szCs w:val="24"/>
        </w:rPr>
        <w:t>ΗΜΑΡ και του Ποταμιού)</w:t>
      </w:r>
    </w:p>
    <w:p w14:paraId="0D044F51" w14:textId="77777777" w:rsidR="00510C84" w:rsidRDefault="007027BA">
      <w:pPr>
        <w:tabs>
          <w:tab w:val="left" w:pos="5123"/>
        </w:tabs>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r>
        <w:rPr>
          <w:rFonts w:eastAsia="Times New Roman" w:cs="Times New Roman"/>
          <w:b/>
          <w:szCs w:val="24"/>
        </w:rPr>
        <w:t xml:space="preserve"> </w:t>
      </w:r>
    </w:p>
    <w:p w14:paraId="0D044F52" w14:textId="77777777" w:rsidR="00510C84" w:rsidRDefault="007027BA">
      <w:pPr>
        <w:tabs>
          <w:tab w:val="left" w:pos="5123"/>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 Παπαχριστόπουλος, Κοινοβουλευτικός Εκπρόσωπος των Ανεξαρτήτων Ελλήνων.</w:t>
      </w:r>
    </w:p>
    <w:p w14:paraId="0D044F5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Κύριοι συνάδελφοι, είμαι από αυτούς που θα συνεχίσω να κάνω προσπάθ</w:t>
      </w:r>
      <w:r>
        <w:rPr>
          <w:rFonts w:eastAsia="Times New Roman" w:cs="Times New Roman"/>
          <w:szCs w:val="24"/>
        </w:rPr>
        <w:t xml:space="preserve">εια σε αυτή την Αίθουσα, στην οποία νομίζω ότι πάλλεται η καρδιά της </w:t>
      </w:r>
      <w:r>
        <w:rPr>
          <w:rFonts w:eastAsia="Times New Roman" w:cs="Times New Roman"/>
          <w:szCs w:val="24"/>
        </w:rPr>
        <w:t>δ</w:t>
      </w:r>
      <w:r>
        <w:rPr>
          <w:rFonts w:eastAsia="Times New Roman" w:cs="Times New Roman"/>
          <w:szCs w:val="24"/>
        </w:rPr>
        <w:t xml:space="preserve">ημοκρατίας. Πρέπει να κατεβάσουμε τους τόνους όσο μπορούμε. Βέβαια, αυτό δεν γίνεται πάντα και δεν εξαιρώ και τον εαυτό μου. Να μην δημιουργούμε κλίμα πόλωσης χωρίς λόγο. </w:t>
      </w:r>
    </w:p>
    <w:p w14:paraId="0D044F5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Θέλω να θυμίσω</w:t>
      </w:r>
      <w:r>
        <w:rPr>
          <w:rFonts w:eastAsia="Times New Roman" w:cs="Times New Roman"/>
          <w:szCs w:val="24"/>
        </w:rPr>
        <w:t xml:space="preserve"> ότι πρόσφατα έχουν γίνει τρεις επενδυτικές επιλογές. Η μία ήταν ο αγωγός, η δεύτερη ήταν το Ελληνικό και η τρίτη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Έχουν συμμετοχή οι προηγούμενες κυβερνήσεις; Ναι, έχουν. Πράγματι, όταν ήταν </w:t>
      </w:r>
      <w:r>
        <w:rPr>
          <w:rFonts w:eastAsia="Times New Roman" w:cs="Times New Roman"/>
          <w:szCs w:val="24"/>
        </w:rPr>
        <w:t>α</w:t>
      </w:r>
      <w:r>
        <w:rPr>
          <w:rFonts w:eastAsia="Times New Roman" w:cs="Times New Roman"/>
          <w:szCs w:val="24"/>
        </w:rPr>
        <w:t xml:space="preserve">ξιωματική </w:t>
      </w:r>
      <w:r>
        <w:rPr>
          <w:rFonts w:eastAsia="Times New Roman" w:cs="Times New Roman"/>
          <w:szCs w:val="24"/>
        </w:rPr>
        <w:t>α</w:t>
      </w:r>
      <w:r>
        <w:rPr>
          <w:rFonts w:eastAsia="Times New Roman" w:cs="Times New Roman"/>
          <w:szCs w:val="24"/>
        </w:rPr>
        <w:t>ντιπολίτευση, η σημερινή Κυβέρνηση είχε αν</w:t>
      </w:r>
      <w:r>
        <w:rPr>
          <w:rFonts w:eastAsia="Times New Roman" w:cs="Times New Roman"/>
          <w:szCs w:val="24"/>
        </w:rPr>
        <w:t xml:space="preserve">τιδράσει; Ναι, είχε αντιδράσει. </w:t>
      </w:r>
    </w:p>
    <w:p w14:paraId="0D044F5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Ως πότε όμως θα συνεχίσουμε να κάνουμε συμψηφισμό λαθών; «Τότε έκανες αυτό, τι μου λες σήμερα»; Θυμίζει –ναι ή όχι- μικρά παιδιά ούτε καν του </w:t>
      </w:r>
      <w:r>
        <w:rPr>
          <w:rFonts w:eastAsia="Times New Roman" w:cs="Times New Roman"/>
          <w:szCs w:val="24"/>
        </w:rPr>
        <w:t>γ</w:t>
      </w:r>
      <w:r>
        <w:rPr>
          <w:rFonts w:eastAsia="Times New Roman" w:cs="Times New Roman"/>
          <w:szCs w:val="24"/>
        </w:rPr>
        <w:t xml:space="preserve">υμνασίου αλλά του </w:t>
      </w:r>
      <w:r>
        <w:rPr>
          <w:rFonts w:eastAsia="Times New Roman" w:cs="Times New Roman"/>
          <w:szCs w:val="24"/>
        </w:rPr>
        <w:t>δ</w:t>
      </w:r>
      <w:r>
        <w:rPr>
          <w:rFonts w:eastAsia="Times New Roman" w:cs="Times New Roman"/>
          <w:szCs w:val="24"/>
        </w:rPr>
        <w:t>ημοτικού, που λένε «μου έκανες, θα σου κάνω». Εγώ πιστεύω ότι</w:t>
      </w:r>
      <w:r>
        <w:rPr>
          <w:rFonts w:eastAsia="Times New Roman" w:cs="Times New Roman"/>
          <w:szCs w:val="24"/>
        </w:rPr>
        <w:t xml:space="preserve"> αυτό πρέπει να τελειώσει κάποτε οριστικά, να λήξει αυτή η ιστορία. Δεν προσφέρει πια. </w:t>
      </w:r>
    </w:p>
    <w:p w14:paraId="0D044F5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Θέλω να θυμίσω απλά κάποια πράγματα γιατί ακούω υπερβολές, που νομίζω ότι δεν έχουν νόημα και δεν εξαιρώ κανέναν από όλα τα κόμματα. Δεν είναι ότι τα λέει μόνο η σημερι</w:t>
      </w:r>
      <w:r>
        <w:rPr>
          <w:rFonts w:eastAsia="Times New Roman" w:cs="Times New Roman"/>
          <w:szCs w:val="24"/>
        </w:rPr>
        <w:t xml:space="preserve">νή Αντιπολίτευση. Δυστυχώς, τα λένε και πολλοί δικοί μας. </w:t>
      </w:r>
    </w:p>
    <w:p w14:paraId="0D044F5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Θέλουμε ναι ή όχι διαφάνεια και αξιοκρατία; Θέλουμε να σταματήσει η κομματοκρατία; Εγώ πιστεύω ότι μέσα μας όλοι τα θέλουμε. Έχουμε τη δυνατότητα να τα κάνουμε από τη μία μέρα στην άλλη; Ρεαλιστικά</w:t>
      </w:r>
      <w:r>
        <w:rPr>
          <w:rFonts w:eastAsia="Times New Roman" w:cs="Times New Roman"/>
          <w:szCs w:val="24"/>
        </w:rPr>
        <w:t xml:space="preserve">, όχι. </w:t>
      </w:r>
    </w:p>
    <w:p w14:paraId="0D044F5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Είμαστε υποχρεωμένοι αυτή τη στιγμή να δανειζόμαστε από ανθρώπους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w:t>
      </w:r>
      <w:r>
        <w:rPr>
          <w:rFonts w:eastAsia="Times New Roman" w:cs="Times New Roman"/>
          <w:szCs w:val="24"/>
        </w:rPr>
        <w:t xml:space="preserve">δεν μας αρέσουν, που έχουμε ζήσει πολύ κακές εμπειρίες, είναι όμως οι μοναδικοί δανειστές μας; Έπρεπε η αξιολόγηση να τελειώσει; Έπρεπε το χρέος να μπει στο τραπέζι; Δεν λέω τι </w:t>
      </w:r>
      <w:r>
        <w:rPr>
          <w:rFonts w:eastAsia="Times New Roman" w:cs="Times New Roman"/>
          <w:szCs w:val="24"/>
        </w:rPr>
        <w:t xml:space="preserve">γινόταν. Πρέπει να δούμε ποιος έχει προσφέρει σε αυτή την κατεύθυνση και ποιος πραγματικά έχει δει το μέλλον της χώρας και όχι το προσωπικό μέλλον ή το μέλλον του κόμματός του. </w:t>
      </w:r>
    </w:p>
    <w:p w14:paraId="0D044F5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πιστεύω ότι κάποιοι έχουν μείνει λίγο πίσω. Δεν είπα να αγαπηθούμε σ’ αυτή την Αίθουσα. Υπάρχουν πράγματα που μας χωρίζουν. Για παράδειγμα, κάποιοι πιστεύουν πολύ στο κοινωνικό κράτος, κάποιοι λιγότερο. Κάποιοι πιστεύουν στις αγορές. </w:t>
      </w:r>
    </w:p>
    <w:p w14:paraId="0D044F5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Είναι διαφορέ</w:t>
      </w:r>
      <w:r>
        <w:rPr>
          <w:rFonts w:eastAsia="Times New Roman" w:cs="Times New Roman"/>
          <w:szCs w:val="24"/>
        </w:rPr>
        <w:t xml:space="preserve">ς υπαρκτές και σεβαστές. Να τις περάσουμε όμως από επιχειρήματα, όχι με χαρακτηρισμούς. Τι νόημα έχει να πω εγώ ότι ο τάδε είναι πολιτικός τυχοδιώκτης, πολιτικός απατεώνας, είναι επικίνδυνος, είναι ψεύτης; Πες τα επιχειρήματά σου και απόδειξέ το αυτό. </w:t>
      </w:r>
    </w:p>
    <w:p w14:paraId="0D044F5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Είν</w:t>
      </w:r>
      <w:r>
        <w:rPr>
          <w:rFonts w:eastAsia="Times New Roman" w:cs="Times New Roman"/>
          <w:szCs w:val="24"/>
        </w:rPr>
        <w:t>αι ένα προσωπικό δικό μου παράπονο. Αυτή η Αίθουσα του ελληνικού Κοινοβουλίου δεν είναι ούτε το καφενείο, που έλεγε πριν ο φίλος μου κ. Γρηγοράκος, που μπορείς να πεις και μία κουβέντα παραπάνω. Είναι το ελληνικό Κοινοβούλιο, από το οποίο πρέπει να θυμόμασ</w:t>
      </w:r>
      <w:r>
        <w:rPr>
          <w:rFonts w:eastAsia="Times New Roman" w:cs="Times New Roman"/>
          <w:szCs w:val="24"/>
        </w:rPr>
        <w:t xml:space="preserve">τε όλοι ότι πέρασαν γίγαντες. Σ’ αυτά τα ίδια έδρανα κάθονταν. Εγώ ακόμη νιώθω δέος, νιώθω πολύ καινούργιος, ειλικρινά σας το λέω. </w:t>
      </w:r>
    </w:p>
    <w:p w14:paraId="0D044F5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θέσω δύο θέματα, γιατί πιστεύω ότι η καρδιά αυτού του Κοινοβουλίου, της Ολομέλειας είναι η επικαιρότητα και δεν μπορούμε να την αγνοήσουμε. </w:t>
      </w:r>
    </w:p>
    <w:p w14:paraId="0D044F5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είδαμε πριν πέντε-έξι μήνες την </w:t>
      </w:r>
      <w:r>
        <w:rPr>
          <w:rFonts w:eastAsia="Times New Roman" w:cs="Times New Roman"/>
          <w:szCs w:val="24"/>
        </w:rPr>
        <w:t>«</w:t>
      </w:r>
      <w:r>
        <w:rPr>
          <w:rFonts w:eastAsia="Times New Roman" w:cs="Times New Roman"/>
          <w:szCs w:val="24"/>
        </w:rPr>
        <w:t>ΗΛΕΚΤΡΟΝΙΚΗ</w:t>
      </w:r>
      <w:r>
        <w:rPr>
          <w:rFonts w:eastAsia="Times New Roman" w:cs="Times New Roman"/>
          <w:szCs w:val="24"/>
        </w:rPr>
        <w:t>»</w:t>
      </w:r>
      <w:r>
        <w:rPr>
          <w:rFonts w:eastAsia="Times New Roman" w:cs="Times New Roman"/>
          <w:szCs w:val="24"/>
        </w:rPr>
        <w:t xml:space="preserve"> να φεύγει από το ταμπλό. Δρομολογημένη ιστορία. Είδαμ</w:t>
      </w:r>
      <w:r>
        <w:rPr>
          <w:rFonts w:eastAsia="Times New Roman" w:cs="Times New Roman"/>
          <w:szCs w:val="24"/>
        </w:rPr>
        <w:t xml:space="preserve">ε το </w:t>
      </w:r>
      <w:r>
        <w:rPr>
          <w:rFonts w:eastAsia="Times New Roman" w:cs="Times New Roman"/>
          <w:szCs w:val="24"/>
          <w:lang w:val="en-US"/>
        </w:rPr>
        <w:t>LEDRA</w:t>
      </w:r>
      <w:r>
        <w:rPr>
          <w:rFonts w:eastAsia="Times New Roman" w:cs="Times New Roman"/>
          <w:szCs w:val="24"/>
        </w:rPr>
        <w:t xml:space="preserve"> </w:t>
      </w:r>
      <w:r>
        <w:rPr>
          <w:rFonts w:eastAsia="Times New Roman" w:cs="Times New Roman"/>
          <w:szCs w:val="24"/>
          <w:lang w:val="en-US"/>
        </w:rPr>
        <w:t>MARRIOTT</w:t>
      </w:r>
      <w:r>
        <w:rPr>
          <w:rFonts w:eastAsia="Times New Roman" w:cs="Times New Roman"/>
          <w:szCs w:val="24"/>
        </w:rPr>
        <w:t xml:space="preserve">, γεμάτο σχεδόν, να αδειάζει τους εργαζομένους. Βλέπουμε και το τελευταίο παράδειγμα, τον </w:t>
      </w:r>
      <w:r>
        <w:rPr>
          <w:rFonts w:eastAsia="Times New Roman" w:cs="Times New Roman"/>
          <w:szCs w:val="24"/>
        </w:rPr>
        <w:t>«</w:t>
      </w:r>
      <w:r>
        <w:rPr>
          <w:rFonts w:eastAsia="Times New Roman" w:cs="Times New Roman"/>
          <w:szCs w:val="24"/>
        </w:rPr>
        <w:t>ΜΑΡΙΝΟΠΟΥΛΟ</w:t>
      </w:r>
      <w:r>
        <w:rPr>
          <w:rFonts w:eastAsia="Times New Roman" w:cs="Times New Roman"/>
          <w:szCs w:val="24"/>
        </w:rPr>
        <w:t xml:space="preserve"> Α.Ε.</w:t>
      </w:r>
      <w:r>
        <w:rPr>
          <w:rFonts w:eastAsia="Times New Roman" w:cs="Times New Roman"/>
          <w:szCs w:val="24"/>
        </w:rPr>
        <w:t>»</w:t>
      </w:r>
      <w:r>
        <w:rPr>
          <w:rFonts w:eastAsia="Times New Roman" w:cs="Times New Roman"/>
          <w:szCs w:val="24"/>
        </w:rPr>
        <w:t xml:space="preserve">, έναν γίγαντα πολυεθνικής, να «αδειάζει» δεκατρείς χιλιάδες εργαζόμενους. </w:t>
      </w:r>
    </w:p>
    <w:p w14:paraId="0D044F5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Αυτή η ιστορία, όπου μπαίνουν λουκέτα στις επιχειρήσε</w:t>
      </w:r>
      <w:r>
        <w:rPr>
          <w:rFonts w:eastAsia="Times New Roman" w:cs="Times New Roman"/>
          <w:szCs w:val="24"/>
        </w:rPr>
        <w:t xml:space="preserve">ις, αλλά ποτέ ο επιχειρηματίας δεν πτωχεύει, που έχει φροντίσει να έχει τα λεφτά του σε </w:t>
      </w:r>
      <w:r>
        <w:rPr>
          <w:rFonts w:eastAsia="Times New Roman" w:cs="Times New Roman"/>
          <w:szCs w:val="24"/>
          <w:lang w:val="en-US"/>
        </w:rPr>
        <w:t>offshore</w:t>
      </w:r>
      <w:r>
        <w:rPr>
          <w:rFonts w:eastAsia="Times New Roman" w:cs="Times New Roman"/>
          <w:szCs w:val="24"/>
        </w:rPr>
        <w:t xml:space="preserve">, να τα έχει διώξει, πρέπει να τελειώσει οριστικά και αμετάκλητα. </w:t>
      </w:r>
    </w:p>
    <w:p w14:paraId="0D044F5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Θα συμφωνήσω με τον εκπρόσωπο του ΚΚΕ. Εδώ και τώρα να γίνουν νομοθετικές ρυθμίσεις. Σας τα λ</w:t>
      </w:r>
      <w:r>
        <w:rPr>
          <w:rFonts w:eastAsia="Times New Roman" w:cs="Times New Roman"/>
          <w:szCs w:val="24"/>
        </w:rPr>
        <w:t>έει αυτά ένας άνθρωπος</w:t>
      </w:r>
      <w:r>
        <w:rPr>
          <w:rFonts w:eastAsia="Times New Roman" w:cs="Times New Roman"/>
          <w:szCs w:val="24"/>
        </w:rPr>
        <w:t>,</w:t>
      </w:r>
      <w:r>
        <w:rPr>
          <w:rFonts w:eastAsia="Times New Roman" w:cs="Times New Roman"/>
          <w:szCs w:val="24"/>
        </w:rPr>
        <w:t xml:space="preserve"> που είναι ευρωπαϊστής, που είναι υπέρ της ελεύθερης οικονομίας, οικονομίας όμως με κανόνες, όχι οικονομίας των προμηθευτών του </w:t>
      </w:r>
      <w:r>
        <w:rPr>
          <w:rFonts w:eastAsia="Times New Roman" w:cs="Times New Roman"/>
          <w:szCs w:val="24"/>
        </w:rPr>
        <w:t>δ</w:t>
      </w:r>
      <w:r>
        <w:rPr>
          <w:rFonts w:eastAsia="Times New Roman" w:cs="Times New Roman"/>
          <w:szCs w:val="24"/>
        </w:rPr>
        <w:t xml:space="preserve">ημοσίου. </w:t>
      </w:r>
    </w:p>
    <w:p w14:paraId="0D044F6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Θέλω, όμως, να πω και κάτι άλλο και θα είμαι λίγο σκληρός. Εχθές πολλοί συνταξιούχοι ένιωσαν έ</w:t>
      </w:r>
      <w:r>
        <w:rPr>
          <w:rFonts w:eastAsia="Times New Roman" w:cs="Times New Roman"/>
          <w:szCs w:val="24"/>
        </w:rPr>
        <w:t>να πάγωμα, όταν πήγαν να πάρουν τις συντάξεις τους. Θέλω να αναφερθώ σε μια συγκεκριμένη κατηγορία συνταξιούχων</w:t>
      </w:r>
      <w:r>
        <w:rPr>
          <w:rFonts w:eastAsia="Times New Roman" w:cs="Times New Roman"/>
          <w:szCs w:val="24"/>
        </w:rPr>
        <w:t>,</w:t>
      </w:r>
      <w:r>
        <w:rPr>
          <w:rFonts w:eastAsia="Times New Roman" w:cs="Times New Roman"/>
          <w:szCs w:val="24"/>
        </w:rPr>
        <w:t xml:space="preserve"> που είναι γύρω στα εκατό χιλιάδες άτομα. Ακούστε με, με προσοχή.</w:t>
      </w:r>
    </w:p>
    <w:p w14:paraId="0D044F6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Πρόκειται γι’ αυτούς που στερήθηκαν το ΕΚΑΣ και η σύνταξή τους ήταν από 660 μέ</w:t>
      </w:r>
      <w:r>
        <w:rPr>
          <w:rFonts w:eastAsia="Times New Roman" w:cs="Times New Roman"/>
          <w:szCs w:val="24"/>
        </w:rPr>
        <w:t xml:space="preserve">χρι 800 ευρώ. Κάποιοι από αυτούς στερήθηκαν γύρω στα 230 ευρώ. Για ένα άτομο που παίρνει 660 ευρώ, είναι τεράστιο ποσό. Κάθισα και υπολόγισα, λοιπόν, ότι 200 ευρώ επί εκατό χιλιάδες είναι 20 εκατομμύρια ευρώ τον μήνα. </w:t>
      </w:r>
    </w:p>
    <w:p w14:paraId="0D044F6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Διάβασα με μεγάλη προσοχή και σεβασμό</w:t>
      </w:r>
      <w:r>
        <w:rPr>
          <w:rFonts w:eastAsia="Times New Roman" w:cs="Times New Roman"/>
          <w:szCs w:val="24"/>
        </w:rPr>
        <w:t xml:space="preserve"> τις διευκρινίσεις για το ΕΚΑΣ του Υπουργείου Εργασίας. Είναι πειστικές, μόνο που θα γίνουν από 1-1-2017. Μεσολαβεί ένα εξάμηνο. Συνολικά είναι γύρω στα 120 εκατομμύρια ευρώ. </w:t>
      </w:r>
    </w:p>
    <w:p w14:paraId="0D044F6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Άκουσα τον κ. Αλεξιάδη να λέει ότι βγάλαμε από τη λίστα Λαγκάρντ 167 εκατομμύρια</w:t>
      </w:r>
      <w:r>
        <w:rPr>
          <w:rFonts w:eastAsia="Times New Roman" w:cs="Times New Roman"/>
          <w:szCs w:val="24"/>
        </w:rPr>
        <w:t xml:space="preserve"> ευρώ. Ποιος μας εμποδίζει –λέω ένα παράδειγμα, μπορεί να είναι λάθος- αυτά τα λεφτά να δοθούν τώρα σε αυτούς τους ανθρώπους για τους πέντε μήνες;</w:t>
      </w:r>
    </w:p>
    <w:p w14:paraId="0D044F6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Δεν ήρθαμε όλοι εδώ για να πλουτίσουμε. Πολλοί από εσάς, το ξέρω, είχατε δουλειές. Είχατε τη δυνατότητα να βγ</w:t>
      </w:r>
      <w:r>
        <w:rPr>
          <w:rFonts w:eastAsia="Times New Roman" w:cs="Times New Roman"/>
          <w:szCs w:val="24"/>
        </w:rPr>
        <w:t xml:space="preserve">άζετε χρήματα. Ήρθατε για να υπηρετήσετε το καλό του κοινωνικού συνόλου. Εγώ αναφέρομαι σε όλους. </w:t>
      </w:r>
    </w:p>
    <w:p w14:paraId="0D044F6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Όλοι, λοιπόν, μαζί, γι’ αυτούς τους χαμηλοσυνταξιούχους που έκλαιγαν εχθές και κλαίνε και σήμερα, έχουμε τη δυνατότητα να βρούμε μια λύση. Παράκληση στο οικο</w:t>
      </w:r>
      <w:r>
        <w:rPr>
          <w:rFonts w:eastAsia="Times New Roman" w:cs="Times New Roman"/>
          <w:szCs w:val="24"/>
        </w:rPr>
        <w:t>νομικό επιτελείο της Κυβέρνησης να αναπληρώσει –εχθές!- αυτά τα 120 εκατομμύρια ευρώ για το πεντάμηνο μέχρι να γίνει αναπροσαρμογή! Και πιστεύω ότι θα γίνει!</w:t>
      </w:r>
    </w:p>
    <w:p w14:paraId="0D044F66" w14:textId="77777777" w:rsidR="00510C84" w:rsidRDefault="007027BA">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0D044F6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 Θέλω, τελειώνοντας –δεν θα φάω όλο τον χρόνο- να πω ό</w:t>
      </w:r>
      <w:r>
        <w:rPr>
          <w:rFonts w:eastAsia="Times New Roman" w:cs="Times New Roman"/>
          <w:szCs w:val="24"/>
        </w:rPr>
        <w:t>τι με τον Θοδωρή Δρίτσα με ενώνουν και κάποιες αναμνήσεις, όταν περιμέναμε μέρες στη Λάρνακα να σπάσουμε το εμπάργκο κάποια στιγμή με τον Αρίωνα.</w:t>
      </w:r>
    </w:p>
    <w:p w14:paraId="0D044F6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Συγχωρήστε μου αυτή την προσωπική αναφορά. Δεν είμαστε όλοι ίδιοι σε αυτή την Αίθουσα και χρειάζεται σεβασμός </w:t>
      </w:r>
      <w:r>
        <w:rPr>
          <w:rFonts w:eastAsia="Times New Roman" w:cs="Times New Roman"/>
          <w:szCs w:val="24"/>
        </w:rPr>
        <w:t>για κάποιους. Μπορεί να διαφωνούμε μαζί τους. Άλλο αυτό και άλλο να μη σεβόμαστε.</w:t>
      </w:r>
    </w:p>
    <w:p w14:paraId="0D044F6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Ήμουν τότε μαζί με τον Θοδωρή Δρίτσα και ανταμώσαμε οκτώ-εννέα χρόνια μετά, όταν εγώ μπήκα στη Βουλή. Δεν τον είχα ξαναδεί. Θαλασσοπνιγόμασταν εκείνα τα βράδια, για να σπάσου</w:t>
      </w:r>
      <w:r>
        <w:rPr>
          <w:rFonts w:eastAsia="Times New Roman" w:cs="Times New Roman"/>
          <w:szCs w:val="24"/>
        </w:rPr>
        <w:t xml:space="preserve">με το εμπάργκο τότε με τον Αρίωνα, όταν μας κύκλωσαν οι κορβέτες του ισραηλινού ναυτικού. </w:t>
      </w:r>
    </w:p>
    <w:p w14:paraId="0D044F6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Κλείνω την παρένθεση για να πω το εξής. Δεν θεωρώ ότι ήταν μείζον το θέμα</w:t>
      </w:r>
      <w:r>
        <w:rPr>
          <w:rFonts w:eastAsia="Times New Roman" w:cs="Times New Roman"/>
          <w:szCs w:val="24"/>
        </w:rPr>
        <w:t>,</w:t>
      </w:r>
      <w:r>
        <w:rPr>
          <w:rFonts w:eastAsia="Times New Roman" w:cs="Times New Roman"/>
          <w:szCs w:val="24"/>
        </w:rPr>
        <w:t xml:space="preserve"> που έγινε εχθές. Σηκώθηκε -πιστεύω εγώ- με τρόπο που δεν επιτρεπόταν. Έχεις αντιρρήσεις; Κ</w:t>
      </w:r>
      <w:r>
        <w:rPr>
          <w:rFonts w:eastAsia="Times New Roman" w:cs="Times New Roman"/>
          <w:szCs w:val="24"/>
        </w:rPr>
        <w:t>αν’ το. Πες τις αντιρρήσεις σου.</w:t>
      </w:r>
    </w:p>
    <w:p w14:paraId="0D044F6B" w14:textId="77777777" w:rsidR="00510C84" w:rsidRDefault="007027BA">
      <w:pPr>
        <w:spacing w:line="600" w:lineRule="auto"/>
        <w:ind w:firstLine="720"/>
        <w:contextualSpacing/>
        <w:jc w:val="center"/>
        <w:rPr>
          <w:rFonts w:eastAsia="Times New Roman"/>
          <w:bCs/>
        </w:rPr>
      </w:pPr>
      <w:r>
        <w:rPr>
          <w:rFonts w:eastAsia="Times New Roman"/>
          <w:bCs/>
        </w:rPr>
        <w:t>(Θόρυβος στην Αίθουσα)</w:t>
      </w:r>
    </w:p>
    <w:p w14:paraId="0D044F6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Αν έχετε την καλοσύνη, ακούστε με. Δεν τρώω χρόνο, ούτε καν τα δέκα λεπτά που δικαιούμαι. Και σας μιλάει ένας άνθρωπος</w:t>
      </w:r>
      <w:r>
        <w:rPr>
          <w:rFonts w:eastAsia="Times New Roman" w:cs="Times New Roman"/>
          <w:szCs w:val="24"/>
        </w:rPr>
        <w:t>,</w:t>
      </w:r>
      <w:r>
        <w:rPr>
          <w:rFonts w:eastAsia="Times New Roman" w:cs="Times New Roman"/>
          <w:szCs w:val="24"/>
        </w:rPr>
        <w:t xml:space="preserve"> που είναι αναφανδόν υπέρ της ιδιωτικοποίησης του λιμανιού. Δεν το συζητάω. Θεωρώ</w:t>
      </w:r>
      <w:r>
        <w:rPr>
          <w:rFonts w:eastAsia="Times New Roman" w:cs="Times New Roman"/>
          <w:szCs w:val="24"/>
        </w:rPr>
        <w:t>, δηλαδή, ότι η ενέργεια οι μεταφορές και ο τουρισμός είναι η ατμομηχανή ανάπτυξης τώρα, και για όσους ίσως δεν έχουν εκτιμήσει σωστά.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εγώ δίνω και εύσημα στις κυβερνήσεις</w:t>
      </w:r>
      <w:r>
        <w:rPr>
          <w:rFonts w:eastAsia="Times New Roman" w:cs="Times New Roman"/>
          <w:szCs w:val="24"/>
        </w:rPr>
        <w:t>,</w:t>
      </w:r>
      <w:r>
        <w:rPr>
          <w:rFonts w:eastAsia="Times New Roman" w:cs="Times New Roman"/>
          <w:szCs w:val="24"/>
        </w:rPr>
        <w:t xml:space="preserve"> που το ξεκίνησαν. Δεν έχω κανέναν δισταγμό. Κόμπλεξ δεν έχω.</w:t>
      </w:r>
    </w:p>
    <w:p w14:paraId="0D044F6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w:t>
      </w:r>
      <w:r>
        <w:rPr>
          <w:rFonts w:eastAsia="Times New Roman" w:cs="Times New Roman"/>
          <w:szCs w:val="24"/>
        </w:rPr>
        <w:t>ο Θοδωρής Δρίτσας –αυτή είναι η δική μου εκτίμηση και πετάξτε την, αν θέλετε- έκανε ό,τι θα έκανε ένας Υπουργός μέχρι την τελευταία στιγμή για να βελτιώσει κάποια πράγματα για τους εργαζόμενους, τους ανθρώπους</w:t>
      </w:r>
      <w:r>
        <w:rPr>
          <w:rFonts w:eastAsia="Times New Roman" w:cs="Times New Roman"/>
          <w:szCs w:val="24"/>
        </w:rPr>
        <w:t>,</w:t>
      </w:r>
      <w:r>
        <w:rPr>
          <w:rFonts w:eastAsia="Times New Roman" w:cs="Times New Roman"/>
          <w:szCs w:val="24"/>
        </w:rPr>
        <w:t xml:space="preserve"> που ξέρει και βλέπει καθημερινά στο λιμάνι κα</w:t>
      </w:r>
      <w:r>
        <w:rPr>
          <w:rFonts w:eastAsia="Times New Roman" w:cs="Times New Roman"/>
          <w:szCs w:val="24"/>
        </w:rPr>
        <w:t>ι με τους οποίους έχει μεγαλώσει. Και θέλω να πιστεύω ότι δεν έκανε τίποτα περισσότερο παρά να βελτιώσει αυτές τις συνθήκες μέχρι και την τελευταία στιγμή. Κάποιοι έχετε άλλη γνώμη. Κρατήστε την.</w:t>
      </w:r>
    </w:p>
    <w:p w14:paraId="0D044F6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Δεν θέλω να πω περισσότερα, γι’ αυτό κλείνω με το εξής: Για </w:t>
      </w:r>
      <w:r>
        <w:rPr>
          <w:rFonts w:eastAsia="Times New Roman" w:cs="Times New Roman"/>
          <w:szCs w:val="24"/>
        </w:rPr>
        <w:t xml:space="preserve">τη χώρα μας, παρά το γεγονός ότι αυτή τη στιγμή δυσκολεύονται οι πολίτες και η αγορά είναι βουλιαγμένη–το ξέρω πολύ καλύτερα από πολλούς εδώ μέσα- έχει αλλάξει ο παγκόσμιος αντίκτυπος. Είναι θετικός. </w:t>
      </w:r>
    </w:p>
    <w:p w14:paraId="0D044F6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Όποιος κοιτάξει τις δηλώσεις του Γκάμπριελ και άλλων </w:t>
      </w:r>
      <w:r>
        <w:rPr>
          <w:rFonts w:eastAsia="Times New Roman" w:cs="Times New Roman"/>
          <w:szCs w:val="24"/>
        </w:rPr>
        <w:t>πενήντα ανθρώπων</w:t>
      </w:r>
      <w:r>
        <w:rPr>
          <w:rFonts w:eastAsia="Times New Roman" w:cs="Times New Roman"/>
          <w:szCs w:val="24"/>
        </w:rPr>
        <w:t>,</w:t>
      </w:r>
      <w:r>
        <w:rPr>
          <w:rFonts w:eastAsia="Times New Roman" w:cs="Times New Roman"/>
          <w:szCs w:val="24"/>
        </w:rPr>
        <w:t xml:space="preserve"> που θα μπορούσα να σας αναφέρω, όποιος δει τις δηλώσεις του Ρέντσι και του Ολάντ, πώς αντιμετωπίζουν την </w:t>
      </w:r>
      <w:r>
        <w:rPr>
          <w:rFonts w:eastAsia="Times New Roman" w:cs="Times New Roman"/>
          <w:szCs w:val="24"/>
        </w:rPr>
        <w:t>ε</w:t>
      </w:r>
      <w:r>
        <w:rPr>
          <w:rFonts w:eastAsia="Times New Roman" w:cs="Times New Roman"/>
          <w:szCs w:val="24"/>
        </w:rPr>
        <w:t>λληνική Κυβέρνηση, θα καταλάβει ότι κάτι άλλαξε. Καιρός είναι σε αυτή την Αίθουσα κάποιοι να το καταλάβουν!</w:t>
      </w:r>
    </w:p>
    <w:p w14:paraId="0D044F7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D044F71" w14:textId="77777777" w:rsidR="00510C84" w:rsidRDefault="007027BA">
      <w:pPr>
        <w:spacing w:line="600" w:lineRule="auto"/>
        <w:ind w:firstLine="720"/>
        <w:contextualSpacing/>
        <w:jc w:val="center"/>
        <w:rPr>
          <w:rFonts w:eastAsia="Times New Roman"/>
          <w:bCs/>
        </w:rPr>
      </w:pPr>
      <w:r>
        <w:rPr>
          <w:rFonts w:eastAsia="Times New Roman"/>
          <w:bCs/>
        </w:rPr>
        <w:t>(Χειροκρ</w:t>
      </w:r>
      <w:r>
        <w:rPr>
          <w:rFonts w:eastAsia="Times New Roman"/>
          <w:bCs/>
        </w:rPr>
        <w:t>οτήματα από την πτέρυγα του ΣΥΡΙΖΑ)</w:t>
      </w:r>
    </w:p>
    <w:p w14:paraId="0D044F7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Υπουργός κ. Δρίτσας έχει τον λόγο.</w:t>
      </w:r>
    </w:p>
    <w:p w14:paraId="0D044F7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Ευχαριστώ, κύριε Πρόεδρε.</w:t>
      </w:r>
    </w:p>
    <w:p w14:paraId="0D044F7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Θανάση Παπαχριστόπουλε, όπως ευχαριστώ και </w:t>
      </w:r>
      <w:r>
        <w:rPr>
          <w:rFonts w:eastAsia="Times New Roman" w:cs="Times New Roman"/>
          <w:szCs w:val="24"/>
        </w:rPr>
        <w:t>άλλους συναδέλφους</w:t>
      </w:r>
      <w:r>
        <w:rPr>
          <w:rFonts w:eastAsia="Times New Roman" w:cs="Times New Roman"/>
          <w:szCs w:val="24"/>
        </w:rPr>
        <w:t>,</w:t>
      </w:r>
      <w:r>
        <w:rPr>
          <w:rFonts w:eastAsia="Times New Roman" w:cs="Times New Roman"/>
          <w:szCs w:val="24"/>
        </w:rPr>
        <w:t xml:space="preserve"> που είπαν έναν καλό λόγο προσωπικό. Όμως, ειλικρινά αισθάνομαι αμήχανα, όταν υπάρχει μια αναφορά προσωπική.</w:t>
      </w:r>
    </w:p>
    <w:p w14:paraId="0D044F7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Θέλω ακριβώς, κύριε Γρηγοράκο, να σας πω ότι είναι δεκτή η κριτική σας, αλλά απάντησα και χθες στην </w:t>
      </w:r>
      <w:r>
        <w:rPr>
          <w:rFonts w:eastAsia="Times New Roman" w:cs="Times New Roman"/>
          <w:szCs w:val="24"/>
        </w:rPr>
        <w:t>ε</w:t>
      </w:r>
      <w:r>
        <w:rPr>
          <w:rFonts w:eastAsia="Times New Roman" w:cs="Times New Roman"/>
          <w:szCs w:val="24"/>
        </w:rPr>
        <w:t>πιτροπή και σήμερα, στην το</w:t>
      </w:r>
      <w:r>
        <w:rPr>
          <w:rFonts w:eastAsia="Times New Roman" w:cs="Times New Roman"/>
          <w:szCs w:val="24"/>
        </w:rPr>
        <w:t xml:space="preserve">ποθέτησή μου. Αν χρειαστεί να απαντήσω ξανά, θα το κάνω, γιατί όντως, όταν κανείς υπερασπίζεται κάτι και μετά βρίσκεται σε μια άλλη θέση, έχουμε ευθύνη αυτό να το εξηγούμε απέναντι όχι μόνο στο Κοινοβούλιο, αλλά απέναντι στον ελληνικό λαό. Έχω προσπαθήσει </w:t>
      </w:r>
      <w:r>
        <w:rPr>
          <w:rFonts w:eastAsia="Times New Roman" w:cs="Times New Roman"/>
          <w:szCs w:val="24"/>
        </w:rPr>
        <w:t>πολλές φορές να το εξηγήσω αυτό.</w:t>
      </w:r>
    </w:p>
    <w:p w14:paraId="0D044F7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Εκείνο για το οποίο πρέπει να είστε βέβαιος είναι ότι και η δική μου στάση και όλων των μελών της Κυβέρνησης, των Βουλευτών του ΣΥΡΙΖΑ δεν μπορεί να ερμηνευτεί με το εργαλείο της προσαρμογής και του βολέματος. Φυσικά, ο καθ</w:t>
      </w:r>
      <w:r>
        <w:rPr>
          <w:rFonts w:eastAsia="Times New Roman" w:cs="Times New Roman"/>
          <w:szCs w:val="24"/>
        </w:rPr>
        <w:t>ένας μπορεί να χρησιμοποιήσει όποιο ερμηνευτικό εργαλείο για να προσεγγίσει τις επιλογές και τις συμπεριφορές. Πιστεύω, όμως, ότι περνάμε περιόδους συγκλονιστικών αντιφάσεων και αντιθέσεων και είναι καλύτερα να μείνουμε πιστοί σε διάφορα πράγματα, τουλάχισ</w:t>
      </w:r>
      <w:r>
        <w:rPr>
          <w:rFonts w:eastAsia="Times New Roman" w:cs="Times New Roman"/>
          <w:szCs w:val="24"/>
        </w:rPr>
        <w:t>τον να μείνουμε πιστοί στο ότι αξίζει τον κόπο να συνεχίσουμε να παλεύουμε, ακόμα και όταν οι συνθήκες είναι αντίξοες, ακόμα και όταν η πραγματικότητα δεν είναι αυτή που διαλέξαμε ή αυτή που θα θέλαμε. Εκεί πραγματικά αναπτύσσονται πάρα πολλά ζητήματα.</w:t>
      </w:r>
    </w:p>
    <w:p w14:paraId="0D044F7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Έχω</w:t>
      </w:r>
      <w:r>
        <w:rPr>
          <w:rFonts w:eastAsia="Times New Roman" w:cs="Times New Roman"/>
          <w:szCs w:val="24"/>
        </w:rPr>
        <w:t xml:space="preserve"> την πεποίθηση ότι μπορεί κανείς να διακρίνει –και δεν μιλώ προσωπικά εδώ- στην πολιτική διαδρομή των πολιτικών κομμάτων, των πολιτικών τάσεων, των πολιτικών ιδεολογιών στη χώρα μας και διεθνώς ποιες συμπεριφορές συμβιβασμού στηρίζονταν στην ανάγκη της συν</w:t>
      </w:r>
      <w:r>
        <w:rPr>
          <w:rFonts w:eastAsia="Times New Roman" w:cs="Times New Roman"/>
          <w:szCs w:val="24"/>
        </w:rPr>
        <w:t>έχειας ή στην προσδοκία της συνέχειας και ποιες στην ενσωμάτωση, σε κατευθύνσεις που, εν πάση περιπτώσει, αποτελούν περισσότερο αυτό που υπονοήσατε ή υπονόησαν κάποιοι άλλοι –για να μην το χρεώσω σε σας– ως ένα βόλεμα με δέλεαρ την υπουργική καρέκλα ή οτιδ</w:t>
      </w:r>
      <w:r>
        <w:rPr>
          <w:rFonts w:eastAsia="Times New Roman" w:cs="Times New Roman"/>
          <w:szCs w:val="24"/>
        </w:rPr>
        <w:t>ήποτε άλλο.</w:t>
      </w:r>
    </w:p>
    <w:p w14:paraId="0D044F7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Αυτά τα πράγματα έχουν συμβεί πολλές φορές στην ιστορία της ανθρωπότητας και συμβαίνουν και τώρα στη χώρα μας με συγκλονιστικούς όρους και, πραγματικά, αυτή είναι μια δοκιμασία και οφείλουμε να είμαστε απολύτως ειλικρινείς.</w:t>
      </w:r>
    </w:p>
    <w:p w14:paraId="0D044F7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Ναι, κύριε Γρηγοράκο</w:t>
      </w:r>
      <w:r>
        <w:rPr>
          <w:rFonts w:eastAsia="Times New Roman" w:cs="Times New Roman"/>
          <w:szCs w:val="24"/>
        </w:rPr>
        <w:t>, αναμετριόμαστε με τους εαυτούς μας καθημερινά, γιατί ακριβώς το όραμα του 2015, που διεκδικήσαμε μαζί με τον ελληνικό λαό να προχωρήσουμε, δεν μπόρεσε να κατισχύσει και υποχώρησε. Με έντιμο τρόπο ενώπιον του ελληνικού λαού, ζητήσαμε σε αυτήν την υποχώρησ</w:t>
      </w:r>
      <w:r>
        <w:rPr>
          <w:rFonts w:eastAsia="Times New Roman" w:cs="Times New Roman"/>
          <w:szCs w:val="24"/>
        </w:rPr>
        <w:t>η αν θα μας δώσει την εντολή και το δικαίωμα να συνεχίσουμε σε αυτό το πλαίσιο –όχι, λέω και πάλι, για πολλοστή φορά, με λευκή επιταγή- να συνεχίσουμε να δίνουμε τη μάχη στις κατευθύνσεις των προσδοκιών.</w:t>
      </w:r>
    </w:p>
    <w:p w14:paraId="0D044F7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Εκεί, λοιπόν, δεν μου απαντάτε.</w:t>
      </w:r>
    </w:p>
    <w:p w14:paraId="0D044F7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Εσείς το κάνετε ζήτημα. Είναι προσωπικό αυτό.</w:t>
      </w:r>
    </w:p>
    <w:p w14:paraId="0D044F7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μη διακόπτετε!</w:t>
      </w:r>
    </w:p>
    <w:p w14:paraId="0D044F7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Συνεχίστε, κύριε Υπουργέ.</w:t>
      </w:r>
    </w:p>
    <w:p w14:paraId="0D044F7E"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ΘΕΟΔΩΡΟΣ ΔΡΙΤΣΑΣ (Υπουργός Ναυτιλίας και Νησιωτικής Πολιτικής): </w:t>
      </w:r>
      <w:r>
        <w:rPr>
          <w:rFonts w:eastAsia="Times New Roman"/>
          <w:szCs w:val="24"/>
        </w:rPr>
        <w:t>Εκεί, λοιπόν, σ’ αυτήν την πορεία, σ’ αυτήν τη διαδρομή, σ</w:t>
      </w:r>
      <w:r>
        <w:rPr>
          <w:rFonts w:eastAsia="Times New Roman"/>
          <w:szCs w:val="24"/>
        </w:rPr>
        <w:t>ε κάθε αρμοδιότητα Υπουργείου ή σε κάθε θεματικό ζήτημα που προκύπτει, ο καθένας μας δίνει αυτήν τη μάχη, τη δίνουμε και όλοι μαζί ως Κυβέρνηση. Και ακριβώς μετράμε τι πετυχαίνουμε κάθε φορά και αν πετυχαίνουμε κάτι. Εκεί ακριβώς, σ’ αυτόν τον ισολογισμό κ</w:t>
      </w:r>
      <w:r>
        <w:rPr>
          <w:rFonts w:eastAsia="Times New Roman"/>
          <w:szCs w:val="24"/>
        </w:rPr>
        <w:t>αι τον απολογισμό, είναι που θα κριθούμε από τον ελληνικό λαό, σ’ αυτήν τη διαδρομή και σ’ αυτήν την πορεία.</w:t>
      </w:r>
    </w:p>
    <w:p w14:paraId="0D044F7F" w14:textId="77777777" w:rsidR="00510C84" w:rsidRDefault="007027BA">
      <w:pPr>
        <w:spacing w:line="600" w:lineRule="auto"/>
        <w:ind w:firstLine="720"/>
        <w:contextualSpacing/>
        <w:jc w:val="both"/>
        <w:rPr>
          <w:rFonts w:eastAsia="Times New Roman"/>
          <w:szCs w:val="24"/>
        </w:rPr>
      </w:pPr>
      <w:r>
        <w:rPr>
          <w:rFonts w:eastAsia="Times New Roman"/>
          <w:szCs w:val="24"/>
        </w:rPr>
        <w:t>Σε κάθε περίπτωση, ακριβώς επειδή στο ζήτημα της ιδιωτικοποίησης του λιμανιού του Πειραιά, σε ένα προδιαμορφωμένο πεδίο και πλαίσιο, ώριμο πια, πολ</w:t>
      </w:r>
      <w:r>
        <w:rPr>
          <w:rFonts w:eastAsia="Times New Roman"/>
          <w:szCs w:val="24"/>
        </w:rPr>
        <w:t xml:space="preserve">ύ ασφυκτικό, σχεδόν συμφωνημένο στα περισσότερα σημεία του, έπρεπε να δώσουμε τη μάχη να κερδηθούν όσο γίνεται περισσότερα προς την κατεύθυνση του κοινωνικού μερίσματος και του δημοσίου συμφέροντος, προς την κατεύθυνση της διαμόρφωσης πολύ καλύτερων όρων, </w:t>
      </w:r>
      <w:r>
        <w:rPr>
          <w:rFonts w:eastAsia="Times New Roman"/>
          <w:szCs w:val="24"/>
        </w:rPr>
        <w:t>ώστε μια δεσμευτική παραχώρηση του πλειοψηφικού πακέτου των μετοχών του Οργανισμού Λιμένα Πειραιά και του διευθυντικού δικαιώματος να έχει κανόνες</w:t>
      </w:r>
      <w:r>
        <w:rPr>
          <w:rFonts w:eastAsia="Times New Roman"/>
          <w:szCs w:val="24"/>
        </w:rPr>
        <w:t>,</w:t>
      </w:r>
      <w:r>
        <w:rPr>
          <w:rFonts w:eastAsia="Times New Roman"/>
          <w:szCs w:val="24"/>
        </w:rPr>
        <w:t xml:space="preserve"> που να δίνουν τη δυνατότητα αυξημένου κατά το δυνατόν κοινωνικού μερίσματος.</w:t>
      </w:r>
    </w:p>
    <w:p w14:paraId="0D044F80"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Αυτήν την προσπάθεια έκανα και </w:t>
      </w:r>
      <w:r>
        <w:rPr>
          <w:rFonts w:eastAsia="Times New Roman"/>
          <w:szCs w:val="24"/>
        </w:rPr>
        <w:t>εγώ και η Κυβέρνηση και ενώπιόν σας σήμερα είναι αυτή η τελική μορφή της σύμβασης παραχώρησης και του κυρωτικού νόμου. Μπορείτε να κρίνετε τις διαφορές. Μπορείτε να αξιολογήσετε από πού ξεκίνησε και πού έφτασε, όχι σε άνετο χρόνο, όχι σε επαρκή χρόνο, αλλά</w:t>
      </w:r>
      <w:r>
        <w:rPr>
          <w:rFonts w:eastAsia="Times New Roman"/>
          <w:szCs w:val="24"/>
        </w:rPr>
        <w:t xml:space="preserve"> σε ασφυκτικό χρόνο και υπό τη δαμόκλειο σπάθη ότι κάθε θέμα που έθετε η Κυβέρνηση, από το πιο μεγάλο έως το πιο μικρό, για τη διεύρυνση των κανόνων αυτής της συμφωνίας επ’ ωφελεία του κοινωνικού συνόλου και του δημοσίου συμφέροντος, αντιμετώπιζε την απειλ</w:t>
      </w:r>
      <w:r>
        <w:rPr>
          <w:rFonts w:eastAsia="Times New Roman"/>
          <w:szCs w:val="24"/>
        </w:rPr>
        <w:t>ητική κατεύθυνση</w:t>
      </w:r>
      <w:r>
        <w:rPr>
          <w:rFonts w:eastAsia="Times New Roman"/>
          <w:szCs w:val="24"/>
        </w:rPr>
        <w:t>,</w:t>
      </w:r>
      <w:r>
        <w:rPr>
          <w:rFonts w:eastAsia="Times New Roman"/>
          <w:szCs w:val="24"/>
        </w:rPr>
        <w:t xml:space="preserve"> που έδιναν πολλά κέντρα εξουσίας, εσωτερικά και διεθνή, συντονισμένα και με ταυτόχρονη κατά περίεργο τρόπο αποτύπωση στον καθημερινό Τύπο, ηλεκτρονικό ή έντυπο, με έναν μηχανισμό που δουλεύει αυτόματα πια, της περίπτωσης, για παράδειγμα, </w:t>
      </w:r>
      <w:r>
        <w:rPr>
          <w:rFonts w:eastAsia="Times New Roman"/>
          <w:szCs w:val="24"/>
        </w:rPr>
        <w:t xml:space="preserve">της ακτογραμμής των Λιπασμάτων ή σχετικά με το να μην επιφορτίζεται το ελληνικό </w:t>
      </w:r>
      <w:r>
        <w:rPr>
          <w:rFonts w:eastAsia="Times New Roman"/>
          <w:szCs w:val="24"/>
        </w:rPr>
        <w:t>δ</w:t>
      </w:r>
      <w:r>
        <w:rPr>
          <w:rFonts w:eastAsia="Times New Roman"/>
          <w:szCs w:val="24"/>
        </w:rPr>
        <w:t xml:space="preserve">ημόσιο το κόστος του Κώδικα Ασφάλειας του Λιμανιού, του Κώδικα </w:t>
      </w:r>
      <w:r>
        <w:rPr>
          <w:rFonts w:eastAsia="Times New Roman"/>
          <w:szCs w:val="24"/>
          <w:lang w:val="en-US"/>
        </w:rPr>
        <w:t>ISPS</w:t>
      </w:r>
      <w:r>
        <w:rPr>
          <w:rFonts w:eastAsia="Times New Roman"/>
          <w:szCs w:val="24"/>
        </w:rPr>
        <w:t>, αλλά να τον επιφορτίζεται ο παραχωρησιούχος, ή σχετικά με το να μη χαθεί η Κυνόσουρα στη Σαλαμίνα, που ήτα</w:t>
      </w:r>
      <w:r>
        <w:rPr>
          <w:rFonts w:eastAsia="Times New Roman"/>
          <w:szCs w:val="24"/>
        </w:rPr>
        <w:t>ν πρωτοβουλία του Υπουργείου που ενεργοποίησε και την τοπική κοινωνία, ακριβώς γιατί εκεί πίστευαν πια ότι αυτό είναι χαμένο, και πολλά άλλα.</w:t>
      </w:r>
    </w:p>
    <w:p w14:paraId="0D044F81" w14:textId="77777777" w:rsidR="00510C84" w:rsidRDefault="007027BA">
      <w:pPr>
        <w:spacing w:line="600" w:lineRule="auto"/>
        <w:ind w:firstLine="720"/>
        <w:contextualSpacing/>
        <w:jc w:val="both"/>
        <w:rPr>
          <w:rFonts w:eastAsia="Times New Roman"/>
          <w:szCs w:val="24"/>
        </w:rPr>
      </w:pPr>
      <w:r>
        <w:rPr>
          <w:rFonts w:eastAsia="Times New Roman"/>
          <w:szCs w:val="24"/>
        </w:rPr>
        <w:t>Η άμεση απειλή που προέκυπτε μέρα με τη μέρα και όχι μία φορά στο τόσο, αλλά κάθε μέρα, αναπαραγόμενη και υποστηρι</w:t>
      </w:r>
      <w:r>
        <w:rPr>
          <w:rFonts w:eastAsia="Times New Roman"/>
          <w:szCs w:val="24"/>
        </w:rPr>
        <w:t>ζόμενη, όπως είπα, από μέσα μαζικής επικοινωνίας, ήταν ότι θα ακυρωθεί ο διαγωνισμός, δεν θα γίνει ο διαγωνισμός, θα φύγουν οι επενδυτές, δεν θα έρθει κανείς, θα αποχωρήσουν.</w:t>
      </w:r>
    </w:p>
    <w:p w14:paraId="0D044F82" w14:textId="77777777" w:rsidR="00510C84" w:rsidRDefault="007027BA">
      <w:pPr>
        <w:spacing w:line="600" w:lineRule="auto"/>
        <w:ind w:firstLine="720"/>
        <w:contextualSpacing/>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προειδοποιητικά το κουδούνι λήξεως του χρόνου ομιλίας του κυρίου Υπουργού)</w:t>
      </w:r>
    </w:p>
    <w:p w14:paraId="0D044F83"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Αυτήν την προσπάθεια, λοιπόν, σ’ αυτές τις συνθήκες, η Κυβέρνηση την έκανε συστηματικά και καθημερινά, όχι μόνοι μας, όχι ως </w:t>
      </w:r>
      <w:r>
        <w:rPr>
          <w:rFonts w:eastAsia="Times New Roman"/>
          <w:szCs w:val="24"/>
        </w:rPr>
        <w:t>«</w:t>
      </w:r>
      <w:r>
        <w:rPr>
          <w:rFonts w:eastAsia="Times New Roman"/>
          <w:szCs w:val="24"/>
        </w:rPr>
        <w:t>Δον Κιχώτες</w:t>
      </w:r>
      <w:r>
        <w:rPr>
          <w:rFonts w:eastAsia="Times New Roman"/>
          <w:szCs w:val="24"/>
        </w:rPr>
        <w:t>»</w:t>
      </w:r>
      <w:r>
        <w:rPr>
          <w:rFonts w:eastAsia="Times New Roman"/>
          <w:szCs w:val="24"/>
        </w:rPr>
        <w:t>, αλλά με διαβούλευση. Στο Υπουργείο ήρθαν</w:t>
      </w:r>
      <w:r>
        <w:rPr>
          <w:rFonts w:eastAsia="Times New Roman"/>
          <w:szCs w:val="24"/>
        </w:rPr>
        <w:t>,</w:t>
      </w:r>
      <w:r>
        <w:rPr>
          <w:rFonts w:eastAsia="Times New Roman"/>
          <w:szCs w:val="24"/>
        </w:rPr>
        <w:t xml:space="preserve"> πάρα πολύ συχνά</w:t>
      </w:r>
      <w:r>
        <w:rPr>
          <w:rFonts w:eastAsia="Times New Roman"/>
          <w:szCs w:val="24"/>
        </w:rPr>
        <w:t>,</w:t>
      </w:r>
      <w:r>
        <w:rPr>
          <w:rFonts w:eastAsia="Times New Roman"/>
          <w:szCs w:val="24"/>
        </w:rPr>
        <w:t xml:space="preserve"> όχι μόνο οι αυτοδιοικητικοί, όχι μόνο οι εκπρόσωποι των εργαζομένων, αλλά και οι χρήστες του λιμανιού, από τις επιχειρήσεις, μικρές και μεσαίες, της Ναυπηγοεπισκευαστικής Ζώνης του Περάματος, μέχρι και μεγάλες επιχειρήσεις του λιμανιού, </w:t>
      </w:r>
      <w:r>
        <w:rPr>
          <w:rFonts w:eastAsia="Times New Roman"/>
          <w:szCs w:val="24"/>
        </w:rPr>
        <w:t>τους ακτοπλόους ή κάθε είδους χρήστες του λιμανιού.</w:t>
      </w:r>
    </w:p>
    <w:p w14:paraId="0D044F84" w14:textId="77777777" w:rsidR="00510C84" w:rsidRDefault="007027BA">
      <w:pPr>
        <w:spacing w:line="600" w:lineRule="auto"/>
        <w:ind w:firstLine="720"/>
        <w:contextualSpacing/>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Υπουργού)</w:t>
      </w:r>
    </w:p>
    <w:p w14:paraId="0D044F8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Γιατί, όλοι ακριβώς, ακόμα και σήμερα, θέλουν στις νέες συνθήκες να αναζητήσουν πώς θα λειτουργήσει το λιμάνι. Με τους ί</w:t>
      </w:r>
      <w:r>
        <w:rPr>
          <w:rFonts w:eastAsia="Times New Roman" w:cs="Times New Roman"/>
          <w:szCs w:val="24"/>
        </w:rPr>
        <w:t xml:space="preserve">διους κανόνες; Με άλλους; Ποιοι θα είναι αυτοί; </w:t>
      </w:r>
    </w:p>
    <w:p w14:paraId="0D044F8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Αυτό δεν είναι απλώς ένα προσωπικό ενδιαφέρον ή ένα επιχειρηματικό ενδιαφέρον ενός κλάδου, αλλά είναι η πεμπτουσία της παραγωγικής λειτουργίας αυτής της εξαιρετικά σημαντικής παραγωγικής μηχανής, όπως είναι </w:t>
      </w:r>
      <w:r>
        <w:rPr>
          <w:rFonts w:eastAsia="Times New Roman" w:cs="Times New Roman"/>
          <w:szCs w:val="24"/>
        </w:rPr>
        <w:t xml:space="preserve">το λιμάνι του Πειραιά, γιατί από αυτό εξαρτάται η παραγωγικότητά του. Από εκεί εξαρτάται και το κοινωνικό μέρισμα, το αν όλοι αυτοί που εμπλέκονται με το λιμάνι θα μπορούν να έχουν θέση, θα μπορούν να έχουν ρόλο, και όχι ρόλο που μόνο ο παραχωρησιούχος θα </w:t>
      </w:r>
      <w:r>
        <w:rPr>
          <w:rFonts w:eastAsia="Times New Roman" w:cs="Times New Roman"/>
          <w:szCs w:val="24"/>
        </w:rPr>
        <w:t xml:space="preserve">μπορεί να τον επιβάλλει. </w:t>
      </w:r>
    </w:p>
    <w:p w14:paraId="0D044F8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Εκεί είχαμε επίσης σημαντικές επιτυχίες, που δεν καταγράφονται στο τι αλλαγές γίνανε στο κείμενο της σύμβασης παραχώρησης. Όμως, επετεύχθησαν πράγματα πάρα πολύ σημαντικά. </w:t>
      </w:r>
    </w:p>
    <w:p w14:paraId="0D044F8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Αυτήν τη στιγμή οι μικροί και οι μεσαίοι επιχειρηματίες τ</w:t>
      </w:r>
      <w:r>
        <w:rPr>
          <w:rFonts w:eastAsia="Times New Roman" w:cs="Times New Roman"/>
          <w:szCs w:val="24"/>
        </w:rPr>
        <w:t>ης Ναυπηγοεπισκευαστικής Ζώνης έχουν πάρει όλες τις διαβεβαιώσεις ότι ο τρόπος με τον οποίο θα λειτουργούν σε αυτήν την παραγωγική δραστηριότητα θα παραμείνει ίδιος, με τα ίδια δικαιώματα. Παλιά χρέη και παλιές εκκρεμότητες αυτών των κλάδων σε αυτήν τη δια</w:t>
      </w:r>
      <w:r>
        <w:rPr>
          <w:rFonts w:eastAsia="Times New Roman" w:cs="Times New Roman"/>
          <w:szCs w:val="24"/>
        </w:rPr>
        <w:t xml:space="preserve">δικασία, μέσα από μια συστηματική προσπάθεια, διευθετήθηκαν. Διάφορες ιστορίες σε κάθε κατεύθυνση μπόρεσαν να αποκτήσουν υπόσταση. </w:t>
      </w:r>
    </w:p>
    <w:p w14:paraId="0D044F8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Έτσι προέκυψε και η ισχυροποίηση της διανομής του πιο μεγάλου και πιο σημαντικού μέρους της ετήσιας απόδοσης, που θα εισπράτ</w:t>
      </w:r>
      <w:r>
        <w:rPr>
          <w:rFonts w:eastAsia="Times New Roman" w:cs="Times New Roman"/>
          <w:szCs w:val="24"/>
        </w:rPr>
        <w:t xml:space="preserve">τει το </w:t>
      </w:r>
      <w:r>
        <w:rPr>
          <w:rFonts w:eastAsia="Times New Roman" w:cs="Times New Roman"/>
          <w:szCs w:val="24"/>
        </w:rPr>
        <w:t>δ</w:t>
      </w:r>
      <w:r>
        <w:rPr>
          <w:rFonts w:eastAsia="Times New Roman" w:cs="Times New Roman"/>
          <w:szCs w:val="24"/>
        </w:rPr>
        <w:t xml:space="preserve">ημόσιο, στους δήμους. Έτσι φτιάχτηκε και το σύστημα της αναλογικής κατανομής, με διάφορα κριτήρια, στον Πειραιά, στο Πέραμα, στη Σαλαμίνα. </w:t>
      </w:r>
    </w:p>
    <w:p w14:paraId="0D044F8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του κυρίου Υπουργού)</w:t>
      </w:r>
    </w:p>
    <w:p w14:paraId="0D044F8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Όλα αυτά ή</w:t>
      </w:r>
      <w:r>
        <w:rPr>
          <w:rFonts w:eastAsia="Times New Roman" w:cs="Times New Roman"/>
          <w:szCs w:val="24"/>
        </w:rPr>
        <w:t>ταν οι προσπάθειες μιας Κυβέρνησης να σεβαστεί τη δέσμευση</w:t>
      </w:r>
      <w:r>
        <w:rPr>
          <w:rFonts w:eastAsia="Times New Roman" w:cs="Times New Roman"/>
          <w:szCs w:val="24"/>
        </w:rPr>
        <w:t>,</w:t>
      </w:r>
      <w:r>
        <w:rPr>
          <w:rFonts w:eastAsia="Times New Roman" w:cs="Times New Roman"/>
          <w:szCs w:val="24"/>
        </w:rPr>
        <w:t xml:space="preserve"> που ανέλαβε πέρσι το καλοκαίρι, να προχωρήσει την υλοποίηση της δέσμευσης, γιατί αυτό ήταν υποχρεωτικό, και να την κάνει με τον καλύτερο δυνατό τρόπο. Εκεί, λοιπόν, τίθενται ζητήματα, ποιος επιλέγ</w:t>
      </w:r>
      <w:r>
        <w:rPr>
          <w:rFonts w:eastAsia="Times New Roman" w:cs="Times New Roman"/>
          <w:szCs w:val="24"/>
        </w:rPr>
        <w:t xml:space="preserve">ει τι και πώς επιλέγονται τα πράγματα. </w:t>
      </w:r>
    </w:p>
    <w:p w14:paraId="0D044F8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Δεν θυμάμαι σε ανάλογες ιδιωτικοποιήσεις να υπάρχει πραγματικό ενδιαφέρον στο παρελθόν, ώστε η ιδιωτικοποίηση να έχει προστιθέμενη αξία στη συνολική παραγωγική δραστηριότητα της χώρας. </w:t>
      </w:r>
    </w:p>
    <w:p w14:paraId="0D044F8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Διότι, κυρίες και κύριοι συνάδ</w:t>
      </w:r>
      <w:r>
        <w:rPr>
          <w:rFonts w:eastAsia="Times New Roman" w:cs="Times New Roman"/>
          <w:szCs w:val="24"/>
        </w:rPr>
        <w:t>ελφοι, μπορεί εύκολα να πει κανείς ότι μια επένδυση δημιουργεί θέσεις εργασίας και να τις μετρήσει –δύο χιλιάδες, τρεις χιλιάδες, πέντε χιλιάδες, δέκα χιλιάδες-, αλλά πρέπει να μετρήσει και πόσες χάνονται. Αν ανοίγεις ένα μεγάλο εμπορικό κέντρο σε μια περι</w:t>
      </w:r>
      <w:r>
        <w:rPr>
          <w:rFonts w:eastAsia="Times New Roman" w:cs="Times New Roman"/>
          <w:szCs w:val="24"/>
        </w:rPr>
        <w:t>οχή και απασχολείς χίλια άτομα και την ίδια στιγμή κλείνουν πεντακόσια μαγαζιά, μικρά και μεσαία, αυτό δεν πρέπει να συνυπολογίζεται σε έναν σχεδιασμό μιας κυβέρνησης και μιας πολιτείας; Είναι κάτι που λύνεται μόνο με το ότι «είμαι υπέρ των ιδιωτικοποιήσεω</w:t>
      </w:r>
      <w:r>
        <w:rPr>
          <w:rFonts w:eastAsia="Times New Roman" w:cs="Times New Roman"/>
          <w:szCs w:val="24"/>
        </w:rPr>
        <w:t xml:space="preserve">ν γιατί πρέπει να έρθουν επενδύσεις»; </w:t>
      </w:r>
    </w:p>
    <w:p w14:paraId="0D044F8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Σωστά κάποιος συνάδελφος της Αντιπολίτευσης είπε ότι υπάρχουν καλές και κακές ιδιωτικοποίησης, ότι υπάρχουν επιλογές, ότι άλλοι κλάδοι δεν πρέπει να ιδιωτικοποιηθούν και για άλλους μπορεί να συζητήσει κανείς την ιδιωτ</w:t>
      </w:r>
      <w:r>
        <w:rPr>
          <w:rFonts w:eastAsia="Times New Roman" w:cs="Times New Roman"/>
          <w:szCs w:val="24"/>
        </w:rPr>
        <w:t xml:space="preserve">ικοποίησή τους. Πού γίνεται σοβαρά αυτή η συζήτηση; Πού γίνεται; </w:t>
      </w:r>
    </w:p>
    <w:p w14:paraId="0D044F8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Αυτή η Κυβέρνηση -και έχω βιωμένη πλέον πεποίθηση και αυτοπεποίθηση, όχι για τον εαυτό μου, αλλά για την Κυβέρνηση- όσο μπόρεσε, σε κάθε βήμα, αντιμετώπισε με τέτοια κριτήρια και με τέτοια κλειδιά αυτήν τη διαδικασία. </w:t>
      </w:r>
    </w:p>
    <w:p w14:paraId="0D044F9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Διαφωνείτε; Είναι λάθος; Έπρεπε να μη</w:t>
      </w:r>
      <w:r>
        <w:rPr>
          <w:rFonts w:eastAsia="Times New Roman" w:cs="Times New Roman"/>
          <w:szCs w:val="24"/>
        </w:rPr>
        <w:t xml:space="preserve">ν το κάνει, γιατί το πρωί θα έβγαινε -και έβγαινε- μια εφημερίδα ή ένα κανάλι και θα έλεγε: «Ο Δρίτσας υπονομεύει την ιδιωτικοποίηση, θέλει να επανακρατικοποιήσει το λιμάνι»; </w:t>
      </w:r>
    </w:p>
    <w:p w14:paraId="0D044F9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Και γιατί όλα αυτά; Γιατί αυτές οι πιέσεις; Για να σταματήσει ο Δρίτσας, για να </w:t>
      </w:r>
      <w:r>
        <w:rPr>
          <w:rFonts w:eastAsia="Times New Roman" w:cs="Times New Roman"/>
          <w:szCs w:val="24"/>
        </w:rPr>
        <w:t xml:space="preserve">σταματήσει η </w:t>
      </w:r>
      <w:r>
        <w:rPr>
          <w:rFonts w:eastAsia="Times New Roman"/>
          <w:szCs w:val="24"/>
        </w:rPr>
        <w:t>Κυβέρνηση</w:t>
      </w:r>
      <w:r>
        <w:rPr>
          <w:rFonts w:eastAsia="Times New Roman" w:cs="Times New Roman"/>
          <w:szCs w:val="24"/>
        </w:rPr>
        <w:t>, για να σταματήσει ο κάθε Υπουργός να προσπαθεί να διαμορφώσει αυτό το πλαίσιο</w:t>
      </w:r>
      <w:r>
        <w:rPr>
          <w:rFonts w:eastAsia="Times New Roman" w:cs="Times New Roman"/>
          <w:szCs w:val="24"/>
        </w:rPr>
        <w:t>,</w:t>
      </w:r>
      <w:r>
        <w:rPr>
          <w:rFonts w:eastAsia="Times New Roman" w:cs="Times New Roman"/>
          <w:szCs w:val="24"/>
        </w:rPr>
        <w:t xml:space="preserve"> που σας περιέγραψα πριν. Αυτό ως κριτική ξέρουμε από την εδώ πλευρά πώς σιγοντάρεται, πώς ενθαρρύνεται. Και εκεί προκύπτουν οι διαφορές, προκύπτουν οι δι</w:t>
      </w:r>
      <w:r>
        <w:rPr>
          <w:rFonts w:eastAsia="Times New Roman" w:cs="Times New Roman"/>
          <w:szCs w:val="24"/>
        </w:rPr>
        <w:t>αφορετικές πολιτικές, εκεί προκύπτουν και οι διαφορετικοί συσχετισμοί.</w:t>
      </w:r>
    </w:p>
    <w:p w14:paraId="0D044F92"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Από αυτήν την άποψη και σε σχέση με τα όσα συνέβησαν χθες στην Επιτροπή Παραγωγής και Εμπορίου, με την περίφημη επιστολή</w:t>
      </w:r>
      <w:r>
        <w:rPr>
          <w:rFonts w:eastAsia="Times New Roman" w:cs="Times New Roman"/>
          <w:szCs w:val="24"/>
        </w:rPr>
        <w:t>,</w:t>
      </w:r>
      <w:r>
        <w:rPr>
          <w:rFonts w:eastAsia="Times New Roman" w:cs="Times New Roman"/>
          <w:szCs w:val="24"/>
        </w:rPr>
        <w:t xml:space="preserve"> που έφτασε αργά το βράδυ και σήμερα πήρε όλη αυτήν τη διάσταση,</w:t>
      </w:r>
      <w:r>
        <w:rPr>
          <w:rFonts w:eastAsia="Times New Roman" w:cs="Times New Roman"/>
          <w:szCs w:val="24"/>
        </w:rPr>
        <w:t xml:space="preserve"> είναι αξιοσημείωτο, κυρίες και κύριοι Βουλευτές, και νομίζω πως έχει τη σημασία του το γεγονός ότι βρέθηκε τουλάχιστον ένας πολιτικός Αρχηγός –ο κ. Λεβέντης- από τα κόμματα της Βουλής και έδωσε ένα μέτρο, και ερμηνευτικό και μεγέθους γι’ αυτήν την ιστορία</w:t>
      </w:r>
      <w:r>
        <w:rPr>
          <w:rFonts w:eastAsia="Times New Roman" w:cs="Times New Roman"/>
          <w:szCs w:val="24"/>
        </w:rPr>
        <w:t>,</w:t>
      </w:r>
      <w:r>
        <w:rPr>
          <w:rFonts w:eastAsia="Times New Roman" w:cs="Times New Roman"/>
          <w:szCs w:val="24"/>
        </w:rPr>
        <w:t xml:space="preserve"> που απασχόλησε το Κοινοβούλιο και τον δημόσιο βίο και δημιούργησε όλη αυτήν την κοινωνική αναταραχή. </w:t>
      </w:r>
    </w:p>
    <w:p w14:paraId="0D044F9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Πραγματικά</w:t>
      </w:r>
      <w:r>
        <w:rPr>
          <w:rFonts w:eastAsia="Times New Roman" w:cs="Times New Roman"/>
          <w:szCs w:val="24"/>
        </w:rPr>
        <w:t>,</w:t>
      </w:r>
      <w:r>
        <w:rPr>
          <w:rFonts w:eastAsia="Times New Roman" w:cs="Times New Roman"/>
          <w:szCs w:val="24"/>
        </w:rPr>
        <w:t xml:space="preserve"> αυτό το μέτρο δεν το είδαμε, ενώ θα έπρεπε, γιατί υπήρχαν τα δεδομένα για να το δει κανείς από πολλές πλευρές. Είδαμε και έναν συγκρατημό από κάποιες άλλες πλευρές. Όμως, κοιτάξτε να δείτε. Δεν χρειάζεται να ψάξει κανείς πολύ για να καταλάβει. Πρόκειται γ</w:t>
      </w:r>
      <w:r>
        <w:rPr>
          <w:rFonts w:eastAsia="Times New Roman" w:cs="Times New Roman"/>
          <w:szCs w:val="24"/>
        </w:rPr>
        <w:t>ια έναν υπερβάλλοντα νομικό ζήλο, ο οποίος δεν ξέρω πια τι κίνητρα έχει ακριβώς. Πάντως, είναι προφανές ότι πρόκειται για έναν υπερβάλλοντα νομικό ζήλο. Προς εξασφάλιση κάλυψης της εταιρείας από κάποιους κινδύνους; Προς υπερβάλλουσα προστασία της εταιρείας</w:t>
      </w:r>
      <w:r>
        <w:rPr>
          <w:rFonts w:eastAsia="Times New Roman" w:cs="Times New Roman"/>
          <w:szCs w:val="24"/>
        </w:rPr>
        <w:t>; Δεν ξέρω.</w:t>
      </w:r>
    </w:p>
    <w:p w14:paraId="0D044F9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Όμως, είναι αυταπόδεικτο, κυρίες και κύριοι Βουλευτές, ότι είναι υπερβάλλων νομικός ζήλος, διότι οι διατάξεις αυτές περιέχονται στη σύμβαση παραχώρησης και αυτές δεν αναιρέθηκαν. Στον κοινοτικό νόμο υπήρχαν για να προστεθούν, για να επισημάνουν</w:t>
      </w:r>
      <w:r>
        <w:rPr>
          <w:rFonts w:eastAsia="Times New Roman" w:cs="Times New Roman"/>
          <w:szCs w:val="24"/>
        </w:rPr>
        <w:t xml:space="preserve"> κάτι περισσότερο; Δεν ξέρω γιατί. Όμως, εν πάση περιπτώσει, η παρουσίασή τους δεν αναιρούσε το γεγονός ότι διατάξεις τέτοιου τύπου ήταν ήδη στη σύμβαση παραχώρησης. </w:t>
      </w:r>
    </w:p>
    <w:p w14:paraId="0D044F9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Γι’ αυτό και είναι πολύ επιπόλαιη και επιδερμική η προσέγγιση ότι η Κυβέρνηση, με τη διακ</w:t>
      </w:r>
      <w:r>
        <w:rPr>
          <w:rFonts w:eastAsia="Times New Roman" w:cs="Times New Roman"/>
          <w:szCs w:val="24"/>
        </w:rPr>
        <w:t>οπή της συνεδρίασης, που αποφασίσαμε όλοι, και με τη διαβούλευση για να αποδείξουμε την καλοπιστία και να καταλαγιάσει κάθε ανησυχία, το «έκανε γαργάρα». Έτσι είπε μια Βουλευτής της Νέας Δημοκρατίας. «Το έκανε γαργάρα»! Τι έκανε γαργάρα; Το ότι αυτό που ήτ</w:t>
      </w:r>
      <w:r>
        <w:rPr>
          <w:rFonts w:eastAsia="Times New Roman" w:cs="Times New Roman"/>
          <w:szCs w:val="24"/>
        </w:rPr>
        <w:t>αν αυτονόητα θεσμοθετημένα ήρθε…</w:t>
      </w:r>
    </w:p>
    <w:p w14:paraId="0D044F9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Τι γίνεται, κύριε Πρόεδρε; </w:t>
      </w:r>
    </w:p>
    <w:p w14:paraId="0D044F97" w14:textId="77777777" w:rsidR="00510C84" w:rsidRDefault="007027BA">
      <w:pPr>
        <w:spacing w:line="600" w:lineRule="auto"/>
        <w:ind w:firstLine="720"/>
        <w:contextualSpacing/>
        <w:jc w:val="both"/>
        <w:rPr>
          <w:rFonts w:eastAsia="Times New Roman" w:cs="Times New Roman"/>
          <w:szCs w:val="24"/>
        </w:rPr>
      </w:pPr>
      <w:r>
        <w:rPr>
          <w:rFonts w:eastAsia="Times New Roman"/>
          <w:b/>
          <w:szCs w:val="24"/>
        </w:rPr>
        <w:t>ΘΕΟΔΩΡΟΣ ΔΡΙΤΣΑΣ (Υπουργός Ναυτιλίας και Νησιωτικής Πολιτικής):</w:t>
      </w:r>
      <w:r>
        <w:rPr>
          <w:rFonts w:eastAsia="Times New Roman" w:cs="Times New Roman"/>
          <w:szCs w:val="24"/>
        </w:rPr>
        <w:t xml:space="preserve"> Για να καταλάβετε, πάρτε ένα-ένα τα στοιχεία, παρακαλώ….</w:t>
      </w:r>
    </w:p>
    <w:p w14:paraId="0D044F98" w14:textId="77777777" w:rsidR="00510C84" w:rsidRDefault="007027BA">
      <w:pPr>
        <w:spacing w:line="600" w:lineRule="auto"/>
        <w:ind w:firstLine="720"/>
        <w:contextualSpacing/>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Κύριε Υπουργέ, δε</w:t>
      </w:r>
      <w:r>
        <w:rPr>
          <w:rFonts w:eastAsia="Times New Roman" w:cs="Times New Roman"/>
          <w:szCs w:val="24"/>
        </w:rPr>
        <w:t xml:space="preserve">δομένου ότι ο χρόνος ξεπεράστηκε πολύ, παρακαλώ ολοκληρώνετε. </w:t>
      </w:r>
    </w:p>
    <w:p w14:paraId="0D044F99" w14:textId="77777777" w:rsidR="00510C84" w:rsidRDefault="007027BA">
      <w:pPr>
        <w:spacing w:line="600" w:lineRule="auto"/>
        <w:ind w:firstLine="720"/>
        <w:contextualSpacing/>
        <w:jc w:val="both"/>
        <w:rPr>
          <w:rFonts w:eastAsia="Times New Roman"/>
          <w:szCs w:val="24"/>
        </w:rPr>
      </w:pPr>
      <w:r>
        <w:rPr>
          <w:rFonts w:eastAsia="Times New Roman"/>
          <w:b/>
          <w:szCs w:val="24"/>
        </w:rPr>
        <w:t>ΘΕΟΔΩΡΟΣ ΔΡΙΤΣΑΣ (Υπουργός Ναυτιλίας και Νησιωτικής Πολιτικής):</w:t>
      </w:r>
      <w:r>
        <w:rPr>
          <w:rFonts w:eastAsia="Times New Roman"/>
          <w:szCs w:val="24"/>
        </w:rPr>
        <w:t xml:space="preserve"> Θα τελειώσω, κύριε Πρόεδρε. </w:t>
      </w:r>
    </w:p>
    <w:p w14:paraId="0D044F9A"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Πάρτε ένα-ένα τα στοιχεία, για να δείτε ότι στην πραγματικότητα δεν είναι παρά μια νομική υπερβολή, </w:t>
      </w:r>
      <w:r>
        <w:rPr>
          <w:rFonts w:eastAsia="Times New Roman"/>
          <w:szCs w:val="24"/>
        </w:rPr>
        <w:t xml:space="preserve">ένας νομικός σχολαστικισμός. </w:t>
      </w:r>
    </w:p>
    <w:p w14:paraId="0D044F9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Και εδώ ακριβώς, για να μην μακρηγορήσω, κοντός ψαλμός «Αλληλούια»: Σε λίγη ώρα θα γίνει η ονομαστική ψηφοφορία, θα τελειώσει η συνεδρίαση και αύριο ο Έλληνας Πρωθυπουργός αναχωρεί για την Κίνα.</w:t>
      </w:r>
    </w:p>
    <w:p w14:paraId="0D044F9C"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Καλό ταξίδ</w:t>
      </w:r>
      <w:r>
        <w:rPr>
          <w:rFonts w:eastAsia="Times New Roman" w:cs="Times New Roman"/>
          <w:szCs w:val="24"/>
        </w:rPr>
        <w:t>ι!</w:t>
      </w:r>
    </w:p>
    <w:p w14:paraId="0D044F9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Εν πάση περιπτώσει, το περιεχόμενο, η ατζέντα, οι προοπτικές, οι δυνατότητες, το επίπεδο στρατηγικής κατεύθυνσης στη συνεργασία αυτών θα αποτυπωθεί –και να είστε βέβαιες και βέβαιοι– με τον</w:t>
      </w:r>
      <w:r>
        <w:rPr>
          <w:rFonts w:eastAsia="Times New Roman" w:cs="Times New Roman"/>
          <w:szCs w:val="24"/>
        </w:rPr>
        <w:t xml:space="preserve"> καλύτερο τρόπο στο αυριανό ταξίδι του Πρωθυπουργού στην Κίνα.</w:t>
      </w:r>
    </w:p>
    <w:p w14:paraId="0D044F9E"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Γελάτε ειρωνικά, κυρία Μπακογιάννη, αλλά η αξιοπιστία της χώρας υπηρετείται με τον καλύτερο τρόπο από αυτήν την Κυβέρνηση και θα το δείτε. Και θα το δείτε!</w:t>
      </w:r>
    </w:p>
    <w:p w14:paraId="0D044F9F"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τις πτέρυγες του </w:t>
      </w:r>
      <w:r>
        <w:rPr>
          <w:rFonts w:eastAsia="Times New Roman" w:cs="Times New Roman"/>
          <w:szCs w:val="24"/>
        </w:rPr>
        <w:t>ΣΥΡΙΖΑ και των ΑΝΕΛ)</w:t>
      </w:r>
    </w:p>
    <w:p w14:paraId="0D044FA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Ε, όχι και να μας κάνετε μαθήματα αξιοπιστίας!</w:t>
      </w:r>
    </w:p>
    <w:p w14:paraId="0D044FA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Και θα το δείτε, γιατί ακριβώς οι δικοί μας σχεδιασμοί είναι σχεδιασμοί </w:t>
      </w:r>
      <w:r>
        <w:rPr>
          <w:rFonts w:eastAsia="Times New Roman" w:cs="Times New Roman"/>
          <w:szCs w:val="24"/>
        </w:rPr>
        <w:t>εφήμε</w:t>
      </w:r>
      <w:r>
        <w:rPr>
          <w:rFonts w:eastAsia="Times New Roman" w:cs="Times New Roman"/>
          <w:szCs w:val="24"/>
        </w:rPr>
        <w:t>ρης</w:t>
      </w:r>
      <w:r>
        <w:rPr>
          <w:rFonts w:eastAsia="Times New Roman" w:cs="Times New Roman"/>
          <w:szCs w:val="24"/>
        </w:rPr>
        <w:t xml:space="preserve"> προοπτικής και όχι σχε</w:t>
      </w:r>
      <w:r>
        <w:rPr>
          <w:rFonts w:eastAsia="Times New Roman" w:cs="Times New Roman"/>
          <w:szCs w:val="24"/>
        </w:rPr>
        <w:t>διασμοί κατανάλωσης.</w:t>
      </w:r>
    </w:p>
    <w:p w14:paraId="0D044FA2"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D044FA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Τελειώνω, με τα εργασιακά. Θεωρώ πραγματικά άξιο απορίας το να έρχεται η Δημοκρατική Συμπαράταξη, το ΠΑΣΟΚ, και να καταθέτει πρόταση ονομαστικής ψηφοφορίας για το άρθρο 10Α. Καταψηφίστε το</w:t>
      </w:r>
      <w:r>
        <w:rPr>
          <w:rFonts w:eastAsia="Times New Roman" w:cs="Times New Roman"/>
          <w:szCs w:val="24"/>
        </w:rPr>
        <w:t>, κυρίες και κύριοι συνάδελφοι, και με ονομαστική ψηφοφορία. Είναι ένα άρθρο που αποτυπώνει την πολύμηνη προσπάθεια των εργαζομένων και της Κυβέρνησης για να κατοχυρώσει τα εργασιακά δικαιώματα. Καταψηφίστε το. Καταψηφίστε το!</w:t>
      </w:r>
    </w:p>
    <w:p w14:paraId="0D044FA4"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w:t>
      </w:r>
      <w:r>
        <w:rPr>
          <w:rFonts w:eastAsia="Times New Roman" w:cs="Times New Roman"/>
          <w:szCs w:val="24"/>
        </w:rPr>
        <w:t>γες του ΣΥΡΙΖΑ και των</w:t>
      </w:r>
      <w:r>
        <w:rPr>
          <w:rFonts w:eastAsia="Times New Roman" w:cs="Times New Roman"/>
          <w:szCs w:val="24"/>
        </w:rPr>
        <w:t xml:space="preserve"> ΑΝΕΛ</w:t>
      </w:r>
      <w:r>
        <w:rPr>
          <w:rFonts w:eastAsia="Times New Roman" w:cs="Times New Roman"/>
          <w:szCs w:val="24"/>
        </w:rPr>
        <w:t>)</w:t>
      </w:r>
    </w:p>
    <w:p w14:paraId="0D044FA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Βάλτε αυτό που σας πρότεινε… (δεν ακούστηκε)</w:t>
      </w:r>
    </w:p>
    <w:p w14:paraId="0D044FA6"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Και μένω άναυδος από αυτήν την επιλογή σας. Να μου πείτε ότι η διατύπωση δεν είναι ακριβώς</w:t>
      </w:r>
      <w:r>
        <w:rPr>
          <w:rFonts w:eastAsia="Times New Roman" w:cs="Times New Roman"/>
          <w:szCs w:val="24"/>
        </w:rPr>
        <w:t xml:space="preserve"> όπως θα την κάλυπτε με τον καλύτερο τρόπο. Είναι προϊόν μιας διαδικασίας σαν αυτήν που περιέγραψα σε όλα τα ζητήματα.</w:t>
      </w:r>
    </w:p>
    <w:p w14:paraId="0D044FA7"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Προσθέσετε αυτό που σας είπε… (δεν ακούστηκε)</w:t>
      </w:r>
    </w:p>
    <w:p w14:paraId="0D044FA8"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Ολοκληρώνετε. Όχι διαλογική</w:t>
      </w:r>
      <w:r>
        <w:rPr>
          <w:rFonts w:eastAsia="Times New Roman" w:cs="Times New Roman"/>
          <w:szCs w:val="24"/>
        </w:rPr>
        <w:t xml:space="preserve"> συζήτηση, παρακαλώ.</w:t>
      </w:r>
    </w:p>
    <w:p w14:paraId="0D044FA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Παρακαλώ, κύριε Κωνσταντινόπουλε.</w:t>
      </w:r>
    </w:p>
    <w:p w14:paraId="0D044FAA"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Είναι προϊόν αυτής της διαδικασίας, κυρίες και κύριοι Βουλευτές, και είναι κατάκτηση. Και πριν από αυτό έχει προηγηθεί ο όρος 5.11 στη σύμβαση παραχώρησης, που επίσης δεν υπήρχε, και μέσα από αυτήν την προσπάθεια κατακτήθηκε και κατοχυρώθηκε και άνοιξε το</w:t>
      </w:r>
      <w:r>
        <w:rPr>
          <w:rFonts w:eastAsia="Times New Roman" w:cs="Times New Roman"/>
          <w:szCs w:val="24"/>
        </w:rPr>
        <w:t>ν δρόμο στο να ισχύει ο Κανονισμός Εργασίας.</w:t>
      </w:r>
    </w:p>
    <w:p w14:paraId="0D044FAB"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Αυτά, όμως, για σας είναι ψιλά γράμματα και ευκολία με την οποία έρχεστε να δημιουργήσετε δήθεν εντυπώσεις, αντί να βάλετε πλάτη ώστε οι εργασιακές σχέσεις στο λιμάνι και στη νέα περίοδο να είναι ασφαλείς και στ</w:t>
      </w:r>
      <w:r>
        <w:rPr>
          <w:rFonts w:eastAsia="Times New Roman" w:cs="Times New Roman"/>
          <w:szCs w:val="24"/>
        </w:rPr>
        <w:t>αθερές.</w:t>
      </w:r>
    </w:p>
    <w:p w14:paraId="0D044FAC"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w:t>
      </w:r>
      <w:r>
        <w:rPr>
          <w:rFonts w:eastAsia="Times New Roman" w:cs="Times New Roman"/>
          <w:szCs w:val="24"/>
        </w:rPr>
        <w:t xml:space="preserve"> ΑΝΕΛ</w:t>
      </w:r>
      <w:r>
        <w:rPr>
          <w:rFonts w:eastAsia="Times New Roman" w:cs="Times New Roman"/>
          <w:szCs w:val="24"/>
        </w:rPr>
        <w:t>)</w:t>
      </w:r>
    </w:p>
    <w:p w14:paraId="0D044FAD"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Τελείωσα. Να πω μόνο μια κουβέντα στον κ. Καραθανασόπουλο.</w:t>
      </w:r>
    </w:p>
    <w:p w14:paraId="0D044FAE"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0D044FAF"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Παρακαλώ, παρακαλώ.</w:t>
      </w:r>
    </w:p>
    <w:p w14:paraId="0D044FB0"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από παραδρομή του λόγου αναφέρθηκε το </w:t>
      </w:r>
      <w:r>
        <w:rPr>
          <w:rFonts w:eastAsia="Times New Roman" w:cs="Times New Roman"/>
          <w:szCs w:val="24"/>
        </w:rPr>
        <w:t>λ</w:t>
      </w:r>
      <w:r>
        <w:rPr>
          <w:rFonts w:eastAsia="Times New Roman" w:cs="Times New Roman"/>
          <w:szCs w:val="24"/>
        </w:rPr>
        <w:t>ιμάνι της Πάτρας, όταν μιλούσατε, να σας π</w:t>
      </w:r>
      <w:r>
        <w:rPr>
          <w:rFonts w:eastAsia="Times New Roman" w:cs="Times New Roman"/>
          <w:szCs w:val="24"/>
        </w:rPr>
        <w:t xml:space="preserve">ω ότι δεν υπάρχει σχέδιο για πώληση του </w:t>
      </w:r>
      <w:r>
        <w:rPr>
          <w:rFonts w:eastAsia="Times New Roman" w:cs="Times New Roman"/>
          <w:szCs w:val="24"/>
        </w:rPr>
        <w:t>λ</w:t>
      </w:r>
      <w:r>
        <w:rPr>
          <w:rFonts w:eastAsia="Times New Roman" w:cs="Times New Roman"/>
          <w:szCs w:val="24"/>
        </w:rPr>
        <w:t>ιμανιού της Πάτρας. Υπάρχει, όμως, σχέδιο για την απόδοση του παραλιακού μετώπου, όπως υποσχέθηκε ο Έλληνας Πρωθυπουργός, και είναι κάτι που πλέον είναι σε άμεση εξέλιξη.</w:t>
      </w:r>
    </w:p>
    <w:p w14:paraId="0D044FB1"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D044FB2"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τις πτέρυγες </w:t>
      </w:r>
      <w:r>
        <w:rPr>
          <w:rFonts w:eastAsia="Times New Roman" w:cs="Times New Roman"/>
          <w:szCs w:val="24"/>
        </w:rPr>
        <w:t xml:space="preserve">του ΣΥΡΙΖΑ και των </w:t>
      </w:r>
      <w:r>
        <w:rPr>
          <w:rFonts w:eastAsia="Times New Roman" w:cs="Times New Roman"/>
          <w:szCs w:val="24"/>
        </w:rPr>
        <w:t>ΑΝΕΛ</w:t>
      </w:r>
      <w:r>
        <w:rPr>
          <w:rFonts w:eastAsia="Times New Roman" w:cs="Times New Roman"/>
          <w:szCs w:val="24"/>
        </w:rPr>
        <w:t>)</w:t>
      </w:r>
    </w:p>
    <w:p w14:paraId="0D044FB3"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0D044FB4"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ηρύσσεται περαιωμένη η συζήτηση επί της αρχής, των άρθρων και της τροπολογίας του σχεδίου νόμου του Υπουργείου Ναυτιλίας και Νησιωτικής Πολιτικής: «Για την κύρωση της από 24 Ιουνίο</w:t>
      </w:r>
      <w:r>
        <w:rPr>
          <w:rFonts w:eastAsia="Times New Roman" w:cs="Times New Roman"/>
          <w:szCs w:val="24"/>
        </w:rPr>
        <w:t>υ 2016 τροποποίησης και κωδικοποίησης σε ενιαίο κείμενο της από 13</w:t>
      </w:r>
      <w:r>
        <w:rPr>
          <w:rFonts w:eastAsia="Times New Roman" w:cs="Times New Roman"/>
          <w:szCs w:val="24"/>
        </w:rPr>
        <w:t xml:space="preserve"> </w:t>
      </w:r>
      <w:r>
        <w:rPr>
          <w:rFonts w:eastAsia="Times New Roman" w:cs="Times New Roman"/>
          <w:szCs w:val="24"/>
        </w:rPr>
        <w:t>Φεβρουαρίου 2002 Σύμβασης Παραχώρησης μεταξύ Ελληνικού Δημοσίου και της Οργανισμός Λιμένος Πειραιώς ΑΕ και άλλες διατάξεις».</w:t>
      </w:r>
    </w:p>
    <w:p w14:paraId="0D044FB5"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w:t>
      </w:r>
      <w:r>
        <w:rPr>
          <w:rFonts w:eastAsia="Times New Roman" w:cs="Times New Roman"/>
          <w:szCs w:val="24"/>
        </w:rPr>
        <w:t>χει υποβληθεί αίτηση διεξαγωγής ο</w:t>
      </w:r>
      <w:r>
        <w:rPr>
          <w:rFonts w:eastAsia="Times New Roman" w:cs="Times New Roman"/>
          <w:szCs w:val="24"/>
        </w:rPr>
        <w:t>νομαστικής ψηφοφορίας</w:t>
      </w:r>
      <w:r>
        <w:rPr>
          <w:rFonts w:eastAsia="Times New Roman" w:cs="Times New Roman"/>
          <w:szCs w:val="24"/>
        </w:rPr>
        <w:t xml:space="preserve"> Βουλευτών του Λαϊκού Συνδέσμου-Χρυσή Αυγή</w:t>
      </w:r>
      <w:r>
        <w:rPr>
          <w:rFonts w:eastAsia="Times New Roman" w:cs="Times New Roman"/>
          <w:szCs w:val="24"/>
        </w:rPr>
        <w:t xml:space="preserve"> επί της αρχής</w:t>
      </w:r>
      <w:r>
        <w:rPr>
          <w:rFonts w:eastAsia="Times New Roman" w:cs="Times New Roman"/>
          <w:szCs w:val="24"/>
        </w:rPr>
        <w:t xml:space="preserve"> και</w:t>
      </w:r>
      <w:r>
        <w:rPr>
          <w:rFonts w:eastAsia="Times New Roman" w:cs="Times New Roman"/>
          <w:szCs w:val="24"/>
        </w:rPr>
        <w:t xml:space="preserve"> επί των άρθρων 5, 9, 10Α και 12</w:t>
      </w:r>
      <w:r>
        <w:rPr>
          <w:rFonts w:eastAsia="Times New Roman" w:cs="Times New Roman"/>
          <w:szCs w:val="24"/>
        </w:rPr>
        <w:t>,</w:t>
      </w:r>
      <w:r>
        <w:rPr>
          <w:rFonts w:eastAsia="Times New Roman" w:cs="Times New Roman"/>
          <w:szCs w:val="24"/>
        </w:rPr>
        <w:t xml:space="preserve"> της οποίας το κείμενο έχει ως εξής</w:t>
      </w:r>
      <w:r>
        <w:rPr>
          <w:rFonts w:eastAsia="Times New Roman" w:cs="Times New Roman"/>
          <w:szCs w:val="24"/>
        </w:rPr>
        <w:t>.</w:t>
      </w:r>
      <w:r>
        <w:rPr>
          <w:rFonts w:eastAsia="Times New Roman" w:cs="Times New Roman"/>
          <w:szCs w:val="24"/>
        </w:rPr>
        <w:t xml:space="preserve"> </w:t>
      </w:r>
    </w:p>
    <w:p w14:paraId="0D044FB6"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0D044FB7"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(Να μπει η σελίδα 449α</w:t>
      </w:r>
      <w:r>
        <w:rPr>
          <w:rFonts w:eastAsia="Times New Roman" w:cs="Times New Roman"/>
          <w:szCs w:val="24"/>
        </w:rPr>
        <w:t>)</w:t>
      </w:r>
    </w:p>
    <w:p w14:paraId="0D044FB8" w14:textId="77777777" w:rsidR="00510C84" w:rsidRDefault="007027BA">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0D044FB9" w14:textId="77777777" w:rsidR="00510C84" w:rsidRDefault="007027BA">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 xml:space="preserve">Θα αναγνώσω </w:t>
      </w:r>
      <w:r>
        <w:rPr>
          <w:rFonts w:eastAsia="Times New Roman" w:cs="Times New Roman"/>
          <w:szCs w:val="24"/>
        </w:rPr>
        <w:t xml:space="preserve">και </w:t>
      </w:r>
      <w:r>
        <w:rPr>
          <w:rFonts w:eastAsia="Times New Roman" w:cs="Times New Roman"/>
          <w:szCs w:val="24"/>
        </w:rPr>
        <w:t xml:space="preserve">τον κατάλογο των υπογραφόντων την αίτηση </w:t>
      </w:r>
      <w:r>
        <w:rPr>
          <w:rFonts w:eastAsia="Times New Roman" w:cs="Times New Roman"/>
          <w:szCs w:val="24"/>
        </w:rPr>
        <w:t xml:space="preserve">της </w:t>
      </w:r>
      <w:r>
        <w:rPr>
          <w:rFonts w:eastAsia="Times New Roman" w:cs="Times New Roman"/>
          <w:szCs w:val="24"/>
        </w:rPr>
        <w:t>ονομαστικής ψηφοφορίας</w:t>
      </w:r>
      <w:r>
        <w:rPr>
          <w:rFonts w:eastAsia="Times New Roman" w:cs="Times New Roman"/>
          <w:szCs w:val="24"/>
        </w:rPr>
        <w:t>,</w:t>
      </w:r>
      <w:r>
        <w:rPr>
          <w:rFonts w:eastAsia="Times New Roman" w:cs="Times New Roman"/>
          <w:szCs w:val="24"/>
        </w:rPr>
        <w:t xml:space="preserve"> για να διαπιστωθεί εάν υπάρχει ο απαιτούμενος από τον Κανονισμό αριθμός για την υποβολή της.</w:t>
      </w:r>
    </w:p>
    <w:p w14:paraId="0D044FBA" w14:textId="77777777" w:rsidR="00510C84" w:rsidRDefault="007027BA">
      <w:pPr>
        <w:spacing w:line="600" w:lineRule="auto"/>
        <w:ind w:firstLine="720"/>
        <w:contextualSpacing/>
        <w:jc w:val="both"/>
        <w:rPr>
          <w:rFonts w:eastAsia="Times New Roman"/>
          <w:szCs w:val="24"/>
        </w:rPr>
      </w:pPr>
      <w:r>
        <w:rPr>
          <w:rFonts w:eastAsia="Times New Roman"/>
          <w:szCs w:val="24"/>
        </w:rPr>
        <w:t>Ο κ. Μιχαλολιάκος Νικόλαος. Παρών.</w:t>
      </w:r>
    </w:p>
    <w:p w14:paraId="0D044FBB" w14:textId="77777777" w:rsidR="00510C84" w:rsidRDefault="007027BA">
      <w:pPr>
        <w:spacing w:line="600" w:lineRule="auto"/>
        <w:ind w:firstLine="720"/>
        <w:contextualSpacing/>
        <w:jc w:val="both"/>
        <w:rPr>
          <w:rFonts w:eastAsia="Times New Roman"/>
          <w:szCs w:val="24"/>
        </w:rPr>
      </w:pPr>
      <w:r>
        <w:rPr>
          <w:rFonts w:eastAsia="Times New Roman"/>
          <w:szCs w:val="24"/>
        </w:rPr>
        <w:t>Ο κ. Αΐβατίδης Ιωάννης. Παρών.</w:t>
      </w:r>
    </w:p>
    <w:p w14:paraId="0D044FBC" w14:textId="77777777" w:rsidR="00510C84" w:rsidRDefault="007027BA">
      <w:pPr>
        <w:spacing w:line="600" w:lineRule="auto"/>
        <w:ind w:firstLine="720"/>
        <w:contextualSpacing/>
        <w:jc w:val="both"/>
        <w:rPr>
          <w:rFonts w:eastAsia="Times New Roman"/>
          <w:szCs w:val="24"/>
        </w:rPr>
      </w:pPr>
      <w:r>
        <w:rPr>
          <w:rFonts w:eastAsia="Times New Roman"/>
          <w:szCs w:val="24"/>
        </w:rPr>
        <w:t>Η κ. Βλάχου Σωτηρία. Παρ</w:t>
      </w:r>
      <w:r>
        <w:rPr>
          <w:rFonts w:eastAsia="Times New Roman"/>
          <w:szCs w:val="24"/>
        </w:rPr>
        <w:t>ούσα.</w:t>
      </w:r>
    </w:p>
    <w:p w14:paraId="0D044FBD" w14:textId="77777777" w:rsidR="00510C84" w:rsidRDefault="007027BA">
      <w:pPr>
        <w:spacing w:line="600" w:lineRule="auto"/>
        <w:ind w:firstLine="720"/>
        <w:contextualSpacing/>
        <w:jc w:val="both"/>
        <w:rPr>
          <w:rFonts w:eastAsia="Times New Roman"/>
          <w:szCs w:val="24"/>
        </w:rPr>
      </w:pPr>
      <w:r>
        <w:rPr>
          <w:rFonts w:eastAsia="Times New Roman"/>
          <w:szCs w:val="24"/>
        </w:rPr>
        <w:t>Ο κ. Γερμενής Γεώργιος. Παρών.</w:t>
      </w:r>
    </w:p>
    <w:p w14:paraId="0D044FBE" w14:textId="77777777" w:rsidR="00510C84" w:rsidRDefault="007027BA">
      <w:pPr>
        <w:spacing w:line="600" w:lineRule="auto"/>
        <w:ind w:firstLine="720"/>
        <w:contextualSpacing/>
        <w:jc w:val="both"/>
        <w:rPr>
          <w:rFonts w:eastAsia="Times New Roman"/>
          <w:szCs w:val="24"/>
        </w:rPr>
      </w:pPr>
      <w:r>
        <w:rPr>
          <w:rFonts w:eastAsia="Times New Roman"/>
          <w:szCs w:val="24"/>
        </w:rPr>
        <w:t>Ο κ. Γρέγος Αντώνιος. Παρών.</w:t>
      </w:r>
    </w:p>
    <w:p w14:paraId="0D044FBF" w14:textId="77777777" w:rsidR="00510C84" w:rsidRDefault="007027BA">
      <w:pPr>
        <w:spacing w:line="600" w:lineRule="auto"/>
        <w:ind w:firstLine="720"/>
        <w:contextualSpacing/>
        <w:jc w:val="both"/>
        <w:rPr>
          <w:rFonts w:eastAsia="Times New Roman"/>
          <w:szCs w:val="24"/>
        </w:rPr>
      </w:pPr>
      <w:r>
        <w:rPr>
          <w:rFonts w:eastAsia="Times New Roman"/>
          <w:szCs w:val="24"/>
        </w:rPr>
        <w:t>Η κ. Ζαρούλια Ελένη. Παρούσα.</w:t>
      </w:r>
    </w:p>
    <w:p w14:paraId="0D044FC0" w14:textId="77777777" w:rsidR="00510C84" w:rsidRDefault="007027BA">
      <w:pPr>
        <w:spacing w:line="600" w:lineRule="auto"/>
        <w:ind w:firstLine="720"/>
        <w:contextualSpacing/>
        <w:jc w:val="both"/>
        <w:rPr>
          <w:rFonts w:eastAsia="Times New Roman"/>
          <w:szCs w:val="24"/>
        </w:rPr>
      </w:pPr>
      <w:r>
        <w:rPr>
          <w:rFonts w:eastAsia="Times New Roman"/>
          <w:szCs w:val="24"/>
        </w:rPr>
        <w:t>Ο κ. Ηλιόπουλος Παναγιώτης. Παρών.</w:t>
      </w:r>
    </w:p>
    <w:p w14:paraId="0D044FC1" w14:textId="77777777" w:rsidR="00510C84" w:rsidRDefault="007027BA">
      <w:pPr>
        <w:spacing w:line="600" w:lineRule="auto"/>
        <w:ind w:firstLine="720"/>
        <w:contextualSpacing/>
        <w:jc w:val="both"/>
        <w:rPr>
          <w:rFonts w:eastAsia="Times New Roman"/>
          <w:szCs w:val="24"/>
        </w:rPr>
      </w:pPr>
      <w:r>
        <w:rPr>
          <w:rFonts w:eastAsia="Times New Roman"/>
          <w:szCs w:val="24"/>
        </w:rPr>
        <w:t>Ο κ. Καρακώστας Ευάγγελος. Παρών.</w:t>
      </w:r>
    </w:p>
    <w:p w14:paraId="0D044FC2" w14:textId="77777777" w:rsidR="00510C84" w:rsidRDefault="007027BA">
      <w:pPr>
        <w:spacing w:line="600" w:lineRule="auto"/>
        <w:ind w:firstLine="720"/>
        <w:contextualSpacing/>
        <w:jc w:val="both"/>
        <w:rPr>
          <w:rFonts w:eastAsia="Times New Roman"/>
          <w:szCs w:val="24"/>
        </w:rPr>
      </w:pPr>
      <w:r>
        <w:rPr>
          <w:rFonts w:eastAsia="Times New Roman"/>
          <w:szCs w:val="24"/>
        </w:rPr>
        <w:t>Ο κ. Κασιδιάρης Ηλίας. Παρών.</w:t>
      </w:r>
    </w:p>
    <w:p w14:paraId="0D044FC3" w14:textId="77777777" w:rsidR="00510C84" w:rsidRDefault="007027BA">
      <w:pPr>
        <w:spacing w:line="600" w:lineRule="auto"/>
        <w:ind w:firstLine="720"/>
        <w:contextualSpacing/>
        <w:jc w:val="both"/>
        <w:rPr>
          <w:rFonts w:eastAsia="Times New Roman"/>
          <w:szCs w:val="24"/>
        </w:rPr>
      </w:pPr>
      <w:r>
        <w:rPr>
          <w:rFonts w:eastAsia="Times New Roman"/>
          <w:szCs w:val="24"/>
        </w:rPr>
        <w:t>Ο κ. Κούζηλος Νικόλαος. Παρών.</w:t>
      </w:r>
    </w:p>
    <w:p w14:paraId="0D044FC4" w14:textId="77777777" w:rsidR="00510C84" w:rsidRDefault="007027BA">
      <w:pPr>
        <w:spacing w:line="600" w:lineRule="auto"/>
        <w:ind w:firstLine="720"/>
        <w:contextualSpacing/>
        <w:jc w:val="both"/>
        <w:rPr>
          <w:rFonts w:eastAsia="Times New Roman"/>
          <w:szCs w:val="24"/>
        </w:rPr>
      </w:pPr>
      <w:r>
        <w:rPr>
          <w:rFonts w:eastAsia="Times New Roman"/>
          <w:szCs w:val="24"/>
        </w:rPr>
        <w:t>Ο κ. Λαγός Ιωάννης. Παρών.</w:t>
      </w:r>
    </w:p>
    <w:p w14:paraId="0D044FC5"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Ο </w:t>
      </w:r>
      <w:r>
        <w:rPr>
          <w:rFonts w:eastAsia="Times New Roman"/>
          <w:szCs w:val="24"/>
        </w:rPr>
        <w:t>κ. Μίχος Νικόλαος. Παρών.</w:t>
      </w:r>
    </w:p>
    <w:p w14:paraId="0D044FC6" w14:textId="77777777" w:rsidR="00510C84" w:rsidRDefault="007027BA">
      <w:pPr>
        <w:spacing w:line="600" w:lineRule="auto"/>
        <w:ind w:firstLine="720"/>
        <w:contextualSpacing/>
        <w:jc w:val="both"/>
        <w:rPr>
          <w:rFonts w:eastAsia="Times New Roman"/>
          <w:szCs w:val="24"/>
        </w:rPr>
      </w:pPr>
      <w:r>
        <w:rPr>
          <w:rFonts w:eastAsia="Times New Roman"/>
          <w:szCs w:val="24"/>
        </w:rPr>
        <w:t>Ο κ. Μπαρμπαρούσης Κωνσταντίνος. Παρών.</w:t>
      </w:r>
    </w:p>
    <w:p w14:paraId="0D044FC7" w14:textId="77777777" w:rsidR="00510C84" w:rsidRDefault="007027BA">
      <w:pPr>
        <w:spacing w:line="600" w:lineRule="auto"/>
        <w:ind w:firstLine="720"/>
        <w:contextualSpacing/>
        <w:jc w:val="both"/>
        <w:rPr>
          <w:rFonts w:eastAsia="Times New Roman"/>
          <w:szCs w:val="24"/>
        </w:rPr>
      </w:pPr>
      <w:r>
        <w:rPr>
          <w:rFonts w:eastAsia="Times New Roman"/>
          <w:szCs w:val="24"/>
        </w:rPr>
        <w:t>Ο κ. Παναγιώταρος Ηλίας. Παρών.</w:t>
      </w:r>
    </w:p>
    <w:p w14:paraId="0D044FC8" w14:textId="77777777" w:rsidR="00510C84" w:rsidRDefault="007027BA">
      <w:pPr>
        <w:spacing w:line="600" w:lineRule="auto"/>
        <w:ind w:firstLine="720"/>
        <w:contextualSpacing/>
        <w:jc w:val="both"/>
        <w:rPr>
          <w:rFonts w:eastAsia="Times New Roman"/>
          <w:szCs w:val="24"/>
        </w:rPr>
      </w:pPr>
      <w:r>
        <w:rPr>
          <w:rFonts w:eastAsia="Times New Roman"/>
          <w:szCs w:val="24"/>
        </w:rPr>
        <w:t>Ο κ. Παππάς Χρήστος. Παρών.</w:t>
      </w:r>
    </w:p>
    <w:p w14:paraId="0D044FC9" w14:textId="77777777" w:rsidR="00510C84" w:rsidRDefault="007027BA">
      <w:pPr>
        <w:spacing w:line="600" w:lineRule="auto"/>
        <w:ind w:firstLine="720"/>
        <w:contextualSpacing/>
        <w:jc w:val="both"/>
        <w:rPr>
          <w:rFonts w:eastAsia="Times New Roman"/>
          <w:szCs w:val="24"/>
        </w:rPr>
      </w:pPr>
      <w:r>
        <w:rPr>
          <w:rFonts w:eastAsia="Times New Roman"/>
          <w:szCs w:val="24"/>
        </w:rPr>
        <w:t>Ο κ. Σαχινίδης Ιωάννης. Παρών.</w:t>
      </w:r>
    </w:p>
    <w:p w14:paraId="0D044FCA" w14:textId="77777777" w:rsidR="00510C84" w:rsidRDefault="007027BA">
      <w:pPr>
        <w:spacing w:line="600" w:lineRule="auto"/>
        <w:ind w:firstLine="720"/>
        <w:contextualSpacing/>
        <w:jc w:val="both"/>
        <w:rPr>
          <w:rFonts w:eastAsia="Times New Roman"/>
          <w:szCs w:val="24"/>
        </w:rPr>
      </w:pPr>
      <w:r>
        <w:rPr>
          <w:rFonts w:eastAsia="Times New Roman"/>
          <w:szCs w:val="24"/>
        </w:rPr>
        <w:t>Ο κ. Χατζησάββας Χρήστος. Παρών.</w:t>
      </w:r>
    </w:p>
    <w:p w14:paraId="0D044FCB" w14:textId="77777777" w:rsidR="00510C84" w:rsidRDefault="007027BA">
      <w:pPr>
        <w:spacing w:line="600" w:lineRule="auto"/>
        <w:ind w:firstLine="720"/>
        <w:contextualSpacing/>
        <w:jc w:val="both"/>
        <w:rPr>
          <w:rFonts w:eastAsia="Times New Roman"/>
          <w:szCs w:val="24"/>
        </w:rPr>
      </w:pPr>
      <w:r>
        <w:rPr>
          <w:rFonts w:eastAsia="Times New Roman"/>
          <w:szCs w:val="24"/>
        </w:rPr>
        <w:t>Κυρίες και κύριοι συνάδελφοι, υπάρχει ο απαιτούμενος από τον Κανον</w:t>
      </w:r>
      <w:r>
        <w:rPr>
          <w:rFonts w:eastAsia="Times New Roman"/>
          <w:szCs w:val="24"/>
        </w:rPr>
        <w:t>ισμό αριθμός υπογραφόντων την αίτηση ονομαστικής ψηφοφορίας Βουλευτών.</w:t>
      </w:r>
    </w:p>
    <w:p w14:paraId="0D044FCC" w14:textId="77777777" w:rsidR="00510C84" w:rsidRDefault="007027BA">
      <w:pPr>
        <w:spacing w:line="600" w:lineRule="auto"/>
        <w:ind w:firstLine="720"/>
        <w:contextualSpacing/>
        <w:jc w:val="both"/>
        <w:rPr>
          <w:rFonts w:eastAsia="Times New Roman"/>
          <w:szCs w:val="24"/>
        </w:rPr>
      </w:pPr>
      <w:r>
        <w:rPr>
          <w:rFonts w:eastAsia="Times New Roman"/>
          <w:szCs w:val="24"/>
        </w:rPr>
        <w:t>Επίσης, έχει υποβληθεί αίτηση διεξαγωγής ονομαστικής ψηφοφορίας</w:t>
      </w:r>
      <w:r>
        <w:rPr>
          <w:rFonts w:eastAsia="Times New Roman"/>
          <w:szCs w:val="24"/>
        </w:rPr>
        <w:t xml:space="preserve"> Βουλευτών της </w:t>
      </w:r>
      <w:r>
        <w:rPr>
          <w:rFonts w:eastAsia="Times New Roman"/>
          <w:szCs w:val="24"/>
        </w:rPr>
        <w:t xml:space="preserve"> </w:t>
      </w:r>
      <w:r>
        <w:rPr>
          <w:rFonts w:eastAsia="Times New Roman"/>
          <w:szCs w:val="24"/>
        </w:rPr>
        <w:t xml:space="preserve">Δημοκρατικής Συμπαράταξης ΠΑΣΟΚ-ΔΗΜΑΡ </w:t>
      </w:r>
      <w:r>
        <w:rPr>
          <w:rFonts w:eastAsia="Times New Roman"/>
          <w:szCs w:val="24"/>
        </w:rPr>
        <w:t xml:space="preserve">επί του άρθρου 10Α </w:t>
      </w:r>
      <w:r>
        <w:rPr>
          <w:rFonts w:eastAsia="Times New Roman"/>
          <w:szCs w:val="24"/>
        </w:rPr>
        <w:t>, της οποίας το κείμενο έχει ως εξής:</w:t>
      </w:r>
    </w:p>
    <w:p w14:paraId="0D044FCD" w14:textId="77777777" w:rsidR="00510C84" w:rsidRDefault="007027BA">
      <w:pPr>
        <w:spacing w:line="600" w:lineRule="auto"/>
        <w:ind w:firstLine="720"/>
        <w:contextualSpacing/>
        <w:jc w:val="center"/>
        <w:rPr>
          <w:rFonts w:eastAsia="Times New Roman"/>
          <w:szCs w:val="24"/>
        </w:rPr>
      </w:pPr>
      <w:r>
        <w:rPr>
          <w:rFonts w:eastAsia="Times New Roman"/>
          <w:szCs w:val="24"/>
        </w:rPr>
        <w:t>ΑΛΛΑΓΗ ΣΕΛΙ</w:t>
      </w:r>
      <w:r>
        <w:rPr>
          <w:rFonts w:eastAsia="Times New Roman"/>
          <w:szCs w:val="24"/>
        </w:rPr>
        <w:t>ΔΑΣ</w:t>
      </w:r>
    </w:p>
    <w:p w14:paraId="0D044FCE" w14:textId="77777777" w:rsidR="00510C84" w:rsidRDefault="007027BA">
      <w:pPr>
        <w:spacing w:line="600" w:lineRule="auto"/>
        <w:ind w:firstLine="720"/>
        <w:contextualSpacing/>
        <w:jc w:val="center"/>
        <w:rPr>
          <w:rFonts w:eastAsia="Times New Roman"/>
          <w:szCs w:val="24"/>
        </w:rPr>
      </w:pPr>
      <w:r>
        <w:rPr>
          <w:rFonts w:eastAsia="Times New Roman"/>
          <w:szCs w:val="24"/>
        </w:rPr>
        <w:t xml:space="preserve">(Να μπει η σελίδα </w:t>
      </w:r>
      <w:r>
        <w:rPr>
          <w:rFonts w:eastAsia="Times New Roman"/>
          <w:szCs w:val="24"/>
        </w:rPr>
        <w:t>451α)</w:t>
      </w:r>
    </w:p>
    <w:p w14:paraId="0D044FCF" w14:textId="77777777" w:rsidR="00510C84" w:rsidRDefault="007027BA">
      <w:pPr>
        <w:spacing w:line="600" w:lineRule="auto"/>
        <w:ind w:firstLine="720"/>
        <w:contextualSpacing/>
        <w:jc w:val="center"/>
        <w:rPr>
          <w:rFonts w:eastAsia="Times New Roman"/>
          <w:szCs w:val="24"/>
        </w:rPr>
      </w:pPr>
      <w:r>
        <w:rPr>
          <w:rFonts w:eastAsia="Times New Roman"/>
          <w:szCs w:val="24"/>
        </w:rPr>
        <w:t>ΑΛΛΑΓΗ ΣΕΛΙΔΑΣ</w:t>
      </w:r>
    </w:p>
    <w:p w14:paraId="0D044FD0" w14:textId="77777777" w:rsidR="00510C84" w:rsidRDefault="007027BA">
      <w:pPr>
        <w:spacing w:line="600" w:lineRule="auto"/>
        <w:ind w:firstLine="720"/>
        <w:contextualSpacing/>
        <w:jc w:val="both"/>
        <w:rPr>
          <w:rFonts w:eastAsia="Times New Roman"/>
          <w:szCs w:val="24"/>
        </w:rPr>
      </w:pPr>
      <w:r>
        <w:rPr>
          <w:rFonts w:eastAsia="Times New Roman" w:cs="Times New Roman"/>
          <w:b/>
          <w:szCs w:val="24"/>
        </w:rPr>
        <w:t xml:space="preserve">ΠΡΟΕΔΡΕΥΩΝ (Δημήτριος Κρεμαστινός): </w:t>
      </w:r>
      <w:r>
        <w:rPr>
          <w:rFonts w:eastAsia="Times New Roman"/>
          <w:szCs w:val="24"/>
        </w:rPr>
        <w:t>Θα αναγνώσω</w:t>
      </w:r>
      <w:r>
        <w:rPr>
          <w:rFonts w:eastAsia="Times New Roman"/>
          <w:szCs w:val="24"/>
        </w:rPr>
        <w:t xml:space="preserve"> </w:t>
      </w:r>
      <w:r>
        <w:rPr>
          <w:rFonts w:eastAsia="Times New Roman"/>
          <w:szCs w:val="24"/>
        </w:rPr>
        <w:t xml:space="preserve">και </w:t>
      </w:r>
      <w:r>
        <w:rPr>
          <w:rFonts w:eastAsia="Times New Roman"/>
          <w:szCs w:val="24"/>
        </w:rPr>
        <w:t xml:space="preserve">τον κατάλογο των υπογραφόντων την αίτηση </w:t>
      </w:r>
      <w:r>
        <w:rPr>
          <w:rFonts w:eastAsia="Times New Roman"/>
          <w:szCs w:val="24"/>
        </w:rPr>
        <w:t xml:space="preserve">της </w:t>
      </w:r>
      <w:r>
        <w:rPr>
          <w:rFonts w:eastAsia="Times New Roman"/>
          <w:szCs w:val="24"/>
        </w:rPr>
        <w:t>ονομαστικής ψηφοφορίας</w:t>
      </w:r>
      <w:r>
        <w:rPr>
          <w:rFonts w:eastAsia="Times New Roman"/>
          <w:szCs w:val="24"/>
        </w:rPr>
        <w:t>,</w:t>
      </w:r>
      <w:r>
        <w:rPr>
          <w:rFonts w:eastAsia="Times New Roman"/>
          <w:szCs w:val="24"/>
        </w:rPr>
        <w:t xml:space="preserve"> για να διαπιστωθεί αν υπάρχει ο απαιτούμενος από τον Κανονισμό αριθμός για την υποβολή της.</w:t>
      </w:r>
    </w:p>
    <w:p w14:paraId="0D044FD1" w14:textId="77777777" w:rsidR="00510C84" w:rsidRDefault="007027BA">
      <w:pPr>
        <w:spacing w:line="600" w:lineRule="auto"/>
        <w:ind w:firstLine="720"/>
        <w:contextualSpacing/>
        <w:jc w:val="both"/>
        <w:rPr>
          <w:rFonts w:eastAsia="Times New Roman"/>
          <w:szCs w:val="24"/>
        </w:rPr>
      </w:pPr>
      <w:r>
        <w:rPr>
          <w:rFonts w:eastAsia="Times New Roman"/>
          <w:szCs w:val="24"/>
        </w:rPr>
        <w:t>Η κ. Γεννηματά Φώφη. Παρούσα.</w:t>
      </w:r>
    </w:p>
    <w:p w14:paraId="0D044FD2" w14:textId="77777777" w:rsidR="00510C84" w:rsidRDefault="007027BA">
      <w:pPr>
        <w:spacing w:line="600" w:lineRule="auto"/>
        <w:ind w:firstLine="720"/>
        <w:contextualSpacing/>
        <w:jc w:val="both"/>
        <w:rPr>
          <w:rFonts w:eastAsia="Times New Roman"/>
          <w:szCs w:val="24"/>
        </w:rPr>
      </w:pPr>
      <w:r>
        <w:rPr>
          <w:rFonts w:eastAsia="Times New Roman"/>
          <w:szCs w:val="24"/>
        </w:rPr>
        <w:t>Ο κ. Αρβανιτίδης Γεώργιος. Παρών.</w:t>
      </w:r>
    </w:p>
    <w:p w14:paraId="0D044FD3" w14:textId="77777777" w:rsidR="00510C84" w:rsidRDefault="007027BA">
      <w:pPr>
        <w:spacing w:line="600" w:lineRule="auto"/>
        <w:ind w:firstLine="720"/>
        <w:contextualSpacing/>
        <w:jc w:val="both"/>
        <w:rPr>
          <w:rFonts w:eastAsia="Times New Roman"/>
          <w:szCs w:val="24"/>
        </w:rPr>
      </w:pPr>
      <w:r>
        <w:rPr>
          <w:rFonts w:eastAsia="Times New Roman"/>
          <w:szCs w:val="24"/>
        </w:rPr>
        <w:t>Ο κ. Βενιζέλος Ευάγγελος. Παρών.</w:t>
      </w:r>
    </w:p>
    <w:p w14:paraId="0D044FD4" w14:textId="77777777" w:rsidR="00510C84" w:rsidRDefault="007027BA">
      <w:pPr>
        <w:spacing w:line="600" w:lineRule="auto"/>
        <w:ind w:firstLine="720"/>
        <w:contextualSpacing/>
        <w:jc w:val="both"/>
        <w:rPr>
          <w:rFonts w:eastAsia="Times New Roman"/>
          <w:szCs w:val="24"/>
        </w:rPr>
      </w:pPr>
      <w:r>
        <w:rPr>
          <w:rFonts w:eastAsia="Times New Roman"/>
          <w:szCs w:val="24"/>
        </w:rPr>
        <w:t>Ο κ. Θεοχαρόπουλος Αθανάσιος. Παρών.</w:t>
      </w:r>
    </w:p>
    <w:p w14:paraId="0D044FD5" w14:textId="77777777" w:rsidR="00510C84" w:rsidRDefault="007027BA">
      <w:pPr>
        <w:spacing w:line="600" w:lineRule="auto"/>
        <w:ind w:firstLine="720"/>
        <w:contextualSpacing/>
        <w:jc w:val="both"/>
        <w:rPr>
          <w:rFonts w:eastAsia="Times New Roman"/>
          <w:szCs w:val="24"/>
        </w:rPr>
      </w:pPr>
      <w:r>
        <w:rPr>
          <w:rFonts w:eastAsia="Times New Roman"/>
          <w:szCs w:val="24"/>
        </w:rPr>
        <w:t>Η κ. Κεφαλίδου Χαρούλα. Παρούσα.</w:t>
      </w:r>
    </w:p>
    <w:p w14:paraId="0D044FD6" w14:textId="77777777" w:rsidR="00510C84" w:rsidRDefault="007027BA">
      <w:pPr>
        <w:spacing w:line="600" w:lineRule="auto"/>
        <w:ind w:firstLine="720"/>
        <w:contextualSpacing/>
        <w:jc w:val="both"/>
        <w:rPr>
          <w:rFonts w:eastAsia="Times New Roman"/>
          <w:szCs w:val="24"/>
        </w:rPr>
      </w:pPr>
      <w:r>
        <w:rPr>
          <w:rFonts w:eastAsia="Times New Roman"/>
          <w:szCs w:val="24"/>
        </w:rPr>
        <w:t>Ο κ. Κουτσούκος Ιωάννης. Παρών.</w:t>
      </w:r>
    </w:p>
    <w:p w14:paraId="0D044FD7" w14:textId="77777777" w:rsidR="00510C84" w:rsidRDefault="007027BA">
      <w:pPr>
        <w:spacing w:line="600" w:lineRule="auto"/>
        <w:ind w:firstLine="720"/>
        <w:contextualSpacing/>
        <w:jc w:val="both"/>
        <w:rPr>
          <w:rFonts w:eastAsia="Times New Roman"/>
          <w:szCs w:val="24"/>
        </w:rPr>
      </w:pPr>
      <w:r>
        <w:rPr>
          <w:rFonts w:eastAsia="Times New Roman"/>
          <w:szCs w:val="24"/>
        </w:rPr>
        <w:t>Ο κ. Κρεμαστινός Δημήτριος. Παρών.</w:t>
      </w:r>
    </w:p>
    <w:p w14:paraId="0D044FD8" w14:textId="77777777" w:rsidR="00510C84" w:rsidRDefault="007027BA">
      <w:pPr>
        <w:spacing w:line="600" w:lineRule="auto"/>
        <w:ind w:firstLine="720"/>
        <w:contextualSpacing/>
        <w:jc w:val="both"/>
        <w:rPr>
          <w:rFonts w:eastAsia="Times New Roman"/>
          <w:szCs w:val="24"/>
        </w:rPr>
      </w:pPr>
      <w:r>
        <w:rPr>
          <w:rFonts w:eastAsia="Times New Roman"/>
          <w:szCs w:val="24"/>
        </w:rPr>
        <w:t>Ο κ. Κωνσταντινόπουλος</w:t>
      </w:r>
      <w:r>
        <w:rPr>
          <w:rFonts w:eastAsia="Times New Roman"/>
          <w:szCs w:val="24"/>
        </w:rPr>
        <w:t xml:space="preserve"> Οδυσσέας. Παρών.</w:t>
      </w:r>
    </w:p>
    <w:p w14:paraId="0D044FD9" w14:textId="77777777" w:rsidR="00510C84" w:rsidRDefault="007027BA">
      <w:pPr>
        <w:spacing w:line="600" w:lineRule="auto"/>
        <w:ind w:firstLine="720"/>
        <w:contextualSpacing/>
        <w:jc w:val="both"/>
        <w:rPr>
          <w:rFonts w:eastAsia="Times New Roman"/>
          <w:szCs w:val="24"/>
        </w:rPr>
      </w:pPr>
      <w:r>
        <w:rPr>
          <w:rFonts w:eastAsia="Times New Roman"/>
          <w:szCs w:val="24"/>
        </w:rPr>
        <w:t>Ο κ. Κωνσταντόπουλος Δημήτριος. Παρών.</w:t>
      </w:r>
    </w:p>
    <w:p w14:paraId="0D044FDA" w14:textId="77777777" w:rsidR="00510C84" w:rsidRDefault="007027BA">
      <w:pPr>
        <w:spacing w:line="600" w:lineRule="auto"/>
        <w:ind w:firstLine="720"/>
        <w:contextualSpacing/>
        <w:jc w:val="both"/>
        <w:rPr>
          <w:rFonts w:eastAsia="Times New Roman"/>
          <w:szCs w:val="24"/>
        </w:rPr>
      </w:pPr>
      <w:r>
        <w:rPr>
          <w:rFonts w:eastAsia="Times New Roman"/>
          <w:szCs w:val="24"/>
        </w:rPr>
        <w:t>Ο κ. Λοβέρδος Ανδρέας. Παρών.</w:t>
      </w:r>
    </w:p>
    <w:p w14:paraId="0D044FDB" w14:textId="77777777" w:rsidR="00510C84" w:rsidRDefault="007027BA">
      <w:pPr>
        <w:spacing w:line="600" w:lineRule="auto"/>
        <w:ind w:firstLine="720"/>
        <w:contextualSpacing/>
        <w:jc w:val="both"/>
        <w:rPr>
          <w:rFonts w:eastAsia="Times New Roman"/>
          <w:szCs w:val="24"/>
        </w:rPr>
      </w:pPr>
      <w:r>
        <w:rPr>
          <w:rFonts w:eastAsia="Times New Roman"/>
          <w:szCs w:val="24"/>
        </w:rPr>
        <w:t>Ο κ. Μανιάτης Ιωάννης. Παρών.</w:t>
      </w:r>
    </w:p>
    <w:p w14:paraId="0D044FDC" w14:textId="77777777" w:rsidR="00510C84" w:rsidRDefault="007027BA">
      <w:pPr>
        <w:spacing w:line="600" w:lineRule="auto"/>
        <w:ind w:firstLine="720"/>
        <w:contextualSpacing/>
        <w:jc w:val="both"/>
        <w:rPr>
          <w:rFonts w:eastAsia="Times New Roman"/>
          <w:szCs w:val="24"/>
        </w:rPr>
      </w:pPr>
      <w:r>
        <w:rPr>
          <w:rFonts w:eastAsia="Times New Roman"/>
          <w:szCs w:val="24"/>
        </w:rPr>
        <w:t>Ο κ. Παπαθεοδώρου Θεόδωρος. Παρών.</w:t>
      </w:r>
    </w:p>
    <w:p w14:paraId="0D044FDD" w14:textId="77777777" w:rsidR="00510C84" w:rsidRDefault="007027BA">
      <w:pPr>
        <w:spacing w:line="600" w:lineRule="auto"/>
        <w:ind w:firstLine="720"/>
        <w:contextualSpacing/>
        <w:jc w:val="both"/>
        <w:rPr>
          <w:rFonts w:eastAsia="Times New Roman"/>
          <w:szCs w:val="24"/>
        </w:rPr>
      </w:pPr>
      <w:r>
        <w:rPr>
          <w:rFonts w:eastAsia="Times New Roman"/>
          <w:szCs w:val="24"/>
        </w:rPr>
        <w:t>Ο κ. Σκανδαλίδης Κωνσταντίνος. Παρών.</w:t>
      </w:r>
    </w:p>
    <w:p w14:paraId="0D044FDE" w14:textId="77777777" w:rsidR="00510C84" w:rsidRDefault="007027BA">
      <w:pPr>
        <w:spacing w:line="600" w:lineRule="auto"/>
        <w:ind w:firstLine="720"/>
        <w:contextualSpacing/>
        <w:jc w:val="both"/>
        <w:rPr>
          <w:rFonts w:eastAsia="Times New Roman"/>
          <w:szCs w:val="24"/>
        </w:rPr>
      </w:pPr>
      <w:r>
        <w:rPr>
          <w:rFonts w:eastAsia="Times New Roman"/>
          <w:szCs w:val="24"/>
        </w:rPr>
        <w:t>Ο κ. Τζελέπης Μιχαήλ. Παρών.</w:t>
      </w:r>
    </w:p>
    <w:p w14:paraId="0D044FDF"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Η κ. Χριστοφιλοπούλου Παρασκευή. </w:t>
      </w:r>
      <w:r>
        <w:rPr>
          <w:rFonts w:eastAsia="Times New Roman"/>
          <w:szCs w:val="24"/>
        </w:rPr>
        <w:t>Παρούσα.</w:t>
      </w:r>
    </w:p>
    <w:p w14:paraId="0D044FE0" w14:textId="77777777" w:rsidR="00510C84" w:rsidRDefault="007027BA">
      <w:pPr>
        <w:spacing w:line="600" w:lineRule="auto"/>
        <w:ind w:firstLine="720"/>
        <w:contextualSpacing/>
        <w:jc w:val="both"/>
        <w:rPr>
          <w:rFonts w:eastAsia="Times New Roman"/>
          <w:szCs w:val="24"/>
        </w:rPr>
      </w:pPr>
      <w:r>
        <w:rPr>
          <w:rFonts w:eastAsia="Times New Roman"/>
          <w:szCs w:val="24"/>
        </w:rPr>
        <w:t>Κυρίες και κύριοι συνάδελφοι, υπάρχει ο απαιτούμενος από τον Κανονισμό αριθμός υπογραφόντων την αίτηση ονομαστικής ψηφοφορίας Βουλευτών.</w:t>
      </w:r>
    </w:p>
    <w:p w14:paraId="0D044FE1" w14:textId="77777777" w:rsidR="00510C84" w:rsidRDefault="007027BA">
      <w:pPr>
        <w:spacing w:line="600" w:lineRule="auto"/>
        <w:ind w:firstLine="720"/>
        <w:contextualSpacing/>
        <w:jc w:val="both"/>
        <w:rPr>
          <w:rFonts w:eastAsia="Times New Roman"/>
          <w:szCs w:val="24"/>
        </w:rPr>
      </w:pPr>
      <w:r>
        <w:rPr>
          <w:rFonts w:eastAsia="Times New Roman"/>
          <w:szCs w:val="24"/>
        </w:rPr>
        <w:t>Δέχεστε να συμπτύξουμε τις κατατεθείσες ονομαστικές ψηφοφορίες σε μία;</w:t>
      </w:r>
    </w:p>
    <w:p w14:paraId="0D044FE2" w14:textId="77777777" w:rsidR="00510C84" w:rsidRDefault="007027BA">
      <w:pPr>
        <w:spacing w:line="600" w:lineRule="auto"/>
        <w:ind w:firstLine="720"/>
        <w:contextualSpacing/>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0D044FE3" w14:textId="77777777" w:rsidR="00510C84" w:rsidRDefault="007027BA">
      <w:pPr>
        <w:spacing w:line="600" w:lineRule="auto"/>
        <w:ind w:firstLine="720"/>
        <w:contextualSpacing/>
        <w:jc w:val="both"/>
        <w:rPr>
          <w:rFonts w:eastAsia="Times New Roman"/>
          <w:szCs w:val="24"/>
        </w:rPr>
      </w:pPr>
      <w:r>
        <w:rPr>
          <w:rFonts w:eastAsia="Times New Roman"/>
          <w:b/>
          <w:szCs w:val="24"/>
        </w:rPr>
        <w:t>ΠΡ</w:t>
      </w:r>
      <w:r>
        <w:rPr>
          <w:rFonts w:eastAsia="Times New Roman"/>
          <w:b/>
          <w:szCs w:val="24"/>
        </w:rPr>
        <w:t>ΟΕΔΡΕΥΩΝ (Δημήτριος Κρεμαστινός):</w:t>
      </w:r>
      <w:r>
        <w:rPr>
          <w:rFonts w:eastAsia="Times New Roman"/>
          <w:szCs w:val="24"/>
        </w:rPr>
        <w:t xml:space="preserve"> Συνεπώς διακόπτουμε τη συνεδρίαση για δέκα (10΄) λεπτά, σύμφωνα με τον Κανονισμό.</w:t>
      </w:r>
    </w:p>
    <w:p w14:paraId="0D044FE4" w14:textId="77777777" w:rsidR="00510C84" w:rsidRDefault="007027BA">
      <w:pPr>
        <w:spacing w:line="600" w:lineRule="auto"/>
        <w:ind w:firstLine="720"/>
        <w:contextualSpacing/>
        <w:jc w:val="center"/>
        <w:rPr>
          <w:rFonts w:eastAsia="Times New Roman"/>
          <w:szCs w:val="24"/>
        </w:rPr>
      </w:pPr>
      <w:r>
        <w:rPr>
          <w:rFonts w:eastAsia="Times New Roman"/>
          <w:szCs w:val="24"/>
        </w:rPr>
        <w:t>(ΔΙΑΚΟΠΗ)</w:t>
      </w:r>
    </w:p>
    <w:p w14:paraId="0D044FE5" w14:textId="77777777" w:rsidR="00510C84" w:rsidRDefault="007027BA">
      <w:pPr>
        <w:spacing w:line="600" w:lineRule="auto"/>
        <w:ind w:firstLine="720"/>
        <w:contextualSpacing/>
        <w:jc w:val="center"/>
        <w:rPr>
          <w:rFonts w:eastAsia="Times New Roman"/>
          <w:szCs w:val="24"/>
        </w:rPr>
      </w:pPr>
      <w:r>
        <w:rPr>
          <w:rFonts w:eastAsia="Times New Roman"/>
          <w:szCs w:val="24"/>
        </w:rPr>
        <w:t>(ΜΕΤΑ ΤΗ ΔΙΑΚΟΠΗ)</w:t>
      </w:r>
    </w:p>
    <w:p w14:paraId="0D044FE6"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Κυρίες και κύριοι συνάδελφοι, </w:t>
      </w:r>
      <w:r>
        <w:rPr>
          <w:rFonts w:eastAsia="Times New Roman"/>
          <w:szCs w:val="24"/>
        </w:rPr>
        <w:t>συνεχίζεται</w:t>
      </w:r>
      <w:r>
        <w:rPr>
          <w:rFonts w:eastAsia="Times New Roman"/>
          <w:szCs w:val="24"/>
        </w:rPr>
        <w:t xml:space="preserve"> η συνεδρίαση.</w:t>
      </w:r>
    </w:p>
    <w:p w14:paraId="0D044FE7" w14:textId="77777777" w:rsidR="00510C84" w:rsidRDefault="007027BA">
      <w:pPr>
        <w:spacing w:line="600" w:lineRule="auto"/>
        <w:ind w:firstLine="720"/>
        <w:contextualSpacing/>
        <w:jc w:val="both"/>
        <w:rPr>
          <w:rFonts w:eastAsia="Times New Roman"/>
          <w:szCs w:val="24"/>
        </w:rPr>
      </w:pPr>
      <w:r>
        <w:rPr>
          <w:rFonts w:eastAsia="Times New Roman"/>
          <w:szCs w:val="24"/>
        </w:rPr>
        <w:t>Θα διεξαχθεί ονομαστ</w:t>
      </w:r>
      <w:r>
        <w:rPr>
          <w:rFonts w:eastAsia="Times New Roman"/>
          <w:szCs w:val="24"/>
        </w:rPr>
        <w:t xml:space="preserve">ική ψηφοφορία επί της αρχής και επί των άρθρων 5, 9, 10Α και 12 του </w:t>
      </w:r>
      <w:r>
        <w:rPr>
          <w:rFonts w:eastAsia="Times New Roman"/>
          <w:szCs w:val="24"/>
        </w:rPr>
        <w:t>νομοσχεδίου</w:t>
      </w:r>
      <w:r>
        <w:rPr>
          <w:rFonts w:eastAsia="Times New Roman"/>
          <w:szCs w:val="24"/>
        </w:rPr>
        <w:t xml:space="preserve"> του Υπουργείου Ναυτιλίας και Νησιωτικής Πολιτικής.</w:t>
      </w:r>
    </w:p>
    <w:p w14:paraId="0D044FE8" w14:textId="77777777" w:rsidR="00510C84" w:rsidRDefault="007027BA">
      <w:pPr>
        <w:spacing w:line="600" w:lineRule="auto"/>
        <w:ind w:firstLine="720"/>
        <w:contextualSpacing/>
        <w:jc w:val="both"/>
        <w:rPr>
          <w:rFonts w:eastAsia="Times New Roman"/>
          <w:szCs w:val="24"/>
        </w:rPr>
      </w:pPr>
      <w:r>
        <w:rPr>
          <w:rFonts w:eastAsia="Times New Roman"/>
          <w:szCs w:val="24"/>
        </w:rPr>
        <w:t>Οι αποδεχόμενοι την αρχή και τα άρθρα του νομοσχεδίου λέγουν «ΝΑΙ».</w:t>
      </w:r>
    </w:p>
    <w:p w14:paraId="0D044FE9"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Οι μη αποδεχόμενοι την αρχή και τα άρθρα του νομοσχεδίου </w:t>
      </w:r>
      <w:r>
        <w:rPr>
          <w:rFonts w:eastAsia="Times New Roman"/>
          <w:szCs w:val="24"/>
        </w:rPr>
        <w:t>λέγουν «ΟΧΙ».</w:t>
      </w:r>
    </w:p>
    <w:p w14:paraId="0D044FEA" w14:textId="77777777" w:rsidR="00510C84" w:rsidRDefault="007027BA">
      <w:pPr>
        <w:spacing w:line="600" w:lineRule="auto"/>
        <w:ind w:firstLine="720"/>
        <w:contextualSpacing/>
        <w:jc w:val="both"/>
        <w:rPr>
          <w:rFonts w:eastAsia="Times New Roman"/>
          <w:szCs w:val="24"/>
        </w:rPr>
      </w:pPr>
      <w:r>
        <w:rPr>
          <w:rFonts w:eastAsia="Times New Roman"/>
          <w:szCs w:val="24"/>
        </w:rPr>
        <w:t>Οι αρνούμενοι ψήφο λέγουν «ΠΑΡΩΝ».</w:t>
      </w:r>
    </w:p>
    <w:p w14:paraId="0D044FEB" w14:textId="77777777" w:rsidR="00510C84" w:rsidRDefault="007027BA">
      <w:pPr>
        <w:spacing w:line="600" w:lineRule="auto"/>
        <w:ind w:firstLine="720"/>
        <w:contextualSpacing/>
        <w:jc w:val="both"/>
        <w:rPr>
          <w:rFonts w:eastAsia="Times New Roman"/>
          <w:szCs w:val="24"/>
        </w:rPr>
      </w:pPr>
      <w:r>
        <w:rPr>
          <w:rFonts w:eastAsia="Times New Roman"/>
          <w:szCs w:val="24"/>
        </w:rPr>
        <w:t>Καλούνται επί του καταλόγου η κ. Παναγιώτα Δριτσέλη από τον ΣΥΡΙΖΑ και ο κ. Βασίλειος Γιόγιακας από τη Νέα Δημοκρατία.</w:t>
      </w:r>
    </w:p>
    <w:p w14:paraId="0D044FEC" w14:textId="77777777" w:rsidR="00510C84" w:rsidRDefault="007027BA">
      <w:pPr>
        <w:spacing w:line="600" w:lineRule="auto"/>
        <w:ind w:firstLine="720"/>
        <w:contextualSpacing/>
        <w:jc w:val="both"/>
        <w:rPr>
          <w:rFonts w:eastAsia="Times New Roman"/>
          <w:szCs w:val="24"/>
        </w:rPr>
      </w:pPr>
      <w:r>
        <w:rPr>
          <w:rFonts w:eastAsia="Times New Roman"/>
          <w:szCs w:val="24"/>
        </w:rPr>
        <w:t>Σας ενημερώνω, επίσης, ότι έχουν έρθει στο Προεδρείο τηλεομοιοτυπίες</w:t>
      </w:r>
      <w:r>
        <w:rPr>
          <w:rFonts w:eastAsia="Times New Roman"/>
          <w:szCs w:val="24"/>
        </w:rPr>
        <w:t xml:space="preserve"> (</w:t>
      </w:r>
      <w:r>
        <w:rPr>
          <w:rFonts w:eastAsia="Times New Roman"/>
          <w:szCs w:val="24"/>
        </w:rPr>
        <w:t>φαξ</w:t>
      </w:r>
      <w:r>
        <w:rPr>
          <w:rFonts w:eastAsia="Times New Roman"/>
          <w:szCs w:val="24"/>
        </w:rPr>
        <w:t xml:space="preserve">) </w:t>
      </w:r>
      <w:r>
        <w:rPr>
          <w:rFonts w:eastAsia="Times New Roman"/>
          <w:szCs w:val="24"/>
        </w:rPr>
        <w:t xml:space="preserve"> συναδέλφων, </w:t>
      </w:r>
      <w:r>
        <w:rPr>
          <w:rFonts w:eastAsia="Times New Roman"/>
          <w:szCs w:val="24"/>
        </w:rPr>
        <w:t xml:space="preserve">σύμφωνα με το άρθρο 70Α του Κανονισμού της Βουλής, με τις οποίες γνωστοποιούν την ψήφο τους επί της αρχής και επί των άρθρων του νομοσχεδίου. Οι ψήφοι αυτές θα ανακοινωθούν και να συνυπολογιστούν </w:t>
      </w:r>
      <w:r>
        <w:rPr>
          <w:rFonts w:eastAsia="Times New Roman"/>
          <w:szCs w:val="24"/>
        </w:rPr>
        <w:t>σ</w:t>
      </w:r>
      <w:r>
        <w:rPr>
          <w:rFonts w:eastAsia="Times New Roman"/>
          <w:szCs w:val="24"/>
        </w:rPr>
        <w:t>την καταμέτρηση</w:t>
      </w:r>
      <w:r>
        <w:rPr>
          <w:rFonts w:eastAsia="Times New Roman"/>
          <w:szCs w:val="24"/>
        </w:rPr>
        <w:t>,</w:t>
      </w:r>
      <w:r>
        <w:rPr>
          <w:rFonts w:eastAsia="Times New Roman"/>
          <w:szCs w:val="24"/>
        </w:rPr>
        <w:t xml:space="preserve"> η οποία θα ακολουθήσει.</w:t>
      </w:r>
    </w:p>
    <w:p w14:paraId="0D044FED" w14:textId="77777777" w:rsidR="00510C84" w:rsidRDefault="007027BA">
      <w:pPr>
        <w:spacing w:line="600" w:lineRule="auto"/>
        <w:ind w:firstLine="720"/>
        <w:contextualSpacing/>
        <w:jc w:val="both"/>
        <w:rPr>
          <w:rFonts w:eastAsia="Times New Roman"/>
          <w:szCs w:val="24"/>
        </w:rPr>
      </w:pPr>
      <w:r>
        <w:rPr>
          <w:rFonts w:eastAsia="Times New Roman"/>
          <w:szCs w:val="24"/>
        </w:rPr>
        <w:t>Παρακαλώ να αρχίσε</w:t>
      </w:r>
      <w:r>
        <w:rPr>
          <w:rFonts w:eastAsia="Times New Roman"/>
          <w:szCs w:val="24"/>
        </w:rPr>
        <w:t>ι η ανάγνωση του καταλόγου.</w:t>
      </w:r>
    </w:p>
    <w:p w14:paraId="0D044FEE" w14:textId="77777777" w:rsidR="00510C84" w:rsidRDefault="007027BA">
      <w:pPr>
        <w:spacing w:line="600" w:lineRule="auto"/>
        <w:ind w:firstLine="720"/>
        <w:contextualSpacing/>
        <w:jc w:val="center"/>
        <w:rPr>
          <w:rFonts w:eastAsia="Times New Roman"/>
          <w:szCs w:val="24"/>
        </w:rPr>
      </w:pPr>
      <w:r>
        <w:rPr>
          <w:rFonts w:eastAsia="Times New Roman"/>
          <w:szCs w:val="24"/>
        </w:rPr>
        <w:t>(ΨΗΦΟΦΟΡΙΑ)</w:t>
      </w:r>
    </w:p>
    <w:p w14:paraId="0D044FEF" w14:textId="77777777" w:rsidR="00510C84" w:rsidRDefault="007027BA">
      <w:pPr>
        <w:spacing w:line="600" w:lineRule="auto"/>
        <w:ind w:firstLine="720"/>
        <w:contextualSpacing/>
        <w:jc w:val="center"/>
        <w:rPr>
          <w:rFonts w:eastAsia="Times New Roman"/>
          <w:szCs w:val="24"/>
        </w:rPr>
      </w:pPr>
      <w:r>
        <w:rPr>
          <w:rFonts w:eastAsia="Times New Roman"/>
          <w:szCs w:val="24"/>
        </w:rPr>
        <w:t>(ΜΕΤΑ ΚΑΙ ΤΗ ΔΕΥΤΕΡΗ ΑΝΑΓΝΩΣΗ ΤΟΥ ΚΑΤΑΛΟΓΟΥ)</w:t>
      </w:r>
    </w:p>
    <w:p w14:paraId="0D044FF0"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Υπάρχει συνάδελφος, ο οποίος δεν άκουσε το όνομά του; Κανείς.</w:t>
      </w:r>
    </w:p>
    <w:p w14:paraId="0D044FF1" w14:textId="77777777" w:rsidR="00510C84" w:rsidRDefault="007027BA">
      <w:pPr>
        <w:spacing w:line="600" w:lineRule="auto"/>
        <w:ind w:firstLine="720"/>
        <w:contextualSpacing/>
        <w:jc w:val="both"/>
        <w:rPr>
          <w:rFonts w:eastAsia="Times New Roman"/>
          <w:szCs w:val="24"/>
        </w:rPr>
      </w:pPr>
      <w:r>
        <w:rPr>
          <w:rFonts w:eastAsia="Times New Roman"/>
          <w:szCs w:val="24"/>
        </w:rPr>
        <w:t>Οι επιστολές, οι οποίες απεστάλησαν στο Προεδρείο από τους συναδέλφους</w:t>
      </w:r>
      <w:r>
        <w:rPr>
          <w:rFonts w:eastAsia="Times New Roman"/>
          <w:szCs w:val="24"/>
        </w:rPr>
        <w:t>,</w:t>
      </w:r>
      <w:r>
        <w:rPr>
          <w:rFonts w:eastAsia="Times New Roman"/>
          <w:szCs w:val="24"/>
        </w:rPr>
        <w:t xml:space="preserve"> σύμφωνα με το άρθρο 70Α του Κανονισμού της Βουλής, καταχωρίζονται στα Πρακτικά</w:t>
      </w:r>
      <w:r>
        <w:rPr>
          <w:rFonts w:eastAsia="Times New Roman"/>
          <w:szCs w:val="24"/>
        </w:rPr>
        <w:t xml:space="preserve"> και έχουν ως εξής:</w:t>
      </w:r>
    </w:p>
    <w:p w14:paraId="0D044FF2" w14:textId="77777777" w:rsidR="00510C84" w:rsidRDefault="007027BA">
      <w:pPr>
        <w:spacing w:line="600" w:lineRule="auto"/>
        <w:ind w:firstLine="720"/>
        <w:contextualSpacing/>
        <w:jc w:val="center"/>
        <w:rPr>
          <w:rFonts w:eastAsia="Times New Roman"/>
          <w:szCs w:val="24"/>
        </w:rPr>
      </w:pPr>
      <w:r>
        <w:rPr>
          <w:rFonts w:eastAsia="Times New Roman"/>
          <w:szCs w:val="24"/>
        </w:rPr>
        <w:t>ΑΛΛΑΓΗ ΣΕΛΙΔΑΣ</w:t>
      </w:r>
    </w:p>
    <w:p w14:paraId="0D044FF3" w14:textId="77777777" w:rsidR="00510C84" w:rsidRDefault="007027BA">
      <w:pPr>
        <w:spacing w:line="600" w:lineRule="auto"/>
        <w:ind w:firstLine="720"/>
        <w:contextualSpacing/>
        <w:jc w:val="center"/>
        <w:rPr>
          <w:rFonts w:eastAsia="Times New Roman"/>
          <w:szCs w:val="24"/>
        </w:rPr>
      </w:pPr>
      <w:r>
        <w:rPr>
          <w:rFonts w:eastAsia="Times New Roman"/>
          <w:szCs w:val="24"/>
        </w:rPr>
        <w:t>(</w:t>
      </w:r>
      <w:r>
        <w:rPr>
          <w:rFonts w:eastAsia="Times New Roman"/>
          <w:szCs w:val="24"/>
        </w:rPr>
        <w:t>Να μπουν οι σελίδες 4</w:t>
      </w:r>
      <w:r>
        <w:rPr>
          <w:rFonts w:eastAsia="Times New Roman"/>
          <w:szCs w:val="24"/>
        </w:rPr>
        <w:t>55</w:t>
      </w:r>
      <w:r>
        <w:rPr>
          <w:rFonts w:eastAsia="Times New Roman"/>
          <w:szCs w:val="24"/>
        </w:rPr>
        <w:t>-470)</w:t>
      </w:r>
    </w:p>
    <w:p w14:paraId="0D044FF4" w14:textId="77777777" w:rsidR="00510C84" w:rsidRDefault="007027BA">
      <w:pPr>
        <w:spacing w:line="600" w:lineRule="auto"/>
        <w:ind w:firstLine="720"/>
        <w:contextualSpacing/>
        <w:jc w:val="center"/>
        <w:rPr>
          <w:rFonts w:eastAsia="Times New Roman"/>
          <w:szCs w:val="24"/>
        </w:rPr>
      </w:pPr>
      <w:r>
        <w:rPr>
          <w:rFonts w:eastAsia="Times New Roman"/>
          <w:szCs w:val="24"/>
        </w:rPr>
        <w:t>ΑΛΛΑΓΗ ΣΕΛΙΔΑΣ</w:t>
      </w:r>
    </w:p>
    <w:p w14:paraId="0D044FF5"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Κυρίες και κύριοι συνάδελφοι, θα ήθελα να σας ενημερώσω ότι ο</w:t>
      </w:r>
      <w:r>
        <w:rPr>
          <w:rFonts w:eastAsia="Times New Roman"/>
          <w:szCs w:val="24"/>
        </w:rPr>
        <w:t>ι συνάδελφοι Βουλευτές κ.κ. Έφη Γεωργοπούλου-Σαλτάρη, Ιωάννης Μιχελογιαννάκης, Βασίλειος Κεγκέρογλου, Ευάγγελος-Βασίλειος Μεϊμαράκης, Φωτεινή Αραμπατζή, Γεώργιος Γεωργαντάς, Σπυρίδων-Άδωνις Γεωργιάδης, Αθανάσιος Καββαδάς, Θεόδωρος Καράογλου, Γεώργιος Κασαπ</w:t>
      </w:r>
      <w:r>
        <w:rPr>
          <w:rFonts w:eastAsia="Times New Roman"/>
          <w:szCs w:val="24"/>
        </w:rPr>
        <w:t>ίδης, Εμμανουήλ Κόνσολας, Παναγιώτης Μηταράκης, Νικόλαος Παναγιωτόπουλος, Κωνσταντίνος Χατζηδάκης</w:t>
      </w:r>
      <w:r>
        <w:rPr>
          <w:rFonts w:eastAsia="Times New Roman"/>
          <w:szCs w:val="24"/>
        </w:rPr>
        <w:t xml:space="preserve"> και </w:t>
      </w:r>
      <w:r>
        <w:rPr>
          <w:rFonts w:eastAsia="Times New Roman"/>
          <w:szCs w:val="24"/>
        </w:rPr>
        <w:t>Βασίλειος Κικίλιας δεν θα παρευρεθούν στη σημερινή ονομαστική ψηφοφορία και μας γνωστοποιούν με επιστολή τους τι θα ψήφιζαν αν ήταν παρόντες και παρούσες.</w:t>
      </w:r>
    </w:p>
    <w:p w14:paraId="0D044FF6"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Οι επιστολές αυτές, οι οποίες εκφράζουν πρόθεση ψήφου, </w:t>
      </w:r>
      <w:r>
        <w:rPr>
          <w:rFonts w:eastAsia="Times New Roman"/>
          <w:szCs w:val="24"/>
        </w:rPr>
        <w:t xml:space="preserve">θα καταχωρισθούν </w:t>
      </w:r>
      <w:r>
        <w:rPr>
          <w:rFonts w:eastAsia="Times New Roman"/>
          <w:szCs w:val="24"/>
        </w:rPr>
        <w:t>στα Πρακτικά της σημερινής συνεδρίασης, αλλά δεν συνυπολογίζονται στην καταμέτρηση των ψήφων.</w:t>
      </w:r>
    </w:p>
    <w:p w14:paraId="0D044FF7"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(Οι προαναφερθείσες επιστολές </w:t>
      </w:r>
      <w:r>
        <w:rPr>
          <w:rFonts w:eastAsia="Times New Roman"/>
          <w:szCs w:val="24"/>
        </w:rPr>
        <w:t xml:space="preserve">καταχωρίζονται στα Πρακτικά και </w:t>
      </w:r>
      <w:r>
        <w:rPr>
          <w:rFonts w:eastAsia="Times New Roman"/>
          <w:szCs w:val="24"/>
        </w:rPr>
        <w:t>έχουν ως εξής:</w:t>
      </w:r>
    </w:p>
    <w:p w14:paraId="0D044FF8" w14:textId="77777777" w:rsidR="00510C84" w:rsidRDefault="007027BA">
      <w:pPr>
        <w:spacing w:line="600" w:lineRule="auto"/>
        <w:ind w:firstLine="720"/>
        <w:contextualSpacing/>
        <w:jc w:val="center"/>
        <w:rPr>
          <w:rFonts w:eastAsia="Times New Roman"/>
          <w:szCs w:val="24"/>
        </w:rPr>
      </w:pPr>
      <w:r>
        <w:rPr>
          <w:rFonts w:eastAsia="Times New Roman"/>
          <w:szCs w:val="24"/>
        </w:rPr>
        <w:t xml:space="preserve">ΑΛΛΑΓΗ </w:t>
      </w:r>
      <w:r>
        <w:rPr>
          <w:rFonts w:eastAsia="Times New Roman"/>
          <w:szCs w:val="24"/>
        </w:rPr>
        <w:t>ΣΕΛΙΔΑΣ</w:t>
      </w:r>
    </w:p>
    <w:p w14:paraId="0D044FF9" w14:textId="77777777" w:rsidR="00510C84" w:rsidRDefault="007027BA">
      <w:pPr>
        <w:spacing w:line="600" w:lineRule="auto"/>
        <w:contextualSpacing/>
        <w:jc w:val="center"/>
        <w:rPr>
          <w:rFonts w:eastAsia="Times New Roman"/>
          <w:szCs w:val="24"/>
        </w:rPr>
      </w:pPr>
      <w:r w:rsidRPr="00E24406">
        <w:rPr>
          <w:rFonts w:eastAsia="Times New Roman"/>
          <w:szCs w:val="24"/>
        </w:rPr>
        <w:t>(Να μπουν οι σελίδες 472-486</w:t>
      </w:r>
    </w:p>
    <w:p w14:paraId="0D044FFA" w14:textId="77777777" w:rsidR="00510C84" w:rsidRDefault="007027BA">
      <w:pPr>
        <w:spacing w:line="600" w:lineRule="auto"/>
        <w:ind w:firstLine="720"/>
        <w:contextualSpacing/>
        <w:jc w:val="center"/>
        <w:rPr>
          <w:rFonts w:eastAsia="Times New Roman"/>
          <w:szCs w:val="24"/>
        </w:rPr>
      </w:pPr>
      <w:r>
        <w:rPr>
          <w:rFonts w:eastAsia="Times New Roman"/>
          <w:szCs w:val="24"/>
        </w:rPr>
        <w:t xml:space="preserve"> </w:t>
      </w:r>
      <w:r>
        <w:rPr>
          <w:rFonts w:eastAsia="Times New Roman"/>
          <w:szCs w:val="24"/>
        </w:rPr>
        <w:t>ΑΛΛΑΓΗ ΣΕΛΙΔΑΣ</w:t>
      </w:r>
    </w:p>
    <w:p w14:paraId="0D044FFB"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Κυρίες και κύριοι συνάδελφοι, κηρύσσεται περαιωμένη η ψηφοφορία και παρακαλώ τους κύριους ψηφολέκτες να προβούν στην καταμέτρηση των ψήφων και την εξαγωγή του αποτελέσ</w:t>
      </w:r>
      <w:r>
        <w:rPr>
          <w:rFonts w:eastAsia="Times New Roman"/>
          <w:szCs w:val="24"/>
        </w:rPr>
        <w:t>ματος.</w:t>
      </w:r>
    </w:p>
    <w:p w14:paraId="0D044FFC" w14:textId="77777777" w:rsidR="00510C84" w:rsidRDefault="007027BA">
      <w:pPr>
        <w:spacing w:line="600" w:lineRule="auto"/>
        <w:ind w:firstLine="720"/>
        <w:contextualSpacing/>
        <w:jc w:val="center"/>
        <w:rPr>
          <w:rFonts w:eastAsia="Times New Roman"/>
          <w:szCs w:val="24"/>
        </w:rPr>
      </w:pPr>
      <w:r>
        <w:rPr>
          <w:rFonts w:eastAsia="Times New Roman"/>
          <w:szCs w:val="24"/>
        </w:rPr>
        <w:t>(ΚΑΤΑΜΕΤΡΗΣΗ)</w:t>
      </w:r>
    </w:p>
    <w:p w14:paraId="0D044FFD" w14:textId="77777777" w:rsidR="00510C84" w:rsidRDefault="007027BA">
      <w:pPr>
        <w:spacing w:line="600" w:lineRule="auto"/>
        <w:ind w:firstLine="720"/>
        <w:contextualSpacing/>
        <w:jc w:val="both"/>
        <w:rPr>
          <w:rFonts w:eastAsia="Times New Roman"/>
          <w:szCs w:val="24"/>
        </w:rPr>
      </w:pPr>
      <w:r>
        <w:rPr>
          <w:rFonts w:eastAsia="Times New Roman"/>
          <w:szCs w:val="24"/>
        </w:rPr>
        <w:t>Μέχρι να ολοκληρωθεί η καταμέτρηση προχωράμε στην ψήφιση των υπολοίπων άρθρων.</w:t>
      </w:r>
    </w:p>
    <w:p w14:paraId="0D044FFE" w14:textId="77777777" w:rsidR="00510C84" w:rsidRDefault="007027B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 ως έχει;</w:t>
      </w:r>
    </w:p>
    <w:p w14:paraId="0D044FFF" w14:textId="77777777" w:rsidR="00510C84" w:rsidRDefault="007027BA">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Δεκτό, δεκτό.</w:t>
      </w:r>
    </w:p>
    <w:p w14:paraId="0D045000"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ΟΛΓΑ ΚΕΦΑΛΟΓΙΑΝΝΗ: </w:t>
      </w:r>
      <w:r>
        <w:rPr>
          <w:rFonts w:eastAsia="Times New Roman"/>
          <w:szCs w:val="24"/>
        </w:rPr>
        <w:t>Δεκτό, δεκτό.</w:t>
      </w:r>
    </w:p>
    <w:p w14:paraId="0D045001"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ΝΙΚΟΛΑΟΣ ΚΟΥΖΗΛΟΣ: </w:t>
      </w:r>
      <w:r>
        <w:rPr>
          <w:rFonts w:eastAsia="Times New Roman"/>
          <w:szCs w:val="24"/>
        </w:rPr>
        <w:t>Κατά πλειοψηφία.</w:t>
      </w:r>
    </w:p>
    <w:p w14:paraId="0D045002" w14:textId="77777777" w:rsidR="00510C84" w:rsidRDefault="007027BA">
      <w:pPr>
        <w:spacing w:line="600" w:lineRule="auto"/>
        <w:ind w:firstLine="720"/>
        <w:contextualSpacing/>
        <w:jc w:val="both"/>
        <w:rPr>
          <w:rFonts w:eastAsia="Times New Roman"/>
          <w:szCs w:val="24"/>
        </w:rPr>
      </w:pPr>
      <w:r>
        <w:rPr>
          <w:rFonts w:eastAsia="Times New Roman"/>
          <w:b/>
          <w:szCs w:val="24"/>
        </w:rPr>
        <w:t>ΟΔΥΣ</w:t>
      </w:r>
      <w:r>
        <w:rPr>
          <w:rFonts w:eastAsia="Times New Roman"/>
          <w:b/>
          <w:szCs w:val="24"/>
        </w:rPr>
        <w:t xml:space="preserve">ΣΕΑΣ ΚΩΝΣΤΑΝΤΙΝΟΠΟΥΛΟΣ: </w:t>
      </w:r>
      <w:r>
        <w:rPr>
          <w:rFonts w:eastAsia="Times New Roman"/>
          <w:szCs w:val="24"/>
        </w:rPr>
        <w:t>Δεκτό, δεκτό</w:t>
      </w:r>
    </w:p>
    <w:p w14:paraId="0D045003"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Κατά πλειοψηφία.</w:t>
      </w:r>
    </w:p>
    <w:p w14:paraId="0D045004"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Δεκτό, δεκτό.</w:t>
      </w:r>
    </w:p>
    <w:p w14:paraId="0D045005"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0D045006"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ΓΕΩΡΓΙΟΣ ΚΑΤΣΙΑΝΤΩΝΗΣ: </w:t>
      </w:r>
      <w:r>
        <w:rPr>
          <w:rFonts w:eastAsia="Times New Roman"/>
          <w:szCs w:val="24"/>
        </w:rPr>
        <w:t>Δεκτό, δεκτό.</w:t>
      </w:r>
    </w:p>
    <w:p w14:paraId="0D045007"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 το άρθρο 1 έγινε δεκτό ως έχει κατά πλειοψηφία.</w:t>
      </w:r>
    </w:p>
    <w:p w14:paraId="0D045008" w14:textId="77777777" w:rsidR="00510C84" w:rsidRDefault="007027B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 ως έχει;</w:t>
      </w:r>
    </w:p>
    <w:p w14:paraId="0D045009" w14:textId="77777777" w:rsidR="00510C84" w:rsidRDefault="007027BA">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Δεκτό, δεκτό.</w:t>
      </w:r>
    </w:p>
    <w:p w14:paraId="0D04500A"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ΟΛΓΑ ΚΕΦΑΛΟΓΙΑΝΝΗ: </w:t>
      </w:r>
      <w:r>
        <w:rPr>
          <w:rFonts w:eastAsia="Times New Roman"/>
          <w:szCs w:val="24"/>
        </w:rPr>
        <w:t>Δεκτό, δεκτό.</w:t>
      </w:r>
    </w:p>
    <w:p w14:paraId="0D04500B"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ΝΙΚΟΛΑΟΣ ΚΟΥΖΗΛΟΣ: </w:t>
      </w:r>
      <w:r>
        <w:rPr>
          <w:rFonts w:eastAsia="Times New Roman"/>
          <w:szCs w:val="24"/>
        </w:rPr>
        <w:t>Κατά πλειοψηφία.</w:t>
      </w:r>
    </w:p>
    <w:p w14:paraId="0D04500C"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ΟΔΥΣΣΕΑΣ ΚΩΝΣΤΑΝΤΙΝΟΠΟΥΛΟΣ: </w:t>
      </w:r>
      <w:r>
        <w:rPr>
          <w:rFonts w:eastAsia="Times New Roman"/>
          <w:szCs w:val="24"/>
        </w:rPr>
        <w:t>Δεκτό, δεκτό</w:t>
      </w:r>
    </w:p>
    <w:p w14:paraId="0D04500D" w14:textId="77777777" w:rsidR="00510C84" w:rsidRDefault="007027BA">
      <w:pPr>
        <w:spacing w:line="600" w:lineRule="auto"/>
        <w:ind w:firstLine="720"/>
        <w:contextualSpacing/>
        <w:jc w:val="both"/>
        <w:rPr>
          <w:rFonts w:eastAsia="Times New Roman"/>
          <w:szCs w:val="24"/>
        </w:rPr>
      </w:pPr>
      <w:r>
        <w:rPr>
          <w:rFonts w:eastAsia="Times New Roman"/>
          <w:b/>
          <w:szCs w:val="24"/>
        </w:rPr>
        <w:t>ΔΙΑΜΑΝ</w:t>
      </w:r>
      <w:r>
        <w:rPr>
          <w:rFonts w:eastAsia="Times New Roman"/>
          <w:b/>
          <w:szCs w:val="24"/>
        </w:rPr>
        <w:t xml:space="preserve">ΤΩ ΜΑΝΩΛΑΚΟΥ: </w:t>
      </w:r>
      <w:r>
        <w:rPr>
          <w:rFonts w:eastAsia="Times New Roman"/>
          <w:szCs w:val="24"/>
        </w:rPr>
        <w:t>Κατά πλειοψηφία.</w:t>
      </w:r>
    </w:p>
    <w:p w14:paraId="0D04500E"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Δεκτό, δεκτό.</w:t>
      </w:r>
    </w:p>
    <w:p w14:paraId="0D04500F"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0D045010"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ΓΕΩΡΓΙΟΣ ΚΑΤΣΙΑΝΤΩΝΗΣ: </w:t>
      </w:r>
      <w:r>
        <w:rPr>
          <w:rFonts w:eastAsia="Times New Roman"/>
          <w:szCs w:val="24"/>
        </w:rPr>
        <w:t>Δεκτό, δεκτό.</w:t>
      </w:r>
    </w:p>
    <w:p w14:paraId="0D045011"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 το άρθρο 2 έγινε δεκτό ως έχει κατά πλειοψηφία.</w:t>
      </w:r>
    </w:p>
    <w:p w14:paraId="0D045012"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Ερωτάται το Σώμα: Γίνεται </w:t>
      </w:r>
      <w:r>
        <w:rPr>
          <w:rFonts w:eastAsia="Times New Roman"/>
          <w:szCs w:val="24"/>
        </w:rPr>
        <w:t>δεκτό το άρθρο 3 ως έχει;</w:t>
      </w:r>
    </w:p>
    <w:p w14:paraId="0D045013" w14:textId="77777777" w:rsidR="00510C84" w:rsidRDefault="007027BA">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Δεκτό, δεκτό.</w:t>
      </w:r>
    </w:p>
    <w:p w14:paraId="0D045014"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ΟΛΓΑ ΚΕΦΑΛΟΓΙΑΝΝΗ: </w:t>
      </w:r>
      <w:r>
        <w:rPr>
          <w:rFonts w:eastAsia="Times New Roman"/>
          <w:szCs w:val="24"/>
        </w:rPr>
        <w:t>Δεκτό, δεκτό.</w:t>
      </w:r>
    </w:p>
    <w:p w14:paraId="0D045015"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ΝΙΚΟΛΑΟΣ ΚΟΥΖΗΛΟΣ: </w:t>
      </w:r>
      <w:r>
        <w:rPr>
          <w:rFonts w:eastAsia="Times New Roman"/>
          <w:szCs w:val="24"/>
        </w:rPr>
        <w:t>Κατά πλειοψηφία.</w:t>
      </w:r>
    </w:p>
    <w:p w14:paraId="0D045016"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ΟΔΥΣΣΕΑΣ ΚΩΝΣΤΑΝΤΙΝΟΠΟΥΛΟΣ: </w:t>
      </w:r>
      <w:r>
        <w:rPr>
          <w:rFonts w:eastAsia="Times New Roman"/>
          <w:szCs w:val="24"/>
        </w:rPr>
        <w:t>Δεκτό, δεκτό.</w:t>
      </w:r>
    </w:p>
    <w:p w14:paraId="0D045017"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Κατά πλειοψηφία.</w:t>
      </w:r>
    </w:p>
    <w:p w14:paraId="0D045018"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Δεκτό, δεκτό.</w:t>
      </w:r>
    </w:p>
    <w:p w14:paraId="0D045019" w14:textId="77777777" w:rsidR="00510C84" w:rsidRDefault="007027BA">
      <w:pPr>
        <w:spacing w:line="600" w:lineRule="auto"/>
        <w:ind w:firstLine="720"/>
        <w:contextualSpacing/>
        <w:jc w:val="both"/>
        <w:rPr>
          <w:rFonts w:eastAsia="Times New Roman"/>
          <w:szCs w:val="24"/>
        </w:rPr>
      </w:pPr>
      <w:r>
        <w:rPr>
          <w:rFonts w:eastAsia="Times New Roman"/>
          <w:b/>
          <w:szCs w:val="24"/>
        </w:rPr>
        <w:t>ΔΗΜΗΤΡΙΟΣ ΚΑΜΜΕΝΟΣ</w:t>
      </w:r>
      <w:r>
        <w:rPr>
          <w:rFonts w:eastAsia="Times New Roman"/>
          <w:b/>
          <w:szCs w:val="24"/>
        </w:rPr>
        <w:t xml:space="preserve">: </w:t>
      </w:r>
      <w:r>
        <w:rPr>
          <w:rFonts w:eastAsia="Times New Roman"/>
          <w:szCs w:val="24"/>
        </w:rPr>
        <w:t>Δεκτό, δεκτό.</w:t>
      </w:r>
    </w:p>
    <w:p w14:paraId="0D04501A"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ΓΕΩΡΓΙΟΣ ΚΑΤΣΙΑΝΤΩΝΗΣ: </w:t>
      </w:r>
      <w:r>
        <w:rPr>
          <w:rFonts w:eastAsia="Times New Roman"/>
          <w:szCs w:val="24"/>
        </w:rPr>
        <w:t>Δεκτό, δεκτό.</w:t>
      </w:r>
    </w:p>
    <w:p w14:paraId="0D04501B"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 το άρθρο 3 έγινε δεκτό ως έχει κατά πλειοψηφία.</w:t>
      </w:r>
    </w:p>
    <w:p w14:paraId="0D04501C" w14:textId="77777777" w:rsidR="00510C84" w:rsidRDefault="007027B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 ως έχει;</w:t>
      </w:r>
    </w:p>
    <w:p w14:paraId="0D04501D" w14:textId="77777777" w:rsidR="00510C84" w:rsidRDefault="007027BA">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Δεκτό, δεκτό.</w:t>
      </w:r>
    </w:p>
    <w:p w14:paraId="0D04501E"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ΟΛΓΑ ΚΕΦΑΛΟΓΙΑΝΝΗ: </w:t>
      </w:r>
      <w:r>
        <w:rPr>
          <w:rFonts w:eastAsia="Times New Roman"/>
          <w:szCs w:val="24"/>
        </w:rPr>
        <w:t>Δεκτό, δε</w:t>
      </w:r>
      <w:r>
        <w:rPr>
          <w:rFonts w:eastAsia="Times New Roman"/>
          <w:szCs w:val="24"/>
        </w:rPr>
        <w:t>κτό.</w:t>
      </w:r>
    </w:p>
    <w:p w14:paraId="0D04501F"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ΝΙΚΟΛΑΟΣ ΚΟΥΖΗΛΟΣ: </w:t>
      </w:r>
      <w:r>
        <w:rPr>
          <w:rFonts w:eastAsia="Times New Roman"/>
          <w:szCs w:val="24"/>
        </w:rPr>
        <w:t>Κατά πλειοψηφία.</w:t>
      </w:r>
    </w:p>
    <w:p w14:paraId="0D045020"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ΟΔΥΣΣΕΑΣ ΚΩΝΣΤΑΝΤΙΝΟΠΟΥΛΟΣ: </w:t>
      </w:r>
      <w:r>
        <w:rPr>
          <w:rFonts w:eastAsia="Times New Roman"/>
          <w:szCs w:val="24"/>
        </w:rPr>
        <w:t>Δεκτό, δεκτό.</w:t>
      </w:r>
    </w:p>
    <w:p w14:paraId="0D045021"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Κατά πλειοψηφία.</w:t>
      </w:r>
    </w:p>
    <w:p w14:paraId="0D045022"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Δεκτό, δεκτό.</w:t>
      </w:r>
    </w:p>
    <w:p w14:paraId="0D045023"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0D045024"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ΓΕΩΡΓΙΟΣ ΚΑΤΣΙΑΝΤΩΝΗΣ: </w:t>
      </w:r>
      <w:r>
        <w:rPr>
          <w:rFonts w:eastAsia="Times New Roman"/>
          <w:szCs w:val="24"/>
        </w:rPr>
        <w:t>Δεκτό, δεκτό.</w:t>
      </w:r>
    </w:p>
    <w:p w14:paraId="0D045025"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(Δημήτριος Κρεμαστινό</w:t>
      </w:r>
      <w:r>
        <w:rPr>
          <w:rFonts w:eastAsia="Times New Roman"/>
          <w:b/>
          <w:szCs w:val="24"/>
        </w:rPr>
        <w:t>ς):</w:t>
      </w:r>
      <w:r>
        <w:rPr>
          <w:rFonts w:eastAsia="Times New Roman"/>
          <w:szCs w:val="24"/>
        </w:rPr>
        <w:t xml:space="preserve"> Συνεπώς το άρθρο 4 έγινε δεκτό ως έχει κατά πλειοψηφία.</w:t>
      </w:r>
    </w:p>
    <w:p w14:paraId="0D045026" w14:textId="77777777" w:rsidR="00510C84" w:rsidRDefault="007027BA">
      <w:pPr>
        <w:spacing w:line="600" w:lineRule="auto"/>
        <w:ind w:firstLine="720"/>
        <w:contextualSpacing/>
        <w:jc w:val="both"/>
        <w:rPr>
          <w:rFonts w:eastAsia="Times New Roman"/>
          <w:szCs w:val="24"/>
        </w:rPr>
      </w:pPr>
      <w:r>
        <w:rPr>
          <w:rFonts w:eastAsia="Times New Roman"/>
          <w:szCs w:val="24"/>
        </w:rPr>
        <w:t>Το άρθρο 5 έχει τεθεί σε ονομαστική ψηφοφορία.</w:t>
      </w:r>
    </w:p>
    <w:p w14:paraId="0D045027" w14:textId="77777777" w:rsidR="00510C84" w:rsidRDefault="007027B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 όπως τροποποιήθηκε από τον κύριο Υπουργό;</w:t>
      </w:r>
    </w:p>
    <w:p w14:paraId="0D045028" w14:textId="77777777" w:rsidR="00510C84" w:rsidRDefault="007027BA">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Δεκτό, δεκτό.</w:t>
      </w:r>
    </w:p>
    <w:p w14:paraId="0D045029"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ΟΛΓΑ ΚΕΦΑΛΟΓΙΑΝΝΗ: </w:t>
      </w:r>
      <w:r>
        <w:rPr>
          <w:rFonts w:eastAsia="Times New Roman"/>
          <w:szCs w:val="24"/>
        </w:rPr>
        <w:t>Δεκτό, δεκτό.</w:t>
      </w:r>
    </w:p>
    <w:p w14:paraId="0D04502A"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ΝΙΚΟΛΑΟΣ ΚΟΥΖΗΛΟΣ: </w:t>
      </w:r>
      <w:r>
        <w:rPr>
          <w:rFonts w:eastAsia="Times New Roman"/>
          <w:szCs w:val="24"/>
        </w:rPr>
        <w:t>Κατά πλειοψηφία.</w:t>
      </w:r>
    </w:p>
    <w:p w14:paraId="0D04502B"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ΟΔΥΣΣΕΑΣ ΚΩΝΣΤΑΝΤΙΝΟΠΟΥΛΟΣ: </w:t>
      </w:r>
      <w:r>
        <w:rPr>
          <w:rFonts w:eastAsia="Times New Roman"/>
          <w:szCs w:val="24"/>
        </w:rPr>
        <w:t>Δεκτό, δεκτό.</w:t>
      </w:r>
    </w:p>
    <w:p w14:paraId="0D04502C"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Κατά πλειοψηφία.</w:t>
      </w:r>
    </w:p>
    <w:p w14:paraId="0D04502D"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Δεκτό, δεκτό.</w:t>
      </w:r>
    </w:p>
    <w:p w14:paraId="0D04502E"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0D04502F"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ΓΕΩΡΓΙΟΣ ΚΑΤΣΙΑΝΤΩΝΗΣ: </w:t>
      </w:r>
      <w:r>
        <w:rPr>
          <w:rFonts w:eastAsia="Times New Roman"/>
          <w:szCs w:val="24"/>
        </w:rPr>
        <w:t>Δεκτό, δεκτό.</w:t>
      </w:r>
    </w:p>
    <w:p w14:paraId="0D045030"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 το άρθρο 6 έγινε δεκτό, όπως τροποποιήθηκε από τον κύριο Υπουργό, κατά πλειοψηφία.</w:t>
      </w:r>
    </w:p>
    <w:p w14:paraId="0D045031" w14:textId="77777777" w:rsidR="00510C84" w:rsidRDefault="007027B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 ως έχει;</w:t>
      </w:r>
    </w:p>
    <w:p w14:paraId="0D045032" w14:textId="77777777" w:rsidR="00510C84" w:rsidRDefault="007027BA">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Δεκτό, δεκτό.</w:t>
      </w:r>
    </w:p>
    <w:p w14:paraId="0D045033"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ΟΛΓΑ ΚΕΦΑΛΟΓΙΑΝΝΗ: </w:t>
      </w:r>
      <w:r>
        <w:rPr>
          <w:rFonts w:eastAsia="Times New Roman"/>
          <w:szCs w:val="24"/>
        </w:rPr>
        <w:t>Δεκτό, δεκτό.</w:t>
      </w:r>
    </w:p>
    <w:p w14:paraId="0D045034"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ΝΙΚΟΛΑΟΣ ΚΟΥΖΗΛΟΣ: </w:t>
      </w:r>
      <w:r>
        <w:rPr>
          <w:rFonts w:eastAsia="Times New Roman"/>
          <w:szCs w:val="24"/>
        </w:rPr>
        <w:t>Κατά πλειοψηφία.</w:t>
      </w:r>
    </w:p>
    <w:p w14:paraId="0D045035" w14:textId="77777777" w:rsidR="00510C84" w:rsidRDefault="007027BA">
      <w:pPr>
        <w:spacing w:line="600" w:lineRule="auto"/>
        <w:ind w:firstLine="720"/>
        <w:contextualSpacing/>
        <w:jc w:val="both"/>
        <w:rPr>
          <w:rFonts w:eastAsia="Times New Roman"/>
          <w:szCs w:val="24"/>
        </w:rPr>
      </w:pPr>
      <w:r>
        <w:rPr>
          <w:rFonts w:eastAsia="Times New Roman"/>
          <w:b/>
          <w:szCs w:val="24"/>
        </w:rPr>
        <w:t>ΟΔΥΣΣΕΑΣ ΚΩΝ</w:t>
      </w:r>
      <w:r>
        <w:rPr>
          <w:rFonts w:eastAsia="Times New Roman"/>
          <w:b/>
          <w:szCs w:val="24"/>
        </w:rPr>
        <w:t>ΣΤΑΝΤΙΝΟΠΟΥΛΟΣ:</w:t>
      </w:r>
      <w:r>
        <w:rPr>
          <w:rFonts w:eastAsia="Times New Roman"/>
          <w:szCs w:val="24"/>
        </w:rPr>
        <w:t xml:space="preserve"> Κατά πλειοψηφία.</w:t>
      </w:r>
    </w:p>
    <w:p w14:paraId="0D045036"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Κατά πλειοψηφία.</w:t>
      </w:r>
    </w:p>
    <w:p w14:paraId="0D045037"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Δεκτό, δεκτό.</w:t>
      </w:r>
    </w:p>
    <w:p w14:paraId="0D045038"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0D045039"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14:paraId="0D04503A"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 το άρθρο 7 έγινε δεκτό ως έχει κατά π</w:t>
      </w:r>
      <w:r>
        <w:rPr>
          <w:rFonts w:eastAsia="Times New Roman"/>
          <w:szCs w:val="24"/>
        </w:rPr>
        <w:t>λειοψηφία.</w:t>
      </w:r>
    </w:p>
    <w:p w14:paraId="0D04503B" w14:textId="77777777" w:rsidR="00510C84" w:rsidRDefault="007027B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8 ως έχει;</w:t>
      </w:r>
    </w:p>
    <w:p w14:paraId="0D04503C" w14:textId="77777777" w:rsidR="00510C84" w:rsidRDefault="007027BA">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Δεκτό, δεκτό.</w:t>
      </w:r>
    </w:p>
    <w:p w14:paraId="0D04503D"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ΟΛΓΑ ΚΕΦΑΛΟΓΙΑΝΝΗ: </w:t>
      </w:r>
      <w:r>
        <w:rPr>
          <w:rFonts w:eastAsia="Times New Roman"/>
          <w:szCs w:val="24"/>
        </w:rPr>
        <w:t>Δεκτό, δεκτό.</w:t>
      </w:r>
    </w:p>
    <w:p w14:paraId="0D04503E"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ΝΙΚΟΛΑΟΣ ΚΟΥΖΗΛΟΣ: </w:t>
      </w:r>
      <w:r>
        <w:rPr>
          <w:rFonts w:eastAsia="Times New Roman"/>
          <w:szCs w:val="24"/>
        </w:rPr>
        <w:t>Κατά πλειοψηφία.</w:t>
      </w:r>
    </w:p>
    <w:p w14:paraId="0D04503F" w14:textId="77777777" w:rsidR="00510C84" w:rsidRDefault="007027BA">
      <w:pPr>
        <w:spacing w:line="600" w:lineRule="auto"/>
        <w:ind w:firstLine="720"/>
        <w:contextualSpacing/>
        <w:jc w:val="both"/>
        <w:rPr>
          <w:rFonts w:eastAsia="Times New Roman"/>
          <w:szCs w:val="24"/>
        </w:rPr>
      </w:pPr>
      <w:r>
        <w:rPr>
          <w:rFonts w:eastAsia="Times New Roman"/>
          <w:b/>
          <w:szCs w:val="24"/>
        </w:rPr>
        <w:t>ΟΔΥΣΣΕΑΣ ΚΩΝΣΤΑΝΤΙΝΟΠΟΥΛΟΣ:</w:t>
      </w:r>
      <w:r>
        <w:rPr>
          <w:rFonts w:eastAsia="Times New Roman"/>
          <w:szCs w:val="24"/>
        </w:rPr>
        <w:t xml:space="preserve"> Δεκτό, δεκτό.</w:t>
      </w:r>
    </w:p>
    <w:p w14:paraId="0D045040"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Κατά πλειοψηφία.</w:t>
      </w:r>
    </w:p>
    <w:p w14:paraId="0D045041" w14:textId="77777777" w:rsidR="00510C84" w:rsidRDefault="007027BA">
      <w:pPr>
        <w:spacing w:line="600" w:lineRule="auto"/>
        <w:ind w:firstLine="720"/>
        <w:contextualSpacing/>
        <w:jc w:val="both"/>
        <w:rPr>
          <w:rFonts w:eastAsia="Times New Roman"/>
          <w:szCs w:val="24"/>
        </w:rPr>
      </w:pPr>
      <w:r>
        <w:rPr>
          <w:rFonts w:eastAsia="Times New Roman"/>
          <w:b/>
          <w:szCs w:val="24"/>
        </w:rPr>
        <w:t>ΣΠΥΡΙΔΩΝ ΔΑΝΕΛ</w:t>
      </w:r>
      <w:r>
        <w:rPr>
          <w:rFonts w:eastAsia="Times New Roman"/>
          <w:b/>
          <w:szCs w:val="24"/>
        </w:rPr>
        <w:t xml:space="preserve">ΛΗΣ: </w:t>
      </w:r>
      <w:r>
        <w:rPr>
          <w:rFonts w:eastAsia="Times New Roman"/>
          <w:szCs w:val="24"/>
        </w:rPr>
        <w:t>Δεκτό, δεκτό.</w:t>
      </w:r>
    </w:p>
    <w:p w14:paraId="0D045042"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0D045043"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14:paraId="0D045044"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 το άρθρο 8 έγινε δεκτό ως έχει κατά πλειοψηφία.</w:t>
      </w:r>
    </w:p>
    <w:p w14:paraId="0D045045"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Το άρθρο 9 έχει τεθεί σε ονομαστική ψηφοφορία. </w:t>
      </w:r>
    </w:p>
    <w:p w14:paraId="0D045046" w14:textId="77777777" w:rsidR="00510C84" w:rsidRDefault="007027BA">
      <w:pPr>
        <w:spacing w:line="600" w:lineRule="auto"/>
        <w:ind w:firstLine="720"/>
        <w:contextualSpacing/>
        <w:jc w:val="both"/>
        <w:rPr>
          <w:rFonts w:eastAsia="Times New Roman"/>
          <w:szCs w:val="24"/>
        </w:rPr>
      </w:pPr>
      <w:r>
        <w:rPr>
          <w:rFonts w:eastAsia="Times New Roman"/>
          <w:szCs w:val="24"/>
        </w:rPr>
        <w:t>Ερωτάται το Σώμα: Γίνεται</w:t>
      </w:r>
      <w:r>
        <w:rPr>
          <w:rFonts w:eastAsia="Times New Roman"/>
          <w:szCs w:val="24"/>
        </w:rPr>
        <w:t xml:space="preserve"> δεκτό το άρθρο 10 ως έχει;</w:t>
      </w:r>
    </w:p>
    <w:p w14:paraId="0D045047" w14:textId="77777777" w:rsidR="00510C84" w:rsidRDefault="007027BA">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Δεκτό, δεκτό.</w:t>
      </w:r>
    </w:p>
    <w:p w14:paraId="0D045048"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ΟΛΓΑ ΚΕΦΑΛΟΓΙΑΝΝΗ: </w:t>
      </w:r>
      <w:r>
        <w:rPr>
          <w:rFonts w:eastAsia="Times New Roman"/>
          <w:szCs w:val="24"/>
        </w:rPr>
        <w:t>Δεκτό, δεκτό.</w:t>
      </w:r>
    </w:p>
    <w:p w14:paraId="0D045049"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ΝΙΚΟΛΑΟΣ ΚΟΥΖΗΛΟΣ: </w:t>
      </w:r>
      <w:r>
        <w:rPr>
          <w:rFonts w:eastAsia="Times New Roman"/>
          <w:szCs w:val="24"/>
        </w:rPr>
        <w:t>Κατά πλειοψηφία.</w:t>
      </w:r>
    </w:p>
    <w:p w14:paraId="0D04504A" w14:textId="77777777" w:rsidR="00510C84" w:rsidRDefault="007027BA">
      <w:pPr>
        <w:spacing w:line="600" w:lineRule="auto"/>
        <w:ind w:firstLine="720"/>
        <w:contextualSpacing/>
        <w:jc w:val="both"/>
        <w:rPr>
          <w:rFonts w:eastAsia="Times New Roman"/>
          <w:szCs w:val="24"/>
        </w:rPr>
      </w:pPr>
      <w:r>
        <w:rPr>
          <w:rFonts w:eastAsia="Times New Roman"/>
          <w:b/>
          <w:szCs w:val="24"/>
        </w:rPr>
        <w:t>ΟΔΥΣΣΕΑΣ ΚΩΝΣΤΑΝΤΙΝΟΠΟΥΛΟΣ:</w:t>
      </w:r>
      <w:r>
        <w:rPr>
          <w:rFonts w:eastAsia="Times New Roman"/>
          <w:szCs w:val="24"/>
        </w:rPr>
        <w:t xml:space="preserve"> Κατά πλειοψηφία.</w:t>
      </w:r>
    </w:p>
    <w:p w14:paraId="0D04504B" w14:textId="77777777" w:rsidR="00510C84" w:rsidRDefault="007027BA">
      <w:pPr>
        <w:spacing w:line="600" w:lineRule="auto"/>
        <w:ind w:firstLine="720"/>
        <w:contextualSpacing/>
        <w:jc w:val="both"/>
        <w:rPr>
          <w:rFonts w:eastAsia="Times New Roman"/>
          <w:szCs w:val="24"/>
        </w:rPr>
      </w:pPr>
      <w:r>
        <w:rPr>
          <w:rFonts w:eastAsia="Times New Roman"/>
          <w:szCs w:val="24"/>
        </w:rPr>
        <w:t>Θα ήθελα να αιτιολογήσω την ψήφο μας. Ο ΟΛΠ δεν υπόκειται στον ν.</w:t>
      </w:r>
      <w:r>
        <w:rPr>
          <w:rFonts w:eastAsia="Times New Roman"/>
          <w:szCs w:val="24"/>
        </w:rPr>
        <w:t xml:space="preserve">4223/2013 και παράλληλα δεν υπάρχει κάποιο κριτήριο για νέες θέσεις εργασίας ως αντισταθμιστικό όφελος. </w:t>
      </w:r>
    </w:p>
    <w:p w14:paraId="0D04504C"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Κατά πλειοψηφία.</w:t>
      </w:r>
    </w:p>
    <w:p w14:paraId="0D04504D"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Δεκτό, δεκτό.</w:t>
      </w:r>
    </w:p>
    <w:p w14:paraId="0D04504E"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0D04504F"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14:paraId="0D045050"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w:t>
      </w:r>
      <w:r>
        <w:rPr>
          <w:rFonts w:eastAsia="Times New Roman"/>
          <w:b/>
          <w:szCs w:val="24"/>
        </w:rPr>
        <w:t>Ν (Δημήτριος Κρεμαστινός):</w:t>
      </w:r>
      <w:r>
        <w:rPr>
          <w:rFonts w:eastAsia="Times New Roman"/>
          <w:szCs w:val="24"/>
        </w:rPr>
        <w:t xml:space="preserve"> Συνεπώς το άρθρο 10 έγινε δεκτό ως έχει κατά πλειοψηφία.</w:t>
      </w:r>
    </w:p>
    <w:p w14:paraId="0D045051"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Το άρθρο </w:t>
      </w:r>
      <w:r>
        <w:rPr>
          <w:rFonts w:eastAsia="Times New Roman"/>
          <w:szCs w:val="24"/>
        </w:rPr>
        <w:t>10Α</w:t>
      </w:r>
      <w:r>
        <w:rPr>
          <w:rFonts w:eastAsia="Times New Roman"/>
          <w:szCs w:val="24"/>
        </w:rPr>
        <w:t xml:space="preserve"> έχει τεθεί σε ονομαστική ψηφοφορία.</w:t>
      </w:r>
    </w:p>
    <w:p w14:paraId="0D045052" w14:textId="77777777" w:rsidR="00510C84" w:rsidRDefault="007027B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11 ως έχει;</w:t>
      </w:r>
    </w:p>
    <w:p w14:paraId="0D045053" w14:textId="77777777" w:rsidR="00510C84" w:rsidRDefault="007027BA">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Δεκτό, δεκτό.</w:t>
      </w:r>
    </w:p>
    <w:p w14:paraId="0D045054"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ΟΛΓΑ ΚΕΦΑΛΟΓΙΑΝΝΗ: </w:t>
      </w:r>
      <w:r>
        <w:rPr>
          <w:rFonts w:eastAsia="Times New Roman"/>
          <w:szCs w:val="24"/>
        </w:rPr>
        <w:t>Δεκτό, δεκτό.</w:t>
      </w:r>
    </w:p>
    <w:p w14:paraId="0D045055" w14:textId="77777777" w:rsidR="00510C84" w:rsidRDefault="007027BA">
      <w:pPr>
        <w:spacing w:line="600" w:lineRule="auto"/>
        <w:ind w:firstLine="720"/>
        <w:contextualSpacing/>
        <w:jc w:val="both"/>
        <w:rPr>
          <w:rFonts w:eastAsia="Times New Roman"/>
          <w:szCs w:val="24"/>
        </w:rPr>
      </w:pPr>
      <w:r>
        <w:rPr>
          <w:rFonts w:eastAsia="Times New Roman"/>
          <w:b/>
          <w:szCs w:val="24"/>
        </w:rPr>
        <w:t>ΝΙΚΟΛΑ</w:t>
      </w:r>
      <w:r>
        <w:rPr>
          <w:rFonts w:eastAsia="Times New Roman"/>
          <w:b/>
          <w:szCs w:val="24"/>
        </w:rPr>
        <w:t xml:space="preserve">ΟΣ ΚΟΥΖΗΛΟΣ: </w:t>
      </w:r>
      <w:r>
        <w:rPr>
          <w:rFonts w:eastAsia="Times New Roman"/>
          <w:szCs w:val="24"/>
        </w:rPr>
        <w:t>Παρών.</w:t>
      </w:r>
    </w:p>
    <w:p w14:paraId="0D045056" w14:textId="77777777" w:rsidR="00510C84" w:rsidRDefault="007027BA">
      <w:pPr>
        <w:spacing w:line="600" w:lineRule="auto"/>
        <w:ind w:firstLine="720"/>
        <w:contextualSpacing/>
        <w:jc w:val="both"/>
        <w:rPr>
          <w:rFonts w:eastAsia="Times New Roman"/>
          <w:szCs w:val="24"/>
        </w:rPr>
      </w:pPr>
      <w:r>
        <w:rPr>
          <w:rFonts w:eastAsia="Times New Roman"/>
          <w:b/>
          <w:szCs w:val="24"/>
        </w:rPr>
        <w:t>ΟΔΥΣΣΕΑΣ ΚΩΝΣΤΑΝΤΙΝΟΠΟΥΛΟΣ:</w:t>
      </w:r>
      <w:r>
        <w:rPr>
          <w:rFonts w:eastAsia="Times New Roman"/>
          <w:szCs w:val="24"/>
        </w:rPr>
        <w:t xml:space="preserve"> Στο 10Α δεν αποδέχθηκε ο κύριος Υπουργός την εισήγηση των εργαζομένων, ώστε να εξασφαλιστούν πλήρως τα εργασιακά τους δικαιώματα. Στο άρθρο 11, επειδή πραγματικά, όπως δηλώσαμε, δεν βοηθάει και ουσιαστικά κορ</w:t>
      </w:r>
      <w:r>
        <w:rPr>
          <w:rFonts w:eastAsia="Times New Roman"/>
          <w:szCs w:val="24"/>
        </w:rPr>
        <w:t>οϊδεύει τους εργαζόμενους, θα ψηφίσουμε «Παρών».</w:t>
      </w:r>
    </w:p>
    <w:p w14:paraId="0D045057"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Κατά πλειοψηφία.</w:t>
      </w:r>
    </w:p>
    <w:p w14:paraId="0D045058"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0D045059"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0D04505A"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14:paraId="0D04505B"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 το άρθρο 11 έγινε δεκτό ως έ</w:t>
      </w:r>
      <w:r>
        <w:rPr>
          <w:rFonts w:eastAsia="Times New Roman"/>
          <w:szCs w:val="24"/>
        </w:rPr>
        <w:t>χει κατά πλειοψηφία.</w:t>
      </w:r>
    </w:p>
    <w:p w14:paraId="0D04505C" w14:textId="77777777" w:rsidR="00510C84" w:rsidRDefault="007027BA">
      <w:pPr>
        <w:spacing w:line="600" w:lineRule="auto"/>
        <w:ind w:firstLine="720"/>
        <w:contextualSpacing/>
        <w:jc w:val="both"/>
        <w:rPr>
          <w:rFonts w:eastAsia="Times New Roman"/>
          <w:szCs w:val="24"/>
        </w:rPr>
      </w:pPr>
      <w:r>
        <w:rPr>
          <w:rFonts w:eastAsia="Times New Roman"/>
          <w:szCs w:val="24"/>
        </w:rPr>
        <w:t>Το άρθρο 12 έχει τεθεί σε ονομαστική ψηφοφορία.</w:t>
      </w:r>
    </w:p>
    <w:p w14:paraId="0D04505D" w14:textId="77777777" w:rsidR="00510C84" w:rsidRDefault="007027BA">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13 ως έχει;</w:t>
      </w:r>
    </w:p>
    <w:p w14:paraId="0D04505E" w14:textId="77777777" w:rsidR="00510C84" w:rsidRDefault="007027BA">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Δεκτό, δεκτό.</w:t>
      </w:r>
    </w:p>
    <w:p w14:paraId="0D04505F"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ΟΛΓΑ ΚΕΦΑΛΟΓΙΑΝΝΗ: </w:t>
      </w:r>
      <w:r>
        <w:rPr>
          <w:rFonts w:eastAsia="Times New Roman"/>
          <w:szCs w:val="24"/>
        </w:rPr>
        <w:t>Δεκτό, δεκτό.</w:t>
      </w:r>
    </w:p>
    <w:p w14:paraId="0D045060"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ΝΙΚΟΛΑΟΣ ΚΟΥΖΗΛΟΣ: </w:t>
      </w:r>
      <w:r>
        <w:rPr>
          <w:rFonts w:eastAsia="Times New Roman"/>
          <w:szCs w:val="24"/>
        </w:rPr>
        <w:t>Κατά πλειοψηφία.</w:t>
      </w:r>
    </w:p>
    <w:p w14:paraId="0D045061" w14:textId="77777777" w:rsidR="00510C84" w:rsidRDefault="007027BA">
      <w:pPr>
        <w:spacing w:line="600" w:lineRule="auto"/>
        <w:ind w:firstLine="720"/>
        <w:contextualSpacing/>
        <w:jc w:val="both"/>
        <w:rPr>
          <w:rFonts w:eastAsia="Times New Roman"/>
          <w:szCs w:val="24"/>
        </w:rPr>
      </w:pPr>
      <w:r>
        <w:rPr>
          <w:rFonts w:eastAsia="Times New Roman"/>
          <w:b/>
          <w:szCs w:val="24"/>
        </w:rPr>
        <w:t>ΟΔΥΣΣΕΑΣ ΚΩΝΣΤΑΝΤΙΝΟΠΟΥΛΟΣ:</w:t>
      </w:r>
      <w:r>
        <w:rPr>
          <w:rFonts w:eastAsia="Times New Roman"/>
          <w:szCs w:val="24"/>
        </w:rPr>
        <w:t xml:space="preserve"> Δεκτό,</w:t>
      </w:r>
      <w:r>
        <w:rPr>
          <w:rFonts w:eastAsia="Times New Roman"/>
          <w:szCs w:val="24"/>
        </w:rPr>
        <w:t xml:space="preserve"> δεκτό.</w:t>
      </w:r>
    </w:p>
    <w:p w14:paraId="0D045062"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Κατά πλειοψηφία.</w:t>
      </w:r>
    </w:p>
    <w:p w14:paraId="0D045063"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Δεκτό, δεκτό.</w:t>
      </w:r>
    </w:p>
    <w:p w14:paraId="0D045064"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0D045065"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14:paraId="0D045066"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 το άρθρο 13 έγινε δεκτό ως έχει κατά πλειοψηφία.</w:t>
      </w:r>
    </w:p>
    <w:p w14:paraId="0D045067" w14:textId="77777777" w:rsidR="00510C84" w:rsidRDefault="007027BA">
      <w:pPr>
        <w:spacing w:line="600" w:lineRule="auto"/>
        <w:ind w:firstLine="720"/>
        <w:contextualSpacing/>
        <w:jc w:val="both"/>
        <w:rPr>
          <w:rFonts w:eastAsia="Times New Roman"/>
          <w:szCs w:val="24"/>
        </w:rPr>
      </w:pPr>
      <w:r>
        <w:rPr>
          <w:rFonts w:eastAsia="Times New Roman"/>
          <w:szCs w:val="24"/>
        </w:rPr>
        <w:t xml:space="preserve">Ερωτάται το </w:t>
      </w:r>
      <w:r>
        <w:rPr>
          <w:rFonts w:eastAsia="Times New Roman"/>
          <w:szCs w:val="24"/>
        </w:rPr>
        <w:t>Σώμα: Γίνεται δεκτό το άρθρο 14, όπως τροποποιήθηκε από τον  κύριο Υπουργό;</w:t>
      </w:r>
    </w:p>
    <w:p w14:paraId="0D045068" w14:textId="77777777" w:rsidR="00510C84" w:rsidRDefault="007027BA">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Δεκτό, δεκτό.</w:t>
      </w:r>
    </w:p>
    <w:p w14:paraId="0D045069"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ΟΛΓΑ ΚΕΦΑΛΟΓΙΑΝΝΗ: </w:t>
      </w:r>
      <w:r>
        <w:rPr>
          <w:rFonts w:eastAsia="Times New Roman"/>
          <w:szCs w:val="24"/>
        </w:rPr>
        <w:t>Δεκτό, δεκτό.</w:t>
      </w:r>
    </w:p>
    <w:p w14:paraId="0D04506A"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ΝΙΚΟΛΑΟΣ ΚΟΥΖΗΛΟΣ: </w:t>
      </w:r>
      <w:r>
        <w:rPr>
          <w:rFonts w:eastAsia="Times New Roman"/>
          <w:szCs w:val="24"/>
        </w:rPr>
        <w:t>Παρών.</w:t>
      </w:r>
    </w:p>
    <w:p w14:paraId="0D04506B" w14:textId="77777777" w:rsidR="00510C84" w:rsidRDefault="007027BA">
      <w:pPr>
        <w:spacing w:line="600" w:lineRule="auto"/>
        <w:ind w:firstLine="720"/>
        <w:contextualSpacing/>
        <w:jc w:val="both"/>
        <w:rPr>
          <w:rFonts w:eastAsia="Times New Roman"/>
          <w:szCs w:val="24"/>
        </w:rPr>
      </w:pPr>
      <w:r>
        <w:rPr>
          <w:rFonts w:eastAsia="Times New Roman"/>
          <w:b/>
          <w:szCs w:val="24"/>
        </w:rPr>
        <w:t>ΟΔΥΣΣΕΑΣ ΚΩΝΣΤΑΝΤΙΝΟΠΟΥΛΟΣ:</w:t>
      </w:r>
      <w:r>
        <w:rPr>
          <w:rFonts w:eastAsia="Times New Roman"/>
          <w:szCs w:val="24"/>
        </w:rPr>
        <w:t xml:space="preserve"> Δεκτό, δεκτό.</w:t>
      </w:r>
    </w:p>
    <w:p w14:paraId="0D04506C"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Δεκτό, δεκτό.</w:t>
      </w:r>
    </w:p>
    <w:p w14:paraId="0D04506D" w14:textId="77777777" w:rsidR="00510C84" w:rsidRDefault="007027BA">
      <w:pPr>
        <w:spacing w:line="600" w:lineRule="auto"/>
        <w:ind w:firstLine="720"/>
        <w:contextualSpacing/>
        <w:jc w:val="both"/>
        <w:rPr>
          <w:rFonts w:eastAsia="Times New Roman"/>
          <w:szCs w:val="24"/>
        </w:rPr>
      </w:pPr>
      <w:r>
        <w:rPr>
          <w:rFonts w:eastAsia="Times New Roman"/>
          <w:b/>
          <w:szCs w:val="24"/>
        </w:rPr>
        <w:t>ΣΠΥΡΙΔΩΝ ΔΑΝΕΛ</w:t>
      </w:r>
      <w:r>
        <w:rPr>
          <w:rFonts w:eastAsia="Times New Roman"/>
          <w:b/>
          <w:szCs w:val="24"/>
        </w:rPr>
        <w:t xml:space="preserve">ΛΗΣ: </w:t>
      </w:r>
      <w:r>
        <w:rPr>
          <w:rFonts w:eastAsia="Times New Roman"/>
          <w:szCs w:val="24"/>
        </w:rPr>
        <w:t>Δεκτό, δεκτό.</w:t>
      </w:r>
    </w:p>
    <w:p w14:paraId="0D04506E"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ΔΗΜΗΤΡΙΟΣ ΚΑΜΜΕΝΟΣ: </w:t>
      </w:r>
      <w:r>
        <w:rPr>
          <w:rFonts w:eastAsia="Times New Roman"/>
          <w:szCs w:val="24"/>
        </w:rPr>
        <w:t>Δεκτό, δεκτό.</w:t>
      </w:r>
    </w:p>
    <w:p w14:paraId="0D04506F" w14:textId="77777777" w:rsidR="00510C84" w:rsidRDefault="007027BA">
      <w:pPr>
        <w:spacing w:line="600" w:lineRule="auto"/>
        <w:ind w:firstLine="720"/>
        <w:contextualSpacing/>
        <w:jc w:val="both"/>
        <w:rPr>
          <w:rFonts w:eastAsia="Times New Roman"/>
          <w:szCs w:val="24"/>
        </w:rPr>
      </w:pPr>
      <w:r>
        <w:rPr>
          <w:rFonts w:eastAsia="Times New Roman"/>
          <w:b/>
          <w:szCs w:val="24"/>
        </w:rPr>
        <w:t xml:space="preserve">ΓΕΩΡΓΙΟΣ ΚΑΤΣΙΑΝΤΩΝΗΣ: </w:t>
      </w:r>
      <w:r>
        <w:rPr>
          <w:rFonts w:eastAsia="Times New Roman"/>
          <w:szCs w:val="24"/>
        </w:rPr>
        <w:t xml:space="preserve">Δεκτό, δεκτό. </w:t>
      </w:r>
    </w:p>
    <w:p w14:paraId="0D045070" w14:textId="77777777" w:rsidR="00510C84" w:rsidRDefault="007027BA">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 το άρθρο 14 έγινε δεκτό, όπως τροποποιήθηκε από τον κύριο Υπουργό, κατά πλειοψηφία.</w:t>
      </w:r>
    </w:p>
    <w:p w14:paraId="0D045071" w14:textId="77777777" w:rsidR="00510C84" w:rsidRDefault="007027BA">
      <w:pPr>
        <w:spacing w:line="600" w:lineRule="auto"/>
        <w:ind w:firstLine="720"/>
        <w:jc w:val="both"/>
        <w:rPr>
          <w:rFonts w:eastAsia="Times New Roman"/>
          <w:szCs w:val="24"/>
        </w:rPr>
      </w:pPr>
      <w:r w:rsidRPr="001F457B">
        <w:rPr>
          <w:rFonts w:eastAsia="Times New Roman"/>
          <w:szCs w:val="24"/>
        </w:rPr>
        <w:t>Ερωτάται το Σώμα: Γίνεται δεκτό το άρ</w:t>
      </w:r>
      <w:r w:rsidRPr="001F457B">
        <w:rPr>
          <w:rFonts w:eastAsia="Times New Roman"/>
          <w:szCs w:val="24"/>
        </w:rPr>
        <w:t>θρο 15, όπως τροποποιήθηκε από τον κύριο Υπουργό;</w:t>
      </w:r>
    </w:p>
    <w:p w14:paraId="0D045072" w14:textId="77777777" w:rsidR="00510C84" w:rsidRDefault="007027BA">
      <w:pPr>
        <w:spacing w:line="600" w:lineRule="auto"/>
        <w:ind w:firstLine="720"/>
        <w:jc w:val="both"/>
        <w:rPr>
          <w:rFonts w:eastAsia="Times New Roman"/>
          <w:szCs w:val="24"/>
        </w:rPr>
      </w:pPr>
      <w:r w:rsidRPr="001F457B">
        <w:rPr>
          <w:rFonts w:eastAsia="Times New Roman"/>
          <w:b/>
          <w:szCs w:val="24"/>
        </w:rPr>
        <w:t>ΗΛΙΑΣ ΚΑΜΑΤΕΡΟΣ:</w:t>
      </w:r>
      <w:r w:rsidRPr="001F457B">
        <w:rPr>
          <w:rFonts w:eastAsia="Times New Roman"/>
          <w:szCs w:val="24"/>
        </w:rPr>
        <w:t xml:space="preserve"> Δεκτό, δεκτό.</w:t>
      </w:r>
    </w:p>
    <w:p w14:paraId="0D045073" w14:textId="77777777" w:rsidR="00510C84" w:rsidRDefault="007027BA">
      <w:pPr>
        <w:spacing w:line="600" w:lineRule="auto"/>
        <w:ind w:firstLine="720"/>
        <w:jc w:val="both"/>
        <w:rPr>
          <w:rFonts w:eastAsia="Times New Roman"/>
          <w:szCs w:val="24"/>
        </w:rPr>
      </w:pPr>
      <w:r w:rsidRPr="001F457B">
        <w:rPr>
          <w:rFonts w:eastAsia="Times New Roman"/>
          <w:b/>
          <w:szCs w:val="24"/>
        </w:rPr>
        <w:t xml:space="preserve">ΟΛΓΑ ΚΕΦΑΛΟΓΙΑΝΝΗ: </w:t>
      </w:r>
      <w:r w:rsidRPr="001F457B">
        <w:rPr>
          <w:rFonts w:eastAsia="Times New Roman"/>
          <w:szCs w:val="24"/>
        </w:rPr>
        <w:t>Δεκτό, δεκτό.</w:t>
      </w:r>
    </w:p>
    <w:p w14:paraId="0D045074" w14:textId="77777777" w:rsidR="00510C84" w:rsidRDefault="007027BA">
      <w:pPr>
        <w:spacing w:line="600" w:lineRule="auto"/>
        <w:ind w:firstLine="720"/>
        <w:jc w:val="both"/>
        <w:rPr>
          <w:rFonts w:eastAsia="Times New Roman"/>
          <w:szCs w:val="24"/>
        </w:rPr>
      </w:pPr>
      <w:r w:rsidRPr="001F457B">
        <w:rPr>
          <w:rFonts w:eastAsia="Times New Roman"/>
          <w:b/>
          <w:szCs w:val="24"/>
        </w:rPr>
        <w:t xml:space="preserve">ΝΙΚΟΛΑΟΣ ΚΟΥΖΗΛΟΣ: </w:t>
      </w:r>
      <w:r w:rsidRPr="001F457B">
        <w:rPr>
          <w:rFonts w:eastAsia="Times New Roman"/>
          <w:szCs w:val="24"/>
        </w:rPr>
        <w:t>Παρών.</w:t>
      </w:r>
    </w:p>
    <w:p w14:paraId="0D045075" w14:textId="77777777" w:rsidR="00510C84" w:rsidRDefault="007027BA">
      <w:pPr>
        <w:spacing w:line="600" w:lineRule="auto"/>
        <w:ind w:firstLine="720"/>
        <w:jc w:val="both"/>
        <w:rPr>
          <w:rFonts w:eastAsia="Times New Roman"/>
          <w:szCs w:val="24"/>
        </w:rPr>
      </w:pPr>
      <w:r w:rsidRPr="001F457B">
        <w:rPr>
          <w:rFonts w:eastAsia="Times New Roman"/>
          <w:b/>
          <w:szCs w:val="24"/>
        </w:rPr>
        <w:t>ΟΔΥΣΣΕΑΣ ΚΩΝΣΤΑΝΤΙΝΟΠΟΥΛΟΣ:</w:t>
      </w:r>
      <w:r w:rsidRPr="001F457B">
        <w:rPr>
          <w:rFonts w:eastAsia="Times New Roman"/>
          <w:szCs w:val="24"/>
        </w:rPr>
        <w:t xml:space="preserve"> Δεκτό, δεκτό.</w:t>
      </w:r>
    </w:p>
    <w:p w14:paraId="0D045076" w14:textId="77777777" w:rsidR="00510C84" w:rsidRDefault="007027BA">
      <w:pPr>
        <w:spacing w:line="600" w:lineRule="auto"/>
        <w:ind w:firstLine="720"/>
        <w:jc w:val="both"/>
        <w:rPr>
          <w:rFonts w:eastAsia="Times New Roman"/>
          <w:szCs w:val="24"/>
        </w:rPr>
      </w:pPr>
      <w:r w:rsidRPr="001F457B">
        <w:rPr>
          <w:rFonts w:eastAsia="Times New Roman"/>
          <w:b/>
          <w:szCs w:val="24"/>
        </w:rPr>
        <w:t xml:space="preserve">ΔΙΑΜΑΝΤΩ ΜΑΝΩΛΑΚΟΥ: </w:t>
      </w:r>
      <w:r w:rsidRPr="001F457B">
        <w:rPr>
          <w:rFonts w:eastAsia="Times New Roman"/>
          <w:szCs w:val="24"/>
        </w:rPr>
        <w:t>Παρών.</w:t>
      </w:r>
    </w:p>
    <w:p w14:paraId="0D045077" w14:textId="77777777" w:rsidR="00510C84" w:rsidRDefault="007027BA">
      <w:pPr>
        <w:spacing w:line="600" w:lineRule="auto"/>
        <w:ind w:firstLine="720"/>
        <w:jc w:val="both"/>
        <w:rPr>
          <w:rFonts w:eastAsia="Times New Roman"/>
          <w:szCs w:val="24"/>
        </w:rPr>
      </w:pPr>
      <w:r w:rsidRPr="001F457B">
        <w:rPr>
          <w:rFonts w:eastAsia="Times New Roman"/>
          <w:b/>
          <w:szCs w:val="24"/>
        </w:rPr>
        <w:t xml:space="preserve">ΣΠΥΡΙΔΩΝ ΔΑΝΕΛΛΗΣ: </w:t>
      </w:r>
      <w:r w:rsidRPr="001F457B">
        <w:rPr>
          <w:rFonts w:eastAsia="Times New Roman"/>
          <w:szCs w:val="24"/>
        </w:rPr>
        <w:t>Δεκτό, δεκτό.</w:t>
      </w:r>
    </w:p>
    <w:p w14:paraId="0D045078" w14:textId="77777777" w:rsidR="00510C84" w:rsidRDefault="007027BA">
      <w:pPr>
        <w:spacing w:line="600" w:lineRule="auto"/>
        <w:ind w:firstLine="720"/>
        <w:jc w:val="both"/>
        <w:rPr>
          <w:rFonts w:eastAsia="Times New Roman"/>
          <w:szCs w:val="24"/>
        </w:rPr>
      </w:pPr>
      <w:r w:rsidRPr="001F457B">
        <w:rPr>
          <w:rFonts w:eastAsia="Times New Roman"/>
          <w:b/>
          <w:szCs w:val="24"/>
        </w:rPr>
        <w:t>ΔΗΜΗΤΡΙΟΣ ΚΑΜΜ</w:t>
      </w:r>
      <w:r w:rsidRPr="001F457B">
        <w:rPr>
          <w:rFonts w:eastAsia="Times New Roman"/>
          <w:b/>
          <w:szCs w:val="24"/>
        </w:rPr>
        <w:t xml:space="preserve">ΕΝΟΣ: </w:t>
      </w:r>
      <w:r w:rsidRPr="001F457B">
        <w:rPr>
          <w:rFonts w:eastAsia="Times New Roman"/>
          <w:szCs w:val="24"/>
        </w:rPr>
        <w:t>Δεκτό, δεκτό.</w:t>
      </w:r>
    </w:p>
    <w:p w14:paraId="0D045079" w14:textId="77777777" w:rsidR="00510C84" w:rsidRDefault="007027BA">
      <w:pPr>
        <w:spacing w:line="600" w:lineRule="auto"/>
        <w:ind w:firstLine="720"/>
        <w:jc w:val="both"/>
        <w:rPr>
          <w:rFonts w:eastAsia="Times New Roman"/>
          <w:szCs w:val="24"/>
        </w:rPr>
      </w:pPr>
      <w:r w:rsidRPr="001F457B">
        <w:rPr>
          <w:rFonts w:eastAsia="Times New Roman"/>
          <w:b/>
          <w:szCs w:val="24"/>
        </w:rPr>
        <w:t xml:space="preserve">ΓΕΩΡΓΙΟΣ ΚΑΤΣΙΑΝΤΩΝΗΣ: </w:t>
      </w:r>
      <w:r w:rsidRPr="001F457B">
        <w:rPr>
          <w:rFonts w:eastAsia="Times New Roman"/>
          <w:szCs w:val="24"/>
        </w:rPr>
        <w:t xml:space="preserve">Δεκτό, δεκτό. </w:t>
      </w:r>
    </w:p>
    <w:p w14:paraId="0D04507A" w14:textId="77777777" w:rsidR="00510C84" w:rsidRDefault="007027BA">
      <w:pPr>
        <w:spacing w:line="600" w:lineRule="auto"/>
        <w:ind w:firstLine="720"/>
        <w:jc w:val="both"/>
        <w:rPr>
          <w:rFonts w:eastAsia="Times New Roman"/>
          <w:szCs w:val="24"/>
        </w:rPr>
      </w:pPr>
      <w:r w:rsidRPr="001F457B">
        <w:rPr>
          <w:rFonts w:eastAsia="Times New Roman"/>
          <w:b/>
          <w:szCs w:val="24"/>
        </w:rPr>
        <w:t>ΠΡΟΕΔΡΕΥΩΝ (Δημήτριος Κρεμαστινός):</w:t>
      </w:r>
      <w:r w:rsidRPr="001F457B">
        <w:rPr>
          <w:rFonts w:eastAsia="Times New Roman"/>
          <w:szCs w:val="24"/>
        </w:rPr>
        <w:t xml:space="preserve"> Συνεπώς το άρθρο 15 έγινε δεκτό, όπως τροποποιήθηκε από τον κύριο Υπουργό, κατά πλειοψηφία.</w:t>
      </w:r>
    </w:p>
    <w:p w14:paraId="0D04507B" w14:textId="77777777" w:rsidR="00510C84" w:rsidRDefault="007027BA">
      <w:pPr>
        <w:spacing w:line="600" w:lineRule="auto"/>
        <w:ind w:firstLine="720"/>
        <w:jc w:val="both"/>
        <w:rPr>
          <w:rFonts w:eastAsia="Times New Roman"/>
          <w:szCs w:val="24"/>
        </w:rPr>
      </w:pPr>
      <w:r w:rsidRPr="001F457B">
        <w:rPr>
          <w:rFonts w:eastAsia="Times New Roman"/>
          <w:szCs w:val="24"/>
        </w:rPr>
        <w:t>Ερωτάται το Σώμα: Γίνεται δεκτό το άρθρο 16 ως έχει;</w:t>
      </w:r>
    </w:p>
    <w:p w14:paraId="0D04507C" w14:textId="77777777" w:rsidR="00510C84" w:rsidRDefault="007027BA">
      <w:pPr>
        <w:spacing w:line="600" w:lineRule="auto"/>
        <w:ind w:firstLine="720"/>
        <w:jc w:val="both"/>
        <w:rPr>
          <w:rFonts w:eastAsia="Times New Roman"/>
          <w:szCs w:val="24"/>
        </w:rPr>
      </w:pPr>
      <w:r w:rsidRPr="001F457B">
        <w:rPr>
          <w:rFonts w:eastAsia="Times New Roman"/>
          <w:b/>
          <w:szCs w:val="24"/>
        </w:rPr>
        <w:t>ΗΛΙΑΣ ΚΑΜΑΤΕΡΟΣ:</w:t>
      </w:r>
      <w:r w:rsidRPr="001F457B">
        <w:rPr>
          <w:rFonts w:eastAsia="Times New Roman"/>
          <w:szCs w:val="24"/>
        </w:rPr>
        <w:t xml:space="preserve"> </w:t>
      </w:r>
      <w:r w:rsidRPr="001F457B">
        <w:rPr>
          <w:rFonts w:eastAsia="Times New Roman"/>
          <w:szCs w:val="24"/>
        </w:rPr>
        <w:t>Δεκτό, δεκτό.</w:t>
      </w:r>
    </w:p>
    <w:p w14:paraId="0D04507D" w14:textId="77777777" w:rsidR="00510C84" w:rsidRDefault="007027BA">
      <w:pPr>
        <w:spacing w:line="600" w:lineRule="auto"/>
        <w:ind w:firstLine="720"/>
        <w:jc w:val="both"/>
        <w:rPr>
          <w:rFonts w:eastAsia="Times New Roman"/>
          <w:szCs w:val="24"/>
        </w:rPr>
      </w:pPr>
      <w:r w:rsidRPr="001F457B">
        <w:rPr>
          <w:rFonts w:eastAsia="Times New Roman"/>
          <w:b/>
          <w:szCs w:val="24"/>
        </w:rPr>
        <w:t xml:space="preserve">ΟΛΓΑ ΚΕΦΑΛΟΓΙΑΝΝΗ: </w:t>
      </w:r>
      <w:r w:rsidRPr="001F457B">
        <w:rPr>
          <w:rFonts w:eastAsia="Times New Roman"/>
          <w:szCs w:val="24"/>
        </w:rPr>
        <w:t>Δεκτό, δεκτό.</w:t>
      </w:r>
    </w:p>
    <w:p w14:paraId="0D04507E" w14:textId="77777777" w:rsidR="00510C84" w:rsidRDefault="007027BA">
      <w:pPr>
        <w:spacing w:line="600" w:lineRule="auto"/>
        <w:ind w:firstLine="720"/>
        <w:jc w:val="both"/>
        <w:rPr>
          <w:rFonts w:eastAsia="Times New Roman"/>
          <w:szCs w:val="24"/>
        </w:rPr>
      </w:pPr>
      <w:r w:rsidRPr="001F457B">
        <w:rPr>
          <w:rFonts w:eastAsia="Times New Roman"/>
          <w:b/>
          <w:szCs w:val="24"/>
        </w:rPr>
        <w:t xml:space="preserve">ΝΙΚΟΛΑΟΣ ΚΟΥΖΗΛΟΣ: </w:t>
      </w:r>
      <w:r w:rsidRPr="001F457B">
        <w:rPr>
          <w:rFonts w:eastAsia="Times New Roman"/>
          <w:szCs w:val="24"/>
        </w:rPr>
        <w:t>Παρών.</w:t>
      </w:r>
    </w:p>
    <w:p w14:paraId="0D04507F" w14:textId="77777777" w:rsidR="00510C84" w:rsidRDefault="007027BA">
      <w:pPr>
        <w:spacing w:line="600" w:lineRule="auto"/>
        <w:ind w:firstLine="720"/>
        <w:jc w:val="both"/>
        <w:rPr>
          <w:rFonts w:eastAsia="Times New Roman"/>
          <w:szCs w:val="24"/>
        </w:rPr>
      </w:pPr>
      <w:r w:rsidRPr="001F457B">
        <w:rPr>
          <w:rFonts w:eastAsia="Times New Roman"/>
          <w:b/>
          <w:szCs w:val="24"/>
        </w:rPr>
        <w:t>ΟΔΥΣΣΕΑΣ ΚΩΝΣΤΑΝΤΙΝΟΠΟΥΛΟΣ:</w:t>
      </w:r>
      <w:r w:rsidRPr="001F457B">
        <w:rPr>
          <w:rFonts w:eastAsia="Times New Roman"/>
          <w:szCs w:val="24"/>
        </w:rPr>
        <w:t xml:space="preserve"> Δεκτό, δεκτό.</w:t>
      </w:r>
    </w:p>
    <w:p w14:paraId="0D045080" w14:textId="77777777" w:rsidR="00510C84" w:rsidRDefault="007027BA">
      <w:pPr>
        <w:spacing w:line="600" w:lineRule="auto"/>
        <w:ind w:firstLine="720"/>
        <w:jc w:val="both"/>
        <w:rPr>
          <w:rFonts w:eastAsia="Times New Roman"/>
          <w:szCs w:val="24"/>
        </w:rPr>
      </w:pPr>
      <w:r w:rsidRPr="001F457B">
        <w:rPr>
          <w:rFonts w:eastAsia="Times New Roman"/>
          <w:b/>
          <w:szCs w:val="24"/>
        </w:rPr>
        <w:t xml:space="preserve">ΔΙΑΜΑΝΤΩ ΜΑΝΩΛΑΚΟΥ: </w:t>
      </w:r>
      <w:r w:rsidRPr="001F457B">
        <w:rPr>
          <w:rFonts w:eastAsia="Times New Roman"/>
          <w:szCs w:val="24"/>
        </w:rPr>
        <w:t>Δεκτό, δεκτό.</w:t>
      </w:r>
    </w:p>
    <w:p w14:paraId="0D045081" w14:textId="77777777" w:rsidR="00510C84" w:rsidRDefault="007027BA">
      <w:pPr>
        <w:spacing w:line="600" w:lineRule="auto"/>
        <w:ind w:firstLine="720"/>
        <w:jc w:val="both"/>
        <w:rPr>
          <w:rFonts w:eastAsia="Times New Roman"/>
          <w:szCs w:val="24"/>
        </w:rPr>
      </w:pPr>
      <w:r w:rsidRPr="001F457B">
        <w:rPr>
          <w:rFonts w:eastAsia="Times New Roman"/>
          <w:b/>
          <w:szCs w:val="24"/>
        </w:rPr>
        <w:t xml:space="preserve">ΣΠΥΡΙΔΩΝ ΔΑΝΕΛΛΗΣ: </w:t>
      </w:r>
      <w:r w:rsidRPr="001F457B">
        <w:rPr>
          <w:rFonts w:eastAsia="Times New Roman"/>
          <w:szCs w:val="24"/>
        </w:rPr>
        <w:t>Δεκτό, δεκτό.</w:t>
      </w:r>
    </w:p>
    <w:p w14:paraId="0D045082" w14:textId="77777777" w:rsidR="00510C84" w:rsidRDefault="007027BA">
      <w:pPr>
        <w:spacing w:line="600" w:lineRule="auto"/>
        <w:ind w:firstLine="720"/>
        <w:jc w:val="both"/>
        <w:rPr>
          <w:rFonts w:eastAsia="Times New Roman"/>
          <w:szCs w:val="24"/>
        </w:rPr>
      </w:pPr>
      <w:r w:rsidRPr="001F457B">
        <w:rPr>
          <w:rFonts w:eastAsia="Times New Roman"/>
          <w:b/>
          <w:szCs w:val="24"/>
        </w:rPr>
        <w:t xml:space="preserve">ΔΗΜΗΤΡΙΟΣ ΚΑΜΜΕΝΟΣ: </w:t>
      </w:r>
      <w:r w:rsidRPr="001F457B">
        <w:rPr>
          <w:rFonts w:eastAsia="Times New Roman"/>
          <w:szCs w:val="24"/>
        </w:rPr>
        <w:t>Δεκτό, δεκτό.</w:t>
      </w:r>
    </w:p>
    <w:p w14:paraId="0D045083" w14:textId="77777777" w:rsidR="00510C84" w:rsidRDefault="007027BA">
      <w:pPr>
        <w:spacing w:line="600" w:lineRule="auto"/>
        <w:ind w:firstLine="720"/>
        <w:jc w:val="both"/>
        <w:rPr>
          <w:rFonts w:eastAsia="Times New Roman"/>
          <w:szCs w:val="24"/>
        </w:rPr>
      </w:pPr>
      <w:r w:rsidRPr="001F457B">
        <w:rPr>
          <w:rFonts w:eastAsia="Times New Roman"/>
          <w:b/>
          <w:szCs w:val="24"/>
        </w:rPr>
        <w:t xml:space="preserve">ΓΕΩΡΓΙΟΣ ΚΑΤΣΙΑΝΤΩΝΗΣ: </w:t>
      </w:r>
      <w:r w:rsidRPr="001F457B">
        <w:rPr>
          <w:rFonts w:eastAsia="Times New Roman"/>
          <w:szCs w:val="24"/>
        </w:rPr>
        <w:t xml:space="preserve">Δεκτό, δεκτό. </w:t>
      </w:r>
    </w:p>
    <w:p w14:paraId="0D045084" w14:textId="77777777" w:rsidR="00510C84" w:rsidRDefault="007027BA">
      <w:pPr>
        <w:spacing w:line="600" w:lineRule="auto"/>
        <w:ind w:firstLine="720"/>
        <w:jc w:val="both"/>
        <w:rPr>
          <w:rFonts w:eastAsia="Times New Roman"/>
          <w:szCs w:val="24"/>
        </w:rPr>
      </w:pPr>
      <w:r w:rsidRPr="001F457B">
        <w:rPr>
          <w:rFonts w:eastAsia="Times New Roman"/>
          <w:b/>
          <w:szCs w:val="24"/>
        </w:rPr>
        <w:t>ΠΡΟΕΔΡΕΥΩΝ (Δημήτριος Κρεμαστινός):</w:t>
      </w:r>
      <w:r w:rsidRPr="001F457B">
        <w:rPr>
          <w:rFonts w:eastAsia="Times New Roman"/>
          <w:szCs w:val="24"/>
        </w:rPr>
        <w:t xml:space="preserve"> Συνεπώς το άρθρο 16 έγινε δεκτό ως έχει κατά πλειοψηφία.</w:t>
      </w:r>
    </w:p>
    <w:p w14:paraId="0D045085" w14:textId="77777777" w:rsidR="00510C84" w:rsidRDefault="007027BA">
      <w:pPr>
        <w:spacing w:line="600" w:lineRule="auto"/>
        <w:ind w:firstLine="720"/>
        <w:jc w:val="both"/>
        <w:rPr>
          <w:rFonts w:eastAsia="Times New Roman"/>
          <w:szCs w:val="24"/>
        </w:rPr>
      </w:pPr>
      <w:r w:rsidRPr="001F457B">
        <w:rPr>
          <w:rFonts w:eastAsia="Times New Roman"/>
          <w:szCs w:val="24"/>
        </w:rPr>
        <w:t>Ερωτάται το Σώμα: Γίνεται δεκτό το άρθρο 17 ως έχει;</w:t>
      </w:r>
    </w:p>
    <w:p w14:paraId="0D045086" w14:textId="77777777" w:rsidR="00510C84" w:rsidRDefault="007027BA">
      <w:pPr>
        <w:spacing w:line="600" w:lineRule="auto"/>
        <w:ind w:firstLine="720"/>
        <w:jc w:val="both"/>
        <w:rPr>
          <w:rFonts w:eastAsia="Times New Roman"/>
          <w:szCs w:val="24"/>
        </w:rPr>
      </w:pPr>
      <w:r w:rsidRPr="001F457B">
        <w:rPr>
          <w:rFonts w:eastAsia="Times New Roman"/>
          <w:b/>
          <w:szCs w:val="24"/>
        </w:rPr>
        <w:t>ΗΛΙΑΣ ΚΑΜΑΤΕΡΟΣ:</w:t>
      </w:r>
      <w:r w:rsidRPr="001F457B">
        <w:rPr>
          <w:rFonts w:eastAsia="Times New Roman"/>
          <w:szCs w:val="24"/>
        </w:rPr>
        <w:t xml:space="preserve"> Δεκτό, δεκτό.</w:t>
      </w:r>
    </w:p>
    <w:p w14:paraId="0D045087"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ΟΛΓΑ ΚΕΦΑΛΟΓΙΑΝΝΗ: </w:t>
      </w:r>
      <w:r w:rsidRPr="001F457B">
        <w:rPr>
          <w:rFonts w:eastAsia="Times New Roman"/>
          <w:szCs w:val="24"/>
        </w:rPr>
        <w:t>Δεκτό, δεκτό.</w:t>
      </w:r>
    </w:p>
    <w:p w14:paraId="0D045088" w14:textId="77777777" w:rsidR="00510C84" w:rsidRDefault="007027BA">
      <w:pPr>
        <w:spacing w:line="600" w:lineRule="auto"/>
        <w:ind w:firstLine="720"/>
        <w:jc w:val="both"/>
        <w:rPr>
          <w:rFonts w:eastAsia="Times New Roman"/>
          <w:szCs w:val="24"/>
        </w:rPr>
      </w:pPr>
      <w:r w:rsidRPr="001F457B">
        <w:rPr>
          <w:rFonts w:eastAsia="Times New Roman"/>
          <w:b/>
          <w:szCs w:val="24"/>
        </w:rPr>
        <w:t xml:space="preserve">ΝΙΚΟΛΑΟΣ ΚΟΥΖΗΛΟΣ: </w:t>
      </w:r>
      <w:r w:rsidRPr="001F457B">
        <w:rPr>
          <w:rFonts w:eastAsia="Times New Roman"/>
          <w:szCs w:val="24"/>
        </w:rPr>
        <w:t>Παρών.</w:t>
      </w:r>
    </w:p>
    <w:p w14:paraId="0D045089" w14:textId="77777777" w:rsidR="00510C84" w:rsidRDefault="007027BA">
      <w:pPr>
        <w:spacing w:line="600" w:lineRule="auto"/>
        <w:ind w:firstLine="720"/>
        <w:jc w:val="both"/>
        <w:rPr>
          <w:rFonts w:eastAsia="Times New Roman"/>
          <w:b/>
          <w:szCs w:val="24"/>
        </w:rPr>
      </w:pPr>
      <w:r w:rsidRPr="001F457B">
        <w:rPr>
          <w:rFonts w:eastAsia="Times New Roman"/>
          <w:b/>
          <w:szCs w:val="24"/>
        </w:rPr>
        <w:t>ΟΔΥΣΣΕΑΣ ΚΩΝΣΤΑΝΤΙΝΟ</w:t>
      </w:r>
      <w:r w:rsidRPr="001F457B">
        <w:rPr>
          <w:rFonts w:eastAsia="Times New Roman"/>
          <w:b/>
          <w:szCs w:val="24"/>
        </w:rPr>
        <w:t xml:space="preserve">ΠΟΥΛΟΣ: </w:t>
      </w:r>
      <w:r w:rsidRPr="001F457B">
        <w:rPr>
          <w:rFonts w:eastAsia="Times New Roman"/>
          <w:szCs w:val="24"/>
        </w:rPr>
        <w:t>Δεκτό, δεκτό.</w:t>
      </w:r>
    </w:p>
    <w:p w14:paraId="0D04508A" w14:textId="77777777" w:rsidR="00510C84" w:rsidRDefault="007027BA">
      <w:pPr>
        <w:spacing w:line="600" w:lineRule="auto"/>
        <w:ind w:firstLine="720"/>
        <w:jc w:val="both"/>
        <w:rPr>
          <w:rFonts w:eastAsia="Times New Roman"/>
          <w:szCs w:val="24"/>
        </w:rPr>
      </w:pPr>
      <w:r w:rsidRPr="001F457B">
        <w:rPr>
          <w:rFonts w:eastAsia="Times New Roman"/>
          <w:b/>
          <w:szCs w:val="24"/>
        </w:rPr>
        <w:t xml:space="preserve">ΔΙΑΜΑΝΤΩ ΜΑΝΩΛΑΚΟΥ: </w:t>
      </w:r>
      <w:r w:rsidRPr="001F457B">
        <w:rPr>
          <w:rFonts w:eastAsia="Times New Roman"/>
          <w:szCs w:val="24"/>
        </w:rPr>
        <w:t>Δεκτό, δεκτό.</w:t>
      </w:r>
    </w:p>
    <w:p w14:paraId="0D04508B"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ΣΠΥΡΙΔΩΝ ΔΑΝΕΛΛΗΣ: </w:t>
      </w:r>
      <w:r w:rsidRPr="001F457B">
        <w:rPr>
          <w:rFonts w:eastAsia="Times New Roman"/>
          <w:szCs w:val="24"/>
        </w:rPr>
        <w:t>Δεκτό, δεκτό.</w:t>
      </w:r>
    </w:p>
    <w:p w14:paraId="0D04508C"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ΔΗΜΗΤΡΙΟΣ ΚΑΜΜΕΝΟΣ: </w:t>
      </w:r>
      <w:r w:rsidRPr="001F457B">
        <w:rPr>
          <w:rFonts w:eastAsia="Times New Roman"/>
          <w:szCs w:val="24"/>
        </w:rPr>
        <w:t>Δεκτό, δεκτό.</w:t>
      </w:r>
    </w:p>
    <w:p w14:paraId="0D04508D"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ΓΕΩΡΓΙΟΣ ΚΑΤΣΙΑΝΤΩΝΗΣ: </w:t>
      </w:r>
      <w:r w:rsidRPr="001F457B">
        <w:rPr>
          <w:rFonts w:eastAsia="Times New Roman"/>
          <w:szCs w:val="24"/>
        </w:rPr>
        <w:t>Δεκτό, δεκτό.</w:t>
      </w:r>
    </w:p>
    <w:p w14:paraId="0D04508E" w14:textId="77777777" w:rsidR="00510C84" w:rsidRDefault="007027BA">
      <w:pPr>
        <w:spacing w:line="600" w:lineRule="auto"/>
        <w:ind w:firstLine="720"/>
        <w:jc w:val="both"/>
        <w:rPr>
          <w:rFonts w:eastAsia="Times New Roman"/>
          <w:szCs w:val="24"/>
        </w:rPr>
      </w:pPr>
      <w:r w:rsidRPr="001F457B">
        <w:rPr>
          <w:rFonts w:eastAsia="Times New Roman"/>
          <w:b/>
          <w:szCs w:val="24"/>
        </w:rPr>
        <w:t>ΠΡΟΕΔΡΕΥΩΝ (Δημήτριος Κρεμαστινός):</w:t>
      </w:r>
      <w:r w:rsidRPr="001F457B">
        <w:rPr>
          <w:rFonts w:eastAsia="Times New Roman"/>
          <w:szCs w:val="24"/>
        </w:rPr>
        <w:t xml:space="preserve"> Συνεπώς το άρθρο 17 έγινε δεκτό ως έχει κατά πλειοψηφία.</w:t>
      </w:r>
    </w:p>
    <w:p w14:paraId="0D04508F" w14:textId="77777777" w:rsidR="00510C84" w:rsidRDefault="007027BA">
      <w:pPr>
        <w:spacing w:line="600" w:lineRule="auto"/>
        <w:ind w:firstLine="720"/>
        <w:jc w:val="both"/>
        <w:rPr>
          <w:rFonts w:eastAsia="Times New Roman"/>
          <w:szCs w:val="24"/>
        </w:rPr>
      </w:pPr>
      <w:r w:rsidRPr="001F457B">
        <w:rPr>
          <w:rFonts w:eastAsia="Times New Roman"/>
          <w:szCs w:val="24"/>
        </w:rPr>
        <w:t>Ερω</w:t>
      </w:r>
      <w:r w:rsidRPr="001F457B">
        <w:rPr>
          <w:rFonts w:eastAsia="Times New Roman"/>
          <w:szCs w:val="24"/>
        </w:rPr>
        <w:t>τάται το Σώμα: Γίνεται δεκτό το άρθρο 18 ως έχει;</w:t>
      </w:r>
    </w:p>
    <w:p w14:paraId="0D045090" w14:textId="77777777" w:rsidR="00510C84" w:rsidRDefault="007027BA">
      <w:pPr>
        <w:spacing w:line="600" w:lineRule="auto"/>
        <w:ind w:firstLine="720"/>
        <w:jc w:val="both"/>
        <w:rPr>
          <w:rFonts w:eastAsia="Times New Roman"/>
          <w:szCs w:val="24"/>
        </w:rPr>
      </w:pPr>
      <w:r w:rsidRPr="001F457B">
        <w:rPr>
          <w:rFonts w:eastAsia="Times New Roman"/>
          <w:b/>
          <w:szCs w:val="24"/>
        </w:rPr>
        <w:t>ΗΛΙΑΣ ΚΑΜΑΤΕΡΟΣ:</w:t>
      </w:r>
      <w:r w:rsidRPr="001F457B">
        <w:rPr>
          <w:rFonts w:eastAsia="Times New Roman"/>
          <w:szCs w:val="24"/>
        </w:rPr>
        <w:t xml:space="preserve"> Δεκτό, δεκτό.</w:t>
      </w:r>
    </w:p>
    <w:p w14:paraId="0D045091"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ΟΛΓΑ ΚΕΦΑΛΟΓΙΑΝΝΗ: </w:t>
      </w:r>
      <w:r w:rsidRPr="001F457B">
        <w:rPr>
          <w:rFonts w:eastAsia="Times New Roman"/>
          <w:szCs w:val="24"/>
        </w:rPr>
        <w:t>Παρών.</w:t>
      </w:r>
    </w:p>
    <w:p w14:paraId="0D045092" w14:textId="77777777" w:rsidR="00510C84" w:rsidRDefault="007027BA">
      <w:pPr>
        <w:spacing w:line="600" w:lineRule="auto"/>
        <w:ind w:firstLine="720"/>
        <w:jc w:val="both"/>
        <w:rPr>
          <w:rFonts w:eastAsia="Times New Roman"/>
          <w:szCs w:val="24"/>
        </w:rPr>
      </w:pPr>
      <w:r w:rsidRPr="001F457B">
        <w:rPr>
          <w:rFonts w:eastAsia="Times New Roman"/>
          <w:b/>
          <w:szCs w:val="24"/>
        </w:rPr>
        <w:t xml:space="preserve">ΝΙΚΟΛΑΟΣ ΚΟΥΖΗΛΟΣ: </w:t>
      </w:r>
      <w:r w:rsidRPr="001F457B">
        <w:rPr>
          <w:rFonts w:eastAsia="Times New Roman"/>
          <w:szCs w:val="24"/>
        </w:rPr>
        <w:t xml:space="preserve">Κατά πλειοψηφία. </w:t>
      </w:r>
    </w:p>
    <w:p w14:paraId="0D045093" w14:textId="77777777" w:rsidR="00510C84" w:rsidRDefault="007027BA">
      <w:pPr>
        <w:spacing w:line="600" w:lineRule="auto"/>
        <w:ind w:firstLine="720"/>
        <w:jc w:val="both"/>
        <w:rPr>
          <w:rFonts w:eastAsia="Times New Roman"/>
          <w:szCs w:val="24"/>
        </w:rPr>
      </w:pPr>
      <w:r w:rsidRPr="001F457B">
        <w:rPr>
          <w:rFonts w:eastAsia="Times New Roman"/>
          <w:b/>
          <w:szCs w:val="24"/>
        </w:rPr>
        <w:t xml:space="preserve">ΟΔΥΣΣΕΑΣ ΚΩΝΣΤΑΝΤΙΝΟΠΟΥΛΟΣ: </w:t>
      </w:r>
      <w:r w:rsidRPr="001F457B">
        <w:rPr>
          <w:rFonts w:eastAsia="Times New Roman"/>
          <w:szCs w:val="24"/>
        </w:rPr>
        <w:t xml:space="preserve">Παρών. </w:t>
      </w:r>
    </w:p>
    <w:p w14:paraId="0D045094" w14:textId="77777777" w:rsidR="00510C84" w:rsidRDefault="007027BA">
      <w:pPr>
        <w:spacing w:line="600" w:lineRule="auto"/>
        <w:ind w:firstLine="720"/>
        <w:jc w:val="both"/>
        <w:rPr>
          <w:rFonts w:eastAsia="Times New Roman" w:cs="Times New Roman"/>
          <w:szCs w:val="24"/>
        </w:rPr>
      </w:pPr>
      <w:r w:rsidRPr="001F457B">
        <w:rPr>
          <w:rFonts w:eastAsia="Times New Roman"/>
          <w:szCs w:val="24"/>
        </w:rPr>
        <w:t xml:space="preserve">Θέλουμε να αιτιολογήσουμε την ψήφο μας και να καταγραφεί. Ψηφίζουμε «Παρών» </w:t>
      </w:r>
      <w:r w:rsidRPr="001F457B">
        <w:rPr>
          <w:rFonts w:eastAsia="Times New Roman"/>
          <w:szCs w:val="24"/>
        </w:rPr>
        <w:t>γιατί δεν διενεργήθηκε διαγωνισμός μετά την πρώτη παράταση και τη μεταβίβαση της αρμοδιότητας στο Υπουργείο από 24</w:t>
      </w:r>
      <w:r>
        <w:rPr>
          <w:rFonts w:eastAsia="Times New Roman"/>
          <w:szCs w:val="24"/>
        </w:rPr>
        <w:t>-</w:t>
      </w:r>
      <w:r w:rsidRPr="001F457B">
        <w:rPr>
          <w:rFonts w:eastAsia="Times New Roman"/>
          <w:szCs w:val="24"/>
        </w:rPr>
        <w:t>11</w:t>
      </w:r>
      <w:r>
        <w:rPr>
          <w:rFonts w:eastAsia="Times New Roman"/>
          <w:szCs w:val="24"/>
        </w:rPr>
        <w:t>-</w:t>
      </w:r>
      <w:r w:rsidRPr="001F457B">
        <w:rPr>
          <w:rFonts w:eastAsia="Times New Roman"/>
          <w:szCs w:val="24"/>
        </w:rPr>
        <w:t xml:space="preserve">2015 και γιατί δεν καταλαβαίνουμε γιατί θα πρέπει να βαρύνεται ο </w:t>
      </w:r>
      <w:r>
        <w:rPr>
          <w:rFonts w:eastAsia="Times New Roman"/>
          <w:szCs w:val="24"/>
        </w:rPr>
        <w:t>π</w:t>
      </w:r>
      <w:r w:rsidRPr="001F457B">
        <w:rPr>
          <w:rFonts w:eastAsia="Times New Roman"/>
          <w:szCs w:val="24"/>
        </w:rPr>
        <w:t xml:space="preserve">ροϋπολογισμός του Υπουργείου όταν υπάρχουν κονδύλια από την </w:t>
      </w:r>
      <w:r w:rsidRPr="001F457B">
        <w:rPr>
          <w:rFonts w:eastAsia="Times New Roman" w:cs="Times New Roman"/>
          <w:szCs w:val="24"/>
        </w:rPr>
        <w:t>Ευρωπαϊκή Έν</w:t>
      </w:r>
      <w:r w:rsidRPr="001F457B">
        <w:rPr>
          <w:rFonts w:eastAsia="Times New Roman" w:cs="Times New Roman"/>
          <w:szCs w:val="24"/>
        </w:rPr>
        <w:t xml:space="preserve">ωση για τις μετακινήσεις των προσφύγων, που θα μπορούσαν να αντληθούν. </w:t>
      </w:r>
    </w:p>
    <w:p w14:paraId="0D045095" w14:textId="77777777" w:rsidR="00510C84" w:rsidRDefault="007027BA">
      <w:pPr>
        <w:spacing w:line="600" w:lineRule="auto"/>
        <w:ind w:firstLine="720"/>
        <w:jc w:val="both"/>
        <w:rPr>
          <w:rFonts w:eastAsia="Times New Roman" w:cs="Times New Roman"/>
          <w:szCs w:val="24"/>
        </w:rPr>
      </w:pPr>
      <w:r w:rsidRPr="001F457B">
        <w:rPr>
          <w:rFonts w:eastAsia="Times New Roman" w:cs="Times New Roman"/>
          <w:b/>
          <w:szCs w:val="24"/>
        </w:rPr>
        <w:t xml:space="preserve">ΠΡΟΕΔΡΕΥΩΝ (Δημήτριος Κρεμαστινός): </w:t>
      </w:r>
      <w:r w:rsidRPr="001F457B">
        <w:rPr>
          <w:rFonts w:eastAsia="Times New Roman" w:cs="Times New Roman"/>
          <w:szCs w:val="24"/>
        </w:rPr>
        <w:t>Όπως ξέρετε, κατά την ψήφιση, κατά τον Κανονισμό φυσικά δεν δικαιολογούμε την ψήφο, μπορούμε όμως να το ακούσουμε αυτό που λέτε.</w:t>
      </w:r>
    </w:p>
    <w:p w14:paraId="0D045096" w14:textId="77777777" w:rsidR="00510C84" w:rsidRDefault="007027BA">
      <w:pPr>
        <w:spacing w:line="600" w:lineRule="auto"/>
        <w:ind w:firstLine="720"/>
        <w:jc w:val="both"/>
        <w:rPr>
          <w:rFonts w:eastAsia="Times New Roman"/>
          <w:b/>
          <w:szCs w:val="24"/>
        </w:rPr>
      </w:pPr>
      <w:r w:rsidRPr="001F457B">
        <w:rPr>
          <w:rFonts w:eastAsia="Times New Roman" w:cs="Times New Roman"/>
          <w:szCs w:val="24"/>
        </w:rPr>
        <w:t>Συνεχίζουμε με τα υ</w:t>
      </w:r>
      <w:r w:rsidRPr="001F457B">
        <w:rPr>
          <w:rFonts w:eastAsia="Times New Roman" w:cs="Times New Roman"/>
          <w:szCs w:val="24"/>
        </w:rPr>
        <w:t>πόλοιπα κόμματα.</w:t>
      </w:r>
    </w:p>
    <w:p w14:paraId="0D045097"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ΔΙΑΜΑΝΤΩ ΜΑΝΩΛΑΚΟΥ: </w:t>
      </w:r>
      <w:r w:rsidRPr="001F457B">
        <w:rPr>
          <w:rFonts w:eastAsia="Times New Roman"/>
          <w:szCs w:val="24"/>
        </w:rPr>
        <w:t>Παρών.</w:t>
      </w:r>
    </w:p>
    <w:p w14:paraId="0D045098"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ΣΠΥΡΙΔΩΝ ΔΑΝΕΛΛΗΣ: </w:t>
      </w:r>
      <w:r w:rsidRPr="001F457B">
        <w:rPr>
          <w:rFonts w:eastAsia="Times New Roman"/>
          <w:szCs w:val="24"/>
        </w:rPr>
        <w:t>Παρών.</w:t>
      </w:r>
    </w:p>
    <w:p w14:paraId="0D045099"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ΔΗΜΗΤΡΙΟΣ ΚΑΜΜΕΝΟΣ: </w:t>
      </w:r>
      <w:r w:rsidRPr="001F457B">
        <w:rPr>
          <w:rFonts w:eastAsia="Times New Roman"/>
          <w:szCs w:val="24"/>
        </w:rPr>
        <w:t>Δεκτό, δεκτό.</w:t>
      </w:r>
    </w:p>
    <w:p w14:paraId="0D04509A"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ΓΕΩΡΓΙΟΣ ΚΑΤΣΙΑΝΤΩΝΗΣ: </w:t>
      </w:r>
      <w:r w:rsidRPr="001F457B">
        <w:rPr>
          <w:rFonts w:eastAsia="Times New Roman"/>
          <w:szCs w:val="24"/>
        </w:rPr>
        <w:t>Δεκτό, δεκτό.</w:t>
      </w:r>
    </w:p>
    <w:p w14:paraId="0D04509B" w14:textId="77777777" w:rsidR="00510C84" w:rsidRDefault="007027BA">
      <w:pPr>
        <w:spacing w:line="600" w:lineRule="auto"/>
        <w:ind w:firstLine="720"/>
        <w:jc w:val="both"/>
        <w:rPr>
          <w:rFonts w:eastAsia="Times New Roman"/>
          <w:szCs w:val="24"/>
        </w:rPr>
      </w:pPr>
      <w:r w:rsidRPr="001F457B">
        <w:rPr>
          <w:rFonts w:eastAsia="Times New Roman"/>
          <w:b/>
          <w:szCs w:val="24"/>
        </w:rPr>
        <w:t>ΠΡΟΕΔΡΕΥΩΝ (Δημήτριος Κρεμαστινός):</w:t>
      </w:r>
      <w:r w:rsidRPr="001F457B">
        <w:rPr>
          <w:rFonts w:eastAsia="Times New Roman"/>
          <w:szCs w:val="24"/>
        </w:rPr>
        <w:t xml:space="preserve"> Συνεπώς το άρθρο 18 έγινε δεκτό ως έχει κατά πλειοψηφία.</w:t>
      </w:r>
    </w:p>
    <w:p w14:paraId="0D04509C" w14:textId="77777777" w:rsidR="00510C84" w:rsidRDefault="007027BA">
      <w:pPr>
        <w:spacing w:line="600" w:lineRule="auto"/>
        <w:ind w:firstLine="720"/>
        <w:jc w:val="both"/>
        <w:rPr>
          <w:rFonts w:eastAsia="Times New Roman"/>
          <w:szCs w:val="24"/>
        </w:rPr>
      </w:pPr>
      <w:r w:rsidRPr="001F457B">
        <w:rPr>
          <w:rFonts w:eastAsia="Times New Roman"/>
          <w:szCs w:val="24"/>
        </w:rPr>
        <w:t xml:space="preserve">Ερωτάται το Σώμα: </w:t>
      </w:r>
      <w:r w:rsidRPr="001F457B">
        <w:rPr>
          <w:rFonts w:eastAsia="Times New Roman"/>
          <w:szCs w:val="24"/>
        </w:rPr>
        <w:t>Γίνεται δεκτό το άρθρο 19, όπως τροποποιήθηκε από τον κύριο Υπουργό;</w:t>
      </w:r>
    </w:p>
    <w:p w14:paraId="0D04509D" w14:textId="77777777" w:rsidR="00510C84" w:rsidRDefault="007027BA">
      <w:pPr>
        <w:spacing w:line="600" w:lineRule="auto"/>
        <w:ind w:firstLine="720"/>
        <w:jc w:val="both"/>
        <w:rPr>
          <w:rFonts w:eastAsia="Times New Roman"/>
          <w:szCs w:val="24"/>
        </w:rPr>
      </w:pPr>
      <w:r w:rsidRPr="001F457B">
        <w:rPr>
          <w:rFonts w:eastAsia="Times New Roman"/>
          <w:b/>
          <w:szCs w:val="24"/>
        </w:rPr>
        <w:t>ΗΛΙΑΣ ΚΑΜΑΤΕΡΟΣ:</w:t>
      </w:r>
      <w:r w:rsidRPr="001F457B">
        <w:rPr>
          <w:rFonts w:eastAsia="Times New Roman"/>
          <w:szCs w:val="24"/>
        </w:rPr>
        <w:t xml:space="preserve"> Δεκτό, δεκτό.</w:t>
      </w:r>
    </w:p>
    <w:p w14:paraId="0D04509E"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ΟΛΓΑ ΚΕΦΑΛΟΓΙΑΝΝΗ: </w:t>
      </w:r>
      <w:r w:rsidRPr="001F457B">
        <w:rPr>
          <w:rFonts w:eastAsia="Times New Roman"/>
          <w:szCs w:val="24"/>
        </w:rPr>
        <w:t>Δεκτό, δεκτό.</w:t>
      </w:r>
    </w:p>
    <w:p w14:paraId="0D04509F"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ΝΙΚΟΛΑΟΣ ΚΟΥΖΗΛΟΣ: </w:t>
      </w:r>
      <w:r w:rsidRPr="001F457B">
        <w:rPr>
          <w:rFonts w:eastAsia="Times New Roman"/>
          <w:szCs w:val="24"/>
        </w:rPr>
        <w:t>Παρών.</w:t>
      </w:r>
    </w:p>
    <w:p w14:paraId="0D0450A0"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ΟΔΥΣΣΕΑΣ ΚΩΝΣΤΑΝΤΙΝΟΠΟΥΛΟΣ: </w:t>
      </w:r>
      <w:r w:rsidRPr="001F457B">
        <w:rPr>
          <w:rFonts w:eastAsia="Times New Roman"/>
          <w:szCs w:val="24"/>
        </w:rPr>
        <w:t>Δεκτό, δεκτό.</w:t>
      </w:r>
    </w:p>
    <w:p w14:paraId="0D0450A1"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ΔΙΑΜΑΝΤΩ ΜΑΝΩΛΑΚΟΥ: </w:t>
      </w:r>
      <w:r w:rsidRPr="001F457B">
        <w:rPr>
          <w:rFonts w:eastAsia="Times New Roman"/>
          <w:szCs w:val="24"/>
        </w:rPr>
        <w:t>Δεκτό, δεκτό.</w:t>
      </w:r>
    </w:p>
    <w:p w14:paraId="0D0450A2"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ΣΠΥΡΙΔΩΝ ΔΑΝΕΛΛΗΣ: </w:t>
      </w:r>
      <w:r w:rsidRPr="001F457B">
        <w:rPr>
          <w:rFonts w:eastAsia="Times New Roman"/>
          <w:szCs w:val="24"/>
        </w:rPr>
        <w:t>Δε</w:t>
      </w:r>
      <w:r w:rsidRPr="001F457B">
        <w:rPr>
          <w:rFonts w:eastAsia="Times New Roman"/>
          <w:szCs w:val="24"/>
        </w:rPr>
        <w:t>κτό, δεκτό.</w:t>
      </w:r>
    </w:p>
    <w:p w14:paraId="0D0450A3"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ΔΗΜΗΤΡΙΟΣ ΚΑΜΜΕΝΟΣ: </w:t>
      </w:r>
      <w:r w:rsidRPr="001F457B">
        <w:rPr>
          <w:rFonts w:eastAsia="Times New Roman"/>
          <w:szCs w:val="24"/>
        </w:rPr>
        <w:t>Δεκτό, δεκτό.</w:t>
      </w:r>
    </w:p>
    <w:p w14:paraId="0D0450A4"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ΓΕΩΡΓΙΟΣ ΚΑΤΣΙΑΝΤΩΝΗΣ: </w:t>
      </w:r>
      <w:r w:rsidRPr="001F457B">
        <w:rPr>
          <w:rFonts w:eastAsia="Times New Roman"/>
          <w:szCs w:val="24"/>
        </w:rPr>
        <w:t>Δεκτό, δεκτό.</w:t>
      </w:r>
    </w:p>
    <w:p w14:paraId="0D0450A5" w14:textId="77777777" w:rsidR="00510C84" w:rsidRDefault="007027BA">
      <w:pPr>
        <w:spacing w:line="600" w:lineRule="auto"/>
        <w:ind w:firstLine="720"/>
        <w:jc w:val="both"/>
        <w:rPr>
          <w:rFonts w:eastAsia="Times New Roman"/>
          <w:szCs w:val="24"/>
        </w:rPr>
      </w:pPr>
      <w:r w:rsidRPr="001F457B">
        <w:rPr>
          <w:rFonts w:eastAsia="Times New Roman"/>
          <w:b/>
          <w:szCs w:val="24"/>
        </w:rPr>
        <w:t>ΠΡΟΕΔΡΕΥΩΝ (Δημήτριος Κρεμαστινός):</w:t>
      </w:r>
      <w:r w:rsidRPr="001F457B">
        <w:rPr>
          <w:rFonts w:eastAsia="Times New Roman"/>
          <w:szCs w:val="24"/>
        </w:rPr>
        <w:t xml:space="preserve"> Συνεπώς το άρθρο 19 έγινε δεκτό, όπως τροποποιήθηκε από τον κύριο Υπουργό, κατά πλειοψηφία.</w:t>
      </w:r>
    </w:p>
    <w:p w14:paraId="0D0450A6" w14:textId="77777777" w:rsidR="00510C84" w:rsidRDefault="007027BA">
      <w:pPr>
        <w:spacing w:line="600" w:lineRule="auto"/>
        <w:ind w:firstLine="720"/>
        <w:jc w:val="center"/>
        <w:rPr>
          <w:rFonts w:eastAsia="Times New Roman"/>
          <w:szCs w:val="24"/>
        </w:rPr>
      </w:pPr>
      <w:r>
        <w:rPr>
          <w:rFonts w:eastAsia="Times New Roman"/>
          <w:szCs w:val="24"/>
        </w:rPr>
        <w:t>(ΜΕΤΑ ΤΗΝ ΚΑΤΑΜΕΤΡΗΣΗ)</w:t>
      </w:r>
    </w:p>
    <w:p w14:paraId="0D0450A7" w14:textId="77777777" w:rsidR="00510C84" w:rsidRDefault="007027BA">
      <w:pPr>
        <w:spacing w:line="600" w:lineRule="auto"/>
        <w:ind w:firstLine="720"/>
        <w:jc w:val="both"/>
        <w:rPr>
          <w:rFonts w:eastAsia="Times New Roman"/>
          <w:szCs w:val="24"/>
        </w:rPr>
      </w:pPr>
      <w:r w:rsidRPr="001F457B">
        <w:rPr>
          <w:rFonts w:eastAsia="Times New Roman"/>
          <w:b/>
          <w:szCs w:val="24"/>
        </w:rPr>
        <w:t xml:space="preserve">ΠΡΟΕΔΡΕΥΩΝ (Δημήτριος </w:t>
      </w:r>
      <w:r w:rsidRPr="001F457B">
        <w:rPr>
          <w:rFonts w:eastAsia="Times New Roman"/>
          <w:b/>
          <w:szCs w:val="24"/>
        </w:rPr>
        <w:t>Κρεμαστινός):</w:t>
      </w:r>
      <w:r>
        <w:rPr>
          <w:rFonts w:eastAsia="Times New Roman"/>
          <w:b/>
          <w:szCs w:val="24"/>
        </w:rPr>
        <w:t xml:space="preserve"> </w:t>
      </w:r>
      <w:r w:rsidRPr="001F457B">
        <w:rPr>
          <w:rFonts w:eastAsia="Times New Roman"/>
          <w:szCs w:val="24"/>
        </w:rPr>
        <w:t xml:space="preserve">Κυρίες και κύριοι συνάδελφοι, έχω την τιμή να σας ανακοινώσω το αποτέλεσμα της διεξαχθείσης ψηφοφορίας. </w:t>
      </w:r>
    </w:p>
    <w:p w14:paraId="0D0450A8" w14:textId="77777777" w:rsidR="00510C84" w:rsidRDefault="007027BA">
      <w:pPr>
        <w:spacing w:line="600" w:lineRule="auto"/>
        <w:ind w:firstLine="720"/>
        <w:jc w:val="both"/>
        <w:rPr>
          <w:rFonts w:eastAsia="Times New Roman"/>
          <w:szCs w:val="24"/>
        </w:rPr>
      </w:pPr>
      <w:r w:rsidRPr="001F457B">
        <w:rPr>
          <w:rFonts w:eastAsia="Times New Roman"/>
          <w:szCs w:val="24"/>
        </w:rPr>
        <w:t xml:space="preserve">Εψήφισαν συνολικά 248 Βουλευτές. </w:t>
      </w:r>
    </w:p>
    <w:p w14:paraId="0D0450A9" w14:textId="77777777" w:rsidR="00510C84" w:rsidRDefault="007027BA">
      <w:pPr>
        <w:spacing w:line="600" w:lineRule="auto"/>
        <w:ind w:firstLine="720"/>
        <w:jc w:val="both"/>
        <w:rPr>
          <w:rFonts w:eastAsia="Times New Roman"/>
          <w:szCs w:val="24"/>
        </w:rPr>
      </w:pPr>
      <w:r w:rsidRPr="001F457B">
        <w:rPr>
          <w:rFonts w:eastAsia="Times New Roman"/>
          <w:szCs w:val="24"/>
        </w:rPr>
        <w:t xml:space="preserve">Επί της αρχής του </w:t>
      </w:r>
      <w:r>
        <w:rPr>
          <w:rFonts w:eastAsia="Times New Roman"/>
          <w:szCs w:val="24"/>
        </w:rPr>
        <w:t>νομοσχεδίου</w:t>
      </w:r>
      <w:r w:rsidRPr="001F457B">
        <w:rPr>
          <w:rFonts w:eastAsia="Times New Roman"/>
          <w:szCs w:val="24"/>
        </w:rPr>
        <w:t>:</w:t>
      </w:r>
    </w:p>
    <w:p w14:paraId="0D0450AA" w14:textId="77777777" w:rsidR="00510C84" w:rsidRDefault="007027BA">
      <w:pPr>
        <w:spacing w:line="600" w:lineRule="auto"/>
        <w:ind w:firstLine="720"/>
        <w:jc w:val="both"/>
        <w:rPr>
          <w:rFonts w:eastAsia="Times New Roman"/>
          <w:szCs w:val="24"/>
        </w:rPr>
      </w:pPr>
      <w:r>
        <w:rPr>
          <w:rFonts w:eastAsia="Times New Roman"/>
          <w:szCs w:val="24"/>
        </w:rPr>
        <w:t>Υπέρ της αρχής</w:t>
      </w:r>
      <w:r>
        <w:rPr>
          <w:rFonts w:eastAsia="Times New Roman"/>
          <w:szCs w:val="24"/>
        </w:rPr>
        <w:t xml:space="preserve"> του νομοσχεδίου</w:t>
      </w:r>
      <w:r>
        <w:rPr>
          <w:rFonts w:eastAsia="Times New Roman"/>
          <w:szCs w:val="24"/>
        </w:rPr>
        <w:t>, δηλαδή</w:t>
      </w:r>
      <w:r>
        <w:rPr>
          <w:rFonts w:eastAsia="Times New Roman"/>
          <w:szCs w:val="24"/>
        </w:rPr>
        <w:t xml:space="preserve"> </w:t>
      </w:r>
      <w:r w:rsidRPr="001F457B">
        <w:rPr>
          <w:rFonts w:eastAsia="Times New Roman"/>
          <w:szCs w:val="24"/>
        </w:rPr>
        <w:t>«ΝΑΙ»</w:t>
      </w:r>
      <w:r>
        <w:rPr>
          <w:rFonts w:eastAsia="Times New Roman"/>
          <w:szCs w:val="24"/>
        </w:rPr>
        <w:t>,</w:t>
      </w:r>
      <w:r w:rsidRPr="001F457B">
        <w:rPr>
          <w:rFonts w:eastAsia="Times New Roman"/>
          <w:szCs w:val="24"/>
        </w:rPr>
        <w:t xml:space="preserve"> εψήφισαν 223 Βουλευτές. </w:t>
      </w:r>
    </w:p>
    <w:p w14:paraId="0D0450AB" w14:textId="77777777" w:rsidR="00510C84" w:rsidRDefault="007027BA">
      <w:pPr>
        <w:spacing w:line="600" w:lineRule="auto"/>
        <w:ind w:firstLine="720"/>
        <w:jc w:val="both"/>
        <w:rPr>
          <w:rFonts w:eastAsia="Times New Roman"/>
          <w:szCs w:val="24"/>
        </w:rPr>
      </w:pPr>
      <w:r>
        <w:rPr>
          <w:rFonts w:eastAsia="Times New Roman"/>
          <w:szCs w:val="24"/>
        </w:rPr>
        <w:t>Κ</w:t>
      </w:r>
      <w:r>
        <w:rPr>
          <w:rFonts w:eastAsia="Times New Roman"/>
          <w:szCs w:val="24"/>
        </w:rPr>
        <w:t>ατά της αρχής</w:t>
      </w:r>
      <w:r>
        <w:rPr>
          <w:rFonts w:eastAsia="Times New Roman"/>
          <w:szCs w:val="24"/>
        </w:rPr>
        <w:t xml:space="preserve"> του νομοσχεδίου</w:t>
      </w:r>
      <w:r>
        <w:rPr>
          <w:rFonts w:eastAsia="Times New Roman"/>
          <w:szCs w:val="24"/>
        </w:rPr>
        <w:t>, δηλαδ</w:t>
      </w:r>
      <w:r>
        <w:rPr>
          <w:rFonts w:eastAsia="Times New Roman"/>
          <w:szCs w:val="24"/>
        </w:rPr>
        <w:t>ή</w:t>
      </w:r>
      <w:r>
        <w:rPr>
          <w:rFonts w:eastAsia="Times New Roman"/>
          <w:szCs w:val="24"/>
        </w:rPr>
        <w:t xml:space="preserve"> </w:t>
      </w:r>
      <w:r w:rsidRPr="001F457B">
        <w:rPr>
          <w:rFonts w:eastAsia="Times New Roman"/>
          <w:szCs w:val="24"/>
        </w:rPr>
        <w:t>«ΟΧΙ»</w:t>
      </w:r>
      <w:r>
        <w:rPr>
          <w:rFonts w:eastAsia="Times New Roman"/>
          <w:szCs w:val="24"/>
        </w:rPr>
        <w:t>,</w:t>
      </w:r>
      <w:r w:rsidRPr="001F457B">
        <w:rPr>
          <w:rFonts w:eastAsia="Times New Roman"/>
          <w:szCs w:val="24"/>
        </w:rPr>
        <w:t xml:space="preserve"> εψήφισαν 25 Βουλευτές.</w:t>
      </w:r>
    </w:p>
    <w:p w14:paraId="0D0450AC" w14:textId="77777777" w:rsidR="00510C84" w:rsidRDefault="007027BA">
      <w:pPr>
        <w:spacing w:line="600" w:lineRule="auto"/>
        <w:ind w:firstLine="720"/>
        <w:jc w:val="both"/>
        <w:rPr>
          <w:rFonts w:eastAsia="Times New Roman"/>
          <w:szCs w:val="24"/>
        </w:rPr>
      </w:pPr>
      <w:r w:rsidRPr="001F457B">
        <w:rPr>
          <w:rFonts w:eastAsia="Times New Roman"/>
          <w:szCs w:val="24"/>
        </w:rPr>
        <w:t xml:space="preserve">«ΠΑΡΩΝ» </w:t>
      </w:r>
      <w:r>
        <w:rPr>
          <w:rFonts w:eastAsia="Times New Roman"/>
          <w:szCs w:val="24"/>
        </w:rPr>
        <w:t>ψήφισε ουδείς</w:t>
      </w:r>
      <w:r w:rsidRPr="001F457B">
        <w:rPr>
          <w:rFonts w:eastAsia="Times New Roman"/>
          <w:szCs w:val="24"/>
        </w:rPr>
        <w:t>.</w:t>
      </w:r>
    </w:p>
    <w:p w14:paraId="0D0450AD" w14:textId="77777777" w:rsidR="00510C84" w:rsidRDefault="007027BA">
      <w:pPr>
        <w:spacing w:line="600" w:lineRule="auto"/>
        <w:ind w:firstLine="720"/>
        <w:jc w:val="both"/>
        <w:rPr>
          <w:rFonts w:eastAsia="Times New Roman"/>
          <w:szCs w:val="24"/>
        </w:rPr>
      </w:pPr>
      <w:r w:rsidRPr="001F457B">
        <w:rPr>
          <w:rFonts w:eastAsia="Times New Roman"/>
          <w:szCs w:val="24"/>
        </w:rPr>
        <w:t>Συνεπώς το νομοσχέδιο του Υπουργείου</w:t>
      </w:r>
      <w:r>
        <w:rPr>
          <w:rFonts w:ascii="Verdana" w:eastAsia="Times New Roman" w:hAnsi="Verdana" w:cs="Times New Roman"/>
          <w:color w:val="000000"/>
          <w:sz w:val="17"/>
          <w:szCs w:val="17"/>
          <w:shd w:val="clear" w:color="auto" w:fill="FFFFFF"/>
        </w:rPr>
        <w:t xml:space="preserve"> </w:t>
      </w:r>
      <w:r w:rsidRPr="001F457B">
        <w:rPr>
          <w:rFonts w:eastAsia="Times New Roman"/>
          <w:szCs w:val="24"/>
        </w:rPr>
        <w:t>Ναυτιλίας και Νησιωτικής Πολιτικής</w:t>
      </w:r>
      <w:r>
        <w:rPr>
          <w:rFonts w:eastAsia="Times New Roman"/>
          <w:szCs w:val="24"/>
        </w:rPr>
        <w:t>:</w:t>
      </w:r>
      <w:r w:rsidRPr="001F457B">
        <w:rPr>
          <w:rFonts w:eastAsia="Times New Roman"/>
          <w:szCs w:val="24"/>
        </w:rPr>
        <w:t xml:space="preserve"> «Για την κύρωση της από 24 Ιουνίου 2016 τροποποίησης και κωδικοποίησης σε ενιαίο κείμενο της</w:t>
      </w:r>
      <w:r w:rsidRPr="001F457B">
        <w:rPr>
          <w:rFonts w:eastAsia="Times New Roman"/>
          <w:szCs w:val="24"/>
        </w:rPr>
        <w:t xml:space="preserve"> από 13 Φεβρουαρίου 2002 Σύμβασης Παραχώρησης μεταξύ Ελληνικού Δημοσίου και της Οργανισμός Λιμένος Πειραιώς ΑΕ και άλλες διατάξεις» έγινε δεκτό επί της αρχής κατά πλειοψηφία. </w:t>
      </w:r>
    </w:p>
    <w:p w14:paraId="0D0450AE" w14:textId="77777777" w:rsidR="00510C84" w:rsidRDefault="007027BA">
      <w:pPr>
        <w:tabs>
          <w:tab w:val="left" w:pos="540"/>
        </w:tabs>
        <w:spacing w:line="600" w:lineRule="auto"/>
        <w:ind w:firstLine="720"/>
        <w:jc w:val="both"/>
        <w:rPr>
          <w:rFonts w:eastAsia="Times New Roman"/>
          <w:szCs w:val="24"/>
        </w:rPr>
      </w:pPr>
      <w:r w:rsidRPr="001F457B">
        <w:rPr>
          <w:rFonts w:eastAsia="Times New Roman"/>
          <w:szCs w:val="24"/>
        </w:rPr>
        <w:t>Επί του άρθρου 5 του σχεδίου νόμου:</w:t>
      </w:r>
    </w:p>
    <w:p w14:paraId="0D0450AF" w14:textId="77777777" w:rsidR="00510C84" w:rsidRDefault="007027BA">
      <w:pPr>
        <w:tabs>
          <w:tab w:val="left" w:pos="540"/>
        </w:tabs>
        <w:spacing w:line="600" w:lineRule="auto"/>
        <w:ind w:firstLine="720"/>
        <w:jc w:val="both"/>
        <w:rPr>
          <w:rFonts w:eastAsia="Times New Roman"/>
          <w:szCs w:val="24"/>
        </w:rPr>
      </w:pPr>
      <w:r>
        <w:rPr>
          <w:rFonts w:eastAsia="Times New Roman"/>
          <w:szCs w:val="24"/>
        </w:rPr>
        <w:t>Υπέρ του άρθρου, δηλαδή</w:t>
      </w:r>
      <w:r>
        <w:rPr>
          <w:rFonts w:eastAsia="Times New Roman"/>
          <w:szCs w:val="24"/>
        </w:rPr>
        <w:t xml:space="preserve"> </w:t>
      </w:r>
      <w:r w:rsidRPr="001F457B">
        <w:rPr>
          <w:rFonts w:eastAsia="Times New Roman"/>
          <w:szCs w:val="24"/>
        </w:rPr>
        <w:t>«ΝΑΙ»</w:t>
      </w:r>
      <w:r>
        <w:rPr>
          <w:rFonts w:eastAsia="Times New Roman"/>
          <w:szCs w:val="24"/>
        </w:rPr>
        <w:t>,</w:t>
      </w:r>
      <w:r w:rsidRPr="001F457B">
        <w:rPr>
          <w:rFonts w:eastAsia="Times New Roman"/>
          <w:szCs w:val="24"/>
        </w:rPr>
        <w:t xml:space="preserve"> εψήφισαν 222 </w:t>
      </w:r>
      <w:r w:rsidRPr="001F457B">
        <w:rPr>
          <w:rFonts w:eastAsia="Times New Roman"/>
          <w:szCs w:val="24"/>
        </w:rPr>
        <w:t xml:space="preserve">Βουλευτές. </w:t>
      </w:r>
    </w:p>
    <w:p w14:paraId="0D0450B0" w14:textId="77777777" w:rsidR="00510C84" w:rsidRDefault="007027BA">
      <w:pPr>
        <w:tabs>
          <w:tab w:val="left" w:pos="540"/>
        </w:tabs>
        <w:spacing w:line="600" w:lineRule="auto"/>
        <w:ind w:firstLine="720"/>
        <w:jc w:val="both"/>
        <w:rPr>
          <w:rFonts w:eastAsia="Times New Roman"/>
          <w:szCs w:val="24"/>
        </w:rPr>
      </w:pPr>
      <w:r>
        <w:rPr>
          <w:rFonts w:eastAsia="Times New Roman"/>
          <w:szCs w:val="24"/>
        </w:rPr>
        <w:t xml:space="preserve">Κατά του </w:t>
      </w:r>
      <w:r>
        <w:rPr>
          <w:rFonts w:eastAsia="Times New Roman"/>
          <w:szCs w:val="24"/>
        </w:rPr>
        <w:t>άρθρου, δηλαδή</w:t>
      </w:r>
      <w:r>
        <w:rPr>
          <w:rFonts w:eastAsia="Times New Roman"/>
          <w:szCs w:val="24"/>
        </w:rPr>
        <w:t xml:space="preserve"> </w:t>
      </w:r>
      <w:r w:rsidRPr="001F457B">
        <w:rPr>
          <w:rFonts w:eastAsia="Times New Roman"/>
          <w:szCs w:val="24"/>
        </w:rPr>
        <w:t>«ΟΧΙ»</w:t>
      </w:r>
      <w:r>
        <w:rPr>
          <w:rFonts w:eastAsia="Times New Roman"/>
          <w:szCs w:val="24"/>
        </w:rPr>
        <w:t>,</w:t>
      </w:r>
      <w:r w:rsidRPr="001F457B">
        <w:rPr>
          <w:rFonts w:eastAsia="Times New Roman"/>
          <w:szCs w:val="24"/>
        </w:rPr>
        <w:t xml:space="preserve"> εψήφισαν 26 Βουλευτές. </w:t>
      </w:r>
    </w:p>
    <w:p w14:paraId="0D0450B1" w14:textId="77777777" w:rsidR="00510C84" w:rsidRDefault="007027BA">
      <w:pPr>
        <w:tabs>
          <w:tab w:val="left" w:pos="540"/>
        </w:tabs>
        <w:spacing w:line="600" w:lineRule="auto"/>
        <w:ind w:firstLine="720"/>
        <w:jc w:val="both"/>
        <w:rPr>
          <w:rFonts w:eastAsia="Times New Roman"/>
          <w:szCs w:val="24"/>
        </w:rPr>
      </w:pPr>
      <w:r w:rsidRPr="001F457B">
        <w:rPr>
          <w:rFonts w:eastAsia="Times New Roman"/>
          <w:szCs w:val="24"/>
        </w:rPr>
        <w:t xml:space="preserve">«ΠΑΡΩΝ» </w:t>
      </w:r>
      <w:r>
        <w:rPr>
          <w:rFonts w:eastAsia="Times New Roman"/>
          <w:szCs w:val="24"/>
        </w:rPr>
        <w:t>ψήφισε ουδείς</w:t>
      </w:r>
      <w:r w:rsidRPr="001F457B">
        <w:rPr>
          <w:rFonts w:eastAsia="Times New Roman"/>
          <w:szCs w:val="24"/>
        </w:rPr>
        <w:t>.</w:t>
      </w:r>
    </w:p>
    <w:p w14:paraId="0D0450B2" w14:textId="77777777" w:rsidR="00510C84" w:rsidRDefault="007027BA">
      <w:pPr>
        <w:tabs>
          <w:tab w:val="left" w:pos="540"/>
        </w:tabs>
        <w:spacing w:line="600" w:lineRule="auto"/>
        <w:ind w:firstLine="720"/>
        <w:jc w:val="both"/>
        <w:rPr>
          <w:rFonts w:eastAsia="Times New Roman"/>
          <w:szCs w:val="24"/>
        </w:rPr>
      </w:pPr>
      <w:r w:rsidRPr="001F457B">
        <w:rPr>
          <w:rFonts w:eastAsia="Times New Roman"/>
          <w:szCs w:val="24"/>
        </w:rPr>
        <w:t xml:space="preserve">Συνεπώς το άρθρο 5 έγινε δεκτό, όπως τροποποιήθηκε από τον κύριο Υπουργό, κατά πλειοψηφία. </w:t>
      </w:r>
    </w:p>
    <w:p w14:paraId="0D0450B3" w14:textId="77777777" w:rsidR="00510C84" w:rsidRDefault="007027BA">
      <w:pPr>
        <w:tabs>
          <w:tab w:val="left" w:pos="540"/>
        </w:tabs>
        <w:spacing w:line="600" w:lineRule="auto"/>
        <w:ind w:firstLine="720"/>
        <w:jc w:val="both"/>
        <w:rPr>
          <w:rFonts w:eastAsia="Times New Roman"/>
          <w:szCs w:val="24"/>
        </w:rPr>
      </w:pPr>
      <w:r w:rsidRPr="001F457B">
        <w:rPr>
          <w:rFonts w:eastAsia="Times New Roman"/>
          <w:szCs w:val="24"/>
        </w:rPr>
        <w:t>Επί του άρθρου 9 του σχεδίου νόμου:</w:t>
      </w:r>
    </w:p>
    <w:p w14:paraId="0D0450B4" w14:textId="77777777" w:rsidR="00510C84" w:rsidRDefault="007027BA">
      <w:pPr>
        <w:tabs>
          <w:tab w:val="left" w:pos="540"/>
        </w:tabs>
        <w:spacing w:line="600" w:lineRule="auto"/>
        <w:ind w:firstLine="720"/>
        <w:jc w:val="both"/>
        <w:rPr>
          <w:rFonts w:eastAsia="Times New Roman"/>
          <w:szCs w:val="24"/>
        </w:rPr>
      </w:pPr>
      <w:r>
        <w:rPr>
          <w:rFonts w:eastAsia="Times New Roman"/>
          <w:szCs w:val="24"/>
        </w:rPr>
        <w:t xml:space="preserve">Υπέρ </w:t>
      </w:r>
      <w:r>
        <w:rPr>
          <w:rFonts w:eastAsia="Times New Roman"/>
          <w:szCs w:val="24"/>
        </w:rPr>
        <w:t>του άρθρου, δηλαδή</w:t>
      </w:r>
      <w:r>
        <w:rPr>
          <w:rFonts w:eastAsia="Times New Roman"/>
          <w:szCs w:val="24"/>
        </w:rPr>
        <w:t xml:space="preserve"> </w:t>
      </w:r>
      <w:r w:rsidRPr="001F457B">
        <w:rPr>
          <w:rFonts w:eastAsia="Times New Roman"/>
          <w:szCs w:val="24"/>
        </w:rPr>
        <w:t>«ΝΑΙ»</w:t>
      </w:r>
      <w:r>
        <w:rPr>
          <w:rFonts w:eastAsia="Times New Roman"/>
          <w:szCs w:val="24"/>
        </w:rPr>
        <w:t>,</w:t>
      </w:r>
      <w:r w:rsidRPr="001F457B">
        <w:rPr>
          <w:rFonts w:eastAsia="Times New Roman"/>
          <w:szCs w:val="24"/>
        </w:rPr>
        <w:t xml:space="preserve"> εψήφισαν 222 Βουλευτές.</w:t>
      </w:r>
    </w:p>
    <w:p w14:paraId="0D0450B5" w14:textId="77777777" w:rsidR="00510C84" w:rsidRDefault="007027BA">
      <w:pPr>
        <w:tabs>
          <w:tab w:val="left" w:pos="540"/>
        </w:tabs>
        <w:spacing w:line="600" w:lineRule="auto"/>
        <w:ind w:firstLine="720"/>
        <w:jc w:val="both"/>
        <w:rPr>
          <w:rFonts w:eastAsia="Times New Roman"/>
          <w:szCs w:val="24"/>
        </w:rPr>
      </w:pPr>
      <w:r>
        <w:rPr>
          <w:rFonts w:eastAsia="Times New Roman"/>
          <w:szCs w:val="24"/>
        </w:rPr>
        <w:t>Κατά του άρθρου, δηλαδή</w:t>
      </w:r>
      <w:r>
        <w:rPr>
          <w:rFonts w:eastAsia="Times New Roman"/>
          <w:szCs w:val="24"/>
        </w:rPr>
        <w:t xml:space="preserve"> </w:t>
      </w:r>
      <w:r w:rsidRPr="001F457B">
        <w:rPr>
          <w:rFonts w:eastAsia="Times New Roman"/>
          <w:szCs w:val="24"/>
        </w:rPr>
        <w:t>«ΟΧΙ»</w:t>
      </w:r>
      <w:r>
        <w:rPr>
          <w:rFonts w:eastAsia="Times New Roman"/>
          <w:szCs w:val="24"/>
        </w:rPr>
        <w:t>,</w:t>
      </w:r>
      <w:r w:rsidRPr="001F457B">
        <w:rPr>
          <w:rFonts w:eastAsia="Times New Roman"/>
          <w:szCs w:val="24"/>
        </w:rPr>
        <w:t xml:space="preserve"> εψήφισαν 26 Βουλευτές. </w:t>
      </w:r>
    </w:p>
    <w:p w14:paraId="0D0450B6" w14:textId="77777777" w:rsidR="00510C84" w:rsidRDefault="007027BA">
      <w:pPr>
        <w:tabs>
          <w:tab w:val="left" w:pos="540"/>
        </w:tabs>
        <w:spacing w:line="600" w:lineRule="auto"/>
        <w:ind w:firstLine="720"/>
        <w:jc w:val="both"/>
        <w:rPr>
          <w:rFonts w:eastAsia="Times New Roman"/>
          <w:szCs w:val="24"/>
        </w:rPr>
      </w:pPr>
      <w:r w:rsidRPr="001F457B">
        <w:rPr>
          <w:rFonts w:eastAsia="Times New Roman"/>
          <w:szCs w:val="24"/>
        </w:rPr>
        <w:t xml:space="preserve">«ΠΑΡΩΝ» </w:t>
      </w:r>
      <w:r>
        <w:rPr>
          <w:rFonts w:eastAsia="Times New Roman"/>
          <w:szCs w:val="24"/>
        </w:rPr>
        <w:t>ψήφισε ουδείς</w:t>
      </w:r>
      <w:r w:rsidRPr="001F457B">
        <w:rPr>
          <w:rFonts w:eastAsia="Times New Roman"/>
          <w:szCs w:val="24"/>
        </w:rPr>
        <w:t>.</w:t>
      </w:r>
    </w:p>
    <w:p w14:paraId="0D0450B7" w14:textId="77777777" w:rsidR="00510C84" w:rsidRDefault="007027BA">
      <w:pPr>
        <w:tabs>
          <w:tab w:val="left" w:pos="540"/>
        </w:tabs>
        <w:spacing w:line="600" w:lineRule="auto"/>
        <w:ind w:firstLine="720"/>
        <w:jc w:val="both"/>
        <w:rPr>
          <w:rFonts w:eastAsia="Times New Roman"/>
          <w:szCs w:val="24"/>
        </w:rPr>
      </w:pPr>
      <w:r w:rsidRPr="001F457B">
        <w:rPr>
          <w:rFonts w:eastAsia="Times New Roman"/>
          <w:szCs w:val="24"/>
        </w:rPr>
        <w:t xml:space="preserve">Συνεπώς το άρθρο 9 έγινε δεκτό, όπως τροποποιήθηκε από τον κύριο Υπουργό, κατά πλειοψηφία. </w:t>
      </w:r>
    </w:p>
    <w:p w14:paraId="0D0450B8" w14:textId="77777777" w:rsidR="00510C84" w:rsidRDefault="007027BA">
      <w:pPr>
        <w:tabs>
          <w:tab w:val="left" w:pos="540"/>
        </w:tabs>
        <w:spacing w:line="600" w:lineRule="auto"/>
        <w:ind w:firstLine="720"/>
        <w:jc w:val="both"/>
        <w:rPr>
          <w:rFonts w:eastAsia="Times New Roman"/>
          <w:szCs w:val="24"/>
        </w:rPr>
      </w:pPr>
      <w:r w:rsidRPr="001F457B">
        <w:rPr>
          <w:rFonts w:eastAsia="Times New Roman"/>
          <w:szCs w:val="24"/>
        </w:rPr>
        <w:t>Επί του άρθρου 10Α του σχεδίου νόμου:</w:t>
      </w:r>
    </w:p>
    <w:p w14:paraId="0D0450B9" w14:textId="77777777" w:rsidR="00510C84" w:rsidRDefault="007027BA">
      <w:pPr>
        <w:tabs>
          <w:tab w:val="left" w:pos="540"/>
        </w:tabs>
        <w:spacing w:line="600" w:lineRule="auto"/>
        <w:ind w:firstLine="720"/>
        <w:jc w:val="both"/>
        <w:rPr>
          <w:rFonts w:eastAsia="Times New Roman"/>
          <w:szCs w:val="24"/>
        </w:rPr>
      </w:pPr>
      <w:r>
        <w:rPr>
          <w:rFonts w:eastAsia="Times New Roman"/>
          <w:szCs w:val="24"/>
        </w:rPr>
        <w:t>Υπέρ του άρθρου, δηλαδή</w:t>
      </w:r>
      <w:r w:rsidRPr="001F457B">
        <w:rPr>
          <w:rFonts w:eastAsia="Times New Roman"/>
          <w:szCs w:val="24"/>
        </w:rPr>
        <w:t xml:space="preserve"> </w:t>
      </w:r>
      <w:r w:rsidRPr="001F457B">
        <w:rPr>
          <w:rFonts w:eastAsia="Times New Roman"/>
          <w:szCs w:val="24"/>
        </w:rPr>
        <w:t>«ΝΑΙ»</w:t>
      </w:r>
      <w:r>
        <w:rPr>
          <w:rFonts w:eastAsia="Times New Roman"/>
          <w:szCs w:val="24"/>
        </w:rPr>
        <w:t>,</w:t>
      </w:r>
      <w:r w:rsidRPr="001F457B">
        <w:rPr>
          <w:rFonts w:eastAsia="Times New Roman"/>
          <w:szCs w:val="24"/>
        </w:rPr>
        <w:t xml:space="preserve"> εψήφισαν 209 Βουλευτές.</w:t>
      </w:r>
    </w:p>
    <w:p w14:paraId="0D0450BA" w14:textId="77777777" w:rsidR="00510C84" w:rsidRDefault="007027BA">
      <w:pPr>
        <w:tabs>
          <w:tab w:val="left" w:pos="540"/>
        </w:tabs>
        <w:spacing w:line="600" w:lineRule="auto"/>
        <w:ind w:firstLine="720"/>
        <w:jc w:val="both"/>
        <w:rPr>
          <w:rFonts w:eastAsia="Times New Roman"/>
          <w:szCs w:val="24"/>
        </w:rPr>
      </w:pPr>
      <w:r>
        <w:rPr>
          <w:rFonts w:eastAsia="Times New Roman"/>
          <w:szCs w:val="24"/>
        </w:rPr>
        <w:t>Κατά του άρθρου, δηλαδή</w:t>
      </w:r>
      <w:r w:rsidRPr="001F457B">
        <w:rPr>
          <w:rFonts w:eastAsia="Times New Roman"/>
          <w:szCs w:val="24"/>
        </w:rPr>
        <w:t xml:space="preserve"> </w:t>
      </w:r>
      <w:r w:rsidRPr="001F457B">
        <w:rPr>
          <w:rFonts w:eastAsia="Times New Roman"/>
          <w:szCs w:val="24"/>
        </w:rPr>
        <w:t>«ΟΧΙ»</w:t>
      </w:r>
      <w:r>
        <w:rPr>
          <w:rFonts w:eastAsia="Times New Roman"/>
          <w:szCs w:val="24"/>
        </w:rPr>
        <w:t>,</w:t>
      </w:r>
      <w:r w:rsidRPr="001F457B">
        <w:rPr>
          <w:rFonts w:eastAsia="Times New Roman"/>
          <w:szCs w:val="24"/>
        </w:rPr>
        <w:t xml:space="preserve"> εψήφισαν 39 Βουλευτές. </w:t>
      </w:r>
    </w:p>
    <w:p w14:paraId="0D0450BB" w14:textId="77777777" w:rsidR="00510C84" w:rsidRDefault="007027BA">
      <w:pPr>
        <w:tabs>
          <w:tab w:val="left" w:pos="540"/>
        </w:tabs>
        <w:spacing w:line="600" w:lineRule="auto"/>
        <w:ind w:firstLine="720"/>
        <w:jc w:val="both"/>
        <w:rPr>
          <w:rFonts w:eastAsia="Times New Roman"/>
          <w:szCs w:val="24"/>
        </w:rPr>
      </w:pPr>
      <w:r w:rsidRPr="001F457B">
        <w:rPr>
          <w:rFonts w:eastAsia="Times New Roman"/>
          <w:szCs w:val="24"/>
        </w:rPr>
        <w:t xml:space="preserve">«ΠΑΡΩΝ» </w:t>
      </w:r>
      <w:r>
        <w:rPr>
          <w:rFonts w:eastAsia="Times New Roman"/>
          <w:szCs w:val="24"/>
        </w:rPr>
        <w:t>ψήφισε ουδείς</w:t>
      </w:r>
      <w:r w:rsidRPr="001F457B">
        <w:rPr>
          <w:rFonts w:eastAsia="Times New Roman"/>
          <w:szCs w:val="24"/>
        </w:rPr>
        <w:t>.</w:t>
      </w:r>
    </w:p>
    <w:p w14:paraId="0D0450BC" w14:textId="77777777" w:rsidR="00510C84" w:rsidRDefault="007027BA">
      <w:pPr>
        <w:tabs>
          <w:tab w:val="left" w:pos="540"/>
        </w:tabs>
        <w:spacing w:line="600" w:lineRule="auto"/>
        <w:ind w:firstLine="720"/>
        <w:jc w:val="both"/>
        <w:rPr>
          <w:rFonts w:eastAsia="Times New Roman"/>
          <w:szCs w:val="24"/>
        </w:rPr>
      </w:pPr>
      <w:r w:rsidRPr="001F457B">
        <w:rPr>
          <w:rFonts w:eastAsia="Times New Roman"/>
          <w:szCs w:val="24"/>
        </w:rPr>
        <w:t xml:space="preserve">Συνεπώς το άρθρο 10Α έγινε δεκτό ως έχει κατά πλειοψηφία. </w:t>
      </w:r>
    </w:p>
    <w:p w14:paraId="0D0450BD" w14:textId="77777777" w:rsidR="00510C84" w:rsidRDefault="007027BA">
      <w:pPr>
        <w:tabs>
          <w:tab w:val="left" w:pos="540"/>
        </w:tabs>
        <w:spacing w:line="600" w:lineRule="auto"/>
        <w:ind w:firstLine="720"/>
        <w:jc w:val="both"/>
        <w:rPr>
          <w:rFonts w:eastAsia="Times New Roman"/>
          <w:szCs w:val="24"/>
        </w:rPr>
      </w:pPr>
      <w:r w:rsidRPr="001F457B">
        <w:rPr>
          <w:rFonts w:eastAsia="Times New Roman"/>
          <w:szCs w:val="24"/>
        </w:rPr>
        <w:t>Επί του άρθρου 12 του σχεδίου νόμου:</w:t>
      </w:r>
    </w:p>
    <w:p w14:paraId="0D0450BE" w14:textId="77777777" w:rsidR="00510C84" w:rsidRDefault="007027BA">
      <w:pPr>
        <w:tabs>
          <w:tab w:val="left" w:pos="540"/>
        </w:tabs>
        <w:spacing w:line="600" w:lineRule="auto"/>
        <w:ind w:firstLine="720"/>
        <w:jc w:val="both"/>
        <w:rPr>
          <w:rFonts w:eastAsia="Times New Roman"/>
          <w:szCs w:val="24"/>
        </w:rPr>
      </w:pPr>
      <w:r>
        <w:rPr>
          <w:rFonts w:eastAsia="Times New Roman"/>
          <w:szCs w:val="24"/>
        </w:rPr>
        <w:t>Υπέρ του άρθρου, δηλαδή</w:t>
      </w:r>
      <w:r w:rsidRPr="001F457B">
        <w:rPr>
          <w:rFonts w:eastAsia="Times New Roman"/>
          <w:szCs w:val="24"/>
        </w:rPr>
        <w:t xml:space="preserve"> </w:t>
      </w:r>
      <w:r w:rsidRPr="001F457B">
        <w:rPr>
          <w:rFonts w:eastAsia="Times New Roman"/>
          <w:szCs w:val="24"/>
        </w:rPr>
        <w:t>«ΝΑΙ»</w:t>
      </w:r>
      <w:r>
        <w:rPr>
          <w:rFonts w:eastAsia="Times New Roman"/>
          <w:szCs w:val="24"/>
        </w:rPr>
        <w:t>,</w:t>
      </w:r>
      <w:r w:rsidRPr="001F457B">
        <w:rPr>
          <w:rFonts w:eastAsia="Times New Roman"/>
          <w:szCs w:val="24"/>
        </w:rPr>
        <w:t xml:space="preserve"> εψήφισαν 223 Βουλευτές.</w:t>
      </w:r>
    </w:p>
    <w:p w14:paraId="0D0450BF" w14:textId="77777777" w:rsidR="00510C84" w:rsidRDefault="007027BA">
      <w:pPr>
        <w:tabs>
          <w:tab w:val="left" w:pos="540"/>
        </w:tabs>
        <w:spacing w:line="600" w:lineRule="auto"/>
        <w:ind w:firstLine="720"/>
        <w:jc w:val="both"/>
        <w:rPr>
          <w:rFonts w:eastAsia="Times New Roman"/>
          <w:szCs w:val="24"/>
        </w:rPr>
      </w:pPr>
      <w:r>
        <w:rPr>
          <w:rFonts w:eastAsia="Times New Roman"/>
          <w:szCs w:val="24"/>
        </w:rPr>
        <w:t>Κατά του άρθρου, δηλαδή</w:t>
      </w:r>
      <w:r w:rsidRPr="001F457B">
        <w:rPr>
          <w:rFonts w:eastAsia="Times New Roman"/>
          <w:szCs w:val="24"/>
        </w:rPr>
        <w:t xml:space="preserve"> </w:t>
      </w:r>
      <w:r w:rsidRPr="001F457B">
        <w:rPr>
          <w:rFonts w:eastAsia="Times New Roman"/>
          <w:szCs w:val="24"/>
        </w:rPr>
        <w:t>«ΟΧΙ»</w:t>
      </w:r>
      <w:r>
        <w:rPr>
          <w:rFonts w:eastAsia="Times New Roman"/>
          <w:szCs w:val="24"/>
        </w:rPr>
        <w:t>,</w:t>
      </w:r>
      <w:r w:rsidRPr="001F457B">
        <w:rPr>
          <w:rFonts w:eastAsia="Times New Roman"/>
          <w:szCs w:val="24"/>
        </w:rPr>
        <w:t xml:space="preserve"> εψήφισαν 25 Βουλευτές. </w:t>
      </w:r>
    </w:p>
    <w:p w14:paraId="0D0450C0" w14:textId="77777777" w:rsidR="00510C84" w:rsidRDefault="007027BA">
      <w:pPr>
        <w:tabs>
          <w:tab w:val="left" w:pos="540"/>
        </w:tabs>
        <w:spacing w:line="600" w:lineRule="auto"/>
        <w:ind w:firstLine="720"/>
        <w:jc w:val="both"/>
        <w:rPr>
          <w:rFonts w:eastAsia="Times New Roman"/>
          <w:szCs w:val="24"/>
        </w:rPr>
      </w:pPr>
      <w:r w:rsidRPr="001F457B">
        <w:rPr>
          <w:rFonts w:eastAsia="Times New Roman"/>
          <w:szCs w:val="24"/>
        </w:rPr>
        <w:t xml:space="preserve">«ΠΑΡΩΝ» </w:t>
      </w:r>
      <w:r>
        <w:rPr>
          <w:rFonts w:eastAsia="Times New Roman"/>
          <w:szCs w:val="24"/>
        </w:rPr>
        <w:t>ψήφισε ουδείς</w:t>
      </w:r>
      <w:r w:rsidRPr="001F457B">
        <w:rPr>
          <w:rFonts w:eastAsia="Times New Roman"/>
          <w:szCs w:val="24"/>
        </w:rPr>
        <w:t>.</w:t>
      </w:r>
    </w:p>
    <w:p w14:paraId="0D0450C1" w14:textId="77777777" w:rsidR="00510C84" w:rsidRDefault="007027BA">
      <w:pPr>
        <w:tabs>
          <w:tab w:val="left" w:pos="540"/>
        </w:tabs>
        <w:spacing w:line="600" w:lineRule="auto"/>
        <w:ind w:firstLine="720"/>
        <w:jc w:val="both"/>
        <w:rPr>
          <w:rFonts w:eastAsia="Times New Roman"/>
          <w:szCs w:val="24"/>
        </w:rPr>
      </w:pPr>
      <w:r w:rsidRPr="001F457B">
        <w:rPr>
          <w:rFonts w:eastAsia="Times New Roman"/>
          <w:szCs w:val="24"/>
        </w:rPr>
        <w:t>Συνεπώς το άρθρο 12 έγινε δεκτό, όπως τροποποιήθηκε από τον κύριο Υπουργό, κατά πλειοψηφία</w:t>
      </w:r>
      <w:r>
        <w:rPr>
          <w:rFonts w:eastAsia="Times New Roman"/>
          <w:szCs w:val="24"/>
        </w:rPr>
        <w:t xml:space="preserve">. </w:t>
      </w:r>
    </w:p>
    <w:p w14:paraId="0D0450C2" w14:textId="77777777" w:rsidR="00510C84" w:rsidRDefault="007027BA">
      <w:pPr>
        <w:tabs>
          <w:tab w:val="left" w:pos="540"/>
        </w:tabs>
        <w:spacing w:line="600" w:lineRule="auto"/>
        <w:ind w:firstLine="720"/>
        <w:jc w:val="both"/>
        <w:rPr>
          <w:rFonts w:eastAsia="Times New Roman"/>
          <w:szCs w:val="24"/>
        </w:rPr>
      </w:pPr>
      <w:r>
        <w:rPr>
          <w:rFonts w:eastAsia="Times New Roman"/>
          <w:szCs w:val="24"/>
        </w:rPr>
        <w:t>(</w:t>
      </w:r>
      <w:r>
        <w:rPr>
          <w:rFonts w:eastAsia="Times New Roman"/>
          <w:szCs w:val="24"/>
        </w:rPr>
        <w:t>Το</w:t>
      </w:r>
      <w:r>
        <w:rPr>
          <w:rFonts w:eastAsia="Times New Roman"/>
          <w:szCs w:val="24"/>
        </w:rPr>
        <w:t xml:space="preserve"> πρωτόκολλο </w:t>
      </w:r>
      <w:r>
        <w:rPr>
          <w:rFonts w:eastAsia="Times New Roman"/>
          <w:szCs w:val="24"/>
        </w:rPr>
        <w:t xml:space="preserve">της διεξαχθείσης </w:t>
      </w:r>
      <w:r>
        <w:rPr>
          <w:rFonts w:eastAsia="Times New Roman"/>
          <w:szCs w:val="24"/>
        </w:rPr>
        <w:t xml:space="preserve">ονομαστικής ψηφοφορίας </w:t>
      </w:r>
      <w:r>
        <w:rPr>
          <w:rFonts w:eastAsia="Times New Roman"/>
          <w:szCs w:val="24"/>
        </w:rPr>
        <w:t>καταχ</w:t>
      </w:r>
      <w:r>
        <w:rPr>
          <w:rFonts w:eastAsia="Times New Roman"/>
          <w:szCs w:val="24"/>
        </w:rPr>
        <w:t xml:space="preserve">ωρίζεται στα Πρακτικά </w:t>
      </w:r>
      <w:r>
        <w:rPr>
          <w:rFonts w:eastAsia="Times New Roman"/>
          <w:szCs w:val="24"/>
        </w:rPr>
        <w:t>και έχει ως εξής</w:t>
      </w:r>
      <w:r>
        <w:rPr>
          <w:rFonts w:eastAsia="Times New Roman"/>
          <w:szCs w:val="24"/>
        </w:rPr>
        <w:t>:</w:t>
      </w:r>
    </w:p>
    <w:p w14:paraId="0D0450C3" w14:textId="77777777" w:rsidR="00510C84" w:rsidRDefault="007027BA">
      <w:pPr>
        <w:tabs>
          <w:tab w:val="left" w:pos="540"/>
        </w:tabs>
        <w:spacing w:line="600" w:lineRule="auto"/>
        <w:ind w:firstLine="720"/>
        <w:jc w:val="center"/>
        <w:rPr>
          <w:rFonts w:eastAsia="Times New Roman"/>
          <w:szCs w:val="24"/>
        </w:rPr>
      </w:pPr>
      <w:r>
        <w:rPr>
          <w:rFonts w:eastAsia="Times New Roman"/>
          <w:szCs w:val="24"/>
        </w:rPr>
        <w:t>ΑΛΛΑΓΗ ΣΕΛΙΔΑΣ</w:t>
      </w:r>
    </w:p>
    <w:p w14:paraId="0D0450C4" w14:textId="77777777" w:rsidR="00510C84" w:rsidRDefault="007027BA">
      <w:pPr>
        <w:tabs>
          <w:tab w:val="left" w:pos="540"/>
        </w:tabs>
        <w:spacing w:line="600" w:lineRule="auto"/>
        <w:ind w:firstLine="720"/>
        <w:jc w:val="center"/>
        <w:rPr>
          <w:rFonts w:eastAsia="Times New Roman"/>
          <w:szCs w:val="24"/>
        </w:rPr>
      </w:pPr>
      <w:r>
        <w:rPr>
          <w:rFonts w:eastAsia="Times New Roman"/>
          <w:szCs w:val="24"/>
        </w:rPr>
        <w:t>(Να μπει το πρωτόκολλο σελ.500α)</w:t>
      </w:r>
      <w:r w:rsidRPr="001F457B">
        <w:rPr>
          <w:rFonts w:eastAsia="Times New Roman"/>
          <w:szCs w:val="24"/>
        </w:rPr>
        <w:t xml:space="preserve">. </w:t>
      </w:r>
    </w:p>
    <w:p w14:paraId="0D0450C5" w14:textId="77777777" w:rsidR="00510C84" w:rsidRDefault="007027BA">
      <w:pPr>
        <w:tabs>
          <w:tab w:val="left" w:pos="540"/>
        </w:tabs>
        <w:spacing w:line="600" w:lineRule="auto"/>
        <w:ind w:firstLine="720"/>
        <w:jc w:val="center"/>
        <w:rPr>
          <w:rFonts w:eastAsia="Times New Roman"/>
          <w:szCs w:val="24"/>
        </w:rPr>
      </w:pPr>
      <w:r>
        <w:rPr>
          <w:rFonts w:eastAsia="Times New Roman"/>
          <w:szCs w:val="24"/>
        </w:rPr>
        <w:t>ΑΛΛΑΓΗ ΣΕΛΙΔΑΣ</w:t>
      </w:r>
    </w:p>
    <w:p w14:paraId="0D0450C6" w14:textId="77777777" w:rsidR="00510C84" w:rsidRDefault="007027BA">
      <w:pPr>
        <w:spacing w:line="600" w:lineRule="auto"/>
        <w:ind w:firstLine="720"/>
        <w:jc w:val="both"/>
        <w:rPr>
          <w:rFonts w:eastAsia="Times New Roman"/>
          <w:szCs w:val="24"/>
        </w:rPr>
      </w:pPr>
      <w:r w:rsidRPr="001F457B">
        <w:rPr>
          <w:rFonts w:eastAsia="Times New Roman"/>
          <w:b/>
          <w:szCs w:val="24"/>
        </w:rPr>
        <w:t>ΠΡΟΕΔΡΕΥΩΝ (Δημήτριος Κρεμαστινός):</w:t>
      </w:r>
      <w:r>
        <w:rPr>
          <w:rFonts w:eastAsia="Times New Roman"/>
          <w:b/>
          <w:szCs w:val="24"/>
        </w:rPr>
        <w:t xml:space="preserve"> </w:t>
      </w:r>
      <w:r w:rsidRPr="001F457B">
        <w:rPr>
          <w:rFonts w:eastAsia="Times New Roman"/>
          <w:szCs w:val="24"/>
        </w:rPr>
        <w:t xml:space="preserve">Εισερχόμαστε στην ψήφιση του ακροτελεύτιου άρθρου. </w:t>
      </w:r>
    </w:p>
    <w:p w14:paraId="0D0450C7" w14:textId="77777777" w:rsidR="00510C84" w:rsidRDefault="007027BA">
      <w:pPr>
        <w:spacing w:line="600" w:lineRule="auto"/>
        <w:ind w:firstLine="720"/>
        <w:jc w:val="both"/>
        <w:rPr>
          <w:rFonts w:eastAsia="Times New Roman"/>
          <w:szCs w:val="24"/>
        </w:rPr>
      </w:pPr>
      <w:r w:rsidRPr="001F457B">
        <w:rPr>
          <w:rFonts w:eastAsia="Times New Roman"/>
          <w:szCs w:val="24"/>
        </w:rPr>
        <w:t>Ερωτάται το Σώμα: Γίνεται δεκτό το ακροτελεύτιο άρθρο;</w:t>
      </w:r>
    </w:p>
    <w:p w14:paraId="0D0450C8" w14:textId="77777777" w:rsidR="00510C84" w:rsidRDefault="007027BA">
      <w:pPr>
        <w:spacing w:line="600" w:lineRule="auto"/>
        <w:ind w:firstLine="720"/>
        <w:jc w:val="both"/>
        <w:rPr>
          <w:rFonts w:eastAsia="Times New Roman"/>
          <w:szCs w:val="24"/>
        </w:rPr>
      </w:pPr>
      <w:r w:rsidRPr="001F457B">
        <w:rPr>
          <w:rFonts w:eastAsia="Times New Roman"/>
          <w:b/>
          <w:szCs w:val="24"/>
        </w:rPr>
        <w:t>ΗΛΙΑΣ ΚΑ</w:t>
      </w:r>
      <w:r w:rsidRPr="001F457B">
        <w:rPr>
          <w:rFonts w:eastAsia="Times New Roman"/>
          <w:b/>
          <w:szCs w:val="24"/>
        </w:rPr>
        <w:t>ΜΑΤΕΡΟΣ:</w:t>
      </w:r>
      <w:r w:rsidRPr="001F457B">
        <w:rPr>
          <w:rFonts w:eastAsia="Times New Roman"/>
          <w:szCs w:val="24"/>
        </w:rPr>
        <w:t xml:space="preserve"> Δεκτό, δεκτό.</w:t>
      </w:r>
    </w:p>
    <w:p w14:paraId="0D0450C9"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ΟΛΓΑ ΚΕΦΑΛΟΓΙΑΝΝΗ: </w:t>
      </w:r>
      <w:r w:rsidRPr="001F457B">
        <w:rPr>
          <w:rFonts w:eastAsia="Times New Roman"/>
          <w:szCs w:val="24"/>
        </w:rPr>
        <w:t>Δεκτό, δεκτό.</w:t>
      </w:r>
    </w:p>
    <w:p w14:paraId="0D0450CA"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ΝΙΚΟΛΑΟΣ ΚΟΥΖΗΛΟΣ: </w:t>
      </w:r>
      <w:r w:rsidRPr="001F457B">
        <w:rPr>
          <w:rFonts w:eastAsia="Times New Roman"/>
          <w:szCs w:val="24"/>
        </w:rPr>
        <w:t xml:space="preserve">Κατά πλειοψηφία. </w:t>
      </w:r>
    </w:p>
    <w:p w14:paraId="0D0450CB"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ΟΔΥΣΣΕΑΣ ΚΩΝΣΤΑΝΤΙΝΟΠΟΥΛΟΣ: </w:t>
      </w:r>
      <w:r w:rsidRPr="001F457B">
        <w:rPr>
          <w:rFonts w:eastAsia="Times New Roman"/>
          <w:szCs w:val="24"/>
        </w:rPr>
        <w:t>Δεκτό, δεκτό.</w:t>
      </w:r>
    </w:p>
    <w:p w14:paraId="0D0450CC"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ΔΙΑΜΑΝΤΩ ΜΑΝΩΛΑΚΟΥ: </w:t>
      </w:r>
      <w:r w:rsidRPr="001F457B">
        <w:rPr>
          <w:rFonts w:eastAsia="Times New Roman"/>
          <w:szCs w:val="24"/>
        </w:rPr>
        <w:t xml:space="preserve">Κατά πλειοψηφία. </w:t>
      </w:r>
    </w:p>
    <w:p w14:paraId="0D0450CD"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ΣΠΥΡΙΔΩΝ ΔΑΝΕΛΛΗΣ: </w:t>
      </w:r>
      <w:r w:rsidRPr="001F457B">
        <w:rPr>
          <w:rFonts w:eastAsia="Times New Roman"/>
          <w:szCs w:val="24"/>
        </w:rPr>
        <w:t>Δεκτό, δεκτό.</w:t>
      </w:r>
    </w:p>
    <w:p w14:paraId="0D0450CE"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ΔΗΜΗΤΡΙΟΣ ΚΑΜΜΕΝΟΣ: </w:t>
      </w:r>
      <w:r w:rsidRPr="001F457B">
        <w:rPr>
          <w:rFonts w:eastAsia="Times New Roman"/>
          <w:szCs w:val="24"/>
        </w:rPr>
        <w:t>Δεκτό, δεκτό.</w:t>
      </w:r>
    </w:p>
    <w:p w14:paraId="0D0450CF"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ΓΕΩΡΓΙΟΣ ΚΑΤΣΙΑΝΤΩΝΗΣ: </w:t>
      </w:r>
      <w:r w:rsidRPr="001F457B">
        <w:rPr>
          <w:rFonts w:eastAsia="Times New Roman"/>
          <w:szCs w:val="24"/>
        </w:rPr>
        <w:t>Δεκτό, δεκτό.</w:t>
      </w:r>
    </w:p>
    <w:p w14:paraId="0D0450D0" w14:textId="77777777" w:rsidR="00510C84" w:rsidRDefault="007027BA">
      <w:pPr>
        <w:spacing w:line="600" w:lineRule="auto"/>
        <w:ind w:firstLine="720"/>
        <w:jc w:val="both"/>
        <w:rPr>
          <w:rFonts w:eastAsia="Times New Roman"/>
          <w:szCs w:val="24"/>
        </w:rPr>
      </w:pPr>
      <w:r w:rsidRPr="001F457B">
        <w:rPr>
          <w:rFonts w:eastAsia="Times New Roman"/>
          <w:b/>
          <w:szCs w:val="24"/>
        </w:rPr>
        <w:t>ΠΡΟΕΔΡΕΥΩΝ (Δημήτριος Κρεμαστινός):</w:t>
      </w:r>
      <w:r w:rsidRPr="001F457B">
        <w:rPr>
          <w:rFonts w:eastAsia="Times New Roman"/>
          <w:szCs w:val="24"/>
        </w:rPr>
        <w:t xml:space="preserve"> Το ακροτελεύτιο άρθρο έγινε δεκτό κατά πλειοψηφία. </w:t>
      </w:r>
    </w:p>
    <w:p w14:paraId="0D0450D1" w14:textId="77777777" w:rsidR="00510C84" w:rsidRDefault="007027BA">
      <w:pPr>
        <w:spacing w:line="600" w:lineRule="auto"/>
        <w:ind w:firstLine="720"/>
        <w:jc w:val="both"/>
        <w:rPr>
          <w:rFonts w:eastAsia="Times New Roman"/>
          <w:szCs w:val="24"/>
        </w:rPr>
      </w:pPr>
      <w:r w:rsidRPr="001F457B">
        <w:rPr>
          <w:rFonts w:eastAsia="Times New Roman"/>
          <w:szCs w:val="24"/>
        </w:rPr>
        <w:t>Συνεπώς το νομοσχέδιο του Υπουργείου Ναυτιλίας και Νησιωτικής Πολιτικής</w:t>
      </w:r>
      <w:r>
        <w:rPr>
          <w:rFonts w:eastAsia="Times New Roman"/>
          <w:szCs w:val="24"/>
        </w:rPr>
        <w:t>:</w:t>
      </w:r>
      <w:r w:rsidRPr="001F457B">
        <w:rPr>
          <w:rFonts w:eastAsia="Times New Roman"/>
          <w:szCs w:val="24"/>
        </w:rPr>
        <w:t xml:space="preserve"> «Για την κύρωση της από 24 Ιουνίου 2016 τροποποίησης και κ</w:t>
      </w:r>
      <w:r w:rsidRPr="001F457B">
        <w:rPr>
          <w:rFonts w:eastAsia="Times New Roman"/>
          <w:szCs w:val="24"/>
        </w:rPr>
        <w:t xml:space="preserve">ωδικοποίησης σε ενιαίο κείμενο της από 13 Φεβρουαρίου 2002 Σύμβασης Παραχώρησης μεταξύ Ελληνικού Δημοσίου και της Οργανισμός Λιμένος Πειραιώς ΑΕ και άλλες διατάξεις» έγινε δεκτό επί της αρχής και επί των άρθρων. </w:t>
      </w:r>
    </w:p>
    <w:p w14:paraId="0D0450D2" w14:textId="77777777" w:rsidR="00510C84" w:rsidRDefault="007027BA">
      <w:pPr>
        <w:spacing w:line="600" w:lineRule="auto"/>
        <w:ind w:firstLine="720"/>
        <w:jc w:val="both"/>
        <w:rPr>
          <w:rFonts w:eastAsia="Times New Roman"/>
          <w:szCs w:val="24"/>
        </w:rPr>
      </w:pPr>
      <w:r w:rsidRPr="001F457B">
        <w:rPr>
          <w:rFonts w:eastAsia="Times New Roman"/>
          <w:szCs w:val="24"/>
        </w:rPr>
        <w:t>Δέχεσθε στο σημείο αυτό να ψηφίσουμε το νομ</w:t>
      </w:r>
      <w:r w:rsidRPr="001F457B">
        <w:rPr>
          <w:rFonts w:eastAsia="Times New Roman"/>
          <w:szCs w:val="24"/>
        </w:rPr>
        <w:t>οσχέδιο και στο σύνολ</w:t>
      </w:r>
      <w:r>
        <w:rPr>
          <w:rFonts w:eastAsia="Times New Roman"/>
          <w:szCs w:val="24"/>
        </w:rPr>
        <w:t>ο</w:t>
      </w:r>
      <w:r w:rsidRPr="001F457B">
        <w:rPr>
          <w:rFonts w:eastAsia="Times New Roman"/>
          <w:szCs w:val="24"/>
        </w:rPr>
        <w:t>;</w:t>
      </w:r>
    </w:p>
    <w:p w14:paraId="0D0450D3" w14:textId="77777777" w:rsidR="00510C84" w:rsidRDefault="007027BA">
      <w:pPr>
        <w:spacing w:line="600" w:lineRule="auto"/>
        <w:ind w:firstLine="720"/>
        <w:jc w:val="both"/>
        <w:rPr>
          <w:rFonts w:eastAsia="Times New Roman"/>
          <w:szCs w:val="24"/>
        </w:rPr>
      </w:pPr>
      <w:r w:rsidRPr="001F457B">
        <w:rPr>
          <w:rFonts w:eastAsia="Times New Roman"/>
          <w:b/>
          <w:szCs w:val="24"/>
        </w:rPr>
        <w:t xml:space="preserve">ΠΟΛΛΟΙ ΒΟΥΛΕΥΤΕΣ: </w:t>
      </w:r>
      <w:r w:rsidRPr="001F457B">
        <w:rPr>
          <w:rFonts w:eastAsia="Times New Roman"/>
          <w:szCs w:val="24"/>
        </w:rPr>
        <w:t xml:space="preserve">Μάλιστα, μάλιστα. </w:t>
      </w:r>
    </w:p>
    <w:p w14:paraId="0D0450D4" w14:textId="77777777" w:rsidR="00510C84" w:rsidRDefault="007027BA">
      <w:pPr>
        <w:spacing w:line="600" w:lineRule="auto"/>
        <w:ind w:firstLine="720"/>
        <w:jc w:val="both"/>
        <w:rPr>
          <w:rFonts w:eastAsia="Times New Roman" w:cs="Times New Roman"/>
          <w:szCs w:val="24"/>
        </w:rPr>
      </w:pPr>
      <w:r w:rsidRPr="001F457B">
        <w:rPr>
          <w:rFonts w:eastAsia="Times New Roman" w:cs="Times New Roman"/>
          <w:b/>
          <w:szCs w:val="24"/>
        </w:rPr>
        <w:t xml:space="preserve">ΠΡΟΕΔΡΕΥΩΝ (Δημήτριος Κρεμαστινός): </w:t>
      </w:r>
      <w:r w:rsidRPr="001F457B">
        <w:rPr>
          <w:rFonts w:eastAsia="Times New Roman" w:cs="Times New Roman"/>
          <w:szCs w:val="24"/>
        </w:rPr>
        <w:t>Ερωτάται το Σώμα: Γίνεται δεκτό το νομοσχέδιο και στο σύνολο;</w:t>
      </w:r>
    </w:p>
    <w:p w14:paraId="0D0450D5" w14:textId="77777777" w:rsidR="00510C84" w:rsidRDefault="007027BA">
      <w:pPr>
        <w:spacing w:line="600" w:lineRule="auto"/>
        <w:ind w:firstLine="720"/>
        <w:jc w:val="both"/>
        <w:rPr>
          <w:rFonts w:eastAsia="Times New Roman"/>
          <w:szCs w:val="24"/>
        </w:rPr>
      </w:pPr>
      <w:r w:rsidRPr="001F457B">
        <w:rPr>
          <w:rFonts w:eastAsia="Times New Roman"/>
          <w:b/>
          <w:szCs w:val="24"/>
        </w:rPr>
        <w:t>ΗΛΙΑΣ ΚΑΜΑΤΕΡΟΣ:</w:t>
      </w:r>
      <w:r w:rsidRPr="001F457B">
        <w:rPr>
          <w:rFonts w:eastAsia="Times New Roman"/>
          <w:szCs w:val="24"/>
        </w:rPr>
        <w:t xml:space="preserve"> Δεκτό, δεκτό.</w:t>
      </w:r>
    </w:p>
    <w:p w14:paraId="0D0450D6"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ΟΛΓΑ ΚΕΦΑΛΟΓΙΑΝΝΗ: </w:t>
      </w:r>
      <w:r w:rsidRPr="001F457B">
        <w:rPr>
          <w:rFonts w:eastAsia="Times New Roman"/>
          <w:szCs w:val="24"/>
        </w:rPr>
        <w:t>Δεκτό, δεκτό.</w:t>
      </w:r>
    </w:p>
    <w:p w14:paraId="0D0450D7"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ΝΙΚΟΛΑΟΣ ΚΟΥΖΗΛΟΣ: </w:t>
      </w:r>
      <w:r w:rsidRPr="001F457B">
        <w:rPr>
          <w:rFonts w:eastAsia="Times New Roman"/>
          <w:szCs w:val="24"/>
        </w:rPr>
        <w:t>Κατά πλειοψηφί</w:t>
      </w:r>
      <w:r w:rsidRPr="001F457B">
        <w:rPr>
          <w:rFonts w:eastAsia="Times New Roman"/>
          <w:szCs w:val="24"/>
        </w:rPr>
        <w:t xml:space="preserve">α. </w:t>
      </w:r>
    </w:p>
    <w:p w14:paraId="0D0450D8"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ΟΔΥΣΣΕΑΣ ΚΩΝΣΤΑΝΤΙΝΟΠΟΥΛΟΣ: </w:t>
      </w:r>
      <w:r w:rsidRPr="001F457B">
        <w:rPr>
          <w:rFonts w:eastAsia="Times New Roman"/>
          <w:szCs w:val="24"/>
        </w:rPr>
        <w:t>Δεκτό, δεκτό.</w:t>
      </w:r>
    </w:p>
    <w:p w14:paraId="0D0450D9"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ΔΙΑΜΑΝΤΩ ΜΑΝΩΛΑΚΟΥ: </w:t>
      </w:r>
      <w:r w:rsidRPr="001F457B">
        <w:rPr>
          <w:rFonts w:eastAsia="Times New Roman"/>
          <w:szCs w:val="24"/>
        </w:rPr>
        <w:t xml:space="preserve">Κατά πλειοψηφία. </w:t>
      </w:r>
    </w:p>
    <w:p w14:paraId="0D0450DA"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ΣΠΥΡΙΔΩΝ ΔΑΝΕΛΛΗΣ: </w:t>
      </w:r>
      <w:r w:rsidRPr="001F457B">
        <w:rPr>
          <w:rFonts w:eastAsia="Times New Roman"/>
          <w:szCs w:val="24"/>
        </w:rPr>
        <w:t>Δεκτό, δεκτό.</w:t>
      </w:r>
    </w:p>
    <w:p w14:paraId="0D0450DB"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ΔΗΜΗΤΡΙΟΣ ΚΑΜΜΕΝΟΣ: </w:t>
      </w:r>
      <w:r w:rsidRPr="001F457B">
        <w:rPr>
          <w:rFonts w:eastAsia="Times New Roman"/>
          <w:szCs w:val="24"/>
        </w:rPr>
        <w:t>Δεκτό, δεκτό.</w:t>
      </w:r>
    </w:p>
    <w:p w14:paraId="0D0450DC" w14:textId="77777777" w:rsidR="00510C84" w:rsidRDefault="007027BA">
      <w:pPr>
        <w:spacing w:line="600" w:lineRule="auto"/>
        <w:ind w:firstLine="720"/>
        <w:jc w:val="both"/>
        <w:rPr>
          <w:rFonts w:eastAsia="Times New Roman"/>
          <w:b/>
          <w:szCs w:val="24"/>
        </w:rPr>
      </w:pPr>
      <w:r w:rsidRPr="001F457B">
        <w:rPr>
          <w:rFonts w:eastAsia="Times New Roman"/>
          <w:b/>
          <w:szCs w:val="24"/>
        </w:rPr>
        <w:t xml:space="preserve">ΓΕΩΡΓΙΟΣ ΚΑΤΣΙΑΝΤΩΝΗΣ: </w:t>
      </w:r>
      <w:r w:rsidRPr="001F457B">
        <w:rPr>
          <w:rFonts w:eastAsia="Times New Roman"/>
          <w:szCs w:val="24"/>
        </w:rPr>
        <w:t>Δεκτό, δεκτό.</w:t>
      </w:r>
    </w:p>
    <w:p w14:paraId="0D0450DD" w14:textId="77777777" w:rsidR="00510C84" w:rsidRDefault="007027BA">
      <w:pPr>
        <w:spacing w:line="600" w:lineRule="auto"/>
        <w:ind w:firstLine="720"/>
        <w:jc w:val="both"/>
        <w:rPr>
          <w:rFonts w:eastAsia="Times New Roman" w:cs="Times New Roman"/>
          <w:szCs w:val="24"/>
        </w:rPr>
      </w:pPr>
      <w:r w:rsidRPr="001F457B">
        <w:rPr>
          <w:rFonts w:eastAsia="Times New Roman"/>
          <w:b/>
          <w:szCs w:val="24"/>
        </w:rPr>
        <w:t>ΠΡΟΕΔΡΕΥΩΝ (Δημήτριος Κρεμαστινός):</w:t>
      </w:r>
      <w:r w:rsidRPr="001F457B">
        <w:rPr>
          <w:rFonts w:eastAsia="Times New Roman"/>
          <w:szCs w:val="24"/>
        </w:rPr>
        <w:t xml:space="preserve"> </w:t>
      </w:r>
      <w:r w:rsidRPr="001F457B">
        <w:rPr>
          <w:rFonts w:eastAsia="Times New Roman" w:cs="Times New Roman"/>
          <w:szCs w:val="24"/>
        </w:rPr>
        <w:t>Το νομοσχέδιο έγινε δεκτό και στ</w:t>
      </w:r>
      <w:r w:rsidRPr="001F457B">
        <w:rPr>
          <w:rFonts w:eastAsia="Times New Roman" w:cs="Times New Roman"/>
          <w:szCs w:val="24"/>
        </w:rPr>
        <w:t>ο σύνολο κατά πλειοψηφία.</w:t>
      </w:r>
    </w:p>
    <w:p w14:paraId="0D0450DE" w14:textId="77777777" w:rsidR="00510C84" w:rsidRDefault="007027BA">
      <w:pPr>
        <w:spacing w:line="600" w:lineRule="auto"/>
        <w:ind w:firstLine="720"/>
        <w:jc w:val="both"/>
        <w:rPr>
          <w:rFonts w:eastAsia="Times New Roman" w:cs="Times New Roman"/>
          <w:szCs w:val="24"/>
        </w:rPr>
      </w:pPr>
      <w:r w:rsidRPr="001F457B">
        <w:rPr>
          <w:rFonts w:eastAsia="Times New Roman"/>
          <w:szCs w:val="24"/>
        </w:rPr>
        <w:t>Συνεπώς το νομοσχέδιο του Υπουργείου Ναυτιλίας και Νησιωτικής Πολιτικής</w:t>
      </w:r>
      <w:r>
        <w:rPr>
          <w:rFonts w:eastAsia="Times New Roman"/>
          <w:szCs w:val="24"/>
        </w:rPr>
        <w:t>:</w:t>
      </w:r>
      <w:r w:rsidRPr="001F457B">
        <w:rPr>
          <w:rFonts w:eastAsia="Times New Roman"/>
          <w:szCs w:val="24"/>
        </w:rPr>
        <w:t xml:space="preserve"> «Για την κύρωση της από 24 Ιουνίου 2016 τροποποίησης και κωδικοποίησης σε ενιαίο κείμενο της από 13 Φεβρουαρίου 2002 Σύμβασης Παραχώρησης μεταξύ Ελληνικού Δη</w:t>
      </w:r>
      <w:r w:rsidRPr="001F457B">
        <w:rPr>
          <w:rFonts w:eastAsia="Times New Roman"/>
          <w:szCs w:val="24"/>
        </w:rPr>
        <w:t xml:space="preserve">μοσίου και της Οργανισμός Λιμένος Πειραιώς ΑΕ και άλλες διατάξεις» </w:t>
      </w:r>
      <w:r w:rsidRPr="001F457B">
        <w:rPr>
          <w:rFonts w:eastAsia="Times New Roman" w:cs="Times New Roman"/>
          <w:szCs w:val="24"/>
        </w:rPr>
        <w:t>έγινε δεκτό</w:t>
      </w:r>
      <w:r w:rsidRPr="00A8163A">
        <w:rPr>
          <w:rFonts w:eastAsia="Times New Roman" w:cs="Times New Roman"/>
          <w:szCs w:val="24"/>
        </w:rPr>
        <w:t xml:space="preserve"> </w:t>
      </w:r>
      <w:r w:rsidRPr="001F457B">
        <w:rPr>
          <w:rFonts w:eastAsia="Times New Roman" w:cs="Times New Roman"/>
          <w:szCs w:val="24"/>
        </w:rPr>
        <w:t>κατά πλειοψηφία</w:t>
      </w:r>
      <w:r>
        <w:rPr>
          <w:rFonts w:eastAsia="Times New Roman" w:cs="Times New Roman"/>
          <w:szCs w:val="24"/>
        </w:rPr>
        <w:t>,</w:t>
      </w:r>
      <w:r w:rsidRPr="001F457B">
        <w:rPr>
          <w:rFonts w:eastAsia="Times New Roman" w:cs="Times New Roman"/>
          <w:szCs w:val="24"/>
        </w:rPr>
        <w:t xml:space="preserve"> σε μόνη συζήτηση</w:t>
      </w:r>
      <w:r>
        <w:rPr>
          <w:rFonts w:eastAsia="Times New Roman" w:cs="Times New Roman"/>
          <w:szCs w:val="24"/>
        </w:rPr>
        <w:t>,</w:t>
      </w:r>
      <w:r w:rsidRPr="001F457B">
        <w:rPr>
          <w:rFonts w:eastAsia="Times New Roman" w:cs="Times New Roman"/>
          <w:szCs w:val="24"/>
        </w:rPr>
        <w:t xml:space="preserve"> επί της αρχής, των άρθρων και του συνόλου και έχει ως εξής:</w:t>
      </w:r>
    </w:p>
    <w:p w14:paraId="0D0450DF" w14:textId="77777777" w:rsidR="00510C84" w:rsidRDefault="007027BA">
      <w:pPr>
        <w:spacing w:line="360" w:lineRule="auto"/>
        <w:ind w:firstLine="720"/>
        <w:jc w:val="center"/>
        <w:rPr>
          <w:rFonts w:eastAsia="Times New Roman" w:cs="Times New Roman"/>
          <w:szCs w:val="24"/>
        </w:rPr>
      </w:pPr>
      <w:r w:rsidRPr="001F457B">
        <w:rPr>
          <w:rFonts w:eastAsia="Times New Roman" w:cs="Times New Roman"/>
          <w:szCs w:val="24"/>
        </w:rPr>
        <w:t>(Να καταχωριστεί το κείμενο του νομοσχεδίου</w:t>
      </w:r>
      <w:r w:rsidRPr="00CF6774">
        <w:rPr>
          <w:rFonts w:eastAsia="Times New Roman" w:cs="Times New Roman"/>
          <w:szCs w:val="24"/>
        </w:rPr>
        <w:t xml:space="preserve"> </w:t>
      </w:r>
      <w:r>
        <w:rPr>
          <w:rFonts w:eastAsia="Times New Roman" w:cs="Times New Roman"/>
          <w:szCs w:val="24"/>
        </w:rPr>
        <w:t>σελ. 502α</w:t>
      </w:r>
      <w:r w:rsidRPr="001F457B">
        <w:rPr>
          <w:rFonts w:eastAsia="Times New Roman" w:cs="Times New Roman"/>
          <w:szCs w:val="24"/>
        </w:rPr>
        <w:t>)</w:t>
      </w:r>
    </w:p>
    <w:p w14:paraId="0D0450E0" w14:textId="77777777" w:rsidR="00510C84" w:rsidRDefault="007027BA">
      <w:pPr>
        <w:spacing w:line="600" w:lineRule="auto"/>
        <w:ind w:firstLine="720"/>
        <w:jc w:val="both"/>
        <w:rPr>
          <w:rFonts w:eastAsia="Times New Roman" w:cs="Times New Roman"/>
          <w:szCs w:val="24"/>
        </w:rPr>
      </w:pPr>
      <w:r w:rsidRPr="001F457B">
        <w:rPr>
          <w:rFonts w:eastAsia="Times New Roman" w:cs="Times New Roman"/>
          <w:b/>
          <w:szCs w:val="24"/>
        </w:rPr>
        <w:t xml:space="preserve">ΠΡΟΕΔΡΕΥΩΝ (Δημήτριος Κρεμαστινός): </w:t>
      </w:r>
      <w:r w:rsidRPr="001F457B">
        <w:rPr>
          <w:rFonts w:eastAsia="Times New Roman" w:cs="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0D0450E1" w14:textId="77777777" w:rsidR="00510C84" w:rsidRDefault="007027BA">
      <w:pPr>
        <w:spacing w:line="600" w:lineRule="auto"/>
        <w:ind w:firstLine="720"/>
        <w:jc w:val="both"/>
        <w:rPr>
          <w:rFonts w:eastAsia="Times New Roman" w:cs="Times New Roman"/>
          <w:szCs w:val="24"/>
        </w:rPr>
      </w:pPr>
      <w:r>
        <w:rPr>
          <w:rFonts w:eastAsia="Times New Roman" w:cs="Times New Roman"/>
          <w:b/>
          <w:szCs w:val="24"/>
        </w:rPr>
        <w:t>ΟΛΟΙ</w:t>
      </w:r>
      <w:r w:rsidRPr="001F457B">
        <w:rPr>
          <w:rFonts w:eastAsia="Times New Roman" w:cs="Times New Roman"/>
          <w:b/>
          <w:szCs w:val="24"/>
        </w:rPr>
        <w:t xml:space="preserve"> </w:t>
      </w:r>
      <w:r>
        <w:rPr>
          <w:rFonts w:eastAsia="Times New Roman" w:cs="Times New Roman"/>
          <w:b/>
          <w:szCs w:val="24"/>
        </w:rPr>
        <w:t xml:space="preserve">ΟΙ </w:t>
      </w:r>
      <w:r w:rsidRPr="001F457B">
        <w:rPr>
          <w:rFonts w:eastAsia="Times New Roman" w:cs="Times New Roman"/>
          <w:b/>
          <w:szCs w:val="24"/>
        </w:rPr>
        <w:t xml:space="preserve">ΒΟΥΛΕΥΤΕΣ: </w:t>
      </w:r>
      <w:r w:rsidRPr="001F457B">
        <w:rPr>
          <w:rFonts w:eastAsia="Times New Roman" w:cs="Times New Roman"/>
          <w:szCs w:val="24"/>
        </w:rPr>
        <w:t xml:space="preserve">Μάλιστα, μάλιστα. </w:t>
      </w:r>
    </w:p>
    <w:p w14:paraId="0D0450E2" w14:textId="77777777" w:rsidR="00510C84" w:rsidRDefault="007027BA">
      <w:pPr>
        <w:spacing w:line="600" w:lineRule="auto"/>
        <w:ind w:firstLine="720"/>
        <w:jc w:val="both"/>
        <w:rPr>
          <w:rFonts w:eastAsia="Times New Roman" w:cs="Times New Roman"/>
          <w:szCs w:val="24"/>
        </w:rPr>
      </w:pPr>
      <w:r w:rsidRPr="001F457B">
        <w:rPr>
          <w:rFonts w:eastAsia="Times New Roman" w:cs="Times New Roman"/>
          <w:b/>
          <w:szCs w:val="24"/>
        </w:rPr>
        <w:t>Π</w:t>
      </w:r>
      <w:r w:rsidRPr="001F457B">
        <w:rPr>
          <w:rFonts w:eastAsia="Times New Roman" w:cs="Times New Roman"/>
          <w:b/>
          <w:szCs w:val="24"/>
        </w:rPr>
        <w:t xml:space="preserve">ΡΟΕΔΡΕΥΩΝ (Δημήτριος Κρεμαστινός): </w:t>
      </w:r>
      <w:r>
        <w:rPr>
          <w:rFonts w:eastAsia="Times New Roman" w:cs="Times New Roman"/>
          <w:szCs w:val="24"/>
        </w:rPr>
        <w:t>Συνεπώς τ</w:t>
      </w:r>
      <w:r w:rsidRPr="001F457B">
        <w:rPr>
          <w:rFonts w:eastAsia="Times New Roman" w:cs="Times New Roman"/>
          <w:szCs w:val="24"/>
        </w:rPr>
        <w:t xml:space="preserve">ο Σώμα παρέσχε τη ζητηθείσα εξουσιοδότηση. </w:t>
      </w:r>
    </w:p>
    <w:p w14:paraId="0D0450E3" w14:textId="77777777" w:rsidR="00510C84" w:rsidRDefault="007027BA">
      <w:pPr>
        <w:spacing w:line="600" w:lineRule="auto"/>
        <w:ind w:firstLine="720"/>
        <w:jc w:val="both"/>
        <w:rPr>
          <w:rFonts w:eastAsia="Times New Roman" w:cs="Times New Roman"/>
          <w:szCs w:val="24"/>
        </w:rPr>
      </w:pPr>
      <w:r w:rsidRPr="001F457B">
        <w:rPr>
          <w:rFonts w:eastAsia="Times New Roman" w:cs="Times New Roman"/>
          <w:szCs w:val="24"/>
        </w:rPr>
        <w:t>Κ</w:t>
      </w:r>
      <w:r>
        <w:rPr>
          <w:rFonts w:eastAsia="Times New Roman" w:cs="Times New Roman"/>
          <w:szCs w:val="24"/>
        </w:rPr>
        <w:t>υρίες και κ</w:t>
      </w:r>
      <w:r w:rsidRPr="001F457B">
        <w:rPr>
          <w:rFonts w:eastAsia="Times New Roman" w:cs="Times New Roman"/>
          <w:szCs w:val="24"/>
        </w:rPr>
        <w:t>ύριοι συνάδελφοι, δέχεστε στο σημείο αυτό να λύσουμε τη συνεδρίαση;</w:t>
      </w:r>
    </w:p>
    <w:p w14:paraId="0D0450E4" w14:textId="77777777" w:rsidR="00510C84" w:rsidRDefault="007027BA">
      <w:pPr>
        <w:spacing w:line="600" w:lineRule="auto"/>
        <w:ind w:firstLine="720"/>
        <w:jc w:val="both"/>
        <w:rPr>
          <w:rFonts w:eastAsia="Times New Roman" w:cs="Times New Roman"/>
          <w:szCs w:val="24"/>
        </w:rPr>
      </w:pPr>
      <w:r w:rsidRPr="001F457B">
        <w:rPr>
          <w:rFonts w:eastAsia="Times New Roman" w:cs="Times New Roman"/>
          <w:b/>
          <w:bCs/>
          <w:szCs w:val="24"/>
        </w:rPr>
        <w:t xml:space="preserve">ΟΛΟΙ ΟΙ ΒΟΥΛΕΥΤΕΣ: </w:t>
      </w:r>
      <w:r w:rsidRPr="001F457B">
        <w:rPr>
          <w:rFonts w:eastAsia="Times New Roman" w:cs="Times New Roman"/>
          <w:szCs w:val="24"/>
        </w:rPr>
        <w:t>Μάλιστα, μάλιστα.</w:t>
      </w:r>
    </w:p>
    <w:p w14:paraId="0D0450E5" w14:textId="77777777" w:rsidR="00510C84" w:rsidRDefault="007027BA">
      <w:pPr>
        <w:spacing w:line="600" w:lineRule="auto"/>
        <w:ind w:firstLine="720"/>
        <w:jc w:val="both"/>
        <w:rPr>
          <w:rFonts w:eastAsia="Times New Roman" w:cs="Times New Roman"/>
          <w:szCs w:val="24"/>
        </w:rPr>
      </w:pPr>
      <w:r w:rsidRPr="001F457B">
        <w:rPr>
          <w:rFonts w:eastAsia="Times New Roman" w:cs="Times New Roman"/>
          <w:b/>
          <w:szCs w:val="24"/>
        </w:rPr>
        <w:t xml:space="preserve">ΠΡΟΕΔΡΕΥΩΝ (Δημήτριος Κρεμαστινός): </w:t>
      </w:r>
      <w:r w:rsidRPr="001F457B">
        <w:rPr>
          <w:rFonts w:eastAsia="Times New Roman" w:cs="Times New Roman"/>
          <w:szCs w:val="24"/>
        </w:rPr>
        <w:t>Με τη συναίνεση</w:t>
      </w:r>
      <w:r w:rsidRPr="001F457B">
        <w:rPr>
          <w:rFonts w:eastAsia="Times New Roman" w:cs="Times New Roman"/>
          <w:szCs w:val="24"/>
        </w:rPr>
        <w:t xml:space="preserve"> του Σώματος και ώρα 23.17΄ λύεται η συνεδρίαση για αύριο</w:t>
      </w:r>
      <w:r>
        <w:rPr>
          <w:rFonts w:eastAsia="Times New Roman" w:cs="Times New Roman"/>
          <w:szCs w:val="24"/>
        </w:rPr>
        <w:t>,</w:t>
      </w:r>
      <w:r w:rsidRPr="001F457B">
        <w:rPr>
          <w:rFonts w:eastAsia="Times New Roman" w:cs="Times New Roman"/>
          <w:b/>
          <w:szCs w:val="24"/>
        </w:rPr>
        <w:t xml:space="preserve"> </w:t>
      </w:r>
      <w:r w:rsidRPr="001F457B">
        <w:rPr>
          <w:rFonts w:eastAsia="Times New Roman" w:cs="Times New Roman"/>
          <w:szCs w:val="24"/>
        </w:rPr>
        <w:t>ημέρα Παρασκευή 1 Ιουλίου 2016 και ώρα 10.00΄, με αντικείμενο εργασιών του Σώματος κοινοβουλευτικό έλεγχο: α) συζήτηση επικαίρων ερωτήσεων και β) συζήτηση</w:t>
      </w:r>
      <w:r>
        <w:rPr>
          <w:rFonts w:eastAsia="Times New Roman" w:cs="Times New Roman"/>
          <w:szCs w:val="24"/>
        </w:rPr>
        <w:t xml:space="preserve"> της υπ’ αριθμόν</w:t>
      </w:r>
      <w:r w:rsidRPr="001F457B">
        <w:rPr>
          <w:rFonts w:eastAsia="Times New Roman" w:cs="Times New Roman"/>
          <w:szCs w:val="24"/>
        </w:rPr>
        <w:t xml:space="preserve"> </w:t>
      </w:r>
      <w:r>
        <w:rPr>
          <w:rFonts w:eastAsia="Times New Roman" w:cs="Times New Roman"/>
          <w:szCs w:val="24"/>
        </w:rPr>
        <w:t xml:space="preserve">27/21/26-5-2016 </w:t>
      </w:r>
      <w:r w:rsidRPr="001F457B">
        <w:rPr>
          <w:rFonts w:eastAsia="Times New Roman" w:cs="Times New Roman"/>
          <w:szCs w:val="24"/>
        </w:rPr>
        <w:t xml:space="preserve">επίκαιρης </w:t>
      </w:r>
      <w:r w:rsidRPr="001F457B">
        <w:rPr>
          <w:rFonts w:eastAsia="Times New Roman" w:cs="Times New Roman"/>
          <w:szCs w:val="24"/>
        </w:rPr>
        <w:t xml:space="preserve">επερώτησης </w:t>
      </w:r>
      <w:r>
        <w:rPr>
          <w:rFonts w:eastAsia="Times New Roman" w:cs="Times New Roman"/>
          <w:szCs w:val="24"/>
        </w:rPr>
        <w:t xml:space="preserve">των Βουλευτών </w:t>
      </w:r>
      <w:r w:rsidRPr="001F457B">
        <w:rPr>
          <w:rFonts w:eastAsia="Times New Roman" w:cs="Times New Roman"/>
          <w:szCs w:val="24"/>
        </w:rPr>
        <w:t>του Κομμουνιστικού Κόμματος Ελλάδας</w:t>
      </w:r>
      <w:r>
        <w:rPr>
          <w:rFonts w:eastAsia="Times New Roman" w:cs="Times New Roman"/>
          <w:szCs w:val="24"/>
        </w:rPr>
        <w:t>, σχετικά με</w:t>
      </w:r>
      <w:r w:rsidRPr="001F457B">
        <w:rPr>
          <w:rFonts w:eastAsia="Times New Roman" w:cs="Times New Roman"/>
          <w:szCs w:val="24"/>
        </w:rPr>
        <w:t xml:space="preserve"> οδυνηρές συνέπειες της κυβερνητικής πολιτικής στην υγεία.</w:t>
      </w:r>
    </w:p>
    <w:p w14:paraId="0D0450E6" w14:textId="77777777" w:rsidR="00510C84" w:rsidRDefault="007027BA">
      <w:pPr>
        <w:spacing w:line="600" w:lineRule="auto"/>
        <w:jc w:val="center"/>
        <w:rPr>
          <w:rFonts w:eastAsia="Times New Roman"/>
          <w:szCs w:val="24"/>
        </w:rPr>
      </w:pPr>
      <w:r>
        <w:rPr>
          <w:rFonts w:eastAsia="Times New Roman" w:cs="Times New Roman"/>
          <w:b/>
          <w:bCs/>
          <w:szCs w:val="24"/>
        </w:rPr>
        <w:t xml:space="preserve">Ο ΠΡΟΕΔΡΟΣ           </w:t>
      </w:r>
      <w:r w:rsidRPr="001F457B">
        <w:rPr>
          <w:rFonts w:eastAsia="Times New Roman" w:cs="Times New Roman"/>
          <w:b/>
          <w:bCs/>
          <w:szCs w:val="24"/>
        </w:rPr>
        <w:t xml:space="preserve">                                                            ΟΙ ΓΡΑΜΜΑΤΕΙΣ</w:t>
      </w:r>
    </w:p>
    <w:sectPr w:rsidR="00510C8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OaALTSQSLw3P0fH0Oe0Ofoo1Nrk=" w:salt="lD5LmPHwa2suGo03Qe4rl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C84"/>
    <w:rsid w:val="00510C84"/>
    <w:rsid w:val="007027BA"/>
    <w:rsid w:val="00A16E5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4832"/>
  <w15:docId w15:val="{C18FD3D9-D819-4D3C-A5D7-D27E18C6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724F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724F3"/>
    <w:rPr>
      <w:rFonts w:ascii="Segoe UI" w:hAnsi="Segoe UI" w:cs="Segoe UI"/>
      <w:sz w:val="18"/>
      <w:szCs w:val="18"/>
    </w:rPr>
  </w:style>
  <w:style w:type="paragraph" w:styleId="a4">
    <w:name w:val="Revision"/>
    <w:hidden/>
    <w:uiPriority w:val="99"/>
    <w:semiHidden/>
    <w:rsid w:val="009C09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275</MetadataID>
    <Session xmlns="641f345b-441b-4b81-9152-adc2e73ba5e1">Α´</Session>
    <Date xmlns="641f345b-441b-4b81-9152-adc2e73ba5e1">2016-06-29T21:00:00+00:00</Date>
    <Status xmlns="641f345b-441b-4b81-9152-adc2e73ba5e1">
      <Url>http://srv-sp1/praktika/Lists/Incoming_Metadata/EditForm.aspx?ID=275&amp;Source=/praktika/Recordings_Library/Forms/AllItems.aspx</Url>
      <Description>Δημοσιεύτηκε</Description>
    </Status>
    <Meeting xmlns="641f345b-441b-4b81-9152-adc2e73ba5e1">ΡΝΔ´</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AA6A36-4042-4674-BDC4-616192C141AD}">
  <ds:schemaRefs>
    <ds:schemaRef ds:uri="http://purl.org/dc/elements/1.1/"/>
    <ds:schemaRef ds:uri="http://purl.org/dc/terms/"/>
    <ds:schemaRef ds:uri="641f345b-441b-4b81-9152-adc2e73ba5e1"/>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CACE2597-8C02-4137-AF7A-11C4A04A2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23A88B-8823-44CC-BF75-826718505E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154</Pages>
  <Words>78992</Words>
  <Characters>426558</Characters>
  <Application>Microsoft Office Word</Application>
  <DocSecurity>0</DocSecurity>
  <Lines>3554</Lines>
  <Paragraphs>1009</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504541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2016-07-12T08:12:00Z</dcterms:created>
  <dcterms:modified xsi:type="dcterms:W3CDTF">2016-07-12T08:12:00Z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