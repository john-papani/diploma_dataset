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F504B8" w14:textId="77777777" w:rsidR="00B11EF4" w:rsidRPr="00B11EF4" w:rsidRDefault="00B11EF4" w:rsidP="00B11EF4">
      <w:pPr>
        <w:spacing w:after="200" w:line="360" w:lineRule="auto"/>
        <w:rPr>
          <w:ins w:id="0" w:author="Φλούδα Χριστίνα" w:date="2019-01-16T11:59:00Z"/>
          <w:rFonts w:eastAsia="Times New Roman"/>
          <w:szCs w:val="24"/>
          <w:lang w:eastAsia="en-US"/>
        </w:rPr>
      </w:pPr>
      <w:ins w:id="1" w:author="Φλούδα Χριστίνα" w:date="2019-01-16T11:59:00Z">
        <w:r w:rsidRPr="00B11EF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C2FAD5" w14:textId="77777777" w:rsidR="00B11EF4" w:rsidRPr="00B11EF4" w:rsidRDefault="00B11EF4" w:rsidP="00B11EF4">
      <w:pPr>
        <w:spacing w:after="200" w:line="360" w:lineRule="auto"/>
        <w:rPr>
          <w:ins w:id="2" w:author="Φλούδα Χριστίνα" w:date="2019-01-16T11:59:00Z"/>
          <w:rFonts w:eastAsia="Times New Roman"/>
          <w:szCs w:val="24"/>
          <w:lang w:eastAsia="en-US"/>
        </w:rPr>
      </w:pPr>
    </w:p>
    <w:p w14:paraId="591D9E1C" w14:textId="77777777" w:rsidR="00B11EF4" w:rsidRPr="00B11EF4" w:rsidRDefault="00B11EF4" w:rsidP="00B11EF4">
      <w:pPr>
        <w:spacing w:after="200" w:line="360" w:lineRule="auto"/>
        <w:rPr>
          <w:ins w:id="3" w:author="Φλούδα Χριστίνα" w:date="2019-01-16T11:59:00Z"/>
          <w:rFonts w:eastAsia="Times New Roman"/>
          <w:szCs w:val="24"/>
          <w:lang w:eastAsia="en-US"/>
        </w:rPr>
      </w:pPr>
      <w:ins w:id="4" w:author="Φλούδα Χριστίνα" w:date="2019-01-16T11:59:00Z">
        <w:r w:rsidRPr="00B11EF4">
          <w:rPr>
            <w:rFonts w:eastAsia="Times New Roman"/>
            <w:szCs w:val="24"/>
            <w:lang w:eastAsia="en-US"/>
          </w:rPr>
          <w:t>ΠΙΝΑΚΑΣ ΠΕΡΙΕΧΟΜΕΝΩΝ</w:t>
        </w:r>
      </w:ins>
    </w:p>
    <w:p w14:paraId="6047851E" w14:textId="77777777" w:rsidR="00B11EF4" w:rsidRPr="00B11EF4" w:rsidRDefault="00B11EF4" w:rsidP="00B11EF4">
      <w:pPr>
        <w:spacing w:after="200" w:line="360" w:lineRule="auto"/>
        <w:rPr>
          <w:ins w:id="5" w:author="Φλούδα Χριστίνα" w:date="2019-01-16T11:59:00Z"/>
          <w:rFonts w:eastAsia="Times New Roman"/>
          <w:szCs w:val="24"/>
          <w:lang w:eastAsia="en-US"/>
        </w:rPr>
      </w:pPr>
      <w:ins w:id="6" w:author="Φλούδα Χριστίνα" w:date="2019-01-16T11:59:00Z">
        <w:r w:rsidRPr="00B11EF4">
          <w:rPr>
            <w:rFonts w:eastAsia="Times New Roman"/>
            <w:szCs w:val="24"/>
            <w:lang w:eastAsia="en-US"/>
          </w:rPr>
          <w:t xml:space="preserve">ΙΖ’ ΠΕΡΙΟΔΟΣ </w:t>
        </w:r>
      </w:ins>
    </w:p>
    <w:p w14:paraId="32CAADC9" w14:textId="77777777" w:rsidR="00B11EF4" w:rsidRPr="00B11EF4" w:rsidRDefault="00B11EF4" w:rsidP="00B11EF4">
      <w:pPr>
        <w:spacing w:after="200" w:line="360" w:lineRule="auto"/>
        <w:rPr>
          <w:ins w:id="7" w:author="Φλούδα Χριστίνα" w:date="2019-01-16T11:59:00Z"/>
          <w:rFonts w:eastAsia="Times New Roman"/>
          <w:szCs w:val="24"/>
          <w:lang w:eastAsia="en-US"/>
        </w:rPr>
      </w:pPr>
      <w:ins w:id="8" w:author="Φλούδα Χριστίνα" w:date="2019-01-16T11:59:00Z">
        <w:r w:rsidRPr="00B11EF4">
          <w:rPr>
            <w:rFonts w:eastAsia="Times New Roman"/>
            <w:szCs w:val="24"/>
            <w:lang w:eastAsia="en-US"/>
          </w:rPr>
          <w:t>ΠΡΟΕΔΡΕΥΟΜΕΝΗΣ ΚΟΙΝΟΒΟΥΛΕΥΤΙΚΗΣ ΔΗΜΟΚΡΑΤΙΑΣ</w:t>
        </w:r>
      </w:ins>
    </w:p>
    <w:p w14:paraId="2479C25A" w14:textId="77777777" w:rsidR="00B11EF4" w:rsidRPr="00B11EF4" w:rsidRDefault="00B11EF4" w:rsidP="00B11EF4">
      <w:pPr>
        <w:spacing w:after="200" w:line="360" w:lineRule="auto"/>
        <w:rPr>
          <w:ins w:id="9" w:author="Φλούδα Χριστίνα" w:date="2019-01-16T11:59:00Z"/>
          <w:rFonts w:eastAsia="Times New Roman"/>
          <w:szCs w:val="24"/>
          <w:lang w:eastAsia="en-US"/>
        </w:rPr>
      </w:pPr>
      <w:ins w:id="10" w:author="Φλούδα Χριστίνα" w:date="2019-01-16T11:59:00Z">
        <w:r w:rsidRPr="00B11EF4">
          <w:rPr>
            <w:rFonts w:eastAsia="Times New Roman"/>
            <w:szCs w:val="24"/>
            <w:lang w:eastAsia="en-US"/>
          </w:rPr>
          <w:t>ΣΥΝΟΔΟΣ Δ΄</w:t>
        </w:r>
      </w:ins>
    </w:p>
    <w:p w14:paraId="6E21B15D" w14:textId="77777777" w:rsidR="00B11EF4" w:rsidRPr="00B11EF4" w:rsidRDefault="00B11EF4" w:rsidP="00B11EF4">
      <w:pPr>
        <w:spacing w:after="200" w:line="360" w:lineRule="auto"/>
        <w:rPr>
          <w:ins w:id="11" w:author="Φλούδα Χριστίνα" w:date="2019-01-16T11:59:00Z"/>
          <w:rFonts w:eastAsia="Times New Roman"/>
          <w:szCs w:val="24"/>
          <w:lang w:eastAsia="en-US"/>
        </w:rPr>
      </w:pPr>
    </w:p>
    <w:p w14:paraId="1D9E1F3E" w14:textId="77777777" w:rsidR="00B11EF4" w:rsidRPr="00B11EF4" w:rsidRDefault="00B11EF4" w:rsidP="00B11EF4">
      <w:pPr>
        <w:spacing w:after="200" w:line="360" w:lineRule="auto"/>
        <w:rPr>
          <w:ins w:id="12" w:author="Φλούδα Χριστίνα" w:date="2019-01-16T11:59:00Z"/>
          <w:rFonts w:eastAsia="Times New Roman"/>
          <w:szCs w:val="24"/>
          <w:lang w:eastAsia="en-US"/>
        </w:rPr>
      </w:pPr>
      <w:ins w:id="13" w:author="Φλούδα Χριστίνα" w:date="2019-01-16T11:59:00Z">
        <w:r w:rsidRPr="00B11EF4">
          <w:rPr>
            <w:rFonts w:eastAsia="Times New Roman"/>
            <w:szCs w:val="24"/>
            <w:lang w:eastAsia="en-US"/>
          </w:rPr>
          <w:t>ΣΥΝΕΔΡΙΑΣΗ ΝΒ΄</w:t>
        </w:r>
      </w:ins>
    </w:p>
    <w:p w14:paraId="56215B13" w14:textId="77777777" w:rsidR="00B11EF4" w:rsidRPr="00B11EF4" w:rsidRDefault="00B11EF4" w:rsidP="00B11EF4">
      <w:pPr>
        <w:spacing w:after="200" w:line="360" w:lineRule="auto"/>
        <w:rPr>
          <w:ins w:id="14" w:author="Φλούδα Χριστίνα" w:date="2019-01-16T11:59:00Z"/>
          <w:rFonts w:eastAsia="Times New Roman"/>
          <w:szCs w:val="24"/>
          <w:lang w:eastAsia="en-US"/>
        </w:rPr>
      </w:pPr>
      <w:ins w:id="15" w:author="Φλούδα Χριστίνα" w:date="2019-01-16T11:59:00Z">
        <w:r w:rsidRPr="00B11EF4">
          <w:rPr>
            <w:rFonts w:eastAsia="Times New Roman"/>
            <w:szCs w:val="24"/>
            <w:lang w:eastAsia="en-US"/>
          </w:rPr>
          <w:t>Πέμπτη  10 Ιανουαρίου 2019</w:t>
        </w:r>
      </w:ins>
    </w:p>
    <w:p w14:paraId="58AFC1AA" w14:textId="77777777" w:rsidR="00B11EF4" w:rsidRPr="00B11EF4" w:rsidRDefault="00B11EF4" w:rsidP="00B11EF4">
      <w:pPr>
        <w:spacing w:after="200" w:line="360" w:lineRule="auto"/>
        <w:rPr>
          <w:ins w:id="16" w:author="Φλούδα Χριστίνα" w:date="2019-01-16T11:59:00Z"/>
          <w:rFonts w:eastAsia="Times New Roman"/>
          <w:szCs w:val="24"/>
          <w:lang w:eastAsia="en-US"/>
        </w:rPr>
      </w:pPr>
    </w:p>
    <w:p w14:paraId="69A587D3" w14:textId="77777777" w:rsidR="00B11EF4" w:rsidRPr="00B11EF4" w:rsidRDefault="00B11EF4" w:rsidP="00B11EF4">
      <w:pPr>
        <w:spacing w:after="200" w:line="360" w:lineRule="auto"/>
        <w:rPr>
          <w:ins w:id="17" w:author="Φλούδα Χριστίνα" w:date="2019-01-16T11:59:00Z"/>
          <w:rFonts w:eastAsia="Times New Roman"/>
          <w:szCs w:val="24"/>
          <w:lang w:eastAsia="en-US"/>
        </w:rPr>
      </w:pPr>
      <w:ins w:id="18" w:author="Φλούδα Χριστίνα" w:date="2019-01-16T11:59:00Z">
        <w:r w:rsidRPr="00B11EF4">
          <w:rPr>
            <w:rFonts w:eastAsia="Times New Roman"/>
            <w:szCs w:val="24"/>
            <w:lang w:eastAsia="en-US"/>
          </w:rPr>
          <w:t>ΘΕΜΑΤΑ</w:t>
        </w:r>
      </w:ins>
    </w:p>
    <w:p w14:paraId="0E58872B" w14:textId="77777777" w:rsidR="00B11EF4" w:rsidRPr="00B11EF4" w:rsidRDefault="00B11EF4" w:rsidP="00B11EF4">
      <w:pPr>
        <w:spacing w:after="200" w:line="360" w:lineRule="auto"/>
        <w:rPr>
          <w:ins w:id="19" w:author="Φλούδα Χριστίνα" w:date="2019-01-16T11:59:00Z"/>
          <w:rFonts w:eastAsia="Times New Roman"/>
          <w:szCs w:val="24"/>
          <w:lang w:eastAsia="en-US"/>
        </w:rPr>
      </w:pPr>
      <w:ins w:id="20" w:author="Φλούδα Χριστίνα" w:date="2019-01-16T11:59:00Z">
        <w:r w:rsidRPr="00B11EF4">
          <w:rPr>
            <w:rFonts w:eastAsia="Times New Roman"/>
            <w:szCs w:val="24"/>
            <w:lang w:eastAsia="en-US"/>
          </w:rPr>
          <w:t xml:space="preserve"> </w:t>
        </w:r>
        <w:r w:rsidRPr="00B11EF4">
          <w:rPr>
            <w:rFonts w:eastAsia="Times New Roman"/>
            <w:szCs w:val="24"/>
            <w:lang w:eastAsia="en-US"/>
          </w:rPr>
          <w:br/>
          <w:t xml:space="preserve">Α. ΕΙΔΙΚΑ ΘΕΜΑΤΑ </w:t>
        </w:r>
        <w:r w:rsidRPr="00B11EF4">
          <w:rPr>
            <w:rFonts w:eastAsia="Times New Roman"/>
            <w:szCs w:val="24"/>
            <w:lang w:eastAsia="en-US"/>
          </w:rPr>
          <w:br/>
          <w:t xml:space="preserve">1. Ανακοινώνεται ότι τη συνεδρίαση παρακολουθούν μαθητές από το 1ο ΕΠΑΛ Καματερού, σελ. </w:t>
        </w:r>
        <w:r w:rsidRPr="00B11EF4">
          <w:rPr>
            <w:rFonts w:eastAsia="Times New Roman"/>
            <w:szCs w:val="24"/>
            <w:lang w:eastAsia="en-US"/>
          </w:rPr>
          <w:br/>
          <w:t xml:space="preserve">2. Επί διαδικαστικού θέματος, σελ. </w:t>
        </w:r>
        <w:r w:rsidRPr="00B11EF4">
          <w:rPr>
            <w:rFonts w:eastAsia="Times New Roman"/>
            <w:szCs w:val="24"/>
            <w:lang w:eastAsia="en-US"/>
          </w:rPr>
          <w:br/>
          <w:t xml:space="preserve"> </w:t>
        </w:r>
        <w:r w:rsidRPr="00B11EF4">
          <w:rPr>
            <w:rFonts w:eastAsia="Times New Roman"/>
            <w:szCs w:val="24"/>
            <w:lang w:eastAsia="en-US"/>
          </w:rPr>
          <w:br/>
          <w:t xml:space="preserve">Β. ΚΟΙΝΟΒΟΥΛΕΥΤΙΚΟΣ ΕΛΕΓΧΟΣ </w:t>
        </w:r>
        <w:r w:rsidRPr="00B11EF4">
          <w:rPr>
            <w:rFonts w:eastAsia="Times New Roman"/>
            <w:szCs w:val="24"/>
            <w:lang w:eastAsia="en-US"/>
          </w:rPr>
          <w:br/>
          <w:t xml:space="preserve">1. Ανακοίνωση του δελτίου επικαίρων ερωτήσεων της Παρασκευής 11 Ιανουαρίου 2019, σελ. </w:t>
        </w:r>
        <w:r w:rsidRPr="00B11EF4">
          <w:rPr>
            <w:rFonts w:eastAsia="Times New Roman"/>
            <w:szCs w:val="24"/>
            <w:lang w:eastAsia="en-US"/>
          </w:rPr>
          <w:br/>
          <w:t>2. Συζήτηση επικαίρων ερωτήσεων:</w:t>
        </w:r>
        <w:r w:rsidRPr="00B11EF4">
          <w:rPr>
            <w:rFonts w:eastAsia="Times New Roman"/>
            <w:szCs w:val="24"/>
            <w:lang w:eastAsia="en-US"/>
          </w:rPr>
          <w:br/>
          <w:t>α) Προς τον Υπουργό Αγροτικής Ανάπτυξης και Τροφίμων:</w:t>
        </w:r>
        <w:r w:rsidRPr="00B11EF4">
          <w:rPr>
            <w:rFonts w:eastAsia="Times New Roman"/>
            <w:szCs w:val="24"/>
            <w:lang w:eastAsia="en-US"/>
          </w:rPr>
          <w:br/>
          <w:t xml:space="preserve">i. με θέμα: "Απαγόρευση της αλιείας σε πάνω από το 75% των αλιέων </w:t>
        </w:r>
        <w:proofErr w:type="spellStart"/>
        <w:r w:rsidRPr="00B11EF4">
          <w:rPr>
            <w:rFonts w:eastAsia="Times New Roman"/>
            <w:szCs w:val="24"/>
            <w:lang w:eastAsia="en-US"/>
          </w:rPr>
          <w:t>βιντζότρατας</w:t>
        </w:r>
        <w:proofErr w:type="spellEnd"/>
        <w:r w:rsidRPr="00B11EF4">
          <w:rPr>
            <w:rFonts w:eastAsia="Times New Roman"/>
            <w:szCs w:val="24"/>
            <w:lang w:eastAsia="en-US"/>
          </w:rPr>
          <w:t xml:space="preserve">", σελ. </w:t>
        </w:r>
        <w:r w:rsidRPr="00B11EF4">
          <w:rPr>
            <w:rFonts w:eastAsia="Times New Roman"/>
            <w:szCs w:val="24"/>
            <w:lang w:eastAsia="en-US"/>
          </w:rPr>
          <w:br/>
        </w:r>
        <w:proofErr w:type="spellStart"/>
        <w:r w:rsidRPr="00B11EF4">
          <w:rPr>
            <w:rFonts w:eastAsia="Times New Roman"/>
            <w:szCs w:val="24"/>
            <w:lang w:eastAsia="en-US"/>
          </w:rPr>
          <w:t>ii</w:t>
        </w:r>
        <w:proofErr w:type="spellEnd"/>
        <w:r w:rsidRPr="00B11EF4">
          <w:rPr>
            <w:rFonts w:eastAsia="Times New Roman"/>
            <w:szCs w:val="24"/>
            <w:lang w:eastAsia="en-US"/>
          </w:rPr>
          <w:t xml:space="preserve">. με θέμα: "Κενό γράμμα οι υποσχέσεις για τις αποζημιώσεις των αγροτών του Νομού  Έβρου", σελ. </w:t>
        </w:r>
        <w:r w:rsidRPr="00B11EF4">
          <w:rPr>
            <w:rFonts w:eastAsia="Times New Roman"/>
            <w:szCs w:val="24"/>
            <w:lang w:eastAsia="en-US"/>
          </w:rPr>
          <w:br/>
          <w:t xml:space="preserve">β) Προς την Υπουργό Εργασίας, Κοινωνικής Ασφάλισης και Κοινωνικής Αλληλεγγύης, με θέμα: "Το Γηροκομείο Αθηνών βρίσκεται σε οριακή κατάσταση", σελ. </w:t>
        </w:r>
        <w:r w:rsidRPr="00B11EF4">
          <w:rPr>
            <w:rFonts w:eastAsia="Times New Roman"/>
            <w:szCs w:val="24"/>
            <w:lang w:eastAsia="en-US"/>
          </w:rPr>
          <w:br/>
          <w:t xml:space="preserve"> </w:t>
        </w:r>
        <w:r w:rsidRPr="00B11EF4">
          <w:rPr>
            <w:rFonts w:eastAsia="Times New Roman"/>
            <w:szCs w:val="24"/>
            <w:lang w:eastAsia="en-US"/>
          </w:rPr>
          <w:br/>
        </w:r>
      </w:ins>
    </w:p>
    <w:p w14:paraId="7546241B" w14:textId="77777777" w:rsidR="00B11EF4" w:rsidRPr="00B11EF4" w:rsidRDefault="00B11EF4" w:rsidP="00B11EF4">
      <w:pPr>
        <w:spacing w:after="200" w:line="360" w:lineRule="auto"/>
        <w:rPr>
          <w:ins w:id="21" w:author="Φλούδα Χριστίνα" w:date="2019-01-16T11:59:00Z"/>
          <w:rFonts w:eastAsia="Times New Roman"/>
          <w:szCs w:val="24"/>
          <w:lang w:eastAsia="en-US"/>
        </w:rPr>
      </w:pPr>
      <w:ins w:id="22" w:author="Φλούδα Χριστίνα" w:date="2019-01-16T11:59:00Z">
        <w:r w:rsidRPr="00B11EF4">
          <w:rPr>
            <w:rFonts w:eastAsia="Times New Roman"/>
            <w:szCs w:val="24"/>
            <w:lang w:eastAsia="en-US"/>
          </w:rPr>
          <w:t xml:space="preserve">ΠΡΟΕΔΡΕΥΩΝ </w:t>
        </w:r>
      </w:ins>
    </w:p>
    <w:p w14:paraId="1EE41573" w14:textId="77777777" w:rsidR="00B11EF4" w:rsidRPr="00B11EF4" w:rsidRDefault="00B11EF4" w:rsidP="00B11EF4">
      <w:pPr>
        <w:spacing w:after="200" w:line="360" w:lineRule="auto"/>
        <w:rPr>
          <w:ins w:id="23" w:author="Φλούδα Χριστίνα" w:date="2019-01-16T11:59:00Z"/>
          <w:rFonts w:eastAsia="Times New Roman"/>
          <w:szCs w:val="24"/>
          <w:lang w:eastAsia="en-US"/>
        </w:rPr>
      </w:pPr>
      <w:ins w:id="24" w:author="Φλούδα Χριστίνα" w:date="2019-01-16T11:59:00Z">
        <w:r w:rsidRPr="00B11EF4">
          <w:rPr>
            <w:rFonts w:eastAsia="Times New Roman"/>
            <w:szCs w:val="24"/>
            <w:lang w:eastAsia="en-US"/>
          </w:rPr>
          <w:t>ΚΑΚΛΑΜΑΝΗΣ Ν., σελ.</w:t>
        </w:r>
      </w:ins>
    </w:p>
    <w:p w14:paraId="2F179726" w14:textId="77777777" w:rsidR="00B11EF4" w:rsidRPr="00B11EF4" w:rsidRDefault="00B11EF4" w:rsidP="00B11EF4">
      <w:pPr>
        <w:spacing w:after="200" w:line="360" w:lineRule="auto"/>
        <w:rPr>
          <w:ins w:id="25" w:author="Φλούδα Χριστίνα" w:date="2019-01-16T11:59:00Z"/>
          <w:rFonts w:eastAsia="Times New Roman"/>
          <w:szCs w:val="24"/>
          <w:lang w:eastAsia="en-US"/>
        </w:rPr>
      </w:pPr>
    </w:p>
    <w:p w14:paraId="370E5363" w14:textId="77777777" w:rsidR="00B11EF4" w:rsidRPr="00B11EF4" w:rsidRDefault="00B11EF4" w:rsidP="00B11EF4">
      <w:pPr>
        <w:spacing w:after="200" w:line="360" w:lineRule="auto"/>
        <w:rPr>
          <w:ins w:id="26" w:author="Φλούδα Χριστίνα" w:date="2019-01-16T11:59:00Z"/>
          <w:rFonts w:eastAsia="Times New Roman"/>
          <w:szCs w:val="24"/>
          <w:lang w:eastAsia="en-US"/>
        </w:rPr>
      </w:pPr>
      <w:ins w:id="27" w:author="Φλούδα Χριστίνα" w:date="2019-01-16T11:59:00Z">
        <w:r w:rsidRPr="00B11EF4">
          <w:rPr>
            <w:rFonts w:eastAsia="Times New Roman"/>
            <w:szCs w:val="24"/>
            <w:lang w:eastAsia="en-US"/>
          </w:rPr>
          <w:t>ΟΜΙΛΗΤΕΣ</w:t>
        </w:r>
      </w:ins>
    </w:p>
    <w:p w14:paraId="0BFF51E2" w14:textId="3BA1DADA" w:rsidR="00B11EF4" w:rsidRDefault="00B11EF4" w:rsidP="00B11EF4">
      <w:pPr>
        <w:spacing w:line="600" w:lineRule="auto"/>
        <w:ind w:firstLine="720"/>
        <w:contextualSpacing/>
        <w:jc w:val="center"/>
        <w:rPr>
          <w:ins w:id="28" w:author="Φλούδα Χριστίνα" w:date="2019-01-16T11:58:00Z"/>
          <w:rFonts w:eastAsia="Times New Roman"/>
          <w:szCs w:val="24"/>
        </w:rPr>
      </w:pPr>
      <w:ins w:id="29" w:author="Φλούδα Χριστίνα" w:date="2019-01-16T11:59:00Z">
        <w:r w:rsidRPr="00B11EF4">
          <w:rPr>
            <w:rFonts w:eastAsia="Times New Roman"/>
            <w:szCs w:val="24"/>
            <w:lang w:eastAsia="en-US"/>
          </w:rPr>
          <w:br/>
          <w:t>Α. Επί διαδικαστικού θέματος:</w:t>
        </w:r>
        <w:r w:rsidRPr="00B11EF4">
          <w:rPr>
            <w:rFonts w:eastAsia="Times New Roman"/>
            <w:szCs w:val="24"/>
            <w:lang w:eastAsia="en-US"/>
          </w:rPr>
          <w:br/>
          <w:t>ΚΑΚΛΑΜΑΝΗΣ Ν. , σελ.</w:t>
        </w:r>
        <w:r w:rsidRPr="00B11EF4">
          <w:rPr>
            <w:rFonts w:eastAsia="Times New Roman"/>
            <w:szCs w:val="24"/>
            <w:lang w:eastAsia="en-US"/>
          </w:rPr>
          <w:br/>
        </w:r>
        <w:r w:rsidRPr="00B11EF4">
          <w:rPr>
            <w:rFonts w:eastAsia="Times New Roman"/>
            <w:szCs w:val="24"/>
            <w:lang w:eastAsia="en-US"/>
          </w:rPr>
          <w:br/>
          <w:t>Β. Επί των επικαίρων ερωτήσεων:</w:t>
        </w:r>
        <w:r w:rsidRPr="00B11EF4">
          <w:rPr>
            <w:rFonts w:eastAsia="Times New Roman"/>
            <w:szCs w:val="24"/>
            <w:lang w:eastAsia="en-US"/>
          </w:rPr>
          <w:br/>
          <w:t>ΑΡΑΧΩΒΙΤΗΣ Σ. , σελ.</w:t>
        </w:r>
        <w:r w:rsidRPr="00B11EF4">
          <w:rPr>
            <w:rFonts w:eastAsia="Times New Roman"/>
            <w:szCs w:val="24"/>
            <w:lang w:eastAsia="en-US"/>
          </w:rPr>
          <w:br/>
          <w:t>ΔΗΜΟΣΧΑΚΗΣ Α. , σελ.</w:t>
        </w:r>
        <w:r w:rsidRPr="00B11EF4">
          <w:rPr>
            <w:rFonts w:eastAsia="Times New Roman"/>
            <w:szCs w:val="24"/>
            <w:lang w:eastAsia="en-US"/>
          </w:rPr>
          <w:br/>
          <w:t>ΚΡΕΜΑΣΤΙΝΟΣ Δ. , σελ.</w:t>
        </w:r>
        <w:r w:rsidRPr="00B11EF4">
          <w:rPr>
            <w:rFonts w:eastAsia="Times New Roman"/>
            <w:szCs w:val="24"/>
            <w:lang w:eastAsia="en-US"/>
          </w:rPr>
          <w:br/>
          <w:t>ΛΥΚΟΥΔΗΣ Σ. , σελ.</w:t>
        </w:r>
        <w:r w:rsidRPr="00B11EF4">
          <w:rPr>
            <w:rFonts w:eastAsia="Times New Roman"/>
            <w:szCs w:val="24"/>
            <w:lang w:eastAsia="en-US"/>
          </w:rPr>
          <w:br/>
          <w:t>ΦΩΤΙΟΥ Θ. , σελ.</w:t>
        </w:r>
        <w:r w:rsidRPr="00B11EF4">
          <w:rPr>
            <w:rFonts w:eastAsia="Times New Roman"/>
            <w:szCs w:val="24"/>
            <w:lang w:eastAsia="en-US"/>
          </w:rPr>
          <w:br/>
        </w:r>
        <w:r w:rsidRPr="00B11EF4">
          <w:rPr>
            <w:rFonts w:eastAsia="Times New Roman"/>
            <w:szCs w:val="24"/>
            <w:lang w:eastAsia="en-US"/>
          </w:rPr>
          <w:br/>
          <w:t>Γ. ΠΑΡΕΜΒΑΣΕΙΣ:</w:t>
        </w:r>
        <w:r w:rsidRPr="00B11EF4">
          <w:rPr>
            <w:rFonts w:eastAsia="Times New Roman"/>
            <w:szCs w:val="24"/>
            <w:lang w:eastAsia="en-US"/>
          </w:rPr>
          <w:br/>
          <w:t>ΔΑΒΑΚΗΣ Α. , σελ.</w:t>
        </w:r>
        <w:r w:rsidRPr="00B11EF4">
          <w:rPr>
            <w:rFonts w:eastAsia="Times New Roman"/>
            <w:szCs w:val="24"/>
            <w:lang w:eastAsia="en-US"/>
          </w:rPr>
          <w:br/>
        </w:r>
      </w:ins>
    </w:p>
    <w:p w14:paraId="06FB2003" w14:textId="64C245DE" w:rsidR="000624D7" w:rsidRDefault="00B11EF4">
      <w:pPr>
        <w:spacing w:line="600" w:lineRule="auto"/>
        <w:ind w:firstLine="720"/>
        <w:contextualSpacing/>
        <w:jc w:val="center"/>
        <w:rPr>
          <w:rFonts w:eastAsia="Times New Roman"/>
          <w:szCs w:val="24"/>
        </w:rPr>
      </w:pPr>
      <w:bookmarkStart w:id="30" w:name="_GoBack"/>
      <w:bookmarkEnd w:id="30"/>
      <w:r>
        <w:rPr>
          <w:rFonts w:eastAsia="Times New Roman"/>
          <w:szCs w:val="24"/>
        </w:rPr>
        <w:t>ΠΡΑΚΤΙΚΑ ΒΟΥΛΗΣ</w:t>
      </w:r>
    </w:p>
    <w:p w14:paraId="06FB2004" w14:textId="77777777" w:rsidR="000624D7" w:rsidRDefault="00B11EF4">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Ζ΄ ΠΕΡΙΟΔΟΣ</w:t>
      </w:r>
    </w:p>
    <w:p w14:paraId="06FB2005" w14:textId="77777777" w:rsidR="000624D7" w:rsidRDefault="00B11EF4">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06FB2006" w14:textId="77777777" w:rsidR="000624D7" w:rsidRDefault="00B11EF4">
      <w:pPr>
        <w:spacing w:line="600" w:lineRule="auto"/>
        <w:ind w:firstLine="720"/>
        <w:contextualSpacing/>
        <w:jc w:val="center"/>
        <w:rPr>
          <w:rFonts w:eastAsia="Times New Roman"/>
          <w:szCs w:val="24"/>
        </w:rPr>
      </w:pPr>
      <w:r>
        <w:rPr>
          <w:rFonts w:eastAsia="Times New Roman"/>
          <w:szCs w:val="24"/>
        </w:rPr>
        <w:t>ΣΥΝΟΔΟΣ Δ΄</w:t>
      </w:r>
    </w:p>
    <w:p w14:paraId="06FB2007" w14:textId="77777777" w:rsidR="000624D7" w:rsidRDefault="00B11EF4">
      <w:pPr>
        <w:spacing w:line="600" w:lineRule="auto"/>
        <w:ind w:firstLine="720"/>
        <w:contextualSpacing/>
        <w:jc w:val="center"/>
        <w:rPr>
          <w:rFonts w:eastAsia="Times New Roman"/>
          <w:szCs w:val="24"/>
        </w:rPr>
      </w:pPr>
      <w:r>
        <w:rPr>
          <w:rFonts w:eastAsia="Times New Roman"/>
          <w:szCs w:val="24"/>
        </w:rPr>
        <w:t>ΣΥΝΕΔΡΙΑΣΗ ΝΒ΄</w:t>
      </w:r>
    </w:p>
    <w:p w14:paraId="06FB2008" w14:textId="77777777" w:rsidR="000624D7" w:rsidRDefault="00B11EF4">
      <w:pPr>
        <w:spacing w:line="600" w:lineRule="auto"/>
        <w:ind w:firstLine="720"/>
        <w:contextualSpacing/>
        <w:jc w:val="center"/>
        <w:rPr>
          <w:rFonts w:eastAsia="Times New Roman"/>
          <w:szCs w:val="24"/>
        </w:rPr>
      </w:pPr>
      <w:r>
        <w:rPr>
          <w:rFonts w:eastAsia="Times New Roman"/>
          <w:szCs w:val="24"/>
        </w:rPr>
        <w:t>Πέμπτη 10 Ιανουαρίου 2019</w:t>
      </w:r>
    </w:p>
    <w:p w14:paraId="06FB2009" w14:textId="77777777" w:rsidR="000624D7" w:rsidRDefault="00B11EF4">
      <w:pPr>
        <w:spacing w:line="600" w:lineRule="auto"/>
        <w:ind w:firstLine="720"/>
        <w:contextualSpacing/>
        <w:jc w:val="both"/>
        <w:rPr>
          <w:rFonts w:eastAsia="Times New Roman"/>
          <w:szCs w:val="24"/>
        </w:rPr>
      </w:pPr>
      <w:r>
        <w:rPr>
          <w:rFonts w:eastAsia="Times New Roman"/>
          <w:szCs w:val="24"/>
        </w:rPr>
        <w:t xml:space="preserve">Αθήνα, σήμερα στις 10 Ιανουαρίου 2019, ημέρα Πέμπτη και ώρα 9.35΄, συνήλθε στην Αίθουσα των συνεδριάσεων του Βουλευτηρίου η Βουλή </w:t>
      </w:r>
      <w:r>
        <w:rPr>
          <w:rFonts w:eastAsia="Times New Roman"/>
          <w:szCs w:val="24"/>
        </w:rPr>
        <w:t>σε</w:t>
      </w:r>
      <w:r w:rsidRPr="001A2EBC">
        <w:rPr>
          <w:rFonts w:eastAsia="Times New Roman"/>
          <w:szCs w:val="24"/>
        </w:rPr>
        <w:t xml:space="preserve"> </w:t>
      </w:r>
      <w:r>
        <w:rPr>
          <w:rFonts w:eastAsia="Times New Roman"/>
          <w:szCs w:val="24"/>
        </w:rPr>
        <w:t xml:space="preserve">ολομέλεια για να συνεδριάσει υπό την προεδρία του Δ΄ Αντιπροέδρου αυτής κ. </w:t>
      </w:r>
      <w:r w:rsidRPr="00613BB5">
        <w:rPr>
          <w:rFonts w:eastAsia="Times New Roman"/>
          <w:b/>
          <w:szCs w:val="24"/>
        </w:rPr>
        <w:t>ΝΙΚΗΤΑ ΚΑΚΛΑΜΑΝΗ</w:t>
      </w:r>
      <w:r>
        <w:rPr>
          <w:rFonts w:eastAsia="Times New Roman"/>
          <w:szCs w:val="24"/>
        </w:rPr>
        <w:t>.</w:t>
      </w:r>
    </w:p>
    <w:p w14:paraId="06FB200A" w14:textId="77777777" w:rsidR="000624D7" w:rsidRDefault="00B11EF4">
      <w:pPr>
        <w:spacing w:line="600" w:lineRule="auto"/>
        <w:ind w:firstLine="720"/>
        <w:contextualSpacing/>
        <w:jc w:val="both"/>
        <w:rPr>
          <w:rFonts w:eastAsia="Times New Roman"/>
          <w:szCs w:val="24"/>
        </w:rPr>
      </w:pPr>
      <w:r w:rsidRPr="007C245A">
        <w:rPr>
          <w:rFonts w:eastAsia="Times New Roman"/>
          <w:b/>
          <w:szCs w:val="24"/>
        </w:rPr>
        <w:t>ΠΡΟΕΔΡΕΥΩΝ (Νικήτας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14:paraId="06FB200B" w14:textId="77777777" w:rsidR="000624D7" w:rsidRDefault="00B11EF4">
      <w:pPr>
        <w:tabs>
          <w:tab w:val="left" w:pos="2940"/>
        </w:tabs>
        <w:spacing w:line="600" w:lineRule="auto"/>
        <w:ind w:firstLine="720"/>
        <w:contextualSpacing/>
        <w:jc w:val="both"/>
        <w:rPr>
          <w:rFonts w:eastAsia="Times New Roman" w:cs="Times New Roman"/>
          <w:szCs w:val="24"/>
        </w:rPr>
      </w:pPr>
      <w:r>
        <w:rPr>
          <w:rFonts w:eastAsia="Times New Roman" w:cs="Times New Roman"/>
          <w:szCs w:val="24"/>
        </w:rPr>
        <w:t xml:space="preserve">Έχω την τιμή να ανακοινώσω στο Σώμα το </w:t>
      </w:r>
      <w:r>
        <w:rPr>
          <w:rFonts w:eastAsia="Times New Roman" w:cs="Times New Roman"/>
          <w:szCs w:val="24"/>
        </w:rPr>
        <w:t xml:space="preserve">δελτίο επικαίρων ερωτήσεων </w:t>
      </w:r>
      <w:r>
        <w:rPr>
          <w:rFonts w:eastAsia="Times New Roman" w:cs="Times New Roman"/>
          <w:szCs w:val="24"/>
        </w:rPr>
        <w:t>της Παρασ</w:t>
      </w:r>
      <w:r>
        <w:rPr>
          <w:rFonts w:eastAsia="Times New Roman" w:cs="Times New Roman"/>
          <w:szCs w:val="24"/>
        </w:rPr>
        <w:t>κευής 11 Ιανουαρίου 2019.</w:t>
      </w:r>
    </w:p>
    <w:p w14:paraId="06FB200C" w14:textId="77777777" w:rsidR="000624D7" w:rsidRDefault="00B11EF4">
      <w:pPr>
        <w:spacing w:before="100" w:beforeAutospacing="1" w:after="100" w:afterAutospacing="1" w:line="600" w:lineRule="auto"/>
        <w:ind w:firstLine="720"/>
        <w:contextualSpacing/>
        <w:jc w:val="both"/>
        <w:rPr>
          <w:rFonts w:eastAsia="Times New Roman"/>
          <w:bCs/>
          <w:szCs w:val="24"/>
        </w:rPr>
      </w:pPr>
      <w:r w:rsidRPr="00D56022">
        <w:rPr>
          <w:rFonts w:eastAsia="Times New Roman"/>
          <w:bCs/>
          <w:szCs w:val="24"/>
        </w:rPr>
        <w:t>Α. ΕΠΙΚΑΙΡΕΣ ΕΡΩΤΗΣΕΙΣ Πρώτου Κύκλου (Άρθρο 130 παρ</w:t>
      </w:r>
      <w:r>
        <w:rPr>
          <w:rFonts w:eastAsia="Times New Roman"/>
          <w:bCs/>
          <w:szCs w:val="24"/>
        </w:rPr>
        <w:t>άγραφοι</w:t>
      </w:r>
      <w:r w:rsidRPr="00D56022">
        <w:rPr>
          <w:rFonts w:eastAsia="Times New Roman"/>
          <w:bCs/>
          <w:szCs w:val="24"/>
        </w:rPr>
        <w:t xml:space="preserve"> 2 και 3 </w:t>
      </w:r>
      <w:r>
        <w:rPr>
          <w:rFonts w:eastAsia="Times New Roman"/>
          <w:bCs/>
          <w:szCs w:val="24"/>
        </w:rPr>
        <w:t xml:space="preserve">του </w:t>
      </w:r>
      <w:r w:rsidRPr="00D56022">
        <w:rPr>
          <w:rFonts w:eastAsia="Times New Roman"/>
          <w:bCs/>
          <w:szCs w:val="24"/>
        </w:rPr>
        <w:t>Καν</w:t>
      </w:r>
      <w:r>
        <w:rPr>
          <w:rFonts w:eastAsia="Times New Roman"/>
          <w:bCs/>
          <w:szCs w:val="24"/>
        </w:rPr>
        <w:t>ονισμού της</w:t>
      </w:r>
      <w:r w:rsidRPr="00D56022">
        <w:rPr>
          <w:rFonts w:eastAsia="Times New Roman"/>
          <w:bCs/>
          <w:szCs w:val="24"/>
        </w:rPr>
        <w:t xml:space="preserve"> Βουλής)</w:t>
      </w:r>
    </w:p>
    <w:p w14:paraId="06FB200D" w14:textId="77777777" w:rsidR="000624D7" w:rsidRDefault="00B11EF4">
      <w:pPr>
        <w:spacing w:before="100" w:beforeAutospacing="1" w:after="100" w:afterAutospacing="1" w:line="600" w:lineRule="auto"/>
        <w:ind w:firstLine="720"/>
        <w:contextualSpacing/>
        <w:jc w:val="both"/>
        <w:rPr>
          <w:rFonts w:eastAsia="Times New Roman"/>
          <w:szCs w:val="24"/>
        </w:rPr>
      </w:pPr>
      <w:r w:rsidRPr="007B02B4">
        <w:rPr>
          <w:rFonts w:eastAsia="Times New Roman"/>
          <w:szCs w:val="24"/>
        </w:rPr>
        <w:lastRenderedPageBreak/>
        <w:t>1.</w:t>
      </w:r>
      <w:r>
        <w:rPr>
          <w:rFonts w:eastAsia="Times New Roman"/>
          <w:szCs w:val="24"/>
        </w:rPr>
        <w:t xml:space="preserve"> Η με αριθμό 251/7-1-2019 επίκαιρη ε</w:t>
      </w:r>
      <w:r w:rsidRPr="007B02B4">
        <w:rPr>
          <w:rFonts w:eastAsia="Times New Roman"/>
          <w:szCs w:val="24"/>
        </w:rPr>
        <w:t>ρώτηση τ</w:t>
      </w:r>
      <w:r>
        <w:rPr>
          <w:rFonts w:eastAsia="Times New Roman"/>
          <w:szCs w:val="24"/>
        </w:rPr>
        <w:t>ης Βουλευτού</w:t>
      </w:r>
      <w:r w:rsidRPr="007B02B4">
        <w:rPr>
          <w:rFonts w:eastAsia="Times New Roman"/>
          <w:szCs w:val="24"/>
        </w:rPr>
        <w:t xml:space="preserve"> </w:t>
      </w:r>
      <w:r>
        <w:rPr>
          <w:rFonts w:eastAsia="Times New Roman"/>
          <w:szCs w:val="24"/>
        </w:rPr>
        <w:t>Καστοριάς</w:t>
      </w:r>
      <w:r w:rsidRPr="007B02B4">
        <w:rPr>
          <w:rFonts w:eastAsia="Times New Roman"/>
          <w:szCs w:val="24"/>
        </w:rPr>
        <w:t xml:space="preserve"> της Νέας Δημοκρατίας κ.</w:t>
      </w:r>
      <w:r w:rsidRPr="007B02B4">
        <w:rPr>
          <w:rFonts w:eastAsia="Times New Roman"/>
          <w:b/>
          <w:bCs/>
          <w:szCs w:val="24"/>
        </w:rPr>
        <w:t xml:space="preserve"> </w:t>
      </w:r>
      <w:r>
        <w:rPr>
          <w:rFonts w:eastAsia="Times New Roman"/>
          <w:bCs/>
          <w:szCs w:val="24"/>
        </w:rPr>
        <w:t>Μαρίας Αντωνίου</w:t>
      </w:r>
      <w:r w:rsidRPr="007B02B4">
        <w:rPr>
          <w:rFonts w:eastAsia="Times New Roman"/>
          <w:b/>
          <w:bCs/>
          <w:szCs w:val="24"/>
        </w:rPr>
        <w:t xml:space="preserve"> </w:t>
      </w:r>
      <w:r w:rsidRPr="007B02B4">
        <w:rPr>
          <w:rFonts w:eastAsia="Times New Roman"/>
          <w:szCs w:val="24"/>
        </w:rPr>
        <w:t>προς τον Υπουργό</w:t>
      </w:r>
      <w:r w:rsidRPr="007B02B4">
        <w:rPr>
          <w:rFonts w:eastAsia="Times New Roman"/>
          <w:b/>
          <w:bCs/>
          <w:szCs w:val="24"/>
        </w:rPr>
        <w:t xml:space="preserve"> </w:t>
      </w:r>
      <w:r w:rsidRPr="00D56022">
        <w:rPr>
          <w:rFonts w:eastAsia="Times New Roman"/>
          <w:bCs/>
          <w:szCs w:val="24"/>
        </w:rPr>
        <w:t xml:space="preserve">Παιδείας, </w:t>
      </w:r>
      <w:r w:rsidRPr="00D56022">
        <w:rPr>
          <w:rFonts w:eastAsia="Times New Roman"/>
          <w:bCs/>
          <w:szCs w:val="24"/>
        </w:rPr>
        <w:t>Έρευνας και Θρησκευμάτων,</w:t>
      </w:r>
      <w:r w:rsidRPr="007B02B4">
        <w:rPr>
          <w:rFonts w:eastAsia="Times New Roman"/>
          <w:szCs w:val="24"/>
        </w:rPr>
        <w:t xml:space="preserve"> με θέμα: «</w:t>
      </w:r>
      <w:r>
        <w:rPr>
          <w:rFonts w:eastAsia="Times New Roman"/>
          <w:szCs w:val="24"/>
        </w:rPr>
        <w:t>Εξέταση ενστάσεων μετεγγραφών φοιτητών</w:t>
      </w:r>
      <w:r w:rsidRPr="007B02B4">
        <w:rPr>
          <w:rFonts w:eastAsia="Times New Roman"/>
          <w:szCs w:val="24"/>
        </w:rPr>
        <w:t>».</w:t>
      </w:r>
    </w:p>
    <w:p w14:paraId="06FB200E" w14:textId="77777777" w:rsidR="000624D7" w:rsidRDefault="00B11EF4">
      <w:pPr>
        <w:spacing w:before="100" w:beforeAutospacing="1" w:after="100" w:afterAutospacing="1" w:line="600" w:lineRule="auto"/>
        <w:ind w:firstLine="720"/>
        <w:contextualSpacing/>
        <w:jc w:val="both"/>
        <w:rPr>
          <w:rFonts w:eastAsia="Times New Roman"/>
          <w:bCs/>
          <w:szCs w:val="24"/>
        </w:rPr>
      </w:pPr>
      <w:r w:rsidRPr="00D56022">
        <w:rPr>
          <w:rFonts w:eastAsia="Times New Roman"/>
          <w:bCs/>
          <w:szCs w:val="24"/>
        </w:rPr>
        <w:t>Β. ΕΠΙΚΑΙΡΕΣ ΕΡΩΤΗΣΕΙΣ</w:t>
      </w:r>
      <w:r>
        <w:rPr>
          <w:rFonts w:eastAsia="Times New Roman"/>
          <w:bCs/>
          <w:szCs w:val="24"/>
        </w:rPr>
        <w:t xml:space="preserve"> Δεύτερου Κύκλου (Άρθρο 130 παράγραφοι</w:t>
      </w:r>
      <w:r w:rsidRPr="00D56022">
        <w:rPr>
          <w:rFonts w:eastAsia="Times New Roman"/>
          <w:bCs/>
          <w:szCs w:val="24"/>
        </w:rPr>
        <w:t xml:space="preserve"> 2 και 3</w:t>
      </w:r>
      <w:r>
        <w:rPr>
          <w:rFonts w:eastAsia="Times New Roman"/>
          <w:bCs/>
          <w:szCs w:val="24"/>
        </w:rPr>
        <w:t xml:space="preserve"> του</w:t>
      </w:r>
      <w:r w:rsidRPr="00D56022">
        <w:rPr>
          <w:rFonts w:eastAsia="Times New Roman"/>
          <w:bCs/>
          <w:szCs w:val="24"/>
        </w:rPr>
        <w:t xml:space="preserve"> Καν</w:t>
      </w:r>
      <w:r>
        <w:rPr>
          <w:rFonts w:eastAsia="Times New Roman"/>
          <w:bCs/>
          <w:szCs w:val="24"/>
        </w:rPr>
        <w:t>ονισμού της</w:t>
      </w:r>
      <w:r w:rsidRPr="00D56022">
        <w:rPr>
          <w:rFonts w:eastAsia="Times New Roman"/>
          <w:bCs/>
          <w:szCs w:val="24"/>
        </w:rPr>
        <w:t xml:space="preserve"> Βουλής)</w:t>
      </w:r>
      <w:r>
        <w:rPr>
          <w:rFonts w:eastAsia="Times New Roman"/>
          <w:bCs/>
          <w:szCs w:val="24"/>
        </w:rPr>
        <w:t xml:space="preserve"> </w:t>
      </w:r>
    </w:p>
    <w:p w14:paraId="06FB200F" w14:textId="77777777" w:rsidR="000624D7" w:rsidRDefault="00B11EF4">
      <w:pPr>
        <w:spacing w:before="100" w:beforeAutospacing="1" w:after="100" w:afterAutospacing="1" w:line="600" w:lineRule="auto"/>
        <w:ind w:firstLine="720"/>
        <w:contextualSpacing/>
        <w:jc w:val="both"/>
        <w:rPr>
          <w:rFonts w:eastAsia="Times New Roman"/>
          <w:szCs w:val="24"/>
        </w:rPr>
      </w:pPr>
      <w:r w:rsidRPr="007B02B4">
        <w:rPr>
          <w:rFonts w:eastAsia="Times New Roman"/>
          <w:szCs w:val="24"/>
        </w:rPr>
        <w:t xml:space="preserve">1. Η με αριθμό </w:t>
      </w:r>
      <w:r>
        <w:rPr>
          <w:rFonts w:eastAsia="Times New Roman"/>
          <w:szCs w:val="24"/>
        </w:rPr>
        <w:t>252</w:t>
      </w:r>
      <w:r w:rsidRPr="007B02B4">
        <w:rPr>
          <w:rFonts w:eastAsia="Times New Roman"/>
          <w:szCs w:val="24"/>
        </w:rPr>
        <w:t>/</w:t>
      </w:r>
      <w:r>
        <w:rPr>
          <w:rFonts w:eastAsia="Times New Roman"/>
          <w:szCs w:val="24"/>
        </w:rPr>
        <w:t xml:space="preserve">7-1-2019 επίκαιρη ερώτηση </w:t>
      </w:r>
      <w:r w:rsidRPr="007B02B4">
        <w:rPr>
          <w:rFonts w:eastAsia="Times New Roman"/>
          <w:szCs w:val="24"/>
        </w:rPr>
        <w:t xml:space="preserve">του Βουλευτή </w:t>
      </w:r>
      <w:r>
        <w:rPr>
          <w:rFonts w:eastAsia="Times New Roman"/>
          <w:szCs w:val="24"/>
        </w:rPr>
        <w:t>Α΄ Πειραιώς</w:t>
      </w:r>
      <w:r w:rsidRPr="007B02B4">
        <w:rPr>
          <w:rFonts w:eastAsia="Times New Roman"/>
          <w:szCs w:val="24"/>
        </w:rPr>
        <w:t xml:space="preserve"> της Νέας Δημοκρατίας κ.</w:t>
      </w:r>
      <w:r w:rsidRPr="007B02B4">
        <w:rPr>
          <w:rFonts w:eastAsia="Times New Roman"/>
          <w:b/>
          <w:bCs/>
          <w:szCs w:val="24"/>
        </w:rPr>
        <w:t xml:space="preserve"> </w:t>
      </w:r>
      <w:r w:rsidRPr="00D56022">
        <w:rPr>
          <w:rFonts w:eastAsia="Times New Roman"/>
          <w:bCs/>
          <w:szCs w:val="24"/>
        </w:rPr>
        <w:t>Κωνσταντίνου Κατσαφάδου</w:t>
      </w:r>
      <w:r w:rsidRPr="007B02B4">
        <w:rPr>
          <w:rFonts w:eastAsia="Times New Roman"/>
          <w:b/>
          <w:bCs/>
          <w:szCs w:val="24"/>
        </w:rPr>
        <w:t xml:space="preserve"> </w:t>
      </w:r>
      <w:r w:rsidRPr="007B02B4">
        <w:rPr>
          <w:rFonts w:eastAsia="Times New Roman"/>
          <w:szCs w:val="24"/>
        </w:rPr>
        <w:t>προς τον Υπουργό</w:t>
      </w:r>
      <w:r w:rsidRPr="007B02B4">
        <w:rPr>
          <w:rFonts w:eastAsia="Times New Roman"/>
          <w:b/>
          <w:bCs/>
          <w:szCs w:val="24"/>
        </w:rPr>
        <w:t xml:space="preserve"> </w:t>
      </w:r>
      <w:r>
        <w:rPr>
          <w:rFonts w:eastAsia="Times New Roman"/>
          <w:bCs/>
          <w:szCs w:val="24"/>
        </w:rPr>
        <w:t>Εσωτερικών</w:t>
      </w:r>
      <w:r w:rsidRPr="00D56022">
        <w:rPr>
          <w:rFonts w:eastAsia="Times New Roman"/>
          <w:bCs/>
          <w:szCs w:val="24"/>
        </w:rPr>
        <w:t>,</w:t>
      </w:r>
      <w:r w:rsidRPr="007B02B4">
        <w:rPr>
          <w:rFonts w:eastAsia="Times New Roman"/>
          <w:b/>
          <w:bCs/>
          <w:szCs w:val="24"/>
        </w:rPr>
        <w:t xml:space="preserve"> </w:t>
      </w:r>
      <w:r w:rsidRPr="007B02B4">
        <w:rPr>
          <w:rFonts w:eastAsia="Times New Roman"/>
          <w:szCs w:val="24"/>
        </w:rPr>
        <w:t>με θέμα: «</w:t>
      </w:r>
      <w:r>
        <w:rPr>
          <w:rFonts w:eastAsia="Times New Roman"/>
          <w:szCs w:val="24"/>
        </w:rPr>
        <w:t>Η Κυβέρνηση προαναγγέλλει επιλεκτική κατάτμηση δήμων με μικροκομματικά κριτήρια λίγο πριν τις δημοτικές εκλογές, προκαλώντας σύγχυση και αναστάτωση</w:t>
      </w:r>
      <w:r w:rsidRPr="007B02B4">
        <w:rPr>
          <w:rFonts w:eastAsia="Times New Roman"/>
          <w:szCs w:val="24"/>
        </w:rPr>
        <w:t>».</w:t>
      </w:r>
    </w:p>
    <w:p w14:paraId="06FB2010" w14:textId="77777777" w:rsidR="000624D7" w:rsidRDefault="00B11EF4">
      <w:pPr>
        <w:spacing w:before="100" w:beforeAutospacing="1" w:after="100" w:afterAutospacing="1" w:line="600" w:lineRule="auto"/>
        <w:ind w:firstLine="720"/>
        <w:contextualSpacing/>
        <w:jc w:val="center"/>
        <w:rPr>
          <w:rFonts w:eastAsia="Times New Roman"/>
          <w:color w:val="FF0000"/>
          <w:szCs w:val="24"/>
        </w:rPr>
      </w:pPr>
      <w:r w:rsidRPr="00687FE6">
        <w:rPr>
          <w:rFonts w:eastAsia="Times New Roman"/>
          <w:color w:val="FF0000"/>
          <w:szCs w:val="24"/>
        </w:rPr>
        <w:t>(ΑΛΛΑΓΗ ΣΕΛΙΔΑΣ ΛΟ</w:t>
      </w:r>
      <w:r w:rsidRPr="00687FE6">
        <w:rPr>
          <w:rFonts w:eastAsia="Times New Roman"/>
          <w:color w:val="FF0000"/>
          <w:szCs w:val="24"/>
        </w:rPr>
        <w:t>ΓΩ ΑΛΛΑΓΗΣ ΘΕΜΑΤΟΣ)</w:t>
      </w:r>
    </w:p>
    <w:p w14:paraId="06FB2011" w14:textId="77777777" w:rsidR="000624D7" w:rsidRDefault="00B11EF4">
      <w:pPr>
        <w:spacing w:before="100" w:beforeAutospacing="1" w:after="100" w:afterAutospacing="1" w:line="600" w:lineRule="auto"/>
        <w:ind w:firstLine="720"/>
        <w:contextualSpacing/>
        <w:jc w:val="both"/>
        <w:rPr>
          <w:rFonts w:eastAsia="Times New Roman"/>
          <w:szCs w:val="24"/>
        </w:rPr>
      </w:pPr>
      <w:r w:rsidRPr="007C245A">
        <w:rPr>
          <w:rFonts w:eastAsia="Times New Roman"/>
          <w:b/>
          <w:szCs w:val="24"/>
        </w:rPr>
        <w:t>ΠΡΟΕΔΡΕΥΩΝ (Νικήτας Κακλαμάνης):</w:t>
      </w:r>
      <w:r>
        <w:rPr>
          <w:rFonts w:eastAsia="Times New Roman"/>
          <w:b/>
          <w:szCs w:val="24"/>
        </w:rPr>
        <w:t xml:space="preserve"> </w:t>
      </w:r>
      <w:r>
        <w:rPr>
          <w:rFonts w:eastAsia="Times New Roman"/>
          <w:szCs w:val="24"/>
        </w:rPr>
        <w:t xml:space="preserve">Κυρίες και κύριοι συνάδελφοι, εισερχόμαστε στη συζήτηση των </w:t>
      </w:r>
    </w:p>
    <w:p w14:paraId="06FB2012" w14:textId="77777777" w:rsidR="000624D7" w:rsidRDefault="00B11EF4">
      <w:pPr>
        <w:spacing w:before="100" w:beforeAutospacing="1" w:after="100" w:afterAutospacing="1" w:line="600" w:lineRule="auto"/>
        <w:ind w:firstLine="720"/>
        <w:contextualSpacing/>
        <w:jc w:val="center"/>
        <w:rPr>
          <w:rFonts w:eastAsia="Times New Roman"/>
          <w:b/>
          <w:szCs w:val="24"/>
        </w:rPr>
      </w:pPr>
      <w:r w:rsidRPr="001A2EBC">
        <w:rPr>
          <w:rFonts w:eastAsia="Times New Roman"/>
          <w:b/>
          <w:szCs w:val="24"/>
        </w:rPr>
        <w:t>ΕΠΙΚΑΙΡΩΝ ΕΡΩΤΗΣΕΩΝ</w:t>
      </w:r>
    </w:p>
    <w:p w14:paraId="06FB2013"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Πριν εισέρθουμε στη συζήτηση των προγραμματισμένων για σήμερα επικαίρων ερωτήσεων θ</w:t>
      </w:r>
      <w:r>
        <w:rPr>
          <w:rFonts w:eastAsia="Times New Roman" w:cs="Times New Roman"/>
          <w:szCs w:val="24"/>
        </w:rPr>
        <w:t>α ανακοινώσω πρώτα τις ερωτήσεις που δε</w:t>
      </w:r>
      <w:r>
        <w:rPr>
          <w:rFonts w:eastAsia="Times New Roman" w:cs="Times New Roman"/>
          <w:szCs w:val="24"/>
        </w:rPr>
        <w:t>ν θα συζητηθούν λόγω κωλύματος των αρμοδίων Υπουργών.</w:t>
      </w:r>
    </w:p>
    <w:p w14:paraId="06FB2014"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πρώτη με αριθμό 249/7-1-2019 επίκαιρη ερώτηση πρώτου κύκλου της Βουλευτού Α΄ Αθηνών της Νέας Δημοκρατίας </w:t>
      </w:r>
      <w:r w:rsidRPr="007C245A">
        <w:rPr>
          <w:rFonts w:eastAsia="Times New Roman" w:cs="Times New Roman"/>
          <w:szCs w:val="24"/>
        </w:rPr>
        <w:t>κ</w:t>
      </w:r>
      <w:r>
        <w:rPr>
          <w:rFonts w:eastAsia="Times New Roman" w:cs="Times New Roman"/>
          <w:szCs w:val="24"/>
        </w:rPr>
        <w:t>.</w:t>
      </w:r>
      <w:r w:rsidRPr="007C245A">
        <w:rPr>
          <w:rFonts w:eastAsia="Times New Roman" w:cs="Times New Roman"/>
          <w:szCs w:val="24"/>
        </w:rPr>
        <w:t xml:space="preserve"> </w:t>
      </w:r>
      <w:r w:rsidRPr="002F1282">
        <w:rPr>
          <w:rFonts w:eastAsia="Times New Roman" w:cs="Times New Roman"/>
          <w:bCs/>
          <w:szCs w:val="24"/>
        </w:rPr>
        <w:t>Όλγας Κεφαλογιάννη</w:t>
      </w:r>
      <w:r w:rsidRPr="007C245A">
        <w:rPr>
          <w:rFonts w:eastAsia="Times New Roman" w:cs="Times New Roman"/>
          <w:szCs w:val="24"/>
        </w:rPr>
        <w:t xml:space="preserve"> προς την Υπουργό </w:t>
      </w:r>
      <w:r w:rsidRPr="002F1282">
        <w:rPr>
          <w:rFonts w:eastAsia="Times New Roman" w:cs="Times New Roman"/>
          <w:bCs/>
          <w:szCs w:val="24"/>
        </w:rPr>
        <w:t>Πολιτισμού και Αθλητισμού,</w:t>
      </w:r>
      <w:r w:rsidRPr="007C245A">
        <w:rPr>
          <w:rFonts w:eastAsia="Times New Roman" w:cs="Times New Roman"/>
          <w:b/>
          <w:bCs/>
          <w:szCs w:val="24"/>
        </w:rPr>
        <w:t xml:space="preserve"> </w:t>
      </w:r>
      <w:r w:rsidRPr="007C245A">
        <w:rPr>
          <w:rFonts w:eastAsia="Times New Roman" w:cs="Times New Roman"/>
          <w:szCs w:val="24"/>
        </w:rPr>
        <w:t>με θ</w:t>
      </w:r>
      <w:r>
        <w:rPr>
          <w:rFonts w:eastAsia="Times New Roman" w:cs="Times New Roman"/>
          <w:szCs w:val="24"/>
        </w:rPr>
        <w:t xml:space="preserve">έμα: «Ζητήματα </w:t>
      </w:r>
      <w:r>
        <w:rPr>
          <w:rFonts w:eastAsia="Times New Roman" w:cs="Times New Roman"/>
          <w:szCs w:val="24"/>
        </w:rPr>
        <w:t>λειτουργίας του Οργανισμού Πνευματικής Ιδιοκτησίας», δεν θα συζητηθεί λόγω κωλύματος της Υπουργού Πολιτισμού και Αθλητισμού κ. Μυρσίνης Ζορμπά.</w:t>
      </w:r>
    </w:p>
    <w:p w14:paraId="06FB2015"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Η τρίτη με αριθμό 255/8-1-2019 </w:t>
      </w:r>
      <w:r w:rsidRPr="00B17696">
        <w:rPr>
          <w:rFonts w:eastAsia="Times New Roman" w:cs="Times New Roman"/>
          <w:szCs w:val="24"/>
        </w:rPr>
        <w:t>επίκαιρη ερώτηση πρώτου κύκλου</w:t>
      </w:r>
      <w:r>
        <w:rPr>
          <w:rFonts w:eastAsia="Times New Roman" w:cs="Times New Roman"/>
          <w:szCs w:val="24"/>
        </w:rPr>
        <w:t xml:space="preserve"> του Βουλευτή Β΄ Αθηνών του Κομμουνιστικού Κόμματος</w:t>
      </w:r>
      <w:r>
        <w:rPr>
          <w:rFonts w:eastAsia="Times New Roman" w:cs="Times New Roman"/>
          <w:szCs w:val="24"/>
        </w:rPr>
        <w:t xml:space="preserve"> Ελλάδ</w:t>
      </w:r>
      <w:r>
        <w:rPr>
          <w:rFonts w:eastAsia="Times New Roman" w:cs="Times New Roman"/>
          <w:szCs w:val="24"/>
        </w:rPr>
        <w:t>α</w:t>
      </w:r>
      <w:r>
        <w:rPr>
          <w:rFonts w:eastAsia="Times New Roman" w:cs="Times New Roman"/>
          <w:szCs w:val="24"/>
        </w:rPr>
        <w:t xml:space="preserve">ς κ. </w:t>
      </w:r>
      <w:r w:rsidRPr="00B17696">
        <w:rPr>
          <w:rFonts w:eastAsia="Times New Roman" w:cs="Times New Roman"/>
          <w:bCs/>
          <w:szCs w:val="24"/>
        </w:rPr>
        <w:t xml:space="preserve">Χρήστου </w:t>
      </w:r>
      <w:proofErr w:type="spellStart"/>
      <w:r w:rsidRPr="00B17696">
        <w:rPr>
          <w:rFonts w:eastAsia="Times New Roman" w:cs="Times New Roman"/>
          <w:bCs/>
          <w:szCs w:val="24"/>
        </w:rPr>
        <w:t>Κατσώτη</w:t>
      </w:r>
      <w:proofErr w:type="spellEnd"/>
      <w:r w:rsidRPr="00B17696">
        <w:rPr>
          <w:rFonts w:eastAsia="Times New Roman" w:cs="Times New Roman"/>
          <w:bCs/>
          <w:szCs w:val="24"/>
        </w:rPr>
        <w:t xml:space="preserve"> </w:t>
      </w:r>
      <w:r>
        <w:rPr>
          <w:rFonts w:eastAsia="Times New Roman" w:cs="Times New Roman"/>
          <w:szCs w:val="24"/>
        </w:rPr>
        <w:t xml:space="preserve">προς την Υπουργό </w:t>
      </w:r>
      <w:r w:rsidRPr="00B17696">
        <w:rPr>
          <w:rFonts w:eastAsia="Times New Roman" w:cs="Times New Roman"/>
          <w:bCs/>
          <w:szCs w:val="24"/>
        </w:rPr>
        <w:t>Εργασίας, Κοινωνικής Ασφάλισης και Κοινωνικής Αλληλεγγύης,</w:t>
      </w:r>
      <w:r>
        <w:rPr>
          <w:rFonts w:eastAsia="Times New Roman" w:cs="Times New Roman"/>
          <w:b/>
          <w:bCs/>
          <w:szCs w:val="24"/>
        </w:rPr>
        <w:t xml:space="preserve"> </w:t>
      </w:r>
      <w:r>
        <w:rPr>
          <w:rFonts w:eastAsia="Times New Roman" w:cs="Times New Roman"/>
          <w:szCs w:val="24"/>
        </w:rPr>
        <w:t>με θέμα: «Διορθώσεις λαθών στον κωδικό ασφάλισης και στην ειδικότητα με την οποία έχουν προσληφθεί διάφοροι δασεργάτες», δεν θα συζητηθεί λόγω κωλύματος</w:t>
      </w:r>
      <w:r>
        <w:rPr>
          <w:rFonts w:eastAsia="Times New Roman" w:cs="Times New Roman"/>
          <w:szCs w:val="24"/>
        </w:rPr>
        <w:t xml:space="preserve"> του Υφυπουργού </w:t>
      </w:r>
      <w:r w:rsidRPr="00B17696">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κ. Αθανάσιου Ηλιόπουλου.</w:t>
      </w:r>
    </w:p>
    <w:p w14:paraId="06FB2016"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sidRPr="00B17696">
        <w:rPr>
          <w:rFonts w:eastAsia="Times New Roman" w:cs="Times New Roman"/>
          <w:szCs w:val="24"/>
        </w:rPr>
        <w:lastRenderedPageBreak/>
        <w:t xml:space="preserve">Η </w:t>
      </w:r>
      <w:r>
        <w:rPr>
          <w:rFonts w:eastAsia="Times New Roman" w:cs="Times New Roman"/>
          <w:szCs w:val="24"/>
        </w:rPr>
        <w:t xml:space="preserve">δεύτερη με αριθμό 246/7-1-2019 επίκαιρη ερώτηση δεύτερου κύκλου </w:t>
      </w:r>
      <w:r w:rsidRPr="00B17696">
        <w:rPr>
          <w:rFonts w:eastAsia="Times New Roman" w:cs="Times New Roman"/>
          <w:szCs w:val="24"/>
        </w:rPr>
        <w:t>του Βουλευτή Β΄ Αθηνών της Δημοκρατικής Συμπαράταξης ΠΑΣΟΚ</w:t>
      </w:r>
      <w:r>
        <w:rPr>
          <w:rFonts w:eastAsia="Times New Roman" w:cs="Times New Roman"/>
          <w:szCs w:val="24"/>
        </w:rPr>
        <w:t xml:space="preserve"> </w:t>
      </w:r>
      <w:r>
        <w:rPr>
          <w:rFonts w:eastAsia="Times New Roman" w:cs="Times New Roman"/>
          <w:szCs w:val="24"/>
        </w:rPr>
        <w:t>- ΔΗΜ</w:t>
      </w:r>
      <w:r w:rsidRPr="00B17696">
        <w:rPr>
          <w:rFonts w:eastAsia="Times New Roman" w:cs="Times New Roman"/>
          <w:szCs w:val="24"/>
        </w:rPr>
        <w:t xml:space="preserve">ΑΡ κ </w:t>
      </w:r>
      <w:r w:rsidRPr="00B17696">
        <w:rPr>
          <w:rFonts w:eastAsia="Times New Roman" w:cs="Times New Roman"/>
          <w:bCs/>
          <w:szCs w:val="24"/>
        </w:rPr>
        <w:t>Γεωργίου</w:t>
      </w:r>
      <w:r>
        <w:rPr>
          <w:rFonts w:eastAsia="Times New Roman" w:cs="Times New Roman"/>
          <w:bCs/>
          <w:szCs w:val="24"/>
        </w:rPr>
        <w:t xml:space="preserve"> </w:t>
      </w:r>
      <w:r w:rsidRPr="00B17696">
        <w:rPr>
          <w:rFonts w:eastAsia="Times New Roman" w:cs="Times New Roman"/>
          <w:bCs/>
          <w:szCs w:val="24"/>
        </w:rPr>
        <w:t>- Δημητρίου Κ</w:t>
      </w:r>
      <w:r w:rsidRPr="00B17696">
        <w:rPr>
          <w:rFonts w:eastAsia="Times New Roman" w:cs="Times New Roman"/>
          <w:bCs/>
          <w:szCs w:val="24"/>
        </w:rPr>
        <w:t>αρρά</w:t>
      </w:r>
      <w:r w:rsidRPr="00B17696">
        <w:rPr>
          <w:rFonts w:eastAsia="Times New Roman" w:cs="Times New Roman"/>
          <w:szCs w:val="24"/>
        </w:rPr>
        <w:t xml:space="preserve"> προς την Υπουργό </w:t>
      </w:r>
      <w:r w:rsidRPr="00B17696">
        <w:rPr>
          <w:rFonts w:eastAsia="Times New Roman" w:cs="Times New Roman"/>
          <w:bCs/>
          <w:szCs w:val="24"/>
        </w:rPr>
        <w:t>Εργασίας, Κοινωνικής Ασφάλισης και Κοινωνικής Αλληλεγγύης,</w:t>
      </w:r>
      <w:r w:rsidRPr="00B17696">
        <w:rPr>
          <w:rFonts w:eastAsia="Times New Roman" w:cs="Times New Roman"/>
          <w:szCs w:val="24"/>
        </w:rPr>
        <w:t xml:space="preserve"> με θέμα: «Αυθαιρετεί η Κυβέρνηση σε βάρος των εργαζομένων του ιδιωτικού τομέα από τη μη αξιοποίηση, για σκοπούς στεγαστικής αποκατάστασης, της </w:t>
      </w:r>
      <w:proofErr w:type="spellStart"/>
      <w:r w:rsidRPr="00B17696">
        <w:rPr>
          <w:rFonts w:eastAsia="Times New Roman" w:cs="Times New Roman"/>
          <w:szCs w:val="24"/>
        </w:rPr>
        <w:t>παρακρατουμένης</w:t>
      </w:r>
      <w:proofErr w:type="spellEnd"/>
      <w:r w:rsidRPr="00B17696">
        <w:rPr>
          <w:rFonts w:eastAsia="Times New Roman" w:cs="Times New Roman"/>
          <w:szCs w:val="24"/>
        </w:rPr>
        <w:t xml:space="preserve"> εισ</w:t>
      </w:r>
      <w:r>
        <w:rPr>
          <w:rFonts w:eastAsia="Times New Roman" w:cs="Times New Roman"/>
          <w:szCs w:val="24"/>
        </w:rPr>
        <w:t xml:space="preserve">φοράς 1% επί </w:t>
      </w:r>
      <w:r>
        <w:rPr>
          <w:rFonts w:eastAsia="Times New Roman" w:cs="Times New Roman"/>
          <w:szCs w:val="24"/>
        </w:rPr>
        <w:t xml:space="preserve">των αποδοχών τους», δεν θα συζητηθεί λόγω κωλύματος του Υφυπουργού κ. Αθανάσιου Ηλιόπουλου. </w:t>
      </w:r>
    </w:p>
    <w:p w14:paraId="06FB2017"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Υπάρχει και σχετική επιστολή από τον Γραμματέα της Κυβέρνησης.</w:t>
      </w:r>
    </w:p>
    <w:p w14:paraId="06FB2018"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Ξεκινάμε με τη δεύτερη με αριθμό 245/4-1-2019 επίκαιρη ερώτηση πρώτου κύκλου </w:t>
      </w:r>
      <w:r w:rsidRPr="00B17696">
        <w:rPr>
          <w:rFonts w:eastAsia="Times New Roman" w:cs="Times New Roman"/>
          <w:szCs w:val="24"/>
        </w:rPr>
        <w:t>του Ε΄ Αντιπροέδρου της</w:t>
      </w:r>
      <w:r w:rsidRPr="00B17696">
        <w:rPr>
          <w:rFonts w:eastAsia="Times New Roman" w:cs="Times New Roman"/>
          <w:szCs w:val="24"/>
        </w:rPr>
        <w:t xml:space="preserve"> Βουλής και</w:t>
      </w:r>
      <w:r>
        <w:rPr>
          <w:rFonts w:eastAsia="Times New Roman" w:cs="Times New Roman"/>
          <w:szCs w:val="24"/>
        </w:rPr>
        <w:t xml:space="preserve"> </w:t>
      </w:r>
      <w:r w:rsidRPr="00B17696">
        <w:rPr>
          <w:rFonts w:eastAsia="Times New Roman" w:cs="Times New Roman"/>
          <w:szCs w:val="24"/>
        </w:rPr>
        <w:t>Βουλευτή Δωδεκανήσου τ</w:t>
      </w:r>
      <w:r>
        <w:rPr>
          <w:rFonts w:eastAsia="Times New Roman" w:cs="Times New Roman"/>
          <w:szCs w:val="24"/>
        </w:rPr>
        <w:t>ης Δημοκρατικής Συμπαράταξης ΠΑΣΟΚ - ΔΗΜΑΡ</w:t>
      </w:r>
      <w:r w:rsidRPr="00B17696">
        <w:rPr>
          <w:rFonts w:eastAsia="Times New Roman" w:cs="Times New Roman"/>
          <w:szCs w:val="24"/>
        </w:rPr>
        <w:t xml:space="preserve"> κ.</w:t>
      </w:r>
      <w:r w:rsidRPr="00B17696">
        <w:rPr>
          <w:rFonts w:eastAsia="Times New Roman" w:cs="Times New Roman"/>
          <w:b/>
          <w:bCs/>
          <w:szCs w:val="24"/>
        </w:rPr>
        <w:t xml:space="preserve"> </w:t>
      </w:r>
      <w:r w:rsidRPr="00B17696">
        <w:rPr>
          <w:rFonts w:eastAsia="Times New Roman" w:cs="Times New Roman"/>
          <w:bCs/>
          <w:szCs w:val="24"/>
        </w:rPr>
        <w:t>Δημητρίου</w:t>
      </w:r>
      <w:r w:rsidRPr="00B17696">
        <w:rPr>
          <w:rFonts w:eastAsia="Times New Roman" w:cs="Times New Roman"/>
          <w:szCs w:val="24"/>
        </w:rPr>
        <w:t xml:space="preserve"> </w:t>
      </w:r>
      <w:proofErr w:type="spellStart"/>
      <w:r w:rsidRPr="00B17696">
        <w:rPr>
          <w:rFonts w:eastAsia="Times New Roman" w:cs="Times New Roman"/>
          <w:bCs/>
          <w:szCs w:val="24"/>
        </w:rPr>
        <w:t>Κρεμαστινού</w:t>
      </w:r>
      <w:proofErr w:type="spellEnd"/>
      <w:r w:rsidRPr="00B17696">
        <w:rPr>
          <w:rFonts w:eastAsia="Times New Roman" w:cs="Times New Roman"/>
          <w:szCs w:val="24"/>
        </w:rPr>
        <w:t xml:space="preserve"> προς τον Υπουργό </w:t>
      </w:r>
      <w:r w:rsidRPr="00B17696">
        <w:rPr>
          <w:rFonts w:eastAsia="Times New Roman" w:cs="Times New Roman"/>
          <w:bCs/>
          <w:szCs w:val="24"/>
        </w:rPr>
        <w:t>Αγροτικής Ανάπτυξης και Τροφίμων,</w:t>
      </w:r>
      <w:r w:rsidRPr="00B17696">
        <w:rPr>
          <w:rFonts w:eastAsia="Times New Roman" w:cs="Times New Roman"/>
          <w:szCs w:val="24"/>
        </w:rPr>
        <w:t xml:space="preserve"> με θέμα: «Απαγόρευση της αλιείας σε πάνω από το 75% των αλιέων </w:t>
      </w:r>
      <w:proofErr w:type="spellStart"/>
      <w:r w:rsidRPr="00B17696">
        <w:rPr>
          <w:rFonts w:eastAsia="Times New Roman" w:cs="Times New Roman"/>
          <w:szCs w:val="24"/>
        </w:rPr>
        <w:t>βιντζότρατας</w:t>
      </w:r>
      <w:proofErr w:type="spellEnd"/>
      <w:r w:rsidRPr="00B17696">
        <w:rPr>
          <w:rFonts w:eastAsia="Times New Roman" w:cs="Times New Roman"/>
          <w:szCs w:val="24"/>
        </w:rPr>
        <w:t>».</w:t>
      </w:r>
    </w:p>
    <w:p w14:paraId="06FB2019"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Στην επίκαιρη ερώτηση θα </w:t>
      </w:r>
      <w:r>
        <w:rPr>
          <w:rFonts w:eastAsia="Times New Roman" w:cs="Times New Roman"/>
          <w:szCs w:val="24"/>
        </w:rPr>
        <w:t xml:space="preserve">απαντήσει ο Υπουργός Αγροτικής Ανάπτυξης και Τροφίμων κ. Σταύρος </w:t>
      </w:r>
      <w:proofErr w:type="spellStart"/>
      <w:r>
        <w:rPr>
          <w:rFonts w:eastAsia="Times New Roman" w:cs="Times New Roman"/>
          <w:szCs w:val="24"/>
        </w:rPr>
        <w:t>Αραχωβίτης</w:t>
      </w:r>
      <w:proofErr w:type="spellEnd"/>
      <w:r>
        <w:rPr>
          <w:rFonts w:eastAsia="Times New Roman" w:cs="Times New Roman"/>
          <w:szCs w:val="24"/>
        </w:rPr>
        <w:t>.</w:t>
      </w:r>
    </w:p>
    <w:p w14:paraId="06FB201A"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Κρεμαστινέ</w:t>
      </w:r>
      <w:proofErr w:type="spellEnd"/>
      <w:r>
        <w:rPr>
          <w:rFonts w:eastAsia="Times New Roman" w:cs="Times New Roman"/>
          <w:szCs w:val="24"/>
        </w:rPr>
        <w:t>, έχετε τον λόγο.</w:t>
      </w:r>
    </w:p>
    <w:p w14:paraId="06FB201B"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sidRPr="006634BC">
        <w:rPr>
          <w:rFonts w:eastAsia="Times New Roman" w:cs="Times New Roman"/>
          <w:b/>
          <w:szCs w:val="24"/>
        </w:rPr>
        <w:t>ΔΗΜΗΤΡΙΟΣ ΚΡΕΜΑΣΤΙΝΟΣ</w:t>
      </w:r>
      <w:r>
        <w:rPr>
          <w:rFonts w:eastAsia="Times New Roman" w:cs="Times New Roman"/>
          <w:b/>
          <w:szCs w:val="24"/>
        </w:rPr>
        <w:t xml:space="preserve"> (Ε΄ Αντιπρόεδρος της Βουλής)</w:t>
      </w:r>
      <w:r w:rsidRPr="006634BC">
        <w:rPr>
          <w:rFonts w:eastAsia="Times New Roman" w:cs="Times New Roman"/>
          <w:b/>
          <w:szCs w:val="24"/>
        </w:rPr>
        <w:t>:</w:t>
      </w:r>
      <w:r>
        <w:rPr>
          <w:rFonts w:eastAsia="Times New Roman" w:cs="Times New Roman"/>
          <w:szCs w:val="24"/>
        </w:rPr>
        <w:t xml:space="preserve"> Ευχαριστώ, κύριε Πρόεδρε.</w:t>
      </w:r>
    </w:p>
    <w:p w14:paraId="06FB201C"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Κύριε Υπουργέ, το θέμα είναι γνωστό από ετών, ότι δηλαδή οι </w:t>
      </w:r>
      <w:proofErr w:type="spellStart"/>
      <w:r>
        <w:rPr>
          <w:rFonts w:eastAsia="Times New Roman" w:cs="Times New Roman"/>
          <w:szCs w:val="24"/>
        </w:rPr>
        <w:t>βιντζότρατες</w:t>
      </w:r>
      <w:proofErr w:type="spellEnd"/>
      <w:r>
        <w:rPr>
          <w:rFonts w:eastAsia="Times New Roman" w:cs="Times New Roman"/>
          <w:szCs w:val="24"/>
        </w:rPr>
        <w:t xml:space="preserve"> βρίσκονται σε διένεξη με τις τράτες. Οι τράτες είναι πιο ισχυρές οικονομικά και </w:t>
      </w:r>
      <w:r w:rsidRPr="00EF2294">
        <w:rPr>
          <w:rFonts w:eastAsia="Times New Roman" w:cs="Times New Roman"/>
          <w:szCs w:val="24"/>
        </w:rPr>
        <w:t xml:space="preserve">οι </w:t>
      </w:r>
      <w:proofErr w:type="spellStart"/>
      <w:r w:rsidRPr="00EF2294">
        <w:rPr>
          <w:rFonts w:eastAsia="Times New Roman" w:cs="Times New Roman"/>
          <w:szCs w:val="24"/>
        </w:rPr>
        <w:t>βιντζότρατες</w:t>
      </w:r>
      <w:proofErr w:type="spellEnd"/>
      <w:r>
        <w:rPr>
          <w:rFonts w:eastAsia="Times New Roman" w:cs="Times New Roman"/>
          <w:szCs w:val="24"/>
        </w:rPr>
        <w:t xml:space="preserve"> πιο ανίσχυρες οικονομικά. Το θέμα βέβαια είναι ποιος καταστρέφει περισσότερο τον βυθό τ</w:t>
      </w:r>
      <w:r>
        <w:rPr>
          <w:rFonts w:eastAsia="Times New Roman" w:cs="Times New Roman"/>
          <w:szCs w:val="24"/>
        </w:rPr>
        <w:t xml:space="preserve">ης θάλασσας. Και το θέμα είναι πανευρωπαϊκό, απασχόλησε την Ευρώπη, την απασχολεί ακόμη. Έχουν γίνει μελέτες. Κάποιες είναι επαμφοτερίζουσες, αλλά οι περισσότερες είναι θετικές. </w:t>
      </w:r>
    </w:p>
    <w:p w14:paraId="06FB201D"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Ανεξαρτήτως όμως των μελετών, υπάρχει και</w:t>
      </w:r>
      <w:r>
        <w:rPr>
          <w:rFonts w:eastAsia="Times New Roman" w:cs="Times New Roman"/>
          <w:szCs w:val="24"/>
        </w:rPr>
        <w:t xml:space="preserve"> η</w:t>
      </w:r>
      <w:r>
        <w:rPr>
          <w:rFonts w:eastAsia="Times New Roman" w:cs="Times New Roman"/>
          <w:szCs w:val="24"/>
        </w:rPr>
        <w:t xml:space="preserve"> ζωή των ανθρώπων. Οι περισσότεροι</w:t>
      </w:r>
      <w:r>
        <w:rPr>
          <w:rFonts w:eastAsia="Times New Roman" w:cs="Times New Roman"/>
          <w:szCs w:val="24"/>
        </w:rPr>
        <w:t xml:space="preserve"> από αυτούς τους ανθρώπους μετά βίας καταφέρνουν να ζήσουν τις οικογένειές τους. Οι περισσότεροι δεν είναι μορφωτικού επιπέδου καθηγητού πανεπιστημίου. Μερικοί είναι και αγράμματοι. Γιατί το λέω αυτό; Επειδή υπάρχει το θέμα του ηλεκτρονικού ημερολογίου, αν</w:t>
      </w:r>
      <w:r>
        <w:rPr>
          <w:rFonts w:eastAsia="Times New Roman" w:cs="Times New Roman"/>
          <w:szCs w:val="24"/>
        </w:rPr>
        <w:t xml:space="preserve">τιλαμβάνεσθε ότι αν </w:t>
      </w:r>
      <w:r>
        <w:rPr>
          <w:rFonts w:eastAsia="Times New Roman" w:cs="Times New Roman"/>
          <w:szCs w:val="24"/>
        </w:rPr>
        <w:lastRenderedPageBreak/>
        <w:t xml:space="preserve">ένας δεν μπορεί να το καταλάβει ή είναι μόνος του για να το φέρει σε πέρας, αδυνατεί και να το συμπληρώσει. </w:t>
      </w:r>
    </w:p>
    <w:p w14:paraId="06FB201E"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Είναι, λοιπόν, ένα πρόβλημα ουσιαστικό γι’ αυτούς τους ανθρώπους, όταν την Πρωτοχρονιά τούς λένε: με τον νέο χρόνο δεν θα μπορε</w:t>
      </w:r>
      <w:r>
        <w:rPr>
          <w:rFonts w:eastAsia="Times New Roman" w:cs="Times New Roman"/>
          <w:szCs w:val="24"/>
        </w:rPr>
        <w:t>ίτε να ζήσετε τις οικογένειές σας. Και εκεί βρίσκεται το θέμα. Είναι καθαρά κοινωνικό. Τι σημαίνει αυτό; Σημαίνει ότι με όλους τους τρόπους, ακόμη και νομοθετικά, πρέπει να τους δοθεί η δυνατότητα να συμπληρώσουν αυτά τα στοιχεία τα οποία συμπλήρωσαν οι άλ</w:t>
      </w:r>
      <w:r>
        <w:rPr>
          <w:rFonts w:eastAsia="Times New Roman" w:cs="Times New Roman"/>
          <w:szCs w:val="24"/>
        </w:rPr>
        <w:t xml:space="preserve">λοι συνάδελφοί τους, που </w:t>
      </w:r>
      <w:proofErr w:type="spellStart"/>
      <w:r>
        <w:rPr>
          <w:rFonts w:eastAsia="Times New Roman" w:cs="Times New Roman"/>
          <w:szCs w:val="24"/>
        </w:rPr>
        <w:t>αδειοδοτήθηκαν</w:t>
      </w:r>
      <w:proofErr w:type="spellEnd"/>
      <w:r>
        <w:rPr>
          <w:rFonts w:eastAsia="Times New Roman" w:cs="Times New Roman"/>
          <w:szCs w:val="24"/>
        </w:rPr>
        <w:t>, που πήραν άδειες δηλαδή, ούτως ώστε κοινωνικά τουλάχιστον αυτό το φαινόμενο να πάψει να υπάρχει. Πρέπει να υπάρχει δηλαδή αυτή η περίφημη κοινωνική ευαισθησία. Πρέπει να δοθεί άμεσα, με οποιαδήποτε αιτιολογία η οποί</w:t>
      </w:r>
      <w:r>
        <w:rPr>
          <w:rFonts w:eastAsia="Times New Roman" w:cs="Times New Roman"/>
          <w:szCs w:val="24"/>
        </w:rPr>
        <w:t xml:space="preserve">α μπορεί να υπάρχει και ενδέχεται νομικά να έχει βάση. Γιατί υπάρχουν και απόψεις νομικών που λένε ότι δεν έχει βάση. Εγώ λέω ότι ενδέχεται να έχει βάση. Πρέπει ωστόσο να δοθεί η δυνατότητα, ακόμη και με τροπολογία, αυτοί οι άνθρωποι να δουλέψουν μέχρις </w:t>
      </w:r>
      <w:r>
        <w:rPr>
          <w:rFonts w:eastAsia="Times New Roman" w:cs="Times New Roman"/>
          <w:szCs w:val="24"/>
        </w:rPr>
        <w:lastRenderedPageBreak/>
        <w:t>ότ</w:t>
      </w:r>
      <w:r>
        <w:rPr>
          <w:rFonts w:eastAsia="Times New Roman" w:cs="Times New Roman"/>
          <w:szCs w:val="24"/>
        </w:rPr>
        <w:t xml:space="preserve">ου μπορέσουν να αποκαταστήσουν αυτά που τυπικά δεν έχουν κάνει μέχρι σήμερα, ούτως ώστε αυτοί οι άνθρωποι να ζήσουν. </w:t>
      </w:r>
    </w:p>
    <w:p w14:paraId="06FB201F"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Είναι βασικό αυτό το ερώτημα, εμένα με πήραν ημέρες Πρωτοχρονιάς για να μου εκφράσουν την αγωνία τους, ότι δηλαδή «τι θα κάνουν οι οικογέν</w:t>
      </w:r>
      <w:r>
        <w:rPr>
          <w:rFonts w:eastAsia="Times New Roman" w:cs="Times New Roman"/>
          <w:szCs w:val="24"/>
        </w:rPr>
        <w:t xml:space="preserve">ειές μας τώρα;». Είναι, δηλαδή, θέμα επιβίωσης. </w:t>
      </w:r>
    </w:p>
    <w:p w14:paraId="06FB2020"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το θέμα της </w:t>
      </w:r>
      <w:proofErr w:type="spellStart"/>
      <w:r>
        <w:rPr>
          <w:rFonts w:eastAsia="Times New Roman" w:cs="Times New Roman"/>
          <w:szCs w:val="24"/>
        </w:rPr>
        <w:t>βιντζότρατας</w:t>
      </w:r>
      <w:proofErr w:type="spellEnd"/>
      <w:r>
        <w:rPr>
          <w:rFonts w:eastAsia="Times New Roman" w:cs="Times New Roman"/>
          <w:szCs w:val="24"/>
        </w:rPr>
        <w:t xml:space="preserve"> -επειδή και εγώ με την ιδιότητά μου τότε, του Προέδρου της Επιτροπής Κοινωνικών Υποθέσεων, είχα εμπλακεί-, η Ευρωπαϊκή Ένωση είχε πράγματι έναν προβληματισμό. Και σας</w:t>
      </w:r>
      <w:r>
        <w:rPr>
          <w:rFonts w:eastAsia="Times New Roman" w:cs="Times New Roman"/>
          <w:szCs w:val="24"/>
        </w:rPr>
        <w:t xml:space="preserve"> το είπα, κύριε Υπουργέ, αυτό. Και ο προβληματισμός είναι διττός: Η </w:t>
      </w:r>
      <w:proofErr w:type="spellStart"/>
      <w:r>
        <w:rPr>
          <w:rFonts w:eastAsia="Times New Roman" w:cs="Times New Roman"/>
          <w:szCs w:val="24"/>
        </w:rPr>
        <w:t>βιντζότρατα</w:t>
      </w:r>
      <w:proofErr w:type="spellEnd"/>
      <w:r>
        <w:rPr>
          <w:rFonts w:eastAsia="Times New Roman" w:cs="Times New Roman"/>
          <w:szCs w:val="24"/>
        </w:rPr>
        <w:t xml:space="preserve"> γενικώς στην Ευρώπη και στη θάλασσα και η </w:t>
      </w:r>
      <w:proofErr w:type="spellStart"/>
      <w:r>
        <w:rPr>
          <w:rFonts w:eastAsia="Times New Roman" w:cs="Times New Roman"/>
          <w:szCs w:val="24"/>
        </w:rPr>
        <w:t>βιντζότρατα</w:t>
      </w:r>
      <w:proofErr w:type="spellEnd"/>
      <w:r>
        <w:rPr>
          <w:rFonts w:eastAsia="Times New Roman" w:cs="Times New Roman"/>
          <w:szCs w:val="24"/>
        </w:rPr>
        <w:t xml:space="preserve"> στις παραμεθόριες περιοχές. Εγώ ο ίδιος το καλοκαίρι είδα τα τουρκικά αλιευτικά έξω από την Αγία Μαρίνα της Λέρου να αλιεύ</w:t>
      </w:r>
      <w:r>
        <w:rPr>
          <w:rFonts w:eastAsia="Times New Roman" w:cs="Times New Roman"/>
          <w:szCs w:val="24"/>
        </w:rPr>
        <w:t xml:space="preserve">ουν με τις </w:t>
      </w:r>
      <w:proofErr w:type="spellStart"/>
      <w:r>
        <w:rPr>
          <w:rFonts w:eastAsia="Times New Roman" w:cs="Times New Roman"/>
          <w:szCs w:val="24"/>
        </w:rPr>
        <w:t>βιντζότρατές</w:t>
      </w:r>
      <w:proofErr w:type="spellEnd"/>
      <w:r>
        <w:rPr>
          <w:rFonts w:eastAsia="Times New Roman" w:cs="Times New Roman"/>
          <w:szCs w:val="24"/>
        </w:rPr>
        <w:t xml:space="preserve"> τους. Το ερώτημα είναι εάν κάνουμε προστασία της θάλασσας, της θάλασσας όμως που ήδη δεν προστατεύεται, γιατί η φίλη χώρα, η όμορος χώρα, δεν ανήκει στην Ευρωπαϊκή Ένωση και δεν είναι υποχρεωμένη να δεχθεί τις ντιρεκτίβες τις </w:t>
      </w:r>
      <w:r>
        <w:rPr>
          <w:rFonts w:eastAsia="Times New Roman" w:cs="Times New Roman"/>
          <w:szCs w:val="24"/>
        </w:rPr>
        <w:lastRenderedPageBreak/>
        <w:t>ευρωπα</w:t>
      </w:r>
      <w:r>
        <w:rPr>
          <w:rFonts w:eastAsia="Times New Roman" w:cs="Times New Roman"/>
          <w:szCs w:val="24"/>
        </w:rPr>
        <w:t xml:space="preserve">ϊκές, οπότε το πρόβλημα είναι μείζον. Άρα η </w:t>
      </w:r>
      <w:proofErr w:type="spellStart"/>
      <w:r>
        <w:rPr>
          <w:rFonts w:eastAsia="Times New Roman" w:cs="Times New Roman"/>
          <w:szCs w:val="24"/>
        </w:rPr>
        <w:t>βιντζότρατα</w:t>
      </w:r>
      <w:proofErr w:type="spellEnd"/>
      <w:r>
        <w:rPr>
          <w:rFonts w:eastAsia="Times New Roman" w:cs="Times New Roman"/>
          <w:szCs w:val="24"/>
        </w:rPr>
        <w:t xml:space="preserve"> είναι </w:t>
      </w:r>
      <w:proofErr w:type="spellStart"/>
      <w:r>
        <w:rPr>
          <w:rFonts w:eastAsia="Times New Roman" w:cs="Times New Roman"/>
          <w:szCs w:val="24"/>
        </w:rPr>
        <w:t>βιντζότρατα</w:t>
      </w:r>
      <w:proofErr w:type="spellEnd"/>
      <w:r>
        <w:rPr>
          <w:rFonts w:eastAsia="Times New Roman" w:cs="Times New Roman"/>
          <w:szCs w:val="24"/>
        </w:rPr>
        <w:t xml:space="preserve"> για την Ελλάδα, </w:t>
      </w:r>
      <w:proofErr w:type="spellStart"/>
      <w:r>
        <w:rPr>
          <w:rFonts w:eastAsia="Times New Roman" w:cs="Times New Roman"/>
          <w:szCs w:val="24"/>
        </w:rPr>
        <w:t>βιντζότρατα</w:t>
      </w:r>
      <w:proofErr w:type="spellEnd"/>
      <w:r>
        <w:rPr>
          <w:rFonts w:eastAsia="Times New Roman" w:cs="Times New Roman"/>
          <w:szCs w:val="24"/>
        </w:rPr>
        <w:t xml:space="preserve"> για τις παραμεθόριες περιοχές, </w:t>
      </w:r>
      <w:proofErr w:type="spellStart"/>
      <w:r>
        <w:rPr>
          <w:rFonts w:eastAsia="Times New Roman" w:cs="Times New Roman"/>
          <w:szCs w:val="24"/>
        </w:rPr>
        <w:t>βιντζότρατα</w:t>
      </w:r>
      <w:proofErr w:type="spellEnd"/>
      <w:r>
        <w:rPr>
          <w:rFonts w:eastAsia="Times New Roman" w:cs="Times New Roman"/>
          <w:szCs w:val="24"/>
        </w:rPr>
        <w:t xml:space="preserve"> για την Λέρο, για την Κω,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που είναι στις παραμεθόριες περιοχές. </w:t>
      </w:r>
    </w:p>
    <w:p w14:paraId="06FB2021"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Θα ήθελα στην τοποθέτησή σας να βγει έν</w:t>
      </w:r>
      <w:r>
        <w:rPr>
          <w:rFonts w:eastAsia="Times New Roman" w:cs="Times New Roman"/>
          <w:szCs w:val="24"/>
        </w:rPr>
        <w:t xml:space="preserve">α θετικό συμπέρασμα γι’ αυτούς τους ανθρώπους. </w:t>
      </w:r>
    </w:p>
    <w:p w14:paraId="06FB2022"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06FB2023"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14:paraId="06FB2024"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sidRPr="006634BC">
        <w:rPr>
          <w:rFonts w:eastAsia="Times New Roman" w:cs="Times New Roman"/>
          <w:b/>
          <w:szCs w:val="24"/>
        </w:rPr>
        <w:t xml:space="preserve">ΣΤΑΥΡΟΣ ΑΡΑΧΩΒΙΤΗΣ (Υπουργός Αγροτικής Ανάπτυξης και Τροφίμων): </w:t>
      </w:r>
      <w:r>
        <w:rPr>
          <w:rFonts w:eastAsia="Times New Roman" w:cs="Times New Roman"/>
          <w:szCs w:val="24"/>
        </w:rPr>
        <w:t>Ευχαριστώ, κύριε Πρόεδρε.</w:t>
      </w:r>
    </w:p>
    <w:p w14:paraId="06FB2025"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Να ευχηθούμε </w:t>
      </w:r>
      <w:r>
        <w:rPr>
          <w:rFonts w:eastAsia="Times New Roman" w:cs="Times New Roman"/>
          <w:szCs w:val="24"/>
        </w:rPr>
        <w:t>κ</w:t>
      </w:r>
      <w:r>
        <w:rPr>
          <w:rFonts w:eastAsia="Times New Roman" w:cs="Times New Roman"/>
          <w:szCs w:val="24"/>
        </w:rPr>
        <w:t xml:space="preserve">αλή </w:t>
      </w:r>
      <w:r>
        <w:rPr>
          <w:rFonts w:eastAsia="Times New Roman" w:cs="Times New Roman"/>
          <w:szCs w:val="24"/>
        </w:rPr>
        <w:t>χ</w:t>
      </w:r>
      <w:r>
        <w:rPr>
          <w:rFonts w:eastAsia="Times New Roman" w:cs="Times New Roman"/>
          <w:szCs w:val="24"/>
        </w:rPr>
        <w:t>ρονιά σε όλους, με υ</w:t>
      </w:r>
      <w:r>
        <w:rPr>
          <w:rFonts w:eastAsia="Times New Roman" w:cs="Times New Roman"/>
          <w:szCs w:val="24"/>
        </w:rPr>
        <w:t>γεία και αισιοδοξία σε όλον τον κόσμο.</w:t>
      </w:r>
    </w:p>
    <w:p w14:paraId="06FB2026"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ευχαριστώ για την ερώτηση ειλικρινά, γιατί είναι μία ευκαιρία και από το Βήμα αυτό να ξεκαθαρίσουμε ορισμένα πράγματα σχετικά με τη </w:t>
      </w:r>
      <w:proofErr w:type="spellStart"/>
      <w:r>
        <w:rPr>
          <w:rFonts w:eastAsia="Times New Roman" w:cs="Times New Roman"/>
          <w:szCs w:val="24"/>
        </w:rPr>
        <w:t>βιντζότρατα</w:t>
      </w:r>
      <w:proofErr w:type="spellEnd"/>
      <w:r>
        <w:rPr>
          <w:rFonts w:eastAsia="Times New Roman" w:cs="Times New Roman"/>
          <w:szCs w:val="24"/>
        </w:rPr>
        <w:t xml:space="preserve"> σαν εργαλείο, όπως είπατε, αλλά και με το τι έχει συμβεί</w:t>
      </w:r>
      <w:r>
        <w:rPr>
          <w:rFonts w:eastAsia="Times New Roman" w:cs="Times New Roman"/>
          <w:szCs w:val="24"/>
        </w:rPr>
        <w:t xml:space="preserve"> αυτές τις ημέρες. </w:t>
      </w:r>
    </w:p>
    <w:p w14:paraId="06FB2027"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Όπως είπατε, η </w:t>
      </w:r>
      <w:proofErr w:type="spellStart"/>
      <w:r>
        <w:rPr>
          <w:rFonts w:eastAsia="Times New Roman" w:cs="Times New Roman"/>
          <w:szCs w:val="24"/>
        </w:rPr>
        <w:t>βιντζότρατα</w:t>
      </w:r>
      <w:proofErr w:type="spellEnd"/>
      <w:r>
        <w:rPr>
          <w:rFonts w:eastAsia="Times New Roman" w:cs="Times New Roman"/>
          <w:szCs w:val="24"/>
        </w:rPr>
        <w:t xml:space="preserve"> είναι ένα εργαλείο το οποίο έχει δεχθεί έντονη κριτική και σε επίπεδο Ευρωπαϊκής Ένωσης </w:t>
      </w:r>
      <w:r>
        <w:rPr>
          <w:rFonts w:eastAsia="Times New Roman" w:cs="Times New Roman"/>
          <w:szCs w:val="24"/>
        </w:rPr>
        <w:lastRenderedPageBreak/>
        <w:t>και έχει υπάρξει μεγάλος προβληματισμός για το κατά πόσον αυτό το εργαλείο θα έπρεπε ή δεν θα έπρεπε να βρίσκεται σε λειτ</w:t>
      </w:r>
      <w:r>
        <w:rPr>
          <w:rFonts w:eastAsia="Times New Roman" w:cs="Times New Roman"/>
          <w:szCs w:val="24"/>
        </w:rPr>
        <w:t xml:space="preserve">ουργία ή όχι. Είναι ένα, το τονίζω, εκ των δυναμικών εργαλείων. Θεωρείται δυναμικό εργαλείο αλίευσης. Ωστόσο οι αλιείς που έχουν άδεια αλίευσης σε σκάφη δεν έχουν μόνο άδεια αλίευσης για </w:t>
      </w:r>
      <w:proofErr w:type="spellStart"/>
      <w:r>
        <w:rPr>
          <w:rFonts w:eastAsia="Times New Roman" w:cs="Times New Roman"/>
          <w:szCs w:val="24"/>
        </w:rPr>
        <w:t>βιντζότρατα</w:t>
      </w:r>
      <w:proofErr w:type="spellEnd"/>
      <w:r>
        <w:rPr>
          <w:rFonts w:eastAsia="Times New Roman" w:cs="Times New Roman"/>
          <w:szCs w:val="24"/>
        </w:rPr>
        <w:t>. Έχουν και για τα άλλα εργαλεία, όπως όλοι οι παράκτιοι α</w:t>
      </w:r>
      <w:r>
        <w:rPr>
          <w:rFonts w:eastAsia="Times New Roman" w:cs="Times New Roman"/>
          <w:szCs w:val="24"/>
        </w:rPr>
        <w:t>λιείς. Άρ</w:t>
      </w:r>
      <w:r>
        <w:rPr>
          <w:rFonts w:eastAsia="Times New Roman" w:cs="Times New Roman"/>
          <w:szCs w:val="24"/>
        </w:rPr>
        <w:t>α</w:t>
      </w:r>
      <w:r>
        <w:rPr>
          <w:rFonts w:eastAsia="Times New Roman" w:cs="Times New Roman"/>
          <w:szCs w:val="24"/>
        </w:rPr>
        <w:t xml:space="preserve"> εφόσον η άδειά τους για αλιεία είναι σε ισχύ, μπορούν να αλιεύσουν με τα υπόλοιπα εργαλεία. Για να ξεκαθαρίζουμε ένα προς ένα τα ζητήματα. </w:t>
      </w:r>
    </w:p>
    <w:p w14:paraId="06FB2028"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Ωστόσο θα κάνω μία μικρή αναδρομή. </w:t>
      </w:r>
    </w:p>
    <w:p w14:paraId="06FB2029" w14:textId="77777777" w:rsidR="000624D7" w:rsidRDefault="00B11EF4">
      <w:pPr>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szCs w:val="24"/>
        </w:rPr>
        <w:t xml:space="preserve">Σε εφαρμογή των διατάξεων του </w:t>
      </w:r>
      <w:r>
        <w:rPr>
          <w:rFonts w:eastAsia="Times New Roman" w:cs="Times New Roman"/>
          <w:szCs w:val="24"/>
        </w:rPr>
        <w:t>κ</w:t>
      </w:r>
      <w:r>
        <w:rPr>
          <w:rFonts w:eastAsia="Times New Roman" w:cs="Times New Roman"/>
          <w:szCs w:val="24"/>
        </w:rPr>
        <w:t>ανονισμού 1967/2006 και κατ’ εξουσιοδό</w:t>
      </w:r>
      <w:r>
        <w:rPr>
          <w:rFonts w:eastAsia="Times New Roman" w:cs="Times New Roman"/>
          <w:szCs w:val="24"/>
        </w:rPr>
        <w:t xml:space="preserve">τηση πια στην εθνική νομοθεσία του άρθρου 9 του ν.2732/1999, εκδόθηκε η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6719/146097/29-12-2016. Αυτό, λοιπόν, είναι το κανονιστικό πλαίσιο που προβλέπει τους όρους και τις προϋποθέσεις αλιείας με το συγκεκριμένο δυναμικό εργαλείο, τη </w:t>
      </w:r>
      <w:proofErr w:type="spellStart"/>
      <w:r>
        <w:rPr>
          <w:rFonts w:eastAsia="Times New Roman" w:cs="Times New Roman"/>
          <w:szCs w:val="24"/>
        </w:rPr>
        <w:t>βιντ</w:t>
      </w:r>
      <w:r>
        <w:rPr>
          <w:rFonts w:eastAsia="Times New Roman" w:cs="Times New Roman"/>
          <w:szCs w:val="24"/>
        </w:rPr>
        <w:t>ζότρατα</w:t>
      </w:r>
      <w:proofErr w:type="spellEnd"/>
      <w:r>
        <w:rPr>
          <w:rFonts w:eastAsia="Times New Roman" w:cs="Times New Roman"/>
          <w:szCs w:val="24"/>
        </w:rPr>
        <w:t xml:space="preserve">. Αυτή η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στην ουσία τι είναι; Περιγράφει το διαχειριστικό σχέδιο με βάση το οποίο δόθηκε άδεια από την Ευρωπαϊκή Ένωση για αλίευση με τη χρήση του συγκεκριμένου εργαλείου, </w:t>
      </w:r>
      <w:r>
        <w:rPr>
          <w:rFonts w:eastAsia="Times New Roman" w:cs="Times New Roman"/>
          <w:szCs w:val="24"/>
        </w:rPr>
        <w:lastRenderedPageBreak/>
        <w:t xml:space="preserve">για συλλογή δεδομένων και με συγκεκριμένα είδη-στόχους στη </w:t>
      </w:r>
      <w:r>
        <w:rPr>
          <w:rFonts w:eastAsia="Times New Roman" w:cs="Times New Roman"/>
          <w:szCs w:val="24"/>
        </w:rPr>
        <w:t xml:space="preserve">χώρα μας. </w:t>
      </w:r>
    </w:p>
    <w:p w14:paraId="06FB202A" w14:textId="77777777" w:rsidR="000624D7" w:rsidRDefault="00B11EF4">
      <w:pPr>
        <w:spacing w:line="600" w:lineRule="auto"/>
        <w:ind w:firstLine="709"/>
        <w:jc w:val="both"/>
        <w:rPr>
          <w:rFonts w:eastAsia="Times New Roman" w:cs="Times New Roman"/>
          <w:szCs w:val="24"/>
        </w:rPr>
      </w:pPr>
      <w:r>
        <w:rPr>
          <w:rFonts w:eastAsia="Times New Roman" w:cs="Times New Roman"/>
          <w:szCs w:val="24"/>
        </w:rPr>
        <w:t xml:space="preserve">Αφού είδαμε, λοιπόν, το κανονιστικό πλαίσιο, ερχόμαστε στο σήμερα. Το σήμερα, λοιπόν, τι λέει; Με την υπουργική απόφαση -που αναφέραμε- του Δεκεμβρίου 2016 χορηγήθηκε η άδεια στη χώρα να βγουν οι </w:t>
      </w:r>
      <w:proofErr w:type="spellStart"/>
      <w:r>
        <w:rPr>
          <w:rFonts w:eastAsia="Times New Roman" w:cs="Times New Roman"/>
          <w:szCs w:val="24"/>
        </w:rPr>
        <w:t>βιντζότρατες</w:t>
      </w:r>
      <w:proofErr w:type="spellEnd"/>
      <w:r>
        <w:rPr>
          <w:rFonts w:eastAsia="Times New Roman" w:cs="Times New Roman"/>
          <w:szCs w:val="24"/>
        </w:rPr>
        <w:t xml:space="preserve"> για αλιεία. Σ</w:t>
      </w:r>
      <w:r w:rsidRPr="004E4FC0">
        <w:rPr>
          <w:rFonts w:eastAsia="Times New Roman" w:cs="Times New Roman"/>
          <w:szCs w:val="24"/>
        </w:rPr>
        <w:t>το άρθρο 6 είναι οι όρο</w:t>
      </w:r>
      <w:r w:rsidRPr="004E4FC0">
        <w:rPr>
          <w:rFonts w:eastAsia="Times New Roman" w:cs="Times New Roman"/>
          <w:szCs w:val="24"/>
        </w:rPr>
        <w:t xml:space="preserve">ι και οι προϋποθέσεις διενέργειας της </w:t>
      </w:r>
      <w:r>
        <w:rPr>
          <w:rFonts w:eastAsia="Times New Roman" w:cs="Times New Roman"/>
          <w:szCs w:val="24"/>
        </w:rPr>
        <w:t>αλιείας. Σας διαβάζω συγκεκριμένα την παράγραφο 2: «Ο</w:t>
      </w:r>
      <w:r w:rsidRPr="004E4FC0">
        <w:rPr>
          <w:rFonts w:eastAsia="Times New Roman" w:cs="Times New Roman"/>
          <w:szCs w:val="24"/>
        </w:rPr>
        <w:t>ι άδειες αλίευσης χορηγούνται σε σκάφη που έχουν αλιευτική άδεια</w:t>
      </w:r>
      <w:r>
        <w:rPr>
          <w:rFonts w:eastAsia="Times New Roman" w:cs="Times New Roman"/>
          <w:szCs w:val="24"/>
        </w:rPr>
        <w:t xml:space="preserve"> σε ισχύ</w:t>
      </w:r>
      <w:r w:rsidRPr="004E4FC0">
        <w:rPr>
          <w:rFonts w:eastAsia="Times New Roman" w:cs="Times New Roman"/>
          <w:szCs w:val="24"/>
        </w:rPr>
        <w:t xml:space="preserve"> για όλα τα εργαλεία</w:t>
      </w:r>
      <w:r>
        <w:rPr>
          <w:rFonts w:eastAsia="Times New Roman" w:cs="Times New Roman"/>
          <w:szCs w:val="24"/>
        </w:rPr>
        <w:t>…</w:t>
      </w:r>
      <w:r>
        <w:rPr>
          <w:rFonts w:eastAsia="Times New Roman" w:cs="Times New Roman"/>
          <w:szCs w:val="24"/>
        </w:rPr>
        <w:t>»</w:t>
      </w:r>
      <w:r>
        <w:rPr>
          <w:rFonts w:eastAsia="Times New Roman" w:cs="Times New Roman"/>
          <w:szCs w:val="24"/>
        </w:rPr>
        <w:t xml:space="preserve"> -</w:t>
      </w:r>
      <w:r w:rsidRPr="004E4FC0">
        <w:rPr>
          <w:rFonts w:eastAsia="Times New Roman" w:cs="Times New Roman"/>
          <w:szCs w:val="24"/>
        </w:rPr>
        <w:t xml:space="preserve">στην οποία περιλαμβάνεται το εν λόγω εργαλείο και </w:t>
      </w:r>
      <w:r>
        <w:rPr>
          <w:rFonts w:eastAsia="Times New Roman" w:cs="Times New Roman"/>
          <w:szCs w:val="24"/>
        </w:rPr>
        <w:t xml:space="preserve">η </w:t>
      </w:r>
      <w:proofErr w:type="spellStart"/>
      <w:r>
        <w:rPr>
          <w:rFonts w:eastAsia="Times New Roman" w:cs="Times New Roman"/>
          <w:szCs w:val="24"/>
        </w:rPr>
        <w:t>βιντζότρατα</w:t>
      </w:r>
      <w:proofErr w:type="spellEnd"/>
      <w:r>
        <w:rPr>
          <w:rFonts w:eastAsia="Times New Roman" w:cs="Times New Roman"/>
          <w:szCs w:val="24"/>
        </w:rPr>
        <w:t xml:space="preserve">- </w:t>
      </w:r>
      <w:r>
        <w:rPr>
          <w:rFonts w:eastAsia="Times New Roman" w:cs="Times New Roman"/>
          <w:szCs w:val="24"/>
        </w:rPr>
        <w:t>«</w:t>
      </w:r>
      <w:r>
        <w:rPr>
          <w:rFonts w:eastAsia="Times New Roman" w:cs="Times New Roman"/>
          <w:szCs w:val="24"/>
        </w:rPr>
        <w:t>…</w:t>
      </w:r>
      <w:r w:rsidRPr="004E4FC0">
        <w:rPr>
          <w:rFonts w:eastAsia="Times New Roman" w:cs="Times New Roman"/>
          <w:szCs w:val="24"/>
        </w:rPr>
        <w:t xml:space="preserve">έχουν εγκαταστήσει συσκευή δορυφορικής παρακολούθησης </w:t>
      </w:r>
      <w:r w:rsidRPr="004E4FC0">
        <w:rPr>
          <w:rFonts w:eastAsia="Times New Roman" w:cs="Times New Roman"/>
          <w:szCs w:val="24"/>
          <w:lang w:val="en-US"/>
        </w:rPr>
        <w:t>VMS</w:t>
      </w:r>
      <w:r>
        <w:rPr>
          <w:rFonts w:eastAsia="Times New Roman" w:cs="Times New Roman"/>
          <w:szCs w:val="24"/>
        </w:rPr>
        <w:t xml:space="preserve"> και τηρούν</w:t>
      </w:r>
      <w:r w:rsidRPr="004E4FC0">
        <w:rPr>
          <w:rFonts w:eastAsia="Times New Roman" w:cs="Times New Roman"/>
          <w:szCs w:val="24"/>
        </w:rPr>
        <w:t xml:space="preserve"> ηλεκτρονικό ημερολόγιο καταγραφής της αλιευτικής τους δραστηριότητα</w:t>
      </w:r>
      <w:r>
        <w:rPr>
          <w:rFonts w:eastAsia="Times New Roman" w:cs="Times New Roman"/>
          <w:szCs w:val="24"/>
        </w:rPr>
        <w:t>ς</w:t>
      </w:r>
      <w:r w:rsidRPr="004E4FC0">
        <w:rPr>
          <w:rFonts w:eastAsia="Times New Roman" w:cs="Times New Roman"/>
          <w:szCs w:val="24"/>
        </w:rPr>
        <w:t xml:space="preserve"> στο </w:t>
      </w:r>
      <w:r w:rsidRPr="004E4FC0">
        <w:rPr>
          <w:rFonts w:eastAsia="Times New Roman" w:cs="Times New Roman"/>
          <w:szCs w:val="24"/>
          <w:lang w:val="en-US"/>
        </w:rPr>
        <w:t>ERS</w:t>
      </w:r>
      <w:r>
        <w:rPr>
          <w:rFonts w:eastAsia="Times New Roman" w:cs="Times New Roman"/>
          <w:szCs w:val="24"/>
        </w:rPr>
        <w:t>,</w:t>
      </w:r>
      <w:r w:rsidRPr="004E4FC0">
        <w:rPr>
          <w:rFonts w:eastAsia="Times New Roman" w:cs="Times New Roman"/>
          <w:szCs w:val="24"/>
        </w:rPr>
        <w:t xml:space="preserve"> σύμφωνα με τα προβλεπόμενα στα </w:t>
      </w:r>
      <w:r>
        <w:rPr>
          <w:rFonts w:eastAsia="Times New Roman" w:cs="Times New Roman"/>
          <w:szCs w:val="24"/>
        </w:rPr>
        <w:t xml:space="preserve">άρθρα 9 και </w:t>
      </w:r>
      <w:r w:rsidRPr="004E4FC0">
        <w:rPr>
          <w:rFonts w:eastAsia="Times New Roman" w:cs="Times New Roman"/>
          <w:szCs w:val="24"/>
        </w:rPr>
        <w:t xml:space="preserve">15 </w:t>
      </w:r>
      <w:r>
        <w:rPr>
          <w:rFonts w:eastAsia="Times New Roman" w:cs="Times New Roman"/>
          <w:szCs w:val="24"/>
        </w:rPr>
        <w:t>του Κανονισμού 1224/</w:t>
      </w:r>
      <w:r w:rsidRPr="004E4FC0">
        <w:rPr>
          <w:rFonts w:eastAsia="Times New Roman" w:cs="Times New Roman"/>
          <w:szCs w:val="24"/>
        </w:rPr>
        <w:t>2009</w:t>
      </w:r>
      <w:r>
        <w:rPr>
          <w:rFonts w:eastAsia="Times New Roman" w:cs="Times New Roman"/>
          <w:szCs w:val="24"/>
        </w:rPr>
        <w:t>.»</w:t>
      </w:r>
    </w:p>
    <w:p w14:paraId="06FB202B"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Αυτό, λοιπόν,</w:t>
      </w:r>
      <w:r w:rsidRPr="004E4FC0">
        <w:rPr>
          <w:rFonts w:eastAsia="Times New Roman" w:cs="Times New Roman"/>
          <w:szCs w:val="24"/>
        </w:rPr>
        <w:t xml:space="preserve"> τι λέει</w:t>
      </w:r>
      <w:r>
        <w:rPr>
          <w:rFonts w:eastAsia="Times New Roman" w:cs="Times New Roman"/>
          <w:szCs w:val="24"/>
        </w:rPr>
        <w:t>; Ό</w:t>
      </w:r>
      <w:r w:rsidRPr="004E4FC0">
        <w:rPr>
          <w:rFonts w:eastAsia="Times New Roman" w:cs="Times New Roman"/>
          <w:szCs w:val="24"/>
        </w:rPr>
        <w:t>τι για να χο</w:t>
      </w:r>
      <w:r w:rsidRPr="004E4FC0">
        <w:rPr>
          <w:rFonts w:eastAsia="Times New Roman" w:cs="Times New Roman"/>
          <w:szCs w:val="24"/>
        </w:rPr>
        <w:t>ρηγηθεί άδεια για την επόμενη χρονιά θα πρέπει να τηρείται ανελλιπώς</w:t>
      </w:r>
      <w:r>
        <w:rPr>
          <w:rFonts w:eastAsia="Times New Roman" w:cs="Times New Roman"/>
          <w:szCs w:val="24"/>
        </w:rPr>
        <w:t>,</w:t>
      </w:r>
      <w:r w:rsidRPr="004E4FC0">
        <w:rPr>
          <w:rFonts w:eastAsia="Times New Roman" w:cs="Times New Roman"/>
          <w:szCs w:val="24"/>
        </w:rPr>
        <w:t xml:space="preserve"> σύμφωνα με την διατύπωση της υπουργικής απόφασης και σύμφωνα με το </w:t>
      </w:r>
      <w:r w:rsidRPr="004E4FC0">
        <w:rPr>
          <w:rFonts w:eastAsia="Times New Roman" w:cs="Times New Roman"/>
          <w:szCs w:val="24"/>
        </w:rPr>
        <w:lastRenderedPageBreak/>
        <w:t>διαχειριστικό σχέδιο που κατατέθηκε και εγκρίθηκε από την Ευρωπαϊκή Ένωση</w:t>
      </w:r>
      <w:r>
        <w:rPr>
          <w:rFonts w:eastAsia="Times New Roman" w:cs="Times New Roman"/>
          <w:szCs w:val="24"/>
        </w:rPr>
        <w:t>,</w:t>
      </w:r>
      <w:r w:rsidRPr="004E4FC0">
        <w:rPr>
          <w:rFonts w:eastAsia="Times New Roman" w:cs="Times New Roman"/>
          <w:szCs w:val="24"/>
        </w:rPr>
        <w:t xml:space="preserve"> το ημερολόγιο καταγραφής αλιευμάτων</w:t>
      </w:r>
      <w:r>
        <w:rPr>
          <w:rFonts w:eastAsia="Times New Roman" w:cs="Times New Roman"/>
          <w:szCs w:val="24"/>
        </w:rPr>
        <w:t>.</w:t>
      </w:r>
    </w:p>
    <w:p w14:paraId="06FB202C" w14:textId="77777777" w:rsidR="000624D7" w:rsidRDefault="00B11EF4">
      <w:pPr>
        <w:spacing w:line="600" w:lineRule="auto"/>
        <w:ind w:firstLine="720"/>
        <w:jc w:val="both"/>
        <w:rPr>
          <w:rFonts w:eastAsia="Times New Roman"/>
          <w:bCs/>
          <w:szCs w:val="24"/>
        </w:rPr>
      </w:pPr>
      <w:r w:rsidRPr="004E4F19">
        <w:rPr>
          <w:rFonts w:eastAsia="Times New Roman"/>
          <w:bCs/>
          <w:szCs w:val="24"/>
        </w:rPr>
        <w:t>(Στο ση</w:t>
      </w:r>
      <w:r w:rsidRPr="004E4F19">
        <w:rPr>
          <w:rFonts w:eastAsia="Times New Roman"/>
          <w:bCs/>
          <w:szCs w:val="24"/>
        </w:rPr>
        <w:t xml:space="preserve">μείο αυτό </w:t>
      </w:r>
      <w:r>
        <w:rPr>
          <w:rFonts w:eastAsia="Times New Roman"/>
          <w:bCs/>
          <w:szCs w:val="24"/>
        </w:rPr>
        <w:t>κ</w:t>
      </w:r>
      <w:r w:rsidRPr="004E4F19">
        <w:rPr>
          <w:rFonts w:eastAsia="Times New Roman"/>
          <w:bCs/>
          <w:szCs w:val="24"/>
        </w:rPr>
        <w:t xml:space="preserve">τυπάει το κουδούνι λήξεως του χρόνου ομιλίας του κυρίου </w:t>
      </w:r>
      <w:r>
        <w:rPr>
          <w:rFonts w:eastAsia="Times New Roman"/>
          <w:bCs/>
          <w:szCs w:val="24"/>
        </w:rPr>
        <w:t>Υπουργού</w:t>
      </w:r>
      <w:r w:rsidRPr="004E4F19">
        <w:rPr>
          <w:rFonts w:eastAsia="Times New Roman"/>
          <w:bCs/>
          <w:szCs w:val="24"/>
        </w:rPr>
        <w:t>)</w:t>
      </w:r>
    </w:p>
    <w:p w14:paraId="06FB202D"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Στις περιπτώσεις, λοιπόν, </w:t>
      </w:r>
      <w:r w:rsidRPr="004E4FC0">
        <w:rPr>
          <w:rFonts w:eastAsia="Times New Roman" w:cs="Times New Roman"/>
          <w:szCs w:val="24"/>
        </w:rPr>
        <w:t xml:space="preserve">όπου διαπιστώθηκε από τις </w:t>
      </w:r>
      <w:r>
        <w:rPr>
          <w:rFonts w:eastAsia="Times New Roman" w:cs="Times New Roman"/>
          <w:szCs w:val="24"/>
        </w:rPr>
        <w:t>υπηρεσίες ότι δεν είχαμε τήρηση της</w:t>
      </w:r>
      <w:r w:rsidRPr="004E4FC0">
        <w:rPr>
          <w:rFonts w:eastAsia="Times New Roman" w:cs="Times New Roman"/>
          <w:szCs w:val="24"/>
        </w:rPr>
        <w:t xml:space="preserve"> συγκεκριμέν</w:t>
      </w:r>
      <w:r>
        <w:rPr>
          <w:rFonts w:eastAsia="Times New Roman" w:cs="Times New Roman"/>
          <w:szCs w:val="24"/>
        </w:rPr>
        <w:t xml:space="preserve">ης </w:t>
      </w:r>
      <w:r w:rsidRPr="004E4FC0">
        <w:rPr>
          <w:rFonts w:eastAsia="Times New Roman" w:cs="Times New Roman"/>
          <w:szCs w:val="24"/>
        </w:rPr>
        <w:t>προϋπόθεσ</w:t>
      </w:r>
      <w:r>
        <w:rPr>
          <w:rFonts w:eastAsia="Times New Roman" w:cs="Times New Roman"/>
          <w:szCs w:val="24"/>
        </w:rPr>
        <w:t xml:space="preserve">ης, δεν χορηγήθηκε άδεια </w:t>
      </w:r>
      <w:r w:rsidRPr="004E4FC0">
        <w:rPr>
          <w:rFonts w:eastAsia="Times New Roman" w:cs="Times New Roman"/>
          <w:szCs w:val="24"/>
        </w:rPr>
        <w:t>την επόμενη χρονιά</w:t>
      </w:r>
      <w:r>
        <w:rPr>
          <w:rFonts w:eastAsia="Times New Roman" w:cs="Times New Roman"/>
          <w:szCs w:val="24"/>
        </w:rPr>
        <w:t>.</w:t>
      </w:r>
      <w:r w:rsidRPr="004E4FC0">
        <w:rPr>
          <w:rFonts w:eastAsia="Times New Roman" w:cs="Times New Roman"/>
          <w:szCs w:val="24"/>
        </w:rPr>
        <w:t xml:space="preserve"> Δεν είναι ότι αφαιρέθηκ</w:t>
      </w:r>
      <w:r w:rsidRPr="004E4FC0">
        <w:rPr>
          <w:rFonts w:eastAsia="Times New Roman" w:cs="Times New Roman"/>
          <w:szCs w:val="24"/>
        </w:rPr>
        <w:t>ε καμία άδεια</w:t>
      </w:r>
      <w:r>
        <w:rPr>
          <w:rFonts w:eastAsia="Times New Roman" w:cs="Times New Roman"/>
          <w:szCs w:val="24"/>
        </w:rPr>
        <w:t>. Δ</w:t>
      </w:r>
      <w:r w:rsidRPr="004E4FC0">
        <w:rPr>
          <w:rFonts w:eastAsia="Times New Roman" w:cs="Times New Roman"/>
          <w:szCs w:val="24"/>
        </w:rPr>
        <w:t>εν είναι ότι υπήρ</w:t>
      </w:r>
      <w:r>
        <w:rPr>
          <w:rFonts w:eastAsia="Times New Roman" w:cs="Times New Roman"/>
          <w:szCs w:val="24"/>
        </w:rPr>
        <w:t>ξ</w:t>
      </w:r>
      <w:r w:rsidRPr="004E4FC0">
        <w:rPr>
          <w:rFonts w:eastAsia="Times New Roman" w:cs="Times New Roman"/>
          <w:szCs w:val="24"/>
        </w:rPr>
        <w:t xml:space="preserve">ε κύρωση </w:t>
      </w:r>
      <w:r>
        <w:rPr>
          <w:rFonts w:eastAsia="Times New Roman" w:cs="Times New Roman"/>
          <w:szCs w:val="24"/>
        </w:rPr>
        <w:t>ή ποινή. Ξ</w:t>
      </w:r>
      <w:r w:rsidRPr="004E4FC0">
        <w:rPr>
          <w:rFonts w:eastAsia="Times New Roman" w:cs="Times New Roman"/>
          <w:szCs w:val="24"/>
        </w:rPr>
        <w:t xml:space="preserve">έρετε ότι </w:t>
      </w:r>
      <w:r>
        <w:rPr>
          <w:rFonts w:eastAsia="Times New Roman" w:cs="Times New Roman"/>
          <w:szCs w:val="24"/>
        </w:rPr>
        <w:t xml:space="preserve">η </w:t>
      </w:r>
      <w:proofErr w:type="spellStart"/>
      <w:r>
        <w:rPr>
          <w:rFonts w:eastAsia="Times New Roman" w:cs="Times New Roman"/>
          <w:szCs w:val="24"/>
        </w:rPr>
        <w:t>βιντζότρατα</w:t>
      </w:r>
      <w:proofErr w:type="spellEnd"/>
      <w:r>
        <w:rPr>
          <w:rFonts w:eastAsia="Times New Roman" w:cs="Times New Roman"/>
          <w:szCs w:val="24"/>
        </w:rPr>
        <w:t xml:space="preserve"> αλιεύει </w:t>
      </w:r>
      <w:r w:rsidRPr="004E4FC0">
        <w:rPr>
          <w:rFonts w:eastAsia="Times New Roman" w:cs="Times New Roman"/>
          <w:szCs w:val="24"/>
        </w:rPr>
        <w:t>δύο τρίμηνα</w:t>
      </w:r>
      <w:r>
        <w:rPr>
          <w:rFonts w:eastAsia="Times New Roman" w:cs="Times New Roman"/>
          <w:szCs w:val="24"/>
        </w:rPr>
        <w:t>: Τ</w:t>
      </w:r>
      <w:r w:rsidRPr="004E4FC0">
        <w:rPr>
          <w:rFonts w:eastAsia="Times New Roman" w:cs="Times New Roman"/>
          <w:szCs w:val="24"/>
        </w:rPr>
        <w:t>ο</w:t>
      </w:r>
      <w:r>
        <w:rPr>
          <w:rFonts w:eastAsia="Times New Roman" w:cs="Times New Roman"/>
          <w:szCs w:val="24"/>
        </w:rPr>
        <w:t xml:space="preserve"> πρώτο τρίμηνο του έτους Γενάρη-Φλεβάρη-</w:t>
      </w:r>
      <w:r w:rsidRPr="004E4FC0">
        <w:rPr>
          <w:rFonts w:eastAsia="Times New Roman" w:cs="Times New Roman"/>
          <w:szCs w:val="24"/>
        </w:rPr>
        <w:t xml:space="preserve">Μάρτη και το τελευταίο </w:t>
      </w:r>
      <w:r>
        <w:rPr>
          <w:rFonts w:eastAsia="Times New Roman" w:cs="Times New Roman"/>
          <w:szCs w:val="24"/>
        </w:rPr>
        <w:t>που είναι Οκτώβρη-Νοέμβρη-</w:t>
      </w:r>
      <w:r w:rsidRPr="004E4FC0">
        <w:rPr>
          <w:rFonts w:eastAsia="Times New Roman" w:cs="Times New Roman"/>
          <w:szCs w:val="24"/>
        </w:rPr>
        <w:t>Δεκέμβρη</w:t>
      </w:r>
      <w:r>
        <w:rPr>
          <w:rFonts w:eastAsia="Times New Roman" w:cs="Times New Roman"/>
          <w:szCs w:val="24"/>
        </w:rPr>
        <w:t>. Είχαμε περιπτώσεις</w:t>
      </w:r>
      <w:r w:rsidRPr="004E4FC0">
        <w:rPr>
          <w:rFonts w:eastAsia="Times New Roman" w:cs="Times New Roman"/>
          <w:szCs w:val="24"/>
        </w:rPr>
        <w:t xml:space="preserve"> σκαφών που δεν είχαν κα</w:t>
      </w:r>
      <w:r>
        <w:rPr>
          <w:rFonts w:eastAsia="Times New Roman" w:cs="Times New Roman"/>
          <w:szCs w:val="24"/>
        </w:rPr>
        <w:t>μ</w:t>
      </w:r>
      <w:r w:rsidRPr="004E4FC0">
        <w:rPr>
          <w:rFonts w:eastAsia="Times New Roman" w:cs="Times New Roman"/>
          <w:szCs w:val="24"/>
        </w:rPr>
        <w:t>μία καταγρ</w:t>
      </w:r>
      <w:r>
        <w:rPr>
          <w:rFonts w:eastAsia="Times New Roman" w:cs="Times New Roman"/>
          <w:szCs w:val="24"/>
        </w:rPr>
        <w:t>αφή</w:t>
      </w:r>
      <w:r w:rsidRPr="004E4FC0">
        <w:rPr>
          <w:rFonts w:eastAsia="Times New Roman" w:cs="Times New Roman"/>
          <w:szCs w:val="24"/>
        </w:rPr>
        <w:t xml:space="preserve"> το πρώτο τρίμηνο</w:t>
      </w:r>
      <w:r>
        <w:rPr>
          <w:rFonts w:eastAsia="Times New Roman" w:cs="Times New Roman"/>
          <w:szCs w:val="24"/>
        </w:rPr>
        <w:t xml:space="preserve"> και εντούτοις αλίευσαν</w:t>
      </w:r>
      <w:r w:rsidRPr="004E4FC0">
        <w:rPr>
          <w:rFonts w:eastAsia="Times New Roman" w:cs="Times New Roman"/>
          <w:szCs w:val="24"/>
        </w:rPr>
        <w:t xml:space="preserve"> κανονικά το δεύτερο τρίμηνο</w:t>
      </w:r>
      <w:r>
        <w:rPr>
          <w:rFonts w:eastAsia="Times New Roman" w:cs="Times New Roman"/>
          <w:szCs w:val="24"/>
        </w:rPr>
        <w:t>, γ</w:t>
      </w:r>
      <w:r w:rsidRPr="004E4FC0">
        <w:rPr>
          <w:rFonts w:eastAsia="Times New Roman" w:cs="Times New Roman"/>
          <w:szCs w:val="24"/>
        </w:rPr>
        <w:t>ιατί δεν προβλέπεται στη συγκεκριμένη υπουργική απόφαση κύρωση</w:t>
      </w:r>
      <w:r>
        <w:rPr>
          <w:rFonts w:eastAsia="Times New Roman" w:cs="Times New Roman"/>
          <w:szCs w:val="24"/>
        </w:rPr>
        <w:t>,</w:t>
      </w:r>
      <w:r w:rsidRPr="004E4FC0">
        <w:rPr>
          <w:rFonts w:eastAsia="Times New Roman" w:cs="Times New Roman"/>
          <w:szCs w:val="24"/>
        </w:rPr>
        <w:t xml:space="preserve"> ποινή αφαίρεσης άδειας</w:t>
      </w:r>
      <w:r>
        <w:rPr>
          <w:rFonts w:eastAsia="Times New Roman" w:cs="Times New Roman"/>
          <w:szCs w:val="24"/>
        </w:rPr>
        <w:t>. Π</w:t>
      </w:r>
      <w:r w:rsidRPr="004E4FC0">
        <w:rPr>
          <w:rFonts w:eastAsia="Times New Roman" w:cs="Times New Roman"/>
          <w:szCs w:val="24"/>
        </w:rPr>
        <w:t>ροβλέπεται</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όμως, σ</w:t>
      </w:r>
      <w:r w:rsidRPr="004E4FC0">
        <w:rPr>
          <w:rFonts w:eastAsia="Times New Roman" w:cs="Times New Roman"/>
          <w:szCs w:val="24"/>
        </w:rPr>
        <w:t>αφώς ότι για την ανανέωση</w:t>
      </w:r>
      <w:r>
        <w:rPr>
          <w:rFonts w:eastAsia="Times New Roman" w:cs="Times New Roman"/>
          <w:szCs w:val="24"/>
        </w:rPr>
        <w:t>,</w:t>
      </w:r>
      <w:r w:rsidRPr="004E4FC0">
        <w:rPr>
          <w:rFonts w:eastAsia="Times New Roman" w:cs="Times New Roman"/>
          <w:szCs w:val="24"/>
        </w:rPr>
        <w:t xml:space="preserve"> για τη χορήγηση άδειας την επόμενη χρονιά θα πρέπε</w:t>
      </w:r>
      <w:r w:rsidRPr="004E4FC0">
        <w:rPr>
          <w:rFonts w:eastAsia="Times New Roman" w:cs="Times New Roman"/>
          <w:szCs w:val="24"/>
        </w:rPr>
        <w:t>ι να τηρείται η προβλεπόμενη νομοθεσία</w:t>
      </w:r>
      <w:r>
        <w:rPr>
          <w:rFonts w:eastAsia="Times New Roman" w:cs="Times New Roman"/>
          <w:szCs w:val="24"/>
        </w:rPr>
        <w:t xml:space="preserve">. </w:t>
      </w:r>
    </w:p>
    <w:p w14:paraId="06FB202E"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Ε</w:t>
      </w:r>
      <w:r w:rsidRPr="004E4FC0">
        <w:rPr>
          <w:rFonts w:eastAsia="Times New Roman" w:cs="Times New Roman"/>
          <w:szCs w:val="24"/>
        </w:rPr>
        <w:t>μείς αναγνωρίζουμε ότι υπάρχουν περιπτώσεις όπου για διάφορους</w:t>
      </w:r>
      <w:r>
        <w:rPr>
          <w:rFonts w:eastAsia="Times New Roman" w:cs="Times New Roman"/>
          <w:szCs w:val="24"/>
        </w:rPr>
        <w:t xml:space="preserve"> λόγους δεν μπόρεσε να τηρηθεί πλήρω</w:t>
      </w:r>
      <w:r w:rsidRPr="004E4FC0">
        <w:rPr>
          <w:rFonts w:eastAsia="Times New Roman" w:cs="Times New Roman"/>
          <w:szCs w:val="24"/>
        </w:rPr>
        <w:t>ς και στο 100% αυτή η προϋπόθεση και μάλιστα υπήρχαν συγκεκριμένοι λόγοι</w:t>
      </w:r>
      <w:r>
        <w:rPr>
          <w:rFonts w:eastAsia="Times New Roman" w:cs="Times New Roman"/>
          <w:szCs w:val="24"/>
        </w:rPr>
        <w:t xml:space="preserve">. </w:t>
      </w:r>
    </w:p>
    <w:p w14:paraId="06FB202F" w14:textId="77777777" w:rsidR="000624D7" w:rsidRDefault="00B11EF4">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sidRPr="004E4FC0">
        <w:rPr>
          <w:rFonts w:eastAsia="Times New Roman" w:cs="Times New Roman"/>
          <w:szCs w:val="24"/>
        </w:rPr>
        <w:t xml:space="preserve">Κύριε </w:t>
      </w:r>
      <w:r w:rsidRPr="004E4FC0">
        <w:rPr>
          <w:rFonts w:eastAsia="Times New Roman" w:cs="Times New Roman"/>
          <w:szCs w:val="24"/>
        </w:rPr>
        <w:t>Υπουργέ</w:t>
      </w:r>
      <w:r>
        <w:rPr>
          <w:rFonts w:eastAsia="Times New Roman" w:cs="Times New Roman"/>
          <w:szCs w:val="24"/>
        </w:rPr>
        <w:t>, παρακαλώ ολοκληρώνετε.</w:t>
      </w:r>
    </w:p>
    <w:p w14:paraId="06FB2030" w14:textId="77777777" w:rsidR="000624D7" w:rsidRDefault="00B11EF4">
      <w:pPr>
        <w:spacing w:line="600" w:lineRule="auto"/>
        <w:ind w:firstLine="720"/>
        <w:jc w:val="both"/>
        <w:rPr>
          <w:rFonts w:eastAsia="Times New Roman" w:cs="Times New Roman"/>
          <w:szCs w:val="24"/>
        </w:rPr>
      </w:pPr>
      <w:r w:rsidRPr="002E0C94">
        <w:rPr>
          <w:rFonts w:eastAsia="Times New Roman" w:cs="Times New Roman"/>
          <w:b/>
          <w:szCs w:val="24"/>
        </w:rPr>
        <w:t>ΣΤΑΥΡΟΣ ΑΡΑΧΩΒΙΤΗΣ (Υπουργός Αγροτικής Ανάπτυξης και Τροφίμων):</w:t>
      </w:r>
      <w:r w:rsidRPr="004E4FC0">
        <w:rPr>
          <w:rFonts w:eastAsia="Times New Roman" w:cs="Times New Roman"/>
          <w:szCs w:val="24"/>
        </w:rPr>
        <w:t xml:space="preserve"> Βεβαίως</w:t>
      </w:r>
      <w:r>
        <w:rPr>
          <w:rFonts w:eastAsia="Times New Roman" w:cs="Times New Roman"/>
          <w:szCs w:val="24"/>
        </w:rPr>
        <w:t>, ν</w:t>
      </w:r>
      <w:r w:rsidRPr="004E4FC0">
        <w:rPr>
          <w:rFonts w:eastAsia="Times New Roman" w:cs="Times New Roman"/>
          <w:szCs w:val="24"/>
        </w:rPr>
        <w:t>α ολοκληρώσω τη φράση μου</w:t>
      </w:r>
      <w:r>
        <w:rPr>
          <w:rFonts w:eastAsia="Times New Roman" w:cs="Times New Roman"/>
          <w:szCs w:val="24"/>
        </w:rPr>
        <w:t>.</w:t>
      </w:r>
    </w:p>
    <w:p w14:paraId="06FB2031"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Και γι’ αυτό τον λόγο, λοιπόν, </w:t>
      </w:r>
      <w:r w:rsidRPr="004E4FC0">
        <w:rPr>
          <w:rFonts w:eastAsia="Times New Roman" w:cs="Times New Roman"/>
          <w:szCs w:val="24"/>
        </w:rPr>
        <w:t>για να εξαντλήσουμε τη μέγιστη επιείκεια και κατανόηση</w:t>
      </w:r>
      <w:r>
        <w:rPr>
          <w:rFonts w:eastAsia="Times New Roman" w:cs="Times New Roman"/>
          <w:szCs w:val="24"/>
        </w:rPr>
        <w:t>,</w:t>
      </w:r>
      <w:r w:rsidRPr="004E4FC0">
        <w:rPr>
          <w:rFonts w:eastAsia="Times New Roman" w:cs="Times New Roman"/>
          <w:szCs w:val="24"/>
        </w:rPr>
        <w:t xml:space="preserve"> προχωρήσαμε στη δυνατότητα </w:t>
      </w:r>
      <w:r>
        <w:rPr>
          <w:rFonts w:eastAsia="Times New Roman" w:cs="Times New Roman"/>
          <w:szCs w:val="24"/>
        </w:rPr>
        <w:t>-</w:t>
      </w:r>
      <w:r w:rsidRPr="004E4FC0">
        <w:rPr>
          <w:rFonts w:eastAsia="Times New Roman" w:cs="Times New Roman"/>
          <w:szCs w:val="24"/>
        </w:rPr>
        <w:t>που προβ</w:t>
      </w:r>
      <w:r w:rsidRPr="004E4FC0">
        <w:rPr>
          <w:rFonts w:eastAsia="Times New Roman" w:cs="Times New Roman"/>
          <w:szCs w:val="24"/>
        </w:rPr>
        <w:t>λέπει και το Σύνταγμα</w:t>
      </w:r>
      <w:r>
        <w:rPr>
          <w:rFonts w:eastAsia="Times New Roman" w:cs="Times New Roman"/>
          <w:szCs w:val="24"/>
        </w:rPr>
        <w:t>-</w:t>
      </w:r>
      <w:r w:rsidRPr="004E4FC0">
        <w:rPr>
          <w:rFonts w:eastAsia="Times New Roman" w:cs="Times New Roman"/>
          <w:szCs w:val="24"/>
        </w:rPr>
        <w:t xml:space="preserve"> της κατάθεσης ιεραρχικής προσφυγής προς τον Υπουργό για την εξέταση</w:t>
      </w:r>
      <w:r>
        <w:rPr>
          <w:rFonts w:eastAsia="Times New Roman" w:cs="Times New Roman"/>
          <w:szCs w:val="24"/>
        </w:rPr>
        <w:t xml:space="preserve"> -</w:t>
      </w:r>
      <w:r w:rsidRPr="004E4FC0">
        <w:rPr>
          <w:rFonts w:eastAsia="Times New Roman" w:cs="Times New Roman"/>
          <w:szCs w:val="24"/>
        </w:rPr>
        <w:t xml:space="preserve">αφού τεκμηριωθούν οι λόγοι της μη τήρησης </w:t>
      </w:r>
      <w:r>
        <w:rPr>
          <w:rFonts w:eastAsia="Times New Roman" w:cs="Times New Roman"/>
          <w:szCs w:val="24"/>
        </w:rPr>
        <w:t>της συγκεκριμένης υποχρέωσης-,</w:t>
      </w:r>
      <w:r w:rsidRPr="004E4FC0">
        <w:rPr>
          <w:rFonts w:eastAsia="Times New Roman" w:cs="Times New Roman"/>
          <w:szCs w:val="24"/>
        </w:rPr>
        <w:t xml:space="preserve"> προκειμένου να εξετάσουμε τους </w:t>
      </w:r>
      <w:r>
        <w:rPr>
          <w:rFonts w:eastAsia="Times New Roman" w:cs="Times New Roman"/>
          <w:szCs w:val="24"/>
        </w:rPr>
        <w:t>λόγους που επικαλούνται οι αλιείς.</w:t>
      </w:r>
    </w:p>
    <w:p w14:paraId="06FB2032"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Κ</w:t>
      </w:r>
      <w:r w:rsidRPr="004E4FC0">
        <w:rPr>
          <w:rFonts w:eastAsia="Times New Roman" w:cs="Times New Roman"/>
          <w:szCs w:val="24"/>
        </w:rPr>
        <w:t>αι θα σας πω στη δευτερο</w:t>
      </w:r>
      <w:r w:rsidRPr="004E4FC0">
        <w:rPr>
          <w:rFonts w:eastAsia="Times New Roman" w:cs="Times New Roman"/>
          <w:szCs w:val="24"/>
        </w:rPr>
        <w:t xml:space="preserve">λογία </w:t>
      </w:r>
      <w:r>
        <w:rPr>
          <w:rFonts w:eastAsia="Times New Roman" w:cs="Times New Roman"/>
          <w:szCs w:val="24"/>
        </w:rPr>
        <w:t>τη συνέχεια.</w:t>
      </w:r>
    </w:p>
    <w:p w14:paraId="06FB2033"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06FB2034" w14:textId="77777777" w:rsidR="000624D7" w:rsidRDefault="00B11EF4">
      <w:pPr>
        <w:spacing w:line="600" w:lineRule="auto"/>
        <w:ind w:firstLine="720"/>
        <w:jc w:val="both"/>
        <w:rPr>
          <w:rFonts w:eastAsia="Times New Roman"/>
          <w:bCs/>
          <w:szCs w:val="24"/>
        </w:rPr>
      </w:pPr>
      <w:r>
        <w:rPr>
          <w:rFonts w:eastAsia="Times New Roman"/>
          <w:b/>
          <w:bCs/>
          <w:szCs w:val="24"/>
        </w:rPr>
        <w:lastRenderedPageBreak/>
        <w:t xml:space="preserve">ΠΡΟΕΔΡΕΥΩΝ (Νικήτας Κακλαμάνης): </w:t>
      </w:r>
      <w:r>
        <w:rPr>
          <w:rFonts w:eastAsia="Times New Roman"/>
          <w:bCs/>
          <w:szCs w:val="24"/>
        </w:rPr>
        <w:t xml:space="preserve">Τον λόγο έχει ο κ. </w:t>
      </w:r>
      <w:proofErr w:type="spellStart"/>
      <w:r>
        <w:rPr>
          <w:rFonts w:eastAsia="Times New Roman"/>
          <w:bCs/>
          <w:szCs w:val="24"/>
        </w:rPr>
        <w:t>Κρεμαστινός</w:t>
      </w:r>
      <w:proofErr w:type="spellEnd"/>
      <w:r>
        <w:rPr>
          <w:rFonts w:eastAsia="Times New Roman"/>
          <w:bCs/>
          <w:szCs w:val="24"/>
        </w:rPr>
        <w:t>.</w:t>
      </w:r>
    </w:p>
    <w:p w14:paraId="06FB2035" w14:textId="77777777" w:rsidR="000624D7" w:rsidRDefault="00B11EF4">
      <w:pPr>
        <w:spacing w:line="600" w:lineRule="auto"/>
        <w:ind w:firstLine="720"/>
        <w:jc w:val="both"/>
        <w:rPr>
          <w:rFonts w:eastAsia="Times New Roman" w:cs="Times New Roman"/>
          <w:szCs w:val="24"/>
        </w:rPr>
      </w:pPr>
      <w:r w:rsidRPr="002E0C94">
        <w:rPr>
          <w:rFonts w:eastAsia="Times New Roman"/>
          <w:b/>
          <w:bCs/>
          <w:szCs w:val="24"/>
        </w:rPr>
        <w:t>ΔΗΜΗΤΡΙΟΣ ΚΡΕΜΑΣΤΙΝΟΣ (Ε΄ Αντιπρόεδρος της Βουλής):</w:t>
      </w:r>
      <w:r>
        <w:rPr>
          <w:rFonts w:eastAsia="Times New Roman" w:cs="Times New Roman"/>
          <w:szCs w:val="24"/>
        </w:rPr>
        <w:t xml:space="preserve"> Εκείνο το οποίο θα ήθελα</w:t>
      </w:r>
      <w:r w:rsidRPr="002E0C94">
        <w:rPr>
          <w:rFonts w:eastAsia="Times New Roman" w:cs="Times New Roman"/>
          <w:szCs w:val="24"/>
        </w:rPr>
        <w:t xml:space="preserve"> </w:t>
      </w:r>
      <w:r w:rsidRPr="004E4FC0">
        <w:rPr>
          <w:rFonts w:eastAsia="Times New Roman" w:cs="Times New Roman"/>
          <w:szCs w:val="24"/>
        </w:rPr>
        <w:t>να διευκρινιστεί</w:t>
      </w:r>
      <w:r>
        <w:rPr>
          <w:rFonts w:eastAsia="Times New Roman" w:cs="Times New Roman"/>
          <w:szCs w:val="24"/>
        </w:rPr>
        <w:t>,</w:t>
      </w:r>
      <w:r w:rsidRPr="004E4FC0">
        <w:rPr>
          <w:rFonts w:eastAsia="Times New Roman" w:cs="Times New Roman"/>
          <w:szCs w:val="24"/>
        </w:rPr>
        <w:t xml:space="preserve"> κύ</w:t>
      </w:r>
      <w:r>
        <w:rPr>
          <w:rFonts w:eastAsia="Times New Roman" w:cs="Times New Roman"/>
          <w:szCs w:val="24"/>
        </w:rPr>
        <w:t>ριε Υπουργέ,</w:t>
      </w:r>
      <w:r w:rsidRPr="004E4FC0">
        <w:rPr>
          <w:rFonts w:eastAsia="Times New Roman" w:cs="Times New Roman"/>
          <w:szCs w:val="24"/>
        </w:rPr>
        <w:t xml:space="preserve"> είναι το εξής</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Με</w:t>
      </w:r>
      <w:r w:rsidRPr="004E4FC0">
        <w:rPr>
          <w:rFonts w:eastAsia="Times New Roman" w:cs="Times New Roman"/>
          <w:szCs w:val="24"/>
        </w:rPr>
        <w:t xml:space="preserve"> οποιο</w:t>
      </w:r>
      <w:r>
        <w:rPr>
          <w:rFonts w:eastAsia="Times New Roman" w:cs="Times New Roman"/>
          <w:szCs w:val="24"/>
        </w:rPr>
        <w:t>ν</w:t>
      </w:r>
      <w:r w:rsidRPr="004E4FC0">
        <w:rPr>
          <w:rFonts w:eastAsia="Times New Roman" w:cs="Times New Roman"/>
          <w:szCs w:val="24"/>
        </w:rPr>
        <w:t>δήποτε τρόπο</w:t>
      </w:r>
      <w:r>
        <w:rPr>
          <w:rFonts w:eastAsia="Times New Roman" w:cs="Times New Roman"/>
          <w:szCs w:val="24"/>
        </w:rPr>
        <w:t>, με οποια</w:t>
      </w:r>
      <w:r w:rsidRPr="004E4FC0">
        <w:rPr>
          <w:rFonts w:eastAsia="Times New Roman" w:cs="Times New Roman"/>
          <w:szCs w:val="24"/>
        </w:rPr>
        <w:t xml:space="preserve">δήποτε δική </w:t>
      </w:r>
      <w:r>
        <w:rPr>
          <w:rFonts w:eastAsia="Times New Roman" w:cs="Times New Roman"/>
          <w:szCs w:val="24"/>
        </w:rPr>
        <w:t>σας παρέμβαση</w:t>
      </w:r>
      <w:r w:rsidRPr="004E4FC0">
        <w:rPr>
          <w:rFonts w:eastAsia="Times New Roman" w:cs="Times New Roman"/>
          <w:szCs w:val="24"/>
        </w:rPr>
        <w:t xml:space="preserve"> </w:t>
      </w:r>
      <w:r>
        <w:rPr>
          <w:rFonts w:eastAsia="Times New Roman" w:cs="Times New Roman"/>
          <w:szCs w:val="24"/>
        </w:rPr>
        <w:t>να μη</w:t>
      </w:r>
      <w:r w:rsidRPr="004E4FC0">
        <w:rPr>
          <w:rFonts w:eastAsia="Times New Roman" w:cs="Times New Roman"/>
          <w:szCs w:val="24"/>
        </w:rPr>
        <w:t xml:space="preserve"> σταματήσουν οι άνθρωποι τη δουλειά </w:t>
      </w:r>
      <w:r>
        <w:rPr>
          <w:rFonts w:eastAsia="Times New Roman" w:cs="Times New Roman"/>
          <w:szCs w:val="24"/>
        </w:rPr>
        <w:t>τους. Αυτό είναι το β</w:t>
      </w:r>
      <w:r w:rsidRPr="004E4FC0">
        <w:rPr>
          <w:rFonts w:eastAsia="Times New Roman" w:cs="Times New Roman"/>
          <w:szCs w:val="24"/>
        </w:rPr>
        <w:t>ασικό</w:t>
      </w:r>
      <w:r>
        <w:rPr>
          <w:rFonts w:eastAsia="Times New Roman" w:cs="Times New Roman"/>
          <w:szCs w:val="24"/>
        </w:rPr>
        <w:t xml:space="preserve">. Άρα </w:t>
      </w:r>
      <w:r w:rsidRPr="004E4FC0">
        <w:rPr>
          <w:rFonts w:eastAsia="Times New Roman" w:cs="Times New Roman"/>
          <w:szCs w:val="24"/>
        </w:rPr>
        <w:t>δηλαδή</w:t>
      </w:r>
      <w:r>
        <w:rPr>
          <w:rFonts w:eastAsia="Times New Roman" w:cs="Times New Roman"/>
          <w:szCs w:val="24"/>
        </w:rPr>
        <w:t>,</w:t>
      </w:r>
      <w:r w:rsidRPr="004E4FC0">
        <w:rPr>
          <w:rFonts w:eastAsia="Times New Roman" w:cs="Times New Roman"/>
          <w:szCs w:val="24"/>
        </w:rPr>
        <w:t xml:space="preserve"> στη δευτε</w:t>
      </w:r>
      <w:r>
        <w:rPr>
          <w:rFonts w:eastAsia="Times New Roman" w:cs="Times New Roman"/>
          <w:szCs w:val="24"/>
        </w:rPr>
        <w:t>ρολογία σας να τους καθησυχάσετε</w:t>
      </w:r>
      <w:r w:rsidRPr="004E4FC0">
        <w:rPr>
          <w:rFonts w:eastAsia="Times New Roman" w:cs="Times New Roman"/>
          <w:szCs w:val="24"/>
        </w:rPr>
        <w:t xml:space="preserve"> ότι θα συνεχίσουν</w:t>
      </w:r>
      <w:r>
        <w:rPr>
          <w:rFonts w:eastAsia="Times New Roman" w:cs="Times New Roman"/>
          <w:szCs w:val="24"/>
        </w:rPr>
        <w:t xml:space="preserve"> τη δουλειά τους</w:t>
      </w:r>
      <w:r w:rsidRPr="004E4FC0">
        <w:rPr>
          <w:rFonts w:eastAsia="Times New Roman" w:cs="Times New Roman"/>
          <w:szCs w:val="24"/>
        </w:rPr>
        <w:t xml:space="preserve"> </w:t>
      </w:r>
      <w:r>
        <w:rPr>
          <w:rFonts w:eastAsia="Times New Roman" w:cs="Times New Roman"/>
          <w:szCs w:val="24"/>
        </w:rPr>
        <w:t>για</w:t>
      </w:r>
      <w:r w:rsidRPr="004E4FC0">
        <w:rPr>
          <w:rFonts w:eastAsia="Times New Roman" w:cs="Times New Roman"/>
          <w:szCs w:val="24"/>
        </w:rPr>
        <w:t xml:space="preserve"> ένα ορισμένο χρονικό διάστημα μέχρι να συμπληρώσουν το ηλεκτρονικό ημ</w:t>
      </w:r>
      <w:r w:rsidRPr="004E4FC0">
        <w:rPr>
          <w:rFonts w:eastAsia="Times New Roman" w:cs="Times New Roman"/>
          <w:szCs w:val="24"/>
        </w:rPr>
        <w:t>ερολόγιο</w:t>
      </w:r>
      <w:r>
        <w:rPr>
          <w:rFonts w:eastAsia="Times New Roman" w:cs="Times New Roman"/>
          <w:szCs w:val="24"/>
        </w:rPr>
        <w:t>. Α</w:t>
      </w:r>
      <w:r w:rsidRPr="004E4FC0">
        <w:rPr>
          <w:rFonts w:eastAsia="Times New Roman" w:cs="Times New Roman"/>
          <w:szCs w:val="24"/>
        </w:rPr>
        <w:t>υτό είναι βασικό</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διότι εάν σταματήσουν να δουλεύουν, θα πάψουν και να ζουν</w:t>
      </w:r>
      <w:r w:rsidRPr="004E4FC0">
        <w:rPr>
          <w:rFonts w:eastAsia="Times New Roman" w:cs="Times New Roman"/>
          <w:szCs w:val="24"/>
        </w:rPr>
        <w:t xml:space="preserve"> </w:t>
      </w:r>
      <w:r>
        <w:rPr>
          <w:rFonts w:eastAsia="Times New Roman" w:cs="Times New Roman"/>
          <w:szCs w:val="24"/>
        </w:rPr>
        <w:t xml:space="preserve">οι οικογένειές τους. Είναι </w:t>
      </w:r>
      <w:r w:rsidRPr="004E4FC0">
        <w:rPr>
          <w:rFonts w:eastAsia="Times New Roman" w:cs="Times New Roman"/>
          <w:szCs w:val="24"/>
        </w:rPr>
        <w:t>πάρα πολύ βασικό να διευκρινιστεί αυτό</w:t>
      </w:r>
      <w:r>
        <w:rPr>
          <w:rFonts w:eastAsia="Times New Roman" w:cs="Times New Roman"/>
          <w:szCs w:val="24"/>
        </w:rPr>
        <w:t>.</w:t>
      </w:r>
    </w:p>
    <w:p w14:paraId="06FB2036"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Τ</w:t>
      </w:r>
      <w:r w:rsidRPr="004E4FC0">
        <w:rPr>
          <w:rFonts w:eastAsia="Times New Roman" w:cs="Times New Roman"/>
          <w:szCs w:val="24"/>
        </w:rPr>
        <w:t>ο δεύτερο είναι ότι εμένα τουλάχιστον αυτοί οι συνομιλητές μου τηλεφωνικά μου είπαν ότι δεν έχουν άλλ</w:t>
      </w:r>
      <w:r w:rsidRPr="004E4FC0">
        <w:rPr>
          <w:rFonts w:eastAsia="Times New Roman" w:cs="Times New Roman"/>
          <w:szCs w:val="24"/>
        </w:rPr>
        <w:t>α εργαλεία</w:t>
      </w:r>
      <w:r>
        <w:rPr>
          <w:rFonts w:eastAsia="Times New Roman" w:cs="Times New Roman"/>
          <w:szCs w:val="24"/>
        </w:rPr>
        <w:t>. Ε</w:t>
      </w:r>
      <w:r w:rsidRPr="004E4FC0">
        <w:rPr>
          <w:rFonts w:eastAsia="Times New Roman" w:cs="Times New Roman"/>
          <w:szCs w:val="24"/>
        </w:rPr>
        <w:t xml:space="preserve">νδέχεται </w:t>
      </w:r>
      <w:r>
        <w:rPr>
          <w:rFonts w:eastAsia="Times New Roman" w:cs="Times New Roman"/>
          <w:szCs w:val="24"/>
        </w:rPr>
        <w:t>-</w:t>
      </w:r>
      <w:r w:rsidRPr="004E4FC0">
        <w:rPr>
          <w:rFonts w:eastAsia="Times New Roman" w:cs="Times New Roman"/>
          <w:szCs w:val="24"/>
        </w:rPr>
        <w:t>όπως λέτε</w:t>
      </w:r>
      <w:r>
        <w:rPr>
          <w:rFonts w:eastAsia="Times New Roman" w:cs="Times New Roman"/>
          <w:szCs w:val="24"/>
        </w:rPr>
        <w:t xml:space="preserve">- να έχουν. Εμένα, όμως, </w:t>
      </w:r>
      <w:r w:rsidRPr="004E4FC0">
        <w:rPr>
          <w:rFonts w:eastAsia="Times New Roman" w:cs="Times New Roman"/>
          <w:szCs w:val="24"/>
        </w:rPr>
        <w:t xml:space="preserve"> μου είπαν ότι δεν έχουν άλλα εργαλεία</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 xml:space="preserve">Ζουν </w:t>
      </w:r>
      <w:r w:rsidRPr="004E4FC0">
        <w:rPr>
          <w:rFonts w:eastAsia="Times New Roman" w:cs="Times New Roman"/>
          <w:szCs w:val="24"/>
        </w:rPr>
        <w:t>μόνο από αυτό</w:t>
      </w:r>
      <w:r>
        <w:rPr>
          <w:rFonts w:eastAsia="Times New Roman" w:cs="Times New Roman"/>
          <w:szCs w:val="24"/>
        </w:rPr>
        <w:t>.</w:t>
      </w:r>
      <w:r w:rsidRPr="004E4FC0">
        <w:rPr>
          <w:rFonts w:eastAsia="Times New Roman" w:cs="Times New Roman"/>
          <w:szCs w:val="24"/>
        </w:rPr>
        <w:t xml:space="preserve"> Αυτό είναι ένα θέμα το οποίο πρέπει να το δείτε</w:t>
      </w:r>
      <w:r>
        <w:rPr>
          <w:rFonts w:eastAsia="Times New Roman" w:cs="Times New Roman"/>
          <w:szCs w:val="24"/>
        </w:rPr>
        <w:t>.</w:t>
      </w:r>
    </w:p>
    <w:p w14:paraId="06FB2037"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Εκείνο, όμως,</w:t>
      </w:r>
      <w:r w:rsidRPr="004E4FC0">
        <w:rPr>
          <w:rFonts w:eastAsia="Times New Roman" w:cs="Times New Roman"/>
          <w:szCs w:val="24"/>
        </w:rPr>
        <w:t xml:space="preserve"> το οποίο έχει σημασία </w:t>
      </w:r>
      <w:r>
        <w:rPr>
          <w:rFonts w:eastAsia="Times New Roman" w:cs="Times New Roman"/>
          <w:szCs w:val="24"/>
        </w:rPr>
        <w:t>για</w:t>
      </w:r>
      <w:r w:rsidRPr="004E4FC0">
        <w:rPr>
          <w:rFonts w:eastAsia="Times New Roman" w:cs="Times New Roman"/>
          <w:szCs w:val="24"/>
        </w:rPr>
        <w:t xml:space="preserve"> να ηρεμήσουν οι άνθρωποι είναι στη δευτερολογία σα</w:t>
      </w:r>
      <w:r w:rsidRPr="004E4FC0">
        <w:rPr>
          <w:rFonts w:eastAsia="Times New Roman" w:cs="Times New Roman"/>
          <w:szCs w:val="24"/>
        </w:rPr>
        <w:t>ς να ξεκαθαρίσουμε ότι μπορούν να ζήσουν</w:t>
      </w:r>
      <w:r>
        <w:rPr>
          <w:rFonts w:eastAsia="Times New Roman" w:cs="Times New Roman"/>
          <w:szCs w:val="24"/>
        </w:rPr>
        <w:t>. Ε</w:t>
      </w:r>
      <w:r w:rsidRPr="004E4FC0">
        <w:rPr>
          <w:rFonts w:eastAsia="Times New Roman" w:cs="Times New Roman"/>
          <w:szCs w:val="24"/>
        </w:rPr>
        <w:t>ίναι βασικό</w:t>
      </w:r>
      <w:r>
        <w:rPr>
          <w:rFonts w:eastAsia="Times New Roman" w:cs="Times New Roman"/>
          <w:szCs w:val="24"/>
        </w:rPr>
        <w:t>. Και όταν λέμε ότι και η Κ</w:t>
      </w:r>
      <w:r w:rsidRPr="004E4FC0">
        <w:rPr>
          <w:rFonts w:eastAsia="Times New Roman" w:cs="Times New Roman"/>
          <w:szCs w:val="24"/>
        </w:rPr>
        <w:t>υβέρνηση ενδιαφέρεται για τους φτωχούς και αδύνατους</w:t>
      </w:r>
      <w:r>
        <w:rPr>
          <w:rFonts w:eastAsia="Times New Roman" w:cs="Times New Roman"/>
          <w:szCs w:val="24"/>
        </w:rPr>
        <w:t>, α</w:t>
      </w:r>
      <w:r w:rsidRPr="004E4FC0">
        <w:rPr>
          <w:rFonts w:eastAsia="Times New Roman" w:cs="Times New Roman"/>
          <w:szCs w:val="24"/>
        </w:rPr>
        <w:t xml:space="preserve">υτό πρέπει να το </w:t>
      </w:r>
      <w:r>
        <w:rPr>
          <w:rFonts w:eastAsia="Times New Roman" w:cs="Times New Roman"/>
          <w:szCs w:val="24"/>
        </w:rPr>
        <w:t>αποδεικνύει</w:t>
      </w:r>
      <w:r w:rsidRPr="004E4FC0">
        <w:rPr>
          <w:rFonts w:eastAsia="Times New Roman" w:cs="Times New Roman"/>
          <w:szCs w:val="24"/>
        </w:rPr>
        <w:t xml:space="preserve"> </w:t>
      </w:r>
      <w:r>
        <w:rPr>
          <w:rFonts w:eastAsia="Times New Roman" w:cs="Times New Roman"/>
          <w:szCs w:val="24"/>
        </w:rPr>
        <w:t>σ</w:t>
      </w:r>
      <w:r w:rsidRPr="004E4FC0">
        <w:rPr>
          <w:rFonts w:eastAsia="Times New Roman" w:cs="Times New Roman"/>
          <w:szCs w:val="24"/>
        </w:rPr>
        <w:t>την πράξη</w:t>
      </w:r>
      <w:r>
        <w:rPr>
          <w:rFonts w:eastAsia="Times New Roman" w:cs="Times New Roman"/>
          <w:szCs w:val="24"/>
        </w:rPr>
        <w:t>.</w:t>
      </w:r>
    </w:p>
    <w:p w14:paraId="06FB2038"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Ά</w:t>
      </w:r>
      <w:r w:rsidRPr="004E4FC0">
        <w:rPr>
          <w:rFonts w:eastAsia="Times New Roman" w:cs="Times New Roman"/>
          <w:szCs w:val="24"/>
        </w:rPr>
        <w:t xml:space="preserve">ρα δεν </w:t>
      </w:r>
      <w:r>
        <w:rPr>
          <w:rFonts w:eastAsia="Times New Roman" w:cs="Times New Roman"/>
          <w:szCs w:val="24"/>
        </w:rPr>
        <w:t>υφίσταται</w:t>
      </w:r>
      <w:r w:rsidRPr="004E4FC0">
        <w:rPr>
          <w:rFonts w:eastAsia="Times New Roman" w:cs="Times New Roman"/>
          <w:szCs w:val="24"/>
        </w:rPr>
        <w:t xml:space="preserve"> </w:t>
      </w:r>
      <w:r>
        <w:rPr>
          <w:rFonts w:eastAsia="Times New Roman" w:cs="Times New Roman"/>
          <w:szCs w:val="24"/>
        </w:rPr>
        <w:t>η</w:t>
      </w:r>
      <w:r w:rsidRPr="004E4FC0">
        <w:rPr>
          <w:rFonts w:eastAsia="Times New Roman" w:cs="Times New Roman"/>
          <w:szCs w:val="24"/>
        </w:rPr>
        <w:t xml:space="preserve"> αιτιολογία</w:t>
      </w:r>
      <w:r>
        <w:rPr>
          <w:rFonts w:eastAsia="Times New Roman" w:cs="Times New Roman"/>
          <w:szCs w:val="24"/>
        </w:rPr>
        <w:t xml:space="preserve"> του</w:t>
      </w:r>
      <w:r w:rsidRPr="004E4FC0">
        <w:rPr>
          <w:rFonts w:eastAsia="Times New Roman" w:cs="Times New Roman"/>
          <w:szCs w:val="24"/>
        </w:rPr>
        <w:t xml:space="preserve"> τύπου </w:t>
      </w:r>
      <w:r>
        <w:rPr>
          <w:rFonts w:eastAsia="Times New Roman" w:cs="Times New Roman"/>
          <w:szCs w:val="24"/>
        </w:rPr>
        <w:t>«</w:t>
      </w:r>
      <w:r w:rsidRPr="004E4FC0">
        <w:rPr>
          <w:rFonts w:eastAsia="Times New Roman" w:cs="Times New Roman"/>
          <w:szCs w:val="24"/>
        </w:rPr>
        <w:t>δεν έχουν συμπληρώσει σωστά τα χαρτιά</w:t>
      </w:r>
      <w:r w:rsidRPr="004E4FC0">
        <w:rPr>
          <w:rFonts w:eastAsia="Times New Roman" w:cs="Times New Roman"/>
          <w:szCs w:val="24"/>
        </w:rPr>
        <w:t xml:space="preserve"> </w:t>
      </w:r>
      <w:r>
        <w:rPr>
          <w:rFonts w:eastAsia="Times New Roman" w:cs="Times New Roman"/>
          <w:szCs w:val="24"/>
        </w:rPr>
        <w:t>τους» για ανθρώπους που -ό</w:t>
      </w:r>
      <w:r w:rsidRPr="004E4FC0">
        <w:rPr>
          <w:rFonts w:eastAsia="Times New Roman" w:cs="Times New Roman"/>
          <w:szCs w:val="24"/>
        </w:rPr>
        <w:t>πως είπα</w:t>
      </w:r>
      <w:r>
        <w:rPr>
          <w:rFonts w:eastAsia="Times New Roman" w:cs="Times New Roman"/>
          <w:szCs w:val="24"/>
        </w:rPr>
        <w:t>- δεν ανήκουν</w:t>
      </w:r>
      <w:r w:rsidRPr="004E4FC0">
        <w:rPr>
          <w:rFonts w:eastAsia="Times New Roman" w:cs="Times New Roman"/>
          <w:szCs w:val="24"/>
        </w:rPr>
        <w:t xml:space="preserve"> στην κατηγορία των καθηγητών </w:t>
      </w:r>
      <w:r>
        <w:rPr>
          <w:rFonts w:eastAsia="Times New Roman" w:cs="Times New Roman"/>
          <w:szCs w:val="24"/>
        </w:rPr>
        <w:t>π</w:t>
      </w:r>
      <w:r w:rsidRPr="004E4FC0">
        <w:rPr>
          <w:rFonts w:eastAsia="Times New Roman" w:cs="Times New Roman"/>
          <w:szCs w:val="24"/>
        </w:rPr>
        <w:t>ανεπιστημίου</w:t>
      </w:r>
      <w:r>
        <w:rPr>
          <w:rFonts w:eastAsia="Times New Roman" w:cs="Times New Roman"/>
          <w:szCs w:val="24"/>
        </w:rPr>
        <w:t>. Εί</w:t>
      </w:r>
      <w:r w:rsidRPr="004E4FC0">
        <w:rPr>
          <w:rFonts w:eastAsia="Times New Roman" w:cs="Times New Roman"/>
          <w:szCs w:val="24"/>
        </w:rPr>
        <w:t>ναι και μερικοί οι οποίοι δεν έχουν πάει και σχολείο</w:t>
      </w:r>
      <w:r>
        <w:rPr>
          <w:rFonts w:eastAsia="Times New Roman" w:cs="Times New Roman"/>
          <w:szCs w:val="24"/>
        </w:rPr>
        <w:t>.</w:t>
      </w:r>
      <w:r w:rsidRPr="004E4FC0">
        <w:rPr>
          <w:rFonts w:eastAsia="Times New Roman" w:cs="Times New Roman"/>
          <w:szCs w:val="24"/>
        </w:rPr>
        <w:t xml:space="preserve"> Αντιλαμβάνεστε</w:t>
      </w:r>
      <w:r>
        <w:rPr>
          <w:rFonts w:eastAsia="Times New Roman" w:cs="Times New Roman"/>
          <w:szCs w:val="24"/>
        </w:rPr>
        <w:t>,</w:t>
      </w:r>
      <w:r w:rsidRPr="004E4FC0">
        <w:rPr>
          <w:rFonts w:eastAsia="Times New Roman" w:cs="Times New Roman"/>
          <w:szCs w:val="24"/>
        </w:rPr>
        <w:t xml:space="preserve"> λοιπόν</w:t>
      </w:r>
      <w:r>
        <w:rPr>
          <w:rFonts w:eastAsia="Times New Roman" w:cs="Times New Roman"/>
          <w:szCs w:val="24"/>
        </w:rPr>
        <w:t>,</w:t>
      </w:r>
      <w:r w:rsidRPr="004E4FC0">
        <w:rPr>
          <w:rFonts w:eastAsia="Times New Roman" w:cs="Times New Roman"/>
          <w:szCs w:val="24"/>
        </w:rPr>
        <w:t xml:space="preserve"> ότι πρέπει να υπάρχει μία κατανόηση στο </w:t>
      </w:r>
      <w:r>
        <w:rPr>
          <w:rFonts w:eastAsia="Times New Roman" w:cs="Times New Roman"/>
          <w:szCs w:val="24"/>
        </w:rPr>
        <w:t>όλο θέμα, κύριε Υπουργέ.</w:t>
      </w:r>
    </w:p>
    <w:p w14:paraId="06FB2039"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Π</w:t>
      </w:r>
      <w:r w:rsidRPr="004E4FC0">
        <w:rPr>
          <w:rFonts w:eastAsia="Times New Roman" w:cs="Times New Roman"/>
          <w:szCs w:val="24"/>
        </w:rPr>
        <w:t xml:space="preserve">ιστεύω στη δευτερολογία σας να καθησυχαστούν αυτοί οι άνθρωποι ότι </w:t>
      </w:r>
      <w:r>
        <w:rPr>
          <w:rFonts w:eastAsia="Times New Roman" w:cs="Times New Roman"/>
          <w:szCs w:val="24"/>
        </w:rPr>
        <w:t>τ</w:t>
      </w:r>
      <w:r w:rsidRPr="004E4FC0">
        <w:rPr>
          <w:rFonts w:eastAsia="Times New Roman" w:cs="Times New Roman"/>
          <w:szCs w:val="24"/>
        </w:rPr>
        <w:t xml:space="preserve">ουλάχιστον σε </w:t>
      </w:r>
      <w:r>
        <w:rPr>
          <w:rFonts w:eastAsia="Times New Roman" w:cs="Times New Roman"/>
          <w:szCs w:val="24"/>
        </w:rPr>
        <w:t>αυτή την</w:t>
      </w:r>
      <w:r w:rsidRPr="004E4FC0">
        <w:rPr>
          <w:rFonts w:eastAsia="Times New Roman" w:cs="Times New Roman"/>
          <w:szCs w:val="24"/>
        </w:rPr>
        <w:t xml:space="preserve"> κατάσταση</w:t>
      </w:r>
      <w:r>
        <w:rPr>
          <w:rFonts w:eastAsia="Times New Roman" w:cs="Times New Roman"/>
          <w:szCs w:val="24"/>
        </w:rPr>
        <w:t xml:space="preserve"> που</w:t>
      </w:r>
      <w:r w:rsidRPr="004E4FC0">
        <w:rPr>
          <w:rFonts w:eastAsia="Times New Roman" w:cs="Times New Roman"/>
          <w:szCs w:val="24"/>
        </w:rPr>
        <w:t xml:space="preserve"> βρίσκονται σήμερα θα συμπληρώσ</w:t>
      </w:r>
      <w:r>
        <w:rPr>
          <w:rFonts w:eastAsia="Times New Roman" w:cs="Times New Roman"/>
          <w:szCs w:val="24"/>
        </w:rPr>
        <w:t>ουν</w:t>
      </w:r>
      <w:r w:rsidRPr="004E4FC0">
        <w:rPr>
          <w:rFonts w:eastAsia="Times New Roman" w:cs="Times New Roman"/>
          <w:szCs w:val="24"/>
        </w:rPr>
        <w:t xml:space="preserve"> τα δικαιολογητικά τους και θα συνεχίσ</w:t>
      </w:r>
      <w:r>
        <w:rPr>
          <w:rFonts w:eastAsia="Times New Roman" w:cs="Times New Roman"/>
          <w:szCs w:val="24"/>
        </w:rPr>
        <w:t>ουν.</w:t>
      </w:r>
    </w:p>
    <w:p w14:paraId="06FB203A" w14:textId="77777777" w:rsidR="000624D7" w:rsidRDefault="00B11EF4">
      <w:pPr>
        <w:spacing w:line="600" w:lineRule="auto"/>
        <w:ind w:firstLine="720"/>
        <w:jc w:val="both"/>
        <w:rPr>
          <w:rFonts w:eastAsia="Times New Roman" w:cs="Times New Roman"/>
          <w:szCs w:val="24"/>
        </w:rPr>
      </w:pPr>
      <w:r>
        <w:rPr>
          <w:rFonts w:eastAsia="Times New Roman"/>
          <w:b/>
          <w:bCs/>
          <w:szCs w:val="24"/>
        </w:rPr>
        <w:t>ΠΡΟΕΔΡΕΥΩΝ (Νικήτας Κακλαμάνης):</w:t>
      </w:r>
      <w:r>
        <w:rPr>
          <w:rFonts w:eastAsia="Times New Roman" w:cs="Times New Roman"/>
          <w:szCs w:val="24"/>
        </w:rPr>
        <w:t xml:space="preserve"> Κύριε Υπουργέ, απαντήστε ε</w:t>
      </w:r>
      <w:r w:rsidRPr="004E4FC0">
        <w:rPr>
          <w:rFonts w:eastAsia="Times New Roman" w:cs="Times New Roman"/>
          <w:szCs w:val="24"/>
        </w:rPr>
        <w:t>πί του ερωτήματο</w:t>
      </w:r>
      <w:r w:rsidRPr="004E4FC0">
        <w:rPr>
          <w:rFonts w:eastAsia="Times New Roman" w:cs="Times New Roman"/>
          <w:szCs w:val="24"/>
        </w:rPr>
        <w:t>ς μόνο</w:t>
      </w:r>
      <w:r>
        <w:rPr>
          <w:rFonts w:eastAsia="Times New Roman" w:cs="Times New Roman"/>
          <w:szCs w:val="24"/>
        </w:rPr>
        <w:t>. Το θεσμικό πλαίσιο το</w:t>
      </w:r>
      <w:r w:rsidRPr="004E4FC0">
        <w:rPr>
          <w:rFonts w:eastAsia="Times New Roman" w:cs="Times New Roman"/>
          <w:szCs w:val="24"/>
        </w:rPr>
        <w:t xml:space="preserve"> αναλύσετε</w:t>
      </w:r>
      <w:r>
        <w:rPr>
          <w:rFonts w:eastAsia="Times New Roman" w:cs="Times New Roman"/>
          <w:szCs w:val="24"/>
        </w:rPr>
        <w:t>.</w:t>
      </w:r>
    </w:p>
    <w:p w14:paraId="06FB203B"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14:paraId="06FB203C" w14:textId="77777777" w:rsidR="000624D7" w:rsidRDefault="00B11EF4">
      <w:pPr>
        <w:spacing w:line="600" w:lineRule="auto"/>
        <w:ind w:firstLine="720"/>
        <w:jc w:val="both"/>
        <w:rPr>
          <w:rFonts w:eastAsia="Times New Roman" w:cs="Times New Roman"/>
          <w:szCs w:val="24"/>
        </w:rPr>
      </w:pPr>
      <w:r w:rsidRPr="002E0C94">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Ευχαριστώ, κύριε Πρόεδρε.</w:t>
      </w:r>
    </w:p>
    <w:p w14:paraId="06FB203D"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Δεν επανέρχομαι στο θεσμικό πλαίσιο. Να ξαν</w:t>
      </w:r>
      <w:r>
        <w:rPr>
          <w:rFonts w:eastAsia="Times New Roman" w:cs="Times New Roman"/>
          <w:szCs w:val="24"/>
        </w:rPr>
        <w:t xml:space="preserve">ά </w:t>
      </w:r>
      <w:r>
        <w:rPr>
          <w:rFonts w:eastAsia="Times New Roman" w:cs="Times New Roman"/>
          <w:szCs w:val="24"/>
        </w:rPr>
        <w:t xml:space="preserve">τονίσω, όμως, κύριε συνάδελφε, ότι -όπως είπα στην αρχή </w:t>
      </w:r>
      <w:r>
        <w:rPr>
          <w:rFonts w:eastAsia="Times New Roman" w:cs="Times New Roman"/>
          <w:szCs w:val="24"/>
        </w:rPr>
        <w:t xml:space="preserve">και </w:t>
      </w:r>
      <w:r w:rsidRPr="004E4FC0">
        <w:rPr>
          <w:rFonts w:eastAsia="Times New Roman" w:cs="Times New Roman"/>
          <w:szCs w:val="24"/>
        </w:rPr>
        <w:t>όπως λέει και το θεσμικό πλαίσιο</w:t>
      </w:r>
      <w:r>
        <w:rPr>
          <w:rFonts w:eastAsia="Times New Roman" w:cs="Times New Roman"/>
          <w:szCs w:val="24"/>
        </w:rPr>
        <w:t>-</w:t>
      </w:r>
      <w:r w:rsidRPr="004E4FC0">
        <w:rPr>
          <w:rFonts w:eastAsia="Times New Roman" w:cs="Times New Roman"/>
          <w:szCs w:val="24"/>
        </w:rPr>
        <w:t xml:space="preserve"> η</w:t>
      </w:r>
      <w:r>
        <w:rPr>
          <w:rFonts w:eastAsia="Times New Roman" w:cs="Times New Roman"/>
          <w:szCs w:val="24"/>
        </w:rPr>
        <w:t xml:space="preserve"> άδεια αλιείας για </w:t>
      </w:r>
      <w:proofErr w:type="spellStart"/>
      <w:r>
        <w:rPr>
          <w:rFonts w:eastAsia="Times New Roman" w:cs="Times New Roman"/>
          <w:szCs w:val="24"/>
        </w:rPr>
        <w:t>βιντζότρατα</w:t>
      </w:r>
      <w:proofErr w:type="spellEnd"/>
      <w:r>
        <w:rPr>
          <w:rFonts w:eastAsia="Times New Roman" w:cs="Times New Roman"/>
          <w:szCs w:val="24"/>
        </w:rPr>
        <w:t xml:space="preserve"> ε</w:t>
      </w:r>
      <w:r w:rsidRPr="004E4FC0">
        <w:rPr>
          <w:rFonts w:eastAsia="Times New Roman" w:cs="Times New Roman"/>
          <w:szCs w:val="24"/>
        </w:rPr>
        <w:t>ίνα</w:t>
      </w:r>
      <w:r>
        <w:rPr>
          <w:rFonts w:eastAsia="Times New Roman" w:cs="Times New Roman"/>
          <w:szCs w:val="24"/>
        </w:rPr>
        <w:t>ι ένα εργαλείο που συμπληρώνει α</w:t>
      </w:r>
      <w:r w:rsidRPr="004E4FC0">
        <w:rPr>
          <w:rFonts w:eastAsia="Times New Roman" w:cs="Times New Roman"/>
          <w:szCs w:val="24"/>
        </w:rPr>
        <w:t>φού υπάρχει άδεια αλιείας γενικά για όλα τα άλλα εργαλεία</w:t>
      </w:r>
      <w:r>
        <w:rPr>
          <w:rFonts w:eastAsia="Times New Roman" w:cs="Times New Roman"/>
          <w:szCs w:val="24"/>
        </w:rPr>
        <w:t>. Άρα</w:t>
      </w:r>
      <w:r w:rsidRPr="004E4FC0">
        <w:rPr>
          <w:rFonts w:eastAsia="Times New Roman" w:cs="Times New Roman"/>
          <w:szCs w:val="24"/>
        </w:rPr>
        <w:t xml:space="preserve"> όλα τα άλλα εργαλεία τα έχουν οι κάτοχοι άδειας για </w:t>
      </w:r>
      <w:proofErr w:type="spellStart"/>
      <w:r w:rsidRPr="004E4FC0">
        <w:rPr>
          <w:rFonts w:eastAsia="Times New Roman" w:cs="Times New Roman"/>
          <w:szCs w:val="24"/>
        </w:rPr>
        <w:t>βιντζότρατες</w:t>
      </w:r>
      <w:proofErr w:type="spellEnd"/>
      <w:r w:rsidRPr="004E4FC0">
        <w:rPr>
          <w:rFonts w:eastAsia="Times New Roman" w:cs="Times New Roman"/>
          <w:szCs w:val="24"/>
        </w:rPr>
        <w:t xml:space="preserve"> και μπορούν να τα χρησ</w:t>
      </w:r>
      <w:r w:rsidRPr="004E4FC0">
        <w:rPr>
          <w:rFonts w:eastAsia="Times New Roman" w:cs="Times New Roman"/>
          <w:szCs w:val="24"/>
        </w:rPr>
        <w:t>ιμοποιήσουν</w:t>
      </w:r>
      <w:r>
        <w:rPr>
          <w:rFonts w:eastAsia="Times New Roman" w:cs="Times New Roman"/>
          <w:szCs w:val="24"/>
        </w:rPr>
        <w:t>.</w:t>
      </w:r>
      <w:r w:rsidRPr="004E4FC0">
        <w:rPr>
          <w:rFonts w:eastAsia="Times New Roman" w:cs="Times New Roman"/>
          <w:szCs w:val="24"/>
        </w:rPr>
        <w:t xml:space="preserve"> Άρα δεν τίθεται θέμα ανεργία</w:t>
      </w:r>
      <w:r>
        <w:rPr>
          <w:rFonts w:eastAsia="Times New Roman" w:cs="Times New Roman"/>
          <w:szCs w:val="24"/>
        </w:rPr>
        <w:t>ς</w:t>
      </w:r>
      <w:r w:rsidRPr="004E4FC0">
        <w:rPr>
          <w:rFonts w:eastAsia="Times New Roman" w:cs="Times New Roman"/>
          <w:szCs w:val="24"/>
        </w:rPr>
        <w:t xml:space="preserve"> </w:t>
      </w:r>
      <w:r>
        <w:rPr>
          <w:rFonts w:eastAsia="Times New Roman" w:cs="Times New Roman"/>
          <w:szCs w:val="24"/>
        </w:rPr>
        <w:t>ή</w:t>
      </w:r>
      <w:r w:rsidRPr="004E4FC0">
        <w:rPr>
          <w:rFonts w:eastAsia="Times New Roman" w:cs="Times New Roman"/>
          <w:szCs w:val="24"/>
        </w:rPr>
        <w:t xml:space="preserve"> επιβίωσή</w:t>
      </w:r>
      <w:r>
        <w:rPr>
          <w:rFonts w:eastAsia="Times New Roman" w:cs="Times New Roman"/>
          <w:szCs w:val="24"/>
        </w:rPr>
        <w:t>ς</w:t>
      </w:r>
      <w:r w:rsidRPr="004E4FC0">
        <w:rPr>
          <w:rFonts w:eastAsia="Times New Roman" w:cs="Times New Roman"/>
          <w:szCs w:val="24"/>
        </w:rPr>
        <w:t xml:space="preserve"> </w:t>
      </w:r>
      <w:r>
        <w:rPr>
          <w:rFonts w:eastAsia="Times New Roman" w:cs="Times New Roman"/>
          <w:szCs w:val="24"/>
        </w:rPr>
        <w:t xml:space="preserve">τους. </w:t>
      </w:r>
    </w:p>
    <w:p w14:paraId="06FB203E"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Π</w:t>
      </w:r>
      <w:r w:rsidRPr="004E4FC0">
        <w:rPr>
          <w:rFonts w:eastAsia="Times New Roman" w:cs="Times New Roman"/>
          <w:szCs w:val="24"/>
        </w:rPr>
        <w:t>ολλοί εξ αυτών έχουν επικεντρωθεί στο συγκεκριμένο εργαλείο</w:t>
      </w:r>
      <w:r>
        <w:rPr>
          <w:rFonts w:eastAsia="Times New Roman" w:cs="Times New Roman"/>
          <w:szCs w:val="24"/>
        </w:rPr>
        <w:t>. Έ</w:t>
      </w:r>
      <w:r w:rsidRPr="004E4FC0">
        <w:rPr>
          <w:rFonts w:eastAsia="Times New Roman" w:cs="Times New Roman"/>
          <w:szCs w:val="24"/>
        </w:rPr>
        <w:t xml:space="preserve">χουν εξειδικευτεί </w:t>
      </w:r>
      <w:r>
        <w:rPr>
          <w:rFonts w:eastAsia="Times New Roman" w:cs="Times New Roman"/>
          <w:szCs w:val="24"/>
        </w:rPr>
        <w:t>-</w:t>
      </w:r>
      <w:r w:rsidRPr="004E4FC0">
        <w:rPr>
          <w:rFonts w:eastAsia="Times New Roman" w:cs="Times New Roman"/>
          <w:szCs w:val="24"/>
        </w:rPr>
        <w:t>αν θέλετε</w:t>
      </w:r>
      <w:r>
        <w:rPr>
          <w:rFonts w:eastAsia="Times New Roman" w:cs="Times New Roman"/>
          <w:szCs w:val="24"/>
        </w:rPr>
        <w:t>-</w:t>
      </w:r>
      <w:r w:rsidRPr="004E4FC0">
        <w:rPr>
          <w:rFonts w:eastAsia="Times New Roman" w:cs="Times New Roman"/>
          <w:szCs w:val="24"/>
        </w:rPr>
        <w:t xml:space="preserve"> και εγώ το αναγνωρίζω</w:t>
      </w:r>
      <w:r>
        <w:rPr>
          <w:rFonts w:eastAsia="Times New Roman" w:cs="Times New Roman"/>
          <w:szCs w:val="24"/>
        </w:rPr>
        <w:t>. Σ</w:t>
      </w:r>
      <w:r w:rsidRPr="004E4FC0">
        <w:rPr>
          <w:rFonts w:eastAsia="Times New Roman" w:cs="Times New Roman"/>
          <w:szCs w:val="24"/>
        </w:rPr>
        <w:t>ας είπα και πάλι ότι θα το δούμε με τη μέγιστη επιείκεια και με τη μέγιστη κα</w:t>
      </w:r>
      <w:r w:rsidRPr="004E4FC0">
        <w:rPr>
          <w:rFonts w:eastAsia="Times New Roman" w:cs="Times New Roman"/>
          <w:szCs w:val="24"/>
        </w:rPr>
        <w:t>τανόηση</w:t>
      </w:r>
      <w:r>
        <w:rPr>
          <w:rFonts w:eastAsia="Times New Roman" w:cs="Times New Roman"/>
          <w:szCs w:val="24"/>
        </w:rPr>
        <w:t>.</w:t>
      </w:r>
    </w:p>
    <w:p w14:paraId="06FB203F" w14:textId="77777777" w:rsidR="000624D7" w:rsidRDefault="00B11EF4">
      <w:pPr>
        <w:spacing w:line="600" w:lineRule="auto"/>
        <w:ind w:firstLine="720"/>
        <w:jc w:val="both"/>
        <w:rPr>
          <w:rFonts w:eastAsia="Times New Roman" w:cs="Times New Roman"/>
          <w:szCs w:val="24"/>
        </w:rPr>
      </w:pPr>
      <w:r w:rsidRPr="004E4FC0">
        <w:rPr>
          <w:rFonts w:eastAsia="Times New Roman" w:cs="Times New Roman"/>
          <w:szCs w:val="24"/>
        </w:rPr>
        <w:t>Ωστόσο</w:t>
      </w:r>
      <w:r>
        <w:rPr>
          <w:rFonts w:eastAsia="Times New Roman" w:cs="Times New Roman"/>
          <w:szCs w:val="24"/>
        </w:rPr>
        <w:t xml:space="preserve"> από αυτό το Β</w:t>
      </w:r>
      <w:r w:rsidRPr="004E4FC0">
        <w:rPr>
          <w:rFonts w:eastAsia="Times New Roman" w:cs="Times New Roman"/>
          <w:szCs w:val="24"/>
        </w:rPr>
        <w:t xml:space="preserve">ήμα </w:t>
      </w:r>
      <w:r>
        <w:rPr>
          <w:rFonts w:eastAsia="Times New Roman" w:cs="Times New Roman"/>
          <w:szCs w:val="24"/>
        </w:rPr>
        <w:t xml:space="preserve">θέλω να τονίσω </w:t>
      </w:r>
      <w:r w:rsidRPr="004E4FC0">
        <w:rPr>
          <w:rFonts w:eastAsia="Times New Roman" w:cs="Times New Roman"/>
          <w:szCs w:val="24"/>
        </w:rPr>
        <w:t>ότι σε κα</w:t>
      </w:r>
      <w:r>
        <w:rPr>
          <w:rFonts w:eastAsia="Times New Roman" w:cs="Times New Roman"/>
          <w:szCs w:val="24"/>
        </w:rPr>
        <w:t>μ</w:t>
      </w:r>
      <w:r w:rsidRPr="004E4FC0">
        <w:rPr>
          <w:rFonts w:eastAsia="Times New Roman" w:cs="Times New Roman"/>
          <w:szCs w:val="24"/>
        </w:rPr>
        <w:t xml:space="preserve">μία περίπτωση δεν θα δεχτούμε καταστρατήγηση και των όρων και των προϋποθέσεων για ένα διαχειριστικό σχέδιο το οποίο μας έχει </w:t>
      </w:r>
      <w:r>
        <w:rPr>
          <w:rFonts w:eastAsia="Times New Roman" w:cs="Times New Roman"/>
          <w:szCs w:val="24"/>
        </w:rPr>
        <w:t>εγκριθεί. Γιατί</w:t>
      </w:r>
      <w:r w:rsidRPr="004E4FC0">
        <w:rPr>
          <w:rFonts w:eastAsia="Times New Roman" w:cs="Times New Roman"/>
          <w:szCs w:val="24"/>
        </w:rPr>
        <w:t xml:space="preserve"> καταλαβαίνετε ότι υπάρχουν και προεκτάσεις</w:t>
      </w:r>
      <w:r>
        <w:rPr>
          <w:rFonts w:eastAsia="Times New Roman" w:cs="Times New Roman"/>
          <w:szCs w:val="24"/>
        </w:rPr>
        <w:t>,</w:t>
      </w:r>
      <w:r w:rsidRPr="004E4FC0">
        <w:rPr>
          <w:rFonts w:eastAsia="Times New Roman" w:cs="Times New Roman"/>
          <w:szCs w:val="24"/>
        </w:rPr>
        <w:t xml:space="preserve"> </w:t>
      </w:r>
      <w:r w:rsidRPr="004E4FC0">
        <w:rPr>
          <w:rFonts w:eastAsia="Times New Roman" w:cs="Times New Roman"/>
          <w:szCs w:val="24"/>
        </w:rPr>
        <w:lastRenderedPageBreak/>
        <w:t>υπάρχουν και</w:t>
      </w:r>
      <w:r w:rsidRPr="004E4FC0">
        <w:rPr>
          <w:rFonts w:eastAsia="Times New Roman" w:cs="Times New Roman"/>
          <w:szCs w:val="24"/>
        </w:rPr>
        <w:t xml:space="preserve"> συνέπειες και για τη χώρα και για όλους </w:t>
      </w:r>
      <w:r>
        <w:rPr>
          <w:rFonts w:eastAsia="Times New Roman" w:cs="Times New Roman"/>
          <w:szCs w:val="24"/>
        </w:rPr>
        <w:t>μας. Ο</w:t>
      </w:r>
      <w:r w:rsidRPr="004E4FC0">
        <w:rPr>
          <w:rFonts w:eastAsia="Times New Roman" w:cs="Times New Roman"/>
          <w:szCs w:val="24"/>
        </w:rPr>
        <w:t xml:space="preserve">πότε η τήρηση της νομιμότητας για μένα </w:t>
      </w:r>
      <w:r>
        <w:rPr>
          <w:rFonts w:eastAsia="Times New Roman" w:cs="Times New Roman"/>
          <w:szCs w:val="24"/>
        </w:rPr>
        <w:t xml:space="preserve">και για όλους μας </w:t>
      </w:r>
      <w:r w:rsidRPr="004E4FC0">
        <w:rPr>
          <w:rFonts w:eastAsia="Times New Roman" w:cs="Times New Roman"/>
          <w:szCs w:val="24"/>
        </w:rPr>
        <w:t>είναι</w:t>
      </w:r>
      <w:r>
        <w:rPr>
          <w:rFonts w:eastAsia="Times New Roman" w:cs="Times New Roman"/>
          <w:szCs w:val="24"/>
        </w:rPr>
        <w:t xml:space="preserve"> -</w:t>
      </w:r>
      <w:r w:rsidRPr="004E4FC0">
        <w:rPr>
          <w:rFonts w:eastAsia="Times New Roman" w:cs="Times New Roman"/>
          <w:szCs w:val="24"/>
        </w:rPr>
        <w:t xml:space="preserve">δεν νομίζω να διαφωνεί </w:t>
      </w:r>
      <w:r>
        <w:rPr>
          <w:rFonts w:eastAsia="Times New Roman" w:cs="Times New Roman"/>
          <w:szCs w:val="24"/>
        </w:rPr>
        <w:t>κανείς σε αυτή την Αίθουσα-</w:t>
      </w:r>
      <w:r w:rsidRPr="004E4FC0">
        <w:rPr>
          <w:rFonts w:eastAsia="Times New Roman" w:cs="Times New Roman"/>
          <w:szCs w:val="24"/>
        </w:rPr>
        <w:t xml:space="preserve"> η απόλυτη προτεραιότητα</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Π</w:t>
      </w:r>
      <w:r w:rsidRPr="004E4FC0">
        <w:rPr>
          <w:rFonts w:eastAsia="Times New Roman" w:cs="Times New Roman"/>
          <w:szCs w:val="24"/>
        </w:rPr>
        <w:t>ρέπει να τηρήσουμε τη νομιμότητα</w:t>
      </w:r>
      <w:r>
        <w:rPr>
          <w:rFonts w:eastAsia="Times New Roman" w:cs="Times New Roman"/>
          <w:szCs w:val="24"/>
        </w:rPr>
        <w:t>.</w:t>
      </w:r>
    </w:p>
    <w:p w14:paraId="06FB2040"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Τ</w:t>
      </w:r>
      <w:r w:rsidRPr="004E4FC0">
        <w:rPr>
          <w:rFonts w:eastAsia="Times New Roman" w:cs="Times New Roman"/>
          <w:szCs w:val="24"/>
        </w:rPr>
        <w:t xml:space="preserve">ελειώνοντας θέλω να σας διαβεβαιώσω ότι την προηγούμενη εβδομάδα </w:t>
      </w:r>
      <w:r>
        <w:rPr>
          <w:rFonts w:eastAsia="Times New Roman" w:cs="Times New Roman"/>
          <w:szCs w:val="24"/>
        </w:rPr>
        <w:t>λάβαμε</w:t>
      </w:r>
      <w:r w:rsidRPr="004E4FC0">
        <w:rPr>
          <w:rFonts w:eastAsia="Times New Roman" w:cs="Times New Roman"/>
          <w:szCs w:val="24"/>
        </w:rPr>
        <w:t xml:space="preserve"> τις πρώτες </w:t>
      </w:r>
      <w:r>
        <w:rPr>
          <w:rFonts w:eastAsia="Times New Roman" w:cs="Times New Roman"/>
          <w:szCs w:val="24"/>
        </w:rPr>
        <w:t>αιτήσεις</w:t>
      </w:r>
      <w:r w:rsidRPr="004E4FC0">
        <w:rPr>
          <w:rFonts w:eastAsia="Times New Roman" w:cs="Times New Roman"/>
          <w:szCs w:val="24"/>
        </w:rPr>
        <w:t xml:space="preserve"> θεραπείας</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ιεραρχικές</w:t>
      </w:r>
      <w:r w:rsidRPr="004E4FC0">
        <w:rPr>
          <w:rFonts w:eastAsia="Times New Roman" w:cs="Times New Roman"/>
          <w:szCs w:val="24"/>
        </w:rPr>
        <w:t xml:space="preserve"> πρ</w:t>
      </w:r>
      <w:r>
        <w:rPr>
          <w:rFonts w:eastAsia="Times New Roman" w:cs="Times New Roman"/>
          <w:szCs w:val="24"/>
        </w:rPr>
        <w:t>οσφυγέ</w:t>
      </w:r>
      <w:r w:rsidRPr="004E4FC0">
        <w:rPr>
          <w:rFonts w:eastAsia="Times New Roman" w:cs="Times New Roman"/>
          <w:szCs w:val="24"/>
        </w:rPr>
        <w:t>ς</w:t>
      </w:r>
      <w:r>
        <w:rPr>
          <w:rFonts w:eastAsia="Times New Roman" w:cs="Times New Roman"/>
          <w:szCs w:val="24"/>
        </w:rPr>
        <w:t>. Α</w:t>
      </w:r>
      <w:r w:rsidRPr="004E4FC0">
        <w:rPr>
          <w:rFonts w:eastAsia="Times New Roman" w:cs="Times New Roman"/>
          <w:szCs w:val="24"/>
        </w:rPr>
        <w:t xml:space="preserve">υτή την εβδομάδα η νομική </w:t>
      </w:r>
      <w:r>
        <w:rPr>
          <w:rFonts w:eastAsia="Times New Roman" w:cs="Times New Roman"/>
          <w:szCs w:val="24"/>
        </w:rPr>
        <w:t xml:space="preserve">υπηρεσία </w:t>
      </w:r>
      <w:r w:rsidRPr="004E4FC0">
        <w:rPr>
          <w:rFonts w:eastAsia="Times New Roman" w:cs="Times New Roman"/>
          <w:szCs w:val="24"/>
        </w:rPr>
        <w:t>μαζί με τι</w:t>
      </w:r>
      <w:r>
        <w:rPr>
          <w:rFonts w:eastAsia="Times New Roman" w:cs="Times New Roman"/>
          <w:szCs w:val="24"/>
        </w:rPr>
        <w:t>ς υπηρεσίες του Υπουργείου και ε</w:t>
      </w:r>
      <w:r w:rsidRPr="004E4FC0">
        <w:rPr>
          <w:rFonts w:eastAsia="Times New Roman" w:cs="Times New Roman"/>
          <w:szCs w:val="24"/>
        </w:rPr>
        <w:t>μένα προσωπικά εξετάζουμε αυτές τις αιτήσεις θεραπεία</w:t>
      </w:r>
      <w:r w:rsidRPr="004E4FC0">
        <w:rPr>
          <w:rFonts w:eastAsia="Times New Roman" w:cs="Times New Roman"/>
          <w:szCs w:val="24"/>
        </w:rPr>
        <w:t>ς</w:t>
      </w:r>
      <w:r>
        <w:rPr>
          <w:rFonts w:eastAsia="Times New Roman" w:cs="Times New Roman"/>
          <w:szCs w:val="24"/>
        </w:rPr>
        <w:t>. Β</w:t>
      </w:r>
      <w:r w:rsidRPr="004E4FC0">
        <w:rPr>
          <w:rFonts w:eastAsia="Times New Roman" w:cs="Times New Roman"/>
          <w:szCs w:val="24"/>
        </w:rPr>
        <w:t>λέπουμε πο</w:t>
      </w:r>
      <w:r>
        <w:rPr>
          <w:rFonts w:eastAsia="Times New Roman" w:cs="Times New Roman"/>
          <w:szCs w:val="24"/>
        </w:rPr>
        <w:t>ύ</w:t>
      </w:r>
      <w:r w:rsidRPr="004E4FC0">
        <w:rPr>
          <w:rFonts w:eastAsia="Times New Roman" w:cs="Times New Roman"/>
          <w:szCs w:val="24"/>
        </w:rPr>
        <w:t xml:space="preserve"> όντως υπήρχε αδυναμία </w:t>
      </w:r>
      <w:r>
        <w:rPr>
          <w:rFonts w:eastAsia="Times New Roman" w:cs="Times New Roman"/>
          <w:szCs w:val="24"/>
        </w:rPr>
        <w:t xml:space="preserve">ή </w:t>
      </w:r>
      <w:r w:rsidRPr="004E4FC0">
        <w:rPr>
          <w:rFonts w:eastAsia="Times New Roman" w:cs="Times New Roman"/>
          <w:szCs w:val="24"/>
        </w:rPr>
        <w:t>παράλειψη</w:t>
      </w:r>
      <w:r>
        <w:rPr>
          <w:rFonts w:eastAsia="Times New Roman" w:cs="Times New Roman"/>
          <w:szCs w:val="24"/>
        </w:rPr>
        <w:t xml:space="preserve"> ή</w:t>
      </w:r>
      <w:r w:rsidRPr="004E4FC0">
        <w:rPr>
          <w:rFonts w:eastAsia="Times New Roman" w:cs="Times New Roman"/>
          <w:szCs w:val="24"/>
        </w:rPr>
        <w:t xml:space="preserve"> </w:t>
      </w:r>
      <w:r>
        <w:rPr>
          <w:rFonts w:eastAsia="Times New Roman" w:cs="Times New Roman"/>
          <w:szCs w:val="24"/>
        </w:rPr>
        <w:t>κακή συμπλήρωση. Σ</w:t>
      </w:r>
      <w:r w:rsidRPr="004E4FC0">
        <w:rPr>
          <w:rFonts w:eastAsia="Times New Roman" w:cs="Times New Roman"/>
          <w:szCs w:val="24"/>
        </w:rPr>
        <w:t xml:space="preserve">ε κάποιες περιπτώσεις έχουμε </w:t>
      </w:r>
      <w:r>
        <w:rPr>
          <w:rFonts w:eastAsia="Times New Roman" w:cs="Times New Roman"/>
          <w:szCs w:val="24"/>
        </w:rPr>
        <w:t>κακή συμπλήρωση,</w:t>
      </w:r>
      <w:r w:rsidRPr="004E4FC0">
        <w:rPr>
          <w:rFonts w:eastAsia="Times New Roman" w:cs="Times New Roman"/>
          <w:szCs w:val="24"/>
        </w:rPr>
        <w:t xml:space="preserve"> δηλαδή δύο ημέρες</w:t>
      </w:r>
      <w:r>
        <w:rPr>
          <w:rFonts w:eastAsia="Times New Roman" w:cs="Times New Roman"/>
          <w:szCs w:val="24"/>
        </w:rPr>
        <w:t xml:space="preserve"> συμπληρώνονταν</w:t>
      </w:r>
      <w:r w:rsidRPr="004E4FC0">
        <w:rPr>
          <w:rFonts w:eastAsia="Times New Roman" w:cs="Times New Roman"/>
          <w:szCs w:val="24"/>
        </w:rPr>
        <w:t xml:space="preserve"> σε μία</w:t>
      </w:r>
      <w:r>
        <w:rPr>
          <w:rFonts w:eastAsia="Times New Roman" w:cs="Times New Roman"/>
          <w:szCs w:val="24"/>
        </w:rPr>
        <w:t>. Έ</w:t>
      </w:r>
      <w:r w:rsidRPr="004E4FC0">
        <w:rPr>
          <w:rFonts w:eastAsia="Times New Roman" w:cs="Times New Roman"/>
          <w:szCs w:val="24"/>
        </w:rPr>
        <w:t>χουμε τέτοιες περιπτώσεις</w:t>
      </w:r>
      <w:r>
        <w:rPr>
          <w:rFonts w:eastAsia="Times New Roman" w:cs="Times New Roman"/>
          <w:szCs w:val="24"/>
        </w:rPr>
        <w:t>. Ε</w:t>
      </w:r>
      <w:r w:rsidRPr="004E4FC0">
        <w:rPr>
          <w:rFonts w:eastAsia="Times New Roman" w:cs="Times New Roman"/>
          <w:szCs w:val="24"/>
        </w:rPr>
        <w:t>φόσον αυτό αιτιολογείται</w:t>
      </w:r>
      <w:r>
        <w:rPr>
          <w:rFonts w:eastAsia="Times New Roman" w:cs="Times New Roman"/>
          <w:szCs w:val="24"/>
        </w:rPr>
        <w:t>, δεν έχουμε καμία αντίρρηση</w:t>
      </w:r>
      <w:r w:rsidRPr="004E4FC0">
        <w:rPr>
          <w:rFonts w:eastAsia="Times New Roman" w:cs="Times New Roman"/>
          <w:szCs w:val="24"/>
        </w:rPr>
        <w:t xml:space="preserve"> να χορηγήσουμε τι</w:t>
      </w:r>
      <w:r w:rsidRPr="004E4FC0">
        <w:rPr>
          <w:rFonts w:eastAsia="Times New Roman" w:cs="Times New Roman"/>
          <w:szCs w:val="24"/>
        </w:rPr>
        <w:t>ς άδειες</w:t>
      </w:r>
      <w:r>
        <w:rPr>
          <w:rFonts w:eastAsia="Times New Roman" w:cs="Times New Roman"/>
          <w:szCs w:val="24"/>
        </w:rPr>
        <w:t>,</w:t>
      </w:r>
      <w:r w:rsidRPr="004E4FC0">
        <w:rPr>
          <w:rFonts w:eastAsia="Times New Roman" w:cs="Times New Roman"/>
          <w:szCs w:val="24"/>
        </w:rPr>
        <w:t xml:space="preserve"> φτάνει </w:t>
      </w:r>
      <w:r>
        <w:rPr>
          <w:rFonts w:eastAsia="Times New Roman" w:cs="Times New Roman"/>
          <w:szCs w:val="24"/>
        </w:rPr>
        <w:t xml:space="preserve">να </w:t>
      </w:r>
      <w:r w:rsidRPr="004E4FC0">
        <w:rPr>
          <w:rFonts w:eastAsia="Times New Roman" w:cs="Times New Roman"/>
          <w:szCs w:val="24"/>
        </w:rPr>
        <w:t>έχουμε κάποιο</w:t>
      </w:r>
      <w:r>
        <w:rPr>
          <w:rFonts w:eastAsia="Times New Roman" w:cs="Times New Roman"/>
          <w:szCs w:val="24"/>
        </w:rPr>
        <w:t>ν</w:t>
      </w:r>
      <w:r w:rsidRPr="004E4FC0">
        <w:rPr>
          <w:rFonts w:eastAsia="Times New Roman" w:cs="Times New Roman"/>
          <w:szCs w:val="24"/>
        </w:rPr>
        <w:t xml:space="preserve"> λόγο που να πατάει και να μας επιτρέπει</w:t>
      </w:r>
      <w:r>
        <w:rPr>
          <w:rFonts w:eastAsia="Times New Roman" w:cs="Times New Roman"/>
          <w:szCs w:val="24"/>
        </w:rPr>
        <w:t>,</w:t>
      </w:r>
      <w:r w:rsidRPr="004E4FC0">
        <w:rPr>
          <w:rFonts w:eastAsia="Times New Roman" w:cs="Times New Roman"/>
          <w:szCs w:val="24"/>
        </w:rPr>
        <w:t xml:space="preserve"> να </w:t>
      </w:r>
      <w:r>
        <w:rPr>
          <w:rFonts w:eastAsia="Times New Roman" w:cs="Times New Roman"/>
          <w:szCs w:val="24"/>
        </w:rPr>
        <w:t>μας λύνει</w:t>
      </w:r>
      <w:r w:rsidRPr="004E4FC0">
        <w:rPr>
          <w:rFonts w:eastAsia="Times New Roman" w:cs="Times New Roman"/>
          <w:szCs w:val="24"/>
        </w:rPr>
        <w:t xml:space="preserve"> τα χέρια </w:t>
      </w:r>
      <w:r>
        <w:rPr>
          <w:rFonts w:eastAsia="Times New Roman" w:cs="Times New Roman"/>
          <w:szCs w:val="24"/>
        </w:rPr>
        <w:t xml:space="preserve">για </w:t>
      </w:r>
      <w:r w:rsidRPr="004E4FC0">
        <w:rPr>
          <w:rFonts w:eastAsia="Times New Roman" w:cs="Times New Roman"/>
          <w:szCs w:val="24"/>
        </w:rPr>
        <w:t>να δώσουμε τις άδειες</w:t>
      </w:r>
      <w:r>
        <w:rPr>
          <w:rFonts w:eastAsia="Times New Roman" w:cs="Times New Roman"/>
          <w:szCs w:val="24"/>
        </w:rPr>
        <w:t xml:space="preserve">. </w:t>
      </w:r>
    </w:p>
    <w:p w14:paraId="06FB2041"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Και σας δηλώνω από το Β</w:t>
      </w:r>
      <w:r w:rsidRPr="004E4FC0">
        <w:rPr>
          <w:rFonts w:eastAsia="Times New Roman" w:cs="Times New Roman"/>
          <w:szCs w:val="24"/>
        </w:rPr>
        <w:t>ήμα αυτό</w:t>
      </w:r>
      <w:r>
        <w:rPr>
          <w:rFonts w:eastAsia="Times New Roman" w:cs="Times New Roman"/>
          <w:szCs w:val="24"/>
        </w:rPr>
        <w:t xml:space="preserve"> ότι</w:t>
      </w:r>
      <w:r w:rsidRPr="004E4FC0">
        <w:rPr>
          <w:rFonts w:eastAsia="Times New Roman" w:cs="Times New Roman"/>
          <w:szCs w:val="24"/>
        </w:rPr>
        <w:t xml:space="preserve"> αύριο θα έχουμε και τις πρώτες απαντήσεις στις αιτήσεις θεραπείας που μας έχουν υποβληθεί από </w:t>
      </w:r>
      <w:r w:rsidRPr="004E4FC0">
        <w:rPr>
          <w:rFonts w:eastAsia="Times New Roman" w:cs="Times New Roman"/>
          <w:szCs w:val="24"/>
        </w:rPr>
        <w:t>την προηγούμενη βδομάδα</w:t>
      </w:r>
      <w:r>
        <w:rPr>
          <w:rFonts w:eastAsia="Times New Roman" w:cs="Times New Roman"/>
          <w:szCs w:val="24"/>
        </w:rPr>
        <w:t>.</w:t>
      </w:r>
    </w:p>
    <w:p w14:paraId="06FB2042"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Ε</w:t>
      </w:r>
      <w:r w:rsidRPr="004E4FC0">
        <w:rPr>
          <w:rFonts w:eastAsia="Times New Roman" w:cs="Times New Roman"/>
          <w:szCs w:val="24"/>
        </w:rPr>
        <w:t>υχαριστώ</w:t>
      </w:r>
      <w:r>
        <w:rPr>
          <w:rFonts w:eastAsia="Times New Roman" w:cs="Times New Roman"/>
          <w:szCs w:val="24"/>
        </w:rPr>
        <w:t>.</w:t>
      </w:r>
    </w:p>
    <w:p w14:paraId="06FB2043" w14:textId="77777777" w:rsidR="000624D7" w:rsidRDefault="00B11EF4">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 xml:space="preserve">Προχωρούμε στην πρώτη </w:t>
      </w:r>
      <w:r>
        <w:rPr>
          <w:rFonts w:eastAsia="Times New Roman" w:cs="Times New Roman"/>
          <w:szCs w:val="24"/>
        </w:rPr>
        <w:t xml:space="preserve">με αριθμό 250/7-1-2019 επίκαιρη ερώτηση δεύτερου κύκλου του Βουλευτή Έβρου της Νέας Δημοκρατίας κ. </w:t>
      </w:r>
      <w:r w:rsidRPr="009731F3">
        <w:rPr>
          <w:rFonts w:eastAsia="Times New Roman" w:cs="Times New Roman"/>
          <w:bCs/>
          <w:szCs w:val="24"/>
        </w:rPr>
        <w:t xml:space="preserve">Αναστασίου </w:t>
      </w:r>
      <w:proofErr w:type="spellStart"/>
      <w:r w:rsidRPr="009731F3">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sidRPr="009731F3">
        <w:rPr>
          <w:rFonts w:eastAsia="Times New Roman" w:cs="Times New Roman"/>
          <w:bCs/>
          <w:szCs w:val="24"/>
        </w:rPr>
        <w:t xml:space="preserve">Αγροτικής Ανάπτυξης και </w:t>
      </w:r>
      <w:r w:rsidRPr="009731F3">
        <w:rPr>
          <w:rFonts w:eastAsia="Times New Roman" w:cs="Times New Roman"/>
          <w:bCs/>
          <w:szCs w:val="24"/>
        </w:rPr>
        <w:t>Τροφίμων,</w:t>
      </w:r>
      <w:r>
        <w:rPr>
          <w:rFonts w:eastAsia="Times New Roman" w:cs="Times New Roman"/>
          <w:szCs w:val="24"/>
        </w:rPr>
        <w:t xml:space="preserve"> με θέμα: «Κενό γράμμα οι υποσχέσεις για τις αποζημιώσεις των αγροτών του Νομού Έβρου».</w:t>
      </w:r>
      <w:r w:rsidRPr="004E4FC0">
        <w:rPr>
          <w:rFonts w:eastAsia="Times New Roman" w:cs="Times New Roman"/>
          <w:szCs w:val="24"/>
        </w:rPr>
        <w:t xml:space="preserve"> </w:t>
      </w:r>
    </w:p>
    <w:p w14:paraId="06FB2044" w14:textId="77777777" w:rsidR="000624D7" w:rsidRDefault="00B11EF4">
      <w:pPr>
        <w:spacing w:line="600" w:lineRule="auto"/>
        <w:ind w:firstLine="720"/>
        <w:jc w:val="both"/>
        <w:rPr>
          <w:rFonts w:eastAsia="Times New Roman" w:cs="Times New Roman"/>
          <w:szCs w:val="24"/>
        </w:rPr>
      </w:pPr>
      <w:r w:rsidRPr="004E4FC0">
        <w:rPr>
          <w:rFonts w:eastAsia="Times New Roman" w:cs="Times New Roman"/>
          <w:szCs w:val="24"/>
        </w:rPr>
        <w:t>Ορίστε</w:t>
      </w:r>
      <w:r>
        <w:rPr>
          <w:rFonts w:eastAsia="Times New Roman" w:cs="Times New Roman"/>
          <w:szCs w:val="24"/>
        </w:rPr>
        <w:t xml:space="preserve">, κύριε </w:t>
      </w:r>
      <w:proofErr w:type="spellStart"/>
      <w:r>
        <w:rPr>
          <w:rFonts w:eastAsia="Times New Roman" w:cs="Times New Roman"/>
          <w:szCs w:val="24"/>
        </w:rPr>
        <w:t>Δ</w:t>
      </w:r>
      <w:r w:rsidRPr="004E4FC0">
        <w:rPr>
          <w:rFonts w:eastAsia="Times New Roman" w:cs="Times New Roman"/>
          <w:szCs w:val="24"/>
        </w:rPr>
        <w:t>ημοσχάκη</w:t>
      </w:r>
      <w:proofErr w:type="spellEnd"/>
      <w:r>
        <w:rPr>
          <w:rFonts w:eastAsia="Times New Roman" w:cs="Times New Roman"/>
          <w:szCs w:val="24"/>
        </w:rPr>
        <w:t>, έχετε τον λόγο.</w:t>
      </w:r>
    </w:p>
    <w:p w14:paraId="06FB2045" w14:textId="77777777" w:rsidR="000624D7" w:rsidRDefault="00B11EF4">
      <w:pPr>
        <w:spacing w:line="600" w:lineRule="auto"/>
        <w:ind w:firstLine="720"/>
        <w:jc w:val="both"/>
        <w:rPr>
          <w:rFonts w:eastAsia="Times New Roman" w:cs="Times New Roman"/>
          <w:szCs w:val="24"/>
        </w:rPr>
      </w:pPr>
      <w:r w:rsidRPr="009731F3">
        <w:rPr>
          <w:rFonts w:eastAsia="Times New Roman" w:cs="Times New Roman"/>
          <w:b/>
          <w:szCs w:val="24"/>
        </w:rPr>
        <w:t>ΑΝΑΣΤΑΣΙΟΣ</w:t>
      </w:r>
      <w:r>
        <w:rPr>
          <w:rFonts w:eastAsia="Times New Roman" w:cs="Times New Roman"/>
          <w:b/>
          <w:szCs w:val="24"/>
        </w:rPr>
        <w:t xml:space="preserve"> (ΤΑΣΟΣ)</w:t>
      </w:r>
      <w:r w:rsidRPr="009731F3">
        <w:rPr>
          <w:rFonts w:eastAsia="Times New Roman" w:cs="Times New Roman"/>
          <w:b/>
          <w:szCs w:val="24"/>
        </w:rPr>
        <w:t xml:space="preserve"> ΔΗΜΟΣΧΑΚΗΣ:</w:t>
      </w:r>
      <w:r>
        <w:rPr>
          <w:rFonts w:eastAsia="Times New Roman" w:cs="Times New Roman"/>
          <w:szCs w:val="24"/>
        </w:rPr>
        <w:t xml:space="preserve"> Ε</w:t>
      </w:r>
      <w:r w:rsidRPr="004E4FC0">
        <w:rPr>
          <w:rFonts w:eastAsia="Times New Roman" w:cs="Times New Roman"/>
          <w:szCs w:val="24"/>
        </w:rPr>
        <w:t>υχαριστώ</w:t>
      </w:r>
      <w:r>
        <w:rPr>
          <w:rFonts w:eastAsia="Times New Roman" w:cs="Times New Roman"/>
          <w:szCs w:val="24"/>
        </w:rPr>
        <w:t>, κύριε Π</w:t>
      </w:r>
      <w:r w:rsidRPr="004E4FC0">
        <w:rPr>
          <w:rFonts w:eastAsia="Times New Roman" w:cs="Times New Roman"/>
          <w:szCs w:val="24"/>
        </w:rPr>
        <w:t>ρόεδρε</w:t>
      </w:r>
      <w:r>
        <w:rPr>
          <w:rFonts w:eastAsia="Times New Roman" w:cs="Times New Roman"/>
          <w:szCs w:val="24"/>
        </w:rPr>
        <w:t>.</w:t>
      </w:r>
    </w:p>
    <w:p w14:paraId="06FB2046" w14:textId="77777777" w:rsidR="000624D7" w:rsidRDefault="00B11EF4">
      <w:pPr>
        <w:spacing w:line="600" w:lineRule="auto"/>
        <w:ind w:firstLine="720"/>
        <w:jc w:val="both"/>
        <w:rPr>
          <w:rFonts w:eastAsia="Times New Roman" w:cs="Times New Roman"/>
          <w:szCs w:val="24"/>
        </w:rPr>
      </w:pPr>
      <w:r w:rsidRPr="004E4FC0">
        <w:rPr>
          <w:rFonts w:eastAsia="Times New Roman" w:cs="Times New Roman"/>
          <w:szCs w:val="24"/>
        </w:rPr>
        <w:t>Κύριε Υπουργέ</w:t>
      </w:r>
      <w:r>
        <w:rPr>
          <w:rFonts w:eastAsia="Times New Roman" w:cs="Times New Roman"/>
          <w:szCs w:val="24"/>
        </w:rPr>
        <w:t>,</w:t>
      </w:r>
      <w:r w:rsidRPr="004E4FC0">
        <w:rPr>
          <w:rFonts w:eastAsia="Times New Roman" w:cs="Times New Roman"/>
          <w:szCs w:val="24"/>
        </w:rPr>
        <w:t xml:space="preserve"> ευχαριστούμε πολύ </w:t>
      </w:r>
      <w:r>
        <w:rPr>
          <w:rFonts w:eastAsia="Times New Roman" w:cs="Times New Roman"/>
          <w:szCs w:val="24"/>
        </w:rPr>
        <w:t xml:space="preserve">για τις ευχές σας και </w:t>
      </w:r>
      <w:proofErr w:type="spellStart"/>
      <w:r>
        <w:rPr>
          <w:rFonts w:eastAsia="Times New Roman" w:cs="Times New Roman"/>
          <w:szCs w:val="24"/>
        </w:rPr>
        <w:t>ευχόμ</w:t>
      </w:r>
      <w:r>
        <w:rPr>
          <w:rFonts w:eastAsia="Times New Roman" w:cs="Times New Roman"/>
          <w:szCs w:val="24"/>
        </w:rPr>
        <w:t>εθα</w:t>
      </w:r>
      <w:proofErr w:type="spellEnd"/>
      <w:r>
        <w:rPr>
          <w:rFonts w:eastAsia="Times New Roman" w:cs="Times New Roman"/>
          <w:szCs w:val="24"/>
        </w:rPr>
        <w:t xml:space="preserve"> και</w:t>
      </w:r>
      <w:r w:rsidRPr="004E4FC0">
        <w:rPr>
          <w:rFonts w:eastAsia="Times New Roman" w:cs="Times New Roman"/>
          <w:szCs w:val="24"/>
        </w:rPr>
        <w:t xml:space="preserve"> εμείς με τη σειρά μας να πιάσουν τόπο</w:t>
      </w:r>
      <w:r>
        <w:rPr>
          <w:rFonts w:eastAsia="Times New Roman" w:cs="Times New Roman"/>
          <w:szCs w:val="24"/>
        </w:rPr>
        <w:t>.</w:t>
      </w:r>
    </w:p>
    <w:p w14:paraId="06FB2047"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Δυστυχώς,</w:t>
      </w:r>
      <w:r w:rsidRPr="004E4FC0">
        <w:rPr>
          <w:rFonts w:eastAsia="Times New Roman" w:cs="Times New Roman"/>
          <w:szCs w:val="24"/>
        </w:rPr>
        <w:t xml:space="preserve"> </w:t>
      </w:r>
      <w:r>
        <w:rPr>
          <w:rFonts w:eastAsia="Times New Roman" w:cs="Times New Roman"/>
          <w:szCs w:val="24"/>
        </w:rPr>
        <w:t>όμως,</w:t>
      </w:r>
      <w:r w:rsidRPr="004E4FC0">
        <w:rPr>
          <w:rFonts w:eastAsia="Times New Roman" w:cs="Times New Roman"/>
          <w:szCs w:val="24"/>
        </w:rPr>
        <w:t xml:space="preserve"> οι αγρότες του Έβρου </w:t>
      </w:r>
      <w:r>
        <w:rPr>
          <w:rFonts w:eastAsia="Times New Roman" w:cs="Times New Roman"/>
          <w:szCs w:val="24"/>
        </w:rPr>
        <w:t>πέρασαν «μαύρα» Χριστούγεννα. Περίμεναν τον Υπουργό Αγροτικής Α</w:t>
      </w:r>
      <w:r w:rsidRPr="004E4FC0">
        <w:rPr>
          <w:rFonts w:eastAsia="Times New Roman" w:cs="Times New Roman"/>
          <w:szCs w:val="24"/>
        </w:rPr>
        <w:t>νάπτυξης ως Άγιο</w:t>
      </w:r>
      <w:r>
        <w:rPr>
          <w:rFonts w:eastAsia="Times New Roman" w:cs="Times New Roman"/>
          <w:szCs w:val="24"/>
        </w:rPr>
        <w:t xml:space="preserve"> Β</w:t>
      </w:r>
      <w:r w:rsidRPr="004E4FC0">
        <w:rPr>
          <w:rFonts w:eastAsia="Times New Roman" w:cs="Times New Roman"/>
          <w:szCs w:val="24"/>
        </w:rPr>
        <w:t xml:space="preserve">ασίλειο </w:t>
      </w:r>
      <w:r>
        <w:rPr>
          <w:rFonts w:eastAsia="Times New Roman" w:cs="Times New Roman"/>
          <w:szCs w:val="24"/>
        </w:rPr>
        <w:t xml:space="preserve">να </w:t>
      </w:r>
      <w:r w:rsidRPr="004E4FC0">
        <w:rPr>
          <w:rFonts w:eastAsia="Times New Roman" w:cs="Times New Roman"/>
          <w:szCs w:val="24"/>
        </w:rPr>
        <w:t>κρατήσει τις υποσχέσεις του</w:t>
      </w:r>
      <w:r>
        <w:rPr>
          <w:rFonts w:eastAsia="Times New Roman" w:cs="Times New Roman"/>
          <w:szCs w:val="24"/>
        </w:rPr>
        <w:t>,</w:t>
      </w:r>
      <w:r w:rsidRPr="004E4FC0">
        <w:rPr>
          <w:rFonts w:eastAsia="Times New Roman" w:cs="Times New Roman"/>
          <w:szCs w:val="24"/>
        </w:rPr>
        <w:t xml:space="preserve"> αυτές τις οποίες είχε δώσει στη </w:t>
      </w:r>
      <w:r>
        <w:rPr>
          <w:rFonts w:eastAsia="Times New Roman" w:cs="Times New Roman"/>
          <w:szCs w:val="24"/>
        </w:rPr>
        <w:t>σ</w:t>
      </w:r>
      <w:r w:rsidRPr="004E4FC0">
        <w:rPr>
          <w:rFonts w:eastAsia="Times New Roman" w:cs="Times New Roman"/>
          <w:szCs w:val="24"/>
        </w:rPr>
        <w:t xml:space="preserve">ύσκεψη </w:t>
      </w:r>
      <w:r>
        <w:rPr>
          <w:rFonts w:eastAsia="Times New Roman" w:cs="Times New Roman"/>
          <w:szCs w:val="24"/>
        </w:rPr>
        <w:t>κ</w:t>
      </w:r>
      <w:r w:rsidRPr="004E4FC0">
        <w:rPr>
          <w:rFonts w:eastAsia="Times New Roman" w:cs="Times New Roman"/>
          <w:szCs w:val="24"/>
        </w:rPr>
        <w:t xml:space="preserve">ορυφής </w:t>
      </w:r>
      <w:r>
        <w:rPr>
          <w:rFonts w:eastAsia="Times New Roman" w:cs="Times New Roman"/>
          <w:szCs w:val="24"/>
        </w:rPr>
        <w:t>–έτ</w:t>
      </w:r>
      <w:r>
        <w:rPr>
          <w:rFonts w:eastAsia="Times New Roman" w:cs="Times New Roman"/>
          <w:szCs w:val="24"/>
        </w:rPr>
        <w:t xml:space="preserve">σι </w:t>
      </w:r>
      <w:r w:rsidRPr="004E4FC0">
        <w:rPr>
          <w:rFonts w:eastAsia="Times New Roman" w:cs="Times New Roman"/>
          <w:szCs w:val="24"/>
        </w:rPr>
        <w:t>το ονόμα</w:t>
      </w:r>
      <w:r w:rsidRPr="004E4FC0">
        <w:rPr>
          <w:rFonts w:eastAsia="Times New Roman" w:cs="Times New Roman"/>
          <w:szCs w:val="24"/>
        </w:rPr>
        <w:lastRenderedPageBreak/>
        <w:t>σαν οι συμπατριώτες μου</w:t>
      </w:r>
      <w:r>
        <w:rPr>
          <w:rFonts w:eastAsia="Times New Roman" w:cs="Times New Roman"/>
          <w:szCs w:val="24"/>
        </w:rPr>
        <w:t>-</w:t>
      </w:r>
      <w:r w:rsidRPr="004E4FC0">
        <w:rPr>
          <w:rFonts w:eastAsia="Times New Roman" w:cs="Times New Roman"/>
          <w:szCs w:val="24"/>
        </w:rPr>
        <w:t xml:space="preserve"> που πραγματοποιήθηκε μετά από αλλεπάλληλες συσκέψεις και διαμαρτυρίες</w:t>
      </w:r>
      <w:r>
        <w:rPr>
          <w:rFonts w:eastAsia="Times New Roman" w:cs="Times New Roman"/>
          <w:szCs w:val="24"/>
        </w:rPr>
        <w:t>,</w:t>
      </w:r>
      <w:r w:rsidRPr="004E4FC0">
        <w:rPr>
          <w:rFonts w:eastAsia="Times New Roman" w:cs="Times New Roman"/>
          <w:szCs w:val="24"/>
        </w:rPr>
        <w:t xml:space="preserve"> με ε</w:t>
      </w:r>
      <w:r>
        <w:rPr>
          <w:rFonts w:eastAsia="Times New Roman" w:cs="Times New Roman"/>
          <w:szCs w:val="24"/>
        </w:rPr>
        <w:t>πισπεύδοντες</w:t>
      </w:r>
      <w:r w:rsidRPr="004E4FC0">
        <w:rPr>
          <w:rFonts w:eastAsia="Times New Roman" w:cs="Times New Roman"/>
          <w:szCs w:val="24"/>
        </w:rPr>
        <w:t xml:space="preserve"> τους τοπικούς παράγοντες κάθε μορφής και κατηγορίας</w:t>
      </w:r>
      <w:r>
        <w:rPr>
          <w:rFonts w:eastAsia="Times New Roman" w:cs="Times New Roman"/>
          <w:szCs w:val="24"/>
        </w:rPr>
        <w:t xml:space="preserve">. </w:t>
      </w:r>
    </w:p>
    <w:p w14:paraId="06FB2048"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Ε</w:t>
      </w:r>
      <w:r w:rsidRPr="004E4FC0">
        <w:rPr>
          <w:rFonts w:eastAsia="Times New Roman" w:cs="Times New Roman"/>
          <w:szCs w:val="24"/>
        </w:rPr>
        <w:t>ίχατε δώσει την υπόσχεση ότι με την κατάθεση του προϋπολογισμού θα δώσετε απα</w:t>
      </w:r>
      <w:r w:rsidRPr="004E4FC0">
        <w:rPr>
          <w:rFonts w:eastAsia="Times New Roman" w:cs="Times New Roman"/>
          <w:szCs w:val="24"/>
        </w:rPr>
        <w:t xml:space="preserve">ντήσεις στα ερωτήματά μας και λύσεις στα προβλήματά </w:t>
      </w:r>
      <w:r>
        <w:rPr>
          <w:rFonts w:eastAsia="Times New Roman" w:cs="Times New Roman"/>
          <w:szCs w:val="24"/>
        </w:rPr>
        <w:t>τους. Δυστυχώς, όμως,</w:t>
      </w:r>
      <w:r w:rsidRPr="004E4FC0">
        <w:rPr>
          <w:rFonts w:eastAsia="Times New Roman" w:cs="Times New Roman"/>
          <w:szCs w:val="24"/>
        </w:rPr>
        <w:t xml:space="preserve"> δεν είστε συνεπείς και το φέρουν </w:t>
      </w:r>
      <w:proofErr w:type="spellStart"/>
      <w:r w:rsidRPr="004E4FC0">
        <w:rPr>
          <w:rFonts w:eastAsia="Times New Roman" w:cs="Times New Roman"/>
          <w:szCs w:val="24"/>
        </w:rPr>
        <w:t>βαρέως</w:t>
      </w:r>
      <w:proofErr w:type="spellEnd"/>
      <w:r>
        <w:rPr>
          <w:rFonts w:eastAsia="Times New Roman" w:cs="Times New Roman"/>
          <w:szCs w:val="24"/>
        </w:rPr>
        <w:t>. Η</w:t>
      </w:r>
      <w:r w:rsidRPr="004E4FC0">
        <w:rPr>
          <w:rFonts w:eastAsia="Times New Roman" w:cs="Times New Roman"/>
          <w:szCs w:val="24"/>
        </w:rPr>
        <w:t xml:space="preserve"> κατάσταση στον Έβρο δεν είναι καλή</w:t>
      </w:r>
      <w:r>
        <w:rPr>
          <w:rFonts w:eastAsia="Times New Roman" w:cs="Times New Roman"/>
          <w:szCs w:val="24"/>
        </w:rPr>
        <w:t>.</w:t>
      </w:r>
    </w:p>
    <w:p w14:paraId="06FB2049"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Κύριε Π</w:t>
      </w:r>
      <w:r w:rsidRPr="004E4FC0">
        <w:rPr>
          <w:rFonts w:eastAsia="Times New Roman" w:cs="Times New Roman"/>
          <w:szCs w:val="24"/>
        </w:rPr>
        <w:t>ρόεδρε</w:t>
      </w:r>
      <w:r>
        <w:rPr>
          <w:rFonts w:eastAsia="Times New Roman" w:cs="Times New Roman"/>
          <w:szCs w:val="24"/>
        </w:rPr>
        <w:t>,</w:t>
      </w:r>
      <w:r w:rsidRPr="004E4FC0">
        <w:rPr>
          <w:rFonts w:eastAsia="Times New Roman" w:cs="Times New Roman"/>
          <w:szCs w:val="24"/>
        </w:rPr>
        <w:t xml:space="preserve"> ο Έβρος δεν είναι τυχαίος</w:t>
      </w:r>
      <w:r>
        <w:rPr>
          <w:rFonts w:eastAsia="Times New Roman" w:cs="Times New Roman"/>
          <w:szCs w:val="24"/>
        </w:rPr>
        <w:t xml:space="preserve"> </w:t>
      </w:r>
      <w:r>
        <w:rPr>
          <w:rFonts w:eastAsia="Times New Roman" w:cs="Times New Roman"/>
          <w:szCs w:val="24"/>
        </w:rPr>
        <w:t>ν</w:t>
      </w:r>
      <w:r>
        <w:rPr>
          <w:rFonts w:eastAsia="Times New Roman" w:cs="Times New Roman"/>
          <w:szCs w:val="24"/>
        </w:rPr>
        <w:t>ομ</w:t>
      </w:r>
      <w:r w:rsidRPr="004E4FC0">
        <w:rPr>
          <w:rFonts w:eastAsia="Times New Roman" w:cs="Times New Roman"/>
          <w:szCs w:val="24"/>
        </w:rPr>
        <w:t>ός</w:t>
      </w:r>
      <w:r>
        <w:rPr>
          <w:rFonts w:eastAsia="Times New Roman" w:cs="Times New Roman"/>
          <w:szCs w:val="24"/>
        </w:rPr>
        <w:t>, ό</w:t>
      </w:r>
      <w:r w:rsidRPr="004E4FC0">
        <w:rPr>
          <w:rFonts w:eastAsia="Times New Roman" w:cs="Times New Roman"/>
          <w:szCs w:val="24"/>
        </w:rPr>
        <w:t xml:space="preserve">πως και τα νησιά </w:t>
      </w:r>
      <w:r>
        <w:rPr>
          <w:rFonts w:eastAsia="Times New Roman" w:cs="Times New Roman"/>
          <w:szCs w:val="24"/>
        </w:rPr>
        <w:t>-</w:t>
      </w:r>
      <w:r w:rsidRPr="004E4FC0">
        <w:rPr>
          <w:rFonts w:eastAsia="Times New Roman" w:cs="Times New Roman"/>
          <w:szCs w:val="24"/>
        </w:rPr>
        <w:t xml:space="preserve">που εκπροσωπούσε προηγουμένως </w:t>
      </w:r>
      <w:r>
        <w:rPr>
          <w:rFonts w:eastAsia="Times New Roman" w:cs="Times New Roman"/>
          <w:szCs w:val="24"/>
        </w:rPr>
        <w:t xml:space="preserve">ο </w:t>
      </w:r>
      <w:r>
        <w:rPr>
          <w:rFonts w:eastAsia="Times New Roman" w:cs="Times New Roman"/>
          <w:szCs w:val="24"/>
        </w:rPr>
        <w:t>συνάδελφος-</w:t>
      </w:r>
      <w:r w:rsidRPr="004E4FC0">
        <w:rPr>
          <w:rFonts w:eastAsia="Times New Roman" w:cs="Times New Roman"/>
          <w:szCs w:val="24"/>
        </w:rPr>
        <w:t xml:space="preserve"> της Δωδεκανήσου</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 xml:space="preserve">Εάν δεν </w:t>
      </w:r>
      <w:r w:rsidRPr="004E4FC0">
        <w:rPr>
          <w:rFonts w:eastAsia="Times New Roman" w:cs="Times New Roman"/>
          <w:szCs w:val="24"/>
        </w:rPr>
        <w:t xml:space="preserve">λύσει το κεντρικό κράτος τα προβλήματά τους </w:t>
      </w:r>
      <w:r>
        <w:rPr>
          <w:rFonts w:eastAsia="Times New Roman" w:cs="Times New Roman"/>
          <w:szCs w:val="24"/>
        </w:rPr>
        <w:t>-είναι και έφεδροι κ</w:t>
      </w:r>
      <w:r w:rsidRPr="004E4FC0">
        <w:rPr>
          <w:rFonts w:eastAsia="Times New Roman" w:cs="Times New Roman"/>
          <w:szCs w:val="24"/>
        </w:rPr>
        <w:t>αι εθνοφύλακες</w:t>
      </w:r>
      <w:r>
        <w:rPr>
          <w:rFonts w:eastAsia="Times New Roman" w:cs="Times New Roman"/>
          <w:szCs w:val="24"/>
        </w:rPr>
        <w:t>-</w:t>
      </w:r>
      <w:r w:rsidRPr="004E4FC0">
        <w:rPr>
          <w:rFonts w:eastAsia="Times New Roman" w:cs="Times New Roman"/>
          <w:szCs w:val="24"/>
        </w:rPr>
        <w:t xml:space="preserve"> πώς θα </w:t>
      </w:r>
      <w:r>
        <w:rPr>
          <w:rFonts w:eastAsia="Times New Roman" w:cs="Times New Roman"/>
          <w:szCs w:val="24"/>
        </w:rPr>
        <w:t xml:space="preserve">κρατήσουμε αυτόν αυτό το </w:t>
      </w:r>
      <w:r>
        <w:rPr>
          <w:rFonts w:eastAsia="Times New Roman" w:cs="Times New Roman"/>
          <w:szCs w:val="24"/>
        </w:rPr>
        <w:t>ν</w:t>
      </w:r>
      <w:r>
        <w:rPr>
          <w:rFonts w:eastAsia="Times New Roman" w:cs="Times New Roman"/>
          <w:szCs w:val="24"/>
        </w:rPr>
        <w:t>ομό; Μ</w:t>
      </w:r>
      <w:r w:rsidRPr="004E4FC0">
        <w:rPr>
          <w:rFonts w:eastAsia="Times New Roman" w:cs="Times New Roman"/>
          <w:szCs w:val="24"/>
        </w:rPr>
        <w:t>όνο με τον τακτικό στρατό νομίζετε ότι μπορούμε να κρατήσουμε την άμυνα της χώρας</w:t>
      </w:r>
      <w:r>
        <w:rPr>
          <w:rFonts w:eastAsia="Times New Roman" w:cs="Times New Roman"/>
          <w:szCs w:val="24"/>
        </w:rPr>
        <w:t>;</w:t>
      </w:r>
      <w:r w:rsidRPr="004E4FC0">
        <w:rPr>
          <w:rFonts w:eastAsia="Times New Roman" w:cs="Times New Roman"/>
          <w:szCs w:val="24"/>
        </w:rPr>
        <w:t xml:space="preserve"> </w:t>
      </w:r>
      <w:r>
        <w:rPr>
          <w:rFonts w:eastAsia="Times New Roman" w:cs="Times New Roman"/>
          <w:szCs w:val="24"/>
        </w:rPr>
        <w:t xml:space="preserve">Νομίζω ότι </w:t>
      </w:r>
      <w:r w:rsidRPr="004E4FC0">
        <w:rPr>
          <w:rFonts w:eastAsia="Times New Roman" w:cs="Times New Roman"/>
          <w:szCs w:val="24"/>
        </w:rPr>
        <w:t>δεν βλ</w:t>
      </w:r>
      <w:r w:rsidRPr="004E4FC0">
        <w:rPr>
          <w:rFonts w:eastAsia="Times New Roman" w:cs="Times New Roman"/>
          <w:szCs w:val="24"/>
        </w:rPr>
        <w:t>έπουμε το πρόβλημα και από την εθνική σκοπιά</w:t>
      </w:r>
      <w:r>
        <w:rPr>
          <w:rFonts w:eastAsia="Times New Roman" w:cs="Times New Roman"/>
          <w:szCs w:val="24"/>
        </w:rPr>
        <w:t>.</w:t>
      </w:r>
    </w:p>
    <w:p w14:paraId="06FB204A"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Η αφωνία και</w:t>
      </w:r>
      <w:r w:rsidRPr="004E4FC0">
        <w:rPr>
          <w:rFonts w:eastAsia="Times New Roman" w:cs="Times New Roman"/>
          <w:szCs w:val="24"/>
        </w:rPr>
        <w:t xml:space="preserve"> η αδιαφορία σας για το γεγονός </w:t>
      </w:r>
      <w:r>
        <w:rPr>
          <w:rFonts w:eastAsia="Times New Roman" w:cs="Times New Roman"/>
          <w:szCs w:val="24"/>
        </w:rPr>
        <w:t xml:space="preserve">ότι </w:t>
      </w:r>
      <w:r w:rsidRPr="004E4FC0">
        <w:rPr>
          <w:rFonts w:eastAsia="Times New Roman" w:cs="Times New Roman"/>
          <w:szCs w:val="24"/>
        </w:rPr>
        <w:t>βουλιάζει</w:t>
      </w:r>
      <w:r>
        <w:rPr>
          <w:rFonts w:eastAsia="Times New Roman" w:cs="Times New Roman"/>
          <w:szCs w:val="24"/>
        </w:rPr>
        <w:t xml:space="preserve"> ο</w:t>
      </w:r>
      <w:r w:rsidRPr="004E4FC0">
        <w:rPr>
          <w:rFonts w:eastAsia="Times New Roman" w:cs="Times New Roman"/>
          <w:szCs w:val="24"/>
        </w:rPr>
        <w:t xml:space="preserve"> πρωτογενής τομέας </w:t>
      </w:r>
      <w:r>
        <w:rPr>
          <w:rFonts w:eastAsia="Times New Roman" w:cs="Times New Roman"/>
          <w:szCs w:val="24"/>
        </w:rPr>
        <w:t>σε μία</w:t>
      </w:r>
      <w:r w:rsidRPr="004E4FC0">
        <w:rPr>
          <w:rFonts w:eastAsia="Times New Roman" w:cs="Times New Roman"/>
          <w:szCs w:val="24"/>
        </w:rPr>
        <w:t xml:space="preserve"> ακριτική περιοχή έχουν απογοητ</w:t>
      </w:r>
      <w:r>
        <w:rPr>
          <w:rFonts w:eastAsia="Times New Roman" w:cs="Times New Roman"/>
          <w:szCs w:val="24"/>
        </w:rPr>
        <w:t xml:space="preserve">εύσει όλους τους κατοίκους του </w:t>
      </w:r>
      <w:r>
        <w:rPr>
          <w:rFonts w:eastAsia="Times New Roman" w:cs="Times New Roman"/>
          <w:szCs w:val="24"/>
        </w:rPr>
        <w:t>ν</w:t>
      </w:r>
      <w:r w:rsidRPr="004E4FC0">
        <w:rPr>
          <w:rFonts w:eastAsia="Times New Roman" w:cs="Times New Roman"/>
          <w:szCs w:val="24"/>
        </w:rPr>
        <w:t>ομού</w:t>
      </w:r>
      <w:r>
        <w:rPr>
          <w:rFonts w:eastAsia="Times New Roman" w:cs="Times New Roman"/>
          <w:szCs w:val="24"/>
        </w:rPr>
        <w:t>,</w:t>
      </w:r>
      <w:r w:rsidRPr="004E4FC0">
        <w:rPr>
          <w:rFonts w:eastAsia="Times New Roman" w:cs="Times New Roman"/>
          <w:szCs w:val="24"/>
        </w:rPr>
        <w:t xml:space="preserve"> διότι όλοι εξαρτώνται </w:t>
      </w:r>
      <w:r w:rsidRPr="004E4FC0">
        <w:rPr>
          <w:rFonts w:eastAsia="Times New Roman" w:cs="Times New Roman"/>
          <w:szCs w:val="24"/>
        </w:rPr>
        <w:lastRenderedPageBreak/>
        <w:t>από τον πρωτογενή τομέα</w:t>
      </w:r>
      <w:r>
        <w:rPr>
          <w:rFonts w:eastAsia="Times New Roman" w:cs="Times New Roman"/>
          <w:szCs w:val="24"/>
        </w:rPr>
        <w:t>. Π</w:t>
      </w:r>
      <w:r w:rsidRPr="004E4FC0">
        <w:rPr>
          <w:rFonts w:eastAsia="Times New Roman" w:cs="Times New Roman"/>
          <w:szCs w:val="24"/>
        </w:rPr>
        <w:t xml:space="preserve">ερίμεναν </w:t>
      </w:r>
      <w:r w:rsidRPr="004E4FC0">
        <w:rPr>
          <w:rFonts w:eastAsia="Times New Roman" w:cs="Times New Roman"/>
          <w:szCs w:val="24"/>
        </w:rPr>
        <w:t xml:space="preserve">ότι τα λόγια και οι υποσχέσεις </w:t>
      </w:r>
      <w:r>
        <w:rPr>
          <w:rFonts w:eastAsia="Times New Roman" w:cs="Times New Roman"/>
          <w:szCs w:val="24"/>
        </w:rPr>
        <w:t xml:space="preserve">σας </w:t>
      </w:r>
      <w:r w:rsidRPr="004E4FC0">
        <w:rPr>
          <w:rFonts w:eastAsia="Times New Roman" w:cs="Times New Roman"/>
          <w:szCs w:val="24"/>
        </w:rPr>
        <w:t>θα γίνο</w:t>
      </w:r>
      <w:r>
        <w:rPr>
          <w:rFonts w:eastAsia="Times New Roman" w:cs="Times New Roman"/>
          <w:szCs w:val="24"/>
        </w:rPr>
        <w:t>νταν</w:t>
      </w:r>
      <w:r w:rsidRPr="004E4FC0">
        <w:rPr>
          <w:rFonts w:eastAsia="Times New Roman" w:cs="Times New Roman"/>
          <w:szCs w:val="24"/>
        </w:rPr>
        <w:t xml:space="preserve"> πράξεις</w:t>
      </w:r>
      <w:r>
        <w:rPr>
          <w:rFonts w:eastAsia="Times New Roman" w:cs="Times New Roman"/>
          <w:szCs w:val="24"/>
        </w:rPr>
        <w:t>, πλην</w:t>
      </w:r>
      <w:r w:rsidRPr="004E4FC0">
        <w:rPr>
          <w:rFonts w:eastAsia="Times New Roman" w:cs="Times New Roman"/>
          <w:szCs w:val="24"/>
        </w:rPr>
        <w:t xml:space="preserve"> όμως δεν έχουν γίνει</w:t>
      </w:r>
      <w:r>
        <w:rPr>
          <w:rFonts w:eastAsia="Times New Roman" w:cs="Times New Roman"/>
          <w:szCs w:val="24"/>
        </w:rPr>
        <w:t xml:space="preserve">. </w:t>
      </w:r>
    </w:p>
    <w:p w14:paraId="06FB204B"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Σ</w:t>
      </w:r>
      <w:r w:rsidRPr="004E4FC0">
        <w:rPr>
          <w:rFonts w:eastAsia="Times New Roman" w:cs="Times New Roman"/>
          <w:szCs w:val="24"/>
        </w:rPr>
        <w:t xml:space="preserve">ας προτείναμε να ενεργοποιήσετε τον κανονισμό </w:t>
      </w:r>
      <w:r>
        <w:rPr>
          <w:rFonts w:eastAsia="Times New Roman" w:cs="Times New Roman"/>
          <w:szCs w:val="24"/>
          <w:lang w:val="en-US"/>
        </w:rPr>
        <w:t>d</w:t>
      </w:r>
      <w:r w:rsidRPr="004E4FC0">
        <w:rPr>
          <w:rFonts w:eastAsia="Times New Roman" w:cs="Times New Roman"/>
          <w:szCs w:val="24"/>
          <w:lang w:val="en-US"/>
        </w:rPr>
        <w:t>e</w:t>
      </w:r>
      <w:r>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inimis</w:t>
      </w:r>
      <w:proofErr w:type="spellEnd"/>
      <w:r w:rsidRPr="004E4FC0">
        <w:rPr>
          <w:rFonts w:eastAsia="Times New Roman" w:cs="Times New Roman"/>
          <w:szCs w:val="24"/>
        </w:rPr>
        <w:t xml:space="preserve"> για τις καλλιέργειες που έχουν υποστεί ζημιές εξαιτίας των καιρικών φαινομένων</w:t>
      </w:r>
      <w:r>
        <w:rPr>
          <w:rFonts w:eastAsia="Times New Roman" w:cs="Times New Roman"/>
          <w:szCs w:val="24"/>
        </w:rPr>
        <w:t>,</w:t>
      </w:r>
      <w:r w:rsidRPr="004E4FC0">
        <w:rPr>
          <w:rFonts w:eastAsia="Times New Roman" w:cs="Times New Roman"/>
          <w:szCs w:val="24"/>
        </w:rPr>
        <w:t xml:space="preserve"> εξαιτίας του καιρού</w:t>
      </w:r>
      <w:r>
        <w:rPr>
          <w:rFonts w:eastAsia="Times New Roman" w:cs="Times New Roman"/>
          <w:szCs w:val="24"/>
        </w:rPr>
        <w:t>,</w:t>
      </w:r>
      <w:r w:rsidRPr="004E4FC0">
        <w:rPr>
          <w:rFonts w:eastAsia="Times New Roman" w:cs="Times New Roman"/>
          <w:szCs w:val="24"/>
        </w:rPr>
        <w:t xml:space="preserve"> εξαιτίας των ασθε</w:t>
      </w:r>
      <w:r>
        <w:rPr>
          <w:rFonts w:eastAsia="Times New Roman" w:cs="Times New Roman"/>
          <w:szCs w:val="24"/>
        </w:rPr>
        <w:t>νειών και δυστυχώς δεν το πράξατε.</w:t>
      </w:r>
      <w:r w:rsidRPr="004E4FC0">
        <w:rPr>
          <w:rFonts w:eastAsia="Times New Roman" w:cs="Times New Roman"/>
          <w:szCs w:val="24"/>
        </w:rPr>
        <w:t xml:space="preserve"> </w:t>
      </w:r>
    </w:p>
    <w:p w14:paraId="06FB204C"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Σας προτείναμε να απευθυνθείτε στην Ευρωπαϊκή Ένωση και μάλιστα στη Μόνιμη Ελληνική Αντιπροσωπεία, που θα μπορούσε να βοηθήσει, και στο Ταμείο Κλιματικής Αλλαγής, το οποίο είχε ζητήσει να ενεργοποιηθεί </w:t>
      </w:r>
      <w:r>
        <w:rPr>
          <w:rFonts w:eastAsia="Times New Roman" w:cs="Times New Roman"/>
          <w:szCs w:val="24"/>
        </w:rPr>
        <w:t>η Γερμανία. Είχαμε πατήματα να πατήσουμε. Δυστυχώς δεν το πράξατε.</w:t>
      </w:r>
    </w:p>
    <w:p w14:paraId="06FB204D"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Νομίζω ότι έχετε αδικήσει αυτούς τους ανθρώπους. Γι’ αυτό μετέτρεψα τη γραπτή ερώτηση σε επίκαιρη, κύριε Πρόεδρε. Και γι’ αυτό σας ερωτώ: Ποιο είναι το χρονοδιάγραμμα καταβολής τους, με στο</w:t>
      </w:r>
      <w:r>
        <w:rPr>
          <w:rFonts w:eastAsia="Times New Roman" w:cs="Times New Roman"/>
          <w:szCs w:val="24"/>
        </w:rPr>
        <w:t xml:space="preserve">ιχεία όμως, όχι με υποσχέσεις; Τι θα γίνει με το πλαφόν στους βαμβακοκαλλιεργητές; Το είχαμε ζητήσει και σε άλλη επίκαιρη ερώτηση να το καταργήσετε από την πρώτη </w:t>
      </w:r>
      <w:r>
        <w:rPr>
          <w:rFonts w:eastAsia="Times New Roman" w:cs="Times New Roman"/>
          <w:szCs w:val="24"/>
        </w:rPr>
        <w:lastRenderedPageBreak/>
        <w:t>στιγμή και έγκαιρα και όχι να μπουν στην άθλια διαδικασία, την οποία εσείς γνωρίζετε πολύ καλά</w:t>
      </w:r>
      <w:r>
        <w:rPr>
          <w:rFonts w:eastAsia="Times New Roman" w:cs="Times New Roman"/>
          <w:szCs w:val="24"/>
        </w:rPr>
        <w:t>.</w:t>
      </w:r>
    </w:p>
    <w:p w14:paraId="06FB204E" w14:textId="77777777" w:rsidR="000624D7" w:rsidRDefault="00B11EF4">
      <w:pPr>
        <w:spacing w:line="600" w:lineRule="auto"/>
        <w:jc w:val="both"/>
        <w:rPr>
          <w:rFonts w:eastAsia="Times New Roman" w:cs="Times New Roman"/>
          <w:szCs w:val="24"/>
        </w:rPr>
      </w:pPr>
      <w:r>
        <w:rPr>
          <w:rFonts w:eastAsia="Times New Roman" w:cs="Times New Roman"/>
          <w:szCs w:val="24"/>
        </w:rPr>
        <w:t xml:space="preserve">Έχετε εξασφαλίσει τα κατάλληλα χρηματοδοτικά εργαλεία είτε από πλευράς ελληνικού κράτους είτε από πλευράς Ευρωπαϊκής Ένωσης; </w:t>
      </w:r>
    </w:p>
    <w:p w14:paraId="06FB204F"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Περιμένουμε με ενδιαφέρον, κύριε Υπουργέ, να ακούσουμε τις απόψεις σας και τις απαντήσεις σας στα καίρια ερωτήματα, τα οποία </w:t>
      </w:r>
      <w:r>
        <w:rPr>
          <w:rFonts w:eastAsia="Times New Roman" w:cs="Times New Roman"/>
          <w:szCs w:val="24"/>
        </w:rPr>
        <w:t>πραγματικά θέλω να σας υπογραμμίσω με κεφαλαία γράμματα ότι είναι πάρα, μα πάρα πολύ μεγάλα. Σκύψτε στα προβλήματα του Έβρου.</w:t>
      </w:r>
    </w:p>
    <w:p w14:paraId="06FB2050"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Ευχαριστώ.</w:t>
      </w:r>
    </w:p>
    <w:p w14:paraId="06FB2051" w14:textId="77777777" w:rsidR="000624D7" w:rsidRDefault="00B11EF4">
      <w:pPr>
        <w:spacing w:line="600" w:lineRule="auto"/>
        <w:ind w:firstLine="720"/>
        <w:jc w:val="both"/>
        <w:rPr>
          <w:rFonts w:eastAsia="Times New Roman" w:cs="Times New Roman"/>
          <w:szCs w:val="24"/>
        </w:rPr>
      </w:pPr>
      <w:r w:rsidRPr="00D677F0">
        <w:rPr>
          <w:rFonts w:eastAsia="Times New Roman" w:cs="Times New Roman"/>
          <w:b/>
          <w:szCs w:val="24"/>
        </w:rPr>
        <w:t>ΠΡΟΕΔΡΕΥΩΝ (Νικήτας Κακλαμάνης):</w:t>
      </w:r>
      <w:r>
        <w:rPr>
          <w:rFonts w:eastAsia="Times New Roman" w:cs="Times New Roman"/>
          <w:szCs w:val="24"/>
        </w:rPr>
        <w:t xml:space="preserve"> Τον λόγο έχει ο κύριος Υπουργός.</w:t>
      </w:r>
    </w:p>
    <w:p w14:paraId="06FB2052" w14:textId="77777777" w:rsidR="000624D7" w:rsidRDefault="00B11EF4">
      <w:pPr>
        <w:spacing w:line="600" w:lineRule="auto"/>
        <w:ind w:firstLine="720"/>
        <w:jc w:val="both"/>
        <w:rPr>
          <w:rFonts w:eastAsia="Times New Roman" w:cs="Times New Roman"/>
          <w:szCs w:val="24"/>
        </w:rPr>
      </w:pPr>
      <w:r w:rsidRPr="00D677F0">
        <w:rPr>
          <w:rFonts w:eastAsia="Times New Roman" w:cs="Times New Roman"/>
          <w:b/>
          <w:szCs w:val="24"/>
        </w:rPr>
        <w:t xml:space="preserve">ΣΤΑΥΡΟΣ ΑΡΑΧΩΒΙΤΗΣ (Υπουργός Αγροτικής Ανάπτυξης και </w:t>
      </w:r>
      <w:r w:rsidRPr="00D677F0">
        <w:rPr>
          <w:rFonts w:eastAsia="Times New Roman" w:cs="Times New Roman"/>
          <w:b/>
          <w:szCs w:val="24"/>
        </w:rPr>
        <w:t>Τροφίμων):</w:t>
      </w:r>
      <w:r>
        <w:rPr>
          <w:rFonts w:eastAsia="Times New Roman" w:cs="Times New Roman"/>
          <w:szCs w:val="24"/>
        </w:rPr>
        <w:t xml:space="preserve"> Ευχαριστώ, κύριε Πρόεδρε.</w:t>
      </w:r>
    </w:p>
    <w:p w14:paraId="06FB2053"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Ευχαριστώ, κύριε </w:t>
      </w:r>
      <w:proofErr w:type="spellStart"/>
      <w:r>
        <w:rPr>
          <w:rFonts w:eastAsia="Times New Roman" w:cs="Times New Roman"/>
          <w:szCs w:val="24"/>
        </w:rPr>
        <w:t>Δημοσχάκη</w:t>
      </w:r>
      <w:proofErr w:type="spellEnd"/>
      <w:r>
        <w:rPr>
          <w:rFonts w:eastAsia="Times New Roman" w:cs="Times New Roman"/>
          <w:szCs w:val="24"/>
        </w:rPr>
        <w:t xml:space="preserve">, για την ερώτηση. Δεν είμαι Άγιος Βασίλης, αλλά υπηρέτησα στον Έβρο. Έντεκα μήνες της θητείας μου  τους έχω περάσει στον Έβρο, οπότε ξέρω πολύ </w:t>
      </w:r>
      <w:r>
        <w:rPr>
          <w:rFonts w:eastAsia="Times New Roman" w:cs="Times New Roman"/>
          <w:szCs w:val="24"/>
        </w:rPr>
        <w:lastRenderedPageBreak/>
        <w:t xml:space="preserve">καλά πώς είναι οι συνθήκες ζωής και πώς είναι οι </w:t>
      </w:r>
      <w:r>
        <w:rPr>
          <w:rFonts w:eastAsia="Times New Roman" w:cs="Times New Roman"/>
          <w:szCs w:val="24"/>
        </w:rPr>
        <w:t>συνθήκες διαβίωσης.</w:t>
      </w:r>
    </w:p>
    <w:p w14:paraId="06FB2054"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Προσέξτε τότε τι απάντηση θα δώσετε.</w:t>
      </w:r>
    </w:p>
    <w:p w14:paraId="06FB2055"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t>ΣΤΑΥΡΟΣ ΑΡΑΧΩΒΙΤΗΣ (Υπουργός Αγροτικής Ανάπτυξης και Τροφίμων):</w:t>
      </w:r>
      <w:r>
        <w:rPr>
          <w:rFonts w:eastAsia="Times New Roman" w:cs="Times New Roman"/>
          <w:szCs w:val="24"/>
        </w:rPr>
        <w:t xml:space="preserve"> Ακριβώς.</w:t>
      </w:r>
    </w:p>
    <w:p w14:paraId="06FB2056"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Επειδή, λοιπόν, δεν είμαι Άγιος Βασίλης, ήρθε το Υπουργείο λίγο νωρίτερα στις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2018, ημέ</w:t>
      </w:r>
      <w:r>
        <w:rPr>
          <w:rFonts w:eastAsia="Times New Roman" w:cs="Times New Roman"/>
          <w:szCs w:val="24"/>
        </w:rPr>
        <w:t>ρα των γενεθλίων μου αλλά δεν έχει σημασία αυτό, όπου χορηγήθηκε η έκτακτη στήριξη</w:t>
      </w:r>
      <w:r w:rsidRPr="00B51DEB">
        <w:rPr>
          <w:rFonts w:eastAsia="Times New Roman" w:cs="Times New Roman"/>
          <w:szCs w:val="24"/>
        </w:rPr>
        <w:t xml:space="preserve"> </w:t>
      </w:r>
      <w:r>
        <w:rPr>
          <w:rFonts w:eastAsia="Times New Roman" w:cs="Times New Roman"/>
          <w:szCs w:val="24"/>
        </w:rPr>
        <w:t>-</w:t>
      </w:r>
      <w:r w:rsidRPr="00B51DEB">
        <w:rPr>
          <w:rFonts w:eastAsia="Times New Roman" w:cs="Times New Roman"/>
          <w:szCs w:val="24"/>
        </w:rPr>
        <w:t xml:space="preserve"> </w:t>
      </w:r>
      <w:r>
        <w:rPr>
          <w:rFonts w:eastAsia="Times New Roman" w:cs="Times New Roman"/>
          <w:szCs w:val="24"/>
        </w:rPr>
        <w:t xml:space="preserve">οικονομική ενίσχυση στους κτηνοτρόφους, το </w:t>
      </w:r>
      <w:r>
        <w:rPr>
          <w:rFonts w:eastAsia="Times New Roman" w:cs="Times New Roman"/>
          <w:szCs w:val="24"/>
          <w:lang w:val="en-US"/>
        </w:rPr>
        <w:t>d</w:t>
      </w:r>
      <w:r>
        <w:rPr>
          <w:rFonts w:eastAsia="Times New Roman" w:cs="Times New Roman"/>
          <w:szCs w:val="24"/>
          <w:lang w:val="en-US"/>
        </w:rPr>
        <w:t>e</w:t>
      </w:r>
      <w:r w:rsidRPr="00D677F0">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και οι κτηνοτρόφοι της Θράκης έλαβαν 1,6 εκατομμύρια ευρώ. </w:t>
      </w:r>
    </w:p>
    <w:p w14:paraId="06FB2057"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Λίγες ημέρες μετά, στις 20</w:t>
      </w:r>
      <w:r>
        <w:rPr>
          <w:rFonts w:eastAsia="Times New Roman" w:cs="Times New Roman"/>
          <w:szCs w:val="24"/>
        </w:rPr>
        <w:t xml:space="preserve"> Δεκεμβρίου</w:t>
      </w:r>
      <w:r>
        <w:rPr>
          <w:rFonts w:eastAsia="Times New Roman" w:cs="Times New Roman"/>
          <w:szCs w:val="24"/>
        </w:rPr>
        <w:t>, πριν την ψήφιση τ</w:t>
      </w:r>
      <w:r>
        <w:rPr>
          <w:rFonts w:eastAsia="Times New Roman" w:cs="Times New Roman"/>
          <w:szCs w:val="24"/>
        </w:rPr>
        <w:t>ου προϋπολογισμού και τα δύο, όπως είπατε -όπως είχα υποσχεθεί έτσι ακριβώς έγινε- οι καπνοπαραγωγοί της Θράκης και των γειτονικών νομών, οι καλλιεργητές του «</w:t>
      </w:r>
      <w:proofErr w:type="spellStart"/>
      <w:r>
        <w:rPr>
          <w:rFonts w:eastAsia="Times New Roman" w:cs="Times New Roman"/>
          <w:szCs w:val="24"/>
        </w:rPr>
        <w:t>μπασμά</w:t>
      </w:r>
      <w:proofErr w:type="spellEnd"/>
      <w:r>
        <w:rPr>
          <w:rFonts w:eastAsia="Times New Roman" w:cs="Times New Roman"/>
          <w:szCs w:val="24"/>
        </w:rPr>
        <w:t>» έλαβαν 8,2 εκατομμύρια ενίσχυση. Γιατί; Ακριβώς διότι είχαμε πολύ μεγάλη ποιοτική και ποσ</w:t>
      </w:r>
      <w:r>
        <w:rPr>
          <w:rFonts w:eastAsia="Times New Roman" w:cs="Times New Roman"/>
          <w:szCs w:val="24"/>
        </w:rPr>
        <w:t>οτική υποβάθμιση των καπνών και ειδικά της ποικιλίας «</w:t>
      </w:r>
      <w:proofErr w:type="spellStart"/>
      <w:r>
        <w:rPr>
          <w:rFonts w:eastAsia="Times New Roman" w:cs="Times New Roman"/>
          <w:szCs w:val="24"/>
        </w:rPr>
        <w:t>μπασμά</w:t>
      </w:r>
      <w:proofErr w:type="spellEnd"/>
      <w:r>
        <w:rPr>
          <w:rFonts w:eastAsia="Times New Roman" w:cs="Times New Roman"/>
          <w:szCs w:val="24"/>
        </w:rPr>
        <w:t xml:space="preserve">». Και μάλιστα οι καπνοπαραγωγοί του </w:t>
      </w:r>
      <w:r>
        <w:rPr>
          <w:rFonts w:eastAsia="Times New Roman" w:cs="Times New Roman"/>
          <w:szCs w:val="24"/>
        </w:rPr>
        <w:lastRenderedPageBreak/>
        <w:t>Έβρου έλαβαν τη μέγιστη ενίσχυση, που ήταν 100 ευρώ το στρέμμα, ενώ γειτονικοί νομοί με μικρότερες ζημίες έλαβαν μικρότερη ενίσχυση ανά στρέμμα. Αυτά έγιναν λο</w:t>
      </w:r>
      <w:r>
        <w:rPr>
          <w:rFonts w:eastAsia="Times New Roman" w:cs="Times New Roman"/>
          <w:szCs w:val="24"/>
        </w:rPr>
        <w:t>ιπόν, όπως ακριβώς είπαμε, πριν την ψήφιση του προϋπολογισμού, όπως είχαμε υποσχεθεί.</w:t>
      </w:r>
    </w:p>
    <w:p w14:paraId="06FB2058"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Ταυτόχρονα, στον Έβρο για τις ζημίες που είχαμε το 2017 από αντίστοιχα φαινόμενα τα οποία ήταν καλυπτόμενα από τον </w:t>
      </w:r>
      <w:r>
        <w:rPr>
          <w:rFonts w:eastAsia="Times New Roman" w:cs="Times New Roman"/>
          <w:szCs w:val="24"/>
        </w:rPr>
        <w:t>κ</w:t>
      </w:r>
      <w:r>
        <w:rPr>
          <w:rFonts w:eastAsia="Times New Roman" w:cs="Times New Roman"/>
          <w:szCs w:val="24"/>
        </w:rPr>
        <w:t xml:space="preserve">ανονισμό του ΕΛΓΑ είχαμε αποζημιώσεις 3.186.000 ευρώ. </w:t>
      </w:r>
      <w:r>
        <w:rPr>
          <w:rFonts w:eastAsia="Times New Roman" w:cs="Times New Roman"/>
          <w:szCs w:val="24"/>
        </w:rPr>
        <w:t xml:space="preserve">Για τις ζημίες του 2018, τις καλυπτόμενες από τον </w:t>
      </w:r>
      <w:r>
        <w:rPr>
          <w:rFonts w:eastAsia="Times New Roman" w:cs="Times New Roman"/>
          <w:szCs w:val="24"/>
        </w:rPr>
        <w:t>κ</w:t>
      </w:r>
      <w:r>
        <w:rPr>
          <w:rFonts w:eastAsia="Times New Roman" w:cs="Times New Roman"/>
          <w:szCs w:val="24"/>
        </w:rPr>
        <w:t xml:space="preserve">ανονισμό, ήδη σας ενημερώνω ότι έχουν ολοκληρωθεί οι διαδικασίες καταγραφής των πορισμάτων και προχωράμε στην καταβολή των αποζημιώσεων του ΕΛΓΑ για τις καλυπτόμενες ζημίες στους ασφαλιστικά ενήμερους. </w:t>
      </w:r>
    </w:p>
    <w:p w14:paraId="06FB2059"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Κα</w:t>
      </w:r>
      <w:r>
        <w:rPr>
          <w:rFonts w:eastAsia="Times New Roman" w:cs="Times New Roman"/>
          <w:szCs w:val="24"/>
        </w:rPr>
        <w:t>ι εδώ να σας δώσω και ημερομηνία. Η καταβολή των αποζημιώσεων του 2018 θα γίνει μέσα στον Ιανουάριο του 2019, μέσα στον τρέχοντα μήνα, τις επόμενες ημέρες.</w:t>
      </w:r>
    </w:p>
    <w:p w14:paraId="06FB205A"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Τώρα, για το θέμα της στήριξης, που λέτε, στη μεγάλη σύσκεψη με τους φορείς στο Υπουργείο μου είχαμε</w:t>
      </w:r>
      <w:r>
        <w:rPr>
          <w:rFonts w:eastAsia="Times New Roman" w:cs="Times New Roman"/>
          <w:szCs w:val="24"/>
        </w:rPr>
        <w:t xml:space="preserve"> βάλει το ζήτημα για τις άλλες καλλιέργειες από ποια άλλα χρηματοδοτικά εργαλεία μπορούμε να έχουμε στήριξη. Ένα εργαλείο που είχαμε πει και εμείς προχωράμε τη διαδικασία είναι μέσω των ΚΟΕ, των Κρατικών Οικονομικών Ενισχύσεων, που ανήκουν στη διαδικασία τ</w:t>
      </w:r>
      <w:r>
        <w:rPr>
          <w:rFonts w:eastAsia="Times New Roman" w:cs="Times New Roman"/>
          <w:szCs w:val="24"/>
        </w:rPr>
        <w:t>ων ΠΣΕΑ, όπου ετοιμάζεται φάκελος. Γνωρίζετε καλά όλοι ότι υπάρχει μία διαδικασία για τα ΚΟΕ όπου θα πρέπει να τεκμηριώνεται συγκεκριμένη ζημία, συγκεκριμένο ποσοστό. Ο φάκελος ετοιμάζεται για μια σειρά από καλλιέργειες έτσι ώστε να ακολουθήσει τη διαδικασ</w:t>
      </w:r>
      <w:r>
        <w:rPr>
          <w:rFonts w:eastAsia="Times New Roman" w:cs="Times New Roman"/>
          <w:szCs w:val="24"/>
        </w:rPr>
        <w:t>ία κατάθεσης, έγκρισης, για να φτάσουμε στην εκταμίευση και αυτών των ποσών.</w:t>
      </w:r>
    </w:p>
    <w:p w14:paraId="06FB205B"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Όσον αφορά τα </w:t>
      </w:r>
      <w:r>
        <w:rPr>
          <w:rFonts w:eastAsia="Times New Roman" w:cs="Times New Roman"/>
          <w:szCs w:val="24"/>
          <w:lang w:val="en-US"/>
        </w:rPr>
        <w:t>d</w:t>
      </w:r>
      <w:r>
        <w:rPr>
          <w:rFonts w:eastAsia="Times New Roman" w:cs="Times New Roman"/>
          <w:szCs w:val="24"/>
          <w:lang w:val="en-US"/>
        </w:rPr>
        <w:t>e</w:t>
      </w:r>
      <w:r>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για να κλείσω, τη χρονιά που μας πέρασε, τον Δεκέμβριο, δόθηκαν συνολικά περισσότερα από 50</w:t>
      </w:r>
      <w:r>
        <w:rPr>
          <w:rFonts w:eastAsia="Times New Roman" w:cs="Times New Roman"/>
          <w:szCs w:val="24"/>
        </w:rPr>
        <w:t>.000.000</w:t>
      </w:r>
      <w:r>
        <w:rPr>
          <w:rFonts w:eastAsia="Times New Roman" w:cs="Times New Roman"/>
          <w:szCs w:val="24"/>
        </w:rPr>
        <w:t xml:space="preserve"> σε κρατικές ενισχύσεις ήσσονος σημασίας, δηλαδή </w:t>
      </w:r>
      <w:r>
        <w:rPr>
          <w:rFonts w:eastAsia="Times New Roman" w:cs="Times New Roman"/>
          <w:szCs w:val="24"/>
        </w:rPr>
        <w:t>περίπου το μισό των 109</w:t>
      </w:r>
      <w:r>
        <w:rPr>
          <w:rFonts w:eastAsia="Times New Roman" w:cs="Times New Roman"/>
          <w:szCs w:val="24"/>
        </w:rPr>
        <w:t>.000.000</w:t>
      </w:r>
      <w:r>
        <w:rPr>
          <w:rFonts w:eastAsia="Times New Roman" w:cs="Times New Roman"/>
          <w:szCs w:val="24"/>
        </w:rPr>
        <w:t xml:space="preserve"> που έχουμε στη διάθεσή μας για την τριετία. Τα μισά της τριετίας δόθηκαν μόνο στον Δεκέμβρη του 2018.</w:t>
      </w:r>
    </w:p>
    <w:p w14:paraId="06FB205C" w14:textId="77777777" w:rsidR="000624D7" w:rsidRDefault="00B11EF4">
      <w:pPr>
        <w:spacing w:line="600" w:lineRule="auto"/>
        <w:ind w:firstLine="720"/>
        <w:jc w:val="both"/>
        <w:rPr>
          <w:rFonts w:eastAsia="Times New Roman" w:cs="Times New Roman"/>
          <w:szCs w:val="24"/>
        </w:rPr>
      </w:pPr>
      <w:r w:rsidRPr="00767DD0">
        <w:rPr>
          <w:rFonts w:eastAsia="Times New Roman" w:cs="Times New Roman"/>
          <w:b/>
          <w:szCs w:val="24"/>
        </w:rPr>
        <w:t>ΑΝΑΣΤΑΣΙΟΣ</w:t>
      </w:r>
      <w:r>
        <w:rPr>
          <w:rFonts w:eastAsia="Times New Roman" w:cs="Times New Roman"/>
          <w:b/>
          <w:szCs w:val="24"/>
        </w:rPr>
        <w:t xml:space="preserve"> (ΤΑΣΟΣ)</w:t>
      </w:r>
      <w:r w:rsidRPr="00767DD0">
        <w:rPr>
          <w:rFonts w:eastAsia="Times New Roman" w:cs="Times New Roman"/>
          <w:b/>
          <w:szCs w:val="24"/>
        </w:rPr>
        <w:t xml:space="preserve"> </w:t>
      </w:r>
      <w:r>
        <w:rPr>
          <w:rFonts w:eastAsia="Times New Roman" w:cs="Times New Roman"/>
          <w:b/>
          <w:szCs w:val="24"/>
        </w:rPr>
        <w:t>Δ</w:t>
      </w:r>
      <w:r w:rsidRPr="00767DD0">
        <w:rPr>
          <w:rFonts w:eastAsia="Times New Roman" w:cs="Times New Roman"/>
          <w:b/>
          <w:szCs w:val="24"/>
        </w:rPr>
        <w:t>ΗΜΟΣΧΑΚΗΣ:</w:t>
      </w:r>
      <w:r>
        <w:rPr>
          <w:rFonts w:eastAsia="Times New Roman" w:cs="Times New Roman"/>
          <w:szCs w:val="24"/>
        </w:rPr>
        <w:t xml:space="preserve"> Σε ποιους;</w:t>
      </w:r>
    </w:p>
    <w:p w14:paraId="06FB205D"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lastRenderedPageBreak/>
        <w:t>ΣΤΑΥΡΟΣ ΑΡΑΧΩΒΙΤΗΣ (Υπουργός Αγροτικής Ανάπτυξης και Τροφίμων):</w:t>
      </w:r>
      <w:r>
        <w:rPr>
          <w:rFonts w:eastAsia="Times New Roman" w:cs="Times New Roman"/>
          <w:szCs w:val="24"/>
        </w:rPr>
        <w:t xml:space="preserve"> Σε όλη την Ελλάδ</w:t>
      </w:r>
      <w:r>
        <w:rPr>
          <w:rFonts w:eastAsia="Times New Roman" w:cs="Times New Roman"/>
          <w:szCs w:val="24"/>
        </w:rPr>
        <w:t xml:space="preserve">α, σε αυτούς που είχαν τις μεγαλύτερες ανάγκες. Οι ζημιές, όπως γνωρίζετε, ήταν πολλές. </w:t>
      </w:r>
    </w:p>
    <w:p w14:paraId="06FB205E"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Είχαμε ζημιές καλυπτόμενες από τον ΕΛΓΑ που έχουν πάρει τον δρόμο τους. Ήδη έχουν αρχίσει να πληρώνονται. Μέσα στον Δεκέμβρη του 2018 πληρώθηκαν ζημίες του 2018. Η δια</w:t>
      </w:r>
      <w:r>
        <w:rPr>
          <w:rFonts w:eastAsia="Times New Roman" w:cs="Times New Roman"/>
          <w:szCs w:val="24"/>
        </w:rPr>
        <w:t>δικασία δηλαδή έχει επιταχυνθεί πάρα πολύ. Οι ζημιές στον Έβρο θα πληρωθούν τον Γενάρη του 2019, δηλαδή από Μάρτη του 2018 που έγιναν οι ζημιές θα πληρωθούν τον Γενάρη του 2019, μέσα στο δωδεκάμηνο, λιγότερο από το δωδεκάμηνο. Και προχωράμε για μη καλυπτόμ</w:t>
      </w:r>
      <w:r>
        <w:rPr>
          <w:rFonts w:eastAsia="Times New Roman" w:cs="Times New Roman"/>
          <w:szCs w:val="24"/>
        </w:rPr>
        <w:t xml:space="preserve">ενες που δεν μπορούν να πάνε στα ΠΣΕΑ με το </w:t>
      </w:r>
      <w:r>
        <w:rPr>
          <w:rFonts w:eastAsia="Times New Roman" w:cs="Times New Roman"/>
          <w:szCs w:val="24"/>
          <w:lang w:val="en-US"/>
        </w:rPr>
        <w:t>d</w:t>
      </w:r>
      <w:r>
        <w:rPr>
          <w:rFonts w:eastAsia="Times New Roman" w:cs="Times New Roman"/>
          <w:szCs w:val="24"/>
          <w:lang w:val="en-US"/>
        </w:rPr>
        <w:t>e</w:t>
      </w:r>
      <w:r>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inimis</w:t>
      </w:r>
      <w:proofErr w:type="spellEnd"/>
      <w:r>
        <w:rPr>
          <w:rFonts w:eastAsia="Times New Roman" w:cs="Times New Roman"/>
          <w:szCs w:val="24"/>
        </w:rPr>
        <w:t>, ό,τι μπορεί να πάει στα ΠΣΕΑ μέσω των ΚΟΕ. Ετοιμάζουμε φάκελο τεκμηρίωσης έτσι ώστε να έχουμε και εκεί χρηματοδότηση.</w:t>
      </w:r>
    </w:p>
    <w:p w14:paraId="06FB205F"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Στη δευτερολογία μου, κύριε Πρόεδρε, θα σας απαντήσω και για το ποιες άλλες ενέργε</w:t>
      </w:r>
      <w:r>
        <w:rPr>
          <w:rFonts w:eastAsia="Times New Roman" w:cs="Times New Roman"/>
          <w:szCs w:val="24"/>
        </w:rPr>
        <w:t xml:space="preserve">ιες </w:t>
      </w:r>
      <w:proofErr w:type="spellStart"/>
      <w:r>
        <w:rPr>
          <w:rFonts w:eastAsia="Times New Roman" w:cs="Times New Roman"/>
          <w:szCs w:val="24"/>
        </w:rPr>
        <w:t>εξώστρεφες</w:t>
      </w:r>
      <w:proofErr w:type="spellEnd"/>
      <w:r>
        <w:rPr>
          <w:rFonts w:eastAsia="Times New Roman" w:cs="Times New Roman"/>
          <w:szCs w:val="24"/>
        </w:rPr>
        <w:t xml:space="preserve"> έχουμε κάνει για τις ζημίες που είχαμε στη χώρα λόγω των κλιματολογικών συνθηκών την προηγούμενη χρονιά.</w:t>
      </w:r>
    </w:p>
    <w:p w14:paraId="06FB2060"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Τον λόγο έχει ο κ. </w:t>
      </w:r>
      <w:proofErr w:type="spellStart"/>
      <w:r>
        <w:rPr>
          <w:rFonts w:eastAsia="Times New Roman" w:cs="Times New Roman"/>
          <w:szCs w:val="24"/>
        </w:rPr>
        <w:t>Δημοσχάκης</w:t>
      </w:r>
      <w:proofErr w:type="spellEnd"/>
      <w:r>
        <w:rPr>
          <w:rFonts w:eastAsia="Times New Roman" w:cs="Times New Roman"/>
          <w:szCs w:val="24"/>
        </w:rPr>
        <w:t>.</w:t>
      </w:r>
    </w:p>
    <w:p w14:paraId="06FB2061"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t>ΑΝΑΣΤΑΣΙΟΣ</w:t>
      </w:r>
      <w:r>
        <w:rPr>
          <w:rFonts w:eastAsia="Times New Roman" w:cs="Times New Roman"/>
          <w:b/>
          <w:szCs w:val="24"/>
        </w:rPr>
        <w:t xml:space="preserve"> (ΤΑΣΟΣ)</w:t>
      </w:r>
      <w:r>
        <w:rPr>
          <w:rFonts w:eastAsia="Times New Roman" w:cs="Times New Roman"/>
          <w:b/>
          <w:szCs w:val="24"/>
        </w:rPr>
        <w:t xml:space="preserve"> ΔΗΜΟΣΧΑΚΗΣ:</w:t>
      </w:r>
      <w:r>
        <w:rPr>
          <w:rFonts w:eastAsia="Times New Roman" w:cs="Times New Roman"/>
          <w:szCs w:val="24"/>
        </w:rPr>
        <w:t xml:space="preserve"> Κύριε Υπουργέ, μπερδέψατε τα θέματα. Εδώ </w:t>
      </w:r>
      <w:r>
        <w:rPr>
          <w:rFonts w:eastAsia="Times New Roman" w:cs="Times New Roman"/>
          <w:szCs w:val="24"/>
        </w:rPr>
        <w:t xml:space="preserve">δεν κάνετε προγραμματικές δηλώσεις ως Υπουργός ή απολογισμό αγροτικής ανάπτυξης, δηλαδή τι κάνατε για τα άλλα αντικείμενα του Υπουργείου σας ή για άλλες περιοχές. </w:t>
      </w:r>
    </w:p>
    <w:p w14:paraId="06FB2062"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Εδώ μιλάμε για ένα συγκεκριμένο πρόβλημα. Μιλάμε για τον Έβρο. Μιλάμε για έναν </w:t>
      </w:r>
      <w:r>
        <w:rPr>
          <w:rFonts w:eastAsia="Times New Roman" w:cs="Times New Roman"/>
          <w:szCs w:val="24"/>
        </w:rPr>
        <w:t>ν</w:t>
      </w:r>
      <w:r>
        <w:rPr>
          <w:rFonts w:eastAsia="Times New Roman" w:cs="Times New Roman"/>
          <w:szCs w:val="24"/>
        </w:rPr>
        <w:t>ομό ο οποίος</w:t>
      </w:r>
      <w:r>
        <w:rPr>
          <w:rFonts w:eastAsia="Times New Roman" w:cs="Times New Roman"/>
          <w:szCs w:val="24"/>
        </w:rPr>
        <w:t xml:space="preserve"> υπέστη καίρια πλήγματα. Σε ποιες καλλιέργειες υπέστη καίρια πλήγματα; Κατ’ αρχ</w:t>
      </w:r>
      <w:r>
        <w:rPr>
          <w:rFonts w:eastAsia="Times New Roman" w:cs="Times New Roman"/>
          <w:szCs w:val="24"/>
        </w:rPr>
        <w:t>άς</w:t>
      </w:r>
      <w:r>
        <w:rPr>
          <w:rFonts w:eastAsia="Times New Roman" w:cs="Times New Roman"/>
          <w:szCs w:val="24"/>
        </w:rPr>
        <w:t xml:space="preserve"> στο βαμβάκι, δεύτερον, στα σιτηρά, τρίτον, στον ηλίανθο, τέταρτον, στα κηπευτικά. Στον καπνό πράγματι τρεις χιλιάδες στρέμματα, όπως είπατε, στον ορεινό όγκο έχουν ληφθεί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και μέσα από τη διαδικασία των </w:t>
      </w:r>
      <w:r>
        <w:rPr>
          <w:rFonts w:eastAsia="Times New Roman" w:cs="Times New Roman"/>
          <w:szCs w:val="24"/>
          <w:lang w:val="en-US"/>
        </w:rPr>
        <w:t>d</w:t>
      </w:r>
      <w:r>
        <w:rPr>
          <w:rFonts w:eastAsia="Times New Roman" w:cs="Times New Roman"/>
          <w:szCs w:val="24"/>
          <w:lang w:val="en-US"/>
        </w:rPr>
        <w:t>e</w:t>
      </w:r>
      <w:r>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inimis</w:t>
      </w:r>
      <w:proofErr w:type="spellEnd"/>
      <w:r>
        <w:rPr>
          <w:rFonts w:eastAsia="Times New Roman" w:cs="Times New Roman"/>
          <w:szCs w:val="24"/>
        </w:rPr>
        <w:t>.</w:t>
      </w:r>
    </w:p>
    <w:p w14:paraId="06FB2063"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Όμως, δεν δώσατε απάντηση τι θα κάνετε με το πλαφόν. Γιατί δεν το καταργήσατε έγκαιρα; Γιατί δεν ζητήσατε πιο νωρίς την έγκριση της Ευρωπαϊκής Ένωσης, για να ξέρουν οι άνθρωποι ότι αυτό που βγάζουν αυτό θα δ</w:t>
      </w:r>
      <w:r>
        <w:rPr>
          <w:rFonts w:eastAsia="Times New Roman" w:cs="Times New Roman"/>
          <w:szCs w:val="24"/>
        </w:rPr>
        <w:t xml:space="preserve">ηλώσουν; Ξέρετε το τι έγινε. </w:t>
      </w:r>
      <w:r>
        <w:rPr>
          <w:rFonts w:eastAsia="Times New Roman" w:cs="Times New Roman"/>
          <w:szCs w:val="24"/>
        </w:rPr>
        <w:lastRenderedPageBreak/>
        <w:t>Είναι ντροπή για το ελληνικό κράτος να βάζει αυτούς τους ανθρώπους σε αυτήν την άθλια συναλλαγή.</w:t>
      </w:r>
    </w:p>
    <w:p w14:paraId="06FB2064"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Επίσης, για το θέμα της κτηνοτροφίας ήδη έχω καταθέσει επίκαιρη ερώτηση και θα το συζητήσουμε. Ξέρω τι έγινε και με τους κτηνοτρόφ</w:t>
      </w:r>
      <w:r>
        <w:rPr>
          <w:rFonts w:eastAsia="Times New Roman" w:cs="Times New Roman"/>
          <w:szCs w:val="24"/>
        </w:rPr>
        <w:t xml:space="preserve">ους. Ωστόσο αυτήν τη στιγμή αποτίνουμε σεβασμό, και εγώ από τη δική μου τη θέση και εσείς ως Υπουργός, σε αυτούς τους ανθρώπους που έχουν υποστεί καίρια πλήγματα. </w:t>
      </w:r>
    </w:p>
    <w:p w14:paraId="06FB2065"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Γνωρίζετε άλλη περιοχή της χώρας που ασχολείται με το βαμβάκι να έχει υποστεί τόσο μεγάλη ζη</w:t>
      </w:r>
      <w:r>
        <w:rPr>
          <w:rFonts w:eastAsia="Times New Roman" w:cs="Times New Roman"/>
          <w:szCs w:val="24"/>
        </w:rPr>
        <w:t xml:space="preserve">μιά; Τριακόσιες δεκατέσσερις χιλιάδες στρέμματα καλλιεργήθηκαν. Τα διακόσιες εξήντα χιλιάδες στρέμματα υπέστησαν ζημιές σχεδόν ολικές. Έχετε άλλο αίτημα από άλλη περιοχή να αποζημιώσετε; </w:t>
      </w:r>
    </w:p>
    <w:p w14:paraId="06FB2066"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Εσείς δεν έρχεστε να δείτε το πρόβλημα. Εγώ το ζω διότι κινούμαι στον </w:t>
      </w:r>
      <w:r>
        <w:rPr>
          <w:rFonts w:eastAsia="Times New Roman" w:cs="Times New Roman"/>
          <w:szCs w:val="24"/>
        </w:rPr>
        <w:t>ν</w:t>
      </w:r>
      <w:r>
        <w:rPr>
          <w:rFonts w:eastAsia="Times New Roman" w:cs="Times New Roman"/>
          <w:szCs w:val="24"/>
        </w:rPr>
        <w:t>ομό και όταν λέω κινούμαι εννοώ μέχρι το τελευταίο χωριό. Ήρθε το διοικητικό συμβούλιο της Παγκόσμιας Διακοινοβουλευτικής Ένωσης Ελληνισμού, Γερουσιαστές και Βου</w:t>
      </w:r>
      <w:r>
        <w:rPr>
          <w:rFonts w:eastAsia="Times New Roman" w:cs="Times New Roman"/>
          <w:szCs w:val="24"/>
        </w:rPr>
        <w:lastRenderedPageBreak/>
        <w:t>λευτές εν ενεργεία. Πίσω</w:t>
      </w:r>
      <w:r>
        <w:rPr>
          <w:rFonts w:eastAsia="Times New Roman" w:cs="Times New Roman"/>
          <w:szCs w:val="24"/>
        </w:rPr>
        <w:t xml:space="preserve"> τους στοιχίζονται άλλοι τριακόσιοι τριάντα ανά τον κόσμο και είναι η αιχμή του δόρατος της ελληνικής ομογένειας. Ξέρετε τι άκουγαν το πρώτον απ’ όλους αυτούς τους ανθρώπους; «Τι θα γίνει με τις αποζημιώσεις;». Διότι ο </w:t>
      </w:r>
      <w:r>
        <w:rPr>
          <w:rFonts w:eastAsia="Times New Roman" w:cs="Times New Roman"/>
          <w:szCs w:val="24"/>
        </w:rPr>
        <w:t>ν</w:t>
      </w:r>
      <w:r>
        <w:rPr>
          <w:rFonts w:eastAsia="Times New Roman" w:cs="Times New Roman"/>
          <w:szCs w:val="24"/>
        </w:rPr>
        <w:t xml:space="preserve">ομός είναι </w:t>
      </w:r>
      <w:proofErr w:type="spellStart"/>
      <w:r>
        <w:rPr>
          <w:rFonts w:eastAsia="Times New Roman" w:cs="Times New Roman"/>
          <w:szCs w:val="24"/>
        </w:rPr>
        <w:t>αγροκτηνοτροφικός</w:t>
      </w:r>
      <w:proofErr w:type="spellEnd"/>
      <w:r>
        <w:rPr>
          <w:rFonts w:eastAsia="Times New Roman" w:cs="Times New Roman"/>
          <w:szCs w:val="24"/>
        </w:rPr>
        <w:t>. Όλος ο</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ομός στηρίζεται στον πρωτογενή τομέα. Δεν έχουμε εργοστάσια. Και ένα εργοστάσιο που είχαμε στην Ορεστιάδα το κλείσατε, το σκοτώσατε. Τι να κάνουμε παραπάνω; </w:t>
      </w:r>
    </w:p>
    <w:p w14:paraId="06FB2067"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Πραγματικά δεν είναι για γέλια, είναι για κλάματα. Αυτοί οι άνθρωποι, σας είπα και προηγουμένως,</w:t>
      </w:r>
      <w:r>
        <w:rPr>
          <w:rFonts w:eastAsia="Times New Roman" w:cs="Times New Roman"/>
          <w:szCs w:val="24"/>
        </w:rPr>
        <w:t xml:space="preserve"> είναι έφεδροι και εθνοφύλακες. Δεν θα κρατήσουν τα σύνορα αν δεν τους υποστηρίξετε. Μην τους βλέπετε όπως βλέπετε έναν αγρότη μιας άλλης περιοχής στην κεντρική Ελλάδα ή στη δυτική Ελλάδα. Εκεί δεν κάθεται ο άλλος σε απόσταση χιλίων μέτρων, όπως είναι το χ</w:t>
      </w:r>
      <w:r>
        <w:rPr>
          <w:rFonts w:eastAsia="Times New Roman" w:cs="Times New Roman"/>
          <w:szCs w:val="24"/>
        </w:rPr>
        <w:t xml:space="preserve">ωριό μου, από τον ποταμό Έβρο, εάν δεν του λύσετε τα αυτονόητα προβλήματα. Η κατάσταση είναι τραγική και θα πρέπει έτσι να την εκλάβετε. </w:t>
      </w:r>
    </w:p>
    <w:p w14:paraId="06FB2068"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 xml:space="preserve">Είμαι αξιωματικός, ήμουνα αρχηγός ενός </w:t>
      </w:r>
      <w:r>
        <w:rPr>
          <w:rFonts w:eastAsia="Times New Roman" w:cs="Times New Roman"/>
          <w:szCs w:val="24"/>
        </w:rPr>
        <w:t>σ</w:t>
      </w:r>
      <w:r>
        <w:rPr>
          <w:rFonts w:eastAsia="Times New Roman" w:cs="Times New Roman"/>
          <w:szCs w:val="24"/>
        </w:rPr>
        <w:t xml:space="preserve">ώματος. Είναι δυνατόν να σας λέω ψέματα; Και προέρχομαι από ένα </w:t>
      </w:r>
      <w:proofErr w:type="spellStart"/>
      <w:r>
        <w:rPr>
          <w:rFonts w:eastAsia="Times New Roman" w:cs="Times New Roman"/>
          <w:szCs w:val="24"/>
        </w:rPr>
        <w:t>αγροκτηνοτροφικό</w:t>
      </w:r>
      <w:proofErr w:type="spellEnd"/>
      <w:r>
        <w:rPr>
          <w:rFonts w:eastAsia="Times New Roman" w:cs="Times New Roman"/>
          <w:szCs w:val="24"/>
        </w:rPr>
        <w:t xml:space="preserve"> σπίτι και δεν έχω ποτέ αποσπαστεί από τον γεωργικό τομέα.</w:t>
      </w:r>
    </w:p>
    <w:p w14:paraId="06FB2069"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Κύριε Πρόεδρε, σας ευχαριστώ πολύ.</w:t>
      </w:r>
    </w:p>
    <w:p w14:paraId="06FB206A" w14:textId="77777777" w:rsidR="000624D7" w:rsidRDefault="00B11EF4">
      <w:pPr>
        <w:spacing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Κύριε Υπουργέ, έχετε τον λόγο.</w:t>
      </w:r>
    </w:p>
    <w:p w14:paraId="06FB206B"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t xml:space="preserve">ΣΤΑΥΡΟΣ ΑΡΑΧΩΒΙΤΗΣ </w:t>
      </w:r>
      <w:r w:rsidRPr="00C30C2B">
        <w:rPr>
          <w:rFonts w:eastAsia="Times New Roman" w:cs="Times New Roman"/>
          <w:b/>
          <w:szCs w:val="24"/>
        </w:rPr>
        <w:t>(Υπουργός Αγροτικής Ανάπτυξης και Τροφίμων):</w:t>
      </w:r>
      <w:r>
        <w:rPr>
          <w:rFonts w:eastAsia="Times New Roman" w:cs="Times New Roman"/>
          <w:szCs w:val="24"/>
        </w:rPr>
        <w:t xml:space="preserve"> Ευχαριστώ, κύριε Π</w:t>
      </w:r>
      <w:r>
        <w:rPr>
          <w:rFonts w:eastAsia="Times New Roman" w:cs="Times New Roman"/>
          <w:szCs w:val="24"/>
        </w:rPr>
        <w:t>ρόεδρε.</w:t>
      </w:r>
    </w:p>
    <w:p w14:paraId="06FB206C"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Κοιτάξτε, κύριε </w:t>
      </w:r>
      <w:proofErr w:type="spellStart"/>
      <w:r>
        <w:rPr>
          <w:rFonts w:eastAsia="Times New Roman" w:cs="Times New Roman"/>
          <w:szCs w:val="24"/>
        </w:rPr>
        <w:t>Δημοσχάκη</w:t>
      </w:r>
      <w:proofErr w:type="spellEnd"/>
      <w:r>
        <w:rPr>
          <w:rFonts w:eastAsia="Times New Roman" w:cs="Times New Roman"/>
          <w:szCs w:val="24"/>
        </w:rPr>
        <w:t xml:space="preserve">: Ακριβώς ό,τι είπαμε και ακριβώς ό,τι συμφωνήσαμε γίνεται και τηρείται κατά γράμμα, απόλυτα, και για τα </w:t>
      </w:r>
      <w:r>
        <w:rPr>
          <w:rFonts w:eastAsia="Times New Roman" w:cs="Times New Roman"/>
          <w:szCs w:val="24"/>
          <w:lang w:val="en-US"/>
        </w:rPr>
        <w:t>d</w:t>
      </w:r>
      <w:r>
        <w:rPr>
          <w:rFonts w:eastAsia="Times New Roman" w:cs="Times New Roman"/>
          <w:szCs w:val="24"/>
          <w:lang w:val="en-US"/>
        </w:rPr>
        <w:t>e</w:t>
      </w:r>
      <w:r w:rsidRPr="00B44E96">
        <w:rPr>
          <w:rFonts w:eastAsia="Times New Roman" w:cs="Times New Roman"/>
          <w:szCs w:val="24"/>
        </w:rPr>
        <w:t xml:space="preserve"> </w:t>
      </w:r>
      <w:proofErr w:type="spellStart"/>
      <w:r>
        <w:rPr>
          <w:rFonts w:eastAsia="Times New Roman" w:cs="Times New Roman"/>
          <w:szCs w:val="24"/>
          <w:lang w:val="en-US"/>
        </w:rPr>
        <w:t>m</w:t>
      </w:r>
      <w:r>
        <w:rPr>
          <w:rFonts w:eastAsia="Times New Roman" w:cs="Times New Roman"/>
          <w:szCs w:val="24"/>
          <w:lang w:val="en-US"/>
        </w:rPr>
        <w:t>inimis</w:t>
      </w:r>
      <w:proofErr w:type="spellEnd"/>
      <w:r>
        <w:rPr>
          <w:rFonts w:eastAsia="Times New Roman" w:cs="Times New Roman"/>
          <w:szCs w:val="24"/>
        </w:rPr>
        <w:t>, τις έκτακτες οικονομικές ενισχύσεις, και στον χρόνο που είπαμε, και για την τεκμηρίωση που θα πρέπει να εί</w:t>
      </w:r>
      <w:r>
        <w:rPr>
          <w:rFonts w:eastAsia="Times New Roman" w:cs="Times New Roman"/>
          <w:szCs w:val="24"/>
        </w:rPr>
        <w:t xml:space="preserve">ναι «δεμένη» για να μην </w:t>
      </w:r>
      <w:r w:rsidRPr="00383FCD">
        <w:rPr>
          <w:rFonts w:eastAsia="Times New Roman" w:cs="Times New Roman"/>
          <w:szCs w:val="24"/>
        </w:rPr>
        <w:t xml:space="preserve">έχουμε </w:t>
      </w:r>
      <w:proofErr w:type="spellStart"/>
      <w:r w:rsidRPr="00383FCD">
        <w:rPr>
          <w:rFonts w:eastAsia="Times New Roman" w:cs="Times New Roman"/>
          <w:szCs w:val="24"/>
        </w:rPr>
        <w:t>αχρεώστητα</w:t>
      </w:r>
      <w:proofErr w:type="spellEnd"/>
      <w:r w:rsidRPr="00383FCD">
        <w:rPr>
          <w:rFonts w:eastAsia="Times New Roman" w:cs="Times New Roman"/>
          <w:szCs w:val="24"/>
        </w:rPr>
        <w:t xml:space="preserve"> </w:t>
      </w:r>
      <w:r>
        <w:rPr>
          <w:rFonts w:eastAsia="Times New Roman" w:cs="Times New Roman"/>
          <w:szCs w:val="24"/>
        </w:rPr>
        <w:t xml:space="preserve">παλαιότερων εποχών και μας τα ζητάνε πίσω. Θα πρέπει να είμαστε τεκμηριωμένοι γιατί όσο υπάρχει αυτή η Κυβέρνηση, εμείς πακέτα παρελθόντος –να το ξεκαθαρίσουμε για όλους, το είπαμε νομίζω </w:t>
      </w:r>
      <w:r>
        <w:rPr>
          <w:rFonts w:eastAsia="Times New Roman" w:cs="Times New Roman"/>
          <w:szCs w:val="24"/>
        </w:rPr>
        <w:lastRenderedPageBreak/>
        <w:t xml:space="preserve">και τότε- δεν μπορούμε να </w:t>
      </w:r>
      <w:r>
        <w:rPr>
          <w:rFonts w:eastAsia="Times New Roman" w:cs="Times New Roman"/>
          <w:szCs w:val="24"/>
        </w:rPr>
        <w:t xml:space="preserve">κάνουμε και δεν θα το κάνουμε. Είναι επιλογή μας. </w:t>
      </w:r>
    </w:p>
    <w:p w14:paraId="06FB206D"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Σχετικά με αυτά που συμφωνήσαμε για το βαμβάκι, που είπατε. Τι συμφωνήσαμε τότε; Ότι θα υπάρχει παράδοση υποχρεωτικά. Σε αυτό ακριβώς κινούμαστε και έτσι θα δοθούν οι συνδεδεμένες ενισχύσεις, φτάνει να υπά</w:t>
      </w:r>
      <w:r>
        <w:rPr>
          <w:rFonts w:eastAsia="Times New Roman" w:cs="Times New Roman"/>
          <w:szCs w:val="24"/>
        </w:rPr>
        <w:t xml:space="preserve">ρχει παράδοση. Το είπαμε τότε και το ξαναλέμε τώρα. Το έχουμε διευκρινίσει. </w:t>
      </w:r>
    </w:p>
    <w:p w14:paraId="06FB206E"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Όμως, δεν μπορούμε να δεχθούμε φαινόμενα όπου θα έχουμε καλλιέργειες μη γενόμενες σε κάποιες περιοχές ή σε άλλες περιοχές φαινόμενα μη παραδόσεων ή παραδόσεων με άλλον τρόπο. Αυτό</w:t>
      </w:r>
      <w:r>
        <w:rPr>
          <w:rFonts w:eastAsia="Times New Roman" w:cs="Times New Roman"/>
          <w:szCs w:val="24"/>
        </w:rPr>
        <w:t xml:space="preserve"> να το ξεκαθαρίσουμε. Νομίζω ότι μπορούμε να συνεννοηθούμε. </w:t>
      </w:r>
    </w:p>
    <w:p w14:paraId="06FB206F"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Συνεπώς, σχετικά με τις κατηγορίες περί απόδρασης των Βουλευτών μας, περί ασυνέπειας δικιάς μας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νομίζω ότι όλος ο κόσμος έχει καταλάβει πώς κινούμαστε, με ποια σοβαρότητα και με ποια συνέπ</w:t>
      </w:r>
      <w:r>
        <w:rPr>
          <w:rFonts w:eastAsia="Times New Roman" w:cs="Times New Roman"/>
          <w:szCs w:val="24"/>
        </w:rPr>
        <w:t xml:space="preserve">εια κινείται αυτή Κυβέρνηση. </w:t>
      </w:r>
    </w:p>
    <w:p w14:paraId="06FB2070"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Ήδη από τον Σεπτέμβριο του 2018, πολύ πριν κάνουμε τη συζήτηση, η χώρα έχει στείλει αίτημα συνδρομής στην Ευρωπαϊκή Ένωση μετά τη Γερμανία, τεκμηριώνοντας ότι στη χώρα επικράτησαν δυσμενείς κλιματολογικές συνθήκες, με πλήρη τε</w:t>
      </w:r>
      <w:r>
        <w:rPr>
          <w:rFonts w:eastAsia="Times New Roman" w:cs="Times New Roman"/>
          <w:szCs w:val="24"/>
        </w:rPr>
        <w:t xml:space="preserve">κμηρίωση </w:t>
      </w:r>
      <w:proofErr w:type="spellStart"/>
      <w:r>
        <w:rPr>
          <w:rFonts w:eastAsia="Times New Roman" w:cs="Times New Roman"/>
          <w:szCs w:val="24"/>
        </w:rPr>
        <w:t>χρονοσειράς</w:t>
      </w:r>
      <w:proofErr w:type="spellEnd"/>
      <w:r>
        <w:rPr>
          <w:rFonts w:eastAsia="Times New Roman" w:cs="Times New Roman"/>
          <w:szCs w:val="24"/>
        </w:rPr>
        <w:t xml:space="preserve"> κλιματικών δεδομένων και κλιματικών καταγραφών και ζητά τη συνδρομή. Αυτό το έκανε η χώρα από τον Σεπτέμβριο του 2018 με τη μόνιμη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ντιπροσωπεία δε, σε κάθε Συμβούλιο Υπουργών να έχουμε συζήτηση, να έχουμε άριστη συνεργασία κα</w:t>
      </w:r>
      <w:r>
        <w:rPr>
          <w:rFonts w:eastAsia="Times New Roman" w:cs="Times New Roman"/>
          <w:szCs w:val="24"/>
        </w:rPr>
        <w:t xml:space="preserve">ι να ενισχύουμε τη μόνιμη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α</w:t>
      </w:r>
      <w:r>
        <w:rPr>
          <w:rFonts w:eastAsia="Times New Roman" w:cs="Times New Roman"/>
          <w:szCs w:val="24"/>
        </w:rPr>
        <w:t xml:space="preserve">ντιπροσωπεία, έτσι ώστε η χώρα να έχει τη μέγιστη εκπροσώπηση που είχε ποτέ. </w:t>
      </w:r>
    </w:p>
    <w:p w14:paraId="06FB2071"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Όσον αφορά το </w:t>
      </w:r>
      <w:r>
        <w:rPr>
          <w:rFonts w:eastAsia="Times New Roman" w:cs="Times New Roman"/>
          <w:szCs w:val="24"/>
        </w:rPr>
        <w:t>ε</w:t>
      </w:r>
      <w:r>
        <w:rPr>
          <w:rFonts w:eastAsia="Times New Roman" w:cs="Times New Roman"/>
          <w:szCs w:val="24"/>
        </w:rPr>
        <w:t xml:space="preserve">ργοστάσιο </w:t>
      </w:r>
      <w:r>
        <w:rPr>
          <w:rFonts w:eastAsia="Times New Roman" w:cs="Times New Roman"/>
          <w:szCs w:val="24"/>
        </w:rPr>
        <w:t>ζ</w:t>
      </w:r>
      <w:r>
        <w:rPr>
          <w:rFonts w:eastAsia="Times New Roman" w:cs="Times New Roman"/>
          <w:szCs w:val="24"/>
        </w:rPr>
        <w:t xml:space="preserve">άχαρης που είπατε, το </w:t>
      </w:r>
      <w:r>
        <w:rPr>
          <w:rFonts w:eastAsia="Times New Roman" w:cs="Times New Roman"/>
          <w:szCs w:val="24"/>
        </w:rPr>
        <w:t>ε</w:t>
      </w:r>
      <w:r>
        <w:rPr>
          <w:rFonts w:eastAsia="Times New Roman" w:cs="Times New Roman"/>
          <w:szCs w:val="24"/>
        </w:rPr>
        <w:t xml:space="preserve">ργοστάσιο </w:t>
      </w:r>
      <w:r>
        <w:rPr>
          <w:rFonts w:eastAsia="Times New Roman" w:cs="Times New Roman"/>
          <w:szCs w:val="24"/>
        </w:rPr>
        <w:t>ζ</w:t>
      </w:r>
      <w:r>
        <w:rPr>
          <w:rFonts w:eastAsia="Times New Roman" w:cs="Times New Roman"/>
          <w:szCs w:val="24"/>
        </w:rPr>
        <w:t xml:space="preserve">άχαρης ξέρετε ότι, όπως και η Ελληνική Βιομηχανία Ζάχαρης, φέρει μεγάλες αμαρτίες. Αν θέλετε να ανοίξουμε αυτή τη συζήτηση, καλό θα ήταν να το κάνουμε. </w:t>
      </w:r>
    </w:p>
    <w:p w14:paraId="06FB2072" w14:textId="77777777" w:rsidR="000624D7" w:rsidRDefault="00B11EF4">
      <w:pPr>
        <w:spacing w:line="600" w:lineRule="auto"/>
        <w:ind w:firstLine="720"/>
        <w:jc w:val="both"/>
        <w:rPr>
          <w:rFonts w:eastAsia="Times New Roman" w:cs="Times New Roman"/>
          <w:szCs w:val="24"/>
        </w:rPr>
      </w:pPr>
      <w:r w:rsidRPr="001046B6">
        <w:rPr>
          <w:rFonts w:eastAsia="Times New Roman" w:cs="Times New Roman"/>
          <w:b/>
          <w:szCs w:val="24"/>
        </w:rPr>
        <w:t>ΑΝΑΣΤΑΣΙΟΣ</w:t>
      </w:r>
      <w:r>
        <w:rPr>
          <w:rFonts w:eastAsia="Times New Roman" w:cs="Times New Roman"/>
          <w:b/>
          <w:szCs w:val="24"/>
        </w:rPr>
        <w:t xml:space="preserve"> (ΤΑΣΟΣ)</w:t>
      </w:r>
      <w:r w:rsidRPr="001046B6">
        <w:rPr>
          <w:rFonts w:eastAsia="Times New Roman" w:cs="Times New Roman"/>
          <w:b/>
          <w:szCs w:val="24"/>
        </w:rPr>
        <w:t xml:space="preserve"> ΔΗΜΟΣΧΑΚΗΣ: </w:t>
      </w:r>
      <w:r>
        <w:rPr>
          <w:rFonts w:eastAsia="Times New Roman" w:cs="Times New Roman"/>
          <w:szCs w:val="24"/>
        </w:rPr>
        <w:t>Έξι διοικήσεις άλλαξε.</w:t>
      </w:r>
    </w:p>
    <w:p w14:paraId="06FB2073"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ΑΡΑΧΩΒΙΤΗΣ </w:t>
      </w:r>
      <w:r w:rsidRPr="00C30C2B">
        <w:rPr>
          <w:rFonts w:eastAsia="Times New Roman" w:cs="Times New Roman"/>
          <w:b/>
          <w:szCs w:val="24"/>
        </w:rPr>
        <w:t xml:space="preserve">(Υπουργός Αγροτικής Ανάπτυξης </w:t>
      </w:r>
      <w:r w:rsidRPr="00C30C2B">
        <w:rPr>
          <w:rFonts w:eastAsia="Times New Roman" w:cs="Times New Roman"/>
          <w:b/>
          <w:szCs w:val="24"/>
        </w:rPr>
        <w:t>και Τροφίμων):</w:t>
      </w:r>
      <w:r>
        <w:rPr>
          <w:rFonts w:eastAsia="Times New Roman" w:cs="Times New Roman"/>
          <w:szCs w:val="24"/>
        </w:rPr>
        <w:t xml:space="preserve"> Αυτή η Κυβέρνηση από το 2015 προσπαθεί να κρατήσει όρθια την Ελληνική Βιομηχανία Ζάχαρης, γιατί οι </w:t>
      </w:r>
      <w:proofErr w:type="spellStart"/>
      <w:r>
        <w:rPr>
          <w:rFonts w:eastAsia="Times New Roman" w:cs="Times New Roman"/>
          <w:szCs w:val="24"/>
        </w:rPr>
        <w:t>τευτλοπαραγωγοί</w:t>
      </w:r>
      <w:proofErr w:type="spellEnd"/>
      <w:r>
        <w:rPr>
          <w:rFonts w:eastAsia="Times New Roman" w:cs="Times New Roman"/>
          <w:szCs w:val="24"/>
        </w:rPr>
        <w:t xml:space="preserve"> που έχουν τεράστια εξειδίκευση και σε εξοπλισμό και σε τεχνογνωσία, αλλά και η </w:t>
      </w:r>
      <w:r>
        <w:rPr>
          <w:rFonts w:eastAsia="Times New Roman" w:cs="Times New Roman"/>
          <w:szCs w:val="24"/>
        </w:rPr>
        <w:t>β</w:t>
      </w:r>
      <w:r>
        <w:rPr>
          <w:rFonts w:eastAsia="Times New Roman" w:cs="Times New Roman"/>
          <w:szCs w:val="24"/>
        </w:rPr>
        <w:t xml:space="preserve">ιομηχανία, που είναι μια δυναμική βιομηχανία, </w:t>
      </w:r>
      <w:r>
        <w:rPr>
          <w:rFonts w:eastAsia="Times New Roman" w:cs="Times New Roman"/>
          <w:szCs w:val="24"/>
        </w:rPr>
        <w:t xml:space="preserve">εθνική βιομηχανία, πρέπει να παραμείνει ανοιχτή και αυτό το κάνουμε με κάθε τρόπο και με κάθε τρόπο στηρίζουμε και τους </w:t>
      </w:r>
      <w:proofErr w:type="spellStart"/>
      <w:r>
        <w:rPr>
          <w:rFonts w:eastAsia="Times New Roman" w:cs="Times New Roman"/>
          <w:szCs w:val="24"/>
        </w:rPr>
        <w:t>τευτλοπαραγωγούς</w:t>
      </w:r>
      <w:proofErr w:type="spellEnd"/>
      <w:r>
        <w:rPr>
          <w:rFonts w:eastAsia="Times New Roman" w:cs="Times New Roman"/>
          <w:szCs w:val="24"/>
        </w:rPr>
        <w:t>.</w:t>
      </w:r>
    </w:p>
    <w:p w14:paraId="06FB2074" w14:textId="77777777" w:rsidR="000624D7" w:rsidRDefault="00B11EF4">
      <w:pPr>
        <w:spacing w:line="600" w:lineRule="auto"/>
        <w:ind w:firstLine="720"/>
        <w:jc w:val="both"/>
        <w:rPr>
          <w:rFonts w:eastAsia="Times New Roman"/>
          <w:bCs/>
        </w:rPr>
      </w:pPr>
      <w:r w:rsidRPr="00F8084C">
        <w:rPr>
          <w:rFonts w:eastAsia="Times New Roman"/>
          <w:bCs/>
        </w:rPr>
        <w:t xml:space="preserve">(Στο σημείο αυτό κτυπάει το κουδούνι λήξεως του χρόνου ομιλίας του κυρίου </w:t>
      </w:r>
      <w:r>
        <w:rPr>
          <w:rFonts w:eastAsia="Times New Roman"/>
          <w:bCs/>
        </w:rPr>
        <w:t>Υπουργού</w:t>
      </w:r>
      <w:r w:rsidRPr="00F8084C">
        <w:rPr>
          <w:rFonts w:eastAsia="Times New Roman"/>
          <w:bCs/>
        </w:rPr>
        <w:t>)</w:t>
      </w:r>
    </w:p>
    <w:p w14:paraId="06FB2075" w14:textId="77777777" w:rsidR="000624D7" w:rsidRDefault="00B11EF4">
      <w:pPr>
        <w:spacing w:line="600" w:lineRule="auto"/>
        <w:ind w:firstLine="720"/>
        <w:jc w:val="both"/>
        <w:rPr>
          <w:rFonts w:eastAsia="Times New Roman"/>
          <w:bCs/>
        </w:rPr>
      </w:pPr>
      <w:r>
        <w:rPr>
          <w:rFonts w:eastAsia="Times New Roman"/>
          <w:bCs/>
        </w:rPr>
        <w:t>Κύριε Πρόεδρε, θα χρειαστώ δύο λεπ</w:t>
      </w:r>
      <w:r>
        <w:rPr>
          <w:rFonts w:eastAsia="Times New Roman"/>
          <w:bCs/>
        </w:rPr>
        <w:t xml:space="preserve">τά για να υπενθυμίσω ακόμα ένα πράγμα που πολλές φορές το ξεχνάμε, ότι ο ΕΛΓΑ λειτουργεί με έναν </w:t>
      </w:r>
      <w:r>
        <w:rPr>
          <w:rFonts w:eastAsia="Times New Roman"/>
          <w:bCs/>
        </w:rPr>
        <w:t>κ</w:t>
      </w:r>
      <w:r>
        <w:rPr>
          <w:rFonts w:eastAsia="Times New Roman"/>
          <w:bCs/>
        </w:rPr>
        <w:t xml:space="preserve">ανονισμό </w:t>
      </w:r>
      <w:r>
        <w:rPr>
          <w:rFonts w:eastAsia="Times New Roman"/>
          <w:bCs/>
        </w:rPr>
        <w:t>α</w:t>
      </w:r>
      <w:r>
        <w:rPr>
          <w:rFonts w:eastAsia="Times New Roman"/>
          <w:bCs/>
        </w:rPr>
        <w:t xml:space="preserve">σφάλισης του 1987. </w:t>
      </w:r>
    </w:p>
    <w:p w14:paraId="06FB2076" w14:textId="77777777" w:rsidR="000624D7" w:rsidRDefault="00B11EF4">
      <w:pPr>
        <w:spacing w:line="600" w:lineRule="auto"/>
        <w:ind w:firstLine="720"/>
        <w:jc w:val="both"/>
        <w:rPr>
          <w:rFonts w:eastAsia="Times New Roman"/>
          <w:bCs/>
        </w:rPr>
      </w:pPr>
      <w:r>
        <w:rPr>
          <w:rFonts w:eastAsia="Times New Roman"/>
          <w:bCs/>
        </w:rPr>
        <w:t xml:space="preserve">Πρόσφατα πάρθηκε απόφαση, αφού έγιναν όλες οι προβλεπόμενες εσωτερικές ενέργειες, από το </w:t>
      </w:r>
      <w:r>
        <w:rPr>
          <w:rFonts w:eastAsia="Times New Roman"/>
          <w:bCs/>
        </w:rPr>
        <w:t>δ</w:t>
      </w:r>
      <w:r>
        <w:rPr>
          <w:rFonts w:eastAsia="Times New Roman"/>
          <w:bCs/>
        </w:rPr>
        <w:t xml:space="preserve">ιοικητικό </w:t>
      </w:r>
      <w:r>
        <w:rPr>
          <w:rFonts w:eastAsia="Times New Roman"/>
          <w:bCs/>
        </w:rPr>
        <w:t>σ</w:t>
      </w:r>
      <w:r>
        <w:rPr>
          <w:rFonts w:eastAsia="Times New Roman"/>
          <w:bCs/>
        </w:rPr>
        <w:t>υμβούλιο του ΕΛΓΑ για αναμό</w:t>
      </w:r>
      <w:r>
        <w:rPr>
          <w:rFonts w:eastAsia="Times New Roman"/>
          <w:bCs/>
        </w:rPr>
        <w:t xml:space="preserve">ρφωση του </w:t>
      </w:r>
      <w:r>
        <w:rPr>
          <w:rFonts w:eastAsia="Times New Roman"/>
          <w:bCs/>
        </w:rPr>
        <w:t>κ</w:t>
      </w:r>
      <w:r>
        <w:rPr>
          <w:rFonts w:eastAsia="Times New Roman"/>
          <w:bCs/>
        </w:rPr>
        <w:t xml:space="preserve">ανονισμού ριζικά, έτσι ώστε να πιάσει τις νέες καλλιέργειες, τις νέες τεχνικές καλλιεργειών και τις </w:t>
      </w:r>
      <w:r>
        <w:rPr>
          <w:rFonts w:eastAsia="Times New Roman"/>
          <w:bCs/>
        </w:rPr>
        <w:lastRenderedPageBreak/>
        <w:t>νέες κλιματολογικές συνθήκες και ταυτόχρονα να έχει έναν χαρακτήρα κοινωνικής δικαιοσύνης, έτσι ώστε αυτά που πληρώνει ο κάθε αγρότης να νιώθει κ</w:t>
      </w:r>
      <w:r>
        <w:rPr>
          <w:rFonts w:eastAsia="Times New Roman"/>
          <w:bCs/>
        </w:rPr>
        <w:t xml:space="preserve">αι να είναι τελικά ανταποδοτικά και στην ώρα τους. Δηλαδή, θα διασφαλίσουμε με κάθε τρόπο, αναμορφώνοντας τον </w:t>
      </w:r>
      <w:r>
        <w:rPr>
          <w:rFonts w:eastAsia="Times New Roman"/>
          <w:bCs/>
        </w:rPr>
        <w:t>κ</w:t>
      </w:r>
      <w:r>
        <w:rPr>
          <w:rFonts w:eastAsia="Times New Roman"/>
          <w:bCs/>
        </w:rPr>
        <w:t>ανονισμό έτσι όπως πρέπει να γίνει και θα έπρεπε να έχει γίνει, με έναν τέτοιο τρόπο που να είναι δημόσιος ο χαρακτήρας του, αλλά πάντα στον αγρό</w:t>
      </w:r>
      <w:r>
        <w:rPr>
          <w:rFonts w:eastAsia="Times New Roman"/>
          <w:bCs/>
        </w:rPr>
        <w:t>τη την ώρα που τον χρειάζεται. Αυτή η διαδικασία ήδη ξεκίνησε. Η αναλογιστική μελέτη πρόκειται να ανατεθεί αφού δοθούν…</w:t>
      </w:r>
    </w:p>
    <w:p w14:paraId="06FB2077" w14:textId="77777777" w:rsidR="000624D7" w:rsidRDefault="00B11EF4">
      <w:pPr>
        <w:spacing w:line="600" w:lineRule="auto"/>
        <w:ind w:firstLine="720"/>
        <w:jc w:val="both"/>
        <w:rPr>
          <w:rFonts w:eastAsia="Times New Roman"/>
          <w:bCs/>
        </w:rPr>
      </w:pPr>
      <w:r>
        <w:rPr>
          <w:rFonts w:eastAsia="Times New Roman"/>
          <w:b/>
          <w:bCs/>
        </w:rPr>
        <w:t>ΑΘΑΝΑΣΙΟΣ ΔΑΒΑΚΗΣ:</w:t>
      </w:r>
      <w:r>
        <w:rPr>
          <w:rFonts w:eastAsia="Times New Roman"/>
          <w:bCs/>
        </w:rPr>
        <w:t xml:space="preserve"> Τις τοπικές συνθήκες της κάθε περιοχής πρέπει να δείτε.</w:t>
      </w:r>
    </w:p>
    <w:p w14:paraId="06FB2078" w14:textId="77777777" w:rsidR="000624D7" w:rsidRDefault="00B11EF4">
      <w:pPr>
        <w:spacing w:line="600" w:lineRule="auto"/>
        <w:ind w:firstLine="720"/>
        <w:jc w:val="both"/>
        <w:rPr>
          <w:rFonts w:eastAsia="Times New Roman"/>
          <w:bCs/>
        </w:rPr>
      </w:pPr>
      <w:r w:rsidRPr="00400393">
        <w:rPr>
          <w:rFonts w:eastAsia="Times New Roman"/>
          <w:b/>
          <w:bCs/>
        </w:rPr>
        <w:t>ΣΤΑΥΡΟΣ ΑΡΑΧΩΒΙΤΗΣ (Υπουργός Αγροτικής Ανάπτυξης και Τροφίμων</w:t>
      </w:r>
      <w:r w:rsidRPr="00400393">
        <w:rPr>
          <w:rFonts w:eastAsia="Times New Roman"/>
          <w:b/>
          <w:bCs/>
        </w:rPr>
        <w:t>):</w:t>
      </w:r>
      <w:r w:rsidRPr="00400393">
        <w:rPr>
          <w:rFonts w:eastAsia="Times New Roman"/>
          <w:bCs/>
        </w:rPr>
        <w:t xml:space="preserve"> </w:t>
      </w:r>
      <w:r>
        <w:rPr>
          <w:rFonts w:eastAsia="Times New Roman"/>
          <w:bCs/>
        </w:rPr>
        <w:t>Ακριβώς, και αυτό. Αυτό που είπατε είναι ο βασικός πυρήνας, κύριε συνάδελφε. Ο βασικός πυρήνας είναι η κάθε περιοχή και η κάθε καλλιέργεια, γιατί δεν είναι πάντα ταυτόσημα. Όπως είπαμε, το βαμβάκι στον Έβρο με το βαμβάκι στη Θεσσαλία μπορεί να είναι η ί</w:t>
      </w:r>
      <w:r>
        <w:rPr>
          <w:rFonts w:eastAsia="Times New Roman"/>
          <w:bCs/>
        </w:rPr>
        <w:t>δια καλλιέργεια, αλλά δεν είναι στις ίδιες συνθήκες…</w:t>
      </w:r>
    </w:p>
    <w:p w14:paraId="06FB2079" w14:textId="77777777" w:rsidR="000624D7" w:rsidRDefault="00B11EF4">
      <w:pPr>
        <w:spacing w:line="600" w:lineRule="auto"/>
        <w:ind w:firstLine="720"/>
        <w:jc w:val="both"/>
        <w:rPr>
          <w:rFonts w:eastAsia="Times New Roman"/>
          <w:bCs/>
        </w:rPr>
      </w:pPr>
      <w:r w:rsidRPr="00400393">
        <w:rPr>
          <w:rFonts w:eastAsia="Times New Roman"/>
          <w:b/>
          <w:bCs/>
        </w:rPr>
        <w:lastRenderedPageBreak/>
        <w:t>ΠΡΟΕΔΡΕΥΩΝ (Νικήτας Κακλαμάνης):</w:t>
      </w:r>
      <w:r w:rsidRPr="00400393">
        <w:rPr>
          <w:rFonts w:eastAsia="Times New Roman"/>
          <w:bCs/>
        </w:rPr>
        <w:t xml:space="preserve"> </w:t>
      </w:r>
      <w:r>
        <w:rPr>
          <w:rFonts w:eastAsia="Times New Roman"/>
          <w:bCs/>
        </w:rPr>
        <w:t>Μη γενικεύουμε τώρα το θέμα. Σας παρακαλώ, κύριε Υπουργέ, ολοκληρώστε.</w:t>
      </w:r>
    </w:p>
    <w:p w14:paraId="06FB207A" w14:textId="77777777" w:rsidR="000624D7" w:rsidRDefault="00B11EF4">
      <w:pPr>
        <w:spacing w:line="600" w:lineRule="auto"/>
        <w:ind w:firstLine="720"/>
        <w:jc w:val="both"/>
        <w:rPr>
          <w:rFonts w:eastAsia="Times New Roman"/>
          <w:bCs/>
        </w:rPr>
      </w:pPr>
      <w:r w:rsidRPr="00400393">
        <w:rPr>
          <w:rFonts w:eastAsia="Times New Roman"/>
          <w:b/>
          <w:bCs/>
        </w:rPr>
        <w:t>ΣΤΑΥΡΟΣ ΑΡΑΧΩΒΙΤΗΣ (Υπουργός Αγροτικής Ανάπτυξης και Τροφίμων):</w:t>
      </w:r>
      <w:r w:rsidRPr="00400393">
        <w:rPr>
          <w:rFonts w:eastAsia="Times New Roman"/>
          <w:bCs/>
        </w:rPr>
        <w:t xml:space="preserve"> </w:t>
      </w:r>
      <w:r>
        <w:rPr>
          <w:rFonts w:eastAsia="Times New Roman"/>
          <w:bCs/>
        </w:rPr>
        <w:t>Το κλείνουμε αυτή στιγμή, κύριε Πρό</w:t>
      </w:r>
      <w:r>
        <w:rPr>
          <w:rFonts w:eastAsia="Times New Roman"/>
          <w:bCs/>
        </w:rPr>
        <w:t>εδρε, αλλά νομίζω ότι είναι το σημαντικότερο ζήτημα</w:t>
      </w:r>
      <w:r w:rsidRPr="00471105">
        <w:rPr>
          <w:rFonts w:eastAsia="Times New Roman"/>
          <w:bCs/>
        </w:rPr>
        <w:t>,</w:t>
      </w:r>
      <w:r>
        <w:rPr>
          <w:rFonts w:eastAsia="Times New Roman"/>
          <w:bCs/>
        </w:rPr>
        <w:t xml:space="preserve"> που αφορά τους αγρότες δεδομένων των κλιματικών αλλαγών. Είναι η «ομπρέλα» προστασίας, που πρέπει να είναι δημόσια και αλληλέγγυα. Σε αυτή την κατεύθυνση κινούμαστε και αυτό θα γίνει. </w:t>
      </w:r>
    </w:p>
    <w:p w14:paraId="06FB207B" w14:textId="77777777" w:rsidR="000624D7" w:rsidRDefault="00B11EF4">
      <w:pPr>
        <w:spacing w:line="600" w:lineRule="auto"/>
        <w:ind w:firstLine="720"/>
        <w:jc w:val="both"/>
        <w:rPr>
          <w:rFonts w:eastAsia="Times New Roman"/>
          <w:bCs/>
        </w:rPr>
      </w:pPr>
      <w:r>
        <w:rPr>
          <w:rFonts w:eastAsia="Times New Roman"/>
          <w:bCs/>
        </w:rPr>
        <w:t xml:space="preserve">Σας ευχαριστώ πολύ. </w:t>
      </w:r>
    </w:p>
    <w:p w14:paraId="06FB207C" w14:textId="77777777" w:rsidR="000624D7" w:rsidRDefault="00B11EF4">
      <w:pPr>
        <w:spacing w:line="600" w:lineRule="auto"/>
        <w:ind w:firstLine="720"/>
        <w:jc w:val="both"/>
        <w:rPr>
          <w:rFonts w:eastAsia="Times New Roman"/>
          <w:bCs/>
        </w:rPr>
      </w:pPr>
      <w:r w:rsidRPr="00400393">
        <w:rPr>
          <w:rFonts w:eastAsia="Times New Roman"/>
          <w:b/>
          <w:bCs/>
        </w:rPr>
        <w:t>ΠΡΟΕΔΡΕΥΩΝ (Νικήτας Κακλαμάνης):</w:t>
      </w:r>
      <w:r w:rsidRPr="00400393">
        <w:rPr>
          <w:rFonts w:eastAsia="Times New Roman"/>
          <w:bCs/>
        </w:rPr>
        <w:t xml:space="preserve"> </w:t>
      </w:r>
      <w:r>
        <w:rPr>
          <w:rFonts w:eastAsia="Times New Roman"/>
          <w:bCs/>
        </w:rPr>
        <w:t xml:space="preserve">Υπενθυμίζω ότι οι Υπουργοί ανεξαρτήτως κυβερνήσεως έχουν τη δυνατότητα με πρωτοβουλία τους να πάνε στην αρμόδια Διαρκή Επιτροπή, χωρίς να υπάρχει νομοσχέδιο, και να γίνει ενημέρωση για τις αρμοδιότητές </w:t>
      </w:r>
      <w:r>
        <w:rPr>
          <w:rFonts w:eastAsia="Times New Roman"/>
          <w:bCs/>
        </w:rPr>
        <w:t xml:space="preserve">τους και τις εκκρεμείς υποθέσεις και συζήτηση με όλους τους συναδέλφους. Αυτή είναι πολύ πιο καλή πρακτική, παρά να προσπαθούμε να χωρέσουμε τα πάντα σε τρία λεπτά απάντησης σε μια επίκαιρη ερώτηση. </w:t>
      </w:r>
    </w:p>
    <w:p w14:paraId="06FB207D" w14:textId="77777777" w:rsidR="000624D7" w:rsidRDefault="00B11EF4">
      <w:pPr>
        <w:spacing w:line="600" w:lineRule="auto"/>
        <w:ind w:firstLine="720"/>
        <w:jc w:val="both"/>
        <w:rPr>
          <w:rFonts w:eastAsia="Times New Roman"/>
          <w:bCs/>
        </w:rPr>
      </w:pPr>
      <w:r>
        <w:rPr>
          <w:rFonts w:eastAsia="Times New Roman"/>
          <w:bCs/>
        </w:rPr>
        <w:lastRenderedPageBreak/>
        <w:t>Θα ολοκληρώσουμε με την τελευταία προς συζήτηση επίκαιρη</w:t>
      </w:r>
      <w:r>
        <w:rPr>
          <w:rFonts w:eastAsia="Times New Roman"/>
          <w:bCs/>
        </w:rPr>
        <w:t xml:space="preserve"> ερώτηση. Είναι η τέταρτη με αριθμό 248/7-1-2019 επίκαιρη ερώτηση πρώτου κύκλου του Ζ΄ Αντιπροέδρου της Βουλής και Βουλευτή Α΄ Αθηνών του Ποταμιού κ. Σπυρίδωνος Λυκούδη προς την Υπουργό Εργασίας, Κοινωνικής Ασφάλισης και Κοινωνικής Αλληλεγγύης</w:t>
      </w:r>
      <w:r>
        <w:rPr>
          <w:rFonts w:eastAsia="Times New Roman"/>
          <w:bCs/>
        </w:rPr>
        <w:t>,</w:t>
      </w:r>
      <w:r>
        <w:rPr>
          <w:rFonts w:eastAsia="Times New Roman"/>
          <w:bCs/>
        </w:rPr>
        <w:t xml:space="preserve"> με θέμα: «Τ</w:t>
      </w:r>
      <w:r>
        <w:rPr>
          <w:rFonts w:eastAsia="Times New Roman"/>
          <w:bCs/>
        </w:rPr>
        <w:t>ο Γηροκομείο Αθηνών βρίσκεται σε οριακή κατάσταση».</w:t>
      </w:r>
    </w:p>
    <w:p w14:paraId="06FB207E" w14:textId="77777777" w:rsidR="000624D7" w:rsidRDefault="00B11EF4">
      <w:pPr>
        <w:spacing w:line="600" w:lineRule="auto"/>
        <w:ind w:firstLine="720"/>
        <w:jc w:val="both"/>
        <w:rPr>
          <w:rFonts w:eastAsia="Times New Roman"/>
          <w:bCs/>
        </w:rPr>
      </w:pPr>
      <w:r>
        <w:rPr>
          <w:rFonts w:eastAsia="Times New Roman"/>
          <w:bCs/>
        </w:rPr>
        <w:t xml:space="preserve">Θα απαντήσει η Αναπληρώτρια Υπουργός κ. Θεανώ Φωτίου. </w:t>
      </w:r>
    </w:p>
    <w:p w14:paraId="06FB207F" w14:textId="77777777" w:rsidR="000624D7" w:rsidRDefault="00B11EF4">
      <w:pPr>
        <w:spacing w:line="600" w:lineRule="auto"/>
        <w:ind w:firstLine="720"/>
        <w:jc w:val="both"/>
        <w:rPr>
          <w:rFonts w:eastAsia="Times New Roman"/>
          <w:bCs/>
        </w:rPr>
      </w:pPr>
      <w:r>
        <w:rPr>
          <w:rFonts w:eastAsia="Times New Roman"/>
          <w:bCs/>
        </w:rPr>
        <w:t xml:space="preserve">Κύριε Λυκούδη, έχετε τον λόγο. </w:t>
      </w:r>
    </w:p>
    <w:p w14:paraId="06FB2080" w14:textId="77777777" w:rsidR="000624D7" w:rsidRDefault="00B11EF4">
      <w:pPr>
        <w:spacing w:line="600" w:lineRule="auto"/>
        <w:ind w:firstLine="720"/>
        <w:jc w:val="both"/>
        <w:rPr>
          <w:rFonts w:eastAsia="Times New Roman"/>
          <w:bCs/>
        </w:rPr>
      </w:pPr>
      <w:r>
        <w:rPr>
          <w:rFonts w:eastAsia="Times New Roman"/>
          <w:b/>
          <w:bCs/>
        </w:rPr>
        <w:t>ΣΠΥΡΙΔΩΝ ΛΥΚΟΥΔΗΣ (Ζ΄ Αντιπρόεδρος της Βουλής):</w:t>
      </w:r>
      <w:r>
        <w:rPr>
          <w:rFonts w:eastAsia="Times New Roman"/>
          <w:bCs/>
        </w:rPr>
        <w:t xml:space="preserve"> Κυρία Υπουργέ, το Γηροκομείο της Αθήνας λειτουργεί αδιάκοπα από το 18</w:t>
      </w:r>
      <w:r>
        <w:rPr>
          <w:rFonts w:eastAsia="Times New Roman"/>
          <w:bCs/>
        </w:rPr>
        <w:t>64, ενάμιση αιώνα. Έχει οδηγηθεί κατά κοινή παραδοχή και κοινό τόπο -δεν ανοίγω πόρτες που δεν τις ξέρετε- σε πλήρη παρακμή. Αναμφισβήτητα φταίει η οικονομική κρίση. Όμως, φταίει και μια κακοδιαχείριση που υπήρξε για πάρα πολλά χρόνια και που οδήγησε την π</w:t>
      </w:r>
      <w:r>
        <w:rPr>
          <w:rFonts w:eastAsia="Times New Roman"/>
          <w:bCs/>
        </w:rPr>
        <w:t xml:space="preserve">αλιά </w:t>
      </w:r>
      <w:r>
        <w:rPr>
          <w:rFonts w:eastAsia="Times New Roman"/>
          <w:bCs/>
        </w:rPr>
        <w:t>δ</w:t>
      </w:r>
      <w:r>
        <w:rPr>
          <w:rFonts w:eastAsia="Times New Roman"/>
          <w:bCs/>
        </w:rPr>
        <w:t xml:space="preserve">ιοίκηση του </w:t>
      </w:r>
      <w:r>
        <w:rPr>
          <w:rFonts w:eastAsia="Times New Roman"/>
          <w:bCs/>
        </w:rPr>
        <w:t>γ</w:t>
      </w:r>
      <w:r>
        <w:rPr>
          <w:rFonts w:eastAsia="Times New Roman"/>
          <w:bCs/>
        </w:rPr>
        <w:t>ηροκο</w:t>
      </w:r>
      <w:r>
        <w:rPr>
          <w:rFonts w:eastAsia="Times New Roman"/>
          <w:bCs/>
        </w:rPr>
        <w:lastRenderedPageBreak/>
        <w:t xml:space="preserve">μείου στη </w:t>
      </w:r>
      <w:r>
        <w:rPr>
          <w:rFonts w:eastAsia="Times New Roman"/>
          <w:bCs/>
        </w:rPr>
        <w:t>δ</w:t>
      </w:r>
      <w:r>
        <w:rPr>
          <w:rFonts w:eastAsia="Times New Roman"/>
          <w:bCs/>
        </w:rPr>
        <w:t xml:space="preserve">ικαιοσύνη. Αυτή η </w:t>
      </w:r>
      <w:r>
        <w:rPr>
          <w:rFonts w:eastAsia="Times New Roman"/>
          <w:bCs/>
        </w:rPr>
        <w:t>δ</w:t>
      </w:r>
      <w:r>
        <w:rPr>
          <w:rFonts w:eastAsia="Times New Roman"/>
          <w:bCs/>
        </w:rPr>
        <w:t xml:space="preserve">ιοίκηση κηρύχθηκε έκπτωτη, διορίστηκε νέα </w:t>
      </w:r>
      <w:r>
        <w:rPr>
          <w:rFonts w:eastAsia="Times New Roman"/>
          <w:bCs/>
        </w:rPr>
        <w:t>δ</w:t>
      </w:r>
      <w:r>
        <w:rPr>
          <w:rFonts w:eastAsia="Times New Roman"/>
          <w:bCs/>
        </w:rPr>
        <w:t>ιοίκηση με πρωτοβουλία του Δήμου της Αθήνας και επιχειρήθηκε να υπάρξουν κάποιες λύσεις, κάποιες παρεμβάσεις, κάποια δεδομένα, αλλά τον Ιούνιο του 2018, πριν α</w:t>
      </w:r>
      <w:r>
        <w:rPr>
          <w:rFonts w:eastAsia="Times New Roman"/>
          <w:bCs/>
        </w:rPr>
        <w:t xml:space="preserve">πό μερικούς μήνες, διορίστηκε νέα προσωρινή </w:t>
      </w:r>
      <w:r>
        <w:rPr>
          <w:rFonts w:eastAsia="Times New Roman"/>
          <w:bCs/>
        </w:rPr>
        <w:t>δ</w:t>
      </w:r>
      <w:r>
        <w:rPr>
          <w:rFonts w:eastAsia="Times New Roman"/>
          <w:bCs/>
        </w:rPr>
        <w:t>ιοίκηση, τα προβλήματα εμφανίστηκαν ξανά, παραμένουν κ</w:t>
      </w:r>
      <w:r>
        <w:rPr>
          <w:rFonts w:eastAsia="Times New Roman"/>
          <w:bCs/>
        </w:rPr>
        <w:t>.</w:t>
      </w:r>
      <w:r>
        <w:rPr>
          <w:rFonts w:eastAsia="Times New Roman"/>
          <w:bCs/>
        </w:rPr>
        <w:t>λπ.</w:t>
      </w:r>
      <w:r>
        <w:rPr>
          <w:rFonts w:eastAsia="Times New Roman"/>
          <w:bCs/>
        </w:rPr>
        <w:t>.</w:t>
      </w:r>
    </w:p>
    <w:p w14:paraId="06FB2081" w14:textId="77777777" w:rsidR="000624D7" w:rsidRDefault="00B11EF4">
      <w:pPr>
        <w:spacing w:line="600" w:lineRule="auto"/>
        <w:ind w:firstLine="720"/>
        <w:jc w:val="both"/>
        <w:rPr>
          <w:rFonts w:eastAsia="Times New Roman"/>
          <w:bCs/>
        </w:rPr>
      </w:pPr>
      <w:r>
        <w:rPr>
          <w:rFonts w:eastAsia="Times New Roman"/>
          <w:bCs/>
        </w:rPr>
        <w:t xml:space="preserve">Με βάση μια έρευνα και δεν θα την έλεγα καταγγελία, αλλά μια προσπάθεια να μας επισημάνει τα στοιχεία, ένας ιδιαίτερα ευαίσθητος </w:t>
      </w:r>
      <w:r>
        <w:rPr>
          <w:rFonts w:eastAsia="Times New Roman"/>
          <w:bCs/>
        </w:rPr>
        <w:t>σ</w:t>
      </w:r>
      <w:r>
        <w:rPr>
          <w:rFonts w:eastAsia="Times New Roman"/>
          <w:bCs/>
        </w:rPr>
        <w:t xml:space="preserve">ύλλογος της περιοχής </w:t>
      </w:r>
      <w:r>
        <w:rPr>
          <w:rFonts w:eastAsia="Times New Roman"/>
          <w:bCs/>
        </w:rPr>
        <w:t>-εμένα με έχει εντυπωσιάσει και από άλλες του ενέργειες, είμαι Βουλευτής Α΄ Αθηνών και ξέρω πόσο ενδιαφέρεται για τα ζητήματα της περιοχής του- μας ειδοποιεί και μας ενημερώνει -και τα έχω ψάξει τα στοιχεία- ότι στο Γηροκομείο της Αθήνας λειτουργούν σήμερα</w:t>
      </w:r>
      <w:r>
        <w:rPr>
          <w:rFonts w:eastAsia="Times New Roman"/>
          <w:bCs/>
        </w:rPr>
        <w:t xml:space="preserve"> μόνο δύο πτέρυγες, ενώ παλαιότερα ήταν εννιά, και φιλοξενούνται περίπου εκατό ηλικιωμένοι έναντι τετρακοσίων πενήντα που φιλοξενούνταν στο παρελθόν.</w:t>
      </w:r>
    </w:p>
    <w:p w14:paraId="06FB2082" w14:textId="77777777" w:rsidR="000624D7" w:rsidRDefault="00B11EF4">
      <w:pPr>
        <w:spacing w:line="600" w:lineRule="auto"/>
        <w:ind w:firstLine="720"/>
        <w:jc w:val="both"/>
        <w:rPr>
          <w:rFonts w:eastAsia="Times New Roman"/>
          <w:bCs/>
        </w:rPr>
      </w:pPr>
      <w:r>
        <w:rPr>
          <w:rFonts w:eastAsia="Times New Roman"/>
          <w:bCs/>
        </w:rPr>
        <w:t>Επίσης, υπάρχουν πολύ μεγάλες ελλείψεις σε προσωπικό. Το 2005 απασχολούνταν τριακόσιοι πενήντα περίπου ερ</w:t>
      </w:r>
      <w:r>
        <w:rPr>
          <w:rFonts w:eastAsia="Times New Roman"/>
          <w:bCs/>
        </w:rPr>
        <w:lastRenderedPageBreak/>
        <w:t xml:space="preserve">γαζόμενοι και τώρα είναι περίπου ογδόντα αυτοί που απασχολούνται, με ό,τι αυτό σημαίνει. Επίσης, ο </w:t>
      </w:r>
      <w:r>
        <w:rPr>
          <w:rFonts w:eastAsia="Times New Roman"/>
          <w:bCs/>
        </w:rPr>
        <w:t>σ</w:t>
      </w:r>
      <w:r>
        <w:rPr>
          <w:rFonts w:eastAsia="Times New Roman"/>
          <w:bCs/>
        </w:rPr>
        <w:t>ύλλογος στο ψήφισμά του, το οποίο έχει ιδιαιτέρως ε</w:t>
      </w:r>
      <w:r>
        <w:rPr>
          <w:rFonts w:eastAsia="Times New Roman"/>
          <w:bCs/>
        </w:rPr>
        <w:t xml:space="preserve">νδιαφέροντα στοιχεία, λέει ότι υπάρχει και ένα ανοιχτό πρόβλημα, των μεγάλων χρεών που έχει το </w:t>
      </w:r>
      <w:r>
        <w:rPr>
          <w:rFonts w:eastAsia="Times New Roman"/>
          <w:bCs/>
        </w:rPr>
        <w:t>γ</w:t>
      </w:r>
      <w:r>
        <w:rPr>
          <w:rFonts w:eastAsia="Times New Roman"/>
          <w:bCs/>
        </w:rPr>
        <w:t xml:space="preserve">ηροκομείο σε εφορίες, από εδώ και από εκεί, στα </w:t>
      </w:r>
      <w:r>
        <w:rPr>
          <w:rFonts w:eastAsia="Times New Roman"/>
          <w:bCs/>
        </w:rPr>
        <w:t>τ</w:t>
      </w:r>
      <w:r>
        <w:rPr>
          <w:rFonts w:eastAsia="Times New Roman"/>
          <w:bCs/>
        </w:rPr>
        <w:t>αμεία κ</w:t>
      </w:r>
      <w:r>
        <w:rPr>
          <w:rFonts w:eastAsia="Times New Roman"/>
          <w:bCs/>
        </w:rPr>
        <w:t>.</w:t>
      </w:r>
      <w:r>
        <w:rPr>
          <w:rFonts w:eastAsia="Times New Roman"/>
          <w:bCs/>
        </w:rPr>
        <w:t>λπ</w:t>
      </w:r>
      <w:r>
        <w:rPr>
          <w:rFonts w:eastAsia="Times New Roman"/>
          <w:bCs/>
        </w:rPr>
        <w:t>.</w:t>
      </w:r>
      <w:r>
        <w:rPr>
          <w:rFonts w:eastAsia="Times New Roman"/>
          <w:bCs/>
        </w:rPr>
        <w:t>, παρά το ότι έχει μια πάρα πολύ μεγάλη ακίνητη περιουσία την οποία θα μπορούσε ιδιαιτέρως να αξιοπο</w:t>
      </w:r>
      <w:r>
        <w:rPr>
          <w:rFonts w:eastAsia="Times New Roman"/>
          <w:bCs/>
        </w:rPr>
        <w:t xml:space="preserve">ιήσει ή να εκμεταλλευτεί. Προσωπικά προτιμώ τη λέξη «αξιοποίηση» από τη λέξη «εκμετάλλευση». </w:t>
      </w:r>
    </w:p>
    <w:p w14:paraId="06FB2083" w14:textId="77777777" w:rsidR="000624D7" w:rsidRDefault="00B11EF4">
      <w:pPr>
        <w:spacing w:line="600" w:lineRule="auto"/>
        <w:ind w:firstLine="720"/>
        <w:jc w:val="both"/>
        <w:rPr>
          <w:rFonts w:eastAsia="Times New Roman"/>
          <w:bCs/>
        </w:rPr>
      </w:pPr>
      <w:r>
        <w:rPr>
          <w:rFonts w:eastAsia="Times New Roman"/>
          <w:bCs/>
        </w:rPr>
        <w:t>Εδώ προκύπτει ένα ζήτημα και απευθύνομαι στην Υπουργό: Κατ</w:t>
      </w:r>
      <w:r>
        <w:rPr>
          <w:rFonts w:eastAsia="Times New Roman"/>
          <w:bCs/>
        </w:rPr>
        <w:t xml:space="preserve">’ </w:t>
      </w:r>
      <w:r>
        <w:rPr>
          <w:rFonts w:eastAsia="Times New Roman"/>
          <w:bCs/>
        </w:rPr>
        <w:t>αρχ</w:t>
      </w:r>
      <w:r>
        <w:rPr>
          <w:rFonts w:eastAsia="Times New Roman"/>
          <w:bCs/>
        </w:rPr>
        <w:t>άς</w:t>
      </w:r>
      <w:r>
        <w:rPr>
          <w:rFonts w:eastAsia="Times New Roman"/>
          <w:bCs/>
        </w:rPr>
        <w:t>, δεν είναι φιλοφρόνηση. Ξέρω τις προσωπικές ευαισθησίες για πάρα πολλά πράγματα. Πολλές φορές έχ</w:t>
      </w:r>
      <w:r>
        <w:rPr>
          <w:rFonts w:eastAsia="Times New Roman"/>
          <w:bCs/>
        </w:rPr>
        <w:t xml:space="preserve">ετε μια αυστηρότητα στις πολιτικές σας απόψεις, αλλά οι προσωπικές σας ευαισθησίες δεν αμφισβητούνται. </w:t>
      </w:r>
    </w:p>
    <w:p w14:paraId="06FB2084" w14:textId="77777777" w:rsidR="000624D7" w:rsidRDefault="00B11EF4">
      <w:pPr>
        <w:spacing w:line="600" w:lineRule="auto"/>
        <w:ind w:firstLine="720"/>
        <w:jc w:val="both"/>
        <w:rPr>
          <w:rFonts w:eastAsia="Times New Roman"/>
          <w:bCs/>
        </w:rPr>
      </w:pPr>
      <w:r>
        <w:rPr>
          <w:rFonts w:eastAsia="Times New Roman"/>
          <w:bCs/>
        </w:rPr>
        <w:t xml:space="preserve">Σας λέω, λοιπόν, το εξής: Κάτι πρέπει να κάνετε. Ερωτώ: Έχει κατά νου το Υπουργείο να ψάξει να βρει τι ακριβώς συμβαίνει στην περίπτωση του </w:t>
      </w:r>
      <w:r>
        <w:rPr>
          <w:rFonts w:eastAsia="Times New Roman"/>
          <w:bCs/>
        </w:rPr>
        <w:t>γ</w:t>
      </w:r>
      <w:r>
        <w:rPr>
          <w:rFonts w:eastAsia="Times New Roman"/>
          <w:bCs/>
        </w:rPr>
        <w:t xml:space="preserve">ηροκομείου </w:t>
      </w:r>
      <w:r>
        <w:rPr>
          <w:rFonts w:eastAsia="Times New Roman"/>
          <w:bCs/>
        </w:rPr>
        <w:t xml:space="preserve">και ποιες παρεμβάσεις πιστεύει ότι μπορεί να κάνει για να διορθώσει μερικά πράγματα; </w:t>
      </w:r>
    </w:p>
    <w:p w14:paraId="06FB2085" w14:textId="77777777" w:rsidR="000624D7" w:rsidRDefault="00B11EF4">
      <w:pPr>
        <w:spacing w:line="600" w:lineRule="auto"/>
        <w:ind w:firstLine="720"/>
        <w:jc w:val="both"/>
        <w:rPr>
          <w:rFonts w:eastAsia="Times New Roman"/>
          <w:bCs/>
        </w:rPr>
      </w:pPr>
      <w:r>
        <w:rPr>
          <w:rFonts w:eastAsia="Times New Roman"/>
          <w:bCs/>
        </w:rPr>
        <w:lastRenderedPageBreak/>
        <w:t>Μερικά στοιχεία που έχουν ενδιαφέρον θα σας τα πω, κυρία Υπουργέ -γιατί εγώ είμαι πάντα πάρα πολύ αυστηρός, κύριε Πρόεδρε, στον χρόνο μου- στη δευτερολογία μου για να είμ</w:t>
      </w:r>
      <w:r>
        <w:rPr>
          <w:rFonts w:eastAsia="Times New Roman"/>
          <w:bCs/>
        </w:rPr>
        <w:t xml:space="preserve">αι μέσα στον χρόνο ή να χρησιμοποιήσω και λιγότερο από τον χρόνο που μου διατίθεται. </w:t>
      </w:r>
    </w:p>
    <w:p w14:paraId="06FB2086" w14:textId="77777777" w:rsidR="000624D7" w:rsidRDefault="00B11EF4">
      <w:pPr>
        <w:spacing w:line="600" w:lineRule="auto"/>
        <w:ind w:firstLine="720"/>
        <w:jc w:val="both"/>
        <w:rPr>
          <w:rFonts w:eastAsia="Times New Roman"/>
          <w:bCs/>
        </w:rPr>
      </w:pPr>
      <w:r>
        <w:rPr>
          <w:rFonts w:eastAsia="Times New Roman"/>
          <w:bCs/>
        </w:rPr>
        <w:t xml:space="preserve">Ευχαριστώ. </w:t>
      </w:r>
    </w:p>
    <w:p w14:paraId="06FB2087" w14:textId="77777777" w:rsidR="000624D7" w:rsidRDefault="00B11EF4">
      <w:pPr>
        <w:spacing w:line="600" w:lineRule="auto"/>
        <w:ind w:firstLine="720"/>
        <w:jc w:val="both"/>
        <w:rPr>
          <w:rFonts w:eastAsia="Times New Roman"/>
          <w:bCs/>
        </w:rPr>
      </w:pPr>
      <w:r w:rsidRPr="001E5750">
        <w:rPr>
          <w:rFonts w:eastAsia="Times New Roman"/>
          <w:b/>
          <w:bCs/>
        </w:rPr>
        <w:t>ΠΡΟΕΔΡΕΥΩΝ (Νικήτας Κακλαμάνης):</w:t>
      </w:r>
      <w:r w:rsidRPr="001E5750">
        <w:rPr>
          <w:rFonts w:eastAsia="Times New Roman"/>
          <w:bCs/>
        </w:rPr>
        <w:t xml:space="preserve"> </w:t>
      </w:r>
      <w:r>
        <w:rPr>
          <w:rFonts w:eastAsia="Times New Roman"/>
          <w:bCs/>
        </w:rPr>
        <w:t xml:space="preserve">Κυρία Υπουργέ, έχετε τον λόγο. </w:t>
      </w:r>
    </w:p>
    <w:p w14:paraId="06FB2088" w14:textId="77777777" w:rsidR="000624D7" w:rsidRDefault="00B11EF4">
      <w:pPr>
        <w:spacing w:line="600" w:lineRule="auto"/>
        <w:ind w:firstLine="720"/>
        <w:jc w:val="both"/>
        <w:rPr>
          <w:rFonts w:eastAsia="Times New Roman"/>
          <w:bCs/>
        </w:rPr>
      </w:pPr>
      <w:r w:rsidRPr="001E5750">
        <w:rPr>
          <w:rFonts w:eastAsia="Times New Roman"/>
          <w:b/>
          <w:bCs/>
        </w:rPr>
        <w:t>ΘΕΑΝΩ ΦΩΤΙΟΥ (Αναπληρώτρια Υπουργός Εργασίας</w:t>
      </w:r>
      <w:r>
        <w:rPr>
          <w:rFonts w:eastAsia="Times New Roman"/>
          <w:b/>
          <w:bCs/>
        </w:rPr>
        <w:t>,</w:t>
      </w:r>
      <w:r w:rsidRPr="001E5750">
        <w:rPr>
          <w:rFonts w:eastAsia="Times New Roman"/>
          <w:b/>
          <w:bCs/>
        </w:rPr>
        <w:t xml:space="preserve"> Κοινωνικής Ασφάλισης και Κοινωνικής Αλληλεγγύης</w:t>
      </w:r>
      <w:r w:rsidRPr="001E5750">
        <w:rPr>
          <w:rFonts w:eastAsia="Times New Roman"/>
          <w:b/>
          <w:bCs/>
        </w:rPr>
        <w:t xml:space="preserve">): </w:t>
      </w:r>
      <w:r>
        <w:rPr>
          <w:rFonts w:eastAsia="Times New Roman"/>
          <w:bCs/>
        </w:rPr>
        <w:t xml:space="preserve">Κύριε Πρόεδρε, θα μας δώσετε λίγο χρόνο γιατί είναι ένα φλέγον θέμα. Είναι επίκαιρη, πράγματι, η ερώτησή σας, κύριε συνάδελφε, γιατί είναι η ώρα που θα προχωρήσουμε και σε νομοθετικές πρωτοβουλίες και άρα, θα χρειαστούμε μεγάλη συναίνεση στη Βουλή. </w:t>
      </w:r>
    </w:p>
    <w:p w14:paraId="06FB2089" w14:textId="77777777" w:rsidR="000624D7" w:rsidRDefault="00B11EF4">
      <w:pPr>
        <w:spacing w:line="600" w:lineRule="auto"/>
        <w:ind w:firstLine="720"/>
        <w:jc w:val="both"/>
        <w:rPr>
          <w:rFonts w:eastAsia="Times New Roman"/>
          <w:bCs/>
        </w:rPr>
      </w:pPr>
      <w:r>
        <w:rPr>
          <w:rFonts w:eastAsia="Times New Roman"/>
          <w:bCs/>
        </w:rPr>
        <w:t xml:space="preserve">Το </w:t>
      </w:r>
      <w:r>
        <w:rPr>
          <w:rFonts w:eastAsia="Times New Roman"/>
          <w:bCs/>
        </w:rPr>
        <w:t>γ</w:t>
      </w:r>
      <w:r>
        <w:rPr>
          <w:rFonts w:eastAsia="Times New Roman"/>
          <w:bCs/>
        </w:rPr>
        <w:t>ηροκομείο</w:t>
      </w:r>
      <w:r w:rsidRPr="007C27BF">
        <w:rPr>
          <w:rFonts w:eastAsia="Times New Roman"/>
          <w:bCs/>
        </w:rPr>
        <w:t xml:space="preserve"> </w:t>
      </w:r>
      <w:r>
        <w:rPr>
          <w:rFonts w:eastAsia="Times New Roman"/>
          <w:bCs/>
        </w:rPr>
        <w:t xml:space="preserve">είναι η ναυαρχίδα ενός </w:t>
      </w:r>
      <w:proofErr w:type="spellStart"/>
      <w:r>
        <w:rPr>
          <w:rFonts w:eastAsia="Times New Roman"/>
          <w:bCs/>
        </w:rPr>
        <w:t>προνοιακού</w:t>
      </w:r>
      <w:proofErr w:type="spellEnd"/>
      <w:r>
        <w:rPr>
          <w:rFonts w:eastAsia="Times New Roman"/>
          <w:bCs/>
        </w:rPr>
        <w:t xml:space="preserve"> ιδρυματικού κράτους που παραλάβαμε, ενός κράτους το οποίο ανέ</w:t>
      </w:r>
      <w:r>
        <w:rPr>
          <w:rFonts w:eastAsia="Times New Roman"/>
          <w:bCs/>
        </w:rPr>
        <w:lastRenderedPageBreak/>
        <w:t>θετε την ιδρυματική πρόνοια σε ιδιωτικά σωματεία φιλανθρωπικού σκοπού, τα οποία πολλαπλασιάστηκαν με μεγάλες ταχύτητες. Είναι καταγεγραμμένα σήμερα –γ</w:t>
      </w:r>
      <w:r>
        <w:rPr>
          <w:rFonts w:eastAsia="Times New Roman"/>
          <w:bCs/>
        </w:rPr>
        <w:t>ια πρώτη φορά- χίλια εξακόσια, με ηλεκτρονική πλατφόρμα, που ψηφίσατε στη Βουλή -ευτυχώς όλοι, ομόφωνα- και έχουμε πια όλα τα στοιχεία για πρώτη φορά: ωφελούμενους, περιουσίες, διοικητικά συμβούλια, τα πάντα. Άρα, έχουμε χαρτογράφηση και ξέρουμε. Όμως, υπά</w:t>
      </w:r>
      <w:r>
        <w:rPr>
          <w:rFonts w:eastAsia="Times New Roman"/>
          <w:bCs/>
        </w:rPr>
        <w:t xml:space="preserve">ρχουν θεσμικές δυνατότητες παρέμβασης και είναι έτοιμες, όπως έχω πολλές φορές υποσχεθεί στη Βουλή, και πρέπει να προχωρήσουμε συναινετικά. </w:t>
      </w:r>
    </w:p>
    <w:p w14:paraId="06FB208A"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Θα ήθελα μόνο ορισμένα στοιχεία να επισημάνω -θα τα πείτε και εσείς φαντάζομαι μετά πιο αναλυτικά- τα οποία είναι τ</w:t>
      </w:r>
      <w:r>
        <w:rPr>
          <w:rFonts w:eastAsia="Times New Roman" w:cs="Times New Roman"/>
          <w:szCs w:val="24"/>
        </w:rPr>
        <w:t xml:space="preserve">α εξής: Μέχρι το 2000 δεν είναι η κρίση που έφταιξε στο </w:t>
      </w:r>
      <w:r>
        <w:rPr>
          <w:rFonts w:eastAsia="Times New Roman" w:cs="Times New Roman"/>
          <w:szCs w:val="24"/>
        </w:rPr>
        <w:t>γ</w:t>
      </w:r>
      <w:r>
        <w:rPr>
          <w:rFonts w:eastAsia="Times New Roman" w:cs="Times New Roman"/>
          <w:szCs w:val="24"/>
        </w:rPr>
        <w:t xml:space="preserve">ηροκομείο, κύριε Βουλευτά. Είναι ότι μέχρι το 2000 το </w:t>
      </w:r>
      <w:r>
        <w:rPr>
          <w:rFonts w:eastAsia="Times New Roman" w:cs="Times New Roman"/>
          <w:szCs w:val="24"/>
        </w:rPr>
        <w:t>ί</w:t>
      </w:r>
      <w:r>
        <w:rPr>
          <w:rFonts w:eastAsia="Times New Roman" w:cs="Times New Roman"/>
          <w:szCs w:val="24"/>
        </w:rPr>
        <w:t xml:space="preserve">δρυμα αυτό λειτουργούσε, όπως το περιγράψατε. Μέχρι το 2015 -σε </w:t>
      </w:r>
      <w:r>
        <w:rPr>
          <w:rFonts w:eastAsia="Times New Roman" w:cs="Times New Roman"/>
          <w:szCs w:val="24"/>
        </w:rPr>
        <w:t>δεκαπέντε</w:t>
      </w:r>
      <w:r>
        <w:rPr>
          <w:rFonts w:eastAsia="Times New Roman" w:cs="Times New Roman"/>
          <w:szCs w:val="24"/>
        </w:rPr>
        <w:t xml:space="preserve"> χρόνια- έχει καταρρεύσει. Πράγματι, η εικόνα είναι ότι με αυτά τα νούμ</w:t>
      </w:r>
      <w:r>
        <w:rPr>
          <w:rFonts w:eastAsia="Times New Roman" w:cs="Times New Roman"/>
          <w:szCs w:val="24"/>
        </w:rPr>
        <w:t xml:space="preserve">ερα που λέτε, για </w:t>
      </w:r>
      <w:proofErr w:type="spellStart"/>
      <w:r>
        <w:rPr>
          <w:rFonts w:eastAsia="Times New Roman" w:cs="Times New Roman"/>
          <w:szCs w:val="24"/>
        </w:rPr>
        <w:t>ενιακόσια</w:t>
      </w:r>
      <w:proofErr w:type="spellEnd"/>
      <w:r>
        <w:rPr>
          <w:rFonts w:eastAsia="Times New Roman" w:cs="Times New Roman"/>
          <w:szCs w:val="24"/>
        </w:rPr>
        <w:t xml:space="preserve"> τουλάχιστον κτήρια, ακίνητα αντικειμενικής αξίας δεκάδων εκατομμυρίων, πληρώνει μισό εκα</w:t>
      </w:r>
      <w:r>
        <w:rPr>
          <w:rFonts w:eastAsia="Times New Roman" w:cs="Times New Roman"/>
          <w:szCs w:val="24"/>
        </w:rPr>
        <w:lastRenderedPageBreak/>
        <w:t xml:space="preserve">τομμύριο ΕΝΦΙΑ. Όχι για τα ακίνητα του Ψυχικού που, όπως ξέρετε, εξαιρούνται. Εκεί που είναι το </w:t>
      </w:r>
      <w:r>
        <w:rPr>
          <w:rFonts w:eastAsia="Times New Roman" w:cs="Times New Roman"/>
          <w:szCs w:val="24"/>
        </w:rPr>
        <w:t>γ</w:t>
      </w:r>
      <w:r>
        <w:rPr>
          <w:rFonts w:eastAsia="Times New Roman" w:cs="Times New Roman"/>
          <w:szCs w:val="24"/>
        </w:rPr>
        <w:t>ηροκομείο -</w:t>
      </w:r>
      <w:proofErr w:type="spellStart"/>
      <w:r>
        <w:rPr>
          <w:rFonts w:eastAsia="Times New Roman" w:cs="Times New Roman"/>
          <w:szCs w:val="24"/>
        </w:rPr>
        <w:t>ανεκτιμήτου</w:t>
      </w:r>
      <w:proofErr w:type="spellEnd"/>
      <w:r>
        <w:rPr>
          <w:rFonts w:eastAsia="Times New Roman" w:cs="Times New Roman"/>
          <w:szCs w:val="24"/>
        </w:rPr>
        <w:t xml:space="preserve"> αξίας 55 στρεμμάτων-</w:t>
      </w:r>
      <w:r>
        <w:rPr>
          <w:rFonts w:eastAsia="Times New Roman" w:cs="Times New Roman"/>
          <w:szCs w:val="24"/>
        </w:rPr>
        <w:t xml:space="preserve"> υπάρχουν </w:t>
      </w:r>
      <w:r>
        <w:rPr>
          <w:rFonts w:eastAsia="Times New Roman" w:cs="Times New Roman"/>
          <w:szCs w:val="24"/>
        </w:rPr>
        <w:t>έντεκα</w:t>
      </w:r>
      <w:r>
        <w:rPr>
          <w:rFonts w:eastAsia="Times New Roman" w:cs="Times New Roman"/>
          <w:szCs w:val="24"/>
        </w:rPr>
        <w:t xml:space="preserve"> κτήρια δυναμικότητας </w:t>
      </w:r>
      <w:r>
        <w:rPr>
          <w:rFonts w:eastAsia="Times New Roman" w:cs="Times New Roman"/>
          <w:szCs w:val="24"/>
        </w:rPr>
        <w:t>εξακοσίων πενήντα</w:t>
      </w:r>
      <w:r>
        <w:rPr>
          <w:rFonts w:eastAsia="Times New Roman" w:cs="Times New Roman"/>
          <w:szCs w:val="24"/>
        </w:rPr>
        <w:t xml:space="preserve"> κλινών υψηλής στάθμης -προσωπικά θα ήθελα πολύ να υπάρξω εκεί-, με μεγάλα κληροδοτήματα ανεκμετάλλευτα. </w:t>
      </w:r>
    </w:p>
    <w:p w14:paraId="06FB208B"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Τι έγινε; Η διοίκηση υπό τον </w:t>
      </w:r>
      <w:r>
        <w:rPr>
          <w:rFonts w:eastAsia="Times New Roman" w:cs="Times New Roman"/>
          <w:szCs w:val="24"/>
        </w:rPr>
        <w:t>α</w:t>
      </w:r>
      <w:r>
        <w:rPr>
          <w:rFonts w:eastAsia="Times New Roman" w:cs="Times New Roman"/>
          <w:szCs w:val="24"/>
        </w:rPr>
        <w:t xml:space="preserve">ρχιμανδρίτη Προκόπιο </w:t>
      </w:r>
      <w:proofErr w:type="spellStart"/>
      <w:r>
        <w:rPr>
          <w:rFonts w:eastAsia="Times New Roman" w:cs="Times New Roman"/>
          <w:szCs w:val="24"/>
        </w:rPr>
        <w:t>Μπούμπα</w:t>
      </w:r>
      <w:proofErr w:type="spellEnd"/>
      <w:r>
        <w:rPr>
          <w:rFonts w:eastAsia="Times New Roman" w:cs="Times New Roman"/>
          <w:szCs w:val="24"/>
        </w:rPr>
        <w:t xml:space="preserve"> έφτασε το </w:t>
      </w:r>
      <w:r>
        <w:rPr>
          <w:rFonts w:eastAsia="Times New Roman" w:cs="Times New Roman"/>
          <w:szCs w:val="24"/>
        </w:rPr>
        <w:t>γ</w:t>
      </w:r>
      <w:r>
        <w:rPr>
          <w:rFonts w:eastAsia="Times New Roman" w:cs="Times New Roman"/>
          <w:szCs w:val="24"/>
        </w:rPr>
        <w:t>ηροκομείο στην κατάσταση</w:t>
      </w:r>
      <w:r>
        <w:rPr>
          <w:rFonts w:eastAsia="Times New Roman" w:cs="Times New Roman"/>
          <w:szCs w:val="24"/>
        </w:rPr>
        <w:t>,</w:t>
      </w:r>
      <w:r>
        <w:rPr>
          <w:rFonts w:eastAsia="Times New Roman" w:cs="Times New Roman"/>
          <w:szCs w:val="24"/>
        </w:rPr>
        <w:t xml:space="preserve"> που το έφτασε το 2015. Τότε παραπέμφθηκε αυτή η διοίκηση του </w:t>
      </w:r>
      <w:r>
        <w:rPr>
          <w:rFonts w:eastAsia="Times New Roman" w:cs="Times New Roman"/>
          <w:szCs w:val="24"/>
        </w:rPr>
        <w:t>α</w:t>
      </w:r>
      <w:r>
        <w:rPr>
          <w:rFonts w:eastAsia="Times New Roman" w:cs="Times New Roman"/>
          <w:szCs w:val="24"/>
        </w:rPr>
        <w:t xml:space="preserve">ρχιμανδρίτη στη </w:t>
      </w:r>
      <w:r>
        <w:rPr>
          <w:rFonts w:eastAsia="Times New Roman" w:cs="Times New Roman"/>
          <w:szCs w:val="24"/>
        </w:rPr>
        <w:t>δ</w:t>
      </w:r>
      <w:r>
        <w:rPr>
          <w:rFonts w:eastAsia="Times New Roman" w:cs="Times New Roman"/>
          <w:szCs w:val="24"/>
        </w:rPr>
        <w:t>ικαιοσύνη για σειρά κακουργημάτων, μεταξύ των οποίων αριθμώ μερικά: απιστία, υπεξαίρεση, νομιμοποίηση εσόδων και «ξέπλυμα» βρώμικου χρήματος.</w:t>
      </w:r>
    </w:p>
    <w:p w14:paraId="06FB208C"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Πράγματι, ο </w:t>
      </w:r>
      <w:r>
        <w:rPr>
          <w:rFonts w:eastAsia="Times New Roman" w:cs="Times New Roman"/>
          <w:szCs w:val="24"/>
        </w:rPr>
        <w:t>δ</w:t>
      </w:r>
      <w:r>
        <w:rPr>
          <w:rFonts w:eastAsia="Times New Roman" w:cs="Times New Roman"/>
          <w:szCs w:val="24"/>
        </w:rPr>
        <w:t xml:space="preserve">ήμος, ως εποπτεύουσα </w:t>
      </w:r>
      <w:r>
        <w:rPr>
          <w:rFonts w:eastAsia="Times New Roman" w:cs="Times New Roman"/>
          <w:szCs w:val="24"/>
        </w:rPr>
        <w:t>αρχή το 2016, ορίζει προσωρινή διοικητική διαχειριστική επιτροπή για τη διενέργεια εκλογών. Δεν καταφέρνει να κάνει η προσωρινή διοικητική επιτροπή τη διενέργεια εκλογών του σωματείου και τότε αρχίζει ο διορισμός προσωρινών διοικήσεων από το Πρωτοδικείο Αθ</w:t>
      </w:r>
      <w:r>
        <w:rPr>
          <w:rFonts w:eastAsia="Times New Roman" w:cs="Times New Roman"/>
          <w:szCs w:val="24"/>
        </w:rPr>
        <w:t xml:space="preserve">ηνών. Αλυσιτελής διαδικασία, </w:t>
      </w:r>
      <w:r w:rsidRPr="009B4350">
        <w:rPr>
          <w:rFonts w:eastAsia="Times New Roman" w:cs="Times New Roman"/>
          <w:szCs w:val="24"/>
        </w:rPr>
        <w:t>κύριε Πρόεδρε</w:t>
      </w:r>
      <w:r>
        <w:rPr>
          <w:rFonts w:eastAsia="Times New Roman" w:cs="Times New Roman"/>
          <w:szCs w:val="24"/>
        </w:rPr>
        <w:t xml:space="preserve"> και κύριε Βουλευτά.</w:t>
      </w:r>
    </w:p>
    <w:p w14:paraId="06FB208D"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Δηλαδή, από τον Απρίλιο του 2017, μέχρι σήμερα, έχουν διοριστεί τέσσερις προσωρινές διοικήσεις με δικαστικές αποφάσεις, οι οποίες δεν κατάφεραν να οργανώσουν τη διεξαγωγή νόμιμων εκλογών, με απ</w:t>
      </w:r>
      <w:r>
        <w:rPr>
          <w:rFonts w:eastAsia="Times New Roman" w:cs="Times New Roman"/>
          <w:szCs w:val="24"/>
        </w:rPr>
        <w:t>οτέλεσμα να έχουν περάσει επτά έτη από τις τελευταίες εκλογές, το 2012.</w:t>
      </w:r>
    </w:p>
    <w:p w14:paraId="06FB208E"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Ταυτόχρονα, η μία διοίκηση στρέφεται δικαστικά κατά των αποφάσεων της άλλης με ασφαλιστικές πράξεις -δεν τελειώνει αυτή η διαδικασία- και με αγωγές, με αποτέλεσμα η συνταγματική πρόνοι</w:t>
      </w:r>
      <w:r>
        <w:rPr>
          <w:rFonts w:eastAsia="Times New Roman" w:cs="Times New Roman"/>
          <w:szCs w:val="24"/>
        </w:rPr>
        <w:t>α για αυτόνομη και δημοκρατική λειτουργία των σωματείων να εκπίπτει εκ της πράξεως αυτής που δημιουργείται. Επομένως, έχει γίνει πλέον σαφής περισσότερο παρά ποτέ, όπως περιγράφετε και εσείς, κύριε Λυκούδη, η ανάγκη παρέμβασης.</w:t>
      </w:r>
    </w:p>
    <w:p w14:paraId="06FB208F"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Το Υπουργείο τώρα, όλο αυτό </w:t>
      </w:r>
      <w:r>
        <w:rPr>
          <w:rFonts w:eastAsia="Times New Roman" w:cs="Times New Roman"/>
          <w:szCs w:val="24"/>
        </w:rPr>
        <w:t>το χρονικό διάστημα της όξυνσης των διοικητικών και όχι μόνο προβλημάτων και παρ’ όλο που δεν είμαστε αρμόδια εποπτεύουσα αρχή, ενδιαφέρθηκε. Διότι από την πρώτη στιγμή προσφεύγω στο Νομικό Συμβούλιο του Κράτους να μου πει αν είμαι εποπτεύουσα αρχή και μπο</w:t>
      </w:r>
      <w:r>
        <w:rPr>
          <w:rFonts w:eastAsia="Times New Roman" w:cs="Times New Roman"/>
          <w:szCs w:val="24"/>
        </w:rPr>
        <w:t>ρώ να παρέμβω.</w:t>
      </w:r>
    </w:p>
    <w:p w14:paraId="06FB2090"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Θα καταθέσω, λοιπόν, στα Πρακτικά την απόφαση του Νομικού Συμβουλίου του Κράτους</w:t>
      </w:r>
      <w:r>
        <w:rPr>
          <w:rFonts w:eastAsia="Times New Roman" w:cs="Times New Roman"/>
          <w:szCs w:val="24"/>
        </w:rPr>
        <w:t>,</w:t>
      </w:r>
      <w:r>
        <w:rPr>
          <w:rFonts w:eastAsia="Times New Roman" w:cs="Times New Roman"/>
          <w:szCs w:val="24"/>
        </w:rPr>
        <w:t xml:space="preserve"> που μας λέει ότι δεν είμαστε, δεν μπορούμε να παρέμβουμε, δεν μπορούμε να κάνουμε τίποτα.</w:t>
      </w:r>
    </w:p>
    <w:p w14:paraId="06FB2091"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Κατόπιν τούτου, επισκέπτομαι η ίδια προσωπικά το </w:t>
      </w:r>
      <w:r>
        <w:rPr>
          <w:rFonts w:eastAsia="Times New Roman" w:cs="Times New Roman"/>
          <w:szCs w:val="24"/>
        </w:rPr>
        <w:t>γ</w:t>
      </w:r>
      <w:r>
        <w:rPr>
          <w:rFonts w:eastAsia="Times New Roman" w:cs="Times New Roman"/>
          <w:szCs w:val="24"/>
        </w:rPr>
        <w:t>ηροκομείο και βρίσκ</w:t>
      </w:r>
      <w:r>
        <w:rPr>
          <w:rFonts w:eastAsia="Times New Roman" w:cs="Times New Roman"/>
          <w:szCs w:val="24"/>
        </w:rPr>
        <w:t xml:space="preserve">ω μία κατάσταση φοβερή. Ηλικιωμένοι άνθρωποι κλαίνε διότι υποσιτίζονται. Βλέπω τη διοίκηση, βλέπω εγκαταστάσεις άπειρες οι οποίες είναι χώροι εστίασης, μαγειρεία. Προσωπικό με μάγειρες. Το </w:t>
      </w:r>
      <w:r>
        <w:rPr>
          <w:rFonts w:eastAsia="Times New Roman" w:cs="Times New Roman"/>
          <w:szCs w:val="24"/>
        </w:rPr>
        <w:t>γ</w:t>
      </w:r>
      <w:r>
        <w:rPr>
          <w:rFonts w:eastAsia="Times New Roman" w:cs="Times New Roman"/>
          <w:szCs w:val="24"/>
        </w:rPr>
        <w:t xml:space="preserve">ηροκομείο, όμως, τρέφεται με </w:t>
      </w:r>
      <w:r>
        <w:rPr>
          <w:rFonts w:eastAsia="Times New Roman" w:cs="Times New Roman"/>
          <w:szCs w:val="24"/>
          <w:lang w:val="en-US"/>
        </w:rPr>
        <w:t>catering</w:t>
      </w:r>
      <w:r w:rsidRPr="006374C8">
        <w:rPr>
          <w:rFonts w:eastAsia="Times New Roman" w:cs="Times New Roman"/>
          <w:szCs w:val="24"/>
        </w:rPr>
        <w:t>.</w:t>
      </w:r>
    </w:p>
    <w:p w14:paraId="06FB2092"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Μετά από αυτά παρεμβαίνω κα</w:t>
      </w:r>
      <w:r>
        <w:rPr>
          <w:rFonts w:eastAsia="Times New Roman" w:cs="Times New Roman"/>
          <w:szCs w:val="24"/>
        </w:rPr>
        <w:t xml:space="preserve">ι τουλάχιστον αρχίζω τη διατροφή των ενοίκων, διότι το να βλέπεις ηλικιωμένους ανθρώπους να κλαίνε και να σου λένε ότι πεινάμε, είναι τρομακτικό! </w:t>
      </w:r>
    </w:p>
    <w:p w14:paraId="06FB2093"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Θα καταθέσω και δεύτερο έγγραφο με το οποίο με ευχαριστεί η προσωρινή διοίκηση για την παρέμβαση και για την </w:t>
      </w:r>
      <w:r>
        <w:rPr>
          <w:rFonts w:eastAsia="Times New Roman" w:cs="Times New Roman"/>
          <w:szCs w:val="24"/>
        </w:rPr>
        <w:t>τροφοδοσία.</w:t>
      </w:r>
    </w:p>
    <w:p w14:paraId="06FB2094"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Τι γίνεται τώρα; Όπως γνωρίζετε, κύριε Λυκούδη, λόγω της προστασίας που παρέχει το ίδιο το Σύνταγμά μας και ο Αστικός Κώδικας στα σωματεία και κατ’ επέκταση στα φιλανθρωπικά σωματεία, οι δυνατότητες θεσμικής παρέμβασης του Υπουργείου είναι μηδα</w:t>
      </w:r>
      <w:r>
        <w:rPr>
          <w:rFonts w:eastAsia="Times New Roman" w:cs="Times New Roman"/>
          <w:szCs w:val="24"/>
        </w:rPr>
        <w:t>μινές. Χρειάζεται νομοθετική αλλαγή, για να μπορεί να παρέμβει το κράτος, το Υπουργείο, για να υπάρξει αλλαγή εντελώς αυτού του τοπίου.</w:t>
      </w:r>
    </w:p>
    <w:p w14:paraId="06FB2095"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 Όπως έχω πολλές φορές υποσχεθεί, δουλέψαμε πάνω σ’ αυτό, για να αρθεί το αδιέξοδο του </w:t>
      </w:r>
      <w:r>
        <w:rPr>
          <w:rFonts w:eastAsia="Times New Roman" w:cs="Times New Roman"/>
          <w:szCs w:val="24"/>
        </w:rPr>
        <w:t>γ</w:t>
      </w:r>
      <w:r>
        <w:rPr>
          <w:rFonts w:eastAsia="Times New Roman" w:cs="Times New Roman"/>
          <w:szCs w:val="24"/>
        </w:rPr>
        <w:t>ηροκομείου από τη μια και από τη</w:t>
      </w:r>
      <w:r>
        <w:rPr>
          <w:rFonts w:eastAsia="Times New Roman" w:cs="Times New Roman"/>
          <w:szCs w:val="24"/>
        </w:rPr>
        <w:t xml:space="preserve">ν άλλη να γίνουν δύο πράγματα. Να μπει τάξη σε όλο το νομικό πλαίσιο, του οποίου έχουμε κάνει κωδικοποίηση για πρώτη φορά, από το 1919 μέχρι σήμερα -την έχουμε έτοιμη, παραδοτέο έργο στο Υπουργείο μας- για τα νομικά πρόσωπα ιδιωτικού δικαίου στα ιδρύματα. </w:t>
      </w:r>
    </w:p>
    <w:p w14:paraId="06FB2096"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Είδαμε εκεί ότι έχουμε δυνατότητες παρέμβασης ως εξής: Πρέπει να πιστοποιούνται όλα τα ιδρύματα. Σήμερα το </w:t>
      </w:r>
      <w:r>
        <w:rPr>
          <w:rFonts w:eastAsia="Times New Roman" w:cs="Times New Roman"/>
          <w:szCs w:val="24"/>
        </w:rPr>
        <w:t>γ</w:t>
      </w:r>
      <w:r>
        <w:rPr>
          <w:rFonts w:eastAsia="Times New Roman" w:cs="Times New Roman"/>
          <w:szCs w:val="24"/>
        </w:rPr>
        <w:t xml:space="preserve">ηροκομείο δεν είναι πιστοποιημένο από το Εθνικό Κέντρο Κοινωνικής Αλληλεγγύης, το ΕΚΚΑ, διότι όλα αυτά τα ιδρύματα, όταν δεν </w:t>
      </w:r>
      <w:r>
        <w:rPr>
          <w:rFonts w:eastAsia="Times New Roman" w:cs="Times New Roman"/>
          <w:szCs w:val="24"/>
        </w:rPr>
        <w:lastRenderedPageBreak/>
        <w:t>απαιτούσαν χρηματοδότη</w:t>
      </w:r>
      <w:r>
        <w:rPr>
          <w:rFonts w:eastAsia="Times New Roman" w:cs="Times New Roman"/>
          <w:szCs w:val="24"/>
        </w:rPr>
        <w:t xml:space="preserve">ση από το κράτος, δεν είχαν υποχρέωση να πιστοποιηθούν, </w:t>
      </w:r>
      <w:r w:rsidRPr="009B4350">
        <w:rPr>
          <w:rFonts w:eastAsia="Times New Roman" w:cs="Times New Roman"/>
          <w:szCs w:val="24"/>
        </w:rPr>
        <w:t>κύριε Πρόεδρε</w:t>
      </w:r>
      <w:r>
        <w:rPr>
          <w:rFonts w:eastAsia="Times New Roman" w:cs="Times New Roman"/>
          <w:szCs w:val="24"/>
        </w:rPr>
        <w:t xml:space="preserve">. Αυτό είναι μεγάλο λάθος. Δεν μπορεί να παρέχουν </w:t>
      </w:r>
      <w:proofErr w:type="spellStart"/>
      <w:r>
        <w:rPr>
          <w:rFonts w:eastAsia="Times New Roman" w:cs="Times New Roman"/>
          <w:szCs w:val="24"/>
        </w:rPr>
        <w:t>προνοιακές</w:t>
      </w:r>
      <w:proofErr w:type="spellEnd"/>
      <w:r>
        <w:rPr>
          <w:rFonts w:eastAsia="Times New Roman" w:cs="Times New Roman"/>
          <w:szCs w:val="24"/>
        </w:rPr>
        <w:t xml:space="preserve"> υπηρεσίες στο κράτος και να μην είναι πιστοποιημένα από το κράτος. </w:t>
      </w:r>
    </w:p>
    <w:p w14:paraId="06FB2097"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Σας λέω ορισμένα από τα στοιχεία που πρέπει να αλλάξουν νο</w:t>
      </w:r>
      <w:r>
        <w:rPr>
          <w:rFonts w:eastAsia="Times New Roman" w:cs="Times New Roman"/>
          <w:szCs w:val="24"/>
        </w:rPr>
        <w:t xml:space="preserve">μοθετικά και θα τα φέρουμε. </w:t>
      </w:r>
    </w:p>
    <w:p w14:paraId="06FB2098"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Δεύτερον, πρέπει να τα δούμε ανά λειτουργία. Είναι άλλα τα ιδρύματα με παιδιά, άλλα με ηλικιωμένους και άλλα με χρονίως πάσχοντες ή με άτομα με αναπηρία. Σήμερα πια, με τη χαρτογράφηση που έχουμε, μπορούμε να ορίσουμε τις ειδικ</w:t>
      </w:r>
      <w:r>
        <w:rPr>
          <w:rFonts w:eastAsia="Times New Roman" w:cs="Times New Roman"/>
          <w:szCs w:val="24"/>
        </w:rPr>
        <w:t>ές προδιαγραφές του καθενός από αυτά τα ιδρύματα, τις λειτουργικές.</w:t>
      </w:r>
    </w:p>
    <w:p w14:paraId="06FB2099"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Τρίτον, ανάλογα με την περιουσία τους. Σήμερα, με τη χαρτογράφηση που έχουμε, ξέρουμε πόσα ιδρύματα έχουν τεράστιες περιουσίες. Δεν μπορεί ένα διοικητικό συμβούλιο το οποίο αποτελείται από</w:t>
      </w:r>
      <w:r>
        <w:rPr>
          <w:rFonts w:eastAsia="Times New Roman" w:cs="Times New Roman"/>
          <w:szCs w:val="24"/>
        </w:rPr>
        <w:t xml:space="preserve"> ηλικιωμένους ή όχι, να διαχειρίζεται τεράστιες περιουσίες, κύριε Λυκούδη. Χρειάζονται ειδικές αρχές, οι οποίες θα το αξιοποιούν, όπως λέτε,  όχι θα το εκμεταλλεύονται. Άρα, ένα σύνολο νομοθετικών παρεμβάσεων από τη μια.</w:t>
      </w:r>
    </w:p>
    <w:p w14:paraId="06FB209A"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το </w:t>
      </w:r>
      <w:r>
        <w:rPr>
          <w:rFonts w:eastAsia="Times New Roman" w:cs="Times New Roman"/>
          <w:szCs w:val="24"/>
        </w:rPr>
        <w:t>γ</w:t>
      </w:r>
      <w:r>
        <w:rPr>
          <w:rFonts w:eastAsia="Times New Roman" w:cs="Times New Roman"/>
          <w:szCs w:val="24"/>
        </w:rPr>
        <w:t xml:space="preserve">ηροκομείο πρέπει </w:t>
      </w:r>
      <w:r>
        <w:rPr>
          <w:rFonts w:eastAsia="Times New Roman" w:cs="Times New Roman"/>
          <w:szCs w:val="24"/>
        </w:rPr>
        <w:t xml:space="preserve">να αποκτήσει τάχιστα νόμιμη διοίκηση και πρέπει να κάνει εκλογές. Πώς θα γίνει αυτό, για να σπάσουμε αυτόν τον φαύλο κύκλο που σας εξήγησα; Εφτά φορές οι διοικήσεις του αλλάζουν. Δεν μπορούμε να το τελειώσουμε εύκολα, γιατί είναι συνταγματικά κατοχυρωμένη </w:t>
      </w:r>
      <w:r>
        <w:rPr>
          <w:rFonts w:eastAsia="Times New Roman" w:cs="Times New Roman"/>
          <w:szCs w:val="24"/>
        </w:rPr>
        <w:t>η διαδικασία. Υπάρχει μία νομοθετική πρωτοβουλία που αναλαμβάνουμε…</w:t>
      </w:r>
    </w:p>
    <w:p w14:paraId="06FB209B" w14:textId="77777777" w:rsidR="000624D7" w:rsidRDefault="00B11EF4">
      <w:pPr>
        <w:spacing w:line="600" w:lineRule="auto"/>
        <w:ind w:firstLine="720"/>
        <w:jc w:val="both"/>
        <w:rPr>
          <w:rFonts w:eastAsia="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Κακλαμάνης</w:t>
      </w:r>
      <w:r w:rsidRPr="0087367F">
        <w:rPr>
          <w:rFonts w:eastAsia="Times New Roman" w:cs="Times New Roman"/>
          <w:b/>
          <w:szCs w:val="24"/>
        </w:rPr>
        <w:t>):</w:t>
      </w:r>
      <w:r w:rsidRPr="00FA7E8B">
        <w:rPr>
          <w:rFonts w:eastAsia="Times New Roman"/>
          <w:b/>
          <w:szCs w:val="24"/>
        </w:rPr>
        <w:t xml:space="preserve"> </w:t>
      </w:r>
      <w:r>
        <w:rPr>
          <w:rFonts w:eastAsia="Times New Roman"/>
          <w:szCs w:val="24"/>
        </w:rPr>
        <w:t xml:space="preserve">Ολοκληρώστε, όμως. Εντάξει, λόγω ευαισθησίας του θέματος, άφησα πολύ τον χρόνο, αλλά κλείστε τώρα. </w:t>
      </w:r>
    </w:p>
    <w:p w14:paraId="06FB209C" w14:textId="77777777" w:rsidR="000624D7" w:rsidRDefault="00B11EF4">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w:t>
      </w:r>
      <w:r>
        <w:rPr>
          <w:rFonts w:eastAsia="Times New Roman"/>
          <w:b/>
          <w:szCs w:val="24"/>
        </w:rPr>
        <w:t xml:space="preserve">ς Ασφάλισης και Κοινωνικής Αλληλεγγύης): </w:t>
      </w:r>
      <w:r>
        <w:rPr>
          <w:rFonts w:eastAsia="Times New Roman"/>
          <w:szCs w:val="24"/>
        </w:rPr>
        <w:t xml:space="preserve">Νομίζω ότι έχω πια περιγράψει τους δύο άξονες παρέμβασης που εγώ προσωπικά δεσμεύομαι απολύτως ότι μέσα σε αυτή την </w:t>
      </w:r>
      <w:r w:rsidRPr="00A500FC">
        <w:rPr>
          <w:rFonts w:eastAsia="Times New Roman"/>
          <w:szCs w:val="24"/>
        </w:rPr>
        <w:t>Κυβέρνηση</w:t>
      </w:r>
      <w:r>
        <w:rPr>
          <w:rFonts w:eastAsia="Times New Roman"/>
          <w:szCs w:val="24"/>
        </w:rPr>
        <w:t>, πριν τη λήξη της θητείας της, θα τη φέρουμε και θα καλέσω εκπροσώπους από όλα τα κόμματα</w:t>
      </w:r>
      <w:r>
        <w:rPr>
          <w:rFonts w:eastAsia="Times New Roman"/>
          <w:szCs w:val="24"/>
        </w:rPr>
        <w:t xml:space="preserve"> να συζητήσουμε πριν τη φέρουμε, ώστε να υπάρξει η ευρύτερη δυνατή συναίνεση, αλλιώς δεν μπορούμε να προχωρήσουμε.</w:t>
      </w:r>
    </w:p>
    <w:p w14:paraId="06FB209D" w14:textId="77777777" w:rsidR="000624D7" w:rsidRDefault="00B11EF4">
      <w:pPr>
        <w:spacing w:line="600" w:lineRule="auto"/>
        <w:ind w:firstLine="720"/>
        <w:jc w:val="both"/>
        <w:rPr>
          <w:rFonts w:eastAsia="Times New Roman"/>
          <w:szCs w:val="24"/>
        </w:rPr>
      </w:pPr>
      <w:r>
        <w:rPr>
          <w:rFonts w:eastAsia="Times New Roman"/>
          <w:szCs w:val="24"/>
        </w:rPr>
        <w:lastRenderedPageBreak/>
        <w:t>Σας ευχαριστώ.</w:t>
      </w:r>
    </w:p>
    <w:p w14:paraId="06FB209E" w14:textId="77777777" w:rsidR="000624D7" w:rsidRDefault="00B11EF4">
      <w:pPr>
        <w:spacing w:line="600" w:lineRule="auto"/>
        <w:ind w:firstLine="720"/>
        <w:jc w:val="both"/>
        <w:rPr>
          <w:rFonts w:eastAsia="Times New Roman" w:cs="Times New Roman"/>
        </w:rPr>
      </w:pPr>
      <w:r w:rsidRPr="000731CA">
        <w:rPr>
          <w:rFonts w:eastAsia="Times New Roman" w:cs="Times New Roman"/>
        </w:rPr>
        <w:t xml:space="preserve">(Στο σημείο αυτό </w:t>
      </w:r>
      <w:r>
        <w:rPr>
          <w:rFonts w:eastAsia="Times New Roman" w:cs="Times New Roman"/>
        </w:rPr>
        <w:t xml:space="preserve">η </w:t>
      </w:r>
      <w:r w:rsidRPr="00AC71E1">
        <w:rPr>
          <w:rFonts w:eastAsia="Times New Roman"/>
          <w:szCs w:val="24"/>
        </w:rPr>
        <w:t xml:space="preserve">Αναπληρώτρια Υπουργός </w:t>
      </w:r>
      <w:r w:rsidRPr="000731CA">
        <w:rPr>
          <w:rFonts w:eastAsia="Times New Roman" w:cs="Times New Roman"/>
        </w:rPr>
        <w:t xml:space="preserve">κ. </w:t>
      </w:r>
      <w:r>
        <w:rPr>
          <w:rFonts w:eastAsia="Times New Roman" w:cs="Times New Roman"/>
        </w:rPr>
        <w:t xml:space="preserve">Θεανώ Φωτίου </w:t>
      </w:r>
      <w:r w:rsidRPr="000731CA">
        <w:rPr>
          <w:rFonts w:eastAsia="Times New Roman" w:cs="Times New Roman"/>
        </w:rPr>
        <w:t xml:space="preserve">καταθέτει για τα Πρακτικά τα προαναφερθέντα έγγραφα, τα οποία </w:t>
      </w:r>
      <w:r w:rsidRPr="000731CA">
        <w:rPr>
          <w:rFonts w:eastAsia="Times New Roman" w:cs="Times New Roman"/>
        </w:rPr>
        <w:t>βρίσκονται στο αρχείο του Τμήματος Γραμματείας της Διεύθυνσης Στενογραφίας και  Πρακτικών της Βουλής)</w:t>
      </w:r>
    </w:p>
    <w:p w14:paraId="06FB209F" w14:textId="77777777" w:rsidR="000624D7" w:rsidRDefault="00B11EF4">
      <w:pPr>
        <w:spacing w:line="600" w:lineRule="auto"/>
        <w:ind w:firstLine="720"/>
        <w:jc w:val="both"/>
        <w:rPr>
          <w:rFonts w:eastAsia="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Κακλαμάνης</w:t>
      </w:r>
      <w:r w:rsidRPr="0087367F">
        <w:rPr>
          <w:rFonts w:eastAsia="Times New Roman" w:cs="Times New Roman"/>
          <w:b/>
          <w:szCs w:val="24"/>
        </w:rPr>
        <w:t>):</w:t>
      </w:r>
      <w:r w:rsidRPr="00FA7E8B">
        <w:rPr>
          <w:rFonts w:eastAsia="Times New Roman"/>
          <w:b/>
          <w:szCs w:val="24"/>
        </w:rPr>
        <w:t xml:space="preserve"> </w:t>
      </w:r>
      <w:r>
        <w:rPr>
          <w:rFonts w:eastAsia="Times New Roman"/>
          <w:szCs w:val="24"/>
        </w:rPr>
        <w:t xml:space="preserve">Απλώς επειδή μας ακούν οι κοινοβουλευτικοί συντάκτες, να διευκρινίσουμε ότι Γηροκομείο Αθηνών λέγεται, γιατί βρίσκεται χωροταξικά στα όρια του Δήμου της Αθήνας. </w:t>
      </w:r>
    </w:p>
    <w:p w14:paraId="06FB20A0" w14:textId="77777777" w:rsidR="000624D7" w:rsidRDefault="00B11EF4">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b/>
          <w:szCs w:val="24"/>
        </w:rPr>
        <w:t xml:space="preserve">: </w:t>
      </w:r>
      <w:r>
        <w:rPr>
          <w:rFonts w:eastAsia="Times New Roman"/>
          <w:szCs w:val="24"/>
        </w:rPr>
        <w:t>Ακριβώς.</w:t>
      </w:r>
    </w:p>
    <w:p w14:paraId="06FB20A1" w14:textId="77777777" w:rsidR="000624D7" w:rsidRDefault="00B11EF4">
      <w:pPr>
        <w:spacing w:line="600" w:lineRule="auto"/>
        <w:ind w:firstLine="720"/>
        <w:jc w:val="both"/>
        <w:rPr>
          <w:rFonts w:eastAsia="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Κακλαμάνης</w:t>
      </w:r>
      <w:r w:rsidRPr="0087367F">
        <w:rPr>
          <w:rFonts w:eastAsia="Times New Roman" w:cs="Times New Roman"/>
          <w:b/>
          <w:szCs w:val="24"/>
        </w:rPr>
        <w:t>):</w:t>
      </w:r>
      <w:r w:rsidRPr="00FA7E8B">
        <w:rPr>
          <w:rFonts w:eastAsia="Times New Roman"/>
          <w:b/>
          <w:szCs w:val="24"/>
        </w:rPr>
        <w:t xml:space="preserve"> </w:t>
      </w:r>
      <w:r>
        <w:rPr>
          <w:rFonts w:eastAsia="Times New Roman"/>
          <w:szCs w:val="24"/>
        </w:rPr>
        <w:t>Ο Δήμος της Αθήνας δεν έχει ουδεμία σχέση και ουδεμία δυνατότητα παρέμβασης.</w:t>
      </w:r>
    </w:p>
    <w:p w14:paraId="06FB20A2" w14:textId="77777777" w:rsidR="000624D7" w:rsidRDefault="00B11EF4">
      <w:pPr>
        <w:spacing w:line="600" w:lineRule="auto"/>
        <w:ind w:firstLine="720"/>
        <w:jc w:val="both"/>
        <w:rPr>
          <w:rFonts w:eastAsia="Times New Roman"/>
          <w:szCs w:val="24"/>
        </w:rPr>
      </w:pPr>
      <w:r>
        <w:rPr>
          <w:rFonts w:eastAsia="Times New Roman"/>
          <w:b/>
          <w:szCs w:val="24"/>
        </w:rPr>
        <w:t xml:space="preserve">ΘΕΑΝΩ ΦΩΤΙΟΥ (Αναπληρώτρια Υπουργός Εργασίας, Κοινωνικής Ασφάλισης και Κοινωνικής Αλληλεγγύης): </w:t>
      </w:r>
      <w:r>
        <w:rPr>
          <w:rFonts w:eastAsia="Times New Roman"/>
          <w:szCs w:val="24"/>
        </w:rPr>
        <w:t>Όχι, έχει και θα πω γιατί.</w:t>
      </w:r>
    </w:p>
    <w:p w14:paraId="06FB20A3" w14:textId="77777777" w:rsidR="000624D7" w:rsidRDefault="00B11EF4">
      <w:pPr>
        <w:spacing w:line="600" w:lineRule="auto"/>
        <w:ind w:firstLine="720"/>
        <w:jc w:val="both"/>
        <w:rPr>
          <w:rFonts w:eastAsia="Times New Roman"/>
          <w:szCs w:val="24"/>
        </w:rPr>
      </w:pPr>
      <w:r w:rsidRPr="0087367F">
        <w:rPr>
          <w:rFonts w:eastAsia="Times New Roman" w:cs="Times New Roman"/>
          <w:b/>
          <w:szCs w:val="24"/>
        </w:rPr>
        <w:lastRenderedPageBreak/>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Κακλαμάνης</w:t>
      </w:r>
      <w:r w:rsidRPr="0087367F">
        <w:rPr>
          <w:rFonts w:eastAsia="Times New Roman" w:cs="Times New Roman"/>
          <w:b/>
          <w:szCs w:val="24"/>
        </w:rPr>
        <w:t>):</w:t>
      </w:r>
      <w:r w:rsidRPr="00FA7E8B">
        <w:rPr>
          <w:rFonts w:eastAsia="Times New Roman"/>
          <w:b/>
          <w:szCs w:val="24"/>
        </w:rPr>
        <w:t xml:space="preserve"> </w:t>
      </w:r>
      <w:r>
        <w:rPr>
          <w:rFonts w:eastAsia="Times New Roman"/>
          <w:szCs w:val="24"/>
        </w:rPr>
        <w:t>Επί της ουσίας, κα</w:t>
      </w:r>
      <w:r>
        <w:rPr>
          <w:rFonts w:eastAsia="Times New Roman"/>
          <w:szCs w:val="24"/>
        </w:rPr>
        <w:t>μ</w:t>
      </w:r>
      <w:r>
        <w:rPr>
          <w:rFonts w:eastAsia="Times New Roman"/>
          <w:szCs w:val="24"/>
        </w:rPr>
        <w:t xml:space="preserve">μία. Εξ ου και η παρέμβασή του κατέπεσε στο δικαστήριο -η πρώτη που είπατε, κυρία Υπουργέ- διότι ήταν δεσμευτική από το νομικό καθεστώς. </w:t>
      </w:r>
    </w:p>
    <w:p w14:paraId="06FB20A4" w14:textId="77777777" w:rsidR="000624D7" w:rsidRDefault="00B11EF4">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w:t>
      </w:r>
      <w:r>
        <w:rPr>
          <w:rFonts w:eastAsia="Times New Roman"/>
          <w:b/>
          <w:szCs w:val="24"/>
        </w:rPr>
        <w:t xml:space="preserve">κής Αλληλεγγύης): </w:t>
      </w:r>
      <w:r>
        <w:rPr>
          <w:rFonts w:eastAsia="Times New Roman"/>
          <w:szCs w:val="24"/>
        </w:rPr>
        <w:t>Θα τα πούμε αναλυτικά.</w:t>
      </w:r>
    </w:p>
    <w:p w14:paraId="06FB20A5" w14:textId="77777777" w:rsidR="000624D7" w:rsidRDefault="00B11EF4">
      <w:pPr>
        <w:spacing w:line="600" w:lineRule="auto"/>
        <w:ind w:firstLine="720"/>
        <w:jc w:val="both"/>
        <w:rPr>
          <w:rFonts w:eastAsia="Times New Roman"/>
          <w:szCs w:val="24"/>
        </w:rPr>
      </w:pPr>
      <w:r w:rsidRPr="0087367F">
        <w:rPr>
          <w:rFonts w:eastAsia="Times New Roman" w:cs="Times New Roman"/>
          <w:b/>
          <w:szCs w:val="24"/>
        </w:rPr>
        <w:t>ΠΡΟ</w:t>
      </w:r>
      <w:r>
        <w:rPr>
          <w:rFonts w:eastAsia="Times New Roman" w:cs="Times New Roman"/>
          <w:b/>
          <w:szCs w:val="24"/>
        </w:rPr>
        <w:t>Ε</w:t>
      </w:r>
      <w:r w:rsidRPr="0087367F">
        <w:rPr>
          <w:rFonts w:eastAsia="Times New Roman" w:cs="Times New Roman"/>
          <w:b/>
          <w:szCs w:val="24"/>
        </w:rPr>
        <w:t>ΔΡΕΥΩΝ (</w:t>
      </w:r>
      <w:r>
        <w:rPr>
          <w:rFonts w:eastAsia="Times New Roman" w:cs="Times New Roman"/>
          <w:b/>
          <w:szCs w:val="24"/>
        </w:rPr>
        <w:t>Νικήτας Κακλαμάνης</w:t>
      </w:r>
      <w:r w:rsidRPr="0087367F">
        <w:rPr>
          <w:rFonts w:eastAsia="Times New Roman" w:cs="Times New Roman"/>
          <w:b/>
          <w:szCs w:val="24"/>
        </w:rPr>
        <w:t>):</w:t>
      </w:r>
      <w:r w:rsidRPr="00FA7E8B">
        <w:rPr>
          <w:rFonts w:eastAsia="Times New Roman"/>
          <w:b/>
          <w:szCs w:val="24"/>
        </w:rPr>
        <w:t xml:space="preserve"> </w:t>
      </w:r>
      <w:r>
        <w:rPr>
          <w:rFonts w:eastAsia="Times New Roman"/>
          <w:szCs w:val="24"/>
        </w:rPr>
        <w:t xml:space="preserve">Ο κ. Λυκούδης έχει τον λόγο. </w:t>
      </w:r>
    </w:p>
    <w:p w14:paraId="06FB20A6" w14:textId="77777777" w:rsidR="000624D7" w:rsidRDefault="00B11EF4">
      <w:pPr>
        <w:spacing w:line="600" w:lineRule="auto"/>
        <w:ind w:firstLine="720"/>
        <w:jc w:val="both"/>
        <w:rPr>
          <w:rFonts w:eastAsia="Times New Roman"/>
          <w:szCs w:val="24"/>
        </w:rPr>
      </w:pPr>
      <w:r>
        <w:rPr>
          <w:rFonts w:eastAsia="Times New Roman"/>
          <w:szCs w:val="24"/>
        </w:rPr>
        <w:t xml:space="preserve">Με ανοχή και εσείς, μην άγχεστε. Είναι η τελευταία ερώτηση, το θέμα είναι εξαιρετικά ενδιαφέρον. </w:t>
      </w:r>
    </w:p>
    <w:p w14:paraId="06FB20A7" w14:textId="77777777" w:rsidR="000624D7" w:rsidRDefault="00B11EF4">
      <w:pPr>
        <w:spacing w:line="600" w:lineRule="auto"/>
        <w:ind w:firstLine="720"/>
        <w:jc w:val="both"/>
        <w:rPr>
          <w:rFonts w:eastAsia="Times New Roman"/>
          <w:szCs w:val="24"/>
        </w:rPr>
      </w:pPr>
      <w:r>
        <w:rPr>
          <w:rFonts w:eastAsia="Times New Roman"/>
          <w:b/>
          <w:szCs w:val="24"/>
        </w:rPr>
        <w:t xml:space="preserve">ΣΠΥΡΙΔΩΝ ΛΥΚΟΥΔΗΣ (Ζ΄ Αντιπρόεδρος της Βουλής): </w:t>
      </w:r>
      <w:r>
        <w:rPr>
          <w:rFonts w:eastAsia="Times New Roman"/>
          <w:szCs w:val="24"/>
        </w:rPr>
        <w:t>Ευχαρι</w:t>
      </w:r>
      <w:r>
        <w:rPr>
          <w:rFonts w:eastAsia="Times New Roman"/>
          <w:szCs w:val="24"/>
        </w:rPr>
        <w:t xml:space="preserve">στώ, </w:t>
      </w:r>
      <w:r w:rsidRPr="001F5D95">
        <w:rPr>
          <w:rFonts w:eastAsia="Times New Roman"/>
          <w:szCs w:val="24"/>
        </w:rPr>
        <w:t>κύριε Πρόεδρε</w:t>
      </w:r>
      <w:r>
        <w:rPr>
          <w:rFonts w:eastAsia="Times New Roman"/>
          <w:szCs w:val="24"/>
        </w:rPr>
        <w:t xml:space="preserve">. </w:t>
      </w:r>
    </w:p>
    <w:p w14:paraId="06FB20A8" w14:textId="77777777" w:rsidR="000624D7" w:rsidRDefault="00B11EF4">
      <w:pPr>
        <w:spacing w:line="600" w:lineRule="auto"/>
        <w:ind w:firstLine="720"/>
        <w:jc w:val="both"/>
        <w:rPr>
          <w:rFonts w:eastAsia="Times New Roman"/>
          <w:szCs w:val="24"/>
        </w:rPr>
      </w:pPr>
      <w:r>
        <w:rPr>
          <w:rFonts w:eastAsia="Times New Roman"/>
          <w:szCs w:val="24"/>
        </w:rPr>
        <w:t xml:space="preserve">Κατ’ αρχάς, </w:t>
      </w:r>
      <w:r w:rsidRPr="00747AB3">
        <w:rPr>
          <w:rFonts w:eastAsia="Times New Roman"/>
          <w:szCs w:val="24"/>
        </w:rPr>
        <w:t>κύριε Πρόεδρε</w:t>
      </w:r>
      <w:r>
        <w:rPr>
          <w:rFonts w:eastAsia="Times New Roman"/>
          <w:szCs w:val="24"/>
        </w:rPr>
        <w:t>, καλά κάνατε και αφήσατε την κυρία Υπουργό να μιλήσει πολύ περισσότερο από τον χρόνο</w:t>
      </w:r>
      <w:r>
        <w:rPr>
          <w:rFonts w:eastAsia="Times New Roman"/>
          <w:szCs w:val="24"/>
        </w:rPr>
        <w:t>,</w:t>
      </w:r>
      <w:r>
        <w:rPr>
          <w:rFonts w:eastAsia="Times New Roman"/>
          <w:szCs w:val="24"/>
        </w:rPr>
        <w:t xml:space="preserve"> που είχε στη διάθεσή της. Έχετε και προσωπική ευαισθησία, διότι έχετε διοικήσει τον Δήμο της Αθήνας χρόνια και τα έχετε </w:t>
      </w:r>
      <w:r>
        <w:rPr>
          <w:rFonts w:eastAsia="Times New Roman"/>
          <w:szCs w:val="24"/>
        </w:rPr>
        <w:lastRenderedPageBreak/>
        <w:t>ζήσ</w:t>
      </w:r>
      <w:r>
        <w:rPr>
          <w:rFonts w:eastAsia="Times New Roman"/>
          <w:szCs w:val="24"/>
        </w:rPr>
        <w:t xml:space="preserve">ει αυτά τα θέματα, αλλά και το ζήτημα αυτό είναι ένα κοινωνικό θέμα. Ειλικρινά σας λέω ότι εντυπωσιάστηκα από την </w:t>
      </w:r>
      <w:proofErr w:type="spellStart"/>
      <w:r>
        <w:rPr>
          <w:rFonts w:eastAsia="Times New Roman"/>
          <w:szCs w:val="24"/>
        </w:rPr>
        <w:t>πρωτολογία</w:t>
      </w:r>
      <w:proofErr w:type="spellEnd"/>
      <w:r>
        <w:rPr>
          <w:rFonts w:eastAsia="Times New Roman"/>
          <w:szCs w:val="24"/>
        </w:rPr>
        <w:t xml:space="preserve"> της κυρίας Υπουργού. Εντυπωσιάστηκα θετικά θέλω να πω, όχι ως αντιπολιτευόμενος, διότι ανέφερε στοιχεία τα οποία δεν περιλαμβάνοντα</w:t>
      </w:r>
      <w:r>
        <w:rPr>
          <w:rFonts w:eastAsia="Times New Roman"/>
          <w:szCs w:val="24"/>
        </w:rPr>
        <w:t>ι στη δική μου ερώτηση και συναινούν στο ότι κάτι πρέπει να γίνει. Ευτυχώς, δηλαδή, που έκανα αυτή την ερώτηση και μάλιστα την ώρα που την έκανα -εννοώ την εποχή που την έκανα- για να δοθεί η δυνατότητα, όχι μόνο σε μένα, για να αναδείξω ως Βουλευτής της Α</w:t>
      </w:r>
      <w:r>
        <w:rPr>
          <w:rFonts w:eastAsia="Times New Roman"/>
          <w:szCs w:val="24"/>
        </w:rPr>
        <w:t xml:space="preserve">΄ Αθήνας ένα θέμα που είχα υποχρέωση να το κάνω, αλλά κυρίως σε εσάς ως Υπουργό, ώστε να αναδειχθεί το πρόβλημα ανάγλυφα και από τη δική σας την πλευρά. </w:t>
      </w:r>
    </w:p>
    <w:p w14:paraId="06FB20A9"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Θα μπορούσα να αναφέρω </w:t>
      </w:r>
      <w:r>
        <w:rPr>
          <w:rFonts w:eastAsia="Times New Roman" w:cs="Times New Roman"/>
          <w:szCs w:val="24"/>
        </w:rPr>
        <w:t xml:space="preserve">μία </w:t>
      </w:r>
      <w:r>
        <w:rPr>
          <w:rFonts w:eastAsia="Times New Roman" w:cs="Times New Roman"/>
          <w:szCs w:val="24"/>
        </w:rPr>
        <w:t xml:space="preserve">σειρά από θέματα. Θα πω, όμως, </w:t>
      </w:r>
      <w:r>
        <w:rPr>
          <w:rFonts w:eastAsia="Times New Roman" w:cs="Times New Roman"/>
          <w:szCs w:val="24"/>
        </w:rPr>
        <w:t>δύο</w:t>
      </w:r>
      <w:r>
        <w:rPr>
          <w:rFonts w:eastAsia="Times New Roman" w:cs="Times New Roman"/>
          <w:szCs w:val="24"/>
        </w:rPr>
        <w:t xml:space="preserve">-τρία ζητήματα. Έχουν πολύ μεγαλύτερη σημασία αυτά που είπατε, διότι αναδεικνύουν ένα ζήτημα, το κατά πόσο μπορεί ή όχι το κράτος ως οντότητα να παρέμβει και να διορθώσει κακώς κείμενα. </w:t>
      </w:r>
    </w:p>
    <w:p w14:paraId="06FB20AA"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Λέει ο κύριος Πρόεδρος εδώ, ο κ. Κακλαμάνης, ο οποίος υπήρξε και </w:t>
      </w:r>
      <w:r>
        <w:rPr>
          <w:rFonts w:eastAsia="Times New Roman" w:cs="Times New Roman"/>
          <w:szCs w:val="24"/>
        </w:rPr>
        <w:t>δήμα</w:t>
      </w:r>
      <w:r>
        <w:rPr>
          <w:rFonts w:eastAsia="Times New Roman" w:cs="Times New Roman"/>
          <w:szCs w:val="24"/>
        </w:rPr>
        <w:t>ρχος</w:t>
      </w:r>
      <w:r>
        <w:rPr>
          <w:rFonts w:eastAsia="Times New Roman" w:cs="Times New Roman"/>
          <w:szCs w:val="24"/>
        </w:rPr>
        <w:t xml:space="preserve">, ότι δεν μπορεί ο </w:t>
      </w:r>
      <w:r>
        <w:rPr>
          <w:rFonts w:eastAsia="Times New Roman" w:cs="Times New Roman"/>
          <w:szCs w:val="24"/>
        </w:rPr>
        <w:t>δήμος</w:t>
      </w:r>
      <w:r>
        <w:rPr>
          <w:rFonts w:eastAsia="Times New Roman" w:cs="Times New Roman"/>
          <w:szCs w:val="24"/>
        </w:rPr>
        <w:t xml:space="preserve">. Δεν μπορεί το </w:t>
      </w:r>
      <w:r>
        <w:rPr>
          <w:rFonts w:eastAsia="Times New Roman" w:cs="Times New Roman"/>
          <w:szCs w:val="24"/>
        </w:rPr>
        <w:lastRenderedPageBreak/>
        <w:t xml:space="preserve">κράτος, κύριε Κακλαμάνη, πολύ περισσότερο. Δηλαδή, πρέπει να φύγουμε έξω απ’ αυτόν τον φαύλο κύκλο των διαμορφωμένων γραφειοκρατικών περιορισμών. Δεν είναι δυνατόν να λέει η Κυβέρνηση, εσείς δηλαδή, ότι «εγώ δεν </w:t>
      </w:r>
      <w:r>
        <w:rPr>
          <w:rFonts w:eastAsia="Times New Roman" w:cs="Times New Roman"/>
          <w:szCs w:val="24"/>
        </w:rPr>
        <w:t xml:space="preserve">είμαι εποπτεύουσα αρχή». Ποιος είναι εποπτεύουσα αρχή; Ποιος μπορεί να εποπτεύσει τις ατασθαλίες ή τα καλώς καμωμένα ενός οργανισμού τέτοιου τύπου, κοινωνικής δραστηριότητας, όπως είναι το </w:t>
      </w:r>
      <w:r>
        <w:rPr>
          <w:rFonts w:eastAsia="Times New Roman" w:cs="Times New Roman"/>
          <w:szCs w:val="24"/>
        </w:rPr>
        <w:t>γηροκομείο</w:t>
      </w:r>
      <w:r>
        <w:rPr>
          <w:rFonts w:eastAsia="Times New Roman" w:cs="Times New Roman"/>
          <w:szCs w:val="24"/>
        </w:rPr>
        <w:t xml:space="preserve">; </w:t>
      </w:r>
    </w:p>
    <w:p w14:paraId="06FB20AB"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Θέλω να πω ότι </w:t>
      </w:r>
      <w:r>
        <w:rPr>
          <w:rFonts w:eastAsia="Times New Roman" w:cs="Times New Roman"/>
          <w:szCs w:val="24"/>
        </w:rPr>
        <w:t xml:space="preserve">μ’ </w:t>
      </w:r>
      <w:r>
        <w:rPr>
          <w:rFonts w:eastAsia="Times New Roman" w:cs="Times New Roman"/>
          <w:szCs w:val="24"/>
        </w:rPr>
        <w:t xml:space="preserve">αυτήν την παρατήρηση θα τέλειωνα τη </w:t>
      </w:r>
      <w:r>
        <w:rPr>
          <w:rFonts w:eastAsia="Times New Roman" w:cs="Times New Roman"/>
          <w:szCs w:val="24"/>
        </w:rPr>
        <w:t xml:space="preserve">δευτερολογία μου, αλλά το είπατε, πριν το πω εγώ, αφού πρώτα σας έλεγα ότι υπάρχουν μια σειρά ζητήματα, που πρέπει να τα δείτε. Υπάρχει ένα εξαιρετικά ενδιαφέρον –δεν θέλω να σας το αναφέρω τώρα, κυρία Υπουργέ- ψήφισμα του </w:t>
      </w:r>
      <w:r>
        <w:rPr>
          <w:rFonts w:eastAsia="Times New Roman" w:cs="Times New Roman"/>
          <w:szCs w:val="24"/>
        </w:rPr>
        <w:t xml:space="preserve">συλλόγου </w:t>
      </w:r>
      <w:r>
        <w:rPr>
          <w:rFonts w:eastAsia="Times New Roman" w:cs="Times New Roman"/>
          <w:szCs w:val="24"/>
        </w:rPr>
        <w:t>που αναφέρει δέκα με δεκ</w:t>
      </w:r>
      <w:r>
        <w:rPr>
          <w:rFonts w:eastAsia="Times New Roman" w:cs="Times New Roman"/>
          <w:szCs w:val="24"/>
        </w:rPr>
        <w:t xml:space="preserve">απέντε παρεμβάσεις που μπορούν να γίνουν, για να φτιάξει η κατάσταση στο </w:t>
      </w:r>
      <w:r>
        <w:rPr>
          <w:rFonts w:eastAsia="Times New Roman" w:cs="Times New Roman"/>
          <w:szCs w:val="24"/>
        </w:rPr>
        <w:t>γηροκομείο</w:t>
      </w:r>
      <w:r>
        <w:rPr>
          <w:rFonts w:eastAsia="Times New Roman" w:cs="Times New Roman"/>
          <w:szCs w:val="24"/>
        </w:rPr>
        <w:t>. Το να τα πω τώρα δεν έχει σημασία. Το έχω εδώ και μπορώ να περάσω να σας το αφήσω, για να το δείτε. Έχουν πάρα πολύ μεγάλο ενδιαφέρον όσα λένε, για να δείτε εάν μπορείτε ν</w:t>
      </w:r>
      <w:r>
        <w:rPr>
          <w:rFonts w:eastAsia="Times New Roman" w:cs="Times New Roman"/>
          <w:szCs w:val="24"/>
        </w:rPr>
        <w:t xml:space="preserve">α τα κάνετε. Όμως, </w:t>
      </w:r>
      <w:r>
        <w:rPr>
          <w:rFonts w:eastAsia="Times New Roman" w:cs="Times New Roman"/>
          <w:szCs w:val="24"/>
        </w:rPr>
        <w:lastRenderedPageBreak/>
        <w:t xml:space="preserve">πέρα και πάνω απ’ όλα αυτά, είναι να συνεννοηθούμε εάν έχετε τη δυνατότητα και </w:t>
      </w:r>
      <w:r>
        <w:rPr>
          <w:rFonts w:eastAsia="Times New Roman" w:cs="Times New Roman"/>
          <w:szCs w:val="24"/>
        </w:rPr>
        <w:t xml:space="preserve">πως </w:t>
      </w:r>
      <w:r>
        <w:rPr>
          <w:rFonts w:eastAsia="Times New Roman" w:cs="Times New Roman"/>
          <w:szCs w:val="24"/>
        </w:rPr>
        <w:t xml:space="preserve">θα την αποκτήσετε, για να τα κάνετε. </w:t>
      </w:r>
    </w:p>
    <w:p w14:paraId="06FB20AC"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Άρα, έρχομαι στο διά ταύτα τώρα. Πρέπει με κάποια πρωτοβουλία, που εσείς θα πάρετε, η Βουλή, εμείς εδώ ως κυρίαρχο θ</w:t>
      </w:r>
      <w:r>
        <w:rPr>
          <w:rFonts w:eastAsia="Times New Roman" w:cs="Times New Roman"/>
          <w:szCs w:val="24"/>
        </w:rPr>
        <w:t xml:space="preserve">εσμικό όργανο της πολιτείας, να διαμορφώσουμε τις συνθήκες, ώστε να μπορέσουμε να παρέμβουμε, για να δημιουργήσουμε τις προϋποθέσεις κάτι να γίνει στο </w:t>
      </w:r>
      <w:r>
        <w:rPr>
          <w:rFonts w:eastAsia="Times New Roman" w:cs="Times New Roman"/>
          <w:szCs w:val="24"/>
        </w:rPr>
        <w:t xml:space="preserve">γηροκομείο </w:t>
      </w:r>
      <w:r>
        <w:rPr>
          <w:rFonts w:eastAsia="Times New Roman" w:cs="Times New Roman"/>
          <w:szCs w:val="24"/>
        </w:rPr>
        <w:t>ή οπουδήποτε αλλού.</w:t>
      </w:r>
    </w:p>
    <w:p w14:paraId="06FB20AD"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Θέλω να κάνω μια παρένθεση, κύριε Πρόεδρε, εάν μου επιτρέπετε, που και εσά</w:t>
      </w:r>
      <w:r>
        <w:rPr>
          <w:rFonts w:eastAsia="Times New Roman" w:cs="Times New Roman"/>
          <w:szCs w:val="24"/>
        </w:rPr>
        <w:t>ς δεν μπορεί παρά να σας ενδιαφέρει, λόγω του παρελθόντος της δημαρχίας σας.</w:t>
      </w:r>
    </w:p>
    <w:p w14:paraId="06FB20AE"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Είχα απευθύνει ερώτηση και στην απελθούσα Υπουργό Πολιτισμού, όταν έθεσα το ζήτημα αυτής της μεγάλης πληγής στο κέντρο της Αθήνας, αυτού του </w:t>
      </w:r>
      <w:r>
        <w:rPr>
          <w:rFonts w:eastAsia="Times New Roman" w:cs="Times New Roman"/>
          <w:szCs w:val="24"/>
        </w:rPr>
        <w:t xml:space="preserve">ανοικτού </w:t>
      </w:r>
      <w:r>
        <w:rPr>
          <w:rFonts w:eastAsia="Times New Roman" w:cs="Times New Roman"/>
          <w:szCs w:val="24"/>
        </w:rPr>
        <w:t>τραύματος, που είναι το «ΑΤΤΙ</w:t>
      </w:r>
      <w:r>
        <w:rPr>
          <w:rFonts w:eastAsia="Times New Roman" w:cs="Times New Roman"/>
          <w:szCs w:val="24"/>
        </w:rPr>
        <w:t xml:space="preserve">ΚΟΝ», το κτήριο του </w:t>
      </w:r>
      <w:proofErr w:type="spellStart"/>
      <w:r>
        <w:rPr>
          <w:rFonts w:eastAsia="Times New Roman" w:cs="Times New Roman"/>
          <w:szCs w:val="24"/>
        </w:rPr>
        <w:t>Τσίλερ</w:t>
      </w:r>
      <w:proofErr w:type="spellEnd"/>
      <w:r>
        <w:rPr>
          <w:rFonts w:eastAsia="Times New Roman" w:cs="Times New Roman"/>
          <w:szCs w:val="24"/>
        </w:rPr>
        <w:t>, αυτό που κάηκε στη γωνία. Περνάς από το κέντρο της Αθήνας και αν την αγαπάς αυτή</w:t>
      </w:r>
      <w:r>
        <w:rPr>
          <w:rFonts w:eastAsia="Times New Roman" w:cs="Times New Roman"/>
          <w:szCs w:val="24"/>
        </w:rPr>
        <w:t>ν</w:t>
      </w:r>
      <w:r>
        <w:rPr>
          <w:rFonts w:eastAsia="Times New Roman" w:cs="Times New Roman"/>
          <w:szCs w:val="24"/>
        </w:rPr>
        <w:t xml:space="preserve"> την πόλη, πιάνεται η ψυχή σου, όταν βλέπεις αυτό το κου</w:t>
      </w:r>
      <w:r>
        <w:rPr>
          <w:rFonts w:eastAsia="Times New Roman" w:cs="Times New Roman"/>
          <w:szCs w:val="24"/>
        </w:rPr>
        <w:lastRenderedPageBreak/>
        <w:t>φάρι μέσα στη μέση δέκα χρόνια τώρα. Είχα ρωτήσει, τι μπορούμε να κάνουμε; Και η απάντηση ή</w:t>
      </w:r>
      <w:r>
        <w:rPr>
          <w:rFonts w:eastAsia="Times New Roman" w:cs="Times New Roman"/>
          <w:szCs w:val="24"/>
        </w:rPr>
        <w:t xml:space="preserve">ταν: «Τι να κάνουμε; Υπάρχουν νομικού χαρακτήρα δεσμεύσεις με τα κληροδοτήματα, τα κληρονομούμενα κτήρια, τα ιδρύματα τα οποία εποπτεύουν, που είναι δεμένα τα χέρια μας». </w:t>
      </w:r>
    </w:p>
    <w:p w14:paraId="06FB20AF"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Αναρωτιέμαι, λοιπόν: Είναι δυνατόν ένα κράτος ευνομούμενο, σοβαρό, σύγχρονο να μην μ</w:t>
      </w:r>
      <w:r>
        <w:rPr>
          <w:rFonts w:eastAsia="Times New Roman" w:cs="Times New Roman"/>
          <w:szCs w:val="24"/>
        </w:rPr>
        <w:t>πορεί να αντιμετωπίσει αυτήν τη ντροπή, να υπάρχει στο κέντρο της Αθήνας, της πρωτεύουσας, με τα εκατομμύρια των τουριστών, ένα κουφάρι «καβουρδισμένο» όπως είναι</w:t>
      </w:r>
      <w:r>
        <w:rPr>
          <w:rFonts w:eastAsia="Times New Roman" w:cs="Times New Roman"/>
          <w:szCs w:val="24"/>
        </w:rPr>
        <w:t>,</w:t>
      </w:r>
      <w:r>
        <w:rPr>
          <w:rFonts w:eastAsia="Times New Roman" w:cs="Times New Roman"/>
          <w:szCs w:val="24"/>
        </w:rPr>
        <w:t xml:space="preserve"> στο κέντρο της Αθήνας; </w:t>
      </w:r>
    </w:p>
    <w:p w14:paraId="06FB20B0"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Έτσι είναι και με το </w:t>
      </w:r>
      <w:r>
        <w:rPr>
          <w:rFonts w:eastAsia="Times New Roman" w:cs="Times New Roman"/>
          <w:szCs w:val="24"/>
        </w:rPr>
        <w:t>γηροκομείο</w:t>
      </w:r>
      <w:r>
        <w:rPr>
          <w:rFonts w:eastAsia="Times New Roman" w:cs="Times New Roman"/>
          <w:szCs w:val="24"/>
        </w:rPr>
        <w:t>. Είναι δυνατόν, δηλαδή, να ανεχθούμε</w:t>
      </w:r>
      <w:r>
        <w:rPr>
          <w:rFonts w:eastAsia="Times New Roman" w:cs="Times New Roman"/>
          <w:szCs w:val="24"/>
        </w:rPr>
        <w:t xml:space="preserve"> το 2019 να υπάρχει αυτή η παρακμή, αυτή η ντροπή που αφορά τους ηλικιωμένους συμπατριώτες μας, οι οποίοι έχουν ανάγκη όχι μόνο από φροντίδα, αλλά και από στοιχειώδη τρυφερότητα από πλευράς του κράτους και να λέμε ότι δεν μπορούμε να κάνουμε τίποτα, διότι </w:t>
      </w:r>
      <w:r>
        <w:rPr>
          <w:rFonts w:eastAsia="Times New Roman" w:cs="Times New Roman"/>
          <w:szCs w:val="24"/>
        </w:rPr>
        <w:t xml:space="preserve">δεν μας αναγνωρίζει κανείς τον ρόλο μας; </w:t>
      </w:r>
    </w:p>
    <w:p w14:paraId="06FB20B1"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του κυρίου </w:t>
      </w:r>
      <w:r>
        <w:rPr>
          <w:rFonts w:eastAsia="Times New Roman" w:cs="Times New Roman"/>
          <w:szCs w:val="24"/>
        </w:rPr>
        <w:t>Αντιπροέδρου</w:t>
      </w:r>
      <w:r>
        <w:rPr>
          <w:rFonts w:eastAsia="Times New Roman" w:cs="Times New Roman"/>
          <w:szCs w:val="24"/>
        </w:rPr>
        <w:t>)</w:t>
      </w:r>
    </w:p>
    <w:p w14:paraId="06FB20B2"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Κυρία Υπουργέ, τελειώνω με το εξής, που είναι και το αίτημα των κατοίκων και του </w:t>
      </w:r>
      <w:r>
        <w:rPr>
          <w:rFonts w:eastAsia="Times New Roman" w:cs="Times New Roman"/>
          <w:szCs w:val="24"/>
        </w:rPr>
        <w:t xml:space="preserve">συλλόγου </w:t>
      </w:r>
      <w:r>
        <w:rPr>
          <w:rFonts w:eastAsia="Times New Roman" w:cs="Times New Roman"/>
          <w:szCs w:val="24"/>
        </w:rPr>
        <w:t xml:space="preserve">που ασχολείται </w:t>
      </w:r>
      <w:r>
        <w:rPr>
          <w:rFonts w:eastAsia="Times New Roman" w:cs="Times New Roman"/>
          <w:szCs w:val="24"/>
        </w:rPr>
        <w:t xml:space="preserve">μ’ </w:t>
      </w:r>
      <w:r>
        <w:rPr>
          <w:rFonts w:eastAsia="Times New Roman" w:cs="Times New Roman"/>
          <w:szCs w:val="24"/>
        </w:rPr>
        <w:t>αυτά τα θέματα. Πά</w:t>
      </w:r>
      <w:r>
        <w:rPr>
          <w:rFonts w:eastAsia="Times New Roman" w:cs="Times New Roman"/>
          <w:szCs w:val="24"/>
        </w:rPr>
        <w:t>ρτε πρωτοβουλίες ως Κυβέρνηση. Φέρτε το θέμα εδώ</w:t>
      </w:r>
      <w:r w:rsidRPr="00DC0B72">
        <w:rPr>
          <w:rFonts w:eastAsia="Times New Roman" w:cs="Times New Roman"/>
          <w:szCs w:val="24"/>
        </w:rPr>
        <w:t xml:space="preserve"> </w:t>
      </w:r>
      <w:r>
        <w:rPr>
          <w:rFonts w:eastAsia="Times New Roman" w:cs="Times New Roman"/>
          <w:szCs w:val="24"/>
        </w:rPr>
        <w:t>στη Βουλή. Είμαι απολύτως βέβαιος ότι όλη η Βουλή, όλες οι παρατάξεις δεν μπορεί παρά να συναινέσουν στο ότι πρέπει να παρέμβετε θεσμικά με κάποιον τρόπο, για να προχωρήσουν τα ζητήματα.</w:t>
      </w:r>
    </w:p>
    <w:p w14:paraId="06FB20B3"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FB20B4" w14:textId="77777777" w:rsidR="000624D7" w:rsidRDefault="00B11EF4">
      <w:pPr>
        <w:spacing w:line="600" w:lineRule="auto"/>
        <w:ind w:firstLine="720"/>
        <w:jc w:val="both"/>
        <w:rPr>
          <w:rFonts w:eastAsia="Times New Roman" w:cs="Times New Roman"/>
          <w:szCs w:val="24"/>
        </w:rPr>
      </w:pPr>
      <w:r w:rsidRPr="00DC4D05">
        <w:rPr>
          <w:rFonts w:eastAsia="Times New Roman" w:cs="Times New Roman"/>
          <w:b/>
          <w:szCs w:val="24"/>
        </w:rPr>
        <w:t>ΠΡΟΕ</w:t>
      </w:r>
      <w:r w:rsidRPr="00DC4D05">
        <w:rPr>
          <w:rFonts w:eastAsia="Times New Roman" w:cs="Times New Roman"/>
          <w:b/>
          <w:szCs w:val="24"/>
        </w:rPr>
        <w:t>ΔΡΕΥΩΝ (Νικήτας Κακλαμάνης):</w:t>
      </w:r>
      <w:r>
        <w:rPr>
          <w:rFonts w:eastAsia="Times New Roman" w:cs="Times New Roman"/>
          <w:b/>
          <w:szCs w:val="24"/>
        </w:rPr>
        <w:t xml:space="preserve"> </w:t>
      </w:r>
      <w:r>
        <w:rPr>
          <w:rFonts w:eastAsia="Times New Roman" w:cs="Times New Roman"/>
          <w:szCs w:val="24"/>
        </w:rPr>
        <w:t>Κυρία Υπουργέ, έχετε τον λόγο.</w:t>
      </w:r>
    </w:p>
    <w:p w14:paraId="06FB20B5"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Λυκούδη, το είπα. Ήσασταν πολύ επίκαιρος, ακριβώς γιατί είχα υποσχεθεί ότι μέχρι το τέλος του </w:t>
      </w:r>
      <w:r>
        <w:rPr>
          <w:rFonts w:eastAsia="Times New Roman" w:cs="Times New Roman"/>
          <w:szCs w:val="24"/>
        </w:rPr>
        <w:t>2018 θα είχα φέρει νομοθετική αλλαγή για τα νομικά πρόσωπα ιδιωτικού δικαίου. Είμαι έτοιμη αυτή</w:t>
      </w:r>
      <w:r>
        <w:rPr>
          <w:rFonts w:eastAsia="Times New Roman" w:cs="Times New Roman"/>
          <w:szCs w:val="24"/>
        </w:rPr>
        <w:t>ν</w:t>
      </w:r>
      <w:r>
        <w:rPr>
          <w:rFonts w:eastAsia="Times New Roman" w:cs="Times New Roman"/>
          <w:szCs w:val="24"/>
        </w:rPr>
        <w:t xml:space="preserve"> τη στιγμή να το κάνω, μετά από δυο </w:t>
      </w:r>
      <w:r>
        <w:rPr>
          <w:rFonts w:eastAsia="Times New Roman" w:cs="Times New Roman"/>
          <w:szCs w:val="24"/>
        </w:rPr>
        <w:lastRenderedPageBreak/>
        <w:t>πράξεις, επαναλαμβάνω, που έκανε η Κυβέρνησή μας. Η πρώτη είναι η κωδικοποίηση όλης της υφιστάμενης νομοθεσίας από το 1919 γ</w:t>
      </w:r>
      <w:r>
        <w:rPr>
          <w:rFonts w:eastAsia="Times New Roman" w:cs="Times New Roman"/>
          <w:szCs w:val="24"/>
        </w:rPr>
        <w:t>ια τα ιδρύματα μέχρι σήμερα και όχι μόνο, αλλά όλης της πρόνοιας και η δεύτερη είναι η χαρτογράφηση που εσείς ψηφίσατε, όλα τα κόμματα της Βουλής, να γίνει υποχρεωτικά ηλεκτρονικά, με τη ρητή εντολή ότι εάν δεν εγγραφούν όλα τα ιδρύματα, νομικά πρόσωπα ιδι</w:t>
      </w:r>
      <w:r>
        <w:rPr>
          <w:rFonts w:eastAsia="Times New Roman" w:cs="Times New Roman"/>
          <w:szCs w:val="24"/>
        </w:rPr>
        <w:t xml:space="preserve">ωτικού δικαίου, στην πλατφόρμα, χάνουν την άδεια λειτουργίας τους. </w:t>
      </w:r>
    </w:p>
    <w:p w14:paraId="06FB20B6"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Αυτό λειτούργησε. Ήταν πολύ δύσκολο πράγμα και σήμερα έχουμε μια χαρτογράφηση των χιλίων εξακοσίων αυτών ιδρυμάτων, </w:t>
      </w:r>
      <w:r>
        <w:rPr>
          <w:rFonts w:eastAsia="Times New Roman" w:cs="Times New Roman"/>
          <w:szCs w:val="24"/>
        </w:rPr>
        <w:t xml:space="preserve">πως </w:t>
      </w:r>
      <w:r>
        <w:rPr>
          <w:rFonts w:eastAsia="Times New Roman" w:cs="Times New Roman"/>
          <w:szCs w:val="24"/>
        </w:rPr>
        <w:t>λειτουργούν και με ποιους όρους. Άρα, μπορούμε να πάμε για νομοθετικ</w:t>
      </w:r>
      <w:r>
        <w:rPr>
          <w:rFonts w:eastAsia="Times New Roman" w:cs="Times New Roman"/>
          <w:szCs w:val="24"/>
        </w:rPr>
        <w:t>ή ρύθμιση πιο σίγουροι, ότι ξέρουμε το πεδίο και τι συμβαίνει ακριβώς.</w:t>
      </w:r>
    </w:p>
    <w:p w14:paraId="06FB20B7"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Όμως, τι συμβαίνει με το Γηροκομείο Αθηνών; Το είπε ο Πρόεδρος από την εμπειρία του από τον Δήμο Αθηναίων, που έχει μεγάλη εμπειρία και εγώ προσωπικά τον έχω συμβουλευτεί πολλές φορές κ</w:t>
      </w:r>
      <w:r>
        <w:rPr>
          <w:rFonts w:eastAsia="Times New Roman" w:cs="Times New Roman"/>
          <w:szCs w:val="24"/>
        </w:rPr>
        <w:t xml:space="preserve">αι το ξέρει. </w:t>
      </w:r>
    </w:p>
    <w:p w14:paraId="06FB20B8"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Κύριε Πρόεδρε, όπως σας είπα, όταν πήγα να παρέμβω, μου είπαν «</w:t>
      </w:r>
      <w:proofErr w:type="spellStart"/>
      <w:r>
        <w:rPr>
          <w:rFonts w:eastAsia="Times New Roman" w:cs="Times New Roman"/>
          <w:szCs w:val="24"/>
        </w:rPr>
        <w:t>ώπα</w:t>
      </w:r>
      <w:proofErr w:type="spellEnd"/>
      <w:r>
        <w:rPr>
          <w:rFonts w:eastAsia="Times New Roman" w:cs="Times New Roman"/>
          <w:szCs w:val="24"/>
        </w:rPr>
        <w:t xml:space="preserve">, δεν είσαι αρμόδια». Δεν το πίστευα ότι δεν είμαι αρμόδια! Ζήτησα, κατόπιν τούτου, από το Νομικό Συμβούλιο του Κράτους γνωμοδότηση, την οποία και κατέθεσα. Βλέπετε ότι συνεδρίασε εν </w:t>
      </w:r>
      <w:proofErr w:type="spellStart"/>
      <w:r>
        <w:rPr>
          <w:rFonts w:eastAsia="Times New Roman" w:cs="Times New Roman"/>
          <w:szCs w:val="24"/>
        </w:rPr>
        <w:t>ολομελε</w:t>
      </w:r>
      <w:r>
        <w:rPr>
          <w:rFonts w:eastAsia="Times New Roman" w:cs="Times New Roman"/>
          <w:szCs w:val="24"/>
        </w:rPr>
        <w:t>ία</w:t>
      </w:r>
      <w:proofErr w:type="spellEnd"/>
      <w:r>
        <w:rPr>
          <w:rFonts w:eastAsia="Times New Roman" w:cs="Times New Roman"/>
          <w:szCs w:val="24"/>
        </w:rPr>
        <w:t xml:space="preserve"> και αποφάσισε ότι δεν είμαι αρμόδια, ότι δεν μπορεί το Υπουργείο να παρέμβει. </w:t>
      </w:r>
    </w:p>
    <w:p w14:paraId="06FB20B9"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Το καθεστώς ποιο ήταν και ποιο είναι μέχρι στιγμής; Έχει μια συνταγματική ρήτρα και εδώ είναι το </w:t>
      </w:r>
      <w:r>
        <w:rPr>
          <w:rFonts w:eastAsia="Times New Roman" w:cs="Times New Roman"/>
          <w:szCs w:val="24"/>
        </w:rPr>
        <w:t xml:space="preserve">πράγμα </w:t>
      </w:r>
      <w:r>
        <w:rPr>
          <w:rFonts w:eastAsia="Times New Roman" w:cs="Times New Roman"/>
          <w:szCs w:val="24"/>
        </w:rPr>
        <w:t xml:space="preserve">τρομακτικό, η οποία λέει: Εάν είμαι νομικό πρόσωπο ιδιωτικού δικαίου, </w:t>
      </w:r>
      <w:r>
        <w:rPr>
          <w:rFonts w:eastAsia="Times New Roman" w:cs="Times New Roman"/>
          <w:szCs w:val="24"/>
        </w:rPr>
        <w:t>σωματείο φιλανθρωπικού σκοπού, μπορώ να ιδρυθώ και να λειτουργώ και εφόσον δεν ζητήσω χρήματα από το κράτος, δεν έχει καμ</w:t>
      </w:r>
      <w:r>
        <w:rPr>
          <w:rFonts w:eastAsia="Times New Roman" w:cs="Times New Roman"/>
          <w:szCs w:val="24"/>
        </w:rPr>
        <w:t>μ</w:t>
      </w:r>
      <w:r>
        <w:rPr>
          <w:rFonts w:eastAsia="Times New Roman" w:cs="Times New Roman"/>
          <w:szCs w:val="24"/>
        </w:rPr>
        <w:t xml:space="preserve">ία δυνατότητα παρέμβασης το κράτος. Εάν έχω μια τεράστια περιουσία, πώς την εκμεταλλεύομαι ή την αξιοποιώ; Σκοτεινή υπόθεση. Δεν ζητώ </w:t>
      </w:r>
      <w:r>
        <w:rPr>
          <w:rFonts w:eastAsia="Times New Roman" w:cs="Times New Roman"/>
          <w:szCs w:val="24"/>
        </w:rPr>
        <w:t xml:space="preserve">λεφτά από το κράτος, λοιπόν, παρ’ όλο που φθάνω σε μια κατάσταση τρομακτική και επομένως, είμαι ανεξάρτητος. </w:t>
      </w:r>
    </w:p>
    <w:p w14:paraId="06FB20BA"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δήμος </w:t>
      </w:r>
      <w:r>
        <w:rPr>
          <w:rFonts w:eastAsia="Times New Roman" w:cs="Times New Roman"/>
          <w:szCs w:val="24"/>
        </w:rPr>
        <w:t xml:space="preserve">είχε αρμοδιότητα, από τη στιγμή που εκπίπτει η διοίκηση του </w:t>
      </w:r>
      <w:r>
        <w:rPr>
          <w:rFonts w:eastAsia="Times New Roman" w:cs="Times New Roman"/>
          <w:szCs w:val="24"/>
        </w:rPr>
        <w:t xml:space="preserve">αρχιμανδρίτη </w:t>
      </w:r>
      <w:proofErr w:type="spellStart"/>
      <w:r>
        <w:rPr>
          <w:rFonts w:eastAsia="Times New Roman" w:cs="Times New Roman"/>
          <w:szCs w:val="24"/>
        </w:rPr>
        <w:t>Μπούμπα</w:t>
      </w:r>
      <w:proofErr w:type="spellEnd"/>
      <w:r>
        <w:rPr>
          <w:rFonts w:eastAsia="Times New Roman" w:cs="Times New Roman"/>
          <w:szCs w:val="24"/>
        </w:rPr>
        <w:t>, να ορίσει προσωρινή διοι</w:t>
      </w:r>
      <w:r>
        <w:rPr>
          <w:rFonts w:eastAsia="Times New Roman" w:cs="Times New Roman"/>
          <w:szCs w:val="24"/>
        </w:rPr>
        <w:lastRenderedPageBreak/>
        <w:t xml:space="preserve">κητική επιτροπή, για να κάνει </w:t>
      </w:r>
      <w:r>
        <w:rPr>
          <w:rFonts w:eastAsia="Times New Roman" w:cs="Times New Roman"/>
          <w:szCs w:val="24"/>
        </w:rPr>
        <w:t>εκλογές εντός εξαμήνου. Δεν καταφέρνει να κάνει εκλογές εντός εξαμήνου η επιτροπή που όρισε ο Δήμαρχος.</w:t>
      </w:r>
    </w:p>
    <w:p w14:paraId="06FB20BB" w14:textId="77777777" w:rsidR="000624D7" w:rsidRDefault="00B11EF4">
      <w:pPr>
        <w:spacing w:line="600" w:lineRule="auto"/>
        <w:ind w:firstLine="720"/>
        <w:jc w:val="both"/>
        <w:rPr>
          <w:rFonts w:eastAsia="Times New Roman" w:cs="Times New Roman"/>
          <w:szCs w:val="24"/>
        </w:rPr>
      </w:pPr>
      <w:r w:rsidRPr="00DC4D0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Διότι η </w:t>
      </w:r>
      <w:proofErr w:type="spellStart"/>
      <w:r>
        <w:rPr>
          <w:rFonts w:eastAsia="Times New Roman" w:cs="Times New Roman"/>
          <w:szCs w:val="24"/>
        </w:rPr>
        <w:t>αποπεμφθείσα</w:t>
      </w:r>
      <w:proofErr w:type="spellEnd"/>
      <w:r>
        <w:rPr>
          <w:rFonts w:eastAsia="Times New Roman" w:cs="Times New Roman"/>
          <w:szCs w:val="24"/>
        </w:rPr>
        <w:t xml:space="preserve"> διοίκηση, κυρία Υπουργέ, κέρδισε τα ασφαλιστικά μέτρα, ότι κακώς διορίστηκε προσωρινή διοίκηση. Αυ</w:t>
      </w:r>
      <w:r>
        <w:rPr>
          <w:rFonts w:eastAsia="Times New Roman" w:cs="Times New Roman"/>
          <w:szCs w:val="24"/>
        </w:rPr>
        <w:t xml:space="preserve">τή είναι η αλήθεια. </w:t>
      </w:r>
    </w:p>
    <w:p w14:paraId="06FB20BC"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Ακριβώς. </w:t>
      </w:r>
    </w:p>
    <w:p w14:paraId="06FB20BD"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Ακούστε τώρα τι γίνεται, τον τραγέλαφο της ιστορίας. Αρχίζουν, λοιπόν, να εκπίπτουν η μια διοίκηση μετά την άλλη, τις οποίες ορίζ</w:t>
      </w:r>
      <w:r>
        <w:rPr>
          <w:rFonts w:eastAsia="Times New Roman" w:cs="Times New Roman"/>
          <w:szCs w:val="24"/>
        </w:rPr>
        <w:t xml:space="preserve">ει το </w:t>
      </w:r>
      <w:r>
        <w:rPr>
          <w:rFonts w:eastAsia="Times New Roman" w:cs="Times New Roman"/>
          <w:szCs w:val="24"/>
        </w:rPr>
        <w:t>πρωτοδικείο</w:t>
      </w:r>
      <w:r>
        <w:rPr>
          <w:rFonts w:eastAsia="Times New Roman" w:cs="Times New Roman"/>
          <w:szCs w:val="24"/>
        </w:rPr>
        <w:t xml:space="preserve">. Πάω στην </w:t>
      </w:r>
      <w:r>
        <w:rPr>
          <w:rFonts w:eastAsia="Times New Roman" w:cs="Times New Roman"/>
          <w:szCs w:val="24"/>
        </w:rPr>
        <w:t xml:space="preserve">εισαγγελέα </w:t>
      </w:r>
      <w:r>
        <w:rPr>
          <w:rFonts w:eastAsia="Times New Roman" w:cs="Times New Roman"/>
          <w:szCs w:val="24"/>
        </w:rPr>
        <w:t xml:space="preserve">του Αρείου Πάγου, την κ. Ξένη Δημητρίου, με όλο το φάκελο του </w:t>
      </w:r>
      <w:r>
        <w:rPr>
          <w:rFonts w:eastAsia="Times New Roman" w:cs="Times New Roman"/>
          <w:szCs w:val="24"/>
        </w:rPr>
        <w:t>γηροκομείου</w:t>
      </w:r>
      <w:r>
        <w:rPr>
          <w:rFonts w:eastAsia="Times New Roman" w:cs="Times New Roman"/>
          <w:szCs w:val="24"/>
        </w:rPr>
        <w:t xml:space="preserve">, που είναι μεγάλος και ελάτε να τον διαβάσετε όποια ώρα θέλετε, τα έχω όλα τα στοιχεία. Ξέρω τις προσπάθειες του </w:t>
      </w:r>
      <w:r>
        <w:rPr>
          <w:rFonts w:eastAsia="Times New Roman" w:cs="Times New Roman"/>
          <w:szCs w:val="24"/>
        </w:rPr>
        <w:t>συλλόγου</w:t>
      </w:r>
      <w:r>
        <w:rPr>
          <w:rFonts w:eastAsia="Times New Roman" w:cs="Times New Roman"/>
          <w:szCs w:val="24"/>
        </w:rPr>
        <w:t>, έχω δει τους εργαζόμ</w:t>
      </w:r>
      <w:r>
        <w:rPr>
          <w:rFonts w:eastAsia="Times New Roman" w:cs="Times New Roman"/>
          <w:szCs w:val="24"/>
        </w:rPr>
        <w:t xml:space="preserve">ενους. Ο </w:t>
      </w:r>
      <w:r>
        <w:rPr>
          <w:rFonts w:eastAsia="Times New Roman" w:cs="Times New Roman"/>
          <w:szCs w:val="24"/>
        </w:rPr>
        <w:t xml:space="preserve">πρόεδρος </w:t>
      </w:r>
      <w:r>
        <w:rPr>
          <w:rFonts w:eastAsia="Times New Roman" w:cs="Times New Roman"/>
          <w:szCs w:val="24"/>
        </w:rPr>
        <w:t xml:space="preserve">του </w:t>
      </w:r>
      <w:r>
        <w:rPr>
          <w:rFonts w:eastAsia="Times New Roman" w:cs="Times New Roman"/>
          <w:szCs w:val="24"/>
        </w:rPr>
        <w:t xml:space="preserve">σωματείου </w:t>
      </w:r>
      <w:r>
        <w:rPr>
          <w:rFonts w:eastAsia="Times New Roman" w:cs="Times New Roman"/>
          <w:szCs w:val="24"/>
        </w:rPr>
        <w:t xml:space="preserve">διώκεται από τον </w:t>
      </w:r>
      <w:r>
        <w:rPr>
          <w:rFonts w:eastAsia="Times New Roman" w:cs="Times New Roman"/>
          <w:szCs w:val="24"/>
        </w:rPr>
        <w:t xml:space="preserve">αρχιμανδρίτη </w:t>
      </w:r>
      <w:proofErr w:type="spellStart"/>
      <w:r>
        <w:rPr>
          <w:rFonts w:eastAsia="Times New Roman" w:cs="Times New Roman"/>
          <w:szCs w:val="24"/>
        </w:rPr>
        <w:t>Μπούμπα</w:t>
      </w:r>
      <w:proofErr w:type="spellEnd"/>
      <w:r>
        <w:rPr>
          <w:rFonts w:eastAsia="Times New Roman" w:cs="Times New Roman"/>
          <w:szCs w:val="24"/>
        </w:rPr>
        <w:t xml:space="preserve"> και είναι συνεχώς σε </w:t>
      </w:r>
      <w:r>
        <w:rPr>
          <w:rFonts w:eastAsia="Times New Roman" w:cs="Times New Roman"/>
          <w:szCs w:val="24"/>
        </w:rPr>
        <w:lastRenderedPageBreak/>
        <w:t xml:space="preserve">δίκες. Τι να σας πρωτοπώ τώρα; Είναι το σκάνδαλο της υφηλίου το </w:t>
      </w:r>
      <w:r>
        <w:rPr>
          <w:rFonts w:eastAsia="Times New Roman" w:cs="Times New Roman"/>
          <w:szCs w:val="24"/>
        </w:rPr>
        <w:t>γηροκομείο</w:t>
      </w:r>
      <w:r>
        <w:rPr>
          <w:rFonts w:eastAsia="Times New Roman" w:cs="Times New Roman"/>
          <w:szCs w:val="24"/>
        </w:rPr>
        <w:t xml:space="preserve">! Το </w:t>
      </w:r>
      <w:r>
        <w:rPr>
          <w:rFonts w:eastAsia="Times New Roman" w:cs="Times New Roman"/>
          <w:szCs w:val="24"/>
        </w:rPr>
        <w:t xml:space="preserve">γηροκομείο </w:t>
      </w:r>
      <w:r>
        <w:rPr>
          <w:rFonts w:eastAsia="Times New Roman" w:cs="Times New Roman"/>
          <w:szCs w:val="24"/>
        </w:rPr>
        <w:t xml:space="preserve">είναι το σκάνδαλο του </w:t>
      </w:r>
      <w:proofErr w:type="spellStart"/>
      <w:r>
        <w:rPr>
          <w:rFonts w:eastAsia="Times New Roman" w:cs="Times New Roman"/>
          <w:szCs w:val="24"/>
        </w:rPr>
        <w:t>προνοιακού</w:t>
      </w:r>
      <w:proofErr w:type="spellEnd"/>
      <w:r>
        <w:rPr>
          <w:rFonts w:eastAsia="Times New Roman" w:cs="Times New Roman"/>
          <w:szCs w:val="24"/>
        </w:rPr>
        <w:t xml:space="preserve"> κράτους. Έχει, όμως, μια συνταγματική ρήτρ</w:t>
      </w:r>
      <w:r>
        <w:rPr>
          <w:rFonts w:eastAsia="Times New Roman" w:cs="Times New Roman"/>
          <w:szCs w:val="24"/>
        </w:rPr>
        <w:t>α, η οποία δεν σου επιτρέπει να παρέμβεις. Όταν ρώτησα την κ. Δημητρίου τι να κάνω μου είπε: όσο βρίσκεσαι στην αλυσιτελή διαδικασία των συνεχών παραιτήσεων από τα δικαστήρια της μιας διοίκησης μετά την άλλη δεν μπορείς να παρέμβεις. Γι’ αυτό λέω, είναι οι</w:t>
      </w:r>
      <w:r>
        <w:rPr>
          <w:rFonts w:eastAsia="Times New Roman" w:cs="Times New Roman"/>
          <w:szCs w:val="24"/>
        </w:rPr>
        <w:t xml:space="preserve"> ρωγμές μέσα στο Σύνταγμα και στον Αστικό Κώδικα. Αυτά τα δυο είναι που αυτήν τη στιγμή δημιουργούν αυτό το καθεστώς «προστασίας» μιας κατάστασης ασύλληπτης. </w:t>
      </w:r>
    </w:p>
    <w:p w14:paraId="06FB20BE"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Μέσα σ’ αυτά τα όρια, λοιπόν, υπάρχει μια νομική πρόταση. Θα τη δούμε όλα τα κόμματα. Θα φωνάξουμ</w:t>
      </w:r>
      <w:r>
        <w:rPr>
          <w:rFonts w:eastAsia="Times New Roman" w:cs="Times New Roman"/>
          <w:szCs w:val="24"/>
        </w:rPr>
        <w:t>ε και τον Πρόεδρο εδώ, που έχει μεγάλη εμπειρία σ’ αυτά τα θέματα, μήπως μπορέσουμε και προχωρήσουμε. Αυτό είναι το ένα.</w:t>
      </w:r>
    </w:p>
    <w:p w14:paraId="06FB20BF"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Το άλλο είναι παράλληλα ο νόμος-πλαίσιο για όλα τα ιδρύματα ιδιωτικού δικαίου που θα τα υποχρεώνει πλέον να πιστοποιούνται είτε παίρνου</w:t>
      </w:r>
      <w:r>
        <w:rPr>
          <w:rFonts w:eastAsia="Times New Roman" w:cs="Times New Roman"/>
          <w:szCs w:val="24"/>
        </w:rPr>
        <w:t xml:space="preserve">ν είτε δεν παίρνουν χρήματα. Θα τα υποχρεώνει, θα βάζει κριτήρια, σύμφωνα με τα οποία θα πάρουν χρήματα. Γιατί σήμερα –να το πω και αυτό, το ξέρει ο Πρόεδρος- </w:t>
      </w:r>
      <w:r>
        <w:rPr>
          <w:rFonts w:eastAsia="Times New Roman" w:cs="Times New Roman"/>
          <w:szCs w:val="24"/>
        </w:rPr>
        <w:lastRenderedPageBreak/>
        <w:t xml:space="preserve">τα ιδιωτικά ιδρύματα, τα νομικά πρόσωπα ιδιωτικού δικαίου, που ακούτε ότι κάνουν φοβερά πράγματα </w:t>
      </w:r>
      <w:r>
        <w:rPr>
          <w:rFonts w:eastAsia="Times New Roman" w:cs="Times New Roman"/>
          <w:szCs w:val="24"/>
        </w:rPr>
        <w:t xml:space="preserve">στην πρόνοια, παίρνουν από τρεις τσέπες του κράτους. Να με </w:t>
      </w:r>
      <w:proofErr w:type="spellStart"/>
      <w:r>
        <w:rPr>
          <w:rFonts w:eastAsia="Times New Roman" w:cs="Times New Roman"/>
          <w:szCs w:val="24"/>
        </w:rPr>
        <w:t>συγχωρείτε</w:t>
      </w:r>
      <w:proofErr w:type="spellEnd"/>
      <w:r>
        <w:rPr>
          <w:rFonts w:eastAsia="Times New Roman" w:cs="Times New Roman"/>
          <w:szCs w:val="24"/>
        </w:rPr>
        <w:t>. Παίρνουν από τον ΕΟΠΥΥ νοσήλια για τον κάθε έναν που έχουν μέσα στο ίδρυμα. Ξέρετε πόσα χρήματα παίρνουν; Παίρνουν 30 έως 70 ευρώ την ημέρα το άτομο από τον ΕΟΠΥΥ. Παίρνουν από το Υπουρ</w:t>
      </w:r>
      <w:r>
        <w:rPr>
          <w:rFonts w:eastAsia="Times New Roman" w:cs="Times New Roman"/>
          <w:szCs w:val="24"/>
        </w:rPr>
        <w:t xml:space="preserve">γείο μας, εφόσον πιστοποιηθούν, χρήματα μέσω των </w:t>
      </w:r>
      <w:r>
        <w:rPr>
          <w:rFonts w:eastAsia="Times New Roman" w:cs="Times New Roman"/>
          <w:szCs w:val="24"/>
        </w:rPr>
        <w:t>περιφερειών</w:t>
      </w:r>
      <w:r>
        <w:rPr>
          <w:rFonts w:eastAsia="Times New Roman" w:cs="Times New Roman"/>
          <w:szCs w:val="24"/>
        </w:rPr>
        <w:t xml:space="preserve">. Τα δίνουμε, δηλαδή, στις </w:t>
      </w:r>
      <w:r>
        <w:rPr>
          <w:rFonts w:eastAsia="Times New Roman" w:cs="Times New Roman"/>
          <w:szCs w:val="24"/>
        </w:rPr>
        <w:t xml:space="preserve">περιφέρειες </w:t>
      </w:r>
      <w:r>
        <w:rPr>
          <w:rFonts w:eastAsia="Times New Roman" w:cs="Times New Roman"/>
          <w:szCs w:val="24"/>
        </w:rPr>
        <w:t xml:space="preserve">και αυτές τους τα δίνουν. Παίρνουν από τις </w:t>
      </w:r>
      <w:r>
        <w:rPr>
          <w:rFonts w:eastAsia="Times New Roman" w:cs="Times New Roman"/>
          <w:szCs w:val="24"/>
        </w:rPr>
        <w:t>περιφέρειες</w:t>
      </w:r>
      <w:r>
        <w:rPr>
          <w:rFonts w:eastAsia="Times New Roman" w:cs="Times New Roman"/>
          <w:szCs w:val="24"/>
        </w:rPr>
        <w:t>. Από τρεις τσέπες του κράτους. Και από το Εθνικό Λαχείο. Το ξέρετε πολύ καλά. Δεν υπάρχει, λοιπόν, αυτ</w:t>
      </w:r>
      <w:r>
        <w:rPr>
          <w:rFonts w:eastAsia="Times New Roman" w:cs="Times New Roman"/>
          <w:szCs w:val="24"/>
        </w:rPr>
        <w:t xml:space="preserve">ή η περιβόητη αυτονομία των ιδρυμάτων, όταν το κράτος συνδράμει με τέτοιον τρόπο. Και πρέπει να δούμε με ποια κριτήρια θα συνδράμει. </w:t>
      </w:r>
    </w:p>
    <w:p w14:paraId="06FB20C0"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Έχω, λοιπόν, αυτά τα δύο νομοθετικά σώματα. Και εγώ δεσμεύομαι τις επόμενες δύο εβδομάδες να σας καλέσω όλους, όλα τα κόμμ</w:t>
      </w:r>
      <w:r>
        <w:rPr>
          <w:rFonts w:eastAsia="Times New Roman" w:cs="Times New Roman"/>
          <w:szCs w:val="24"/>
        </w:rPr>
        <w:t>ατα, να συζητήσουμε, να διαβουλευθούμε μέχρι αυτά που έχω φτάσει, μέχρι εκεί που έχω καταλήξει -μπορεί να είσαστε και όλοι σοφότεροι-, για να προχωρήσουμε. Γιατί αυτό το καθεστώς είναι τρομακτικό.</w:t>
      </w:r>
    </w:p>
    <w:p w14:paraId="06FB20C1"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Αυτό είναι, κύριε Βουλευτά. Και σας ευχαριστώ πολύ πράγματι</w:t>
      </w:r>
      <w:r>
        <w:rPr>
          <w:rFonts w:eastAsia="Times New Roman" w:cs="Times New Roman"/>
          <w:szCs w:val="24"/>
        </w:rPr>
        <w:t xml:space="preserve">. </w:t>
      </w:r>
    </w:p>
    <w:p w14:paraId="06FB20C2" w14:textId="77777777" w:rsidR="000624D7" w:rsidRDefault="00B11EF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Κλείνοντας, κυρία Υπουργέ, να πω ότι  η πρωτοβουλία που παίρνετε είναι καλή. Δεν ξέρω, κύριε Λυκούδη, αν μετέχετε στην </w:t>
      </w:r>
      <w:r>
        <w:rPr>
          <w:rFonts w:eastAsia="Times New Roman" w:cs="Times New Roman"/>
          <w:szCs w:val="24"/>
        </w:rPr>
        <w:t xml:space="preserve">επιτροπή </w:t>
      </w:r>
      <w:r>
        <w:rPr>
          <w:rFonts w:eastAsia="Times New Roman" w:cs="Times New Roman"/>
          <w:szCs w:val="24"/>
        </w:rPr>
        <w:t xml:space="preserve">Συντάγματος, τώρα που συζητάμε την </w:t>
      </w:r>
      <w:r>
        <w:rPr>
          <w:rFonts w:eastAsia="Times New Roman" w:cs="Times New Roman"/>
          <w:szCs w:val="24"/>
        </w:rPr>
        <w:t>αναθεώρηση</w:t>
      </w:r>
      <w:r>
        <w:rPr>
          <w:rFonts w:eastAsia="Times New Roman" w:cs="Times New Roman"/>
          <w:szCs w:val="24"/>
        </w:rPr>
        <w:t xml:space="preserve">, γιατί το μεγάλο κώλυμα είναι αυτό που είπε η </w:t>
      </w:r>
      <w:r>
        <w:rPr>
          <w:rFonts w:eastAsia="Times New Roman" w:cs="Times New Roman"/>
          <w:szCs w:val="24"/>
        </w:rPr>
        <w:t xml:space="preserve">κυρία Υπουργός. Και εκεί, και η </w:t>
      </w:r>
      <w:r>
        <w:rPr>
          <w:rFonts w:eastAsia="Times New Roman" w:cs="Times New Roman"/>
          <w:szCs w:val="24"/>
        </w:rPr>
        <w:t>δικαιοσύνη</w:t>
      </w:r>
      <w:r>
        <w:rPr>
          <w:rFonts w:eastAsia="Times New Roman" w:cs="Times New Roman"/>
          <w:szCs w:val="24"/>
        </w:rPr>
        <w:t xml:space="preserve">, και το Συμβούλιο της Επικρατείας…Εγώ ως Υπουργός Υγείας είχα παρόμοιο πρόβλημα, παραδείγματος </w:t>
      </w:r>
      <w:r>
        <w:rPr>
          <w:rFonts w:eastAsia="Times New Roman" w:cs="Times New Roman"/>
          <w:szCs w:val="24"/>
        </w:rPr>
        <w:t>χάριν</w:t>
      </w:r>
      <w:r>
        <w:rPr>
          <w:rFonts w:eastAsia="Times New Roman" w:cs="Times New Roman"/>
          <w:szCs w:val="24"/>
        </w:rPr>
        <w:t xml:space="preserve">, με το Δρομοκαΐτειο. </w:t>
      </w:r>
    </w:p>
    <w:p w14:paraId="06FB20C3" w14:textId="77777777" w:rsidR="000624D7" w:rsidRDefault="00B11EF4">
      <w:pPr>
        <w:spacing w:line="600" w:lineRule="auto"/>
        <w:ind w:firstLine="720"/>
        <w:jc w:val="both"/>
        <w:rPr>
          <w:rFonts w:eastAsia="Times New Roman" w:cs="Times New Roman"/>
          <w:szCs w:val="24"/>
        </w:rPr>
      </w:pPr>
      <w:r w:rsidRPr="00DB11B7">
        <w:rPr>
          <w:rFonts w:eastAsia="Times New Roman" w:cs="Times New Roman"/>
          <w:b/>
          <w:szCs w:val="24"/>
        </w:rPr>
        <w:t>ΘΕΑΝΩ ΦΩΤΙΟΥ (Αναπληρώτρια Υπουργός Εργασίας, Κοινωνικής Ασφάλισης και Κοινωνικής Αλληλεγγ</w:t>
      </w:r>
      <w:r w:rsidRPr="00DB11B7">
        <w:rPr>
          <w:rFonts w:eastAsia="Times New Roman" w:cs="Times New Roman"/>
          <w:b/>
          <w:szCs w:val="24"/>
        </w:rPr>
        <w:t xml:space="preserve">ύης): </w:t>
      </w:r>
      <w:r>
        <w:rPr>
          <w:rFonts w:eastAsia="Times New Roman" w:cs="Times New Roman"/>
          <w:szCs w:val="24"/>
        </w:rPr>
        <w:t>Ε, βέβαια.</w:t>
      </w:r>
    </w:p>
    <w:p w14:paraId="06FB20C4" w14:textId="77777777" w:rsidR="000624D7" w:rsidRDefault="00B11EF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Κάναμε ό,τι κάναμε, αλλά στο Συμβούλιο της Επικρατείας, στην </w:t>
      </w:r>
      <w:r>
        <w:rPr>
          <w:rFonts w:eastAsia="Times New Roman" w:cs="Times New Roman"/>
          <w:szCs w:val="24"/>
        </w:rPr>
        <w:t>ολομέλεια</w:t>
      </w:r>
      <w:r>
        <w:rPr>
          <w:rFonts w:eastAsia="Times New Roman" w:cs="Times New Roman"/>
          <w:szCs w:val="24"/>
        </w:rPr>
        <w:t xml:space="preserve">, </w:t>
      </w:r>
      <w:proofErr w:type="spellStart"/>
      <w:r>
        <w:rPr>
          <w:rFonts w:eastAsia="Times New Roman" w:cs="Times New Roman"/>
          <w:szCs w:val="24"/>
        </w:rPr>
        <w:t>εχάθη</w:t>
      </w:r>
      <w:proofErr w:type="spellEnd"/>
      <w:r>
        <w:rPr>
          <w:rFonts w:eastAsia="Times New Roman" w:cs="Times New Roman"/>
          <w:szCs w:val="24"/>
        </w:rPr>
        <w:t xml:space="preserve"> για τυπικούς λόγους. Αναγνώριζαν οι δικαστές το πρόβλημα που υπήρχε, αλλά για τυπικούς λόγους </w:t>
      </w:r>
      <w:proofErr w:type="spellStart"/>
      <w:r>
        <w:rPr>
          <w:rFonts w:eastAsia="Times New Roman" w:cs="Times New Roman"/>
          <w:szCs w:val="24"/>
        </w:rPr>
        <w:t>εχάθη</w:t>
      </w:r>
      <w:proofErr w:type="spellEnd"/>
      <w:r>
        <w:rPr>
          <w:rFonts w:eastAsia="Times New Roman" w:cs="Times New Roman"/>
          <w:szCs w:val="24"/>
        </w:rPr>
        <w:t xml:space="preserve">. </w:t>
      </w:r>
    </w:p>
    <w:p w14:paraId="06FB20C5"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lastRenderedPageBreak/>
        <w:t xml:space="preserve">Ας διαφωνούμε, λοιπόν, στα υπόλοιπα άρθρα του Συντάγματος. Ίσως τώρα, </w:t>
      </w:r>
      <w:r>
        <w:rPr>
          <w:rFonts w:eastAsia="Times New Roman" w:cs="Times New Roman"/>
          <w:szCs w:val="24"/>
        </w:rPr>
        <w:t xml:space="preserve">σ’ </w:t>
      </w:r>
      <w:r>
        <w:rPr>
          <w:rFonts w:eastAsia="Times New Roman" w:cs="Times New Roman"/>
          <w:szCs w:val="24"/>
        </w:rPr>
        <w:t>αυτό το σημείο, μήπως μπορέσει να γίνει μια διόρθωση. Εγώ δεν είμαι της άποψης ότι τα νομικά πρόσωπα ιδιωτικού δικαίου είναι άχρηστα. Αλλά μήπως μπορέσει να μπει μια τάξη.</w:t>
      </w:r>
    </w:p>
    <w:p w14:paraId="06FB20C6" w14:textId="77777777" w:rsidR="000624D7" w:rsidRDefault="00B11EF4">
      <w:pPr>
        <w:spacing w:line="600" w:lineRule="auto"/>
        <w:ind w:firstLine="720"/>
        <w:jc w:val="both"/>
        <w:rPr>
          <w:rFonts w:eastAsia="Times New Roman" w:cs="Times New Roman"/>
          <w:szCs w:val="24"/>
        </w:rPr>
      </w:pPr>
      <w:r w:rsidRPr="00DB11B7">
        <w:rPr>
          <w:rFonts w:eastAsia="Times New Roman" w:cs="Times New Roman"/>
          <w:b/>
          <w:szCs w:val="24"/>
        </w:rPr>
        <w:t>ΘΕΑΝΩ ΦΩΤΙΟ</w:t>
      </w:r>
      <w:r w:rsidRPr="00DB11B7">
        <w:rPr>
          <w:rFonts w:eastAsia="Times New Roman" w:cs="Times New Roman"/>
          <w:b/>
          <w:szCs w:val="24"/>
        </w:rPr>
        <w:t xml:space="preserve">Υ (Αναπληρώτρια Υπουργός Εργασίας, Κοινωνικής Ασφάλισης και Κοινωνικής Αλληλεγγύης): </w:t>
      </w:r>
      <w:r>
        <w:rPr>
          <w:rFonts w:eastAsia="Times New Roman" w:cs="Times New Roman"/>
          <w:szCs w:val="24"/>
        </w:rPr>
        <w:t>Αυτό είναι πολύ σημαντικό.</w:t>
      </w:r>
    </w:p>
    <w:p w14:paraId="06FB20C7" w14:textId="77777777" w:rsidR="000624D7" w:rsidRDefault="00B11EF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Πριν κλείσω, </w:t>
      </w:r>
      <w:r w:rsidRPr="00DB11B7">
        <w:rPr>
          <w:rFonts w:eastAsia="Times New Roman" w:cs="Times New Roman"/>
          <w:szCs w:val="24"/>
        </w:rPr>
        <w:t>έχω την τιμή να ανακοινώσω στο Σώμα ότι τη συνεδρίασή μας παρακολο</w:t>
      </w:r>
      <w:r>
        <w:rPr>
          <w:rFonts w:eastAsia="Times New Roman" w:cs="Times New Roman"/>
          <w:szCs w:val="24"/>
        </w:rPr>
        <w:t>υθούν από τα άνω δυτικά θεωρεία</w:t>
      </w:r>
      <w:r w:rsidRPr="00DB11B7">
        <w:rPr>
          <w:rFonts w:eastAsia="Times New Roman" w:cs="Times New Roman"/>
          <w:szCs w:val="24"/>
        </w:rPr>
        <w:t xml:space="preserve"> </w:t>
      </w:r>
      <w:r w:rsidRPr="00DB11B7">
        <w:rPr>
          <w:rFonts w:eastAsia="Times New Roman" w:cs="Times New Roman"/>
          <w:szCs w:val="24"/>
        </w:rPr>
        <w:t xml:space="preserve">τριάντα </w:t>
      </w:r>
      <w:r>
        <w:rPr>
          <w:rFonts w:eastAsia="Times New Roman" w:cs="Times New Roman"/>
          <w:szCs w:val="24"/>
        </w:rPr>
        <w:t>εννέα μαθήτριες και μαθητές</w:t>
      </w:r>
      <w:r w:rsidRPr="00DB11B7">
        <w:rPr>
          <w:rFonts w:eastAsia="Times New Roman" w:cs="Times New Roman"/>
          <w:szCs w:val="24"/>
        </w:rPr>
        <w:t xml:space="preserve"> και</w:t>
      </w:r>
      <w:r>
        <w:rPr>
          <w:rFonts w:eastAsia="Times New Roman" w:cs="Times New Roman"/>
          <w:szCs w:val="24"/>
        </w:rPr>
        <w:t xml:space="preserve"> τρεις </w:t>
      </w:r>
      <w:r w:rsidRPr="00DB11B7">
        <w:rPr>
          <w:rFonts w:eastAsia="Times New Roman" w:cs="Times New Roman"/>
          <w:szCs w:val="24"/>
        </w:rPr>
        <w:t>συνοδοί</w:t>
      </w:r>
      <w:r>
        <w:rPr>
          <w:rFonts w:eastAsia="Times New Roman" w:cs="Times New Roman"/>
          <w:szCs w:val="24"/>
        </w:rPr>
        <w:t xml:space="preserve"> </w:t>
      </w:r>
      <w:r>
        <w:rPr>
          <w:rFonts w:eastAsia="Times New Roman" w:cs="Times New Roman"/>
          <w:szCs w:val="24"/>
        </w:rPr>
        <w:t>εκπαιδευτικοί από το 1</w:t>
      </w:r>
      <w:r w:rsidRPr="00FA2AEC">
        <w:rPr>
          <w:rFonts w:eastAsia="Times New Roman" w:cs="Times New Roman"/>
          <w:szCs w:val="24"/>
          <w:vertAlign w:val="superscript"/>
        </w:rPr>
        <w:t>ο</w:t>
      </w:r>
      <w:r>
        <w:rPr>
          <w:rFonts w:eastAsia="Times New Roman" w:cs="Times New Roman"/>
          <w:szCs w:val="24"/>
        </w:rPr>
        <w:t xml:space="preserve"> ΕΠΑΛ Καματερού.</w:t>
      </w:r>
    </w:p>
    <w:p w14:paraId="06FB20C8" w14:textId="77777777" w:rsidR="000624D7" w:rsidRDefault="00B11EF4">
      <w:pPr>
        <w:spacing w:line="600" w:lineRule="auto"/>
        <w:ind w:firstLine="720"/>
        <w:jc w:val="both"/>
        <w:rPr>
          <w:rFonts w:eastAsia="Times New Roman" w:cs="Times New Roman"/>
          <w:szCs w:val="24"/>
        </w:rPr>
      </w:pPr>
      <w:r w:rsidRPr="00DB11B7">
        <w:rPr>
          <w:rFonts w:eastAsia="Times New Roman" w:cs="Times New Roman"/>
          <w:szCs w:val="24"/>
        </w:rPr>
        <w:t xml:space="preserve">Η Βουλή τούς καλωσορίζει. </w:t>
      </w:r>
    </w:p>
    <w:p w14:paraId="06FB20C9" w14:textId="77777777" w:rsidR="000624D7" w:rsidRDefault="00B11EF4">
      <w:pPr>
        <w:spacing w:line="600" w:lineRule="auto"/>
        <w:ind w:firstLine="720"/>
        <w:jc w:val="center"/>
        <w:rPr>
          <w:rFonts w:eastAsia="Times New Roman" w:cs="Times New Roman"/>
          <w:szCs w:val="24"/>
        </w:rPr>
      </w:pPr>
      <w:r w:rsidRPr="00DB11B7">
        <w:rPr>
          <w:rFonts w:eastAsia="Times New Roman" w:cs="Times New Roman"/>
          <w:szCs w:val="24"/>
        </w:rPr>
        <w:t xml:space="preserve">(Χειροκροτήματα </w:t>
      </w:r>
      <w:r w:rsidRPr="00DB11B7">
        <w:rPr>
          <w:rFonts w:eastAsia="Times New Roman" w:cs="Times New Roman"/>
          <w:szCs w:val="24"/>
        </w:rPr>
        <w:t>απ</w:t>
      </w:r>
      <w:r>
        <w:rPr>
          <w:rFonts w:eastAsia="Times New Roman" w:cs="Times New Roman"/>
          <w:szCs w:val="24"/>
        </w:rPr>
        <w:t>’</w:t>
      </w:r>
      <w:r w:rsidRPr="00DB11B7">
        <w:rPr>
          <w:rFonts w:eastAsia="Times New Roman" w:cs="Times New Roman"/>
          <w:szCs w:val="24"/>
        </w:rPr>
        <w:t xml:space="preserve"> </w:t>
      </w:r>
      <w:r w:rsidRPr="00DB11B7">
        <w:rPr>
          <w:rFonts w:eastAsia="Times New Roman" w:cs="Times New Roman"/>
          <w:szCs w:val="24"/>
        </w:rPr>
        <w:t>όλες τις πτέρυγες της Βουλής)</w:t>
      </w:r>
    </w:p>
    <w:p w14:paraId="06FB20CA"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06FB20CB" w14:textId="77777777" w:rsidR="000624D7" w:rsidRDefault="00B11EF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w:t>
      </w:r>
      <w:r>
        <w:rPr>
          <w:rFonts w:eastAsia="Times New Roman" w:cs="Times New Roman"/>
          <w:szCs w:val="24"/>
        </w:rPr>
        <w:t xml:space="preserve">ε </w:t>
      </w:r>
      <w:r>
        <w:rPr>
          <w:rFonts w:eastAsia="Times New Roman" w:cs="Times New Roman"/>
          <w:szCs w:val="24"/>
        </w:rPr>
        <w:t>στο σημείο αυτό να λύσουμε τη συνεδρίαση;</w:t>
      </w:r>
    </w:p>
    <w:p w14:paraId="06FB20CC"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lastRenderedPageBreak/>
        <w:t xml:space="preserve">ΟΛΟΙ ΟΙ ΒΟΥΛΕΥΤΕΣ: </w:t>
      </w:r>
      <w:r>
        <w:rPr>
          <w:rFonts w:eastAsia="Times New Roman" w:cs="Times New Roman"/>
          <w:szCs w:val="24"/>
        </w:rPr>
        <w:t>Μάλιστα, μάλιστα.</w:t>
      </w:r>
    </w:p>
    <w:p w14:paraId="06FB20CD" w14:textId="77777777" w:rsidR="000624D7" w:rsidRDefault="00B11EF4">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Με τη συναίνεση του Σώματος και ώρα 10.36΄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Παρασκευή 11 Ιανουαρίου και ώρα 10.00΄, με αντικείμενο εργασιώ</w:t>
      </w:r>
      <w:r>
        <w:rPr>
          <w:rFonts w:eastAsia="Times New Roman" w:cs="Times New Roman"/>
          <w:szCs w:val="24"/>
        </w:rPr>
        <w:t>ν του Σώματος</w:t>
      </w:r>
      <w:r>
        <w:rPr>
          <w:rFonts w:eastAsia="Times New Roman" w:cs="Times New Roman"/>
          <w:szCs w:val="24"/>
        </w:rPr>
        <w:t>,</w:t>
      </w:r>
      <w:r>
        <w:rPr>
          <w:rFonts w:eastAsia="Times New Roman" w:cs="Times New Roman"/>
          <w:szCs w:val="24"/>
        </w:rPr>
        <w:t xml:space="preserve"> κοινοβουλευτικό έλεγχο</w:t>
      </w:r>
      <w:r>
        <w:rPr>
          <w:rFonts w:eastAsia="Times New Roman" w:cs="Times New Roman"/>
          <w:szCs w:val="24"/>
        </w:rPr>
        <w:t>:</w:t>
      </w:r>
      <w:r>
        <w:rPr>
          <w:rFonts w:eastAsia="Times New Roman" w:cs="Times New Roman"/>
          <w:szCs w:val="24"/>
        </w:rPr>
        <w:t xml:space="preserve"> </w:t>
      </w:r>
      <w:r>
        <w:rPr>
          <w:rFonts w:eastAsia="Times New Roman" w:cs="Times New Roman"/>
          <w:szCs w:val="24"/>
        </w:rPr>
        <w:t>α) συζήτηση επικαίρων ερωτήσεων και β) συζήτηση της με αριθμό 9/14-12-2018 επερώτησης, σύμφωνα με την ημερήσια διάταξη που έχει διανεμηθεί.</w:t>
      </w:r>
    </w:p>
    <w:p w14:paraId="06FB20CE" w14:textId="77777777" w:rsidR="000624D7" w:rsidRDefault="00B11EF4">
      <w:pPr>
        <w:spacing w:line="600" w:lineRule="auto"/>
        <w:ind w:firstLine="720"/>
        <w:jc w:val="both"/>
        <w:rPr>
          <w:rFonts w:eastAsia="Times New Roman" w:cs="Times New Roman"/>
          <w:szCs w:val="24"/>
        </w:rPr>
      </w:pPr>
      <w:r>
        <w:rPr>
          <w:rFonts w:eastAsia="Times New Roman" w:cs="Times New Roman"/>
          <w:b/>
          <w:szCs w:val="24"/>
        </w:rPr>
        <w:t>Ο ΠΡΟΕΔΡΟΣ                                                    ΟΙ ΓΡΑΜΜΑΤΕΙΣ</w:t>
      </w:r>
      <w:r>
        <w:rPr>
          <w:rFonts w:eastAsia="Times New Roman" w:cs="Times New Roman"/>
          <w:szCs w:val="24"/>
        </w:rPr>
        <w:t xml:space="preserve"> </w:t>
      </w:r>
    </w:p>
    <w:sectPr w:rsidR="000624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B03kCqh5Nm7mZ3AudM/YSRMHsPo=" w:salt="2bMODLw0QIxAuYC1ifDVl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4D7"/>
    <w:rsid w:val="000624D7"/>
    <w:rsid w:val="001B5562"/>
    <w:rsid w:val="00B11EF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B2003"/>
  <w15:docId w15:val="{3878AEC2-5B2E-41A4-A295-081AC057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13BB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13BB5"/>
    <w:rPr>
      <w:rFonts w:ascii="Segoe UI" w:hAnsi="Segoe UI" w:cs="Segoe UI"/>
      <w:sz w:val="18"/>
      <w:szCs w:val="18"/>
    </w:rPr>
  </w:style>
  <w:style w:type="paragraph" w:styleId="a4">
    <w:name w:val="List Paragraph"/>
    <w:basedOn w:val="a"/>
    <w:uiPriority w:val="34"/>
    <w:qFormat/>
    <w:rsid w:val="00687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758</MetadataID>
    <Session xmlns="641f345b-441b-4b81-9152-adc2e73ba5e1">Δ´</Session>
    <Date xmlns="641f345b-441b-4b81-9152-adc2e73ba5e1">2019-01-09T22:00:00+00:00</Date>
    <Status xmlns="641f345b-441b-4b81-9152-adc2e73ba5e1">
      <Url>https://intra.parliament.gr/praktika/Lists/Incoming_Metadata/EditForm.aspx?ID=758&amp;Source=/praktika/Recordings_Library/Forms/AllItems.aspx</Url>
      <Description>Δημοσιεύτηκε</Description>
    </Status>
    <Meeting xmlns="641f345b-441b-4b81-9152-adc2e73ba5e1">ΝΒ´</Meeting>
  </documentManagement>
</p:properties>
</file>

<file path=customXml/itemProps1.xml><?xml version="1.0" encoding="utf-8"?>
<ds:datastoreItem xmlns:ds="http://schemas.openxmlformats.org/officeDocument/2006/customXml" ds:itemID="{279B66ED-3331-4DF4-8EDB-FD08076C5E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797C34-72FB-429F-A04F-4F6A039FB883}">
  <ds:schemaRefs>
    <ds:schemaRef ds:uri="http://schemas.microsoft.com/sharepoint/v3/contenttype/forms"/>
  </ds:schemaRefs>
</ds:datastoreItem>
</file>

<file path=customXml/itemProps3.xml><?xml version="1.0" encoding="utf-8"?>
<ds:datastoreItem xmlns:ds="http://schemas.openxmlformats.org/officeDocument/2006/customXml" ds:itemID="{6D21F68A-78D9-4CAA-BA04-F1340CFFCFF6}">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8569</Words>
  <Characters>46274</Characters>
  <Application>Microsoft Office Word</Application>
  <DocSecurity>0</DocSecurity>
  <Lines>385</Lines>
  <Paragraphs>109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2019-01-16T09:59:00Z</dcterms:created>
  <dcterms:modified xsi:type="dcterms:W3CDTF">2019-01-16T09:59:00Z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