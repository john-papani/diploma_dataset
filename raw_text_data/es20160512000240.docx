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7730FC" w14:textId="77777777" w:rsidR="00C92339" w:rsidRPr="00AA4BED" w:rsidRDefault="00C92339" w:rsidP="00C92339">
      <w:pPr>
        <w:spacing w:after="0" w:line="360" w:lineRule="auto"/>
        <w:rPr>
          <w:ins w:id="0" w:author="Φλούδα Χριστίνα" w:date="2016-05-18T13:34:00Z"/>
          <w:szCs w:val="24"/>
        </w:rPr>
      </w:pPr>
      <w:ins w:id="1" w:author="Φλούδα Χριστίνα" w:date="2016-05-18T13:34:00Z">
        <w:r w:rsidRPr="00AA4BED">
          <w:rPr>
            <w:szCs w:val="24"/>
          </w:rPr>
          <w:t>(Σημείωση: Ο παρακάτω πίνακας περιεχομένων δεν αποτελεί το τελικό κείμενο, διότι εκκρεμούν ορθογραφικές και συντακτικές διορθώσεις)</w:t>
        </w:r>
      </w:ins>
    </w:p>
    <w:p w14:paraId="3B9EF808" w14:textId="77777777" w:rsidR="00C92339" w:rsidRPr="00AA4BED" w:rsidRDefault="00C92339" w:rsidP="00C92339">
      <w:pPr>
        <w:spacing w:after="0" w:line="360" w:lineRule="auto"/>
        <w:rPr>
          <w:ins w:id="2" w:author="Φλούδα Χριστίνα" w:date="2016-05-18T13:34:00Z"/>
          <w:szCs w:val="24"/>
        </w:rPr>
      </w:pPr>
    </w:p>
    <w:p w14:paraId="5C9E257E" w14:textId="77777777" w:rsidR="00C92339" w:rsidRPr="00AA4BED" w:rsidRDefault="00C92339" w:rsidP="00C92339">
      <w:pPr>
        <w:spacing w:after="0" w:line="360" w:lineRule="auto"/>
        <w:rPr>
          <w:ins w:id="3" w:author="Φλούδα Χριστίνα" w:date="2016-05-18T13:34:00Z"/>
          <w:szCs w:val="24"/>
        </w:rPr>
      </w:pPr>
      <w:ins w:id="4" w:author="Φλούδα Χριστίνα" w:date="2016-05-18T13:34:00Z">
        <w:r w:rsidRPr="00AA4BED">
          <w:rPr>
            <w:szCs w:val="24"/>
          </w:rPr>
          <w:t>ΠΙΝΑΚΑΣ ΠΕΡΙΕΧΟΜΕΝΩΝ</w:t>
        </w:r>
      </w:ins>
    </w:p>
    <w:p w14:paraId="3A1143C4" w14:textId="77777777" w:rsidR="00C92339" w:rsidRPr="00AA4BED" w:rsidRDefault="00C92339" w:rsidP="00C92339">
      <w:pPr>
        <w:spacing w:after="0" w:line="360" w:lineRule="auto"/>
        <w:rPr>
          <w:ins w:id="5" w:author="Φλούδα Χριστίνα" w:date="2016-05-18T13:34:00Z"/>
          <w:szCs w:val="24"/>
        </w:rPr>
      </w:pPr>
      <w:ins w:id="6" w:author="Φλούδα Χριστίνα" w:date="2016-05-18T13:34:00Z">
        <w:r w:rsidRPr="00AA4BED">
          <w:rPr>
            <w:szCs w:val="24"/>
          </w:rPr>
          <w:t>ΙΖ</w:t>
        </w:r>
        <w:r>
          <w:rPr>
            <w:szCs w:val="24"/>
          </w:rPr>
          <w:t>΄</w:t>
        </w:r>
        <w:r w:rsidRPr="00AA4BED">
          <w:rPr>
            <w:szCs w:val="24"/>
          </w:rPr>
          <w:t xml:space="preserve"> ΠΕΡΙΟΔΟΣ </w:t>
        </w:r>
      </w:ins>
    </w:p>
    <w:p w14:paraId="43618CBF" w14:textId="77777777" w:rsidR="00C92339" w:rsidRPr="00AA4BED" w:rsidRDefault="00C92339" w:rsidP="00C92339">
      <w:pPr>
        <w:spacing w:after="0" w:line="360" w:lineRule="auto"/>
        <w:rPr>
          <w:ins w:id="7" w:author="Φλούδα Χριστίνα" w:date="2016-05-18T13:34:00Z"/>
          <w:szCs w:val="24"/>
        </w:rPr>
      </w:pPr>
      <w:ins w:id="8" w:author="Φλούδα Χριστίνα" w:date="2016-05-18T13:34:00Z">
        <w:r w:rsidRPr="00AA4BED">
          <w:rPr>
            <w:szCs w:val="24"/>
          </w:rPr>
          <w:t>ΠΡΟΕΔΡΕΥΟΜΕΝΗΣ ΚΟΙΝΟΒΟΥΛΕΥΤΙΚΗΣ ΔΗΜΟΚΡΑΤΙΑΣ</w:t>
        </w:r>
      </w:ins>
    </w:p>
    <w:p w14:paraId="10614D5D" w14:textId="77777777" w:rsidR="00C92339" w:rsidRPr="00AA4BED" w:rsidRDefault="00C92339" w:rsidP="00C92339">
      <w:pPr>
        <w:spacing w:after="0" w:line="360" w:lineRule="auto"/>
        <w:rPr>
          <w:ins w:id="9" w:author="Φλούδα Χριστίνα" w:date="2016-05-18T13:34:00Z"/>
          <w:szCs w:val="24"/>
        </w:rPr>
      </w:pPr>
      <w:ins w:id="10" w:author="Φλούδα Χριστίνα" w:date="2016-05-18T13:34:00Z">
        <w:r w:rsidRPr="00AA4BED">
          <w:rPr>
            <w:szCs w:val="24"/>
          </w:rPr>
          <w:t>ΣΥΝΟΔΟΣ Α΄</w:t>
        </w:r>
      </w:ins>
    </w:p>
    <w:p w14:paraId="7FE19151" w14:textId="77777777" w:rsidR="00C92339" w:rsidRPr="00AA4BED" w:rsidRDefault="00C92339" w:rsidP="00C92339">
      <w:pPr>
        <w:spacing w:after="0" w:line="360" w:lineRule="auto"/>
        <w:rPr>
          <w:ins w:id="11" w:author="Φλούδα Χριστίνα" w:date="2016-05-18T13:34:00Z"/>
          <w:szCs w:val="24"/>
        </w:rPr>
      </w:pPr>
    </w:p>
    <w:p w14:paraId="0B90DAE6" w14:textId="77777777" w:rsidR="00C92339" w:rsidRPr="00AA4BED" w:rsidRDefault="00C92339" w:rsidP="00C92339">
      <w:pPr>
        <w:spacing w:after="0" w:line="360" w:lineRule="auto"/>
        <w:rPr>
          <w:ins w:id="12" w:author="Φλούδα Χριστίνα" w:date="2016-05-18T13:34:00Z"/>
          <w:szCs w:val="24"/>
        </w:rPr>
      </w:pPr>
      <w:ins w:id="13" w:author="Φλούδα Χριστίνα" w:date="2016-05-18T13:34:00Z">
        <w:r w:rsidRPr="00AA4BED">
          <w:rPr>
            <w:szCs w:val="24"/>
          </w:rPr>
          <w:t>ΣΥΝΕΔΡΙΑΣΗ ΡΚΔ΄</w:t>
        </w:r>
      </w:ins>
    </w:p>
    <w:p w14:paraId="4F2A5071" w14:textId="77777777" w:rsidR="00C92339" w:rsidRPr="00AA4BED" w:rsidRDefault="00C92339" w:rsidP="00C92339">
      <w:pPr>
        <w:spacing w:after="0" w:line="360" w:lineRule="auto"/>
        <w:rPr>
          <w:ins w:id="14" w:author="Φλούδα Χριστίνα" w:date="2016-05-18T13:34:00Z"/>
          <w:szCs w:val="24"/>
        </w:rPr>
      </w:pPr>
      <w:ins w:id="15" w:author="Φλούδα Χριστίνα" w:date="2016-05-18T13:34:00Z">
        <w:r w:rsidRPr="00AA4BED">
          <w:rPr>
            <w:szCs w:val="24"/>
          </w:rPr>
          <w:t>Πέμπτη  12 Μαΐου 2016</w:t>
        </w:r>
      </w:ins>
    </w:p>
    <w:p w14:paraId="255CE34F" w14:textId="77777777" w:rsidR="00C92339" w:rsidRPr="00AA4BED" w:rsidRDefault="00C92339" w:rsidP="00C92339">
      <w:pPr>
        <w:spacing w:after="0" w:line="360" w:lineRule="auto"/>
        <w:rPr>
          <w:ins w:id="16" w:author="Φλούδα Χριστίνα" w:date="2016-05-18T13:34:00Z"/>
          <w:szCs w:val="24"/>
        </w:rPr>
      </w:pPr>
    </w:p>
    <w:p w14:paraId="77890285" w14:textId="77777777" w:rsidR="00C92339" w:rsidRPr="00AA4BED" w:rsidRDefault="00C92339" w:rsidP="00C92339">
      <w:pPr>
        <w:spacing w:after="0" w:line="360" w:lineRule="auto"/>
        <w:rPr>
          <w:ins w:id="17" w:author="Φλούδα Χριστίνα" w:date="2016-05-18T13:34:00Z"/>
          <w:szCs w:val="24"/>
        </w:rPr>
      </w:pPr>
      <w:ins w:id="18" w:author="Φλούδα Χριστίνα" w:date="2016-05-18T13:34:00Z">
        <w:r w:rsidRPr="00AA4BED">
          <w:rPr>
            <w:szCs w:val="24"/>
          </w:rPr>
          <w:t>ΘΕΜΑΤΑ</w:t>
        </w:r>
      </w:ins>
    </w:p>
    <w:p w14:paraId="5E32AAB1" w14:textId="77777777" w:rsidR="00C92339" w:rsidRDefault="00C92339" w:rsidP="00C92339">
      <w:pPr>
        <w:spacing w:after="0" w:line="360" w:lineRule="auto"/>
        <w:rPr>
          <w:ins w:id="19" w:author="Φλούδα Χριστίνα" w:date="2016-05-18T13:34:00Z"/>
          <w:szCs w:val="24"/>
        </w:rPr>
      </w:pPr>
      <w:ins w:id="20" w:author="Φλούδα Χριστίνα" w:date="2016-05-18T13:34:00Z">
        <w:r w:rsidRPr="00AA4BED">
          <w:rPr>
            <w:szCs w:val="24"/>
          </w:rPr>
          <w:t xml:space="preserve"> </w:t>
        </w:r>
        <w:r w:rsidRPr="00AA4BED">
          <w:rPr>
            <w:szCs w:val="24"/>
          </w:rPr>
          <w:br/>
          <w:t xml:space="preserve">Α. ΕΙΔΙΚΑ ΘΕΜΑΤΑ </w:t>
        </w:r>
        <w:r w:rsidRPr="00AA4BED">
          <w:rPr>
            <w:szCs w:val="24"/>
          </w:rPr>
          <w:br/>
          <w:t xml:space="preserve">1. Επικύρωση Πρακτικών, σελ. </w:t>
        </w:r>
        <w:r w:rsidRPr="00AA4BED">
          <w:rPr>
            <w:szCs w:val="24"/>
          </w:rPr>
          <w:br/>
          <w:t xml:space="preserve">2.  Άδεια απουσίας του Βουλευτή κ. Ο. Κωνσταντινόπουλου, σελ. </w:t>
        </w:r>
        <w:r w:rsidRPr="00AA4BED">
          <w:rPr>
            <w:szCs w:val="24"/>
          </w:rPr>
          <w:br/>
          <w:t xml:space="preserve">3. Ανακοινώνεται ότι τη συνεδρίαση παρακολουθούν μαθητές από το 13ο Δημοτικό Σχολείο Γλυφάδας, το 2ο Δημοτικό Σχολείο Χαϊδαρίου, το Δημοτικό Σχολείο Φυλής, το 1ο Δημοτικό Σχολείο </w:t>
        </w:r>
        <w:proofErr w:type="spellStart"/>
        <w:r w:rsidRPr="00AA4BED">
          <w:rPr>
            <w:szCs w:val="24"/>
          </w:rPr>
          <w:t>Κουνουπιδιανών</w:t>
        </w:r>
        <w:proofErr w:type="spellEnd"/>
        <w:r w:rsidRPr="00AA4BED">
          <w:rPr>
            <w:szCs w:val="24"/>
          </w:rPr>
          <w:t xml:space="preserve"> Χανίων και το 55ο Δημοτικό Σχολείο Πάτρας, σελ. </w:t>
        </w:r>
        <w:r w:rsidRPr="00AA4BED">
          <w:rPr>
            <w:szCs w:val="24"/>
          </w:rPr>
          <w:br/>
          <w:t xml:space="preserve">4. Επί διαδικαστικού θέματος, σελ. </w:t>
        </w:r>
        <w:r w:rsidRPr="00AA4BED">
          <w:rPr>
            <w:szCs w:val="24"/>
          </w:rPr>
          <w:br/>
          <w:t xml:space="preserve"> </w:t>
        </w:r>
        <w:r w:rsidRPr="00AA4BED">
          <w:rPr>
            <w:szCs w:val="24"/>
          </w:rPr>
          <w:br/>
          <w:t xml:space="preserve">Β. ΚΟΙΝΟΒΟΥΛΕΥΤΙΚΟΣ ΕΛΕΓΧΟΣ </w:t>
        </w:r>
        <w:r w:rsidRPr="00AA4BED">
          <w:rPr>
            <w:szCs w:val="24"/>
          </w:rPr>
          <w:br/>
          <w:t xml:space="preserve">1. Ανακοίνωση του δελτίου επικαίρων ερωτήσεων της Παρασκευής 13 Μαΐου 2016, σελ. </w:t>
        </w:r>
        <w:r w:rsidRPr="00AA4BED">
          <w:rPr>
            <w:szCs w:val="24"/>
          </w:rPr>
          <w:br/>
          <w:t>2. Συζή</w:t>
        </w:r>
        <w:r>
          <w:rPr>
            <w:szCs w:val="24"/>
          </w:rPr>
          <w:t>τηση επικαίρων ερωτήσεων:</w:t>
        </w:r>
        <w:r w:rsidRPr="00AA4BED">
          <w:rPr>
            <w:szCs w:val="24"/>
          </w:rPr>
          <w:br/>
          <w:t xml:space="preserve">   </w:t>
        </w:r>
        <w:r>
          <w:rPr>
            <w:szCs w:val="24"/>
          </w:rPr>
          <w:t xml:space="preserve"> </w:t>
        </w:r>
        <w:r w:rsidRPr="00AA4BED">
          <w:rPr>
            <w:szCs w:val="24"/>
          </w:rPr>
          <w:t>Προς τον Υπουργό Αγροτική</w:t>
        </w:r>
        <w:r>
          <w:rPr>
            <w:szCs w:val="24"/>
          </w:rPr>
          <w:t>ς Ανάπτυξης και Τροφίμων:</w:t>
        </w:r>
        <w:r w:rsidRPr="00AA4BED">
          <w:rPr>
            <w:szCs w:val="24"/>
          </w:rPr>
          <w:br/>
          <w:t xml:space="preserve">      </w:t>
        </w:r>
        <w:r>
          <w:rPr>
            <w:szCs w:val="24"/>
          </w:rPr>
          <w:t xml:space="preserve"> </w:t>
        </w:r>
        <w:r w:rsidRPr="00AA4BED">
          <w:rPr>
            <w:szCs w:val="24"/>
          </w:rPr>
          <w:t xml:space="preserve">i. σχετικά με τις αντικανονικές περικοπές ενισχύσεων, την αναγκαία παράταση της προθεσμίας εμπρόθεσμης υποβολής της Ενιαίας Αίτησης Ενίσχυσης του έτους 2016 και επιβεβλημένο το δικαίωμα υποβολής ενστάσεων για τα οριστικά δικαιώματα, σελ. </w:t>
        </w:r>
        <w:r w:rsidRPr="00AA4BED">
          <w:rPr>
            <w:szCs w:val="24"/>
          </w:rPr>
          <w:br/>
          <w:t xml:space="preserve">       </w:t>
        </w:r>
        <w:proofErr w:type="spellStart"/>
        <w:r w:rsidRPr="00AA4BED">
          <w:rPr>
            <w:szCs w:val="24"/>
          </w:rPr>
          <w:t>ii</w:t>
        </w:r>
        <w:proofErr w:type="spellEnd"/>
        <w:r w:rsidRPr="00AA4BED">
          <w:rPr>
            <w:szCs w:val="24"/>
          </w:rPr>
          <w:t xml:space="preserve">. σχετικά με την αποζημίωση των αγροτών, για τη μειωμένη παραγωγή σε όλες σχεδόν τις δενδρώδεις καλλιέργειες Πέλλας και Ημαθίας, σελ. </w:t>
        </w:r>
        <w:r w:rsidRPr="00AA4BED">
          <w:rPr>
            <w:szCs w:val="24"/>
          </w:rPr>
          <w:br/>
          <w:t xml:space="preserve">       </w:t>
        </w:r>
        <w:proofErr w:type="spellStart"/>
        <w:r w:rsidRPr="00AA4BED">
          <w:rPr>
            <w:szCs w:val="24"/>
          </w:rPr>
          <w:t>iii</w:t>
        </w:r>
        <w:proofErr w:type="spellEnd"/>
        <w:r w:rsidRPr="00AA4BED">
          <w:rPr>
            <w:szCs w:val="24"/>
          </w:rPr>
          <w:t xml:space="preserve">. σχετικά με τις εκπρόθεσμες Ενιαίες Αιτήσεις Ενίσχυσης Γεωργών έτους 2015, την εσφαλμένη </w:t>
        </w:r>
        <w:proofErr w:type="spellStart"/>
        <w:r w:rsidRPr="00AA4BED">
          <w:rPr>
            <w:szCs w:val="24"/>
          </w:rPr>
          <w:t>ψηφιοποίηση</w:t>
        </w:r>
        <w:proofErr w:type="spellEnd"/>
        <w:r w:rsidRPr="00AA4BED">
          <w:rPr>
            <w:szCs w:val="24"/>
          </w:rPr>
          <w:t xml:space="preserve"> αγροτεμαχίων καλλιεργητών ενταγμένων σε </w:t>
        </w:r>
        <w:proofErr w:type="spellStart"/>
        <w:r w:rsidRPr="00AA4BED">
          <w:rPr>
            <w:szCs w:val="24"/>
          </w:rPr>
          <w:t>γεωργοπεριβαλλοντικά</w:t>
        </w:r>
        <w:proofErr w:type="spellEnd"/>
        <w:r w:rsidRPr="00AA4BED">
          <w:rPr>
            <w:szCs w:val="24"/>
          </w:rPr>
          <w:t xml:space="preserve"> προγράμματα και τα προβλήματα που δημιούργησε η τεχνική λύση που δόθηκε το 2014 για την κατανομή των δημόσιων επιλέξιμων εκτάσεων βοσκοτόπων αρμοδιότητας του ΟΠΕΚΕΠΕ, σελ. </w:t>
        </w:r>
        <w:r w:rsidRPr="00AA4BED">
          <w:rPr>
            <w:szCs w:val="24"/>
          </w:rPr>
          <w:br/>
          <w:t xml:space="preserve">       </w:t>
        </w:r>
        <w:proofErr w:type="spellStart"/>
        <w:r w:rsidRPr="00AA4BED">
          <w:rPr>
            <w:szCs w:val="24"/>
          </w:rPr>
          <w:t>iv</w:t>
        </w:r>
        <w:proofErr w:type="spellEnd"/>
        <w:r w:rsidRPr="00AA4BED">
          <w:rPr>
            <w:szCs w:val="24"/>
          </w:rPr>
          <w:t xml:space="preserve">. σχετικά με τα μέτρα αποζημίωσης αγροτών και αποκατάστασης καλλιεργειών και υποδομών από την πυρκαγιά που προκλήθηκε 21-4-2016 στις περιοχές Ανατολή και Μύρτο του Δήμου Ιεράπετρας Ε.Π. Λασιθίου Κρήτης, σελ. </w:t>
        </w:r>
        <w:r w:rsidRPr="00AA4BED">
          <w:rPr>
            <w:szCs w:val="24"/>
          </w:rPr>
          <w:br/>
          <w:t xml:space="preserve"> </w:t>
        </w:r>
        <w:r w:rsidRPr="00AA4BED">
          <w:rPr>
            <w:szCs w:val="24"/>
          </w:rPr>
          <w:br/>
          <w:t xml:space="preserve">Γ. ΝΟΜΟΘΕΤΙΚΗ ΕΡΓΑΣΙΑ </w:t>
        </w:r>
        <w:r w:rsidRPr="00AA4BED">
          <w:rPr>
            <w:szCs w:val="24"/>
          </w:rPr>
          <w:br/>
          <w:t xml:space="preserve">1. Συζήτηση επί της αρχής, των άρθρων και των τροπολογιών και ψήφιση στο σύνολο των σχεδίων νόμων του Υπουργείου Εξωτερικών: α) «Κύρωση της Συμφωνίας Εταιρικής Σχέσης και Συνεργασίας μεταξύ της Ευρωπαϊκής  Ένωσης και των κρατών-μελών της, αφενός, και της Δημοκρατίας του Ιράκ, αφετέρου, με τα αναπόσπαστα σε αυτήν Παραρτήματα 1 έως 4, Προσαρτήματα, Πρωτόκολλα, Σημειώσεις και τη Μονομερή Δήλωση της Ε.Ε. σχετικά με το άρθρο 96 της Συμφωνίας» και β) «Κύρωση της Συνολικής Συμφωνίας-Πλαίσιο Εταιρικής Σχέσης και Συνεργασίας μεταξύ της Ευρωπαϊκής  Ένωσης και των κρατών-μελών της, αφενός, και της Σοσιαλιστικής Δημοκρατίας του Βιετνάμ, αφετέρου, με τις αναπόσπαστες σ’ αυτήν Δηλώσεις», σελ. </w:t>
        </w:r>
        <w:r w:rsidRPr="00AA4BED">
          <w:rPr>
            <w:szCs w:val="24"/>
          </w:rPr>
          <w:br/>
          <w:t>2. Κατάθεση Εκθέσεως Διαρκούς Επιτροπής:</w:t>
        </w:r>
      </w:ins>
    </w:p>
    <w:p w14:paraId="58CB243D" w14:textId="77777777" w:rsidR="00C92339" w:rsidRDefault="00C92339" w:rsidP="00C92339">
      <w:pPr>
        <w:spacing w:after="0" w:line="360" w:lineRule="auto"/>
        <w:rPr>
          <w:ins w:id="21" w:author="Φλούδα Χριστίνα" w:date="2016-05-18T13:34:00Z"/>
          <w:szCs w:val="24"/>
        </w:rPr>
      </w:pPr>
      <w:ins w:id="22" w:author="Φλούδα Χριστίνα" w:date="2016-05-18T13:34:00Z">
        <w:r w:rsidRPr="00AA4BED">
          <w:rPr>
            <w:szCs w:val="24"/>
          </w:rPr>
          <w:t xml:space="preserve">Η Διαρκής Επιτροπή Παραγωγής και Εμπορίου καταθέτει την  Έκθεσή της στο σχέδιο νόμου του Υπουργείου Ναυτιλίας και Νησιωτικής Πολιτικής «Κύρωση του Μνημονίου Κατανόησης μεταξύ της Κυβέρνησης της Ελληνικής Δημοκρατίας και της Κυβέρνησης της Λαϊκής Δημοκρατίας της Κίνας, σχετικά με τη συνεργασία στον τομέα των θαλασσίων υποθέσεων», σελ. </w:t>
        </w:r>
        <w:r w:rsidRPr="00AA4BED">
          <w:rPr>
            <w:szCs w:val="24"/>
          </w:rPr>
          <w:br/>
          <w:t xml:space="preserve"> </w:t>
        </w:r>
        <w:r w:rsidRPr="00AA4BED">
          <w:rPr>
            <w:szCs w:val="24"/>
          </w:rPr>
          <w:br/>
        </w:r>
        <w:r>
          <w:rPr>
            <w:szCs w:val="24"/>
          </w:rPr>
          <w:t>ΠΡΟΕΔΡΕΥΟΝΤΕΣ</w:t>
        </w:r>
      </w:ins>
    </w:p>
    <w:p w14:paraId="043A0D22" w14:textId="77777777" w:rsidR="00C92339" w:rsidRDefault="00C92339" w:rsidP="00C92339">
      <w:pPr>
        <w:spacing w:after="0" w:line="360" w:lineRule="auto"/>
        <w:rPr>
          <w:ins w:id="23" w:author="Φλούδα Χριστίνα" w:date="2016-05-18T13:34:00Z"/>
          <w:szCs w:val="24"/>
        </w:rPr>
      </w:pPr>
    </w:p>
    <w:p w14:paraId="42168414" w14:textId="77777777" w:rsidR="00C92339" w:rsidRPr="00AA4BED" w:rsidRDefault="00C92339" w:rsidP="00C92339">
      <w:pPr>
        <w:spacing w:after="0" w:line="360" w:lineRule="auto"/>
        <w:rPr>
          <w:ins w:id="24" w:author="Φλούδα Χριστίνα" w:date="2016-05-18T13:34:00Z"/>
          <w:szCs w:val="24"/>
        </w:rPr>
      </w:pPr>
      <w:ins w:id="25" w:author="Φλούδα Χριστίνα" w:date="2016-05-18T13:34:00Z">
        <w:r w:rsidRPr="00AA4BED">
          <w:rPr>
            <w:szCs w:val="24"/>
          </w:rPr>
          <w:t>ΚΑΚΛΑΜΑΝΗΣ Ν. , σελ.</w:t>
        </w:r>
        <w:r w:rsidRPr="00AA4BED">
          <w:rPr>
            <w:szCs w:val="24"/>
          </w:rPr>
          <w:br/>
          <w:t>ΧΡΙΣΤΟΔΟΥΛΟΠΟΥΛΟΥ Α. , σελ.</w:t>
        </w:r>
        <w:r w:rsidRPr="00AA4BED">
          <w:rPr>
            <w:szCs w:val="24"/>
          </w:rPr>
          <w:br/>
        </w:r>
        <w:r w:rsidRPr="00AA4BED">
          <w:rPr>
            <w:szCs w:val="24"/>
          </w:rPr>
          <w:br/>
        </w:r>
      </w:ins>
    </w:p>
    <w:p w14:paraId="74D5CBFA" w14:textId="77777777" w:rsidR="00C92339" w:rsidRPr="00AA4BED" w:rsidRDefault="00C92339" w:rsidP="00C92339">
      <w:pPr>
        <w:spacing w:after="0" w:line="360" w:lineRule="auto"/>
        <w:rPr>
          <w:ins w:id="26" w:author="Φλούδα Χριστίνα" w:date="2016-05-18T13:34:00Z"/>
          <w:szCs w:val="24"/>
        </w:rPr>
      </w:pPr>
      <w:ins w:id="27" w:author="Φλούδα Χριστίνα" w:date="2016-05-18T13:34:00Z">
        <w:r w:rsidRPr="00AA4BED">
          <w:rPr>
            <w:szCs w:val="24"/>
          </w:rPr>
          <w:t>ΟΜΙΛΗΤΕΣ</w:t>
        </w:r>
      </w:ins>
    </w:p>
    <w:p w14:paraId="48FF386C" w14:textId="77777777" w:rsidR="00C92339" w:rsidRPr="00AA4BED" w:rsidRDefault="00C92339" w:rsidP="00C92339">
      <w:pPr>
        <w:spacing w:after="0" w:line="360" w:lineRule="auto"/>
        <w:rPr>
          <w:ins w:id="28" w:author="Φλούδα Χριστίνα" w:date="2016-05-18T13:34:00Z"/>
          <w:szCs w:val="24"/>
        </w:rPr>
      </w:pPr>
      <w:ins w:id="29" w:author="Φλούδα Χριστίνα" w:date="2016-05-18T13:34:00Z">
        <w:r w:rsidRPr="00AA4BED">
          <w:rPr>
            <w:szCs w:val="24"/>
          </w:rPr>
          <w:br/>
          <w:t>Α. Επί διαδικαστικού θέματος:</w:t>
        </w:r>
        <w:r w:rsidRPr="00AA4BED">
          <w:rPr>
            <w:szCs w:val="24"/>
          </w:rPr>
          <w:br/>
          <w:t>ΑΜΥΡΑΣ Γ. , σελ.</w:t>
        </w:r>
        <w:r w:rsidRPr="00AA4BED">
          <w:rPr>
            <w:szCs w:val="24"/>
          </w:rPr>
          <w:br/>
          <w:t>ΑΠΟΣΤΟΛΟΥ Ε. , σελ.</w:t>
        </w:r>
        <w:r w:rsidRPr="00AA4BED">
          <w:rPr>
            <w:szCs w:val="24"/>
          </w:rPr>
          <w:br/>
          <w:t>ΒΑΚΗ Φ. , σελ.</w:t>
        </w:r>
        <w:r w:rsidRPr="00AA4BED">
          <w:rPr>
            <w:szCs w:val="24"/>
          </w:rPr>
          <w:br/>
          <w:t>ΒΟΡΙΔΗΣ Μ. , σελ.</w:t>
        </w:r>
        <w:r w:rsidRPr="00AA4BED">
          <w:rPr>
            <w:szCs w:val="24"/>
          </w:rPr>
          <w:br/>
          <w:t>ΒΡΟΥΤΣΗΣ Ι. , σελ.</w:t>
        </w:r>
        <w:r w:rsidRPr="00AA4BED">
          <w:rPr>
            <w:szCs w:val="24"/>
          </w:rPr>
          <w:br/>
          <w:t>ΔΑΝΕΛΛΗΣ Σ. , σελ.</w:t>
        </w:r>
        <w:r w:rsidRPr="00AA4BED">
          <w:rPr>
            <w:szCs w:val="24"/>
          </w:rPr>
          <w:br/>
          <w:t>ΔΗΜΟΣΧΑΚΗΣ Α. , σελ.</w:t>
        </w:r>
        <w:r w:rsidRPr="00AA4BED">
          <w:rPr>
            <w:szCs w:val="24"/>
          </w:rPr>
          <w:br/>
          <w:t>ΚΑΚΛΑΜΑΝΗΣ Ν. , σελ.</w:t>
        </w:r>
        <w:r w:rsidRPr="00AA4BED">
          <w:rPr>
            <w:szCs w:val="24"/>
          </w:rPr>
          <w:br/>
          <w:t>ΚΑΡΑΘΑΝΑΣΟΠΟΥΛΟΣ Ν. , σελ.</w:t>
        </w:r>
        <w:r w:rsidRPr="00AA4BED">
          <w:rPr>
            <w:szCs w:val="24"/>
          </w:rPr>
          <w:br/>
          <w:t>ΚΑΡΡΑΣ Γ. , σελ.</w:t>
        </w:r>
        <w:r w:rsidRPr="00AA4BED">
          <w:rPr>
            <w:szCs w:val="24"/>
          </w:rPr>
          <w:br/>
          <w:t>ΚΑΤΣΙΚΗΣ Κ. , σελ.</w:t>
        </w:r>
        <w:r w:rsidRPr="00AA4BED">
          <w:rPr>
            <w:szCs w:val="24"/>
          </w:rPr>
          <w:br/>
          <w:t>ΚΕΓΚΕΡΟΓΛΟΥ Β. , σελ.</w:t>
        </w:r>
        <w:r w:rsidRPr="00AA4BED">
          <w:rPr>
            <w:szCs w:val="24"/>
          </w:rPr>
          <w:br/>
          <w:t>ΚΟΚΚΑΛΗΣ Β. , σελ.</w:t>
        </w:r>
        <w:r w:rsidRPr="00AA4BED">
          <w:rPr>
            <w:szCs w:val="24"/>
          </w:rPr>
          <w:br/>
          <w:t>ΛΟΒΕΡΔΟΣ Α. , σελ.</w:t>
        </w:r>
        <w:r w:rsidRPr="00AA4BED">
          <w:rPr>
            <w:szCs w:val="24"/>
          </w:rPr>
          <w:br/>
          <w:t>ΜΗΤΑΡΑΚΗΣ Π. , σελ.</w:t>
        </w:r>
        <w:r w:rsidRPr="00AA4BED">
          <w:rPr>
            <w:szCs w:val="24"/>
          </w:rPr>
          <w:br/>
          <w:t>ΜΠΑΛΑΟΥΡΑΣ Γ. , σελ.</w:t>
        </w:r>
        <w:r w:rsidRPr="00AA4BED">
          <w:rPr>
            <w:szCs w:val="24"/>
          </w:rPr>
          <w:br/>
          <w:t>ΞΥΔΑΚΗΣ Ν. , σελ.</w:t>
        </w:r>
        <w:r w:rsidRPr="00AA4BED">
          <w:rPr>
            <w:szCs w:val="24"/>
          </w:rPr>
          <w:br/>
          <w:t>ΠΑΠΠΑΣ Χ. , σελ.</w:t>
        </w:r>
        <w:r w:rsidRPr="00AA4BED">
          <w:rPr>
            <w:szCs w:val="24"/>
          </w:rPr>
          <w:br/>
          <w:t>ΣΠΙΡΤΖΗΣ Χ. , σελ.</w:t>
        </w:r>
        <w:r w:rsidRPr="00AA4BED">
          <w:rPr>
            <w:szCs w:val="24"/>
          </w:rPr>
          <w:br/>
          <w:t>ΧΡΙΣΤΟΔΟΥΛΟΠΟΥΛΟΥ Α. , σελ.</w:t>
        </w:r>
        <w:r w:rsidRPr="00AA4BED">
          <w:rPr>
            <w:szCs w:val="24"/>
          </w:rPr>
          <w:br/>
        </w:r>
        <w:r w:rsidRPr="00AA4BED">
          <w:rPr>
            <w:szCs w:val="24"/>
          </w:rPr>
          <w:br/>
          <w:t>Β. Επί των επικαίρων ερωτήσεων:</w:t>
        </w:r>
        <w:r w:rsidRPr="00AA4BED">
          <w:rPr>
            <w:szCs w:val="24"/>
          </w:rPr>
          <w:br/>
          <w:t>ΑΠΟΣΤΟΛΟΥ Ε. , σελ.</w:t>
        </w:r>
        <w:r w:rsidRPr="00AA4BED">
          <w:rPr>
            <w:szCs w:val="24"/>
          </w:rPr>
          <w:br/>
          <w:t>ΚΕΓΚΕΡΟΓΛΟΥ Β. , σελ.</w:t>
        </w:r>
        <w:r w:rsidRPr="00AA4BED">
          <w:rPr>
            <w:szCs w:val="24"/>
          </w:rPr>
          <w:br/>
          <w:t>ΚΟΚΚΑΛΗΣ Β. , σελ.</w:t>
        </w:r>
        <w:r w:rsidRPr="00AA4BED">
          <w:rPr>
            <w:szCs w:val="24"/>
          </w:rPr>
          <w:br/>
          <w:t>ΣΗΦΑΚΗΣ Ι. , σελ.</w:t>
        </w:r>
        <w:r w:rsidRPr="00AA4BED">
          <w:rPr>
            <w:szCs w:val="24"/>
          </w:rPr>
          <w:br/>
          <w:t>ΣΥΝΤΥΧΑΚΗΣ Ε. , σελ.</w:t>
        </w:r>
        <w:r w:rsidRPr="00AA4BED">
          <w:rPr>
            <w:szCs w:val="24"/>
          </w:rPr>
          <w:br/>
        </w:r>
        <w:r w:rsidRPr="00AA4BED">
          <w:rPr>
            <w:szCs w:val="24"/>
          </w:rPr>
          <w:br/>
          <w:t>Γ. Επί των σχεδίων νόμων του Υπουργείου Εξωτερικών:</w:t>
        </w:r>
        <w:r w:rsidRPr="00AA4BED">
          <w:rPr>
            <w:szCs w:val="24"/>
          </w:rPr>
          <w:br/>
          <w:t>ΑΜΥΡΑΣ Γ. , σελ.</w:t>
        </w:r>
        <w:r w:rsidRPr="00AA4BED">
          <w:rPr>
            <w:szCs w:val="24"/>
          </w:rPr>
          <w:br/>
          <w:t>ΒΟΡΙΔΗΣ Μ. , σελ.</w:t>
        </w:r>
        <w:r w:rsidRPr="00AA4BED">
          <w:rPr>
            <w:szCs w:val="24"/>
          </w:rPr>
          <w:br/>
          <w:t>ΒΡΟΥΤΣΗΣ Ι. , σελ.</w:t>
        </w:r>
        <w:r w:rsidRPr="00AA4BED">
          <w:rPr>
            <w:szCs w:val="24"/>
          </w:rPr>
          <w:br/>
          <w:t>ΔΑΝΕΛΛΗΣ Σ. , σελ.</w:t>
        </w:r>
        <w:r w:rsidRPr="00AA4BED">
          <w:rPr>
            <w:szCs w:val="24"/>
          </w:rPr>
          <w:br/>
          <w:t>ΔΗΜΟΣΧΑΚΗΣ Α. , σελ.</w:t>
        </w:r>
        <w:r w:rsidRPr="00AA4BED">
          <w:rPr>
            <w:szCs w:val="24"/>
          </w:rPr>
          <w:br/>
          <w:t>ΘΕΟΧΑΡΟΠΟΥΛΟΣ Α. , σελ.</w:t>
        </w:r>
        <w:r w:rsidRPr="00AA4BED">
          <w:rPr>
            <w:szCs w:val="24"/>
          </w:rPr>
          <w:br/>
          <w:t>ΚΑΡΑΘΑΝΑΣΟΠΟΥΛΟΣ Ν. , σελ.</w:t>
        </w:r>
        <w:r w:rsidRPr="00AA4BED">
          <w:rPr>
            <w:szCs w:val="24"/>
          </w:rPr>
          <w:br/>
          <w:t>ΚΑΡΑΝΑΣΤΑΣΗΣ Α. , σελ.</w:t>
        </w:r>
        <w:r w:rsidRPr="00AA4BED">
          <w:rPr>
            <w:szCs w:val="24"/>
          </w:rPr>
          <w:br/>
          <w:t>ΚΑΡΡΑΣ Γ. , σελ.</w:t>
        </w:r>
        <w:r w:rsidRPr="00AA4BED">
          <w:rPr>
            <w:szCs w:val="24"/>
          </w:rPr>
          <w:br/>
          <w:t>ΚΑΤΣΙΚΗΣ Κ. , σελ.</w:t>
        </w:r>
        <w:r w:rsidRPr="00AA4BED">
          <w:rPr>
            <w:szCs w:val="24"/>
          </w:rPr>
          <w:br/>
          <w:t>ΛΟΒΕΡΔΟΣ Α. , σελ.</w:t>
        </w:r>
        <w:r w:rsidRPr="00AA4BED">
          <w:rPr>
            <w:szCs w:val="24"/>
          </w:rPr>
          <w:br/>
          <w:t>ΜΗΤΑΡΑΚΗΣ Π. , σελ.</w:t>
        </w:r>
        <w:r w:rsidRPr="00AA4BED">
          <w:rPr>
            <w:szCs w:val="24"/>
          </w:rPr>
          <w:br/>
          <w:t>ΜΠΑΛΑΟΥΡΑΣ Γ. , σελ.</w:t>
        </w:r>
        <w:r w:rsidRPr="00AA4BED">
          <w:rPr>
            <w:szCs w:val="24"/>
          </w:rPr>
          <w:br/>
          <w:t>ΜΠΟΥΚΩΡΟΣ Χ. , σελ.</w:t>
        </w:r>
        <w:r w:rsidRPr="00AA4BED">
          <w:rPr>
            <w:szCs w:val="24"/>
          </w:rPr>
          <w:br/>
          <w:t>ΞΥΔΑΚΗΣ Ν. , σελ.</w:t>
        </w:r>
        <w:r w:rsidRPr="00AA4BED">
          <w:rPr>
            <w:szCs w:val="24"/>
          </w:rPr>
          <w:br/>
          <w:t>ΠΑΠΠΑΣ Χ. , σελ.</w:t>
        </w:r>
        <w:r w:rsidRPr="00AA4BED">
          <w:rPr>
            <w:szCs w:val="24"/>
          </w:rPr>
          <w:br/>
          <w:t>ΡΙΖΟΥΛΗΣ Α. , σελ.</w:t>
        </w:r>
        <w:r w:rsidRPr="00AA4BED">
          <w:rPr>
            <w:szCs w:val="24"/>
          </w:rPr>
          <w:br/>
          <w:t>ΣΑΡΙΔΗΣ Ι. , σελ.</w:t>
        </w:r>
        <w:r w:rsidRPr="00AA4BED">
          <w:rPr>
            <w:szCs w:val="24"/>
          </w:rPr>
          <w:br/>
          <w:t>ΣΠΙΡΤΖΗΣ Χ. , σελ.</w:t>
        </w:r>
        <w:r w:rsidRPr="00AA4BED">
          <w:rPr>
            <w:szCs w:val="24"/>
          </w:rPr>
          <w:br/>
          <w:t>ΣΤΑΘΑΚΗΣ Γ. , σελ.</w:t>
        </w:r>
        <w:r w:rsidRPr="00AA4BED">
          <w:rPr>
            <w:szCs w:val="24"/>
          </w:rPr>
          <w:br/>
        </w:r>
        <w:r>
          <w:rPr>
            <w:szCs w:val="24"/>
          </w:rPr>
          <w:t>ΧΡΙΣΤΟΔΟΥΛΟΠΟΥΛΟΥ Α. , σελ.</w:t>
        </w:r>
        <w:r>
          <w:rPr>
            <w:szCs w:val="24"/>
          </w:rPr>
          <w:br/>
        </w:r>
        <w:r>
          <w:rPr>
            <w:szCs w:val="24"/>
          </w:rPr>
          <w:br/>
        </w:r>
        <w:r w:rsidRPr="00AA4BED">
          <w:rPr>
            <w:szCs w:val="24"/>
          </w:rPr>
          <w:t>ΠΑΡΕΜΒΑΣΕΙΣ:</w:t>
        </w:r>
        <w:r w:rsidRPr="00AA4BED">
          <w:rPr>
            <w:szCs w:val="24"/>
          </w:rPr>
          <w:br/>
          <w:t>ΑΝΤΩΝΙΟΥ Χ. , σελ.</w:t>
        </w:r>
        <w:r w:rsidRPr="00AA4BED">
          <w:rPr>
            <w:szCs w:val="24"/>
          </w:rPr>
          <w:br/>
          <w:t>ΒΑΚΗ Φ. , σελ.</w:t>
        </w:r>
        <w:r w:rsidRPr="00AA4BED">
          <w:rPr>
            <w:szCs w:val="24"/>
          </w:rPr>
          <w:br/>
          <w:t>ΒΟΡΙΔΗΣ Μ. , σελ.</w:t>
        </w:r>
        <w:r w:rsidRPr="00AA4BED">
          <w:rPr>
            <w:szCs w:val="24"/>
          </w:rPr>
          <w:br/>
          <w:t>ΒΡΟΥΤΣΗΣ Ι. , σελ.</w:t>
        </w:r>
        <w:r w:rsidRPr="00AA4BED">
          <w:rPr>
            <w:szCs w:val="24"/>
          </w:rPr>
          <w:br/>
          <w:t>ΘΕΟΧΑΡΟΠΟΥΛΟΣ Α. , σελ.</w:t>
        </w:r>
        <w:r w:rsidRPr="00AA4BED">
          <w:rPr>
            <w:szCs w:val="24"/>
          </w:rPr>
          <w:br/>
          <w:t>ΛΥΚΟΥΔΗΣ Σ. , σελ.</w:t>
        </w:r>
        <w:r w:rsidRPr="00AA4BED">
          <w:rPr>
            <w:szCs w:val="24"/>
          </w:rPr>
          <w:br/>
        </w:r>
      </w:ins>
    </w:p>
    <w:p w14:paraId="7108A25C" w14:textId="77777777" w:rsidR="00C92339" w:rsidRDefault="00C92339">
      <w:pPr>
        <w:spacing w:line="600" w:lineRule="auto"/>
        <w:ind w:firstLine="720"/>
        <w:jc w:val="center"/>
        <w:rPr>
          <w:ins w:id="30" w:author="Φλούδα Χριστίνα" w:date="2016-05-18T13:34:00Z"/>
          <w:rFonts w:eastAsia="Times New Roman"/>
          <w:szCs w:val="24"/>
        </w:rPr>
      </w:pPr>
      <w:bookmarkStart w:id="31" w:name="_GoBack"/>
      <w:bookmarkEnd w:id="31"/>
    </w:p>
    <w:p w14:paraId="2AF39A19" w14:textId="77777777" w:rsidR="006A5A05" w:rsidRDefault="00A50B7F">
      <w:pPr>
        <w:spacing w:line="600" w:lineRule="auto"/>
        <w:ind w:firstLine="720"/>
        <w:jc w:val="center"/>
        <w:rPr>
          <w:rFonts w:eastAsia="Times New Roman"/>
          <w:szCs w:val="24"/>
        </w:rPr>
      </w:pPr>
      <w:r>
        <w:rPr>
          <w:rFonts w:eastAsia="Times New Roman"/>
          <w:szCs w:val="24"/>
        </w:rPr>
        <w:t>ΠΡΑΚΤΙΚΑ ΒΟΥΛΗΣ</w:t>
      </w:r>
    </w:p>
    <w:p w14:paraId="2AF39A1A" w14:textId="77777777" w:rsidR="006A5A05" w:rsidRDefault="00A50B7F">
      <w:pPr>
        <w:spacing w:line="600" w:lineRule="auto"/>
        <w:ind w:firstLine="720"/>
        <w:jc w:val="center"/>
        <w:rPr>
          <w:rFonts w:eastAsia="Times New Roman"/>
          <w:szCs w:val="24"/>
        </w:rPr>
      </w:pPr>
      <w:r>
        <w:rPr>
          <w:rFonts w:eastAsia="Times New Roman"/>
          <w:szCs w:val="24"/>
        </w:rPr>
        <w:t xml:space="preserve">ΙΖ΄ ΠΕΡΙΟΔΟΣ </w:t>
      </w:r>
    </w:p>
    <w:p w14:paraId="2AF39A1B" w14:textId="77777777" w:rsidR="006A5A05" w:rsidRDefault="00A50B7F">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2AF39A1C" w14:textId="77777777" w:rsidR="006A5A05" w:rsidRDefault="00A50B7F">
      <w:pPr>
        <w:spacing w:line="600" w:lineRule="auto"/>
        <w:ind w:firstLine="720"/>
        <w:jc w:val="center"/>
        <w:rPr>
          <w:rFonts w:eastAsia="Times New Roman"/>
          <w:szCs w:val="24"/>
        </w:rPr>
      </w:pPr>
      <w:r>
        <w:rPr>
          <w:rFonts w:eastAsia="Times New Roman"/>
          <w:szCs w:val="24"/>
        </w:rPr>
        <w:t>ΣΥΝΟΔΟΣ Α΄</w:t>
      </w:r>
    </w:p>
    <w:p w14:paraId="2AF39A1D" w14:textId="77777777" w:rsidR="006A5A05" w:rsidRDefault="00A50B7F">
      <w:pPr>
        <w:spacing w:line="600" w:lineRule="auto"/>
        <w:ind w:firstLine="720"/>
        <w:jc w:val="center"/>
        <w:rPr>
          <w:rFonts w:eastAsia="Times New Roman"/>
          <w:szCs w:val="24"/>
        </w:rPr>
      </w:pPr>
      <w:r>
        <w:rPr>
          <w:rFonts w:eastAsia="Times New Roman"/>
          <w:szCs w:val="24"/>
        </w:rPr>
        <w:t>ΣΥΝΕΔΡΙΑΣΗ ΡΚΔ΄</w:t>
      </w:r>
    </w:p>
    <w:p w14:paraId="2AF39A1E" w14:textId="77777777" w:rsidR="006A5A05" w:rsidRDefault="00A50B7F">
      <w:pPr>
        <w:spacing w:line="600" w:lineRule="auto"/>
        <w:ind w:firstLine="720"/>
        <w:jc w:val="center"/>
        <w:rPr>
          <w:rFonts w:eastAsia="Times New Roman"/>
          <w:szCs w:val="24"/>
        </w:rPr>
      </w:pPr>
      <w:r>
        <w:rPr>
          <w:rFonts w:eastAsia="Times New Roman"/>
          <w:szCs w:val="24"/>
        </w:rPr>
        <w:t>Πέμπτη 12 Μαΐου 2016</w:t>
      </w:r>
    </w:p>
    <w:p w14:paraId="2AF39A1F" w14:textId="77777777" w:rsidR="006A5A05" w:rsidRDefault="00A50B7F">
      <w:pPr>
        <w:spacing w:line="600" w:lineRule="auto"/>
        <w:ind w:firstLine="720"/>
        <w:jc w:val="both"/>
        <w:rPr>
          <w:rFonts w:eastAsia="Times New Roman"/>
          <w:szCs w:val="24"/>
        </w:rPr>
      </w:pPr>
      <w:r>
        <w:rPr>
          <w:rFonts w:eastAsia="Times New Roman"/>
          <w:szCs w:val="24"/>
        </w:rPr>
        <w:t>Αθήνα, σήμερα στις 12 Μαΐου 2016, ημέρα Πέμπτη και ώρα 9.40΄ συνήλθε στην Αίθουσα των συνεδριάσεων του Βουλευτηρίου η Βουλή σε ολομέλεια για να συνεδριάσει υπό την προεδρία της Γ΄ Αντιπροέδρου αυτής κ</w:t>
      </w:r>
      <w:r w:rsidRPr="006E6953">
        <w:rPr>
          <w:rFonts w:eastAsia="Times New Roman"/>
          <w:szCs w:val="24"/>
        </w:rPr>
        <w:t>.</w:t>
      </w:r>
      <w:r>
        <w:rPr>
          <w:rFonts w:eastAsia="Times New Roman"/>
          <w:szCs w:val="24"/>
        </w:rPr>
        <w:t xml:space="preserve"> </w:t>
      </w:r>
      <w:r w:rsidRPr="006E6953">
        <w:rPr>
          <w:rFonts w:eastAsia="Times New Roman"/>
          <w:b/>
          <w:szCs w:val="24"/>
        </w:rPr>
        <w:t>ΑΝΑΣΤΑΣΙΑΣ ΧΡΙΣΤΟΔΟΥΛΟΠΟΥΛΟΥ</w:t>
      </w:r>
      <w:r>
        <w:rPr>
          <w:rFonts w:eastAsia="Times New Roman"/>
          <w:szCs w:val="24"/>
        </w:rPr>
        <w:t xml:space="preserve">. </w:t>
      </w:r>
    </w:p>
    <w:p w14:paraId="2AF39A20" w14:textId="77777777" w:rsidR="006A5A05" w:rsidRDefault="00A50B7F">
      <w:pPr>
        <w:spacing w:line="600" w:lineRule="auto"/>
        <w:ind w:firstLine="720"/>
        <w:jc w:val="both"/>
        <w:rPr>
          <w:rFonts w:eastAsia="Times New Roman"/>
          <w:szCs w:val="24"/>
        </w:rPr>
      </w:pPr>
      <w:r>
        <w:rPr>
          <w:rFonts w:eastAsia="Times New Roman"/>
          <w:b/>
          <w:szCs w:val="24"/>
        </w:rPr>
        <w:lastRenderedPageBreak/>
        <w:t>ΠΡΟΕΔΡΕΥΟΥΣΑ (Αναστασία Χριστοδουλοπούλου):</w:t>
      </w:r>
      <w:r>
        <w:rPr>
          <w:rFonts w:eastAsia="Times New Roman"/>
          <w:szCs w:val="24"/>
        </w:rPr>
        <w:t xml:space="preserve"> Κυρίες και κύριοι συνάδελφοι, αρχίζει η συνεδρίαση.</w:t>
      </w:r>
    </w:p>
    <w:p w14:paraId="2AF39A21" w14:textId="77777777" w:rsidR="006A5A05" w:rsidRDefault="00A50B7F">
      <w:pPr>
        <w:spacing w:line="600" w:lineRule="auto"/>
        <w:ind w:firstLine="539"/>
        <w:jc w:val="both"/>
        <w:rPr>
          <w:rFonts w:eastAsia="Times New Roman"/>
          <w:szCs w:val="24"/>
        </w:rPr>
      </w:pPr>
      <w:r>
        <w:rPr>
          <w:rFonts w:eastAsia="Times New Roman"/>
          <w:szCs w:val="24"/>
        </w:rPr>
        <w:t>Εισερχόμαστε στην ημερήσια διάταξη της</w:t>
      </w:r>
    </w:p>
    <w:p w14:paraId="2AF39A22" w14:textId="77777777" w:rsidR="006A5A05" w:rsidRDefault="00A50B7F">
      <w:pPr>
        <w:keepNext/>
        <w:spacing w:line="600" w:lineRule="auto"/>
        <w:ind w:firstLine="539"/>
        <w:jc w:val="center"/>
        <w:outlineLvl w:val="0"/>
        <w:rPr>
          <w:rFonts w:eastAsia="Times New Roman"/>
          <w:b/>
          <w:bCs/>
          <w:szCs w:val="24"/>
        </w:rPr>
      </w:pPr>
      <w:r>
        <w:rPr>
          <w:rFonts w:eastAsia="Times New Roman"/>
          <w:b/>
          <w:bCs/>
          <w:szCs w:val="24"/>
        </w:rPr>
        <w:t>ΝΟΜΟΘΕΤΙΚΗΣ ΕΡΓΑΣΙΑΣ</w:t>
      </w:r>
    </w:p>
    <w:p w14:paraId="2AF39A23" w14:textId="77777777" w:rsidR="006A5A05" w:rsidRDefault="00A50B7F">
      <w:pPr>
        <w:spacing w:line="600" w:lineRule="auto"/>
        <w:ind w:firstLine="539"/>
        <w:jc w:val="both"/>
        <w:rPr>
          <w:rFonts w:eastAsia="Times New Roman" w:cs="Times New Roman"/>
          <w:szCs w:val="24"/>
        </w:rPr>
      </w:pPr>
      <w:r>
        <w:rPr>
          <w:rFonts w:eastAsia="Times New Roman"/>
          <w:szCs w:val="24"/>
        </w:rPr>
        <w:t>Μόνη συζήτηση επί της αρχής, των άρθρων και του συνόλου των σχεδίων νόμου του Υπουργείου Εξωτερικών: α) «</w:t>
      </w:r>
      <w:r>
        <w:rPr>
          <w:rFonts w:eastAsia="Times New Roman" w:cs="Times New Roman"/>
          <w:szCs w:val="24"/>
        </w:rPr>
        <w:t>Κύρωση της Συμφωνίας Εταιρικής Σχέσης και Συνεργασίας μεταξύ της Ευρωπαϊκής Ένωσης και των κρατών-μελών της, αφενός, και της Δημοκρατίας του Ιράκ, αφετέρου, με τα αναπόσπαστα σε αυτήν Παραρτήματα 1 έως 4, Προσαρτήματα, Πρωτόκολλα, Σημειώσεις και τη Μονομερή Δήλωση της Ε.Ε. σχετικά με το άρθρο 96 της Συμφωνίας</w:t>
      </w:r>
      <w:r>
        <w:rPr>
          <w:rFonts w:eastAsia="Times New Roman"/>
          <w:szCs w:val="24"/>
        </w:rPr>
        <w:t>» και β) «</w:t>
      </w:r>
      <w:r>
        <w:rPr>
          <w:rFonts w:eastAsia="Times New Roman" w:cs="Times New Roman"/>
          <w:szCs w:val="24"/>
        </w:rPr>
        <w:t>Κύρωση της Συνολικής Συμφωνίας-Πλαίσιο Εταιρικής Σχέσης και Συνεργασίας μεταξύ της Ευρωπαϊκής Ένωσης και των κρατών-μελών της, αφενός, και της Σοσιαλιστικής Δημοκρατίας του Βιετνάμ, αφετέρου, με τις αναπόσπαστες σ’ αυτήν Δηλώσεις».</w:t>
      </w:r>
    </w:p>
    <w:p w14:paraId="2AF39A24" w14:textId="77777777" w:rsidR="006A5A05" w:rsidRDefault="00A50B7F">
      <w:pPr>
        <w:spacing w:line="600" w:lineRule="auto"/>
        <w:ind w:firstLine="539"/>
        <w:jc w:val="both"/>
        <w:rPr>
          <w:rFonts w:eastAsia="Times New Roman"/>
          <w:szCs w:val="24"/>
        </w:rPr>
      </w:pPr>
      <w:r>
        <w:rPr>
          <w:rFonts w:eastAsia="Times New Roman"/>
          <w:szCs w:val="24"/>
        </w:rPr>
        <w:lastRenderedPageBreak/>
        <w:t xml:space="preserve">Τα νομοσχέδια ψηφίστηκαν στη διαρκή επιτροπή κατά πλειοψηφία. </w:t>
      </w:r>
    </w:p>
    <w:p w14:paraId="2AF39A25" w14:textId="77777777" w:rsidR="006A5A05" w:rsidRDefault="00A50B7F">
      <w:pPr>
        <w:spacing w:line="600" w:lineRule="auto"/>
        <w:ind w:firstLine="539"/>
        <w:jc w:val="both"/>
        <w:rPr>
          <w:rFonts w:eastAsia="Times New Roman"/>
          <w:szCs w:val="24"/>
        </w:rPr>
      </w:pPr>
      <w:r>
        <w:rPr>
          <w:rFonts w:eastAsia="Times New Roman"/>
          <w:szCs w:val="24"/>
        </w:rPr>
        <w:t>Εισάγονται προς συζήτηση στη Βουλή με τη διαδικασία του άρθρου 108 του Κανονισμού της Βουλής, δηλαδή μπορούν να λάβουν τον λόγο μόνο όσοι έχουν αντίρρηση επί της κύρωσης αυτών των συμφωνιών.</w:t>
      </w:r>
    </w:p>
    <w:p w14:paraId="2AF39A26" w14:textId="77777777" w:rsidR="006A5A05" w:rsidRDefault="00A50B7F">
      <w:pPr>
        <w:spacing w:line="600" w:lineRule="auto"/>
        <w:ind w:firstLine="539"/>
        <w:jc w:val="both"/>
        <w:rPr>
          <w:rFonts w:eastAsia="Times New Roman"/>
          <w:szCs w:val="24"/>
        </w:rPr>
      </w:pPr>
      <w:r>
        <w:rPr>
          <w:rFonts w:eastAsia="Times New Roman"/>
          <w:szCs w:val="24"/>
        </w:rPr>
        <w:t xml:space="preserve">Ωστόσο, επειδή έχουν κατατεθεί και τρεις τροπολογίες, οι οποίες σας έχουν διανεμηθεί, οι υπ’ αριθμόν 429/3, 430/4 και 431/5, θα πρότεινα αρχικά να τοποθετηθούν επί της αρχής των δύο συμφωνιών ο κ. Χρήστος Παππάς από τον Λαϊκό Σύνδεσμο-Χρυσή Αυγή και ο κ. Νικόλαος </w:t>
      </w:r>
      <w:proofErr w:type="spellStart"/>
      <w:r>
        <w:rPr>
          <w:rFonts w:eastAsia="Times New Roman"/>
          <w:szCs w:val="24"/>
        </w:rPr>
        <w:t>Καραθανασόπουλος</w:t>
      </w:r>
      <w:proofErr w:type="spellEnd"/>
      <w:r>
        <w:rPr>
          <w:rFonts w:eastAsia="Times New Roman"/>
          <w:szCs w:val="24"/>
        </w:rPr>
        <w:t xml:space="preserve"> από το ΚΚΕ, που είτε δήλωσαν «ΠΑΡΩΝ» είτε καταψήφισαν στη διαρκή επιτροπή, καθώς και ο αρμόδιος Υπουργός για πέντε λεπτά.</w:t>
      </w:r>
    </w:p>
    <w:p w14:paraId="2AF39A27" w14:textId="77777777" w:rsidR="006A5A05" w:rsidRDefault="00A50B7F">
      <w:pPr>
        <w:tabs>
          <w:tab w:val="left" w:pos="2096"/>
        </w:tabs>
        <w:spacing w:after="0" w:line="600" w:lineRule="auto"/>
        <w:ind w:firstLine="720"/>
        <w:jc w:val="both"/>
        <w:rPr>
          <w:rFonts w:eastAsia="UB-Helvetica" w:cs="Times New Roman"/>
          <w:szCs w:val="24"/>
        </w:rPr>
      </w:pPr>
      <w:r>
        <w:rPr>
          <w:rFonts w:eastAsia="UB-Helvetica" w:cs="Times New Roman"/>
          <w:szCs w:val="24"/>
        </w:rPr>
        <w:lastRenderedPageBreak/>
        <w:t>Στη συνέχεια προτείνω να συζητηθούν οι τρεις υπουργικές τροπολογίες μαζί και να λάβουν τον λόγο οι Κοινοβουλευτικοί Εκπρόσωποι, οι εισηγητές, οι ειδικοί αγορητές και οι αρμόδιοι Υπουργοί, για πέντε λεπτά ο καθένας.</w:t>
      </w:r>
    </w:p>
    <w:p w14:paraId="2AF39A28" w14:textId="77777777" w:rsidR="006A5A05" w:rsidRDefault="00A50B7F">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Για τις Κοινοβουλευτικές Ομάδες που έχουν ορίσει διαφορετικούς Κοινοβουλευτικούς Εκπροσώπους, εισηγητές ή ειδικούς αγορητές, η πρόταση είναι να μιλήσουν από τρία λεπτά ο καθένας. </w:t>
      </w:r>
    </w:p>
    <w:p w14:paraId="2AF39A29" w14:textId="77777777" w:rsidR="006A5A05" w:rsidRDefault="00A50B7F">
      <w:pPr>
        <w:tabs>
          <w:tab w:val="left" w:pos="2096"/>
        </w:tabs>
        <w:spacing w:after="0" w:line="600" w:lineRule="auto"/>
        <w:ind w:firstLine="720"/>
        <w:jc w:val="both"/>
        <w:rPr>
          <w:rFonts w:eastAsia="UB-Helvetica" w:cs="Times New Roman"/>
          <w:szCs w:val="24"/>
        </w:rPr>
      </w:pPr>
      <w:r>
        <w:rPr>
          <w:rFonts w:eastAsia="UB-Helvetica" w:cs="Times New Roman"/>
          <w:b/>
          <w:szCs w:val="24"/>
        </w:rPr>
        <w:t>ΠΑΝΑΓΙΩΤΗΣ ΜΗΤΑΡΑΚΗΣ</w:t>
      </w:r>
      <w:r>
        <w:rPr>
          <w:rFonts w:eastAsia="UB-Helvetica" w:cs="Times New Roman"/>
          <w:szCs w:val="24"/>
        </w:rPr>
        <w:t xml:space="preserve">: Κυρία Πρόεδρε, θα ήθελα τον λόγο. </w:t>
      </w:r>
    </w:p>
    <w:p w14:paraId="2AF39A2A" w14:textId="77777777" w:rsidR="006A5A05" w:rsidRDefault="00A50B7F">
      <w:pPr>
        <w:tabs>
          <w:tab w:val="left" w:pos="2096"/>
        </w:tabs>
        <w:spacing w:after="0" w:line="600" w:lineRule="auto"/>
        <w:ind w:firstLine="720"/>
        <w:jc w:val="both"/>
        <w:rPr>
          <w:rFonts w:eastAsia="UB-Helvetica" w:cs="Times New Roman"/>
          <w:szCs w:val="24"/>
        </w:rPr>
      </w:pPr>
      <w:r>
        <w:rPr>
          <w:rFonts w:eastAsia="UB-Helvetica" w:cs="Times New Roman"/>
          <w:b/>
          <w:szCs w:val="24"/>
        </w:rPr>
        <w:t>ΑΝΔΡΕΑΣ ΛΟΒΕΡΔΟΣ:</w:t>
      </w:r>
      <w:r>
        <w:rPr>
          <w:rFonts w:eastAsia="UB-Helvetica" w:cs="Times New Roman"/>
          <w:szCs w:val="24"/>
        </w:rPr>
        <w:t xml:space="preserve"> Κυρία Πρόεδρε, θα ήθελα κι εγώ τον λόγο. </w:t>
      </w:r>
    </w:p>
    <w:p w14:paraId="2AF39A2B" w14:textId="77777777" w:rsidR="006A5A05" w:rsidRDefault="00A50B7F">
      <w:pPr>
        <w:tabs>
          <w:tab w:val="left" w:pos="2096"/>
        </w:tabs>
        <w:spacing w:after="0" w:line="600" w:lineRule="auto"/>
        <w:ind w:firstLine="720"/>
        <w:jc w:val="both"/>
        <w:rPr>
          <w:rFonts w:eastAsia="UB-Helvetica" w:cs="Times New Roman"/>
          <w:szCs w:val="24"/>
        </w:rPr>
      </w:pPr>
      <w:r>
        <w:rPr>
          <w:rFonts w:eastAsia="UB-Helvetica" w:cs="Times New Roman"/>
          <w:b/>
          <w:szCs w:val="24"/>
        </w:rPr>
        <w:t>ΠΡΟΕΔΡΕΥΟΥΣΑ (Αναστασία Χριστοδουλοπούλου):</w:t>
      </w:r>
      <w:r>
        <w:rPr>
          <w:rFonts w:eastAsia="UB-Helvetica" w:cs="Times New Roman"/>
          <w:szCs w:val="24"/>
        </w:rPr>
        <w:t xml:space="preserve"> Περιμένετε λίγο. </w:t>
      </w:r>
    </w:p>
    <w:p w14:paraId="2AF39A2C" w14:textId="77777777" w:rsidR="006A5A05" w:rsidRDefault="00A50B7F">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Αυτή είναι η πρόταση που καταθέτουμε για τη σημερινή συζήτηση. </w:t>
      </w:r>
    </w:p>
    <w:p w14:paraId="2AF39A2D" w14:textId="77777777" w:rsidR="006A5A05" w:rsidRDefault="00A50B7F">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Κύριε </w:t>
      </w:r>
      <w:proofErr w:type="spellStart"/>
      <w:r>
        <w:rPr>
          <w:rFonts w:eastAsia="UB-Helvetica" w:cs="Times New Roman"/>
          <w:szCs w:val="24"/>
        </w:rPr>
        <w:t>Μηταράκη</w:t>
      </w:r>
      <w:proofErr w:type="spellEnd"/>
      <w:r>
        <w:rPr>
          <w:rFonts w:eastAsia="UB-Helvetica" w:cs="Times New Roman"/>
          <w:szCs w:val="24"/>
        </w:rPr>
        <w:t xml:space="preserve">, έχετε τον λόγο. </w:t>
      </w:r>
    </w:p>
    <w:p w14:paraId="2AF39A2E" w14:textId="77777777" w:rsidR="006A5A05" w:rsidRDefault="00A50B7F">
      <w:pPr>
        <w:tabs>
          <w:tab w:val="left" w:pos="2096"/>
        </w:tabs>
        <w:spacing w:after="0" w:line="600" w:lineRule="auto"/>
        <w:ind w:firstLine="720"/>
        <w:jc w:val="both"/>
        <w:rPr>
          <w:rFonts w:eastAsia="UB-Helvetica" w:cs="Times New Roman"/>
          <w:szCs w:val="24"/>
        </w:rPr>
      </w:pPr>
      <w:r>
        <w:rPr>
          <w:rFonts w:eastAsia="UB-Helvetica" w:cs="Times New Roman"/>
          <w:b/>
          <w:szCs w:val="24"/>
        </w:rPr>
        <w:t>ΠΑΝΑΓΙΩΤΗΣ ΜΗΤΑΡΑΚΗΣ</w:t>
      </w:r>
      <w:r>
        <w:rPr>
          <w:rFonts w:eastAsia="UB-Helvetica" w:cs="Times New Roman"/>
          <w:szCs w:val="24"/>
        </w:rPr>
        <w:t xml:space="preserve">: Κυρία Πρόεδρε, έχει γίνει μία παράδοση αυτής της κοινοβουλευτικής περιόδου η Κυβέρνηση να φέρνει άσχετες προς την κύρωση συμβάσεων τροπολογίες για συζήτηση. </w:t>
      </w:r>
    </w:p>
    <w:p w14:paraId="2AF39A2F" w14:textId="77777777" w:rsidR="006A5A05" w:rsidRDefault="00A50B7F">
      <w:pPr>
        <w:tabs>
          <w:tab w:val="left" w:pos="2096"/>
        </w:tabs>
        <w:spacing w:after="0" w:line="600" w:lineRule="auto"/>
        <w:ind w:firstLine="720"/>
        <w:jc w:val="both"/>
        <w:rPr>
          <w:rFonts w:eastAsia="UB-Helvetica" w:cs="Times New Roman"/>
          <w:szCs w:val="24"/>
        </w:rPr>
      </w:pPr>
      <w:r>
        <w:rPr>
          <w:rFonts w:eastAsia="UB-Helvetica" w:cs="Times New Roman"/>
          <w:szCs w:val="24"/>
        </w:rPr>
        <w:lastRenderedPageBreak/>
        <w:t xml:space="preserve">Αυτό είχε συμβεί μία φορά στην ΙΕ΄ περίοδο, σε νομοσχέδιο που είχα την τιμή να υποστηρίζω ως Υπουργός της κυβέρνησης. Αυτό που τότε επέλεξε το Σώμα ήταν ότι από τη στιγμή που έρχονται τροπολογίες και πλέον παύει να είναι κύρωση και κατά συνέπεια δεν μπορεί να συζητηθεί κατά την ταχεία διαδικασία, πρέπει να ανοίξει ο κατάλογος των ομιλητών, κυρία Πρόεδρε. Να μιλήσουν οι εισηγητές των κομμάτων επί των προτεινόμενων τροπολογιών, να ανοίξει το σύστημα εγγραφών και να εγγραφούν όσοι συνάδελφοι επιθυμούν. </w:t>
      </w:r>
    </w:p>
    <w:p w14:paraId="2AF39A30" w14:textId="77777777" w:rsidR="006A5A05" w:rsidRDefault="00A50B7F">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Ο Κανονισμός της Βουλής προβλέπει μία ειδική διαδικασία για την κύρωση, αλλά μόνο για την κύρωση και όχι για θέματα τα οποία είναι γενικότερου ενδιαφέροντος. </w:t>
      </w:r>
    </w:p>
    <w:p w14:paraId="2AF39A31" w14:textId="77777777" w:rsidR="006A5A05" w:rsidRDefault="00A50B7F">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Δεν μπορεί, λοιπόν, όταν η Κυβέρνηση επιλέγει να φέρει μία τροπολογία σε γενικό νομοσχέδιο, οι Βουλευτές να έχουν το δικαίωμα να μιλούν, αλλά όταν η Κυβέρνηση επιλέγει να φέρνει τις τροπολογίες σε κυρώσεις τότε οι Βουλευτές να μην έχουν το δικαίωμα να μιλούν. Αυτή είναι σαφής παραβίαση του πνεύματος του Κανονισμού και του Συντάγματος.   </w:t>
      </w:r>
    </w:p>
    <w:p w14:paraId="2AF39A32" w14:textId="77777777" w:rsidR="006A5A05" w:rsidRDefault="00A50B7F">
      <w:pPr>
        <w:tabs>
          <w:tab w:val="left" w:pos="2096"/>
        </w:tabs>
        <w:spacing w:after="0" w:line="600" w:lineRule="auto"/>
        <w:ind w:firstLine="720"/>
        <w:jc w:val="both"/>
        <w:rPr>
          <w:rFonts w:eastAsia="UB-Helvetica" w:cs="Times New Roman"/>
          <w:szCs w:val="24"/>
        </w:rPr>
      </w:pPr>
      <w:r>
        <w:rPr>
          <w:rFonts w:eastAsia="UB-Helvetica" w:cs="Times New Roman"/>
          <w:szCs w:val="24"/>
        </w:rPr>
        <w:lastRenderedPageBreak/>
        <w:t xml:space="preserve">Προτείνω, λοιπόν, κυρία Πρόεδρε να μιλήσουν οι εισηγητές φυσικά –όπως είπατε- να μιλήσουν οι Κοινοβουλευτικοί Εκπρόσωποι, αλλά κατά τη διάρκεια των </w:t>
      </w:r>
      <w:proofErr w:type="spellStart"/>
      <w:r>
        <w:rPr>
          <w:rFonts w:eastAsia="UB-Helvetica" w:cs="Times New Roman"/>
          <w:szCs w:val="24"/>
        </w:rPr>
        <w:t>πρωτολογιών</w:t>
      </w:r>
      <w:proofErr w:type="spellEnd"/>
      <w:r>
        <w:rPr>
          <w:rFonts w:eastAsia="UB-Helvetica" w:cs="Times New Roman"/>
          <w:szCs w:val="24"/>
        </w:rPr>
        <w:t xml:space="preserve"> των εισηγητών να ανοίξει το σύστημα και να εγγραφούν οι συνάδελφοι, όπως προβλέπει επί της ουσίας ο Κανονισμός. </w:t>
      </w:r>
    </w:p>
    <w:p w14:paraId="2AF39A33" w14:textId="77777777" w:rsidR="006A5A05" w:rsidRDefault="00A50B7F">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Ευχαριστώ. </w:t>
      </w:r>
    </w:p>
    <w:p w14:paraId="2AF39A34" w14:textId="77777777" w:rsidR="006A5A05" w:rsidRDefault="00A50B7F">
      <w:pPr>
        <w:tabs>
          <w:tab w:val="left" w:pos="2096"/>
        </w:tabs>
        <w:spacing w:after="0" w:line="600" w:lineRule="auto"/>
        <w:ind w:firstLine="720"/>
        <w:jc w:val="both"/>
        <w:rPr>
          <w:rFonts w:eastAsia="UB-Helvetica" w:cs="Times New Roman"/>
          <w:szCs w:val="24"/>
        </w:rPr>
      </w:pPr>
      <w:r>
        <w:rPr>
          <w:rFonts w:eastAsia="UB-Helvetica" w:cs="Times New Roman"/>
          <w:b/>
          <w:szCs w:val="24"/>
        </w:rPr>
        <w:t>ΠΡΟΕΔΡΕΥΟΥΣΑ (Αναστασία Χριστοδουλοπούλου):</w:t>
      </w:r>
      <w:r>
        <w:rPr>
          <w:rFonts w:eastAsia="UB-Helvetica" w:cs="Times New Roman"/>
          <w:szCs w:val="24"/>
        </w:rPr>
        <w:t xml:space="preserve"> Κύριε Λοβέρδο, έχετε τον λόγο. </w:t>
      </w:r>
    </w:p>
    <w:p w14:paraId="2AF39A35" w14:textId="77777777" w:rsidR="006A5A05" w:rsidRDefault="00A50B7F">
      <w:pPr>
        <w:tabs>
          <w:tab w:val="left" w:pos="2096"/>
        </w:tabs>
        <w:spacing w:after="0" w:line="600" w:lineRule="auto"/>
        <w:ind w:firstLine="720"/>
        <w:jc w:val="both"/>
        <w:rPr>
          <w:rFonts w:eastAsia="UB-Helvetica" w:cs="Times New Roman"/>
          <w:szCs w:val="24"/>
        </w:rPr>
      </w:pPr>
      <w:r>
        <w:rPr>
          <w:rFonts w:eastAsia="UB-Helvetica" w:cs="Times New Roman"/>
          <w:b/>
          <w:szCs w:val="24"/>
        </w:rPr>
        <w:t xml:space="preserve">ΑΝΔΡΕΑΣ ΛΟΒΕΡΔΟΣ: </w:t>
      </w:r>
      <w:r>
        <w:rPr>
          <w:rFonts w:eastAsia="UB-Helvetica" w:cs="Times New Roman"/>
          <w:szCs w:val="24"/>
        </w:rPr>
        <w:t>Ευχαριστώ, κυρία Πρόεδρε.</w:t>
      </w:r>
    </w:p>
    <w:p w14:paraId="2AF39A36" w14:textId="77777777" w:rsidR="006A5A05" w:rsidRDefault="00A50B7F">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Πολύ καλά κάνατε και μεταφέρατε τη διαδικασία, η οποία ακολουθείται στη Βουλή, από τη στιγμή που καταστρατηγήθηκε πια μόνιμα η ειδική διαδικασία του Κανονισμού για συνοπτικές και ειδικές νομοθετικές διαδικασίες. Νομίζω ότι στην εισαγωγή σας κάνατε αναφορά σε συγκεκριμένα άρθρα. </w:t>
      </w:r>
      <w:r>
        <w:rPr>
          <w:rFonts w:eastAsia="UB-Helvetica" w:cs="Times New Roman"/>
          <w:b/>
          <w:szCs w:val="24"/>
        </w:rPr>
        <w:t xml:space="preserve"> </w:t>
      </w:r>
    </w:p>
    <w:p w14:paraId="2AF39A37" w14:textId="77777777" w:rsidR="006A5A05" w:rsidRDefault="00A50B7F">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Αυτό καταστρατηγήθηκε. Περνάμε με αυτές τις διαδικασίες ό,τι τροπολογίες θέλουμε. Κατ’ αυστηρά εξαίρεση και υπό τις μεγάλες διαμαρτυρίες της Αντιπολίτευσης, τα προηγούμενα χρόνια αυτό έγινε μόνο τρεις με τέσσερις φορές. Τώρα γίνεται συνεχώς. </w:t>
      </w:r>
    </w:p>
    <w:p w14:paraId="2AF39A38" w14:textId="77777777" w:rsidR="006A5A05" w:rsidRDefault="00A50B7F">
      <w:pPr>
        <w:tabs>
          <w:tab w:val="left" w:pos="2096"/>
        </w:tabs>
        <w:spacing w:after="0" w:line="600" w:lineRule="auto"/>
        <w:ind w:firstLine="720"/>
        <w:jc w:val="both"/>
        <w:rPr>
          <w:rFonts w:eastAsia="UB-Helvetica" w:cs="Times New Roman"/>
          <w:szCs w:val="24"/>
        </w:rPr>
      </w:pPr>
      <w:r>
        <w:rPr>
          <w:rFonts w:eastAsia="UB-Helvetica" w:cs="Times New Roman"/>
          <w:szCs w:val="24"/>
        </w:rPr>
        <w:lastRenderedPageBreak/>
        <w:t xml:space="preserve">Θα ήθελα να εκφράσω δύο σκέψεις μου: Η πρώτη είναι ότι δεν δικαιολογείται όλη αυτή η πρακτική με αυτά που είπε η Κοινοβουλευτική Εκπρόσωπος του ΣΥΡΙΖΑ την Παρασκευή με το όργιο των τροπολογιών, μεταξύ των οποίων ήταν και αυτή για την παραλιακή, όπου με λαθροχειρία Βουλευτές του ΣΥΡΙΖΑ εκτός Αττικής την πρότειναν και τάχα τη δέχθηκε ο κ. Φίλης. </w:t>
      </w:r>
    </w:p>
    <w:p w14:paraId="2AF39A39" w14:textId="77777777" w:rsidR="006A5A05" w:rsidRDefault="00A50B7F">
      <w:pPr>
        <w:tabs>
          <w:tab w:val="left" w:pos="2096"/>
        </w:tabs>
        <w:spacing w:after="0" w:line="600" w:lineRule="auto"/>
        <w:ind w:firstLine="720"/>
        <w:jc w:val="both"/>
        <w:rPr>
          <w:rFonts w:eastAsia="UB-Helvetica" w:cs="Times New Roman"/>
          <w:szCs w:val="24"/>
        </w:rPr>
      </w:pPr>
      <w:r>
        <w:rPr>
          <w:rFonts w:eastAsia="UB-Helvetica" w:cs="Times New Roman"/>
          <w:b/>
          <w:szCs w:val="24"/>
        </w:rPr>
        <w:t>ΦΩΤΕΙΝΗ ΒΑΚΗ:</w:t>
      </w:r>
      <w:r>
        <w:rPr>
          <w:rFonts w:eastAsia="UB-Helvetica" w:cs="Times New Roman"/>
          <w:szCs w:val="24"/>
        </w:rPr>
        <w:t xml:space="preserve"> Τι είπα εγώ την Παρασκευή, κύριε Λοβέρδο;</w:t>
      </w:r>
    </w:p>
    <w:p w14:paraId="2AF39A3A" w14:textId="77777777" w:rsidR="006A5A05" w:rsidRDefault="00A50B7F">
      <w:pPr>
        <w:tabs>
          <w:tab w:val="left" w:pos="2096"/>
        </w:tabs>
        <w:spacing w:after="0" w:line="600" w:lineRule="auto"/>
        <w:ind w:firstLine="720"/>
        <w:jc w:val="both"/>
        <w:rPr>
          <w:rFonts w:eastAsia="UB-Helvetica" w:cs="Times New Roman"/>
          <w:szCs w:val="24"/>
        </w:rPr>
      </w:pPr>
      <w:r>
        <w:rPr>
          <w:rFonts w:eastAsia="UB-Helvetica" w:cs="Times New Roman"/>
          <w:b/>
          <w:szCs w:val="24"/>
        </w:rPr>
        <w:t xml:space="preserve">ΑΝΔΡΕΑΣ ΛΟΒΕΡΔΟΣ: </w:t>
      </w:r>
      <w:r>
        <w:rPr>
          <w:rFonts w:eastAsia="UB-Helvetica" w:cs="Times New Roman"/>
          <w:szCs w:val="24"/>
        </w:rPr>
        <w:t xml:space="preserve">Τότε που τα βάλαμε τα θέματα μάς έλεγαν: Μα, δεν σας ενδιαφέρει η ουσία; Ο τύπος σας ενδιαφέρει; Και ο Κανονισμός της Βουλής ουσία είναι, ρύθμιση είναι. Και γιατί έγινε Κανονισμός; Γιατί είναι επαναλαμβανόμενη ουσία που έγινε τύπος. Για να σεβόμαστε ορισμένα πράγματα. </w:t>
      </w:r>
    </w:p>
    <w:p w14:paraId="2AF39A3B" w14:textId="77777777" w:rsidR="006A5A05" w:rsidRDefault="00A50B7F">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Άρα, συμφωνώ με τον κ. </w:t>
      </w:r>
      <w:proofErr w:type="spellStart"/>
      <w:r>
        <w:rPr>
          <w:rFonts w:eastAsia="UB-Helvetica" w:cs="Times New Roman"/>
          <w:szCs w:val="24"/>
        </w:rPr>
        <w:t>Μηταράκη</w:t>
      </w:r>
      <w:proofErr w:type="spellEnd"/>
      <w:r>
        <w:rPr>
          <w:rFonts w:eastAsia="UB-Helvetica" w:cs="Times New Roman"/>
          <w:szCs w:val="24"/>
        </w:rPr>
        <w:t xml:space="preserve">. Πρέπει να ανοίξετε κατάλογο. Και σε ό,τι αφορά στους χρόνους που δώσατε, συμφωνώ μαζί σας. Δεν χρειαζόμαστε περισσότερο χρόνο. </w:t>
      </w:r>
    </w:p>
    <w:p w14:paraId="2AF39A3C" w14:textId="77777777" w:rsidR="006A5A05" w:rsidRDefault="00A50B7F">
      <w:pPr>
        <w:tabs>
          <w:tab w:val="left" w:pos="2096"/>
        </w:tabs>
        <w:spacing w:after="0" w:line="600" w:lineRule="auto"/>
        <w:ind w:firstLine="720"/>
        <w:jc w:val="both"/>
        <w:rPr>
          <w:rFonts w:eastAsia="UB-Helvetica" w:cs="Times New Roman"/>
          <w:szCs w:val="24"/>
        </w:rPr>
      </w:pPr>
      <w:r>
        <w:rPr>
          <w:rFonts w:eastAsia="UB-Helvetica" w:cs="Times New Roman"/>
          <w:szCs w:val="24"/>
        </w:rPr>
        <w:lastRenderedPageBreak/>
        <w:t xml:space="preserve">Θα ήθελα να σας παρακαλέσω να το κάνετε αυτό, γιατί εξαιρείται το Σώμα από μία διαδικασία, η οποία είναι εκ του πλαγίου και η οποία αφορά διατάξεις –σωστές ή λάθος, αυτό θα το δούμε- που πρέπει όμως να συζητηθούν. </w:t>
      </w:r>
    </w:p>
    <w:p w14:paraId="2AF39A3D" w14:textId="77777777" w:rsidR="006A5A05" w:rsidRDefault="00A50B7F">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Τέλος, κυρία Πρόεδρε, αναφέρατε για την κύρωση των δύο συμφωνιών τον Υπουργό που θα πάρει τον λόγο. Αναρωτιέμαι εάν για αυτές τις τροπολογίες θα έρθουν εδώ οι ασκούντες νομοθετική πρωτοβουλία. Αυτό θα πρέπει να μας το πείτε. </w:t>
      </w:r>
    </w:p>
    <w:p w14:paraId="2AF39A3E" w14:textId="77777777" w:rsidR="006A5A05" w:rsidRDefault="00A50B7F">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 </w:t>
      </w:r>
      <w:r>
        <w:rPr>
          <w:rFonts w:eastAsia="UB-Helvetica" w:cs="Times New Roman"/>
          <w:b/>
          <w:szCs w:val="24"/>
        </w:rPr>
        <w:t>ΠΡΟΕΔΡΕΥΟΥΣΑ (Αναστασία Χριστοδουλοπούλου):</w:t>
      </w:r>
      <w:r>
        <w:rPr>
          <w:rFonts w:eastAsia="UB-Helvetica" w:cs="Times New Roman"/>
          <w:szCs w:val="24"/>
        </w:rPr>
        <w:t xml:space="preserve"> Είναι εδώ.</w:t>
      </w:r>
    </w:p>
    <w:p w14:paraId="2AF39A3F" w14:textId="77777777" w:rsidR="006A5A05" w:rsidRDefault="00A50B7F">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Έχουν ζητήσει τον λόγο ο κ. Καρράς, ο κ. </w:t>
      </w:r>
      <w:proofErr w:type="spellStart"/>
      <w:r>
        <w:rPr>
          <w:rFonts w:eastAsia="UB-Helvetica" w:cs="Times New Roman"/>
          <w:szCs w:val="24"/>
        </w:rPr>
        <w:t>Καραθανασόπουλος</w:t>
      </w:r>
      <w:proofErr w:type="spellEnd"/>
      <w:r>
        <w:rPr>
          <w:rFonts w:eastAsia="UB-Helvetica" w:cs="Times New Roman"/>
          <w:szCs w:val="24"/>
        </w:rPr>
        <w:t xml:space="preserve">, ο κ. Παππάς, η κ. </w:t>
      </w:r>
      <w:proofErr w:type="spellStart"/>
      <w:r>
        <w:rPr>
          <w:rFonts w:eastAsia="UB-Helvetica" w:cs="Times New Roman"/>
          <w:szCs w:val="24"/>
        </w:rPr>
        <w:t>Βάκη</w:t>
      </w:r>
      <w:proofErr w:type="spellEnd"/>
      <w:r>
        <w:rPr>
          <w:rFonts w:eastAsia="UB-Helvetica" w:cs="Times New Roman"/>
          <w:szCs w:val="24"/>
        </w:rPr>
        <w:t xml:space="preserve"> και ο κ. </w:t>
      </w:r>
      <w:proofErr w:type="spellStart"/>
      <w:r>
        <w:rPr>
          <w:rFonts w:eastAsia="UB-Helvetica" w:cs="Times New Roman"/>
          <w:szCs w:val="24"/>
        </w:rPr>
        <w:t>Δανέλλης</w:t>
      </w:r>
      <w:proofErr w:type="spellEnd"/>
      <w:r>
        <w:rPr>
          <w:rFonts w:eastAsia="UB-Helvetica" w:cs="Times New Roman"/>
          <w:szCs w:val="24"/>
        </w:rPr>
        <w:t xml:space="preserve">. </w:t>
      </w:r>
    </w:p>
    <w:p w14:paraId="2AF39A40" w14:textId="77777777" w:rsidR="006A5A05" w:rsidRDefault="00A50B7F">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Ορίστε, κύριε Καρρά, έχετε τον λόγο. </w:t>
      </w:r>
    </w:p>
    <w:p w14:paraId="2AF39A41" w14:textId="77777777" w:rsidR="006A5A05" w:rsidRDefault="00A50B7F">
      <w:pPr>
        <w:tabs>
          <w:tab w:val="left" w:pos="2096"/>
        </w:tabs>
        <w:spacing w:after="0" w:line="600" w:lineRule="auto"/>
        <w:ind w:firstLine="720"/>
        <w:jc w:val="both"/>
        <w:rPr>
          <w:rFonts w:eastAsia="UB-Helvetica" w:cs="Times New Roman"/>
          <w:szCs w:val="24"/>
        </w:rPr>
      </w:pPr>
      <w:r>
        <w:rPr>
          <w:rFonts w:eastAsia="UB-Helvetica" w:cs="Times New Roman"/>
          <w:b/>
          <w:szCs w:val="24"/>
        </w:rPr>
        <w:t>ΓΕΩΡΓΙΟΣ-ΔΗΜΗΤΡΙΟΣ ΚΑΡΡΑΣ:</w:t>
      </w:r>
      <w:r>
        <w:rPr>
          <w:rFonts w:eastAsia="UB-Helvetica" w:cs="Times New Roman"/>
          <w:szCs w:val="24"/>
        </w:rPr>
        <w:t xml:space="preserve"> Θα είμαι πολύ σύντομος. </w:t>
      </w:r>
    </w:p>
    <w:p w14:paraId="2AF39A42" w14:textId="77777777" w:rsidR="006A5A05" w:rsidRDefault="00A50B7F">
      <w:pPr>
        <w:tabs>
          <w:tab w:val="left" w:pos="2096"/>
        </w:tabs>
        <w:spacing w:after="0" w:line="600" w:lineRule="auto"/>
        <w:ind w:firstLine="720"/>
        <w:jc w:val="both"/>
        <w:rPr>
          <w:rFonts w:eastAsia="UB-Helvetica" w:cs="Times New Roman"/>
          <w:szCs w:val="24"/>
        </w:rPr>
      </w:pPr>
      <w:r>
        <w:rPr>
          <w:rFonts w:eastAsia="UB-Helvetica" w:cs="Times New Roman"/>
          <w:szCs w:val="24"/>
        </w:rPr>
        <w:lastRenderedPageBreak/>
        <w:t xml:space="preserve">Συμφωνώ με τους </w:t>
      </w:r>
      <w:proofErr w:type="spellStart"/>
      <w:r>
        <w:rPr>
          <w:rFonts w:eastAsia="UB-Helvetica" w:cs="Times New Roman"/>
          <w:szCs w:val="24"/>
        </w:rPr>
        <w:t>προλαλήσαντες</w:t>
      </w:r>
      <w:proofErr w:type="spellEnd"/>
      <w:r>
        <w:rPr>
          <w:rFonts w:eastAsia="UB-Helvetica" w:cs="Times New Roman"/>
          <w:szCs w:val="24"/>
        </w:rPr>
        <w:t xml:space="preserve"> συναδέλφους. Συμπληρώνω μόνο τούτο: Βλέπω ότι μία εκ των τροπολογιών συνιστά αυτοτελή Υπηρεσία Οδικών Τελών υπαγομένη στο Υπουργείο Υποδομών Μεταφορών και Δικτύων. </w:t>
      </w:r>
    </w:p>
    <w:p w14:paraId="2AF39A43" w14:textId="77777777" w:rsidR="006A5A05" w:rsidRDefault="00A50B7F">
      <w:pPr>
        <w:tabs>
          <w:tab w:val="center" w:pos="4753"/>
          <w:tab w:val="left" w:pos="5723"/>
        </w:tabs>
        <w:spacing w:line="600" w:lineRule="auto"/>
        <w:jc w:val="both"/>
        <w:rPr>
          <w:rFonts w:eastAsia="Times New Roman" w:cs="Times New Roman"/>
          <w:szCs w:val="24"/>
        </w:rPr>
      </w:pPr>
      <w:r>
        <w:rPr>
          <w:rFonts w:eastAsia="Times New Roman" w:cs="Times New Roman"/>
          <w:szCs w:val="24"/>
        </w:rPr>
        <w:t xml:space="preserve">Δηλαδή είναι οργανωτική τροπολογία δημόσιας υπηρεσίας που απαιτεί ειδικό νόμο κατά το Σύνταγμα και θα απαιτηθεί συζήτηση τόσο στις επιτροπές όσο και στην Ολομέλεια κατά την τακτική κοινή διαδικασία. Και γιατί το λέω αυτό; </w:t>
      </w:r>
    </w:p>
    <w:p w14:paraId="2AF39A44" w14:textId="77777777" w:rsidR="006A5A05" w:rsidRDefault="00A50B7F">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Αν πιάσουμε τις διατάξεις και αναχθούμε από το άρθρο 70 μέχρι το άρθρο 75, το άρθρο 76του Συντάγματος, κυρία Πρόεδρε  –δεν μιλώ για τον Κανονισμό πλέον, έχω φύγει από τον Κανονισμό-, θα δούμε ότι έχουν αυστηρότατο τυπικό για τη συζήτηση τροπολογιών προς δημιουργία δημοσίων υπηρεσιών. </w:t>
      </w:r>
    </w:p>
    <w:p w14:paraId="2AF39A45" w14:textId="77777777" w:rsidR="006A5A05" w:rsidRDefault="00A50B7F">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Υπό την έννοια αυτήν –δεν ξέρω αν είναι ορθή ή λανθασμένη η τροπολογία αυτή- </w:t>
      </w:r>
      <w:proofErr w:type="spellStart"/>
      <w:r>
        <w:rPr>
          <w:rFonts w:eastAsia="Times New Roman" w:cs="Times New Roman"/>
          <w:szCs w:val="24"/>
        </w:rPr>
        <w:t>αισθανόμεθα</w:t>
      </w:r>
      <w:proofErr w:type="spellEnd"/>
      <w:r>
        <w:rPr>
          <w:rFonts w:eastAsia="Times New Roman" w:cs="Times New Roman"/>
          <w:szCs w:val="24"/>
        </w:rPr>
        <w:t xml:space="preserve"> ότι έχουμε μία νέα παραβίαση. Έχω μιλήσει και σε προηγούμενες συνεδριάσεις για κατά συρροή παραβιάσεις. Εμείς δηλώνουμε ότι θα καταψηφίζουμε από εδώ και πέρα κάθε τροπολογία, η οποία παραβιάζει το Σύνταγμα και κατά το τυπικό.  </w:t>
      </w:r>
    </w:p>
    <w:p w14:paraId="2AF39A46" w14:textId="77777777" w:rsidR="006A5A05" w:rsidRDefault="00A50B7F">
      <w:pPr>
        <w:spacing w:line="600" w:lineRule="auto"/>
        <w:ind w:firstLine="720"/>
        <w:jc w:val="both"/>
        <w:rPr>
          <w:rFonts w:eastAsia="Times New Roman"/>
          <w:szCs w:val="24"/>
        </w:rPr>
      </w:pPr>
      <w:r>
        <w:rPr>
          <w:rFonts w:eastAsia="Times New Roman"/>
          <w:b/>
          <w:szCs w:val="24"/>
        </w:rPr>
        <w:t xml:space="preserve"> ΠΡΟΕΔΡΕΥΟΥΣΑ (Αναστασία Χριστοδουλοπούλου): </w:t>
      </w:r>
      <w:r>
        <w:rPr>
          <w:rFonts w:eastAsia="Times New Roman"/>
          <w:szCs w:val="24"/>
        </w:rPr>
        <w:t xml:space="preserve">Κύριε Καρρά, αυτό μπορείτε να το αναπτύξετε όταν είναι και οι Υπουργοί, επειδή είναι ζήτημα ουσίας. </w:t>
      </w:r>
    </w:p>
    <w:p w14:paraId="2AF39A47" w14:textId="77777777" w:rsidR="006A5A05" w:rsidRDefault="00A50B7F">
      <w:pPr>
        <w:spacing w:line="600" w:lineRule="auto"/>
        <w:ind w:firstLine="720"/>
        <w:jc w:val="both"/>
        <w:rPr>
          <w:rFonts w:eastAsia="Times New Roman"/>
          <w:szCs w:val="24"/>
        </w:rPr>
      </w:pPr>
      <w:r>
        <w:rPr>
          <w:rFonts w:eastAsia="Times New Roman"/>
          <w:b/>
          <w:szCs w:val="24"/>
        </w:rPr>
        <w:t xml:space="preserve">ΓΕΩΡΓΙΟΣ-ΔΗΜΗΤΡΙΟΣ ΚΑΡΡΑΣ: </w:t>
      </w:r>
      <w:r>
        <w:rPr>
          <w:rFonts w:eastAsia="Times New Roman"/>
          <w:szCs w:val="24"/>
        </w:rPr>
        <w:t xml:space="preserve">Κυρία Πρόεδρε, είναι προδικαστικό, προκαταρκτικό ζήτημα, κατά την άποψή μας. </w:t>
      </w:r>
    </w:p>
    <w:p w14:paraId="2AF39A48" w14:textId="77777777" w:rsidR="006A5A05" w:rsidRDefault="00A50B7F">
      <w:pPr>
        <w:spacing w:line="600" w:lineRule="auto"/>
        <w:ind w:firstLine="720"/>
        <w:jc w:val="both"/>
        <w:rPr>
          <w:rFonts w:eastAsia="Times New Roman"/>
          <w:szCs w:val="24"/>
        </w:rPr>
      </w:pPr>
      <w:r>
        <w:rPr>
          <w:rFonts w:eastAsia="Times New Roman"/>
          <w:b/>
          <w:szCs w:val="24"/>
        </w:rPr>
        <w:t xml:space="preserve"> ΠΡΟΕΔΡΕΥΟΥΣΑ (Αναστασία Χριστοδουλοπούλου): </w:t>
      </w:r>
      <w:r>
        <w:rPr>
          <w:rFonts w:eastAsia="Times New Roman"/>
          <w:szCs w:val="24"/>
        </w:rPr>
        <w:t xml:space="preserve">Ναι, παρά ταύτα, θα πρέπει να έχετε την απάντηση των Υπουργών. </w:t>
      </w:r>
    </w:p>
    <w:p w14:paraId="2AF39A49" w14:textId="77777777" w:rsidR="006A5A05" w:rsidRDefault="00A50B7F">
      <w:pPr>
        <w:spacing w:line="600" w:lineRule="auto"/>
        <w:ind w:firstLine="720"/>
        <w:jc w:val="both"/>
        <w:rPr>
          <w:rFonts w:eastAsia="Times New Roman"/>
          <w:szCs w:val="24"/>
        </w:rPr>
      </w:pPr>
      <w:r>
        <w:rPr>
          <w:rFonts w:eastAsia="Times New Roman"/>
          <w:b/>
          <w:szCs w:val="24"/>
        </w:rPr>
        <w:lastRenderedPageBreak/>
        <w:t xml:space="preserve">ΓΕΩΡΓΙΟΣ-ΔΗΜΗΤΡΙΟΣ ΚΑΡΡΑΣ: </w:t>
      </w:r>
      <w:r>
        <w:rPr>
          <w:rFonts w:eastAsia="Times New Roman"/>
          <w:szCs w:val="24"/>
        </w:rPr>
        <w:t xml:space="preserve">Πρέπει να έρθουν και οι Υπουργοί,  αλλά θα παρακαλέσω να έρθει και ο Υπουργός Εσωτερικών. Δεν μπορεί να συστήνεται υπηρεσία στο δημόσιο, χωρίς την παρουσία του Υπουργού Εσωτερικών. </w:t>
      </w:r>
    </w:p>
    <w:p w14:paraId="2AF39A4A" w14:textId="77777777" w:rsidR="006A5A05" w:rsidRDefault="00A50B7F">
      <w:pPr>
        <w:spacing w:line="600" w:lineRule="auto"/>
        <w:ind w:firstLine="720"/>
        <w:jc w:val="both"/>
        <w:rPr>
          <w:rFonts w:eastAsia="Times New Roman"/>
          <w:szCs w:val="24"/>
        </w:rPr>
      </w:pPr>
      <w:r>
        <w:rPr>
          <w:rFonts w:eastAsia="Times New Roman"/>
          <w:b/>
          <w:szCs w:val="24"/>
        </w:rPr>
        <w:t xml:space="preserve"> ΠΡΟΕΔΡΕΥΟΥΣΑ (Αναστασία Χριστοδουλοπούλου): </w:t>
      </w:r>
      <w:r>
        <w:rPr>
          <w:rFonts w:eastAsia="Times New Roman"/>
          <w:szCs w:val="24"/>
        </w:rPr>
        <w:t xml:space="preserve">Τον λόγο έχει ο κ. </w:t>
      </w:r>
      <w:proofErr w:type="spellStart"/>
      <w:r>
        <w:rPr>
          <w:rFonts w:eastAsia="Times New Roman"/>
          <w:szCs w:val="24"/>
        </w:rPr>
        <w:t>Καραθανασόπουλος</w:t>
      </w:r>
      <w:proofErr w:type="spellEnd"/>
      <w:r>
        <w:rPr>
          <w:rFonts w:eastAsia="Times New Roman"/>
          <w:szCs w:val="24"/>
        </w:rPr>
        <w:t xml:space="preserve">. </w:t>
      </w:r>
    </w:p>
    <w:p w14:paraId="2AF39A4B" w14:textId="77777777" w:rsidR="006A5A05" w:rsidRDefault="00A50B7F">
      <w:pPr>
        <w:spacing w:line="600" w:lineRule="auto"/>
        <w:ind w:firstLine="720"/>
        <w:jc w:val="both"/>
        <w:rPr>
          <w:rFonts w:eastAsia="Times New Roman"/>
          <w:szCs w:val="24"/>
        </w:rPr>
      </w:pPr>
      <w:r>
        <w:rPr>
          <w:rFonts w:eastAsia="Times New Roman"/>
          <w:b/>
          <w:szCs w:val="24"/>
        </w:rPr>
        <w:t xml:space="preserve">ΝΙΚΟΛΑΟΣ ΚΑΡΑΘΑΝΑΣΟΠΟΥΛΟΣ: </w:t>
      </w:r>
      <w:r>
        <w:rPr>
          <w:rFonts w:eastAsia="Times New Roman"/>
          <w:szCs w:val="24"/>
        </w:rPr>
        <w:t xml:space="preserve">Ευχαριστώ, κυρία Πρόεδρε. </w:t>
      </w:r>
    </w:p>
    <w:p w14:paraId="2AF39A4C" w14:textId="77777777" w:rsidR="006A5A05" w:rsidRDefault="00A50B7F">
      <w:pPr>
        <w:spacing w:line="600" w:lineRule="auto"/>
        <w:ind w:firstLine="720"/>
        <w:jc w:val="both"/>
        <w:rPr>
          <w:rFonts w:eastAsia="Times New Roman"/>
          <w:szCs w:val="24"/>
        </w:rPr>
      </w:pPr>
      <w:r>
        <w:rPr>
          <w:rFonts w:eastAsia="Times New Roman"/>
          <w:szCs w:val="24"/>
        </w:rPr>
        <w:t xml:space="preserve">Δεν θα μπω στην ουσία ούτε καν στο πώς θα οργανωθεί η συζήτηση. Θα μπω στο τυπικό, διότι εδώ πέρα έχουμε πάγια τακτική της Κυβέρνησης. Δεν γίνεται κατ’ εξαίρεση για κάποιο έκτακτο γεγονός ή έκτακτο περιστατικό. Βεβαίως, ενδεχομένως –και πρέπει ο κ. Σταθάκης να μας το εξηγήσει- να αφορά έκτακτη υπόθεση η μία τροπολογία. Οι υπόλοιπες δύο δεν έχουν τίποτα το έκτακτο, άρα, πρέπει να αποσυρθούν, κατά τη γνώμη μας και να μη συζητήσουμε καν το πώς θα οργανωθεί η συζήτηση εδώ των </w:t>
      </w:r>
      <w:r>
        <w:rPr>
          <w:rFonts w:eastAsia="Times New Roman"/>
          <w:szCs w:val="24"/>
        </w:rPr>
        <w:lastRenderedPageBreak/>
        <w:t xml:space="preserve">τροπολογιών. Διότι πρόκειται για μία διαδικασία η οποία έχει κάνει «κουρελόχαρτο» τις όποιες διαδικασίες προβλέπει ο Κανονισμός. </w:t>
      </w:r>
    </w:p>
    <w:p w14:paraId="2AF39A4D" w14:textId="77777777" w:rsidR="006A5A05" w:rsidRDefault="00A50B7F">
      <w:pPr>
        <w:spacing w:line="600" w:lineRule="auto"/>
        <w:ind w:firstLine="720"/>
        <w:jc w:val="both"/>
        <w:rPr>
          <w:rFonts w:eastAsia="Times New Roman"/>
          <w:szCs w:val="24"/>
        </w:rPr>
      </w:pPr>
      <w:r>
        <w:rPr>
          <w:rFonts w:eastAsia="Times New Roman"/>
          <w:szCs w:val="24"/>
        </w:rPr>
        <w:t xml:space="preserve">Βεβαίως, αν αποδεχτούμε μία τέτοια διαδικασία, το επόμενο χρονικό διάστημα θα έχουμε μία πλημμυρίδα τέτοιων τροπολογιών που επί της ουσίας δεν θα μπορούμε να τοποθετηθούμε στα συγκεκριμένα ζητήματα που αυτές θίγουν. </w:t>
      </w:r>
    </w:p>
    <w:p w14:paraId="2AF39A4E" w14:textId="77777777" w:rsidR="006A5A05" w:rsidRDefault="00A50B7F">
      <w:pPr>
        <w:spacing w:line="600" w:lineRule="auto"/>
        <w:ind w:firstLine="720"/>
        <w:jc w:val="both"/>
        <w:rPr>
          <w:rFonts w:eastAsia="Times New Roman"/>
          <w:szCs w:val="24"/>
        </w:rPr>
      </w:pPr>
      <w:r>
        <w:rPr>
          <w:rFonts w:eastAsia="Times New Roman"/>
          <w:b/>
          <w:szCs w:val="24"/>
        </w:rPr>
        <w:t xml:space="preserve"> ΠΡΟΕΔΡΕΥΟΥΣΑ (Αναστασία Χριστοδουλοπούλου): </w:t>
      </w:r>
      <w:r>
        <w:rPr>
          <w:rFonts w:eastAsia="Times New Roman"/>
          <w:szCs w:val="24"/>
        </w:rPr>
        <w:t xml:space="preserve">Ορίστε, κύριε Παππά, έχετε τον λόγο. </w:t>
      </w:r>
    </w:p>
    <w:p w14:paraId="2AF39A4F" w14:textId="77777777" w:rsidR="006A5A05" w:rsidRDefault="00A50B7F">
      <w:pPr>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 xml:space="preserve">Κυρία Πρόεδρε, ο τύπος επαναλαμβανόμενος πάντοτε κρατάει την ουσία. </w:t>
      </w:r>
    </w:p>
    <w:p w14:paraId="2AF39A50" w14:textId="77777777" w:rsidR="006A5A05" w:rsidRDefault="00A50B7F">
      <w:pPr>
        <w:spacing w:line="600" w:lineRule="auto"/>
        <w:ind w:firstLine="720"/>
        <w:jc w:val="both"/>
        <w:rPr>
          <w:rFonts w:eastAsia="Times New Roman"/>
          <w:szCs w:val="24"/>
        </w:rPr>
      </w:pPr>
      <w:r>
        <w:rPr>
          <w:rFonts w:eastAsia="Times New Roman"/>
          <w:szCs w:val="24"/>
        </w:rPr>
        <w:t xml:space="preserve">Συνεπώς, εμείς είμαστε κατά της συζητήσεως των τροπολογιών. Το έχετε «πάρει σκοινί κορδόνι» να βάζετε σε άσχετα νομοσχέδια –καλή ώρα σε δύο απλές κυρώσεις, όπου υπάρχει η γνωστή διαδικασία- τροπολογίες. </w:t>
      </w:r>
    </w:p>
    <w:p w14:paraId="2AF39A51" w14:textId="77777777" w:rsidR="006A5A05" w:rsidRDefault="00A50B7F">
      <w:pPr>
        <w:spacing w:line="600" w:lineRule="auto"/>
        <w:ind w:firstLine="720"/>
        <w:jc w:val="both"/>
        <w:rPr>
          <w:rFonts w:eastAsia="Times New Roman"/>
          <w:szCs w:val="24"/>
        </w:rPr>
      </w:pPr>
      <w:r>
        <w:rPr>
          <w:rFonts w:eastAsia="Times New Roman"/>
          <w:szCs w:val="24"/>
        </w:rPr>
        <w:lastRenderedPageBreak/>
        <w:t xml:space="preserve">Από εκεί και πέρα, όσον αφορά στον κ. </w:t>
      </w:r>
      <w:proofErr w:type="spellStart"/>
      <w:r>
        <w:rPr>
          <w:rFonts w:eastAsia="Times New Roman"/>
          <w:szCs w:val="24"/>
        </w:rPr>
        <w:t>Μηταράκη</w:t>
      </w:r>
      <w:proofErr w:type="spellEnd"/>
      <w:r>
        <w:rPr>
          <w:rFonts w:eastAsia="Times New Roman"/>
          <w:szCs w:val="24"/>
        </w:rPr>
        <w:t xml:space="preserve"> που συμφώνησε με τη διεξαγωγή της συζήτησης αλλά με άλλον τρόπο, άκουσα με προσοχή που ανέπτυξε </w:t>
      </w:r>
      <w:r>
        <w:rPr>
          <w:rFonts w:eastAsia="Times New Roman"/>
          <w:szCs w:val="24"/>
          <w:lang w:val="en-US"/>
        </w:rPr>
        <w:t>light</w:t>
      </w:r>
      <w:r>
        <w:rPr>
          <w:rFonts w:eastAsia="Times New Roman"/>
          <w:szCs w:val="24"/>
        </w:rPr>
        <w:t xml:space="preserve"> -λόγω κομματικής προέλευσης ενδεχομένως και χαρακτήρα- τις απόψεις του. </w:t>
      </w:r>
    </w:p>
    <w:p w14:paraId="2AF39A52" w14:textId="77777777" w:rsidR="006A5A05" w:rsidRDefault="00A50B7F">
      <w:pPr>
        <w:spacing w:line="600" w:lineRule="auto"/>
        <w:ind w:firstLine="720"/>
        <w:jc w:val="both"/>
        <w:rPr>
          <w:rFonts w:eastAsia="Times New Roman"/>
          <w:szCs w:val="24"/>
        </w:rPr>
      </w:pPr>
      <w:r>
        <w:rPr>
          <w:rFonts w:eastAsia="Times New Roman"/>
          <w:szCs w:val="24"/>
        </w:rPr>
        <w:t xml:space="preserve">Όμως, θέλω να πω, κύριε </w:t>
      </w:r>
      <w:proofErr w:type="spellStart"/>
      <w:r>
        <w:rPr>
          <w:rFonts w:eastAsia="Times New Roman"/>
          <w:szCs w:val="24"/>
        </w:rPr>
        <w:t>Μηταράκη</w:t>
      </w:r>
      <w:proofErr w:type="spellEnd"/>
      <w:r>
        <w:rPr>
          <w:rFonts w:eastAsia="Times New Roman"/>
          <w:szCs w:val="24"/>
        </w:rPr>
        <w:t xml:space="preserve">, ότι ξεχνάτε –έχετε κοντή μνήμη- τα δικά σας αίσχη –και επιτρέψτε μου να το πω- δηλαδή της κυβερνήσεως Σαμαρά, η οποία, όπως καλή ώρα και η Κυβέρνηση ΣΥΡΙΖΑ, είχε κάνει «πλυντήριο» την ελληνική Βουλή με διάφορα νομοθετήματα. </w:t>
      </w:r>
    </w:p>
    <w:p w14:paraId="2AF39A53" w14:textId="77777777" w:rsidR="006A5A05" w:rsidRDefault="00A50B7F">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Όχι έτσι, όμως!</w:t>
      </w:r>
    </w:p>
    <w:p w14:paraId="2AF39A54" w14:textId="77777777" w:rsidR="006A5A05" w:rsidRDefault="00A50B7F">
      <w:pPr>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 xml:space="preserve">Μη διαφωνείτε, κύριε Λοβέρδο! Έτσι είχαν γίνει! Ας θυμηθούμε και την ΕΡΤ, ας θυμηθούμε και ένα σωρό νομοσχέδια που είχαν έρθει. Πώς είχε κλείσει η Βουλή; </w:t>
      </w:r>
    </w:p>
    <w:p w14:paraId="2AF39A55" w14:textId="77777777" w:rsidR="006A5A05" w:rsidRDefault="00A50B7F">
      <w:pPr>
        <w:spacing w:line="600" w:lineRule="auto"/>
        <w:ind w:firstLine="720"/>
        <w:jc w:val="both"/>
        <w:rPr>
          <w:rFonts w:eastAsia="Times New Roman"/>
          <w:szCs w:val="24"/>
        </w:rPr>
      </w:pPr>
      <w:r>
        <w:rPr>
          <w:rFonts w:eastAsia="Times New Roman"/>
          <w:szCs w:val="24"/>
        </w:rPr>
        <w:t xml:space="preserve">Ζούμε μία κοινοβουλευτική δικτατορία, το ξέρουμε. Πολλές φορές δεν έχει σημασία τι λέμε εμείς εδώ. Πολλές φορές λέμε ότι αφού έχουν την πλειοψηφία, «έχουν το μαχαίρι, έχουν και το πεπόνι». Κάνει ό,τι </w:t>
      </w:r>
      <w:r>
        <w:rPr>
          <w:rFonts w:eastAsia="Times New Roman"/>
          <w:szCs w:val="24"/>
        </w:rPr>
        <w:lastRenderedPageBreak/>
        <w:t xml:space="preserve">θέλει η εκτελεστική εξουσία μέσω της νομοθετικής, μέσω της Βουλής και οι Βουλευτές δεν έχουν τη δική τους άποψη, αλλά είναι μέσα σε ένα κομματικό «μαντρί». </w:t>
      </w:r>
      <w:proofErr w:type="spellStart"/>
      <w:r>
        <w:rPr>
          <w:rFonts w:eastAsia="Times New Roman"/>
          <w:szCs w:val="24"/>
        </w:rPr>
        <w:t>Εκατόν</w:t>
      </w:r>
      <w:proofErr w:type="spellEnd"/>
      <w:r>
        <w:rPr>
          <w:rFonts w:eastAsia="Times New Roman"/>
          <w:szCs w:val="24"/>
        </w:rPr>
        <w:t xml:space="preserve"> πενήντα τρεις; </w:t>
      </w:r>
      <w:proofErr w:type="spellStart"/>
      <w:r>
        <w:rPr>
          <w:rFonts w:eastAsia="Times New Roman"/>
          <w:szCs w:val="24"/>
        </w:rPr>
        <w:t>Εκατόν</w:t>
      </w:r>
      <w:proofErr w:type="spellEnd"/>
      <w:r>
        <w:rPr>
          <w:rFonts w:eastAsia="Times New Roman"/>
          <w:szCs w:val="24"/>
        </w:rPr>
        <w:t xml:space="preserve"> πενήντα τρεις! Να σφαγιαστεί ο ελληνικός λαός; </w:t>
      </w:r>
      <w:proofErr w:type="spellStart"/>
      <w:r>
        <w:rPr>
          <w:rFonts w:eastAsia="Times New Roman"/>
          <w:szCs w:val="24"/>
        </w:rPr>
        <w:t>Εκατόν</w:t>
      </w:r>
      <w:proofErr w:type="spellEnd"/>
      <w:r>
        <w:rPr>
          <w:rFonts w:eastAsia="Times New Roman"/>
          <w:szCs w:val="24"/>
        </w:rPr>
        <w:t xml:space="preserve"> πενήντα τρεις, να σφαγιαστεί ο ελληνικός λαός! </w:t>
      </w:r>
    </w:p>
    <w:p w14:paraId="2AF39A56" w14:textId="77777777" w:rsidR="006A5A05" w:rsidRDefault="00A50B7F">
      <w:pPr>
        <w:spacing w:line="600" w:lineRule="auto"/>
        <w:ind w:firstLine="720"/>
        <w:jc w:val="both"/>
        <w:rPr>
          <w:rFonts w:eastAsia="Times New Roman"/>
          <w:szCs w:val="24"/>
        </w:rPr>
      </w:pPr>
      <w:r>
        <w:rPr>
          <w:rFonts w:eastAsia="Times New Roman"/>
          <w:szCs w:val="24"/>
        </w:rPr>
        <w:t xml:space="preserve">Θέλω να πω, λοιπόν, ότι αν τελικώς συζητηθούν οι τροπολογίες, εμείς είμαστε αρνητικοί σε ό,τι αφορά τις δύο τροπολογίες, οι οποίες θα μπορούσαν να μπουν σε κάποιο νομοσχέδιο και να συζητηθούν σύμφωνα με τα καθιερωμένα, σύμφωνα με τον Κανονισμό. </w:t>
      </w:r>
    </w:p>
    <w:p w14:paraId="2AF39A57" w14:textId="77777777" w:rsidR="006A5A05" w:rsidRDefault="00A50B7F">
      <w:pPr>
        <w:spacing w:line="600" w:lineRule="auto"/>
        <w:ind w:firstLine="720"/>
        <w:jc w:val="both"/>
        <w:rPr>
          <w:rFonts w:eastAsia="Times New Roman"/>
          <w:szCs w:val="24"/>
        </w:rPr>
      </w:pPr>
      <w:r>
        <w:rPr>
          <w:rFonts w:eastAsia="Times New Roman"/>
          <w:szCs w:val="24"/>
        </w:rPr>
        <w:t xml:space="preserve">Όμως, υπάρχει και η τροπολογία –θα έλεγα «τροπολογία-μαρτύριο της σταγόνας»- του Υπουργείου Οικονομικών που προβλέπει την παράταση ενός μήνα ακόμα μέχρι να πάρουν οι τοκογλύφοι τα σπίτια των Ελλήνων, μεγαλώνοντας έτσι την αγωνία του ελληνικού λαού που από τη μία έχει χάσει και την εθνική του κυριαρχία και ανεξαρτησία και από την άλλη μέχρι τις 20 Μαΐου, σύμφωνα με τη νέα συμφωνία που έρχεται, θα χάσει και τα σπίτια του. </w:t>
      </w:r>
    </w:p>
    <w:p w14:paraId="2AF39A58" w14:textId="77777777" w:rsidR="006A5A05" w:rsidRDefault="00A50B7F">
      <w:pPr>
        <w:spacing w:line="600" w:lineRule="auto"/>
        <w:ind w:firstLine="720"/>
        <w:jc w:val="both"/>
        <w:rPr>
          <w:rFonts w:eastAsia="Times New Roman"/>
          <w:szCs w:val="24"/>
        </w:rPr>
      </w:pPr>
      <w:r>
        <w:rPr>
          <w:rFonts w:eastAsia="Times New Roman"/>
          <w:szCs w:val="24"/>
        </w:rPr>
        <w:lastRenderedPageBreak/>
        <w:t>Θέλετε να συνεχίσω, κυρία Πρόεδρε; Θα συνεχιστεί η διαδικασία, όπως προτείνατε; Θα ψηφίσουμε; Πώς θέλετε να γίνει; Για να τελειώνουμε, να πούμε για το Ιράκ και το Ιράν.</w:t>
      </w:r>
    </w:p>
    <w:p w14:paraId="2AF39A59" w14:textId="77777777" w:rsidR="006A5A05" w:rsidRDefault="00A50B7F">
      <w:pPr>
        <w:spacing w:line="600" w:lineRule="auto"/>
        <w:ind w:firstLine="720"/>
        <w:jc w:val="both"/>
        <w:rPr>
          <w:rFonts w:eastAsia="Times New Roman"/>
          <w:szCs w:val="24"/>
        </w:rPr>
      </w:pPr>
      <w:r>
        <w:rPr>
          <w:rFonts w:eastAsia="Times New Roman"/>
          <w:b/>
          <w:szCs w:val="24"/>
        </w:rPr>
        <w:t xml:space="preserve"> ΠΡΟΕΔΡΕΥΟΥΣΑ (Αναστασία Χριστοδουλοπούλου): </w:t>
      </w:r>
      <w:r>
        <w:rPr>
          <w:rFonts w:eastAsia="Times New Roman"/>
          <w:szCs w:val="24"/>
        </w:rPr>
        <w:t xml:space="preserve">Οι ομιλητές δεν έχουν τελειώσει, κύριε Παππά. Καθίστε, θα δούμε. </w:t>
      </w:r>
    </w:p>
    <w:p w14:paraId="2AF39A5A" w14:textId="77777777" w:rsidR="006A5A05" w:rsidRDefault="00A50B7F">
      <w:pPr>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 xml:space="preserve">Ευχαριστώ, κυρία Πρόεδρε. </w:t>
      </w:r>
    </w:p>
    <w:p w14:paraId="2AF39A5B" w14:textId="77777777" w:rsidR="006A5A05" w:rsidRDefault="00A50B7F">
      <w:pPr>
        <w:spacing w:line="600" w:lineRule="auto"/>
        <w:ind w:firstLine="720"/>
        <w:jc w:val="both"/>
        <w:rPr>
          <w:rFonts w:eastAsia="Times New Roman"/>
          <w:szCs w:val="24"/>
        </w:rPr>
      </w:pPr>
      <w:r>
        <w:rPr>
          <w:rFonts w:eastAsia="Times New Roman"/>
          <w:b/>
          <w:szCs w:val="24"/>
        </w:rPr>
        <w:t xml:space="preserve"> ΠΡΟΕΔΡΕΥΟΥΣΑ (Αναστασία Χριστοδουλοπούλου): </w:t>
      </w:r>
      <w:r>
        <w:rPr>
          <w:rFonts w:eastAsia="Times New Roman"/>
          <w:szCs w:val="24"/>
        </w:rPr>
        <w:t xml:space="preserve">Ορίστε, κυρία </w:t>
      </w:r>
      <w:proofErr w:type="spellStart"/>
      <w:r>
        <w:rPr>
          <w:rFonts w:eastAsia="Times New Roman"/>
          <w:szCs w:val="24"/>
        </w:rPr>
        <w:t>Βάκη</w:t>
      </w:r>
      <w:proofErr w:type="spellEnd"/>
      <w:r>
        <w:rPr>
          <w:rFonts w:eastAsia="Times New Roman"/>
          <w:szCs w:val="24"/>
        </w:rPr>
        <w:t xml:space="preserve">, έχετε τον λόγο. </w:t>
      </w:r>
    </w:p>
    <w:p w14:paraId="2AF39A5C"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 xml:space="preserve">ΦΩΤΕΙΝΗ ΒΑΚΗ: </w:t>
      </w:r>
      <w:r>
        <w:rPr>
          <w:rFonts w:eastAsia="Times New Roman" w:cs="Times New Roman"/>
          <w:szCs w:val="24"/>
        </w:rPr>
        <w:t xml:space="preserve">Θα συμφωνήσω με τους </w:t>
      </w:r>
      <w:proofErr w:type="spellStart"/>
      <w:r>
        <w:rPr>
          <w:rFonts w:eastAsia="Times New Roman" w:cs="Times New Roman"/>
          <w:szCs w:val="24"/>
        </w:rPr>
        <w:t>πραλαλήσαντες</w:t>
      </w:r>
      <w:proofErr w:type="spellEnd"/>
      <w:r>
        <w:rPr>
          <w:rFonts w:eastAsia="Times New Roman" w:cs="Times New Roman"/>
          <w:szCs w:val="24"/>
        </w:rPr>
        <w:t xml:space="preserve"> συναδέλφους ότι όντως είναι κακή νομοθετική πρακτική να εισάγονται τροπολογίες. Πλην, όμως,</w:t>
      </w:r>
      <w:r w:rsidRPr="003E2498">
        <w:rPr>
          <w:rFonts w:eastAsia="Times New Roman" w:cs="Times New Roman"/>
          <w:szCs w:val="24"/>
        </w:rPr>
        <w:t xml:space="preserve"> </w:t>
      </w:r>
      <w:r>
        <w:rPr>
          <w:rFonts w:eastAsia="Times New Roman" w:cs="Times New Roman"/>
          <w:szCs w:val="24"/>
        </w:rPr>
        <w:t>δεν καταλαβαίνω όλη αυτήν την υποκρισία από την Αντιπολίτευση. Να παριστάνετε τους έκπληκτους για αυτό; Πεντακόσιες τροπολογίες φέρνατε σε κάθε νομοσχέδιο. Δεν είναι, όμως, της ώρας αυτά.</w:t>
      </w:r>
    </w:p>
    <w:p w14:paraId="2AF39A5D"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lastRenderedPageBreak/>
        <w:t xml:space="preserve">Δεδομένου ότι δεν είναι φυσιολογικές οι συνθήκες, δεν ζούμε σε μία εύτακτη, κανονική –επιτρέψτε μου- περίοδο, κάποιες φορές, όμως, δυστυχώς –συμφωνώ ότι είναι κακή νομοθετική πρακτική και θα πρέπει να περιοριστεί- είναι αναγκαίο κακό. </w:t>
      </w:r>
    </w:p>
    <w:p w14:paraId="2AF39A5E"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Για παράδειγμα, όσον αφορά σε αυτήν την τροπολογία, της οποίας έλαβα γνώση τώρα, ότι παρατείνεται η περίοδος της εξαίρεσης από την πώληση σε εταιρείες μεταβίβασης απαιτήσεων από μη εξυπηρετούμενα δάνεια, εφόσον ακόμα, συνάδελφοι, δεν έχει θεσπιστεί ένα ρυθμιστικό πλαίσιο, αντιλαμβανόμαστε όλοι ότι στις 15 Μαΐου λήγει. Θα πρέπει να σωθούν. Έτσι;</w:t>
      </w:r>
    </w:p>
    <w:p w14:paraId="2AF39A5F"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Ναι, ναι.</w:t>
      </w:r>
    </w:p>
    <w:p w14:paraId="2AF39A60"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 xml:space="preserve">ΦΩΤΕΙΝΗ ΒΑΚΗ: </w:t>
      </w:r>
      <w:r>
        <w:rPr>
          <w:rFonts w:eastAsia="Times New Roman" w:cs="Times New Roman"/>
          <w:szCs w:val="24"/>
        </w:rPr>
        <w:t xml:space="preserve">Ωραία. </w:t>
      </w:r>
    </w:p>
    <w:p w14:paraId="2AF39A61"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Αυτό, λοιπόν, το οποίο προτείνω και εγώ συμφωνώντας είναι: Ας έρθουν οι Υπουργοί για τις άλλες τροπολογίες, να τις υποστηρίξουν και βεβαίως να ανοίξει και κατάλογος ομιλητών. Συμφωνώ.</w:t>
      </w:r>
    </w:p>
    <w:p w14:paraId="2AF39A62"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w:t>
      </w:r>
    </w:p>
    <w:p w14:paraId="2AF39A63"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Να προτείνω κάτι στην Κυβέρνηση; Μου επιτρέπετε, κυρία Πρόεδρε;</w:t>
      </w:r>
    </w:p>
    <w:p w14:paraId="2AF39A64"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Πείτε, κύριε Βορίδη. Ας μην τρώμε, όμως, τον χρόνο σε αυτά.</w:t>
      </w:r>
    </w:p>
    <w:p w14:paraId="2AF39A65"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Κύριε Υπουργέ, για να διευκολύνουμε λίγο τη διαδικασία, ακούστε: Η τροπολογία για τα δάνεια δεν έχει νομίζω κανένα θέμα. Συμφωνούμε όλοι ότι υπάρχει κατεπείγον. </w:t>
      </w:r>
    </w:p>
    <w:p w14:paraId="2AF39A66"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Το θέμα του </w:t>
      </w:r>
      <w:r>
        <w:rPr>
          <w:rFonts w:eastAsia="Times New Roman" w:cs="Times New Roman"/>
          <w:szCs w:val="24"/>
          <w:lang w:val="en-US"/>
        </w:rPr>
        <w:t>EUROCONTROL</w:t>
      </w:r>
      <w:r>
        <w:rPr>
          <w:rFonts w:eastAsia="Times New Roman" w:cs="Times New Roman"/>
          <w:szCs w:val="24"/>
        </w:rPr>
        <w:t xml:space="preserve"> είναι επίσης πάρα πολύ σημαντικό ζήτημα και πρέπει να προχωρήσει και είναι κατεπείγον γιατί χάνονται χρήματα. </w:t>
      </w:r>
    </w:p>
    <w:p w14:paraId="2AF39A67"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Τώρα, όσον αφορά στην άλλη τροπολογία, με την οποία συστήνεται αυτοτελής υπηρεσία για το θέμα των ηλεκτρονικών διοδίων, μπορείτε να τη συζητήσετε σε κανονική διαδικασία –ας μην συστήσουμε τώρα την υπηρεσία εκτάκτως- και εάν το κάνετε αυτό, θα δείτε πόσο γρήγορα θα πάει η διαδικασία. </w:t>
      </w:r>
    </w:p>
    <w:p w14:paraId="2AF39A68"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lastRenderedPageBreak/>
        <w:t>Αποσύρετε, λοιπόν, τώρα την τροπολογία, με την οποία συστήνετε την ειδική υπηρεσία στο ΥΠΟΜΕΔΙ για το θέμα των ηλεκτρονικών διοδίων, καθώς δεν υπάρχει καμμία ανάγκη να μπει τώρα εκτάκτως σε αυτήν τη διαδικασία η σύσταση μίας υπηρεσίας. Φέρτε την κανονικά και θα προχωρήσει η διαδικασία χωρίς πρόβλημα.</w:t>
      </w:r>
    </w:p>
    <w:p w14:paraId="2AF39A69"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Ο κ. </w:t>
      </w:r>
      <w:proofErr w:type="spellStart"/>
      <w:r>
        <w:rPr>
          <w:rFonts w:eastAsia="Times New Roman" w:cs="Times New Roman"/>
          <w:szCs w:val="24"/>
        </w:rPr>
        <w:t>Δανέλλης</w:t>
      </w:r>
      <w:proofErr w:type="spellEnd"/>
      <w:r>
        <w:rPr>
          <w:rFonts w:eastAsia="Times New Roman" w:cs="Times New Roman"/>
          <w:szCs w:val="24"/>
        </w:rPr>
        <w:t xml:space="preserve"> έχει τον λόγο.</w:t>
      </w:r>
    </w:p>
    <w:p w14:paraId="2AF39A6A"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Κυρία Πρόεδρε, διαμαρτυρόμαστε εντονότατα, διότι η μεθοδολογία αυτή έχει γίνει πλέον κανόνας. Και επειδή συμφωνούν οι συνάδελφοι ότι αυτό υποβαθμίζει το Κοινοβούλιο, νομίζω ότι η Κυβέρνηση θα μπορούσε να το αποφύγει από εδώ και μπρος.</w:t>
      </w:r>
    </w:p>
    <w:p w14:paraId="2AF39A6B"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Επίσης, να επισημάνω πως ό,τι έχει συμβεί κακώς στο παρελθόν, δεν σημαίνει ότι μας απαλλάσσει σήμερα από τις δικές μας ευθύνες. </w:t>
      </w:r>
    </w:p>
    <w:p w14:paraId="2AF39A6C"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lastRenderedPageBreak/>
        <w:t>Επί της ουσίας τώρα, για τη μηνιαία παράταση της προστασίας των κόκκινων δανείων, συμφωνούμε ότι έχει τον χαρακτήρα του κατεπείγοντος, παρ’ ότι θα μπορούσε να έχει προβλεφθεί –δεν το μάθαμε τώρα- σε ένα προηγούμενο νομοσχέδιο με την κανονική διαδικασία.</w:t>
      </w:r>
    </w:p>
    <w:p w14:paraId="2AF39A6D"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Με το </w:t>
      </w:r>
      <w:r>
        <w:rPr>
          <w:rFonts w:eastAsia="Times New Roman" w:cs="Times New Roman"/>
          <w:szCs w:val="24"/>
          <w:lang w:val="en-US"/>
        </w:rPr>
        <w:t>EUROCONTROL</w:t>
      </w:r>
      <w:r>
        <w:rPr>
          <w:rFonts w:eastAsia="Times New Roman" w:cs="Times New Roman"/>
          <w:szCs w:val="24"/>
        </w:rPr>
        <w:t>, επίσης, επί της ουσίας δεν διαφωνούμε, γιατί όντως πρέπει να διορθωθεί ένα λάθος το οποίο κατ’ ακολουθία γίνεται τον τελευταίο καιρό.</w:t>
      </w:r>
    </w:p>
    <w:p w14:paraId="2AF39A6E"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Όμως, η τρίτη τροπολογία του κ. </w:t>
      </w:r>
      <w:proofErr w:type="spellStart"/>
      <w:r>
        <w:rPr>
          <w:rFonts w:eastAsia="Times New Roman" w:cs="Times New Roman"/>
          <w:szCs w:val="24"/>
        </w:rPr>
        <w:t>Σπίρτζη</w:t>
      </w:r>
      <w:proofErr w:type="spellEnd"/>
      <w:r>
        <w:rPr>
          <w:rFonts w:eastAsia="Times New Roman" w:cs="Times New Roman"/>
          <w:szCs w:val="24"/>
        </w:rPr>
        <w:t xml:space="preserve"> συνιστά ένα αυτόνομο νομοσχέδιο, το οποίο έχει σοβαρά ζητήματα. Πιθανόν να συμφωνήσουμε, αλλά έτσι δεν μπορούμε να συμφωνήσουμε.</w:t>
      </w:r>
    </w:p>
    <w:p w14:paraId="2AF39A6F"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Παρακαλώ, λοιπόν, την Κυβέρνηση αυτή η τροπολογία, η οποία σε καμμία περίπτωση δεν δικαιολογεί τον χαρακτήρα του κατεπείγοντος, να αποσυρθεί και να έρθει με την κανονική διαδικασία, ακόμα και την επόμενη εβδομάδα.</w:t>
      </w:r>
    </w:p>
    <w:p w14:paraId="2AF39A70"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Ευχαριστώ.</w:t>
      </w:r>
    </w:p>
    <w:p w14:paraId="2AF39A71"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 xml:space="preserve">Νομίζω ότι από το σύνολο των τοποθετήσεων, επειδή τίθεται θέμα για τις τροπολογίες του κ. </w:t>
      </w:r>
      <w:proofErr w:type="spellStart"/>
      <w:r>
        <w:rPr>
          <w:rFonts w:eastAsia="Times New Roman" w:cs="Times New Roman"/>
          <w:szCs w:val="24"/>
        </w:rPr>
        <w:t>Σπίρτζη</w:t>
      </w:r>
      <w:proofErr w:type="spellEnd"/>
      <w:r>
        <w:rPr>
          <w:rFonts w:eastAsia="Times New Roman" w:cs="Times New Roman"/>
          <w:szCs w:val="24"/>
        </w:rPr>
        <w:t>, που δεν είναι παρών, θα περιμένουμε όταν έρθει να επιχειρηματολογήσει, οπότε να λήξουμε και αυτό το ζήτημα.</w:t>
      </w:r>
    </w:p>
    <w:p w14:paraId="2AF39A72"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Προτείνω, για να μην συνεχιστεί η συζήτηση και επειδή ούτε και εγώ θέλω να επιχειρηματολογήσω ή να κάνω συμψηφισμούς –έχουμε εδώ τα έγγραφα, για να δει όποιος θέλει πόσες τροπολογίες έχουν γίνει κάθε περίοδο- και ούτε θέλουμε να πούμε ότι αυτό θα γίνει παράδοση</w:t>
      </w:r>
      <w:r w:rsidRPr="001521BA">
        <w:rPr>
          <w:rFonts w:eastAsia="Times New Roman" w:cs="Times New Roman"/>
          <w:szCs w:val="24"/>
        </w:rPr>
        <w:t>,</w:t>
      </w:r>
      <w:r>
        <w:rPr>
          <w:rFonts w:eastAsia="Times New Roman" w:cs="Times New Roman"/>
          <w:szCs w:val="24"/>
        </w:rPr>
        <w:t xml:space="preserve"> να διαμαρτύρεται η Αντιπολίτευση, και να προχωρήσουμε στις κυρώσεις, να ξεκινήσει ο κ. Παππάς με τοποθέτηση επί των δύο συμβάσεων-συμφωνιών, ώστε να έχουμε μετά όλοι τον χρόνο –θα έρθει και ο κ. </w:t>
      </w:r>
      <w:proofErr w:type="spellStart"/>
      <w:r>
        <w:rPr>
          <w:rFonts w:eastAsia="Times New Roman" w:cs="Times New Roman"/>
          <w:szCs w:val="24"/>
        </w:rPr>
        <w:t>Σπίρτζης</w:t>
      </w:r>
      <w:proofErr w:type="spellEnd"/>
      <w:r>
        <w:rPr>
          <w:rFonts w:eastAsia="Times New Roman" w:cs="Times New Roman"/>
          <w:szCs w:val="24"/>
        </w:rPr>
        <w:t>- να τοποθετηθούμε.</w:t>
      </w:r>
    </w:p>
    <w:p w14:paraId="2AF39A73"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ΠΑΝΑΓΙΩΤΗΣ ΜΗΤΑΡΑΚΗΣ:</w:t>
      </w:r>
      <w:r>
        <w:rPr>
          <w:rFonts w:eastAsia="Times New Roman" w:cs="Times New Roman"/>
          <w:szCs w:val="24"/>
        </w:rPr>
        <w:t xml:space="preserve"> Να ανοίξει μετά ο κατάλογος. Έχει συμφωνήσει η πλειοψηφία του Σώματος και η Κυβέρνηση.</w:t>
      </w:r>
    </w:p>
    <w:p w14:paraId="2AF39A74"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Όλα μαζί θα τα πούμε μετά.</w:t>
      </w:r>
    </w:p>
    <w:p w14:paraId="2AF39A75"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ΠΑΝΑΓΙΩΤΗΣ ΜΗΤΑΡΑΚΗΣ:</w:t>
      </w:r>
      <w:r>
        <w:rPr>
          <w:rFonts w:eastAsia="Times New Roman" w:cs="Times New Roman"/>
          <w:szCs w:val="24"/>
        </w:rPr>
        <w:t xml:space="preserve"> Αφού έχει συμφωνήσει η Κυβέρνηση.</w:t>
      </w:r>
    </w:p>
    <w:p w14:paraId="2AF39A76"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Κύριε </w:t>
      </w:r>
      <w:proofErr w:type="spellStart"/>
      <w:r>
        <w:rPr>
          <w:rFonts w:eastAsia="Times New Roman" w:cs="Times New Roman"/>
          <w:szCs w:val="24"/>
        </w:rPr>
        <w:t>Μηταράκη</w:t>
      </w:r>
      <w:proofErr w:type="spellEnd"/>
      <w:r>
        <w:rPr>
          <w:rFonts w:eastAsia="Times New Roman" w:cs="Times New Roman"/>
          <w:szCs w:val="24"/>
        </w:rPr>
        <w:t xml:space="preserve">, δεν συμφώνησε η Κυβέρνηση. Η Κοινοβουλευτική Εκπρόσωπος συμφώνησε ότι είναι σωστό να ανοίξει κατάλογος ομιλητών. </w:t>
      </w:r>
    </w:p>
    <w:p w14:paraId="2AF39A77"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Αν αποσυρθούν οι τροπολογίες, δεν χρειάζεται να ανοίξει. </w:t>
      </w:r>
    </w:p>
    <w:p w14:paraId="2AF39A78"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Αν είναι μόνο η τροπολογία του κ. Σταθάκη, δεν καταλαβαίνω γιατί πρέπει να γίνει αυτό σε βάρος της επόμενης ημερήσιας διάταξης, που είναι αρκετές ερωτήσεις. </w:t>
      </w:r>
    </w:p>
    <w:p w14:paraId="2AF39A79"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ΠΑΝΑΓΙΩΤΗΣ ΜΗΤΑΡΑΚΗΣ:</w:t>
      </w:r>
      <w:r>
        <w:rPr>
          <w:rFonts w:eastAsia="Times New Roman" w:cs="Times New Roman"/>
          <w:szCs w:val="24"/>
        </w:rPr>
        <w:t xml:space="preserve"> Εγώ μπορεί να θέλω να μιλήσω ως Βουλευτής.</w:t>
      </w:r>
    </w:p>
    <w:p w14:paraId="2AF39A7A"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Δεν είναι μόνο αυτό σήμερα. Θα το συζητήσουμε, λοιπόν, συνολικά. </w:t>
      </w:r>
    </w:p>
    <w:p w14:paraId="2AF39A7B"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ΠΑΝΑΓΙΩΤΗΣ ΜΗΤΑΡΑΚΗΣ:</w:t>
      </w:r>
      <w:r>
        <w:rPr>
          <w:rFonts w:eastAsia="Times New Roman" w:cs="Times New Roman"/>
          <w:szCs w:val="24"/>
        </w:rPr>
        <w:t xml:space="preserve"> Μα τώρα ανοίγουμε τη συζήτηση για τη διαδικασία.</w:t>
      </w:r>
    </w:p>
    <w:p w14:paraId="2AF39A7C"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Ας κάνουμε τώρα τις κυρώσεις…</w:t>
      </w:r>
    </w:p>
    <w:p w14:paraId="2AF39A7D"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ΠΑΝΑΓΙΩΤΗΣ ΜΗΤΑΡΑΚΗΣ:</w:t>
      </w:r>
      <w:r>
        <w:rPr>
          <w:rFonts w:eastAsia="Times New Roman" w:cs="Times New Roman"/>
          <w:szCs w:val="24"/>
        </w:rPr>
        <w:t xml:space="preserve"> Με </w:t>
      </w:r>
      <w:proofErr w:type="spellStart"/>
      <w:r>
        <w:rPr>
          <w:rFonts w:eastAsia="Times New Roman" w:cs="Times New Roman"/>
          <w:szCs w:val="24"/>
        </w:rPr>
        <w:t>συγχωρείτε</w:t>
      </w:r>
      <w:proofErr w:type="spellEnd"/>
      <w:r>
        <w:rPr>
          <w:rFonts w:eastAsia="Times New Roman" w:cs="Times New Roman"/>
          <w:szCs w:val="24"/>
        </w:rPr>
        <w:t>, ένα νομοσχέδιο είναι!</w:t>
      </w:r>
    </w:p>
    <w:p w14:paraId="2AF39A7E"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w:t>
      </w:r>
      <w:proofErr w:type="spellStart"/>
      <w:r>
        <w:rPr>
          <w:rFonts w:eastAsia="Times New Roman" w:cs="Times New Roman"/>
          <w:szCs w:val="24"/>
        </w:rPr>
        <w:t>Μηταράκη</w:t>
      </w:r>
      <w:proofErr w:type="spellEnd"/>
      <w:r>
        <w:rPr>
          <w:rFonts w:eastAsia="Times New Roman" w:cs="Times New Roman"/>
          <w:szCs w:val="24"/>
        </w:rPr>
        <w:t xml:space="preserve">, στις κυρώσεις είναι δεσμευτική η διαδικασία που προβλέπεται στο άρθρο 108. Θα μιλήσουν δύο οι οποίοι διαφωνούν. Θα συνεχίσουμε μόλις τελειώσουν οι δύο εκπρόσωποι των κομμάτων, που διαφωνούν επί των συμφωνιών. </w:t>
      </w:r>
    </w:p>
    <w:p w14:paraId="2AF39A7F"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Αν αποσυρθούν οι τροπολογίες, δεν υπάρχει λόγος. </w:t>
      </w:r>
    </w:p>
    <w:p w14:paraId="2AF39A80"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ΠΑΝΑΓΙΩΤΗΣ ΜΗΤΑΡΑΚΗΣ:</w:t>
      </w:r>
      <w:r>
        <w:rPr>
          <w:rFonts w:eastAsia="Times New Roman" w:cs="Times New Roman"/>
          <w:szCs w:val="24"/>
        </w:rPr>
        <w:t xml:space="preserve"> Δεν θα αποσυρθούν οι τροπολογίες!</w:t>
      </w:r>
    </w:p>
    <w:p w14:paraId="2AF39A81"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Τον λόγο έχει ο κ. Παππάς.</w:t>
      </w:r>
    </w:p>
    <w:p w14:paraId="2AF39A82"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Κυρία Πρόεδρε, θα τοποθετηθούμε ως Λαϊκός Σύνδεσμος-Χρυσή Αυγή αρχικά στην κύρωση με το Ιράκ. Η συγκεκριμένη συμφωνία είναι η κατάληξη παλαιοτέρων συμφωνιών του 2011 και 2012. Είναι γνωστό ότι με τη συμφωνία αυτή που </w:t>
      </w:r>
      <w:proofErr w:type="spellStart"/>
      <w:r>
        <w:rPr>
          <w:rFonts w:eastAsia="Times New Roman" w:cs="Times New Roman"/>
          <w:szCs w:val="24"/>
        </w:rPr>
        <w:t>καλούμεθα</w:t>
      </w:r>
      <w:proofErr w:type="spellEnd"/>
      <w:r>
        <w:rPr>
          <w:rFonts w:eastAsia="Times New Roman" w:cs="Times New Roman"/>
          <w:szCs w:val="24"/>
        </w:rPr>
        <w:t xml:space="preserve"> να επικυρώσουμε, ενισχύονται οι συμβατικές σχέσεις της Ευρωπαϊκής Ένωσης και του Ιράκ σε θέματα βιομηχανίας, ενέργειας, τεχνολογίας, υγείας, τροφίμων, εκπαίδευσης κ.λπ..</w:t>
      </w:r>
    </w:p>
    <w:p w14:paraId="2AF39A83"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Βέβαια, το ζητούμενο με τις τροπολογίες που συζητούμε κάθε φορά εδώ, είναι τις ωφελείται. Είναι κάποιες τυπικές κυρώσεις και το ζητούμενο είναι τι θα αποκομίσει η πατρίδα μας από αυτές, τι ωφέλεια θα έχει από αυτές. </w:t>
      </w:r>
    </w:p>
    <w:p w14:paraId="2AF39A84"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Εδώ θα πρέπει να επισημάνω, κυρία Πρόεδρε, ότι η Ευρωπαϊκή Ένωση είναι σημαντικός χορηγός βοήθειας προς το Ιράκ από τον πόλεμο του 2003 και μετά, βάσει βεβαίως της λογικής του ΝΑΤΟ και της </w:t>
      </w:r>
      <w:r>
        <w:rPr>
          <w:rFonts w:eastAsia="Times New Roman" w:cs="Times New Roman"/>
          <w:szCs w:val="24"/>
        </w:rPr>
        <w:lastRenderedPageBreak/>
        <w:t>δικτατορίας της Ευρωπαϊκής Ένωσης και των τοκογλύφων που λέει «πρώτα δημιουργώ μία ανθρωπιστική καταστροφή, πρώτα σε ισοπεδώνω, σε βομβαρδίζω και μετά σου φέρνω την καπιταλιστική ανάπτυξη και δημιουργώ ένα τρελό φαγοπότι για τις αγαπημένες μου πολυεθνικές».</w:t>
      </w:r>
    </w:p>
    <w:p w14:paraId="2AF39A85"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Από πλευράς μας ως χώρα, ως Ελλάδα, έχουμε αναπτύξει σε κάποιους τομείς σχέσεις με το Ιράκ, σε ό,τι αφορά την ενέργεια, τα κατασκευαστικά έργα κ.λπ.. Το Ιράκ, λοιπόν, πέρα από την Ελλάδα, έχει αναπτύξει πολύ καλές σχέσεις και με τη Ρωσία, όπως είπα και στην Επιτροπή Εξωτερικών και Άμυνας, όχι σε επίπεδο εξωτερικής πολιτικής γιατί είναι γνωστό, κύριε Υπουργέ, ότι την εξωτερική πολιτική τη δημιουργούν τα οικονομικά συμφέροντα, ότι κατ’ </w:t>
      </w:r>
      <w:proofErr w:type="spellStart"/>
      <w:r>
        <w:rPr>
          <w:rFonts w:eastAsia="Times New Roman" w:cs="Times New Roman"/>
          <w:szCs w:val="24"/>
        </w:rPr>
        <w:t>ουσίαν</w:t>
      </w:r>
      <w:proofErr w:type="spellEnd"/>
      <w:r>
        <w:rPr>
          <w:rFonts w:eastAsia="Times New Roman" w:cs="Times New Roman"/>
          <w:szCs w:val="24"/>
        </w:rPr>
        <w:t xml:space="preserve"> η εξωτερική πολιτική είναι ένας πόλεμος με άλλα μέσα. </w:t>
      </w:r>
    </w:p>
    <w:p w14:paraId="2AF39A86"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lastRenderedPageBreak/>
        <w:t>Θέλω να πω όμως ότι σε ηθικό επίπεδο ο ρωσικός λαός δεν πρόκειται ποτέ να ξεχάσει το έγκλημα και την καταστροφή των ιμπεριαλιστικών ΗΠΑ, την οποία επέφεραν στο Ιράκ, με το ένα εκατομμύριο νεκρούς της «Καταιγίδας της Ερήμου».</w:t>
      </w:r>
    </w:p>
    <w:p w14:paraId="2AF39A87"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Τελειώνοντας την τοποθέτησή μου για τη συμφωνία με το Ιράκ, κυρία Πρόεδρε, θέλω να πω ότι και μόνο το γεγονός πως το Ιράκ είναι εχθρός των Τούρκων και βρίσκεται σ’ έναν άξονα συνεργασίας με τη Ρωσία και τη Συρία –συνδυασμός από τον οποίο ενδεχομένως κάποια οφέλη θα αποκομίσει η πατρίδα μας- μας οδηγεί στη θέση να ψηφίσουμε «παρών».</w:t>
      </w:r>
    </w:p>
    <w:p w14:paraId="2AF39A88"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Σε ό,τι αφορά τη συμφωνία με το Βιετνάμ, κατ’ αρχάς, θέλω να πω κάτι διευκρινιστικά. Η τοποθέτησή μας δεν έχει να κάνει σε τίποτα με το βιετναμέζικο λαό, που αγωνίστηκε ηρωικά, με αυταπάρνηση και ταπείνωσε τον ιμπεριαλισμό των Ηνωμένων Πολιτειών. </w:t>
      </w:r>
    </w:p>
    <w:p w14:paraId="2AF39A89"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lastRenderedPageBreak/>
        <w:t>Δυστυχώς για το Βιετνάμ, ήδη βρίσκεται στην τροχιά των Ηνωμένων Πολιτειών, παρ’ όλο που είναι κομμουνιστική χώρα, ακολουθώντας τις χώρες του πρώην υπαρκτού σοσιαλισμού, τις χώρες της πρώην ανατολικής Ευρώπης, όπως ακολουθεί προσφάτως και η Κούβα. Είναι η νέα γενεά που λέμε, οι «</w:t>
      </w:r>
      <w:proofErr w:type="spellStart"/>
      <w:r>
        <w:rPr>
          <w:rFonts w:eastAsia="Times New Roman" w:cs="Times New Roman"/>
          <w:szCs w:val="24"/>
        </w:rPr>
        <w:t>αμερικανοκομμουνιστές</w:t>
      </w:r>
      <w:proofErr w:type="spellEnd"/>
      <w:r>
        <w:rPr>
          <w:rFonts w:eastAsia="Times New Roman" w:cs="Times New Roman"/>
          <w:szCs w:val="24"/>
        </w:rPr>
        <w:t>».</w:t>
      </w:r>
    </w:p>
    <w:p w14:paraId="2AF39A8A"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Για το Βιετνάμ, λοιπόν, υπάρχει από τον Οκτώβριο του 1996 και το 2007 μία κατανόηση συνεργασίας με την Ευρωπαϊκή Ένωση. Όπως είπα και στο Ιράκ, έτσι κι εδώ, το θέμα είναι τις ωφελείται. Θα ωφεληθούμε κάτι; Πιστεύω πως δεν θα ωφεληθούμε. Εδώ έχουμε μία συνολική συμφωνία-πλαίσιο, που καλύπτει όλους τους τομείς και μιλάμε για σχέσεις με μία χώρα που παραμένει η τελευταία κομμουνιστική χώρα στον κόσμο. </w:t>
      </w:r>
    </w:p>
    <w:p w14:paraId="2AF39A8B"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Είναι μία χώρα όπου όλες οι δραστηριότητες ελέγχονται από το Κομμουνιστικό Κόμμα και όπου ακόμη και οι ξένοι επενδυτές, στους οποίους δίνεται η δυνατότητα να αναπτύξουν κάποιες μονάδες, έχουν </w:t>
      </w:r>
      <w:r>
        <w:rPr>
          <w:rFonts w:eastAsia="Times New Roman" w:cs="Times New Roman"/>
          <w:szCs w:val="24"/>
        </w:rPr>
        <w:lastRenderedPageBreak/>
        <w:t>επίτροπο που ελέγχει τη δραστηριότητά τους, όχι από την κυβέρνηση, αλλά από το κομμουνιστικό κόμμα. Αν ήταν από την κυβέρνηση, ενδεχομένως καλώς θα ήταν, για να μην είναι ξέφραγο αμπέλι, όπως είναι η δική μας χώρα προς τους ξένους επενδυτές.</w:t>
      </w:r>
    </w:p>
    <w:p w14:paraId="2AF39A8C"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Μιλάμε, λοιπόν, για μία χώρα που η κυβέρνησή της δεν επιτρέπει στον λαό το δικαίωμα της απεργίας και όπου η διαφθορά ζει και βασιλεύει πολύ περισσότερο στο </w:t>
      </w:r>
      <w:proofErr w:type="spellStart"/>
      <w:r>
        <w:rPr>
          <w:rFonts w:eastAsia="Times New Roman" w:cs="Times New Roman"/>
          <w:szCs w:val="24"/>
        </w:rPr>
        <w:t>Ανόι</w:t>
      </w:r>
      <w:proofErr w:type="spellEnd"/>
      <w:r>
        <w:rPr>
          <w:rFonts w:eastAsia="Times New Roman" w:cs="Times New Roman"/>
          <w:szCs w:val="24"/>
        </w:rPr>
        <w:t xml:space="preserve"> παρά στη Σαϊγκόν. Μιλάμε για μία χώρα όπου η ελευθερία της ενημέρωσης είναι ανύπαρκτη, μία χώρα της οποίας ο πληθυσμός  παρουσιάζει, εν </w:t>
      </w:r>
      <w:proofErr w:type="spellStart"/>
      <w:r>
        <w:rPr>
          <w:rFonts w:eastAsia="Times New Roman" w:cs="Times New Roman"/>
          <w:szCs w:val="24"/>
        </w:rPr>
        <w:t>έτει</w:t>
      </w:r>
      <w:proofErr w:type="spellEnd"/>
      <w:r>
        <w:rPr>
          <w:rFonts w:eastAsia="Times New Roman" w:cs="Times New Roman"/>
          <w:szCs w:val="24"/>
        </w:rPr>
        <w:t xml:space="preserve"> 2016, σοβαρά προβλήματα υγείας, μία χώρα που έχει καταγγελθεί για παραβίαση των ανθρωπίνων δικαιωμάτων. Στην πράξη, λόγω όλων αυτών των προβλημάτων, θα μετακινηθούν και μετακινούνται προς την Ευρώπη «παράνομοι» μετανάστες. </w:t>
      </w:r>
    </w:p>
    <w:p w14:paraId="2AF39A8D"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Ακόμη όμως κι αν δεν είναι παράνομοι, ακόμη κι αν είναι νόμιμοι, αυτοί οι μετανάστες θα χρησιμοποιηθούν σαν φθηνό εργατικό δυναμικό στα εργοστάσια της Ευρώπης, με τις γνωστές επιπτώσεις στις </w:t>
      </w:r>
      <w:r>
        <w:rPr>
          <w:rFonts w:eastAsia="Times New Roman" w:cs="Times New Roman"/>
          <w:szCs w:val="24"/>
        </w:rPr>
        <w:lastRenderedPageBreak/>
        <w:t>ευρωπαϊκές σχέσεις και στην οικονομία της Ευρώπης, αλλά και κάθε χώρας. Γνωστό μας σύνθημα στη Χρυσή Αυγή είναι: «Κάθε ξένος εργάτης ένας Έλληνας άνεργος».</w:t>
      </w:r>
    </w:p>
    <w:p w14:paraId="2AF39A8E"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Με τις σκέψεις αυτές, καταψηφίζουμε την κύρωση της σύμβασης με το Βιετνάμ.</w:t>
      </w:r>
    </w:p>
    <w:p w14:paraId="2AF39A8F"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Ευχαριστώ.</w:t>
      </w:r>
    </w:p>
    <w:p w14:paraId="2AF39A90" w14:textId="77777777" w:rsidR="006A5A05" w:rsidRDefault="00A50B7F">
      <w:pPr>
        <w:spacing w:line="600" w:lineRule="auto"/>
        <w:ind w:firstLine="720"/>
        <w:jc w:val="center"/>
        <w:rPr>
          <w:rFonts w:eastAsia="Times New Roman"/>
          <w:bCs/>
        </w:rPr>
      </w:pPr>
      <w:r>
        <w:rPr>
          <w:rFonts w:eastAsia="Times New Roman"/>
          <w:bCs/>
        </w:rPr>
        <w:t>(Χειροκροτήματα από την πτέρυγα της Χρυσής Αυγής)</w:t>
      </w:r>
    </w:p>
    <w:p w14:paraId="2AF39A91"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b/>
          <w:bCs/>
        </w:rPr>
        <w:t>ΠΡΟΕΔΡΕΥΟΥΣΑ (Αναστασία Χριστοδουλοπούλου):</w:t>
      </w:r>
      <w:r>
        <w:rPr>
          <w:rFonts w:eastAsia="Times New Roman" w:cs="Times New Roman"/>
          <w:szCs w:val="24"/>
        </w:rPr>
        <w:t xml:space="preserve"> Ευχαριστούμε, κύριε Παππά.</w:t>
      </w:r>
    </w:p>
    <w:p w14:paraId="2AF39A92"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Καραθανασόπουλος</w:t>
      </w:r>
      <w:proofErr w:type="spellEnd"/>
      <w:r>
        <w:rPr>
          <w:rFonts w:eastAsia="Times New Roman" w:cs="Times New Roman"/>
          <w:szCs w:val="24"/>
        </w:rPr>
        <w:t>, για πέντε λεπτά.</w:t>
      </w:r>
    </w:p>
    <w:p w14:paraId="2AF39A93"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Ευχαριστώ, κυρία Πρόεδρε.</w:t>
      </w:r>
    </w:p>
    <w:p w14:paraId="2AF39A94"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lastRenderedPageBreak/>
        <w:t xml:space="preserve">Βεβαίως δεν θα μπω στον πειρασμό να απαντήσω στον αγοραίο </w:t>
      </w:r>
      <w:proofErr w:type="spellStart"/>
      <w:r>
        <w:rPr>
          <w:rFonts w:eastAsia="Times New Roman" w:cs="Times New Roman"/>
          <w:szCs w:val="24"/>
        </w:rPr>
        <w:t>αντικομμουνισμό</w:t>
      </w:r>
      <w:proofErr w:type="spellEnd"/>
      <w:r>
        <w:rPr>
          <w:rFonts w:eastAsia="Times New Roman" w:cs="Times New Roman"/>
          <w:szCs w:val="24"/>
        </w:rPr>
        <w:t xml:space="preserve"> της Χρυσής Αυγής. Απλώς και μόνο θα πω ότι επαναλαμβάνει τα επιχειρήματα των πιο μαύρων και πιο επικίνδυνων κύκλων των Ηνωμένων Πολιτειών, του ΝΑΤΟ και της Ευρωπαϊκής Ένωσης.</w:t>
      </w:r>
    </w:p>
    <w:p w14:paraId="2AF39A95"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Θα σταθώ στην ουσία των δύο κυρώσεων συμβάσεων που συζητάμε. Κατ’ αρχάς, οι συμφωνίες εταιρικής σχέσης και συνεργασίας, τις οποίες υπογράφει η Ευρωπαϊκή Ένωση, δεν είναι τίποτε άλλο παρά μία τυποποιημένη μορφή συμφωνιών που συνάπτει η Ευρωπαϊκή Ένωση με άλλες οικονομίες, ιδιαίτερα με λιγότερο ανεπτυγμένες χώρες. Αυτό αποτελεί και το πρώτο στάδιο για την προετοιμασία των αγορών των τρίτων χωρών για τη διείσδυση ιδιαίτερα των </w:t>
      </w:r>
      <w:proofErr w:type="spellStart"/>
      <w:r>
        <w:rPr>
          <w:rFonts w:eastAsia="Times New Roman" w:cs="Times New Roman"/>
          <w:szCs w:val="24"/>
        </w:rPr>
        <w:t>ευρωενωσιακών</w:t>
      </w:r>
      <w:proofErr w:type="spellEnd"/>
      <w:r>
        <w:rPr>
          <w:rFonts w:eastAsia="Times New Roman" w:cs="Times New Roman"/>
          <w:szCs w:val="24"/>
        </w:rPr>
        <w:t xml:space="preserve"> μονοπωλιακών ομίλων. </w:t>
      </w:r>
    </w:p>
    <w:p w14:paraId="2AF39A96"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Η δεύτερη φάση αυτής της διείσδυσης και αφού προχωρήσει η αρχική συμφωνία εταιρικής σχέσης, είναι συμφωνίες ελεύθερων συναλλαγών που επί της ουσίας απελευθερώνουν πλήρως την αγορά των τρίτων χωρών, καταργώντας δασμολογικά κάθε είδους διοικητικά εμπόδια, καθιερώνοντας διαδικασίες </w:t>
      </w:r>
      <w:r>
        <w:rPr>
          <w:rFonts w:eastAsia="Times New Roman" w:cs="Times New Roman"/>
          <w:szCs w:val="24"/>
          <w:lang w:val="en-US"/>
        </w:rPr>
        <w:lastRenderedPageBreak/>
        <w:t>fast</w:t>
      </w:r>
      <w:r>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για τις επενδύσεις και γενικά αίρουν κάθε είδους εμπόδιο για την πρόσβαση των μονοπωλιακών ομίλων στην αγορά τρίτων χωρών. </w:t>
      </w:r>
    </w:p>
    <w:p w14:paraId="2AF39A97"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Το «τυράκι» για να προχωρήσει αυτός ο εκβιασμός δεν είναι τίποτε άλλο παρά η ένταξη των συγκεκριμένων χωρών στο λεγόμενο σύστημα γενικευμένων προτιμήσεων που μειώνει τους δασμούς των εξαγωγών των συγκεκριμένων χωρών προς την Ευρωπαϊκή Ένωση, κατά κύριο λόγο στα αγροτικά προϊόντα ή στις πρώτες ύλες, τις οποίες επεξεργάζονται οι μεταποιητικές βιομηχανίες των χωρών της Ευρωπαϊκής Ένωσης.</w:t>
      </w:r>
    </w:p>
    <w:p w14:paraId="2AF39A98"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Όμως, το αντάλλαγμα σε αυτό το </w:t>
      </w:r>
      <w:proofErr w:type="spellStart"/>
      <w:r>
        <w:rPr>
          <w:rFonts w:eastAsia="Times New Roman" w:cs="Times New Roman"/>
          <w:szCs w:val="24"/>
        </w:rPr>
        <w:t>προτιμησιακό</w:t>
      </w:r>
      <w:proofErr w:type="spellEnd"/>
      <w:r>
        <w:rPr>
          <w:rFonts w:eastAsia="Times New Roman" w:cs="Times New Roman"/>
          <w:szCs w:val="24"/>
        </w:rPr>
        <w:t xml:space="preserve"> δασμολογικό καθεστώς και το τίμημα είναι πολύ βαρύ για τις χώρες αυτές, καθώς και οι συγκεκριμένες χώρες υποχρεώνονται να άρουν κάθε φορά τον όποιον περιορισμό και προστατευτικό μέτρο για τα βιομηχανικά προϊόντα και τις υπηρεσίες της Ευρωπαϊκής Ένωσης. </w:t>
      </w:r>
    </w:p>
    <w:p w14:paraId="2AF39A99"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lastRenderedPageBreak/>
        <w:t xml:space="preserve">Επί της ουσίας, οι μόνοι κερδισμένοι από αυτές τις συμφωνίες είναι οι μεγάλες πολυεθνικές της Ευρωπαϊκής Ένωσης που, απαλλαγμένες από οποιονδήποτε έλεγχο και από οποιαδήποτε προστατευτικά μέτρα, εκμεταλλεύονται άγρια το πλουτοπαραγωγικό δυναμικό των χωρών αυτών, τις πρώτες ύλες και την εργατική δύναμη. </w:t>
      </w:r>
    </w:p>
    <w:p w14:paraId="2AF39A9A"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Πρόκειται, δηλαδή, για λεόντειες συμφωνίες και για ανισότιμες συμφωνίες που είναι προς όφελος του μεγάλου κεφαλαίου και σε βάρος της εργατικής τάξης και των φτωχών λαϊκών στρωμάτων των χωρών-μελών αυτών.</w:t>
      </w:r>
    </w:p>
    <w:p w14:paraId="2AF39A9B"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Δύο ακόμη πλευρές οι οποίες κάνουν ακόμη πιο επαχθείς αυτού του είδους τις συμφωνίες είναι, πρώτον, η λεγόμενη ρήτρα ανθρωπίνων δικαιωμάτων που βάζει η Ευρωπαϊκή Ένωση και η οποία λειτουργεί ως μηχανισμός ωμών εκβιασμών και εσωτερικών επεμβάσεων και πιέσεων της Ευρωπαϊκής Ένωσης προς τις χώρες αυτές, και δεύτερον, είναι η λεγόμενη αντιτρομοκρατική συνεργασία, με όλες τις </w:t>
      </w:r>
      <w:r>
        <w:rPr>
          <w:rFonts w:eastAsia="Times New Roman" w:cs="Times New Roman"/>
          <w:szCs w:val="24"/>
        </w:rPr>
        <w:lastRenderedPageBreak/>
        <w:t xml:space="preserve">συνέπειες που η συνεργασία αυτή έχει για την εξυπηρέτηση της ιμπεριαλιστικής πολιτικής της Ευρωπαϊκής Ένωσης και των κρατών-μελών, της στήριξης των διαφόρων </w:t>
      </w:r>
      <w:proofErr w:type="spellStart"/>
      <w:r>
        <w:rPr>
          <w:rFonts w:eastAsia="Times New Roman" w:cs="Times New Roman"/>
          <w:szCs w:val="24"/>
        </w:rPr>
        <w:t>γεωστρατηγικών</w:t>
      </w:r>
      <w:proofErr w:type="spellEnd"/>
      <w:r>
        <w:rPr>
          <w:rFonts w:eastAsia="Times New Roman" w:cs="Times New Roman"/>
          <w:szCs w:val="24"/>
        </w:rPr>
        <w:t xml:space="preserve"> συμφερόντων για τον έλεγχο των ενεργειακών πηγών και των δρόμων μεταφοράς. </w:t>
      </w:r>
    </w:p>
    <w:p w14:paraId="2AF39A9C"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Ιδιαίτερα χαρακτηριστική είναι η περίπτωση του Ιράκ, όπου αποτελεί πρόκληση ο ισχυρισμός ότι μέσα από αυτές τις Συμφωνίες θα εκδημοκρατισθεί η κοινωνία του Ιράκ, το ίδιο το πολιτικό σύστημα του Ιράκ. Από ποιους; Από αυτούς οι οποίοι καταστρέφουν, βομβαρδίζουν, κάνουν ιμπεριαλιστικούς πολέμους, η Ευρωπαϊκή Ένωση και οι Αμερικάνοι.</w:t>
      </w:r>
    </w:p>
    <w:p w14:paraId="2AF39A9D"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Γι’ αυτόν ακριβώς τον λόγο και είναι προκλητική μία τέτοιου είδους συμφωνία με το Ιράκ και το Κομμουνιστικό Κόμμα Ελλάδας την καταψηφίζει, όπως επίσης καταψηφίσαμε και στο Ευρωπαϊκό Κοινοβούλιο και τη συμφωνία με το Βιετνάμ, γιατί είναι μία λεόντεια συμφωνία σε βάρος της Σοσιαλιστικής Δημοκρατίας του Βιετνάμ, πολύ δε περισσότερο όταν μέσα από αυτές τις συμφωνίες ασκείται μία τρομακτική </w:t>
      </w:r>
      <w:r>
        <w:rPr>
          <w:rFonts w:eastAsia="Times New Roman" w:cs="Times New Roman"/>
          <w:szCs w:val="24"/>
        </w:rPr>
        <w:lastRenderedPageBreak/>
        <w:t>πίεση να αναδιαρθρωθούν οι οικονομίες αυτές και ιδιαίτερα του Βιετνάμ προς την κατεύθυνση της οικονομίας της αγοράς, δηλαδή προς την κατεύθυνση της πλήρως ασύδοτης δράσης του μεγάλου κεφαλαίου και της έντασης της εκμετάλλευσης.</w:t>
      </w:r>
    </w:p>
    <w:p w14:paraId="2AF39A9E"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Γι’ αυτόν ακριβώς τον λόγο, κυρία Πρόεδρε, το ΚΚΕ καταψηφίζει και τις δύο συμφωνίες.</w:t>
      </w:r>
    </w:p>
    <w:p w14:paraId="2AF39A9F"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κύριε </w:t>
      </w:r>
      <w:proofErr w:type="spellStart"/>
      <w:r>
        <w:rPr>
          <w:rFonts w:eastAsia="Times New Roman" w:cs="Times New Roman"/>
          <w:szCs w:val="24"/>
        </w:rPr>
        <w:t>Καραθανασόπουλε</w:t>
      </w:r>
      <w:proofErr w:type="spellEnd"/>
      <w:r>
        <w:rPr>
          <w:rFonts w:eastAsia="Times New Roman" w:cs="Times New Roman"/>
          <w:szCs w:val="24"/>
        </w:rPr>
        <w:t>.</w:t>
      </w:r>
    </w:p>
    <w:p w14:paraId="2AF39AA0"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Τον λόγο έχει ο Υπουργός κ. </w:t>
      </w:r>
      <w:proofErr w:type="spellStart"/>
      <w:r>
        <w:rPr>
          <w:rFonts w:eastAsia="Times New Roman" w:cs="Times New Roman"/>
          <w:szCs w:val="24"/>
        </w:rPr>
        <w:t>Ξυδάκης</w:t>
      </w:r>
      <w:proofErr w:type="spellEnd"/>
      <w:r>
        <w:rPr>
          <w:rFonts w:eastAsia="Times New Roman" w:cs="Times New Roman"/>
          <w:szCs w:val="24"/>
        </w:rPr>
        <w:t xml:space="preserve"> για πέντε λεπτά.</w:t>
      </w:r>
    </w:p>
    <w:p w14:paraId="2AF39AA1"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ΝΙΚΟΛΑΟΣ ΞΥΔΑΚΗΣ (Αναπληρωτής Υπουργός Εξωτερικών):</w:t>
      </w:r>
      <w:r>
        <w:rPr>
          <w:rFonts w:eastAsia="Times New Roman" w:cs="Times New Roman"/>
          <w:szCs w:val="24"/>
        </w:rPr>
        <w:t xml:space="preserve"> Ευχαριστώ, κυρία Πρόεδρε.</w:t>
      </w:r>
    </w:p>
    <w:p w14:paraId="2AF39AA2"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Κατ’ αρχάς, είναι φανερό ότι θα πρέπει να προσθέσουμε στην κύρωση της συμφωνίας ότι προστίθεται και το «και άλλες διατάξεις», λόγω των τροπολογιών, τουλάχιστον όσες περάσουν από τη διαδικασία.</w:t>
      </w:r>
    </w:p>
    <w:p w14:paraId="2AF39AA3"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ΠΑΝΑΓΙΩΤΗΣ ΜΗΤΑΡΑΚΗΣ:</w:t>
      </w:r>
      <w:r>
        <w:rPr>
          <w:rFonts w:eastAsia="Times New Roman" w:cs="Times New Roman"/>
          <w:szCs w:val="24"/>
        </w:rPr>
        <w:t xml:space="preserve"> Δώστε το γραπτώς.</w:t>
      </w:r>
    </w:p>
    <w:p w14:paraId="2AF39AA4"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lastRenderedPageBreak/>
        <w:t>ΝΙΚΟΛΑΟΣ ΞΥΔΑΚΗΣ (Αναπληρωτής Υπουργός Εξωτερικών):</w:t>
      </w:r>
      <w:r>
        <w:rPr>
          <w:rFonts w:eastAsia="Times New Roman" w:cs="Times New Roman"/>
          <w:szCs w:val="24"/>
        </w:rPr>
        <w:t xml:space="preserve"> Βεβαίως, θα το παραδώσω μετά.</w:t>
      </w:r>
    </w:p>
    <w:p w14:paraId="2AF39AA5"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Σε ό,τι αφορά την κύρωση των συμφωνιών, έγινε μία εκτενής συζήτηση στην επιτροπή προχθές. Εξακολουθώ να μην αντιλαμβάνομαι πλήρως την επιχειρηματολογία τόσο του ΚΚΕ όσο και της Χρυσής Αυγής σχετικά με κάποιες συμφωνίες, ακόμα και αν δεχθούμε ότι όλη αυτή η οικονομική διπλωματία εξυπηρετεί εν πολλοίς κάποιες επιχειρήσεις, κάποια συμφέροντα. Νομίζω ότι, ακόμα και με την πιο λοιδορούμενη θεωρία του </w:t>
      </w:r>
      <w:r>
        <w:rPr>
          <w:rFonts w:eastAsia="Times New Roman" w:cs="Times New Roman"/>
          <w:szCs w:val="24"/>
          <w:lang w:val="en-US"/>
        </w:rPr>
        <w:t>trickle</w:t>
      </w:r>
      <w:r>
        <w:rPr>
          <w:rFonts w:eastAsia="Times New Roman" w:cs="Times New Roman"/>
          <w:szCs w:val="24"/>
        </w:rPr>
        <w:t>-</w:t>
      </w:r>
      <w:r>
        <w:rPr>
          <w:rFonts w:eastAsia="Times New Roman" w:cs="Times New Roman"/>
          <w:szCs w:val="24"/>
          <w:lang w:val="en-US"/>
        </w:rPr>
        <w:t>down</w:t>
      </w:r>
      <w:r>
        <w:rPr>
          <w:rFonts w:eastAsia="Times New Roman" w:cs="Times New Roman"/>
          <w:szCs w:val="24"/>
        </w:rPr>
        <w:t xml:space="preserve"> </w:t>
      </w:r>
      <w:r>
        <w:rPr>
          <w:rFonts w:eastAsia="Times New Roman" w:cs="Times New Roman"/>
          <w:szCs w:val="24"/>
          <w:lang w:val="en-US"/>
        </w:rPr>
        <w:t>effect</w:t>
      </w:r>
      <w:r>
        <w:rPr>
          <w:rFonts w:eastAsia="Times New Roman" w:cs="Times New Roman"/>
          <w:szCs w:val="24"/>
        </w:rPr>
        <w:t>, κάποια ωφελήματα θα πάνε στους λαούς.</w:t>
      </w:r>
    </w:p>
    <w:p w14:paraId="2AF39AA6"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Θα επιβάλουμε τις δικές μας ιδεολογικές </w:t>
      </w:r>
      <w:proofErr w:type="spellStart"/>
      <w:r>
        <w:rPr>
          <w:rFonts w:eastAsia="Times New Roman" w:cs="Times New Roman"/>
          <w:szCs w:val="24"/>
        </w:rPr>
        <w:t>υπερερμηνείες</w:t>
      </w:r>
      <w:proofErr w:type="spellEnd"/>
      <w:r>
        <w:rPr>
          <w:rFonts w:eastAsia="Times New Roman" w:cs="Times New Roman"/>
          <w:szCs w:val="24"/>
        </w:rPr>
        <w:t xml:space="preserve"> και εμμονές στον βιετναμέζικο λαό των ενενήντα δύο εκατομμυρίων και την κυρίαρχή του Κυβέρνηση να διαπραγματευθεί με τον δυτικό κόσμο ένα ευνοϊκότερο δασμολογικό καθεστώς ή να προωθήσει τις εξαγωγές του ή να προωθήσει την οικονομία του;</w:t>
      </w:r>
    </w:p>
    <w:p w14:paraId="2AF39AA7"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lastRenderedPageBreak/>
        <w:t>Δεν καταλαβαίνω πώς δεν μπορούμε να εννοήσουμε και για τον καθημαγμένο λαό του Ιράκ και το ερειπωμένο κράτος του και το αναπτυσσόμενο κράτος του Βιετνάμ, μετά από τις ταλαιπωρίες που έχουν περάσει, πώς εμείς δεν τους επιτρέπουμε οι ίδιοι να αποφασίσουν με όση κυριαρχία έχουν -και στο Βιετνάμ υπάρχει κυριαρχία- να συσχετισθούν, να ενταχθούν στο διεθνές πλαίσιο, αυτό που είναι, δεν θα πάνε στον παράδεισο, σε αυτό που υπάρχει, στο επί γης σύστημα, ώστε να βοηθήσουν τους λαούς τους.</w:t>
      </w:r>
    </w:p>
    <w:p w14:paraId="2AF39AA8"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Είναι κατοπτρική υποκρισία να απαγορεύουμε λόγω των ιδεολογικών μας </w:t>
      </w:r>
      <w:proofErr w:type="spellStart"/>
      <w:r>
        <w:rPr>
          <w:rFonts w:eastAsia="Times New Roman" w:cs="Times New Roman"/>
          <w:szCs w:val="24"/>
        </w:rPr>
        <w:t>υπερερμηνειών</w:t>
      </w:r>
      <w:proofErr w:type="spellEnd"/>
      <w:r>
        <w:rPr>
          <w:rFonts w:eastAsia="Times New Roman" w:cs="Times New Roman"/>
          <w:szCs w:val="24"/>
        </w:rPr>
        <w:t xml:space="preserve"> το δικαίωμα σε αυτούς τους κυρίαρχους λαούς, με όση δύναμη έχουν να αποφασίσουν για το μέλλον τους. Νομίζω ότι μία γενναιοψυχία πρέπει να υπάρχει μετά από κάθε μεγάλο πόλεμο.</w:t>
      </w:r>
    </w:p>
    <w:p w14:paraId="2AF39AA9"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Η κρίση, η πορεία της Ιστορίας έδειχνε ότι μετά τη Συνθήκη των Βερσαλλιών και τις πιέσεις και την υποταγή, ήρθε κάτι χειρότερο. Μετά τον Β΄ Παγκόσμιο Πόλεμο, τα διδάγματα του περασμένου έδειξαν ότι δεν εξουθενώνεις πλήρως τον αντίπαλο, δεν τον ισοπεδώνεις, αλλά του αφήνεις ένα περιθώριο να </w:t>
      </w:r>
      <w:r>
        <w:rPr>
          <w:rFonts w:eastAsia="Times New Roman" w:cs="Times New Roman"/>
          <w:szCs w:val="24"/>
        </w:rPr>
        <w:lastRenderedPageBreak/>
        <w:t>σηκώσει κεφάλι. Το σχέδιο Μάρσαλ βοήθησε την Ευρώπη, με όλες τις επιδιώξεις πολιτικής ηγεμονίας που είχαν τότε οι Ηνωμένες Πολιτείες. Έχουν περάσει πενήντα χρόνια, μπορούμε να το μελετήσουμε. Έχουμε και την ευτυχή συγκυρία ο συνάδελφος κ. Σταθάκης να είναι ένας ειδικός μελετητής αυτής της μεταπολεμικής περιόδου.</w:t>
      </w:r>
    </w:p>
    <w:p w14:paraId="2AF39AAA"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Υπάρχουν και τα αρνητικά και τα θετικά. Εδώ, όμως, είμαστε εκπρόσωποι του ελληνικού λαού και ως αλληλέγγυοι και συμπαραστάτες σε λαούς οι οποίοι προσπαθούν να σταθούν στα πόδια τους ή να προχωρήσουν, νομίζω ότι θα έπρεπε να υπερψηφίσουμε αυτή την κύρωση, ακόμα και αν είναι λίγα τα οφέλη που αποκομίζουν οι λαοί του Βιετνάμ και του Ιράκ.</w:t>
      </w:r>
    </w:p>
    <w:p w14:paraId="2AF39AAB"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Κατόπιν τούτου, καλώ τους συναδέλφους να υπερψηφίσουν κατά συνείδηση και κατά λογική.</w:t>
      </w:r>
    </w:p>
    <w:p w14:paraId="2AF39AAC"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Σας ευχαριστώ.</w:t>
      </w:r>
    </w:p>
    <w:p w14:paraId="2AF39AAD" w14:textId="77777777" w:rsidR="006A5A05" w:rsidRDefault="00A50B7F">
      <w:pPr>
        <w:spacing w:line="600" w:lineRule="auto"/>
        <w:ind w:firstLine="720"/>
        <w:jc w:val="both"/>
        <w:rPr>
          <w:rFonts w:eastAsia="Times New Roman" w:cs="Times New Roman"/>
          <w:szCs w:val="28"/>
        </w:rPr>
      </w:pPr>
      <w:r>
        <w:rPr>
          <w:rFonts w:eastAsia="Times New Roman" w:cs="Times New Roman"/>
          <w:b/>
          <w:szCs w:val="28"/>
        </w:rPr>
        <w:t xml:space="preserve">ΠΡΟΕΔΡΕΥΟΥΣΑ (Αναστασία Χριστοδουλοπούλου): </w:t>
      </w:r>
      <w:r>
        <w:rPr>
          <w:rFonts w:eastAsia="Times New Roman" w:cs="Times New Roman"/>
          <w:szCs w:val="28"/>
        </w:rPr>
        <w:t>Ευχαριστούμε.</w:t>
      </w:r>
    </w:p>
    <w:p w14:paraId="2AF39AAE" w14:textId="77777777" w:rsidR="006A5A05" w:rsidRDefault="00A50B7F">
      <w:pPr>
        <w:spacing w:line="600" w:lineRule="auto"/>
        <w:ind w:firstLine="720"/>
        <w:jc w:val="both"/>
        <w:rPr>
          <w:rFonts w:eastAsia="Times New Roman" w:cs="Times New Roman"/>
          <w:szCs w:val="28"/>
        </w:rPr>
      </w:pPr>
      <w:r>
        <w:rPr>
          <w:rFonts w:eastAsia="Times New Roman" w:cs="Times New Roman"/>
          <w:b/>
          <w:szCs w:val="28"/>
        </w:rPr>
        <w:lastRenderedPageBreak/>
        <w:t xml:space="preserve">ΧΡΗΣΤΟΣ ΠΑΠΠΑΣ: </w:t>
      </w:r>
      <w:r>
        <w:rPr>
          <w:rFonts w:eastAsia="Times New Roman" w:cs="Times New Roman"/>
          <w:szCs w:val="28"/>
        </w:rPr>
        <w:t>Κυρία Πρόεδρε, θα ήθελα τον λόγο επί προσωπικού.</w:t>
      </w:r>
    </w:p>
    <w:p w14:paraId="2AF39AAF" w14:textId="77777777" w:rsidR="006A5A05" w:rsidRDefault="00A50B7F">
      <w:pPr>
        <w:spacing w:line="600" w:lineRule="auto"/>
        <w:ind w:firstLine="720"/>
        <w:jc w:val="both"/>
        <w:rPr>
          <w:rFonts w:eastAsia="Times New Roman" w:cs="Times New Roman"/>
          <w:szCs w:val="28"/>
        </w:rPr>
      </w:pPr>
      <w:r>
        <w:rPr>
          <w:rFonts w:eastAsia="Times New Roman" w:cs="Times New Roman"/>
          <w:b/>
          <w:szCs w:val="28"/>
        </w:rPr>
        <w:t xml:space="preserve">ΠΡΟΕΔΡΕΥΟΥΣΑ (Αναστασία Χριστοδουλοπούλου): </w:t>
      </w:r>
      <w:r>
        <w:rPr>
          <w:rFonts w:eastAsia="Times New Roman" w:cs="Times New Roman"/>
          <w:szCs w:val="28"/>
        </w:rPr>
        <w:t>Σε τι συνίσταται, κύριε Παππά, το προσωπικό; Δεν άκουσα καμμία αναφορά σε σας.</w:t>
      </w:r>
    </w:p>
    <w:p w14:paraId="2AF39AB0" w14:textId="77777777" w:rsidR="006A5A05" w:rsidRDefault="00A50B7F">
      <w:pPr>
        <w:spacing w:line="600" w:lineRule="auto"/>
        <w:ind w:firstLine="720"/>
        <w:jc w:val="both"/>
        <w:rPr>
          <w:rFonts w:eastAsia="Times New Roman" w:cs="Times New Roman"/>
          <w:szCs w:val="28"/>
        </w:rPr>
      </w:pPr>
      <w:r>
        <w:rPr>
          <w:rFonts w:eastAsia="Times New Roman" w:cs="Times New Roman"/>
          <w:b/>
          <w:szCs w:val="28"/>
        </w:rPr>
        <w:t xml:space="preserve">ΧΡΗΣΤΟΣ ΠΑΠΠΑΣ: </w:t>
      </w:r>
      <w:r>
        <w:rPr>
          <w:rFonts w:eastAsia="Times New Roman" w:cs="Times New Roman"/>
          <w:szCs w:val="28"/>
        </w:rPr>
        <w:t>Μου απάντησε ο κύριος Υπουργός και θέλω κι εγώ να του απαντήσω.</w:t>
      </w:r>
    </w:p>
    <w:p w14:paraId="2AF39AB1" w14:textId="77777777" w:rsidR="006A5A05" w:rsidRDefault="00A50B7F">
      <w:pPr>
        <w:spacing w:line="600" w:lineRule="auto"/>
        <w:ind w:firstLine="720"/>
        <w:jc w:val="both"/>
        <w:rPr>
          <w:rFonts w:eastAsia="Times New Roman" w:cs="Times New Roman"/>
          <w:szCs w:val="28"/>
        </w:rPr>
      </w:pPr>
      <w:r>
        <w:rPr>
          <w:rFonts w:eastAsia="Times New Roman" w:cs="Times New Roman"/>
          <w:b/>
          <w:szCs w:val="28"/>
        </w:rPr>
        <w:t xml:space="preserve">ΝΙΚΟΛΑΟΣ ΞΥΔΑΚΗΣ (Αναπληρωτής Υπουργός Εξωτερικών): </w:t>
      </w:r>
      <w:r>
        <w:rPr>
          <w:rFonts w:eastAsia="Times New Roman" w:cs="Times New Roman"/>
          <w:szCs w:val="28"/>
        </w:rPr>
        <w:t>Δεν υπάρχει προσωπικό. Δεν ανέφερα κανένα όνομα και καμμία προσωποληψία.</w:t>
      </w:r>
    </w:p>
    <w:p w14:paraId="2AF39AB2" w14:textId="77777777" w:rsidR="006A5A05" w:rsidRDefault="00A50B7F">
      <w:pPr>
        <w:spacing w:line="600" w:lineRule="auto"/>
        <w:ind w:firstLine="720"/>
        <w:jc w:val="both"/>
        <w:rPr>
          <w:rFonts w:eastAsia="Times New Roman" w:cs="Times New Roman"/>
          <w:szCs w:val="28"/>
        </w:rPr>
      </w:pPr>
      <w:r>
        <w:rPr>
          <w:rFonts w:eastAsia="Times New Roman" w:cs="Times New Roman"/>
          <w:b/>
          <w:szCs w:val="28"/>
        </w:rPr>
        <w:t xml:space="preserve">ΠΡΟΕΔΡΕΥΟΥΣΑ (Αναστασία Χριστοδουλοπούλου): </w:t>
      </w:r>
      <w:r>
        <w:rPr>
          <w:rFonts w:eastAsia="Times New Roman" w:cs="Times New Roman"/>
          <w:szCs w:val="28"/>
        </w:rPr>
        <w:t xml:space="preserve">Δεν νομίζω ότι τώρα είναι στιγμές για προσωπικά. Αφήστε το καλύτερα, σας παρακαλώ. </w:t>
      </w:r>
    </w:p>
    <w:p w14:paraId="2AF39AB3" w14:textId="77777777" w:rsidR="006A5A05" w:rsidRDefault="00A50B7F">
      <w:pPr>
        <w:spacing w:line="600" w:lineRule="auto"/>
        <w:ind w:firstLine="720"/>
        <w:jc w:val="both"/>
        <w:rPr>
          <w:rFonts w:eastAsia="Times New Roman" w:cs="Times New Roman"/>
          <w:szCs w:val="28"/>
        </w:rPr>
      </w:pPr>
      <w:r>
        <w:rPr>
          <w:rFonts w:eastAsia="Times New Roman" w:cs="Times New Roman"/>
          <w:b/>
          <w:szCs w:val="28"/>
        </w:rPr>
        <w:t xml:space="preserve">ΧΡΗΣΤΟΣ ΠΑΠΠΑΣ: </w:t>
      </w:r>
      <w:r>
        <w:rPr>
          <w:rFonts w:eastAsia="Times New Roman" w:cs="Times New Roman"/>
          <w:szCs w:val="28"/>
        </w:rPr>
        <w:t>Δώστε μου τον λόγο για ένα λεπτό, κυρία Πρόεδρε.</w:t>
      </w:r>
    </w:p>
    <w:p w14:paraId="2AF39AB4" w14:textId="77777777" w:rsidR="006A5A05" w:rsidRDefault="00A50B7F">
      <w:pPr>
        <w:spacing w:line="600" w:lineRule="auto"/>
        <w:ind w:firstLine="720"/>
        <w:jc w:val="both"/>
        <w:rPr>
          <w:rFonts w:eastAsia="Times New Roman" w:cs="Times New Roman"/>
          <w:szCs w:val="28"/>
        </w:rPr>
      </w:pPr>
      <w:r>
        <w:rPr>
          <w:rFonts w:eastAsia="Times New Roman" w:cs="Times New Roman"/>
          <w:b/>
          <w:szCs w:val="28"/>
        </w:rPr>
        <w:t xml:space="preserve">ΠΡΟΕΔΡΕΥΟΥΣΑ (Αναστασία Χριστοδουλοπούλου): </w:t>
      </w:r>
      <w:r>
        <w:rPr>
          <w:rFonts w:eastAsia="Times New Roman" w:cs="Times New Roman"/>
          <w:szCs w:val="28"/>
        </w:rPr>
        <w:t>Όχι, δεν χρειάζεται, κύριε Παππά.</w:t>
      </w:r>
    </w:p>
    <w:p w14:paraId="2AF39AB5" w14:textId="77777777" w:rsidR="006A5A05" w:rsidRDefault="00A50B7F">
      <w:pPr>
        <w:spacing w:line="600" w:lineRule="auto"/>
        <w:ind w:firstLine="720"/>
        <w:jc w:val="both"/>
        <w:rPr>
          <w:rFonts w:eastAsia="Times New Roman" w:cs="Times New Roman"/>
          <w:szCs w:val="28"/>
        </w:rPr>
      </w:pPr>
      <w:r>
        <w:rPr>
          <w:rFonts w:eastAsia="Times New Roman" w:cs="Times New Roman"/>
          <w:b/>
          <w:szCs w:val="28"/>
        </w:rPr>
        <w:lastRenderedPageBreak/>
        <w:t xml:space="preserve">ΧΡΗΣΤΟΣ ΠΑΠΠΑΣ: </w:t>
      </w:r>
      <w:r>
        <w:rPr>
          <w:rFonts w:eastAsia="Times New Roman" w:cs="Times New Roman"/>
          <w:szCs w:val="28"/>
        </w:rPr>
        <w:t>Κυρία Πρόεδρε, θέλω να πω κάτι…</w:t>
      </w:r>
    </w:p>
    <w:p w14:paraId="2AF39AB6" w14:textId="77777777" w:rsidR="006A5A05" w:rsidRDefault="00A50B7F">
      <w:pPr>
        <w:spacing w:line="600" w:lineRule="auto"/>
        <w:ind w:firstLine="720"/>
        <w:jc w:val="both"/>
        <w:rPr>
          <w:rFonts w:eastAsia="Times New Roman" w:cs="Times New Roman"/>
          <w:szCs w:val="28"/>
        </w:rPr>
      </w:pPr>
      <w:r>
        <w:rPr>
          <w:rFonts w:eastAsia="Times New Roman" w:cs="Times New Roman"/>
          <w:b/>
          <w:szCs w:val="28"/>
        </w:rPr>
        <w:t xml:space="preserve">ΠΡΟΕΔΡΕΥΟΥΣΑ (Αναστασία Χριστοδουλοπούλου): </w:t>
      </w:r>
      <w:r>
        <w:rPr>
          <w:rFonts w:eastAsia="Times New Roman" w:cs="Times New Roman"/>
          <w:szCs w:val="28"/>
        </w:rPr>
        <w:t>Προς τον Υπουργό θέλετε να απαντήσετε;</w:t>
      </w:r>
    </w:p>
    <w:p w14:paraId="2AF39AB7" w14:textId="77777777" w:rsidR="006A5A05" w:rsidRDefault="00A50B7F">
      <w:pPr>
        <w:spacing w:line="600" w:lineRule="auto"/>
        <w:ind w:firstLine="720"/>
        <w:jc w:val="both"/>
        <w:rPr>
          <w:rFonts w:eastAsia="Times New Roman" w:cs="Times New Roman"/>
          <w:szCs w:val="28"/>
        </w:rPr>
      </w:pPr>
      <w:r>
        <w:rPr>
          <w:rFonts w:eastAsia="Times New Roman" w:cs="Times New Roman"/>
          <w:b/>
          <w:szCs w:val="28"/>
        </w:rPr>
        <w:t xml:space="preserve">ΧΡΗΣΤΟΣ ΠΑΠΠΑΣ: </w:t>
      </w:r>
      <w:r>
        <w:rPr>
          <w:rFonts w:eastAsia="Times New Roman" w:cs="Times New Roman"/>
          <w:szCs w:val="28"/>
        </w:rPr>
        <w:t>Μου απάντησε ο κύριος Υπουργός και θέλω κι εγώ να του απαντήσω.</w:t>
      </w:r>
    </w:p>
    <w:p w14:paraId="2AF39AB8" w14:textId="77777777" w:rsidR="006A5A05" w:rsidRDefault="00A50B7F">
      <w:pPr>
        <w:spacing w:line="600" w:lineRule="auto"/>
        <w:ind w:firstLine="720"/>
        <w:jc w:val="both"/>
        <w:rPr>
          <w:rFonts w:eastAsia="Times New Roman" w:cs="Times New Roman"/>
          <w:szCs w:val="28"/>
        </w:rPr>
      </w:pPr>
      <w:r>
        <w:rPr>
          <w:rFonts w:eastAsia="Times New Roman" w:cs="Times New Roman"/>
          <w:b/>
          <w:szCs w:val="28"/>
        </w:rPr>
        <w:t xml:space="preserve">ΠΡΟΕΔΡΕΥΟΥΣΑ (Αναστασία Χριστοδουλοπούλου): </w:t>
      </w:r>
      <w:r>
        <w:rPr>
          <w:rFonts w:eastAsia="Times New Roman" w:cs="Times New Roman"/>
          <w:szCs w:val="28"/>
        </w:rPr>
        <w:t>Δεν νομίζω. Αφήστε το καλύτερα.</w:t>
      </w:r>
    </w:p>
    <w:p w14:paraId="2AF39AB9" w14:textId="77777777" w:rsidR="006A5A05" w:rsidRDefault="00A50B7F">
      <w:pPr>
        <w:spacing w:line="600" w:lineRule="auto"/>
        <w:ind w:firstLine="720"/>
        <w:jc w:val="both"/>
        <w:rPr>
          <w:rFonts w:eastAsia="Times New Roman" w:cs="Times New Roman"/>
          <w:szCs w:val="28"/>
        </w:rPr>
      </w:pPr>
      <w:r>
        <w:rPr>
          <w:rFonts w:eastAsia="Times New Roman" w:cs="Times New Roman"/>
          <w:b/>
          <w:szCs w:val="28"/>
        </w:rPr>
        <w:t xml:space="preserve">ΧΡΗΣΤΟΣ ΠΑΠΠΑΣ: </w:t>
      </w:r>
      <w:r>
        <w:rPr>
          <w:rFonts w:eastAsia="Times New Roman" w:cs="Times New Roman"/>
          <w:szCs w:val="28"/>
        </w:rPr>
        <w:t>Μην είστε τώρα…</w:t>
      </w:r>
    </w:p>
    <w:p w14:paraId="2AF39ABA" w14:textId="77777777" w:rsidR="006A5A05" w:rsidRDefault="00A50B7F">
      <w:pPr>
        <w:spacing w:line="600" w:lineRule="auto"/>
        <w:ind w:firstLine="720"/>
        <w:jc w:val="both"/>
        <w:rPr>
          <w:rFonts w:eastAsia="Times New Roman" w:cs="Times New Roman"/>
          <w:szCs w:val="28"/>
        </w:rPr>
      </w:pPr>
      <w:r>
        <w:rPr>
          <w:rFonts w:eastAsia="Times New Roman" w:cs="Times New Roman"/>
          <w:b/>
          <w:szCs w:val="28"/>
        </w:rPr>
        <w:t xml:space="preserve">ΠΡΟΕΔΡΕΥΟΥΣΑ (Αναστασία Χριστοδουλοπούλου): </w:t>
      </w:r>
      <w:r>
        <w:rPr>
          <w:rFonts w:eastAsia="Times New Roman" w:cs="Times New Roman"/>
          <w:szCs w:val="28"/>
        </w:rPr>
        <w:t>Δεν είμαι, αλλά δεν βρίσκω ότι υπάρχει κάτι να πείτε. Ήταν πολύ γενικά αυτά που ειπώθηκαν και…</w:t>
      </w:r>
    </w:p>
    <w:p w14:paraId="2AF39ABB" w14:textId="77777777" w:rsidR="006A5A05" w:rsidRDefault="00A50B7F">
      <w:pPr>
        <w:spacing w:line="600" w:lineRule="auto"/>
        <w:ind w:firstLine="720"/>
        <w:jc w:val="both"/>
        <w:rPr>
          <w:rFonts w:eastAsia="Times New Roman" w:cs="Times New Roman"/>
          <w:szCs w:val="28"/>
        </w:rPr>
      </w:pPr>
      <w:r>
        <w:rPr>
          <w:rFonts w:eastAsia="Times New Roman" w:cs="Times New Roman"/>
          <w:b/>
          <w:szCs w:val="28"/>
        </w:rPr>
        <w:t xml:space="preserve">ΧΡΗΣΤΟΣ ΠΑΠΠΑΣ: </w:t>
      </w:r>
      <w:r>
        <w:rPr>
          <w:rFonts w:eastAsia="Times New Roman" w:cs="Times New Roman"/>
          <w:szCs w:val="28"/>
        </w:rPr>
        <w:t>Δώστε μου ένα λεπτό, κυρία Πρόεδρε.</w:t>
      </w:r>
    </w:p>
    <w:p w14:paraId="2AF39ABC" w14:textId="77777777" w:rsidR="006A5A05" w:rsidRDefault="00A50B7F">
      <w:pPr>
        <w:spacing w:line="600" w:lineRule="auto"/>
        <w:ind w:firstLine="720"/>
        <w:jc w:val="both"/>
        <w:rPr>
          <w:rFonts w:eastAsia="Times New Roman" w:cs="Times New Roman"/>
          <w:szCs w:val="28"/>
        </w:rPr>
      </w:pPr>
      <w:r>
        <w:rPr>
          <w:rFonts w:eastAsia="Times New Roman" w:cs="Times New Roman"/>
          <w:b/>
          <w:szCs w:val="28"/>
        </w:rPr>
        <w:t xml:space="preserve">ΠΡΟΕΔΡΕΥΟΥΣΑ (Αναστασία Χριστοδουλοπούλου): </w:t>
      </w:r>
      <w:r>
        <w:rPr>
          <w:rFonts w:eastAsia="Times New Roman" w:cs="Times New Roman"/>
          <w:szCs w:val="28"/>
        </w:rPr>
        <w:t xml:space="preserve">Εντάξει. </w:t>
      </w:r>
    </w:p>
    <w:p w14:paraId="2AF39ABD" w14:textId="77777777" w:rsidR="006A5A05" w:rsidRDefault="00A50B7F">
      <w:pPr>
        <w:spacing w:line="600" w:lineRule="auto"/>
        <w:ind w:firstLine="720"/>
        <w:jc w:val="both"/>
        <w:rPr>
          <w:rFonts w:eastAsia="Times New Roman" w:cs="Times New Roman"/>
          <w:szCs w:val="28"/>
        </w:rPr>
      </w:pPr>
      <w:r>
        <w:rPr>
          <w:rFonts w:eastAsia="Times New Roman" w:cs="Times New Roman"/>
          <w:szCs w:val="28"/>
        </w:rPr>
        <w:t>Ορίστε, έχετε ένα λεπτό.</w:t>
      </w:r>
    </w:p>
    <w:p w14:paraId="2AF39ABE" w14:textId="77777777" w:rsidR="006A5A05" w:rsidRDefault="00A50B7F">
      <w:pPr>
        <w:spacing w:line="600" w:lineRule="auto"/>
        <w:ind w:firstLine="720"/>
        <w:jc w:val="both"/>
        <w:rPr>
          <w:rFonts w:eastAsia="Times New Roman" w:cs="Times New Roman"/>
          <w:szCs w:val="28"/>
        </w:rPr>
      </w:pPr>
      <w:r>
        <w:rPr>
          <w:rFonts w:eastAsia="Times New Roman" w:cs="Times New Roman"/>
          <w:b/>
          <w:szCs w:val="28"/>
        </w:rPr>
        <w:lastRenderedPageBreak/>
        <w:t xml:space="preserve">ΧΡΗΣΤΟΣ ΠΑΠΠΑΣ: </w:t>
      </w:r>
      <w:r>
        <w:rPr>
          <w:rFonts w:eastAsia="Times New Roman" w:cs="Times New Roman"/>
          <w:szCs w:val="28"/>
        </w:rPr>
        <w:t>Ευχαριστώ πολύ.</w:t>
      </w:r>
    </w:p>
    <w:p w14:paraId="2AF39ABF" w14:textId="77777777" w:rsidR="006A5A05" w:rsidRDefault="00A50B7F">
      <w:pPr>
        <w:spacing w:line="600" w:lineRule="auto"/>
        <w:ind w:firstLine="720"/>
        <w:jc w:val="both"/>
        <w:rPr>
          <w:rFonts w:eastAsia="Times New Roman" w:cs="Times New Roman"/>
          <w:szCs w:val="28"/>
        </w:rPr>
      </w:pPr>
      <w:r>
        <w:rPr>
          <w:rFonts w:eastAsia="Times New Roman" w:cs="Times New Roman"/>
          <w:szCs w:val="28"/>
        </w:rPr>
        <w:t xml:space="preserve">Κύριε Υπουργέ, με όλο τον σεβασμό θέλω να σας πω –διότι είπατε ότι στην τοποθέτηση της Χρυσής Αυγής διακρίνατε υποκρισία- ότι εμείς δεν είμαστε υποκριτές ούτε έχουμε αυταπάτες σε ό,τι αφορά την ιδεολογία μας και τη θέση μας. </w:t>
      </w:r>
    </w:p>
    <w:p w14:paraId="2AF39AC0" w14:textId="77777777" w:rsidR="006A5A05" w:rsidRDefault="00A50B7F">
      <w:pPr>
        <w:spacing w:line="600" w:lineRule="auto"/>
        <w:ind w:firstLine="720"/>
        <w:jc w:val="both"/>
        <w:rPr>
          <w:rFonts w:eastAsia="Times New Roman" w:cs="Times New Roman"/>
          <w:szCs w:val="28"/>
        </w:rPr>
      </w:pPr>
      <w:r>
        <w:rPr>
          <w:rFonts w:eastAsia="Times New Roman" w:cs="Times New Roman"/>
          <w:szCs w:val="28"/>
        </w:rPr>
        <w:t>Θέλω να σας πω, επίσης, ότι σε ό,τι αφορά τον βιετναμέζικο λαό, είναι ένας καθημαγμένος λαός μετά τον πόλεμο, αλλά μην ξεχνάτε ότι και οι Έλληνες αυτήν τη στιγμή είναι καθημαγμένοι χάριν των πολιτικών και της δικής σας Κυβέρνησης, δηλαδή και της Αριστεράς και της Δεξιάς, με τα μνημόνια που του έχετε φορτώσει και με την οικονομική κατοχή της δικτατορίας της Ευρωπαϊκής Ένωσης.</w:t>
      </w:r>
    </w:p>
    <w:p w14:paraId="2AF39AC1" w14:textId="77777777" w:rsidR="006A5A05" w:rsidRDefault="00A50B7F">
      <w:pPr>
        <w:spacing w:line="600" w:lineRule="auto"/>
        <w:ind w:firstLine="720"/>
        <w:jc w:val="both"/>
        <w:rPr>
          <w:rFonts w:eastAsia="Times New Roman" w:cs="Times New Roman"/>
          <w:szCs w:val="28"/>
        </w:rPr>
      </w:pPr>
      <w:r>
        <w:rPr>
          <w:rFonts w:eastAsia="Times New Roman" w:cs="Times New Roman"/>
          <w:szCs w:val="28"/>
        </w:rPr>
        <w:lastRenderedPageBreak/>
        <w:t>Σε ό,τι αφορά το «Σχέδιο Μάρσαλ» και τη μεταπολεμική Ευρώπη, μου δημιουργεί μεγάλη εντύπωση που μία αριστερή Κυβέρνηση υπερθεματίζει το «Σχέδιο Μάρσαλ», δηλαδή τη δημιουργία της νέας οικονομικής μεταπολεμικής δικτατορίας στην Ελλάδα, αφού οι πιο πολλοί εξ αυτών ήταν οικονομικοί δωσίλογοι με τα γνωστά «</w:t>
      </w:r>
      <w:r>
        <w:rPr>
          <w:rFonts w:eastAsia="Times New Roman" w:cs="Times New Roman"/>
          <w:szCs w:val="28"/>
          <w:lang w:val="en-US"/>
        </w:rPr>
        <w:t>Liberties</w:t>
      </w:r>
      <w:r>
        <w:rPr>
          <w:rFonts w:eastAsia="Times New Roman" w:cs="Times New Roman"/>
          <w:szCs w:val="28"/>
        </w:rPr>
        <w:t>», τα σχέδια Μάρσαλ, κ.λπ..</w:t>
      </w:r>
    </w:p>
    <w:p w14:paraId="2AF39AC2" w14:textId="77777777" w:rsidR="006A5A05" w:rsidRDefault="00A50B7F">
      <w:pPr>
        <w:spacing w:line="600" w:lineRule="auto"/>
        <w:ind w:firstLine="720"/>
        <w:jc w:val="both"/>
        <w:rPr>
          <w:rFonts w:eastAsia="Times New Roman" w:cs="Times New Roman"/>
          <w:szCs w:val="28"/>
        </w:rPr>
      </w:pPr>
      <w:r>
        <w:rPr>
          <w:rFonts w:eastAsia="Times New Roman" w:cs="Times New Roman"/>
          <w:szCs w:val="28"/>
        </w:rPr>
        <w:t>Θα ήθελα άλλη φορά όσον αφορά στους χαρακτηρισμούς «υποκριτές», κ.λπ., να το σκέφτεστε καλύτερα.</w:t>
      </w:r>
    </w:p>
    <w:p w14:paraId="2AF39AC3" w14:textId="77777777" w:rsidR="006A5A05" w:rsidRDefault="00A50B7F">
      <w:pPr>
        <w:spacing w:line="600" w:lineRule="auto"/>
        <w:ind w:firstLine="720"/>
        <w:jc w:val="both"/>
        <w:rPr>
          <w:rFonts w:eastAsia="Times New Roman" w:cs="Times New Roman"/>
          <w:szCs w:val="28"/>
        </w:rPr>
      </w:pPr>
      <w:r>
        <w:rPr>
          <w:rFonts w:eastAsia="Times New Roman" w:cs="Times New Roman"/>
          <w:szCs w:val="28"/>
        </w:rPr>
        <w:t>Ευχαριστώ.</w:t>
      </w:r>
    </w:p>
    <w:p w14:paraId="2AF39AC4" w14:textId="77777777" w:rsidR="006A5A05" w:rsidRDefault="00A50B7F">
      <w:pPr>
        <w:spacing w:line="600" w:lineRule="auto"/>
        <w:ind w:firstLine="720"/>
        <w:jc w:val="both"/>
        <w:rPr>
          <w:rFonts w:eastAsia="Times New Roman" w:cs="Times New Roman"/>
          <w:szCs w:val="28"/>
        </w:rPr>
      </w:pPr>
      <w:r>
        <w:rPr>
          <w:rFonts w:eastAsia="Times New Roman" w:cs="Times New Roman"/>
          <w:b/>
          <w:szCs w:val="28"/>
        </w:rPr>
        <w:t xml:space="preserve">ΠΡΟΕΔΡΕΥΟΥΣΑ (Αναστασία Χριστοδουλοπούλου): </w:t>
      </w:r>
      <w:r>
        <w:rPr>
          <w:rFonts w:eastAsia="Times New Roman" w:cs="Times New Roman"/>
          <w:szCs w:val="28"/>
        </w:rPr>
        <w:t>Μιας και είναι παρόντες τώρα και οι δύο Υπουργοί, μπορούμε να ξεκινήσουμε τη συζήτηση επί των τροπολογιών.</w:t>
      </w:r>
    </w:p>
    <w:p w14:paraId="2AF39AC5" w14:textId="77777777" w:rsidR="006A5A05" w:rsidRDefault="00A50B7F">
      <w:pPr>
        <w:spacing w:line="600" w:lineRule="auto"/>
        <w:ind w:firstLine="720"/>
        <w:jc w:val="both"/>
        <w:rPr>
          <w:rFonts w:eastAsia="Times New Roman" w:cs="Times New Roman"/>
          <w:szCs w:val="28"/>
        </w:rPr>
      </w:pPr>
      <w:r>
        <w:rPr>
          <w:rFonts w:eastAsia="Times New Roman" w:cs="Times New Roman"/>
          <w:szCs w:val="28"/>
        </w:rPr>
        <w:t xml:space="preserve">Κύριε </w:t>
      </w:r>
      <w:proofErr w:type="spellStart"/>
      <w:r>
        <w:rPr>
          <w:rFonts w:eastAsia="Times New Roman" w:cs="Times New Roman"/>
          <w:szCs w:val="28"/>
        </w:rPr>
        <w:t>Σπίρτζη</w:t>
      </w:r>
      <w:proofErr w:type="spellEnd"/>
      <w:r>
        <w:rPr>
          <w:rFonts w:eastAsia="Times New Roman" w:cs="Times New Roman"/>
          <w:szCs w:val="28"/>
        </w:rPr>
        <w:t xml:space="preserve">, ξεκινώντας από τις τροπολογίες όπου υπάρχουν αντιρρήσεις, έχει τεθεί ένα ζήτημα κατά πόσον είναι επείγουσα η κατάθεση των δύο τροπολογιών και υπάρχουν προτάσεις, εκ των οποίων </w:t>
      </w:r>
      <w:r>
        <w:rPr>
          <w:rFonts w:eastAsia="Times New Roman" w:cs="Times New Roman"/>
          <w:szCs w:val="28"/>
        </w:rPr>
        <w:lastRenderedPageBreak/>
        <w:t>η μία είναι να μη συζητηθούν καθόλου και η δεύτερη να συζητηθούν με την κανονική διαδικασία, δηλαδή να γίνει εγγραφή ομιλητών.</w:t>
      </w:r>
    </w:p>
    <w:p w14:paraId="2AF39AC6" w14:textId="77777777" w:rsidR="006A5A05" w:rsidRDefault="00A50B7F">
      <w:pPr>
        <w:spacing w:line="600" w:lineRule="auto"/>
        <w:ind w:firstLine="720"/>
        <w:jc w:val="both"/>
        <w:rPr>
          <w:rFonts w:eastAsia="Times New Roman" w:cs="Times New Roman"/>
          <w:szCs w:val="28"/>
        </w:rPr>
      </w:pPr>
      <w:r>
        <w:rPr>
          <w:rFonts w:eastAsia="Times New Roman" w:cs="Times New Roman"/>
          <w:szCs w:val="28"/>
        </w:rPr>
        <w:t>Παρακαλώ, μπορείτε να επιχειρηματολογήσετε γι’ αυτές τις δύο τροπολογίες;</w:t>
      </w:r>
    </w:p>
    <w:p w14:paraId="2AF39AC7" w14:textId="77777777" w:rsidR="006A5A05" w:rsidRDefault="00A50B7F">
      <w:pPr>
        <w:spacing w:line="600" w:lineRule="auto"/>
        <w:ind w:firstLine="720"/>
        <w:jc w:val="both"/>
        <w:rPr>
          <w:rFonts w:eastAsia="Times New Roman" w:cs="Times New Roman"/>
          <w:szCs w:val="28"/>
        </w:rPr>
      </w:pPr>
      <w:r>
        <w:rPr>
          <w:rFonts w:eastAsia="Times New Roman" w:cs="Times New Roman"/>
          <w:szCs w:val="28"/>
        </w:rPr>
        <w:t>Ορίστε, έχετε τον λόγο.</w:t>
      </w:r>
    </w:p>
    <w:p w14:paraId="2AF39AC8" w14:textId="77777777" w:rsidR="006A5A05" w:rsidRDefault="00A50B7F">
      <w:pPr>
        <w:spacing w:line="600" w:lineRule="auto"/>
        <w:ind w:firstLine="720"/>
        <w:jc w:val="both"/>
        <w:rPr>
          <w:rFonts w:eastAsia="Times New Roman" w:cs="Times New Roman"/>
          <w:szCs w:val="28"/>
        </w:rPr>
      </w:pPr>
      <w:r>
        <w:rPr>
          <w:rFonts w:eastAsia="Times New Roman" w:cs="Times New Roman"/>
          <w:b/>
          <w:szCs w:val="28"/>
        </w:rPr>
        <w:t xml:space="preserve">ΧΡΗΣΤΟΣ ΣΠΙΡΤΖΗΣ (Υπουργός Υποδομών, Μεταφορών και Δικτύων): </w:t>
      </w:r>
      <w:r>
        <w:rPr>
          <w:rFonts w:eastAsia="Times New Roman" w:cs="Times New Roman"/>
          <w:szCs w:val="28"/>
        </w:rPr>
        <w:t>Ευχαριστώ, κυρία Πρόεδρε.</w:t>
      </w:r>
    </w:p>
    <w:p w14:paraId="2AF39AC9" w14:textId="77777777" w:rsidR="006A5A05" w:rsidRDefault="00A50B7F">
      <w:pPr>
        <w:spacing w:line="600" w:lineRule="auto"/>
        <w:ind w:firstLine="720"/>
        <w:jc w:val="both"/>
        <w:rPr>
          <w:rFonts w:eastAsia="Times New Roman" w:cs="Times New Roman"/>
          <w:szCs w:val="28"/>
        </w:rPr>
      </w:pPr>
      <w:r>
        <w:rPr>
          <w:rFonts w:eastAsia="Times New Roman" w:cs="Times New Roman"/>
          <w:b/>
          <w:szCs w:val="28"/>
        </w:rPr>
        <w:t xml:space="preserve">ΜΑΥΡΟΥΔΗΣ ΒΟΡΙΔΗΣ: </w:t>
      </w:r>
      <w:r>
        <w:rPr>
          <w:rFonts w:eastAsia="Times New Roman" w:cs="Times New Roman"/>
          <w:szCs w:val="28"/>
        </w:rPr>
        <w:t xml:space="preserve">Κύριε Υπουργέ, αντιρρήσεις υπάρχουν μόνο για την τροπολογία που αφορά την υπηρεσία. Για το </w:t>
      </w:r>
      <w:r>
        <w:rPr>
          <w:rFonts w:eastAsia="Times New Roman" w:cs="Times New Roman"/>
          <w:szCs w:val="28"/>
          <w:lang w:val="en-US"/>
        </w:rPr>
        <w:t>EUROCONTROL</w:t>
      </w:r>
      <w:r>
        <w:rPr>
          <w:rFonts w:eastAsia="Times New Roman" w:cs="Times New Roman"/>
          <w:szCs w:val="28"/>
        </w:rPr>
        <w:t xml:space="preserve"> δεν έχουν εκφραστεί αντιρρήσεις.</w:t>
      </w:r>
    </w:p>
    <w:p w14:paraId="2AF39ACA" w14:textId="77777777" w:rsidR="006A5A05" w:rsidRDefault="00A50B7F">
      <w:pPr>
        <w:spacing w:line="600" w:lineRule="auto"/>
        <w:ind w:firstLine="720"/>
        <w:jc w:val="both"/>
        <w:rPr>
          <w:rFonts w:eastAsia="Times New Roman" w:cs="Times New Roman"/>
          <w:szCs w:val="28"/>
        </w:rPr>
      </w:pPr>
      <w:r>
        <w:rPr>
          <w:rFonts w:eastAsia="Times New Roman" w:cs="Times New Roman"/>
          <w:b/>
          <w:szCs w:val="28"/>
        </w:rPr>
        <w:lastRenderedPageBreak/>
        <w:t xml:space="preserve">ΧΡΗΣΤΟΣ ΣΠΙΡΤΖΗΣ (Υπουργός Υποδομών, Μεταφορών και Δικτύων): </w:t>
      </w:r>
      <w:r>
        <w:rPr>
          <w:rFonts w:eastAsia="Times New Roman" w:cs="Times New Roman"/>
          <w:szCs w:val="28"/>
        </w:rPr>
        <w:t xml:space="preserve">Ωραία. Άρα να πούμε για το </w:t>
      </w:r>
      <w:r>
        <w:rPr>
          <w:rFonts w:eastAsia="Times New Roman" w:cs="Times New Roman"/>
          <w:szCs w:val="28"/>
          <w:lang w:val="en-US"/>
        </w:rPr>
        <w:t>EUROCONTROL</w:t>
      </w:r>
      <w:r>
        <w:rPr>
          <w:rFonts w:eastAsia="Times New Roman" w:cs="Times New Roman"/>
          <w:szCs w:val="28"/>
        </w:rPr>
        <w:t xml:space="preserve"> ότι εδώ είναι αμοιβές επί της ουσίας από προγράμματα που παίρνουν οι εργαζόμενοι της ΥΠΑ. Δεν πληρώνονται από τη δική μας χώρα. Πληρώνονται από το </w:t>
      </w:r>
      <w:r>
        <w:rPr>
          <w:rFonts w:eastAsia="Times New Roman" w:cs="Times New Roman"/>
          <w:szCs w:val="28"/>
          <w:lang w:val="en-US"/>
        </w:rPr>
        <w:t>EUROCONTROL</w:t>
      </w:r>
      <w:r>
        <w:rPr>
          <w:rFonts w:eastAsia="Times New Roman" w:cs="Times New Roman"/>
          <w:szCs w:val="28"/>
        </w:rPr>
        <w:t>. Εκ παραδρομής είχαν κοπεί αυτές οι αμοιβές.</w:t>
      </w:r>
    </w:p>
    <w:p w14:paraId="2AF39ACB" w14:textId="77777777" w:rsidR="006A5A05" w:rsidRDefault="00A50B7F">
      <w:pPr>
        <w:spacing w:line="600" w:lineRule="auto"/>
        <w:ind w:firstLine="720"/>
        <w:jc w:val="both"/>
        <w:rPr>
          <w:rFonts w:eastAsia="Times New Roman" w:cs="Times New Roman"/>
          <w:szCs w:val="28"/>
        </w:rPr>
      </w:pPr>
      <w:r>
        <w:rPr>
          <w:rFonts w:eastAsia="Times New Roman" w:cs="Times New Roman"/>
          <w:b/>
          <w:szCs w:val="28"/>
        </w:rPr>
        <w:t xml:space="preserve">ΜΑΥΡΟΥΔΗΣ ΒΟΡΙΔΗΣ: </w:t>
      </w:r>
      <w:r>
        <w:rPr>
          <w:rFonts w:eastAsia="Times New Roman" w:cs="Times New Roman"/>
          <w:szCs w:val="28"/>
        </w:rPr>
        <w:t>Θα χαθούν.</w:t>
      </w:r>
    </w:p>
    <w:p w14:paraId="2AF39ACC" w14:textId="77777777" w:rsidR="006A5A05" w:rsidRDefault="00A50B7F">
      <w:pPr>
        <w:spacing w:line="600" w:lineRule="auto"/>
        <w:ind w:firstLine="720"/>
        <w:jc w:val="both"/>
        <w:rPr>
          <w:rFonts w:eastAsia="Times New Roman" w:cs="Times New Roman"/>
          <w:szCs w:val="28"/>
        </w:rPr>
      </w:pPr>
      <w:r>
        <w:rPr>
          <w:rFonts w:eastAsia="Times New Roman" w:cs="Times New Roman"/>
          <w:b/>
          <w:szCs w:val="28"/>
        </w:rPr>
        <w:t xml:space="preserve">ΧΡΗΣΤΟΣ ΣΠΙΡΤΖΗΣ (Υπουργός Υποδομών, Μεταφορών και Δικτύων): </w:t>
      </w:r>
      <w:r>
        <w:rPr>
          <w:rFonts w:eastAsia="Times New Roman" w:cs="Times New Roman"/>
          <w:szCs w:val="28"/>
        </w:rPr>
        <w:t>Και θα χαθούν από τη χώρα. Επομένως, δεν υπάρχει κανένας λόγος να υπάρχει πλαφόν στους εργαζόμενους της ΥΠΑ, οι οποίοι δίνουν και μία μεγάλη μάχη για να κρατηθεί η υπηρεσία ζωντανή, για να μην έχουμε τις καθυστερήσεις που είχαν προβλεφθεί. Την προηγούμενη περίοδο ήταν πραγματικά πάρα πολύ μικρές, με τις προσπάθειες που έκαναν οι εργαζόμενοι εκεί.</w:t>
      </w:r>
    </w:p>
    <w:p w14:paraId="2AF39ACD" w14:textId="77777777" w:rsidR="006A5A05" w:rsidRDefault="00A50B7F">
      <w:pPr>
        <w:spacing w:line="600" w:lineRule="auto"/>
        <w:ind w:firstLine="720"/>
        <w:jc w:val="both"/>
        <w:rPr>
          <w:rFonts w:eastAsia="Times New Roman" w:cs="Times New Roman"/>
          <w:szCs w:val="28"/>
        </w:rPr>
      </w:pPr>
      <w:r>
        <w:rPr>
          <w:rFonts w:eastAsia="Times New Roman" w:cs="Times New Roman"/>
          <w:szCs w:val="28"/>
        </w:rPr>
        <w:lastRenderedPageBreak/>
        <w:t xml:space="preserve">Η δεύτερη διάταξη είναι μία ρύθμιση, με την οποία έχουμε να κάνουμε δύο-τρεις πολύ μεγάλες τομές για θέματα που ταλαιπωρούν τη χώρα. Η πρώτη, όπως γνωρίζετε –το έχουμε περάσει σε προηγούμενο σχέδιο νόμου- αφορά το ότι έχουμε την υποχρέωση από την κοινοτική οδηγία να λειτουργήσουμε το «Ηλεκτρονικό Μητρώο </w:t>
      </w:r>
      <w:proofErr w:type="spellStart"/>
      <w:r>
        <w:rPr>
          <w:rFonts w:eastAsia="Times New Roman" w:cs="Times New Roman"/>
          <w:szCs w:val="28"/>
        </w:rPr>
        <w:t>Παρόχων</w:t>
      </w:r>
      <w:proofErr w:type="spellEnd"/>
      <w:r>
        <w:rPr>
          <w:rFonts w:eastAsia="Times New Roman" w:cs="Times New Roman"/>
          <w:szCs w:val="28"/>
        </w:rPr>
        <w:t xml:space="preserve"> Ευρωπαϊκής Υπηρεσίας </w:t>
      </w:r>
      <w:proofErr w:type="spellStart"/>
      <w:r>
        <w:rPr>
          <w:rFonts w:eastAsia="Times New Roman" w:cs="Times New Roman"/>
          <w:szCs w:val="28"/>
        </w:rPr>
        <w:t>Τηλεδιοδίων</w:t>
      </w:r>
      <w:proofErr w:type="spellEnd"/>
      <w:r>
        <w:rPr>
          <w:rFonts w:eastAsia="Times New Roman" w:cs="Times New Roman"/>
          <w:szCs w:val="28"/>
        </w:rPr>
        <w:t xml:space="preserve">». Αυτό πρέπει να ανατεθεί σε μία υπηρεσία να το κάνει. Έχουμε, όμως κι άλλες ελλείψεις, όπως το ότι δεν υπάρχει πλέον το Ταμείο Εθνικής Οδοποιίας. Δεν υπάρχει καμμία υπηρεσία να ελέγχει τους συγκοινωνιακούς φόρτους. Δεν υπάρχει καμμία υπηρεσία να ελέγχει τα διόδια. Δεν υπάρχει καμμία υπηρεσία να δει τον τρόπο και τις προδιαγραφές, ώστε να έχουμε ενοποίηση των ηλεκτρονικών συστημάτων των αυτοκινητοδρόμων, είτε αυτοί είναι δημόσιοι, είτε ανήκουν στις παραχωρήσεις. </w:t>
      </w:r>
    </w:p>
    <w:p w14:paraId="2AF39ACE" w14:textId="77777777" w:rsidR="006A5A05" w:rsidRDefault="00A50B7F">
      <w:pPr>
        <w:spacing w:line="600" w:lineRule="auto"/>
        <w:ind w:firstLine="709"/>
        <w:jc w:val="both"/>
        <w:rPr>
          <w:rFonts w:eastAsia="Times New Roman" w:cs="Times New Roman"/>
          <w:szCs w:val="24"/>
        </w:rPr>
      </w:pPr>
      <w:r>
        <w:rPr>
          <w:rFonts w:eastAsia="Times New Roman" w:cs="Times New Roman"/>
          <w:szCs w:val="28"/>
        </w:rPr>
        <w:t>Ανατίθεται, λοιπόν, σ’ αυτήν την υπηρεσία που ιδρύουμε τώρα. Δεν θα πάρουμε νέους υπαλλήλους. Μ’ αυτούς που έχει το ελληνικό δημόσιο και το Υπουργείο θα κινηθούμε.</w:t>
      </w:r>
      <w:r>
        <w:rPr>
          <w:rFonts w:eastAsia="Times New Roman" w:cs="Times New Roman"/>
          <w:szCs w:val="24"/>
        </w:rPr>
        <w:t xml:space="preserve"> Άλλωστε, αυτοί που απολύθηκαν </w:t>
      </w:r>
      <w:r>
        <w:rPr>
          <w:rFonts w:eastAsia="Times New Roman" w:cs="Times New Roman"/>
          <w:szCs w:val="24"/>
        </w:rPr>
        <w:lastRenderedPageBreak/>
        <w:t>από το Ταμείο Εθνικής Οδοποιίας επαναπροσλήφθηκαν από τη σημερινή Κυβέρνηση πριν από τις εκλογές.</w:t>
      </w:r>
    </w:p>
    <w:p w14:paraId="2AF39ACF"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Το τρίτο που θέλουμε να κάνουμε είναι επιτέλους να σταματήσει αυτό που υπάρχει μόνο στη χώρα μας από τις ευρωπαϊκές χώρες, μετωπικά διόδια. Θεσπίζουμε, λοιπόν, παντού να υπάρχουν μόνο αναλογικά διόδια. </w:t>
      </w:r>
    </w:p>
    <w:p w14:paraId="2AF39AD0"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Ηλεκτρονικά.  </w:t>
      </w:r>
    </w:p>
    <w:p w14:paraId="2AF39AD1"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Δικτύων):</w:t>
      </w:r>
      <w:r>
        <w:rPr>
          <w:rFonts w:eastAsia="Times New Roman" w:cs="Times New Roman"/>
          <w:szCs w:val="24"/>
        </w:rPr>
        <w:t xml:space="preserve"> Ηλεκτρονικά αναλογικά διόδια. Από την ψήφιση του νόμου και μετά να μην υπάρχουν μετωπικά διόδια στους αυτοκινητοδρόμους, όπου δεν έχουν εγκατασταθεί. Αυτό είναι για τους δημόσιους αυτοκινητόδρομους. Είναι δέσμευσή μας. </w:t>
      </w:r>
    </w:p>
    <w:p w14:paraId="2AF39AD2" w14:textId="77777777" w:rsidR="006A5A05" w:rsidRDefault="00A50B7F">
      <w:pPr>
        <w:spacing w:line="600" w:lineRule="auto"/>
        <w:ind w:firstLine="720"/>
        <w:jc w:val="both"/>
        <w:rPr>
          <w:rFonts w:eastAsia="Times New Roman"/>
          <w:bCs/>
        </w:rPr>
      </w:pPr>
      <w:r>
        <w:rPr>
          <w:rFonts w:eastAsia="Times New Roman" w:cs="Times New Roman"/>
          <w:szCs w:val="24"/>
        </w:rPr>
        <w:t xml:space="preserve">Επίσης, για τις παραχωρήσεις έχει περάσει στις επιμέρους συμφωνίες που κάναμε τους τελευταίους μήνες ότι μέχρι την ολοκλήρωση των έργων είναι υποχρεωμένοι να φέρουν μελέτες οι </w:t>
      </w:r>
      <w:proofErr w:type="spellStart"/>
      <w:r>
        <w:rPr>
          <w:rFonts w:eastAsia="Times New Roman" w:cs="Times New Roman"/>
          <w:szCs w:val="24"/>
        </w:rPr>
        <w:t>παραχωρησιούχοι</w:t>
      </w:r>
      <w:proofErr w:type="spellEnd"/>
      <w:r>
        <w:rPr>
          <w:rFonts w:eastAsia="Times New Roman" w:cs="Times New Roman"/>
          <w:szCs w:val="24"/>
        </w:rPr>
        <w:t xml:space="preserve">, </w:t>
      </w:r>
      <w:r>
        <w:rPr>
          <w:rFonts w:eastAsia="Times New Roman"/>
          <w:bCs/>
        </w:rPr>
        <w:lastRenderedPageBreak/>
        <w:t xml:space="preserve">προκειμένου στην Περίοδο Τ2 να εγκαταστήσουν και αυτοί ηλεκτρονικά διόδια, αναλογικά. Αυτό πρέπει κάποιος να το συντονίσει και κάποιος να το ελέγξει. </w:t>
      </w:r>
    </w:p>
    <w:p w14:paraId="2AF39AD3" w14:textId="77777777" w:rsidR="006A5A05" w:rsidRDefault="00A50B7F">
      <w:pPr>
        <w:spacing w:line="600" w:lineRule="auto"/>
        <w:ind w:firstLine="720"/>
        <w:jc w:val="both"/>
        <w:rPr>
          <w:rFonts w:eastAsia="Times New Roman"/>
          <w:bCs/>
        </w:rPr>
      </w:pPr>
      <w:r>
        <w:rPr>
          <w:rFonts w:eastAsia="Times New Roman"/>
          <w:bCs/>
        </w:rPr>
        <w:t xml:space="preserve">Επίσης, γνωρίζετε πάρα πολύ καλά ότι πληρώνουμε εκατομμύρια εκατομμυρίων στη συντήρηση του παράπλευρου δικτύου των αυτοκινητοδρόμων, το οποίο το χρησιμοποιούν βαριά οχήματα, φορτηγά που όφειλαν να πηγαίνουν από τους αυτοκινητόδρομους. Δεν είναι αυτοί οι δρόμοι για τις προδιαγραφές των μεγάλων, βαριών αυτοκινήτων. Εκεί, λοιπόν, απαγορεύουμε επί της ουσίας τη χρησιμοποίησή τους. </w:t>
      </w:r>
    </w:p>
    <w:p w14:paraId="2AF39AD4" w14:textId="77777777" w:rsidR="006A5A05" w:rsidRDefault="00A50B7F">
      <w:pPr>
        <w:spacing w:line="600" w:lineRule="auto"/>
        <w:ind w:firstLine="720"/>
        <w:jc w:val="both"/>
        <w:rPr>
          <w:rFonts w:eastAsia="Times New Roman"/>
          <w:bCs/>
        </w:rPr>
      </w:pPr>
      <w:r>
        <w:rPr>
          <w:rFonts w:eastAsia="Times New Roman"/>
          <w:bCs/>
        </w:rPr>
        <w:t xml:space="preserve">Αν πάτε λίγο έξω από την Αθήνα, στον κόμβο του Αγίου Στεφάνου, θα δείτε μια ουρά τεσσάρων χιλιομέτρων από ξένες νταλίκες. Και αν αυτό το κόστος το γλυτώναμε από το κόστος του μεταφορικού έργου θα λέγαμε «εντάξει». Δεν το γλυτώνουμε όμως, το χρεώνεται ο πολίτης. Το ίδιο γίνεται στην Εγνατία, το ίδιο γίνεται στο δίκτυο Κόρινθος-Πάτρα, σε όλη την Ελλάδα. </w:t>
      </w:r>
    </w:p>
    <w:p w14:paraId="2AF39AD5" w14:textId="77777777" w:rsidR="006A5A05" w:rsidRDefault="00A50B7F">
      <w:pPr>
        <w:spacing w:line="600" w:lineRule="auto"/>
        <w:ind w:firstLine="720"/>
        <w:jc w:val="both"/>
        <w:rPr>
          <w:rFonts w:eastAsia="Times New Roman"/>
          <w:bCs/>
        </w:rPr>
      </w:pPr>
      <w:r>
        <w:rPr>
          <w:rFonts w:eastAsia="Times New Roman"/>
          <w:bCs/>
        </w:rPr>
        <w:t>Επομένως, αυτό που κάνουμε είναι:</w:t>
      </w:r>
    </w:p>
    <w:p w14:paraId="2AF39AD6" w14:textId="77777777" w:rsidR="006A5A05" w:rsidRDefault="00A50B7F">
      <w:pPr>
        <w:spacing w:line="600" w:lineRule="auto"/>
        <w:ind w:firstLine="720"/>
        <w:jc w:val="both"/>
        <w:rPr>
          <w:rFonts w:eastAsia="Times New Roman"/>
          <w:bCs/>
        </w:rPr>
      </w:pPr>
      <w:r>
        <w:rPr>
          <w:rFonts w:eastAsia="Times New Roman"/>
          <w:bCs/>
        </w:rPr>
        <w:lastRenderedPageBreak/>
        <w:t xml:space="preserve">Πρώτον, να βάλουμε βινιέτα σε όλες τις εισόδους της χώρας που θα έχουν τα επαγγελματικά αυτοκίνητα και όποιος θέλει να πληρώνει τα διόδια στην αρχή, στην είσοδο της χώρας, ώστε τα μεγάλα φορτηγά που έρχονται για το μεταφορικό έργο να μη διέρχονται από τη χώρα μας, και να μας ευχαριστούν, και μετά να πληρώνουμε εμείς εκατοντάδες εκατομμύρια στη συντήρηση. </w:t>
      </w:r>
    </w:p>
    <w:p w14:paraId="2AF39AD7" w14:textId="77777777" w:rsidR="006A5A05" w:rsidRDefault="00A50B7F">
      <w:pPr>
        <w:spacing w:line="600" w:lineRule="auto"/>
        <w:ind w:firstLine="720"/>
        <w:jc w:val="both"/>
        <w:rPr>
          <w:rFonts w:eastAsia="Times New Roman"/>
          <w:bCs/>
        </w:rPr>
      </w:pPr>
      <w:r>
        <w:rPr>
          <w:rFonts w:eastAsia="Times New Roman"/>
          <w:bCs/>
        </w:rPr>
        <w:t xml:space="preserve">Το δεύτερο είναι η συντήρηση του παράπλευρου δικτύου να έχει να κάνει μόνο για τις τοπικές κοινωνίες και για τους πολίτες, που οφείλουμε να το έχουμε για να το χρησιμοποιούν αν δεν θέλουν να χρησιμοποιήσουν το κεντρικό δίκτυο. Δεν είναι για τα βαριά φορτηγά και για το μεταφορικό έργο. </w:t>
      </w:r>
    </w:p>
    <w:p w14:paraId="2AF39AD8" w14:textId="77777777" w:rsidR="006A5A05" w:rsidRDefault="00A50B7F">
      <w:pPr>
        <w:spacing w:line="600" w:lineRule="auto"/>
        <w:ind w:firstLine="720"/>
        <w:jc w:val="both"/>
        <w:rPr>
          <w:rFonts w:eastAsia="Times New Roman"/>
          <w:bCs/>
        </w:rPr>
      </w:pPr>
      <w:r>
        <w:rPr>
          <w:rFonts w:eastAsia="Times New Roman"/>
          <w:bCs/>
        </w:rPr>
        <w:t xml:space="preserve">Και βέβαια, για να μη δημιουργήσουμε άλλου είδους αναστατώσεις, προβλέπουμε εξαιρέσεις και στους παράδρομους για συγκεκριμένα μεγάλα και βαριά οχήματα, όπως αν είναι εκεί η έδρα κάποιου, αν εκεί υπάρχει ένα έργο και το κάνει, αν κάποιο ΚΤΕΛ για να πάει σε έναν οικισμό διέρχεται από εκεί, αν πρέπει να μεταφέρει σε αυτό το διάστημα στους παράπλευρους δρόμους, θα το κάνει. </w:t>
      </w:r>
    </w:p>
    <w:p w14:paraId="2AF39AD9" w14:textId="77777777" w:rsidR="006A5A05" w:rsidRDefault="00A50B7F">
      <w:pPr>
        <w:spacing w:line="600" w:lineRule="auto"/>
        <w:ind w:firstLine="720"/>
        <w:jc w:val="both"/>
        <w:rPr>
          <w:rFonts w:eastAsia="Times New Roman"/>
          <w:bCs/>
        </w:rPr>
      </w:pPr>
      <w:r>
        <w:rPr>
          <w:rFonts w:eastAsia="Times New Roman"/>
          <w:bCs/>
        </w:rPr>
        <w:lastRenderedPageBreak/>
        <w:t xml:space="preserve">Θυμάστε τι είχε γίνει στο ενενηκοστό χιλιόμετρο -που έχουμε φάει και τη λάσπη της αρκούδας γι’ αυτό-, όπου σε τρεις οικισμούς για να πάνε οι άνθρωποι στα χωράφια τους έπρεπε να πληρώνουν διόδια, γιατί δεν είχε ολοκληρωθεί το παράπλευρο οδικό δίκτυο! </w:t>
      </w:r>
    </w:p>
    <w:p w14:paraId="2AF39ADA" w14:textId="77777777" w:rsidR="006A5A05" w:rsidRDefault="00A50B7F">
      <w:pPr>
        <w:spacing w:line="600" w:lineRule="auto"/>
        <w:ind w:firstLine="720"/>
        <w:jc w:val="both"/>
        <w:rPr>
          <w:rFonts w:eastAsia="Times New Roman"/>
          <w:bCs/>
        </w:rPr>
      </w:pPr>
      <w:r>
        <w:rPr>
          <w:rFonts w:eastAsia="Times New Roman"/>
          <w:bCs/>
        </w:rPr>
        <w:t xml:space="preserve">Αυτά, λοιπόν, ερχόμαστε να τα καλύψουμε με αυτήν την τροπολογία. Θεωρώ ότι είναι σε πολύ θετική κατεύθυνση. Μετέχουν όλοι. Και δεν βλέπω κανέναν λόγο να μην προχωρήσει και να υπάρχουν ενστάσεις. </w:t>
      </w:r>
    </w:p>
    <w:p w14:paraId="2AF39ADB" w14:textId="77777777" w:rsidR="006A5A05" w:rsidRDefault="00A50B7F">
      <w:pPr>
        <w:spacing w:line="600" w:lineRule="auto"/>
        <w:ind w:firstLine="720"/>
        <w:jc w:val="both"/>
        <w:rPr>
          <w:rFonts w:eastAsia="Times New Roman"/>
          <w:bCs/>
        </w:rPr>
      </w:pPr>
      <w:r>
        <w:rPr>
          <w:rFonts w:eastAsia="Times New Roman"/>
          <w:bCs/>
        </w:rPr>
        <w:t xml:space="preserve">Ένα ακόμη που θέλω να πω, κυρία Πρόεδρε, είναι ότι όταν αναλάβαμε, επειδή έχουν παραχωρηθεί έξω από την Αθήνα τα δημόσια διόδια στους </w:t>
      </w:r>
      <w:proofErr w:type="spellStart"/>
      <w:r>
        <w:rPr>
          <w:rFonts w:eastAsia="Times New Roman"/>
          <w:bCs/>
        </w:rPr>
        <w:t>παραχωρησιούχους</w:t>
      </w:r>
      <w:proofErr w:type="spellEnd"/>
      <w:r>
        <w:rPr>
          <w:rFonts w:eastAsia="Times New Roman"/>
          <w:bCs/>
        </w:rPr>
        <w:t xml:space="preserve">, υπήρχε ένα ηλεκτρονικό σύστημα παλιά, από το Ταμείο Εθνικής Οδοποιίας, που ήλεγχε και τον συγκοινωνιακό φόρτο και τα διόδια. Αυτό το σύστημα το βρήκαμε κλειστό, σε μη λειτουργία και έτοιμο να </w:t>
      </w:r>
      <w:proofErr w:type="spellStart"/>
      <w:r>
        <w:rPr>
          <w:rFonts w:eastAsia="Times New Roman"/>
          <w:bCs/>
        </w:rPr>
        <w:t>αποξηλωθεί</w:t>
      </w:r>
      <w:proofErr w:type="spellEnd"/>
      <w:r>
        <w:rPr>
          <w:rFonts w:eastAsia="Times New Roman"/>
          <w:bCs/>
        </w:rPr>
        <w:t xml:space="preserve">. </w:t>
      </w:r>
    </w:p>
    <w:p w14:paraId="2AF39ADC" w14:textId="77777777" w:rsidR="006A5A05" w:rsidRDefault="00A50B7F">
      <w:pPr>
        <w:spacing w:line="600" w:lineRule="auto"/>
        <w:ind w:firstLine="720"/>
        <w:jc w:val="both"/>
        <w:rPr>
          <w:rFonts w:eastAsia="Times New Roman"/>
          <w:bCs/>
        </w:rPr>
      </w:pPr>
      <w:r>
        <w:rPr>
          <w:rFonts w:eastAsia="Times New Roman"/>
          <w:bCs/>
        </w:rPr>
        <w:lastRenderedPageBreak/>
        <w:t xml:space="preserve">Δεν γίνεται, λοιπόν, να μην υπάρχει ένας δημόσιος φορέας που θα ελέγχει και τους </w:t>
      </w:r>
      <w:proofErr w:type="spellStart"/>
      <w:r>
        <w:rPr>
          <w:rFonts w:eastAsia="Times New Roman"/>
          <w:bCs/>
        </w:rPr>
        <w:t>παραχωρησιούχους</w:t>
      </w:r>
      <w:proofErr w:type="spellEnd"/>
      <w:r>
        <w:rPr>
          <w:rFonts w:eastAsia="Times New Roman"/>
          <w:bCs/>
        </w:rPr>
        <w:t xml:space="preserve"> και τους δημόσιους αυτοκινητοδρόμους, για να μην παρατηρήσουμε αθέμιτες καταστάσεις που είχαν παρουσιαστεί στο παρελθόν και στα διόδια και στο Ταμείο Εθνικής Οδοποιίας, αλλά να έχουμε και έναν έλεγχο, ακόμη και για μελετητικούς λόγους και για στοιχεία. Μιλώ για ένα ηλεκτρονικό σύστημα ενιαίο για όλους τους αυτοκινητόδρομους που θα παρακολουθεί τους κυκλοφοριακούς φόρτους και τα έσοδα των αυτοκινητοδρόμων. </w:t>
      </w:r>
    </w:p>
    <w:p w14:paraId="2AF39ADD" w14:textId="77777777" w:rsidR="006A5A05" w:rsidRDefault="00A50B7F">
      <w:pPr>
        <w:spacing w:line="600" w:lineRule="auto"/>
        <w:ind w:firstLine="720"/>
        <w:jc w:val="both"/>
        <w:rPr>
          <w:rFonts w:eastAsia="Times New Roman"/>
          <w:bCs/>
        </w:rPr>
      </w:pPr>
      <w:r>
        <w:rPr>
          <w:rFonts w:eastAsia="Times New Roman"/>
          <w:bCs/>
        </w:rPr>
        <w:t>Ευχαριστώ πολύ.</w:t>
      </w:r>
    </w:p>
    <w:p w14:paraId="2AF39ADE" w14:textId="77777777" w:rsidR="006A5A05" w:rsidRDefault="00A50B7F">
      <w:pPr>
        <w:spacing w:line="600" w:lineRule="auto"/>
        <w:ind w:firstLine="720"/>
        <w:jc w:val="both"/>
        <w:rPr>
          <w:rFonts w:eastAsia="Times New Roman"/>
          <w:bCs/>
        </w:rPr>
      </w:pPr>
      <w:r>
        <w:rPr>
          <w:rFonts w:eastAsia="Times New Roman"/>
          <w:b/>
          <w:bCs/>
        </w:rPr>
        <w:t xml:space="preserve">ΝΙΚΟΛΑΟΣ ΚΑΡΑΘΑΝΑΣΟΠΟΥΛΟΣ: </w:t>
      </w:r>
      <w:r>
        <w:rPr>
          <w:rFonts w:eastAsia="Times New Roman"/>
          <w:bCs/>
        </w:rPr>
        <w:t>Κυρία Πρόεδρε…</w:t>
      </w:r>
    </w:p>
    <w:p w14:paraId="2AF39ADF" w14:textId="77777777" w:rsidR="006A5A05" w:rsidRDefault="00A50B7F">
      <w:pPr>
        <w:spacing w:line="600" w:lineRule="auto"/>
        <w:ind w:firstLine="720"/>
        <w:jc w:val="both"/>
        <w:rPr>
          <w:rFonts w:eastAsia="Times New Roman"/>
          <w:bCs/>
        </w:rPr>
      </w:pPr>
      <w:r>
        <w:rPr>
          <w:rFonts w:eastAsia="Times New Roman"/>
          <w:b/>
          <w:bCs/>
        </w:rPr>
        <w:t>ΠΡΟΕΔΡΕΥΟΥΣΑ (Αναστασία Χριστοδουλοπούλου):</w:t>
      </w:r>
      <w:r>
        <w:rPr>
          <w:rFonts w:eastAsia="Times New Roman"/>
          <w:bCs/>
        </w:rPr>
        <w:t xml:space="preserve"> Μια στιγμή! </w:t>
      </w:r>
    </w:p>
    <w:p w14:paraId="2AF39AE0" w14:textId="77777777" w:rsidR="006A5A05" w:rsidRDefault="00A50B7F">
      <w:pPr>
        <w:spacing w:line="600" w:lineRule="auto"/>
        <w:ind w:firstLine="720"/>
        <w:jc w:val="both"/>
        <w:rPr>
          <w:rFonts w:eastAsia="Times New Roman"/>
          <w:bCs/>
        </w:rPr>
      </w:pPr>
      <w:r>
        <w:rPr>
          <w:rFonts w:eastAsia="Times New Roman"/>
          <w:b/>
          <w:bCs/>
        </w:rPr>
        <w:t xml:space="preserve">ΝΙΚΟΛΑΟΣ ΚΑΡΑΘΑΝΑΣΟΠΟΥΛΟΣ: </w:t>
      </w:r>
      <w:r>
        <w:rPr>
          <w:rFonts w:eastAsia="Times New Roman"/>
          <w:bCs/>
        </w:rPr>
        <w:t xml:space="preserve">Δεν μας εξήγησε το επείγον του χαρακτήρα της τροπολογίας. Μας είπε για την ουσία. </w:t>
      </w:r>
    </w:p>
    <w:p w14:paraId="2AF39AE1"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lastRenderedPageBreak/>
        <w:t xml:space="preserve">ΜΑΥΡΟΥΔΗΣ ΒΟΡΙΔΗΣ: </w:t>
      </w:r>
      <w:r>
        <w:rPr>
          <w:rFonts w:eastAsia="Times New Roman" w:cs="Times New Roman"/>
          <w:szCs w:val="24"/>
        </w:rPr>
        <w:t>Ακριβώς.</w:t>
      </w:r>
    </w:p>
    <w:p w14:paraId="2AF39AE2"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Προφανώς αυτά είχε να πει, αυτά είπε. Κρίνετε εσείς. </w:t>
      </w:r>
    </w:p>
    <w:p w14:paraId="2AF39AE3"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Ρωτήσαμε και ζητήσαμε να μας εξηγήσει για το επείγον του χαρακτήρα των τροπολογιών, όχι για το περιεχόμενο, για την ουσία. </w:t>
      </w:r>
    </w:p>
    <w:p w14:paraId="2AF39AE4"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Κρίνετε εσείς. </w:t>
      </w:r>
    </w:p>
    <w:p w14:paraId="2AF39AE5"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Ποιο είναι το επείγον του χαρακτήρα;</w:t>
      </w:r>
    </w:p>
    <w:p w14:paraId="2AF39AE6"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 xml:space="preserve">Να απαντήσω. </w:t>
      </w:r>
    </w:p>
    <w:p w14:paraId="2AF39AE7"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Το επείγον του χαρακτήρα έχει να κάνει με τη δέσμευσή μας να αρχίσουμε να τηρούμε την οδηγία 52/2004 και 750/2009. Αυτό είναι το πρώτο.</w:t>
      </w:r>
    </w:p>
    <w:p w14:paraId="2AF39AE8"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το επείγον έχει να κάνει με το ότι βγάζουμε εκατοντάδες εκατομμύρια ευρώ για να συντηρήσουμε το παράπλευρο οδικό δίκτυο, μέσα στο καλοκαίρι που έχουμε αύξηση τροχαίων ατυχημάτων, οπότε πρέπει τώρα να απαγορευθεί η μετακίνηση των </w:t>
      </w:r>
      <w:proofErr w:type="spellStart"/>
      <w:r>
        <w:rPr>
          <w:rFonts w:eastAsia="Times New Roman" w:cs="Times New Roman"/>
          <w:szCs w:val="24"/>
        </w:rPr>
        <w:t>βαρέων</w:t>
      </w:r>
      <w:proofErr w:type="spellEnd"/>
      <w:r>
        <w:rPr>
          <w:rFonts w:eastAsia="Times New Roman" w:cs="Times New Roman"/>
          <w:szCs w:val="24"/>
        </w:rPr>
        <w:t xml:space="preserve"> οχημάτων από το παράπλευρο οδικό δίκτυο, πριν θρηνήσουμε πάλι αυτό το καλοκαίρι εκατοντάδες θύματα επειδή κάποιοι δεν θέλουν να πληρώνουν –που είναι επαγγελματίες, που οφείλουν να το πληρώνουν, είναι οι πρώτοι που οφείλουν να πληρώνουν διόδια- και στην Εγνατία και στις παραχωρήσεις. </w:t>
      </w:r>
    </w:p>
    <w:p w14:paraId="2AF39AE9"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2AF39AEA"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Κυρία Πρόεδρε, θα ήθελα να επισημάνω κάτι στον Υπουργό όσον αφορά στον Κανονισμό. </w:t>
      </w:r>
    </w:p>
    <w:p w14:paraId="2AF39AEB"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Δεν θα ακούσουμε και τον κ. Σταθάκη, να μιλήσετε όλοι μετά; </w:t>
      </w:r>
    </w:p>
    <w:p w14:paraId="2AF39AEC"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lastRenderedPageBreak/>
        <w:t xml:space="preserve">ΜΑΥΡΟΥΔΗΣ ΒΟΡΙΔΗΣ: </w:t>
      </w:r>
      <w:r>
        <w:rPr>
          <w:rFonts w:eastAsia="Times New Roman" w:cs="Times New Roman"/>
          <w:szCs w:val="24"/>
        </w:rPr>
        <w:t xml:space="preserve">Δεν αφορά τον κ. Σταθάκη αυτό. Ζητώ τον λόγο μόνο για τριάντα δευτερόλεπτα. </w:t>
      </w:r>
    </w:p>
    <w:p w14:paraId="2AF39AED"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Ορίστε, έχετε τον λόγο.</w:t>
      </w:r>
    </w:p>
    <w:p w14:paraId="2AF39AEE"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Το θέμα είναι το εξής και αυτό θέλω να καταλάβετε, το πρόβλημα το οποίο έχει το Κοινοβούλιο τώρα.</w:t>
      </w:r>
    </w:p>
    <w:p w14:paraId="2AF39AEF"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Έχουμε συμφωνήσει για την κατεπείγουσα διαδικασία η οποία ακολουθείται, που δεν είναι κατεπείγουσα, είναι μια παράτυπη διαδικασία, γιατί βάζουμε τροπολογίες σε μια κύρωση. Δεν λέω ότι δεν έχει γίνει, αλλά είναι κάτι το οποίο κατ’ αρχάς και το Προεδρείο ενοχλεί και την κοινοβουλευτική πλειοψηφία ενοχλεί. Μας ενοχλεί αυτό, δεν θέλουμε να το κάνουμε, εκτός και αν υπάρχει πολύ σοβαρός λόγος.</w:t>
      </w:r>
    </w:p>
    <w:p w14:paraId="2AF39AF0"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lastRenderedPageBreak/>
        <w:t xml:space="preserve">Δεχθήκαμε ότι υπάρχει πολύ σοβαρός λόγος για το θέμα της τροπολογίας του κ. Σταθάκη με τα δάνεια. Δεχόμαστε ότι υπάρχει σοβαρός λόγος για το ζήτημα του </w:t>
      </w:r>
      <w:r>
        <w:rPr>
          <w:rFonts w:eastAsia="Times New Roman" w:cs="Times New Roman"/>
          <w:szCs w:val="24"/>
          <w:lang w:val="en-US"/>
        </w:rPr>
        <w:t>EUROCONTROL</w:t>
      </w:r>
      <w:r>
        <w:rPr>
          <w:rFonts w:eastAsia="Times New Roman" w:cs="Times New Roman"/>
          <w:szCs w:val="24"/>
        </w:rPr>
        <w:t xml:space="preserve"> γιατί είναι κάτι άμεσο, χάνονται χρήματα. </w:t>
      </w:r>
    </w:p>
    <w:p w14:paraId="2AF39AF1"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Δεν λέμε ότι το ζήτημα το οποίο θέτετε δεν είναι σημαντικό και σοβαρό, λέμε ότι μπορεί να ρυθμιστεί και την επόμενη βδομάδα. Το εάν θα φτιάξετε μια υπηρεσία ή δεν θα φτιάξετε μια υπηρεσία, το εάν πρέπει να απαγορευτεί ή δεν πρέπει να απαγορευτεί ο δρόμος και αυτά τα πράγματα, λέμε ότι μπορούμε να τα δούμε και την επόμενη βδομάδα, χωρίς να φέρνετε σε δυσκολία το Κοινοβούλιο, που κατ’ αρχάς βλέπετε ότι έχει διάθεση να διευκολύνει, διότι δεν τα βάζουμε όλα στο ίδιο τσουβάλι, δεν σας λέμε ότι η τροπολογία που φέρνετε για το </w:t>
      </w:r>
      <w:r>
        <w:rPr>
          <w:rFonts w:eastAsia="Times New Roman" w:cs="Times New Roman"/>
          <w:szCs w:val="24"/>
          <w:lang w:val="en-US"/>
        </w:rPr>
        <w:t>EUROCONTROL</w:t>
      </w:r>
      <w:r>
        <w:rPr>
          <w:rFonts w:eastAsia="Times New Roman" w:cs="Times New Roman"/>
          <w:szCs w:val="24"/>
        </w:rPr>
        <w:t xml:space="preserve"> δεν είναι εύλογη. Δώστε μας όμως τη δυνατότητα να εξετάσουμε σε βάθος, σωστά, με μια πλήρη συζήτηση αυτό το οποίο εισηγείστε και να τοποθετηθεί η Βουλή εάν συμφωνεί ή όχι. Αυτό είναι. Εγώ δεν μπαίνω στην ουσία τώρα της τροπολογίας. Μπορεί να είναι  έτσι όπως τα λέτε ή μπορεί να υπάρχει μια άλλη προσέγγιση. Θα το δούμε αυτό, αλλά αφήστε να κάνουμε τη </w:t>
      </w:r>
      <w:r>
        <w:rPr>
          <w:rFonts w:eastAsia="Times New Roman" w:cs="Times New Roman"/>
          <w:szCs w:val="24"/>
        </w:rPr>
        <w:lastRenderedPageBreak/>
        <w:t xml:space="preserve">διάκριση ανάμεσα σε αυτά που είναι πολύ άμεσα και καταλαβαίνουμε ότι πρέπει να έρθουν και σε αυτό το οποίο μπορούμε να το δούμε και σε πέντε μέρες. </w:t>
      </w:r>
    </w:p>
    <w:p w14:paraId="2AF39AF2"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Πριν αρχίσετε να ζητάτε πάλι όλοι τον λόγο, κυρίες και κύριοι συνάδελφοι, έχω την τιμή να ανακοινώσω στο Σώμα ότι τη συνεδρίασή μας παρακολουθούν από τα άνω δυτικά θεωρεία της Βουλής, αφού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τέσσερις μαθήτριες και μαθητές και τρεις συνοδοί εκπαιδευτικοί τους από το 13</w:t>
      </w:r>
      <w:r>
        <w:rPr>
          <w:rFonts w:eastAsia="Times New Roman" w:cs="Times New Roman"/>
          <w:szCs w:val="24"/>
          <w:vertAlign w:val="superscript"/>
        </w:rPr>
        <w:t>ο</w:t>
      </w:r>
      <w:r>
        <w:rPr>
          <w:rFonts w:eastAsia="Times New Roman" w:cs="Times New Roman"/>
          <w:szCs w:val="24"/>
        </w:rPr>
        <w:t xml:space="preserve"> Δημοτικό Σχολείο Γλυφάδας. </w:t>
      </w:r>
    </w:p>
    <w:p w14:paraId="2AF39AF3" w14:textId="77777777" w:rsidR="006A5A05" w:rsidRDefault="00A50B7F">
      <w:pPr>
        <w:tabs>
          <w:tab w:val="left" w:pos="4290"/>
        </w:tabs>
        <w:spacing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2AF39AF4" w14:textId="77777777" w:rsidR="006A5A05" w:rsidRDefault="00A50B7F">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2AF39AF5" w14:textId="77777777" w:rsidR="006A5A05" w:rsidRDefault="00A50B7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Τώρα, επειδή δεν καταλαβαίνω ποια διαδικασία κάνουμε, γιατί είπατε τις απόψεις σας πριν, δεν τις άκουσε βέβαια ο κύριος Υπουργός, αλλά τώρα δεν θα </w:t>
      </w:r>
      <w:proofErr w:type="spellStart"/>
      <w:r>
        <w:rPr>
          <w:rFonts w:eastAsia="Times New Roman" w:cs="Times New Roman"/>
          <w:szCs w:val="24"/>
        </w:rPr>
        <w:t>ξαναεπαναλάβουμε</w:t>
      </w:r>
      <w:proofErr w:type="spellEnd"/>
      <w:r>
        <w:rPr>
          <w:rFonts w:eastAsia="Times New Roman" w:cs="Times New Roman"/>
          <w:szCs w:val="24"/>
        </w:rPr>
        <w:t xml:space="preserve"> το ίδιο, προτείνω να ακούσουμε και τον κ. Σταθάκη και να τοποθετηθούμε, για να λύσουμε οριστικά το θέμα. </w:t>
      </w:r>
    </w:p>
    <w:p w14:paraId="2AF39AF6" w14:textId="77777777" w:rsidR="006A5A05" w:rsidRDefault="00A50B7F">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Κυρία Πρόεδρε,…</w:t>
      </w:r>
    </w:p>
    <w:p w14:paraId="2AF39AF7" w14:textId="77777777" w:rsidR="006A5A05" w:rsidRDefault="00A50B7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Υπομονή δυο λεπτά. Δεν θα μιλήσει πολύ ο κ. Σταθάκης, εφόσον έχει γίνει καταρχήν δεκτό. Να κλείσουμε ορθολογικά τη συζήτηση. </w:t>
      </w:r>
    </w:p>
    <w:p w14:paraId="2AF39AF8" w14:textId="77777777" w:rsidR="006A5A05" w:rsidRDefault="00A50B7F">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Δεν είναι ορθολογικό το κλείσιμο, κυρία Πρόεδρε,…</w:t>
      </w:r>
    </w:p>
    <w:p w14:paraId="2AF39AF9" w14:textId="77777777" w:rsidR="006A5A05" w:rsidRDefault="00A50B7F">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Ορθολογικό είναι.</w:t>
      </w:r>
    </w:p>
    <w:p w14:paraId="2AF39AFA" w14:textId="77777777" w:rsidR="006A5A05" w:rsidRDefault="00A50B7F">
      <w:pPr>
        <w:spacing w:line="600" w:lineRule="auto"/>
        <w:ind w:firstLine="720"/>
        <w:contextualSpacing/>
        <w:jc w:val="both"/>
        <w:rPr>
          <w:rFonts w:eastAsia="Times New Roman" w:cs="Times New Roman"/>
          <w:szCs w:val="24"/>
        </w:rPr>
      </w:pPr>
      <w:r>
        <w:rPr>
          <w:rFonts w:eastAsia="Times New Roman" w:cs="Times New Roman"/>
          <w:szCs w:val="24"/>
        </w:rPr>
        <w:t>Ορίστε, κύριε Σταθάκη, έχετε τον λόγο.</w:t>
      </w:r>
    </w:p>
    <w:p w14:paraId="2AF39AFB" w14:textId="77777777" w:rsidR="006A5A05" w:rsidRDefault="00A50B7F">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ΣΤΑΘΑΚΗΣ (Υπουργός Οικονομίας, Ανάπτυξης και Τουρισμού): </w:t>
      </w:r>
      <w:r>
        <w:rPr>
          <w:rFonts w:eastAsia="Times New Roman" w:cs="Times New Roman"/>
          <w:szCs w:val="24"/>
        </w:rPr>
        <w:t>Ευχαριστώ.</w:t>
      </w:r>
    </w:p>
    <w:p w14:paraId="2AF39AFC" w14:textId="77777777" w:rsidR="006A5A05" w:rsidRDefault="00A50B7F">
      <w:pPr>
        <w:spacing w:line="600" w:lineRule="auto"/>
        <w:ind w:firstLine="720"/>
        <w:contextualSpacing/>
        <w:jc w:val="both"/>
        <w:rPr>
          <w:rFonts w:eastAsia="Times New Roman" w:cs="Times New Roman"/>
          <w:szCs w:val="24"/>
        </w:rPr>
      </w:pPr>
      <w:r>
        <w:rPr>
          <w:rFonts w:eastAsia="Times New Roman" w:cs="Times New Roman"/>
          <w:szCs w:val="24"/>
        </w:rPr>
        <w:t xml:space="preserve">Το θέμα είναι γνωστό. Είναι παρατάσεις που έχουν δοθεί αναφορικά με την εξαίρεση από την πώληση σε εταιρείες μεταβίβασης απαιτήσεων από μη εξυπηρετούμενα δάνεια κάποιων συγκεκριμένων </w:t>
      </w:r>
      <w:r>
        <w:rPr>
          <w:rFonts w:eastAsia="Times New Roman" w:cs="Times New Roman"/>
          <w:szCs w:val="24"/>
        </w:rPr>
        <w:lastRenderedPageBreak/>
        <w:t>κατηγοριών. Αναφέρομαι σε αυτά τα οποία έχουν υποθήκη ή προσημείωση υποθήκης στην πρώτη κατοικία, δάνεια και πιστώσεις προς μικρές και μεσαίες επιχειρήσεις, όπως ορίζονται αυτές από την οδηγία της συγκεκριμένης Ευρωπαϊκής Επιτροπής, καθώς και από δάνεια με εγγυήσεις του Ελληνικού Δημοσίου. Προτείνουμε να παραταθεί για άλλον έναν μήνα.</w:t>
      </w:r>
    </w:p>
    <w:p w14:paraId="2AF39AFD" w14:textId="77777777" w:rsidR="006A5A05" w:rsidRDefault="00A50B7F">
      <w:pPr>
        <w:spacing w:line="600" w:lineRule="auto"/>
        <w:ind w:firstLine="720"/>
        <w:contextualSpacing/>
        <w:jc w:val="both"/>
        <w:rPr>
          <w:rFonts w:eastAsia="Times New Roman" w:cs="Times New Roman"/>
          <w:szCs w:val="24"/>
        </w:rPr>
      </w:pPr>
      <w:r>
        <w:rPr>
          <w:rFonts w:eastAsia="Times New Roman" w:cs="Times New Roman"/>
          <w:szCs w:val="24"/>
        </w:rPr>
        <w:t xml:space="preserve">Όπως όλοι γνωρίζετε, η οριστική συμφωνία για τα κόκκινα δάνεια έχει γίνει και θα νομοθετηθεί, μαζί με όλα τα άλλα συμφωνηθέντα, την επόμενη εβδομάδα. Προτείνουμε έναν μήνα, για εύλογους λόγους προφανώς, έως ότου προχωρήσει η διαδικασία παραγωγής και δευτερογενούς νομοθεσίας που χρειάζεται. </w:t>
      </w:r>
    </w:p>
    <w:p w14:paraId="2AF39AFE"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Είδατε; Ήταν πολύ απλό να κλείσουμε κατευθείαν τη διαδικασία.</w:t>
      </w:r>
    </w:p>
    <w:p w14:paraId="2AF39AFF"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lastRenderedPageBreak/>
        <w:t xml:space="preserve">Προτείνω, λοιπόν, το εξής: Επειδή από τους ομιλητές που πήραν τον λόγο έχω καταλάβει ότι ως προς την τροπολογία του κ. Σταθάκη δεν υπάρχει αντίρρηση και ως προς την τροπολογία του κ. </w:t>
      </w:r>
      <w:proofErr w:type="spellStart"/>
      <w:r>
        <w:rPr>
          <w:rFonts w:eastAsia="Times New Roman" w:cs="Times New Roman"/>
          <w:szCs w:val="24"/>
        </w:rPr>
        <w:t>Σπίρτζη</w:t>
      </w:r>
      <w:proofErr w:type="spellEnd"/>
      <w:r>
        <w:rPr>
          <w:rFonts w:eastAsia="Times New Roman" w:cs="Times New Roman"/>
          <w:szCs w:val="24"/>
        </w:rPr>
        <w:t xml:space="preserve"> δεν υπάρχει αντίρρηση σχετικά με το ανώτατο όριο αποδοχών των υπαλλήλων της Υπηρεσίας Πολιτικής Αεροπορίας,…</w:t>
      </w:r>
    </w:p>
    <w:p w14:paraId="2AF39B00"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Υπάρχει αντίρρηση, κυρία Πρόεδρε.</w:t>
      </w:r>
    </w:p>
    <w:p w14:paraId="2AF39B01"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Υπάρχει αντίρρηση.</w:t>
      </w:r>
    </w:p>
    <w:p w14:paraId="2AF39B02"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Υπάρχει και γι’ αυτό;</w:t>
      </w:r>
    </w:p>
    <w:p w14:paraId="2AF39B03"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Ναι.</w:t>
      </w:r>
    </w:p>
    <w:p w14:paraId="2AF39B04"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Τότε να τοποθετηθούμε και σε αυτό, αν υπάρχει και γι’ αυτό αντίρρηση ότι δεν είναι κατεπείγον…</w:t>
      </w:r>
    </w:p>
    <w:p w14:paraId="2AF39B05"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lastRenderedPageBreak/>
        <w:t xml:space="preserve">ΑΘΑΝΑΣΙΟΣ ΘΕΟΧΑΡΟΠΟΥΛΟΣ: </w:t>
      </w:r>
      <w:r>
        <w:rPr>
          <w:rFonts w:eastAsia="Times New Roman" w:cs="Times New Roman"/>
          <w:szCs w:val="24"/>
        </w:rPr>
        <w:t>Επί όλων.</w:t>
      </w:r>
    </w:p>
    <w:p w14:paraId="2AF39B06"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Συγγνώμη, τι εννοείται «επί όλων»; </w:t>
      </w:r>
    </w:p>
    <w:p w14:paraId="2AF39B07"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Επί όλων των τροπολογιών.</w:t>
      </w:r>
    </w:p>
    <w:p w14:paraId="2AF39B08"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Τότε, θα τοποθετηθούμε με τον χρόνο των αγορητών και των Κοινοβουλευτικών Εκπροσώπων, διότι δεν θα ξαναπάρετε μετά τον λόγο να λέτε τα ίδια. Προτείνω, λοιπόν, να πάρετε τον λόγο ως αγορητές ή ως Κοινοβουλευτικοί Εκπρόσωποι επί των τροπολογιών.</w:t>
      </w:r>
    </w:p>
    <w:p w14:paraId="2AF39B09"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Όχι, κυρία Πρόεδρε. Όπως το είπατε στην αρχή: και το ένα και το άλλο.</w:t>
      </w:r>
    </w:p>
    <w:p w14:paraId="2AF39B0A"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Δεν γίνεται αυτό.</w:t>
      </w:r>
    </w:p>
    <w:p w14:paraId="2AF39B0B"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lastRenderedPageBreak/>
        <w:t xml:space="preserve">Λέω, λοιπόν, το εξής: Μετά από αυτά που έχουν διαμειφθεί, κύριε </w:t>
      </w:r>
      <w:proofErr w:type="spellStart"/>
      <w:r>
        <w:rPr>
          <w:rFonts w:eastAsia="Times New Roman" w:cs="Times New Roman"/>
          <w:szCs w:val="24"/>
        </w:rPr>
        <w:t>Σπίρτζη</w:t>
      </w:r>
      <w:proofErr w:type="spellEnd"/>
      <w:r>
        <w:rPr>
          <w:rFonts w:eastAsia="Times New Roman" w:cs="Times New Roman"/>
          <w:szCs w:val="24"/>
        </w:rPr>
        <w:t xml:space="preserve"> εσείς επιμένετε σε αυτές τις τροπολογίες;</w:t>
      </w:r>
    </w:p>
    <w:p w14:paraId="2AF39B0C"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Κυρία Πρόεδρε, επιμένω, γιατί τις έχουμε καταθέσει εδώ και πάρα πολύ καιρό. Πιστεύω ότι δεν υπάρχει πραγματικά λόγος να έχουμε αυτές τις αντιδράσεις.</w:t>
      </w:r>
    </w:p>
    <w:p w14:paraId="2AF39B0D"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Αφού είναι εκπρόθεσμη.</w:t>
      </w:r>
    </w:p>
    <w:p w14:paraId="2AF39B0E" w14:textId="77777777" w:rsidR="006A5A05" w:rsidRDefault="00A50B7F">
      <w:pPr>
        <w:spacing w:line="600" w:lineRule="auto"/>
        <w:ind w:firstLine="720"/>
        <w:jc w:val="both"/>
        <w:rPr>
          <w:rFonts w:eastAsia="Times New Roman" w:cs="Times New Roman"/>
          <w:b/>
          <w:szCs w:val="24"/>
        </w:rPr>
      </w:pPr>
      <w:r>
        <w:rPr>
          <w:rFonts w:eastAsia="Times New Roman" w:cs="Times New Roman"/>
          <w:b/>
          <w:szCs w:val="24"/>
        </w:rPr>
        <w:t xml:space="preserve">ΧΡΗΣΤΟΣ ΣΠΙΡΤΖΗΣ (Υπουργός Υποδομών, Μεταφορών και Δικτύων): </w:t>
      </w:r>
    </w:p>
    <w:p w14:paraId="2AF39B0F"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Έρχομαι στην ουσία του θέματος: Όποιος έχει αντίρρηση στο ότι πρέπει να έχουμε στη χώρα μας αναλογικά ψηφιακά διόδια, όποιος έχει αντίρρηση ότι δεν μπορεί να διέρχονται οι ξένες νταλίκες από την Εγνατία, ας πει ότι διαφωνεί.</w:t>
      </w:r>
    </w:p>
    <w:p w14:paraId="2AF39B10"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Πότε κατατέθηκε η τροπολογία;</w:t>
      </w:r>
    </w:p>
    <w:p w14:paraId="2AF39B11"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ΣΠΙΡΤΖΗΣ (Υπουργός Υποδομών, Μεταφορών και Δικτύων): </w:t>
      </w:r>
      <w:r>
        <w:rPr>
          <w:rFonts w:eastAsia="Times New Roman" w:cs="Times New Roman"/>
          <w:szCs w:val="24"/>
        </w:rPr>
        <w:t>Αν διαφωνεί με την ουσία, να μας πει και γιατί διαφωνεί.</w:t>
      </w:r>
    </w:p>
    <w:p w14:paraId="2AF39B12"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Υπουργέ, μην αναλύετε πάλι τα επιχειρήματα. Είπα μήπως θέλατε να πείτε κάτι επιπλέον. Θα απαντήσετε έτσι κι αλλιώς μετά, στη συζήτηση. </w:t>
      </w:r>
    </w:p>
    <w:p w14:paraId="2AF39B13"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 xml:space="preserve">Δηλαδή, αν φέρουμε την τροπολογία σε μία εβδομάδα, τι άλλο θα γίνει; Θα πούμε να μεταφέρουν οι ξένες νταλίκες εμπορεύματα από το παράπλευρο δίκτυο; Θα πούμε ότι δεν πρέπει να υπάρχει έλεγχος; Αυτά λέει η τροπολογία. </w:t>
      </w:r>
    </w:p>
    <w:p w14:paraId="2AF39B14"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Κύριοι συνάδελφοι, έχει ζητήσει τον λόγο ο κ. </w:t>
      </w:r>
      <w:proofErr w:type="spellStart"/>
      <w:r>
        <w:rPr>
          <w:rFonts w:eastAsia="Times New Roman" w:cs="Times New Roman"/>
          <w:szCs w:val="24"/>
        </w:rPr>
        <w:t>Δανέλλης</w:t>
      </w:r>
      <w:proofErr w:type="spellEnd"/>
      <w:r>
        <w:rPr>
          <w:rFonts w:eastAsia="Times New Roman" w:cs="Times New Roman"/>
          <w:szCs w:val="24"/>
        </w:rPr>
        <w:t xml:space="preserve">, αλλά εγώ προτείνω να δώσω τον λόγο σε όλους τους αγορητές και να τοποθετηθούν με τη σειρά επί των ζητημάτων αυτών. </w:t>
      </w:r>
    </w:p>
    <w:p w14:paraId="2AF39B15"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Κυρία Πρόεδρε, η σειρά είναι αγορητές και Κοινοβουλευτικοί Εκπρόσωποι. </w:t>
      </w:r>
    </w:p>
    <w:p w14:paraId="2AF39B16"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Θα μιλήσετε. Μην αγωνιάτε. </w:t>
      </w:r>
    </w:p>
    <w:p w14:paraId="2AF39B17"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Πρώτος ομιλητής είναι ο κ. </w:t>
      </w:r>
      <w:proofErr w:type="spellStart"/>
      <w:r>
        <w:rPr>
          <w:rFonts w:eastAsia="Times New Roman" w:cs="Times New Roman"/>
          <w:szCs w:val="24"/>
        </w:rPr>
        <w:t>Ριζούλης</w:t>
      </w:r>
      <w:proofErr w:type="spellEnd"/>
      <w:r>
        <w:rPr>
          <w:rFonts w:eastAsia="Times New Roman" w:cs="Times New Roman"/>
          <w:szCs w:val="24"/>
        </w:rPr>
        <w:t xml:space="preserve"> από τον ΣΥΡΙΖΑ. Θα πάρετε όλοι τον λόγο για πέντε λεπτά. </w:t>
      </w:r>
    </w:p>
    <w:p w14:paraId="2AF39B18"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Ριζούλη</w:t>
      </w:r>
      <w:proofErr w:type="spellEnd"/>
      <w:r>
        <w:rPr>
          <w:rFonts w:eastAsia="Times New Roman" w:cs="Times New Roman"/>
          <w:szCs w:val="24"/>
        </w:rPr>
        <w:t>, έχετε τον λόγο.</w:t>
      </w:r>
    </w:p>
    <w:p w14:paraId="2AF39B19"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 xml:space="preserve">ΑΝΔΡΕΑΣ ΡΙΖΟΥΛΗΣ: </w:t>
      </w:r>
      <w:r>
        <w:rPr>
          <w:rFonts w:eastAsia="Times New Roman" w:cs="Times New Roman"/>
          <w:szCs w:val="24"/>
        </w:rPr>
        <w:t>Ευχαριστώ, κυρία Πρόεδρε.</w:t>
      </w:r>
    </w:p>
    <w:p w14:paraId="2AF39B1A"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Σε σχέση με την τροπολογία που κατατέθηκε από τον κ. Σταθάκη, υπάρχει ομοφωνία και δεν υπάρχει πρόβλημα. </w:t>
      </w:r>
    </w:p>
    <w:p w14:paraId="2AF39B1B"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Με την τοποθέτηση του κ. </w:t>
      </w:r>
      <w:proofErr w:type="spellStart"/>
      <w:r>
        <w:rPr>
          <w:rFonts w:eastAsia="Times New Roman" w:cs="Times New Roman"/>
          <w:szCs w:val="24"/>
        </w:rPr>
        <w:t>Σπίρτζη</w:t>
      </w:r>
      <w:proofErr w:type="spellEnd"/>
      <w:r>
        <w:rPr>
          <w:rFonts w:eastAsia="Times New Roman" w:cs="Times New Roman"/>
          <w:szCs w:val="24"/>
        </w:rPr>
        <w:t>, ο οποίος δικαιολόγησε ότι δεν υπάρχει λόγος να μην περάσουν σήμερα οι δύο τροπολογίες του, που αφορούν ζητήματα τα οποία θα έπρεπε να έχει λύσει εδώ και πολύ καιρό η χώρα, καθώς και το επείγον το οποίο προκύπτει, γίνονται δεκτές οι τροπολογίες.</w:t>
      </w:r>
    </w:p>
    <w:p w14:paraId="2AF39B1C"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Ευχαριστώ.</w:t>
      </w:r>
    </w:p>
    <w:p w14:paraId="2AF39B1D"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Κύριε </w:t>
      </w:r>
      <w:proofErr w:type="spellStart"/>
      <w:r>
        <w:rPr>
          <w:rFonts w:eastAsia="Times New Roman" w:cs="Times New Roman"/>
          <w:szCs w:val="24"/>
        </w:rPr>
        <w:t>Δανέλλη</w:t>
      </w:r>
      <w:proofErr w:type="spellEnd"/>
      <w:r>
        <w:rPr>
          <w:rFonts w:eastAsia="Times New Roman" w:cs="Times New Roman"/>
          <w:szCs w:val="24"/>
        </w:rPr>
        <w:t xml:space="preserve">, ήρθε η σειρά σας. Έχετε τον λόγο. </w:t>
      </w:r>
    </w:p>
    <w:p w14:paraId="2AF39B1E"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Ευχαριστώ, κυρία Πρόεδρε.</w:t>
      </w:r>
    </w:p>
    <w:p w14:paraId="2AF39B1F"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Όπως έλεγα και πριν –δεν ήταν εδώ ο κ. </w:t>
      </w:r>
      <w:proofErr w:type="spellStart"/>
      <w:r>
        <w:rPr>
          <w:rFonts w:eastAsia="Times New Roman" w:cs="Times New Roman"/>
          <w:szCs w:val="24"/>
        </w:rPr>
        <w:t>Σπίρτζης</w:t>
      </w:r>
      <w:proofErr w:type="spellEnd"/>
      <w:r>
        <w:rPr>
          <w:rFonts w:eastAsia="Times New Roman" w:cs="Times New Roman"/>
          <w:szCs w:val="24"/>
        </w:rPr>
        <w:t xml:space="preserve">- επί της ουσίας εμείς με την τροπολογία που έχει να κάνει με την ΥΠΑ δεν διαφωνούμε. Εξ άλλου, όταν συζητούσαμε για τον ν.4354/2015, είχαμε τότε αναφερθεί στη συγκεκριμένη περίπτωση, γιατί ξέραμε ότι τα επιδόματα αυτά είναι ανταποδοτικά από τον λογαριασμό του </w:t>
      </w:r>
      <w:r>
        <w:rPr>
          <w:rFonts w:eastAsia="Times New Roman" w:cs="Times New Roman"/>
          <w:szCs w:val="24"/>
          <w:lang w:val="en-US"/>
        </w:rPr>
        <w:t>EUROCONTROL</w:t>
      </w:r>
      <w:r>
        <w:rPr>
          <w:rFonts w:eastAsia="Times New Roman" w:cs="Times New Roman"/>
          <w:szCs w:val="24"/>
        </w:rPr>
        <w:t xml:space="preserve">. Οπότε, αν δεν </w:t>
      </w:r>
      <w:proofErr w:type="spellStart"/>
      <w:r>
        <w:rPr>
          <w:rFonts w:eastAsia="Times New Roman" w:cs="Times New Roman"/>
          <w:szCs w:val="24"/>
        </w:rPr>
        <w:t>απορροφηθούν</w:t>
      </w:r>
      <w:proofErr w:type="spellEnd"/>
      <w:r>
        <w:rPr>
          <w:rFonts w:eastAsia="Times New Roman" w:cs="Times New Roman"/>
          <w:szCs w:val="24"/>
        </w:rPr>
        <w:t xml:space="preserve">, απλώς χάνονται για τη χώρα. Άρα, δεν διαφωνούμε επί της ουσίας. </w:t>
      </w:r>
    </w:p>
    <w:p w14:paraId="2AF39B20"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Επίσης, δεν διαφωνούμε –το είπα και λίγο πριν- και με την τροπολογία για τη μηνιαία παράταση της προστασίας των κόκκινων δανείων. </w:t>
      </w:r>
    </w:p>
    <w:p w14:paraId="2AF39B21"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lastRenderedPageBreak/>
        <w:t xml:space="preserve">Έρχομαι στην τρίτη τροπολογία: Προφανώς για το σύστημα ηλεκτρονικής διαχείρισης δεν έχουμε αντίρρηση επί της ουσίας ή για την </w:t>
      </w:r>
      <w:proofErr w:type="spellStart"/>
      <w:r>
        <w:rPr>
          <w:rFonts w:eastAsia="Times New Roman" w:cs="Times New Roman"/>
          <w:szCs w:val="24"/>
        </w:rPr>
        <w:t>αναλογικοποίηση</w:t>
      </w:r>
      <w:proofErr w:type="spellEnd"/>
      <w:r>
        <w:rPr>
          <w:rFonts w:eastAsia="Times New Roman" w:cs="Times New Roman"/>
          <w:szCs w:val="24"/>
        </w:rPr>
        <w:t xml:space="preserve"> των διοδίων. Όμως, αυτή η τροπολογία συνιστά ένα ξεχωριστό νομοσχέδιο.</w:t>
      </w:r>
    </w:p>
    <w:p w14:paraId="2AF39B22"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Ζητώ, λοιπόν, κύριε </w:t>
      </w:r>
      <w:proofErr w:type="spellStart"/>
      <w:r>
        <w:rPr>
          <w:rFonts w:eastAsia="Times New Roman" w:cs="Times New Roman"/>
          <w:szCs w:val="24"/>
        </w:rPr>
        <w:t>Σπίρτζη</w:t>
      </w:r>
      <w:proofErr w:type="spellEnd"/>
      <w:r>
        <w:rPr>
          <w:rFonts w:eastAsia="Times New Roman" w:cs="Times New Roman"/>
          <w:szCs w:val="24"/>
        </w:rPr>
        <w:t>, να ακολουθήσουμε την κανονική διαδικασία, γιατί πρέπει να αξιολογήσουμε κάποια επιμέρους ζητήματα. Δεν μπορούμε να τα αξιολογήσουμε αυτά. Δεν μπορούμε να αξιολογήσουμε, επί παραδείγματι, αν απαιτείται η ίδρυση νέων υπηρεσιών ή αν οι υφιστάμενες υπηρεσίες μπορούν να ανταποκριθούν σε αυτές τις απαιτήσεις.</w:t>
      </w:r>
    </w:p>
    <w:p w14:paraId="2AF39B23"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Για να μην είμαστε, λοιπόν, άδικοι προς το νομοσχέδιο, το οποίο δεν θα μπορέσουμε να υπερψηφίσουμε έτσι, ζητούμε την απόσυρση της τροπολογίας. </w:t>
      </w:r>
      <w:r>
        <w:rPr>
          <w:rFonts w:eastAsia="Times New Roman" w:cs="Times New Roman"/>
          <w:szCs w:val="24"/>
          <w:lang w:val="en-US"/>
        </w:rPr>
        <w:t>N</w:t>
      </w:r>
      <w:r>
        <w:rPr>
          <w:rFonts w:eastAsia="Times New Roman" w:cs="Times New Roman"/>
          <w:szCs w:val="24"/>
        </w:rPr>
        <w:t>α το συζητήσουμε στην επιτροπή σε μία συνεδρίαση -μπορούμε κάλλιστα μέσα στην εβδομάδα αυτή- και να έρθει μετά στην Ολομέλεια. Μην το αδικήσουμε.</w:t>
      </w:r>
    </w:p>
    <w:p w14:paraId="2AF39B24"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lastRenderedPageBreak/>
        <w:t>Για τον χρόνο που λέτε, δεν ξέρω αν εσείς είχατε καταθέσει αυτήν την τροπολογία καιρό τώρα, εμείς την πήραμε χθες το βράδυ τα μεσάνυχτα και σήμερα την παραλάβαμε, επί της ουσίας. Άρα, δεν έχουμε ούτε τον στοιχειώδη χρόνο για να την επεξεργαστούμε. Είναι κρίμα, λοιπόν, να αδικήσουμε ένα τέτοιο νομοσχέδιο, τη στιγμή που θα μπορούσαμε να το υπερψηφίσουμε. Σε αυτήν τη μορφή, όμως, εμείς δεν μπορούμε να το υπερψηφίσουμε.</w:t>
      </w:r>
    </w:p>
    <w:p w14:paraId="2AF39B25"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Ευχαριστώ.</w:t>
      </w:r>
    </w:p>
    <w:p w14:paraId="2AF39B26"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w:t>
      </w:r>
    </w:p>
    <w:p w14:paraId="2AF39B27"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Δημοσχάκης</w:t>
      </w:r>
      <w:proofErr w:type="spellEnd"/>
      <w:r>
        <w:rPr>
          <w:rFonts w:eastAsia="Times New Roman" w:cs="Times New Roman"/>
          <w:szCs w:val="24"/>
        </w:rPr>
        <w:t xml:space="preserve"> από τη Νέα Δημοκρατία.</w:t>
      </w:r>
    </w:p>
    <w:p w14:paraId="2AF39B28"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ΑΝΑΣΤΑΣΙΟΣ ΔΗΜΟΣΧΑΚΗΣ:</w:t>
      </w:r>
      <w:r>
        <w:rPr>
          <w:rFonts w:eastAsia="Times New Roman" w:cs="Times New Roman"/>
          <w:szCs w:val="24"/>
        </w:rPr>
        <w:t xml:space="preserve"> Κύριε Υπουργέ, αυτό το οποίο εισάγετε σήμερα στη Βουλή, μέσα από τη διαδικασία της τροπολογίας, είναι πολύ σημαντικό έργο σε ό,τι αφορά την ίδρυση υπηρεσιών στη λειτουργία του Υπουργείου σας. </w:t>
      </w:r>
    </w:p>
    <w:p w14:paraId="2AF39B29"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lastRenderedPageBreak/>
        <w:t xml:space="preserve">Βέβαια, θα έπρεπε να είχαμε ενημερωθεί έγκαιρα και θα έπρεπε να περάσει από διαβούλευση πολιτών και φυσικά και υπηρεσιών. Κάνετε μια πολύ μεγάλη τομή και αυτή η τομή θα έχει τον χρόνο εφαρμογής, διότι στην ουσία αντικαθιστάτε το Ταμείο Εθνικής Οδοποιίας, αλλά απλώς είναι πιο εξευγενισμένο, αυτήν την εποχή που είναι απαραίτητα αυτά τα οποία </w:t>
      </w:r>
      <w:proofErr w:type="spellStart"/>
      <w:r>
        <w:rPr>
          <w:rFonts w:eastAsia="Times New Roman" w:cs="Times New Roman"/>
          <w:szCs w:val="24"/>
        </w:rPr>
        <w:t>προείπατε</w:t>
      </w:r>
      <w:proofErr w:type="spellEnd"/>
      <w:r>
        <w:rPr>
          <w:rFonts w:eastAsia="Times New Roman" w:cs="Times New Roman"/>
          <w:szCs w:val="24"/>
        </w:rPr>
        <w:t xml:space="preserve"> στην εισήγησή σας.</w:t>
      </w:r>
    </w:p>
    <w:p w14:paraId="2AF39B2A"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Νομίζω ότι εμείς έχουμε καλή διάθεση. Έχουμε πειστεί ότι είναι απαραίτητο, αλλά δεν έχουμε πειστεί ότι είναι κατεπείγον. Νομίζω ότι θα πρέπει να το αφήσετε στην άκρη, διότι η Νέα Δημοκρατία έχει καλή διάθεση να συζητήσει ένα θέμα το οποίο είναι καίριο και αφορά όλη την Ελλάδα, αφορά όλους τους αυτοκινητοδρόμους.</w:t>
      </w:r>
    </w:p>
    <w:p w14:paraId="2AF39B2B"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Ο ομιλών έχει δουλέψει στους αυτοκινητοδρόμους ως Διοικητής Τροχαίας Υπηρεσιών της χώρας. Μάλιστα, ήμουν ο εισηγητής της σύνδεσης των τμημάτων τροχαίας αυτοκινητοδρόμων, διότι πίστευα ότι </w:t>
      </w:r>
      <w:r>
        <w:rPr>
          <w:rFonts w:eastAsia="Times New Roman" w:cs="Times New Roman"/>
          <w:szCs w:val="24"/>
        </w:rPr>
        <w:lastRenderedPageBreak/>
        <w:t>οι αυτοκινητόδρομοι θα πρέπει να θωρακίζονται από πλευράς συντήρησης, από πλευράς εύρυθμης λειτουργίας και από πλευράς οδικής ασφάλειας.</w:t>
      </w:r>
    </w:p>
    <w:p w14:paraId="2AF39B2C"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Νομίζω ότι ένα θέμα το οποίο αφορά όλους μας δεν πρέπει να το φέρετε με τη διαδικασία του κατεπείγοντος και -πιστεύω και εκτιμώ- πρόχειρα. Διάβασα την τροπολογία σας και νομίζω ότι θα είμαστε χρήσιμοι να βγάλουμε έναν νόμο -και ας προγραμματιστεί σύντομα από το Προεδρείο- προκειμένου να αντιμετωπίσουμε ένα καίριο θέμα που αφορά την ασφάλεια των αυτοκινητοδρόμων, τη χρήση αυτών και την «εκμετάλλευσή» τους.</w:t>
      </w:r>
    </w:p>
    <w:p w14:paraId="2AF39B2D"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Από την άλλη πλευρά, κυρία Πρόεδρε, εμείς -όπως είπαμε από την πρώτη στιγμή στην αρμόδια Επιτροπή Εξωτερικών και Άμυνας- ψηφίζουμε τις δύο κυρώσεις. Πράγματι δεχόμαστε το κατεπείγον σε ό,τι αφορά το </w:t>
      </w:r>
      <w:r>
        <w:rPr>
          <w:rFonts w:eastAsia="Times New Roman" w:cs="Times New Roman"/>
          <w:szCs w:val="24"/>
          <w:lang w:val="en-US"/>
        </w:rPr>
        <w:t>EUROCONTROL</w:t>
      </w:r>
      <w:r>
        <w:rPr>
          <w:rFonts w:eastAsia="Times New Roman" w:cs="Times New Roman"/>
          <w:szCs w:val="24"/>
        </w:rPr>
        <w:t xml:space="preserve"> για τους ελεγκτές της εναέριας κυκλοφορίας. Είναι και δίκαιο και κατεπείγον.</w:t>
      </w:r>
    </w:p>
    <w:p w14:paraId="2AF39B2E"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lastRenderedPageBreak/>
        <w:t>Θα ήθελα, επίσης, να υπογραμμίσω κάτι σε ό,τι αφορά τα δάνεια. Μάλιστα λείπει σήμερα ο κ. Σταθάκης. Σε ό,τι αφορά τα δάνεια, καταθέτω στον κ. Σταθάκη κι εγώ και οι άλλοι Βουλευτές της ανατολικής Μακεδονίας και Θράκης, να μας καταγράψει και να μας γνωστοποιήσει πόσα από αυτά τα κόκκινα δάνεια αφορούν στεγαστικά, προσωπικά, επαγγελματικά και μάλιστα κατά νομό της Περιφέρειας Ανατολικής Μακεδονίας και Θράκης, διότι είναι ένα σοβαρό θέμα και έχουμε την αγωνία ποιοι θα είναι οι αγοραστές. Νομίζω ότι θα πρέπει να είναι ιδιαίτερα προσεκτικό το Υπουργείο Ανάπτυξης σε ό,τι αφορά τα κόκκινα δάνεια.</w:t>
      </w:r>
    </w:p>
    <w:p w14:paraId="2AF39B2F"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Επανέρχομαι στην τροπολογία του κ. </w:t>
      </w:r>
      <w:proofErr w:type="spellStart"/>
      <w:r>
        <w:rPr>
          <w:rFonts w:eastAsia="Times New Roman" w:cs="Times New Roman"/>
          <w:szCs w:val="24"/>
        </w:rPr>
        <w:t>Σπίρτζη</w:t>
      </w:r>
      <w:proofErr w:type="spellEnd"/>
      <w:r>
        <w:rPr>
          <w:rFonts w:eastAsia="Times New Roman" w:cs="Times New Roman"/>
          <w:szCs w:val="24"/>
        </w:rPr>
        <w:t>. Νομίζω, κύριε Υπουργέ, πως θα είναι σοφή η απόφασή να αποσύρετε την τροπολογία. Και δηλώνω, ως εκ της εμπειρίας μου, ότι θα σας φανώ χρήσιμος και εγώ προσωπικά αλλά και η Νέα Δημοκρατία, διότι έχουμε εμπειρίες πάνω σε αυτά τα θέματα.</w:t>
      </w:r>
    </w:p>
    <w:p w14:paraId="2AF39B30"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2AF39B31"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Ευχαριστούμε.</w:t>
      </w:r>
    </w:p>
    <w:p w14:paraId="2AF39B32" w14:textId="77777777" w:rsidR="006A5A05" w:rsidRDefault="00A50B7F">
      <w:pPr>
        <w:ind w:firstLine="851"/>
        <w:rPr>
          <w:rFonts w:eastAsia="Times New Roman" w:cs="Times New Roman"/>
          <w:szCs w:val="24"/>
        </w:rPr>
      </w:pPr>
      <w:r>
        <w:rPr>
          <w:rFonts w:eastAsia="Times New Roman" w:cs="Times New Roman"/>
          <w:szCs w:val="24"/>
        </w:rPr>
        <w:t>Τον λόγο έχει ο κ. Παππάς.</w:t>
      </w:r>
    </w:p>
    <w:p w14:paraId="2AF39B33" w14:textId="77777777" w:rsidR="006A5A05" w:rsidRDefault="006A5A05">
      <w:pPr>
        <w:tabs>
          <w:tab w:val="left" w:pos="3780"/>
        </w:tabs>
        <w:rPr>
          <w:rFonts w:eastAsia="Times New Roman" w:cs="Times New Roman"/>
          <w:szCs w:val="24"/>
        </w:rPr>
      </w:pPr>
    </w:p>
    <w:p w14:paraId="2AF39B34"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Κυρία Πρόεδρε, εισαγωγικά να πω ότι, ακούγοντας τον κ. Βορίδη αλλά και τον εκπρόσωπο της Νέας Δημοκρατίας τώρα να λένε ότι η Νέα Δημοκρατία έχει τη διάθεση να βοηθήσει και να διευκολύνει την Κυβέρνηση, θα πω ότι εμείς οι εθνικιστές δεν έχουμε καμμία διάθεση να διευκολύνουμε την Κυβέρνηση, που οδηγεί κυριολεκτικά σε πνιγμό τον ελληνικό λαό. </w:t>
      </w:r>
    </w:p>
    <w:p w14:paraId="2AF39B35"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Μου έκανε εντύπωση ο κύριος εισηγητής της Αξιωματικής Αντιπολίτευσης με την ομιλία, που λέει ότι έχει αγωνία ποιοι θα είναι οι αγοραστές των σπιτιών του ελληνικού λαού. Έλεος, κύριοι νεοφιλελεύθεροι της λεγομένης «Δεξιάς»! Δεν σας ενδιαφέρει ότι οι Έλληνες θα χάσουν τα σπίτια τους και σας ενδιαφέρει</w:t>
      </w:r>
      <w:r w:rsidRPr="00E7585D">
        <w:rPr>
          <w:rFonts w:eastAsia="Times New Roman" w:cs="Times New Roman"/>
          <w:szCs w:val="24"/>
        </w:rPr>
        <w:t>,</w:t>
      </w:r>
      <w:r>
        <w:rPr>
          <w:rFonts w:eastAsia="Times New Roman" w:cs="Times New Roman"/>
          <w:szCs w:val="24"/>
        </w:rPr>
        <w:t xml:space="preserve"> πρωτίστως, ποιοι θα είναι οι αγοραστές των σπιτιών;</w:t>
      </w:r>
    </w:p>
    <w:p w14:paraId="2AF39B36"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lastRenderedPageBreak/>
        <w:t xml:space="preserve">Θα ήθελα να μιλήσω για τις τροπολογίες. Κυρία Πρόεδρε, στις δύο τροπολογίες δεν θα είμαστε καν παρόντες. Δεν θα νομιμοποιήσουμε τη διαδικασία. Για την τρίτη τροπολογία, του κ. Σταθάκη, σε ό,τι αφορά τα σπίτια -που ήταν γνωστή η περίπτωση, δεν χρειαζόταν κι αυτό να έλθει στην κύρωση- θέλω να πω ότι για την τροπολογία αυτή, για τα σπίτια των Ελλήνων, ακολουθούμε τη γραμμή του αδελφού του Υπουργού Παιδείας, κ. Φίλη, που είπε σε μια γνωστή συνέντευξη -θα τη θυμάστε κι εσείς, κυρία Πρόεδρε- ότι «χέρι στην πρώτη κατοικία των Ελλήνων συνιστά αιτία πολέμου». </w:t>
      </w:r>
    </w:p>
    <w:p w14:paraId="2AF39B37"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Είπε, λοιπόν, χαρακτηριστικά ο αδελφός Φίλης ότι οι Έλληνες σε τέτοια περίπτωση θα πάρουν τα όπλα και θα βγουν στους δρόμους. Δεν κινήθηκε κανείς εισαγγελέας εναντίον του κ. Φίλη. Τουναντίον, μια κυρία εισαγγελεύς κινήθηκε κατά του ρατσισμού, εναντίον των ρατσιστών Βουλευτών, του κ. </w:t>
      </w:r>
      <w:proofErr w:type="spellStart"/>
      <w:r>
        <w:rPr>
          <w:rFonts w:eastAsia="Times New Roman" w:cs="Times New Roman"/>
          <w:szCs w:val="24"/>
        </w:rPr>
        <w:t>Παναγιώταρου</w:t>
      </w:r>
      <w:proofErr w:type="spellEnd"/>
      <w:r>
        <w:rPr>
          <w:rFonts w:eastAsia="Times New Roman" w:cs="Times New Roman"/>
          <w:szCs w:val="24"/>
        </w:rPr>
        <w:t xml:space="preserve">, κ. Λαγού και κ. </w:t>
      </w:r>
      <w:proofErr w:type="spellStart"/>
      <w:r>
        <w:rPr>
          <w:rFonts w:eastAsia="Times New Roman" w:cs="Times New Roman"/>
          <w:szCs w:val="24"/>
        </w:rPr>
        <w:t>Μπαρμπαρούση</w:t>
      </w:r>
      <w:proofErr w:type="spellEnd"/>
      <w:r>
        <w:rPr>
          <w:rFonts w:eastAsia="Times New Roman" w:cs="Times New Roman"/>
          <w:szCs w:val="24"/>
        </w:rPr>
        <w:t xml:space="preserve">, επειδή οι τρεις συναγωνιστές είπαν ότι «η Ελλάδα ανήκει στους Έλληνες», «πρώτα από όλα η Ελλάδα», «πριν από όλα οι Έλληνες». </w:t>
      </w:r>
    </w:p>
    <w:p w14:paraId="2AF39B38"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lastRenderedPageBreak/>
        <w:t xml:space="preserve">Είπαμε, λοιπόν, και στην </w:t>
      </w:r>
      <w:proofErr w:type="spellStart"/>
      <w:r>
        <w:rPr>
          <w:rFonts w:eastAsia="Times New Roman" w:cs="Times New Roman"/>
          <w:szCs w:val="24"/>
        </w:rPr>
        <w:t>πρωτολογία</w:t>
      </w:r>
      <w:proofErr w:type="spellEnd"/>
      <w:r>
        <w:rPr>
          <w:rFonts w:eastAsia="Times New Roman" w:cs="Times New Roman"/>
          <w:szCs w:val="24"/>
        </w:rPr>
        <w:t xml:space="preserve">, ότι η Κυβέρνηση εφαρμόζει πιστά τις οδηγίες των αδηφάγων τραπεζών της Ευρωπαϊκής Ένωσης και χωρίς αιδώ λέει ψέματα στον ελληνικό λαό. Λέει ψέματα, τουλάχιστον μέχρι σήμερα. Διότι σήμερα λέει μια αλήθεια. Ποια είναι η αλήθεια; </w:t>
      </w:r>
    </w:p>
    <w:p w14:paraId="2AF39B39"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Αιτιολογική έκθεση για τροπολογία: «Με την προτεινόμενη διάταξη παρατείνεται η περίοδος εξαίρεσης από την πώληση σε Εταιρείες Μεταβίβασης Απαιτήσεων από Μη Εξυπηρετούμενα Δάνεια (ΕΜΑΜΕΔ)», κάνουν και ένα ακρωνύμιο, όπως έκαναν παλιά στο ΠΑΣΟΚ, «συγκεκριμένων κατηγοριών δανείων, μέχρι τη θέσπιση του κατάλληλου ρυθμιστικού πλαισίου.</w:t>
      </w:r>
    </w:p>
    <w:p w14:paraId="2AF39B3A" w14:textId="77777777" w:rsidR="006A5A05" w:rsidRDefault="00A50B7F">
      <w:pPr>
        <w:spacing w:line="600" w:lineRule="auto"/>
        <w:ind w:firstLine="851"/>
        <w:jc w:val="both"/>
        <w:rPr>
          <w:rFonts w:eastAsia="Times New Roman" w:cs="Times New Roman"/>
          <w:szCs w:val="24"/>
        </w:rPr>
      </w:pPr>
      <w:r>
        <w:rPr>
          <w:rFonts w:eastAsia="Times New Roman" w:cs="Times New Roman"/>
          <w:szCs w:val="24"/>
        </w:rPr>
        <w:t xml:space="preserve">Ειδικότερα, παρατείνεται η διάρκεια της αναστολής της εφαρμογής των διατάξεων του άρθρου 3 του ν.4354/2015 για έναν ακόμα μήνα, προκειμένου να καθοριστεί ορθά το </w:t>
      </w:r>
      <w:proofErr w:type="spellStart"/>
      <w:r>
        <w:rPr>
          <w:rFonts w:eastAsia="Times New Roman" w:cs="Times New Roman"/>
          <w:szCs w:val="24"/>
        </w:rPr>
        <w:t>εφαρμοστικό</w:t>
      </w:r>
      <w:proofErr w:type="spellEnd"/>
      <w:r>
        <w:rPr>
          <w:rFonts w:eastAsia="Times New Roman" w:cs="Times New Roman"/>
          <w:szCs w:val="24"/>
        </w:rPr>
        <w:t xml:space="preserve"> πλαίσιο της μεταβίβασης των απαιτήσεων από καταναλωτικές δανειακές συμβάσεις, συμβάσεις με υποθήκη ή με προσημείωση υποθήκης πρώτης κατοικίας, δάνεια και πιστώσεις προς μικρές και μεσαίες επιχειρήσεις, </w:t>
      </w:r>
      <w:r>
        <w:rPr>
          <w:rFonts w:eastAsia="Times New Roman" w:cs="Times New Roman"/>
          <w:szCs w:val="24"/>
        </w:rPr>
        <w:lastRenderedPageBreak/>
        <w:t>όπως αυτές ορίζονται από τη σύσταση 2003/361/ΕΚ της Ευρωπαϊκής Επιτροπής της 6</w:t>
      </w:r>
      <w:r w:rsidRPr="00866C1A">
        <w:rPr>
          <w:rFonts w:eastAsia="Times New Roman" w:cs="Times New Roman"/>
          <w:szCs w:val="24"/>
          <w:vertAlign w:val="superscript"/>
        </w:rPr>
        <w:t>ης</w:t>
      </w:r>
      <w:r>
        <w:rPr>
          <w:rFonts w:eastAsia="Times New Roman" w:cs="Times New Roman"/>
          <w:szCs w:val="24"/>
        </w:rPr>
        <w:t xml:space="preserve"> Μαΐου 2003 (Επίσημη Εφημερίδα Λ124/20-5-2003), καθώς και από δάνεια με εγγυήσεις του ελληνικού δημοσίου», ξεπούλημα, δηλαδή, «σύμφωνα με το μη τροποποιούμενο δεύτερο εδάφιο της ίδιας παραγράφου</w:t>
      </w:r>
      <w:r w:rsidRPr="00E7585D">
        <w:rPr>
          <w:rFonts w:eastAsia="Times New Roman" w:cs="Times New Roman"/>
          <w:szCs w:val="24"/>
        </w:rPr>
        <w:t>.</w:t>
      </w:r>
      <w:r>
        <w:rPr>
          <w:rFonts w:eastAsia="Times New Roman" w:cs="Times New Roman"/>
          <w:szCs w:val="24"/>
        </w:rPr>
        <w:t>».</w:t>
      </w:r>
    </w:p>
    <w:p w14:paraId="2AF39B3B"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ομολογία των </w:t>
      </w:r>
      <w:proofErr w:type="spellStart"/>
      <w:r>
        <w:rPr>
          <w:rFonts w:eastAsia="Times New Roman" w:cs="Times New Roman"/>
          <w:szCs w:val="24"/>
        </w:rPr>
        <w:t>μνημονιακών</w:t>
      </w:r>
      <w:proofErr w:type="spellEnd"/>
      <w:r>
        <w:rPr>
          <w:rFonts w:eastAsia="Times New Roman" w:cs="Times New Roman"/>
          <w:szCs w:val="24"/>
        </w:rPr>
        <w:t xml:space="preserve"> βασανιστών της Κυβέρνησης, ότι εφαρμόζουν το μαρτύριο της σταγόνας για τον Έλληνα. Αλήθεια, γι’ αυτούς που έχουν σπίτι, ένα διαμέρισμα, ένα κεραμίδι να βάλουν την οικογένειά τους από κάτω, δεν υπάρχει αλληλεγγύη; Δεν υπάρχει αλληλεγγύη, κύριε Υπουργέ; Υπάρχει αλληλεγγύη για τον βιετναμέζικο λαό, όπως είπατε, και δεν υπάρχει καμμία αλληλεγγύη, καμμία μέριμνα για τον ελληνικό λαό; Ναι, δεν υπάρχει. Δεν υπάρχει πόνος για τον Έλληνα. Εδώ φθάσατε στο σημείο να καταργήσετε το ΕΚΑΣ. Φθάσατε στο σημείο να εξοντώνετε κυριολεκτικά τα άτομα με αναπηρία. </w:t>
      </w:r>
    </w:p>
    <w:p w14:paraId="2AF39B3C"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lastRenderedPageBreak/>
        <w:t>Δεν έχετε αγάπη για τον ελληνικό λαό. Δεν μπορείτε να τον νιώσετε, διότι δεν ανήκετε στον λαό. Και υπάρχουν γραπτά, που λένε ότι όντως δεν ανήκετε στον λαό. Ανέβηκαν στο διαδίκτυο, χθες, νομίζω, τα «πόθεν έσχες» και οι Έλληνες μπορούν να καταλάβουν πού ανήκετε.</w:t>
      </w:r>
    </w:p>
    <w:p w14:paraId="2AF39B3D"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ο κ. Θεοχαρόπουλος.</w:t>
      </w:r>
    </w:p>
    <w:p w14:paraId="2AF39B3E"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Ευχαριστώ, κυρία Πρόεδρε.</w:t>
      </w:r>
    </w:p>
    <w:p w14:paraId="2AF39B3F"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κύριοι Βουλευτές, αυτό το οποίο βλέπουμε και σήμερα να συμβαίνει –και, κύριε </w:t>
      </w:r>
      <w:proofErr w:type="spellStart"/>
      <w:r>
        <w:rPr>
          <w:rFonts w:eastAsia="Times New Roman" w:cs="Times New Roman"/>
          <w:szCs w:val="24"/>
        </w:rPr>
        <w:t>Σπίρτζη</w:t>
      </w:r>
      <w:proofErr w:type="spellEnd"/>
      <w:r>
        <w:rPr>
          <w:rFonts w:eastAsia="Times New Roman" w:cs="Times New Roman"/>
          <w:szCs w:val="24"/>
        </w:rPr>
        <w:t>, ειλικρινά δεν μπορώ να κατανοήσω αυτή την επιμονή σας για τη συγκεκριμένη τροπολογία- είναι ότι εδώ υπάρχει καλή διάθεση. Τουλάχιστον, αυτό βλέπουμε σήμερα.</w:t>
      </w:r>
    </w:p>
    <w:p w14:paraId="2AF39B40" w14:textId="77777777" w:rsidR="006A5A05" w:rsidRDefault="00A50B7F">
      <w:pPr>
        <w:spacing w:line="600" w:lineRule="auto"/>
        <w:ind w:firstLine="720"/>
        <w:jc w:val="both"/>
        <w:rPr>
          <w:rFonts w:eastAsia="Times New Roman"/>
          <w:szCs w:val="24"/>
        </w:rPr>
      </w:pPr>
      <w:r>
        <w:rPr>
          <w:rFonts w:eastAsia="Times New Roman"/>
          <w:szCs w:val="24"/>
        </w:rPr>
        <w:t xml:space="preserve">Πρώτα </w:t>
      </w:r>
      <w:proofErr w:type="spellStart"/>
      <w:r>
        <w:rPr>
          <w:rFonts w:eastAsia="Times New Roman"/>
          <w:szCs w:val="24"/>
        </w:rPr>
        <w:t>πρώτα</w:t>
      </w:r>
      <w:proofErr w:type="spellEnd"/>
      <w:r>
        <w:rPr>
          <w:rFonts w:eastAsia="Times New Roman"/>
          <w:szCs w:val="24"/>
        </w:rPr>
        <w:t xml:space="preserve">, συζητάμε σήμερα για κυρώσεις συμφωνιών με ευρεία πλειοψηφία. Δεν υπάρχει σ’ αυτό το ζήτημα κάποιο ιδιαίτερο πρόβλημα. Ενώ, λοιπόν, συζητάμε γι’ αυτές τις κυρώσεις, έρχονται τρεις τροπολογίες. Συγκεκριμένα, έρχεται μια τροπολογία για τα δάνεια. Είναι η τέταρτη παράταση που θα </w:t>
      </w:r>
      <w:r>
        <w:rPr>
          <w:rFonts w:eastAsia="Times New Roman"/>
          <w:szCs w:val="24"/>
        </w:rPr>
        <w:lastRenderedPageBreak/>
        <w:t>δοθεί σ’ αυτή την αναστολή, καθώς δεν έχει ολοκληρωθεί η συμφωνία με τους δανειστές, που θα περιλαμβάνει, μεταξύ άλλων, και τις όποιες αλλαγές σε σχέση με τα μη εξυπηρετούμενα αλλά και για τα εξυπηρετούμενα δάνεια.</w:t>
      </w:r>
    </w:p>
    <w:p w14:paraId="2AF39B41" w14:textId="77777777" w:rsidR="006A5A05" w:rsidRDefault="00A50B7F">
      <w:pPr>
        <w:spacing w:line="600" w:lineRule="auto"/>
        <w:ind w:firstLine="720"/>
        <w:jc w:val="both"/>
        <w:rPr>
          <w:rFonts w:eastAsia="Times New Roman"/>
          <w:szCs w:val="24"/>
        </w:rPr>
      </w:pPr>
      <w:r>
        <w:rPr>
          <w:rFonts w:eastAsia="Times New Roman"/>
          <w:szCs w:val="24"/>
        </w:rPr>
        <w:t xml:space="preserve">Σ’ αυτό το σημείο θέλω να πω το εξής: Βεβαίως και χρειάζεται να υπάρξει η παράταση του ενός μηνός, γι’ αυτό είπαμε κιόλας ότι εμείς σ’ αυτό είμαστε θετικοί. Το πρόβλημα, όμως, βλέπουμε ότι συνεχίζεται και θα υπάρχει και στην πορεία για τους δανειολήπτες. </w:t>
      </w:r>
    </w:p>
    <w:p w14:paraId="2AF39B42" w14:textId="77777777" w:rsidR="006A5A05" w:rsidRDefault="00A50B7F">
      <w:pPr>
        <w:spacing w:line="600" w:lineRule="auto"/>
        <w:ind w:firstLine="720"/>
        <w:jc w:val="both"/>
        <w:rPr>
          <w:rFonts w:eastAsia="Times New Roman"/>
          <w:szCs w:val="24"/>
        </w:rPr>
      </w:pPr>
      <w:r>
        <w:rPr>
          <w:rFonts w:eastAsia="Times New Roman"/>
          <w:szCs w:val="24"/>
        </w:rPr>
        <w:t xml:space="preserve">Πρώτα </w:t>
      </w:r>
      <w:proofErr w:type="spellStart"/>
      <w:r>
        <w:rPr>
          <w:rFonts w:eastAsia="Times New Roman"/>
          <w:szCs w:val="24"/>
        </w:rPr>
        <w:t>πρώτα</w:t>
      </w:r>
      <w:proofErr w:type="spellEnd"/>
      <w:r>
        <w:rPr>
          <w:rFonts w:eastAsia="Times New Roman"/>
          <w:szCs w:val="24"/>
        </w:rPr>
        <w:t xml:space="preserve">, δεν μπορώ να κατανοήσω το ότι την παρουσίασε ο κ. Σταθάκης και έφυγε. Πρόκειται για μια διαδικασία, για μια τροπολογία στην οποία τα κόμματα θα τοποθετούμασταν τώρα. Δεν άκουσε, δεν θέλει να ακούσει. Δεν είναι κανένα παρεμπίπτον ζήτημα αυτή τη στιγμή, γιατί βεβαίως είναι θέμα επείγον, αλλά θα μπορούσε να αναρωτηθεί κανένας γιατί δεν ήλθε το Σαββατοκύριακο στο προηγούμενο </w:t>
      </w:r>
      <w:r>
        <w:rPr>
          <w:rFonts w:eastAsia="Times New Roman"/>
          <w:szCs w:val="24"/>
        </w:rPr>
        <w:lastRenderedPageBreak/>
        <w:t xml:space="preserve">νομοσχέδιο. Να έλθει στην επιτροπή η τροπολογία πριν τις 15 Μαΐου, από τη στιγμή που υπάρχει η παράταση. Προχειρότητα δείχνει αυτό. </w:t>
      </w:r>
    </w:p>
    <w:p w14:paraId="2AF39B43" w14:textId="77777777" w:rsidR="006A5A05" w:rsidRDefault="00A50B7F">
      <w:pPr>
        <w:spacing w:line="600" w:lineRule="auto"/>
        <w:ind w:firstLine="720"/>
        <w:jc w:val="both"/>
        <w:rPr>
          <w:rFonts w:eastAsia="Times New Roman"/>
          <w:szCs w:val="24"/>
        </w:rPr>
      </w:pPr>
      <w:r>
        <w:rPr>
          <w:rFonts w:eastAsia="Times New Roman"/>
          <w:szCs w:val="24"/>
        </w:rPr>
        <w:t>Σε κάθε περίπτωση, τονίζω ότι αυτή τη στιγμή εμείς βεβαίως και θα την ψηφίσουμε, αλλά δεν μπορούμε να συνεχίσουμε να στηρίζουμε αυτή την υποβάθμιση του Κοινοβουλίου. Είμαστε απέναντι σ’ αυτή την τακτική.</w:t>
      </w:r>
    </w:p>
    <w:p w14:paraId="2AF39B44" w14:textId="77777777" w:rsidR="006A5A05" w:rsidRDefault="00A50B7F">
      <w:pPr>
        <w:spacing w:line="600" w:lineRule="auto"/>
        <w:ind w:firstLine="720"/>
        <w:jc w:val="both"/>
        <w:rPr>
          <w:rFonts w:eastAsia="Times New Roman"/>
          <w:szCs w:val="24"/>
        </w:rPr>
      </w:pPr>
      <w:r>
        <w:rPr>
          <w:rFonts w:eastAsia="Times New Roman"/>
          <w:szCs w:val="24"/>
        </w:rPr>
        <w:t xml:space="preserve">Δεύτερον, ας πάμε στις δικές σας τροπολογίες, κύριε </w:t>
      </w:r>
      <w:proofErr w:type="spellStart"/>
      <w:r>
        <w:rPr>
          <w:rFonts w:eastAsia="Times New Roman"/>
          <w:szCs w:val="24"/>
        </w:rPr>
        <w:t>Σπίρτζη</w:t>
      </w:r>
      <w:proofErr w:type="spellEnd"/>
      <w:r>
        <w:rPr>
          <w:rFonts w:eastAsia="Times New Roman"/>
          <w:szCs w:val="24"/>
        </w:rPr>
        <w:t xml:space="preserve">. Όσον αφορά στην τροπολογία σε σχέση με το ανώτατο όριο αποδοχών της Υπηρεσίας Πολιτικής Αεροπορίας, πρώτον, θα ήθελα να σας ενημερώσω –δεν ξέρω αν το γνωρίζετε, φαντάζομαι ότι το γνωρίζετε- ότι στο νομοσχέδιο του κ. Βερναρδάκη εμείς ζητήσαμε να μπει μέσα αυτή η συγκεκριμένη αλλαγή και είναι και κατατεθειμένη στα Πρακτικά της Βουλής. Αυτό δεν έγινε δεκτό από την Κυβέρνηση τότε, γιατί μας είπαν ότι θα υπάρχει πρόβλημα στα </w:t>
      </w:r>
      <w:r>
        <w:rPr>
          <w:rFonts w:eastAsia="Times New Roman"/>
          <w:szCs w:val="24"/>
        </w:rPr>
        <w:lastRenderedPageBreak/>
        <w:t>έσοδα, ενώ τα έσοδα δεν μειώνονται, διότι είναι ευρωπαϊκοί πόροι. Έρχεστε στα δικά μας λόγια και φέρνετε την τροπολογία και χάθηκαν έσοδα για τη χώρα αυτούς τους δύο-τρεις μήνες. Αυτή είναι η πραγματικότητα. Πρέπει να απαντήσετε, λοιπόν, γιατί εκείνη τη στιγμή δεν έγινε δεκτή.</w:t>
      </w:r>
    </w:p>
    <w:p w14:paraId="2AF39B45" w14:textId="77777777" w:rsidR="006A5A05" w:rsidRDefault="00A50B7F">
      <w:pPr>
        <w:spacing w:line="600" w:lineRule="auto"/>
        <w:ind w:firstLine="720"/>
        <w:jc w:val="both"/>
        <w:rPr>
          <w:rFonts w:eastAsia="Times New Roman"/>
          <w:szCs w:val="24"/>
        </w:rPr>
      </w:pPr>
      <w:r>
        <w:rPr>
          <w:rFonts w:eastAsia="Times New Roman"/>
          <w:szCs w:val="24"/>
        </w:rPr>
        <w:t xml:space="preserve">Πάμε στην τρίτη τροπολογία γιατί, όπως βλέπετε, σ’ αυτές τις δύο υπάρχει ευρύτερη συνεννόηση και, θα έλεγα, αποδοχή. </w:t>
      </w:r>
    </w:p>
    <w:p w14:paraId="2AF39B46" w14:textId="77777777" w:rsidR="006A5A05" w:rsidRDefault="00A50B7F">
      <w:pPr>
        <w:spacing w:line="600" w:lineRule="auto"/>
        <w:ind w:firstLine="720"/>
        <w:jc w:val="both"/>
        <w:rPr>
          <w:rFonts w:eastAsia="Times New Roman"/>
          <w:szCs w:val="24"/>
        </w:rPr>
      </w:pPr>
      <w:r>
        <w:rPr>
          <w:rFonts w:eastAsia="Times New Roman"/>
          <w:szCs w:val="24"/>
        </w:rPr>
        <w:t xml:space="preserve">Όσον αφορά στην τρίτη τροπολογία, κύριε </w:t>
      </w:r>
      <w:proofErr w:type="spellStart"/>
      <w:r>
        <w:rPr>
          <w:rFonts w:eastAsia="Times New Roman"/>
          <w:szCs w:val="24"/>
        </w:rPr>
        <w:t>Σπίρτζη</w:t>
      </w:r>
      <w:proofErr w:type="spellEnd"/>
      <w:r>
        <w:rPr>
          <w:rFonts w:eastAsia="Times New Roman"/>
          <w:szCs w:val="24"/>
        </w:rPr>
        <w:t xml:space="preserve">, αναφέρατε πριν από λίγο μια επιχειρηματολογία, ότι έχουμε δέσμευση προς την Ευρωπαϊκή Ένωση και ορισμένα άλλα θέματα. Αυτό που σας ζήτησαν εδώ πέρα οι περισσότερες Κοινοβουλευτικές Ομάδες είναι να έλθει την επόμενη εβδομάδα, να μπει στην επιτροπή, έστω ως τροπολογία, να συζητηθεί, να μπορέσει να μελετηθεί και να σας καταθέσουμε και κάποιες επιπρόσθετες προτάσεις. Μπορεί να είναι βελτιωτικές. Μπορεί να σας βοηθήσουμε. Όταν λέτε στο Κοινοβούλιο και στο Σώμα «τι άλλο θα πούμε, εγώ την έφερα χθες το βράδυ και τελείωσε αυτή η </w:t>
      </w:r>
      <w:r>
        <w:rPr>
          <w:rFonts w:eastAsia="Times New Roman"/>
          <w:szCs w:val="24"/>
        </w:rPr>
        <w:lastRenderedPageBreak/>
        <w:t xml:space="preserve">διαδικασία», υποβαθμίζετε τον ρόλο των Βουλευτών με τον τρόπο που μιλήσατε. Δεν έχουμε να σας προτείνουμε κάτι; Δεν νομίζετε ότι μπορούμε να βοηθήσουμε σε κάτι οι Κοινοβουλευτικές Ομάδες και οι Βουλευτές σε σχέση μ’ αυτή την τροπολογία; </w:t>
      </w:r>
    </w:p>
    <w:p w14:paraId="2AF39B47" w14:textId="77777777" w:rsidR="006A5A05" w:rsidRDefault="00A50B7F">
      <w:pPr>
        <w:spacing w:line="600" w:lineRule="auto"/>
        <w:ind w:firstLine="720"/>
        <w:jc w:val="both"/>
        <w:rPr>
          <w:rFonts w:eastAsia="Times New Roman"/>
          <w:szCs w:val="24"/>
        </w:rPr>
      </w:pPr>
      <w:r>
        <w:rPr>
          <w:rFonts w:eastAsia="Times New Roman"/>
          <w:szCs w:val="24"/>
        </w:rPr>
        <w:t xml:space="preserve">Στην ουσία αυτής της τροπολογίας θα μπορούσαμε να συμφωνήσουμε, όπως, για παράδειγμα, στην αναλογική χρήση. Συστήνεται, όμως, μια ξεχωριστή υπηρεσία και θέλουμε να δούμε όλα τα συγκεκριμένα δεδομένα. Καταλαβαίνετε ότι δεν υπάρχει χρόνος αυτή τη στιγμή να μελετηθούν. </w:t>
      </w:r>
    </w:p>
    <w:p w14:paraId="2AF39B48" w14:textId="77777777" w:rsidR="006A5A05" w:rsidRDefault="00A50B7F">
      <w:pPr>
        <w:spacing w:line="600" w:lineRule="auto"/>
        <w:ind w:firstLine="720"/>
        <w:jc w:val="both"/>
        <w:rPr>
          <w:rFonts w:eastAsia="Times New Roman"/>
          <w:szCs w:val="24"/>
        </w:rPr>
      </w:pPr>
      <w:r>
        <w:rPr>
          <w:rFonts w:eastAsia="Times New Roman"/>
          <w:szCs w:val="24"/>
        </w:rPr>
        <w:t xml:space="preserve">Αυτό το οποίο σας έχουμε ζητήσει, λοιπόν, είναι να την αποσύρετε σήμερα και να τη φέρετε, αν θέλετε, ως τροπολογία την επόμενη εβδομάδα, αλλά να μπει και στην επιτροπή και να συζητηθεί. Βεβαίως, υπάρχουν πολλά στοιχεία τα οποία βλέπουμε κατ’ αρχάς. Υπάρχουν, για παράδειγμα, πολλές εξουσιοδοτήσεις στον Υπουργό Υποδομών, απ’ ό,τι βλέπουμε, σε πολλά άρθρα και παραγράφους. Αυτό </w:t>
      </w:r>
      <w:r>
        <w:rPr>
          <w:rFonts w:eastAsia="Times New Roman"/>
          <w:szCs w:val="24"/>
        </w:rPr>
        <w:lastRenderedPageBreak/>
        <w:t xml:space="preserve">πρέπει να το μελετήσουμε, να δούμε αν θα μπορούσαμε να λύσουμε κάπως αλλιώς κάποια ζητήματα ή αν χρειάζεται να υπάρχει περισσότερη επεξεργασία. </w:t>
      </w:r>
    </w:p>
    <w:p w14:paraId="2AF39B49" w14:textId="77777777" w:rsidR="006A5A05" w:rsidRDefault="00A50B7F">
      <w:pPr>
        <w:spacing w:line="600" w:lineRule="auto"/>
        <w:ind w:firstLine="720"/>
        <w:jc w:val="both"/>
        <w:rPr>
          <w:rFonts w:eastAsia="Times New Roman"/>
          <w:szCs w:val="24"/>
        </w:rPr>
      </w:pPr>
      <w:r>
        <w:rPr>
          <w:rFonts w:eastAsia="Times New Roman"/>
          <w:szCs w:val="24"/>
        </w:rPr>
        <w:t xml:space="preserve">Βλέπω εδώ ότι με την παράγραφο 11 εξουσιοδοτείται στον Υπουργό Υποδομών η έκδοση προπληρωμένης κάρτας διόδου, εξουσιοδοτείται στον Υπουργό Υποδομών ο τύπος προπληρωμένης κάρτας διόδου, εξουσιοδοτείται κάθε άλλο θέμα σχετικά με τα ανωτέρω, εξουσιοδοτούνται οι εξαιρέσεις σε σχέση με την απαγόρευση για τα οχήματα στον Υπουργό, εξουσιοδοτείται ο Υπουργός για την έκδοση απόφασης για τις κατηγορίες των οχημάτων. Με λίγα λόγια, ψηφίζουμε κάτι στο οποίο ψηφίζουμε πάρα πολλές εξουσιοδοτήσεις σε σας, για να προχωρήσετε στη συνέχεια. </w:t>
      </w:r>
    </w:p>
    <w:p w14:paraId="2AF39B4A" w14:textId="77777777" w:rsidR="006A5A05" w:rsidRDefault="00A50B7F">
      <w:pPr>
        <w:spacing w:line="600" w:lineRule="auto"/>
        <w:ind w:firstLine="720"/>
        <w:jc w:val="both"/>
        <w:rPr>
          <w:rFonts w:eastAsia="Times New Roman"/>
          <w:szCs w:val="24"/>
        </w:rPr>
      </w:pPr>
      <w:r>
        <w:rPr>
          <w:rFonts w:eastAsia="Times New Roman"/>
          <w:szCs w:val="24"/>
        </w:rPr>
        <w:t xml:space="preserve">Για να μπορέσουν, όμως, αυτά να συζητηθούν -γιατί καταλαβαίνετε ότι αδικείται η συζήτηση, αν την ανοίξουμε τώρα επί της ουσίας σε όλα αυτά-, πρέπει να αποσύρετε την τροπολογία και να τη φέρετε με την κανονική διαδικασία σ’ ένα νομοσχέδιο. </w:t>
      </w:r>
    </w:p>
    <w:p w14:paraId="2AF39B4B" w14:textId="77777777" w:rsidR="006A5A05" w:rsidRDefault="00A50B7F">
      <w:pPr>
        <w:spacing w:line="600" w:lineRule="auto"/>
        <w:ind w:firstLine="720"/>
        <w:jc w:val="both"/>
        <w:rPr>
          <w:rFonts w:eastAsia="Times New Roman" w:cs="Times New Roman"/>
          <w:szCs w:val="24"/>
        </w:rPr>
      </w:pPr>
      <w:r>
        <w:rPr>
          <w:rFonts w:eastAsia="Times New Roman"/>
          <w:szCs w:val="24"/>
        </w:rPr>
        <w:lastRenderedPageBreak/>
        <w:t>Πάντα, κυρία Πρόεδρε, πρέπει να ανοίγει κατάλογος ομιλητών.</w:t>
      </w:r>
      <w:r>
        <w:rPr>
          <w:rFonts w:eastAsia="Times New Roman" w:cs="Times New Roman"/>
          <w:szCs w:val="24"/>
        </w:rPr>
        <w:t xml:space="preserve"> Όμως, δεν είναι λύση αυτή. Ξέρετε γιατί; Γιατί οι Βουλευτές δεν έχουν ενημερωθεί από την ημερήσια διάταξη ότι σήμερα θα γίνει συζήτηση πέραν της κύρωσης. Η κύρωση περιλαμβάνει ένα συγκεκριμένο πλαίσιο. Το αποτέλεσμα είναι οι Βουλευτές να μην είναι εδώ. Θα ήθελαν πάρα πολλοί Βουλευτές σήμερα να τοποθετηθούν γι’ αυτό το θέμα, για παράδειγμα. Κανείς δεν θέλει, ξέρετε, να γυρίσει πίσω στην περιοχή του, να του λένε ότι ψήφισε κάτι διαφορετικό για τα διόδια ή το Κοινοβούλιο και να μη γνωρίζει μέσω αυτής της διαδικασίας τι έγινε. </w:t>
      </w:r>
    </w:p>
    <w:p w14:paraId="2AF39B4C"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Να προστατεύσουμε την κοινοβουλευτική διαδικασία. Και για να την προστατεύσουμε, έχετε κι εσείς κυρίαρχο ρόλο τώρα, κύριε </w:t>
      </w:r>
      <w:proofErr w:type="spellStart"/>
      <w:r>
        <w:rPr>
          <w:rFonts w:eastAsia="Times New Roman" w:cs="Times New Roman"/>
          <w:szCs w:val="24"/>
        </w:rPr>
        <w:t>Σπίρτζη</w:t>
      </w:r>
      <w:proofErr w:type="spellEnd"/>
      <w:r>
        <w:rPr>
          <w:rFonts w:eastAsia="Times New Roman" w:cs="Times New Roman"/>
          <w:szCs w:val="24"/>
        </w:rPr>
        <w:t>. Προστατεύστε τη. Βγάλτε αυτή την τροπολογία</w:t>
      </w:r>
      <w:r w:rsidRPr="00FE1D23">
        <w:rPr>
          <w:rFonts w:eastAsia="Times New Roman" w:cs="Times New Roman"/>
          <w:szCs w:val="24"/>
        </w:rPr>
        <w:t>,</w:t>
      </w:r>
      <w:r>
        <w:rPr>
          <w:rFonts w:eastAsia="Times New Roman" w:cs="Times New Roman"/>
          <w:szCs w:val="24"/>
        </w:rPr>
        <w:t xml:space="preserve"> για να προχωρήσουμε.</w:t>
      </w:r>
    </w:p>
    <w:p w14:paraId="2AF39B4D"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Νομίζω ότι αυτό είναι προς το συμφέρον όλων αυτή τη στιγμή.</w:t>
      </w:r>
    </w:p>
    <w:p w14:paraId="2AF39B4E"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 της Βουλής, αφού συμμετείχαν στο εκπαιδευτικό πρόγραμμα «Εργαστήρι Δημοκρατίας» που οργανώνει το Ίδρυμα της Βουλής είκοσι μία μαθήτριες και μαθητές και δυο συνοδοί εκπαιδευτικοί από το 2</w:t>
      </w:r>
      <w:r>
        <w:rPr>
          <w:rFonts w:eastAsia="Times New Roman" w:cs="Times New Roman"/>
          <w:szCs w:val="24"/>
          <w:vertAlign w:val="superscript"/>
        </w:rPr>
        <w:t>ο</w:t>
      </w:r>
      <w:r>
        <w:rPr>
          <w:rFonts w:eastAsia="Times New Roman" w:cs="Times New Roman"/>
          <w:szCs w:val="24"/>
        </w:rPr>
        <w:t xml:space="preserve"> Δημοτικό Σχολείο Χαϊδαρίου.</w:t>
      </w:r>
    </w:p>
    <w:p w14:paraId="2AF39B4F"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Η Βουλή σάς καλωσορίζει. </w:t>
      </w:r>
    </w:p>
    <w:p w14:paraId="2AF39B50" w14:textId="77777777" w:rsidR="006A5A05" w:rsidRDefault="00A50B7F">
      <w:pPr>
        <w:spacing w:line="600" w:lineRule="auto"/>
        <w:ind w:left="1440" w:firstLine="720"/>
        <w:jc w:val="both"/>
        <w:rPr>
          <w:rFonts w:eastAsia="Times New Roman" w:cs="Times New Roman"/>
          <w:szCs w:val="24"/>
        </w:rPr>
      </w:pPr>
      <w:r>
        <w:rPr>
          <w:rFonts w:eastAsia="Times New Roman" w:cs="Times New Roman"/>
          <w:szCs w:val="24"/>
        </w:rPr>
        <w:t>(Χειροκροτήματα απ’ όλες τις πτέρυγες της Βουλής)</w:t>
      </w:r>
    </w:p>
    <w:p w14:paraId="2AF39B51"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Καραθανασόπουλος</w:t>
      </w:r>
      <w:proofErr w:type="spellEnd"/>
      <w:r>
        <w:rPr>
          <w:rFonts w:eastAsia="Times New Roman" w:cs="Times New Roman"/>
          <w:szCs w:val="24"/>
        </w:rPr>
        <w:t xml:space="preserve">. </w:t>
      </w:r>
    </w:p>
    <w:p w14:paraId="2AF39B52"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Ευχαριστώ, κυρία Πρόεδρε.</w:t>
      </w:r>
    </w:p>
    <w:p w14:paraId="2AF39B53"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Εμείς θα ζητήσουμε και πάλι από τον Υπουργό να αποσύρει τη συγκεκριμένη τροπολογία για τα διόδια. Όχι γιατί δεν έχει ενδιαφέρον, ουσία ή και χαρακτήρα άμεσο, αλλά μπορεί να συζητηθεί κάτω από </w:t>
      </w:r>
      <w:r>
        <w:rPr>
          <w:rFonts w:eastAsia="Times New Roman" w:cs="Times New Roman"/>
          <w:szCs w:val="24"/>
        </w:rPr>
        <w:lastRenderedPageBreak/>
        <w:t xml:space="preserve">την κανονική διαδικασία, με τροπολογία σε νομοσχέδιο, για να μπορούμε να το συζητήσουμε επί της ουσίας και όχι ως παρεμπίπτον ζήτημα. </w:t>
      </w:r>
    </w:p>
    <w:p w14:paraId="2AF39B54"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Ανοίγει ένα μεγάλο ζήτημα, βεβαίως. Εδώ υπάρχει θέμα κατά πόσον ή όχι πρέπει να υπάρχουν διόδια. Εμείς ας ξεκινήσουμε απ’ αυτή την αφετηρία. Η δική μας λογική λέει ότι δεν πρέπει να υπάρχουν διόδια. Άρα όλη αυτή η συζήτηση πάει αλλού. Να κουβεντιάσουμε και επί της ουσίας όλα αυτά τα ζητήματα που έθιξαν και οι άλλοι ομιλητές. </w:t>
      </w:r>
    </w:p>
    <w:p w14:paraId="2AF39B55"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Δεν θα χαθεί κάποιος πολύτιμος χρόνος, κατά τη γνώμη μας. Ανοίγουμε ένα μαγγανοπήγαδο. Κάθε ζήτημα είναι σοβαρό. Αν, λοιπόν, κάθε σοβαρό ζήτημα έρχεται μ’ αυτή τη διαδικασία, τότε δεν θα γίνει καμμία συζήτηση επί της ουσίας. Εμείς να πούμε μια πιο ολοκληρωμένη άποψη. </w:t>
      </w:r>
    </w:p>
    <w:p w14:paraId="2AF39B56"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Είναι ένα θέμα αυτό. Το λέμε πολύ καλοπροαίρετα στον Υπουργό. Έχουμε διάθεση να την κουβεντιάσουμε, αλλά όχι με μια τέτοια διαδικασία. </w:t>
      </w:r>
    </w:p>
    <w:p w14:paraId="2AF39B57"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lastRenderedPageBreak/>
        <w:t>Θα προχωρήσω στις άλλες δυο τροπολογίες.</w:t>
      </w:r>
    </w:p>
    <w:p w14:paraId="2AF39B58"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Εμείς την επαναλαμβανόμενη τροπολογία του κ. Σταθάκη δεν την είχαμε ψηφίσει ούτε τις προηγούμενες φορές, ακριβώς γιατί εδράζεται σε έναν νόμο απόρροια του τρίτου μνημονίου, που ουσιαστικά μιλάμε για απελευθέρωση της πώλησης αλλά και της αξιοποίησης από διάφορες εταιρείες των κόκκινων δανείων, των μη εξυπηρετούμενων δανείων, ενδεχόμενα και των εξυπηρετούμενων δανείων, όπως υπάρχει και στην τελευταία απόφαση του </w:t>
      </w:r>
      <w:proofErr w:type="spellStart"/>
      <w:r>
        <w:rPr>
          <w:rFonts w:eastAsia="Times New Roman" w:cs="Times New Roman"/>
          <w:szCs w:val="24"/>
          <w:lang w:val="en-US"/>
        </w:rPr>
        <w:t>Eurogroup</w:t>
      </w:r>
      <w:proofErr w:type="spellEnd"/>
      <w:r>
        <w:rPr>
          <w:rFonts w:eastAsia="Times New Roman" w:cs="Times New Roman"/>
          <w:szCs w:val="24"/>
        </w:rPr>
        <w:t xml:space="preserve">. </w:t>
      </w:r>
    </w:p>
    <w:p w14:paraId="2AF39B59"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Αυτή η διαδικασία ανοίγει τον ασκό του Αιόλου, ξεκινώντας ουσιαστικά τον πλειστηριασμό και της πρώτης κατοικίας. Μέσα απ’ αυτή την κατάσταση καταλαβαίνετε πάρα πολύ καλά ότι όχι μόνο δεν προστατεύεται η πρώτη κατοικία, αλλά διαμορφώνονται οι προϋποθέσεις, για να ανοίξουν οι πλειστηριασμοί. Σ’ αυτήν ακριβώς τη βάση εμείς δεν συμφωνούμε με τη λογική και με το πλαίσιο που διαμορφώθηκε και με το τρίτο μνημόνιο, όσον αφορά στα κόκκινα δάνεια, τη διαχείριση των κόκκινων δανείων, ιδιαίτερα των </w:t>
      </w:r>
      <w:r>
        <w:rPr>
          <w:rFonts w:eastAsia="Times New Roman" w:cs="Times New Roman"/>
          <w:szCs w:val="24"/>
        </w:rPr>
        <w:lastRenderedPageBreak/>
        <w:t xml:space="preserve">δανείων που αφορούν τη λαϊκή οικογένεια, τα στεγαστικά και καταναλωτικά δάνεια, αλλά και τις πολύ μικρές επιχειρήσεις, τα επαγγελματικά και αγροτικά δάνεια. Γι’ αυτόν ακριβώς τον λόγο δεν μπορούμε να ψηφίσουμε αυτή την τροπολογία. Θα κάνουμε ό,τι και την προηγούμενη φορά και θα ψηφίσουμε «παρών». </w:t>
      </w:r>
    </w:p>
    <w:p w14:paraId="2AF39B5A"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Η τρίτη τροπολογία που έρχεται αφορά στους εργαζόμενους της Υπηρεσίας Πολιτικής Αεροπορίας. Εμείς καταλαβαίνουμε το γεγονός ότι εδώ υπάρχει μια επιτροπή επί της ουσίας πάνω στα λαϊκά εισοδήματα, πάνω στα εισοδήματα και τους μισθούς των εργαζόμενων του δημόσιου τομέα. Το ενιαίο μισθολόγιο αποτελεί ένα </w:t>
      </w:r>
      <w:proofErr w:type="spellStart"/>
      <w:r>
        <w:rPr>
          <w:rFonts w:eastAsia="Times New Roman" w:cs="Times New Roman"/>
          <w:szCs w:val="24"/>
        </w:rPr>
        <w:t>φτωχολόγιο</w:t>
      </w:r>
      <w:proofErr w:type="spellEnd"/>
      <w:r>
        <w:rPr>
          <w:rFonts w:eastAsia="Times New Roman" w:cs="Times New Roman"/>
          <w:szCs w:val="24"/>
        </w:rPr>
        <w:t xml:space="preserve"> επί της ουσίας για τους δημόσιους υπαλλήλους, αλλά δεν μπορούν τα ζητήματα αυτά, κατά τη γνώμη μας, να αντιμετωπιστούν και να λυθούν έχοντας ειδικές κατηγορίες εργαζομένων που μπορεί να έχουν ιδιαίτερο φόρτο, ιδιαίτερη προσφορά –είναι άλλο ζήτημα αυτό και μπορούμε να το συζητήσουμε- μέσα από τη λογική της επιδοματικής πολιτικής. Αυτή η λογική του διαίρει και βασίλευε δεν μπορεί, κύριε Υπουργέ, να σταθεί επί της ουσίας και να έχει μακροημέρευση. </w:t>
      </w:r>
    </w:p>
    <w:p w14:paraId="2AF39B5B"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lastRenderedPageBreak/>
        <w:t xml:space="preserve">Ακριβώς μια τέτοια λογική χρησιμοποιήθηκε και στο παρελθόν, για να </w:t>
      </w:r>
      <w:proofErr w:type="spellStart"/>
      <w:r>
        <w:rPr>
          <w:rFonts w:eastAsia="Times New Roman" w:cs="Times New Roman"/>
          <w:szCs w:val="24"/>
        </w:rPr>
        <w:t>συκοφαντηθούν</w:t>
      </w:r>
      <w:proofErr w:type="spellEnd"/>
      <w:r>
        <w:rPr>
          <w:rFonts w:eastAsia="Times New Roman" w:cs="Times New Roman"/>
          <w:szCs w:val="24"/>
        </w:rPr>
        <w:t xml:space="preserve"> οι δημόσιοι υπάλληλοι, κατηγορίες δημοσίων υπαλλήλων και να υπάρξει αυτή η επιδρομή που ακολούθησε το προηγούμενο χρονικό διάστημα μέσα από το ενιαίο μισθολόγιο-</w:t>
      </w:r>
      <w:proofErr w:type="spellStart"/>
      <w:r>
        <w:rPr>
          <w:rFonts w:eastAsia="Times New Roman" w:cs="Times New Roman"/>
          <w:szCs w:val="24"/>
        </w:rPr>
        <w:t>φτωχολόγιο</w:t>
      </w:r>
      <w:proofErr w:type="spellEnd"/>
      <w:r>
        <w:rPr>
          <w:rFonts w:eastAsia="Times New Roman" w:cs="Times New Roman"/>
          <w:szCs w:val="24"/>
        </w:rPr>
        <w:t xml:space="preserve">, πολύ δε περισσότερο που αυτό το μισθολόγιο θα γενικευθεί και για άλλες κατηγορίες εργαζόμενων δημοσίων και κρατικών υπαλλήλων το επόμενο διάστημα, με στόχο την εξοικονόμηση πόρων. </w:t>
      </w:r>
    </w:p>
    <w:p w14:paraId="2AF39B5C"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Θα ψηφίσουμε την τροπολογία, αλλά την ψηφίζουμε κάτω απ’ αυτό το σκεπτικό, έχοντας πολύ μεγάλη επιφύλαξη ότι μέσα από μια τέτοια διαδικασία μπορεί επί της ουσίας να εξυπηρετηθούν συνολικότερα τα συμφέροντα των εργαζόμενων, τόσο στον δημόσιο όσο και στον ιδιωτικό τομέα. </w:t>
      </w:r>
    </w:p>
    <w:p w14:paraId="2AF39B5D"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Ευχαριστώ πολύ, κυρία Πρόεδρε.</w:t>
      </w:r>
    </w:p>
    <w:p w14:paraId="2AF39B5E" w14:textId="77777777" w:rsidR="006A5A05" w:rsidRDefault="00A50B7F">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Τον λόγο έχει ο κ. </w:t>
      </w:r>
      <w:proofErr w:type="spellStart"/>
      <w:r>
        <w:rPr>
          <w:rFonts w:eastAsia="Times New Roman"/>
          <w:szCs w:val="24"/>
        </w:rPr>
        <w:t>Κατσίκης</w:t>
      </w:r>
      <w:proofErr w:type="spellEnd"/>
      <w:r>
        <w:rPr>
          <w:rFonts w:eastAsia="Times New Roman"/>
          <w:szCs w:val="24"/>
        </w:rPr>
        <w:t xml:space="preserve"> από τους Ανεξάρτητους Έλληνες.</w:t>
      </w:r>
    </w:p>
    <w:p w14:paraId="2AF39B5F" w14:textId="77777777" w:rsidR="006A5A05" w:rsidRDefault="00A50B7F">
      <w:pPr>
        <w:spacing w:line="600" w:lineRule="auto"/>
        <w:ind w:firstLine="720"/>
        <w:jc w:val="both"/>
        <w:rPr>
          <w:rFonts w:eastAsia="Times New Roman"/>
          <w:szCs w:val="24"/>
        </w:rPr>
      </w:pPr>
      <w:r>
        <w:rPr>
          <w:rFonts w:eastAsia="Times New Roman"/>
          <w:b/>
          <w:szCs w:val="24"/>
        </w:rPr>
        <w:lastRenderedPageBreak/>
        <w:t>ΚΩΝΣΤΑΝΤΙΝΟΣ ΚΑΤΣΙΚΗΣ:</w:t>
      </w:r>
      <w:r>
        <w:rPr>
          <w:rFonts w:eastAsia="Times New Roman"/>
          <w:szCs w:val="24"/>
        </w:rPr>
        <w:t xml:space="preserve"> Ευχαριστώ, κυρία Πρόεδρε.</w:t>
      </w:r>
    </w:p>
    <w:p w14:paraId="2AF39B60"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είναι γεγονός ότι το κοινοβουλευτικό έργο είναι επίπονο ενίοτε, πράγμα το οποίο σήμερα βιώνουμε όλοι σε αυτή την Αίθουσα και εστιάζουμε, σε αντιπαράθεση, σχετικά με το αν θα πρέπει αυτές οι τροπολογίες να συζητηθούν ή αν θα πρέπει να προσκρούσουμε στο τυπικό του Κανονισμού, διότι έρχονται εκπρόθεσμες. Καθώς, όμως, είναι αναγκαία η συζήτησή τους και αιτιολογημένη καθ’ όλα -και από τους κύριους Υπουργούς, αλλά και από τη συζήτηση εξ υμών- στηρίζουμε αυτή τη μορφή του κατεπείγοντος της συζήτησης. Και, βέβαια, πιστεύω ότι η ουσία και το περιεχόμενο του κοινοβουλευτικού έργου πολλές φορές πρέπει να προηγείται και να παρέρχεται η τυπολατρία, που, πολλές φορές, κωλύει την πρόοδό του.</w:t>
      </w:r>
    </w:p>
    <w:p w14:paraId="2AF39B61"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Μπαίνοντας τώρα στις τροπολογίες. </w:t>
      </w:r>
    </w:p>
    <w:p w14:paraId="2AF39B62"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lastRenderedPageBreak/>
        <w:t xml:space="preserve">Σε ό,τι αφορά την τροπολογία με τα κόκκινα δάνεια του κ. Σταθάκη, συμφωνούμε απόλυτα στην παράταση, ώστε το νομοθετικό, ρυθμιστικό, πλαίσιο να γίνει έτσι, ώστε να εξυπηρετεί τους δανειολήπτες. </w:t>
      </w:r>
    </w:p>
    <w:p w14:paraId="2AF39B63"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Σε ό,τι αφορά την τροπολογία για το Σύστημα Ηλεκτρονικής Διαχείρισης Οδικών Υποδομών και την Υπηρεσία Ηλεκτρονικής Διαχείρισης Οδικών Τελών, </w:t>
      </w:r>
      <w:proofErr w:type="spellStart"/>
      <w:r>
        <w:rPr>
          <w:rFonts w:eastAsia="Times New Roman" w:cs="Times New Roman"/>
          <w:szCs w:val="24"/>
        </w:rPr>
        <w:t>επείσθημεν</w:t>
      </w:r>
      <w:proofErr w:type="spellEnd"/>
      <w:r>
        <w:rPr>
          <w:rFonts w:eastAsia="Times New Roman" w:cs="Times New Roman"/>
          <w:szCs w:val="24"/>
        </w:rPr>
        <w:t xml:space="preserve"> από τις εξηγήσεις που έδωσε ο κύριος Υπουργός, παρά το γεγονός ότι ο χρόνος για όλους μας ήταν λίγος, ώστε να έχουμε την καλύτερη μελέτη της τροπολογίας και να αποκτήσουμε την πληρέστερη και σαφέστερη εικόνα. Διότι δύο πράγματα συντελούν στην αιτιολόγηση του κατεπείγοντος της συζήτησης αυτής καθ’ αυτή της τροπολογίας αλλά και στην υπερψήφισή της. </w:t>
      </w:r>
    </w:p>
    <w:p w14:paraId="2AF39B64"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Το πρώτο, γενικότερα, είναι ότι μιλάμε για ενσωμάτωση ευρωπαϊκών οδηγιών στην ελληνική νομοθεσία -η μία από το 2004, η άλλη από το 2009- και η καθυστέρηση είναι μεγάλη. </w:t>
      </w:r>
    </w:p>
    <w:p w14:paraId="2AF39B65"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lastRenderedPageBreak/>
        <w:t xml:space="preserve">Επί της ουσίας, όμως και τα τροχαία ατυχήματα, όπως είπατε, κύριε Υπουργέ, από τα </w:t>
      </w:r>
      <w:proofErr w:type="spellStart"/>
      <w:r>
        <w:rPr>
          <w:rFonts w:eastAsia="Times New Roman" w:cs="Times New Roman"/>
          <w:szCs w:val="24"/>
        </w:rPr>
        <w:t>διελαύνοντα</w:t>
      </w:r>
      <w:proofErr w:type="spellEnd"/>
      <w:r>
        <w:rPr>
          <w:rFonts w:eastAsia="Times New Roman" w:cs="Times New Roman"/>
          <w:szCs w:val="24"/>
        </w:rPr>
        <w:t xml:space="preserve"> βαριά οχήματα τις οδούς του Λεκανοπεδίου, δημιουργούν κίνδυνο, αλλά και ως προς τη συντήρηση των οδικών δικτύων, σε μια περίοδο κρίσιμη και οικονομικής δυσχέρειας, πρέπει όσο μπορούμε τα έξοδα αυτά και τις δαπάνες να τις μειώνουμε.</w:t>
      </w:r>
    </w:p>
    <w:p w14:paraId="2AF39B66"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Τελειώνοντας, κυρία Πρόεδρε, με την τρίτη τροπολογία, σχετικά με το επίδομα των υπηρετούντων στην ΥΠΑ, επίσης, το ψηφίζουμε. </w:t>
      </w:r>
    </w:p>
    <w:p w14:paraId="2AF39B67"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Εδώ εκφράζω μια απορία, κύριε Υπουργέ, σε ό,τι αφορά την πεποίθηση που εκφράσατε και εσείς αλλά και ο εκπρόσωπος της Δημοκρατικής Συμπαράταξης ΠΑΣΟΚ-ΔΗΜΑΡ, ότι δεν μειώνονται τα έσοδα του κράτους, διότι δεν προέρχονται από αυτά, ώστε να καλύπτουν τα επιδόματα των υπηρετούντων στην Υπηρεσία Πολιτικής Αεροπορίας. Αφ’ ενός, δεν ξέρω αν είναι μόνο αυτοί που θα λάβουν αυτό το επίδομα και αφ’ ετέρου η έκθεση του Γενικού Λογιστηρίου του Κράτους λέει, αντιθέτως, ότι από τις προτεινόμενες </w:t>
      </w:r>
      <w:r>
        <w:rPr>
          <w:rFonts w:eastAsia="Times New Roman" w:cs="Times New Roman"/>
          <w:szCs w:val="24"/>
        </w:rPr>
        <w:lastRenderedPageBreak/>
        <w:t xml:space="preserve">διατάξεις επέρχεται μείωση των δημοσίων εσόδων, λόγω της καταβολής μέσω του ειδικού λογαριασμού </w:t>
      </w:r>
      <w:r>
        <w:rPr>
          <w:rFonts w:eastAsia="Times New Roman" w:cs="Times New Roman"/>
          <w:szCs w:val="24"/>
          <w:lang w:val="en-US"/>
        </w:rPr>
        <w:t>EUROCONTROL</w:t>
      </w:r>
      <w:r>
        <w:rPr>
          <w:rFonts w:eastAsia="Times New Roman" w:cs="Times New Roman"/>
          <w:szCs w:val="24"/>
        </w:rPr>
        <w:t xml:space="preserve"> των επιδομάτων, αμοιβών και αποζημιώσεων στους υπαλλήλους της ΥΠΑ καθ’ υπέρβαση του </w:t>
      </w:r>
      <w:proofErr w:type="spellStart"/>
      <w:r>
        <w:rPr>
          <w:rFonts w:eastAsia="Times New Roman" w:cs="Times New Roman"/>
          <w:szCs w:val="24"/>
        </w:rPr>
        <w:t>ανωτάτου</w:t>
      </w:r>
      <w:proofErr w:type="spellEnd"/>
      <w:r>
        <w:rPr>
          <w:rFonts w:eastAsia="Times New Roman" w:cs="Times New Roman"/>
          <w:szCs w:val="24"/>
        </w:rPr>
        <w:t xml:space="preserve"> ορίου αποδοχών. </w:t>
      </w:r>
    </w:p>
    <w:p w14:paraId="2AF39B68"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Θα ήθελα, αν έχετε την καλοσύνη, να μου δώσετε μια εξήγηση σε αυτή την απορία που εκφράζω.</w:t>
      </w:r>
    </w:p>
    <w:p w14:paraId="2AF39B69"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Τελειώνοντας, κυρία Πρόεδρε, εμείς ψηφίζουμε και τις τρεις τροπολογίες.</w:t>
      </w:r>
    </w:p>
    <w:p w14:paraId="2AF39B6A"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Ευχαριστώ πολύ.</w:t>
      </w:r>
    </w:p>
    <w:p w14:paraId="2AF39B6B" w14:textId="77777777" w:rsidR="006A5A05" w:rsidRDefault="00A50B7F">
      <w:pPr>
        <w:spacing w:line="600" w:lineRule="auto"/>
        <w:ind w:firstLine="709"/>
        <w:jc w:val="both"/>
        <w:rPr>
          <w:rFonts w:eastAsia="Times New Roman" w:cs="Times New Roman"/>
        </w:rPr>
      </w:pPr>
      <w:r>
        <w:rPr>
          <w:rFonts w:eastAsia="Times New Roman" w:cs="Times New Roman"/>
          <w:b/>
          <w:szCs w:val="24"/>
        </w:rPr>
        <w:t>ΠΡΟΕΔΡΕΥΟΥΣΑ (Αναστασία Χριστοδουλοπούλου):</w:t>
      </w:r>
      <w:r>
        <w:rPr>
          <w:rFonts w:eastAsia="Times New Roman" w:cs="Times New Roman"/>
          <w:szCs w:val="24"/>
        </w:rPr>
        <w:t xml:space="preserve"> </w:t>
      </w:r>
      <w:r>
        <w:rPr>
          <w:rFonts w:eastAsia="Times New Roman" w:cs="Times New Roman"/>
        </w:rPr>
        <w:t>Κυρίες και κύριοι</w:t>
      </w:r>
      <w:r w:rsidRPr="00A362D4">
        <w:rPr>
          <w:rFonts w:eastAsia="Times New Roman" w:cs="Times New Roman"/>
        </w:rPr>
        <w:t xml:space="preserve"> </w:t>
      </w:r>
      <w:r>
        <w:rPr>
          <w:rFonts w:eastAsia="Times New Roman" w:cs="Times New Roman"/>
        </w:rPr>
        <w:t xml:space="preserve">συνάδελφοι, έχω την τιμή να ανακοινώσω στο Σώμα ότι τη συνεδρίασή μας παρακολουθούν από τα άνω δυτικά θεωρεία της Βουλής,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είκοσι οκτώ μαθητές και μαθήτριες και δύο εκπαιδευτικοί συνοδοί τους από το Δημοτικό Σχολείο Φυλής. </w:t>
      </w:r>
    </w:p>
    <w:p w14:paraId="2AF39B6C" w14:textId="77777777" w:rsidR="006A5A05" w:rsidRDefault="00A50B7F">
      <w:pPr>
        <w:spacing w:line="600" w:lineRule="auto"/>
        <w:ind w:left="360" w:firstLine="491"/>
        <w:jc w:val="both"/>
        <w:rPr>
          <w:rFonts w:eastAsia="Times New Roman" w:cs="Times New Roman"/>
        </w:rPr>
      </w:pPr>
      <w:r>
        <w:rPr>
          <w:rFonts w:eastAsia="Times New Roman" w:cs="Times New Roman"/>
        </w:rPr>
        <w:lastRenderedPageBreak/>
        <w:t xml:space="preserve">Η Βουλή τούς καλωσορίζει. </w:t>
      </w:r>
    </w:p>
    <w:p w14:paraId="2AF39B6D" w14:textId="77777777" w:rsidR="006A5A05" w:rsidRDefault="00A50B7F">
      <w:pPr>
        <w:spacing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2AF39B6E"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Τον λόγο έχει από την Ένωση Κεντρώων ο κ. </w:t>
      </w:r>
      <w:proofErr w:type="spellStart"/>
      <w:r>
        <w:rPr>
          <w:rFonts w:eastAsia="Times New Roman" w:cs="Times New Roman"/>
          <w:szCs w:val="24"/>
        </w:rPr>
        <w:t>Σαρίδης</w:t>
      </w:r>
      <w:proofErr w:type="spellEnd"/>
      <w:r>
        <w:rPr>
          <w:rFonts w:eastAsia="Times New Roman" w:cs="Times New Roman"/>
          <w:szCs w:val="24"/>
        </w:rPr>
        <w:t>.</w:t>
      </w:r>
    </w:p>
    <w:p w14:paraId="2AF39B6F"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Κυρία Πρόεδρε, κύριοι συνάδελφοι, κύριοι Υπουργοί, η Ένωση Κεντρώων, όσον αφορά την τροπολογία του κ. Σταθάκη, δεν έχει απολύτως κανένα πρόβλημα στο να την υπερψηφίσει, καθώς αυτή ουσιαστικά καλύπτει το πρόβλημα το οποίο έχει δημιουργηθεί με την παράταση των κόκκινων δανείων.</w:t>
      </w:r>
    </w:p>
    <w:p w14:paraId="2AF39B70" w14:textId="77777777" w:rsidR="006A5A05" w:rsidRDefault="00A50B7F">
      <w:pPr>
        <w:spacing w:line="600" w:lineRule="auto"/>
        <w:ind w:firstLine="720"/>
        <w:jc w:val="both"/>
        <w:rPr>
          <w:rFonts w:eastAsia="Times New Roman"/>
          <w:szCs w:val="24"/>
        </w:rPr>
      </w:pPr>
      <w:r>
        <w:rPr>
          <w:rFonts w:eastAsia="Times New Roman"/>
          <w:szCs w:val="24"/>
        </w:rPr>
        <w:t xml:space="preserve">Στην τροπολογία του κ. </w:t>
      </w:r>
      <w:proofErr w:type="spellStart"/>
      <w:r>
        <w:rPr>
          <w:rFonts w:eastAsia="Times New Roman"/>
          <w:szCs w:val="24"/>
        </w:rPr>
        <w:t>Σπίρτζη</w:t>
      </w:r>
      <w:proofErr w:type="spellEnd"/>
      <w:r>
        <w:rPr>
          <w:rFonts w:eastAsia="Times New Roman"/>
          <w:szCs w:val="24"/>
        </w:rPr>
        <w:t xml:space="preserve">, που αφορά το ανώτατο όριο των αποδοχών με το </w:t>
      </w:r>
      <w:r>
        <w:rPr>
          <w:rFonts w:eastAsia="Times New Roman"/>
          <w:szCs w:val="24"/>
          <w:lang w:val="en-US"/>
        </w:rPr>
        <w:t>EUROCONTROL</w:t>
      </w:r>
      <w:r>
        <w:rPr>
          <w:rFonts w:eastAsia="Times New Roman"/>
          <w:szCs w:val="24"/>
        </w:rPr>
        <w:t xml:space="preserve"> και εφόσον αυτή αφορά ανταποδοτικά οφέλη, τα οποία χάνονται και θα μπορούσαν να δοθούν με την </w:t>
      </w:r>
      <w:r>
        <w:rPr>
          <w:rFonts w:eastAsia="Times New Roman"/>
          <w:szCs w:val="24"/>
        </w:rPr>
        <w:lastRenderedPageBreak/>
        <w:t>μορφή επιδόματος, η Ένωση Κεντρώων επί της ουσίας δεν θα είχε κάποιο θέμα εάν, όμως, δοθεί η διευκρίνηση, εάν ουσιαστικά αυτά τα επιδόματα πηγαίνουν μόνο στους εργαζόμενους στην πολιτική αεροπορία ή ουσιαστικά αφορά όλους τους εργαζόμενους, όπως περιγράφονται στην παράγραφο 1 του άρθρου.</w:t>
      </w:r>
    </w:p>
    <w:p w14:paraId="2AF39B71" w14:textId="77777777" w:rsidR="006A5A05" w:rsidRDefault="00A50B7F">
      <w:pPr>
        <w:spacing w:line="600" w:lineRule="auto"/>
        <w:ind w:firstLine="720"/>
        <w:jc w:val="both"/>
        <w:rPr>
          <w:rFonts w:eastAsia="Times New Roman"/>
          <w:szCs w:val="24"/>
        </w:rPr>
      </w:pPr>
      <w:r>
        <w:rPr>
          <w:rFonts w:eastAsia="Times New Roman"/>
          <w:szCs w:val="24"/>
        </w:rPr>
        <w:t xml:space="preserve">Για την τροπολογία τώρα, επίσης, του κ. </w:t>
      </w:r>
      <w:proofErr w:type="spellStart"/>
      <w:r>
        <w:rPr>
          <w:rFonts w:eastAsia="Times New Roman"/>
          <w:szCs w:val="24"/>
        </w:rPr>
        <w:t>Σπίρτζη</w:t>
      </w:r>
      <w:proofErr w:type="spellEnd"/>
      <w:r>
        <w:rPr>
          <w:rFonts w:eastAsia="Times New Roman"/>
          <w:szCs w:val="24"/>
        </w:rPr>
        <w:t xml:space="preserve">, που αφορά τη σύσταση της υπηρεσίας οδικών τελών για την ηλεκτρονική διαχείριση των οδικών υποδομών αντιλαμβανόμαστε ότι χάνονται χρήματα, αντιλαμβανόμαστε ότι επιβαρύνεται η συντήρηση του οδικού δικτύου, αντιλαμβανόμαστε ότι υπάρχει ευθύνη. </w:t>
      </w:r>
    </w:p>
    <w:p w14:paraId="2AF39B72" w14:textId="77777777" w:rsidR="006A5A05" w:rsidRDefault="00A50B7F">
      <w:pPr>
        <w:spacing w:line="600" w:lineRule="auto"/>
        <w:ind w:firstLine="720"/>
        <w:jc w:val="both"/>
        <w:rPr>
          <w:rFonts w:eastAsia="Times New Roman"/>
          <w:szCs w:val="24"/>
        </w:rPr>
      </w:pPr>
      <w:r>
        <w:rPr>
          <w:rFonts w:eastAsia="Times New Roman"/>
          <w:szCs w:val="24"/>
        </w:rPr>
        <w:t>Αυτό που δεν αντιλαμβανόμαστε, κύριε Υπουργέ, είναι γιατί δεν μας δίνετε και εμάς τη χρονική δυνατότητα φέρνοντας αυτή την τροπολογία σε μια εβδομάδα, σε δέκα μέρες εδώ στη Βουλή για να μπορέσουμε να τη συζητήσουμε κανονικά και να μπορέσουμε να πάρουμε και εμείς θέση πάνω σε αυτό.</w:t>
      </w:r>
    </w:p>
    <w:p w14:paraId="2AF39B73" w14:textId="77777777" w:rsidR="006A5A05" w:rsidRDefault="00A50B7F">
      <w:pPr>
        <w:spacing w:line="600" w:lineRule="auto"/>
        <w:ind w:firstLine="720"/>
        <w:jc w:val="both"/>
        <w:rPr>
          <w:rFonts w:eastAsia="Times New Roman"/>
          <w:szCs w:val="24"/>
        </w:rPr>
      </w:pPr>
      <w:r>
        <w:rPr>
          <w:rFonts w:eastAsia="Times New Roman"/>
          <w:szCs w:val="24"/>
        </w:rPr>
        <w:t>Ευχαριστώ πολύ.</w:t>
      </w:r>
    </w:p>
    <w:p w14:paraId="2AF39B74" w14:textId="77777777" w:rsidR="006A5A05" w:rsidRDefault="00A50B7F">
      <w:pPr>
        <w:spacing w:line="600" w:lineRule="auto"/>
        <w:ind w:firstLine="720"/>
        <w:jc w:val="both"/>
        <w:rPr>
          <w:rFonts w:eastAsia="Times New Roman"/>
          <w:b/>
          <w:szCs w:val="24"/>
        </w:rPr>
      </w:pPr>
      <w:r>
        <w:rPr>
          <w:rFonts w:eastAsia="Times New Roman"/>
          <w:b/>
          <w:szCs w:val="24"/>
        </w:rPr>
        <w:lastRenderedPageBreak/>
        <w:t>ΠΡΟΕΔΡΕΥΟΥΣΑ (Αναστασία Χριστοδουλοπούλου):</w:t>
      </w:r>
      <w:r>
        <w:rPr>
          <w:rFonts w:eastAsia="Times New Roman"/>
          <w:szCs w:val="24"/>
        </w:rPr>
        <w:t xml:space="preserve"> Μιας και τελείωσε ο κύκλος των αγορητών, θα ήθελα για μια ακόμα φορά να ρωτήσω τον κύριο Υπουργό εάν θέλει σε αυτό το στάδιο, πριν δώσω τον λόγο στους Κοινοβουλευτικούς Εκπροσώπους, να τοποθετηθεί, εάν θα επιμείνει ή όχι.</w:t>
      </w:r>
    </w:p>
    <w:p w14:paraId="2AF39B75" w14:textId="77777777" w:rsidR="006A5A05" w:rsidRDefault="00A50B7F">
      <w:pPr>
        <w:spacing w:line="600" w:lineRule="auto"/>
        <w:ind w:firstLine="720"/>
        <w:jc w:val="both"/>
        <w:rPr>
          <w:rFonts w:eastAsia="Times New Roman"/>
          <w:szCs w:val="24"/>
        </w:rPr>
      </w:pPr>
      <w:r>
        <w:rPr>
          <w:rFonts w:eastAsia="Times New Roman"/>
          <w:b/>
          <w:szCs w:val="24"/>
        </w:rPr>
        <w:t xml:space="preserve">ΧΡΗΣΤΟΣ ΣΠΙΡΤΖΗΣ (Υπουργός Υποδομών, Μεταφορών και Δικτύων): </w:t>
      </w:r>
      <w:r>
        <w:rPr>
          <w:rFonts w:eastAsia="Times New Roman"/>
          <w:szCs w:val="24"/>
        </w:rPr>
        <w:t xml:space="preserve">Ευχαριστώ, κυρία Πρόεδρε. Θα τοποθετηθώ. </w:t>
      </w:r>
    </w:p>
    <w:p w14:paraId="2AF39B76" w14:textId="77777777" w:rsidR="006A5A05" w:rsidRDefault="00A50B7F">
      <w:pPr>
        <w:spacing w:line="600" w:lineRule="auto"/>
        <w:ind w:firstLine="720"/>
        <w:jc w:val="both"/>
        <w:rPr>
          <w:rFonts w:eastAsia="Times New Roman"/>
          <w:szCs w:val="24"/>
        </w:rPr>
      </w:pPr>
      <w:r>
        <w:rPr>
          <w:rFonts w:eastAsia="Times New Roman"/>
          <w:szCs w:val="24"/>
        </w:rPr>
        <w:t>Πραγματικά και εγώ είμαι  των μέγιστων δυνατών συγκλίσεων μέσα στο Κοινοβούλιο και έξω από το Κοινοβούλιο ακόμα,</w:t>
      </w:r>
      <w:r w:rsidRPr="00A841D9">
        <w:rPr>
          <w:rFonts w:eastAsia="Times New Roman"/>
          <w:szCs w:val="24"/>
        </w:rPr>
        <w:t xml:space="preserve"> </w:t>
      </w:r>
      <w:r>
        <w:rPr>
          <w:rFonts w:eastAsia="Times New Roman"/>
          <w:szCs w:val="24"/>
        </w:rPr>
        <w:t xml:space="preserve">ειδικά σε τέτοια θέματα. Πραγματικά, καταλαβαίνω ότι όταν έχουμε κάποιες τροπολογίες που είναι πολιτικά αντικρουόμενες ή που τα θέματα που περιλαμβάνουν δεν έχουν συζητηθεί, έχουμε έντονες αντιθέσεις. </w:t>
      </w:r>
    </w:p>
    <w:p w14:paraId="2AF39B77" w14:textId="77777777" w:rsidR="006A5A05" w:rsidRDefault="00A50B7F">
      <w:pPr>
        <w:spacing w:line="600" w:lineRule="auto"/>
        <w:ind w:firstLine="720"/>
        <w:jc w:val="both"/>
        <w:rPr>
          <w:rFonts w:eastAsia="Times New Roman"/>
          <w:szCs w:val="24"/>
        </w:rPr>
      </w:pPr>
      <w:r>
        <w:rPr>
          <w:rFonts w:eastAsia="Times New Roman"/>
          <w:szCs w:val="24"/>
        </w:rPr>
        <w:lastRenderedPageBreak/>
        <w:t xml:space="preserve">Παραδείγματος χάριν, τι δεν έχει συζητηθεί; Δεν έχει συζητηθεί εάν θα έχουμε μετωπικά αναλογικά διόδια από όλα τα κόμματα μέσα στο Κοινοβούλιο εβδομήντα φορές; Σε κάθε κύρωση νόμου ή σε κάθε αλλαγή των συμβάσεων αυτοκινητοδρόμων δεν το έχουμε συζητήσει; Είκοσι φορές έχει συζητηθεί. </w:t>
      </w:r>
    </w:p>
    <w:p w14:paraId="2AF39B78" w14:textId="77777777" w:rsidR="006A5A05" w:rsidRDefault="00A50B7F">
      <w:pPr>
        <w:spacing w:line="600" w:lineRule="auto"/>
        <w:ind w:firstLine="720"/>
        <w:jc w:val="both"/>
        <w:rPr>
          <w:rFonts w:eastAsia="Times New Roman"/>
          <w:szCs w:val="24"/>
        </w:rPr>
      </w:pPr>
      <w:r>
        <w:rPr>
          <w:rFonts w:eastAsia="Times New Roman"/>
          <w:szCs w:val="24"/>
        </w:rPr>
        <w:t>Δεν έχει συζητηθεί η εφαρμογή των οδηγιών; Έχει ψηφιστεί. Έχουν ψηφιστεί αυτές οι οδηγίες, έχουν ενσωματωθεί στο δίκαιο. Τι να συζητήσουμε εάν θα τις εφαρμόσουμε ή όχι και από πού;</w:t>
      </w:r>
    </w:p>
    <w:p w14:paraId="2AF39B79" w14:textId="77777777" w:rsidR="006A5A05" w:rsidRDefault="00A50B7F">
      <w:pPr>
        <w:spacing w:line="600" w:lineRule="auto"/>
        <w:ind w:firstLine="720"/>
        <w:jc w:val="both"/>
        <w:rPr>
          <w:rFonts w:eastAsia="Times New Roman"/>
          <w:szCs w:val="24"/>
        </w:rPr>
      </w:pPr>
      <w:r>
        <w:rPr>
          <w:rFonts w:eastAsia="Times New Roman"/>
          <w:szCs w:val="24"/>
        </w:rPr>
        <w:t xml:space="preserve">Τρίτον, να συζητήσουμε ότι δεν πρέπει να περνούν ξένες νταλίκες στο παράπλευρο δίκτυο; </w:t>
      </w:r>
    </w:p>
    <w:p w14:paraId="2AF39B7A" w14:textId="77777777" w:rsidR="006A5A05" w:rsidRDefault="00A50B7F">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Δημοσχάκη</w:t>
      </w:r>
      <w:proofErr w:type="spellEnd"/>
      <w:r>
        <w:rPr>
          <w:rFonts w:eastAsia="Times New Roman"/>
          <w:szCs w:val="24"/>
        </w:rPr>
        <w:t>, εγώ σας εκτιμώ πάρα πολύ, είστε και από μια περιοχή που της έχω αδυναμία. Εσείς τα ξέρετε πολύ καλά. Πάρτε οποιαδήποτε διεύθυνση τροχαίας τηλέφωνο, κάθε μέρα που καθυστερεί το Κοινοβούλιο να θεσμοθετήσει την απαγόρευση των βαριών οχημάτων από το παράπλευρο δίκτυο έχουμε νεκρούς, όχι θύματα. Κάθε μέρα!</w:t>
      </w:r>
    </w:p>
    <w:p w14:paraId="2AF39B7B" w14:textId="77777777" w:rsidR="006A5A05" w:rsidRDefault="00A50B7F">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Δεκαέξι μήνες γιατί δεν έρχεται;</w:t>
      </w:r>
    </w:p>
    <w:p w14:paraId="2AF39B7C" w14:textId="77777777" w:rsidR="006A5A05" w:rsidRDefault="00A50B7F">
      <w:pPr>
        <w:spacing w:line="600" w:lineRule="auto"/>
        <w:ind w:firstLine="720"/>
        <w:jc w:val="both"/>
        <w:rPr>
          <w:rFonts w:eastAsia="Times New Roman"/>
          <w:szCs w:val="24"/>
        </w:rPr>
      </w:pPr>
      <w:r>
        <w:rPr>
          <w:rFonts w:eastAsia="Times New Roman"/>
          <w:b/>
          <w:szCs w:val="24"/>
        </w:rPr>
        <w:lastRenderedPageBreak/>
        <w:t xml:space="preserve">ΧΡΗΣΤΟΣ ΣΠΙΡΤΖΗΣ (Υπουργός Υποδομών, Μεταφορών και Δικτύων): </w:t>
      </w:r>
      <w:r>
        <w:rPr>
          <w:rFonts w:eastAsia="Times New Roman"/>
          <w:szCs w:val="24"/>
        </w:rPr>
        <w:t>Γιατί δεκαέξι χρόνια δεν το περάσατε εσείς, κύριε Λοβέρδο.</w:t>
      </w:r>
    </w:p>
    <w:p w14:paraId="2AF39B7D" w14:textId="77777777" w:rsidR="006A5A05" w:rsidRDefault="00A50B7F">
      <w:pPr>
        <w:spacing w:line="600" w:lineRule="auto"/>
        <w:ind w:firstLine="720"/>
        <w:jc w:val="both"/>
        <w:rPr>
          <w:rFonts w:eastAsia="Times New Roman"/>
          <w:szCs w:val="24"/>
        </w:rPr>
      </w:pPr>
      <w:r>
        <w:rPr>
          <w:rFonts w:eastAsia="Times New Roman"/>
          <w:b/>
          <w:szCs w:val="24"/>
        </w:rPr>
        <w:t>ΣΠΥΡΙΔΩΝ ΛΥΚΟΥΔΗΣ:</w:t>
      </w:r>
      <w:r>
        <w:rPr>
          <w:rFonts w:eastAsia="Times New Roman"/>
          <w:szCs w:val="24"/>
        </w:rPr>
        <w:t xml:space="preserve"> Εξαιρετικός διάλογος!</w:t>
      </w:r>
    </w:p>
    <w:p w14:paraId="2AF39B7E" w14:textId="77777777" w:rsidR="006A5A05" w:rsidRDefault="00A50B7F">
      <w:pPr>
        <w:spacing w:line="600" w:lineRule="auto"/>
        <w:ind w:firstLine="720"/>
        <w:jc w:val="both"/>
        <w:rPr>
          <w:rFonts w:eastAsia="Times New Roman"/>
          <w:szCs w:val="24"/>
        </w:rPr>
      </w:pPr>
      <w:r>
        <w:rPr>
          <w:rFonts w:eastAsia="Times New Roman"/>
          <w:b/>
          <w:szCs w:val="24"/>
        </w:rPr>
        <w:t xml:space="preserve">ΧΡΗΣΤΟΣ ΣΠΙΡΤΖΗΣ (Υπουργός Υποδομών, Μεταφορών και Δικτύων): </w:t>
      </w:r>
      <w:r>
        <w:rPr>
          <w:rFonts w:eastAsia="Times New Roman"/>
          <w:szCs w:val="24"/>
        </w:rPr>
        <w:t>Στο παράπλευρο δίκτυο λέμε δεν πρέπει να περνάνε βαριά οχήματα. Αυτό δεν είναι αίτημα όλων των τοπικών κοινωνιών σε όλη την Ελλάδα; Πραγματικά, τι να συζητήσουμε;</w:t>
      </w:r>
    </w:p>
    <w:p w14:paraId="2AF39B7F" w14:textId="77777777" w:rsidR="006A5A05" w:rsidRDefault="00A50B7F">
      <w:pPr>
        <w:spacing w:line="600" w:lineRule="auto"/>
        <w:ind w:firstLine="720"/>
        <w:jc w:val="both"/>
        <w:rPr>
          <w:rFonts w:eastAsia="Times New Roman"/>
          <w:szCs w:val="24"/>
        </w:rPr>
      </w:pPr>
      <w:r>
        <w:rPr>
          <w:rFonts w:eastAsia="Times New Roman"/>
          <w:szCs w:val="24"/>
        </w:rPr>
        <w:t xml:space="preserve">Ευχαριστώ πολύ τον κ. Θεοχαρόπουλο, που έκανε αυτές τις παρατηρήσεις. Κύριε Θεοχαρόπουλε, οι εξουσιοδοτήσεις πού υπάρχουν; Στην πλειονότητά τους υπάρχουν και σήμερα. Σήμερα ποιος καθορίζει τις κατηγορίες οχημάτων; Με εξουσιοδότηση ο Υπουργός. Επαναλαμβάνω. Ποιος καθορίζει την τιμολογιακή πολιτική των διοδίων; Με εξουσιοδότηση ο Υπουργός. </w:t>
      </w:r>
    </w:p>
    <w:p w14:paraId="2AF39B80" w14:textId="77777777" w:rsidR="006A5A05" w:rsidRDefault="00A50B7F">
      <w:pPr>
        <w:spacing w:line="600" w:lineRule="auto"/>
        <w:ind w:firstLine="720"/>
        <w:jc w:val="both"/>
        <w:rPr>
          <w:rFonts w:eastAsia="Times New Roman"/>
          <w:szCs w:val="24"/>
        </w:rPr>
      </w:pPr>
      <w:r>
        <w:rPr>
          <w:rFonts w:eastAsia="Times New Roman"/>
          <w:szCs w:val="24"/>
        </w:rPr>
        <w:lastRenderedPageBreak/>
        <w:t xml:space="preserve">Η βινιέτα, την οποία πληρώνει η ξένη νταλίκα που περνάει από την Εγνατία και πληρώνουμε δεκαετίες και τα δάνεια και τη συντήρησή της. Να το τρέξουμε; </w:t>
      </w:r>
    </w:p>
    <w:p w14:paraId="2AF39B81" w14:textId="77777777" w:rsidR="006A5A05" w:rsidRDefault="00A50B7F">
      <w:pPr>
        <w:spacing w:line="600" w:lineRule="auto"/>
        <w:ind w:firstLine="720"/>
        <w:jc w:val="both"/>
        <w:rPr>
          <w:rFonts w:eastAsia="Times New Roman"/>
          <w:szCs w:val="24"/>
        </w:rPr>
      </w:pPr>
      <w:r>
        <w:rPr>
          <w:rFonts w:eastAsia="Times New Roman"/>
          <w:szCs w:val="24"/>
        </w:rPr>
        <w:t xml:space="preserve">Κάποιοι λοιπόν, όταν έκλειναν το Ταμείο Εθνικής Οδοποιίας αντί να το αναβαθμίσουν δεν σκέφτηκαν ότι πρέπει να έχουμε ενιαία ηλεκτρονικά συστήματα σε όλους τους αυτοκινητόδρομους είτε είναι παραχωρήσεις είτε είναι δημόσιο, δεν σκέφτηκαν ότι πρέπει να υπάρχουν προδιαγραφές για αυτά. Κοινότοπα πράγματα είναι αυτά, δεν είναι κάτι τρομερό. Δεν σκέφτηκαν ότι πρέπει να υπάρχουν αξιόπιστοι μηχανισμοί και συστήματα ελέγχου. </w:t>
      </w:r>
    </w:p>
    <w:p w14:paraId="2AF39B82" w14:textId="77777777" w:rsidR="006A5A05" w:rsidRDefault="00A50B7F">
      <w:pPr>
        <w:spacing w:line="600" w:lineRule="auto"/>
        <w:ind w:firstLine="720"/>
        <w:jc w:val="both"/>
        <w:rPr>
          <w:rFonts w:eastAsia="Times New Roman"/>
          <w:szCs w:val="24"/>
        </w:rPr>
      </w:pPr>
      <w:r>
        <w:rPr>
          <w:rFonts w:eastAsia="Times New Roman"/>
          <w:szCs w:val="24"/>
        </w:rPr>
        <w:t>Πραγματικά, το γραφείο μου -το ξέρετε- είναι πάντα ανοικτό. Και στο Κοινοβούλιο είμαι διαθέσιμος για να κάνετε οποιεσδήποτε προτάσεις. Δεν είναι πρόχειρο. Έχει φτιαχτεί εδώ και πάρα πολλούς μήνες. Έχει συζητηθεί με φορείς που τους ενδιαφέρει. Είναι αίτημα των τοπικών κοινωνιών.</w:t>
      </w:r>
    </w:p>
    <w:p w14:paraId="2AF39B83" w14:textId="77777777" w:rsidR="006A5A05" w:rsidRDefault="00A50B7F">
      <w:pPr>
        <w:spacing w:line="600" w:lineRule="auto"/>
        <w:ind w:firstLine="720"/>
        <w:jc w:val="both"/>
        <w:rPr>
          <w:rFonts w:eastAsia="Times New Roman"/>
          <w:szCs w:val="24"/>
        </w:rPr>
      </w:pPr>
      <w:r>
        <w:rPr>
          <w:rFonts w:eastAsia="Times New Roman"/>
          <w:szCs w:val="24"/>
        </w:rPr>
        <w:lastRenderedPageBreak/>
        <w:t xml:space="preserve">Εγώ κάνω έκκληση στα κόμματα της Αντιπολίτευσης να το στηρίξουν και να το ψηφίσουν σήμερα και να το διαφημίσουν όλες οι πολιτικές δυνάμεις, σαν Κοινοβούλιο, για την προστασία και του δημοσίου συμφέροντος και της δημόσιας υγείας.   </w:t>
      </w:r>
    </w:p>
    <w:p w14:paraId="2AF39B84" w14:textId="77777777" w:rsidR="006A5A05" w:rsidRDefault="00A50B7F">
      <w:pPr>
        <w:spacing w:line="600" w:lineRule="auto"/>
        <w:ind w:firstLine="720"/>
        <w:jc w:val="both"/>
        <w:rPr>
          <w:rFonts w:eastAsia="Times New Roman"/>
          <w:szCs w:val="24"/>
        </w:rPr>
      </w:pPr>
      <w:r>
        <w:rPr>
          <w:rFonts w:eastAsia="Times New Roman"/>
          <w:szCs w:val="24"/>
        </w:rPr>
        <w:t xml:space="preserve">Έκανε μία ερώτηση ο Κοινοβουλευτικός Εκπρόσωπος των Ανεξαρτήτων Ελλήνων για την άλλη τροπολογία. Βεβαίως, το Γενικό Λογιστήριο από την πλευρά του βλέπει μείωση των εσόδων. Αυτό, όμως, που δεν λέει –και σωστά, γιατί δεν είναι και δουλειά του να το πει- είναι ότι αν αυτά τα χρήματα δεν πάνε εκεί, δεν θα πάνε στο Γενικό Λογιστήριο. </w:t>
      </w:r>
    </w:p>
    <w:p w14:paraId="2AF39B85" w14:textId="77777777" w:rsidR="006A5A05" w:rsidRDefault="00A50B7F">
      <w:pPr>
        <w:spacing w:line="600" w:lineRule="auto"/>
        <w:ind w:firstLine="720"/>
        <w:jc w:val="both"/>
        <w:rPr>
          <w:rFonts w:eastAsia="Times New Roman"/>
          <w:szCs w:val="24"/>
        </w:rPr>
      </w:pPr>
      <w:r>
        <w:rPr>
          <w:rFonts w:eastAsia="Times New Roman"/>
          <w:szCs w:val="24"/>
        </w:rPr>
        <w:t xml:space="preserve">Δηλαδή, αν δεν περάσουμε αυτή την τροπολογία, θα έχουμε ακόμη μεγαλύτερη μείωση. Διότι, αυτά τα χρήματα έρχονται ως έσοδα στο ελληνικό κράτος από το </w:t>
      </w:r>
      <w:r>
        <w:rPr>
          <w:rFonts w:eastAsia="Times New Roman"/>
          <w:szCs w:val="24"/>
          <w:lang w:val="en-US"/>
        </w:rPr>
        <w:t>EUROCONTROL</w:t>
      </w:r>
      <w:r>
        <w:rPr>
          <w:rFonts w:eastAsia="Times New Roman"/>
          <w:szCs w:val="24"/>
        </w:rPr>
        <w:t xml:space="preserve"> για συγκεκριμένα έξοδα. Κι ένα από τα έξοδα αυτά είναι οι αμοιβές αυτών των ανθρώπων. Άρα δεν θα είναι έσοδα του Γενικού </w:t>
      </w:r>
      <w:r>
        <w:rPr>
          <w:rFonts w:eastAsia="Times New Roman"/>
          <w:szCs w:val="24"/>
        </w:rPr>
        <w:lastRenderedPageBreak/>
        <w:t xml:space="preserve">Λογιστηρίου για να προβλέπει μείωση. Δεν θα υπάρχουν καθόλου. Αυτός είναι ο λόγος που έπρεπε να διορθωθεί. </w:t>
      </w:r>
    </w:p>
    <w:p w14:paraId="2AF39B86" w14:textId="77777777" w:rsidR="006A5A05" w:rsidRDefault="00A50B7F">
      <w:pPr>
        <w:spacing w:line="600" w:lineRule="auto"/>
        <w:ind w:firstLine="720"/>
        <w:jc w:val="both"/>
        <w:rPr>
          <w:rFonts w:eastAsia="Times New Roman"/>
          <w:szCs w:val="24"/>
        </w:rPr>
      </w:pPr>
      <w:r>
        <w:rPr>
          <w:rFonts w:eastAsia="Times New Roman"/>
          <w:szCs w:val="24"/>
        </w:rPr>
        <w:t xml:space="preserve">Το γιατί δεν το είχαμε δεχθεί όταν το είπε το Ποτάμι, δεν το ξέρω, δεν ήμουν εγώ εδώ. Δεν το είχε δεχθεί ο Υπουργός που το χειρίστηκε. Πιστεύω, όμως, ότι δεν είναι στη λογική τού εξαιρούμε έναν κλάδο. Δεν είναι σε αυτή τη λογική. Είμαστε πολύ συνεπείς σε αυτά που λέμε. Αυτά είναι χρήματα που έρχονται από το </w:t>
      </w:r>
      <w:r>
        <w:rPr>
          <w:rFonts w:eastAsia="Times New Roman"/>
          <w:szCs w:val="24"/>
          <w:lang w:val="en-US"/>
        </w:rPr>
        <w:t>EUROCONTROL</w:t>
      </w:r>
      <w:r>
        <w:rPr>
          <w:rFonts w:eastAsia="Times New Roman"/>
          <w:szCs w:val="24"/>
        </w:rPr>
        <w:t xml:space="preserve">. Δεν θα τα παίρνει η χώρα διαφορετικά, θα τα χάνει. Είναι αμοιβές που τις δικαιούνται οι άνθρωποι. </w:t>
      </w:r>
    </w:p>
    <w:p w14:paraId="2AF39B87" w14:textId="77777777" w:rsidR="006A5A05" w:rsidRDefault="00A50B7F">
      <w:pPr>
        <w:spacing w:line="600" w:lineRule="auto"/>
        <w:ind w:firstLine="720"/>
        <w:jc w:val="both"/>
        <w:rPr>
          <w:rFonts w:eastAsia="Times New Roman"/>
          <w:szCs w:val="24"/>
        </w:rPr>
      </w:pPr>
      <w:r>
        <w:rPr>
          <w:rFonts w:eastAsia="Times New Roman"/>
          <w:szCs w:val="24"/>
        </w:rPr>
        <w:t xml:space="preserve">Σας ευχαριστώ πολύ.         </w:t>
      </w:r>
    </w:p>
    <w:p w14:paraId="2AF39B88" w14:textId="77777777" w:rsidR="006A5A05" w:rsidRDefault="00A50B7F">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Τώρα σειρά έχουν οι Κοινοβουλευτικοί Εκπρόσωποι. Μπορούμε σε αυτό το στάδιο να κάνουμε μια ενδεικτική ψηφοφορία για το εάν συμφωνούμε </w:t>
      </w:r>
      <w:r>
        <w:rPr>
          <w:rFonts w:eastAsia="Times New Roman"/>
          <w:szCs w:val="24"/>
        </w:rPr>
        <w:lastRenderedPageBreak/>
        <w:t xml:space="preserve">στο να συζητηθούν οι τροπολογίες ή όχι, για να ξέρουν και οι Κοινοβουλευτικοί Εκπρόσωποι σε τι θα τοποθετηθούν;   </w:t>
      </w:r>
    </w:p>
    <w:p w14:paraId="2AF39B89" w14:textId="77777777" w:rsidR="006A5A05" w:rsidRDefault="00A50B7F">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 xml:space="preserve">Όλα μαζί. Η ψηφοφορία να γίνει μετά. </w:t>
      </w:r>
    </w:p>
    <w:p w14:paraId="2AF39B8A" w14:textId="77777777" w:rsidR="006A5A05" w:rsidRDefault="00A50B7F">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Υπάρχει και η πρόταση, εάν απορριφθεί η πρόταση και συζητηθούν τελικά οι τροπολογίες, να γραφτούν ομιλητές. Βέβαια, δεν βλέπω ομιλητές, αλλά τρεις-τέσσερις μπορεί να γραφτούν.   </w:t>
      </w:r>
    </w:p>
    <w:p w14:paraId="2AF39B8B" w14:textId="77777777" w:rsidR="006A5A05" w:rsidRDefault="00A50B7F">
      <w:pPr>
        <w:spacing w:line="600" w:lineRule="auto"/>
        <w:ind w:firstLine="720"/>
        <w:jc w:val="both"/>
        <w:rPr>
          <w:rFonts w:eastAsia="Times New Roman"/>
          <w:szCs w:val="24"/>
        </w:rPr>
      </w:pPr>
      <w:r>
        <w:rPr>
          <w:rFonts w:eastAsia="Times New Roman"/>
          <w:b/>
          <w:szCs w:val="24"/>
        </w:rPr>
        <w:t xml:space="preserve">ΙΩΑΝΝΗΣ ΒΡΟΥΤΣΗΣ: </w:t>
      </w:r>
      <w:r>
        <w:rPr>
          <w:rFonts w:eastAsia="Times New Roman"/>
          <w:szCs w:val="24"/>
        </w:rPr>
        <w:t xml:space="preserve">Δεν είναι πολλοί οι ομιλητές, κυρία Πρόεδρε. Μετρημένοι στα δάχτυλα είναι. </w:t>
      </w:r>
    </w:p>
    <w:p w14:paraId="2AF39B8C" w14:textId="77777777" w:rsidR="006A5A05" w:rsidRDefault="00A50B7F">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Το ξέρω. Παρά ταύτα, πρέπει να ακολουθήσω μια τυπική διαδικασία. Δεν θα αποφασίσω έτσι. Θα πρέπει να γίνει με μια διαδικασία. </w:t>
      </w:r>
    </w:p>
    <w:p w14:paraId="2AF39B8D" w14:textId="77777777" w:rsidR="006A5A05" w:rsidRDefault="00A50B7F">
      <w:pPr>
        <w:spacing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 xml:space="preserve">Κυρία Πρόεδρε, έπρεπε να έχουν γραφτεί, όταν μιλούσαν οι εισηγητές. </w:t>
      </w:r>
    </w:p>
    <w:p w14:paraId="2AF39B8E" w14:textId="77777777" w:rsidR="006A5A05" w:rsidRDefault="00A50B7F">
      <w:pPr>
        <w:spacing w:line="600" w:lineRule="auto"/>
        <w:ind w:firstLine="720"/>
        <w:jc w:val="both"/>
        <w:rPr>
          <w:rFonts w:eastAsia="Times New Roman"/>
          <w:szCs w:val="24"/>
        </w:rPr>
      </w:pPr>
      <w:r>
        <w:rPr>
          <w:rFonts w:eastAsia="Times New Roman"/>
          <w:b/>
          <w:szCs w:val="24"/>
        </w:rPr>
        <w:lastRenderedPageBreak/>
        <w:t xml:space="preserve">ΧΡΗΣΤΟΣ ΠΑΠΠΑΣ: </w:t>
      </w:r>
      <w:r>
        <w:rPr>
          <w:rFonts w:eastAsia="Times New Roman"/>
          <w:szCs w:val="24"/>
        </w:rPr>
        <w:t xml:space="preserve">Κυρία Πρόεδρε, μπορώ να έχω τον λόγο; </w:t>
      </w:r>
    </w:p>
    <w:p w14:paraId="2AF39B8F" w14:textId="77777777" w:rsidR="006A5A05" w:rsidRDefault="00A50B7F">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Τι θέλετε, κύριε Παππά; </w:t>
      </w:r>
    </w:p>
    <w:p w14:paraId="2AF39B90" w14:textId="77777777" w:rsidR="006A5A05" w:rsidRDefault="00A50B7F">
      <w:pPr>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 xml:space="preserve">Επειδή έχω ανειλημμένες υποχρεώσεις, μπορείτε να μου δώσετε τον λόγο; </w:t>
      </w:r>
    </w:p>
    <w:p w14:paraId="2AF39B91" w14:textId="77777777" w:rsidR="006A5A05" w:rsidRDefault="00A50B7F">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Θα ήθελα να πω κάτι σε</w:t>
      </w:r>
      <w:r>
        <w:rPr>
          <w:rFonts w:eastAsia="Times New Roman"/>
          <w:b/>
          <w:szCs w:val="24"/>
        </w:rPr>
        <w:t xml:space="preserve"> </w:t>
      </w:r>
      <w:r>
        <w:rPr>
          <w:rFonts w:eastAsia="Times New Roman"/>
          <w:szCs w:val="24"/>
        </w:rPr>
        <w:t xml:space="preserve">αυτό το στάδιο και πριν πάρουν τον λόγο οι Κοινοβουλευτικοί Εκπρόσωποι, γιατί δεν θα ξαναδώσουμε μετά τον λόγο να τοποθετηθούν επί κάθε τροπολογίας και επί κάθε λεπτομέρειας. Ήδη, ο καθένας από τους αγορητές στην τοποθέτησή του για το αν πρέπει ή όχι να συζητηθούν, μπήκε και στην ουσία των τροπολογιών. Άρα λέω ότι σε αυτό το στάδιο ή θα κάνουμε μια ψηφοφορία στο αν θα συζητηθούν -που σημαίνει αν θα ψηφιστούν, αυτή είναι η ουσία- ειδάλλως αρχίζουν οι Κοινοβουλευτικοί Εκπρόσωποι και κάνουμε τη ψηφοφορία μετά. Δεν έχει νόημα, όμως.  </w:t>
      </w:r>
    </w:p>
    <w:p w14:paraId="2AF39B92" w14:textId="77777777" w:rsidR="006A5A05" w:rsidRDefault="00A50B7F">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Κυρία Πρόεδρε, είναι εκ του περισσού. Αφού ο Υπουργός δεν τις αποσύρει.</w:t>
      </w:r>
    </w:p>
    <w:p w14:paraId="2AF39B93" w14:textId="77777777" w:rsidR="006A5A05" w:rsidRDefault="00A50B7F">
      <w:pPr>
        <w:spacing w:line="600" w:lineRule="auto"/>
        <w:ind w:firstLine="720"/>
        <w:jc w:val="both"/>
        <w:rPr>
          <w:rFonts w:eastAsia="Times New Roman"/>
          <w:szCs w:val="24"/>
        </w:rPr>
      </w:pPr>
      <w:r>
        <w:rPr>
          <w:rFonts w:eastAsia="Times New Roman"/>
          <w:b/>
          <w:szCs w:val="24"/>
        </w:rPr>
        <w:lastRenderedPageBreak/>
        <w:t xml:space="preserve">ΠΡΟΕΔΡΕΥΟΥΣΑ (Αναστασία Χριστοδουλοπούλου): </w:t>
      </w:r>
      <w:r>
        <w:rPr>
          <w:rFonts w:eastAsia="Times New Roman"/>
          <w:szCs w:val="24"/>
        </w:rPr>
        <w:t>Δεν τις αποσύρει ο Υπουργός. Τον κάλεσα δεύτερη φορά να τοποθετηθεί και είπε ότι δεν τις αποσύρει. Άρα σε αυτό το στάδιο προτείνω…</w:t>
      </w:r>
    </w:p>
    <w:p w14:paraId="2AF39B94" w14:textId="77777777" w:rsidR="006A5A05" w:rsidRDefault="00A50B7F">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 xml:space="preserve">Άρα συζητούνται. </w:t>
      </w:r>
    </w:p>
    <w:p w14:paraId="2AF39B95" w14:textId="77777777" w:rsidR="006A5A05" w:rsidRDefault="00A50B7F">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Συζητούνται χωρίς ψηφοφορία. Εντάξει. </w:t>
      </w:r>
    </w:p>
    <w:p w14:paraId="2AF39B96" w14:textId="77777777" w:rsidR="006A5A05" w:rsidRDefault="00A50B7F">
      <w:pPr>
        <w:spacing w:line="600" w:lineRule="auto"/>
        <w:ind w:firstLine="720"/>
        <w:jc w:val="both"/>
        <w:rPr>
          <w:rFonts w:eastAsia="Times New Roman"/>
          <w:szCs w:val="24"/>
        </w:rPr>
      </w:pPr>
      <w:r>
        <w:rPr>
          <w:rFonts w:eastAsia="Times New Roman"/>
          <w:szCs w:val="24"/>
        </w:rPr>
        <w:t xml:space="preserve">Τον λόγο, λοιπόν, έχει η κ. </w:t>
      </w:r>
      <w:proofErr w:type="spellStart"/>
      <w:r>
        <w:rPr>
          <w:rFonts w:eastAsia="Times New Roman"/>
          <w:szCs w:val="24"/>
        </w:rPr>
        <w:t>Βάκη</w:t>
      </w:r>
      <w:proofErr w:type="spellEnd"/>
      <w:r>
        <w:rPr>
          <w:rFonts w:eastAsia="Times New Roman"/>
          <w:szCs w:val="24"/>
        </w:rPr>
        <w:t xml:space="preserve">. </w:t>
      </w:r>
    </w:p>
    <w:p w14:paraId="2AF39B97" w14:textId="77777777" w:rsidR="006A5A05" w:rsidRDefault="00A50B7F">
      <w:pPr>
        <w:spacing w:line="600" w:lineRule="auto"/>
        <w:ind w:firstLine="720"/>
        <w:jc w:val="both"/>
        <w:rPr>
          <w:rFonts w:eastAsia="Times New Roman"/>
          <w:szCs w:val="24"/>
        </w:rPr>
      </w:pPr>
      <w:r>
        <w:rPr>
          <w:rFonts w:eastAsia="Times New Roman"/>
          <w:b/>
          <w:szCs w:val="24"/>
        </w:rPr>
        <w:t xml:space="preserve">ΦΩΤΕΙΝΗ ΒΑΚΗ: </w:t>
      </w:r>
      <w:r>
        <w:rPr>
          <w:rFonts w:eastAsia="Times New Roman"/>
          <w:szCs w:val="24"/>
        </w:rPr>
        <w:t>Έχω καλυφθεί από τις προηγούμενες τοποθετήσεις. Κι επειδή τοποθετήθηκα στην αρχή ως Κοινοβουλευτική Εκπρόσωπος, δεν θέλω να κάνω κατάχρηση χρόνου και παραιτούμαι υπέρ συναδέλφων Βουλευτών. Θα ήθελα να πω πως καλό είναι να ανοίξει ένας κατάλογος ομιλητών και ας τοποθετηθούν οι συνάδελφοι.</w:t>
      </w:r>
    </w:p>
    <w:p w14:paraId="2AF39B98" w14:textId="77777777" w:rsidR="006A5A05" w:rsidRDefault="00A50B7F">
      <w:pPr>
        <w:spacing w:line="600" w:lineRule="auto"/>
        <w:ind w:firstLine="720"/>
        <w:jc w:val="both"/>
        <w:rPr>
          <w:rFonts w:eastAsia="Times New Roman"/>
          <w:szCs w:val="24"/>
        </w:rPr>
      </w:pPr>
      <w:r>
        <w:rPr>
          <w:rFonts w:eastAsia="Times New Roman"/>
          <w:szCs w:val="24"/>
        </w:rPr>
        <w:t xml:space="preserve">Ευχαριστώ. </w:t>
      </w:r>
    </w:p>
    <w:p w14:paraId="2AF39B99" w14:textId="77777777" w:rsidR="006A5A05" w:rsidRDefault="00A50B7F">
      <w:pPr>
        <w:spacing w:line="600" w:lineRule="auto"/>
        <w:ind w:firstLine="720"/>
        <w:jc w:val="both"/>
        <w:rPr>
          <w:rFonts w:eastAsia="Times New Roman"/>
          <w:b/>
          <w:szCs w:val="24"/>
        </w:rPr>
      </w:pPr>
      <w:r>
        <w:rPr>
          <w:rFonts w:eastAsia="Times New Roman"/>
          <w:b/>
          <w:szCs w:val="24"/>
        </w:rPr>
        <w:lastRenderedPageBreak/>
        <w:t xml:space="preserve">ΓΕΩΡΓΙΟΣ ΑΜΥΡΑΣ: </w:t>
      </w:r>
      <w:r>
        <w:rPr>
          <w:rFonts w:eastAsia="Times New Roman"/>
          <w:szCs w:val="24"/>
        </w:rPr>
        <w:t xml:space="preserve">Κυρία Πρόεδρε, μπορώ να έχω τον λόγο επί της διαδικασίας; </w:t>
      </w:r>
      <w:r>
        <w:rPr>
          <w:rFonts w:eastAsia="Times New Roman"/>
          <w:b/>
          <w:szCs w:val="24"/>
        </w:rPr>
        <w:t xml:space="preserve"> </w:t>
      </w:r>
    </w:p>
    <w:p w14:paraId="2AF39B9A" w14:textId="77777777" w:rsidR="006A5A05" w:rsidRDefault="00A50B7F">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Έχετε τον λόγο, κύριε </w:t>
      </w:r>
      <w:proofErr w:type="spellStart"/>
      <w:r>
        <w:rPr>
          <w:rFonts w:eastAsia="Times New Roman"/>
          <w:szCs w:val="24"/>
        </w:rPr>
        <w:t>Αμυρά</w:t>
      </w:r>
      <w:proofErr w:type="spellEnd"/>
      <w:r>
        <w:rPr>
          <w:rFonts w:eastAsia="Times New Roman"/>
          <w:szCs w:val="24"/>
        </w:rPr>
        <w:t xml:space="preserve">. </w:t>
      </w:r>
    </w:p>
    <w:p w14:paraId="2AF39B9B" w14:textId="77777777" w:rsidR="006A5A05" w:rsidRDefault="00A50B7F">
      <w:pPr>
        <w:spacing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Δεν είμαι κι εγώ, βεβαίως, αντίθετος στο να ανοίξει κατάλογος ομιλητών, αλλά υπάρχει η ιδιομορφία ότι αυτή είναι μια συζήτηση εκτός ημερήσιας διάταξης. Άρα αρκετοί Βουλευτές δεν ήταν ενήμεροι ότι θα συζητηθεί. Ας το έχουμε αυτό στο πίσω μέρος του μυαλού μας. </w:t>
      </w:r>
    </w:p>
    <w:p w14:paraId="2AF39B9C" w14:textId="77777777" w:rsidR="006A5A05" w:rsidRDefault="00A50B7F">
      <w:pPr>
        <w:spacing w:line="600" w:lineRule="auto"/>
        <w:ind w:firstLine="720"/>
        <w:jc w:val="both"/>
        <w:rPr>
          <w:rFonts w:eastAsia="Times New Roman"/>
          <w:szCs w:val="24"/>
        </w:rPr>
      </w:pPr>
      <w:r>
        <w:rPr>
          <w:rFonts w:eastAsia="Times New Roman"/>
          <w:szCs w:val="24"/>
        </w:rPr>
        <w:t xml:space="preserve">Και ο κ. Παππάς περιμένει να μιλήσει. </w:t>
      </w:r>
    </w:p>
    <w:p w14:paraId="2AF39B9D"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Εφόσον, λοιπόν, υπάρχει το αίτημα και από τον ΣΥΡΙΖΑ και από τη Νέα Δημοκρατία και –φαντάζομαι- απ’ όλους τους υπόλοιπους για εγγραφή ομιλητών -παρά το γεγονός ότι δεν το ξέρουν όλοι οι Βουλευτές και οπότε θα αξιοποιήσουν αυτή την απόφαση οι παρευρισκόμενοι- προτείνω οι τοποθετήσεις αυτές να είναι για δύο λεπτά. Και τώρα να γραφτούν –όποιοι θέλουν- οι ομιλητές. Άνοιξε το σύστημα. </w:t>
      </w:r>
    </w:p>
    <w:p w14:paraId="2AF39B9E"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lastRenderedPageBreak/>
        <w:t xml:space="preserve">Οπότε μετά την κ. </w:t>
      </w:r>
      <w:proofErr w:type="spellStart"/>
      <w:r>
        <w:rPr>
          <w:rFonts w:eastAsia="Times New Roman" w:cs="Times New Roman"/>
          <w:szCs w:val="24"/>
        </w:rPr>
        <w:t>Βάκη</w:t>
      </w:r>
      <w:proofErr w:type="spellEnd"/>
      <w:r>
        <w:rPr>
          <w:rFonts w:eastAsia="Times New Roman" w:cs="Times New Roman"/>
          <w:szCs w:val="24"/>
        </w:rPr>
        <w:t xml:space="preserve"> τον λόγο έχει ο κ. </w:t>
      </w:r>
      <w:proofErr w:type="spellStart"/>
      <w:r>
        <w:rPr>
          <w:rFonts w:eastAsia="Times New Roman" w:cs="Times New Roman"/>
          <w:szCs w:val="24"/>
        </w:rPr>
        <w:t>Βρούτσης</w:t>
      </w:r>
      <w:proofErr w:type="spellEnd"/>
      <w:r>
        <w:rPr>
          <w:rFonts w:eastAsia="Times New Roman" w:cs="Times New Roman"/>
          <w:szCs w:val="24"/>
        </w:rPr>
        <w:t>.</w:t>
      </w:r>
    </w:p>
    <w:p w14:paraId="2AF39B9F"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Κυρία Πρόεδρε…</w:t>
      </w:r>
    </w:p>
    <w:p w14:paraId="2AF39BA0"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Τι θέλετε; Ακούσαμε ότι θέλετε να φύγετε και να ανακοινώσετε ότι θα σας τα πουν στην ψήφιση των τροπολογιών.</w:t>
      </w:r>
    </w:p>
    <w:p w14:paraId="2AF39BA1"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Θα ήθελα για ένα λεπτό τον λόγο.</w:t>
      </w:r>
    </w:p>
    <w:p w14:paraId="2AF39BA2"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Ορίστε, έχετε τον λόγο. </w:t>
      </w:r>
    </w:p>
    <w:p w14:paraId="2AF39BA3"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Εάν δεν έχουν πρόβλημα οι υπόλοιποι συνάδελφοι, να μιλήσω.</w:t>
      </w:r>
    </w:p>
    <w:p w14:paraId="2AF39BA4"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Κύριε Υπουργέ, κύριε </w:t>
      </w:r>
      <w:proofErr w:type="spellStart"/>
      <w:r>
        <w:rPr>
          <w:rFonts w:eastAsia="Times New Roman" w:cs="Times New Roman"/>
          <w:szCs w:val="24"/>
        </w:rPr>
        <w:t>Σπίρτζη</w:t>
      </w:r>
      <w:proofErr w:type="spellEnd"/>
      <w:r>
        <w:rPr>
          <w:rFonts w:eastAsia="Times New Roman" w:cs="Times New Roman"/>
          <w:szCs w:val="24"/>
        </w:rPr>
        <w:t xml:space="preserve">, μπλέξατε το δημόσιο συμφέρον, τη δημόσια υγεία κ.λπ. στην τροπολογία σας. Αλήθεια, εσείς δεν ήσασταν –και δεν εννοώ εσάς προσωπικά- η Κυβέρνησή σας, οι δικοί σας </w:t>
      </w:r>
      <w:r>
        <w:rPr>
          <w:rFonts w:eastAsia="Times New Roman" w:cs="Times New Roman"/>
          <w:szCs w:val="24"/>
        </w:rPr>
        <w:lastRenderedPageBreak/>
        <w:t xml:space="preserve">άνθρωποι που έκαναν κλοιό στα διόδια, που άνοιγαν τις μπάρες και πέρναγαν τα αυτοκίνητα ελεύθερα χωρίς να πληρώνουν; Και έρχεστε τώρα εσείς οι ίδιοι να θεσμοθετείτε πλέον ηλεκτρονικά τα διόδια; </w:t>
      </w:r>
    </w:p>
    <w:p w14:paraId="2AF39BA5"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Δεν αρκεί που ο Έλληνας πληρώνει ΦΠΑ –αποκαλύψαμε ότι ο ΦΠΑ των Ελλήνων καταλήγει στις Βρυξέλλες- που πληρώνει τέλη κυκλοφορίας, να πληρώνει και διόδια; Δεν σκέφτεστε τον Έλληνα εργαζόμενο που φεύγει με το αυτοκινητάκι από τα Λιόσια να πάει παραδείγματος χάριν στο Μαρούσι και για το πήγαινε-έλα πρέπει να πληρώσει 5,60 ευρώ; Ή θέλει να πάει ένα ταξίδι για οποιοδήποτε λόγο και για αναψυχή –έχει δικαίωμα ο Έλληνας στην αναψυχή και του την κόβετε αυτό το καλοκαίρι και πάλι και περιμένετε τους ξένους- στην Θεσσαλονίκη και θα πρέπει να πληρώσει 55 ευρώ διόδια; </w:t>
      </w:r>
    </w:p>
    <w:p w14:paraId="2AF39BA6"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Είπα προηγουμένως ότι δεν έχετε συναίσθηση και δεν ανήκετε στον λαό, ούτε καν στον μέσο Έλληνα δεν ανήκετε. Τα κρατικά αυτοκίνητα δεν πληρώνουν διόδια. Ανοίγουν οι δρόμοι και περνάνε έτσι χύμα. Δεν καταλαβαίνετε σε τι κατάσταση έχετε φέρει τον ελληνικό λαό αρχικά η συγκυβέρνηση Σαμαρά της </w:t>
      </w:r>
      <w:r>
        <w:rPr>
          <w:rFonts w:eastAsia="Times New Roman" w:cs="Times New Roman"/>
          <w:szCs w:val="24"/>
        </w:rPr>
        <w:lastRenderedPageBreak/>
        <w:t>Νέας Δημοκρατίας και μετά εσείς με τη στήριξη πάλι της Αντιπολίτευσης, της Νέας Δημοκρατίας; Δεν ξεχνάμε τον Αύγουστο του 2015 που τα ψηφίσατε μαζί. Και τώρα υποκριτικά κάνουν δήθεν αντιπολίτευση.</w:t>
      </w:r>
    </w:p>
    <w:p w14:paraId="2AF39BA7"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Κυρία Πρόεδρε, εάν δεν έχετε αντίρρηση, επί της διαδικασίας εγώ πρέπει να αποχωρήσω. Εμείς δεν είμαστε παρόντες στις τροπολογίες των κυρίων Υπουργών. Παρ’ όλο που το ήξερε ο κ. Σταθάκης ότι έπρεπε να δώσει ένα μήνα παράταση, θα μπορούσε να φέρει την τροπολογία το Σαββατοκύριακο. Γιατί την φέρνει σήμερα ως </w:t>
      </w:r>
      <w:proofErr w:type="spellStart"/>
      <w:r>
        <w:rPr>
          <w:rFonts w:eastAsia="Times New Roman" w:cs="Times New Roman"/>
          <w:szCs w:val="24"/>
        </w:rPr>
        <w:t>υπερεπείγουσα</w:t>
      </w:r>
      <w:proofErr w:type="spellEnd"/>
      <w:r>
        <w:rPr>
          <w:rFonts w:eastAsia="Times New Roman" w:cs="Times New Roman"/>
          <w:szCs w:val="24"/>
        </w:rPr>
        <w:t>; Θα μπορούσε να τη φέρει το Σαββατοκύριακο. Είχε και συνάφεια με αυτά που συζητήσατε το Σαββατοκύριακο.</w:t>
      </w:r>
    </w:p>
    <w:p w14:paraId="2AF39BA8"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Είμαστε, όμως, αναγκασμένοι -έστω και αυτό το μαρτύριο σταγόνας που είπα- να πούμε «ναι» στην τροπολογία για την παράταση του ενός μηνός. Στα υπόλοιπα είμαστε απόντες.</w:t>
      </w:r>
    </w:p>
    <w:p w14:paraId="2AF39BA9"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Ευχαριστώ που μου δώσατε τη σειρά.</w:t>
      </w:r>
    </w:p>
    <w:p w14:paraId="2AF39BAA"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Τον λόγο έχει ο κ. </w:t>
      </w:r>
      <w:proofErr w:type="spellStart"/>
      <w:r>
        <w:rPr>
          <w:rFonts w:eastAsia="Times New Roman" w:cs="Times New Roman"/>
          <w:szCs w:val="24"/>
        </w:rPr>
        <w:t>Βρούτσης</w:t>
      </w:r>
      <w:proofErr w:type="spellEnd"/>
      <w:r>
        <w:rPr>
          <w:rFonts w:eastAsia="Times New Roman" w:cs="Times New Roman"/>
          <w:szCs w:val="24"/>
        </w:rPr>
        <w:t xml:space="preserve">. Έκλεισε ο κατάλογος των ομιλητών. Έχουν εγγραφεί πέντε ομιλητές. Θα μιλήσουν επί δύο λεπτά. Έχουμε κάνει τον Κανονισμό λίγο λάστιχο, γιατί κανονικά ο κατάλογος ανοίγει μετά τους αγορητές. </w:t>
      </w:r>
    </w:p>
    <w:p w14:paraId="2AF39BAB"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Βρούτση</w:t>
      </w:r>
      <w:proofErr w:type="spellEnd"/>
      <w:r>
        <w:rPr>
          <w:rFonts w:eastAsia="Times New Roman" w:cs="Times New Roman"/>
          <w:szCs w:val="24"/>
        </w:rPr>
        <w:t>, θέλετε να μιλήσετε, για πέντε λεπτά;</w:t>
      </w:r>
    </w:p>
    <w:p w14:paraId="2AF39BAC"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Βεβαίως, κυρία Πρόεδρε. Ευχαριστώ πολύ.</w:t>
      </w:r>
    </w:p>
    <w:p w14:paraId="2AF39BAD"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Κατ’ αρχάς θέλω να πω ότι είναι ένα θετικό βήμα που σε ένα ζήτημα το οποίο αφορά τροπολογίες, παρ’ ότι είναι διακρατικές συμφωνίες, ανοίγουμε κατάλογο ομιλητών και το αίτημα των Βουλευτών γίνεται δεκτό. Το καταχωρώ στα θετικά.</w:t>
      </w:r>
    </w:p>
    <w:p w14:paraId="2AF39BAE"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Κυρία Πρόεδρε, πριν μπω στην ουσία των ζητημάτων που αφορούν τις τροπολογίες κατ’ εξοχήν -γιατί στα υπόλοιπα είναι κατανοητό ότι συμφωνούμε- θα ήθελα, καθώς δεν έχει στεγνώσει το μελάνι από την ψηφοφορία της Κυριακής του ασφαλιστικού και του φορολογικού, να μιλήσω ως Κοινοβουλευτικός </w:t>
      </w:r>
      <w:r>
        <w:rPr>
          <w:rFonts w:eastAsia="Times New Roman" w:cs="Times New Roman"/>
          <w:szCs w:val="24"/>
        </w:rPr>
        <w:lastRenderedPageBreak/>
        <w:t>Εκπρόσωπος της Νέας Δημοκρατίας για τα κοινωνικά θέματα, τα οποία απορρέουν από την ψηφοφορία που έγινε την Κυριακή και τα οποία αναδεικνύουν τη διαφορά της κοινωνικής ευαισθησίας μεταξύ ΣΥΡΙΖΑ και Νέας Δημοκρατίας.</w:t>
      </w:r>
    </w:p>
    <w:p w14:paraId="2AF39BAF"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Θα πω τρία νούμερα και θα μπω επί της ουσίας στις τροπολογίες. Μετά την ψηφοφορία, η οποία σημειώθηκε την Κυριακή, κύριε Υπουργέ, πρέπει να ξέρει ο ελληνικός λαός και κυρίως οι εργαζόμενοι, οι χαμηλοσυνταξιούχοι και οι μισθωτοί ή αυτοί που αμείβονται με χαμηλό μισθό, ότι πλέον ο φορολογικός δείκτης προστασίας των Ελλήνων στο εισόδημά τους από 9.545 ευρώ –που το πήρατε- κατεβαίνει στα 8.636 ευρώ. </w:t>
      </w:r>
    </w:p>
    <w:p w14:paraId="2AF39BB0"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lastRenderedPageBreak/>
        <w:t>Αυτό σε επίπεδο εφαρμογής στους μισθούς να ξέρετε ότι έχει μία επίπτωση βάσει της οποίας παραλάβατε το αφορολόγητο των μισθωτών στα 682 ευρώ από εμάς και πλέον στα 617 ευρώ θα φορολογούνται οι μισθωτοί εργαζόμενοι στον ιδιωτικό τομέα. Και εδώ θυμάμαι καμμιά φορά τα περίφημα 751 ευρώ τα οποία δεν τα κάνατε τελικά πράξη αλλά τα φορολογήσατε.</w:t>
      </w:r>
    </w:p>
    <w:p w14:paraId="2AF39BB1"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Το δεύτερο αφορά την κατώτατη σύνταξη. Στην κατώτατη σύνταξη θέλω να σας πω ότι την παραλάβατε στα 486 ευρώ από εμάς και την κατεβάσατε στα 345 έως 386 ευρώ. Και θυμάμαι, έξω από τη Βουλή, στο Σύνταγμα, τις εκφωνήσεις του κ. </w:t>
      </w:r>
      <w:proofErr w:type="spellStart"/>
      <w:r>
        <w:rPr>
          <w:rFonts w:eastAsia="Times New Roman" w:cs="Times New Roman"/>
          <w:szCs w:val="24"/>
        </w:rPr>
        <w:t>Κατρούγκαλου</w:t>
      </w:r>
      <w:proofErr w:type="spellEnd"/>
      <w:r>
        <w:rPr>
          <w:rFonts w:eastAsia="Times New Roman" w:cs="Times New Roman"/>
          <w:szCs w:val="24"/>
        </w:rPr>
        <w:t xml:space="preserve"> και όλων των στελεχών του ΣΥΡΙΖΑ, που τότε ηγούνταν των αγανακτισμένων. Σήμερα, φυσικά, μπήκε στη Βουλή αυτή η ηγεσία και σήμερα σιωπούν και δεν λένε τίποτα. Δεν θα πω για το ΕΚΑΣ, που το καταργείτε και χτυπάει ευθέως τους χαμηλοσυνταξιούχους. </w:t>
      </w:r>
    </w:p>
    <w:p w14:paraId="2AF39BB2"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lastRenderedPageBreak/>
        <w:t xml:space="preserve">Θα κλείσω με ένα ζήτημα, το οποίο τώρα αρχίζουν και το νιώθουν. Δεν θα πω για τους μηχανικούς, κύριε </w:t>
      </w:r>
      <w:proofErr w:type="spellStart"/>
      <w:r>
        <w:rPr>
          <w:rFonts w:eastAsia="Times New Roman" w:cs="Times New Roman"/>
          <w:szCs w:val="24"/>
        </w:rPr>
        <w:t>Σπίρτζη</w:t>
      </w:r>
      <w:proofErr w:type="spellEnd"/>
      <w:r>
        <w:rPr>
          <w:rFonts w:eastAsia="Times New Roman" w:cs="Times New Roman"/>
          <w:szCs w:val="24"/>
        </w:rPr>
        <w:t xml:space="preserve">. Γιατί, αν ανοίξω το θέμα των μηχανικών, προσωπικά εσείς είστε βαθιά εκτεθειμένος. </w:t>
      </w:r>
    </w:p>
    <w:p w14:paraId="2AF39BB3"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Δικτύων):</w:t>
      </w:r>
      <w:r>
        <w:rPr>
          <w:rFonts w:eastAsia="Times New Roman" w:cs="Times New Roman"/>
          <w:szCs w:val="24"/>
        </w:rPr>
        <w:t xml:space="preserve"> Να ανοίξει.</w:t>
      </w:r>
    </w:p>
    <w:p w14:paraId="2AF39BB4"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Ήμουν Υπουργός και βάζατε λουκέτα και αλυσίδες έξω από το ταμείο των μηχανικών και εμποδίζατε να καταβληθούν οι εισφορές. Και σήμερα βάζετε στους μηχανικούς 38,2% και στους δικηγόρους και στους γιατρούς; Θυμάστε τη συμπεριφορά σας όταν ήσασταν συνδικαλιστής, πρόεδρος των μηχανικών; </w:t>
      </w:r>
    </w:p>
    <w:p w14:paraId="2AF39BB5"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Θέλω να πάω στα χωριά κάτω από δύο χιλιάδες.</w:t>
      </w:r>
    </w:p>
    <w:p w14:paraId="2AF39BB6"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Κυρία Πρόεδρε, παραδώσαμε, με ευαισθησία, στα χωριά κάτω από δύο χιλιάδες την ασφαλιστική εισφορά στα 750 ευρώ και την πάτε στα 1.335 ευρώ, δηλαδή 87% αύξηση στα χωριά κάτω από δύο </w:t>
      </w:r>
      <w:r>
        <w:rPr>
          <w:rFonts w:eastAsia="Times New Roman" w:cs="Times New Roman"/>
          <w:szCs w:val="24"/>
        </w:rPr>
        <w:lastRenderedPageBreak/>
        <w:t>χιλιάδες, στα μικρά μαγαζάκια, στα καφενεία, που κρατούν συγκολλητικά την κοινωνία στην ύπαιθρο. Αυτές ως γενικές παρατηρήσεις.</w:t>
      </w:r>
    </w:p>
    <w:p w14:paraId="2AF39BB7"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Τώρα, επί της ουσίας, στις συμβάσεις συμφωνούμε. Εκ των ων ουκ άνευ, είναι διακρατικές.</w:t>
      </w:r>
    </w:p>
    <w:p w14:paraId="2AF39BB8"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Πρώτον, όσον αφορά τη σύμβαση για τα κόκκινα δάνεια δεν θα πούμε όχι. Είμαστε θετικοί. Όμως, προσέξτε, κάθε μήνα έρχεται παράταση. Αυτό είναι κοροϊδία και προς το Κοινοβούλιο. Κατ’ αρχάς, εμείς μεταξύ μας, χάνουμε την αξιοπιστία μας. Τι σημαίνει αυτό; Ότι είτε από φόβο πολιτικού κόστους είτε λόγω του ότι δεν είστε έτοιμοι δεν προχωράτε την οριστική λύση και διευθέτηση των θεμάτων. Εδώ, εμείς λέμε «ναι» στην τροπολογία, αλλά φέρετε γρήγορα την οριστική λύση.</w:t>
      </w:r>
    </w:p>
    <w:p w14:paraId="2AF39BB9"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Δεύτερον, όσον αφορά την Πολιτική Αεροπορία, εννοείται ότι είμαστε υπέρ. Εσείς νομοθετήσατε, ειδικά σε αυτή την κρίσιμη υπηρεσία για τους Έλληνες, για την ασφάλεια στις πτήσεις, και στο πολύ επίμαχο αυτό κομμάτι των εργαζομένων είμαστε θετικοί. Άρα και σε αυτήν την τροπολογία είμαστε θετικοί.</w:t>
      </w:r>
    </w:p>
    <w:p w14:paraId="2AF39BBA"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lastRenderedPageBreak/>
        <w:t xml:space="preserve">Όσον αφορά, όμως, τα διόδια να πούμε το εξής: Συμφωνούμε ότι είναι ένα πολύ σημαντικό ζήτημα, συμφωνούμε ότι πρέπει να συζητηθεί, όμως, με λεπτομέρεια. Εγώ δεν κατανοώ την επιτάχυνση εκ μέρους της Κυβέρνησης με εκπρόθεσμη τροπολογία, όταν έχει περάσει ενάμιση χρόνος που έχετε αναλάβει την Κυβέρνηση. Ελάτε να το συζητήσουμε όλο το πλαίσιο αναλυτικά. Υπάρχουν θολά σημεία, γκρίζες ζώνες μέσα σε αυτή την τροπολογία. Πρέπει να απαντηθούν. </w:t>
      </w:r>
    </w:p>
    <w:p w14:paraId="2AF39BBB"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Αλλά, εννοείται, κυρία Πρόεδρε και κυρίες και κύριοι συνάδελφοι του ΣΥΡΙΖΑ, ότι δεν μπορούμε να συμφωνήσουμε με τη δημιουργία ενός ακόμη οργανισμού. Πάσχετε να διορίσετε ακόμη είκοσι άτομα να παίρνουν μισθό στο διοικητικό συμβούλιο και γύρω-γύρω κάποιους εκ μέρους των στελεχών;</w:t>
      </w:r>
    </w:p>
    <w:p w14:paraId="2AF39BBC"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ΧΡΗΣΤΟΣ ΑΝΤΩΝΙΟΥ:</w:t>
      </w:r>
      <w:r>
        <w:rPr>
          <w:rFonts w:eastAsia="Times New Roman" w:cs="Times New Roman"/>
          <w:szCs w:val="24"/>
        </w:rPr>
        <w:t xml:space="preserve"> Το είπε ο κύριος Υπουργός, δεν θα διοριστούν καινούρια άτομα.</w:t>
      </w:r>
    </w:p>
    <w:p w14:paraId="2AF39BBD"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Ακούστε, σε επίπεδο εργαζομένων το λέει. Σε επίπεδο, όμως, διοίκησης εμένα δεν με διασφαλίζει η δήλωση του Υπουργού. Εμένα με διασφαλίζει τι λέει ο νόμος. Οι δηλώσεις </w:t>
      </w:r>
      <w:r>
        <w:rPr>
          <w:rFonts w:eastAsia="Times New Roman" w:cs="Times New Roman"/>
          <w:szCs w:val="24"/>
        </w:rPr>
        <w:lastRenderedPageBreak/>
        <w:t>των Υπουργών την άλλη μέρα της ψηφοφορίας δεν ισχύουν, αλλά ισχύει ό,τι ψήφισε το ελληνικό Κοινοβούλιο. Γι’ αυτό, λοιπόν, επειδή εδώ μέσα προβλέπεται η δημιουργία νέου διοικητικού συμβουλίου και δίνει και τη δυνατότητα δια μέσου του νέου οργανισμού να τακτοποιηθούν και μερικοί ακόμα φίλοι του ΣΥΡΙΖΑ, διαφωνούμε κάθετα.</w:t>
      </w:r>
    </w:p>
    <w:p w14:paraId="2AF39BBE"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Ευχαριστώ πολύ.</w:t>
      </w:r>
    </w:p>
    <w:p w14:paraId="2AF39BBF"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Προτείνω να εναλλάσσονται και οι ομιλητές με τους Κοινοβουλευτικούς Εκπροσώπους.</w:t>
      </w:r>
    </w:p>
    <w:p w14:paraId="2AF39BC0"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Μετά από εμένα.</w:t>
      </w:r>
    </w:p>
    <w:p w14:paraId="2AF39BC1"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Ελάτε, κύριε Λοβέρδο, επειδή βιάζεστε εσείς.</w:t>
      </w:r>
    </w:p>
    <w:p w14:paraId="2AF39BC2"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lastRenderedPageBreak/>
        <w:t xml:space="preserve">ΑΝΔΡΕΑΣ ΛΟΒΕΡΔΟΣ: </w:t>
      </w:r>
      <w:r>
        <w:rPr>
          <w:rFonts w:eastAsia="Times New Roman" w:cs="Times New Roman"/>
          <w:szCs w:val="24"/>
        </w:rPr>
        <w:t xml:space="preserve">Ευχαριστώ, κυρία Πρόεδρε, γιατί υπάρχει η συνεδρίαση της Επιτροπής Ευρωπαϊκών Υποθέσεων και της Επιτροπής Βιβλιοθήκης και πρέπει να πάω. </w:t>
      </w:r>
    </w:p>
    <w:p w14:paraId="2AF39BC3"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Ακούστε με. Είμαι υποχρεωμένος να επανέλθω στο ζήτημα των τροπολογιών, γιατί από τα όσα είπε η Κοινοβουλευτική Εκπρόσωπος του ΣΥΡΙΖΑ κατάλαβα ότι δεν έχει κατανοήσει ποιες είναι ακριβώς οι αιτιάσεις της Αντιπολίτευσης. </w:t>
      </w:r>
    </w:p>
    <w:p w14:paraId="2AF39BC4"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Είμαστε σε μια πολύ ειδική διαδικασία. Στο παρελθόν κατά πολύ αυστηρή εξαίρεση σε αυτή τη διαδικασία φέρναμε τροπολογίες. Το τονίζω, κατά πολύ αυστηρή εξαίρεση. Τώρα υπάρχει ο κανόνας των τροπολογιών σε συνοπτικές ή ειδικές διαδικασίες και μάλιστα πολλών. Κορδελάκια όχι σε εμάς! Θα μιλάμε τη γλώσσα της αλήθειας. Αυτή βοηθά να προχωρήσουμε περισσότερο. </w:t>
      </w:r>
    </w:p>
    <w:p w14:paraId="2AF39BC5"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lastRenderedPageBreak/>
        <w:t>Λέω, λοιπόν, το εξής: Αφού φέρατε τρεις τροπολογίες την τελευταία στιγμή, γιατί δεν φέρατε και την τροπολογία της τροπολογίας σας για την παραλιακή; Λέω τώρα εγώ, αφού επείγεστε να λύσετε τόσα προβλήματα, εκεί που εξευτελίσατε τον ίδιο σας τον εαυτό, γιατί δεν σπεύδετε να τα διορθώσετε;</w:t>
      </w:r>
    </w:p>
    <w:p w14:paraId="2AF39BC6" w14:textId="77777777" w:rsidR="006A5A05" w:rsidRDefault="00A50B7F">
      <w:pPr>
        <w:spacing w:line="600" w:lineRule="auto"/>
        <w:ind w:firstLine="720"/>
        <w:jc w:val="both"/>
        <w:rPr>
          <w:rFonts w:eastAsia="Times New Roman" w:cs="Times New Roman"/>
          <w:szCs w:val="24"/>
        </w:rPr>
      </w:pPr>
      <w:r w:rsidRPr="009F13E7">
        <w:rPr>
          <w:rFonts w:eastAsia="Times New Roman" w:cs="Times New Roman"/>
          <w:color w:val="000000" w:themeColor="text1"/>
          <w:szCs w:val="24"/>
        </w:rPr>
        <w:t xml:space="preserve">Κυρία Πρόεδρε, την Παρασκευή το βράδυ, πριν το ασφαλιστικό, δεκαέξι </w:t>
      </w:r>
      <w:r>
        <w:rPr>
          <w:rFonts w:eastAsia="Times New Roman" w:cs="Times New Roman"/>
          <w:szCs w:val="24"/>
        </w:rPr>
        <w:t>Βουλευτές του ΣΥΡΙΖΑ, με επικεφαλής τον κ. Τσίρκα, από τους οποίους αναγνωρίζω Βουλευτή Αττικής την κ. Καββαδία μόνο -όλοι οι άλλοι δεν είναι από την Αττική- έφεραν τροπολογία για τη μεταφορά δικών με μεγάλο αριθμό μαρτύρων, κατηγορουμένων και λοιπών στην Παραλιακή. Τους το είπαμε εδώ. Η Δημοκρατική Συμπαράταξη το είδε και το είπε. Τους είπαμε, συνεννοηθείτε με την τοπική αυτοδιοίκηση, γιατί υπάρχει θέμα. Είπαν, δεν μας χρειάζονται αυτά, θα τα κάνουμε. Την άλλη ημέρα, που ενημερωθήκαν οι δήμοι, έγινε κινητοποίηση. Δηλώθηκε ότι θα την πάρετε πίσω και κάνατε και σόου ότι προσφέρετε άλλους χώρους και τα διορθώνετε αυτά και βάλατε και την περιφερειάρχη. Και περνούν οι ημέρες, αλλά ενώ φέρνετε όλα τα άλλα, αυτό δεν το φέρνετε. Δεύτερα κορδελάκια σε εμάς!</w:t>
      </w:r>
    </w:p>
    <w:p w14:paraId="2AF39BC7"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lastRenderedPageBreak/>
        <w:t xml:space="preserve">Το τρίτο θέμα, κύριε Υπουργέ, είναι για τα διόδια. Πρώτον, έχετε υπογραφή του Υπουργού Εσωτερικών, αφού ιδρύετε νέα υπηρεσία; Δεν έχετε. Αυτό είναι τύπος, που τον υποτιμά μια κτηνώδης αντίληψη του τι είναι πλειοψηφία; Ο τύπος είναι επαναλαμβανόμενη ουσία. Πρέπει να έχουμε αυτά, τα οποία ο νόμος λέει. Μπορεί να έχετε υπογραφή του Υπουργείου Εσωτερικών. Εγώ δεν την βρήκα, αναζητώντας τη, γιατί δεν έχετε ακολουθήσει την κανονική διαδικασία. </w:t>
      </w:r>
    </w:p>
    <w:p w14:paraId="2AF39BC8"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Δεύτερον, σε εμάς λέτε για το παρελθόν; Εσείς οργανώνατε κινήματα προπηλακισμού με το «Δεν Πληρώνω». Ξέρετε πόσες φορές μου έτυχε να προπηλακιστώ στα διόδια, από τα οποία περνούσα, από συντρόφους σας; Τον επικεφαλής αυτής της διαδικασίας, που τον είχατε βγάλει μπροστά, τον έχετε υπόδικο και υπόλογο για μια σειρά από υποχρεώσεις του απέναντι στα διόδια. Ο άνθρωπος έχει δώσει δεκαπέντε χιλιάδες συνεντεύξεις ότι τον εξαπατήσατε -ο ΣΥΡΙΖΑ- και μας λέτε πως θα μπορούσαμε εμείς να έχουμε ρυθμίσει στις δικές μας ημέρες το ζήτημα των παράπλευρων οδών, όπου θα υποχρεώναμε μια σειρά αυτοκινητιστές να πάνε από το κυρίως οδικό δίκτυο; Αντιλαμβάνεστε τις αντιδράσεις σας; </w:t>
      </w:r>
    </w:p>
    <w:p w14:paraId="2AF39BC9"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lastRenderedPageBreak/>
        <w:t xml:space="preserve">Και, καλώς, ήρθατε εσείς πριν από δεκαέξι μήνες και ενώ έπρεπε να το φέρετε στην κύρωση συμφωνιών του Υπουργείου Εξωτερικών, μας λέτε και από πάνω ότι τη Βουλή δεν την έχετε ανάγκη; Γιατί αυτό είπατε. Κάντε τα μόνος σας τότε. Εάν η Βουλή περιττεύει, κάντε τα μόνος σας τότε. </w:t>
      </w:r>
    </w:p>
    <w:p w14:paraId="2AF39BCA"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Εμείς τι σας λέμε; Σας λέμε ότι είχατε σχέδια νόμου και τις περασμένες ημέρες. Αυτό το θέμα γιατί δεν το φέρνατε εκεί; </w:t>
      </w:r>
    </w:p>
    <w:p w14:paraId="2AF39BCB"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Γιατί, κύριε Υπουργέ, έχει δύο όψεις. Η μία όψη βέβαια είναι αυτή που λέτε και με την οποία συμφωνούμε, για τις παράπλευρες οδούς, για τα ατυχήματα. Συμφωνούμε με αυτό, σωστό είναι αυτό. Η άλλη όψη είναι η ίδρυση υπηρεσίας. Με αυτό διαφωνούμε. Ιδρύετε νέο κράτος. Σε ένα κράτος που δεν προσφέρει αυτά που θα έπρεπε, αντί να κάνετε </w:t>
      </w:r>
      <w:proofErr w:type="spellStart"/>
      <w:r>
        <w:rPr>
          <w:rFonts w:eastAsia="Times New Roman" w:cs="Times New Roman"/>
          <w:szCs w:val="24"/>
        </w:rPr>
        <w:t>εξορθολογιστικές</w:t>
      </w:r>
      <w:proofErr w:type="spellEnd"/>
      <w:r>
        <w:rPr>
          <w:rFonts w:eastAsia="Times New Roman" w:cs="Times New Roman"/>
          <w:szCs w:val="24"/>
        </w:rPr>
        <w:t xml:space="preserve"> διαδικασίες, εσείς ιδρύετε διαρκώς και νέες υπηρεσίες. </w:t>
      </w:r>
    </w:p>
    <w:p w14:paraId="2AF39BCC"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lastRenderedPageBreak/>
        <w:t xml:space="preserve">Η επίλυση των προβλημάτων του λαού με ίδρυση νέων υπηρεσιών είναι παλιά μέθοδος, </w:t>
      </w:r>
      <w:proofErr w:type="spellStart"/>
      <w:r>
        <w:rPr>
          <w:rFonts w:eastAsia="Times New Roman" w:cs="Times New Roman"/>
          <w:szCs w:val="24"/>
        </w:rPr>
        <w:t>κοστοβόρα</w:t>
      </w:r>
      <w:proofErr w:type="spellEnd"/>
      <w:r>
        <w:rPr>
          <w:rFonts w:eastAsia="Times New Roman" w:cs="Times New Roman"/>
          <w:szCs w:val="24"/>
        </w:rPr>
        <w:t xml:space="preserve"> και αποτυχημένη σε ό,τι αφορά την ουσία. Εδώ θέλαμε να εκφραστούν οι απόψεις του Κοινοβουλίου. Και θέλαμε να κάνουμε διαχωρισμό συμφωνίας και διαφωνίας. Μας το φέρνετε εδώ με το Σώμα να μη γνωρίζει τη διαδικασία και διαμαρτύρεστε, σας φαίνεται και περίεργο; Κάνετε λάθος είναι πάρα πολύ λογικά όλα αυτά που λέμε. </w:t>
      </w:r>
    </w:p>
    <w:p w14:paraId="2AF39BCD"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Για το </w:t>
      </w:r>
      <w:r>
        <w:rPr>
          <w:rFonts w:eastAsia="Times New Roman" w:cs="Times New Roman"/>
          <w:szCs w:val="24"/>
          <w:lang w:val="en-US"/>
        </w:rPr>
        <w:t>EUROCONTROL</w:t>
      </w:r>
      <w:r>
        <w:rPr>
          <w:rFonts w:eastAsia="Times New Roman" w:cs="Times New Roman"/>
          <w:szCs w:val="24"/>
        </w:rPr>
        <w:t xml:space="preserve">, κύριε Θεοχαρόπουλε, αν θυμάμαι καλά, να προσθέσω ότι αυτό δεν ήρθε το πρώτον επί Βερναρδάκη. </w:t>
      </w:r>
    </w:p>
    <w:p w14:paraId="2AF39BCE"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Το θυμάμαι, κύριε </w:t>
      </w:r>
      <w:proofErr w:type="spellStart"/>
      <w:r>
        <w:rPr>
          <w:rFonts w:eastAsia="Times New Roman" w:cs="Times New Roman"/>
          <w:szCs w:val="24"/>
        </w:rPr>
        <w:t>Σπίρτζη</w:t>
      </w:r>
      <w:proofErr w:type="spellEnd"/>
      <w:r>
        <w:rPr>
          <w:rFonts w:eastAsia="Times New Roman" w:cs="Times New Roman"/>
          <w:szCs w:val="24"/>
        </w:rPr>
        <w:t xml:space="preserve">, να το συζητάμε και με το σχέδιο νόμου του κ. Παππά τον Οκτώβριο -έτσι δεν είναι;- δηλαδή παλαιότερα και από τότε, που είχαμε πει ότι είναι πόροι, οι οποίοι θα χαθούν και να το προσθέσετε. Το κάνετε τώρα. Καλώς το κάνετε. Το στηρίζουμε αυτό. </w:t>
      </w:r>
    </w:p>
    <w:p w14:paraId="2AF39BCF"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lastRenderedPageBreak/>
        <w:t xml:space="preserve">Τώρα σε ό,τι αφορά τα δάνεια. Κυρία Πρόεδρε, έχουμε ψηφίσει όλες τις παρατάσεις και έχουμε ταυτοχρόνως ρωτήσει πολλές φορές τον αρμόδιο Υπουργό κ. Σταθάκη ποιο είναι το περιεχόμενο του διαλόγου, διότι έχουμε μια κατεύθυνση πληροφοριών από την Κυβέρνηση, η οποία είναι πάρα πολύ αντιφατική. Στην επιτροπή </w:t>
      </w:r>
      <w:proofErr w:type="spellStart"/>
      <w:r>
        <w:rPr>
          <w:rFonts w:eastAsia="Times New Roman" w:cs="Times New Roman"/>
          <w:szCs w:val="24"/>
        </w:rPr>
        <w:t>Τσακαλώτου</w:t>
      </w:r>
      <w:proofErr w:type="spellEnd"/>
      <w:r>
        <w:rPr>
          <w:rFonts w:eastAsia="Times New Roman" w:cs="Times New Roman"/>
          <w:szCs w:val="24"/>
        </w:rPr>
        <w:t xml:space="preserve"> όλα τα δάνεια, πλην ελαχίστων που αφορούν πρώτη κατοικία και για έναν χρόνο, έχουν συμφωνηθεί να δοθούν σε </w:t>
      </w:r>
      <w:r>
        <w:rPr>
          <w:rFonts w:eastAsia="Times New Roman" w:cs="Times New Roman"/>
          <w:szCs w:val="24"/>
          <w:lang w:val="en-US"/>
        </w:rPr>
        <w:t>funds</w:t>
      </w:r>
      <w:r>
        <w:rPr>
          <w:rFonts w:eastAsia="Times New Roman" w:cs="Times New Roman"/>
          <w:szCs w:val="24"/>
        </w:rPr>
        <w:t>.</w:t>
      </w:r>
    </w:p>
    <w:p w14:paraId="2AF39BD0"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Στον τρέχοντα διάλογο είναι γνωστό ότι στα δάνεια, που θα παραχωρηθούν, συμπεριλαμβάνονται και τα εξυπηρετούμενα, τα λεγόμενα «πράσινα» και όχι τα «κόκκινα». Η στάση του Υπουργού και στον κοινοβουλευτικό έλεγχο, που δεν προσέρχεται και σήμερα, που ταπεινώνει το Σώμα, διότι εκβιάζει με βάση την ανάγκη παράτασης την παραβίαση του Κανονισμού, είναι να έρχεται εδώ και με απόλυτη πολιτική αγένεια, αφού λέει αυτά που είπε, σηκώνεται και φεύγει.</w:t>
      </w:r>
    </w:p>
    <w:p w14:paraId="2AF39BD1"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lastRenderedPageBreak/>
        <w:t>Στον δε κοινοβουλευτικό έλεγχο, όταν ερωτάται, όχι μόνο ο ίδιος απουσιάζει, αλλά δεν επιφορτίζει κάποιον από τους τρεις Υφυπουργούς, που έχει, αντ’ αυτού να έρθουν εδώ και να δώσουν εξηγήσεις. Ο σκοτεινός αυτός τύπος, που λέγεται Υπουργός Ανάπτυξης, έρχεται, μιλάει και την κοπανάει. Δεν είναι σωστό. Και θα έπρεπε στις αιτιάσεις…</w:t>
      </w:r>
    </w:p>
    <w:p w14:paraId="2AF39BD2"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Λοβέρδο, και κατάχρηση του χρόνου κάνετε και της ευγένειας. Σας παρακαλώ. </w:t>
      </w:r>
    </w:p>
    <w:p w14:paraId="2AF39BD3"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Είναι αγενής, κυρία Πρόεδρε. Περιφρονεί τον κοινοβουλευτικό έλεγχο και περιφρονεί και τη νομοθετική διαδικασία.</w:t>
      </w:r>
    </w:p>
    <w:p w14:paraId="2AF39BD4"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Ολοκληρώστε, όμως, τώρα. </w:t>
      </w:r>
    </w:p>
    <w:p w14:paraId="2AF39BD5"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Ολοκληρώνω με μια ερώτηση που απευθύνεται στον ασκούντα την κυρίως νομοθετική πρωτοβουλία, τον κ. </w:t>
      </w:r>
      <w:proofErr w:type="spellStart"/>
      <w:r>
        <w:rPr>
          <w:rFonts w:eastAsia="Times New Roman" w:cs="Times New Roman"/>
          <w:szCs w:val="24"/>
        </w:rPr>
        <w:t>Ξυδάκη</w:t>
      </w:r>
      <w:proofErr w:type="spellEnd"/>
      <w:r>
        <w:rPr>
          <w:rFonts w:eastAsia="Times New Roman" w:cs="Times New Roman"/>
          <w:szCs w:val="24"/>
        </w:rPr>
        <w:t xml:space="preserve">. Αφορά το Υπουργείο του, όχι τον ίδιο. Σήμερα είδαμε ότι ο </w:t>
      </w:r>
      <w:r>
        <w:rPr>
          <w:rFonts w:eastAsia="Times New Roman" w:cs="Times New Roman"/>
          <w:szCs w:val="24"/>
        </w:rPr>
        <w:lastRenderedPageBreak/>
        <w:t>Υπουργός των Εξωτερικών επισκέπτεται την Αυστρία. Σωστά. Είναι μαζί του και η πρέσβης της χώρας μας στην Αυστρία, η οποία ανακλήθηκε, σας θυμίζω, πριν από δύο-τρεις μήνες. Και ανακλήθηκε, επειδή η Αυστρία είχε φερθεί απέναντι στην Ελλάδα όπως είχε φερθεί, επειδή ακολουθούσε πολιτική κλειστών συνόρων.</w:t>
      </w:r>
    </w:p>
    <w:p w14:paraId="2AF39BD6"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Εμείς είχαμε κρατήσει επιφύλαξη ως προς το μέτρο της ανάκλησης ενός πρέσβη ως μορφή διπλωματικής διαμαρτυρίας. Τώρα την παίρνει μαζί του. Τι άλλαξε στην πολιτική των κλειστών συνόρων; Δεν μας είναι ξεκάθαρο αυτό που θέλει να κάνει ο Υπουργός των Εξωτερικών. Θέλει να κλείσει ένα θέμα; Με ποιες μεταβολές, ενδιάμεσες στάσεις της Αυστρίας, κλείνει το θέμα; Κακώς το άνοιξε, όπως ήταν η δική μας γνώμη; Χρειάζεται μια αυτοκριτική. Φαίνεται, από την κίνηση, ότι μονομερώς επιχειρείται να εξομαλυνθεί η σχέση μας με την Αυστρία. Καλό είναι αυτό. Ωστόσο, στο προηγούμενο χρονικό διάστημα καταγράφονται ενέργειες, ορισμένες εκ των οποίων έχουν τη μορφή του διπλωματικού λάθους. Θα ήταν πολύ καλό ο κ. </w:t>
      </w:r>
      <w:proofErr w:type="spellStart"/>
      <w:r>
        <w:rPr>
          <w:rFonts w:eastAsia="Times New Roman" w:cs="Times New Roman"/>
          <w:szCs w:val="24"/>
        </w:rPr>
        <w:t>Ξυδάκης</w:t>
      </w:r>
      <w:proofErr w:type="spellEnd"/>
      <w:r>
        <w:rPr>
          <w:rFonts w:eastAsia="Times New Roman" w:cs="Times New Roman"/>
          <w:szCs w:val="24"/>
        </w:rPr>
        <w:t xml:space="preserve"> να το σχολιάσει. </w:t>
      </w:r>
    </w:p>
    <w:p w14:paraId="2AF39BD7"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lastRenderedPageBreak/>
        <w:t>Ευχαριστώ, κυρία Πρόεδρε.</w:t>
      </w:r>
    </w:p>
    <w:p w14:paraId="2AF39BD8"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Τώρα θα δώσω τον λόγο σ’ έναν από τους ομιλητές. </w:t>
      </w:r>
    </w:p>
    <w:p w14:paraId="2AF39BD9"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Μπαλαούρας</w:t>
      </w:r>
      <w:proofErr w:type="spellEnd"/>
      <w:r>
        <w:rPr>
          <w:rFonts w:eastAsia="Times New Roman" w:cs="Times New Roman"/>
          <w:szCs w:val="24"/>
        </w:rPr>
        <w:t xml:space="preserve"> έχει τον λόγο για δύο λεπτά. </w:t>
      </w:r>
    </w:p>
    <w:p w14:paraId="2AF39BDA"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ΓΕΡΑΣΙΜΟΣ (ΜΑΚΗΣ) ΜΠΑΛΑΟΥΡΑΣ:</w:t>
      </w:r>
      <w:r>
        <w:rPr>
          <w:rFonts w:eastAsia="Times New Roman" w:cs="Times New Roman"/>
          <w:szCs w:val="24"/>
        </w:rPr>
        <w:t xml:space="preserve"> Γιατί δύο λεπτά εγώ και οι άλλοι πέντε; Δεν κατάλαβα! </w:t>
      </w:r>
    </w:p>
    <w:p w14:paraId="2AF39BDB"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Οι άλλοι είναι Κοινοβουλευτικοί Εκπρόσωποι.</w:t>
      </w:r>
    </w:p>
    <w:p w14:paraId="2AF39BDC"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ΓΕΡΑΣΙΜΟΣ (ΜΑΚΗΣ) ΜΠΑΛΑΟΥΡΑΣ:</w:t>
      </w:r>
      <w:r>
        <w:rPr>
          <w:rFonts w:eastAsia="Times New Roman" w:cs="Times New Roman"/>
          <w:szCs w:val="24"/>
        </w:rPr>
        <w:t xml:space="preserve"> Δεν θέλω να μιλήσω πολύ παραπάνω, αλλά δεν γίνεται και έτσι. </w:t>
      </w:r>
    </w:p>
    <w:p w14:paraId="2AF39BDD"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 xml:space="preserve">Έχει δίκιο. </w:t>
      </w:r>
    </w:p>
    <w:p w14:paraId="2AF39BDE"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lastRenderedPageBreak/>
        <w:t>ΠΑΝΑΓΙΩΤΗΣ ΜΗΤΑΡΑΚΗΣ:</w:t>
      </w:r>
      <w:r>
        <w:rPr>
          <w:rFonts w:eastAsia="Times New Roman" w:cs="Times New Roman"/>
          <w:szCs w:val="24"/>
        </w:rPr>
        <w:t xml:space="preserve"> Πέντε λεπτά οι ομιλητές. </w:t>
      </w:r>
    </w:p>
    <w:p w14:paraId="2AF39BDF"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Όχι, δύο λεπτά.</w:t>
      </w:r>
    </w:p>
    <w:p w14:paraId="2AF39BE0"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ΓΕΡΑΣΙΜΟΣ (ΜΑΚΗΣ) ΜΠΑΛΑΟΥΡΑΣ:</w:t>
      </w:r>
      <w:r>
        <w:rPr>
          <w:rFonts w:eastAsia="Times New Roman" w:cs="Times New Roman"/>
          <w:szCs w:val="24"/>
        </w:rPr>
        <w:t xml:space="preserve"> Πρώτη παρατήρηση και για το Προεδρείο. Ο κ. Λοβέρδος είπε σκοτεινό τύπο έναν Υπουργό και έπρεπε αμέσως να παρεμβείτε, κυρία Πρόεδρε, ώστε να τον επαναφέρετε σε μια σωστή τοποθέτηση. Νομίζω ότι και ο κ. Λοβέρδος θα το καταλάβει, ότι πιθανόν εν τη ρύμη του λόγου του να το είπε. </w:t>
      </w:r>
    </w:p>
    <w:p w14:paraId="2AF39BE1"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Δεύτερο θέμα, η διαδικασία. Εγώ δεν θα </w:t>
      </w:r>
      <w:proofErr w:type="spellStart"/>
      <w:r>
        <w:rPr>
          <w:rFonts w:eastAsia="Times New Roman" w:cs="Times New Roman"/>
          <w:szCs w:val="24"/>
        </w:rPr>
        <w:t>αποστώ</w:t>
      </w:r>
      <w:proofErr w:type="spellEnd"/>
      <w:r>
        <w:rPr>
          <w:rFonts w:eastAsia="Times New Roman" w:cs="Times New Roman"/>
          <w:szCs w:val="24"/>
        </w:rPr>
        <w:t xml:space="preserve"> -και νομίζω όλοι οι Βουλευτές του ΣΥΡΙΖΑ, γιατί είμαστε και Βουλευτές- από τις αιτιάσεις των άλλων συναδέλφων. Η διαδικασία πρέπει να προσέχεται πάρα πολύ. Δεν πρέπει να αντιγράψουμε όλη την προηγούμενη περίοδο –δεν θα την πω σκοτεινή- που </w:t>
      </w:r>
      <w:r>
        <w:rPr>
          <w:rFonts w:eastAsia="Times New Roman" w:cs="Times New Roman"/>
          <w:szCs w:val="24"/>
        </w:rPr>
        <w:lastRenderedPageBreak/>
        <w:t xml:space="preserve">δεν ήταν σωστή, όπου έρχονταν εκατοντάδες τροπολογίες και ψηφίζονταν. Σήμερα, που έχουμε ένα νομοσχέδιο για κύρωση συμφωνίας με το Βιετνάμ, δεν νομίζω ότι χρειαζόταν να έρθουν και μάλιστα χωρίς ειδοποίηση των Βουλευτών. </w:t>
      </w:r>
    </w:p>
    <w:p w14:paraId="2AF39BE2"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Μάλιστα, για μια από αυτές τις τροπολογίες, για τους υπαλλήλους - ελεγκτές εναέριας κυκλοφορίας, είχα ασχοληθεί προσωπικά, με το γραφείο του κ. </w:t>
      </w:r>
      <w:proofErr w:type="spellStart"/>
      <w:r>
        <w:rPr>
          <w:rFonts w:eastAsia="Times New Roman" w:cs="Times New Roman"/>
          <w:szCs w:val="24"/>
        </w:rPr>
        <w:t>Χουλιαράκη</w:t>
      </w:r>
      <w:proofErr w:type="spellEnd"/>
      <w:r>
        <w:rPr>
          <w:rFonts w:eastAsia="Times New Roman" w:cs="Times New Roman"/>
          <w:szCs w:val="24"/>
        </w:rPr>
        <w:t xml:space="preserve">, εδώ και τέσσερις, πέντε μήνες και περιμέναμε κάποια στιγμή να έρθει. Και ήρθε όχι με τον καλύτερο τρόπο. </w:t>
      </w:r>
    </w:p>
    <w:p w14:paraId="2AF39BE3"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Βεβαίως, υπάρχει έκτακτη ανάγκη -είμαστε σε κατάσταση έκτακτης ανάγκης- αλλά πρέπει κάπως να προσέχουμε. Και απευθύνομαι σε όλους, και στη δική μας Κοινοβουλευτική Ομάδα.</w:t>
      </w:r>
    </w:p>
    <w:p w14:paraId="2AF39BE4"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Ήταν σωστό που κάνατε μια υπέρβαση του Κανονισμού και δώσατε τον λόγο στους Βουλευτές -το σημειώνω αυτό- κάτι το οποίο ζήτησαν και οι Βουλευτές των άλλων κομμάτων.</w:t>
      </w:r>
    </w:p>
    <w:p w14:paraId="2AF39BE5"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lastRenderedPageBreak/>
        <w:t xml:space="preserve">Όσον αφορά τη συμφωνία: Ο κ. </w:t>
      </w:r>
      <w:proofErr w:type="spellStart"/>
      <w:r>
        <w:rPr>
          <w:rFonts w:eastAsia="Times New Roman" w:cs="Times New Roman"/>
          <w:szCs w:val="24"/>
        </w:rPr>
        <w:t>Βρούτσης</w:t>
      </w:r>
      <w:proofErr w:type="spellEnd"/>
      <w:r>
        <w:rPr>
          <w:rFonts w:eastAsia="Times New Roman" w:cs="Times New Roman"/>
          <w:szCs w:val="24"/>
        </w:rPr>
        <w:t xml:space="preserve"> ήρθε εδώ -το συνηθίζει- και άρχισε να κάνει κριτική για τη συμφωνία. Έφτασε ακόμη και στα χωριά κάτω των δύο χιλιάδων ατόμων και είπε ότι θα υποφέρουν οι αγρότες, οι μαγαζάτορες κ.λπ.. Τίποτα από αυτά -και το λέω από αυτό εδώ το έδρανο- δεν ισχύει. Αναφέρει νούμερα, τα οποία δεν στέκουν. </w:t>
      </w:r>
    </w:p>
    <w:p w14:paraId="2AF39BE6"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Ανάλογα, λοιπόν, κύριε </w:t>
      </w:r>
      <w:proofErr w:type="spellStart"/>
      <w:r>
        <w:rPr>
          <w:rFonts w:eastAsia="Times New Roman" w:cs="Times New Roman"/>
          <w:szCs w:val="24"/>
        </w:rPr>
        <w:t>Βρούτση</w:t>
      </w:r>
      <w:proofErr w:type="spellEnd"/>
      <w:r>
        <w:rPr>
          <w:rFonts w:eastAsia="Times New Roman" w:cs="Times New Roman"/>
          <w:szCs w:val="24"/>
        </w:rPr>
        <w:t>, με την ασφαλιστική κλάση θα εξακολουθήσουν να πληρώνουν και μάλιστα σε πάρα πολλές περιπτώσεις λιγότερα από τα προηγούμενα ασφάλιστρα. Είναι απλά πράγματα.</w:t>
      </w:r>
    </w:p>
    <w:p w14:paraId="2AF39BE7"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Ο δε κ. Λοβέρδος μπορεί να έχει δίκιο, όσον αφορά κάποιες αιτιάσεις που έβαλε. Όμως, το να θίγουμε τώρα, που δεν είναι η ώρα, το ζήτημα της Αυστρίας ή της Σουηδίας ή της Ολλανδίας, νομίζω ότι δεν είναι λογικό. </w:t>
      </w:r>
    </w:p>
    <w:p w14:paraId="2AF39BE8"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Όμως, είμαι υποχρεωμένος να πω δύο πράγματα, γιατί περνάμε μια ιστορική -θα έλεγα- στιγμή για την πορεία της χώρας μας. Προχθές άναψε ένα φως, προκειμένου να υπάρξει μια συμφωνία σημαντικού </w:t>
      </w:r>
      <w:r>
        <w:rPr>
          <w:rFonts w:eastAsia="Times New Roman" w:cs="Times New Roman"/>
          <w:szCs w:val="24"/>
        </w:rPr>
        <w:lastRenderedPageBreak/>
        <w:t>χαρακτήρα, που δεν θα αφορά μόνο την αξιολόγηση, η οποία αυτή καθαυτή ήταν πάρα πολύ σημαντική, αλλά θα αφορά και τη ρύθμιση του χρέους, έστω και με βηματισμούς τους οποίους θα δούμε στην πορεία. Όμως, πρέπει να ειπωθεί στον ελληνικό λαό ότι αυτό είναι μια τομή. Και δεν θα πρέπει όσοι μένουν πίσω από αυτή την πλευρά, να κάνουν μια τελείως άστοχη κριτική,</w:t>
      </w:r>
      <w:r>
        <w:rPr>
          <w:rFonts w:eastAsia="Times New Roman" w:cs="Times New Roman"/>
          <w:b/>
          <w:szCs w:val="24"/>
        </w:rPr>
        <w:t xml:space="preserve"> </w:t>
      </w:r>
      <w:r>
        <w:rPr>
          <w:rFonts w:eastAsia="Times New Roman" w:cs="Times New Roman"/>
          <w:szCs w:val="24"/>
        </w:rPr>
        <w:t>να πετάνε την μπάλα έξω από την εξέδρα και να ζητάνε ξανά εκλογές. Νομίζω ότι είναι και γι’ αυτούς καταστροφικό και για τη χώρα και για την πορεία της.</w:t>
      </w:r>
    </w:p>
    <w:p w14:paraId="2AF39BE9"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Κυρία Πρόεδρε, τελειώνοντας σας λέω το εξής: Από τις 24 Μαΐου, αν όλα εξελιχθούν καλά, τότε πραγματικά θα υπάρξει ένα σημαντικό σημάδι ελπίδας, ένα φως ελπίδας στον ελληνικό λαό. Η στρατηγική του ΣΥΡΙΖΑ πιστεύω ότι θα πετύχει, διότι είναι μια στρατηγική, η οποία βασίζεται σε μια πολύ δύσκολη συμφωνία, που αναγκαστήκαμε να κάνουμε, αλλά την υπηρετούμε, δεδομένου ότι η στρατηγική μας λέει ότι μετά τη συμφωνία και μετά από τη ρύθμιση του χρέους, εμείς θα μπορέσουμε να προσελκύσουμε επενδύσεις και από έξω και από μέσα, προκειμένου να αρχίσει σιγά-σιγά η οικονομία να παίρνει μπρος, </w:t>
      </w:r>
      <w:r>
        <w:rPr>
          <w:rFonts w:eastAsia="Times New Roman" w:cs="Times New Roman"/>
          <w:szCs w:val="24"/>
        </w:rPr>
        <w:lastRenderedPageBreak/>
        <w:t xml:space="preserve">τα παιδιά από το εξωτερικό να γυρίσουν, οι άνεργοι να βρουν δουλειά, να αρχίσει η επίπτωση των φόρων να γίνεται μικρότερη </w:t>
      </w:r>
      <w:proofErr w:type="spellStart"/>
      <w:r>
        <w:rPr>
          <w:rFonts w:eastAsia="Times New Roman" w:cs="Times New Roman"/>
          <w:szCs w:val="24"/>
        </w:rPr>
        <w:t>κ.ο.κ.</w:t>
      </w:r>
      <w:proofErr w:type="spellEnd"/>
      <w:r>
        <w:rPr>
          <w:rFonts w:eastAsia="Times New Roman" w:cs="Times New Roman"/>
          <w:szCs w:val="24"/>
        </w:rPr>
        <w:t xml:space="preserve">. </w:t>
      </w:r>
    </w:p>
    <w:p w14:paraId="2AF39BEA"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Ολοκληρώστε, κύριε </w:t>
      </w:r>
      <w:proofErr w:type="spellStart"/>
      <w:r>
        <w:rPr>
          <w:rFonts w:eastAsia="Times New Roman" w:cs="Times New Roman"/>
          <w:szCs w:val="24"/>
        </w:rPr>
        <w:t>Μπαλαούρα</w:t>
      </w:r>
      <w:proofErr w:type="spellEnd"/>
      <w:r>
        <w:rPr>
          <w:rFonts w:eastAsia="Times New Roman" w:cs="Times New Roman"/>
          <w:szCs w:val="24"/>
        </w:rPr>
        <w:t xml:space="preserve">. </w:t>
      </w:r>
    </w:p>
    <w:p w14:paraId="2AF39BEB"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 xml:space="preserve">ΓΕΡΑΣΙΜΟΣ (ΜΑΚΗΣ) ΜΠΑΛΑΟΥΡΑΣ: </w:t>
      </w:r>
      <w:r>
        <w:rPr>
          <w:rFonts w:eastAsia="Times New Roman" w:cs="Times New Roman"/>
          <w:szCs w:val="24"/>
        </w:rPr>
        <w:t>Ολοκληρώνω, κυρία Πρόεδρε.</w:t>
      </w:r>
    </w:p>
    <w:p w14:paraId="2AF39BEC"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Νομίζω ότι θα πρέπει να ειπωθεί πως αυτό το χαρακτηριστικό της συμφωνίας θα πρέπει -με προβληματισμούς και ναι, με το να είμαστε σε επιφυλακή- είναι μια τομή για την εξάχρονη μέχρι τώρα πορεία της χώρας, μια πορεία καταστροφική, η οποία υπηρέτησε τυφλά τους δανειστές μας. </w:t>
      </w:r>
    </w:p>
    <w:p w14:paraId="2AF39BED"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Εμείς δεν υπηρετούμε. Εμείς καταφέραμε μια σημαντική πρόοδο, καταφέραμε και φτιάξαμε συμμαχίες και δεν κυβερνάμε, κύριε </w:t>
      </w:r>
      <w:proofErr w:type="spellStart"/>
      <w:r>
        <w:rPr>
          <w:rFonts w:eastAsia="Times New Roman" w:cs="Times New Roman"/>
          <w:szCs w:val="24"/>
        </w:rPr>
        <w:t>Βρούτση</w:t>
      </w:r>
      <w:proofErr w:type="spellEnd"/>
      <w:r>
        <w:rPr>
          <w:rFonts w:eastAsia="Times New Roman" w:cs="Times New Roman"/>
          <w:szCs w:val="24"/>
        </w:rPr>
        <w:t xml:space="preserve">, με φαξ από τη Φρανκφούρτη, από τις Βρυξέλλες. </w:t>
      </w:r>
    </w:p>
    <w:p w14:paraId="2AF39BEE"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 xml:space="preserve">Κυρία Πρόεδρε, ζητώ τον λόγο επί προσωπικού. </w:t>
      </w:r>
    </w:p>
    <w:p w14:paraId="2AF39BEF"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lastRenderedPageBreak/>
        <w:t xml:space="preserve">ΓΕΡΑΣΙΜΟΣ (ΜΑΚΗΣ) ΜΠΑΛΑΟΥΡΑΣ: </w:t>
      </w:r>
      <w:r>
        <w:rPr>
          <w:rFonts w:eastAsia="Times New Roman" w:cs="Times New Roman"/>
          <w:szCs w:val="24"/>
        </w:rPr>
        <w:t xml:space="preserve">Γιατί ζητάτε τον λόγο επί προσωπικού; Επειδή είπα το όνομά σας; </w:t>
      </w:r>
    </w:p>
    <w:p w14:paraId="2AF39BF0"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Πέντε φορές είπατε το όνομά μου. </w:t>
      </w:r>
    </w:p>
    <w:p w14:paraId="2AF39BF1"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ΓΕΡΑΣΙΜΟΣ (ΜΑΚΗΣ) ΜΠΑΛΑΟΥΡΑΣ:</w:t>
      </w:r>
      <w:r>
        <w:rPr>
          <w:rFonts w:eastAsia="Times New Roman" w:cs="Times New Roman"/>
          <w:szCs w:val="24"/>
        </w:rPr>
        <w:t xml:space="preserve"> Δεν σας έθιξα πουθενά. Πού είναι το προσωπικό;</w:t>
      </w:r>
    </w:p>
    <w:p w14:paraId="2AF39BF2"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Είπατε ότι παίρνω φαξ. </w:t>
      </w:r>
    </w:p>
    <w:p w14:paraId="2AF39BF3"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ΓΕΡΑΣΙΜΟΣ (ΜΑΚΗΣ) ΜΠΑΛΑΟΥΡΑΣ:</w:t>
      </w:r>
      <w:r>
        <w:rPr>
          <w:rFonts w:eastAsia="Times New Roman" w:cs="Times New Roman"/>
          <w:szCs w:val="24"/>
        </w:rPr>
        <w:t xml:space="preserve"> Όχι, είπα ότι σαν κυβέρνηση παίρνατε φαξ και τα υλοποιούσατε, τα κάνατε νομοθετήματα.</w:t>
      </w:r>
    </w:p>
    <w:p w14:paraId="2AF39BF4"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Ευχαριστώ, κυρία Πρόεδρε.</w:t>
      </w:r>
    </w:p>
    <w:p w14:paraId="2AF39BF5"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ο κ. </w:t>
      </w:r>
      <w:proofErr w:type="spellStart"/>
      <w:r>
        <w:rPr>
          <w:rFonts w:eastAsia="Times New Roman" w:cs="Times New Roman"/>
          <w:szCs w:val="24"/>
        </w:rPr>
        <w:t>Αμυράς</w:t>
      </w:r>
      <w:proofErr w:type="spellEnd"/>
      <w:r>
        <w:rPr>
          <w:rFonts w:eastAsia="Times New Roman" w:cs="Times New Roman"/>
          <w:szCs w:val="24"/>
        </w:rPr>
        <w:t xml:space="preserve">. </w:t>
      </w:r>
    </w:p>
    <w:p w14:paraId="2AF39BF6"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Ευχαριστώ, κυρία Πρόεδρε.</w:t>
      </w:r>
    </w:p>
    <w:p w14:paraId="2AF39BF7"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lastRenderedPageBreak/>
        <w:t>Αγαπητοί συνάδελφοι και κύριοι Υπουργοί, κατ’ αρχάς να πούμε ότι δεν φημίζονται ο ΣΥΡΙΖΑ και οι ΑΝΕΛ για τον τρόπο που νομοθετούν. Πάντοτε έχουμε μια πρόχειρη νομοθέτηση. Έχουμε τροπολογίες επί τροπολογιών και τροπολογίες εκπρόθεσμες, της νύχτας. Να σας θυμίσω ότι μια τροπολογία για την επαγγελματική εκπαίδευση τις προάλλες είχε έκταση τριάντα πέντε σελίδων και κόντευε να είναι πιο μεγάλη από το νομοσχέδιο, μέσα στο οποίο είχε ενταχθεί.</w:t>
      </w:r>
    </w:p>
    <w:p w14:paraId="2AF39BF8"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Όσον αφορά στις δύο τροπολογίες στην παρούσα κύρωση, αυτή των μη εξυπηρετούμενων δανείων και αυτή για τη χρηματοδότηση των δαπανών της Υπηρεσίας Πολιτικής Αεροπορίας, είμαστε θετικοί.</w:t>
      </w:r>
    </w:p>
    <w:p w14:paraId="2AF39BF9"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Στην τρίτη τροπολογία, αυτή του κ. </w:t>
      </w:r>
      <w:proofErr w:type="spellStart"/>
      <w:r>
        <w:rPr>
          <w:rFonts w:eastAsia="Times New Roman" w:cs="Times New Roman"/>
          <w:szCs w:val="24"/>
        </w:rPr>
        <w:t>Σπίρτζη</w:t>
      </w:r>
      <w:proofErr w:type="spellEnd"/>
      <w:r>
        <w:rPr>
          <w:rFonts w:eastAsia="Times New Roman" w:cs="Times New Roman"/>
          <w:szCs w:val="24"/>
        </w:rPr>
        <w:t xml:space="preserve"> για το Σύστημα Ηλεκτρονικής Διαχείρισης των Οδικών Υποδομών και την Υπηρεσία Ηλεκτρονικής Διαχείρισης Οδικών Τελών, έχουμε να σας πούμε τα εξής: H τροπολογία περιλαμβάνει μια πρόταση που σας είχαμε κάνει ως Ποτάμι και στην προηγούμενη κοινοβουλευτική περίοδο και πριν από τρεις μήνες, εδώ, από αυτό το Βήμα, για τη βινιέτα στα ξένα φορτηγά, </w:t>
      </w:r>
      <w:r>
        <w:rPr>
          <w:rFonts w:eastAsia="Times New Roman" w:cs="Times New Roman"/>
          <w:szCs w:val="24"/>
        </w:rPr>
        <w:lastRenderedPageBreak/>
        <w:t xml:space="preserve">που εισέρχονται στο ελληνικό έδαφος -είναι πάρα πολύ λογικό, έχουμε αργήσει κιόλας να το κάνουμε- και για την απαγόρευσή τους να κινούνται στους παράδρομους ή στο παράπλευρο οδικό επαρχιακό δίκτυο, γλιτώνοντας έτσι τα τέλη, τα διόδια διέλευσης κ.λπ.. </w:t>
      </w:r>
    </w:p>
    <w:p w14:paraId="2AF39BFA"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Ωστόσο, δεν έχουμε τον χρόνο τώρα να καθίσουμε να τσεκάρουμε για να δούμε για ποιον λόγο αυτή η ρύθμιση γίνεται μέσω της σύστασης ενός ακόμη οργανισμού, μίας ακόμη υπηρεσίας. Εμείς σε αυτό είμαστε επιφυλακτικοί. Δηλώνουμε «παρών». Δεν την καταψηφίζουμε. Δηλώνουμε, όμως, «παρών», γιατί θεωρούμε ότι δεν έχουμε τον χρόνο και τα μέσα αυτή τη στιγμή να περάσουμε από τη βάσανο των ερωτήσεων το ζήτημα της σύστασης μίας ακόμη δημόσιας υπηρεσίας. </w:t>
      </w:r>
    </w:p>
    <w:p w14:paraId="2AF39BFB"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Την ίδια ώρα, αγαπητοί κύριοι συνάδελφοι, που συζητάμε για επείγουσες ανάγκες της ελληνικής κοινωνίας, έχουμε και άλλες </w:t>
      </w:r>
      <w:proofErr w:type="spellStart"/>
      <w:r>
        <w:rPr>
          <w:rFonts w:eastAsia="Times New Roman" w:cs="Times New Roman"/>
          <w:szCs w:val="24"/>
        </w:rPr>
        <w:t>υπερεπείγουσες</w:t>
      </w:r>
      <w:proofErr w:type="spellEnd"/>
      <w:r>
        <w:rPr>
          <w:rFonts w:eastAsia="Times New Roman" w:cs="Times New Roman"/>
          <w:szCs w:val="24"/>
        </w:rPr>
        <w:t xml:space="preserve">, στις οποίες η κυβερνητική πλειοψηφία κλείνει τα μάτια. </w:t>
      </w:r>
    </w:p>
    <w:p w14:paraId="2AF39BFC"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lastRenderedPageBreak/>
        <w:t xml:space="preserve">Κατ’ αρχάς, αφού μιλάμε για το μεταφορικό δίκτυο της χώρας και την ανάγκη ανάπτυξης του ελληνικού παραγωγικού δυναμικού με το να διευκολύνεται η διακίνηση προϊόντων, εμπορευμάτων και αγαθών, θέλω να σας ενημερώσω, αγαπητοί συνάδελφοι, για τα εξής: </w:t>
      </w:r>
    </w:p>
    <w:p w14:paraId="2AF39BFD"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Πρώτα απ’ όλα, με απόφαση του Υπουργού Οικονομικών, του κ. </w:t>
      </w:r>
      <w:proofErr w:type="spellStart"/>
      <w:r>
        <w:rPr>
          <w:rFonts w:eastAsia="Times New Roman" w:cs="Times New Roman"/>
          <w:szCs w:val="24"/>
        </w:rPr>
        <w:t>Τσακαλώτου</w:t>
      </w:r>
      <w:proofErr w:type="spellEnd"/>
      <w:r>
        <w:rPr>
          <w:rFonts w:eastAsia="Times New Roman" w:cs="Times New Roman"/>
          <w:szCs w:val="24"/>
        </w:rPr>
        <w:t>, από την 1</w:t>
      </w:r>
      <w:r>
        <w:rPr>
          <w:rFonts w:eastAsia="Times New Roman" w:cs="Times New Roman"/>
          <w:szCs w:val="24"/>
          <w:vertAlign w:val="superscript"/>
        </w:rPr>
        <w:t>η</w:t>
      </w:r>
      <w:r>
        <w:rPr>
          <w:rFonts w:eastAsia="Times New Roman" w:cs="Times New Roman"/>
          <w:szCs w:val="24"/>
        </w:rPr>
        <w:t xml:space="preserve"> Ιουνίου το μεγαλύτερο τελωνείο της χώρας, το 5</w:t>
      </w:r>
      <w:r>
        <w:rPr>
          <w:rFonts w:eastAsia="Times New Roman" w:cs="Times New Roman"/>
          <w:szCs w:val="24"/>
          <w:vertAlign w:val="superscript"/>
        </w:rPr>
        <w:t>ο</w:t>
      </w:r>
      <w:r>
        <w:rPr>
          <w:rFonts w:eastAsia="Times New Roman" w:cs="Times New Roman"/>
          <w:szCs w:val="24"/>
        </w:rPr>
        <w:t xml:space="preserve"> Τελωνείο του Πειραιά, που είναι και ένα από τα μεγαλύτερα τελωνεία της Μεσογείου, δυστυχώς θα βάζει λουκέτο, θα κλείνει ρολά στις 17.00΄, αντί για τις 21.00΄ που ίσχυε έως σήμερα και που θα ισχύει έως την 1</w:t>
      </w:r>
      <w:r>
        <w:rPr>
          <w:rFonts w:eastAsia="Times New Roman" w:cs="Times New Roman"/>
          <w:szCs w:val="24"/>
          <w:vertAlign w:val="superscript"/>
        </w:rPr>
        <w:t>η</w:t>
      </w:r>
      <w:r>
        <w:rPr>
          <w:rFonts w:eastAsia="Times New Roman" w:cs="Times New Roman"/>
          <w:szCs w:val="24"/>
        </w:rPr>
        <w:t xml:space="preserve"> Ιουνίου. </w:t>
      </w:r>
    </w:p>
    <w:p w14:paraId="2AF39BFE"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Κύριε Υπουργέ, αυτό το ζήτημα δεν σας ανησυχεί; Δεν σας προβληματίζει; Οι Έλληνες έμποροι, παραγωγοί, που θέλουν να διακινήσουν τα προϊόντα τους εξαγωγικά, δεν θα έχουν τον απαραίτητο χρόνο -έως τις 21.00΄ δηλαδή, που έως τώρα τουλάχιστον τους εξυπηρετούσαν- για να μετακινήσουν τα εμπορεύματα και τα αγαθά από την επαρχία.</w:t>
      </w:r>
    </w:p>
    <w:p w14:paraId="2AF39BFF"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lastRenderedPageBreak/>
        <w:t>Επιπλέον, από το 5</w:t>
      </w:r>
      <w:r>
        <w:rPr>
          <w:rFonts w:eastAsia="Times New Roman" w:cs="Times New Roman"/>
          <w:szCs w:val="24"/>
          <w:vertAlign w:val="superscript"/>
        </w:rPr>
        <w:t>ο</w:t>
      </w:r>
      <w:r>
        <w:rPr>
          <w:rFonts w:eastAsia="Times New Roman" w:cs="Times New Roman"/>
          <w:szCs w:val="24"/>
        </w:rPr>
        <w:t xml:space="preserve"> Τελωνείο του Πειραιά διέρχονται όλα τα </w:t>
      </w:r>
      <w:proofErr w:type="spellStart"/>
      <w:r>
        <w:rPr>
          <w:rFonts w:eastAsia="Times New Roman" w:cs="Times New Roman"/>
          <w:szCs w:val="24"/>
        </w:rPr>
        <w:t>εμπορευτοκιβώτια</w:t>
      </w:r>
      <w:proofErr w:type="spellEnd"/>
      <w:r>
        <w:rPr>
          <w:rFonts w:eastAsia="Times New Roman" w:cs="Times New Roman"/>
          <w:szCs w:val="24"/>
        </w:rPr>
        <w:t xml:space="preserve"> που εξάγονται διά θαλάσσης από την Ελλάδα στο εξωτερικό. Αυτό τι σημαίνει στην πράξη; Αυτό σημαίνει ότι οι Έλληνες </w:t>
      </w:r>
      <w:proofErr w:type="spellStart"/>
      <w:r>
        <w:rPr>
          <w:rFonts w:eastAsia="Times New Roman" w:cs="Times New Roman"/>
          <w:szCs w:val="24"/>
        </w:rPr>
        <w:t>εξαγωγείς</w:t>
      </w:r>
      <w:proofErr w:type="spellEnd"/>
      <w:r>
        <w:rPr>
          <w:rFonts w:eastAsia="Times New Roman" w:cs="Times New Roman"/>
          <w:szCs w:val="24"/>
        </w:rPr>
        <w:t xml:space="preserve"> θα βρεθούν τουλάχιστον στη δύσκολη θέση να χάνουν μια μέρα. Αν πολλαπλασιάσουμε τις τέσσερις ώρες την ημέρα, που το τελωνείο θα λειτουργεί λιγότερο επί μία εβδομάδα, χάνουν μία ημέρα εξαγωγών, με ό,τι αρνητικό έχει αυτό ως εικόνα για την αξιοπιστία τους έναντι των πελατών τους. </w:t>
      </w:r>
    </w:p>
    <w:p w14:paraId="2AF39C00"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Έχουμε, βέβαια, και την </w:t>
      </w:r>
      <w:proofErr w:type="spellStart"/>
      <w:r>
        <w:rPr>
          <w:rFonts w:eastAsia="Times New Roman" w:cs="Times New Roman"/>
          <w:szCs w:val="24"/>
        </w:rPr>
        <w:t>Ειδομένη</w:t>
      </w:r>
      <w:proofErr w:type="spellEnd"/>
      <w:r>
        <w:rPr>
          <w:rFonts w:eastAsia="Times New Roman" w:cs="Times New Roman"/>
          <w:szCs w:val="24"/>
        </w:rPr>
        <w:t xml:space="preserve">: Σας θυμίζω ότι η σιδηροδρομική γραμμή εκεί, ο </w:t>
      </w:r>
      <w:proofErr w:type="spellStart"/>
      <w:r>
        <w:rPr>
          <w:rFonts w:eastAsia="Times New Roman" w:cs="Times New Roman"/>
          <w:szCs w:val="24"/>
        </w:rPr>
        <w:t>ελληνοσκοπιανός</w:t>
      </w:r>
      <w:proofErr w:type="spellEnd"/>
      <w:r>
        <w:rPr>
          <w:rFonts w:eastAsia="Times New Roman" w:cs="Times New Roman"/>
          <w:szCs w:val="24"/>
        </w:rPr>
        <w:t xml:space="preserve"> διάδρομος δηλαδή, είναι κλειστός εδώ και εξήντα έξι ημέρες. Έχουμε φτάσει άνω των δύο μηνών. Μεταφορικές και εξαγωγικές επιχειρήσεις κυρίως της βορείου Ελλάδος έχουν θέσει σε ημιαργία άνω του 50% του προσωπικού τους, για να μην τους διώξουν, αφού δεν μπορούν να μεταφέρουν τα εμπορεύματα και τα προϊόντα. Οι </w:t>
      </w:r>
      <w:proofErr w:type="spellStart"/>
      <w:r>
        <w:rPr>
          <w:rFonts w:eastAsia="Times New Roman" w:cs="Times New Roman"/>
          <w:szCs w:val="24"/>
        </w:rPr>
        <w:t>εξαγωγείς</w:t>
      </w:r>
      <w:proofErr w:type="spellEnd"/>
      <w:r>
        <w:rPr>
          <w:rFonts w:eastAsia="Times New Roman" w:cs="Times New Roman"/>
          <w:szCs w:val="24"/>
        </w:rPr>
        <w:t xml:space="preserve"> έχουν εγκλωβιστεί και έχει αυξηθεί το κόστος τους, γιατί τα πηγαίνουν μέσω Βουλγαρίας με ένα 25% κόστος παραπάνω. Αντιλαμβάνεστε, λοιπόν, σε πόση δύσκολη θέση βρίσκονται οι Έλληνες </w:t>
      </w:r>
      <w:proofErr w:type="spellStart"/>
      <w:r>
        <w:rPr>
          <w:rFonts w:eastAsia="Times New Roman" w:cs="Times New Roman"/>
          <w:szCs w:val="24"/>
        </w:rPr>
        <w:t>εξαγωγείς</w:t>
      </w:r>
      <w:proofErr w:type="spellEnd"/>
      <w:r>
        <w:rPr>
          <w:rFonts w:eastAsia="Times New Roman" w:cs="Times New Roman"/>
          <w:szCs w:val="24"/>
        </w:rPr>
        <w:t xml:space="preserve">. Τι θα κάνετε γι’ αυτό το θέμα; </w:t>
      </w:r>
    </w:p>
    <w:p w14:paraId="2AF39C01"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την Προεδρική Έδρα καταλαμβάνει ο Δ΄ Αντιπρόεδρος της Βουλής κ. </w:t>
      </w:r>
      <w:r w:rsidRPr="0036383B">
        <w:rPr>
          <w:rFonts w:eastAsia="Times New Roman" w:cs="Times New Roman"/>
          <w:b/>
          <w:szCs w:val="24"/>
        </w:rPr>
        <w:t>ΝΙΚΗΤΑΣ ΚΑΚΛΑΜΑΝΗΣ</w:t>
      </w:r>
      <w:r>
        <w:rPr>
          <w:rFonts w:eastAsia="Times New Roman" w:cs="Times New Roman"/>
          <w:szCs w:val="24"/>
        </w:rPr>
        <w:t>)</w:t>
      </w:r>
    </w:p>
    <w:p w14:paraId="2AF39C02"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Επίσης, θα ήθελα να θίξω δύο ακόμη ζητήματα και τελειώνω, κύριε Πρόεδρε. </w:t>
      </w:r>
    </w:p>
    <w:p w14:paraId="2AF39C03"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Έχουμε καταθέσει ερώτηση, διά του επικεφαλής του Ποταμιού, του Σταύρου Θεοδωράκη, και βεβαίως σχεδόν σύσσωμη και η Κοινοβουλευτική Ομάδα, για να αρθεί η τροπολογία των Βουλευτών του ΣΥΡΙΖΑ και των Ανεξαρτήτων Ελλήνων, με την οποία τα δικαστικά μέγαρα θα χτίζονταν πάνω στο φαληρικό Μέτωπο. Δεν έχουμε πολλές ευκαιρίες αξιοποίησης των ελεύθερων δημοσίων χώρων στην Αττική. Τα ολυμπιακά ακίνητα ήταν για έναν συγκεκριμένο σκοπό. Μένουν και ρημάζουν εκεί επί δώδεκα, δεκατρία χρόνια. Θα αντικαταστήσουμε τα ρημαγμένα ολυμπιακά ακίνητα με δικαστικά μέγαρα και δικαστήρια και μεγάλο φόρτο μετακίνησης; Πού; Επάνω στη θάλασσα; Εκεί που θα έπρεπε, δηλαδή, να έχουμε ένα </w:t>
      </w:r>
      <w:r>
        <w:rPr>
          <w:rFonts w:eastAsia="Times New Roman" w:cs="Times New Roman"/>
          <w:szCs w:val="24"/>
        </w:rPr>
        <w:lastRenderedPageBreak/>
        <w:t xml:space="preserve">συγκριτικό πλεονέκτημα τουριστικό -και όχι- μόνο για την Αθήνα; Δεν έχουμε δει μια τροπολογία να το παίρνετε πίσω. </w:t>
      </w:r>
    </w:p>
    <w:p w14:paraId="2AF39C04" w14:textId="77777777" w:rsidR="006A5A05" w:rsidRDefault="00A50B7F">
      <w:pPr>
        <w:tabs>
          <w:tab w:val="left" w:pos="2820"/>
        </w:tabs>
        <w:spacing w:line="600" w:lineRule="auto"/>
        <w:ind w:firstLine="720"/>
        <w:jc w:val="both"/>
        <w:rPr>
          <w:rFonts w:eastAsia="Times New Roman"/>
          <w:szCs w:val="24"/>
        </w:rPr>
      </w:pPr>
      <w:r>
        <w:rPr>
          <w:rFonts w:eastAsia="Times New Roman"/>
          <w:szCs w:val="24"/>
        </w:rPr>
        <w:t>Τελειώνοντας θα ήθελα να πω μία ακόμη κουβέντα για μια άλλη τροπολογία Βουλευτών του ΣΥΡΙΖΑ, με την οποία ζητούν να μειωθεί η επιτρεπόμενη απόσταση από τα ξενοδοχεία…</w:t>
      </w:r>
    </w:p>
    <w:p w14:paraId="2AF39C05" w14:textId="77777777" w:rsidR="006A5A05" w:rsidRDefault="00A50B7F">
      <w:pPr>
        <w:tabs>
          <w:tab w:val="left" w:pos="2820"/>
        </w:tabs>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Καλά, τώρα αυτό τι σχέση έχει;</w:t>
      </w:r>
    </w:p>
    <w:p w14:paraId="2AF39C06" w14:textId="77777777" w:rsidR="006A5A05" w:rsidRDefault="00A50B7F">
      <w:pPr>
        <w:tabs>
          <w:tab w:val="left" w:pos="2820"/>
        </w:tabs>
        <w:spacing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Θα σας πω. </w:t>
      </w:r>
    </w:p>
    <w:p w14:paraId="2AF39C07" w14:textId="77777777" w:rsidR="006A5A05" w:rsidRDefault="00A50B7F">
      <w:pPr>
        <w:tabs>
          <w:tab w:val="left" w:pos="2820"/>
        </w:tabs>
        <w:spacing w:line="600" w:lineRule="auto"/>
        <w:ind w:firstLine="720"/>
        <w:jc w:val="both"/>
        <w:rPr>
          <w:rFonts w:eastAsia="Times New Roman"/>
          <w:szCs w:val="24"/>
        </w:rPr>
      </w:pPr>
      <w:r>
        <w:rPr>
          <w:rFonts w:eastAsia="Times New Roman"/>
          <w:szCs w:val="24"/>
        </w:rPr>
        <w:t>…για τη λειτουργία οίκων ανοχής. Έτσι βλέπουμε την ανάπτυξη;</w:t>
      </w:r>
    </w:p>
    <w:p w14:paraId="2AF39C08" w14:textId="77777777" w:rsidR="006A5A05" w:rsidRDefault="00A50B7F">
      <w:pPr>
        <w:tabs>
          <w:tab w:val="left" w:pos="2820"/>
        </w:tabs>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Κύριε </w:t>
      </w:r>
      <w:proofErr w:type="spellStart"/>
      <w:r>
        <w:rPr>
          <w:rFonts w:eastAsia="Times New Roman"/>
          <w:szCs w:val="24"/>
        </w:rPr>
        <w:t>Αμυρά</w:t>
      </w:r>
      <w:proofErr w:type="spellEnd"/>
      <w:r>
        <w:rPr>
          <w:rFonts w:eastAsia="Times New Roman"/>
          <w:szCs w:val="24"/>
        </w:rPr>
        <w:t>, σας παρακαλώ. Μην το ανοίξουμε τώρα αυτό το θέμα.</w:t>
      </w:r>
    </w:p>
    <w:p w14:paraId="2AF39C09" w14:textId="77777777" w:rsidR="006A5A05" w:rsidRDefault="00A50B7F">
      <w:pPr>
        <w:tabs>
          <w:tab w:val="left" w:pos="2820"/>
        </w:tabs>
        <w:spacing w:line="600" w:lineRule="auto"/>
        <w:ind w:firstLine="720"/>
        <w:jc w:val="both"/>
        <w:rPr>
          <w:rFonts w:eastAsia="Times New Roman"/>
          <w:szCs w:val="24"/>
        </w:rPr>
      </w:pPr>
      <w:r>
        <w:rPr>
          <w:rFonts w:eastAsia="Times New Roman"/>
          <w:b/>
          <w:szCs w:val="24"/>
        </w:rPr>
        <w:t xml:space="preserve">ΓΕΡΑΣΙΜΟΣ (ΜΑΚΗΣ) ΜΠΑΛΑΟΥΡΑΣ: </w:t>
      </w:r>
      <w:r>
        <w:rPr>
          <w:rFonts w:eastAsia="Times New Roman"/>
          <w:szCs w:val="24"/>
        </w:rPr>
        <w:t>…(δεν ακούστηκε)</w:t>
      </w:r>
    </w:p>
    <w:p w14:paraId="2AF39C0A" w14:textId="77777777" w:rsidR="006A5A05" w:rsidRDefault="00A50B7F">
      <w:pPr>
        <w:tabs>
          <w:tab w:val="left" w:pos="2820"/>
        </w:tabs>
        <w:spacing w:line="600" w:lineRule="auto"/>
        <w:ind w:firstLine="720"/>
        <w:jc w:val="both"/>
        <w:rPr>
          <w:rFonts w:eastAsia="Times New Roman"/>
          <w:szCs w:val="24"/>
        </w:rPr>
      </w:pPr>
      <w:r>
        <w:rPr>
          <w:rFonts w:eastAsia="Times New Roman"/>
          <w:b/>
          <w:szCs w:val="24"/>
        </w:rPr>
        <w:lastRenderedPageBreak/>
        <w:t xml:space="preserve">ΓΕΩΡΓΙΟΣ ΑΜΥΡΑΣ: </w:t>
      </w:r>
      <w:r>
        <w:rPr>
          <w:rFonts w:eastAsia="Times New Roman"/>
          <w:szCs w:val="24"/>
        </w:rPr>
        <w:t>Όλα αυτά συνδέονται, κύριε Πρόεδρε, διότι όλα αυτά γίνονται μέσω τροπολογιών.</w:t>
      </w:r>
    </w:p>
    <w:p w14:paraId="2AF39C0B" w14:textId="77777777" w:rsidR="006A5A05" w:rsidRDefault="00A50B7F">
      <w:pPr>
        <w:tabs>
          <w:tab w:val="left" w:pos="2820"/>
        </w:tabs>
        <w:spacing w:line="600" w:lineRule="auto"/>
        <w:ind w:firstLine="720"/>
        <w:jc w:val="both"/>
        <w:rPr>
          <w:rFonts w:eastAsia="Times New Roman"/>
          <w:szCs w:val="24"/>
        </w:rPr>
      </w:pPr>
      <w:r>
        <w:rPr>
          <w:rFonts w:eastAsia="Times New Roman"/>
          <w:szCs w:val="24"/>
        </w:rPr>
        <w:t>Κι εσείς να είστε πιο ευαίσθητος, αγαπητέ κύριε συνάδελφε. Όταν οι τροπολογίες έρχονται τη νύχτα, δεν τις έχετε διαβάσει ούτε κι εσείς και δεν ξέρετε τι ψηφίζετε.</w:t>
      </w:r>
    </w:p>
    <w:p w14:paraId="2AF39C0C" w14:textId="77777777" w:rsidR="006A5A05" w:rsidRDefault="00A50B7F">
      <w:pPr>
        <w:tabs>
          <w:tab w:val="left" w:pos="2820"/>
        </w:tabs>
        <w:spacing w:line="600" w:lineRule="auto"/>
        <w:ind w:firstLine="720"/>
        <w:jc w:val="both"/>
        <w:rPr>
          <w:rFonts w:eastAsia="Times New Roman"/>
          <w:szCs w:val="24"/>
        </w:rPr>
      </w:pPr>
      <w:r>
        <w:rPr>
          <w:rFonts w:eastAsia="Times New Roman"/>
          <w:b/>
          <w:szCs w:val="24"/>
        </w:rPr>
        <w:t>ΓΕΡΑΣΙΜΟΣ (ΜΑΚΗΣ) ΜΠΑΛΑΟΥΡΑΣ:</w:t>
      </w:r>
      <w:r>
        <w:rPr>
          <w:rFonts w:eastAsia="Times New Roman"/>
          <w:szCs w:val="24"/>
        </w:rPr>
        <w:t xml:space="preserve"> Δεν προσέξατε την ομιλία μου!</w:t>
      </w:r>
    </w:p>
    <w:p w14:paraId="2AF39C0D" w14:textId="77777777" w:rsidR="006A5A05" w:rsidRDefault="00A50B7F">
      <w:pPr>
        <w:tabs>
          <w:tab w:val="left" w:pos="2820"/>
        </w:tabs>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Ευχαριστώ πολύ.</w:t>
      </w:r>
    </w:p>
    <w:p w14:paraId="2AF39C0E" w14:textId="77777777" w:rsidR="006A5A05" w:rsidRDefault="00A50B7F">
      <w:pPr>
        <w:tabs>
          <w:tab w:val="left" w:pos="2820"/>
        </w:tabs>
        <w:spacing w:line="600" w:lineRule="auto"/>
        <w:ind w:firstLine="720"/>
        <w:jc w:val="both"/>
        <w:rPr>
          <w:rFonts w:eastAsia="Times New Roman"/>
          <w:szCs w:val="24"/>
        </w:rPr>
      </w:pPr>
      <w:r>
        <w:rPr>
          <w:rFonts w:eastAsia="Times New Roman"/>
          <w:b/>
          <w:szCs w:val="24"/>
        </w:rPr>
        <w:t xml:space="preserve">ΚΩΝΣΤΑΝΤΙΝΟΣ ΚΑΤΣΙΚΗΣ: </w:t>
      </w:r>
      <w:r>
        <w:rPr>
          <w:rFonts w:eastAsia="Times New Roman"/>
          <w:szCs w:val="24"/>
        </w:rPr>
        <w:t>Κύριε Πρόεδρε, θα ήθελα τον λόγο.</w:t>
      </w:r>
    </w:p>
    <w:p w14:paraId="2AF39C0F" w14:textId="77777777" w:rsidR="006A5A05" w:rsidRDefault="00A50B7F">
      <w:pPr>
        <w:tabs>
          <w:tab w:val="left" w:pos="2820"/>
        </w:tabs>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Κύριε </w:t>
      </w:r>
      <w:proofErr w:type="spellStart"/>
      <w:r>
        <w:rPr>
          <w:rFonts w:eastAsia="Times New Roman"/>
          <w:szCs w:val="24"/>
        </w:rPr>
        <w:t>Κατσίκη</w:t>
      </w:r>
      <w:proofErr w:type="spellEnd"/>
      <w:r>
        <w:rPr>
          <w:rFonts w:eastAsia="Times New Roman"/>
          <w:szCs w:val="24"/>
        </w:rPr>
        <w:t xml:space="preserve">, ένα λεπτό. </w:t>
      </w:r>
    </w:p>
    <w:p w14:paraId="2AF39C10" w14:textId="77777777" w:rsidR="006A5A05" w:rsidRDefault="00A50B7F">
      <w:pPr>
        <w:tabs>
          <w:tab w:val="left" w:pos="2820"/>
        </w:tabs>
        <w:spacing w:line="600" w:lineRule="auto"/>
        <w:ind w:firstLine="720"/>
        <w:jc w:val="both"/>
        <w:rPr>
          <w:rFonts w:eastAsia="Times New Roman"/>
          <w:szCs w:val="24"/>
        </w:rPr>
      </w:pPr>
      <w:r>
        <w:rPr>
          <w:rFonts w:eastAsia="Times New Roman"/>
          <w:szCs w:val="24"/>
        </w:rPr>
        <w:t>Κατ’ αρχάς, να μπει μία τάξη, για να τελειώσουμε γρήγορα, γιατί έπεται ο κοινοβουλευτικός έλεγχος, για τον οποίο οι συνάδελφοι περιμένουν εδώ και βδομάδες.</w:t>
      </w:r>
    </w:p>
    <w:p w14:paraId="2AF39C11" w14:textId="77777777" w:rsidR="006A5A05" w:rsidRDefault="00A50B7F">
      <w:pPr>
        <w:tabs>
          <w:tab w:val="left" w:pos="2820"/>
        </w:tabs>
        <w:spacing w:line="600" w:lineRule="auto"/>
        <w:ind w:firstLine="720"/>
        <w:jc w:val="both"/>
        <w:rPr>
          <w:rFonts w:eastAsia="Times New Roman"/>
          <w:szCs w:val="24"/>
        </w:rPr>
      </w:pPr>
      <w:r>
        <w:rPr>
          <w:rFonts w:eastAsia="Times New Roman"/>
          <w:szCs w:val="24"/>
        </w:rPr>
        <w:lastRenderedPageBreak/>
        <w:t xml:space="preserve">Κύριε </w:t>
      </w:r>
      <w:proofErr w:type="spellStart"/>
      <w:r>
        <w:rPr>
          <w:rFonts w:eastAsia="Times New Roman"/>
          <w:szCs w:val="24"/>
        </w:rPr>
        <w:t>Αμυρά</w:t>
      </w:r>
      <w:proofErr w:type="spellEnd"/>
      <w:r>
        <w:rPr>
          <w:rFonts w:eastAsia="Times New Roman"/>
          <w:szCs w:val="24"/>
        </w:rPr>
        <w:t>, για να μην ξαναρωτήσω, για τις κυρώσεις έχουμε την εικόνα στο Προεδρείο ποιοι είναι υπέρ, ποιοι είναι κατά, ποιοι ψηφίζουν «παρών». Πείτε μας και για τις τροπολογίες.</w:t>
      </w:r>
    </w:p>
    <w:p w14:paraId="2AF39C12" w14:textId="77777777" w:rsidR="006A5A05" w:rsidRDefault="00A50B7F">
      <w:pPr>
        <w:tabs>
          <w:tab w:val="left" w:pos="2820"/>
        </w:tabs>
        <w:spacing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Δεν έχουν τοποθετηθεί οι Βουλευτές, κύριε Πρόεδρε.</w:t>
      </w:r>
    </w:p>
    <w:p w14:paraId="2AF39C13" w14:textId="77777777" w:rsidR="006A5A05" w:rsidRDefault="00A50B7F">
      <w:pPr>
        <w:tabs>
          <w:tab w:val="left" w:pos="2820"/>
        </w:tabs>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Δεν τελειώσαμε, απλά για να το σημειώσουμε.</w:t>
      </w:r>
    </w:p>
    <w:p w14:paraId="2AF39C14" w14:textId="77777777" w:rsidR="006A5A05" w:rsidRDefault="00A50B7F">
      <w:pPr>
        <w:tabs>
          <w:tab w:val="left" w:pos="2820"/>
        </w:tabs>
        <w:spacing w:line="600" w:lineRule="auto"/>
        <w:ind w:firstLine="720"/>
        <w:jc w:val="both"/>
        <w:rPr>
          <w:rFonts w:eastAsia="Times New Roman"/>
          <w:szCs w:val="24"/>
        </w:rPr>
      </w:pPr>
      <w:r>
        <w:rPr>
          <w:rFonts w:eastAsia="Times New Roman"/>
          <w:b/>
          <w:szCs w:val="24"/>
        </w:rPr>
        <w:t>ΠΑΝΑΓΙΩΤΗΣ ΜΗΤΑΡΑΚΗΣ:</w:t>
      </w:r>
      <w:r>
        <w:rPr>
          <w:rFonts w:eastAsia="Times New Roman"/>
          <w:szCs w:val="24"/>
        </w:rPr>
        <w:t xml:space="preserve"> Ψηφίζουμε πριν τοποθετηθούμε;</w:t>
      </w:r>
    </w:p>
    <w:p w14:paraId="2AF39C15" w14:textId="77777777" w:rsidR="006A5A05" w:rsidRDefault="00A50B7F">
      <w:pPr>
        <w:tabs>
          <w:tab w:val="left" w:pos="2820"/>
        </w:tabs>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Δεν ρωτάω εσάς. Στον κ. </w:t>
      </w:r>
      <w:proofErr w:type="spellStart"/>
      <w:r>
        <w:rPr>
          <w:rFonts w:eastAsia="Times New Roman"/>
          <w:szCs w:val="24"/>
        </w:rPr>
        <w:t>Αμυρά</w:t>
      </w:r>
      <w:proofErr w:type="spellEnd"/>
      <w:r>
        <w:rPr>
          <w:rFonts w:eastAsia="Times New Roman"/>
          <w:szCs w:val="24"/>
        </w:rPr>
        <w:t xml:space="preserve">, που τοποθετήθηκε, μιλάω. Τι παρεμβαίνετε; Δεν ρωτώ εσάς. Τον κ. </w:t>
      </w:r>
      <w:proofErr w:type="spellStart"/>
      <w:r>
        <w:rPr>
          <w:rFonts w:eastAsia="Times New Roman"/>
          <w:szCs w:val="24"/>
        </w:rPr>
        <w:t>Αμυρά</w:t>
      </w:r>
      <w:proofErr w:type="spellEnd"/>
      <w:r>
        <w:rPr>
          <w:rFonts w:eastAsia="Times New Roman"/>
          <w:szCs w:val="24"/>
        </w:rPr>
        <w:t xml:space="preserve"> ρωτώ!</w:t>
      </w:r>
    </w:p>
    <w:p w14:paraId="2AF39C16" w14:textId="77777777" w:rsidR="006A5A05" w:rsidRDefault="00A50B7F">
      <w:pPr>
        <w:tabs>
          <w:tab w:val="left" w:pos="2820"/>
        </w:tabs>
        <w:spacing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Στην τροπολογία του κ. Σταθάκη και του κ. </w:t>
      </w:r>
      <w:proofErr w:type="spellStart"/>
      <w:r>
        <w:rPr>
          <w:rFonts w:eastAsia="Times New Roman"/>
          <w:szCs w:val="24"/>
        </w:rPr>
        <w:t>Τσακαλώτου</w:t>
      </w:r>
      <w:proofErr w:type="spellEnd"/>
      <w:r>
        <w:rPr>
          <w:rFonts w:eastAsia="Times New Roman"/>
          <w:szCs w:val="24"/>
        </w:rPr>
        <w:t xml:space="preserve"> για την παράταση των κόκκινων δανείων, για τα μη εξυπηρετούμενα δάνεια, είμαστε θετικοί. </w:t>
      </w:r>
    </w:p>
    <w:p w14:paraId="2AF39C17" w14:textId="77777777" w:rsidR="006A5A05" w:rsidRDefault="00A50B7F">
      <w:pPr>
        <w:tabs>
          <w:tab w:val="left" w:pos="2820"/>
        </w:tabs>
        <w:spacing w:line="600" w:lineRule="auto"/>
        <w:ind w:firstLine="720"/>
        <w:jc w:val="both"/>
        <w:rPr>
          <w:rFonts w:eastAsia="Times New Roman"/>
          <w:szCs w:val="24"/>
        </w:rPr>
      </w:pPr>
      <w:r>
        <w:rPr>
          <w:rFonts w:eastAsia="Times New Roman"/>
          <w:szCs w:val="24"/>
        </w:rPr>
        <w:lastRenderedPageBreak/>
        <w:t xml:space="preserve">Για τη δεύτερη, για τη χρηματοδότηση των δαπανών της Υπηρεσίας Πολιτικής Αεροπορίας είμαστε θετικοί. </w:t>
      </w:r>
    </w:p>
    <w:p w14:paraId="2AF39C18" w14:textId="77777777" w:rsidR="006A5A05" w:rsidRDefault="00A50B7F">
      <w:pPr>
        <w:tabs>
          <w:tab w:val="left" w:pos="2820"/>
        </w:tabs>
        <w:spacing w:line="600" w:lineRule="auto"/>
        <w:ind w:firstLine="720"/>
        <w:jc w:val="both"/>
        <w:rPr>
          <w:rFonts w:eastAsia="Times New Roman"/>
          <w:color w:val="000000" w:themeColor="text1"/>
          <w:szCs w:val="24"/>
        </w:rPr>
      </w:pPr>
      <w:r w:rsidRPr="00C67022">
        <w:rPr>
          <w:rFonts w:eastAsia="Times New Roman"/>
          <w:color w:val="000000" w:themeColor="text1"/>
          <w:szCs w:val="24"/>
        </w:rPr>
        <w:t xml:space="preserve">«Παρών» δηλώνουμε στη δεύτερη τροπολογία του κ. </w:t>
      </w:r>
      <w:proofErr w:type="spellStart"/>
      <w:r w:rsidRPr="00C67022">
        <w:rPr>
          <w:rFonts w:eastAsia="Times New Roman"/>
          <w:color w:val="000000" w:themeColor="text1"/>
          <w:szCs w:val="24"/>
        </w:rPr>
        <w:t>Σπίρτζη</w:t>
      </w:r>
      <w:proofErr w:type="spellEnd"/>
      <w:r w:rsidRPr="00C67022">
        <w:rPr>
          <w:rFonts w:eastAsia="Times New Roman"/>
          <w:color w:val="000000" w:themeColor="text1"/>
          <w:szCs w:val="24"/>
        </w:rPr>
        <w:t xml:space="preserve"> για το Σύστημα Ηλεκτρονικής Διαχείρισης των Οδικών Αξόνων.</w:t>
      </w:r>
    </w:p>
    <w:p w14:paraId="2AF39C19" w14:textId="77777777" w:rsidR="006A5A05" w:rsidRDefault="00A50B7F">
      <w:pPr>
        <w:tabs>
          <w:tab w:val="left" w:pos="2820"/>
        </w:tabs>
        <w:spacing w:line="600" w:lineRule="auto"/>
        <w:ind w:firstLine="720"/>
        <w:jc w:val="both"/>
        <w:rPr>
          <w:rFonts w:eastAsia="Times New Roman"/>
          <w:color w:val="000000" w:themeColor="text1"/>
          <w:szCs w:val="24"/>
        </w:rPr>
      </w:pPr>
      <w:r w:rsidRPr="00C67022">
        <w:rPr>
          <w:rFonts w:eastAsia="Times New Roman"/>
          <w:color w:val="000000" w:themeColor="text1"/>
          <w:szCs w:val="24"/>
        </w:rPr>
        <w:t>Ευχαριστώ.</w:t>
      </w:r>
    </w:p>
    <w:p w14:paraId="2AF39C1A" w14:textId="77777777" w:rsidR="006A5A05" w:rsidRDefault="00A50B7F">
      <w:pPr>
        <w:tabs>
          <w:tab w:val="left" w:pos="2820"/>
        </w:tabs>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Ωραία. Έχουμε δύο «ναι» κι ένα «παρών», γιατί μπορεί να μην είστε στην Αίθουσα την ώρα εκείνη.</w:t>
      </w:r>
    </w:p>
    <w:p w14:paraId="2AF39C1B" w14:textId="77777777" w:rsidR="006A5A05" w:rsidRDefault="00A50B7F">
      <w:pPr>
        <w:tabs>
          <w:tab w:val="left" w:pos="2820"/>
        </w:tabs>
        <w:spacing w:line="600" w:lineRule="auto"/>
        <w:ind w:firstLine="720"/>
        <w:jc w:val="both"/>
        <w:rPr>
          <w:rFonts w:eastAsia="Times New Roman"/>
          <w:szCs w:val="24"/>
        </w:rPr>
      </w:pPr>
      <w:r>
        <w:rPr>
          <w:rFonts w:eastAsia="Times New Roman"/>
          <w:szCs w:val="24"/>
        </w:rPr>
        <w:t xml:space="preserve">Είπαμε να πηγαίνουμε εναλλάξ. </w:t>
      </w:r>
    </w:p>
    <w:p w14:paraId="2AF39C1C" w14:textId="77777777" w:rsidR="006A5A05" w:rsidRDefault="00A50B7F">
      <w:pPr>
        <w:tabs>
          <w:tab w:val="left" w:pos="2820"/>
        </w:tabs>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Μπουκώρο</w:t>
      </w:r>
      <w:proofErr w:type="spellEnd"/>
      <w:r>
        <w:rPr>
          <w:rFonts w:eastAsia="Times New Roman"/>
          <w:szCs w:val="24"/>
        </w:rPr>
        <w:t>, έχετε τον λόγο από τη θέση σας.</w:t>
      </w:r>
    </w:p>
    <w:p w14:paraId="2AF39C1D" w14:textId="77777777" w:rsidR="006A5A05" w:rsidRDefault="00A50B7F">
      <w:pPr>
        <w:tabs>
          <w:tab w:val="left" w:pos="2820"/>
        </w:tabs>
        <w:spacing w:line="600" w:lineRule="auto"/>
        <w:ind w:firstLine="720"/>
        <w:jc w:val="both"/>
        <w:rPr>
          <w:rFonts w:eastAsia="Times New Roman"/>
          <w:szCs w:val="24"/>
        </w:rPr>
      </w:pPr>
      <w:r>
        <w:rPr>
          <w:rFonts w:eastAsia="Times New Roman"/>
          <w:b/>
          <w:szCs w:val="24"/>
        </w:rPr>
        <w:t xml:space="preserve">ΚΩΝΣΤΑΝΤΙΝΟΣ ΚΑΤΣΙΚΗΣ: </w:t>
      </w:r>
      <w:r>
        <w:rPr>
          <w:rFonts w:eastAsia="Times New Roman"/>
          <w:szCs w:val="24"/>
        </w:rPr>
        <w:t>Κύριε Πρόεδρε, αν έχετε την καλοσύνη, να μου δώστε τον λόγο για μισό λεπτό, προκειμένου να αποκαταστήσω…</w:t>
      </w:r>
    </w:p>
    <w:p w14:paraId="2AF39C1E" w14:textId="77777777" w:rsidR="006A5A05" w:rsidRDefault="00A50B7F">
      <w:pPr>
        <w:tabs>
          <w:tab w:val="left" w:pos="2820"/>
        </w:tabs>
        <w:spacing w:line="600" w:lineRule="auto"/>
        <w:ind w:firstLine="720"/>
        <w:jc w:val="both"/>
        <w:rPr>
          <w:rFonts w:eastAsia="Times New Roman"/>
          <w:szCs w:val="24"/>
        </w:rPr>
      </w:pPr>
      <w:r>
        <w:rPr>
          <w:rFonts w:eastAsia="Times New Roman"/>
          <w:b/>
          <w:szCs w:val="24"/>
        </w:rPr>
        <w:lastRenderedPageBreak/>
        <w:t xml:space="preserve">ΠΡΟΕΔΡΕΥΩΝ (Νικήτας Κακλαμάνης): </w:t>
      </w:r>
      <w:r>
        <w:rPr>
          <w:rFonts w:eastAsia="Times New Roman"/>
          <w:szCs w:val="24"/>
        </w:rPr>
        <w:t>Θα σας δώσω τον λόγο κανονικά για πέντε λεπτά.</w:t>
      </w:r>
    </w:p>
    <w:p w14:paraId="2AF39C1F" w14:textId="77777777" w:rsidR="006A5A05" w:rsidRDefault="00A50B7F">
      <w:pPr>
        <w:tabs>
          <w:tab w:val="left" w:pos="2820"/>
        </w:tabs>
        <w:spacing w:line="600" w:lineRule="auto"/>
        <w:ind w:firstLine="720"/>
        <w:jc w:val="both"/>
        <w:rPr>
          <w:rFonts w:eastAsia="Times New Roman"/>
          <w:szCs w:val="24"/>
        </w:rPr>
      </w:pPr>
      <w:r>
        <w:rPr>
          <w:rFonts w:eastAsia="Times New Roman"/>
          <w:b/>
          <w:szCs w:val="24"/>
        </w:rPr>
        <w:t xml:space="preserve">ΚΩΝΣΤΑΝΤΙΝΟΣ ΚΑΤΣΙΚΗΣ: </w:t>
      </w:r>
      <w:r>
        <w:rPr>
          <w:rFonts w:eastAsia="Times New Roman"/>
          <w:szCs w:val="24"/>
        </w:rPr>
        <w:t>Θέλω να απαντήσω στον Κοινοβουλευτικό Εκπρόσωπο του Ποταμιού…</w:t>
      </w:r>
    </w:p>
    <w:p w14:paraId="2AF39C20" w14:textId="77777777" w:rsidR="006A5A05" w:rsidRDefault="00A50B7F">
      <w:pPr>
        <w:tabs>
          <w:tab w:val="left" w:pos="2820"/>
        </w:tabs>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Θα μιλήσετε στα πέντε λεπτά και γι’ αυτό. Δεν θα φύγει ο κ. </w:t>
      </w:r>
      <w:proofErr w:type="spellStart"/>
      <w:r>
        <w:rPr>
          <w:rFonts w:eastAsia="Times New Roman"/>
          <w:szCs w:val="24"/>
        </w:rPr>
        <w:t>Αμυράς</w:t>
      </w:r>
      <w:proofErr w:type="spellEnd"/>
      <w:r>
        <w:rPr>
          <w:rFonts w:eastAsia="Times New Roman"/>
          <w:szCs w:val="24"/>
        </w:rPr>
        <w:t>. Διότι βλέπω ότι θα μιλάτε εναλλάξ συνάδελφοι και κοινοβουλευτικοί. Αμέσως μετά…</w:t>
      </w:r>
    </w:p>
    <w:p w14:paraId="2AF39C21" w14:textId="77777777" w:rsidR="006A5A05" w:rsidRDefault="00A50B7F">
      <w:pPr>
        <w:tabs>
          <w:tab w:val="left" w:pos="2820"/>
        </w:tabs>
        <w:spacing w:line="600" w:lineRule="auto"/>
        <w:ind w:firstLine="720"/>
        <w:jc w:val="both"/>
        <w:rPr>
          <w:rFonts w:eastAsia="Times New Roman"/>
          <w:szCs w:val="24"/>
        </w:rPr>
      </w:pPr>
      <w:r>
        <w:rPr>
          <w:rFonts w:eastAsia="Times New Roman"/>
          <w:b/>
          <w:szCs w:val="24"/>
        </w:rPr>
        <w:t xml:space="preserve">ΚΩΝΣΤΑΝΤΙΝΟΣ ΚΑΤΣΙΚΗΣ: </w:t>
      </w:r>
      <w:r>
        <w:rPr>
          <w:rFonts w:eastAsia="Times New Roman"/>
          <w:szCs w:val="24"/>
        </w:rPr>
        <w:t>…(δεν ακούστηκε)</w:t>
      </w:r>
    </w:p>
    <w:p w14:paraId="2AF39C22" w14:textId="77777777" w:rsidR="006A5A05" w:rsidRDefault="00A50B7F">
      <w:pPr>
        <w:tabs>
          <w:tab w:val="left" w:pos="2820"/>
        </w:tabs>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Θα σας δώσω τον λόγο αμέσως μετά ως Κοινοβουλευτικό Εκπρόσωπο. Στα πέντε λεπτά που θα έχετε, ευχαρίστως πείτε και αυτό που θέλετε.</w:t>
      </w:r>
    </w:p>
    <w:p w14:paraId="2AF39C23" w14:textId="77777777" w:rsidR="006A5A05" w:rsidRDefault="00A50B7F">
      <w:pPr>
        <w:tabs>
          <w:tab w:val="left" w:pos="2820"/>
        </w:tabs>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Μπουκώρο</w:t>
      </w:r>
      <w:proofErr w:type="spellEnd"/>
      <w:r>
        <w:rPr>
          <w:rFonts w:eastAsia="Times New Roman"/>
          <w:szCs w:val="24"/>
        </w:rPr>
        <w:t>, ορίστε, έχετε τον λόγο.</w:t>
      </w:r>
    </w:p>
    <w:p w14:paraId="2AF39C24" w14:textId="77777777" w:rsidR="006A5A05" w:rsidRDefault="00A50B7F">
      <w:pPr>
        <w:tabs>
          <w:tab w:val="left" w:pos="2820"/>
        </w:tabs>
        <w:spacing w:line="600" w:lineRule="auto"/>
        <w:ind w:firstLine="720"/>
        <w:jc w:val="both"/>
        <w:rPr>
          <w:rFonts w:eastAsia="Times New Roman"/>
          <w:szCs w:val="24"/>
        </w:rPr>
      </w:pPr>
      <w:r>
        <w:rPr>
          <w:rFonts w:eastAsia="Times New Roman"/>
          <w:b/>
          <w:szCs w:val="24"/>
        </w:rPr>
        <w:t xml:space="preserve">ΧΡΗΣΤΟΣ ΜΠΟΥΚΩΡΟΣ: </w:t>
      </w:r>
      <w:r>
        <w:rPr>
          <w:rFonts w:eastAsia="Times New Roman"/>
          <w:szCs w:val="24"/>
        </w:rPr>
        <w:t>Ευχαριστώ, κύριε Πρόεδρε.</w:t>
      </w:r>
    </w:p>
    <w:p w14:paraId="2AF39C25" w14:textId="77777777" w:rsidR="006A5A05" w:rsidRDefault="00A50B7F">
      <w:pPr>
        <w:tabs>
          <w:tab w:val="left" w:pos="2820"/>
        </w:tabs>
        <w:spacing w:line="600" w:lineRule="auto"/>
        <w:ind w:firstLine="720"/>
        <w:jc w:val="both"/>
        <w:rPr>
          <w:rFonts w:eastAsia="Times New Roman"/>
          <w:szCs w:val="24"/>
        </w:rPr>
      </w:pPr>
      <w:r>
        <w:rPr>
          <w:rFonts w:eastAsia="Times New Roman"/>
          <w:szCs w:val="24"/>
        </w:rPr>
        <w:lastRenderedPageBreak/>
        <w:t xml:space="preserve">Βέβαια έχει αποχωρήσει ο Υπουργός κ. </w:t>
      </w:r>
      <w:proofErr w:type="spellStart"/>
      <w:r>
        <w:rPr>
          <w:rFonts w:eastAsia="Times New Roman"/>
          <w:szCs w:val="24"/>
        </w:rPr>
        <w:t>Σπίρτζης</w:t>
      </w:r>
      <w:proofErr w:type="spellEnd"/>
      <w:r>
        <w:rPr>
          <w:rFonts w:eastAsia="Times New Roman"/>
          <w:szCs w:val="24"/>
        </w:rPr>
        <w:t xml:space="preserve">, για την τροπολογία του οποίου γίνεται τόσος λόγος. Είναι μια τροπολογία, η οποία αλλάζει τις κυκλοφοριακές συνθήκες στο εθνικό οδικό δίκτυο και στα παράλληλα δίκτυα. Ήρθε ο Υπουργός. Οπωσδήποτε είναι μια σημαντική πρωτοβουλία και η αντίδρασή μας δεν οφείλεται στο περιεχόμενο και στην ουσία της αλλά στον τρόπο με τον οποίο νομοθετεί αυτή η Κυβέρνηση. </w:t>
      </w:r>
    </w:p>
    <w:p w14:paraId="2AF39C26" w14:textId="77777777" w:rsidR="006A5A05" w:rsidRDefault="00A50B7F">
      <w:pPr>
        <w:tabs>
          <w:tab w:val="left" w:pos="2820"/>
        </w:tabs>
        <w:spacing w:line="600" w:lineRule="auto"/>
        <w:ind w:firstLine="720"/>
        <w:jc w:val="both"/>
        <w:rPr>
          <w:rFonts w:eastAsia="Times New Roman"/>
          <w:szCs w:val="24"/>
        </w:rPr>
      </w:pPr>
      <w:r>
        <w:rPr>
          <w:rFonts w:eastAsia="Times New Roman"/>
          <w:szCs w:val="24"/>
        </w:rPr>
        <w:t xml:space="preserve">Παίρνοντας αφορμή από τη σημερινή τροπολογία, κύριε Υπουργέ, θα ήθελα να σας θυμίσω ότι η Κυβέρνηση ΣΥΡΙΖΑ, δεν είναι μια καινούργια Κυβέρνηση πια. Έχετε διανύσει το μισό κυβερνητικό βίο της προηγούμενης κυβέρνησης, της κυβέρνησης του Αντώνη Σαμαρά. Δεκαπέντε μήνες κλείσατε, είκοσι εννιά μήνες ήταν ο κυβερνητικός βίος της προηγούμενης κυβέρνησης. </w:t>
      </w:r>
    </w:p>
    <w:p w14:paraId="2AF39C27" w14:textId="77777777" w:rsidR="006A5A05" w:rsidRDefault="00A50B7F">
      <w:pPr>
        <w:tabs>
          <w:tab w:val="left" w:pos="2820"/>
        </w:tabs>
        <w:spacing w:line="600" w:lineRule="auto"/>
        <w:ind w:firstLine="720"/>
        <w:jc w:val="both"/>
        <w:rPr>
          <w:rFonts w:eastAsia="Times New Roman"/>
          <w:szCs w:val="24"/>
        </w:rPr>
      </w:pPr>
      <w:r>
        <w:rPr>
          <w:rFonts w:eastAsia="Times New Roman"/>
          <w:szCs w:val="24"/>
        </w:rPr>
        <w:t xml:space="preserve">Τι θέλω να πω με αφορμή τη σημερινή τροπολογία; Είναι εμφανές ότι η Κυβέρνηση ΣΥΡΙΖΑ, φοβούμενη το πολιτικό κόστος, νομοθετεί κατ’ αυτόν τον τρόπο. </w:t>
      </w:r>
    </w:p>
    <w:p w14:paraId="2AF39C28" w14:textId="77777777" w:rsidR="006A5A05" w:rsidRDefault="00A50B7F">
      <w:pPr>
        <w:tabs>
          <w:tab w:val="left" w:pos="2820"/>
        </w:tabs>
        <w:spacing w:line="600" w:lineRule="auto"/>
        <w:ind w:firstLine="720"/>
        <w:jc w:val="both"/>
        <w:rPr>
          <w:rFonts w:eastAsia="Times New Roman"/>
          <w:szCs w:val="24"/>
        </w:rPr>
      </w:pPr>
      <w:r>
        <w:rPr>
          <w:rFonts w:eastAsia="Times New Roman"/>
          <w:szCs w:val="24"/>
        </w:rPr>
        <w:lastRenderedPageBreak/>
        <w:t xml:space="preserve">Ξεκινάμε από το περσινό δημοψήφισμα, με το θολό ερώτημα που διοργανώθηκε σε έξι μέρες. Πάμε μετά τον Σεπτέμβριο: Φέρνετε το μνημόνιο ΣΥΡΙΖΑ-ΑΝΕΛ στις 14 Αυγούστου, παραμονή Δεκαπενταύγουστου. Δεν έχει ενημερωθεί η κοινή γνώμη καθόλου. Ψηφίζεται. Στη συνέχεια έρχεται η νέα Κυβέρνηση ΣΥΡΙΖΑ μετά τον Σεπτέμβριο και το μεγαλύτερο μέρος του νομοθετικού σας έργου έχει παραχθεί με πράξεις νομοθετικού περιεχομένου. Φέρνετε το ασφαλιστικό και φορολογικό το προηγούμενο Σαββατοκύριακο, με απεργία των μέσων ενημέρωσης και νομοθετείτε και πάλι εν </w:t>
      </w:r>
      <w:proofErr w:type="spellStart"/>
      <w:r>
        <w:rPr>
          <w:rFonts w:eastAsia="Times New Roman"/>
          <w:szCs w:val="24"/>
        </w:rPr>
        <w:t>κρυπτώ</w:t>
      </w:r>
      <w:proofErr w:type="spellEnd"/>
      <w:r>
        <w:rPr>
          <w:rFonts w:eastAsia="Times New Roman"/>
          <w:szCs w:val="24"/>
        </w:rPr>
        <w:t>.</w:t>
      </w:r>
    </w:p>
    <w:p w14:paraId="2AF39C29" w14:textId="77777777" w:rsidR="006A5A05" w:rsidRDefault="00A50B7F">
      <w:pPr>
        <w:tabs>
          <w:tab w:val="left" w:pos="2820"/>
        </w:tabs>
        <w:spacing w:line="600" w:lineRule="auto"/>
        <w:ind w:firstLine="720"/>
        <w:jc w:val="both"/>
        <w:rPr>
          <w:rFonts w:eastAsia="Times New Roman"/>
          <w:szCs w:val="24"/>
        </w:rPr>
      </w:pPr>
      <w:r>
        <w:rPr>
          <w:rFonts w:eastAsia="Times New Roman"/>
          <w:szCs w:val="24"/>
        </w:rPr>
        <w:t xml:space="preserve">Φέρνετε σήμερα μια τροπολογία πολύ σημαντική, όπως </w:t>
      </w:r>
      <w:proofErr w:type="spellStart"/>
      <w:r>
        <w:rPr>
          <w:rFonts w:eastAsia="Times New Roman"/>
          <w:szCs w:val="24"/>
        </w:rPr>
        <w:t>προείπαν</w:t>
      </w:r>
      <w:proofErr w:type="spellEnd"/>
      <w:r>
        <w:rPr>
          <w:rFonts w:eastAsia="Times New Roman"/>
          <w:szCs w:val="24"/>
        </w:rPr>
        <w:t xml:space="preserve"> όλοι οι </w:t>
      </w:r>
      <w:proofErr w:type="spellStart"/>
      <w:r>
        <w:rPr>
          <w:rFonts w:eastAsia="Times New Roman"/>
          <w:szCs w:val="24"/>
        </w:rPr>
        <w:t>προλαλήσαντες</w:t>
      </w:r>
      <w:proofErr w:type="spellEnd"/>
      <w:r>
        <w:rPr>
          <w:rFonts w:eastAsia="Times New Roman"/>
          <w:szCs w:val="24"/>
        </w:rPr>
        <w:t xml:space="preserve">, τουλάχιστον από τη δική μας παράταξη, χωρίς να προλάβουμε να τη συζητήσουμε, χωρίς να ακούσουμε κάποιους ειδικούς, για να προλάβετε προφανώς κάποιες αντιδράσεις των μεταφορέων. Το καταλαβαίνουμε. Αντιληπτό είναι αυτό. Είναι πολύ σπουδαία η τροπολογία. Αλλάζει τις κυκλοφοριακές συνθήκες. Πρέπει </w:t>
      </w:r>
      <w:r>
        <w:rPr>
          <w:rFonts w:eastAsia="Times New Roman"/>
          <w:szCs w:val="24"/>
        </w:rPr>
        <w:lastRenderedPageBreak/>
        <w:t xml:space="preserve">οπωσδήποτε η κυκλοφορία στο παράλληλο δίκτυο να είναι ασφαλής. Προέρχομαι από μία εκλογική περιφέρεια, όπου έχουμε θρηνήσει θύματα νέα παιδιά τα τελευταία δύο χρόνια. Αυτό, όμως, πρέπει να έρθει πιο ολοκληρωμένα στη Βουλή και να συζητηθεί εκτενώς, κύριε Υπουργέ. </w:t>
      </w:r>
    </w:p>
    <w:p w14:paraId="2AF39C2A" w14:textId="77777777" w:rsidR="006A5A05" w:rsidRDefault="00A50B7F">
      <w:pPr>
        <w:tabs>
          <w:tab w:val="left" w:pos="2820"/>
        </w:tabs>
        <w:spacing w:line="600" w:lineRule="auto"/>
        <w:ind w:firstLine="720"/>
        <w:jc w:val="both"/>
        <w:rPr>
          <w:rFonts w:eastAsia="Times New Roman"/>
          <w:szCs w:val="24"/>
        </w:rPr>
      </w:pPr>
      <w:r>
        <w:rPr>
          <w:rFonts w:eastAsia="Times New Roman"/>
          <w:szCs w:val="24"/>
        </w:rPr>
        <w:t xml:space="preserve">Στο επόμενο νομοσχέδιο την επόμενη εβδομάδα φέρτε το, εφόσον σχεδόν όλες οι πτέρυγες -η συντριπτική πλειοψηφία- σας λένε να το δούμε καλύτερα και να νομοθετήσουμε αρτιότερα. Επιτέλους πάψτε να νομοθετείτε εν </w:t>
      </w:r>
      <w:proofErr w:type="spellStart"/>
      <w:r>
        <w:rPr>
          <w:rFonts w:eastAsia="Times New Roman"/>
          <w:szCs w:val="24"/>
        </w:rPr>
        <w:t>κρυπτώ</w:t>
      </w:r>
      <w:proofErr w:type="spellEnd"/>
      <w:r>
        <w:rPr>
          <w:rFonts w:eastAsia="Times New Roman"/>
          <w:szCs w:val="24"/>
        </w:rPr>
        <w:t>.</w:t>
      </w:r>
    </w:p>
    <w:p w14:paraId="2AF39C2B" w14:textId="77777777" w:rsidR="006A5A05" w:rsidRDefault="00A50B7F">
      <w:pPr>
        <w:spacing w:line="600" w:lineRule="auto"/>
        <w:ind w:firstLine="720"/>
        <w:jc w:val="both"/>
        <w:rPr>
          <w:rFonts w:eastAsia="UB-Helvetica" w:cs="Times New Roman"/>
          <w:szCs w:val="24"/>
        </w:rPr>
      </w:pPr>
      <w:r>
        <w:rPr>
          <w:rFonts w:eastAsia="UB-Helvetica" w:cs="Times New Roman"/>
          <w:szCs w:val="24"/>
        </w:rPr>
        <w:t>Κλείνοντας, επειδή έχω ακούσει κάποιους άλλους συναδέλφους ότι είναι ηπιότερα τα μέτρα της Κυβέρνησης ΣΥΡΙΖΑ από τα μέτρα των προηγούμενων κυβερνήσεων, κύριε Πρόεδρε, θέλω να πω το εξής: Η Κυβέρνηση ΣΥΡΙΖΑ δεν ακύρωσε με  νόμο κανένα από τα προηγούμενα νομοθετήματα ή τα μέτρα ή τις περικοπές των προηγούμενων κυβερνήσεων. Τα υιοθετεί, εισπράττει από εκείνα τα μέτρα και, επιπροσθέτως, βάζει και  περικοπές και μέτρα.</w:t>
      </w:r>
    </w:p>
    <w:p w14:paraId="2AF39C2C" w14:textId="77777777" w:rsidR="006A5A05" w:rsidRDefault="00A50B7F">
      <w:pPr>
        <w:spacing w:line="600" w:lineRule="auto"/>
        <w:ind w:firstLine="720"/>
        <w:jc w:val="both"/>
        <w:rPr>
          <w:rFonts w:eastAsia="UB-Helvetica" w:cs="Times New Roman"/>
          <w:szCs w:val="24"/>
        </w:rPr>
      </w:pPr>
      <w:r>
        <w:rPr>
          <w:rFonts w:eastAsia="UB-Helvetica" w:cs="Times New Roman"/>
          <w:szCs w:val="24"/>
        </w:rPr>
        <w:lastRenderedPageBreak/>
        <w:t>Άρα είναι χειρότερη Κυβέρνηση από τις προηγούμενες και είναι πολύ απλό το σκεπτικό.</w:t>
      </w:r>
    </w:p>
    <w:p w14:paraId="2AF39C2D" w14:textId="77777777" w:rsidR="006A5A05" w:rsidRDefault="00A50B7F">
      <w:pPr>
        <w:spacing w:line="600" w:lineRule="auto"/>
        <w:ind w:firstLine="720"/>
        <w:jc w:val="both"/>
        <w:rPr>
          <w:rFonts w:eastAsia="UB-Helvetica" w:cs="Times New Roman"/>
          <w:szCs w:val="24"/>
        </w:rPr>
      </w:pPr>
      <w:r>
        <w:rPr>
          <w:rFonts w:eastAsia="UB-Helvetica" w:cs="Times New Roman"/>
          <w:b/>
          <w:szCs w:val="24"/>
        </w:rPr>
        <w:t>ΠΡΟΕΔΡΕΥΩΝ (Νικήτας Κακλαμάνης):</w:t>
      </w:r>
      <w:r>
        <w:rPr>
          <w:rFonts w:eastAsia="UB-Helvetica" w:cs="Times New Roman"/>
          <w:szCs w:val="24"/>
        </w:rPr>
        <w:t xml:space="preserve"> Ωραία.</w:t>
      </w:r>
    </w:p>
    <w:p w14:paraId="2AF39C2E" w14:textId="77777777" w:rsidR="006A5A05" w:rsidRDefault="00A50B7F">
      <w:pPr>
        <w:spacing w:line="600" w:lineRule="auto"/>
        <w:ind w:firstLine="720"/>
        <w:jc w:val="both"/>
        <w:rPr>
          <w:rFonts w:eastAsia="UB-Helvetica" w:cs="Times New Roman"/>
          <w:szCs w:val="24"/>
        </w:rPr>
      </w:pPr>
      <w:r>
        <w:rPr>
          <w:rFonts w:eastAsia="UB-Helvetica" w:cs="Times New Roman"/>
          <w:b/>
          <w:szCs w:val="24"/>
        </w:rPr>
        <w:t>ΧΡΗΣΤΟΣ ΜΠΟΥΚΩΡΟΣ:</w:t>
      </w:r>
      <w:r>
        <w:rPr>
          <w:rFonts w:eastAsia="UB-Helvetica" w:cs="Times New Roman"/>
          <w:szCs w:val="24"/>
        </w:rPr>
        <w:t xml:space="preserve"> Κύριε Υπουργέ, να το ξαναδούμε πιο ολοκληρωμένα. Αυτή είναι η δική μας πρόταση.</w:t>
      </w:r>
    </w:p>
    <w:p w14:paraId="2AF39C2F" w14:textId="77777777" w:rsidR="006A5A05" w:rsidRDefault="00A50B7F">
      <w:pPr>
        <w:spacing w:line="600" w:lineRule="auto"/>
        <w:ind w:firstLine="720"/>
        <w:jc w:val="both"/>
        <w:rPr>
          <w:rFonts w:eastAsia="UB-Helvetica" w:cs="Times New Roman"/>
          <w:szCs w:val="24"/>
        </w:rPr>
      </w:pPr>
      <w:r>
        <w:rPr>
          <w:rFonts w:eastAsia="UB-Helvetica" w:cs="Times New Roman"/>
          <w:szCs w:val="24"/>
        </w:rPr>
        <w:t>Σας ευχαριστώ πολύ.</w:t>
      </w:r>
    </w:p>
    <w:p w14:paraId="2AF39C30" w14:textId="77777777" w:rsidR="006A5A05" w:rsidRDefault="00A50B7F">
      <w:pPr>
        <w:spacing w:line="600" w:lineRule="auto"/>
        <w:ind w:firstLine="720"/>
        <w:jc w:val="both"/>
        <w:rPr>
          <w:rFonts w:ascii="Times New Roman" w:eastAsia="Times New Roman" w:hAnsi="Times New Roman" w:cs="Times New Roman"/>
          <w:szCs w:val="24"/>
        </w:rPr>
      </w:pPr>
      <w:r>
        <w:rPr>
          <w:rFonts w:eastAsia="UB-Helvetica" w:cs="Times New Roman"/>
          <w:b/>
          <w:szCs w:val="24"/>
        </w:rPr>
        <w:t>ΠΡΟΕΔΡΕΥΩΝ (Νικήτας Κακλαμάνης):</w:t>
      </w:r>
      <w:r>
        <w:rPr>
          <w:rFonts w:eastAsia="UB-Helvetica" w:cs="Times New Roman"/>
          <w:szCs w:val="24"/>
        </w:rPr>
        <w:t xml:space="preserve"> </w:t>
      </w:r>
      <w:r>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 της Βουλής, αφού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έξι μαθήτριες και μαθητές και τρεις εκπαιδευτικοί συνοδοί από το 1</w:t>
      </w:r>
      <w:r>
        <w:rPr>
          <w:rFonts w:eastAsia="Times New Roman" w:cs="Times New Roman"/>
          <w:szCs w:val="24"/>
          <w:vertAlign w:val="superscript"/>
        </w:rPr>
        <w:t>ο</w:t>
      </w:r>
      <w:r>
        <w:rPr>
          <w:rFonts w:eastAsia="Times New Roman" w:cs="Times New Roman"/>
          <w:szCs w:val="24"/>
        </w:rPr>
        <w:t xml:space="preserve"> Δημοτικό Σχολείο </w:t>
      </w:r>
      <w:proofErr w:type="spellStart"/>
      <w:r>
        <w:rPr>
          <w:rFonts w:eastAsia="Times New Roman" w:cs="Times New Roman"/>
          <w:szCs w:val="24"/>
        </w:rPr>
        <w:t>Κουνουπιδιανών</w:t>
      </w:r>
      <w:proofErr w:type="spellEnd"/>
      <w:r>
        <w:rPr>
          <w:rFonts w:eastAsia="Times New Roman" w:cs="Times New Roman"/>
          <w:szCs w:val="24"/>
        </w:rPr>
        <w:t xml:space="preserve"> Χανίων.</w:t>
      </w:r>
    </w:p>
    <w:p w14:paraId="2AF39C31"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Η Βουλή τους καλωσορίζει.</w:t>
      </w:r>
    </w:p>
    <w:p w14:paraId="2AF39C32" w14:textId="77777777" w:rsidR="006A5A05" w:rsidRDefault="00A50B7F">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 όλες τις πτέρυγες της Βουλής)</w:t>
      </w:r>
    </w:p>
    <w:p w14:paraId="2AF39C33" w14:textId="77777777" w:rsidR="006A5A05" w:rsidRDefault="00A50B7F">
      <w:pPr>
        <w:spacing w:line="600" w:lineRule="auto"/>
        <w:ind w:firstLine="720"/>
        <w:jc w:val="both"/>
        <w:rPr>
          <w:rFonts w:eastAsia="UB-Helvetica" w:cs="Times New Roman"/>
          <w:szCs w:val="24"/>
        </w:rPr>
      </w:pPr>
      <w:r>
        <w:rPr>
          <w:rFonts w:eastAsia="UB-Helvetica" w:cs="Times New Roman"/>
          <w:szCs w:val="24"/>
        </w:rPr>
        <w:t xml:space="preserve">Κύριε </w:t>
      </w:r>
      <w:proofErr w:type="spellStart"/>
      <w:r>
        <w:rPr>
          <w:rFonts w:eastAsia="UB-Helvetica" w:cs="Times New Roman"/>
          <w:szCs w:val="24"/>
        </w:rPr>
        <w:t>Κατσίκη</w:t>
      </w:r>
      <w:proofErr w:type="spellEnd"/>
      <w:r>
        <w:rPr>
          <w:rFonts w:eastAsia="UB-Helvetica" w:cs="Times New Roman"/>
          <w:szCs w:val="24"/>
        </w:rPr>
        <w:t xml:space="preserve">, επειδή υπεβλήθη η παράκληση σ’ εμένα κι εγώ την υποβάλλω σ’ εσάς, ο κ. </w:t>
      </w:r>
      <w:proofErr w:type="spellStart"/>
      <w:r>
        <w:rPr>
          <w:rFonts w:eastAsia="UB-Helvetica" w:cs="Times New Roman"/>
          <w:szCs w:val="24"/>
        </w:rPr>
        <w:t>Καραθανάσοπουλος</w:t>
      </w:r>
      <w:proofErr w:type="spellEnd"/>
      <w:r>
        <w:rPr>
          <w:rFonts w:eastAsia="UB-Helvetica" w:cs="Times New Roman"/>
          <w:szCs w:val="24"/>
        </w:rPr>
        <w:t xml:space="preserve"> χρειάζεται να φύγει και θέλει για δύο λεπτά τον λόγο. Επειδή σας είχα πει ότι θα έδινα σε εσάς τον λόγο, σας το λέω.</w:t>
      </w:r>
    </w:p>
    <w:p w14:paraId="2AF39C34" w14:textId="77777777" w:rsidR="006A5A05" w:rsidRDefault="00A50B7F">
      <w:pPr>
        <w:spacing w:line="600" w:lineRule="auto"/>
        <w:ind w:firstLine="720"/>
        <w:jc w:val="both"/>
        <w:rPr>
          <w:rFonts w:eastAsia="UB-Helvetica" w:cs="Times New Roman"/>
          <w:szCs w:val="24"/>
        </w:rPr>
      </w:pPr>
      <w:r>
        <w:rPr>
          <w:rFonts w:eastAsia="UB-Helvetica" w:cs="Times New Roman"/>
          <w:b/>
          <w:szCs w:val="24"/>
        </w:rPr>
        <w:t xml:space="preserve">ΚΩΝΣΤΑΝΤΙΝΟΣ ΚΑΤΣΙΚΗΣ: </w:t>
      </w:r>
      <w:r>
        <w:rPr>
          <w:rFonts w:eastAsia="UB-Helvetica" w:cs="Times New Roman"/>
          <w:szCs w:val="24"/>
        </w:rPr>
        <w:t>Εντάξει, κύριε Πρόεδρε.</w:t>
      </w:r>
    </w:p>
    <w:p w14:paraId="2AF39C35" w14:textId="77777777" w:rsidR="006A5A05" w:rsidRDefault="00A50B7F">
      <w:pPr>
        <w:spacing w:line="600" w:lineRule="auto"/>
        <w:ind w:firstLine="720"/>
        <w:jc w:val="both"/>
        <w:rPr>
          <w:rFonts w:eastAsia="UB-Helvetica" w:cs="Times New Roman"/>
          <w:szCs w:val="24"/>
        </w:rPr>
      </w:pPr>
      <w:r>
        <w:rPr>
          <w:rFonts w:eastAsia="UB-Helvetica" w:cs="Times New Roman"/>
          <w:b/>
          <w:szCs w:val="24"/>
        </w:rPr>
        <w:t>ΠΡΟΕΔΡΕΥΩΝ (Νικήτας Κακλαμάνης):</w:t>
      </w:r>
      <w:r>
        <w:rPr>
          <w:rFonts w:eastAsia="UB-Helvetica" w:cs="Times New Roman"/>
          <w:szCs w:val="24"/>
        </w:rPr>
        <w:t xml:space="preserve"> Εγκρίνεται.</w:t>
      </w:r>
    </w:p>
    <w:p w14:paraId="2AF39C36" w14:textId="77777777" w:rsidR="006A5A05" w:rsidRDefault="00A50B7F">
      <w:pPr>
        <w:spacing w:line="600" w:lineRule="auto"/>
        <w:ind w:firstLine="720"/>
        <w:jc w:val="both"/>
        <w:rPr>
          <w:rFonts w:eastAsia="UB-Helvetica" w:cs="Times New Roman"/>
          <w:szCs w:val="24"/>
        </w:rPr>
      </w:pPr>
      <w:r>
        <w:rPr>
          <w:rFonts w:eastAsia="UB-Helvetica" w:cs="Times New Roman"/>
          <w:szCs w:val="24"/>
        </w:rPr>
        <w:t xml:space="preserve">Κύριε </w:t>
      </w:r>
      <w:proofErr w:type="spellStart"/>
      <w:r>
        <w:rPr>
          <w:rFonts w:eastAsia="UB-Helvetica" w:cs="Times New Roman"/>
          <w:szCs w:val="24"/>
        </w:rPr>
        <w:t>Καραθανασόπουλε</w:t>
      </w:r>
      <w:proofErr w:type="spellEnd"/>
      <w:r>
        <w:rPr>
          <w:rFonts w:eastAsia="UB-Helvetica" w:cs="Times New Roman"/>
          <w:szCs w:val="24"/>
        </w:rPr>
        <w:t>, έχετε τον λόγο.</w:t>
      </w:r>
    </w:p>
    <w:p w14:paraId="2AF39C37" w14:textId="77777777" w:rsidR="006A5A05" w:rsidRDefault="00A50B7F">
      <w:pPr>
        <w:spacing w:line="600" w:lineRule="auto"/>
        <w:ind w:firstLine="720"/>
        <w:jc w:val="both"/>
        <w:rPr>
          <w:rFonts w:eastAsia="UB-Helvetica" w:cs="Times New Roman"/>
          <w:szCs w:val="24"/>
        </w:rPr>
      </w:pPr>
      <w:r>
        <w:rPr>
          <w:rFonts w:eastAsia="UB-Helvetica" w:cs="Times New Roman"/>
          <w:b/>
          <w:szCs w:val="24"/>
        </w:rPr>
        <w:t>ΝΙΚΟΛΑΟΣ ΚΑΡΑΘΑΝΑΣΟΠΟΥΛΟΣ:</w:t>
      </w:r>
      <w:r>
        <w:rPr>
          <w:rFonts w:eastAsia="UB-Helvetica" w:cs="Times New Roman"/>
          <w:szCs w:val="24"/>
        </w:rPr>
        <w:t xml:space="preserve"> Ευχαριστώ πολύ, κύριε Πρόεδρε. </w:t>
      </w:r>
    </w:p>
    <w:p w14:paraId="2AF39C38" w14:textId="77777777" w:rsidR="006A5A05" w:rsidRDefault="00A50B7F">
      <w:pPr>
        <w:spacing w:line="600" w:lineRule="auto"/>
        <w:ind w:firstLine="720"/>
        <w:jc w:val="both"/>
        <w:rPr>
          <w:rFonts w:eastAsia="UB-Helvetica" w:cs="Times New Roman"/>
          <w:szCs w:val="24"/>
        </w:rPr>
      </w:pPr>
      <w:r>
        <w:rPr>
          <w:rFonts w:eastAsia="UB-Helvetica" w:cs="Times New Roman"/>
          <w:b/>
          <w:szCs w:val="24"/>
        </w:rPr>
        <w:t>ΠΡΟΕΔΡΕΥΩΝ (Νικήτας Κακλαμάνης):</w:t>
      </w:r>
      <w:r>
        <w:rPr>
          <w:rFonts w:eastAsia="UB-Helvetica" w:cs="Times New Roman"/>
          <w:szCs w:val="24"/>
        </w:rPr>
        <w:t xml:space="preserve"> Και τον κ. </w:t>
      </w:r>
      <w:proofErr w:type="spellStart"/>
      <w:r>
        <w:rPr>
          <w:rFonts w:eastAsia="UB-Helvetica" w:cs="Times New Roman"/>
          <w:szCs w:val="24"/>
        </w:rPr>
        <w:t>Κατσίκη</w:t>
      </w:r>
      <w:proofErr w:type="spellEnd"/>
      <w:r>
        <w:rPr>
          <w:rFonts w:eastAsia="UB-Helvetica" w:cs="Times New Roman"/>
          <w:szCs w:val="24"/>
        </w:rPr>
        <w:t>.</w:t>
      </w:r>
    </w:p>
    <w:p w14:paraId="2AF39C39" w14:textId="77777777" w:rsidR="006A5A05" w:rsidRDefault="00A50B7F">
      <w:pPr>
        <w:spacing w:line="600" w:lineRule="auto"/>
        <w:ind w:firstLine="720"/>
        <w:jc w:val="both"/>
        <w:rPr>
          <w:rFonts w:eastAsia="UB-Helvetica" w:cs="Times New Roman"/>
          <w:szCs w:val="24"/>
        </w:rPr>
      </w:pPr>
      <w:r>
        <w:rPr>
          <w:rFonts w:eastAsia="UB-Helvetica" w:cs="Times New Roman"/>
          <w:b/>
          <w:szCs w:val="24"/>
        </w:rPr>
        <w:t>ΝΙΚΟΛΑΟΣ ΚΑΡΑΘΑΝΑΣΟΠΟΥΛΟΣ:</w:t>
      </w:r>
      <w:r>
        <w:rPr>
          <w:rFonts w:eastAsia="UB-Helvetica" w:cs="Times New Roman"/>
          <w:szCs w:val="24"/>
        </w:rPr>
        <w:t xml:space="preserve"> Και τον κ. </w:t>
      </w:r>
      <w:proofErr w:type="spellStart"/>
      <w:r>
        <w:rPr>
          <w:rFonts w:eastAsia="UB-Helvetica" w:cs="Times New Roman"/>
          <w:szCs w:val="24"/>
        </w:rPr>
        <w:t>Κατσίκη</w:t>
      </w:r>
      <w:proofErr w:type="spellEnd"/>
      <w:r>
        <w:rPr>
          <w:rFonts w:eastAsia="UB-Helvetica" w:cs="Times New Roman"/>
          <w:szCs w:val="24"/>
        </w:rPr>
        <w:t>, βεβαίως.</w:t>
      </w:r>
    </w:p>
    <w:p w14:paraId="2AF39C3A" w14:textId="77777777" w:rsidR="006A5A05" w:rsidRDefault="00A50B7F">
      <w:pPr>
        <w:spacing w:line="600" w:lineRule="auto"/>
        <w:ind w:firstLine="720"/>
        <w:jc w:val="both"/>
        <w:rPr>
          <w:rFonts w:eastAsia="UB-Helvetica" w:cs="Times New Roman"/>
          <w:szCs w:val="24"/>
        </w:rPr>
      </w:pPr>
      <w:r>
        <w:rPr>
          <w:rFonts w:eastAsia="UB-Helvetica" w:cs="Times New Roman"/>
          <w:szCs w:val="24"/>
        </w:rPr>
        <w:lastRenderedPageBreak/>
        <w:t xml:space="preserve">Για τις τροπολογίες είχα τοποθετηθεί και αρχικά. Για την πρώτη τροπολογία του κ. Σταθάκη θα ψηφίσουμε «παρών», όπως είχα πει, και για την τροπολογία για τους εργαζόμενους στις υπηρεσίες πολιτικών υπαλλήλων «υπέρ» με το σκεπτικό το οποίο ανέπτυξα. </w:t>
      </w:r>
    </w:p>
    <w:p w14:paraId="2AF39C3B" w14:textId="77777777" w:rsidR="006A5A05" w:rsidRDefault="00A50B7F">
      <w:pPr>
        <w:spacing w:line="600" w:lineRule="auto"/>
        <w:ind w:firstLine="720"/>
        <w:jc w:val="both"/>
        <w:rPr>
          <w:rFonts w:eastAsia="UB-Helvetica" w:cs="Times New Roman"/>
          <w:szCs w:val="24"/>
        </w:rPr>
      </w:pPr>
      <w:r>
        <w:rPr>
          <w:rFonts w:eastAsia="UB-Helvetica" w:cs="Times New Roman"/>
          <w:szCs w:val="24"/>
        </w:rPr>
        <w:t xml:space="preserve">Για την τρίτη τροπολογία στην οποία δεν είχα τοποθετηθεί στο τι θα κάνουμε, είχα ζητήσει από τον κύριο Υπουργό να την αποσύρει. Επιμένει. Εμείς θα ψηφίσουμε «κατά», γιατί όλα αυτά που ισχυρίζεται ο κύριος Υπουργός είναι προφάσεις εν αμαρτίαις. </w:t>
      </w:r>
    </w:p>
    <w:p w14:paraId="2AF39C3C" w14:textId="77777777" w:rsidR="006A5A05" w:rsidRDefault="00A50B7F">
      <w:pPr>
        <w:spacing w:line="600" w:lineRule="auto"/>
        <w:ind w:firstLine="720"/>
        <w:jc w:val="both"/>
        <w:rPr>
          <w:rFonts w:eastAsia="UB-Helvetica" w:cs="Times New Roman"/>
          <w:szCs w:val="24"/>
        </w:rPr>
      </w:pPr>
      <w:r>
        <w:rPr>
          <w:rFonts w:eastAsia="UB-Helvetica" w:cs="Times New Roman"/>
          <w:szCs w:val="24"/>
        </w:rPr>
        <w:t>Γιατί; Γιατί από τη στιγμή που υπάρχουν διόδια, είναι λογικό να υπάρχουν αυτές οι επιπτώσεις στον παράδρομο και να επιβαρύνονται οι παράδρομοι. Απ’ αυτήν την άποψη, η δικιά μας θέση δεν είναι να επιλέξουμε ανάμεσα στο λιγότερο ή στο μεγαλύτερο κακό κι ούτε είναι αυτή η λογική. Εμείς λέμε ότι δεν πρέπει να υπάρχουν διόδια. Πρέπει να καταργηθούν τα διόδια.</w:t>
      </w:r>
    </w:p>
    <w:p w14:paraId="2AF39C3D" w14:textId="77777777" w:rsidR="006A5A05" w:rsidRDefault="00A50B7F">
      <w:pPr>
        <w:spacing w:line="600" w:lineRule="auto"/>
        <w:ind w:firstLine="720"/>
        <w:jc w:val="both"/>
        <w:rPr>
          <w:rFonts w:eastAsia="UB-Helvetica" w:cs="Times New Roman"/>
          <w:szCs w:val="24"/>
        </w:rPr>
      </w:pPr>
      <w:r>
        <w:rPr>
          <w:rFonts w:eastAsia="UB-Helvetica" w:cs="Times New Roman"/>
          <w:szCs w:val="24"/>
        </w:rPr>
        <w:lastRenderedPageBreak/>
        <w:t>Απ’ αυτή την άποψη είναι άλλο ζήτημα να κουβεντιάσουμε, αν τα οχήματα με ξένες πινακίδες θα καταβάλλουν κάποια μορφή τέλους, όταν εισέρχονται στον ελλαδικό χώρο. Ενδεχομένως μπορούμε να συζητήσουμε αυτήν την πλευρά. Είναι άλλο ζήτημα, όμως, αυτό κι άλλο θέμα είναι να μιλάμε συνολικά για γενίκευση των διοδίων, πολύ δε περισσότερο που μέσα από το ηλεκτρονικό σύστημα των διοδίων και το αναλογικό, όπως το λέει ο κύριος Υπουργός, εμείς φοβούμαστε ότι θα υπάρξει μια αύξηση των διοδίων το επόμενο χρονικό διάστημα ιδιαίτερα σοβαρή και, δεύτερον, ότι μέσα απ’ αυτό το σύστημα των ηλεκτρονικών διοδίων παρακολουθούνται το σύνολο των οχημάτων και των διαδρομών των οποίων κάνουν, άρα καταγράφεται το τι διαδρομή έκανε ο καθένας, πού την έκανε και για οποιονδήποτε λόγο. Άρα υπάρχει ο κίνδυνος εγκατάστασης ενός «μεγάλου αδερφού» μέσα απ’ αυτή τη διαδικασία.</w:t>
      </w:r>
    </w:p>
    <w:p w14:paraId="2AF39C3E" w14:textId="77777777" w:rsidR="006A5A05" w:rsidRDefault="00A50B7F">
      <w:pPr>
        <w:spacing w:line="600" w:lineRule="auto"/>
        <w:ind w:firstLine="720"/>
        <w:jc w:val="both"/>
        <w:rPr>
          <w:rFonts w:eastAsia="UB-Helvetica" w:cs="Times New Roman"/>
          <w:szCs w:val="24"/>
        </w:rPr>
      </w:pPr>
      <w:r>
        <w:rPr>
          <w:rFonts w:eastAsia="UB-Helvetica" w:cs="Times New Roman"/>
          <w:szCs w:val="24"/>
        </w:rPr>
        <w:t>Απ’ αυτή την άποψη, καταψηφίζουμε, κύριε Πρόεδρε, την τροπολογία για το ηλεκτρονικό σύστημα των διοδίων και ευχαριστώ πολύ για τον χρόνο που μου δώσατε.</w:t>
      </w:r>
    </w:p>
    <w:p w14:paraId="2AF39C3F" w14:textId="77777777" w:rsidR="006A5A05" w:rsidRDefault="00A50B7F">
      <w:pPr>
        <w:spacing w:line="600" w:lineRule="auto"/>
        <w:ind w:firstLine="720"/>
        <w:jc w:val="both"/>
        <w:rPr>
          <w:rFonts w:eastAsia="UB-Helvetica" w:cs="Times New Roman"/>
          <w:szCs w:val="24"/>
        </w:rPr>
      </w:pPr>
      <w:r>
        <w:rPr>
          <w:rFonts w:eastAsia="UB-Helvetica" w:cs="Times New Roman"/>
          <w:b/>
          <w:szCs w:val="24"/>
        </w:rPr>
        <w:lastRenderedPageBreak/>
        <w:t>ΠΡΟΕΔΡΕΥΩΝ (Νικήτας Κακλαμάνης):</w:t>
      </w:r>
      <w:r>
        <w:rPr>
          <w:rFonts w:eastAsia="UB-Helvetica" w:cs="Times New Roman"/>
          <w:szCs w:val="24"/>
        </w:rPr>
        <w:t xml:space="preserve"> Ο κ. </w:t>
      </w:r>
      <w:proofErr w:type="spellStart"/>
      <w:r>
        <w:rPr>
          <w:rFonts w:eastAsia="UB-Helvetica" w:cs="Times New Roman"/>
          <w:szCs w:val="24"/>
        </w:rPr>
        <w:t>Κατσίκης</w:t>
      </w:r>
      <w:proofErr w:type="spellEnd"/>
      <w:r>
        <w:rPr>
          <w:rFonts w:eastAsia="UB-Helvetica" w:cs="Times New Roman"/>
          <w:szCs w:val="24"/>
        </w:rPr>
        <w:t xml:space="preserve"> έχει τον λόγο για πέντε λεπτά. Μετά είναι ακόμα δύο ομιλητές, ο κ. </w:t>
      </w:r>
      <w:proofErr w:type="spellStart"/>
      <w:r>
        <w:rPr>
          <w:rFonts w:eastAsia="UB-Helvetica" w:cs="Times New Roman"/>
          <w:szCs w:val="24"/>
        </w:rPr>
        <w:t>Μηταράκης</w:t>
      </w:r>
      <w:proofErr w:type="spellEnd"/>
      <w:r>
        <w:rPr>
          <w:rFonts w:eastAsia="UB-Helvetica" w:cs="Times New Roman"/>
          <w:szCs w:val="24"/>
        </w:rPr>
        <w:t xml:space="preserve">, και  ο κ. </w:t>
      </w:r>
      <w:proofErr w:type="spellStart"/>
      <w:r>
        <w:rPr>
          <w:rFonts w:eastAsia="UB-Helvetica" w:cs="Times New Roman"/>
          <w:szCs w:val="24"/>
        </w:rPr>
        <w:t>Καραναστάσης</w:t>
      </w:r>
      <w:proofErr w:type="spellEnd"/>
      <w:r>
        <w:rPr>
          <w:rFonts w:eastAsia="UB-Helvetica" w:cs="Times New Roman"/>
          <w:szCs w:val="24"/>
        </w:rPr>
        <w:t>.</w:t>
      </w:r>
    </w:p>
    <w:p w14:paraId="2AF39C40" w14:textId="77777777" w:rsidR="006A5A05" w:rsidRDefault="00A50B7F">
      <w:pPr>
        <w:spacing w:line="600" w:lineRule="auto"/>
        <w:ind w:firstLine="720"/>
        <w:jc w:val="both"/>
        <w:rPr>
          <w:rFonts w:eastAsia="UB-Helvetica" w:cs="Times New Roman"/>
          <w:szCs w:val="24"/>
        </w:rPr>
      </w:pPr>
      <w:r>
        <w:rPr>
          <w:rFonts w:eastAsia="UB-Helvetica" w:cs="Times New Roman"/>
          <w:b/>
          <w:szCs w:val="24"/>
        </w:rPr>
        <w:t>ΓΕΩΡΓΙΟΣ-ΔΗΜΗΤΡΙΟΣ ΚΑΡΡΑΣ:</w:t>
      </w:r>
      <w:r>
        <w:rPr>
          <w:rFonts w:eastAsia="UB-Helvetica" w:cs="Times New Roman"/>
          <w:szCs w:val="24"/>
        </w:rPr>
        <w:t xml:space="preserve"> Κι εγώ, κύριε Πρόεδρε.</w:t>
      </w:r>
    </w:p>
    <w:p w14:paraId="2AF39C41" w14:textId="77777777" w:rsidR="006A5A05" w:rsidRDefault="00A50B7F">
      <w:pPr>
        <w:spacing w:line="600" w:lineRule="auto"/>
        <w:ind w:firstLine="720"/>
        <w:jc w:val="both"/>
        <w:rPr>
          <w:rFonts w:eastAsia="UB-Helvetica" w:cs="Times New Roman"/>
          <w:szCs w:val="24"/>
        </w:rPr>
      </w:pPr>
      <w:r>
        <w:rPr>
          <w:rFonts w:eastAsia="UB-Helvetica" w:cs="Times New Roman"/>
          <w:b/>
          <w:szCs w:val="24"/>
        </w:rPr>
        <w:t>ΠΡΟΕΔΡΕΥΩΝ (Νικήτας Κακλαμάνης):</w:t>
      </w:r>
      <w:r>
        <w:rPr>
          <w:rFonts w:eastAsia="UB-Helvetica" w:cs="Times New Roman"/>
          <w:szCs w:val="24"/>
        </w:rPr>
        <w:t xml:space="preserve"> Είπαμε εναλλάξ, κύριε </w:t>
      </w:r>
      <w:proofErr w:type="spellStart"/>
      <w:r>
        <w:rPr>
          <w:rFonts w:eastAsia="UB-Helvetica" w:cs="Times New Roman"/>
          <w:szCs w:val="24"/>
        </w:rPr>
        <w:t>Kαρρά</w:t>
      </w:r>
      <w:proofErr w:type="spellEnd"/>
      <w:r>
        <w:rPr>
          <w:rFonts w:eastAsia="UB-Helvetica" w:cs="Times New Roman"/>
          <w:szCs w:val="24"/>
        </w:rPr>
        <w:t xml:space="preserve">. Δεν σας έχω ξεχάσει κι εσάς και τον κ. </w:t>
      </w:r>
      <w:proofErr w:type="spellStart"/>
      <w:r>
        <w:rPr>
          <w:rFonts w:eastAsia="UB-Helvetica" w:cs="Times New Roman"/>
          <w:szCs w:val="24"/>
        </w:rPr>
        <w:t>Ριζούλη</w:t>
      </w:r>
      <w:proofErr w:type="spellEnd"/>
      <w:r>
        <w:rPr>
          <w:rFonts w:eastAsia="UB-Helvetica" w:cs="Times New Roman"/>
          <w:szCs w:val="24"/>
        </w:rPr>
        <w:t xml:space="preserve">, που θα αντικαταστήσει την κ. </w:t>
      </w:r>
      <w:proofErr w:type="spellStart"/>
      <w:r>
        <w:rPr>
          <w:rFonts w:eastAsia="UB-Helvetica" w:cs="Times New Roman"/>
          <w:szCs w:val="24"/>
        </w:rPr>
        <w:t>Βάκη</w:t>
      </w:r>
      <w:proofErr w:type="spellEnd"/>
      <w:r>
        <w:rPr>
          <w:rFonts w:eastAsia="UB-Helvetica" w:cs="Times New Roman"/>
          <w:szCs w:val="24"/>
        </w:rPr>
        <w:t>.</w:t>
      </w:r>
    </w:p>
    <w:p w14:paraId="2AF39C42" w14:textId="77777777" w:rsidR="006A5A05" w:rsidRDefault="00A50B7F">
      <w:pPr>
        <w:spacing w:line="600" w:lineRule="auto"/>
        <w:ind w:firstLine="720"/>
        <w:jc w:val="both"/>
        <w:rPr>
          <w:rFonts w:eastAsia="UB-Helvetica" w:cs="Times New Roman"/>
          <w:szCs w:val="24"/>
        </w:rPr>
      </w:pPr>
      <w:r>
        <w:rPr>
          <w:rFonts w:eastAsia="UB-Helvetica" w:cs="Times New Roman"/>
          <w:b/>
          <w:szCs w:val="24"/>
        </w:rPr>
        <w:t xml:space="preserve">ΑΝΑΣΤΑΣΙΟΣ (ΤΑΣΟΣ) ΔΗΜΟΣΧΑΚΗΣ: </w:t>
      </w:r>
      <w:r>
        <w:rPr>
          <w:rFonts w:eastAsia="UB-Helvetica" w:cs="Times New Roman"/>
          <w:szCs w:val="24"/>
        </w:rPr>
        <w:t>Κι εγώ, κύριε Πρόεδρε. Είμαι εισηγητής.</w:t>
      </w:r>
    </w:p>
    <w:p w14:paraId="2AF39C43" w14:textId="77777777" w:rsidR="006A5A05" w:rsidRDefault="00A50B7F">
      <w:pPr>
        <w:spacing w:line="600" w:lineRule="auto"/>
        <w:ind w:firstLine="720"/>
        <w:jc w:val="both"/>
        <w:rPr>
          <w:rFonts w:eastAsia="UB-Helvetica" w:cs="Times New Roman"/>
          <w:szCs w:val="24"/>
        </w:rPr>
      </w:pPr>
      <w:r>
        <w:rPr>
          <w:rFonts w:eastAsia="UB-Helvetica" w:cs="Times New Roman"/>
          <w:b/>
          <w:szCs w:val="24"/>
        </w:rPr>
        <w:t>ΠΡΟΕΔΡΕΥΩΝ (Νικήτας Κακλαμάνης):</w:t>
      </w:r>
      <w:r>
        <w:rPr>
          <w:rFonts w:eastAsia="UB-Helvetica" w:cs="Times New Roman"/>
          <w:szCs w:val="24"/>
        </w:rPr>
        <w:t xml:space="preserve"> Δεν είστε γραμμένος. Ως εισηγητής είχατε μιλήσει, αλλά τέλος πάντων δεν θα σας κακοκαρδίσουμε.</w:t>
      </w:r>
    </w:p>
    <w:p w14:paraId="2AF39C44" w14:textId="77777777" w:rsidR="006A5A05" w:rsidRDefault="00A50B7F">
      <w:pPr>
        <w:spacing w:line="600" w:lineRule="auto"/>
        <w:ind w:firstLine="720"/>
        <w:jc w:val="both"/>
        <w:rPr>
          <w:rFonts w:eastAsia="UB-Helvetica" w:cs="Times New Roman"/>
          <w:szCs w:val="24"/>
        </w:rPr>
      </w:pPr>
      <w:r>
        <w:rPr>
          <w:rFonts w:eastAsia="UB-Helvetica" w:cs="Times New Roman"/>
          <w:szCs w:val="24"/>
        </w:rPr>
        <w:t xml:space="preserve">Ορίστε, κύριε </w:t>
      </w:r>
      <w:proofErr w:type="spellStart"/>
      <w:r>
        <w:rPr>
          <w:rFonts w:eastAsia="UB-Helvetica" w:cs="Times New Roman"/>
          <w:szCs w:val="24"/>
        </w:rPr>
        <w:t>Κατσίκη</w:t>
      </w:r>
      <w:proofErr w:type="spellEnd"/>
      <w:r>
        <w:rPr>
          <w:rFonts w:eastAsia="UB-Helvetica" w:cs="Times New Roman"/>
          <w:szCs w:val="24"/>
        </w:rPr>
        <w:t>, έχετε τον λόγο.</w:t>
      </w:r>
    </w:p>
    <w:p w14:paraId="2AF39C45" w14:textId="77777777" w:rsidR="006A5A05" w:rsidRDefault="00A50B7F">
      <w:pPr>
        <w:spacing w:line="600" w:lineRule="auto"/>
        <w:ind w:firstLine="720"/>
        <w:jc w:val="both"/>
        <w:rPr>
          <w:rFonts w:eastAsia="UB-Helvetica" w:cs="Times New Roman"/>
          <w:szCs w:val="24"/>
        </w:rPr>
      </w:pPr>
      <w:r>
        <w:rPr>
          <w:rFonts w:eastAsia="UB-Helvetica" w:cs="Times New Roman"/>
          <w:b/>
          <w:szCs w:val="24"/>
        </w:rPr>
        <w:lastRenderedPageBreak/>
        <w:t xml:space="preserve">ΚΩΝΣΤΑΝΤΙΝΟΣ ΚΑΤΣΙΚΗΣ: </w:t>
      </w:r>
      <w:r>
        <w:rPr>
          <w:rFonts w:eastAsia="UB-Helvetica" w:cs="Times New Roman"/>
          <w:szCs w:val="24"/>
        </w:rPr>
        <w:t>Κύριε Πρόεδρε, για τριάντα δευτερόλεπτα λαμβάνω τον λόγο, διότι μίλησα προηγούμενα και ολοκληρώθηκε η διαδικασία, και επί των τροπολογιών έχουμε τοποθετηθεί.</w:t>
      </w:r>
    </w:p>
    <w:p w14:paraId="2AF39C46" w14:textId="77777777" w:rsidR="006A5A05" w:rsidRDefault="00A50B7F">
      <w:pPr>
        <w:spacing w:line="600" w:lineRule="auto"/>
        <w:ind w:firstLine="720"/>
        <w:jc w:val="both"/>
        <w:rPr>
          <w:rFonts w:eastAsia="UB-Helvetica" w:cs="Times New Roman"/>
          <w:szCs w:val="24"/>
        </w:rPr>
      </w:pPr>
      <w:r>
        <w:rPr>
          <w:rFonts w:eastAsia="UB-Helvetica" w:cs="Times New Roman"/>
          <w:b/>
          <w:szCs w:val="24"/>
        </w:rPr>
        <w:t>ΠΡΟΕΔΡΕΥΩΝ (Νικήτας Κακλαμάνης):</w:t>
      </w:r>
      <w:r>
        <w:rPr>
          <w:rFonts w:eastAsia="UB-Helvetica" w:cs="Times New Roman"/>
          <w:szCs w:val="24"/>
        </w:rPr>
        <w:t xml:space="preserve"> Καλώς. Εγώ σας βάζω τον χρόνο.</w:t>
      </w:r>
    </w:p>
    <w:p w14:paraId="2AF39C47" w14:textId="77777777" w:rsidR="006A5A05" w:rsidRDefault="00A50B7F">
      <w:pPr>
        <w:spacing w:line="600" w:lineRule="auto"/>
        <w:ind w:firstLine="720"/>
        <w:jc w:val="both"/>
        <w:rPr>
          <w:rFonts w:eastAsia="UB-Helvetica" w:cs="Times New Roman"/>
          <w:szCs w:val="24"/>
        </w:rPr>
      </w:pPr>
      <w:r>
        <w:rPr>
          <w:rFonts w:eastAsia="UB-Helvetica" w:cs="Times New Roman"/>
          <w:b/>
          <w:szCs w:val="24"/>
        </w:rPr>
        <w:t xml:space="preserve">ΚΩΝΣΤΑΝΤΙΝΟΣ ΚΑΤΣΙΚΗΣ: </w:t>
      </w:r>
      <w:r>
        <w:rPr>
          <w:rFonts w:eastAsia="UB-Helvetica" w:cs="Times New Roman"/>
          <w:szCs w:val="24"/>
        </w:rPr>
        <w:t xml:space="preserve">Δεν έπαιρνα τον λόγο, εάν δεν ένιωθα την ανάγκη να αποκαταστήσω την αλήθεια, την οποία κακοποίησε και διαστρέβλωσε ο Κοινοβουλευτικός Εκπρόσωπος του Ποταμιού, ο κ. </w:t>
      </w:r>
      <w:proofErr w:type="spellStart"/>
      <w:r>
        <w:rPr>
          <w:rFonts w:eastAsia="UB-Helvetica" w:cs="Times New Roman"/>
          <w:szCs w:val="24"/>
        </w:rPr>
        <w:t>Αμυράς</w:t>
      </w:r>
      <w:proofErr w:type="spellEnd"/>
      <w:r>
        <w:rPr>
          <w:rFonts w:eastAsia="UB-Helvetica" w:cs="Times New Roman"/>
          <w:szCs w:val="24"/>
        </w:rPr>
        <w:t>, λέγοντας ότι μαζί με τον ΣΥΡΙΖΑ, οι ΑΝΕΛ κατέθεσαν τροπολογία για το φαληρικό Δέλτα.</w:t>
      </w:r>
    </w:p>
    <w:p w14:paraId="2AF39C48" w14:textId="77777777" w:rsidR="006A5A05" w:rsidRDefault="00A50B7F">
      <w:pPr>
        <w:spacing w:line="600" w:lineRule="auto"/>
        <w:ind w:firstLine="720"/>
        <w:jc w:val="both"/>
        <w:rPr>
          <w:rFonts w:eastAsia="UB-Helvetica" w:cs="Times New Roman"/>
          <w:szCs w:val="24"/>
        </w:rPr>
      </w:pPr>
      <w:r>
        <w:rPr>
          <w:rFonts w:eastAsia="UB-Helvetica" w:cs="Times New Roman"/>
          <w:szCs w:val="24"/>
        </w:rPr>
        <w:t xml:space="preserve">Ουδέν </w:t>
      </w:r>
      <w:proofErr w:type="spellStart"/>
      <w:r>
        <w:rPr>
          <w:rFonts w:eastAsia="UB-Helvetica" w:cs="Times New Roman"/>
          <w:szCs w:val="24"/>
        </w:rPr>
        <w:t>ψευδέστερον</w:t>
      </w:r>
      <w:proofErr w:type="spellEnd"/>
      <w:r>
        <w:rPr>
          <w:rFonts w:eastAsia="UB-Helvetica" w:cs="Times New Roman"/>
          <w:szCs w:val="24"/>
        </w:rPr>
        <w:t xml:space="preserve"> τούτου. Αντιθέτως προκαλέσαμε την απόφαση εις τους καταθέσαντες την τροπολογία περί ανακλήσεώς του και το </w:t>
      </w:r>
      <w:proofErr w:type="spellStart"/>
      <w:r>
        <w:rPr>
          <w:rFonts w:eastAsia="UB-Helvetica" w:cs="Times New Roman"/>
          <w:szCs w:val="24"/>
        </w:rPr>
        <w:t>επιτύχαμε</w:t>
      </w:r>
      <w:proofErr w:type="spellEnd"/>
      <w:r>
        <w:rPr>
          <w:rFonts w:eastAsia="UB-Helvetica" w:cs="Times New Roman"/>
          <w:szCs w:val="24"/>
        </w:rPr>
        <w:t>.</w:t>
      </w:r>
    </w:p>
    <w:p w14:paraId="2AF39C49" w14:textId="77777777" w:rsidR="006A5A05" w:rsidRDefault="00A50B7F">
      <w:pPr>
        <w:spacing w:line="600" w:lineRule="auto"/>
        <w:ind w:firstLine="720"/>
        <w:jc w:val="both"/>
        <w:rPr>
          <w:rFonts w:eastAsia="UB-Helvetica" w:cs="Times New Roman"/>
          <w:szCs w:val="24"/>
        </w:rPr>
      </w:pPr>
      <w:r>
        <w:rPr>
          <w:rFonts w:eastAsia="UB-Helvetica" w:cs="Times New Roman"/>
          <w:szCs w:val="24"/>
        </w:rPr>
        <w:t>Ευχαριστώ.</w:t>
      </w:r>
    </w:p>
    <w:p w14:paraId="2AF39C4A" w14:textId="77777777" w:rsidR="006A5A05" w:rsidRDefault="00A50B7F">
      <w:pPr>
        <w:spacing w:line="600" w:lineRule="auto"/>
        <w:ind w:firstLine="720"/>
        <w:jc w:val="both"/>
        <w:rPr>
          <w:rFonts w:eastAsia="UB-Helvetica" w:cs="Times New Roman"/>
          <w:szCs w:val="24"/>
        </w:rPr>
      </w:pPr>
      <w:r>
        <w:rPr>
          <w:rFonts w:eastAsia="UB-Helvetica" w:cs="Times New Roman"/>
          <w:b/>
          <w:szCs w:val="24"/>
        </w:rPr>
        <w:t>ΠΡΟΕΔΡΕΥΩΝ (Νικήτας Κακλαμάνης):</w:t>
      </w:r>
      <w:r>
        <w:rPr>
          <w:rFonts w:eastAsia="UB-Helvetica" w:cs="Times New Roman"/>
          <w:szCs w:val="24"/>
        </w:rPr>
        <w:t xml:space="preserve"> Προφανώς εννοούσε ότι την είχατε υπερψηφίσει την υπουργική τροπολογία, και εκ των υστέρων, συνέβη αυτό ακριβώς που είπατε, όχι ότι την καταθέσατε, ότι </w:t>
      </w:r>
      <w:r>
        <w:rPr>
          <w:rFonts w:eastAsia="UB-Helvetica" w:cs="Times New Roman"/>
          <w:szCs w:val="24"/>
        </w:rPr>
        <w:lastRenderedPageBreak/>
        <w:t xml:space="preserve">την είχατε υπερψηφίσει αρχικά. </w:t>
      </w:r>
      <w:proofErr w:type="spellStart"/>
      <w:r>
        <w:rPr>
          <w:rFonts w:eastAsia="UB-Helvetica" w:cs="Times New Roman"/>
          <w:szCs w:val="24"/>
        </w:rPr>
        <w:t>Διευκρινίσθη</w:t>
      </w:r>
      <w:proofErr w:type="spellEnd"/>
      <w:r>
        <w:rPr>
          <w:rFonts w:eastAsia="UB-Helvetica" w:cs="Times New Roman"/>
          <w:szCs w:val="24"/>
        </w:rPr>
        <w:t xml:space="preserve"> το θέμα, δεν υπάρχει. Ευχαριστώ και για τον σύντομο χρόνο που είπατε.</w:t>
      </w:r>
    </w:p>
    <w:p w14:paraId="2AF39C4B" w14:textId="77777777" w:rsidR="006A5A05" w:rsidRDefault="00A50B7F">
      <w:pPr>
        <w:spacing w:line="600" w:lineRule="auto"/>
        <w:ind w:firstLine="720"/>
        <w:jc w:val="both"/>
        <w:rPr>
          <w:rFonts w:eastAsia="UB-Helvetica" w:cs="Times New Roman"/>
          <w:szCs w:val="24"/>
        </w:rPr>
      </w:pPr>
      <w:r>
        <w:rPr>
          <w:rFonts w:eastAsia="UB-Helvetica" w:cs="Times New Roman"/>
          <w:szCs w:val="24"/>
        </w:rPr>
        <w:t xml:space="preserve">Ακολουθεί ο κ. </w:t>
      </w:r>
      <w:proofErr w:type="spellStart"/>
      <w:r>
        <w:rPr>
          <w:rFonts w:eastAsia="UB-Helvetica" w:cs="Times New Roman"/>
          <w:szCs w:val="24"/>
        </w:rPr>
        <w:t>Μηταράκης</w:t>
      </w:r>
      <w:proofErr w:type="spellEnd"/>
      <w:r>
        <w:rPr>
          <w:rFonts w:eastAsia="UB-Helvetica" w:cs="Times New Roman"/>
          <w:szCs w:val="24"/>
        </w:rPr>
        <w:t xml:space="preserve">. </w:t>
      </w:r>
    </w:p>
    <w:p w14:paraId="2AF39C4C" w14:textId="77777777" w:rsidR="006A5A05" w:rsidRDefault="00A50B7F">
      <w:pPr>
        <w:spacing w:line="600" w:lineRule="auto"/>
        <w:ind w:firstLine="720"/>
        <w:jc w:val="both"/>
        <w:rPr>
          <w:rFonts w:eastAsia="UB-Helvetica" w:cs="Times New Roman"/>
          <w:szCs w:val="24"/>
        </w:rPr>
      </w:pPr>
      <w:r>
        <w:rPr>
          <w:rFonts w:eastAsia="UB-Helvetica" w:cs="Times New Roman"/>
          <w:szCs w:val="24"/>
        </w:rPr>
        <w:t xml:space="preserve">Ορίστε, κύριε </w:t>
      </w:r>
      <w:proofErr w:type="spellStart"/>
      <w:r>
        <w:rPr>
          <w:rFonts w:eastAsia="UB-Helvetica" w:cs="Times New Roman"/>
          <w:szCs w:val="24"/>
        </w:rPr>
        <w:t>Μηταράκη</w:t>
      </w:r>
      <w:proofErr w:type="spellEnd"/>
      <w:r>
        <w:rPr>
          <w:rFonts w:eastAsia="UB-Helvetica" w:cs="Times New Roman"/>
          <w:szCs w:val="24"/>
        </w:rPr>
        <w:t>, έχετε τον λόγο.</w:t>
      </w:r>
    </w:p>
    <w:p w14:paraId="2AF39C4D" w14:textId="77777777" w:rsidR="006A5A05" w:rsidRDefault="00A50B7F">
      <w:pPr>
        <w:spacing w:line="600" w:lineRule="auto"/>
        <w:ind w:firstLine="720"/>
        <w:jc w:val="both"/>
        <w:rPr>
          <w:rFonts w:eastAsia="UB-Helvetica" w:cs="Times New Roman"/>
          <w:szCs w:val="24"/>
        </w:rPr>
      </w:pPr>
      <w:r>
        <w:rPr>
          <w:rFonts w:eastAsia="UB-Helvetica" w:cs="Times New Roman"/>
          <w:b/>
          <w:szCs w:val="24"/>
        </w:rPr>
        <w:t>ΠΑΝΑΓΙΩΤΗΣ ΜΗΤΑΡΑΚΗΣ:</w:t>
      </w:r>
      <w:r>
        <w:rPr>
          <w:rFonts w:eastAsia="UB-Helvetica" w:cs="Times New Roman"/>
          <w:szCs w:val="24"/>
        </w:rPr>
        <w:t xml:space="preserve"> Κύριε Πρόεδρε, κυρίες και κύριοι συνάδελφοι, ζήτησα τον λόγο για λόγους αρχής, επειδή από τον Ιανουάριο του 2015 η Κυβέρνηση χρησιμοποιεί τις κυρώσεις διεθνών συμβάσεων, ως έναν τρόπο να φέρνει τροπολογίες, στις οποίες δεν δίνει τον λόγο σε Βουλευτές.</w:t>
      </w:r>
    </w:p>
    <w:p w14:paraId="2AF39C4E" w14:textId="77777777" w:rsidR="006A5A05" w:rsidRDefault="00A50B7F">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Είναι θετικό αυτό που συνέβη σήμερα, που άνοιξε ο κατάλογος, όπως συνέβαινε –να σας θυμίσω- στην ΙΕ΄ Περίοδο. Πρέπει να πω ότι ήταν πολύ θετικό το γεγονός ότι η Κοινοβουλευτική Εκπρόσωπος του ΣΥΡΙΖΑ, η κ. </w:t>
      </w:r>
      <w:proofErr w:type="spellStart"/>
      <w:r>
        <w:rPr>
          <w:rFonts w:eastAsia="UB-Helvetica" w:cs="Times New Roman"/>
          <w:szCs w:val="24"/>
        </w:rPr>
        <w:t>Βάκη</w:t>
      </w:r>
      <w:proofErr w:type="spellEnd"/>
      <w:r>
        <w:rPr>
          <w:rFonts w:eastAsia="UB-Helvetica" w:cs="Times New Roman"/>
          <w:szCs w:val="24"/>
        </w:rPr>
        <w:t xml:space="preserve">, υπερψήφισε αυτή τη νέα πρακτική. </w:t>
      </w:r>
    </w:p>
    <w:p w14:paraId="2AF39C4F" w14:textId="77777777" w:rsidR="006A5A05" w:rsidRDefault="00A50B7F">
      <w:pPr>
        <w:tabs>
          <w:tab w:val="left" w:pos="2096"/>
        </w:tabs>
        <w:spacing w:after="0" w:line="600" w:lineRule="auto"/>
        <w:ind w:firstLine="720"/>
        <w:jc w:val="both"/>
        <w:rPr>
          <w:rFonts w:eastAsia="UB-Helvetica" w:cs="Times New Roman"/>
          <w:szCs w:val="24"/>
        </w:rPr>
      </w:pPr>
      <w:r>
        <w:rPr>
          <w:rFonts w:eastAsia="UB-Helvetica" w:cs="Times New Roman"/>
          <w:szCs w:val="24"/>
        </w:rPr>
        <w:lastRenderedPageBreak/>
        <w:t xml:space="preserve">Θέλω από εδώ και πέρα, κύριε Πρόεδρε, να σας ζητήσω κάθε τροπολογία που έρχεται σε κύρωση, να συζητείται με την ίδια ακριβώς διαδικασία που συζητούνται οι τροπολογίες που έρχονται σε σχέδια νόμου. Η τροπολογία είναι τροπολογία. Πρέπει οι Βουλευτές να έχουν δικαίωμα να μιλήσουν. </w:t>
      </w:r>
    </w:p>
    <w:p w14:paraId="2AF39C50" w14:textId="77777777" w:rsidR="006A5A05" w:rsidRDefault="00A50B7F">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Επί της ουσίας των τροπολογιών για τα κόκκινα δάνεια, φυσικά εμείς στηρίξαμε την παράταση που δίνεται. Όμως πρέπει τελικά να έρθει η Κυβέρνηση και να μας πει, ποιος είναι ο γενικότερος σχεδιασμός της. Τι διαπραγματεύεται, τι ζητά και πώς βλέπει να εξελίσσεται τα επόμενα χρόνια ένα πρόβλημα, που αφορά εκατοντάδες χιλιάδες νοικοκυριά και επιχειρήσεις. </w:t>
      </w:r>
    </w:p>
    <w:p w14:paraId="2AF39C51" w14:textId="77777777" w:rsidR="006A5A05" w:rsidRDefault="00A50B7F">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Σε ό,τι αφορά στις δύο τροπολογίες του Υπουργείου Υποδομών, δεν θα μπω επί της ουσίας. Θα πάρω όμως μια θετική πλευρά, κύριε Υπουργέ και θα πω ότι, εάν όντως οι τροπολογίες λύνουν όλα αυτά τα προβλήματα που λέτε, αδικείτε εσείς το έργο σας. </w:t>
      </w:r>
    </w:p>
    <w:p w14:paraId="2AF39C52" w14:textId="77777777" w:rsidR="006A5A05" w:rsidRDefault="00A50B7F">
      <w:pPr>
        <w:tabs>
          <w:tab w:val="left" w:pos="2096"/>
        </w:tabs>
        <w:spacing w:after="0" w:line="600" w:lineRule="auto"/>
        <w:ind w:firstLine="720"/>
        <w:jc w:val="both"/>
        <w:rPr>
          <w:rFonts w:eastAsia="UB-Helvetica" w:cs="Times New Roman"/>
          <w:szCs w:val="24"/>
        </w:rPr>
      </w:pPr>
      <w:r>
        <w:rPr>
          <w:rFonts w:eastAsia="UB-Helvetica" w:cs="Times New Roman"/>
          <w:szCs w:val="24"/>
        </w:rPr>
        <w:lastRenderedPageBreak/>
        <w:t xml:space="preserve">Στερείτε στη Βουλή το δικαίωμα να ακούσει φορείς, για να επιβεβαιώσουν αυτά που λέτε, στερείτε στους Βουλευτές του ΣΥΡΙΖΑ, το δικαίωμα να στηρίξουν το έργο σας, στους Βουλευτές της Αντιπολίτευσης να ασκήσουν εποικοδομητική κριτική, στερείτε στην Επιτροπή Παραγωγής και Εμπορίου τη δυνατότητα να συζητήσει αυτά που προτείνετε και πιθανώς, κύριε Υπουργέ, οι Βουλευτές να μπορούν να προτείνουν αλλαγές και βελτιώσεις σε αυτό που νομοθετείτε. </w:t>
      </w:r>
    </w:p>
    <w:p w14:paraId="2AF39C53" w14:textId="77777777" w:rsidR="006A5A05" w:rsidRDefault="00A50B7F">
      <w:pPr>
        <w:tabs>
          <w:tab w:val="left" w:pos="2096"/>
        </w:tabs>
        <w:spacing w:after="0" w:line="600" w:lineRule="auto"/>
        <w:ind w:firstLine="720"/>
        <w:jc w:val="both"/>
        <w:rPr>
          <w:rFonts w:eastAsia="UB-Helvetica" w:cs="Times New Roman"/>
          <w:szCs w:val="24"/>
        </w:rPr>
      </w:pPr>
      <w:r>
        <w:rPr>
          <w:rFonts w:eastAsia="UB-Helvetica" w:cs="Times New Roman"/>
          <w:szCs w:val="24"/>
        </w:rPr>
        <w:t>Θα έπρεπε, λοιπόν, οι τροπολογίες να μη χρησιμοποιούνται από τους Υπουργούς ως μέσο προστασίας του δικού τους έργου. Επειδή η σημερινή τροπολογία σίγουρα δεν είναι κατεπείγουσα, θα μπορούσατε να την είχατε καταθέσει σήμερα ως αυτόνομο νομοσχέδιο στην Επιτροπή Παραγωγής και Εμπορίου και σε μια εβδομάδα πιστεύω ότι θα είχε φτάσει για συζήτηση στην Ολομέλεια, βάσει των ειδικών διαδικασιών που προβλέπει ο Κανονισμός της Βουλής.</w:t>
      </w:r>
    </w:p>
    <w:p w14:paraId="2AF39C54" w14:textId="77777777" w:rsidR="006A5A05" w:rsidRDefault="00A50B7F">
      <w:pPr>
        <w:tabs>
          <w:tab w:val="left" w:pos="2096"/>
        </w:tabs>
        <w:spacing w:after="0" w:line="600" w:lineRule="auto"/>
        <w:ind w:firstLine="720"/>
        <w:jc w:val="both"/>
        <w:rPr>
          <w:rFonts w:eastAsia="UB-Helvetica" w:cs="Times New Roman"/>
          <w:szCs w:val="24"/>
        </w:rPr>
      </w:pPr>
      <w:r>
        <w:rPr>
          <w:rFonts w:eastAsia="UB-Helvetica" w:cs="Times New Roman"/>
          <w:szCs w:val="24"/>
        </w:rPr>
        <w:lastRenderedPageBreak/>
        <w:t xml:space="preserve">Θα μπορούσε η Επιστημονική Επιτροπή της Βουλής, να λύσει κάποια θέματα που τέθηκαν από συναδέλφους. Επίσης θα μπορούσε η ΚΕΝΕ, να έχει βοηθήσει στην καλύτερη συγγραφή αυτής της τροπολογίας. Γιατί έχουμε την εμπειρία και με αυτό που συνέβη στο παραλιακό μέτωπο της Αττικής, στο οποίο αναφέρθηκαν και άλλοι συνάδελφοι. Υπάρχει μια παροιμία που λέει «της νύχτας τα καμώματα τα βλέπει η μέρα και γελά». Αναγκάστηκε η ίδια η Κυβέρνηση να έρθει και να αποσύρει –έτσι λέει, δεν το έχουμε δει ακόμα- μια τροπολογία που πέρασε νύχτα, επειδή δεν την είχατε επεξεργαστεί. </w:t>
      </w:r>
    </w:p>
    <w:p w14:paraId="2AF39C55" w14:textId="77777777" w:rsidR="006A5A05" w:rsidRDefault="00A50B7F">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Κύριε Πρόεδρε, κλείνοντας, θεωρώ ότι σήμερα δημιουργήσαμε ένα νέο προηγούμενο στην ΙΖ΄ Περίοδο. Εάν έρθουν νέες τροπολογίες σε νέες κυρώσεις, πιστεύω ότι πλέον θα τις αντιμετωπίζουμε με τον ίδιο ακριβώς τρόπο. </w:t>
      </w:r>
    </w:p>
    <w:p w14:paraId="2AF39C56" w14:textId="77777777" w:rsidR="006A5A05" w:rsidRDefault="00A50B7F">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Η </w:t>
      </w:r>
      <w:proofErr w:type="spellStart"/>
      <w:r>
        <w:rPr>
          <w:rFonts w:eastAsia="UB-Helvetica" w:cs="Times New Roman"/>
          <w:szCs w:val="24"/>
        </w:rPr>
        <w:t>Προεδρεύουσα</w:t>
      </w:r>
      <w:proofErr w:type="spellEnd"/>
      <w:r>
        <w:rPr>
          <w:rFonts w:eastAsia="UB-Helvetica" w:cs="Times New Roman"/>
          <w:szCs w:val="24"/>
        </w:rPr>
        <w:t xml:space="preserve"> είπε πριν ότι ένας από τους λόγους που ήθελε να μην ανοίξει ο κατάλογος, είναι το κοινοβουλευτικό έργο, δηλαδή το γεγονός ότι υπάρχουν οι ερωτήσεις των Βουλευτών. Έχει δίκιο. Όμως </w:t>
      </w:r>
      <w:r>
        <w:rPr>
          <w:rFonts w:eastAsia="UB-Helvetica" w:cs="Times New Roman"/>
          <w:szCs w:val="24"/>
        </w:rPr>
        <w:lastRenderedPageBreak/>
        <w:t xml:space="preserve">έμαθα μόλις τώρα ότι από τις δεκαέξι που έχουν κατατεθεί, μόνο τέσσερις θα συζητηθούν. Δεν θα συζητηθούν δώδεκα έτσι και αλλιώς, άρα θα τελειώσει γρήγορα η συζήτησή τους. </w:t>
      </w:r>
    </w:p>
    <w:p w14:paraId="2AF39C57" w14:textId="77777777" w:rsidR="006A5A05" w:rsidRDefault="00A50B7F">
      <w:pPr>
        <w:tabs>
          <w:tab w:val="left" w:pos="2096"/>
        </w:tabs>
        <w:spacing w:after="0" w:line="600" w:lineRule="auto"/>
        <w:ind w:firstLine="720"/>
        <w:jc w:val="both"/>
        <w:rPr>
          <w:rFonts w:eastAsia="UB-Helvetica" w:cs="Times New Roman"/>
          <w:szCs w:val="24"/>
        </w:rPr>
      </w:pPr>
      <w:r>
        <w:rPr>
          <w:rFonts w:eastAsia="UB-Helvetica" w:cs="Times New Roman"/>
          <w:b/>
          <w:szCs w:val="24"/>
        </w:rPr>
        <w:t>ΠΡΟΕΔΡΕΥΩΝ (Νικήτας Κακλαμάνης):</w:t>
      </w:r>
      <w:r>
        <w:rPr>
          <w:rFonts w:eastAsia="UB-Helvetica" w:cs="Times New Roman"/>
          <w:szCs w:val="24"/>
        </w:rPr>
        <w:t xml:space="preserve"> Αυτό δεν ακυρώνει τους συναδέλφους που περιμένουν.</w:t>
      </w:r>
    </w:p>
    <w:p w14:paraId="2AF39C58" w14:textId="77777777" w:rsidR="006A5A05" w:rsidRDefault="00A50B7F">
      <w:pPr>
        <w:tabs>
          <w:tab w:val="left" w:pos="2096"/>
        </w:tabs>
        <w:spacing w:after="0" w:line="600" w:lineRule="auto"/>
        <w:ind w:firstLine="720"/>
        <w:jc w:val="both"/>
        <w:rPr>
          <w:rFonts w:eastAsia="UB-Helvetica" w:cs="Times New Roman"/>
          <w:szCs w:val="24"/>
        </w:rPr>
      </w:pPr>
      <w:r>
        <w:rPr>
          <w:rFonts w:eastAsia="UB-Helvetica" w:cs="Times New Roman"/>
          <w:b/>
          <w:szCs w:val="24"/>
        </w:rPr>
        <w:t>ΠΑΝΑΓΙΩΤΗΣ ΜΗΤΑΡΑΚΗΣ</w:t>
      </w:r>
      <w:r>
        <w:rPr>
          <w:rFonts w:eastAsia="UB-Helvetica" w:cs="Times New Roman"/>
          <w:szCs w:val="24"/>
        </w:rPr>
        <w:t xml:space="preserve">: Όχι, αλλά θα έπρεπε να προβλέπεται χρόνος για να μιλούν οι Βουλευτές. </w:t>
      </w:r>
    </w:p>
    <w:p w14:paraId="2AF39C59" w14:textId="77777777" w:rsidR="006A5A05" w:rsidRDefault="00A50B7F">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Ευχαριστώ πολύ, κύριε Πρόεδρε. </w:t>
      </w:r>
    </w:p>
    <w:p w14:paraId="2AF39C5A" w14:textId="77777777" w:rsidR="006A5A05" w:rsidRDefault="00A50B7F">
      <w:pPr>
        <w:tabs>
          <w:tab w:val="left" w:pos="2096"/>
        </w:tabs>
        <w:spacing w:after="0" w:line="600" w:lineRule="auto"/>
        <w:ind w:firstLine="720"/>
        <w:jc w:val="both"/>
        <w:rPr>
          <w:rFonts w:eastAsia="UB-Helvetica" w:cs="Times New Roman"/>
          <w:szCs w:val="24"/>
        </w:rPr>
      </w:pPr>
      <w:r>
        <w:rPr>
          <w:rFonts w:eastAsia="UB-Helvetica" w:cs="Times New Roman"/>
          <w:b/>
          <w:szCs w:val="24"/>
        </w:rPr>
        <w:t>ΠΡΟΕΔΡΕΥΩΝ (Νικήτας Κακλαμάνης):</w:t>
      </w:r>
      <w:r>
        <w:rPr>
          <w:rFonts w:eastAsia="UB-Helvetica" w:cs="Times New Roman"/>
          <w:szCs w:val="24"/>
        </w:rPr>
        <w:t xml:space="preserve"> Θα μου επιτρέψετε να σας πω ότι το σωστό θα είναι σε κυρώσεις, να μην κατατίθενται τροπολογίες.</w:t>
      </w:r>
    </w:p>
    <w:p w14:paraId="2AF39C5B" w14:textId="77777777" w:rsidR="006A5A05" w:rsidRDefault="00A50B7F">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Ο ηθικός αυτουργός ανοίγματος του καταλόγου, όταν υπάρχουν κυρώσεις και τροπολογίες, δυστυχώς είμαι εγώ. Το λέω αυτό, γιατί ως Αντιπρόεδρος θα έπρεπε να τηρήσω αυστηρά τον Κανονισμό. Επειδή όμως αντελήφθην σε ένα αίτημα που μου είχε υποβάλει ο κ. Λοβέρδος, που κάθεται απέναντί μου </w:t>
      </w:r>
      <w:r>
        <w:rPr>
          <w:rFonts w:eastAsia="UB-Helvetica" w:cs="Times New Roman"/>
          <w:szCs w:val="24"/>
        </w:rPr>
        <w:lastRenderedPageBreak/>
        <w:t xml:space="preserve">σε παρόμοια περίπτωση, που μάλιστα αφορούσε πιο σημαντικές τροπολογίες, πήρα την ευθύνη και δέχθηκα να ανοίγεται κατάλογος. Έκτοτε αυτό συνεχίστηκε και φοβάμαι ότι έγινε </w:t>
      </w:r>
      <w:proofErr w:type="spellStart"/>
      <w:r>
        <w:rPr>
          <w:rFonts w:eastAsia="UB-Helvetica" w:cs="Times New Roman"/>
          <w:szCs w:val="24"/>
        </w:rPr>
        <w:t>δεδικασμένο</w:t>
      </w:r>
      <w:proofErr w:type="spellEnd"/>
      <w:r>
        <w:rPr>
          <w:rFonts w:eastAsia="UB-Helvetica" w:cs="Times New Roman"/>
          <w:szCs w:val="24"/>
        </w:rPr>
        <w:t>, κάτι το οποίο δεν είναι απόλυτα συμβατό με τον Κανονισμό.</w:t>
      </w:r>
    </w:p>
    <w:p w14:paraId="2AF39C5C" w14:textId="77777777" w:rsidR="006A5A05" w:rsidRDefault="00A50B7F">
      <w:pPr>
        <w:tabs>
          <w:tab w:val="left" w:pos="2096"/>
        </w:tabs>
        <w:spacing w:after="0" w:line="600" w:lineRule="auto"/>
        <w:ind w:firstLine="720"/>
        <w:jc w:val="both"/>
        <w:rPr>
          <w:rFonts w:eastAsia="UB-Helvetica" w:cs="Times New Roman"/>
          <w:szCs w:val="24"/>
        </w:rPr>
      </w:pPr>
      <w:r>
        <w:rPr>
          <w:rFonts w:eastAsia="UB-Helvetica" w:cs="Times New Roman"/>
          <w:b/>
          <w:szCs w:val="24"/>
        </w:rPr>
        <w:t>ΓΕΡΑΣΙΜΟΣ (ΜΑΚΗΣ) ΜΠΑΛΑΟΥΡΑΣ:</w:t>
      </w:r>
      <w:r>
        <w:rPr>
          <w:rFonts w:eastAsia="UB-Helvetica" w:cs="Times New Roman"/>
          <w:szCs w:val="24"/>
        </w:rPr>
        <w:t xml:space="preserve"> Είναι πάρα πολύ σωστό αυτό. </w:t>
      </w:r>
    </w:p>
    <w:p w14:paraId="2AF39C5D" w14:textId="77777777" w:rsidR="006A5A05" w:rsidRDefault="00A50B7F">
      <w:pPr>
        <w:tabs>
          <w:tab w:val="left" w:pos="2096"/>
        </w:tabs>
        <w:spacing w:after="0" w:line="600" w:lineRule="auto"/>
        <w:ind w:firstLine="720"/>
        <w:jc w:val="both"/>
        <w:rPr>
          <w:rFonts w:eastAsia="UB-Helvetica" w:cs="Times New Roman"/>
          <w:szCs w:val="24"/>
        </w:rPr>
      </w:pPr>
      <w:r>
        <w:rPr>
          <w:rFonts w:eastAsia="UB-Helvetica" w:cs="Times New Roman"/>
          <w:b/>
          <w:szCs w:val="24"/>
        </w:rPr>
        <w:t>ΠΡΟΕΔΡΕΥΩΝ (Νικήτας Κακλαμάνης):</w:t>
      </w:r>
      <w:r>
        <w:rPr>
          <w:rFonts w:eastAsia="UB-Helvetica" w:cs="Times New Roman"/>
          <w:szCs w:val="24"/>
        </w:rPr>
        <w:t xml:space="preserve"> Το λέω απλά για την ιστορία. Να μην το χρεώσουμε στην κ. Χριστοδουλοπούλου ότι έφταιγε. Ο φταίχτης είμαι εγώ. </w:t>
      </w:r>
    </w:p>
    <w:p w14:paraId="2AF39C5E" w14:textId="77777777" w:rsidR="006A5A05" w:rsidRDefault="00A50B7F">
      <w:pPr>
        <w:tabs>
          <w:tab w:val="left" w:pos="2096"/>
        </w:tabs>
        <w:spacing w:after="0" w:line="600" w:lineRule="auto"/>
        <w:ind w:firstLine="720"/>
        <w:jc w:val="both"/>
        <w:rPr>
          <w:rFonts w:eastAsia="UB-Helvetica" w:cs="Times New Roman"/>
          <w:szCs w:val="24"/>
        </w:rPr>
      </w:pPr>
      <w:r>
        <w:rPr>
          <w:rFonts w:eastAsia="UB-Helvetica" w:cs="Times New Roman"/>
          <w:b/>
          <w:szCs w:val="24"/>
        </w:rPr>
        <w:t>ΒΑΣΙΛΕΙΟΣ ΚΕΓΚΕΡΟΓΛΟΥ</w:t>
      </w:r>
      <w:r>
        <w:rPr>
          <w:rFonts w:eastAsia="UB-Helvetica" w:cs="Times New Roman"/>
          <w:szCs w:val="24"/>
        </w:rPr>
        <w:t xml:space="preserve">: Η παράβαση είναι ότι έρχονται τροπολογίες, όχι ότι συζητούνται. </w:t>
      </w:r>
    </w:p>
    <w:p w14:paraId="2AF39C5F" w14:textId="77777777" w:rsidR="006A5A05" w:rsidRDefault="00A50B7F">
      <w:pPr>
        <w:tabs>
          <w:tab w:val="left" w:pos="2096"/>
        </w:tabs>
        <w:spacing w:after="0" w:line="600" w:lineRule="auto"/>
        <w:ind w:firstLine="720"/>
        <w:jc w:val="both"/>
        <w:rPr>
          <w:rFonts w:eastAsia="UB-Helvetica" w:cs="Times New Roman"/>
          <w:szCs w:val="24"/>
        </w:rPr>
      </w:pPr>
      <w:r>
        <w:rPr>
          <w:rFonts w:eastAsia="UB-Helvetica" w:cs="Times New Roman"/>
          <w:b/>
          <w:szCs w:val="24"/>
        </w:rPr>
        <w:t>ΠΡΟΕΔΡΕΥΩΝ (Νικήτας Κακλαμάνης):</w:t>
      </w:r>
      <w:r>
        <w:rPr>
          <w:rFonts w:eastAsia="UB-Helvetica" w:cs="Times New Roman"/>
          <w:szCs w:val="24"/>
        </w:rPr>
        <w:t xml:space="preserve"> Ακριβώς αυτό είναι. </w:t>
      </w:r>
    </w:p>
    <w:p w14:paraId="2AF39C60" w14:textId="77777777" w:rsidR="006A5A05" w:rsidRDefault="00A50B7F">
      <w:pPr>
        <w:tabs>
          <w:tab w:val="left" w:pos="2096"/>
        </w:tabs>
        <w:spacing w:after="0" w:line="600" w:lineRule="auto"/>
        <w:ind w:firstLine="720"/>
        <w:jc w:val="both"/>
        <w:rPr>
          <w:rFonts w:eastAsia="UB-Helvetica" w:cs="Times New Roman"/>
          <w:szCs w:val="24"/>
        </w:rPr>
      </w:pPr>
      <w:r>
        <w:rPr>
          <w:rFonts w:eastAsia="UB-Helvetica" w:cs="Times New Roman"/>
          <w:b/>
          <w:szCs w:val="24"/>
        </w:rPr>
        <w:t>ΠΑΝΑΓΙΩΤΗΣ ΜΗΤΑΡΑΚΗΣ</w:t>
      </w:r>
      <w:r>
        <w:rPr>
          <w:rFonts w:eastAsia="UB-Helvetica" w:cs="Times New Roman"/>
          <w:szCs w:val="24"/>
        </w:rPr>
        <w:t>: Είναι αυτό που ζητούσαμε εμείς στην ΙΕ΄ Περίοδο μετ’ επιτάσεως και ο ΣΥΡΙΖΑ έλεγε τότε ότι δεν μπορούν να έρχονται τροπολογίες.</w:t>
      </w:r>
    </w:p>
    <w:p w14:paraId="2AF39C61" w14:textId="77777777" w:rsidR="006A5A05" w:rsidRDefault="00A50B7F">
      <w:pPr>
        <w:tabs>
          <w:tab w:val="left" w:pos="2096"/>
        </w:tabs>
        <w:spacing w:after="0" w:line="600" w:lineRule="auto"/>
        <w:ind w:firstLine="720"/>
        <w:jc w:val="both"/>
        <w:rPr>
          <w:rFonts w:eastAsia="UB-Helvetica" w:cs="Times New Roman"/>
          <w:szCs w:val="24"/>
        </w:rPr>
      </w:pPr>
      <w:r>
        <w:rPr>
          <w:rFonts w:eastAsia="UB-Helvetica" w:cs="Times New Roman"/>
          <w:b/>
          <w:szCs w:val="24"/>
        </w:rPr>
        <w:lastRenderedPageBreak/>
        <w:t>ΠΡΟΕΔΡΕΥΩΝ (Νικήτας Κακλαμάνης):</w:t>
      </w:r>
      <w:r>
        <w:rPr>
          <w:rFonts w:eastAsia="UB-Helvetica" w:cs="Times New Roman"/>
          <w:szCs w:val="24"/>
        </w:rPr>
        <w:t xml:space="preserve"> Μιλάτε για κάτι που έγινε παλιά. Εγώ μιλάω για την παρούσα φάση. Κύριε </w:t>
      </w:r>
      <w:proofErr w:type="spellStart"/>
      <w:r>
        <w:rPr>
          <w:rFonts w:eastAsia="UB-Helvetica" w:cs="Times New Roman"/>
          <w:szCs w:val="24"/>
        </w:rPr>
        <w:t>Μηταράκη</w:t>
      </w:r>
      <w:proofErr w:type="spellEnd"/>
      <w:r>
        <w:rPr>
          <w:rFonts w:eastAsia="UB-Helvetica" w:cs="Times New Roman"/>
          <w:szCs w:val="24"/>
        </w:rPr>
        <w:t xml:space="preserve">, έχετε δίκιο, απλά στην παρούσα περίοδο ηθικός αυτουργός είμαι εγώ. </w:t>
      </w:r>
    </w:p>
    <w:p w14:paraId="2AF39C62" w14:textId="77777777" w:rsidR="006A5A05" w:rsidRDefault="00A50B7F">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Κύριε </w:t>
      </w:r>
      <w:proofErr w:type="spellStart"/>
      <w:r>
        <w:rPr>
          <w:rFonts w:eastAsia="UB-Helvetica" w:cs="Times New Roman"/>
          <w:szCs w:val="24"/>
        </w:rPr>
        <w:t>Καραναστάση</w:t>
      </w:r>
      <w:proofErr w:type="spellEnd"/>
      <w:r>
        <w:rPr>
          <w:rFonts w:eastAsia="UB-Helvetica" w:cs="Times New Roman"/>
          <w:szCs w:val="24"/>
        </w:rPr>
        <w:t xml:space="preserve">, έχετε τον λόγο. </w:t>
      </w:r>
    </w:p>
    <w:p w14:paraId="2AF39C63" w14:textId="77777777" w:rsidR="006A5A05" w:rsidRDefault="00A50B7F">
      <w:pPr>
        <w:tabs>
          <w:tab w:val="left" w:pos="2096"/>
        </w:tabs>
        <w:spacing w:after="0" w:line="600" w:lineRule="auto"/>
        <w:ind w:firstLine="720"/>
        <w:jc w:val="both"/>
        <w:rPr>
          <w:rFonts w:eastAsia="UB-Helvetica" w:cs="Times New Roman"/>
          <w:szCs w:val="24"/>
        </w:rPr>
      </w:pPr>
      <w:r>
        <w:rPr>
          <w:rFonts w:eastAsia="UB-Helvetica" w:cs="Times New Roman"/>
          <w:b/>
          <w:szCs w:val="24"/>
        </w:rPr>
        <w:t>ΑΠΟΣΤΟΛΟΣ ΚΑΡΑΝΑΣΤΑΣΗΣ:</w:t>
      </w:r>
      <w:r>
        <w:rPr>
          <w:rFonts w:eastAsia="UB-Helvetica" w:cs="Times New Roman"/>
          <w:szCs w:val="24"/>
        </w:rPr>
        <w:t xml:space="preserve"> Κύριε Πρόεδρε, κυρίες και κύριοι συνάδελφοι, θα μιλήσω μόνο για την τροπολογία του Υπουργείου Μεταφορών, Υποδομών και Δικτύων, που έχει σχέση με τη διαχείριση των διοδίων και των οδικών υποδομών. </w:t>
      </w:r>
    </w:p>
    <w:p w14:paraId="2AF39C64" w14:textId="77777777" w:rsidR="006A5A05" w:rsidRDefault="00A50B7F">
      <w:pPr>
        <w:tabs>
          <w:tab w:val="left" w:pos="2096"/>
        </w:tabs>
        <w:spacing w:after="0" w:line="600" w:lineRule="auto"/>
        <w:ind w:firstLine="720"/>
        <w:jc w:val="both"/>
        <w:rPr>
          <w:rFonts w:eastAsia="UB-Helvetica" w:cs="Times New Roman"/>
          <w:szCs w:val="24"/>
        </w:rPr>
      </w:pPr>
      <w:r>
        <w:rPr>
          <w:rFonts w:eastAsia="UB-Helvetica" w:cs="Times New Roman"/>
          <w:szCs w:val="24"/>
        </w:rPr>
        <w:t xml:space="preserve">Αυτό που έρχεται να θεραπεύσει η τροπολογία αυτή, είναι ότι έχουμε δύο συμβάσεις παραχώρησης, το 2007 του κ. Σουφλιά και το 2013 του κ. Χρυσοχοΐδη, οι οποίες δημιούργησαν τεράστια προβλήματα, ώστε αυτή τη στιγμή να μην μπορούν να κυκλοφορήσουν σε έναν ασφαλή οδικό άξονα όλα τα αυτοκίνητα λόγω της τιμολογιακής πολιτικής. </w:t>
      </w:r>
    </w:p>
    <w:p w14:paraId="2AF39C65" w14:textId="77777777" w:rsidR="006A5A05" w:rsidRDefault="00A50B7F">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Εκτιμώ, λοιπόν, ότι αυτή η διαδικασία με την πρόταση του κ. </w:t>
      </w:r>
      <w:proofErr w:type="spellStart"/>
      <w:r>
        <w:rPr>
          <w:rFonts w:eastAsia="Times New Roman" w:cs="Times New Roman"/>
          <w:szCs w:val="24"/>
        </w:rPr>
        <w:t>Σπίρτζη</w:t>
      </w:r>
      <w:proofErr w:type="spellEnd"/>
      <w:r>
        <w:rPr>
          <w:rFonts w:eastAsia="Times New Roman" w:cs="Times New Roman"/>
          <w:szCs w:val="24"/>
        </w:rPr>
        <w:t xml:space="preserve">, έρχεται να θεραπεύσει τα προβλήματα τα οποία υπάρχουν. Θέλω να πω ότι όλοι κινούνται σε ένα παράπλευρο οδικό δίκτυο το </w:t>
      </w:r>
      <w:r>
        <w:rPr>
          <w:rFonts w:eastAsia="Times New Roman" w:cs="Times New Roman"/>
          <w:szCs w:val="24"/>
        </w:rPr>
        <w:lastRenderedPageBreak/>
        <w:t xml:space="preserve">οποίο δεν είναι ασφαλές, σε ένα δευτερεύον εθνικό δίκτυο, δημιουργώντας τεράστια προβλήματα στη συντήρησή τους και πάνω από όλα δημιουργώντας τεράστια προβλήματα στην οδική ασφάλεια, διότι έχουμε πάρα πολλά ατυχήματα. </w:t>
      </w:r>
    </w:p>
    <w:p w14:paraId="2AF39C66" w14:textId="77777777" w:rsidR="006A5A05" w:rsidRDefault="00A50B7F">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Νομίζω, λοιπόν, ότι θα πρέπει να βρεθεί ένας τρόπος, ώστε όλα τα βαριά οχήματα και κάποια οχήματα τα οποία είναι πάρα πολύ επικίνδυνα, να οδηγούνται στον πρωτεύοντα εθνικό άξονα, δηλαδή στον ΠΑΘΕ, ή σε αυτούς τους άξονες οι οποίοι κατασκευάζονται αυτή τη στιγμή, για να μπορέσουμε να αντιμετωπίσουμε αυτά τα προβλήματα. Όμως πάνω από όλα ερχόμαστε να καλύψουμε και υποχρεώσεις, που έχουμε μέσα από δύο οδηγίες, οι οποίες είναι από το 2004 και το 2009 και τις οποίες όλα αυτά τα χρόνια δεν είχαμε προσπαθήσει να καλύψουμε. </w:t>
      </w:r>
    </w:p>
    <w:p w14:paraId="2AF39C67" w14:textId="77777777" w:rsidR="006A5A05" w:rsidRDefault="00A50B7F">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Πιστεύω, λοιπόν, ότι αυτή η διαδικασία έρχεται να θεραπεύσει προβλήματα που υπάρχουν και ότι αυτή η υπηρεσία θα μπορέσει να βρει τους τρόπους εκείνους, ώστε να πληρώνουν όλοι αναλογικά. Νομίζω ότι ο στόχος του Υπουργείου, θα πρέπει να είναι η τιμολογιακή πολιτική που θα εφαρμοστεί να είναι τέτοια, ώστε κανένας χρήστης του αυτοκινητοδρόμου να μη σκέφτεται να χρησιμοποιήσει ένα ασφαλές εθνικό οδικό δίκτυο. </w:t>
      </w:r>
    </w:p>
    <w:p w14:paraId="2AF39C68" w14:textId="77777777" w:rsidR="006A5A05" w:rsidRDefault="00A50B7F">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Σας ευχαριστώ πάρα πολύ. </w:t>
      </w:r>
    </w:p>
    <w:p w14:paraId="2AF39C69" w14:textId="77777777" w:rsidR="006A5A05" w:rsidRDefault="00A50B7F">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Δίνω τον λόγο στον κ. Καρρά και θα κλείσουμε τη συζήτηση με τον κ. </w:t>
      </w:r>
      <w:proofErr w:type="spellStart"/>
      <w:r>
        <w:rPr>
          <w:rFonts w:eastAsia="Times New Roman"/>
          <w:szCs w:val="24"/>
        </w:rPr>
        <w:t>Δημοσχάκη</w:t>
      </w:r>
      <w:proofErr w:type="spellEnd"/>
      <w:r>
        <w:rPr>
          <w:rFonts w:eastAsia="Times New Roman"/>
          <w:szCs w:val="24"/>
        </w:rPr>
        <w:t xml:space="preserve">. </w:t>
      </w:r>
    </w:p>
    <w:p w14:paraId="2AF39C6A" w14:textId="77777777" w:rsidR="006A5A05" w:rsidRDefault="00A50B7F">
      <w:pPr>
        <w:spacing w:line="600" w:lineRule="auto"/>
        <w:ind w:firstLine="720"/>
        <w:jc w:val="both"/>
        <w:rPr>
          <w:rFonts w:eastAsia="Times New Roman"/>
          <w:b/>
          <w:szCs w:val="24"/>
        </w:rPr>
      </w:pPr>
      <w:r>
        <w:rPr>
          <w:rFonts w:eastAsia="Times New Roman"/>
          <w:szCs w:val="24"/>
        </w:rPr>
        <w:t xml:space="preserve">Ορίστε, κύριε Καρρά, έχετε τον λόγο. Εσείς είστε πάντα περιεκτικός και σύντομος. </w:t>
      </w:r>
    </w:p>
    <w:p w14:paraId="2AF39C6B" w14:textId="77777777" w:rsidR="006A5A05" w:rsidRDefault="00A50B7F">
      <w:pPr>
        <w:spacing w:line="600" w:lineRule="auto"/>
        <w:ind w:firstLine="720"/>
        <w:jc w:val="both"/>
        <w:rPr>
          <w:rFonts w:eastAsia="Times New Roman"/>
          <w:szCs w:val="24"/>
        </w:rPr>
      </w:pPr>
      <w:r>
        <w:rPr>
          <w:rFonts w:eastAsia="Times New Roman"/>
          <w:b/>
          <w:szCs w:val="24"/>
        </w:rPr>
        <w:t xml:space="preserve">ΓΕΩΡΓΙΟΣ-ΔΗΜΗΤΡΙΟΣ ΚΑΡΡΑΣ: </w:t>
      </w:r>
      <w:r>
        <w:rPr>
          <w:rFonts w:eastAsia="Times New Roman"/>
          <w:szCs w:val="24"/>
        </w:rPr>
        <w:t xml:space="preserve">Ευχαριστώ, κύριε Πρόεδρε. Θα προσπαθήσω, δεν το υπόσχομαι. </w:t>
      </w:r>
    </w:p>
    <w:p w14:paraId="2AF39C6C" w14:textId="77777777" w:rsidR="006A5A05" w:rsidRDefault="00A50B7F">
      <w:pPr>
        <w:spacing w:line="600" w:lineRule="auto"/>
        <w:ind w:firstLine="720"/>
        <w:jc w:val="both"/>
        <w:rPr>
          <w:rFonts w:eastAsia="Times New Roman"/>
          <w:szCs w:val="24"/>
        </w:rPr>
      </w:pPr>
      <w:r>
        <w:rPr>
          <w:rFonts w:eastAsia="Times New Roman"/>
          <w:szCs w:val="24"/>
        </w:rPr>
        <w:lastRenderedPageBreak/>
        <w:t xml:space="preserve">Κατ’ αρχάς να πω τούτο, ότι τιμώ και επαινώ το άνοιγμα της συζήτησης επί των τροπολογιών. Εγώ είμαι εξ εκείνων, που έχουν στηλιτεύσει την πολιτική της Κυβέρνησης, διότι φαλκιδεύει το έργο των Βουλευτών και δεν επιτρέπει να έχουμε πλήρη ενημέρωση επί των τροπολογιών. </w:t>
      </w:r>
    </w:p>
    <w:p w14:paraId="2AF39C6D" w14:textId="77777777" w:rsidR="006A5A05" w:rsidRDefault="00A50B7F">
      <w:pPr>
        <w:spacing w:line="600" w:lineRule="auto"/>
        <w:ind w:firstLine="720"/>
        <w:jc w:val="both"/>
        <w:rPr>
          <w:rFonts w:eastAsia="Times New Roman"/>
          <w:szCs w:val="24"/>
        </w:rPr>
      </w:pPr>
      <w:r>
        <w:rPr>
          <w:rFonts w:eastAsia="Times New Roman"/>
          <w:szCs w:val="24"/>
        </w:rPr>
        <w:t xml:space="preserve">Θα προχωρήσω, όμως, για να ακολουθήσω τη σύστασή σας περί συντομίας. </w:t>
      </w:r>
    </w:p>
    <w:p w14:paraId="2AF39C6E" w14:textId="77777777" w:rsidR="006A5A05" w:rsidRDefault="00A50B7F">
      <w:pPr>
        <w:spacing w:line="600" w:lineRule="auto"/>
        <w:ind w:firstLine="720"/>
        <w:jc w:val="both"/>
        <w:rPr>
          <w:rFonts w:eastAsia="Times New Roman"/>
          <w:szCs w:val="24"/>
        </w:rPr>
      </w:pPr>
      <w:r>
        <w:rPr>
          <w:rFonts w:eastAsia="Times New Roman"/>
          <w:szCs w:val="24"/>
        </w:rPr>
        <w:t xml:space="preserve">Ως προς την τροπολογία για τα λεγόμενα κόκκινα δάνεια, πράγματι, θα την ψηφίσουμε. Είμαι εξ εκείνων, που κουραστικά επίμονα έχουν πει στη Βουλή, ότι έπρεπε να έχει δοθεί μία εξάμηνη παράταση απ’ αρχής του έτους, να μην προσβάλλεται, να μην </w:t>
      </w:r>
      <w:proofErr w:type="spellStart"/>
      <w:r>
        <w:rPr>
          <w:rFonts w:eastAsia="Times New Roman"/>
          <w:szCs w:val="24"/>
        </w:rPr>
        <w:t>ευτελίζεται</w:t>
      </w:r>
      <w:proofErr w:type="spellEnd"/>
      <w:r>
        <w:rPr>
          <w:rFonts w:eastAsia="Times New Roman"/>
          <w:szCs w:val="24"/>
        </w:rPr>
        <w:t xml:space="preserve"> ο ρόλος της Βουλής, διότι ήταν δεδομένο ότι ούτε η αξιολόγηση έκλεινε ούτε νέα συμφωνία μπορούσε να έρθει αλλά επιπλέον δεν είχαμε καμμία ενημέρωση επί των προθέσεων της Κυβέρνησης. </w:t>
      </w:r>
    </w:p>
    <w:p w14:paraId="2AF39C6F" w14:textId="77777777" w:rsidR="006A5A05" w:rsidRDefault="00A50B7F">
      <w:pPr>
        <w:spacing w:line="600" w:lineRule="auto"/>
        <w:ind w:firstLine="720"/>
        <w:jc w:val="both"/>
        <w:rPr>
          <w:rFonts w:eastAsia="Times New Roman"/>
          <w:szCs w:val="24"/>
        </w:rPr>
      </w:pPr>
      <w:r>
        <w:rPr>
          <w:rFonts w:eastAsia="Times New Roman"/>
          <w:szCs w:val="24"/>
        </w:rPr>
        <w:lastRenderedPageBreak/>
        <w:t xml:space="preserve">Θα σημειώσω, λοιπόν, σε αυτό το σημείο μόνο τούτο. Δεν γνωρίζουμε καν σε ποιο ποσοστό θα πουληθούν τα κόκκινα δάνεια στα </w:t>
      </w:r>
      <w:r>
        <w:rPr>
          <w:rFonts w:eastAsia="Times New Roman"/>
          <w:szCs w:val="24"/>
          <w:lang w:val="en-US"/>
        </w:rPr>
        <w:t>funds</w:t>
      </w:r>
      <w:r>
        <w:rPr>
          <w:rFonts w:eastAsia="Times New Roman"/>
          <w:szCs w:val="24"/>
        </w:rPr>
        <w:t xml:space="preserve">, δεν γνωρίζουμε καν σε ποιο ποσοστό, θα επιτραπεί στα </w:t>
      </w:r>
      <w:r>
        <w:rPr>
          <w:rFonts w:eastAsia="Times New Roman"/>
          <w:szCs w:val="24"/>
          <w:lang w:val="en-US"/>
        </w:rPr>
        <w:t>funds</w:t>
      </w:r>
      <w:r>
        <w:rPr>
          <w:rFonts w:eastAsia="Times New Roman"/>
          <w:szCs w:val="24"/>
        </w:rPr>
        <w:t xml:space="preserve"> να βγάλουν τα υπερκέρδη τα οποία αναμένονται και ακούγονται. </w:t>
      </w:r>
    </w:p>
    <w:p w14:paraId="2AF39C70" w14:textId="77777777" w:rsidR="006A5A05" w:rsidRDefault="00A50B7F">
      <w:pPr>
        <w:spacing w:line="600" w:lineRule="auto"/>
        <w:ind w:firstLine="720"/>
        <w:jc w:val="both"/>
        <w:rPr>
          <w:rFonts w:eastAsia="Times New Roman"/>
          <w:szCs w:val="24"/>
        </w:rPr>
      </w:pPr>
      <w:r>
        <w:rPr>
          <w:rFonts w:eastAsia="Times New Roman"/>
          <w:szCs w:val="24"/>
        </w:rPr>
        <w:t>Προχωρώ, λοιπόν, στο επόμενο.</w:t>
      </w:r>
    </w:p>
    <w:p w14:paraId="2AF39C71" w14:textId="77777777" w:rsidR="006A5A05" w:rsidRDefault="00A50B7F">
      <w:pPr>
        <w:spacing w:line="600" w:lineRule="auto"/>
        <w:ind w:firstLine="720"/>
        <w:jc w:val="both"/>
        <w:rPr>
          <w:rFonts w:eastAsia="Times New Roman"/>
          <w:szCs w:val="24"/>
        </w:rPr>
      </w:pPr>
      <w:r>
        <w:rPr>
          <w:rFonts w:eastAsia="Times New Roman"/>
          <w:szCs w:val="24"/>
        </w:rPr>
        <w:t xml:space="preserve">Έχω ένα κενό, κύριε </w:t>
      </w:r>
      <w:proofErr w:type="spellStart"/>
      <w:r>
        <w:rPr>
          <w:rFonts w:eastAsia="Times New Roman"/>
          <w:szCs w:val="24"/>
        </w:rPr>
        <w:t>Σπίρτζη</w:t>
      </w:r>
      <w:proofErr w:type="spellEnd"/>
      <w:r>
        <w:rPr>
          <w:rFonts w:eastAsia="Times New Roman"/>
          <w:szCs w:val="24"/>
        </w:rPr>
        <w:t xml:space="preserve">, στην τροπολογία για το </w:t>
      </w:r>
      <w:r>
        <w:rPr>
          <w:rFonts w:eastAsia="Times New Roman"/>
          <w:szCs w:val="24"/>
          <w:lang w:val="en-US"/>
        </w:rPr>
        <w:t>EUROCONTROL</w:t>
      </w:r>
      <w:r>
        <w:rPr>
          <w:rFonts w:eastAsia="Times New Roman"/>
          <w:szCs w:val="24"/>
        </w:rPr>
        <w:t xml:space="preserve">. Έχω ένα τεράστιο κενό. Θα σας το πω και αν έχετε την καλοσύνη, μου απαντάτε. Τροποποιείται η διάταξη του ν.4354/2015 και αντικαθίσταται ένα εδάφιο, το οποίο λέει ότι δεν συνυπολογίζονται τα επιδόματα και λοιπά. Βλέπω ότι προστίθενται τα άρθρα του ν.2682/1999, που αφορούν την Υπηρεσία Πολιτικής Αεροπορίας. Το ερώτημά μου, λοιπόν, είναι –γιατί δεν το περιέχει ο νόμος, η διάταξη που προτείνετε- αν θα πηγαίνουν τα έσοδα του </w:t>
      </w:r>
      <w:r>
        <w:rPr>
          <w:rFonts w:eastAsia="Times New Roman"/>
          <w:szCs w:val="24"/>
          <w:lang w:val="en-US"/>
        </w:rPr>
        <w:t>EUROCONTROL</w:t>
      </w:r>
      <w:r>
        <w:rPr>
          <w:rFonts w:eastAsia="Times New Roman"/>
          <w:szCs w:val="24"/>
        </w:rPr>
        <w:t xml:space="preserve"> για επιδόματα όλων όσων υπηρετούν στο εξωτερικό. Θυμίζω το πρώτο εδάφιο, που μιλάει για πάσης φύσεως αποδοχές αστυνομικών, ενόπλων. Θα πηγαίνουν, λοιπόν, τα έσοδα του </w:t>
      </w:r>
      <w:r>
        <w:rPr>
          <w:rFonts w:eastAsia="Times New Roman"/>
          <w:szCs w:val="24"/>
          <w:lang w:val="en-US"/>
        </w:rPr>
        <w:lastRenderedPageBreak/>
        <w:t>EUROCONTROL</w:t>
      </w:r>
      <w:r>
        <w:rPr>
          <w:rFonts w:eastAsia="Times New Roman"/>
          <w:szCs w:val="24"/>
        </w:rPr>
        <w:t xml:space="preserve"> σε όλους αυτούς επειδή υπηρετούν στην αλλοδαπή, ή θα πηγαίνουν μόνο στο προσωπικό της Πολιτικής Αεροπορίας; </w:t>
      </w:r>
    </w:p>
    <w:p w14:paraId="2AF39C72" w14:textId="77777777" w:rsidR="006A5A05" w:rsidRDefault="00A50B7F">
      <w:pPr>
        <w:spacing w:line="600" w:lineRule="auto"/>
        <w:ind w:firstLine="720"/>
        <w:jc w:val="both"/>
        <w:rPr>
          <w:rFonts w:eastAsia="Times New Roman"/>
          <w:szCs w:val="24"/>
        </w:rPr>
      </w:pPr>
      <w:r>
        <w:rPr>
          <w:rFonts w:eastAsia="Times New Roman"/>
          <w:szCs w:val="24"/>
        </w:rPr>
        <w:t xml:space="preserve">Δεν μου το λέει η τροπολογία σας, κύριε </w:t>
      </w:r>
      <w:proofErr w:type="spellStart"/>
      <w:r>
        <w:rPr>
          <w:rFonts w:eastAsia="Times New Roman"/>
          <w:szCs w:val="24"/>
        </w:rPr>
        <w:t>Σπίρτζη</w:t>
      </w:r>
      <w:proofErr w:type="spellEnd"/>
      <w:r>
        <w:rPr>
          <w:rFonts w:eastAsia="Times New Roman"/>
          <w:szCs w:val="24"/>
        </w:rPr>
        <w:t xml:space="preserve">, και δεν μου λέει και κάτι άλλο η αιτιολογική έκθεση. Δεν μου λέει το ποσό το οποίο θα διατίθεται, για να μπορούμε να είμαστε σε στάθμιση-σύγκριση, για το αν υπάρχει απώλεια εσόδων του ελληνικού δημοσίου, όπως λέει η έκθεση του Γενικού Λογιστηρίου ή το αν θα έχουμε –εν πάση </w:t>
      </w:r>
      <w:proofErr w:type="spellStart"/>
      <w:r>
        <w:rPr>
          <w:rFonts w:eastAsia="Times New Roman"/>
          <w:szCs w:val="24"/>
        </w:rPr>
        <w:t>περιπτώσει</w:t>
      </w:r>
      <w:proofErr w:type="spellEnd"/>
      <w:r>
        <w:rPr>
          <w:rFonts w:eastAsia="Times New Roman"/>
          <w:szCs w:val="24"/>
        </w:rPr>
        <w:t xml:space="preserve">- μια εξοικονόμηση από αυτά τα χρήματα. </w:t>
      </w:r>
    </w:p>
    <w:p w14:paraId="2AF39C73" w14:textId="77777777" w:rsidR="006A5A05" w:rsidRDefault="00A50B7F">
      <w:pPr>
        <w:spacing w:line="600" w:lineRule="auto"/>
        <w:ind w:firstLine="720"/>
        <w:jc w:val="both"/>
        <w:rPr>
          <w:rFonts w:eastAsia="Times New Roman"/>
          <w:szCs w:val="24"/>
        </w:rPr>
      </w:pPr>
      <w:r>
        <w:rPr>
          <w:rFonts w:eastAsia="Times New Roman"/>
          <w:szCs w:val="24"/>
        </w:rPr>
        <w:t xml:space="preserve">Με αυτήν, λοιπόν, την έννοια εγώ θα δηλώσω «παρών» σε αυτήν την τροπολογία. Δεν είμαι σε θέση να την υπερψηφίσω. </w:t>
      </w:r>
    </w:p>
    <w:p w14:paraId="2AF39C74" w14:textId="77777777" w:rsidR="006A5A05" w:rsidRDefault="00A50B7F">
      <w:pPr>
        <w:spacing w:line="600" w:lineRule="auto"/>
        <w:ind w:firstLine="720"/>
        <w:jc w:val="both"/>
        <w:rPr>
          <w:rFonts w:eastAsia="Times New Roman"/>
          <w:szCs w:val="24"/>
        </w:rPr>
      </w:pPr>
      <w:r>
        <w:rPr>
          <w:rFonts w:eastAsia="Times New Roman"/>
          <w:szCs w:val="24"/>
        </w:rPr>
        <w:t>Πάμε στην τρίτη τροπολογία τώρα. Η τρίτη τροπολογία –</w:t>
      </w:r>
      <w:proofErr w:type="spellStart"/>
      <w:r>
        <w:rPr>
          <w:rFonts w:eastAsia="Times New Roman"/>
          <w:szCs w:val="24"/>
        </w:rPr>
        <w:t>συγχωρέστε</w:t>
      </w:r>
      <w:proofErr w:type="spellEnd"/>
      <w:r>
        <w:rPr>
          <w:rFonts w:eastAsia="Times New Roman"/>
          <w:szCs w:val="24"/>
        </w:rPr>
        <w:t xml:space="preserve"> με που θα το πω- είναι ένα μνημείο κακής νομοθετήσεως. Για ποιο λόγο; Περιέχει διατάξεις διοικητικού δικαίου –σύσταση αυτοτελών </w:t>
      </w:r>
      <w:r>
        <w:rPr>
          <w:rFonts w:eastAsia="Times New Roman"/>
          <w:szCs w:val="24"/>
        </w:rPr>
        <w:lastRenderedPageBreak/>
        <w:t xml:space="preserve">υπηρεσιών- και αυξάνει τις δομές του κράτους. Δεν έχει σημασία αν η αυτοτελής υπηρεσία εξαρτάται από το προσωπικό και θα μεταταχθεί προσωπικό, στην ουσία αυξάνει τις δομές του κράτους. </w:t>
      </w:r>
    </w:p>
    <w:p w14:paraId="2AF39C75"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Παρεμβαίνει, αν θέλετε, στον Κώδικα Οδικής Κυκλοφορίας. Εδώ υπάρχει ένα τεράστιο ζήτημα με την απαγόρευση κίνησης στον παράλληλο δρόμο. Εγώ κατανοώ την ανάγκη της ασφαλείας των δρόμων, κατανοώ αιτήματα κατοίκων, ότι θα πρέπει να είναι ασφαλής η διαβίωσή τους στον τόπο στον οποίο διαβιούν, αλλά δεν κατανοώ γιατί περιορίζεται χωρίς αιτιολογία το δικαίωμα της δημόσιας ελεύθερης κυκλοφορίας, που παρέχει όχι μόνο το Σύνταγμα, και ο Κώδικας Οδικής Κυκλοφορίας στο πρώτο του άρθρο.</w:t>
      </w:r>
    </w:p>
    <w:p w14:paraId="2AF39C76"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Σπίρτζη</w:t>
      </w:r>
      <w:proofErr w:type="spellEnd"/>
      <w:r>
        <w:rPr>
          <w:rFonts w:eastAsia="Times New Roman" w:cs="Times New Roman"/>
          <w:szCs w:val="24"/>
        </w:rPr>
        <w:t xml:space="preserve">, στην προφορική σας ανάπτυξη μας είπατε κάτι διαφορετικό από αυτό που λέει η αιτιολογική έκθεση. </w:t>
      </w:r>
    </w:p>
    <w:p w14:paraId="2AF39C77"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lastRenderedPageBreak/>
        <w:t xml:space="preserve">Στην αιτιολογική έκθεση με την παράγραφο 8 προβλέπεται απαγόρευση διέλευσης στο παράπλευρο οδικό δίκτυο, γενικά και αόριστα –όλης της Ελλάδας προφανώς- όλων των μηχανημάτων έργων, φορτηγών κ.λπ.. Δεν μας είπατε, όμως, ποιο είναι αυτό το παράπλευρο οδικό δίκτυο, για ποιον απαγορεύεται η διέλευση και, κυρίως, γιατί απαγορεύεται. </w:t>
      </w:r>
    </w:p>
    <w:p w14:paraId="2AF39C78"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Μήπως θα πρέπει να μεταφερθεί η κυκλοφορία αυτή και στις εταιρείες παραχώρησης, έστω και αν είναι αναλογική πλέον η χρέωση των διοδίων; Μήπως θα πρέπει να δημιουργήσουμε επιπλέον έσοδα στις εταιρείες παραχώρησης; </w:t>
      </w:r>
    </w:p>
    <w:p w14:paraId="2AF39C79"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Σπίρτζη</w:t>
      </w:r>
      <w:proofErr w:type="spellEnd"/>
      <w:r>
        <w:rPr>
          <w:rFonts w:eastAsia="Times New Roman" w:cs="Times New Roman"/>
          <w:szCs w:val="24"/>
        </w:rPr>
        <w:t>, σας παρακαλώ, αν έχετε την καλοσύνη, ακούστε με, γιατί νομίζω ότι λέω σημαντικά πράγματα.</w:t>
      </w:r>
    </w:p>
    <w:p w14:paraId="2AF39C7A"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lastRenderedPageBreak/>
        <w:t>Είμαι εξ εκείνων που έχω αναφέρει στην Αίθουσα κάποιες συμβάσεις επιτάχυνσης, και παλαιότερες και σχετικά πρόσφατες, για τις οποίες δεν έχω πειστεί γιατί υπήρξαν συμβάσεις επιτάχυνσης και εκταμίευσης δημοσίων χρημάτων και διατηρώ τις επιφυλάξεις μου.</w:t>
      </w:r>
    </w:p>
    <w:p w14:paraId="2AF39C7B"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2AF39C7C"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Τελειώνω αμέσως, κύριε Πρόεδρε.</w:t>
      </w:r>
    </w:p>
    <w:p w14:paraId="2AF39C7D"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Ως προς την τροπολογία αυτή, θα ψηφίσω κατά όσο και εάν εμφανίζεται ότι επιλύει προβλήματα.</w:t>
      </w:r>
    </w:p>
    <w:p w14:paraId="2AF39C7E"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Και έναν τελευταίο σχολιασμό για τις καταθέσεις των τροπολογιών: Η Κυβέρνηση, κύριε Πρόεδρε, όχι μόνο φέρνει εκπρόθεσμες τροπολογίες άσχετες με τα νομοσχέδια αλλά βρήκε και καινούργιο τρόπο υφαρπαγής της ψήφου των Βουλευτών. Όταν πρόκειται για ευαίσθητα ζητήματα, τα οποία δεν τολμούν οι Υπουργοί, επειδή είναι Βουλευτές της Β΄ Αθηνών ή για άλλους λόγους, να αναλάβουν την ευθύνη, επιστρατεύει –εν αγνοία τους θέλω να πιστεύω- συναδέλφους Βουλευτές της επαρχίας, τους βάζει να </w:t>
      </w:r>
      <w:r>
        <w:rPr>
          <w:rFonts w:eastAsia="Times New Roman" w:cs="Times New Roman"/>
          <w:szCs w:val="24"/>
        </w:rPr>
        <w:lastRenderedPageBreak/>
        <w:t xml:space="preserve">καταθέτουν τροπολογίες, όπως η καταστροφική για το </w:t>
      </w:r>
      <w:r>
        <w:rPr>
          <w:rFonts w:eastAsia="Times New Roman" w:cs="Times New Roman"/>
          <w:szCs w:val="24"/>
          <w:lang w:val="en-US"/>
        </w:rPr>
        <w:t>beach</w:t>
      </w:r>
      <w:r>
        <w:rPr>
          <w:rFonts w:eastAsia="Times New Roman" w:cs="Times New Roman"/>
          <w:szCs w:val="24"/>
        </w:rPr>
        <w:t xml:space="preserve"> </w:t>
      </w:r>
      <w:r>
        <w:rPr>
          <w:rFonts w:eastAsia="Times New Roman" w:cs="Times New Roman"/>
          <w:szCs w:val="24"/>
          <w:lang w:val="en-US"/>
        </w:rPr>
        <w:t>volley</w:t>
      </w:r>
      <w:r>
        <w:rPr>
          <w:rFonts w:eastAsia="Times New Roman" w:cs="Times New Roman"/>
          <w:szCs w:val="24"/>
        </w:rPr>
        <w:t xml:space="preserve"> στην Καλλιθέα, κύριε Πρόεδρε –έκανα αυτοψία στον χώρο και το είδα- και μετά όταν δει τις αντιδράσεις και ότι δεν μπορεί να το περάσει, λέει «θα το ανακαλέσω».</w:t>
      </w:r>
    </w:p>
    <w:p w14:paraId="2AF39C7F"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Ευχαριστώ.</w:t>
      </w:r>
    </w:p>
    <w:p w14:paraId="2AF39C80"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Από τη στιγμή που ένας Βουλευτής υπογράφει, δεν είναι εν αγνοία του.</w:t>
      </w:r>
    </w:p>
    <w:p w14:paraId="2AF39C81"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ΓΕΩΡΓΙΟΣ – ΔΗΜΗΤΡΙΟΣ ΚΑΡΡΑΣ:</w:t>
      </w:r>
      <w:r>
        <w:rPr>
          <w:rFonts w:eastAsia="Times New Roman" w:cs="Times New Roman"/>
          <w:szCs w:val="24"/>
        </w:rPr>
        <w:t xml:space="preserve"> Δίνω ένα ελαφρυντικό, κύριε Πρόεδρε.</w:t>
      </w:r>
    </w:p>
    <w:p w14:paraId="2AF39C82"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Η διαδικασία μπορεί να είναι αυτή που λέτε, αλλά από τη στιγμή που βάζει την υπογραφή του, δεν είναι εν αγνοία του.</w:t>
      </w:r>
    </w:p>
    <w:p w14:paraId="2AF39C83"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προς το Σώμα ότι η Διαρκής Επιτροπή Παραγωγής και Εμπορίου καταθέτει την έκθεσή της στο σχέδιο νόμου του Υπουργείου Ναυτιλίας και </w:t>
      </w:r>
      <w:r>
        <w:rPr>
          <w:rFonts w:eastAsia="Times New Roman" w:cs="Times New Roman"/>
          <w:szCs w:val="24"/>
        </w:rPr>
        <w:lastRenderedPageBreak/>
        <w:t>Νησιωτικής Πολιτικής: «Κύρωση του Μνημονίου Κατανόησης μεταξύ της Κυβέρνησης της Ελληνικής Δημοκρατίας και της Κυβέρνησης της Λαϊκής Δημοκρατίας της Κίνας, σχετικά με τη συνεργασία στον τομέα των θαλασσίων υποθέσεων».</w:t>
      </w:r>
    </w:p>
    <w:p w14:paraId="2AF39C84"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Δημοσχάκης</w:t>
      </w:r>
      <w:proofErr w:type="spellEnd"/>
      <w:r>
        <w:rPr>
          <w:rFonts w:eastAsia="Times New Roman" w:cs="Times New Roman"/>
          <w:szCs w:val="24"/>
        </w:rPr>
        <w:t xml:space="preserve"> δύο λεπτά και κλείνουμε.</w:t>
      </w:r>
    </w:p>
    <w:p w14:paraId="2AF39C85"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 xml:space="preserve">ΑΝΑΣΤΑΣΙΟΣ (ΤΑΣΟΣ) ΔΗΜΟΣΧΑΚΗΣ: </w:t>
      </w:r>
      <w:r>
        <w:rPr>
          <w:rFonts w:eastAsia="Times New Roman" w:cs="Times New Roman"/>
          <w:szCs w:val="24"/>
        </w:rPr>
        <w:t xml:space="preserve">Κύριε Πρόεδρε, κατ’ αρχάς, δεν μπορούμε να καλύψουμε το αντικείμενο για το οποίο έχουμε ζητήσει τον λόγο, διότι κατατέθηκαν τρεις τροπολογίες στον νόμο περί κύρωσης των δύο γνωστών συμφωνιών. Πίστευα ότι ο αρμόδιος Υπουργός, ο κ. </w:t>
      </w:r>
      <w:proofErr w:type="spellStart"/>
      <w:r>
        <w:rPr>
          <w:rFonts w:eastAsia="Times New Roman" w:cs="Times New Roman"/>
          <w:szCs w:val="24"/>
        </w:rPr>
        <w:t>Σπίρτζης</w:t>
      </w:r>
      <w:proofErr w:type="spellEnd"/>
      <w:r>
        <w:rPr>
          <w:rFonts w:eastAsia="Times New Roman" w:cs="Times New Roman"/>
          <w:szCs w:val="24"/>
        </w:rPr>
        <w:t>, θα είχε αποσύρει την τρίτη τροπολογία, που αφορά την ίδρυση νέου φορέα, δημόσιου οργανισμού θεσμικής υπηρεσίας, η οποία θα ασχοληθεί με τους αυτοκινητόδρομους της χώρας και αφορά όλους μας.</w:t>
      </w:r>
    </w:p>
    <w:p w14:paraId="2AF39C86"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Πίστευα ότι μετά την επιχειρηματολογία όλων των κομμάτων και των ομιλητών αυτών, θα είχε πειστεί και θα την απέσυρε. </w:t>
      </w:r>
    </w:p>
    <w:p w14:paraId="2AF39C87"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lastRenderedPageBreak/>
        <w:t xml:space="preserve">Δυστυχώς, όμως, ένας δημόσιος παράγων, ο κ. </w:t>
      </w:r>
      <w:proofErr w:type="spellStart"/>
      <w:r>
        <w:rPr>
          <w:rFonts w:eastAsia="Times New Roman" w:cs="Times New Roman"/>
          <w:szCs w:val="24"/>
        </w:rPr>
        <w:t>Σπίρτζης</w:t>
      </w:r>
      <w:proofErr w:type="spellEnd"/>
      <w:r>
        <w:rPr>
          <w:rFonts w:eastAsia="Times New Roman" w:cs="Times New Roman"/>
          <w:szCs w:val="24"/>
        </w:rPr>
        <w:t>, ο οποίος, όπως μας έδειξε μέχρι τώρα, συνέθετε και άκουγε, ένα πολύ μεγάλο θέμα το εισάγει και επιχειρεί να εξασφαλίσει την ψήφο για την ίδρυση ενός μεγάλου φορέα μέσα από μία τροπολογία.</w:t>
      </w:r>
    </w:p>
    <w:p w14:paraId="2AF39C88"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Κατ’ αρχάς είναι εκπρόθεσμη και κατά δεύτερον πάσχει. Ο κ. Λοβέρδος το περιέγραψε αναλυτικά. Επιμένω και εγώ ότι πάσχει, διότι λέει ότι θα καλυφθεί ο οργανισμός αυτός από στελέχη που προέρχονται από τον ευρύτερο δημόσιο τομέα, από τους ΟΤΑ Α΄ και Β΄ βαθμού, καθώς επίσης και από νομικά πρόσωπα δημοσίου δικαίου.</w:t>
      </w:r>
    </w:p>
    <w:p w14:paraId="2AF39C89"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Θα έπρεπε να υπογράφει αυτήν την τροπολογία ο αρμόδιος Υπουργός, ο Υπουργός Διοικητικής Μεταρρύθμισης ή ο Υπουργός Εσωτερικών. Θα πρέπει, όμως, να μπούμε και στην ουσία της τροπολογίας. </w:t>
      </w:r>
    </w:p>
    <w:p w14:paraId="2AF39C8A" w14:textId="77777777" w:rsidR="006A5A05" w:rsidRDefault="00A50B7F">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2AF39C8B"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lastRenderedPageBreak/>
        <w:t xml:space="preserve">Για την ιστορία, το 2014, κύριε Υπουργέ, σταμάτησε η λειτουργία του Ταμείου Εθνικής Οδοποιίας, το οποίο δημιουργήθηκε το 1927. Μέχρι το 2014 λειτουργούσε μόνο για λογαριασμό των διοδίων </w:t>
      </w:r>
      <w:proofErr w:type="spellStart"/>
      <w:r>
        <w:rPr>
          <w:rFonts w:eastAsia="Times New Roman" w:cs="Times New Roman"/>
          <w:szCs w:val="24"/>
        </w:rPr>
        <w:t>Ακτίου</w:t>
      </w:r>
      <w:proofErr w:type="spellEnd"/>
      <w:r>
        <w:rPr>
          <w:rFonts w:eastAsia="Times New Roman" w:cs="Times New Roman"/>
          <w:szCs w:val="24"/>
        </w:rPr>
        <w:t xml:space="preserve"> και </w:t>
      </w:r>
      <w:proofErr w:type="spellStart"/>
      <w:r>
        <w:rPr>
          <w:rFonts w:eastAsia="Times New Roman" w:cs="Times New Roman"/>
          <w:szCs w:val="24"/>
        </w:rPr>
        <w:t>Μαλγάρων</w:t>
      </w:r>
      <w:proofErr w:type="spellEnd"/>
      <w:r>
        <w:rPr>
          <w:rFonts w:eastAsia="Times New Roman" w:cs="Times New Roman"/>
          <w:szCs w:val="24"/>
        </w:rPr>
        <w:t xml:space="preserve">, απασχολώντας </w:t>
      </w:r>
      <w:proofErr w:type="spellStart"/>
      <w:r>
        <w:rPr>
          <w:rFonts w:eastAsia="Times New Roman" w:cs="Times New Roman"/>
          <w:szCs w:val="24"/>
        </w:rPr>
        <w:t>εκατόν</w:t>
      </w:r>
      <w:proofErr w:type="spellEnd"/>
      <w:r>
        <w:rPr>
          <w:rFonts w:eastAsia="Times New Roman" w:cs="Times New Roman"/>
          <w:szCs w:val="24"/>
        </w:rPr>
        <w:t xml:space="preserve"> είκοσι υπαλλήλους. Τα υπόλοιπα διόδια λειτουργούν από τους </w:t>
      </w:r>
      <w:proofErr w:type="spellStart"/>
      <w:r>
        <w:rPr>
          <w:rFonts w:eastAsia="Times New Roman" w:cs="Times New Roman"/>
          <w:szCs w:val="24"/>
        </w:rPr>
        <w:t>παραχωρησιούχους</w:t>
      </w:r>
      <w:proofErr w:type="spellEnd"/>
      <w:r>
        <w:rPr>
          <w:rFonts w:eastAsia="Times New Roman" w:cs="Times New Roman"/>
          <w:szCs w:val="24"/>
        </w:rPr>
        <w:t xml:space="preserve"> στο πλαίσιο των συμβάσεων παραχώρησης ως γνωστόν. </w:t>
      </w:r>
    </w:p>
    <w:p w14:paraId="2AF39C8C"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Να τονισθεί ότι οι πόροι του ΤΕΟ, του Ταμείο Εθνικής Οδοποιίας, εκτός των δύο σταθμών, ήταν και από τέλη χρήσης μηχανημάτων δημοσίων έργων, από ασφάλιστρα αυτοκινήτων, αλλά και μισθώματα από παρακείμενες στις εθνικές οδούς εκτάσεις. Στη συνέχεια η αρμοδιότητα των διοδίων </w:t>
      </w:r>
      <w:proofErr w:type="spellStart"/>
      <w:r>
        <w:rPr>
          <w:rFonts w:eastAsia="Times New Roman" w:cs="Times New Roman"/>
          <w:szCs w:val="24"/>
        </w:rPr>
        <w:t>Μαλγάρων</w:t>
      </w:r>
      <w:proofErr w:type="spellEnd"/>
      <w:r>
        <w:rPr>
          <w:rFonts w:eastAsia="Times New Roman" w:cs="Times New Roman"/>
          <w:szCs w:val="24"/>
        </w:rPr>
        <w:t xml:space="preserve"> και </w:t>
      </w:r>
      <w:proofErr w:type="spellStart"/>
      <w:r>
        <w:rPr>
          <w:rFonts w:eastAsia="Times New Roman" w:cs="Times New Roman"/>
          <w:szCs w:val="24"/>
        </w:rPr>
        <w:t>Ακτίου</w:t>
      </w:r>
      <w:proofErr w:type="spellEnd"/>
      <w:r>
        <w:rPr>
          <w:rFonts w:eastAsia="Times New Roman" w:cs="Times New Roman"/>
          <w:szCs w:val="24"/>
        </w:rPr>
        <w:t xml:space="preserve"> μεταβιβάστηκε, κύριε Πρόεδρε, στην «ΕΓΝΑΤΙΑ ΟΔΟ», κρατική εταιρεία…</w:t>
      </w:r>
    </w:p>
    <w:p w14:paraId="2AF39C8D"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Ναι, αλλά να μην κάνουμε ιστορικό.</w:t>
      </w:r>
    </w:p>
    <w:p w14:paraId="2AF39C8E"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lastRenderedPageBreak/>
        <w:t>ΑΝΑΣΤΑΣΙΟΣ (ΤΑΣΟΣ) ΔΗΜΟΣΧΑΚΗΣ:</w:t>
      </w:r>
      <w:r>
        <w:rPr>
          <w:rFonts w:eastAsia="Times New Roman" w:cs="Times New Roman"/>
          <w:szCs w:val="24"/>
        </w:rPr>
        <w:t xml:space="preserve"> Κύριε Πρόεδρε, πρέπει να μιλήσουμε, γιατί αφορά ένα σημαντικό νόμο και ένα σημαντικό εργαλείο του ελληνικού κράτους και δεν θα πρέπει να μείνουμε μόνο στον τομέα της διαδικασίας. </w:t>
      </w:r>
    </w:p>
    <w:p w14:paraId="2AF39C8F"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Σύμφωνοι, αλλά ο χρόνος είναι χρόνος.</w:t>
      </w:r>
    </w:p>
    <w:p w14:paraId="2AF39C90"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ΑΝΑΣΤΑΣΙΟΣ (ΤΑΣΟΣ) ΔΗΜΟΣΧΑΚΗΣ:</w:t>
      </w:r>
      <w:r>
        <w:rPr>
          <w:rFonts w:eastAsia="Times New Roman" w:cs="Times New Roman"/>
          <w:szCs w:val="24"/>
        </w:rPr>
        <w:t xml:space="preserve"> Ο χρόνος είναι χρόνος, αλλά ας την αποσύρει. Ας αποσύρει την τροπολογία, να έρθει εδώ ο κύριος Υπουργός, να μιλήσουμε και να προσφέρουμε και τις δικές μας γνώσεις και τις δικές μας εμπειρίες ως κόμμα. </w:t>
      </w:r>
    </w:p>
    <w:p w14:paraId="2AF39C91"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Συνεχίζω. Η Κυβέρνηση, κύριε Υπουργέ, επιθυμεί να συστήσει μία νέα αυτοτελή υπηρεσία, αντίστοιχη με αυτή που έκλεισε για λόγους δημοσίου συμφέροντος, με διακριτό τίτλο, Υπηρεσία Οδικών Τελών και αντικείμενο... </w:t>
      </w:r>
    </w:p>
    <w:p w14:paraId="2AF39C92" w14:textId="77777777" w:rsidR="006A5A05" w:rsidRDefault="00A50B7F">
      <w:pPr>
        <w:spacing w:line="600" w:lineRule="auto"/>
        <w:ind w:firstLine="720"/>
        <w:jc w:val="both"/>
        <w:rPr>
          <w:rFonts w:eastAsia="Times New Roman" w:cs="Times New Roman"/>
          <w:szCs w:val="24"/>
        </w:rPr>
      </w:pPr>
      <w:r>
        <w:rPr>
          <w:rFonts w:eastAsia="Times New Roman"/>
          <w:b/>
          <w:bCs/>
          <w:color w:val="242424"/>
          <w:szCs w:val="24"/>
        </w:rPr>
        <w:lastRenderedPageBreak/>
        <w:t>ΧΡΗΣΤΟΣ ΣΠΙΡΤΖΗΣ (Υπουργός Υποδομών, Μεταφορών και Δικτύων):</w:t>
      </w:r>
      <w:r>
        <w:rPr>
          <w:rFonts w:eastAsia="Times New Roman" w:cs="Times New Roman"/>
          <w:szCs w:val="24"/>
        </w:rPr>
        <w:t xml:space="preserve"> Ποιοι ήταν οι δημόσιοι λόγοι; </w:t>
      </w:r>
    </w:p>
    <w:p w14:paraId="2AF39C93"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ΑΝΑΣΤΑΣΙΟΣ (ΤΑΣΟΣ) ΔΗΜΟΣΧΑΚΗΣ:</w:t>
      </w:r>
      <w:r>
        <w:rPr>
          <w:rFonts w:eastAsia="Times New Roman" w:cs="Times New Roman"/>
          <w:szCs w:val="24"/>
        </w:rPr>
        <w:t xml:space="preserve"> Οι δημόσιοι λόγοι για τους οποίους έκλεισε. Σας τους ανέφερα προηγουμένως.</w:t>
      </w:r>
    </w:p>
    <w:p w14:paraId="2AF39C94" w14:textId="77777777" w:rsidR="006A5A05" w:rsidRDefault="00A50B7F">
      <w:pPr>
        <w:spacing w:line="600" w:lineRule="auto"/>
        <w:ind w:firstLine="720"/>
        <w:jc w:val="both"/>
        <w:rPr>
          <w:rFonts w:eastAsia="Times New Roman" w:cs="Times New Roman"/>
          <w:szCs w:val="24"/>
        </w:rPr>
      </w:pPr>
      <w:r>
        <w:rPr>
          <w:rFonts w:eastAsia="Times New Roman"/>
          <w:b/>
          <w:bCs/>
          <w:color w:val="242424"/>
          <w:szCs w:val="24"/>
        </w:rPr>
        <w:t>ΧΡΗΣΤΟΣ ΣΠΙΡΤΖΗΣ (Υπουργός Υποδομών, Μεταφορών και Δικτύων):</w:t>
      </w:r>
      <w:r>
        <w:rPr>
          <w:rFonts w:eastAsia="Times New Roman" w:cs="Times New Roman"/>
          <w:szCs w:val="24"/>
        </w:rPr>
        <w:t xml:space="preserve"> Γιατί έκλεισε το ΤΕΟ δεν μας είπατε. </w:t>
      </w:r>
    </w:p>
    <w:p w14:paraId="2AF39C95"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Όχι διάλογο, σας παρακαλώ. Κύριε </w:t>
      </w:r>
      <w:proofErr w:type="spellStart"/>
      <w:r>
        <w:rPr>
          <w:rFonts w:eastAsia="Times New Roman" w:cs="Times New Roman"/>
          <w:szCs w:val="24"/>
        </w:rPr>
        <w:t>Δημοσχάκη</w:t>
      </w:r>
      <w:proofErr w:type="spellEnd"/>
      <w:r>
        <w:rPr>
          <w:rFonts w:eastAsia="Times New Roman" w:cs="Times New Roman"/>
          <w:szCs w:val="24"/>
        </w:rPr>
        <w:t xml:space="preserve">, σας παρακαλώ. Μιλάτε ήδη τέσσερα λεπτά. </w:t>
      </w:r>
    </w:p>
    <w:p w14:paraId="2AF39C96"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ΑΝΑΣΤΑΣΙΟΣ (ΤΑΣΟΣ) ΔΗΜΟΣΧΑΚΗΣ:</w:t>
      </w:r>
      <w:r>
        <w:rPr>
          <w:rFonts w:eastAsia="Times New Roman" w:cs="Times New Roman"/>
          <w:szCs w:val="24"/>
        </w:rPr>
        <w:t xml:space="preserve"> …είναι η ανάπτυξη και λειτουργία του συστήματος ηλεκτρονικής διαχείρισης οδικών υποδομών παρακολούθησης και χρέωσης τελών διοδίων οχημάτων. Για τα </w:t>
      </w:r>
      <w:r>
        <w:rPr>
          <w:rFonts w:eastAsia="Times New Roman" w:cs="Times New Roman"/>
          <w:szCs w:val="24"/>
        </w:rPr>
        <w:lastRenderedPageBreak/>
        <w:t xml:space="preserve">ηλεκτρονικά συστήματα τελών διοδίων οχημάτων υφίστανται και λειτουργούν στο πλαίσιο των συμβάσεων παραχώρησης που υπέγραψε το ελληνικό δημόσιο με ιδιωτικές εταιρείες. Άλλα διόδια δεν υπάρχουν. </w:t>
      </w:r>
    </w:p>
    <w:p w14:paraId="2AF39C97"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Τα στοιχεία αυτά εκτιμούμε ότι μπορούν να συλλεγούν από μία διεύθυνση της Γενικής Γραμματείας Δημοσίων Έργων και να αξιοποιηθούν ή να ελεγχθούν από τη διοίκηση του Υπουργείου. Δεύτερον… </w:t>
      </w:r>
    </w:p>
    <w:p w14:paraId="2AF39C98"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w:t>
      </w:r>
      <w:proofErr w:type="spellStart"/>
      <w:r>
        <w:rPr>
          <w:rFonts w:eastAsia="Times New Roman" w:cs="Times New Roman"/>
          <w:szCs w:val="24"/>
        </w:rPr>
        <w:t>Δημοσχάκη</w:t>
      </w:r>
      <w:proofErr w:type="spellEnd"/>
      <w:r>
        <w:rPr>
          <w:rFonts w:eastAsia="Times New Roman" w:cs="Times New Roman"/>
          <w:szCs w:val="24"/>
        </w:rPr>
        <w:t xml:space="preserve">, πρέπει να κλείσετε σε τριάντα δευτερόλεπτα, στα πέντε λεπτά. Δεν μπορώ παραπάνω. </w:t>
      </w:r>
    </w:p>
    <w:p w14:paraId="2AF39C99"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ΑΝΑΣΤΑΣΙΟΣ (ΤΑΣΟΣ) ΔΗΜΟΣΧΑΚΗΣ:</w:t>
      </w:r>
      <w:r>
        <w:rPr>
          <w:rFonts w:eastAsia="Times New Roman" w:cs="Times New Roman"/>
          <w:szCs w:val="24"/>
        </w:rPr>
        <w:t xml:space="preserve"> Κύριε Πρόεδρε, είμαι εισηγητής νομοσχεδίου.</w:t>
      </w:r>
    </w:p>
    <w:p w14:paraId="2AF39C9A"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Με </w:t>
      </w:r>
      <w:proofErr w:type="spellStart"/>
      <w:r>
        <w:rPr>
          <w:rFonts w:eastAsia="Times New Roman" w:cs="Times New Roman"/>
          <w:szCs w:val="24"/>
        </w:rPr>
        <w:t>συγχωρείτε</w:t>
      </w:r>
      <w:proofErr w:type="spellEnd"/>
      <w:r>
        <w:rPr>
          <w:rFonts w:eastAsia="Times New Roman" w:cs="Times New Roman"/>
          <w:szCs w:val="24"/>
        </w:rPr>
        <w:t xml:space="preserve">, έπρεπε να μιλήσετε αρχικά πέντε λεπτά. Μιλήσατε ήδη πεντέμισι λεπτά συν άλλα πέντε και φθάνουμε στα δέκα λεπτά και παραπάνω. Γι’ αυτό σας αφήνω τον χρόνο, αλλά δεν μπορώ, γιατί ακούω παράπονα ότι κάνω διακριτική μεταχείριση. </w:t>
      </w:r>
    </w:p>
    <w:p w14:paraId="2AF39C9B"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lastRenderedPageBreak/>
        <w:t>ΑΝΑΣΤΑΣΙΟΣ (ΤΑΣΟΣ) ΔΗΜΟΣΧΑΚΗΣ:</w:t>
      </w:r>
      <w:r>
        <w:rPr>
          <w:rFonts w:eastAsia="Times New Roman" w:cs="Times New Roman"/>
          <w:szCs w:val="24"/>
        </w:rPr>
        <w:t xml:space="preserve"> Μα, είμαι εισηγητής του νομοσχεδίου.</w:t>
      </w:r>
    </w:p>
    <w:p w14:paraId="2AF39C9C"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Μιλήσατε ήδη πεντέμισι λεπτά ως εισηγητής. Αυτά λέει ο Κανονισμός. Και άλλα πεντέμισι λεπτά, έντεκα στο σύνολο. Κλείστε σε ένα λεπτό. </w:t>
      </w:r>
    </w:p>
    <w:p w14:paraId="2AF39C9D"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Συνεχίστε, κύριε </w:t>
      </w:r>
      <w:proofErr w:type="spellStart"/>
      <w:r>
        <w:rPr>
          <w:rFonts w:eastAsia="Times New Roman" w:cs="Times New Roman"/>
          <w:szCs w:val="24"/>
        </w:rPr>
        <w:t>Δημοσχάκη</w:t>
      </w:r>
      <w:proofErr w:type="spellEnd"/>
      <w:r>
        <w:rPr>
          <w:rFonts w:eastAsia="Times New Roman" w:cs="Times New Roman"/>
          <w:szCs w:val="24"/>
        </w:rPr>
        <w:t>.</w:t>
      </w:r>
    </w:p>
    <w:p w14:paraId="2AF39C9E"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ΑΝΑΣΤΑΣΙΟΣ (ΤΑΣΟΣ) ΔΗΜΟΣΧΑΚΗΣ:</w:t>
      </w:r>
      <w:r>
        <w:rPr>
          <w:rFonts w:eastAsia="Times New Roman" w:cs="Times New Roman"/>
          <w:szCs w:val="24"/>
        </w:rPr>
        <w:t xml:space="preserve"> Επίσης, είναι η ανάπτυξη και λειτουργία ηλεκτρονικού συστήματος παρακολούθησης, καταγραφής και επεξεργασίας κυκλοφοριακού φόρτου.</w:t>
      </w:r>
    </w:p>
    <w:p w14:paraId="2AF39C9F"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Επίσης, εκτιμούμε ότι στο πλαίσιο των συμβάσεων παραχώρησης, το αντικείμενο αυτό μπορεί να λειτουργήσει από τους αντισυμβαλλόμενους του ελληνικού δημοσίου, όπως και από μία διεύθυνση της Γενικής Γραμματείας Δημοσίων Έργων.</w:t>
      </w:r>
    </w:p>
    <w:p w14:paraId="2AF39CA0"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lastRenderedPageBreak/>
        <w:t xml:space="preserve">Τρίτον, Ανάπτυξη και λειτουργία Ηλεκτρονικού Μητρώου </w:t>
      </w:r>
      <w:proofErr w:type="spellStart"/>
      <w:r>
        <w:rPr>
          <w:rFonts w:eastAsia="Times New Roman" w:cs="Times New Roman"/>
          <w:szCs w:val="24"/>
        </w:rPr>
        <w:t>Παρόχων</w:t>
      </w:r>
      <w:proofErr w:type="spellEnd"/>
      <w:r>
        <w:rPr>
          <w:rFonts w:eastAsia="Times New Roman" w:cs="Times New Roman"/>
          <w:szCs w:val="24"/>
        </w:rPr>
        <w:t xml:space="preserve"> Ευρωπαϊκής Υπηρεσίας </w:t>
      </w:r>
      <w:proofErr w:type="spellStart"/>
      <w:r>
        <w:rPr>
          <w:rFonts w:eastAsia="Times New Roman" w:cs="Times New Roman"/>
          <w:szCs w:val="24"/>
        </w:rPr>
        <w:t>Τηλεδιοδίων</w:t>
      </w:r>
      <w:proofErr w:type="spellEnd"/>
      <w:r>
        <w:rPr>
          <w:rFonts w:eastAsia="Times New Roman" w:cs="Times New Roman"/>
          <w:szCs w:val="24"/>
        </w:rPr>
        <w:t xml:space="preserve">. Η Κυβέρνηση μάς εκπλήσσει άλλη μία φορά, διότι ήδη συστάθηκε στο ΥΠΟΜΕΔΙ Ηλεκτρονικό Μητρώο </w:t>
      </w:r>
      <w:proofErr w:type="spellStart"/>
      <w:r>
        <w:rPr>
          <w:rFonts w:eastAsia="Times New Roman" w:cs="Times New Roman"/>
          <w:szCs w:val="24"/>
        </w:rPr>
        <w:t>Παρόχων</w:t>
      </w:r>
      <w:proofErr w:type="spellEnd"/>
      <w:r>
        <w:rPr>
          <w:rFonts w:eastAsia="Times New Roman" w:cs="Times New Roman"/>
          <w:szCs w:val="24"/>
        </w:rPr>
        <w:t xml:space="preserve"> Ευρωπαϊκής Υπηρεσίας </w:t>
      </w:r>
      <w:proofErr w:type="spellStart"/>
      <w:r>
        <w:rPr>
          <w:rFonts w:eastAsia="Times New Roman" w:cs="Times New Roman"/>
          <w:szCs w:val="24"/>
        </w:rPr>
        <w:t>Τηλεδιοδίων</w:t>
      </w:r>
      <w:proofErr w:type="spellEnd"/>
      <w:r>
        <w:rPr>
          <w:rFonts w:eastAsia="Times New Roman" w:cs="Times New Roman"/>
          <w:szCs w:val="24"/>
        </w:rPr>
        <w:t xml:space="preserve">. </w:t>
      </w:r>
    </w:p>
    <w:p w14:paraId="2AF39CA1"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Τέταρτον, διαχείριση του Κέντρου Παρακολούθησης Διοδίων. Η αρμοδιότητα του Κέντρου Ελέγχου Παρακολούθησης Διοδίων μεταβιβάστηκε στη Γενική Γραμματεία Δημοσίων Έργων. </w:t>
      </w:r>
    </w:p>
    <w:p w14:paraId="2AF39CA2" w14:textId="77777777" w:rsidR="006A5A05" w:rsidRDefault="00A50B7F">
      <w:pPr>
        <w:spacing w:line="600" w:lineRule="auto"/>
        <w:ind w:firstLine="720"/>
        <w:jc w:val="both"/>
        <w:rPr>
          <w:rFonts w:eastAsia="Times New Roman" w:cs="Times New Roman"/>
          <w:szCs w:val="24"/>
        </w:rPr>
      </w:pPr>
      <w:proofErr w:type="spellStart"/>
      <w:r>
        <w:rPr>
          <w:rFonts w:eastAsia="Times New Roman" w:cs="Times New Roman"/>
          <w:szCs w:val="24"/>
        </w:rPr>
        <w:t>Πέμπτον</w:t>
      </w:r>
      <w:proofErr w:type="spellEnd"/>
      <w:r>
        <w:rPr>
          <w:rFonts w:eastAsia="Times New Roman" w:cs="Times New Roman"/>
          <w:szCs w:val="24"/>
        </w:rPr>
        <w:t xml:space="preserve">, όσον αφορά τη σύνταξη και έγκριση προδιαγραφών υποχρεωτικής εφαρμογής για ενιαία αναλογικά διόδια σε όλο το οδικό δίκτυο, ανεξαρτήτου υπηρεσίας ή φορέα λειτουργίας και εκμετάλλευσης, η αναλογική χρέωση των τελών ανά κατηγορία οχήματος είναι ένα δίκαιο και σύγχρονο μέσο και μέτρο είτε εφαρμοστεί ανά χιλιόμετρο χρήσης του δικτύου. </w:t>
      </w:r>
    </w:p>
    <w:p w14:paraId="2AF39CA3"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Και μέσα από αυτήν τη διαδικασία, να έχετε υπ’ </w:t>
      </w:r>
      <w:proofErr w:type="spellStart"/>
      <w:r>
        <w:rPr>
          <w:rFonts w:eastAsia="Times New Roman" w:cs="Times New Roman"/>
          <w:szCs w:val="24"/>
        </w:rPr>
        <w:t>όψιν</w:t>
      </w:r>
      <w:proofErr w:type="spellEnd"/>
      <w:r>
        <w:rPr>
          <w:rFonts w:eastAsia="Times New Roman" w:cs="Times New Roman"/>
          <w:szCs w:val="24"/>
        </w:rPr>
        <w:t xml:space="preserve"> σας ότι θα εξαφανιστούν, σε ό,τι αφορά…</w:t>
      </w:r>
    </w:p>
    <w:p w14:paraId="2AF39CA4" w14:textId="77777777" w:rsidR="006A5A05" w:rsidRDefault="00A50B7F">
      <w:pPr>
        <w:spacing w:line="600" w:lineRule="auto"/>
        <w:ind w:firstLine="720"/>
        <w:jc w:val="both"/>
        <w:rPr>
          <w:rFonts w:eastAsia="Times New Roman" w:cs="Times New Roman"/>
          <w:szCs w:val="24"/>
        </w:rPr>
      </w:pPr>
      <w:r>
        <w:rPr>
          <w:rFonts w:eastAsia="Times New Roman"/>
          <w:b/>
          <w:bCs/>
        </w:rPr>
        <w:lastRenderedPageBreak/>
        <w:t>ΠΡΟΕΔΡΕΥΩΝ (Νικήτας Κακλαμάνης):</w:t>
      </w:r>
      <w:r>
        <w:rPr>
          <w:rFonts w:eastAsia="Times New Roman" w:cs="Times New Roman"/>
          <w:szCs w:val="24"/>
        </w:rPr>
        <w:t xml:space="preserve"> Παρακαλώ, ολοκληρώστε με τη θέση της Νέας Δημοκρατίας, εάν την υπερψηφίζετε ή όχι! Ολοκληρώστε με το τι κάνει η Νέα Δημοκρατία ως προς την τροπολογία. Δεν έχω άλλο χρόνο. Μιλάτε για </w:t>
      </w:r>
      <w:proofErr w:type="spellStart"/>
      <w:r>
        <w:rPr>
          <w:rFonts w:eastAsia="Times New Roman" w:cs="Times New Roman"/>
          <w:szCs w:val="24"/>
        </w:rPr>
        <w:t>εξίμισι</w:t>
      </w:r>
      <w:proofErr w:type="spellEnd"/>
      <w:r>
        <w:rPr>
          <w:rFonts w:eastAsia="Times New Roman" w:cs="Times New Roman"/>
          <w:szCs w:val="24"/>
        </w:rPr>
        <w:t xml:space="preserve"> λεπτά. Με </w:t>
      </w:r>
      <w:proofErr w:type="spellStart"/>
      <w:r>
        <w:rPr>
          <w:rFonts w:eastAsia="Times New Roman" w:cs="Times New Roman"/>
          <w:szCs w:val="24"/>
        </w:rPr>
        <w:t>συγχωρείτε</w:t>
      </w:r>
      <w:proofErr w:type="spellEnd"/>
      <w:r>
        <w:rPr>
          <w:rFonts w:eastAsia="Times New Roman" w:cs="Times New Roman"/>
          <w:szCs w:val="24"/>
        </w:rPr>
        <w:t xml:space="preserve"> πολύ.</w:t>
      </w:r>
    </w:p>
    <w:p w14:paraId="2AF39CA5"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ΑΝΑΣΤΑΣΙΟΣ (ΤΑΣΟΣ) ΔΗΜΟΣΧΑΚΗΣ:</w:t>
      </w:r>
      <w:r>
        <w:rPr>
          <w:rFonts w:eastAsia="Times New Roman" w:cs="Times New Roman"/>
          <w:szCs w:val="24"/>
        </w:rPr>
        <w:t xml:space="preserve"> Κύριε Πρόεδρε…</w:t>
      </w:r>
    </w:p>
    <w:p w14:paraId="2AF39CA6" w14:textId="77777777" w:rsidR="006A5A05" w:rsidRDefault="00A50B7F">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Αφήστε το «κύριε Πρόεδρε»! Από τα δύο λεπτά πήγα στα </w:t>
      </w:r>
      <w:proofErr w:type="spellStart"/>
      <w:r>
        <w:rPr>
          <w:rFonts w:eastAsia="Times New Roman" w:cs="Times New Roman"/>
          <w:szCs w:val="24"/>
        </w:rPr>
        <w:t>εξίμισι</w:t>
      </w:r>
      <w:proofErr w:type="spellEnd"/>
      <w:r>
        <w:rPr>
          <w:rFonts w:eastAsia="Times New Roman" w:cs="Times New Roman"/>
          <w:szCs w:val="24"/>
        </w:rPr>
        <w:t xml:space="preserve"> λεπτά, επειδή είστε εισηγητής, αλλά περαιτέρω δεν γίνεται.</w:t>
      </w:r>
    </w:p>
    <w:p w14:paraId="2AF39CA7"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ΑΝΑΣΤΑΣΙΟΣ (ΤΑΣΟΣ) ΔΗΜΟΣΧΑΚΗΣ:</w:t>
      </w:r>
      <w:r>
        <w:rPr>
          <w:rFonts w:eastAsia="Times New Roman" w:cs="Times New Roman"/>
          <w:szCs w:val="24"/>
        </w:rPr>
        <w:t xml:space="preserve"> Κύριε Πρόεδρε, με </w:t>
      </w:r>
      <w:proofErr w:type="spellStart"/>
      <w:r>
        <w:rPr>
          <w:rFonts w:eastAsia="Times New Roman" w:cs="Times New Roman"/>
          <w:szCs w:val="24"/>
        </w:rPr>
        <w:t>συγχωρείτε</w:t>
      </w:r>
      <w:proofErr w:type="spellEnd"/>
      <w:r>
        <w:rPr>
          <w:rFonts w:eastAsia="Times New Roman" w:cs="Times New Roman"/>
          <w:szCs w:val="24"/>
        </w:rPr>
        <w:t xml:space="preserve"> πολύ. Εφόσον επιμένετε, δεν θα επιμείνω.</w:t>
      </w:r>
    </w:p>
    <w:p w14:paraId="2AF39CA8" w14:textId="77777777" w:rsidR="006A5A05" w:rsidRDefault="00A50B7F">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Δεν επιμένω εγώ. Ο Κανονισμός επιμένει.</w:t>
      </w:r>
    </w:p>
    <w:p w14:paraId="2AF39CA9"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ΑΝΑΣΤΑΣΙΟΣ (ΤΑΣΟΣ) ΔΗΜΟΣΧΑΚΗΣ:</w:t>
      </w:r>
      <w:r>
        <w:rPr>
          <w:rFonts w:eastAsia="Times New Roman" w:cs="Times New Roman"/>
          <w:szCs w:val="24"/>
        </w:rPr>
        <w:t xml:space="preserve"> Καταγράφεται, όμως, στην ιστορία του Κοινοβουλίου ότι δεν δόθηκε χρόνος στον εισηγητή της Νέας Δημοκρατίας να αναπτύξει τις θέσεις του που αφορούν…</w:t>
      </w:r>
    </w:p>
    <w:p w14:paraId="2AF39CAA" w14:textId="77777777" w:rsidR="006A5A05" w:rsidRDefault="00A50B7F">
      <w:pPr>
        <w:spacing w:line="600" w:lineRule="auto"/>
        <w:ind w:firstLine="720"/>
        <w:jc w:val="both"/>
        <w:rPr>
          <w:rFonts w:eastAsia="Times New Roman" w:cs="Times New Roman"/>
          <w:szCs w:val="24"/>
        </w:rPr>
      </w:pPr>
      <w:r>
        <w:rPr>
          <w:rFonts w:eastAsia="Times New Roman"/>
          <w:b/>
          <w:bCs/>
        </w:rPr>
        <w:lastRenderedPageBreak/>
        <w:t>ΠΡΟΕΔΡΕΥΩΝ (Νικήτας Κακλαμάνης):</w:t>
      </w:r>
      <w:r>
        <w:rPr>
          <w:rFonts w:eastAsia="Times New Roman" w:cs="Times New Roman"/>
          <w:szCs w:val="24"/>
        </w:rPr>
        <w:t xml:space="preserve"> Δόθηκε πολλαπλάσιος απ’ ό,τι ορίζει ο Κανονισμός, κύριε </w:t>
      </w:r>
      <w:proofErr w:type="spellStart"/>
      <w:r>
        <w:rPr>
          <w:rFonts w:eastAsia="Times New Roman" w:cs="Times New Roman"/>
          <w:szCs w:val="24"/>
        </w:rPr>
        <w:t>Δημοσχάκη</w:t>
      </w:r>
      <w:proofErr w:type="spellEnd"/>
      <w:r>
        <w:rPr>
          <w:rFonts w:eastAsia="Times New Roman" w:cs="Times New Roman"/>
          <w:szCs w:val="24"/>
        </w:rPr>
        <w:t>. Δεν δέχομαι αυτό που λέτε.</w:t>
      </w:r>
    </w:p>
    <w:p w14:paraId="2AF39CAB"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ΑΝΑΣΤΑΣΙΟΣ (ΤΑΣΟΣ) ΔΗΜΟΣΧΑΚΗΣ:</w:t>
      </w:r>
      <w:r>
        <w:rPr>
          <w:rFonts w:eastAsia="Times New Roman" w:cs="Times New Roman"/>
          <w:szCs w:val="24"/>
        </w:rPr>
        <w:t xml:space="preserve"> Εντάξει.</w:t>
      </w:r>
    </w:p>
    <w:p w14:paraId="2AF39CAC" w14:textId="77777777" w:rsidR="006A5A05" w:rsidRDefault="00A50B7F">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Και σας λέω ότι σας δόθηκε πολλαπλάσιος χρόνος από αυτόν που ορίζει ο Κανονισμός. </w:t>
      </w:r>
    </w:p>
    <w:p w14:paraId="2AF39CAD"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ΑΝΑΣΤΑΣΙΟΣ (ΤΑΣΟΣ) ΔΗΜΟΣΧΑΚΗΣ:</w:t>
      </w:r>
      <w:r>
        <w:rPr>
          <w:rFonts w:eastAsia="Times New Roman" w:cs="Times New Roman"/>
          <w:szCs w:val="24"/>
        </w:rPr>
        <w:t xml:space="preserve"> Ευχαριστώ πολύ.</w:t>
      </w:r>
    </w:p>
    <w:p w14:paraId="2AF39CAE" w14:textId="77777777" w:rsidR="006A5A05" w:rsidRDefault="00A50B7F">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Λοιπόν, ο κ. </w:t>
      </w:r>
      <w:proofErr w:type="spellStart"/>
      <w:r>
        <w:rPr>
          <w:rFonts w:eastAsia="Times New Roman" w:cs="Times New Roman"/>
          <w:szCs w:val="24"/>
        </w:rPr>
        <w:t>Ριζούλης</w:t>
      </w:r>
      <w:proofErr w:type="spellEnd"/>
      <w:r>
        <w:rPr>
          <w:rFonts w:eastAsia="Times New Roman" w:cs="Times New Roman"/>
          <w:szCs w:val="24"/>
        </w:rPr>
        <w:t xml:space="preserve">, επίσης καθ’ υπέρβαση του Κανονισμού, γιατί χαρτί από το κόμμα σας δεν έχει έρθει ότι αντικαθιστάτε την κ. </w:t>
      </w:r>
      <w:proofErr w:type="spellStart"/>
      <w:r>
        <w:rPr>
          <w:rFonts w:eastAsia="Times New Roman" w:cs="Times New Roman"/>
          <w:szCs w:val="24"/>
        </w:rPr>
        <w:t>Βάκη</w:t>
      </w:r>
      <w:proofErr w:type="spellEnd"/>
      <w:r>
        <w:rPr>
          <w:rFonts w:eastAsia="Times New Roman" w:cs="Times New Roman"/>
          <w:szCs w:val="24"/>
        </w:rPr>
        <w:t>, έχει τον λόγο για τρία λεπτά.</w:t>
      </w:r>
    </w:p>
    <w:p w14:paraId="2AF39CAF"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ΑΝΔΡΕΑΣ ΡΙΖΟΥΛΗΣ:</w:t>
      </w:r>
      <w:r>
        <w:rPr>
          <w:rFonts w:eastAsia="Times New Roman" w:cs="Times New Roman"/>
          <w:szCs w:val="24"/>
        </w:rPr>
        <w:t xml:space="preserve"> Άρα, για τρία λεπτά…</w:t>
      </w:r>
    </w:p>
    <w:p w14:paraId="2AF39CB0" w14:textId="77777777" w:rsidR="006A5A05" w:rsidRDefault="00A50B7F">
      <w:pPr>
        <w:spacing w:line="600" w:lineRule="auto"/>
        <w:ind w:firstLine="720"/>
        <w:jc w:val="both"/>
        <w:rPr>
          <w:rFonts w:eastAsia="Times New Roman" w:cs="Times New Roman"/>
          <w:szCs w:val="24"/>
        </w:rPr>
      </w:pPr>
      <w:r>
        <w:rPr>
          <w:rFonts w:eastAsia="Times New Roman"/>
          <w:b/>
          <w:bCs/>
        </w:rPr>
        <w:lastRenderedPageBreak/>
        <w:t>ΠΡΟΕΔΡΕΥΩΝ (Νικήτας Κακλαμάνης):</w:t>
      </w:r>
      <w:r>
        <w:rPr>
          <w:rFonts w:eastAsia="Times New Roman" w:cs="Times New Roman"/>
          <w:szCs w:val="24"/>
        </w:rPr>
        <w:t xml:space="preserve"> Ναι, για να κρατάμε τα ίσα και να ξέρουμε.</w:t>
      </w:r>
    </w:p>
    <w:p w14:paraId="2AF39CB1"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ΑΝΔΡΕΑΣ ΡΙΖΟΥΛΗΣ:</w:t>
      </w:r>
      <w:r>
        <w:rPr>
          <w:rFonts w:eastAsia="Times New Roman" w:cs="Times New Roman"/>
          <w:szCs w:val="24"/>
        </w:rPr>
        <w:t xml:space="preserve"> Ευχαριστώ, κύριε Πρόεδρε.</w:t>
      </w:r>
    </w:p>
    <w:p w14:paraId="2AF39CB2"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Προφανώς κι εμείς, όπως αναφέρθηκε και από κυβερνητικούς Βουλευτές, θα θέλαμε μια καλύτερη διαδικασία στα ζητήματα τροπολογιών. Όμως, όσον αφορά στα ζητήματα στα οποία η πλειοψηφία τουλάχιστον του Κοινοβουλίου -όλοι επί της ουσίας- συμφωνεί ότι θα έπρεπε να λυθούν, αλλά και θα έπρεπε να έχουν λυθεί από χρόνια –κατηγορηθήκαμε μάλιστα εδώ γιατί δεν τα λύσαμε τώρα, ενώ αυτοί δεν χρειαζόταν να τα λύσουν τα προηγούμενα χρόνια!-  εφόσον, δηλαδή, υπάρχει αυτή η συμφωνία, δεν καταλαβαίνουμε γιατί να μην περάσουν αυτές οι τροπολογίες. </w:t>
      </w:r>
    </w:p>
    <w:p w14:paraId="2AF39CB3"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Προφανώς, ο κ. Λοβέρδος δεν βρίσκει κανέναν καλό λόγο ώστε οι προηγούμενες κυβερνήσεις να τα είχαν λύσει αυτά και να είχαν τελειώσει με αυτήν την προτεραιότητα. Η ανικανότητα δεν τους οδήγησε </w:t>
      </w:r>
      <w:r>
        <w:rPr>
          <w:rFonts w:eastAsia="Times New Roman" w:cs="Times New Roman"/>
          <w:szCs w:val="24"/>
        </w:rPr>
        <w:lastRenderedPageBreak/>
        <w:t>στο να τα λύσουν αυτά, αλλά περιμένουν να τα κάνει η Κυβέρνηση ΣΥΡΙΖΑ-ΑΝΕΛ. Προφανώς, θα τα κάνει η Κυβέρνηση, όπως έχουν έρθει οι τροπολογίες.</w:t>
      </w:r>
    </w:p>
    <w:p w14:paraId="2AF39CB4"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Οι διορισμοί τώρα που δήθεν κάνει η Κυβέρνηση αφορούν μια υπηρεσία η οποία διαλύθηκε και η οποία είναι απαραίτητη για να μπορέσει να λειτουργήσει το σύστημα, το οποίο όλοι συμφωνούμε ότι πρέπει να λειτουργήσει. Το σύστημα, όμως, χρειάζεται μια υπηρεσία που, όμως, δεν πρέπει να έχει διοικητικό συμβούλιο, γιατί ο ΣΥΡΙΖΑ πρέπει να κάνει διορισμούς! Τι λογική και συνεπαγωγή είναι αυτή, δεν μπορώ να καταλάβω! </w:t>
      </w:r>
    </w:p>
    <w:p w14:paraId="2AF39CB5"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Και τελειώνω με αυτό, κύριε Πρόεδρε, και βλέπετε ότι είμαι σύντομος. Επειδή χρησιμοποιείται πάντα το Βήμα αυτό σε άσχετα νομοσχέδια, όπως είπαν μερικοί για τις τροπολογίες, για να κάνουμε και πολιτικές προεκτάσεις του τι συνέβη το προηγούμενο διάστημα, θέλω να πω τα εξής. </w:t>
      </w:r>
    </w:p>
    <w:p w14:paraId="2AF39CB6"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lastRenderedPageBreak/>
        <w:t>Εδώ έγινε ένας συνδυασμός ότι η Κυβέρνηση ΣΥΡΙΖΑ-ΑΝΕΛ μείωσε τις συντάξεις με το νομοσχέδιο που πέρασε, χωρίς να αναφέρεται η αναλογική σύνταξη. Μιλήσαμε μόνο για την εθνική σύνταξη. Και μετά είπαμε ότι καταργούμε το ΕΚΑΣ, χωρίς να αναφέρουμε ότι υπάρχει η εθνική σύνταξη…</w:t>
      </w:r>
    </w:p>
    <w:p w14:paraId="2AF39CB7" w14:textId="77777777" w:rsidR="006A5A05" w:rsidRDefault="00A50B7F">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Τώρα αυτά τι σχέση έχουν με τις τροπολογίες;</w:t>
      </w:r>
    </w:p>
    <w:p w14:paraId="2AF39CB8"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ΑΝΔΡΕΑΣ ΡΙΖΟΥΛΗΣ:</w:t>
      </w:r>
      <w:r>
        <w:rPr>
          <w:rFonts w:eastAsia="Times New Roman" w:cs="Times New Roman"/>
          <w:szCs w:val="24"/>
        </w:rPr>
        <w:t xml:space="preserve"> Το 80% της ομιλίας του εισηγητή της Νέας Δημοκρατίας αυτό ήταν, κύριε Πρόεδρε.</w:t>
      </w:r>
    </w:p>
    <w:p w14:paraId="2AF39CB9" w14:textId="77777777" w:rsidR="006A5A05" w:rsidRDefault="00A50B7F">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Όχι, εγώ τον εισηγητή τον άκουσα να μιλάει για την τροπολογία και μόνο.</w:t>
      </w:r>
    </w:p>
    <w:p w14:paraId="2AF39CBA"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ΑΝΔΡΕΑΣ ΡΙΖΟΥΛΗΣ:</w:t>
      </w:r>
      <w:r>
        <w:rPr>
          <w:rFonts w:eastAsia="Times New Roman" w:cs="Times New Roman"/>
          <w:szCs w:val="24"/>
        </w:rPr>
        <w:t xml:space="preserve"> Συγγνώμη, του Κοινοβουλευτικού Εκπροσώπου ήθελα να πω. Το 80% της ομιλίας του ήταν τι έκανε η Κυβέρνηση το προηγούμενο Σαββατοκύριακο και εγώ το λέω σε τριάντα δευτερόλεπτα. </w:t>
      </w:r>
    </w:p>
    <w:p w14:paraId="2AF39CBB"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lastRenderedPageBreak/>
        <w:t xml:space="preserve">Όσο για τις συντάξεις, δεν ειπώθηκε ποτέ πού θα κατέληγαν οι συντάξεις, όπως προέβλεπε το προηγούμενο νομοσχέδιο στον ΟΓΑ, το 2021-2022 που δεν θα υπήρχαν συντάξεις για τον ΟΓΑ. Και τότε να βλέπαμε ποιος θα έκλαιγε γι’ αυτούς τους ανθρώπους που δεν θα είχαν σύνταξη και με τι ασφαλιστικές εισφορές και σε ποιο κλιμάκιο και πόσα θα πλήρωναν! </w:t>
      </w:r>
    </w:p>
    <w:p w14:paraId="2AF39CBC"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Απλά, όπως είπα, χρησιμοποιείται το Βήμα εδώ για να παραπλανήσουμε ουσιαστικά αυτούς που παρακολουθούν και να χάσουμε την ουσία.</w:t>
      </w:r>
    </w:p>
    <w:p w14:paraId="2AF39CBD"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Όσον αφορά τις τροπολογίες, γίνονται δεκτές μαζί με τις κυρώσεις συμβάσεων, όπως έχουν κατατεθεί.</w:t>
      </w:r>
    </w:p>
    <w:p w14:paraId="2AF39CBE" w14:textId="77777777" w:rsidR="006A5A05" w:rsidRDefault="00A50B7F">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Αν και έχουν τοποθετηθεί, πρέπει για τυπικούς λόγους να κάνουμε την ψήφιση. Μετά τη συζήτηση επί των άρθρων και των τροπολογιών και συμφωνιών, πάμε στη συμφωνία με το ΙΡΑΚ.</w:t>
      </w:r>
    </w:p>
    <w:p w14:paraId="2AF39CBF"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lastRenderedPageBreak/>
        <w:t>Κηρύσσεται περαιωμένη η συζήτηση επί της αρχής, των άρθρων και των τροπολογιών του σχεδίου νόμου του Υπουργείου Εξωτερικών: «Κύρωση της Συμφωνίας Εταιρικής Σχέσης και Συνεργασίας μεταξύ της Ευρωπαϊκής Ένωσης και των κρατών-μελών της, αφενός, και της Δημοκρατίας του Ιράκ, αφετέρου, με τα αναπόσπαστα σε αυτήν Παραρτήματα 1 έως 4, Προσαρτήματα, Πρωτόκολλα, Σημειώσεις και τη Μονομερή Δήλωση της Ε.Ε. σχετικά με το άρθρο 96 της Συμφωνίας και άλλες διατάξεις».</w:t>
      </w:r>
    </w:p>
    <w:p w14:paraId="2AF39CC0"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νομοσχέδιο επί της αρχής;</w:t>
      </w:r>
    </w:p>
    <w:p w14:paraId="2AF39CC1"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2AF39CC2"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Κατά πλειοψηφία.</w:t>
      </w:r>
    </w:p>
    <w:p w14:paraId="2AF39CC3" w14:textId="77777777" w:rsidR="006A5A05" w:rsidRDefault="00A50B7F">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Συνεπώς το νομοσχέδιο έγινε δεκτό επί της αρχής κατά πλειοψηφία.</w:t>
      </w:r>
    </w:p>
    <w:p w14:paraId="2AF39CC4" w14:textId="77777777" w:rsidR="006A5A05" w:rsidRDefault="00A50B7F">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πρώτο ως έχει;</w:t>
      </w:r>
    </w:p>
    <w:p w14:paraId="2AF39CC5" w14:textId="77777777" w:rsidR="006A5A05" w:rsidRDefault="00A50B7F">
      <w:pPr>
        <w:spacing w:line="600" w:lineRule="auto"/>
        <w:ind w:firstLine="720"/>
        <w:contextualSpacing/>
        <w:jc w:val="both"/>
        <w:rPr>
          <w:rFonts w:eastAsia="Times New Roman" w:cs="Times New Roman"/>
          <w:szCs w:val="24"/>
        </w:rPr>
      </w:pPr>
      <w:r>
        <w:rPr>
          <w:rFonts w:eastAsia="Times New Roman" w:cs="Times New Roman"/>
          <w:b/>
          <w:szCs w:val="24"/>
        </w:rPr>
        <w:lastRenderedPageBreak/>
        <w:t>ΠΟΛΛΟΙ ΒΟΥΛΕΥΤΕΣ:</w:t>
      </w:r>
      <w:r>
        <w:rPr>
          <w:rFonts w:eastAsia="Times New Roman" w:cs="Times New Roman"/>
          <w:szCs w:val="24"/>
        </w:rPr>
        <w:t xml:space="preserve"> Δεκτό, δεκτό.</w:t>
      </w:r>
    </w:p>
    <w:p w14:paraId="2AF39CC6" w14:textId="77777777" w:rsidR="006A5A05" w:rsidRDefault="00A50B7F">
      <w:pPr>
        <w:spacing w:line="600" w:lineRule="auto"/>
        <w:ind w:firstLine="720"/>
        <w:contextualSpacing/>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Κατά πλειοψηφία.</w:t>
      </w:r>
    </w:p>
    <w:p w14:paraId="2AF39CC7" w14:textId="77777777" w:rsidR="006A5A05" w:rsidRDefault="00A50B7F">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Συνεπώς το άρθρο πρώτο έγινε δεκτό ως έχει κατά πλειοψηφία.</w:t>
      </w:r>
    </w:p>
    <w:p w14:paraId="2AF39CC8" w14:textId="77777777" w:rsidR="006A5A05" w:rsidRDefault="00A50B7F">
      <w:pPr>
        <w:spacing w:line="600" w:lineRule="auto"/>
        <w:ind w:firstLine="720"/>
        <w:contextualSpacing/>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430 και ειδικό 4 του κ. </w:t>
      </w:r>
      <w:proofErr w:type="spellStart"/>
      <w:r>
        <w:rPr>
          <w:rFonts w:eastAsia="Times New Roman" w:cs="Times New Roman"/>
          <w:szCs w:val="24"/>
        </w:rPr>
        <w:t>Σπίρτζη</w:t>
      </w:r>
      <w:proofErr w:type="spellEnd"/>
      <w:r>
        <w:rPr>
          <w:rFonts w:eastAsia="Times New Roman" w:cs="Times New Roman"/>
          <w:szCs w:val="24"/>
        </w:rPr>
        <w:t>: «Σύστημα ηλεκτρονικής διαχείρισης οδικών υποδομών, υπηρεσία ηλεκτρονικής διαχείρισης και οδικών τελών», ως έχει;</w:t>
      </w:r>
    </w:p>
    <w:p w14:paraId="2AF39CC9" w14:textId="77777777" w:rsidR="006A5A05" w:rsidRDefault="00A50B7F">
      <w:pPr>
        <w:spacing w:line="600" w:lineRule="auto"/>
        <w:ind w:firstLine="720"/>
        <w:contextualSpacing/>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Δεκτή, δεκτή.</w:t>
      </w:r>
    </w:p>
    <w:p w14:paraId="2AF39CCA" w14:textId="77777777" w:rsidR="006A5A05" w:rsidRDefault="00A50B7F">
      <w:pPr>
        <w:spacing w:line="600" w:lineRule="auto"/>
        <w:ind w:firstLine="720"/>
        <w:contextualSpacing/>
        <w:jc w:val="both"/>
        <w:rPr>
          <w:rFonts w:eastAsia="Times New Roman" w:cs="Times New Roman"/>
          <w:szCs w:val="24"/>
        </w:rPr>
      </w:pPr>
      <w:r>
        <w:rPr>
          <w:rFonts w:eastAsia="Times New Roman" w:cs="Times New Roman"/>
          <w:b/>
          <w:szCs w:val="24"/>
        </w:rPr>
        <w:t>ΑΝΑΣΤΑΣΙΟΣ (ΤΑΣΟΣ) ΔΗΜΟΣΧΑΚΗΣ:</w:t>
      </w:r>
      <w:r>
        <w:rPr>
          <w:rFonts w:eastAsia="Times New Roman" w:cs="Times New Roman"/>
          <w:szCs w:val="24"/>
        </w:rPr>
        <w:t xml:space="preserve"> Κατά πλειοψηφία.</w:t>
      </w:r>
    </w:p>
    <w:p w14:paraId="2AF39CCB" w14:textId="77777777" w:rsidR="006A5A05" w:rsidRDefault="00A50B7F">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Παρών.</w:t>
      </w:r>
    </w:p>
    <w:p w14:paraId="2AF39CCC" w14:textId="77777777" w:rsidR="006A5A05" w:rsidRDefault="00A50B7F">
      <w:pPr>
        <w:spacing w:line="600" w:lineRule="auto"/>
        <w:ind w:firstLine="720"/>
        <w:contextualSpacing/>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Κατά πλειοψηφία.</w:t>
      </w:r>
    </w:p>
    <w:p w14:paraId="2AF39CCD" w14:textId="77777777" w:rsidR="006A5A05" w:rsidRDefault="00A50B7F">
      <w:pPr>
        <w:spacing w:line="600" w:lineRule="auto"/>
        <w:ind w:firstLine="720"/>
        <w:contextualSpacing/>
        <w:jc w:val="both"/>
        <w:rPr>
          <w:rFonts w:eastAsia="Times New Roman" w:cs="Times New Roman"/>
          <w:szCs w:val="24"/>
        </w:rPr>
      </w:pPr>
      <w:r>
        <w:rPr>
          <w:rFonts w:eastAsia="Times New Roman" w:cs="Times New Roman"/>
          <w:b/>
          <w:szCs w:val="24"/>
        </w:rPr>
        <w:lastRenderedPageBreak/>
        <w:t>ΓΕΩΡΓΙΟΣ ΑΜΥΡΑΣ:</w:t>
      </w:r>
      <w:r>
        <w:rPr>
          <w:rFonts w:eastAsia="Times New Roman" w:cs="Times New Roman"/>
          <w:szCs w:val="24"/>
        </w:rPr>
        <w:t xml:space="preserve"> Παρών.</w:t>
      </w:r>
    </w:p>
    <w:p w14:paraId="2AF39CCE" w14:textId="77777777" w:rsidR="006A5A05" w:rsidRDefault="00A50B7F">
      <w:pPr>
        <w:spacing w:line="600" w:lineRule="auto"/>
        <w:ind w:firstLine="720"/>
        <w:contextualSpacing/>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Κατά πλειοψηφία.</w:t>
      </w:r>
    </w:p>
    <w:p w14:paraId="2AF39CCF" w14:textId="77777777" w:rsidR="006A5A05" w:rsidRDefault="00A50B7F">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Συνεπώς η τροπολογία με γενικό αριθμό 430 και ειδικό 4 έγινε δεκτή ως έχει κατά πλειοψηφία και εντάσσεται στο νομοσχέδιο ως ίδιο άρθρο.</w:t>
      </w:r>
    </w:p>
    <w:p w14:paraId="2AF39CD0" w14:textId="77777777" w:rsidR="006A5A05" w:rsidRDefault="00A50B7F">
      <w:pPr>
        <w:spacing w:line="600" w:lineRule="auto"/>
        <w:ind w:firstLine="720"/>
        <w:contextualSpacing/>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431 και ειδικό 5 του κ. </w:t>
      </w:r>
      <w:proofErr w:type="spellStart"/>
      <w:r>
        <w:rPr>
          <w:rFonts w:eastAsia="Times New Roman" w:cs="Times New Roman"/>
          <w:szCs w:val="24"/>
        </w:rPr>
        <w:t>Σπίρτζη</w:t>
      </w:r>
      <w:proofErr w:type="spellEnd"/>
      <w:r>
        <w:rPr>
          <w:rFonts w:eastAsia="Times New Roman" w:cs="Times New Roman"/>
          <w:szCs w:val="24"/>
        </w:rPr>
        <w:t xml:space="preserve">, του κ. </w:t>
      </w:r>
      <w:proofErr w:type="spellStart"/>
      <w:r>
        <w:rPr>
          <w:rFonts w:eastAsia="Times New Roman" w:cs="Times New Roman"/>
          <w:szCs w:val="24"/>
        </w:rPr>
        <w:t>Τσακαλώτου</w:t>
      </w:r>
      <w:proofErr w:type="spellEnd"/>
      <w:r>
        <w:rPr>
          <w:rFonts w:eastAsia="Times New Roman" w:cs="Times New Roman"/>
          <w:szCs w:val="24"/>
        </w:rPr>
        <w:t xml:space="preserve"> και του κ. </w:t>
      </w:r>
      <w:proofErr w:type="spellStart"/>
      <w:r>
        <w:rPr>
          <w:rFonts w:eastAsia="Times New Roman" w:cs="Times New Roman"/>
          <w:szCs w:val="24"/>
        </w:rPr>
        <w:t>Χουλιαράκη</w:t>
      </w:r>
      <w:proofErr w:type="spellEnd"/>
      <w:r>
        <w:rPr>
          <w:rFonts w:eastAsia="Times New Roman" w:cs="Times New Roman"/>
          <w:szCs w:val="24"/>
        </w:rPr>
        <w:t>, σχετικά με το ανώτατο όριο αποδοχών των υπαλλήλων της Υπηρεσίας Πολιτικής Αεροπορίας, ως έχει;</w:t>
      </w:r>
    </w:p>
    <w:p w14:paraId="2AF39CD1" w14:textId="77777777" w:rsidR="006A5A05" w:rsidRDefault="00A50B7F">
      <w:pPr>
        <w:spacing w:line="600" w:lineRule="auto"/>
        <w:ind w:firstLine="720"/>
        <w:contextualSpacing/>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Δεκτή, δεκτή.</w:t>
      </w:r>
    </w:p>
    <w:p w14:paraId="2AF39CD2" w14:textId="77777777" w:rsidR="006A5A05" w:rsidRDefault="00A50B7F">
      <w:pPr>
        <w:spacing w:line="600" w:lineRule="auto"/>
        <w:ind w:firstLine="720"/>
        <w:contextualSpacing/>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Παρών.</w:t>
      </w:r>
    </w:p>
    <w:p w14:paraId="2AF39CD3" w14:textId="77777777" w:rsidR="006A5A05" w:rsidRDefault="00A50B7F">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Συνεπώς η τροπολογία με γενικό αριθμό 431 και ειδικό 5 έγινε δεκτή ως έχει κατά πλειοψηφία και εντάσσεται στο νομοσχέδιο ως ίδιο άρθρο.</w:t>
      </w:r>
    </w:p>
    <w:p w14:paraId="2AF39CD4" w14:textId="77777777" w:rsidR="006A5A05" w:rsidRDefault="00A50B7F">
      <w:pPr>
        <w:spacing w:line="600" w:lineRule="auto"/>
        <w:ind w:firstLine="720"/>
        <w:contextualSpacing/>
        <w:jc w:val="both"/>
        <w:rPr>
          <w:rFonts w:eastAsia="Times New Roman" w:cs="Times New Roman"/>
          <w:szCs w:val="24"/>
        </w:rPr>
      </w:pPr>
      <w:r>
        <w:rPr>
          <w:rFonts w:eastAsia="Times New Roman" w:cs="Times New Roman"/>
          <w:szCs w:val="24"/>
        </w:rPr>
        <w:lastRenderedPageBreak/>
        <w:t>Εισερχόμαστε στην ψήφιση του ακροτελεύτιου άρθρου.</w:t>
      </w:r>
    </w:p>
    <w:p w14:paraId="2AF39CD5" w14:textId="77777777" w:rsidR="006A5A05" w:rsidRDefault="00A50B7F">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ακροτελεύτιο άρθρο;</w:t>
      </w:r>
    </w:p>
    <w:p w14:paraId="2AF39CD6" w14:textId="77777777" w:rsidR="006A5A05" w:rsidRDefault="00A50B7F">
      <w:pPr>
        <w:spacing w:line="600" w:lineRule="auto"/>
        <w:ind w:firstLine="720"/>
        <w:contextualSpacing/>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2AF39CD7"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Κατά πλειοψηφία.</w:t>
      </w:r>
    </w:p>
    <w:p w14:paraId="2AF39CD8"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 ακροτελεύτιο άρθρο έγινε δεκτό κατά πλειοψηφία.</w:t>
      </w:r>
    </w:p>
    <w:p w14:paraId="2AF39CD9"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Συνεπώς το νομοσχέδιο του Υπουργείου Εξωτερικών: «Κύρωση της Συμφωνίας Εταιρικής Σχέσης και Συνεργασίας μεταξύ της Ευρωπαϊκής Ένωσης και των κρατών - μελών της, αφενός, και της Δημοκρατίας του Ιράκ, αφετέρου, με τα αναπόσπαστα σε αυτήν Παραρτήματα 1 έως 4, Προσαρτήματα, Πρωτόκολλα, Σημειώσεις και τη Μονομερή Δήλωση της Ε.Ε. σχετικά με το άρθρο 96 της Συμφωνίας και άλλες διατάξεις», έγινε δεκτό επί της αρχής και επί του άρθρου κατά πλειοψηφία.</w:t>
      </w:r>
    </w:p>
    <w:p w14:paraId="2AF39CDA"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Δέχεσθε στο σημείο αυτό να ψηφίσουμε το νομοσχέδιο και στο σύνολό του;</w:t>
      </w:r>
    </w:p>
    <w:p w14:paraId="2AF39CDB"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lastRenderedPageBreak/>
        <w:t>ΠΟΛΛΟΙ ΒΟΥΛΕΥΤΕΣ:</w:t>
      </w:r>
      <w:r>
        <w:rPr>
          <w:rFonts w:eastAsia="Times New Roman" w:cs="Times New Roman"/>
          <w:szCs w:val="24"/>
        </w:rPr>
        <w:t xml:space="preserve"> Μάλιστα, μάλιστα.</w:t>
      </w:r>
    </w:p>
    <w:p w14:paraId="2AF39CDC"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Ερωτάται το Σώμα: Γίνεται δεκτό το νομοσχέδιο και στο σύνολο;</w:t>
      </w:r>
    </w:p>
    <w:p w14:paraId="2AF39CDD"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2AF39CDE"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Κατά πλειοψηφία.</w:t>
      </w:r>
    </w:p>
    <w:p w14:paraId="2AF39CDF"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 νομοσχέδιο έγινε δεκτό και στο σύνολο κατά πλειοψηφία.</w:t>
      </w:r>
    </w:p>
    <w:p w14:paraId="2AF39CE0"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Συνεπώς το νομοσχέδιο του Υπουργείου Εξωτερικών: «Κύρωση της Συμφωνίας Εταιρικής Σχέσης και Συνεργασίας μεταξύ της Ευρωπαϊκής Ένωσης και των κρατών - μελών της, αφενός, και της Δημοκρατίας του Ιράκ, αφετέρου, με τα αναπόσπαστα σε αυτήν Παραρτήματα 1 έως 4, Προσαρτήματα, Πρωτόκολλα, Σημειώσεις και τη Μονομερή Δήλωση της Ε.Ε. σχετικά με το άρθρο 96 της Συμφωνίας και άλλες </w:t>
      </w:r>
      <w:r>
        <w:rPr>
          <w:rFonts w:eastAsia="Times New Roman" w:cs="Times New Roman"/>
          <w:szCs w:val="24"/>
        </w:rPr>
        <w:lastRenderedPageBreak/>
        <w:t>διατάξεις», έγινε δεκτό κατά πλειοψηφία σε μόνη συζήτηση επί της αρχής, του άρθρου και του συνόλου και έχει ως εξής:</w:t>
      </w:r>
    </w:p>
    <w:p w14:paraId="2AF39CE1" w14:textId="77777777" w:rsidR="006A5A05" w:rsidRDefault="00A50B7F">
      <w:pPr>
        <w:spacing w:line="600" w:lineRule="auto"/>
        <w:jc w:val="center"/>
        <w:rPr>
          <w:rFonts w:eastAsia="Times New Roman" w:cs="Times New Roman"/>
          <w:color w:val="FF0000"/>
          <w:szCs w:val="24"/>
        </w:rPr>
      </w:pPr>
      <w:r w:rsidRPr="000757A7">
        <w:rPr>
          <w:rFonts w:eastAsia="Times New Roman" w:cs="Times New Roman"/>
          <w:color w:val="FF0000"/>
          <w:szCs w:val="24"/>
        </w:rPr>
        <w:t>(Να μπει η σελ. 137α)</w:t>
      </w:r>
    </w:p>
    <w:p w14:paraId="2AF39CE2"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w:t>
      </w:r>
    </w:p>
    <w:p w14:paraId="2AF39CE3"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2AF39CE4"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Συνεπώς το Σώμα παρέσχε τη ζητηθείσα εξουσιοδότηση.</w:t>
      </w:r>
    </w:p>
    <w:p w14:paraId="2AF39CE5"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Αναφορικά με το δεύτερο νομοσχέδιο: Κηρύσσεται περαιωμένη η συζήτηση επί της αρχής, του άρθρου και των τροπολογιών του σχεδίου νόμου του Υπουργείου Εξωτερικών: «Κύρωση της Συνολικής Συμφωνίας - Πλαίσιο Εταιρικής Σχέσης και Συνεργασίας μεταξύ της Ευρωπαϊκής Ένωσης και των κρατών </w:t>
      </w:r>
      <w:r>
        <w:rPr>
          <w:rFonts w:eastAsia="Times New Roman" w:cs="Times New Roman"/>
          <w:szCs w:val="24"/>
        </w:rPr>
        <w:lastRenderedPageBreak/>
        <w:t>- μελών της, αφενός, και της Σοσιαλιστικής Δημοκρατίας του Βιετνάμ, αφετέρου, με τις αναπόσπαστες σ’ αυτήν Δηλώσεις και άλλες διατάξεις».</w:t>
      </w:r>
    </w:p>
    <w:p w14:paraId="2AF39CE6"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νομοσχέδιο επί της αρχής;</w:t>
      </w:r>
    </w:p>
    <w:p w14:paraId="2AF39CE7"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2AF39CE8" w14:textId="77777777" w:rsidR="006A5A05" w:rsidRDefault="00A50B7F">
      <w:pPr>
        <w:spacing w:line="600" w:lineRule="auto"/>
        <w:ind w:firstLine="720"/>
        <w:contextualSpacing/>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Κατά πλειοψηφία.</w:t>
      </w:r>
    </w:p>
    <w:p w14:paraId="2AF39CE9"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Συνεπώς το νομοσχέδιο του Υπουργείου Εξωτερικών: «Κύρωση της Συνολικής Συμφωνίας - Πλαίσιο Εταιρικής Σχέσης και Συνεργασίας μεταξύ της Ευρωπαϊκής Ένωσης και των κρατών - μελών της, αφενός, και της Σοσιαλιστικής Δημοκρατίας του Βιετνάμ, αφετέρου, με τις αναπόσπαστες σ’ αυτήν Δηλώσεις και άλλες διατάξεις» έγινε δεκτό επί της αρχής κατά πλειοψηφία.</w:t>
      </w:r>
    </w:p>
    <w:p w14:paraId="2AF39CEA"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Προχωρούμε στην ψήφιση του άρθρου και της τροπολογίας.</w:t>
      </w:r>
    </w:p>
    <w:p w14:paraId="2AF39CEB" w14:textId="77777777" w:rsidR="006A5A05" w:rsidRDefault="00A50B7F">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πρώτο ως έχει;</w:t>
      </w:r>
    </w:p>
    <w:p w14:paraId="2AF39CEC"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lastRenderedPageBreak/>
        <w:t>ΠΟΛΛΟΙ ΒΟΥΛΕΥΤΕΣ:</w:t>
      </w:r>
      <w:r>
        <w:rPr>
          <w:rFonts w:eastAsia="Times New Roman" w:cs="Times New Roman"/>
          <w:szCs w:val="24"/>
        </w:rPr>
        <w:t xml:space="preserve"> Δεκτό, δεκτό.</w:t>
      </w:r>
    </w:p>
    <w:p w14:paraId="2AF39CED" w14:textId="77777777" w:rsidR="006A5A05" w:rsidRDefault="00A50B7F">
      <w:pPr>
        <w:spacing w:line="600" w:lineRule="auto"/>
        <w:ind w:firstLine="720"/>
        <w:contextualSpacing/>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Κατά πλειοψηφία.</w:t>
      </w:r>
    </w:p>
    <w:p w14:paraId="2AF39CEE" w14:textId="77777777" w:rsidR="006A5A05" w:rsidRDefault="00A50B7F">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Συνεπώς το άρθρο πρώτο έγινε δεκτό ως έχει κατά πλειοψηφία.</w:t>
      </w:r>
    </w:p>
    <w:p w14:paraId="2AF39CEF" w14:textId="77777777" w:rsidR="006A5A05" w:rsidRDefault="00A50B7F">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429 και ειδικό 3 «Ρυθμίσεις θεμάτων περί μη εξυπηρετούμενων δανείων, τροποποίηση διατάξεων του ν.4354/2015»;</w:t>
      </w:r>
    </w:p>
    <w:p w14:paraId="2AF39CF0" w14:textId="77777777" w:rsidR="006A5A05" w:rsidRDefault="00A50B7F">
      <w:pPr>
        <w:spacing w:line="600" w:lineRule="auto"/>
        <w:ind w:firstLine="720"/>
        <w:contextualSpacing/>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Δεκτή, δεκτή.</w:t>
      </w:r>
    </w:p>
    <w:p w14:paraId="2AF39CF1" w14:textId="77777777" w:rsidR="006A5A05" w:rsidRDefault="00A50B7F">
      <w:pPr>
        <w:spacing w:line="600" w:lineRule="auto"/>
        <w:ind w:firstLine="720"/>
        <w:contextualSpacing/>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Κατά πλειοψηφία.</w:t>
      </w:r>
    </w:p>
    <w:p w14:paraId="2AF39CF2" w14:textId="77777777" w:rsidR="006A5A05" w:rsidRDefault="00A50B7F">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Συνεπώς η τροπολογία με γενικό αριθμό 429 και ειδικό 3 έγινε δεκτή κατά πλειοψηφία και εντάσσεται στο νομοσχέδιο ως ίδιο άρθρο.</w:t>
      </w:r>
    </w:p>
    <w:p w14:paraId="2AF39CF3" w14:textId="77777777" w:rsidR="006A5A05" w:rsidRDefault="00A50B7F">
      <w:pPr>
        <w:spacing w:line="600" w:lineRule="auto"/>
        <w:ind w:firstLine="720"/>
        <w:contextualSpacing/>
        <w:jc w:val="both"/>
        <w:rPr>
          <w:rFonts w:eastAsia="Times New Roman" w:cs="Times New Roman"/>
          <w:szCs w:val="24"/>
        </w:rPr>
      </w:pPr>
      <w:r>
        <w:rPr>
          <w:rFonts w:eastAsia="Times New Roman" w:cs="Times New Roman"/>
          <w:szCs w:val="24"/>
        </w:rPr>
        <w:t>Εισερχόμαστε στην ψήφιση του ακροτελεύτιου άρθρου.</w:t>
      </w:r>
    </w:p>
    <w:p w14:paraId="2AF39CF4" w14:textId="77777777" w:rsidR="006A5A05" w:rsidRDefault="00A50B7F">
      <w:pPr>
        <w:spacing w:line="600" w:lineRule="auto"/>
        <w:ind w:firstLine="720"/>
        <w:contextualSpacing/>
        <w:jc w:val="both"/>
        <w:rPr>
          <w:rFonts w:eastAsia="Times New Roman" w:cs="Times New Roman"/>
          <w:szCs w:val="24"/>
        </w:rPr>
      </w:pPr>
      <w:r>
        <w:rPr>
          <w:rFonts w:eastAsia="Times New Roman" w:cs="Times New Roman"/>
          <w:szCs w:val="24"/>
        </w:rPr>
        <w:lastRenderedPageBreak/>
        <w:t>Ερωτάται το Σώμα: Γίνεται δεκτό το ακροτελεύτιο άρθρο;</w:t>
      </w:r>
    </w:p>
    <w:p w14:paraId="2AF39CF5" w14:textId="77777777" w:rsidR="006A5A05" w:rsidRDefault="00A50B7F">
      <w:pPr>
        <w:spacing w:line="600" w:lineRule="auto"/>
        <w:ind w:firstLine="720"/>
        <w:contextualSpacing/>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2AF39CF6"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Κατά πλειοψηφία.</w:t>
      </w:r>
    </w:p>
    <w:p w14:paraId="2AF39CF7"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 ακροτελεύτιο άρθρο έγινε δεκτό κατά πλειοψηφία.</w:t>
      </w:r>
    </w:p>
    <w:p w14:paraId="2AF39CF8"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Συνεπώς το νομοσχέδιο του Υπουργείου Εξωτερικών: «Κύρωση της Συνολικής Συμφωνίας - Πλαίσιο Εταιρικής Σχέσης και Συνεργασίας μεταξύ της Ευρωπαϊκής Ένωσης και των κρατών - μελών της, αφενός, και της Σοσιαλιστικής Δημοκρατίας του Βιετνάμ, αφετέρου, με τις αναπόσπαστες σ’ αυτήν Δηλώσεις και άλλες διατάξεις», έγινε δεκτό επί της αρχής και επί των άρθρων.</w:t>
      </w:r>
    </w:p>
    <w:p w14:paraId="2AF39CF9"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Δέχεσθε στο σημείο αυτό να ψηφίσουμε το νομοσχέδιο και στο σύνολό του;</w:t>
      </w:r>
    </w:p>
    <w:p w14:paraId="2AF39CFA"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Μάλιστα, μάλιστα.</w:t>
      </w:r>
    </w:p>
    <w:p w14:paraId="2AF39CFB"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Ερωτάται το Σώμα: Γίνεται δεκτό το νομοσχέδιο και στο σύνολο;</w:t>
      </w:r>
    </w:p>
    <w:p w14:paraId="2AF39CFC"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2AF39CFD"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Κατά πλειοψηφία.</w:t>
      </w:r>
    </w:p>
    <w:p w14:paraId="2AF39CFE"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 νομοσχέδιο έγινε δεκτό και στο σύνολο κατά πλειοψηφία.</w:t>
      </w:r>
    </w:p>
    <w:p w14:paraId="2AF39CFF"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Συνεπώς το νομοσχέδιο του Υπουργείου Εξωτερικών: «Κύρωση της Συνολικής Συμφωνίας - Πλαίσιο Εταιρικής Σχέσης και Συνεργασίας μεταξύ της Ευρωπαϊκής Ένωσης και των κρατών - μελών της, αφενός, και της Σοσιαλιστικής Δημοκρατίας του Βιετνάμ, αφετέρου, με τις αναπόσπαστες σ’ αυτήν Δηλώσεις και άλλες διατάξεις», έγινε δεκτό κατά πλειοψηφία σε μόνη συζήτηση επί της αρχής, του άρθρου και του συνόλου και έχει ως εξής:</w:t>
      </w:r>
    </w:p>
    <w:p w14:paraId="2AF39D00" w14:textId="77777777" w:rsidR="006A5A05" w:rsidRDefault="00A50B7F">
      <w:pPr>
        <w:spacing w:line="600" w:lineRule="auto"/>
        <w:jc w:val="center"/>
        <w:rPr>
          <w:rFonts w:eastAsia="Times New Roman" w:cs="Times New Roman"/>
          <w:color w:val="FF0000"/>
          <w:szCs w:val="24"/>
        </w:rPr>
      </w:pPr>
      <w:r w:rsidRPr="0074397B">
        <w:rPr>
          <w:rFonts w:eastAsia="Times New Roman" w:cs="Times New Roman"/>
          <w:color w:val="FF0000"/>
          <w:szCs w:val="24"/>
        </w:rPr>
        <w:lastRenderedPageBreak/>
        <w:t>(Να καταχωριστεί το κείμενο του νομοσχεδίου, να μπει η σελίδα 141α)</w:t>
      </w:r>
    </w:p>
    <w:p w14:paraId="2AF39D01"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w:t>
      </w:r>
    </w:p>
    <w:p w14:paraId="2AF39D02"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2AF39D03"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Συνεπώς το Σώμα παρέσχε τη ζητηθείσα εξουσιοδότηση.</w:t>
      </w:r>
    </w:p>
    <w:p w14:paraId="2AF39D04" w14:textId="77777777" w:rsidR="006A5A05" w:rsidRDefault="00A50B7F">
      <w:pPr>
        <w:spacing w:line="600" w:lineRule="auto"/>
        <w:ind w:firstLine="720"/>
        <w:jc w:val="center"/>
        <w:rPr>
          <w:rFonts w:eastAsia="Times New Roman" w:cs="Times New Roman"/>
          <w:szCs w:val="24"/>
        </w:rPr>
      </w:pPr>
      <w:r w:rsidRPr="00C669FA">
        <w:rPr>
          <w:rFonts w:eastAsia="Times New Roman" w:cs="Times New Roman"/>
          <w:color w:val="FF0000"/>
          <w:szCs w:val="24"/>
        </w:rPr>
        <w:t>(ΑΛΛΑΓΗ ΣΕΛΙΔΑΣ</w:t>
      </w:r>
      <w:r>
        <w:rPr>
          <w:rFonts w:eastAsia="Times New Roman" w:cs="Times New Roman"/>
          <w:color w:val="FF0000"/>
          <w:szCs w:val="24"/>
        </w:rPr>
        <w:t xml:space="preserve"> ΛΟΓΩ ΑΛΛΑΓΗΣ ΘΕΜΑΤΟΣ</w:t>
      </w:r>
      <w:r w:rsidRPr="00C669FA">
        <w:rPr>
          <w:rFonts w:eastAsia="Times New Roman" w:cs="Times New Roman"/>
          <w:color w:val="FF0000"/>
          <w:szCs w:val="24"/>
        </w:rPr>
        <w:t>)</w:t>
      </w:r>
    </w:p>
    <w:p w14:paraId="2AF39D05" w14:textId="77777777" w:rsidR="006A5A05" w:rsidRDefault="00A50B7F">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Κυρίες και κύριοι συνάδελφοι, εισερχόμαστε στη συζήτηση των </w:t>
      </w:r>
    </w:p>
    <w:p w14:paraId="2AF39D06" w14:textId="77777777" w:rsidR="006A5A05" w:rsidRDefault="00A50B7F">
      <w:pPr>
        <w:spacing w:line="600" w:lineRule="auto"/>
        <w:ind w:firstLine="720"/>
        <w:jc w:val="center"/>
        <w:rPr>
          <w:rFonts w:eastAsia="Times New Roman"/>
          <w:b/>
          <w:szCs w:val="24"/>
        </w:rPr>
      </w:pPr>
      <w:r>
        <w:rPr>
          <w:rFonts w:eastAsia="Times New Roman"/>
          <w:b/>
          <w:szCs w:val="24"/>
        </w:rPr>
        <w:t>ΕΠΙΚΑΙΡΩΝ ΕΡΩΤΗΣΕΩΝ</w:t>
      </w:r>
    </w:p>
    <w:p w14:paraId="2AF39D07" w14:textId="22170E30" w:rsidR="006A5A05" w:rsidRDefault="00A50B7F">
      <w:pPr>
        <w:spacing w:line="600" w:lineRule="auto"/>
        <w:ind w:firstLine="720"/>
        <w:jc w:val="both"/>
        <w:rPr>
          <w:rFonts w:eastAsia="Times New Roman"/>
          <w:szCs w:val="24"/>
        </w:rPr>
      </w:pPr>
      <w:r>
        <w:rPr>
          <w:rFonts w:eastAsia="Times New Roman"/>
          <w:szCs w:val="24"/>
        </w:rPr>
        <w:lastRenderedPageBreak/>
        <w:t xml:space="preserve">Έχω την τιμή να ανακοινώσω στο Σώμα το δελτίο </w:t>
      </w:r>
      <w:ins w:id="32" w:author="Φλούδα Χριστίνα" w:date="2016-05-18T11:42:00Z">
        <w:r>
          <w:rPr>
            <w:rFonts w:eastAsia="Times New Roman"/>
            <w:szCs w:val="24"/>
          </w:rPr>
          <w:t xml:space="preserve">των </w:t>
        </w:r>
      </w:ins>
      <w:r>
        <w:rPr>
          <w:rFonts w:eastAsia="Times New Roman"/>
          <w:szCs w:val="24"/>
        </w:rPr>
        <w:t>επικαίρων ερωτήσεων της Παρασκευής 13 Μαΐου 2016.</w:t>
      </w:r>
    </w:p>
    <w:p w14:paraId="2AF39D08" w14:textId="77777777" w:rsidR="006A5A05" w:rsidRDefault="00A50B7F">
      <w:pPr>
        <w:spacing w:line="600" w:lineRule="auto"/>
        <w:ind w:firstLine="720"/>
        <w:jc w:val="both"/>
        <w:rPr>
          <w:rFonts w:eastAsia="Times New Roman"/>
          <w:color w:val="000000"/>
          <w:szCs w:val="24"/>
        </w:rPr>
      </w:pPr>
      <w:r>
        <w:rPr>
          <w:rFonts w:eastAsia="Times New Roman"/>
          <w:bCs/>
          <w:color w:val="000000"/>
          <w:szCs w:val="24"/>
        </w:rPr>
        <w:t>Α. ΕΠΙΚΑΙΡΕΣ ΕΡΩΤΗΣΕΙΣ Πρώτου Κύκλου (Άρθρο 130 παράγραφοι 2 και 3 του Κανονισμού της Βουλής)</w:t>
      </w:r>
    </w:p>
    <w:p w14:paraId="2AF39D09" w14:textId="77777777" w:rsidR="006A5A05" w:rsidRDefault="00A50B7F">
      <w:pPr>
        <w:spacing w:line="600" w:lineRule="auto"/>
        <w:ind w:firstLine="720"/>
        <w:jc w:val="both"/>
        <w:rPr>
          <w:rFonts w:eastAsia="Times New Roman"/>
          <w:color w:val="000000"/>
          <w:szCs w:val="24"/>
        </w:rPr>
      </w:pPr>
      <w:r>
        <w:rPr>
          <w:rFonts w:eastAsia="Times New Roman"/>
          <w:color w:val="000000"/>
          <w:szCs w:val="24"/>
        </w:rPr>
        <w:t xml:space="preserve">1. Η με αριθμό 848/10-5-2016 επίκαιρη ερώτηση της Βουλευτού Χαλκιδικής του Συνασπισμού Ριζοσπαστικής Αριστεράς κ. </w:t>
      </w:r>
      <w:r>
        <w:rPr>
          <w:rFonts w:eastAsia="Times New Roman"/>
          <w:bCs/>
          <w:color w:val="000000"/>
          <w:szCs w:val="24"/>
        </w:rPr>
        <w:t xml:space="preserve">Αικατερίνης </w:t>
      </w:r>
      <w:proofErr w:type="spellStart"/>
      <w:r>
        <w:rPr>
          <w:rFonts w:eastAsia="Times New Roman"/>
          <w:bCs/>
          <w:color w:val="000000"/>
          <w:szCs w:val="24"/>
        </w:rPr>
        <w:t>Ιγγλέζη</w:t>
      </w:r>
      <w:proofErr w:type="spellEnd"/>
      <w:r>
        <w:rPr>
          <w:rFonts w:eastAsia="Times New Roman"/>
          <w:color w:val="000000"/>
          <w:szCs w:val="24"/>
        </w:rPr>
        <w:t xml:space="preserve"> προς τον Υπουργό </w:t>
      </w:r>
      <w:r>
        <w:rPr>
          <w:rFonts w:eastAsia="Times New Roman"/>
          <w:bCs/>
          <w:color w:val="000000"/>
          <w:szCs w:val="24"/>
        </w:rPr>
        <w:t>Περιβάλλοντος και Ενέργειας,</w:t>
      </w:r>
      <w:r>
        <w:rPr>
          <w:rFonts w:eastAsia="Times New Roman"/>
          <w:color w:val="000000"/>
          <w:szCs w:val="24"/>
        </w:rPr>
        <w:t xml:space="preserve"> σχετικά με την προετοιμασία για την αντιμετώπιση των κινδύνων από τις δασικές πυρκαγιές.</w:t>
      </w:r>
    </w:p>
    <w:p w14:paraId="2AF39D0A" w14:textId="77777777" w:rsidR="006A5A05" w:rsidRDefault="00A50B7F">
      <w:pPr>
        <w:spacing w:line="600" w:lineRule="auto"/>
        <w:ind w:firstLine="720"/>
        <w:jc w:val="both"/>
        <w:rPr>
          <w:rFonts w:eastAsia="Times New Roman"/>
          <w:color w:val="000000"/>
          <w:szCs w:val="24"/>
        </w:rPr>
      </w:pPr>
      <w:r>
        <w:rPr>
          <w:rFonts w:eastAsia="Times New Roman"/>
          <w:color w:val="000000"/>
          <w:szCs w:val="24"/>
        </w:rPr>
        <w:t xml:space="preserve">2. Η με αριθμό 843/9-5-2016 επίκαιρη ερώτηση του Βουλευτή Καβάλας της Νέας Δημοκρατίας κ. </w:t>
      </w:r>
      <w:r>
        <w:rPr>
          <w:rFonts w:eastAsia="Times New Roman"/>
          <w:bCs/>
          <w:color w:val="000000"/>
          <w:szCs w:val="24"/>
        </w:rPr>
        <w:t xml:space="preserve">Νικολάου Παναγιωτόπουλου </w:t>
      </w:r>
      <w:r>
        <w:rPr>
          <w:rFonts w:eastAsia="Times New Roman"/>
          <w:color w:val="000000"/>
          <w:szCs w:val="24"/>
        </w:rPr>
        <w:t xml:space="preserve">προς τον Υπουργό </w:t>
      </w:r>
      <w:r>
        <w:rPr>
          <w:rFonts w:eastAsia="Times New Roman"/>
          <w:bCs/>
          <w:color w:val="000000"/>
          <w:szCs w:val="24"/>
        </w:rPr>
        <w:t>Παιδείας, Έρευνας και Θρησκευμάτων,</w:t>
      </w:r>
      <w:r>
        <w:rPr>
          <w:rFonts w:eastAsia="Times New Roman"/>
          <w:b/>
          <w:bCs/>
          <w:color w:val="000000"/>
          <w:szCs w:val="24"/>
        </w:rPr>
        <w:t xml:space="preserve"> </w:t>
      </w:r>
      <w:r>
        <w:rPr>
          <w:rFonts w:eastAsia="Times New Roman"/>
          <w:color w:val="000000"/>
          <w:szCs w:val="24"/>
        </w:rPr>
        <w:t>σχετικά με την καταβολή της χρηματοδότησης των σχολικών επιτροπών για την πληρωμή των σχολικών καθαριστριών.</w:t>
      </w:r>
    </w:p>
    <w:p w14:paraId="2AF39D0B" w14:textId="77777777" w:rsidR="006A5A05" w:rsidRDefault="00A50B7F">
      <w:pPr>
        <w:spacing w:line="600" w:lineRule="auto"/>
        <w:ind w:firstLine="720"/>
        <w:jc w:val="both"/>
        <w:rPr>
          <w:rFonts w:eastAsia="Times New Roman"/>
          <w:color w:val="000000"/>
          <w:szCs w:val="24"/>
        </w:rPr>
      </w:pPr>
      <w:r>
        <w:rPr>
          <w:rFonts w:eastAsia="Times New Roman"/>
          <w:color w:val="000000"/>
          <w:szCs w:val="24"/>
        </w:rPr>
        <w:lastRenderedPageBreak/>
        <w:t xml:space="preserve">3. Η με αριθμό 847/9-5-2016 επίκαιρη ερώτηση του Βουλευτή Β΄ Αθηνών της Δημοκρατικής Συμπαράταξης ΠΑΣΟΚ – ΔΗΜΑΡ κ. </w:t>
      </w:r>
      <w:r>
        <w:rPr>
          <w:rFonts w:eastAsia="Times New Roman"/>
          <w:bCs/>
          <w:color w:val="000000"/>
          <w:szCs w:val="24"/>
        </w:rPr>
        <w:t>Ανδρέα Λοβέρδου</w:t>
      </w:r>
      <w:r>
        <w:rPr>
          <w:rFonts w:eastAsia="Times New Roman"/>
          <w:color w:val="000000"/>
          <w:szCs w:val="24"/>
        </w:rPr>
        <w:t xml:space="preserve"> προς τον Υπουργό </w:t>
      </w:r>
      <w:r>
        <w:rPr>
          <w:rFonts w:eastAsia="Times New Roman"/>
          <w:bCs/>
          <w:color w:val="000000"/>
          <w:szCs w:val="24"/>
        </w:rPr>
        <w:t>Δικαιοσύνης, Διαφάνειας και Ανθρωπίνων Δικαιωμάτων,</w:t>
      </w:r>
      <w:r>
        <w:rPr>
          <w:rFonts w:eastAsia="Times New Roman"/>
          <w:color w:val="000000"/>
          <w:szCs w:val="24"/>
        </w:rPr>
        <w:t xml:space="preserve"> σχετικά την παραχώρηση ακινήτων Ζώνης Α2 του Ολυμπιακού Πόλου Φαλήρου.</w:t>
      </w:r>
    </w:p>
    <w:p w14:paraId="2AF39D0C" w14:textId="77777777" w:rsidR="006A5A05" w:rsidRDefault="00A50B7F">
      <w:pPr>
        <w:spacing w:line="600" w:lineRule="auto"/>
        <w:ind w:firstLine="720"/>
        <w:jc w:val="both"/>
        <w:rPr>
          <w:rFonts w:eastAsia="Times New Roman"/>
          <w:color w:val="000000"/>
          <w:szCs w:val="24"/>
        </w:rPr>
      </w:pPr>
      <w:r>
        <w:rPr>
          <w:rFonts w:eastAsia="Times New Roman"/>
          <w:color w:val="000000"/>
          <w:szCs w:val="24"/>
        </w:rPr>
        <w:t xml:space="preserve">4. Η με αριθμό 849/10-5-2016 επίκαιρη ερώτηση του Βουλευτή Β΄ Πειραιά των Ανεξαρτήτων Ελλήνων κ. </w:t>
      </w:r>
      <w:r>
        <w:rPr>
          <w:rFonts w:eastAsia="Times New Roman"/>
          <w:bCs/>
          <w:color w:val="000000"/>
          <w:szCs w:val="24"/>
        </w:rPr>
        <w:t>Δημητρίου Καμμένου</w:t>
      </w:r>
      <w:r>
        <w:rPr>
          <w:rFonts w:eastAsia="Times New Roman"/>
          <w:color w:val="000000"/>
          <w:szCs w:val="24"/>
        </w:rPr>
        <w:t xml:space="preserve"> προς τον Υπουργό </w:t>
      </w:r>
      <w:r>
        <w:rPr>
          <w:rFonts w:eastAsia="Times New Roman"/>
          <w:bCs/>
          <w:color w:val="000000"/>
          <w:szCs w:val="24"/>
        </w:rPr>
        <w:t>Πολιτισμού και Αθλητισμού,</w:t>
      </w:r>
      <w:r>
        <w:rPr>
          <w:rFonts w:eastAsia="Times New Roman"/>
          <w:color w:val="000000"/>
          <w:szCs w:val="24"/>
        </w:rPr>
        <w:t xml:space="preserve"> σχετικά με τον χαρακτηρισμό της έκτασης </w:t>
      </w:r>
      <w:proofErr w:type="spellStart"/>
      <w:r>
        <w:rPr>
          <w:rFonts w:eastAsia="Times New Roman"/>
          <w:color w:val="000000"/>
          <w:szCs w:val="24"/>
        </w:rPr>
        <w:t>Αφάντου</w:t>
      </w:r>
      <w:proofErr w:type="spellEnd"/>
      <w:r>
        <w:rPr>
          <w:rFonts w:eastAsia="Times New Roman"/>
          <w:color w:val="000000"/>
          <w:szCs w:val="24"/>
        </w:rPr>
        <w:t xml:space="preserve"> Ρόδου ως αρχαιολογική ζώνη.</w:t>
      </w:r>
    </w:p>
    <w:p w14:paraId="2AF39D0D" w14:textId="77777777" w:rsidR="006A5A05" w:rsidRDefault="00A50B7F">
      <w:pPr>
        <w:spacing w:line="600" w:lineRule="auto"/>
        <w:ind w:firstLine="720"/>
        <w:jc w:val="both"/>
        <w:rPr>
          <w:rFonts w:eastAsia="Times New Roman"/>
          <w:bCs/>
          <w:color w:val="000000"/>
          <w:szCs w:val="24"/>
        </w:rPr>
      </w:pPr>
      <w:r>
        <w:rPr>
          <w:rFonts w:eastAsia="Times New Roman"/>
          <w:bCs/>
          <w:color w:val="000000"/>
          <w:szCs w:val="24"/>
        </w:rPr>
        <w:t>Β. ΕΠΙΚΑΙΡΕΣ ΕΡΩΤΗΣΕΙΣ Δεύτερου Κύκλου (Άρθρο 130 παράγραφοι 2 και 3 του Κανονισμού της Βουλής)</w:t>
      </w:r>
    </w:p>
    <w:p w14:paraId="2AF39D0E" w14:textId="77777777" w:rsidR="006A5A05" w:rsidRDefault="00A50B7F">
      <w:pPr>
        <w:spacing w:line="600" w:lineRule="auto"/>
        <w:ind w:firstLine="720"/>
        <w:jc w:val="both"/>
        <w:rPr>
          <w:rFonts w:eastAsia="Times New Roman"/>
          <w:color w:val="000000"/>
          <w:szCs w:val="24"/>
        </w:rPr>
      </w:pPr>
      <w:r>
        <w:rPr>
          <w:rFonts w:eastAsia="Times New Roman"/>
          <w:color w:val="000000"/>
          <w:szCs w:val="24"/>
        </w:rPr>
        <w:t xml:space="preserve">1. Η με αριθμό 844/9-5-2016 επίκαιρη ερώτηση του Βουλευτή Δράμας της Νέας Δημοκρατίας κ. </w:t>
      </w:r>
      <w:r>
        <w:rPr>
          <w:rFonts w:eastAsia="Times New Roman"/>
          <w:bCs/>
          <w:color w:val="000000"/>
          <w:szCs w:val="24"/>
        </w:rPr>
        <w:t>Δημητρίου Κυριαζίδη</w:t>
      </w:r>
      <w:r>
        <w:rPr>
          <w:rFonts w:eastAsia="Times New Roman"/>
          <w:color w:val="000000"/>
          <w:szCs w:val="24"/>
        </w:rPr>
        <w:t xml:space="preserve"> προς τον Υπουργό </w:t>
      </w:r>
      <w:r>
        <w:rPr>
          <w:rFonts w:eastAsia="Times New Roman"/>
          <w:bCs/>
          <w:color w:val="000000"/>
          <w:szCs w:val="24"/>
        </w:rPr>
        <w:t xml:space="preserve">Παιδείας, Έρευνας και Θρησκευμάτων, </w:t>
      </w:r>
      <w:r>
        <w:rPr>
          <w:rFonts w:eastAsia="Times New Roman"/>
          <w:color w:val="000000"/>
          <w:szCs w:val="24"/>
        </w:rPr>
        <w:t xml:space="preserve">σχετικά με τη διάθεση </w:t>
      </w:r>
      <w:r>
        <w:rPr>
          <w:rFonts w:eastAsia="Times New Roman"/>
          <w:color w:val="000000"/>
          <w:szCs w:val="24"/>
        </w:rPr>
        <w:lastRenderedPageBreak/>
        <w:t>υπέρ του Τμήματος Οινολογίας και Τροφίμων Δράμας των αναγκαίων πέντε πιστώσεων προς πρόσληψη απαιτούμενου ελάχιστου αριθμού μόνιμου εκπαιδευτικού προσωπικού, προκειμένου να διασφαλιστεί η ομαλή λειτουργία του Τμήματος.</w:t>
      </w:r>
    </w:p>
    <w:p w14:paraId="2AF39D0F" w14:textId="77777777" w:rsidR="006A5A05" w:rsidRDefault="00A50B7F">
      <w:pPr>
        <w:spacing w:line="600" w:lineRule="auto"/>
        <w:ind w:firstLine="720"/>
        <w:jc w:val="both"/>
        <w:rPr>
          <w:rFonts w:eastAsia="Times New Roman"/>
          <w:color w:val="000000"/>
          <w:szCs w:val="24"/>
        </w:rPr>
      </w:pPr>
      <w:r>
        <w:rPr>
          <w:rFonts w:eastAsia="Times New Roman"/>
          <w:color w:val="000000"/>
          <w:szCs w:val="24"/>
        </w:rPr>
        <w:t xml:space="preserve">2. Η με αριθμό 846/9-5-2016 επίκαιρη ερώτηση του Βουλευτή Αργολίδας της Δημοκρατικής Συμπαράταξης ΠΑΣΟΚ-ΔΗΜΑΡ κ. </w:t>
      </w:r>
      <w:r>
        <w:rPr>
          <w:rFonts w:eastAsia="Times New Roman"/>
          <w:bCs/>
          <w:color w:val="000000"/>
          <w:szCs w:val="24"/>
        </w:rPr>
        <w:t>Ιωάννη Μανιάτη</w:t>
      </w:r>
      <w:r>
        <w:rPr>
          <w:rFonts w:eastAsia="Times New Roman"/>
          <w:color w:val="000000"/>
          <w:szCs w:val="24"/>
        </w:rPr>
        <w:t xml:space="preserve"> προς τον Υπουργό </w:t>
      </w:r>
      <w:r>
        <w:rPr>
          <w:rFonts w:eastAsia="Times New Roman"/>
          <w:bCs/>
          <w:color w:val="000000"/>
          <w:szCs w:val="24"/>
        </w:rPr>
        <w:t>Υγείας,</w:t>
      </w:r>
      <w:r>
        <w:rPr>
          <w:rFonts w:eastAsia="Times New Roman"/>
          <w:b/>
          <w:bCs/>
          <w:color w:val="000000"/>
          <w:szCs w:val="24"/>
        </w:rPr>
        <w:t xml:space="preserve"> </w:t>
      </w:r>
      <w:r>
        <w:rPr>
          <w:rFonts w:eastAsia="Times New Roman"/>
          <w:color w:val="000000"/>
          <w:szCs w:val="24"/>
        </w:rPr>
        <w:t>σχετικά με την άμεση αντιμετώπιση του θέματος της εφημερίας παιδιάτρου στην Αργολίδα.</w:t>
      </w:r>
    </w:p>
    <w:p w14:paraId="2AF39D10" w14:textId="77777777" w:rsidR="006A5A05" w:rsidRDefault="00A50B7F">
      <w:pPr>
        <w:spacing w:line="600" w:lineRule="auto"/>
        <w:ind w:firstLine="720"/>
        <w:jc w:val="both"/>
        <w:rPr>
          <w:rFonts w:eastAsia="Times New Roman"/>
          <w:color w:val="000000"/>
          <w:szCs w:val="24"/>
        </w:rPr>
      </w:pPr>
      <w:r>
        <w:rPr>
          <w:rFonts w:eastAsia="Times New Roman"/>
          <w:color w:val="000000"/>
          <w:szCs w:val="24"/>
        </w:rPr>
        <w:t xml:space="preserve">3. Η με αριθμό 831/26-4-2016 επίκαιρη ερώτηση του Βουλευτή Β΄ Αθηνών του Κομμουνιστικού Κόμματος Ελλάδος κ. </w:t>
      </w:r>
      <w:r>
        <w:rPr>
          <w:rFonts w:eastAsia="Times New Roman"/>
          <w:bCs/>
          <w:color w:val="000000"/>
          <w:szCs w:val="24"/>
        </w:rPr>
        <w:t xml:space="preserve">Χρήστου </w:t>
      </w:r>
      <w:proofErr w:type="spellStart"/>
      <w:r>
        <w:rPr>
          <w:rFonts w:eastAsia="Times New Roman"/>
          <w:bCs/>
          <w:color w:val="000000"/>
          <w:szCs w:val="24"/>
        </w:rPr>
        <w:t>Κατσώτη</w:t>
      </w:r>
      <w:proofErr w:type="spellEnd"/>
      <w:r>
        <w:rPr>
          <w:rFonts w:eastAsia="Times New Roman"/>
          <w:color w:val="000000"/>
          <w:szCs w:val="24"/>
        </w:rPr>
        <w:t xml:space="preserve"> προς τους Υπουργούς </w:t>
      </w:r>
      <w:r>
        <w:rPr>
          <w:rFonts w:eastAsia="Times New Roman"/>
          <w:bCs/>
          <w:color w:val="000000"/>
          <w:szCs w:val="24"/>
        </w:rPr>
        <w:t>Εσωτερικών και Διοικητικής Ανασυγκρότησης και Εθνικής Άμυνας,</w:t>
      </w:r>
      <w:r>
        <w:rPr>
          <w:rFonts w:eastAsia="Times New Roman"/>
          <w:color w:val="000000"/>
          <w:szCs w:val="24"/>
        </w:rPr>
        <w:t xml:space="preserve"> σχετικά με τα προβλήματα του χώρου φιλοξενίας προσφύγων και μεταναστών στο Σκαραμαγκά.</w:t>
      </w:r>
    </w:p>
    <w:p w14:paraId="2AF39D11" w14:textId="77777777" w:rsidR="006A5A05" w:rsidRDefault="00A50B7F">
      <w:pPr>
        <w:spacing w:line="600" w:lineRule="auto"/>
        <w:ind w:firstLine="720"/>
        <w:jc w:val="both"/>
        <w:rPr>
          <w:rFonts w:eastAsia="Times New Roman"/>
          <w:color w:val="000000"/>
          <w:szCs w:val="24"/>
        </w:rPr>
      </w:pPr>
      <w:r>
        <w:rPr>
          <w:rFonts w:eastAsia="Times New Roman"/>
          <w:color w:val="000000"/>
          <w:szCs w:val="24"/>
        </w:rPr>
        <w:lastRenderedPageBreak/>
        <w:t xml:space="preserve">4. Η με αριθμό 825/25-4-2016 επίκαιρη ερώτηση της Βουλευτού Β΄ Πειραιώς της Ένωσης Κεντρώων κ. </w:t>
      </w:r>
      <w:r>
        <w:rPr>
          <w:rFonts w:eastAsia="Times New Roman"/>
          <w:bCs/>
          <w:color w:val="000000"/>
          <w:szCs w:val="24"/>
        </w:rPr>
        <w:t xml:space="preserve">Θεοδώρας </w:t>
      </w:r>
      <w:proofErr w:type="spellStart"/>
      <w:r>
        <w:rPr>
          <w:rFonts w:eastAsia="Times New Roman"/>
          <w:bCs/>
          <w:color w:val="000000"/>
          <w:szCs w:val="24"/>
        </w:rPr>
        <w:t>Μεγαλοοικονόμου</w:t>
      </w:r>
      <w:proofErr w:type="spellEnd"/>
      <w:r>
        <w:rPr>
          <w:rFonts w:eastAsia="Times New Roman"/>
          <w:color w:val="000000"/>
          <w:szCs w:val="24"/>
        </w:rPr>
        <w:t xml:space="preserve"> προς τον Υπουργό </w:t>
      </w:r>
      <w:r>
        <w:rPr>
          <w:rFonts w:eastAsia="Times New Roman"/>
          <w:bCs/>
          <w:color w:val="000000"/>
          <w:szCs w:val="24"/>
        </w:rPr>
        <w:t>Υγείας,</w:t>
      </w:r>
      <w:r>
        <w:rPr>
          <w:rFonts w:eastAsia="Times New Roman"/>
          <w:b/>
          <w:bCs/>
          <w:color w:val="000000"/>
          <w:szCs w:val="24"/>
        </w:rPr>
        <w:t xml:space="preserve"> </w:t>
      </w:r>
      <w:r>
        <w:rPr>
          <w:rFonts w:eastAsia="Times New Roman"/>
          <w:color w:val="000000"/>
          <w:szCs w:val="24"/>
        </w:rPr>
        <w:t>σχετικά με την υπολειτουργία του Αντικαρκινικού Νοσοκομείου Μεταξά.</w:t>
      </w:r>
    </w:p>
    <w:p w14:paraId="2AF39D12" w14:textId="77777777" w:rsidR="006A5A05" w:rsidRDefault="00A50B7F">
      <w:pPr>
        <w:spacing w:line="600" w:lineRule="auto"/>
        <w:ind w:firstLine="720"/>
        <w:jc w:val="both"/>
        <w:rPr>
          <w:rFonts w:eastAsia="Times New Roman"/>
          <w:color w:val="000000"/>
          <w:szCs w:val="24"/>
        </w:rPr>
      </w:pPr>
      <w:r>
        <w:rPr>
          <w:rFonts w:eastAsia="Times New Roman"/>
          <w:color w:val="000000"/>
          <w:szCs w:val="24"/>
        </w:rPr>
        <w:t xml:space="preserve">5. Η με αριθμό 826/25-4-2016 επίκαιρη ερώτηση του Βουλευτή Ηλείας της Δημοκρατικής Συμπαράταξης ΠΑΣΟΚ-ΔΗΜΑΡ κ. </w:t>
      </w:r>
      <w:r>
        <w:rPr>
          <w:rFonts w:eastAsia="Times New Roman"/>
          <w:bCs/>
          <w:color w:val="000000"/>
          <w:szCs w:val="24"/>
        </w:rPr>
        <w:t>Ιωάννη Κουτσούκου</w:t>
      </w:r>
      <w:r>
        <w:rPr>
          <w:rFonts w:eastAsia="Times New Roman"/>
          <w:color w:val="000000"/>
          <w:szCs w:val="24"/>
        </w:rPr>
        <w:t xml:space="preserve"> προς τον Υπουργό </w:t>
      </w:r>
      <w:r>
        <w:rPr>
          <w:rFonts w:eastAsia="Times New Roman"/>
          <w:bCs/>
          <w:color w:val="000000"/>
          <w:szCs w:val="24"/>
        </w:rPr>
        <w:t>Οικονομικών,</w:t>
      </w:r>
      <w:r>
        <w:rPr>
          <w:rFonts w:eastAsia="Times New Roman"/>
          <w:color w:val="000000"/>
          <w:szCs w:val="24"/>
        </w:rPr>
        <w:t xml:space="preserve"> σχετικά με το χρονοδιάγραμμα εξόφλησης των ληξιπρόθεσμων οφειλών του Δημοσίου.</w:t>
      </w:r>
    </w:p>
    <w:p w14:paraId="2AF39D13" w14:textId="77777777" w:rsidR="006A5A05" w:rsidRDefault="00A50B7F">
      <w:pPr>
        <w:spacing w:line="600" w:lineRule="auto"/>
        <w:ind w:firstLine="720"/>
        <w:jc w:val="both"/>
        <w:rPr>
          <w:rFonts w:eastAsia="Times New Roman"/>
          <w:color w:val="000000"/>
          <w:szCs w:val="24"/>
        </w:rPr>
      </w:pPr>
      <w:r>
        <w:rPr>
          <w:rFonts w:eastAsia="Times New Roman"/>
          <w:color w:val="000000"/>
          <w:szCs w:val="24"/>
        </w:rPr>
        <w:t xml:space="preserve">6. Η με αριθμό 829/25-4-2016 επίκαιρη ερώτηση του Ανεξάρτητου Βουλευτή Αχαΐας κ. </w:t>
      </w:r>
      <w:r>
        <w:rPr>
          <w:rFonts w:eastAsia="Times New Roman"/>
          <w:bCs/>
          <w:color w:val="000000"/>
          <w:szCs w:val="24"/>
        </w:rPr>
        <w:t>Νικολάου Νικολόπουλου</w:t>
      </w:r>
      <w:r>
        <w:rPr>
          <w:rFonts w:eastAsia="Times New Roman"/>
          <w:color w:val="000000"/>
          <w:szCs w:val="24"/>
        </w:rPr>
        <w:t xml:space="preserve"> προς τον Υπουργό </w:t>
      </w:r>
      <w:r>
        <w:rPr>
          <w:rFonts w:eastAsia="Times New Roman"/>
          <w:bCs/>
          <w:color w:val="000000"/>
          <w:szCs w:val="24"/>
        </w:rPr>
        <w:t>Υποδομών, Μεταφορών και Δικτύων,</w:t>
      </w:r>
      <w:r>
        <w:rPr>
          <w:rFonts w:eastAsia="Times New Roman"/>
          <w:color w:val="000000"/>
          <w:szCs w:val="24"/>
        </w:rPr>
        <w:t xml:space="preserve"> σχετικά με το παλιό χρέος 90 εκατομμυρίων ευρώ στα αστικά λεωφορεία, που οφείλεται στις προηγούμενες διοικήσεις.</w:t>
      </w:r>
    </w:p>
    <w:p w14:paraId="2AF39D14" w14:textId="77777777" w:rsidR="006A5A05" w:rsidRDefault="00A50B7F">
      <w:pPr>
        <w:spacing w:line="600" w:lineRule="auto"/>
        <w:ind w:firstLine="720"/>
        <w:jc w:val="both"/>
        <w:rPr>
          <w:rFonts w:eastAsia="Times New Roman"/>
          <w:color w:val="000000"/>
          <w:szCs w:val="24"/>
        </w:rPr>
      </w:pPr>
      <w:r>
        <w:rPr>
          <w:rFonts w:eastAsia="Times New Roman"/>
          <w:color w:val="000000"/>
          <w:szCs w:val="24"/>
        </w:rPr>
        <w:lastRenderedPageBreak/>
        <w:t xml:space="preserve">7. Η με αριθμό 799/19-4-2016 επίκαιρη ερώτηση της Βουλευτού Χαλκιδικής του Συνασπισμού Ριζοσπαστικής Αριστεράς κ. </w:t>
      </w:r>
      <w:r>
        <w:rPr>
          <w:rFonts w:eastAsia="Times New Roman"/>
          <w:bCs/>
          <w:color w:val="000000"/>
          <w:szCs w:val="24"/>
        </w:rPr>
        <w:t xml:space="preserve">Αικατερίνης </w:t>
      </w:r>
      <w:proofErr w:type="spellStart"/>
      <w:r>
        <w:rPr>
          <w:rFonts w:eastAsia="Times New Roman"/>
          <w:bCs/>
          <w:color w:val="000000"/>
          <w:szCs w:val="24"/>
        </w:rPr>
        <w:t>Ιγγλέζη</w:t>
      </w:r>
      <w:proofErr w:type="spellEnd"/>
      <w:r>
        <w:rPr>
          <w:rFonts w:eastAsia="Times New Roman"/>
          <w:color w:val="000000"/>
          <w:szCs w:val="24"/>
        </w:rPr>
        <w:t xml:space="preserve"> προς τον Υπουργό </w:t>
      </w:r>
      <w:r>
        <w:rPr>
          <w:rFonts w:eastAsia="Times New Roman"/>
          <w:bCs/>
          <w:color w:val="000000"/>
          <w:szCs w:val="24"/>
        </w:rPr>
        <w:t>Υγείας,</w:t>
      </w:r>
      <w:r>
        <w:rPr>
          <w:rFonts w:eastAsia="Times New Roman"/>
          <w:b/>
          <w:bCs/>
          <w:color w:val="000000"/>
          <w:szCs w:val="24"/>
        </w:rPr>
        <w:t xml:space="preserve"> </w:t>
      </w:r>
      <w:r>
        <w:rPr>
          <w:rFonts w:eastAsia="Times New Roman"/>
          <w:color w:val="000000"/>
          <w:szCs w:val="24"/>
        </w:rPr>
        <w:t>σχετικά με τις ανάγκες της Μονάδας Τεχνητού Νεφρού του Γενικού Νοσοκομείου Χαλκιδικής.</w:t>
      </w:r>
    </w:p>
    <w:p w14:paraId="2AF39D15" w14:textId="77777777" w:rsidR="006A5A05" w:rsidRDefault="00A50B7F">
      <w:pPr>
        <w:spacing w:line="600" w:lineRule="auto"/>
        <w:ind w:firstLine="720"/>
        <w:jc w:val="both"/>
        <w:rPr>
          <w:rFonts w:eastAsia="Times New Roman"/>
          <w:color w:val="000000"/>
          <w:szCs w:val="24"/>
        </w:rPr>
      </w:pPr>
      <w:r>
        <w:rPr>
          <w:rFonts w:eastAsia="Times New Roman"/>
          <w:color w:val="000000"/>
          <w:szCs w:val="24"/>
        </w:rPr>
        <w:t xml:space="preserve">8. Η με αριθμό 708/28-3-2016 επίκαιρη ερώτηση του Βουλευτή Φθιώτιδας της Νέας Δημοκρατίας κ. </w:t>
      </w:r>
      <w:r>
        <w:rPr>
          <w:rFonts w:eastAsia="Times New Roman"/>
          <w:bCs/>
          <w:color w:val="000000"/>
          <w:szCs w:val="24"/>
        </w:rPr>
        <w:t xml:space="preserve">Χρήστου </w:t>
      </w:r>
      <w:proofErr w:type="spellStart"/>
      <w:r>
        <w:rPr>
          <w:rFonts w:eastAsia="Times New Roman"/>
          <w:bCs/>
          <w:color w:val="000000"/>
          <w:szCs w:val="24"/>
        </w:rPr>
        <w:t>Σταϊκούρα</w:t>
      </w:r>
      <w:proofErr w:type="spellEnd"/>
      <w:r>
        <w:rPr>
          <w:rFonts w:eastAsia="Times New Roman"/>
          <w:color w:val="000000"/>
          <w:szCs w:val="24"/>
        </w:rPr>
        <w:t xml:space="preserve"> προς τον Υπουργό </w:t>
      </w:r>
      <w:r>
        <w:rPr>
          <w:rFonts w:eastAsia="Times New Roman"/>
          <w:bCs/>
          <w:color w:val="000000"/>
          <w:szCs w:val="24"/>
        </w:rPr>
        <w:t>Υγείας,</w:t>
      </w:r>
      <w:r>
        <w:rPr>
          <w:rFonts w:eastAsia="Times New Roman"/>
          <w:color w:val="000000"/>
          <w:szCs w:val="24"/>
        </w:rPr>
        <w:t xml:space="preserve"> σχετικά με την αντιμετώπιση των προβλημάτων του Γενικού Νοσοκομείου Λαμίας.</w:t>
      </w:r>
    </w:p>
    <w:p w14:paraId="2AF39D16" w14:textId="77777777" w:rsidR="006A5A05" w:rsidRDefault="00A50B7F">
      <w:pPr>
        <w:spacing w:line="600" w:lineRule="auto"/>
        <w:ind w:firstLine="720"/>
        <w:jc w:val="both"/>
        <w:rPr>
          <w:rFonts w:eastAsia="Times New Roman"/>
          <w:color w:val="000000"/>
          <w:szCs w:val="24"/>
        </w:rPr>
      </w:pPr>
      <w:r>
        <w:rPr>
          <w:rFonts w:eastAsia="Times New Roman"/>
          <w:color w:val="000000"/>
          <w:szCs w:val="28"/>
        </w:rPr>
        <w:t xml:space="preserve">Κυρίες και κύριοι συνάδελφοι, </w:t>
      </w:r>
      <w:r>
        <w:rPr>
          <w:rFonts w:eastAsia="Times New Roman"/>
          <w:color w:val="000000"/>
          <w:szCs w:val="24"/>
        </w:rPr>
        <w:t>θα ήθελα να σας ανακοινώσω τις ερωτήσεις που δεν συζητούνται σήμερα λόγω κωλύματος των κυρίων Υπουργών και θα επαναπροσδιοριστούν για συζήτηση.</w:t>
      </w:r>
    </w:p>
    <w:p w14:paraId="2AF39D17" w14:textId="77777777" w:rsidR="006A5A05" w:rsidRDefault="00A50B7F">
      <w:pPr>
        <w:spacing w:line="600" w:lineRule="auto"/>
        <w:ind w:firstLine="720"/>
        <w:jc w:val="both"/>
        <w:rPr>
          <w:rFonts w:eastAsia="Times New Roman"/>
          <w:color w:val="000000"/>
          <w:szCs w:val="24"/>
        </w:rPr>
      </w:pPr>
      <w:r>
        <w:rPr>
          <w:rFonts w:eastAsia="Times New Roman"/>
          <w:color w:val="000000"/>
          <w:szCs w:val="24"/>
        </w:rPr>
        <w:t xml:space="preserve">Η δεύτερη με αριθμό 837/6-5-2016 επίκαιρη ερώτηση πρώτου κύκλου του Βουλευτή Λακωνίας της Νέας Δημοκρατίας κ. </w:t>
      </w:r>
      <w:r>
        <w:rPr>
          <w:rFonts w:eastAsia="Times New Roman"/>
          <w:bCs/>
          <w:color w:val="000000"/>
          <w:szCs w:val="24"/>
        </w:rPr>
        <w:t>Αθανασίου Δαβάκη</w:t>
      </w:r>
      <w:r>
        <w:rPr>
          <w:rFonts w:eastAsia="Times New Roman"/>
          <w:color w:val="000000"/>
          <w:szCs w:val="24"/>
        </w:rPr>
        <w:t xml:space="preserve"> προς τον Υπουργό </w:t>
      </w:r>
      <w:r>
        <w:rPr>
          <w:rFonts w:eastAsia="Times New Roman"/>
          <w:bCs/>
          <w:color w:val="000000"/>
          <w:szCs w:val="24"/>
        </w:rPr>
        <w:t>Εθνικής Άμυνας,</w:t>
      </w:r>
      <w:r>
        <w:rPr>
          <w:rFonts w:eastAsia="Times New Roman"/>
          <w:b/>
          <w:bCs/>
          <w:color w:val="000000"/>
          <w:szCs w:val="24"/>
        </w:rPr>
        <w:t xml:space="preserve"> </w:t>
      </w:r>
      <w:r>
        <w:rPr>
          <w:rFonts w:eastAsia="Times New Roman"/>
          <w:color w:val="000000"/>
          <w:szCs w:val="24"/>
        </w:rPr>
        <w:t>σχετικά με τα «Ελληνικά Αμυντικά Συστήματα ΑΒΕΕ», δεν συζητείται λόγω κωλύματος του κυρίου Υπουργού.</w:t>
      </w:r>
    </w:p>
    <w:p w14:paraId="2AF39D18" w14:textId="77777777" w:rsidR="006A5A05" w:rsidRDefault="00A50B7F">
      <w:pPr>
        <w:spacing w:line="600" w:lineRule="auto"/>
        <w:ind w:firstLine="720"/>
        <w:jc w:val="both"/>
        <w:rPr>
          <w:rFonts w:eastAsia="Times New Roman"/>
          <w:color w:val="000000"/>
          <w:szCs w:val="24"/>
        </w:rPr>
      </w:pPr>
      <w:r>
        <w:rPr>
          <w:rFonts w:eastAsia="Times New Roman"/>
          <w:color w:val="000000"/>
          <w:szCs w:val="24"/>
        </w:rPr>
        <w:lastRenderedPageBreak/>
        <w:t xml:space="preserve">Η πέμπτη με αριθμό 836/4-5-2016 επίκαιρη ερώτηση πρώτου κύκλου του Βουλευτή Α΄ Θεσσαλονίκης της Ένωσης Κεντρώων κ. </w:t>
      </w:r>
      <w:r>
        <w:rPr>
          <w:rFonts w:eastAsia="Times New Roman"/>
          <w:bCs/>
          <w:color w:val="000000"/>
          <w:szCs w:val="24"/>
        </w:rPr>
        <w:t xml:space="preserve">Ιωάννη </w:t>
      </w:r>
      <w:proofErr w:type="spellStart"/>
      <w:r>
        <w:rPr>
          <w:rFonts w:eastAsia="Times New Roman"/>
          <w:bCs/>
          <w:color w:val="000000"/>
          <w:szCs w:val="24"/>
        </w:rPr>
        <w:t>Σαρίδη</w:t>
      </w:r>
      <w:proofErr w:type="spellEnd"/>
      <w:r>
        <w:rPr>
          <w:rFonts w:eastAsia="Times New Roman"/>
          <w:color w:val="000000"/>
          <w:szCs w:val="24"/>
        </w:rPr>
        <w:t xml:space="preserve"> προς τον Υπουργό </w:t>
      </w:r>
      <w:r>
        <w:rPr>
          <w:rFonts w:eastAsia="Times New Roman"/>
          <w:bCs/>
          <w:color w:val="000000"/>
          <w:szCs w:val="24"/>
        </w:rPr>
        <w:t>Εθνικής Άμυνας,</w:t>
      </w:r>
      <w:r>
        <w:rPr>
          <w:rFonts w:eastAsia="Times New Roman"/>
          <w:b/>
          <w:bCs/>
          <w:color w:val="000000"/>
          <w:szCs w:val="24"/>
        </w:rPr>
        <w:t xml:space="preserve"> </w:t>
      </w:r>
      <w:r>
        <w:rPr>
          <w:rFonts w:eastAsia="Times New Roman"/>
          <w:color w:val="000000"/>
          <w:szCs w:val="24"/>
        </w:rPr>
        <w:t>σχετικά με τα προβλήματα και τις προοπτικές της Ελληνικής Βιομηχανίας Οχημάτων (ΕΛΒΟ), δεν συζητείται λόγω κωλύματος του κυρίου Υπουργού.</w:t>
      </w:r>
    </w:p>
    <w:p w14:paraId="2AF39D19" w14:textId="77777777" w:rsidR="006A5A05" w:rsidRDefault="00A50B7F">
      <w:pPr>
        <w:spacing w:line="600" w:lineRule="auto"/>
        <w:ind w:firstLine="720"/>
        <w:jc w:val="both"/>
        <w:rPr>
          <w:rFonts w:eastAsia="Times New Roman"/>
          <w:color w:val="000000"/>
          <w:szCs w:val="24"/>
        </w:rPr>
      </w:pPr>
      <w:r>
        <w:rPr>
          <w:rFonts w:eastAsia="Times New Roman"/>
          <w:color w:val="000000"/>
          <w:szCs w:val="24"/>
        </w:rPr>
        <w:t xml:space="preserve">Η τρίτη με αριθμό 835/28-4-2016 επίκαιρη ερώτηση πρώτου κύκλου του Βουλευτή Αργολίδας της Δημοκρατικής Συμπαράταξης ΠΑΣΟΚ – ΔΗΜΑΡ κ. </w:t>
      </w:r>
      <w:r>
        <w:rPr>
          <w:rFonts w:eastAsia="Times New Roman"/>
          <w:bCs/>
          <w:color w:val="000000"/>
          <w:szCs w:val="24"/>
        </w:rPr>
        <w:t>Ιωάννη Μανιάτη</w:t>
      </w:r>
      <w:r>
        <w:rPr>
          <w:rFonts w:eastAsia="Times New Roman"/>
          <w:color w:val="000000"/>
          <w:szCs w:val="24"/>
        </w:rPr>
        <w:t xml:space="preserve"> προς τον Υπουργό Παιδείας, Έρευνας</w:t>
      </w:r>
      <w:r>
        <w:rPr>
          <w:rFonts w:eastAsia="Times New Roman"/>
          <w:bCs/>
          <w:color w:val="000000"/>
          <w:szCs w:val="24"/>
        </w:rPr>
        <w:t xml:space="preserve"> και Θρησκευμάτων,</w:t>
      </w:r>
      <w:r>
        <w:rPr>
          <w:rFonts w:eastAsia="Times New Roman"/>
          <w:color w:val="000000"/>
          <w:szCs w:val="24"/>
        </w:rPr>
        <w:t xml:space="preserve"> σχετικά με την ένταξη του Τμήματος Ψηφιακών Συστημάτων του Πανεπιστημίου Πειραιώς στο 2</w:t>
      </w:r>
      <w:r>
        <w:rPr>
          <w:rFonts w:eastAsia="Times New Roman"/>
          <w:color w:val="000000"/>
          <w:szCs w:val="24"/>
          <w:vertAlign w:val="superscript"/>
        </w:rPr>
        <w:t>ο</w:t>
      </w:r>
      <w:r>
        <w:rPr>
          <w:rFonts w:eastAsia="Times New Roman"/>
          <w:color w:val="000000"/>
          <w:szCs w:val="24"/>
        </w:rPr>
        <w:t xml:space="preserve"> Επιστημονικό Πεδίο (ΕΠ) - Επιστημονικό Πεδίο Θετικών και Τεχνολογικών Επιστημών, δεν συζητείται λόγω κωλύματος του Υπουργού Παιδείας κ. Νικολάου Φίλη.</w:t>
      </w:r>
    </w:p>
    <w:p w14:paraId="2AF39D1A" w14:textId="77777777" w:rsidR="006A5A05" w:rsidRDefault="00A50B7F">
      <w:pPr>
        <w:spacing w:line="600" w:lineRule="auto"/>
        <w:ind w:firstLine="720"/>
        <w:jc w:val="both"/>
        <w:rPr>
          <w:rFonts w:eastAsia="Times New Roman"/>
          <w:color w:val="000000"/>
          <w:szCs w:val="24"/>
        </w:rPr>
      </w:pPr>
      <w:r>
        <w:rPr>
          <w:rFonts w:eastAsia="Times New Roman"/>
          <w:color w:val="000000"/>
          <w:szCs w:val="24"/>
        </w:rPr>
        <w:lastRenderedPageBreak/>
        <w:t xml:space="preserve">Επίσης, η πρώτη με αριθμό 3999/16-3-2016 ερώτηση του Βουλευτή Λακωνίας της Νέας Δημοκρατίας κ. </w:t>
      </w:r>
      <w:r>
        <w:rPr>
          <w:rFonts w:eastAsia="Times New Roman"/>
          <w:bCs/>
          <w:color w:val="000000"/>
          <w:szCs w:val="24"/>
        </w:rPr>
        <w:t>Αθανασίου Δαβάκη</w:t>
      </w:r>
      <w:r>
        <w:rPr>
          <w:rFonts w:eastAsia="Times New Roman"/>
          <w:color w:val="000000"/>
          <w:szCs w:val="24"/>
        </w:rPr>
        <w:t xml:space="preserve"> προς τον Υπουργό </w:t>
      </w:r>
      <w:r>
        <w:rPr>
          <w:rFonts w:eastAsia="Times New Roman"/>
          <w:bCs/>
          <w:color w:val="000000"/>
          <w:szCs w:val="24"/>
        </w:rPr>
        <w:t>Παιδείας, Έρευνας και Θρησκευμάτων,</w:t>
      </w:r>
      <w:r>
        <w:rPr>
          <w:rFonts w:eastAsia="Times New Roman"/>
          <w:color w:val="000000"/>
          <w:szCs w:val="24"/>
        </w:rPr>
        <w:t xml:space="preserve"> σχετικά με την αποκατάσταση του Παλαιού Πρωτοδικείου Σπάρτης για τη στέγαση των Γενικών Αρχείων του Κράτους Λακωνίας, δεν συζητείται λόγω κωλύματος του Υπουργού Παιδείας κ. Νικολάου Φίλη.</w:t>
      </w:r>
    </w:p>
    <w:p w14:paraId="2AF39D1B" w14:textId="6E7F274D" w:rsidR="006A5A05" w:rsidRDefault="00A50B7F">
      <w:pPr>
        <w:spacing w:line="600" w:lineRule="auto"/>
        <w:ind w:firstLine="720"/>
        <w:jc w:val="both"/>
        <w:rPr>
          <w:rFonts w:eastAsia="Times New Roman"/>
          <w:color w:val="000000"/>
          <w:szCs w:val="24"/>
        </w:rPr>
      </w:pPr>
      <w:r>
        <w:rPr>
          <w:rFonts w:eastAsia="Times New Roman"/>
          <w:color w:val="000000"/>
          <w:szCs w:val="24"/>
        </w:rPr>
        <w:t xml:space="preserve">Η τέταρτη με αριθμό 841/9-5-2016 επίκαιρη ερώτηση πρώτου κύκλου του Βουλευτή Λάρισας των Ανεξαρτήτων Ελλήνων κ. </w:t>
      </w:r>
      <w:r>
        <w:rPr>
          <w:rFonts w:eastAsia="Times New Roman"/>
          <w:bCs/>
          <w:color w:val="000000"/>
          <w:szCs w:val="24"/>
        </w:rPr>
        <w:t>Βασιλείου Κόκκαλη</w:t>
      </w:r>
      <w:r>
        <w:rPr>
          <w:rFonts w:eastAsia="Times New Roman"/>
          <w:color w:val="000000"/>
          <w:szCs w:val="24"/>
        </w:rPr>
        <w:t xml:space="preserve"> προς τον Υπουργό </w:t>
      </w:r>
      <w:r>
        <w:rPr>
          <w:rFonts w:eastAsia="Times New Roman"/>
          <w:bCs/>
          <w:color w:val="000000"/>
          <w:szCs w:val="24"/>
        </w:rPr>
        <w:t>Περιβάλλοντος και Ενέργειας,</w:t>
      </w:r>
      <w:r>
        <w:rPr>
          <w:rFonts w:eastAsia="Times New Roman"/>
          <w:color w:val="000000"/>
          <w:szCs w:val="24"/>
        </w:rPr>
        <w:t xml:space="preserve"> σχετικά με την καθυστέρηση της έκδοσης Κοινής Υπουργικής Απόφασης, σύμφωνα με τις διατάξεις της παρ. 11 του άρθρου 42 του ν.</w:t>
      </w:r>
      <w:del w:id="33" w:author="Φλούδα Χριστίνα" w:date="2016-05-18T11:41:00Z">
        <w:r w:rsidDel="00A50B7F">
          <w:rPr>
            <w:rFonts w:eastAsia="Times New Roman"/>
            <w:color w:val="000000"/>
            <w:szCs w:val="24"/>
          </w:rPr>
          <w:delText xml:space="preserve"> </w:delText>
        </w:r>
      </w:del>
      <w:r>
        <w:rPr>
          <w:rFonts w:eastAsia="Times New Roman"/>
          <w:color w:val="000000"/>
          <w:szCs w:val="24"/>
        </w:rPr>
        <w:t xml:space="preserve">4280/2014 (ΦΕΚ 159Α), με συνέπεια την πρόκληση σοβαρών προβλημάτων στους αγρότες που έχουν τη χρήση των </w:t>
      </w:r>
      <w:proofErr w:type="spellStart"/>
      <w:r>
        <w:rPr>
          <w:rFonts w:eastAsia="Times New Roman"/>
          <w:color w:val="000000"/>
          <w:szCs w:val="24"/>
        </w:rPr>
        <w:t>καστανοτεμαχίων</w:t>
      </w:r>
      <w:proofErr w:type="spellEnd"/>
      <w:r>
        <w:rPr>
          <w:rFonts w:eastAsia="Times New Roman"/>
          <w:color w:val="000000"/>
          <w:szCs w:val="24"/>
        </w:rPr>
        <w:t xml:space="preserve"> ή σε όσους επιθυμούν να ασκήσουν το σχετικό δικαίωμα, δεν </w:t>
      </w:r>
      <w:del w:id="34" w:author="Φλούδα Χριστίνα" w:date="2016-05-18T13:32:00Z">
        <w:r w:rsidDel="00257C0D">
          <w:rPr>
            <w:rFonts w:eastAsia="Times New Roman"/>
            <w:color w:val="000000"/>
            <w:szCs w:val="24"/>
          </w:rPr>
          <w:delText xml:space="preserve">θα </w:delText>
        </w:r>
      </w:del>
      <w:r>
        <w:rPr>
          <w:rFonts w:eastAsia="Times New Roman"/>
          <w:color w:val="000000"/>
          <w:szCs w:val="24"/>
        </w:rPr>
        <w:t>συζητείται λόγω κωλύματος του Αναπληρωτή Υπουργού Περιβάλλοντος κ. Ιωάννη Τσιρώνη.</w:t>
      </w:r>
    </w:p>
    <w:p w14:paraId="2AF39D1C" w14:textId="77777777" w:rsidR="006A5A05" w:rsidRDefault="00A50B7F">
      <w:pPr>
        <w:spacing w:line="600" w:lineRule="auto"/>
        <w:ind w:firstLine="720"/>
        <w:jc w:val="both"/>
        <w:rPr>
          <w:rFonts w:eastAsia="Times New Roman"/>
          <w:color w:val="000000"/>
          <w:szCs w:val="24"/>
        </w:rPr>
      </w:pPr>
      <w:r>
        <w:rPr>
          <w:rFonts w:eastAsia="Times New Roman"/>
          <w:color w:val="000000"/>
          <w:szCs w:val="24"/>
        </w:rPr>
        <w:lastRenderedPageBreak/>
        <w:t xml:space="preserve">Η πρώτη με αριθμό 840/9-5-2016 επίκαιρη ερώτηση δεύτερου κύκλου του Βουλευτή Τρικάλων του Συνασπισμού Ριζοσπαστικής Αριστεράς κ. </w:t>
      </w:r>
      <w:r>
        <w:rPr>
          <w:rFonts w:eastAsia="Times New Roman"/>
          <w:bCs/>
          <w:color w:val="000000"/>
          <w:szCs w:val="24"/>
        </w:rPr>
        <w:t>Αθανασίου Παπαδόπουλου</w:t>
      </w:r>
      <w:r>
        <w:rPr>
          <w:rFonts w:eastAsia="Times New Roman"/>
          <w:color w:val="000000"/>
          <w:szCs w:val="24"/>
        </w:rPr>
        <w:t xml:space="preserve"> προς τον Υπουργό </w:t>
      </w:r>
      <w:r>
        <w:rPr>
          <w:rFonts w:eastAsia="Times New Roman"/>
          <w:bCs/>
          <w:color w:val="000000"/>
          <w:szCs w:val="24"/>
        </w:rPr>
        <w:t xml:space="preserve">Περιβάλλοντος και Ενέργειας, </w:t>
      </w:r>
      <w:r>
        <w:rPr>
          <w:rFonts w:eastAsia="Times New Roman"/>
          <w:color w:val="000000"/>
          <w:szCs w:val="24"/>
        </w:rPr>
        <w:t xml:space="preserve">σχετικά με τη μη εμπρόθεσμη υποβολή υπεύθυνης δήλωσης ιδιότητας </w:t>
      </w:r>
      <w:proofErr w:type="spellStart"/>
      <w:r>
        <w:rPr>
          <w:rFonts w:eastAsia="Times New Roman"/>
          <w:color w:val="000000"/>
          <w:szCs w:val="24"/>
        </w:rPr>
        <w:t>κατ</w:t>
      </w:r>
      <w:proofErr w:type="spellEnd"/>
      <w:r>
        <w:rPr>
          <w:rFonts w:eastAsia="Times New Roman"/>
          <w:color w:val="000000"/>
          <w:szCs w:val="24"/>
        </w:rPr>
        <w:t xml:space="preserve">΄ επάγγελμα αγρότη, για τα αγροτικά </w:t>
      </w:r>
      <w:proofErr w:type="spellStart"/>
      <w:r>
        <w:rPr>
          <w:rFonts w:eastAsia="Times New Roman"/>
          <w:color w:val="000000"/>
          <w:szCs w:val="24"/>
        </w:rPr>
        <w:t>φωτοβολταϊκά</w:t>
      </w:r>
      <w:proofErr w:type="spellEnd"/>
      <w:r>
        <w:rPr>
          <w:rFonts w:eastAsia="Times New Roman"/>
          <w:color w:val="000000"/>
          <w:szCs w:val="24"/>
        </w:rPr>
        <w:t>, δεν συζητείται λόγω κωλύματος του Υπουργού Περιβάλλοντος κ. Παναγιώτη Σκουρλέτη.</w:t>
      </w:r>
    </w:p>
    <w:p w14:paraId="2AF39D1D" w14:textId="77777777" w:rsidR="006A5A05" w:rsidRDefault="00A50B7F">
      <w:pPr>
        <w:spacing w:line="600" w:lineRule="auto"/>
        <w:ind w:firstLine="720"/>
        <w:jc w:val="both"/>
        <w:rPr>
          <w:rFonts w:eastAsia="Times New Roman"/>
          <w:color w:val="000000"/>
          <w:szCs w:val="24"/>
        </w:rPr>
      </w:pPr>
      <w:r>
        <w:rPr>
          <w:rFonts w:eastAsia="Times New Roman"/>
          <w:color w:val="000000"/>
          <w:szCs w:val="24"/>
        </w:rPr>
        <w:t xml:space="preserve">Επίσης, η δεύτερη με αριθμό 838/6-5-2016 επίκαιρη ερώτηση του Δεύτερου Κύκλου του Βουλευτή Β΄ Αθήνας της Νέας Δημοκρατίας κ. </w:t>
      </w:r>
      <w:r>
        <w:rPr>
          <w:rFonts w:eastAsia="Times New Roman"/>
          <w:bCs/>
          <w:color w:val="000000"/>
          <w:szCs w:val="24"/>
        </w:rPr>
        <w:t>Κωνσταντίνου Χατζηδάκη</w:t>
      </w:r>
      <w:r>
        <w:rPr>
          <w:rFonts w:eastAsia="Times New Roman"/>
          <w:color w:val="000000"/>
          <w:szCs w:val="24"/>
        </w:rPr>
        <w:t xml:space="preserve"> προς τον Υπουργό </w:t>
      </w:r>
      <w:r>
        <w:rPr>
          <w:rFonts w:eastAsia="Times New Roman"/>
          <w:bCs/>
          <w:color w:val="000000"/>
          <w:szCs w:val="24"/>
        </w:rPr>
        <w:t>Εσωτερικών και Διοικητικής Ανασυγκρότησης,</w:t>
      </w:r>
      <w:r>
        <w:rPr>
          <w:rFonts w:eastAsia="Times New Roman"/>
          <w:color w:val="000000"/>
          <w:szCs w:val="24"/>
        </w:rPr>
        <w:t xml:space="preserve"> σχετικά με τις συνθήκες διαβίωσης των προσφύγων-μεταναστών στο Ελληνικό, δεν συζητείται λόγω κωλύματος του Υπουργού Εσωτερικών κ. Ιωάννη </w:t>
      </w:r>
      <w:proofErr w:type="spellStart"/>
      <w:r>
        <w:rPr>
          <w:rFonts w:eastAsia="Times New Roman"/>
          <w:color w:val="000000"/>
          <w:szCs w:val="24"/>
        </w:rPr>
        <w:t>Μουζάλα</w:t>
      </w:r>
      <w:proofErr w:type="spellEnd"/>
      <w:r>
        <w:rPr>
          <w:rFonts w:eastAsia="Times New Roman"/>
          <w:color w:val="000000"/>
          <w:szCs w:val="24"/>
        </w:rPr>
        <w:t>.</w:t>
      </w:r>
    </w:p>
    <w:p w14:paraId="2AF39D1E" w14:textId="77777777" w:rsidR="006A5A05" w:rsidRDefault="00A50B7F">
      <w:pPr>
        <w:spacing w:line="600" w:lineRule="auto"/>
        <w:ind w:firstLine="720"/>
        <w:jc w:val="both"/>
        <w:rPr>
          <w:rFonts w:eastAsia="Times New Roman"/>
          <w:color w:val="000000"/>
          <w:szCs w:val="24"/>
        </w:rPr>
      </w:pPr>
      <w:r>
        <w:rPr>
          <w:rFonts w:eastAsia="Times New Roman"/>
          <w:color w:val="000000"/>
          <w:szCs w:val="24"/>
        </w:rPr>
        <w:t xml:space="preserve">Η έβδομη με αριθμό 813/21-04-2016 επίκαιρη ερώτηση δεύτερου κύκλου του Βουλευτή Β΄ Αθηνών της Νέας Δημοκρατίας κ. </w:t>
      </w:r>
      <w:r>
        <w:rPr>
          <w:rFonts w:eastAsia="Times New Roman"/>
          <w:bCs/>
          <w:color w:val="000000"/>
          <w:szCs w:val="24"/>
        </w:rPr>
        <w:t>Σπυρίδωνος-</w:t>
      </w:r>
      <w:proofErr w:type="spellStart"/>
      <w:r>
        <w:rPr>
          <w:rFonts w:eastAsia="Times New Roman"/>
          <w:bCs/>
          <w:color w:val="000000"/>
          <w:szCs w:val="24"/>
        </w:rPr>
        <w:t>Αδώνιδος</w:t>
      </w:r>
      <w:proofErr w:type="spellEnd"/>
      <w:r>
        <w:rPr>
          <w:rFonts w:eastAsia="Times New Roman"/>
          <w:bCs/>
          <w:color w:val="000000"/>
          <w:szCs w:val="24"/>
        </w:rPr>
        <w:t xml:space="preserve"> Γεωργιάδη</w:t>
      </w:r>
      <w:r>
        <w:rPr>
          <w:rFonts w:eastAsia="Times New Roman"/>
          <w:color w:val="000000"/>
          <w:szCs w:val="24"/>
        </w:rPr>
        <w:t xml:space="preserve"> προς τον Υπουργό </w:t>
      </w:r>
      <w:r>
        <w:rPr>
          <w:rFonts w:eastAsia="Times New Roman"/>
          <w:bCs/>
          <w:color w:val="000000"/>
          <w:szCs w:val="24"/>
        </w:rPr>
        <w:t>Υγείας,</w:t>
      </w:r>
      <w:r>
        <w:rPr>
          <w:rFonts w:eastAsia="Times New Roman"/>
          <w:b/>
          <w:bCs/>
          <w:color w:val="000000"/>
          <w:szCs w:val="24"/>
        </w:rPr>
        <w:t xml:space="preserve"> </w:t>
      </w:r>
      <w:r>
        <w:rPr>
          <w:rFonts w:eastAsia="Times New Roman"/>
          <w:color w:val="000000"/>
          <w:szCs w:val="24"/>
        </w:rPr>
        <w:t xml:space="preserve">σχετικά με τη </w:t>
      </w:r>
      <w:r>
        <w:rPr>
          <w:rFonts w:eastAsia="Times New Roman"/>
          <w:color w:val="000000"/>
          <w:szCs w:val="24"/>
        </w:rPr>
        <w:lastRenderedPageBreak/>
        <w:t xml:space="preserve">«διαφαινόμενη παρέμβαση του Υπουργείου στους διαγωνισμούς επιλογής 100 ιατρών και 400 νοσηλευτών», δεν συζητείται λόγω κωλύματος του Αναπληρωτή Υπουργού Υγείας κ. Παύλου </w:t>
      </w:r>
      <w:proofErr w:type="spellStart"/>
      <w:r>
        <w:rPr>
          <w:rFonts w:eastAsia="Times New Roman"/>
          <w:color w:val="000000"/>
          <w:szCs w:val="24"/>
        </w:rPr>
        <w:t>Πολάκη</w:t>
      </w:r>
      <w:proofErr w:type="spellEnd"/>
      <w:r>
        <w:rPr>
          <w:rFonts w:eastAsia="Times New Roman"/>
          <w:color w:val="000000"/>
          <w:szCs w:val="24"/>
        </w:rPr>
        <w:t>.</w:t>
      </w:r>
    </w:p>
    <w:p w14:paraId="2AF39D1F" w14:textId="77777777" w:rsidR="006A5A05" w:rsidRDefault="00A50B7F">
      <w:pPr>
        <w:spacing w:line="600" w:lineRule="auto"/>
        <w:ind w:firstLine="720"/>
        <w:jc w:val="both"/>
        <w:rPr>
          <w:rFonts w:eastAsia="Times New Roman"/>
          <w:color w:val="000000"/>
          <w:szCs w:val="24"/>
        </w:rPr>
      </w:pPr>
      <w:r>
        <w:rPr>
          <w:rFonts w:eastAsia="Times New Roman"/>
          <w:color w:val="000000"/>
          <w:szCs w:val="24"/>
        </w:rPr>
        <w:t xml:space="preserve">Η όγδοη με αριθμό 794/18-4-2016 επίκαιρη ερώτηση δεύτερου κύκλου του Βουλευτή Μαγνησίας του Κομμουνιστικού Κόμματος Ελλάδας κ. </w:t>
      </w:r>
      <w:r>
        <w:rPr>
          <w:rFonts w:eastAsia="Times New Roman"/>
          <w:bCs/>
          <w:color w:val="000000"/>
          <w:szCs w:val="24"/>
        </w:rPr>
        <w:t>Κωνσταντίνου Στεργίου</w:t>
      </w:r>
      <w:r>
        <w:rPr>
          <w:rFonts w:eastAsia="Times New Roman"/>
          <w:color w:val="000000"/>
          <w:szCs w:val="24"/>
        </w:rPr>
        <w:t> προς τον Υπουργό</w:t>
      </w:r>
      <w:r>
        <w:rPr>
          <w:rFonts w:eastAsia="Times New Roman"/>
          <w:b/>
          <w:bCs/>
          <w:color w:val="000000"/>
          <w:szCs w:val="24"/>
        </w:rPr>
        <w:t xml:space="preserve"> </w:t>
      </w:r>
      <w:r>
        <w:rPr>
          <w:rFonts w:eastAsia="Times New Roman"/>
          <w:bCs/>
          <w:color w:val="000000"/>
          <w:szCs w:val="24"/>
        </w:rPr>
        <w:t>Υγείας,</w:t>
      </w:r>
      <w:r>
        <w:rPr>
          <w:rFonts w:eastAsia="Times New Roman"/>
          <w:color w:val="000000"/>
          <w:szCs w:val="24"/>
        </w:rPr>
        <w:t xml:space="preserve"> σχετικά με την ανάγκη πρόληψης, θεραπείας και στήριξης των καρκινοπαθών Βόλου, δεν συζητείται λόγω κωλύματος του Αναπληρωτή Υπουργού Υγείας κ. Παύλου </w:t>
      </w:r>
      <w:proofErr w:type="spellStart"/>
      <w:r>
        <w:rPr>
          <w:rFonts w:eastAsia="Times New Roman"/>
          <w:color w:val="000000"/>
          <w:szCs w:val="24"/>
        </w:rPr>
        <w:t>Πολάκη</w:t>
      </w:r>
      <w:proofErr w:type="spellEnd"/>
      <w:r>
        <w:rPr>
          <w:rFonts w:eastAsia="Times New Roman"/>
          <w:color w:val="000000"/>
          <w:szCs w:val="24"/>
        </w:rPr>
        <w:t>.</w:t>
      </w:r>
    </w:p>
    <w:p w14:paraId="2AF39D20" w14:textId="77777777" w:rsidR="006A5A05" w:rsidRDefault="00A50B7F">
      <w:pPr>
        <w:spacing w:line="600" w:lineRule="auto"/>
        <w:ind w:firstLine="720"/>
        <w:jc w:val="both"/>
        <w:rPr>
          <w:rFonts w:eastAsia="Times New Roman"/>
          <w:color w:val="000000"/>
          <w:szCs w:val="24"/>
        </w:rPr>
      </w:pPr>
      <w:r>
        <w:rPr>
          <w:rFonts w:eastAsia="Times New Roman"/>
          <w:color w:val="000000"/>
          <w:szCs w:val="24"/>
        </w:rPr>
        <w:t xml:space="preserve">Η δεύτερη με αριθμό 2808/193/1-2-2016 ερώτηση και αίτηση κατάθεσης εγγράφων του Βουλευτή Ηρακλείου της Δημοκρατικής Συμπαράταξης ΠΑΣΟΚ – ΔΗΜΑΡ κ. </w:t>
      </w:r>
      <w:r>
        <w:rPr>
          <w:rFonts w:eastAsia="Times New Roman"/>
          <w:bCs/>
          <w:color w:val="000000"/>
          <w:szCs w:val="24"/>
        </w:rPr>
        <w:t xml:space="preserve">Βασιλείου </w:t>
      </w:r>
      <w:proofErr w:type="spellStart"/>
      <w:r>
        <w:rPr>
          <w:rFonts w:eastAsia="Times New Roman"/>
          <w:bCs/>
          <w:color w:val="000000"/>
          <w:szCs w:val="24"/>
        </w:rPr>
        <w:t>Κεγκέρογλου</w:t>
      </w:r>
      <w:proofErr w:type="spellEnd"/>
      <w:r>
        <w:rPr>
          <w:rFonts w:eastAsia="Times New Roman"/>
          <w:color w:val="000000"/>
          <w:szCs w:val="24"/>
        </w:rPr>
        <w:t xml:space="preserve"> προς τον Υπουργό </w:t>
      </w:r>
      <w:r>
        <w:rPr>
          <w:rFonts w:eastAsia="Times New Roman"/>
          <w:bCs/>
          <w:color w:val="000000"/>
          <w:szCs w:val="24"/>
        </w:rPr>
        <w:t xml:space="preserve">Υγείας, </w:t>
      </w:r>
      <w:r>
        <w:rPr>
          <w:rFonts w:eastAsia="Times New Roman"/>
          <w:color w:val="000000"/>
          <w:szCs w:val="24"/>
        </w:rPr>
        <w:t xml:space="preserve">σχετικά με την υπόθεση της μικρής Μελίνας στο </w:t>
      </w:r>
      <w:proofErr w:type="spellStart"/>
      <w:r>
        <w:rPr>
          <w:rFonts w:eastAsia="Times New Roman"/>
          <w:color w:val="000000"/>
          <w:szCs w:val="24"/>
        </w:rPr>
        <w:t>Βενιζέλειο</w:t>
      </w:r>
      <w:proofErr w:type="spellEnd"/>
      <w:r>
        <w:rPr>
          <w:rFonts w:eastAsia="Times New Roman"/>
          <w:color w:val="000000"/>
          <w:szCs w:val="24"/>
        </w:rPr>
        <w:t xml:space="preserve"> Νοσοκομείο Ηρακλείου, δεν συζητείται λόγω κωλύματος του Υπουργού κ. Ανδρέα Ξανθού.</w:t>
      </w:r>
    </w:p>
    <w:p w14:paraId="2AF39D21" w14:textId="4ECA198B" w:rsidR="006A5A05" w:rsidRDefault="00A50B7F">
      <w:pPr>
        <w:spacing w:line="600" w:lineRule="auto"/>
        <w:ind w:firstLine="720"/>
        <w:jc w:val="both"/>
        <w:rPr>
          <w:rFonts w:eastAsia="Times New Roman"/>
          <w:color w:val="000000"/>
          <w:szCs w:val="24"/>
        </w:rPr>
      </w:pPr>
      <w:r>
        <w:rPr>
          <w:rFonts w:eastAsia="Times New Roman"/>
          <w:color w:val="000000"/>
          <w:szCs w:val="24"/>
        </w:rPr>
        <w:lastRenderedPageBreak/>
        <w:t xml:space="preserve">Η ένατη με αριθμό 545/15-2-2016 επίκαιρη ερώτηση δεύτερου κύκλου της Βουλευτού Β΄ Αθηνών του Λαϊκού Συνδέσμου – Χρυσή Αυγή κ. </w:t>
      </w:r>
      <w:r>
        <w:rPr>
          <w:rFonts w:eastAsia="Times New Roman"/>
          <w:bCs/>
          <w:color w:val="000000"/>
          <w:szCs w:val="24"/>
        </w:rPr>
        <w:t xml:space="preserve">Ελένης </w:t>
      </w:r>
      <w:proofErr w:type="spellStart"/>
      <w:r>
        <w:rPr>
          <w:rFonts w:eastAsia="Times New Roman"/>
          <w:bCs/>
          <w:color w:val="000000"/>
          <w:szCs w:val="24"/>
        </w:rPr>
        <w:t>Ζαρούλια</w:t>
      </w:r>
      <w:proofErr w:type="spellEnd"/>
      <w:r>
        <w:rPr>
          <w:rFonts w:eastAsia="Times New Roman"/>
          <w:color w:val="000000"/>
          <w:szCs w:val="24"/>
        </w:rPr>
        <w:t xml:space="preserve"> προς τον Υπουργό </w:t>
      </w:r>
      <w:r>
        <w:rPr>
          <w:rFonts w:eastAsia="Times New Roman"/>
          <w:bCs/>
          <w:color w:val="000000"/>
          <w:szCs w:val="24"/>
        </w:rPr>
        <w:t>Υγείας,</w:t>
      </w:r>
      <w:r>
        <w:rPr>
          <w:rFonts w:eastAsia="Times New Roman"/>
          <w:color w:val="000000"/>
          <w:szCs w:val="24"/>
        </w:rPr>
        <w:t xml:space="preserve"> σχετικά με τα προβλήματα λειτουργίας στο ΕΚΑΒ, δεν</w:t>
      </w:r>
      <w:ins w:id="35" w:author="Φλούδα Χριστίνα" w:date="2016-05-18T13:32:00Z">
        <w:r w:rsidR="00257C0D">
          <w:rPr>
            <w:rFonts w:eastAsia="Times New Roman"/>
            <w:color w:val="000000"/>
            <w:szCs w:val="24"/>
          </w:rPr>
          <w:t xml:space="preserve"> συζητείται</w:t>
        </w:r>
      </w:ins>
      <w:r>
        <w:rPr>
          <w:rFonts w:eastAsia="Times New Roman"/>
          <w:color w:val="000000"/>
          <w:szCs w:val="24"/>
        </w:rPr>
        <w:t xml:space="preserve"> </w:t>
      </w:r>
      <w:del w:id="36" w:author="Φλούδα Χριστίνα" w:date="2016-05-18T13:32:00Z">
        <w:r w:rsidDel="00257C0D">
          <w:rPr>
            <w:rFonts w:eastAsia="Times New Roman"/>
            <w:color w:val="000000"/>
            <w:szCs w:val="24"/>
          </w:rPr>
          <w:delText xml:space="preserve">θα συζητηθεί </w:delText>
        </w:r>
      </w:del>
      <w:r>
        <w:rPr>
          <w:rFonts w:eastAsia="Times New Roman"/>
          <w:color w:val="000000"/>
          <w:szCs w:val="24"/>
        </w:rPr>
        <w:t>λόγω αρνήσεως προσέλευσης του κυρίου Υπουργού.</w:t>
      </w:r>
    </w:p>
    <w:p w14:paraId="2AF39D22" w14:textId="73067C05" w:rsidR="006A5A05" w:rsidRDefault="00A50B7F">
      <w:pPr>
        <w:spacing w:line="600" w:lineRule="auto"/>
        <w:ind w:firstLine="720"/>
        <w:jc w:val="both"/>
        <w:rPr>
          <w:rFonts w:eastAsia="Times New Roman"/>
          <w:color w:val="000000"/>
          <w:szCs w:val="24"/>
        </w:rPr>
      </w:pPr>
      <w:r>
        <w:rPr>
          <w:rFonts w:eastAsia="Times New Roman"/>
          <w:color w:val="000000"/>
          <w:szCs w:val="24"/>
        </w:rPr>
        <w:t xml:space="preserve">Τέλος, η τρίτη με αριθμό 842/9-5-2016 επίκαιρη ερώτηση δεύτερου κύκλου του Βουλευτή Β΄ Πειραιά των Ανεξαρτήτων Ελλήνων κ. </w:t>
      </w:r>
      <w:r>
        <w:rPr>
          <w:rFonts w:eastAsia="Times New Roman"/>
          <w:bCs/>
          <w:color w:val="000000"/>
          <w:szCs w:val="24"/>
        </w:rPr>
        <w:t>Δημητρίου Καμμένου</w:t>
      </w:r>
      <w:r>
        <w:rPr>
          <w:rFonts w:eastAsia="Times New Roman"/>
          <w:color w:val="000000"/>
          <w:szCs w:val="24"/>
        </w:rPr>
        <w:t xml:space="preserve"> προς τον Υπουργό </w:t>
      </w:r>
      <w:r>
        <w:rPr>
          <w:rFonts w:eastAsia="Times New Roman"/>
          <w:bCs/>
          <w:color w:val="000000"/>
          <w:szCs w:val="24"/>
        </w:rPr>
        <w:t>Οικονομίας, Ανάπτυξης και Τουρισμού,</w:t>
      </w:r>
      <w:r>
        <w:rPr>
          <w:rFonts w:eastAsia="Times New Roman"/>
          <w:color w:val="000000"/>
          <w:szCs w:val="24"/>
        </w:rPr>
        <w:t xml:space="preserve"> σχετικά με το σκάνδαλο των αυτοκινήτων VW, δεν </w:t>
      </w:r>
      <w:del w:id="37" w:author="Φλούδα Χριστίνα" w:date="2016-05-18T13:32:00Z">
        <w:r w:rsidDel="00257C0D">
          <w:rPr>
            <w:rFonts w:eastAsia="Times New Roman"/>
            <w:color w:val="000000"/>
            <w:szCs w:val="24"/>
          </w:rPr>
          <w:delText>θα συζητηθεί</w:delText>
        </w:r>
      </w:del>
      <w:ins w:id="38" w:author="Φλούδα Χριστίνα" w:date="2016-05-18T13:32:00Z">
        <w:r w:rsidR="00257C0D">
          <w:rPr>
            <w:rFonts w:eastAsia="Times New Roman"/>
            <w:color w:val="000000"/>
            <w:szCs w:val="24"/>
          </w:rPr>
          <w:t>συζητείται</w:t>
        </w:r>
      </w:ins>
      <w:r>
        <w:rPr>
          <w:rFonts w:eastAsia="Times New Roman"/>
          <w:color w:val="000000"/>
          <w:szCs w:val="24"/>
        </w:rPr>
        <w:t xml:space="preserve"> μετά από συνεννόηση του ερωτώντος Βουλευτή με τον αρμόδιο Υπουργό.</w:t>
      </w:r>
    </w:p>
    <w:p w14:paraId="2AF39D23" w14:textId="77777777" w:rsidR="006A5A05" w:rsidRDefault="00A50B7F">
      <w:pPr>
        <w:spacing w:line="600" w:lineRule="auto"/>
        <w:ind w:firstLine="720"/>
        <w:jc w:val="both"/>
        <w:rPr>
          <w:rFonts w:eastAsia="Times New Roman"/>
          <w:color w:val="000000"/>
          <w:szCs w:val="24"/>
        </w:rPr>
      </w:pPr>
      <w:r>
        <w:rPr>
          <w:rFonts w:eastAsia="Times New Roman"/>
          <w:color w:val="000000"/>
          <w:szCs w:val="24"/>
        </w:rPr>
        <w:t xml:space="preserve">Τώρα, μετά από συνεννόηση που έχει γίνει με τους συναδέλφους που προηγούνται και κατόπιν παράκλησης του κ. Βασιλείου </w:t>
      </w:r>
      <w:proofErr w:type="spellStart"/>
      <w:r>
        <w:rPr>
          <w:rFonts w:eastAsia="Times New Roman"/>
          <w:color w:val="000000"/>
          <w:szCs w:val="24"/>
        </w:rPr>
        <w:t>Κεγκέρογλου</w:t>
      </w:r>
      <w:proofErr w:type="spellEnd"/>
      <w:r>
        <w:rPr>
          <w:rFonts w:eastAsia="Times New Roman"/>
          <w:color w:val="000000"/>
          <w:szCs w:val="24"/>
        </w:rPr>
        <w:t>, παρ’ ότι η ερώτησή του είναι η έκτη επίκαιρη ερώτηση δεύτερου κύκλου, θα συζητηθεί πρώτη.</w:t>
      </w:r>
    </w:p>
    <w:p w14:paraId="2AF39D24" w14:textId="77777777" w:rsidR="006A5A05" w:rsidRDefault="00A50B7F">
      <w:pPr>
        <w:spacing w:line="600" w:lineRule="auto"/>
        <w:ind w:firstLine="720"/>
        <w:jc w:val="both"/>
        <w:rPr>
          <w:rFonts w:eastAsia="Times New Roman"/>
          <w:color w:val="000000"/>
          <w:szCs w:val="24"/>
        </w:rPr>
      </w:pPr>
      <w:r>
        <w:rPr>
          <w:rFonts w:eastAsia="Times New Roman"/>
          <w:color w:val="000000"/>
          <w:szCs w:val="24"/>
        </w:rPr>
        <w:lastRenderedPageBreak/>
        <w:t>Επομένως θα συζητηθεί η έκτη με</w:t>
      </w:r>
      <w:r>
        <w:rPr>
          <w:rFonts w:ascii="Verdana" w:eastAsia="Times New Roman" w:hAnsi="Verdana" w:cs="Times New Roman"/>
          <w:color w:val="000000"/>
          <w:sz w:val="17"/>
          <w:szCs w:val="17"/>
        </w:rPr>
        <w:t xml:space="preserve"> </w:t>
      </w:r>
      <w:r>
        <w:rPr>
          <w:rFonts w:eastAsia="Times New Roman"/>
          <w:color w:val="000000"/>
          <w:szCs w:val="24"/>
        </w:rPr>
        <w:t xml:space="preserve">αριθμό 830/26-4-2016 επίκαιρη ερώτηση δεύτερου κύκλου του Βουλευτή Ηρακλείου της Δημοκρατικής Συμπαράταξης ΠΑΣΟΚ - ΔΗΜΑΡ κ. </w:t>
      </w:r>
      <w:r>
        <w:rPr>
          <w:rFonts w:eastAsia="Times New Roman"/>
          <w:bCs/>
          <w:color w:val="000000"/>
          <w:szCs w:val="24"/>
        </w:rPr>
        <w:t xml:space="preserve">Βασιλείου </w:t>
      </w:r>
      <w:proofErr w:type="spellStart"/>
      <w:r>
        <w:rPr>
          <w:rFonts w:eastAsia="Times New Roman"/>
          <w:bCs/>
          <w:color w:val="000000"/>
          <w:szCs w:val="24"/>
        </w:rPr>
        <w:t>Κεγκέρογλου</w:t>
      </w:r>
      <w:proofErr w:type="spellEnd"/>
      <w:r>
        <w:rPr>
          <w:rFonts w:eastAsia="Times New Roman"/>
          <w:color w:val="000000"/>
          <w:szCs w:val="24"/>
        </w:rPr>
        <w:t xml:space="preserve"> προς τον Υπουργό </w:t>
      </w:r>
      <w:r>
        <w:rPr>
          <w:rFonts w:eastAsia="Times New Roman"/>
          <w:bCs/>
          <w:color w:val="000000"/>
          <w:szCs w:val="24"/>
        </w:rPr>
        <w:t>Αγροτικής Ανάπτυξης και Τροφίμων,</w:t>
      </w:r>
      <w:r>
        <w:rPr>
          <w:rFonts w:eastAsia="Times New Roman"/>
          <w:color w:val="000000"/>
          <w:szCs w:val="24"/>
        </w:rPr>
        <w:t xml:space="preserve"> σχετικά με τις αντικανονικές περικοπές ενισχύσεων, την αναγκαία παράταση της προθεσμίας εμπρόθεσμης υποβολής της Ενιαίας Αίτησης Ενίσχυσης του έτους 2016 και επιβεβλημένο το δικαίωμα υποβολής ενστάσεων για τα οριστικά δικαιώματα.</w:t>
      </w:r>
    </w:p>
    <w:p w14:paraId="2AF39D25" w14:textId="77777777" w:rsidR="006A5A05" w:rsidRDefault="00A50B7F">
      <w:pPr>
        <w:spacing w:line="600" w:lineRule="auto"/>
        <w:ind w:firstLine="720"/>
        <w:jc w:val="both"/>
        <w:rPr>
          <w:rFonts w:eastAsia="Times New Roman"/>
          <w:color w:val="000000"/>
          <w:szCs w:val="24"/>
        </w:rPr>
      </w:pPr>
      <w:r>
        <w:rPr>
          <w:rFonts w:eastAsia="Times New Roman"/>
          <w:color w:val="000000"/>
          <w:szCs w:val="24"/>
        </w:rPr>
        <w:t xml:space="preserve">Ορίστε, κύριε </w:t>
      </w:r>
      <w:proofErr w:type="spellStart"/>
      <w:r>
        <w:rPr>
          <w:rFonts w:eastAsia="Times New Roman"/>
          <w:color w:val="000000"/>
          <w:szCs w:val="24"/>
        </w:rPr>
        <w:t>Κεγκέρογλου</w:t>
      </w:r>
      <w:proofErr w:type="spellEnd"/>
      <w:r>
        <w:rPr>
          <w:rFonts w:eastAsia="Times New Roman"/>
          <w:color w:val="000000"/>
          <w:szCs w:val="24"/>
        </w:rPr>
        <w:t>, έχετε τον λόγο.</w:t>
      </w:r>
    </w:p>
    <w:p w14:paraId="2AF39D26" w14:textId="77777777" w:rsidR="006A5A05" w:rsidRDefault="00A50B7F">
      <w:pPr>
        <w:spacing w:line="600" w:lineRule="auto"/>
        <w:ind w:firstLine="720"/>
        <w:jc w:val="both"/>
        <w:rPr>
          <w:rFonts w:eastAsia="Times New Roman"/>
          <w:color w:val="000000"/>
          <w:szCs w:val="24"/>
        </w:rPr>
      </w:pPr>
      <w:r>
        <w:rPr>
          <w:rFonts w:eastAsia="Times New Roman"/>
          <w:b/>
          <w:color w:val="000000"/>
          <w:szCs w:val="24"/>
        </w:rPr>
        <w:t xml:space="preserve">ΒΑΣΙΛΕΙΟΣ ΚΕΓΚΕΡΟΓΛΟΥ: </w:t>
      </w:r>
      <w:r>
        <w:rPr>
          <w:rFonts w:eastAsia="Times New Roman"/>
          <w:color w:val="000000"/>
          <w:szCs w:val="24"/>
        </w:rPr>
        <w:t>Ευχαριστώ, κύριε Πρόεδρε.</w:t>
      </w:r>
    </w:p>
    <w:p w14:paraId="2AF39D27" w14:textId="77777777" w:rsidR="006A5A05" w:rsidRDefault="00A50B7F">
      <w:pPr>
        <w:spacing w:line="600" w:lineRule="auto"/>
        <w:ind w:firstLine="720"/>
        <w:jc w:val="both"/>
        <w:rPr>
          <w:rFonts w:eastAsia="Times New Roman"/>
          <w:color w:val="000000"/>
          <w:szCs w:val="24"/>
        </w:rPr>
      </w:pPr>
      <w:r>
        <w:rPr>
          <w:rFonts w:eastAsia="Times New Roman"/>
          <w:color w:val="000000"/>
          <w:szCs w:val="24"/>
        </w:rPr>
        <w:t>Παρ’ ότι η ερώτηση έχει αναβληθεί για μία εβδομάδα, συνεχίζει να είναι επίκαιρη ως προς τα περισσότερα τουλάχιστον θέματα τα οποία θέτει και αφορά την καταβολή των ενισχύσεων και γενικότερα το σύστημα διαχείρισης των ενισχύσεων. Έγινε μετά από μεγάλη καθυστέρηση και η καταβολή του υπολοίπου και εκδόθηκαν τα οριστικά δικαιώματα που δικαιούται κάθε παραγωγός για την περίοδο 2015-2020.</w:t>
      </w:r>
    </w:p>
    <w:p w14:paraId="2AF39D28" w14:textId="77777777" w:rsidR="006A5A05" w:rsidRDefault="00A50B7F">
      <w:pPr>
        <w:spacing w:line="600" w:lineRule="auto"/>
        <w:ind w:firstLine="720"/>
        <w:jc w:val="both"/>
        <w:rPr>
          <w:rFonts w:eastAsia="Times New Roman"/>
          <w:color w:val="000000"/>
          <w:szCs w:val="24"/>
        </w:rPr>
      </w:pPr>
      <w:r>
        <w:rPr>
          <w:rFonts w:eastAsia="Times New Roman"/>
          <w:color w:val="000000"/>
          <w:szCs w:val="24"/>
        </w:rPr>
        <w:lastRenderedPageBreak/>
        <w:t>Η ανακοίνωση αυτών των δικαιωμάτων έφερε αναστάτωση στον χώρο των αγροτών, γιατί παρατηρήθηκαν πάρα πολλά λάθη. Απ’ ό,τι φαίνεται, αυτό αφορά μεγάλο ποσοστό των αγροτών.</w:t>
      </w:r>
    </w:p>
    <w:p w14:paraId="2AF39D29" w14:textId="77777777" w:rsidR="006A5A05" w:rsidRDefault="00A50B7F">
      <w:pPr>
        <w:spacing w:line="600" w:lineRule="auto"/>
        <w:ind w:firstLine="720"/>
        <w:jc w:val="both"/>
        <w:rPr>
          <w:rFonts w:eastAsia="Times New Roman"/>
          <w:color w:val="000000"/>
          <w:szCs w:val="24"/>
        </w:rPr>
      </w:pPr>
      <w:r>
        <w:rPr>
          <w:rFonts w:eastAsia="Times New Roman"/>
          <w:color w:val="000000"/>
          <w:szCs w:val="24"/>
        </w:rPr>
        <w:t>Επομένως, θεωρούμε ως πρώτιστο καθήκον του Υπουργείου Αγροτικής Ανάπτυξης να φροντίσει, ούτως ώστε να δοθεί συγκεκριμένη προθεσμία στους παραγωγούς, που θεωρούν ότι αδικήθηκαν από τον ορισμό των δικαιωμάτων τους, προκειμένου να προβούν σε ενστάσεις. Αυτό είναι το πρώτο θέμα.</w:t>
      </w:r>
    </w:p>
    <w:p w14:paraId="2AF39D2A"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Το δεύτερο θέμα, για το οποίο θέλω την ενημέρωση από τον κύριο Υπουργό, είναι να δούμε τι γίνεται με τις πληρωμές ορισμένων κατηγοριών. Παραδείγματος χάριν, αυτοί </w:t>
      </w:r>
      <w:r>
        <w:rPr>
          <w:rFonts w:eastAsia="Times New Roman"/>
          <w:szCs w:val="24"/>
        </w:rPr>
        <w:t>οι οποίοι</w:t>
      </w:r>
      <w:r>
        <w:rPr>
          <w:rFonts w:eastAsia="Times New Roman" w:cs="Times New Roman"/>
          <w:szCs w:val="24"/>
        </w:rPr>
        <w:t xml:space="preserve"> είναι στον έλεγχο, πότε θα πληρωθούν; Να δούμε τι γίνεται με τους νέους αγρότες </w:t>
      </w:r>
      <w:r>
        <w:rPr>
          <w:rFonts w:eastAsia="Times New Roman"/>
          <w:szCs w:val="24"/>
        </w:rPr>
        <w:t>οι οποίοι</w:t>
      </w:r>
      <w:r>
        <w:rPr>
          <w:rFonts w:eastAsia="Times New Roman" w:cs="Times New Roman"/>
          <w:szCs w:val="24"/>
        </w:rPr>
        <w:t xml:space="preserve"> δικαιούνται μία ενίσχυση, σύμφωνα με την ΚΑΠ, για κάποια χρόνια. Πότε θα καταβληθεί αυτή η ενίσχυση που αφορά τους νέους αγρότες;</w:t>
      </w:r>
    </w:p>
    <w:p w14:paraId="2AF39D2B"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2AF39D2C"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lastRenderedPageBreak/>
        <w:t>Βεβαίως, να σας πω ότι υπάρχει ένα θέμα με όσους είχαν μεταβιβάσει, αλλά και τους ανθρώπους που εντάχθηκαν στο προηγούμενο πρόγραμμα νέων αγροτών, της προηγούμενης προγραμματικής περιόδου.</w:t>
      </w:r>
    </w:p>
    <w:p w14:paraId="2AF39D2D"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Για όλα αυτά θέλουμε τις απαντήσεις, ούτως ώστε να ξέρουμε πραγματικά πώς μπορούν να αντιμετωπιστούν και ποια είναι η πρόθεση του Υπουργείου για τα θέματα των δικαιωμάτων και τα θέματα των πληρωμών για όλες τις κατηγορίες. </w:t>
      </w:r>
    </w:p>
    <w:p w14:paraId="2AF39D2E"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Βεβαίως, εκκρεμούν ακόμα πληρωμές και για τα βιολογικά. Παρ</w:t>
      </w:r>
      <w:r w:rsidRPr="00E0409B">
        <w:rPr>
          <w:rFonts w:eastAsia="Times New Roman" w:cs="Times New Roman"/>
          <w:szCs w:val="24"/>
        </w:rPr>
        <w:t xml:space="preserve">’ </w:t>
      </w:r>
      <w:r>
        <w:rPr>
          <w:rFonts w:eastAsia="Times New Roman" w:cs="Times New Roman"/>
          <w:szCs w:val="24"/>
        </w:rPr>
        <w:t>ότι έγιναν πληρωμές το προηγούμενο διάστημα κάποιων περιόδων, εκκρεμούν ακόμα συμπληρωματικές πληρωμές.</w:t>
      </w:r>
    </w:p>
    <w:p w14:paraId="2AF39D2F" w14:textId="77777777" w:rsidR="006A5A05" w:rsidRDefault="00A50B7F">
      <w:pPr>
        <w:spacing w:line="600" w:lineRule="auto"/>
        <w:ind w:firstLine="720"/>
        <w:jc w:val="both"/>
        <w:rPr>
          <w:rFonts w:eastAsia="Times New Roman" w:cs="Times New Roman"/>
          <w:szCs w:val="24"/>
        </w:rPr>
      </w:pPr>
      <w:r>
        <w:rPr>
          <w:rFonts w:eastAsia="Times New Roman"/>
          <w:color w:val="000000"/>
          <w:szCs w:val="24"/>
        </w:rPr>
        <w:t>Ευχαριστώ, κύριε Πρόεδρε.</w:t>
      </w:r>
      <w:r>
        <w:rPr>
          <w:rFonts w:eastAsia="Times New Roman" w:cs="Times New Roman"/>
          <w:szCs w:val="24"/>
        </w:rPr>
        <w:t xml:space="preserve"> </w:t>
      </w:r>
    </w:p>
    <w:p w14:paraId="2AF39D30"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έχετε την τιμητική σας σήμερα, έχετε τέσσερις ερωτήσεις. Έχετε τον λόγο.</w:t>
      </w:r>
    </w:p>
    <w:p w14:paraId="2AF39D31"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lastRenderedPageBreak/>
        <w:t xml:space="preserve">ΕΥΑΓΓΕΛΟΣ ΑΠΟΣΤΟΛΟΥ (Υπουργός Αγροτικής Ανάπτυξης και Τροφίμων): </w:t>
      </w:r>
      <w:r>
        <w:rPr>
          <w:rFonts w:eastAsia="Times New Roman" w:cs="Times New Roman"/>
          <w:szCs w:val="24"/>
        </w:rPr>
        <w:t xml:space="preserve">Κύριε συνάδελφε, εσείς λέτε ότι φέραμε αναστάτωση στον χώρο. Εμείς από την άλλη πλευρά λέμε ότι βάλαμε τάξη στις πληρωμές, για τον απλούστατο λόγο -μόνο ένα θα σας πω- ότι για πρώτη φορά η χώρα μας το 2015 δεν έχει υποστεί κυρώσεις, δημοσιονομικές διορθώσεις. Και αυτό όσο και να θέλετε να το κρύβετε είναι ένα μεγάλο επίτευγμα, δεδομένου ότι με την πορεία που είχαμε μέχρι σήμερα περίπου το 20% των ενισχύσεων κάθε χρόνο το υφιστάμεθα σε πρόστιμα και ανακλήσεις. Βάλαμε, λοιπόν, μια τάξη. </w:t>
      </w:r>
    </w:p>
    <w:p w14:paraId="2AF39D32"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Λογικό είναι, εκ των πραγμάτων, όταν βάζεις μια τάξη σε μια κατάσταση, η οποία κυρίως χαρακτηριζόταν από χαώδη λειτουργία, να υπάρχουν και άνθρωποι </w:t>
      </w:r>
      <w:r>
        <w:rPr>
          <w:rFonts w:eastAsia="Times New Roman"/>
          <w:szCs w:val="24"/>
        </w:rPr>
        <w:t>οι οποίοι</w:t>
      </w:r>
      <w:r>
        <w:rPr>
          <w:rFonts w:eastAsia="Times New Roman" w:cs="Times New Roman"/>
          <w:szCs w:val="24"/>
        </w:rPr>
        <w:t xml:space="preserve"> αντιδρούν, για τον απλούστατο λόγο ότι οπωσδήποτε είχαν τις επιπτώσεις, και βεβαίως να υπάρχουν και από την άλλη πλευρά άνθρωποι </w:t>
      </w:r>
      <w:r>
        <w:rPr>
          <w:rFonts w:eastAsia="Times New Roman"/>
          <w:szCs w:val="24"/>
        </w:rPr>
        <w:t xml:space="preserve">οι </w:t>
      </w:r>
      <w:r>
        <w:rPr>
          <w:rFonts w:eastAsia="Times New Roman"/>
          <w:szCs w:val="24"/>
        </w:rPr>
        <w:lastRenderedPageBreak/>
        <w:t>οποίοι</w:t>
      </w:r>
      <w:r>
        <w:rPr>
          <w:rFonts w:eastAsia="Times New Roman" w:cs="Times New Roman"/>
          <w:szCs w:val="24"/>
        </w:rPr>
        <w:t xml:space="preserve"> είδαν για πρώτη φορά ότι τα πράγματα κατανέμονται σε αυτούς όπως ακριβώς δικαιούνταν. Βεβαίως, δεν υπάρχει περίπτωση από την άλλη πλευρά να μην υπάρχουν οι αντιδράσεις. Τα ξέρετε όλοι. Ξέρουμε όλοι μας πώς λειτουργεί ο χώρος. </w:t>
      </w:r>
    </w:p>
    <w:p w14:paraId="2AF39D33"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Εκείνο που έχω να σας πω είναι ότι εμείς τηρήσαμε τις νόμιμες διαδικασίες που ο κανονισμός εφαρμογής της νέας ΚΑΠ προβλέπει, ένας κανονισμός με τον οποίο συμφωνήσατε εσείς, συμφώνησαν οι προηγούμενες κυβερνήσεις, και που βεβαίως έχει τα αρνητικά του. Κυρίως έχει τα αρνητικά του όσον αφορά τον τρόπο εφαρμογής του. Γι’ αυτό, όταν πριν από λίγες μέρες ανακοίνωσε ο κ. </w:t>
      </w:r>
      <w:proofErr w:type="spellStart"/>
      <w:r>
        <w:rPr>
          <w:rFonts w:eastAsia="Times New Roman" w:cs="Times New Roman"/>
          <w:szCs w:val="24"/>
        </w:rPr>
        <w:t>Χόγκαν</w:t>
      </w:r>
      <w:proofErr w:type="spellEnd"/>
      <w:r>
        <w:rPr>
          <w:rFonts w:eastAsia="Times New Roman" w:cs="Times New Roman"/>
          <w:szCs w:val="24"/>
        </w:rPr>
        <w:t xml:space="preserve"> ότι δίνεται ένας μήνας παράταση για την οριστικοποίηση υποβολής των αιτήσεων στον ΟΣΔΕ, δεν ήμασταν εμείς που πρωτοστατήσαμε εκεί, ήταν πάρα πολλά κράτη. Και η αποδοχή για να πάμε μέχρι τις 15 του Ιούνη ήταν σχεδόν καθολική, από όλους τους Υπουργούς, πράγμα που σημαίνει ότι και οι άλλες χώρες είχαν ανάλογα προβλήματα με την εφαρμογή της νέας ΚΑΠ. </w:t>
      </w:r>
    </w:p>
    <w:p w14:paraId="2AF39D34"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όμως, παρά τα προβλήματα, ήμασταν από τις πρώτες χώρες που έγκαιρα πληρώσαμε και τον Δεκέμβρη και που βεβαίως ολοκληρώσαμε πριν το Πάσχα, όπως είχαμε πει, τις πληρωμές της ενιαίας ενίσχυσης. </w:t>
      </w:r>
    </w:p>
    <w:p w14:paraId="2AF39D35"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Μπαίνουν ζητήματα που έχουν σχέση και με το πότε ολοκληρώνονται οι διαδικασίες. Ξέρετε ότι όταν κλείσει –και μιλάμε για τον Ιούνιο-, τότε θα πληρωθούν όλοι αυτοί </w:t>
      </w:r>
      <w:r>
        <w:rPr>
          <w:rFonts w:eastAsia="Times New Roman"/>
          <w:szCs w:val="24"/>
        </w:rPr>
        <w:t>οι οποίοι</w:t>
      </w:r>
      <w:r>
        <w:rPr>
          <w:rFonts w:eastAsia="Times New Roman" w:cs="Times New Roman"/>
          <w:szCs w:val="24"/>
        </w:rPr>
        <w:t xml:space="preserve"> είχαν μπει στον έλεγχο. Έτσι προβλέπεται από τη διαδικασία. Και εκεί έχουν ένα πρόβλημα με τις μεταβιβάσεις με τους νέους αγρότες. Θα δούμε πώς θα καλύψουμε τις ανάγκες που όντως υπάρχουν μέσα από το απόθεμα, γιατί πρέπει να ικανοποιηθούν οι νέοι αγρότες.</w:t>
      </w:r>
    </w:p>
    <w:p w14:paraId="2AF39D36"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14:paraId="2AF39D37"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 Από εκεί και πέρα, όμως, αυτό το ζήτημα το βάλαμε ήδη στην Ευρωπαϊκή Επιτροπή. Δεν το δέχθηκαν τώρα για να το λύσουν. Εμείς θα επιμείνουμε εν όψει της αναθεώρησης του 2017, για να μπορέσουμε </w:t>
      </w:r>
      <w:r>
        <w:rPr>
          <w:rFonts w:eastAsia="Times New Roman" w:cs="Times New Roman"/>
          <w:szCs w:val="24"/>
        </w:rPr>
        <w:lastRenderedPageBreak/>
        <w:t>πραγματικά να λύσουμε το μεγάλο πρόβλημα που έχει προκύψει εξαιτίας του κανονισμού και της –θα έλεγα- πρόβλεψης, που δεν μπόρεσε τελικά να υλοποιηθεί, διότι δεν υπάρχουν δυνατότητες.</w:t>
      </w:r>
    </w:p>
    <w:p w14:paraId="2AF39D38" w14:textId="77777777" w:rsidR="006A5A05" w:rsidRDefault="00A50B7F">
      <w:pPr>
        <w:spacing w:after="0"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Ορίστε, κύριε </w:t>
      </w:r>
      <w:proofErr w:type="spellStart"/>
      <w:r>
        <w:rPr>
          <w:rFonts w:eastAsia="Times New Roman"/>
          <w:szCs w:val="24"/>
        </w:rPr>
        <w:t>Κεγκέρογλου</w:t>
      </w:r>
      <w:proofErr w:type="spellEnd"/>
      <w:r>
        <w:rPr>
          <w:rFonts w:eastAsia="Times New Roman"/>
          <w:szCs w:val="24"/>
        </w:rPr>
        <w:t>, έχετε τον λόγο.</w:t>
      </w:r>
    </w:p>
    <w:p w14:paraId="2AF39D39" w14:textId="77777777" w:rsidR="006A5A05" w:rsidRDefault="00A50B7F">
      <w:pPr>
        <w:spacing w:after="0" w:line="600" w:lineRule="auto"/>
        <w:ind w:firstLine="720"/>
        <w:contextualSpacing/>
        <w:jc w:val="both"/>
        <w:rPr>
          <w:rFonts w:eastAsia="Times New Roman"/>
          <w:szCs w:val="24"/>
        </w:rPr>
      </w:pPr>
      <w:r>
        <w:rPr>
          <w:rFonts w:eastAsia="Times New Roman"/>
          <w:b/>
          <w:szCs w:val="24"/>
        </w:rPr>
        <w:t>ΒΑΣΙΛΕΙΟΣ ΚΕΓΚΕΡΟΓΛΟΥ:</w:t>
      </w:r>
      <w:r>
        <w:rPr>
          <w:rFonts w:eastAsia="Times New Roman"/>
          <w:szCs w:val="24"/>
        </w:rPr>
        <w:t xml:space="preserve"> Προφανώς, δεν υπάρχει συγκεκριμένη απάντηση στα ερωτήματα και θα παρακαλέσω στη δευτερολογία τουλάχιστον να δοθούν: Πότε θα υποβληθούν οι ενστάσεις, πότε θα γίνουν οι πληρωμές, πότε εκτιμάτε ότι θα ολοκληρωθεί η διαδικασία;</w:t>
      </w:r>
    </w:p>
    <w:p w14:paraId="2AF39D3A" w14:textId="77777777" w:rsidR="006A5A05" w:rsidRDefault="00A50B7F">
      <w:pPr>
        <w:spacing w:after="0" w:line="600" w:lineRule="auto"/>
        <w:ind w:firstLine="720"/>
        <w:contextualSpacing/>
        <w:jc w:val="both"/>
        <w:rPr>
          <w:rFonts w:eastAsia="Times New Roman"/>
          <w:szCs w:val="24"/>
        </w:rPr>
      </w:pPr>
      <w:r>
        <w:rPr>
          <w:rFonts w:eastAsia="Times New Roman"/>
          <w:szCs w:val="24"/>
        </w:rPr>
        <w:t>Κοιτάξτε, θα σας καταθέσω στα Πρακτικά το έγγραφο σύμφωνα με το οποίο η Ελλάδα και η Πολωνία –και καλώς, γιατί το ζητούσα και εγώ- κατέθεσαν το αίτημα για την παράταση -όχι άλλες χώρες- γνωρίζοντας τα προβλήματα. Καταθέτω, λοιπόν, αυτό το έγγραφο, διότι είπατε ότι δεν το καταθέσαμε εμείς, ότι δεν το ζητήσαμε εμείς, ότι το ζήτησαν άλλες χώρες.</w:t>
      </w:r>
    </w:p>
    <w:p w14:paraId="2AF39D3B" w14:textId="77777777" w:rsidR="006A5A05" w:rsidRDefault="00A50B7F">
      <w:pPr>
        <w:spacing w:after="0" w:line="600" w:lineRule="auto"/>
        <w:ind w:firstLine="720"/>
        <w:contextualSpacing/>
        <w:jc w:val="both"/>
        <w:rPr>
          <w:rFonts w:eastAsia="Times New Roman"/>
          <w:szCs w:val="24"/>
        </w:rPr>
      </w:pPr>
      <w:r>
        <w:rPr>
          <w:rFonts w:eastAsia="Times New Roman"/>
          <w:szCs w:val="24"/>
        </w:rPr>
        <w:lastRenderedPageBreak/>
        <w:t xml:space="preserve">Θα σας καταθέσω και δύο δημοσιεύματα από τα πολλά. Το ένα έχει τίτλο: «Σε τρεις μέρες τούς μείωσαν τα δικαιώματα» και το δεύτερο δημοσίευμα που λέει: «Αγωγή για τις πετσοκομμένες επιδοτήσεις των αγροτών». Τα συγκεκριμένα στοιχεία να τα διαβάσει ο κύριος Υπουργός με την ησυχία του, να δει ότι υπάρχει θέμα και πρόβλημα. Αφού δεν πιστεύει τους Βουλευτές, να δει μήπως πιστεύει τους παραγωγούς. </w:t>
      </w:r>
    </w:p>
    <w:p w14:paraId="2AF39D3C" w14:textId="77777777" w:rsidR="006A5A05" w:rsidRDefault="00A50B7F">
      <w:pPr>
        <w:spacing w:after="0" w:line="600" w:lineRule="auto"/>
        <w:ind w:firstLine="720"/>
        <w:contextualSpacing/>
        <w:jc w:val="both"/>
        <w:rPr>
          <w:rFonts w:eastAsia="Times New Roman"/>
          <w:szCs w:val="24"/>
        </w:rPr>
      </w:pPr>
      <w:r>
        <w:rPr>
          <w:rFonts w:eastAsia="Times New Roman"/>
          <w:b/>
          <w:szCs w:val="24"/>
        </w:rPr>
        <w:t>ΔΙΑΜΑΝΤΩ ΜΑΝΩΛΑΚΟΥ:</w:t>
      </w:r>
      <w:r>
        <w:rPr>
          <w:rFonts w:eastAsia="Times New Roman"/>
          <w:szCs w:val="24"/>
        </w:rPr>
        <w:t xml:space="preserve"> Είναι </w:t>
      </w:r>
      <w:proofErr w:type="spellStart"/>
      <w:r>
        <w:rPr>
          <w:rFonts w:eastAsia="Times New Roman"/>
          <w:szCs w:val="24"/>
        </w:rPr>
        <w:t>εικοσιοκτώ</w:t>
      </w:r>
      <w:proofErr w:type="spellEnd"/>
      <w:r>
        <w:rPr>
          <w:rFonts w:eastAsia="Times New Roman"/>
          <w:szCs w:val="24"/>
        </w:rPr>
        <w:t xml:space="preserve"> χιλιάδες οι νέοι αγρότες.</w:t>
      </w:r>
    </w:p>
    <w:p w14:paraId="2AF39D3D" w14:textId="77777777" w:rsidR="006A5A05" w:rsidRDefault="00A50B7F">
      <w:pPr>
        <w:spacing w:after="0"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Κύριε </w:t>
      </w:r>
      <w:proofErr w:type="spellStart"/>
      <w:r>
        <w:rPr>
          <w:rFonts w:eastAsia="Times New Roman"/>
          <w:szCs w:val="24"/>
        </w:rPr>
        <w:t>Κεγκέρογλου</w:t>
      </w:r>
      <w:proofErr w:type="spellEnd"/>
      <w:r>
        <w:rPr>
          <w:rFonts w:eastAsia="Times New Roman"/>
          <w:szCs w:val="24"/>
        </w:rPr>
        <w:t xml:space="preserve">, δώστε τα χαρτιά για να κατατεθούν στα Πρακτικά. </w:t>
      </w:r>
    </w:p>
    <w:p w14:paraId="2AF39D3E" w14:textId="77777777" w:rsidR="006A5A05" w:rsidRDefault="00A50B7F">
      <w:pPr>
        <w:spacing w:after="0" w:line="600" w:lineRule="auto"/>
        <w:ind w:firstLine="720"/>
        <w:contextualSpacing/>
        <w:jc w:val="both"/>
        <w:rPr>
          <w:rFonts w:eastAsia="Times New Roman"/>
          <w:szCs w:val="24"/>
        </w:rPr>
      </w:pPr>
      <w:r>
        <w:rPr>
          <w:rFonts w:eastAsia="Times New Roman"/>
          <w:b/>
          <w:szCs w:val="24"/>
        </w:rPr>
        <w:t>ΒΑΣΙΛΕΙΟΣ ΚΕΓΚΕΡΟΓΛΟΥ:</w:t>
      </w:r>
      <w:r>
        <w:rPr>
          <w:rFonts w:eastAsia="Times New Roman"/>
          <w:szCs w:val="24"/>
        </w:rPr>
        <w:t xml:space="preserve"> Μάλιστα.</w:t>
      </w:r>
    </w:p>
    <w:p w14:paraId="2AF39D3F" w14:textId="77777777" w:rsidR="006A5A05" w:rsidRDefault="00A50B7F">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Βουλευτής κ. Βασίλειος </w:t>
      </w:r>
      <w:proofErr w:type="spellStart"/>
      <w:r>
        <w:rPr>
          <w:rFonts w:eastAsia="Times New Roman" w:cs="Times New Roman"/>
          <w:szCs w:val="24"/>
        </w:rPr>
        <w:t>Κεγκέρογλου</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2AF39D40" w14:textId="77777777" w:rsidR="006A5A05" w:rsidRDefault="00A50B7F">
      <w:pPr>
        <w:spacing w:line="600" w:lineRule="auto"/>
        <w:ind w:firstLine="720"/>
        <w:contextualSpacing/>
        <w:jc w:val="both"/>
        <w:rPr>
          <w:rFonts w:eastAsia="Times New Roman" w:cs="Times New Roman"/>
          <w:szCs w:val="24"/>
        </w:rPr>
      </w:pPr>
      <w:r>
        <w:rPr>
          <w:rFonts w:eastAsia="Times New Roman" w:cs="Times New Roman"/>
          <w:szCs w:val="24"/>
        </w:rPr>
        <w:lastRenderedPageBreak/>
        <w:t>Όταν δοθεί το δικαίωμα για τις ενστάσεις, θα δείτε, κύριε Υπουργέ, ποια είναι η φύση του προβλήματος.</w:t>
      </w:r>
    </w:p>
    <w:p w14:paraId="2AF39D41" w14:textId="77777777" w:rsidR="006A5A05" w:rsidRDefault="00A50B7F">
      <w:pPr>
        <w:spacing w:line="600" w:lineRule="auto"/>
        <w:ind w:firstLine="720"/>
        <w:contextualSpacing/>
        <w:jc w:val="both"/>
        <w:rPr>
          <w:rFonts w:eastAsia="Times New Roman" w:cs="Times New Roman"/>
          <w:szCs w:val="24"/>
        </w:rPr>
      </w:pPr>
      <w:r>
        <w:rPr>
          <w:rFonts w:eastAsia="Times New Roman" w:cs="Times New Roman"/>
          <w:szCs w:val="24"/>
        </w:rPr>
        <w:t xml:space="preserve">Έχουμε τεράστιο θέμα με τους νέους αγρότες. Οι νέοι αγρότες που εντάχθηκαν στο προηγούμενο πρόγραμμα, έχουν θέματα με τις μεταβιβάσεις -όχι μόνο νέων αγροτών, αλλά και άλλων- και τα δικαιώματα και τη μείωση των χρημάτων που ήταν να πάρουν. Είπατε ότι θα δούμε πώς θα πληρωθούν οι νέοι αγρότες από αυτά που προβλέπει η νέα ΚΑΠ, θα βρούμε εκεί απόθεμα, θα κάνουμε, θα δείξουμε. Είναι πολύ γενικά αυτά τα οποία μας είπατε. </w:t>
      </w:r>
    </w:p>
    <w:p w14:paraId="2AF39D42" w14:textId="77777777" w:rsidR="006A5A05" w:rsidRDefault="00A50B7F">
      <w:pPr>
        <w:spacing w:line="600" w:lineRule="auto"/>
        <w:ind w:firstLine="720"/>
        <w:contextualSpacing/>
        <w:jc w:val="both"/>
        <w:rPr>
          <w:rFonts w:eastAsia="Times New Roman" w:cs="Times New Roman"/>
          <w:szCs w:val="24"/>
        </w:rPr>
      </w:pPr>
      <w:r>
        <w:rPr>
          <w:rFonts w:eastAsia="Times New Roman" w:cs="Times New Roman"/>
          <w:szCs w:val="24"/>
        </w:rPr>
        <w:t xml:space="preserve">Πιστεύω ότι τα προβλήματα μπορούν να αντιμετωπιστούν περισσότερο αποτελεσματικά -και θα είναι προς όφελος και της δουλειάς που κάνει ή που θέλει να κάνει η πολιτική ηγεσία του Υπουργείου- εάν υπάρχει περισσότερη διαφάνεια. Δυστυχώς, δεν υπάρχει διαφάνεια στη διαχείριση των θεμάτων από τον ΟΠΕΚΕΠΕ. Έχουν κλείσει οι πύλες ενημέρωσης για τους πολίτες και τους αγρότες και πρέπει να υπάρχει περισσότερη διαφάνεια. </w:t>
      </w:r>
    </w:p>
    <w:p w14:paraId="2AF39D43" w14:textId="77777777" w:rsidR="006A5A05" w:rsidRDefault="00A50B7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Με την ευκαιρία να σας πω ότι υπάρχουν εκκρεμότητες που έχουν να κάνουν με το παλιά άρθρα 68 και 52, με την πληρωμή συνδεδεμένης ενίσχυσης για το γάλα και για το κρέας. </w:t>
      </w:r>
    </w:p>
    <w:p w14:paraId="2AF39D44" w14:textId="77777777" w:rsidR="006A5A05" w:rsidRDefault="00A50B7F">
      <w:pPr>
        <w:spacing w:line="600" w:lineRule="auto"/>
        <w:ind w:firstLine="720"/>
        <w:contextualSpacing/>
        <w:jc w:val="both"/>
        <w:rPr>
          <w:rFonts w:eastAsia="Times New Roman" w:cs="Times New Roman"/>
          <w:szCs w:val="24"/>
        </w:rPr>
      </w:pPr>
      <w:r>
        <w:rPr>
          <w:rFonts w:eastAsia="Times New Roman" w:cs="Times New Roman"/>
          <w:szCs w:val="24"/>
        </w:rPr>
        <w:t xml:space="preserve">Υπάρχουν πάρα πολλά, κύριε Υπουργέ, που πρέπει να τα δείτε συγκεκριμένα. Αφήστε τώρα τις θεωρίες για το συμμάζεμα ή για τα πρόστιμα. Τα πρόστιμα, ξέρετε, αφού περάσει η χρονιά, αφού περάσει και ο δεύτερος χρόνος, καταλογίζονται, δεν καταλογίζονται αμέσως. Θα το δούμε, λοιπόν, αυτό. </w:t>
      </w:r>
    </w:p>
    <w:p w14:paraId="2AF39D45" w14:textId="77777777" w:rsidR="006A5A05" w:rsidRDefault="00A50B7F">
      <w:pPr>
        <w:spacing w:line="600" w:lineRule="auto"/>
        <w:ind w:firstLine="720"/>
        <w:contextualSpacing/>
        <w:jc w:val="both"/>
        <w:rPr>
          <w:rFonts w:eastAsia="Times New Roman" w:cs="Times New Roman"/>
          <w:szCs w:val="24"/>
        </w:rPr>
      </w:pPr>
      <w:r>
        <w:rPr>
          <w:rFonts w:eastAsia="Times New Roman" w:cs="Times New Roman"/>
          <w:szCs w:val="24"/>
        </w:rPr>
        <w:t xml:space="preserve">Όμως υπάρχει ένα τεράστιο θέμα και θα σας παρακαλούσα στη δευτερολογία σας να μας πείτε τι γίνεται με το πρόγραμμα αγροτικής ανάπτυξης. Κύριε Πρόεδρε, 6 δισεκατομμύρια «κοιμούνται». Όταν λέμε ότι θέλουμε χρήματα για την επανεκκίνηση της οικονομίας, υπάρχουν 6 δισεκατομμύρια διασφαλισμένα, ολόκληρα, για το πρόγραμμα αγροτικής ανάπτυξης και δεν γνωρίζουμε πότε θα ενεργοποιηθούν και ποιες δράσεις θα ενεργοποιηθούν και σε ποιο χρόνο. Έχει γίνει μία προδημοσίευση για τους νέους αγρότες, για το πρόγραμμα νέων αγροτών και λέει ότι η κανονική δημοσίευση θα βγει τον Σεπτέμβρη, αλλά τους λέει, πηγαίνετε τώρα να κάνετε μεταβιβάσεις από τους γονείς ή άλλους, των περιουσιών, κάντε </w:t>
      </w:r>
      <w:r>
        <w:rPr>
          <w:rFonts w:eastAsia="Times New Roman" w:cs="Times New Roman"/>
          <w:szCs w:val="24"/>
        </w:rPr>
        <w:lastRenderedPageBreak/>
        <w:t xml:space="preserve">δήλωση του ΟΣΔΕ και τον Σεπτέμβρη που θα έρθει η ώρα, εάν τους απορρίψει, δεν λέει τι θα γίνει με τη διαδικασία. Είναι κάτι πρωθύστερο αυτό, νομίζω. Εάν όμως, έστω και ως πρωθύστερο, διευκολύνει, θα πρέπει να δώσετε κάποιες ασφαλιστικές δικλείδες, κύριε Υπουργέ. </w:t>
      </w:r>
    </w:p>
    <w:p w14:paraId="2AF39D46" w14:textId="77777777" w:rsidR="006A5A05" w:rsidRDefault="00A50B7F">
      <w:pPr>
        <w:spacing w:line="600" w:lineRule="auto"/>
        <w:ind w:firstLine="720"/>
        <w:contextualSpacing/>
        <w:jc w:val="both"/>
        <w:rPr>
          <w:rFonts w:eastAsia="Times New Roman" w:cs="Times New Roman"/>
          <w:szCs w:val="24"/>
        </w:rPr>
      </w:pPr>
      <w:r>
        <w:rPr>
          <w:rFonts w:eastAsia="Times New Roman" w:cs="Times New Roman"/>
          <w:szCs w:val="24"/>
        </w:rPr>
        <w:t>Τι γίνεται, λοιπόν, και με το πρόγραμμα αγροτικής ανάπτυξης, με τα 6 ολόκληρα δισεκατομμύρια, που και αυτά η επάρατη, προηγούμενη Κυβέρνηση τα διασφάλισε, όπως και τη νέα ΚΑΠ και λοιπά, και δεν έχετε βγάλει ακόμα τις ομάδες εργασίας, δεν έχετε συγκροτήσει ακόμα τις ομάδες εργασίας, προκειμένου να βγουν οι οδηγοί για το κάθε πρόγραμμα;</w:t>
      </w:r>
    </w:p>
    <w:p w14:paraId="2AF39D47" w14:textId="77777777" w:rsidR="006A5A05" w:rsidRDefault="00A50B7F">
      <w:pPr>
        <w:spacing w:line="600" w:lineRule="auto"/>
        <w:ind w:firstLine="720"/>
        <w:contextualSpacing/>
        <w:jc w:val="both"/>
        <w:rPr>
          <w:rFonts w:eastAsia="Times New Roman" w:cs="Times New Roman"/>
          <w:szCs w:val="24"/>
        </w:rPr>
      </w:pPr>
      <w:r>
        <w:rPr>
          <w:rFonts w:eastAsia="Times New Roman" w:cs="Times New Roman"/>
          <w:szCs w:val="24"/>
        </w:rPr>
        <w:t>(Στο σημείο αυτό χτυπάει το κουδούνι λήξεως του χρόνου ομιλίας του κυρίου Βουλευτή)</w:t>
      </w:r>
    </w:p>
    <w:p w14:paraId="2AF39D48" w14:textId="77777777" w:rsidR="006A5A05" w:rsidRDefault="00A50B7F">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Ολοκληρώστε παρακαλώ. </w:t>
      </w:r>
    </w:p>
    <w:p w14:paraId="2AF39D49" w14:textId="77777777" w:rsidR="006A5A05" w:rsidRDefault="00A50B7F">
      <w:pPr>
        <w:spacing w:line="600" w:lineRule="auto"/>
        <w:ind w:firstLine="720"/>
        <w:contextualSpacing/>
        <w:jc w:val="both"/>
        <w:rPr>
          <w:rFonts w:eastAsia="Times New Roman"/>
          <w:szCs w:val="24"/>
        </w:rPr>
      </w:pPr>
      <w:r>
        <w:rPr>
          <w:rFonts w:eastAsia="Times New Roman"/>
          <w:b/>
          <w:szCs w:val="24"/>
        </w:rPr>
        <w:t>ΒΑΣΙΛΕΙΟΣ ΚΕΓΚΕΡΟΓΛΟΥ:</w:t>
      </w:r>
      <w:r>
        <w:rPr>
          <w:rFonts w:eastAsia="Times New Roman"/>
          <w:szCs w:val="24"/>
        </w:rPr>
        <w:t xml:space="preserve"> Είναι απαράδεκτο δεκαέξι μήνες να μην έχουν βγει οι οδηγοί εργασίας από την 1</w:t>
      </w:r>
      <w:r>
        <w:rPr>
          <w:rFonts w:eastAsia="Times New Roman"/>
          <w:szCs w:val="24"/>
          <w:vertAlign w:val="superscript"/>
        </w:rPr>
        <w:t>η</w:t>
      </w:r>
      <w:r>
        <w:rPr>
          <w:rFonts w:eastAsia="Times New Roman"/>
          <w:szCs w:val="24"/>
        </w:rPr>
        <w:t xml:space="preserve"> Ιανουαρίου 2015 και μετά. Δεν ξέρω εάν είναι  δική σας αρμοδιότητα ή του κ. </w:t>
      </w:r>
      <w:proofErr w:type="spellStart"/>
      <w:r>
        <w:rPr>
          <w:rFonts w:eastAsia="Times New Roman"/>
          <w:szCs w:val="24"/>
        </w:rPr>
        <w:t>Μπόλαρη</w:t>
      </w:r>
      <w:proofErr w:type="spellEnd"/>
      <w:r>
        <w:rPr>
          <w:rFonts w:eastAsia="Times New Roman"/>
          <w:szCs w:val="24"/>
        </w:rPr>
        <w:t xml:space="preserve">, του Υπουργείου σας πάντως είναι. </w:t>
      </w:r>
    </w:p>
    <w:p w14:paraId="2AF39D4A" w14:textId="5AD0B76A" w:rsidR="006A5A05" w:rsidRDefault="00A50B7F">
      <w:pPr>
        <w:spacing w:line="600" w:lineRule="auto"/>
        <w:ind w:firstLine="720"/>
        <w:contextualSpacing/>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w:t>
      </w:r>
      <w:del w:id="39" w:author="Φλούδα Χριστίνα" w:date="2016-05-18T13:33:00Z">
        <w:r w:rsidDel="00257C0D">
          <w:rPr>
            <w:rFonts w:eastAsia="Times New Roman"/>
            <w:szCs w:val="24"/>
          </w:rPr>
          <w:delText xml:space="preserve"> </w:delText>
        </w:r>
      </w:del>
      <w:r>
        <w:rPr>
          <w:rFonts w:eastAsia="Times New Roman"/>
          <w:szCs w:val="24"/>
        </w:rPr>
        <w:t xml:space="preserve">Κύριε </w:t>
      </w:r>
      <w:proofErr w:type="spellStart"/>
      <w:r>
        <w:rPr>
          <w:rFonts w:eastAsia="Times New Roman"/>
          <w:szCs w:val="24"/>
        </w:rPr>
        <w:t>Κεγκέρογλου</w:t>
      </w:r>
      <w:proofErr w:type="spellEnd"/>
      <w:r>
        <w:rPr>
          <w:rFonts w:eastAsia="Times New Roman"/>
          <w:szCs w:val="24"/>
        </w:rPr>
        <w:t xml:space="preserve">, παρακαλώ κλείστε. </w:t>
      </w:r>
    </w:p>
    <w:p w14:paraId="2AF39D4B" w14:textId="77777777" w:rsidR="006A5A05" w:rsidRDefault="00A50B7F">
      <w:pPr>
        <w:spacing w:line="600" w:lineRule="auto"/>
        <w:ind w:firstLine="720"/>
        <w:contextualSpacing/>
        <w:jc w:val="both"/>
        <w:rPr>
          <w:rFonts w:eastAsia="Times New Roman"/>
          <w:szCs w:val="24"/>
        </w:rPr>
      </w:pPr>
      <w:r>
        <w:rPr>
          <w:rFonts w:eastAsia="Times New Roman"/>
          <w:b/>
          <w:szCs w:val="24"/>
        </w:rPr>
        <w:t>ΒΑΣΙΛΕΙΟΣ ΚΕΓΚΕΡΟΓΛΟΥ:</w:t>
      </w:r>
      <w:r>
        <w:rPr>
          <w:rFonts w:eastAsia="Times New Roman"/>
          <w:szCs w:val="24"/>
        </w:rPr>
        <w:t xml:space="preserve"> Θέλουμε απαντήσεις, κύριε Υπουργέ.</w:t>
      </w:r>
    </w:p>
    <w:p w14:paraId="2AF39D4C" w14:textId="77777777" w:rsidR="006A5A05" w:rsidRDefault="00A50B7F">
      <w:pPr>
        <w:spacing w:line="600" w:lineRule="auto"/>
        <w:ind w:firstLine="720"/>
        <w:contextualSpacing/>
        <w:jc w:val="both"/>
        <w:rPr>
          <w:rFonts w:eastAsia="Times New Roman"/>
          <w:szCs w:val="24"/>
        </w:rPr>
      </w:pPr>
      <w:r>
        <w:rPr>
          <w:rFonts w:eastAsia="Times New Roman"/>
          <w:szCs w:val="24"/>
        </w:rPr>
        <w:t xml:space="preserve">Σας ευχαριστώ. </w:t>
      </w:r>
    </w:p>
    <w:p w14:paraId="2AF39D4D" w14:textId="77777777" w:rsidR="006A5A05" w:rsidRDefault="00A50B7F">
      <w:pPr>
        <w:spacing w:line="600" w:lineRule="auto"/>
        <w:ind w:firstLine="720"/>
        <w:contextualSpacing/>
        <w:jc w:val="both"/>
        <w:rPr>
          <w:rFonts w:eastAsia="Times New Roman" w:cs="Times New Roman"/>
          <w:szCs w:val="24"/>
        </w:rPr>
      </w:pPr>
      <w:r>
        <w:rPr>
          <w:rFonts w:eastAsia="Times New Roman"/>
          <w:b/>
          <w:szCs w:val="24"/>
        </w:rPr>
        <w:t>ΠΡΟΕΔΡΕΥΩΝ (Νικήτας Κακλαμάνης):</w:t>
      </w:r>
      <w:r>
        <w:rPr>
          <w:rFonts w:eastAsia="Times New Roman"/>
          <w:szCs w:val="24"/>
        </w:rPr>
        <w:t xml:space="preserve"> Πριν λάβετε τον λόγο, κύριε Υπουργέ, θα ήθελα να κάνω μία ανακοίνωση για δύο δευτερόλεπτα.</w:t>
      </w:r>
    </w:p>
    <w:p w14:paraId="2AF39D4E" w14:textId="77777777" w:rsidR="006A5A05" w:rsidRDefault="00A50B7F">
      <w:pPr>
        <w:spacing w:line="600" w:lineRule="auto"/>
        <w:ind w:firstLine="720"/>
        <w:contextualSpacing/>
        <w:jc w:val="both"/>
        <w:rPr>
          <w:rFonts w:eastAsia="Times New Roman" w:cs="Times New Roman"/>
          <w:szCs w:val="24"/>
        </w:rPr>
      </w:pPr>
      <w:r>
        <w:rPr>
          <w:rFonts w:eastAsia="Times New Roman" w:cs="Times New Roman"/>
          <w:szCs w:val="24"/>
        </w:rPr>
        <w:t xml:space="preserve">Ο Βουλευτής κ. Οδυσσέας Κωνσταντινόπουλος, ζητεί άδεια ολιγοήμερης απουσίας στο εξωτερικό για το διάστημα από 2 Ιουνίου έως 5 Ιουνίου 2016. Η Βουλή εγκρίνει; </w:t>
      </w:r>
    </w:p>
    <w:p w14:paraId="2AF39D4F" w14:textId="77777777" w:rsidR="006A5A05" w:rsidRDefault="00A50B7F">
      <w:pPr>
        <w:spacing w:line="600" w:lineRule="auto"/>
        <w:ind w:firstLine="720"/>
        <w:contextualSpacing/>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 xml:space="preserve">Μάλιστα, μάλιστα. </w:t>
      </w:r>
    </w:p>
    <w:p w14:paraId="2AF39D50" w14:textId="77777777" w:rsidR="006A5A05" w:rsidRDefault="00A50B7F">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Συνεπώς η Βουλή ενέκρινε τη ζητηθείσα άδεια.</w:t>
      </w:r>
    </w:p>
    <w:p w14:paraId="2AF39D51" w14:textId="77777777" w:rsidR="006A5A05" w:rsidRDefault="00A50B7F">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Υπουργέ, έχετε τον λόγο. </w:t>
      </w:r>
    </w:p>
    <w:p w14:paraId="2AF39D52" w14:textId="77777777" w:rsidR="006A5A05" w:rsidRDefault="00A50B7F">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ΕΥΑΓΓΕΛΟΣ ΑΠΟΣΤΟΛΟΥ (Υπουργός Αγροτικής Ανάπτυξης και Τροφίμων): </w:t>
      </w:r>
      <w:r>
        <w:rPr>
          <w:rFonts w:eastAsia="Times New Roman" w:cs="Times New Roman"/>
          <w:szCs w:val="24"/>
        </w:rPr>
        <w:t xml:space="preserve"> Κύριε Πρόεδρε, ο κύριος συνάδελφος έχει πάντα την τάση να γενικεύει τον κοινοβουλευτικό έλεγχο. Από ένα θέμα που φέρνει, γενικότερα όσον αφορά τα ζητήματα…</w:t>
      </w:r>
    </w:p>
    <w:p w14:paraId="2AF39D53" w14:textId="77777777" w:rsidR="006A5A05" w:rsidRDefault="00A50B7F">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Θα απαντήσετε επί της επίκαιρης ερώτησης, γιατί για το δεύτερο σκέλος θέλετε μισή ώρα και δεν προτίθεμαι να σας δώσω τον χρόνο. </w:t>
      </w:r>
    </w:p>
    <w:p w14:paraId="2AF39D54" w14:textId="77777777" w:rsidR="006A5A05" w:rsidRDefault="00A50B7F">
      <w:pPr>
        <w:spacing w:line="600" w:lineRule="auto"/>
        <w:ind w:firstLine="720"/>
        <w:contextualSpacing/>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Επαναλαμβάνω ότι υπάρχουν ειδικές διαδικασίες και εάν οι ενστάσεις που υποβληθούν δικαιολογούν ότι μπορεί να αντιμετωπιστεί το ζήτημα, υποβάλλονται τέτοιες ενστάσεις και τις συγκεντρώνουμε.</w:t>
      </w:r>
    </w:p>
    <w:p w14:paraId="2AF39D55"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Και αντιλαμβάνεσθε ότι επειδή είναι συγκεκριμένος ο Κανονισμός και απαγορεύεται πέρα από την καταληκτική ημερομηνία να κάνουμε μεταβολές, όμως ιδιαίτερα όταν υπάρχουν αυτές οι ειδικές συνθήκες που να μπορούμε να δικαιολογήσουμε, τότε θα το κάνουμε. Το ξέρουν αυτό οι αγρότες. </w:t>
      </w:r>
    </w:p>
    <w:p w14:paraId="2AF39D56"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lastRenderedPageBreak/>
        <w:t xml:space="preserve">Αναφερθήκατε στο πρόγραμμα αγροτικής ανάπτυξης. Ξεχάσατε, κύριε συνάδελφε, ότι ως κυβέρνηση είχατε στείλει το πρόγραμμα αγροτικής ανάπτυξης, μας το επέστρεψαν μετά από έξι-επτά μήνες ως απαράδεκτο και τελικά κάναμε τις απαραίτητες διορθώσεις τον Δεκέμβρη, εγκρίθηκε το συγκεκριμένο πρόγραμμα και ήδη βρισκόμαστε στη διαδικασία συγκρότησης ομάδων. Εντός του πρώτου εξαμήνου έχουμε ήδη προγραμματίσει -κάναμε μία δημοσίευση για τους νέους αγρότες- και άλλες δράσεις και προγράμματα. </w:t>
      </w:r>
    </w:p>
    <w:p w14:paraId="2AF39D57"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Να είστε σίγουροι ότι και θα το επικοινωνήσουμε και έχουμε τον απαραίτητο χρόνο. Συνολικά 7 δισεκατομμύρια θα είναι τα χρήματα τα οποία θα μπουν στον αγροτικό χώρο μέσα από το συγκεκριμένο πρόγραμμα. Αντιλαμβάνεσθε ότι για εμάς, αλλά και γενικά για τη χώρα μας –δεν το λέω τώρα για την Κυβέρνηση ΣΥΡΙΖΑ-ΑΝΕΛ- είναι το μοναδικό εργαλείο που μπορεί να έχει ο αγροτικός χώρος για να μπορέσει να πάει μπροστά. Και ήδη άρχισε να πηγαίνει μπροστά.</w:t>
      </w:r>
    </w:p>
    <w:p w14:paraId="2AF39D58"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lastRenderedPageBreak/>
        <w:t xml:space="preserve">Από εκεί και πέρα, αγαπητέ συνάδελφε, το τι κάνουμε εμείς για τον αγροτικό χώρο και πραγματικά αδικούμαστε, όσον αφορά τουλάχιστον τη μετάδοση αυτών που κάνουμε, εγώ θα σας καταθέσω ένα δημοσίευμα της εφημερίδας «ΕΛΕΥΘΕΡΟΣ ΤΥΠΟΣ» -μη μου πείτε ότι ο «ΕΛΕΥΘΕΡΟΣ ΤΥΠΟΣ» είναι η εφημερίδα, η οποία εκφράζει τον χώρο μας–το οποίο λοιπόν αναφέρεται σε αυτά που κουβεντιάζαμε τις προηγούμενες ημέρες, στις επιπτώσεις, στις φορολογικές επιβαρύνσεις, πώς θα μεταβληθούν όσον αφορά τον αγροτικό χώρο από την εφαρμογή του νόμου που τις προηγούμενες ημέρες συζητήσαμε. Και λέει για εισοδήματα από 5.000 έως 20.000 και θα δείτε στην κατάσταση αναλυτικά ότι ο αγροτικός χώρος έχει επιστροφές που ξεκινούν από 1.200 έως 1.300 ευρώ και φθάνουν μέχρι του σημείου που υπερκαλύπτουν πολλαπλάσια τις εισφορές που θα υπάρχουν σχετικά με τον ΕΛΓΑ. </w:t>
      </w:r>
    </w:p>
    <w:p w14:paraId="2AF39D59"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Αντιλαμβάνεσθε, λοιπόν, ότι αυτό που είπα προχθές ότι ο αγροτικός χώρος βιώνει μία ιστορική ημέρα, διότι για πρώτη φορά μπαίνει το αφορολόγητο, για πρώτη φορά αντιμετωπίζεται ως πολίτης πρώτης κατηγορίας, με την εθνική σύνταξη. Και αυτό εσείς το αγνοήσατε εντελώς και έγινε μία μάχη. </w:t>
      </w:r>
    </w:p>
    <w:p w14:paraId="2AF39D5A"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lastRenderedPageBreak/>
        <w:t>Σας το καταθέτω για να ενημερωθείτε.</w:t>
      </w:r>
    </w:p>
    <w:p w14:paraId="2AF39D5B"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(Στο σημείο αυτό ο Υπουργός Αγροτικός Ανάπτυξης και Τροφίμων κ. Ευάγγελος Αποστόλου, καταθέτει για τα Πρακτικά το προαναφερθέν δημοσίευμα, το οποίο βρίσκεται στο αρχείο της Διεύθυνσης Στενογραφίας και Πρακτικών της Βουλής)</w:t>
      </w:r>
    </w:p>
    <w:p w14:paraId="2AF39D5C"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Άρα κύριε Πρόεδρε, …</w:t>
      </w:r>
    </w:p>
    <w:p w14:paraId="2AF39D5D"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Ολοκληρώσατε κύριε Υπουργέ;</w:t>
      </w:r>
    </w:p>
    <w:p w14:paraId="2AF39D5E"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Κύριε Υπουργέ, εγώ θέλω μία ημερομηνία. Πότε μπορούν να υποβληθούν ενστάσεις;</w:t>
      </w:r>
    </w:p>
    <w:p w14:paraId="2AF39D5F"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Σε αυτό το ερώτημα δεν υπήρξε απάντηση. Οφείλω να το πω, επειδή είπα για το άλλο.</w:t>
      </w:r>
    </w:p>
    <w:p w14:paraId="2AF39D60"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Βασίλη, τελειώσαμε.</w:t>
      </w:r>
    </w:p>
    <w:p w14:paraId="2AF39D61"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lastRenderedPageBreak/>
        <w:t xml:space="preserve">ΒΑΣΙΛΕΙΟΣ ΚΕΓΚΕΡΟΓΛΟΥ: </w:t>
      </w:r>
      <w:r>
        <w:rPr>
          <w:rFonts w:eastAsia="Times New Roman" w:cs="Times New Roman"/>
          <w:szCs w:val="24"/>
        </w:rPr>
        <w:t>Πείτε το, κύριε Υπουργέ, για να ενημερωθούν.</w:t>
      </w:r>
    </w:p>
    <w:p w14:paraId="2AF39D62"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 xml:space="preserve">Κύριε Πρόεδρε, μισό λεπτό. Υπήρξε απάντηση συγκεκριμένη, η οποία λέει όταν υπάρχουν λόγοι που μπορούν να δικαιολογήσουν, υποβάλλονται ενστάσεις. </w:t>
      </w:r>
    </w:p>
    <w:p w14:paraId="2AF39D63"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Πού;</w:t>
      </w:r>
    </w:p>
    <w:p w14:paraId="2AF39D64"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Εμείς είμαστε υποχρεωμένοι να εξετάσουμε τους λόγους και αν πραγματικά οι λόγοι αυτοί μπορούν να γίνουν αποδεκτοί από πλευράς Ευρωπαϊκής Επιτροπής, θα το προχωρήσουμε. Δεν μπορούμε να δεσμευθούμε…</w:t>
      </w:r>
    </w:p>
    <w:p w14:paraId="2AF39D65"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Ωραία, πού;</w:t>
      </w:r>
    </w:p>
    <w:p w14:paraId="2AF39D66"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w:t>
      </w:r>
      <w:proofErr w:type="spellStart"/>
      <w:r>
        <w:rPr>
          <w:rFonts w:eastAsia="Times New Roman" w:cs="Times New Roman"/>
          <w:szCs w:val="24"/>
        </w:rPr>
        <w:t>Κεγκέρογλου</w:t>
      </w:r>
      <w:proofErr w:type="spellEnd"/>
      <w:r>
        <w:rPr>
          <w:rFonts w:eastAsia="Times New Roman" w:cs="Times New Roman"/>
          <w:szCs w:val="24"/>
        </w:rPr>
        <w:t>, σας παρακαλώ, τελειώσαμε την ερώτησή σας. Σας έδωσαν και τη σειρά τους οι συνάδελφοι, να μην κάνουμε κατάχρηση.</w:t>
      </w:r>
    </w:p>
    <w:p w14:paraId="2AF39D67"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lastRenderedPageBreak/>
        <w:t>Επόμενη είναι η πρώτη με αριθμό 839/9-5-2016 επίκαιρη ερώτηση πρώτου κύκλου του Βουλευτή Πέλλας του Συνασπισμού Ριζοσπαστικής Αριστεράς κ. Ιωάννη Σηφάκη προς τον Υπουργό Αγροτικής Ανάπτυξης και Τροφίμων, σχετικά με την αποζημίωση των αγροτών, για τη μειωμένη παραγωγή σε όλες σχεδόν τις δενδρώδεις καλλιέργειες Πέλλας και Ημαθίας.</w:t>
      </w:r>
    </w:p>
    <w:p w14:paraId="2AF39D68"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Κύριε Σηφάκη, έχετε τον λόγο.</w:t>
      </w:r>
    </w:p>
    <w:p w14:paraId="2AF39D69"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 xml:space="preserve">ΙΩΑΝΝΗΣ ΣΗΦΑΚΗΣ: </w:t>
      </w:r>
      <w:r>
        <w:rPr>
          <w:rFonts w:eastAsia="Times New Roman" w:cs="Times New Roman"/>
          <w:szCs w:val="24"/>
        </w:rPr>
        <w:t>Ευχαριστώ, κύριε Πρόεδρε.</w:t>
      </w:r>
    </w:p>
    <w:p w14:paraId="2AF39D6A"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Κύριε Υπουργέ, η ερώτηση αφορά τις σοβαρές ζημιές λόγω καιρικών φαινομένων στις αγροτικές δενδρώδεις καλλιέργειες των Νομών Πέλλας και Ημαθίας, αλλά και της περιοχής </w:t>
      </w:r>
      <w:proofErr w:type="spellStart"/>
      <w:r>
        <w:rPr>
          <w:rFonts w:eastAsia="Times New Roman" w:cs="Times New Roman"/>
          <w:szCs w:val="24"/>
        </w:rPr>
        <w:t>Βελβεντού</w:t>
      </w:r>
      <w:proofErr w:type="spellEnd"/>
      <w:r>
        <w:rPr>
          <w:rFonts w:eastAsia="Times New Roman" w:cs="Times New Roman"/>
          <w:szCs w:val="24"/>
        </w:rPr>
        <w:t xml:space="preserve"> του Νομού Κοζάνης. </w:t>
      </w:r>
    </w:p>
    <w:p w14:paraId="2AF39D6B"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lastRenderedPageBreak/>
        <w:t xml:space="preserve">Συγκεκριμένα, πέραν του παγετού και των χαλαζοπτώσεων που αποζημιώνονται από τον κανονισμό του ΕΛΓΑ, έχει παρατηρηθεί μειωμένη παραγωγή σε όλες σχεδόν τις δενδρώδεις καλλιέργειες με συμπτώματα περιορισμένη </w:t>
      </w:r>
      <w:proofErr w:type="spellStart"/>
      <w:r>
        <w:rPr>
          <w:rFonts w:eastAsia="Times New Roman" w:cs="Times New Roman"/>
          <w:szCs w:val="24"/>
        </w:rPr>
        <w:t>καρπόδεση</w:t>
      </w:r>
      <w:proofErr w:type="spellEnd"/>
      <w:r>
        <w:rPr>
          <w:rFonts w:eastAsia="Times New Roman" w:cs="Times New Roman"/>
          <w:szCs w:val="24"/>
        </w:rPr>
        <w:t>, αγονιμοποίητα άνθη, αλλά και ατροφικούς καρπούς που πέφτουν.</w:t>
      </w:r>
    </w:p>
    <w:p w14:paraId="2AF39D6C"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Με δεδομένο ότι η ζημιά είναι πολύ μεγάλη, με βάση τις αρχικές εκτιμήσεις τόσο των εποπτών του ΕΛΓΑ όσο και των Διευθύνσεων Αγροτικής Ανάπτυξης των συγκεκριμένων περιφερειακών ενοτήτων –έχω εδώ την έκθεση της Διεύθυνσης Αγροτικής Οικονομίας και Κτηνιατρικής της Περιφερειακής Ενότητας Πέλλας- και ακόμη με δεδομένο ότι η οικονομία αυτών βασίζεται κατά συντριπτικό ποσοστό στην οικονομία του πρωτογενούς τομέα και η ζημιά αυτή έρχεται να προστεθεί στις σοβαρές ζημιές των αγροτικών καλλιεργειών και τα δύο προηγούμενα χρόνια και ακόμα λαμβάνοντας υπ’ </w:t>
      </w:r>
      <w:proofErr w:type="spellStart"/>
      <w:r>
        <w:rPr>
          <w:rFonts w:eastAsia="Times New Roman" w:cs="Times New Roman"/>
          <w:szCs w:val="24"/>
        </w:rPr>
        <w:t>όψιν</w:t>
      </w:r>
      <w:proofErr w:type="spellEnd"/>
      <w:r>
        <w:rPr>
          <w:rFonts w:eastAsia="Times New Roman" w:cs="Times New Roman"/>
          <w:szCs w:val="24"/>
        </w:rPr>
        <w:t xml:space="preserve"> αφ’ ενός την τροποποίηση του άρθρου 5 του ν.3877/2010, που έγινε με το άρθρο 71 του ν.4235/2014 που επιτρέπει την αποζημίωση από τον ΕΛΓΑ ζημιάς πάνω από ορισμένο ποσοστό ανά νομό σε περίπτωση μειωμένης παραγωγής σε δενδρώδεις καλλιέργειες μετά από το πόρισμα της Επιστημονικής Επιτροπής που συγκροτείται από τον </w:t>
      </w:r>
      <w:r>
        <w:rPr>
          <w:rFonts w:eastAsia="Times New Roman" w:cs="Times New Roman"/>
          <w:szCs w:val="24"/>
        </w:rPr>
        <w:lastRenderedPageBreak/>
        <w:t xml:space="preserve">Υπουργό και για την τεκμηρίωση των παραπάνω και αφ’ ετέρου άλλες ίσως δυνατότητες αποζημίωσης που υπάρχουν μέσω του προγράμματος </w:t>
      </w:r>
      <w:r>
        <w:rPr>
          <w:rFonts w:eastAsia="Times New Roman" w:cs="Times New Roman"/>
          <w:szCs w:val="24"/>
          <w:lang w:val="en-US"/>
        </w:rPr>
        <w:t>de</w:t>
      </w:r>
      <w:r>
        <w:rPr>
          <w:rFonts w:eastAsia="Times New Roman" w:cs="Times New Roman"/>
          <w:szCs w:val="24"/>
        </w:rPr>
        <w:t xml:space="preserve"> </w:t>
      </w:r>
      <w:proofErr w:type="spellStart"/>
      <w:r>
        <w:rPr>
          <w:rFonts w:eastAsia="Times New Roman" w:cs="Times New Roman"/>
          <w:szCs w:val="24"/>
          <w:lang w:val="en-US"/>
        </w:rPr>
        <w:t>minimis</w:t>
      </w:r>
      <w:proofErr w:type="spellEnd"/>
      <w:r>
        <w:rPr>
          <w:rFonts w:eastAsia="Times New Roman" w:cs="Times New Roman"/>
          <w:szCs w:val="24"/>
        </w:rPr>
        <w:t xml:space="preserve">, του προγράμματος αγροτικής ανάπτυξης, όσον αφορά τις θεομηνίες ή προβλημάτων από κλιματικές συνθήκες ή των ΠΣΕΑ, κατόπιν φυσικά έγκρισης από την Ευρωπαϊκή Ένωση για να προβλεφθούν τα αλόγιστα πακέτα τύπου Χατζηγάκη, που σε τελευταία ανάλυση πέφτουν στις πλάτες των παραγωγών, αντί να τους ανακουφίσουν, ερωτάσθε σε τι ενέργειες προτίθεστε να προβείτε, για την ανακούφιση του αγρότη των προαναφερόμενων νομών, με ποια μέσα και με ποιο χρονοδιάγραμμα. </w:t>
      </w:r>
    </w:p>
    <w:p w14:paraId="2AF39D6D"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Ακόμη, αβίαστα προκύπτει η ανάγκη έναρξης της διαβούλευσης με τους εμπλεκόμενους φορείς για την τροποποίηση του κανονισμού του ΕΛΓΑ. Σε συζήτηση με τον Πρόεδρο του ΕΛΓΑ κ. </w:t>
      </w:r>
      <w:proofErr w:type="spellStart"/>
      <w:r>
        <w:rPr>
          <w:rFonts w:eastAsia="Times New Roman" w:cs="Times New Roman"/>
          <w:szCs w:val="24"/>
        </w:rPr>
        <w:t>Κουρεμπέ</w:t>
      </w:r>
      <w:proofErr w:type="spellEnd"/>
      <w:r>
        <w:rPr>
          <w:rFonts w:eastAsia="Times New Roman" w:cs="Times New Roman"/>
          <w:szCs w:val="24"/>
        </w:rPr>
        <w:t>, μας διατυπώθηκε η πρόθεση του οργανισμού να δεχθεί προτάσεις των αγροτικών συλλόγων και των συνε</w:t>
      </w:r>
      <w:r>
        <w:rPr>
          <w:rFonts w:eastAsia="Times New Roman" w:cs="Times New Roman"/>
          <w:szCs w:val="24"/>
        </w:rPr>
        <w:lastRenderedPageBreak/>
        <w:t>ταιρισμών των νομών που έχουν δενδρώδεις καλλιέργειες, που προαναφέρθηκαν, για την εκπόνηση αναλογιστικών μελετών, με στόχο την πρόσθετη κάλυψη των αγροτών και από άλλες ζημιές που δεν καλύπτονται από τον κανονισμό.</w:t>
      </w:r>
    </w:p>
    <w:p w14:paraId="2AF39D6E"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Ερωτάσθε αν προτίθεστε να παροτρύνετε τον ΕΛΓΑ να προχωρήσει άμεσα στις αναγκαίες ενέργειες, κυρίως στην ανάθεση των αναλογιστικών μελετών, για να μην είμαστε κάθε χρόνο στη δύσκολη θέση να συζητάμε τα ίδια πράγματα με τον ίδιο σχεδόν τρόπο.</w:t>
      </w:r>
    </w:p>
    <w:p w14:paraId="2AF39D6F"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Σας ευχαριστώ.</w:t>
      </w:r>
    </w:p>
    <w:p w14:paraId="2AF39D70"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Ευχαριστούμε.</w:t>
      </w:r>
    </w:p>
    <w:p w14:paraId="2AF39D71"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2AF39D72"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Αγαπητέ συνάδελφε, οι ζημιές είναι όντως όπως τις περιγράψατε. Έγιναν όπως έγιναν και αναγγελίες και κατατέθηκαν </w:t>
      </w:r>
      <w:r>
        <w:rPr>
          <w:rFonts w:eastAsia="Times New Roman" w:cs="Times New Roman"/>
          <w:szCs w:val="24"/>
        </w:rPr>
        <w:lastRenderedPageBreak/>
        <w:t>οι σχετικές δηλώσεις από τους παραγωγούς. Αυτό που μένει τώρα σε εμάς είναι να αρχίσουμε το έργο της εκτίμησης, ώστε να διαπιστωθεί και το μέγεθος της ζημιάς και ταυτόχρονα να δούμε ποιο ποσοστό μπορεί να μας καλύψει ο κανονισμός του ΕΛΓΑ και από εκεί και πέρα να δούμε τι μπορούμε να κάνουμε, ιδιαίτερα για τις υπόλοιπες περιπτώσεις που δεν καλύπτονται από τον σημερινό κανονισμό.</w:t>
      </w:r>
    </w:p>
    <w:p w14:paraId="2AF39D73"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Μετά το πέρας όλης αυτής της διαδικασίας θα ακολουθήσει η πληρωμή, όσον αφορά αυτούς που καλύπτονται. Μένει να δούμε τώρα τι θα κάνουμε για το υπόλοιπο κομμάτι.</w:t>
      </w:r>
    </w:p>
    <w:p w14:paraId="2AF39D74"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Βεβαίως, επειδή υπάρχουν ζημιές που εμείς θέλουμε, σε συνεργασία με τον ΕΛΓΑ, να δούμε πώς θα αξιοποιήσουμε και τα υπόλοιπα εργαλεία, αυτά που είναι γνωστά -πρόγραμμα </w:t>
      </w:r>
      <w:r>
        <w:rPr>
          <w:rFonts w:eastAsia="Times New Roman" w:cs="Times New Roman"/>
          <w:szCs w:val="24"/>
          <w:lang w:val="en-US"/>
        </w:rPr>
        <w:t>de</w:t>
      </w:r>
      <w:r>
        <w:rPr>
          <w:rFonts w:eastAsia="Times New Roman" w:cs="Times New Roman"/>
          <w:szCs w:val="24"/>
        </w:rPr>
        <w:t xml:space="preserve"> </w:t>
      </w:r>
      <w:proofErr w:type="spellStart"/>
      <w:r>
        <w:rPr>
          <w:rFonts w:eastAsia="Times New Roman" w:cs="Times New Roman"/>
          <w:szCs w:val="24"/>
          <w:lang w:val="en-US"/>
        </w:rPr>
        <w:t>minimis</w:t>
      </w:r>
      <w:proofErr w:type="spellEnd"/>
      <w:r>
        <w:rPr>
          <w:rFonts w:eastAsia="Times New Roman" w:cs="Times New Roman"/>
          <w:szCs w:val="24"/>
        </w:rPr>
        <w:t xml:space="preserve"> και ΠΣΕΑ- και να δούμε τη δυνατότητα μέσω των επιπτώσεων από την κλιματική αλλαγή. Όλο αυτό είναι ένα κομμάτι που θα το χρησιμοποιήσουμε, για να στηρίξουμε την αγροτική παραγωγή.</w:t>
      </w:r>
    </w:p>
    <w:p w14:paraId="2AF39D75"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lastRenderedPageBreak/>
        <w:t>Από εκεί και πέρα, όπως και εσείς γνωρίζετε, σχετικά με τα ΠΣΕΑ -δηλαδή το κομμάτι που αφορά τις κρατικές ενισχύσεις- ιδιαίτερα εκεί, θέλουμε να δούμε το μεγάλο ζήτημα της ακαρπίας, που έχει προκύψει στην περιοχή από τις συγκεκριμένες ζημιές. Το θέμα είναι ότι σίγουρα αυτό οφείλεται σε θεομηνίες και σε καιρικές συνθήκες. Αυτό οπωσδήποτε πρέπει να το αποδείξουμε.</w:t>
      </w:r>
    </w:p>
    <w:p w14:paraId="2AF39D76"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Από εκεί και πέρα, θα δούμε πώς μέσα από τα όρια που προβλέπονται, όσον αφορά το 30% των ζημιών ομοειδών ειδών στις περιφερειακές ενότητες, τη σχέση της απώλειας της παραγωγής με την παραγωγή των προηγούμενων χρόνων, δηλαδή στοιχεία τέτοια από πλευράς του Υπουργείου που θα μας δώσουν τη δυνατότητα να δούμε πώς θα μπορέσουμε να στοιχειοθετήσουμε τα αντίστοιχα </w:t>
      </w:r>
      <w:r>
        <w:rPr>
          <w:rFonts w:eastAsia="Times New Roman" w:cs="Times New Roman"/>
          <w:szCs w:val="24"/>
          <w:lang w:val="en-US"/>
        </w:rPr>
        <w:t>de</w:t>
      </w:r>
      <w:r>
        <w:rPr>
          <w:rFonts w:eastAsia="Times New Roman" w:cs="Times New Roman"/>
          <w:szCs w:val="24"/>
        </w:rPr>
        <w:t xml:space="preserve"> </w:t>
      </w:r>
      <w:proofErr w:type="spellStart"/>
      <w:r>
        <w:rPr>
          <w:rFonts w:eastAsia="Times New Roman" w:cs="Times New Roman"/>
          <w:szCs w:val="24"/>
          <w:lang w:val="en-US"/>
        </w:rPr>
        <w:t>minimis</w:t>
      </w:r>
      <w:proofErr w:type="spellEnd"/>
      <w:r>
        <w:rPr>
          <w:rFonts w:eastAsia="Times New Roman" w:cs="Times New Roman"/>
          <w:szCs w:val="24"/>
        </w:rPr>
        <w:t xml:space="preserve"> και όσα είπαμε παραπάνω μέσα από τον κρατικό μηχανισμό και να υποβάλλουμε το συγκεκριμένο αίτημα στην Ευρωπαϊκή Επιτροπή, για να μας εγκρίνει αυτήν τη δυνατότητα. </w:t>
      </w:r>
    </w:p>
    <w:p w14:paraId="2AF39D77"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lastRenderedPageBreak/>
        <w:t>Ήδη τα έχουμε ξαναπεί αυτά που συζητούσαμε για ανακτήσεις και όλα αυτά τα πρόστιμα που έρχονται ότι οφείλονταν και κατά ένα μεγάλο μέρος στο ότι δεν έπαιρναν την έγκριση της Ευρωπαϊκής Επιτροπής.</w:t>
      </w:r>
    </w:p>
    <w:p w14:paraId="2AF39D78"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Από εκεί και πέρα, βεβαίως, λαμβάνοντας υπ’ </w:t>
      </w:r>
      <w:proofErr w:type="spellStart"/>
      <w:r>
        <w:rPr>
          <w:rFonts w:eastAsia="Times New Roman" w:cs="Times New Roman"/>
          <w:szCs w:val="24"/>
        </w:rPr>
        <w:t>όψιν</w:t>
      </w:r>
      <w:proofErr w:type="spellEnd"/>
      <w:r>
        <w:rPr>
          <w:rFonts w:eastAsia="Times New Roman" w:cs="Times New Roman"/>
          <w:szCs w:val="24"/>
        </w:rPr>
        <w:t xml:space="preserve"> και τη δημοσιονομική κατάσταση της χώρας -θέλω να είμαι ειλικρινής διότι πρόκειται για χρήματα που προέρχονται από τον κρατικό προϋπολογισμό- πιστεύουμε ότι θα μπορέσουμε να ικανοποιήσουμε, γιατί όντως υπάρχει θέμα ζημιάς στην περιοχή.</w:t>
      </w:r>
    </w:p>
    <w:p w14:paraId="2AF39D79"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Σηφάκη, έχετε τον λόγο.</w:t>
      </w:r>
    </w:p>
    <w:p w14:paraId="2AF39D7A"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ΙΩΑΝΝΗΣ ΣΗΦΑΚΗΣ:</w:t>
      </w:r>
      <w:r>
        <w:rPr>
          <w:rFonts w:eastAsia="Times New Roman" w:cs="Times New Roman"/>
          <w:szCs w:val="24"/>
        </w:rPr>
        <w:t xml:space="preserve"> Κύριε Υπουργέ, με ικανοποίηση άκουσα εκ μέρους σας την αναγνώριση του προβλήματος, όσον αφορά το μέγεθος της ζημιάς, όσο και το γεγονός ότι θα καταβάλλετε τη μεγαλύτερη δυνατή προσπάθεια για την ανακούφιση των πληγέντων αγροτών. </w:t>
      </w:r>
    </w:p>
    <w:p w14:paraId="2AF39D7B"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lastRenderedPageBreak/>
        <w:t xml:space="preserve">Αυτό που θα ήθελα να σας ζητήσω εκ μέρους των αγροτών, των προαναφερόμενων περιοχών, όσο και εκ μέρους των συναδέλφων που παρίστανται εδώ, της κυρίας </w:t>
      </w:r>
      <w:proofErr w:type="spellStart"/>
      <w:r>
        <w:rPr>
          <w:rFonts w:eastAsia="Times New Roman" w:cs="Times New Roman"/>
          <w:szCs w:val="24"/>
        </w:rPr>
        <w:t>Καρασαρλίδου</w:t>
      </w:r>
      <w:proofErr w:type="spellEnd"/>
      <w:r>
        <w:rPr>
          <w:rFonts w:eastAsia="Times New Roman" w:cs="Times New Roman"/>
          <w:szCs w:val="24"/>
        </w:rPr>
        <w:t xml:space="preserve">, του κ. Αντωνίου από την Ημαθία και του κ. Δημητριάδη από την Κοζάνη που μόλις έφυγε, να προχωρήσετε με όσο το δυνατόν στενότερο χρονοδιάγραμμα στην ολοκλήρωση της εξέτασης των πιθανών τρόπων αποζημίωσης, διότι το πρόβλημα είναι μεγάλο. </w:t>
      </w:r>
    </w:p>
    <w:p w14:paraId="2AF39D7C"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Φυσικά μας ενδιαφέρει η νομιμότητα, ό,τι γίνεται να πατάει σε στέρεο έδαφος, να μην είναι υπό την αίρεση επιστροφής των όποιων χρημάτων από τον αγροτικό κόσμο. Η ευκαιριακή πολιτική που ακολουθήθηκε στο παρελθόν, δηλαδή ας δώσουμε τώρα ό,τι δώσουμε για πολιτικούς λόγους, ακόμη και δύο μέρες πριν από τις εκλογές και ας τα γυρίσει πίσω ίσως ο αγρότης στο μέλλον, με άλλη κυβέρνηση και άλλον Υπουργό και θα φταίει αυτός ο Υπουργός που βάζει τους καταλογισμούς τότε και όχι εκείνος που δημιούργησε αρχικά το πρόβλημα, είναι μια πολιτική που δεν μας βρίσκει καθόλου σύμφωνους. Είναι καταδικαστέα και δεν απηχεί τις διαθέσεις του ταλαιπωρημένου αγροτικού κόσμου. </w:t>
      </w:r>
    </w:p>
    <w:p w14:paraId="2AF39D7D"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lastRenderedPageBreak/>
        <w:t xml:space="preserve">Ακόμα, θα επιθυμούσαμε στην επιτροπή που θα βάλετε να επεξεργάζεται το θέμα αυτό, μετά την πρώτη εξέταση, να συμμετέχει ένας τουλάχιστον αγρότης από κάθε νομό εκ των πληγέντων, ούτως ώστε να έχετε τη γνώμη του αγρότη απευθείας, τη συμφωνία του ή τις αντιρρήσεις του στις συζητήσεις που θα γίνουν. </w:t>
      </w:r>
    </w:p>
    <w:p w14:paraId="2AF39D7E"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Επιπλέον, η συμμετοχή του αγροτικού κόσμου στις προτάσεις για την αναμόρφωση του κανονισμού του ΕΛΓΑ, πρέπει να θεωρείται αυτονόητη, όπως πιστεύουμε και η συμβολή σας στην αντιμετώπιση των όποιων προβλημάτων για την ανάθεση των αναγκαίων αναλογιστικών μελετών, μελέτες που θα βγάλουν τα δεδομένα για μια πιθανά πρόσθετη προαιρετική ασφάλιση όποιων αγροτών επιθυμούν, πέραν της βασικής υποχρεωτικής βεβαίως, ασφάλισης για να καλύπτονται περισσότερες ζημιές, με βάση κάποιες προϋποθέσεις που θα τεθούν και σε διαδικασία διαβούλευσης. </w:t>
      </w:r>
    </w:p>
    <w:p w14:paraId="2AF39D7F"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lastRenderedPageBreak/>
        <w:t xml:space="preserve">Θέλω να είμαι βέβαιος ότι επί των ημερών της Υπουργίας σας θα εκκινήσει ακόμα η αναγκαία συζήτηση για τη στρατηγική ανάπτυξη στον αγροτικό τομέα, που καλύτερα από όλους γνωρίζετε ότι λείπει από τον αγροτικό χώρο όλες τις προηγούμενες δεκαετίες. </w:t>
      </w:r>
    </w:p>
    <w:p w14:paraId="2AF39D80"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Με τη συζήτηση για τις αναγκαίες αναδιαρθρώσεις και τη </w:t>
      </w:r>
      <w:proofErr w:type="spellStart"/>
      <w:r>
        <w:rPr>
          <w:rFonts w:eastAsia="Times New Roman" w:cs="Times New Roman"/>
          <w:szCs w:val="24"/>
        </w:rPr>
        <w:t>χωροθέτηση</w:t>
      </w:r>
      <w:proofErr w:type="spellEnd"/>
      <w:r>
        <w:rPr>
          <w:rFonts w:eastAsia="Times New Roman" w:cs="Times New Roman"/>
          <w:szCs w:val="24"/>
        </w:rPr>
        <w:t xml:space="preserve"> με επιστημονικό τρόπο καλλιεργειών και ποικιλιών, αξιοποιώντας και τα στατιστικά στοιχεία, θα επιτευχθεί η ορθολογική ανάπτυξη στους Νομούς Πέλλας, Ημαθίας και Κοζάνης και η διεύρυνση της χρονολογικής περιόδου συγκομιδής, με καλύτερα αποτελέσματα στη διάθεση των αγροτικών προϊόντων σε εγχώριες και διεθνείς αγορές.</w:t>
      </w:r>
    </w:p>
    <w:p w14:paraId="2AF39D81"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Κλείνοντας, για ακόμη μια φορά θέλω να σας επισημάνω ότι η εξεύρεση λύσης για την ανακούφιση των αγροτών των πληγέντων περιοχών είναι πάρα πολύ επιτακτική, καθώς η ζημιά είναι μεγάλη και ο κόσμος αυτός θα πεινάσει, δεν θα μπορέσει να καλλιεργήσει την επόμενη σεζόν και ίσως, σε ορισμένες περιπτώσεις, δημιουργηθούν και ανθρωπιστικά προβλήματα στους αγρότες και στις οικογένειές τους.</w:t>
      </w:r>
    </w:p>
    <w:p w14:paraId="2AF39D82"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lastRenderedPageBreak/>
        <w:t>Σας ευχαριστώ.</w:t>
      </w:r>
    </w:p>
    <w:p w14:paraId="2AF39D83"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έχετε τον λόγο.</w:t>
      </w:r>
    </w:p>
    <w:p w14:paraId="2AF39D84"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Αγαπητέ συνάδελφε, έχουμε μπροστά μας ένα πρόβλημα το οποίο πρέπει να δούμε -όπως κι εσείς πολύ σωστά επισημάνατε- και πώς θα δώσουμε μια λύση άμεσα. Επειδή, όμως, πρόκειται για μια περιοχή που δυστυχώς επαναλαμβάνονται τέτοιου είδους προβλήματα, πρέπει να δούμε πως μέσα από την τροποποίηση του κανονισμού του ΕΛΓΑ θα το αντιμετωπίσουμε σε μόνιμη βάση. </w:t>
      </w:r>
    </w:p>
    <w:p w14:paraId="2AF39D85"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Σχετικά με το πρώτο αίτημα, όντως ήδη αυτήν την ώρα είμαστε στη συγκρότηση μιας επιστημονικής επιτροπής, διότι πραγματικά θέλει τεκμηρίωση για να μπορέσει να γίνει αποδεκτό το αίτημα. Σε αυτήν την επιτροπή, δεν έχουμε καμμία αντίρρηση να συμμετέχουν οι εκπρόσωποι των αγροτών, απλά εγώ </w:t>
      </w:r>
      <w:r>
        <w:rPr>
          <w:rFonts w:eastAsia="Times New Roman" w:cs="Times New Roman"/>
          <w:szCs w:val="24"/>
        </w:rPr>
        <w:lastRenderedPageBreak/>
        <w:t xml:space="preserve">σας λέω ότι πρόκειται για τεχνοκρατική επιστημονική επιτροπή. Καλό, όμως, είναι να ακούγεται και η άποψη των αγροτών. </w:t>
      </w:r>
    </w:p>
    <w:p w14:paraId="2AF39D86"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Μέσα από αυτήν την τεκμηρίωση, μέσα από την τεκμηρίωση των δυσμενών καιρικών συνθηκών -μέσω της Μετεωρολογικής Υπηρεσίας-, μπορούμε να αντιμετωπίσουμε αυτό το ζήτημα, όσον αφορά τη σημερινή του κατάσταση. </w:t>
      </w:r>
    </w:p>
    <w:p w14:paraId="2AF39D87" w14:textId="77777777" w:rsidR="006A5A05" w:rsidRDefault="00A50B7F">
      <w:pPr>
        <w:spacing w:line="600" w:lineRule="auto"/>
        <w:ind w:firstLine="720"/>
        <w:jc w:val="both"/>
        <w:rPr>
          <w:rFonts w:eastAsia="Times New Roman"/>
          <w:szCs w:val="24"/>
        </w:rPr>
      </w:pPr>
      <w:r>
        <w:rPr>
          <w:rFonts w:eastAsia="Times New Roman" w:cs="Times New Roman"/>
          <w:szCs w:val="24"/>
        </w:rPr>
        <w:t>Όμως, για να το δούμε από την πλευρά του ΕΛΓΑ, θα πρέπει οπωσδήποτε να προηγηθεί μια επιστημονική μελέτη, που θα δείχνει πώς μπορεί ο ΕΛΓΑ να καλύψει τις συγκεκριμένες ζημιές.</w:t>
      </w:r>
      <w:r>
        <w:rPr>
          <w:rFonts w:eastAsia="Times New Roman"/>
          <w:szCs w:val="24"/>
        </w:rPr>
        <w:t xml:space="preserve"> Να δούμε και το ζήτημα της αναλογιστικής μελέτης, όσον αφορά το ύψος του ασφαλίστρου, διότι αν μείνουμε στη λογική της ανταποδοτικότητας του ασφαλίστρου και υπάρχει ένα ασφάλιστρο πάρα πολύ υψηλό, δεν δεσμεύομαι, αλλά να δούμε πώς στην προκειμένη περίπτωση θα καλύψουμε το κομμάτι, το οποίο δεν μπορεί να </w:t>
      </w:r>
      <w:r>
        <w:rPr>
          <w:rFonts w:eastAsia="Times New Roman"/>
          <w:szCs w:val="24"/>
        </w:rPr>
        <w:lastRenderedPageBreak/>
        <w:t>καλυφθεί από ένα υψηλό ασφάλιστρο από τους παραγωγούς. Βεβαίως, αυτά προϋποθέτουν, όταν ολοκληρωθούν, να βγει η αναγκαία υπουργική απόφαση για να μπορέσουμε να τα καλύψουμε.</w:t>
      </w:r>
    </w:p>
    <w:p w14:paraId="2AF39D88" w14:textId="77777777" w:rsidR="006A5A05" w:rsidRDefault="00A50B7F">
      <w:pPr>
        <w:spacing w:after="0" w:line="600" w:lineRule="auto"/>
        <w:ind w:firstLine="720"/>
        <w:jc w:val="both"/>
        <w:rPr>
          <w:rFonts w:eastAsia="Times New Roman"/>
          <w:szCs w:val="24"/>
        </w:rPr>
      </w:pPr>
      <w:r>
        <w:rPr>
          <w:rFonts w:eastAsia="Times New Roman"/>
          <w:szCs w:val="24"/>
        </w:rPr>
        <w:t xml:space="preserve">Πάντως, αυτό που θέλω να σας πω, μιας και αναφερθήκατε, όσον αφορά τη στρατηγική για το χώρο, είναι ότι εμείς έχουμε ήδη καταθέσει σχέδιο στρατηγικής ανάπτυξης στους θεσμούς σχετικά με τον αγροτικό χώρο. Έχει εγκριθεί αυτό το σχέδιο. Στη διάρκεια των διαπραγματεύσεων συζητήσαμε γι’ αυτό. </w:t>
      </w:r>
    </w:p>
    <w:p w14:paraId="2AF39D89" w14:textId="77777777" w:rsidR="006A5A05" w:rsidRDefault="00A50B7F">
      <w:pPr>
        <w:spacing w:line="600" w:lineRule="auto"/>
        <w:ind w:firstLine="720"/>
        <w:jc w:val="both"/>
        <w:rPr>
          <w:rFonts w:eastAsia="Times New Roman"/>
          <w:szCs w:val="24"/>
        </w:rPr>
      </w:pPr>
      <w:r>
        <w:rPr>
          <w:rFonts w:eastAsia="Times New Roman"/>
          <w:szCs w:val="24"/>
        </w:rPr>
        <w:t>Αυτό που μας μένει πλέον είναι, αφού ολοκληρώσουμε την αξιολόγηση, κι εμείς να επικοινωνήσουμε και πραγματικά να έλθουμε σε επαφή με τον κόσμο για να δούμε πώς σε συνδυασμό με το Πρόγραμμα Αγροτικής Ανάπτυξης, ξεκινάμε να υπηρετούμε πραγματικά τον χώρο.</w:t>
      </w:r>
    </w:p>
    <w:p w14:paraId="2AF39D8A" w14:textId="77777777" w:rsidR="006A5A05" w:rsidRDefault="00A50B7F">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Θα συζητηθεί τώρα η τέταρτη με αριθμό 819/25-4-2016 επίκαιρη ερώτηση δεύτερου κύκλου του Βουλευτή Λάρισας των Ανεξαρτήτων Ελλήνων κ. Βασιλείου Κόκκαλη προς τον Υπουργό Αγροτικής Ανάπτυξης και Τροφίμων, σχετικά με τις εκπρόθεσμες ενιαίες αιτήσεις </w:t>
      </w:r>
      <w:r>
        <w:rPr>
          <w:rFonts w:eastAsia="Times New Roman"/>
          <w:szCs w:val="24"/>
        </w:rPr>
        <w:lastRenderedPageBreak/>
        <w:t xml:space="preserve">ενίσχυσης γεωργών έτους 2015, την εσφαλμένη </w:t>
      </w:r>
      <w:proofErr w:type="spellStart"/>
      <w:r>
        <w:rPr>
          <w:rFonts w:eastAsia="Times New Roman"/>
          <w:szCs w:val="24"/>
        </w:rPr>
        <w:t>ψηφιοποίηση</w:t>
      </w:r>
      <w:proofErr w:type="spellEnd"/>
      <w:r>
        <w:rPr>
          <w:rFonts w:eastAsia="Times New Roman"/>
          <w:szCs w:val="24"/>
        </w:rPr>
        <w:t xml:space="preserve"> αγροτεμαχίων καλλιεργητών ενταγμένων σε </w:t>
      </w:r>
      <w:proofErr w:type="spellStart"/>
      <w:r>
        <w:rPr>
          <w:rFonts w:eastAsia="Times New Roman"/>
          <w:szCs w:val="24"/>
        </w:rPr>
        <w:t>γεωργοπεριβαλλοντικά</w:t>
      </w:r>
      <w:proofErr w:type="spellEnd"/>
      <w:r>
        <w:rPr>
          <w:rFonts w:eastAsia="Times New Roman"/>
          <w:szCs w:val="24"/>
        </w:rPr>
        <w:t xml:space="preserve"> προγράμματα και τα προβλήματα που δημιούργησε η τεχνική λύση που δόθηκε το 2014 για την κατανομή των δημόσιων επιλέξιμων εκτάσεων βοσκοτόπων αρμοδιότητας του ΟΠΕΚΕΠΕ.</w:t>
      </w:r>
    </w:p>
    <w:p w14:paraId="2AF39D8B" w14:textId="77777777" w:rsidR="006A5A05" w:rsidRDefault="00A50B7F">
      <w:pPr>
        <w:spacing w:after="0" w:line="600" w:lineRule="auto"/>
        <w:ind w:firstLine="720"/>
        <w:jc w:val="both"/>
        <w:rPr>
          <w:rFonts w:eastAsia="Times New Roman"/>
          <w:szCs w:val="24"/>
        </w:rPr>
      </w:pPr>
      <w:r>
        <w:rPr>
          <w:rFonts w:eastAsia="Times New Roman"/>
          <w:szCs w:val="24"/>
        </w:rPr>
        <w:t>Κύριε Κόκκαλη, έχετε τον λόγο.</w:t>
      </w:r>
    </w:p>
    <w:p w14:paraId="2AF39D8C" w14:textId="77777777" w:rsidR="006A5A05" w:rsidRDefault="00A50B7F">
      <w:pPr>
        <w:spacing w:after="0" w:line="600" w:lineRule="auto"/>
        <w:ind w:firstLine="720"/>
        <w:jc w:val="both"/>
        <w:rPr>
          <w:rFonts w:eastAsia="Times New Roman"/>
          <w:szCs w:val="24"/>
        </w:rPr>
      </w:pPr>
      <w:r>
        <w:rPr>
          <w:rFonts w:eastAsia="Times New Roman"/>
          <w:b/>
          <w:szCs w:val="24"/>
        </w:rPr>
        <w:t>ΒΑΣΙΛΕΙΟΣ ΚΟΚΚΑΛΗΣ:</w:t>
      </w:r>
      <w:r>
        <w:rPr>
          <w:rFonts w:eastAsia="Times New Roman"/>
          <w:szCs w:val="24"/>
        </w:rPr>
        <w:t xml:space="preserve"> Ευχαριστώ, κύριε Πρόεδρε.</w:t>
      </w:r>
    </w:p>
    <w:p w14:paraId="2AF39D8D" w14:textId="77777777" w:rsidR="006A5A05" w:rsidRDefault="00A50B7F">
      <w:pPr>
        <w:spacing w:after="0" w:line="600" w:lineRule="auto"/>
        <w:ind w:firstLine="720"/>
        <w:jc w:val="both"/>
        <w:rPr>
          <w:rFonts w:eastAsia="Times New Roman"/>
          <w:szCs w:val="24"/>
        </w:rPr>
      </w:pPr>
      <w:r>
        <w:rPr>
          <w:rFonts w:eastAsia="Times New Roman"/>
          <w:szCs w:val="24"/>
        </w:rPr>
        <w:t>Επειδή η επίκαιρη ερώτησή μου έχει τρία σκέλη, θα χρησιμοποιήσω και τη δευτερολογία μου.</w:t>
      </w:r>
    </w:p>
    <w:p w14:paraId="2AF39D8E" w14:textId="77777777" w:rsidR="006A5A05" w:rsidRDefault="00A50B7F">
      <w:pPr>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Θα έχετε μια μικρή ανοχή. Αφήστε τη δευτερολογία. Θα τη χρειαστείτε.</w:t>
      </w:r>
    </w:p>
    <w:p w14:paraId="2AF39D8F" w14:textId="77777777" w:rsidR="006A5A05" w:rsidRDefault="00A50B7F">
      <w:pPr>
        <w:spacing w:after="0" w:line="600" w:lineRule="auto"/>
        <w:ind w:firstLine="720"/>
        <w:jc w:val="both"/>
        <w:rPr>
          <w:rFonts w:eastAsia="Times New Roman"/>
          <w:szCs w:val="24"/>
        </w:rPr>
      </w:pPr>
      <w:r>
        <w:rPr>
          <w:rFonts w:eastAsia="Times New Roman"/>
          <w:b/>
          <w:szCs w:val="24"/>
        </w:rPr>
        <w:t>ΒΑΣΙΛΕΙΟΣ ΚΟΚΚΑΛΗΣ:</w:t>
      </w:r>
      <w:r>
        <w:rPr>
          <w:rFonts w:eastAsia="Times New Roman"/>
          <w:szCs w:val="24"/>
        </w:rPr>
        <w:t xml:space="preserve"> Εντάξει, κύριε Πρόεδρε.</w:t>
      </w:r>
    </w:p>
    <w:p w14:paraId="2AF39D90" w14:textId="77777777" w:rsidR="006A5A05" w:rsidRDefault="00A50B7F">
      <w:pPr>
        <w:spacing w:after="0" w:line="600" w:lineRule="auto"/>
        <w:ind w:firstLine="720"/>
        <w:jc w:val="both"/>
        <w:rPr>
          <w:rFonts w:eastAsia="Times New Roman"/>
          <w:szCs w:val="24"/>
        </w:rPr>
      </w:pPr>
      <w:r>
        <w:rPr>
          <w:rFonts w:eastAsia="Times New Roman"/>
          <w:szCs w:val="24"/>
        </w:rPr>
        <w:t xml:space="preserve">Δεκαέξι μήνες τώρα στο Ελληνικό Κοινοβούλιο, κύριε Υπουργέ, ασχολήθηκα ιδιαίτερα με τα προβλήματα των αγροτών, διότι η Λάρισα είναι κατ’ εξοχήν αγροτική περιοχή. </w:t>
      </w:r>
    </w:p>
    <w:p w14:paraId="2AF39D91" w14:textId="77777777" w:rsidR="006A5A05" w:rsidRDefault="00A50B7F">
      <w:pPr>
        <w:spacing w:line="600" w:lineRule="auto"/>
        <w:ind w:firstLine="720"/>
        <w:jc w:val="both"/>
        <w:rPr>
          <w:rFonts w:eastAsia="Times New Roman"/>
          <w:szCs w:val="24"/>
        </w:rPr>
      </w:pPr>
      <w:r>
        <w:rPr>
          <w:rFonts w:eastAsia="Times New Roman"/>
          <w:szCs w:val="24"/>
        </w:rPr>
        <w:lastRenderedPageBreak/>
        <w:t>Το προσωπικό μου συμπέρασμα είναι ότι τα περισσότερα προβλήματα δημιουργήθηκαν από τις επιλογές των προηγούμενων διοικήσεων και του ΟΠΕΚΕΠΕ, αλλά και της πολιτικής ηγεσίας. Οι αγρότες και οι κτηνοτρόφοι το γνωρίζουν αυτό πάρα πολύ καλά. Δυστυχώς, η Αντιπολίτευση μάς κουνάει το δάχτυλο και ρωτά για ποιον λόγο καθυστερούν οι πληρωμές, για ποιον λόγο γίνονται αυτά.</w:t>
      </w:r>
    </w:p>
    <w:p w14:paraId="2AF39D92" w14:textId="77777777" w:rsidR="006A5A05" w:rsidRDefault="00A50B7F">
      <w:pPr>
        <w:spacing w:after="0" w:line="600" w:lineRule="auto"/>
        <w:ind w:firstLine="720"/>
        <w:jc w:val="both"/>
        <w:rPr>
          <w:rFonts w:eastAsia="Times New Roman"/>
          <w:szCs w:val="24"/>
        </w:rPr>
      </w:pPr>
      <w:r>
        <w:rPr>
          <w:rFonts w:eastAsia="Times New Roman"/>
          <w:szCs w:val="24"/>
        </w:rPr>
        <w:t xml:space="preserve">Η συγκεκριμένη επίκαιρη ερώτηση έχει τρία σκέλη, κύριε Υπουργέ. Στον ΟΠΕΚΕΠΕ, όπως πολύ καλά γνωρίζετε, υπάρχουν πάρα πολλοί γεωργοί και κτηνοτρόφοι που την αίτηση της ενιαίας ενίσχυσης την έχουν καταθέσει εκπρόθεσμα. Είναι πάρα πολλοί αυτοί. Την κατέθεσαν εκπρόθεσμα για οικονομικούς λόγους. Είτε δεν είχαν να πληρώσουν το συγκεκριμένο ποσό, είτε δεν γνώριζαν. </w:t>
      </w:r>
      <w:proofErr w:type="spellStart"/>
      <w:r>
        <w:rPr>
          <w:rFonts w:eastAsia="Times New Roman"/>
          <w:szCs w:val="24"/>
        </w:rPr>
        <w:t>Σημειωτέον</w:t>
      </w:r>
      <w:proofErr w:type="spellEnd"/>
      <w:r>
        <w:rPr>
          <w:rFonts w:eastAsia="Times New Roman"/>
          <w:szCs w:val="24"/>
        </w:rPr>
        <w:t xml:space="preserve"> ότι η έλλειψη ενημέρωσης προς τους αγρότες είναι πάρα πολύ μεγάλη. </w:t>
      </w:r>
    </w:p>
    <w:p w14:paraId="2AF39D93" w14:textId="77777777" w:rsidR="006A5A05" w:rsidRDefault="00A50B7F">
      <w:pPr>
        <w:spacing w:line="600" w:lineRule="auto"/>
        <w:ind w:firstLine="720"/>
        <w:jc w:val="both"/>
        <w:rPr>
          <w:rFonts w:eastAsia="Times New Roman"/>
          <w:szCs w:val="24"/>
        </w:rPr>
      </w:pPr>
      <w:r>
        <w:rPr>
          <w:rFonts w:eastAsia="Times New Roman"/>
          <w:szCs w:val="24"/>
        </w:rPr>
        <w:t xml:space="preserve">Αυτοί, λοιπόν, ως ποινή αποκλείονται για τουλάχιστον πέντε χρόνια, όχι για ένα, αλλά για πέντε χρόνια. Πρέπει να αποδείξουν ανωτέρα βία στην υποβολή της συγκεκριμένης αίτησης. Όπως πολύ καλά καταλαβαίνετε, είναι άδικο εκατοντάδες -να μη σας πω χιλιάδες- αγρότες σε όλη την Ελλάδα, τουλάχιστον </w:t>
      </w:r>
      <w:r>
        <w:rPr>
          <w:rFonts w:eastAsia="Times New Roman"/>
          <w:szCs w:val="24"/>
        </w:rPr>
        <w:lastRenderedPageBreak/>
        <w:t xml:space="preserve">για τη Λάρισα εκατοντάδες αγρότες που είτε δεν γνώριζαν είτε δεν είχαν αυτά τα σαράντα-πενήντα ευρώ, να αποκλείονται από την αίτηση ενιαίας ενίσχυσης για τουλάχιστον πέντε χρόνια. </w:t>
      </w:r>
    </w:p>
    <w:p w14:paraId="2AF39D94" w14:textId="77777777" w:rsidR="006A5A05" w:rsidRDefault="00A50B7F">
      <w:pPr>
        <w:spacing w:after="0" w:line="600" w:lineRule="auto"/>
        <w:ind w:firstLine="720"/>
        <w:jc w:val="both"/>
        <w:rPr>
          <w:rFonts w:eastAsia="Times New Roman"/>
          <w:szCs w:val="24"/>
        </w:rPr>
      </w:pPr>
      <w:r>
        <w:rPr>
          <w:rFonts w:eastAsia="Times New Roman"/>
          <w:szCs w:val="24"/>
        </w:rPr>
        <w:t xml:space="preserve">Δεύτερον, για τους καλλιεργητές που είναι ενταγμένοι στα </w:t>
      </w:r>
      <w:proofErr w:type="spellStart"/>
      <w:r>
        <w:rPr>
          <w:rFonts w:eastAsia="Times New Roman"/>
          <w:szCs w:val="24"/>
        </w:rPr>
        <w:t>γεωργοπεριβαλλοντικά</w:t>
      </w:r>
      <w:proofErr w:type="spellEnd"/>
      <w:r>
        <w:rPr>
          <w:rFonts w:eastAsia="Times New Roman"/>
          <w:szCs w:val="24"/>
        </w:rPr>
        <w:t xml:space="preserve"> προγράμματα βιολογικής γεωργίας και </w:t>
      </w:r>
      <w:proofErr w:type="spellStart"/>
      <w:r>
        <w:rPr>
          <w:rFonts w:eastAsia="Times New Roman"/>
          <w:szCs w:val="24"/>
        </w:rPr>
        <w:t>νιτρορύπανσης</w:t>
      </w:r>
      <w:proofErr w:type="spellEnd"/>
      <w:r>
        <w:rPr>
          <w:rFonts w:eastAsia="Times New Roman"/>
          <w:szCs w:val="24"/>
        </w:rPr>
        <w:t xml:space="preserve">, αυτοί οι άνθρωποι ακολούθησαν πιστά το πρόγραμμα, πλην όμως κινδυνεύουν να </w:t>
      </w:r>
      <w:proofErr w:type="spellStart"/>
      <w:r>
        <w:rPr>
          <w:rFonts w:eastAsia="Times New Roman"/>
          <w:szCs w:val="24"/>
        </w:rPr>
        <w:t>απενταχθούν</w:t>
      </w:r>
      <w:proofErr w:type="spellEnd"/>
      <w:r>
        <w:rPr>
          <w:rFonts w:eastAsia="Times New Roman"/>
          <w:szCs w:val="24"/>
        </w:rPr>
        <w:t xml:space="preserve"> από το πρόγραμμα λόγω της </w:t>
      </w:r>
      <w:proofErr w:type="spellStart"/>
      <w:r>
        <w:rPr>
          <w:rFonts w:eastAsia="Times New Roman"/>
          <w:szCs w:val="24"/>
        </w:rPr>
        <w:t>χωροθετικής</w:t>
      </w:r>
      <w:proofErr w:type="spellEnd"/>
      <w:r>
        <w:rPr>
          <w:rFonts w:eastAsia="Times New Roman"/>
          <w:szCs w:val="24"/>
        </w:rPr>
        <w:t xml:space="preserve"> διευθέτησης του θέματος. Ποτέ δεν τους ζήτησε κάποιος τοπογραφικό διάγραμμα. Η βασική αιτία </w:t>
      </w:r>
      <w:proofErr w:type="spellStart"/>
      <w:r>
        <w:rPr>
          <w:rFonts w:eastAsia="Times New Roman"/>
          <w:szCs w:val="24"/>
        </w:rPr>
        <w:t>απένταξής</w:t>
      </w:r>
      <w:proofErr w:type="spellEnd"/>
      <w:r>
        <w:rPr>
          <w:rFonts w:eastAsia="Times New Roman"/>
          <w:szCs w:val="24"/>
        </w:rPr>
        <w:t xml:space="preserve"> τους από το πρόγραμμα είναι ακριβώς το τοπογραφικό διάγραμμα.</w:t>
      </w:r>
    </w:p>
    <w:p w14:paraId="2AF39D95" w14:textId="77777777" w:rsidR="006A5A05" w:rsidRDefault="00A50B7F">
      <w:pPr>
        <w:spacing w:after="0" w:line="600" w:lineRule="auto"/>
        <w:ind w:firstLine="720"/>
        <w:jc w:val="both"/>
        <w:rPr>
          <w:rFonts w:eastAsia="Times New Roman"/>
          <w:szCs w:val="24"/>
        </w:rPr>
      </w:pPr>
      <w:r>
        <w:rPr>
          <w:rFonts w:eastAsia="Times New Roman"/>
          <w:szCs w:val="24"/>
        </w:rPr>
        <w:t>Τρίτον, υπάρχει η γνωστή τεχνική λύση που δόθηκε τον Δεκέμβριο του 2014, όπου πολλοί κτηνοτρόφοι ενώ χρησιμοποιούσαν συγκεκριμένους βοσκοτόπους σε συγκεκριμένα μέρη, ξαφνικά τριάντα, πενήντα, εκατό χιλιόμετρα πιο μακριά είδαν τους βοσκοτόπους.</w:t>
      </w:r>
    </w:p>
    <w:p w14:paraId="2AF39D96" w14:textId="77777777" w:rsidR="006A5A05" w:rsidRDefault="00A50B7F">
      <w:pPr>
        <w:spacing w:after="0" w:line="600" w:lineRule="auto"/>
        <w:ind w:firstLine="720"/>
        <w:jc w:val="both"/>
        <w:rPr>
          <w:rFonts w:eastAsia="Times New Roman"/>
          <w:szCs w:val="24"/>
        </w:rPr>
      </w:pPr>
      <w:r>
        <w:rPr>
          <w:rFonts w:eastAsia="Times New Roman"/>
          <w:szCs w:val="24"/>
        </w:rPr>
        <w:t>Σας ευχαριστώ.</w:t>
      </w:r>
    </w:p>
    <w:p w14:paraId="2AF39D97" w14:textId="77777777" w:rsidR="006A5A05" w:rsidRDefault="00A50B7F">
      <w:pPr>
        <w:spacing w:after="0" w:line="600" w:lineRule="auto"/>
        <w:ind w:firstLine="720"/>
        <w:jc w:val="both"/>
        <w:rPr>
          <w:rFonts w:eastAsia="Times New Roman"/>
          <w:szCs w:val="24"/>
        </w:rPr>
      </w:pPr>
      <w:r>
        <w:rPr>
          <w:rFonts w:eastAsia="Times New Roman"/>
          <w:b/>
          <w:szCs w:val="24"/>
        </w:rPr>
        <w:lastRenderedPageBreak/>
        <w:t xml:space="preserve">ΠΡΟΕΔΡΕΥΩΝ (Νικήτας Κακλαμάνης): </w:t>
      </w:r>
      <w:r>
        <w:rPr>
          <w:rFonts w:eastAsia="Times New Roman"/>
          <w:szCs w:val="24"/>
        </w:rPr>
        <w:t>Κυρίες και κύριοι συνάδελφοι, γίνεται γνωστό στο Σώμα ότι τη συνεδρίασή μας παρακολουθούν από τα άνω δυτικά θεωρεία της Βουλής,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έξι μαθήτριες και μαθητές και δύο συνοδοί εκπαιδευτικοί από το 55</w:t>
      </w:r>
      <w:r>
        <w:rPr>
          <w:rFonts w:eastAsia="Times New Roman"/>
          <w:szCs w:val="24"/>
          <w:vertAlign w:val="superscript"/>
        </w:rPr>
        <w:t>ο</w:t>
      </w:r>
      <w:r>
        <w:rPr>
          <w:rFonts w:eastAsia="Times New Roman"/>
          <w:szCs w:val="24"/>
        </w:rPr>
        <w:t xml:space="preserve"> Δημοτικό Σχολείο Πάτρας.</w:t>
      </w:r>
    </w:p>
    <w:p w14:paraId="2AF39D98" w14:textId="77777777" w:rsidR="006A5A05" w:rsidRDefault="00A50B7F">
      <w:pPr>
        <w:spacing w:after="0" w:line="600" w:lineRule="auto"/>
        <w:ind w:firstLine="720"/>
        <w:jc w:val="both"/>
        <w:rPr>
          <w:rFonts w:eastAsia="Times New Roman"/>
          <w:szCs w:val="24"/>
        </w:rPr>
      </w:pPr>
      <w:r>
        <w:rPr>
          <w:rFonts w:eastAsia="Times New Roman"/>
          <w:szCs w:val="24"/>
        </w:rPr>
        <w:t>Η Βουλή τούς καλωσορίζει.</w:t>
      </w:r>
    </w:p>
    <w:p w14:paraId="2AF39D99" w14:textId="77777777" w:rsidR="006A5A05" w:rsidRDefault="00A50B7F">
      <w:pPr>
        <w:spacing w:line="600" w:lineRule="auto"/>
        <w:jc w:val="center"/>
        <w:rPr>
          <w:rFonts w:eastAsia="Times New Roman"/>
          <w:szCs w:val="24"/>
        </w:rPr>
      </w:pPr>
      <w:r>
        <w:rPr>
          <w:rFonts w:eastAsia="Times New Roman"/>
          <w:szCs w:val="24"/>
        </w:rPr>
        <w:t>(Χειροκροτήματα απ’ όλες τις πτέρυγες της Βουλής)</w:t>
      </w:r>
    </w:p>
    <w:p w14:paraId="2AF39D9A" w14:textId="77777777" w:rsidR="006A5A05" w:rsidRDefault="00A50B7F">
      <w:pPr>
        <w:spacing w:after="0" w:line="600" w:lineRule="auto"/>
        <w:ind w:firstLine="720"/>
        <w:jc w:val="both"/>
        <w:rPr>
          <w:rFonts w:eastAsia="Times New Roman"/>
          <w:szCs w:val="24"/>
        </w:rPr>
      </w:pPr>
      <w:r>
        <w:rPr>
          <w:rFonts w:eastAsia="Times New Roman"/>
          <w:szCs w:val="24"/>
        </w:rPr>
        <w:t>Έχετε τον λόγο, κύριε Υπουργέ.</w:t>
      </w:r>
    </w:p>
    <w:p w14:paraId="2AF39D9B"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 xml:space="preserve">Αγαπητέ συνάδελφε, η υποβολή της αίτησης ενιαίας ενίσχυσης γίνεται είτε από τον ίδιον τον αγρότη είτε από εκπρόσωπό </w:t>
      </w:r>
      <w:r>
        <w:rPr>
          <w:rFonts w:eastAsia="Times New Roman" w:cs="Times New Roman"/>
          <w:szCs w:val="24"/>
        </w:rPr>
        <w:lastRenderedPageBreak/>
        <w:t xml:space="preserve">του. Υπάρχουν συγκεκριμένες πύλες χωρίς άλφα, χωρίς βήτα. Βεβαίως έχουν την υποχρέωση οι ίδιες οι πύλες να ενημερώνουν τους αγρότες. Όμως οι ημερομηνίες είναι δεσμευτικές. </w:t>
      </w:r>
    </w:p>
    <w:p w14:paraId="2AF39D9C"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Αυτό που εμείς από τη δική μας πλευρά κάνουμε, όταν έχουν προβλήματα, ιδιαίτερα από την εφαρμογή της νέας ΚΑΠ, είναι να προσπαθούμε όσο το δυνατόν να δώσουμε μια παράταση και απευθυνόμαστε στην Ευρωπαϊκή Επιτροπή, διότι εκεί παίρνονται οι αποφάσεις.</w:t>
      </w:r>
    </w:p>
    <w:p w14:paraId="2AF39D9D"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Αυτό που θέλω να σας πω για τη συγκεκριμένη περίπτωση είναι ότι ήδη έχουμε πάει και την προηγούμενη χρονιά ένα μήνα πίσω. Πάλι βρέθηκαν εκπρόθεσμοι αγρότες. Να αποδεχθούμε ότι ίσως να μην υπάρχει από πλευράς του Υπουργείου, του ΟΠΕΚΕΠΕ ή των πυλών ενημέρωση, αλλά ας το δούμε και από την πλευρά των αγροτών. Γι’ αυτό επιμένουμε να οργανωθούν επιτέλους, να παρακολουθούν τις εξελίξεις, τις υποχρεώσεις τους. </w:t>
      </w:r>
    </w:p>
    <w:p w14:paraId="2AF39D9E"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lastRenderedPageBreak/>
        <w:t xml:space="preserve">Επειδή μιλάμε για την καινούρια χρονιά, θα έλεγα ότι ήδη έχουν ενημερωθεί. Δίνουμε ένα μήνα περισσότερο. Σε περίπτωση όμως που μέχρι τις 9 Ιουλίου κάποιος δεν έχει καταθέσει την αίτησή του, δεν μπορούμε να κάνουμε τίποτα. Το μόνο που μπορούμε να κάνουμε είναι να έχουμε αίτημά του με το οποίο θα δικαιολογεί τους λόγους για τους οποίους δεν έκανε την ένσταση, για να δούμε πώς θα το προχωρήσουμε στην Ευρωπαϊκή Επιτροπή. </w:t>
      </w:r>
    </w:p>
    <w:p w14:paraId="2AF39D9F"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Όμως, αυτές οι διαδικασίες κάποια στιγμή θα πρέπει να σταματήσουν για να μπορούμε να κάνουμε τη δουλειά μας σωστά. Δίνοντας ένα και ενάμιση μήνα παράταση στην υποβολή των αιτήσεων των ενστάσεων φέρνει τις πληρωμές πιο πίσω και μετά έχουμε διαμαρτυρίες γιατί δεν πληρώσαμε έγκαιρα. Θα πρέπει να έχουμε μια συνεννόηση μεταξύ μας.</w:t>
      </w:r>
    </w:p>
    <w:p w14:paraId="2AF39DA0"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Για το θέμα των αιτήσεων ανωτέρας βίας -γιατί αυτό μπορούμε να επικαλεστούμε στο πρόβλημα που βάλατε-, εμείς θα κάνουμε τα αδύνατα δυνατά για μια ελάχιστη παρέκκλιση έχοντας, βεβαίως, στο </w:t>
      </w:r>
      <w:r>
        <w:rPr>
          <w:rFonts w:eastAsia="Times New Roman" w:cs="Times New Roman"/>
          <w:szCs w:val="24"/>
        </w:rPr>
        <w:lastRenderedPageBreak/>
        <w:t>νου μας ότι η ορθή εφαρμογή των κανονισμών είναι απαραίτητη, για να μην έχουμε τα πρόστιμα και τις επιπτώσεις από τη λειτουργία.</w:t>
      </w:r>
    </w:p>
    <w:p w14:paraId="2AF39DA1"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Για τα υπόλοιπα που βάλατε θα απαντήσω στη δευτερολογία, ιδιαίτερα στα </w:t>
      </w:r>
      <w:proofErr w:type="spellStart"/>
      <w:r>
        <w:rPr>
          <w:rFonts w:eastAsia="Times New Roman" w:cs="Times New Roman"/>
          <w:szCs w:val="24"/>
        </w:rPr>
        <w:t>γεωργοπεριβαλλοντικά</w:t>
      </w:r>
      <w:proofErr w:type="spellEnd"/>
      <w:r>
        <w:rPr>
          <w:rFonts w:eastAsia="Times New Roman" w:cs="Times New Roman"/>
          <w:szCs w:val="24"/>
        </w:rPr>
        <w:t xml:space="preserve"> θέματα και την τεχνική λύση.</w:t>
      </w:r>
    </w:p>
    <w:p w14:paraId="2AF39DA2"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Επειδή τηρούνται Πρακτικά, οι λόγοι ανωτέρας βίας δεν χρειάζεται να αναλυθούν και πολύ, έτσι;</w:t>
      </w:r>
    </w:p>
    <w:p w14:paraId="2AF39DA3"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Παρά ταύτα, σας δίνω δυο λεπτά τον λόγο, κύριε Κόκκαλη.</w:t>
      </w:r>
    </w:p>
    <w:p w14:paraId="2AF39DA4"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 xml:space="preserve">ΒΑΣΙΛΕΙΟΣ ΚΟΚΚΑΛΗΣ: </w:t>
      </w:r>
      <w:r>
        <w:rPr>
          <w:rFonts w:eastAsia="Times New Roman" w:cs="Times New Roman"/>
          <w:szCs w:val="24"/>
        </w:rPr>
        <w:t xml:space="preserve">Κύριε Υπουργέ, σωστά μιλάτε. Ίσως μια πρόταση στην Ευρωπαϊκή Επιτροπή για διεύρυνση των λόγων ανωτέρας βίας θα ήταν μια λύση ικανοποιητική. Σίγουρα ο καθένας έχει την ευθύνη των </w:t>
      </w:r>
      <w:proofErr w:type="spellStart"/>
      <w:r>
        <w:rPr>
          <w:rFonts w:eastAsia="Times New Roman" w:cs="Times New Roman"/>
          <w:szCs w:val="24"/>
        </w:rPr>
        <w:t>πράξεών</w:t>
      </w:r>
      <w:proofErr w:type="spellEnd"/>
      <w:r>
        <w:rPr>
          <w:rFonts w:eastAsia="Times New Roman" w:cs="Times New Roman"/>
          <w:szCs w:val="24"/>
        </w:rPr>
        <w:t xml:space="preserve"> του. Πρέπει να ενημερώνεται και μέχρι τις 9 Ιουλίου να υποβάλει την αίτηση </w:t>
      </w:r>
      <w:r>
        <w:rPr>
          <w:rFonts w:eastAsia="Times New Roman" w:cs="Times New Roman"/>
          <w:szCs w:val="24"/>
        </w:rPr>
        <w:lastRenderedPageBreak/>
        <w:t xml:space="preserve">ενιαίας ενίσχυσης. Πλην όμως, το αποτέλεσμα από τη μη υποβολή της αίτησης είναι πάρα πολύ δυσμενές, διότι χάνει το δικαίωμα να πληρωθεί για πέντε χρόνια και όχι για ένα χρόνο. </w:t>
      </w:r>
    </w:p>
    <w:p w14:paraId="2AF39DA5" w14:textId="77777777" w:rsidR="006A5A05" w:rsidRDefault="00A50B7F">
      <w:pPr>
        <w:spacing w:line="600" w:lineRule="auto"/>
        <w:ind w:firstLine="720"/>
        <w:jc w:val="both"/>
        <w:rPr>
          <w:rFonts w:eastAsia="Times New Roman" w:cs="Times New Roman"/>
          <w:szCs w:val="24"/>
        </w:rPr>
      </w:pPr>
      <w:r>
        <w:rPr>
          <w:rFonts w:eastAsia="Times New Roman" w:cs="Times New Roman"/>
          <w:szCs w:val="24"/>
        </w:rPr>
        <w:t xml:space="preserve">Επίσης, κύριε Υπουργέ, να σας θυμίσω ότι για το δεύτερο σκέλος αυτοί οι άνθρωποι κινδυνεύουν να </w:t>
      </w:r>
      <w:proofErr w:type="spellStart"/>
      <w:r>
        <w:rPr>
          <w:rFonts w:eastAsia="Times New Roman" w:cs="Times New Roman"/>
          <w:szCs w:val="24"/>
        </w:rPr>
        <w:t>απενταχθούν</w:t>
      </w:r>
      <w:proofErr w:type="spellEnd"/>
      <w:r>
        <w:rPr>
          <w:rFonts w:eastAsia="Times New Roman" w:cs="Times New Roman"/>
          <w:szCs w:val="24"/>
        </w:rPr>
        <w:t xml:space="preserve"> για λόγους για τους οποίους δεν ενημερώθηκαν καν. Για παράδειγμα, κανείς δεν τους είπε ότι πρέπει να προσκομίσουν τοπογραφικό διάγραμμα. Η αιτία κινδύνου </w:t>
      </w:r>
      <w:proofErr w:type="spellStart"/>
      <w:r>
        <w:rPr>
          <w:rFonts w:eastAsia="Times New Roman" w:cs="Times New Roman"/>
          <w:szCs w:val="24"/>
        </w:rPr>
        <w:t>απένταξής</w:t>
      </w:r>
      <w:proofErr w:type="spellEnd"/>
      <w:r>
        <w:rPr>
          <w:rFonts w:eastAsia="Times New Roman" w:cs="Times New Roman"/>
          <w:szCs w:val="24"/>
        </w:rPr>
        <w:t xml:space="preserve"> τους είναι ακριβώς η </w:t>
      </w:r>
      <w:proofErr w:type="spellStart"/>
      <w:r>
        <w:rPr>
          <w:rFonts w:eastAsia="Times New Roman" w:cs="Times New Roman"/>
          <w:szCs w:val="24"/>
        </w:rPr>
        <w:t>χωροθετική</w:t>
      </w:r>
      <w:proofErr w:type="spellEnd"/>
      <w:r>
        <w:rPr>
          <w:rFonts w:eastAsia="Times New Roman" w:cs="Times New Roman"/>
          <w:szCs w:val="24"/>
        </w:rPr>
        <w:t xml:space="preserve"> διαφορά. </w:t>
      </w:r>
    </w:p>
    <w:p w14:paraId="2AF39DA6"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Υπουργέ, έχετε τον λόγο. </w:t>
      </w:r>
    </w:p>
    <w:p w14:paraId="2AF39DA7" w14:textId="77777777" w:rsidR="006A5A05" w:rsidRDefault="00A50B7F">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 xml:space="preserve">Κύριοι συνάδελφοι, ιδιαίτερα για τα </w:t>
      </w:r>
      <w:proofErr w:type="spellStart"/>
      <w:r>
        <w:rPr>
          <w:rFonts w:eastAsia="Times New Roman" w:cs="Times New Roman"/>
          <w:szCs w:val="24"/>
        </w:rPr>
        <w:t>γεωργοπεριβαλλοντικά</w:t>
      </w:r>
      <w:proofErr w:type="spellEnd"/>
      <w:r>
        <w:rPr>
          <w:rFonts w:eastAsia="Times New Roman" w:cs="Times New Roman"/>
          <w:szCs w:val="24"/>
        </w:rPr>
        <w:t xml:space="preserve"> ξέρετε ότι είχαμε προβλήματα το 2008-2009. Κάναμε μια πολύ μεγάλη προσπάθεια για να μπορέσουμε να φτάσουμε στο τέλος του 2015 έχοντας πληρώσει και το 2013. Ακόμα έχουμε εκκρεμότητες στα συγκεκριμένα ζητήματα. </w:t>
      </w:r>
    </w:p>
    <w:p w14:paraId="2AF39DA8" w14:textId="77777777" w:rsidR="006A5A05" w:rsidRDefault="00A50B7F">
      <w:pPr>
        <w:spacing w:line="600" w:lineRule="auto"/>
        <w:ind w:firstLine="720"/>
        <w:jc w:val="both"/>
        <w:rPr>
          <w:rFonts w:eastAsia="Times New Roman"/>
          <w:szCs w:val="24"/>
        </w:rPr>
      </w:pPr>
      <w:r>
        <w:rPr>
          <w:rFonts w:eastAsia="Times New Roman"/>
          <w:szCs w:val="24"/>
        </w:rPr>
        <w:lastRenderedPageBreak/>
        <w:t>Αυτό, όμως, που πρέπει να γίνει κατανοητό είναι πως είναι ρητή η αναφορά ότι πρέπει να υποβάλλονται στοιχεία αναγνώρισης των αγροτεμαχίων, η έκτασή τους, η θέση τους στο σύστημα αναγνώρισης, η χρήση τους και για άλλες δραστηριότητες. Αυτά πρέπει να τους λέγονται όταν υποβάλουν στη συγκεκριμένη πύλη το αίτημά τους. Είδατε ότι εμείς, από τη δική μας πλευρά, κάναμε μια σημαντική κίνηση τριπλασιάζοντας τις αντίστοιχες πύλες, όχι μόνο γιατί μέσα από αυτήν τη διαδικασία τελικά υπήρξε μια θετική επίπτωση όσον αφορά τις τιμές -το παράβολο</w:t>
      </w:r>
      <w:r w:rsidRPr="00751F94">
        <w:rPr>
          <w:rFonts w:eastAsia="Times New Roman"/>
          <w:szCs w:val="24"/>
        </w:rPr>
        <w:t>,</w:t>
      </w:r>
      <w:r>
        <w:rPr>
          <w:rFonts w:eastAsia="Times New Roman"/>
          <w:szCs w:val="24"/>
        </w:rPr>
        <w:t xml:space="preserve"> που κατέβαλλαν οι αγρότες έπεσε στο μισό σε σχέση με αυτό</w:t>
      </w:r>
      <w:r w:rsidRPr="00751F94">
        <w:rPr>
          <w:rFonts w:eastAsia="Times New Roman"/>
          <w:szCs w:val="24"/>
        </w:rPr>
        <w:t>,</w:t>
      </w:r>
      <w:r>
        <w:rPr>
          <w:rFonts w:eastAsia="Times New Roman"/>
          <w:szCs w:val="24"/>
        </w:rPr>
        <w:t xml:space="preserve"> που υπήρχε προηγουμένως- αλλά και ταυτόχρονα μπαίνει ένας ανταγωνισμός, από πλευράς των πυλών, να κάνουν καλύτερα τη δουλειά. </w:t>
      </w:r>
    </w:p>
    <w:p w14:paraId="2AF39DA9" w14:textId="77777777" w:rsidR="006A5A05" w:rsidRDefault="00A50B7F">
      <w:pPr>
        <w:spacing w:line="600" w:lineRule="auto"/>
        <w:ind w:firstLine="720"/>
        <w:jc w:val="both"/>
        <w:rPr>
          <w:rFonts w:eastAsia="Times New Roman"/>
          <w:szCs w:val="24"/>
        </w:rPr>
      </w:pPr>
      <w:r>
        <w:rPr>
          <w:rFonts w:eastAsia="Times New Roman"/>
          <w:szCs w:val="24"/>
        </w:rPr>
        <w:t xml:space="preserve">Δεν υπάρχει άλλη διαδικασία. Ο κανονισμός είναι συγκεκριμένος. Μέσα από αυτές τις πύλες θα υποβάλλονται οι αιτήσεις. </w:t>
      </w:r>
    </w:p>
    <w:p w14:paraId="2AF39DAA" w14:textId="77777777" w:rsidR="006A5A05" w:rsidRDefault="00A50B7F">
      <w:pPr>
        <w:spacing w:line="600" w:lineRule="auto"/>
        <w:ind w:firstLine="720"/>
        <w:jc w:val="both"/>
        <w:rPr>
          <w:rFonts w:eastAsia="Times New Roman"/>
          <w:szCs w:val="24"/>
        </w:rPr>
      </w:pPr>
      <w:r>
        <w:rPr>
          <w:rFonts w:eastAsia="Times New Roman"/>
          <w:szCs w:val="24"/>
        </w:rPr>
        <w:lastRenderedPageBreak/>
        <w:t xml:space="preserve">Όσον αφορά το κομμάτι της τεχνικής λύσης, που δώσαμε για τους βοσκοτόπους, όντως δώσαμε τις τεχνικές λύσεις για να κάνουμε τις πληρωμές και ταυτόχρονα να αποφύγουμε για το 2015 αυτό που σας είπα, το πρόστιμο. Ήδη προχθές μας ήρθε πρόστιμο, που αφορούσε το 2013, γύρω στα 267 εκατομμύρια. Υπάρχει η εκκρεμότητα του προστίμου για το 2014, το οποίο δεν ξέρω πόσο θα είναι. Αντιλαμβάνεστε, λοιπόν, ότι αυτά πρέπει να τα λαμβάνουμε υπ’ </w:t>
      </w:r>
      <w:proofErr w:type="spellStart"/>
      <w:r>
        <w:rPr>
          <w:rFonts w:eastAsia="Times New Roman"/>
          <w:szCs w:val="24"/>
        </w:rPr>
        <w:t>όψιν</w:t>
      </w:r>
      <w:proofErr w:type="spellEnd"/>
      <w:r>
        <w:rPr>
          <w:rFonts w:eastAsia="Times New Roman"/>
          <w:szCs w:val="24"/>
        </w:rPr>
        <w:t xml:space="preserve"> και εκ των πραγμάτων εκεί δημιουργούνται προβλήματα. Όλα αυτά, όμως, θα τα λύσουμε. </w:t>
      </w:r>
    </w:p>
    <w:p w14:paraId="2AF39DAB" w14:textId="77777777" w:rsidR="006A5A05" w:rsidRDefault="00A50B7F">
      <w:pPr>
        <w:spacing w:line="600" w:lineRule="auto"/>
        <w:ind w:firstLine="720"/>
        <w:jc w:val="both"/>
        <w:rPr>
          <w:rFonts w:eastAsia="Times New Roman"/>
          <w:szCs w:val="24"/>
        </w:rPr>
      </w:pPr>
      <w:r>
        <w:rPr>
          <w:rFonts w:eastAsia="Times New Roman"/>
          <w:szCs w:val="24"/>
        </w:rPr>
        <w:t xml:space="preserve">Ειδικά για το θέμα των βοσκοτόπων, όπου ήδη με τα προσωρινά και οριστικά σχέδια, που μπαίνουν τώρα θα έχουμε και απόθεμα επιλέξιμων εκτάσεων για τους βοσκοτόπους, που θα καλύπτει όχι μόνο τα προβλήματα αλλά και κυρίως την προοπτική που θέλουμε να δώσουμε στον χώρο. </w:t>
      </w:r>
    </w:p>
    <w:p w14:paraId="2AF39DAC" w14:textId="77777777" w:rsidR="006A5A05" w:rsidRDefault="00A50B7F">
      <w:pPr>
        <w:spacing w:line="600" w:lineRule="auto"/>
        <w:ind w:firstLine="720"/>
        <w:jc w:val="both"/>
        <w:rPr>
          <w:rFonts w:eastAsia="Times New Roman"/>
          <w:szCs w:val="24"/>
        </w:rPr>
      </w:pPr>
      <w:r>
        <w:rPr>
          <w:rFonts w:eastAsia="Times New Roman"/>
          <w:szCs w:val="24"/>
        </w:rPr>
        <w:t xml:space="preserve">Πρέπει να γίνει κατανοητό ότι ο χώρος της </w:t>
      </w:r>
      <w:proofErr w:type="spellStart"/>
      <w:r>
        <w:rPr>
          <w:rFonts w:eastAsia="Times New Roman"/>
          <w:szCs w:val="24"/>
        </w:rPr>
        <w:t>αιγοπροβατοτροφίας</w:t>
      </w:r>
      <w:proofErr w:type="spellEnd"/>
      <w:r>
        <w:rPr>
          <w:rFonts w:eastAsia="Times New Roman"/>
          <w:szCs w:val="24"/>
        </w:rPr>
        <w:t xml:space="preserve"> είναι ο χώρος, που έχει το συντριπτικό πλεονέκτημα για να μπορέσει η χώρα μας να σταθεί στον αγροτικό χώρο γενικότερα. </w:t>
      </w:r>
    </w:p>
    <w:p w14:paraId="2AF39DAD" w14:textId="77777777" w:rsidR="006A5A05" w:rsidRDefault="00A50B7F">
      <w:pPr>
        <w:spacing w:line="600" w:lineRule="auto"/>
        <w:ind w:firstLine="720"/>
        <w:jc w:val="both"/>
        <w:rPr>
          <w:rFonts w:eastAsia="Times New Roman"/>
          <w:szCs w:val="24"/>
        </w:rPr>
      </w:pPr>
      <w:r>
        <w:rPr>
          <w:rFonts w:eastAsia="Times New Roman"/>
          <w:b/>
          <w:szCs w:val="24"/>
        </w:rPr>
        <w:lastRenderedPageBreak/>
        <w:t>ΒΑΣΙΛΕΙΟΣ ΚΟΚΚΑΛΗΣ:</w:t>
      </w:r>
      <w:r>
        <w:rPr>
          <w:rFonts w:eastAsia="Times New Roman"/>
          <w:szCs w:val="24"/>
        </w:rPr>
        <w:t xml:space="preserve"> Κύριε Υπουργέ, μόνο να δοθεί η δυνατότητα -για το δεύτερο σκέλος της ερώτησης- της διόρθωσης στο πρόγραμμα </w:t>
      </w:r>
      <w:proofErr w:type="spellStart"/>
      <w:r>
        <w:rPr>
          <w:rFonts w:eastAsia="Times New Roman"/>
          <w:szCs w:val="24"/>
        </w:rPr>
        <w:t>νιτρορύπανσης</w:t>
      </w:r>
      <w:proofErr w:type="spellEnd"/>
      <w:r>
        <w:rPr>
          <w:rFonts w:eastAsia="Times New Roman"/>
          <w:szCs w:val="24"/>
        </w:rPr>
        <w:t>. Μόνο γι’ αυτό δεν απαντήσατε.</w:t>
      </w:r>
    </w:p>
    <w:p w14:paraId="2AF39DAE" w14:textId="77777777" w:rsidR="006A5A05" w:rsidRDefault="00A50B7F">
      <w:pPr>
        <w:spacing w:line="600" w:lineRule="auto"/>
        <w:ind w:firstLine="720"/>
        <w:jc w:val="both"/>
        <w:rPr>
          <w:rFonts w:eastAsia="Times New Roman"/>
          <w:szCs w:val="24"/>
        </w:rPr>
      </w:pPr>
      <w:r>
        <w:rPr>
          <w:rFonts w:eastAsia="Times New Roman"/>
          <w:b/>
          <w:szCs w:val="24"/>
        </w:rPr>
        <w:t>ΕΥΑΓΓΕΛΟΣ ΑΠΟΣΤΟΛΟΥ (Υπουργός Αγροτικής Ανάπτυξης και Τροφίμων):</w:t>
      </w:r>
      <w:r>
        <w:rPr>
          <w:rFonts w:eastAsia="Times New Roman"/>
          <w:szCs w:val="24"/>
        </w:rPr>
        <w:t xml:space="preserve"> Το μελετάμε.</w:t>
      </w:r>
    </w:p>
    <w:p w14:paraId="2AF39DAF" w14:textId="77777777" w:rsidR="006A5A05" w:rsidRDefault="00A50B7F">
      <w:pPr>
        <w:spacing w:line="600" w:lineRule="auto"/>
        <w:ind w:firstLine="720"/>
        <w:jc w:val="both"/>
        <w:rPr>
          <w:rFonts w:eastAsia="Times New Roman" w:cs="Times New Roman"/>
          <w:szCs w:val="24"/>
        </w:rPr>
      </w:pPr>
      <w:r>
        <w:rPr>
          <w:rFonts w:eastAsia="Times New Roman"/>
          <w:b/>
          <w:szCs w:val="24"/>
        </w:rPr>
        <w:t xml:space="preserve">ΠΡΟΕΔΡΕΥΩΝ (Νικήτας Κακλαμάνης): </w:t>
      </w:r>
      <w:r>
        <w:rPr>
          <w:rFonts w:eastAsia="Times New Roman" w:cs="Times New Roman"/>
          <w:szCs w:val="24"/>
        </w:rPr>
        <w:t xml:space="preserve">Κύριοι συνάδελφοι, έχουν διανεμηθεί τα Πρακτικά της Πέμπτης 3 Μαρτίου 2016 (Συνεδρίαση ΠΔ΄) και ερωτάται το Σώμα αν τα επικυρώνει. </w:t>
      </w:r>
    </w:p>
    <w:p w14:paraId="2AF39DB0" w14:textId="77777777" w:rsidR="006A5A05" w:rsidRDefault="00A50B7F">
      <w:pPr>
        <w:spacing w:line="600" w:lineRule="auto"/>
        <w:ind w:firstLine="720"/>
        <w:jc w:val="both"/>
        <w:rPr>
          <w:rFonts w:eastAsia="Times New Roman" w:cs="Times New Roman"/>
          <w:szCs w:val="24"/>
        </w:rPr>
      </w:pPr>
      <w:r>
        <w:rPr>
          <w:rFonts w:eastAsia="Times New Roman" w:cs="Times New Roman"/>
          <w:b/>
          <w:bCs/>
          <w:szCs w:val="24"/>
        </w:rPr>
        <w:t>ΟΛΟΙ ΟΙ ΒΟΥΛΕΥΤΕΣ:</w:t>
      </w:r>
      <w:r>
        <w:rPr>
          <w:rFonts w:eastAsia="Times New Roman" w:cs="Times New Roman"/>
          <w:szCs w:val="24"/>
        </w:rPr>
        <w:t xml:space="preserve"> Μάλιστα, μάλιστα.</w:t>
      </w:r>
    </w:p>
    <w:p w14:paraId="2AF39DB1" w14:textId="77777777" w:rsidR="006A5A05" w:rsidRDefault="00A50B7F">
      <w:pPr>
        <w:spacing w:line="600" w:lineRule="auto"/>
        <w:ind w:firstLine="720"/>
        <w:jc w:val="both"/>
        <w:rPr>
          <w:rFonts w:eastAsia="Times New Roman"/>
          <w:b/>
          <w:bCs/>
          <w:szCs w:val="24"/>
        </w:rPr>
      </w:pPr>
      <w:r>
        <w:rPr>
          <w:rFonts w:eastAsia="Times New Roman"/>
          <w:b/>
          <w:bCs/>
          <w:szCs w:val="24"/>
        </w:rPr>
        <w:t xml:space="preserve">ΠΡΟΕΔΡΕΥΩΝ (Νικήτας Κακλαμάνης): </w:t>
      </w:r>
      <w:r>
        <w:rPr>
          <w:rFonts w:eastAsia="Times New Roman" w:cs="Times New Roman"/>
          <w:szCs w:val="24"/>
        </w:rPr>
        <w:t>Συνεπώς τα Πρακτικά της Πέμπτης 3 Μαρτίου 2016 (Συνεδρίαση ΠΔ΄) επικυρώθηκαν.</w:t>
      </w:r>
    </w:p>
    <w:p w14:paraId="2AF39DB2" w14:textId="77777777" w:rsidR="006A5A05" w:rsidRDefault="00A50B7F">
      <w:pPr>
        <w:spacing w:line="600" w:lineRule="auto"/>
        <w:ind w:firstLine="720"/>
        <w:jc w:val="both"/>
        <w:rPr>
          <w:rFonts w:eastAsia="Times New Roman"/>
          <w:szCs w:val="24"/>
        </w:rPr>
      </w:pPr>
      <w:r>
        <w:rPr>
          <w:rFonts w:eastAsia="Times New Roman"/>
          <w:szCs w:val="24"/>
        </w:rPr>
        <w:t>Θα συζητηθεί τώρα η τελευταία για σήμερα επίκαιρη ερώτηση. Είναι η πέμπτη με αριθμό 832/26-4-2016 επίκαιρη ερώτηση δεύτερου κύκλου, του Βουλευτή Ηρακλείου του Κομμουνιστικού Κόμματος Ελλά</w:t>
      </w:r>
      <w:r>
        <w:rPr>
          <w:rFonts w:eastAsia="Times New Roman"/>
          <w:szCs w:val="24"/>
        </w:rPr>
        <w:lastRenderedPageBreak/>
        <w:t xml:space="preserve">δας κ. </w:t>
      </w:r>
      <w:r>
        <w:rPr>
          <w:rFonts w:eastAsia="Times New Roman"/>
          <w:bCs/>
          <w:szCs w:val="24"/>
        </w:rPr>
        <w:t>Εμμανουήλ Συντυχάκη</w:t>
      </w:r>
      <w:r>
        <w:rPr>
          <w:rFonts w:eastAsia="Times New Roman"/>
          <w:szCs w:val="24"/>
        </w:rPr>
        <w:t xml:space="preserve"> προς τους Υπουργούς, </w:t>
      </w:r>
      <w:r>
        <w:rPr>
          <w:rFonts w:eastAsia="Times New Roman"/>
          <w:bCs/>
          <w:szCs w:val="24"/>
        </w:rPr>
        <w:t>Αγροτικής Ανάπτυξης και Τροφίμων</w:t>
      </w:r>
      <w:r>
        <w:rPr>
          <w:rFonts w:eastAsia="Times New Roman"/>
          <w:szCs w:val="24"/>
        </w:rPr>
        <w:t xml:space="preserve"> και </w:t>
      </w:r>
      <w:r>
        <w:rPr>
          <w:rFonts w:eastAsia="Times New Roman"/>
          <w:bCs/>
          <w:szCs w:val="24"/>
        </w:rPr>
        <w:t>Οικονομικών,</w:t>
      </w:r>
      <w:r>
        <w:rPr>
          <w:rFonts w:eastAsia="Times New Roman"/>
          <w:szCs w:val="24"/>
        </w:rPr>
        <w:t xml:space="preserve"> σχετικά με τα μέτρα αποζημίωσης αγροτών και αποκατάστασης καλλιεργειών και υποδομών από την πυρκαγιά που προκλήθηκε 21-4-2016 στις περιοχές Ανατολή και Μύρτο του Δήμου Ιεράπετρας ΕΠ Λασιθίου Κρήτης.</w:t>
      </w:r>
    </w:p>
    <w:p w14:paraId="2AF39DB3" w14:textId="77777777" w:rsidR="006A5A05" w:rsidRDefault="00A50B7F">
      <w:pPr>
        <w:spacing w:line="600" w:lineRule="auto"/>
        <w:ind w:firstLine="720"/>
        <w:jc w:val="both"/>
        <w:rPr>
          <w:rFonts w:eastAsia="Times New Roman"/>
          <w:szCs w:val="24"/>
        </w:rPr>
      </w:pPr>
      <w:r>
        <w:rPr>
          <w:rFonts w:eastAsia="Times New Roman"/>
          <w:szCs w:val="24"/>
        </w:rPr>
        <w:t>Ορίστε, κύριε Συντυχάκη, έχετε τον λόγο.</w:t>
      </w:r>
    </w:p>
    <w:p w14:paraId="2AF39DB4" w14:textId="77777777" w:rsidR="006A5A05" w:rsidRDefault="00A50B7F">
      <w:pPr>
        <w:spacing w:line="600" w:lineRule="auto"/>
        <w:ind w:firstLine="720"/>
        <w:jc w:val="both"/>
        <w:rPr>
          <w:rFonts w:eastAsia="Times New Roman"/>
          <w:szCs w:val="24"/>
        </w:rPr>
      </w:pPr>
      <w:r>
        <w:rPr>
          <w:rFonts w:eastAsia="Times New Roman"/>
          <w:b/>
          <w:szCs w:val="24"/>
        </w:rPr>
        <w:t>ΕΜΜΑΝΟΥΗΛ ΣΥΝΤΥΧΑΚΗΣ:</w:t>
      </w:r>
      <w:r>
        <w:rPr>
          <w:rFonts w:eastAsia="Times New Roman"/>
          <w:szCs w:val="24"/>
        </w:rPr>
        <w:t xml:space="preserve"> Ευχαριστώ, κύριε Πρόεδρε. </w:t>
      </w:r>
    </w:p>
    <w:p w14:paraId="2AF39DB5" w14:textId="77777777" w:rsidR="006A5A05" w:rsidRDefault="00A50B7F">
      <w:pPr>
        <w:spacing w:line="600" w:lineRule="auto"/>
        <w:ind w:firstLine="720"/>
        <w:jc w:val="both"/>
        <w:rPr>
          <w:rFonts w:eastAsia="Times New Roman"/>
          <w:szCs w:val="24"/>
        </w:rPr>
      </w:pPr>
      <w:r>
        <w:rPr>
          <w:rFonts w:eastAsia="Times New Roman"/>
          <w:szCs w:val="24"/>
        </w:rPr>
        <w:t xml:space="preserve">Κύριε Υπουργέ, η πυρκαγιά ξέσπασε σε συνθήκες ισχυρότατων ανέμων στις περιοχές Ανατολή και Μύρτο του Δήμου Ιεράπετρας με ανυπολόγιστες, βέβαια, καταστροφές σε χιλιάδες στρέμματα </w:t>
      </w:r>
      <w:proofErr w:type="spellStart"/>
      <w:r>
        <w:rPr>
          <w:rFonts w:eastAsia="Times New Roman"/>
          <w:szCs w:val="24"/>
        </w:rPr>
        <w:t>θερμοκηπιακών</w:t>
      </w:r>
      <w:proofErr w:type="spellEnd"/>
      <w:r>
        <w:rPr>
          <w:rFonts w:eastAsia="Times New Roman"/>
          <w:szCs w:val="24"/>
        </w:rPr>
        <w:t xml:space="preserve"> καλλιεργειών, σε ελαιόδεντρα, που αποτελούν και τη βασική αγροτική ενασχόληση των κατοίκων, σε δασικές, </w:t>
      </w:r>
      <w:proofErr w:type="spellStart"/>
      <w:r>
        <w:rPr>
          <w:rFonts w:eastAsia="Times New Roman"/>
          <w:szCs w:val="24"/>
        </w:rPr>
        <w:t>χορτολιβαδικές</w:t>
      </w:r>
      <w:proofErr w:type="spellEnd"/>
      <w:r>
        <w:rPr>
          <w:rFonts w:eastAsia="Times New Roman"/>
          <w:szCs w:val="24"/>
        </w:rPr>
        <w:t xml:space="preserve"> εκτάσεις, σε ζώα, σε αγροικίες, μηχανήματα και σε δίκτυα άρδευσης χιλιάδων </w:t>
      </w:r>
      <w:r>
        <w:rPr>
          <w:rFonts w:eastAsia="Times New Roman"/>
          <w:szCs w:val="24"/>
        </w:rPr>
        <w:lastRenderedPageBreak/>
        <w:t xml:space="preserve">μέτρων, που δεν επιτρέπουν την άρδευση ακόμα και όσων καλλιεργειών διασώθηκαν. Και, μάλιστα, κάηκαν δέντρα, που ήταν στις πλαγιές των βουνών, πράγμα, που βέβαια ελλοχεύει τον κίνδυνο ακόμα μεγαλύτερης καταστροφής σε περίπτωση βροχοπτώσεων. </w:t>
      </w:r>
    </w:p>
    <w:p w14:paraId="2AF39DB6" w14:textId="77777777" w:rsidR="006A5A05" w:rsidRDefault="00A50B7F">
      <w:pPr>
        <w:spacing w:line="600" w:lineRule="auto"/>
        <w:ind w:firstLine="720"/>
        <w:jc w:val="both"/>
        <w:rPr>
          <w:rFonts w:eastAsia="Times New Roman"/>
          <w:szCs w:val="24"/>
        </w:rPr>
      </w:pPr>
      <w:r>
        <w:rPr>
          <w:rFonts w:eastAsia="Times New Roman"/>
          <w:szCs w:val="24"/>
        </w:rPr>
        <w:t xml:space="preserve">Από τα παραπάνω προκύπτει η ανάγκη άμεσης κρατικής παρέμβασης και στήριξης των πληγέντων. </w:t>
      </w:r>
    </w:p>
    <w:p w14:paraId="2AF39DB7" w14:textId="77777777" w:rsidR="006A5A05" w:rsidRDefault="00A50B7F">
      <w:pPr>
        <w:spacing w:line="600" w:lineRule="auto"/>
        <w:ind w:firstLine="720"/>
        <w:jc w:val="both"/>
        <w:rPr>
          <w:rFonts w:eastAsia="Times New Roman"/>
          <w:szCs w:val="24"/>
        </w:rPr>
      </w:pPr>
      <w:r>
        <w:rPr>
          <w:rFonts w:eastAsia="Times New Roman"/>
          <w:szCs w:val="24"/>
        </w:rPr>
        <w:t xml:space="preserve">Σας ρωτάμε, κύριε Υπουργέ: Γιατί μέχρι σήμερα δεν έχετε κηρύξει την περιοχή σε κατάσταση εκτάκτου ανάγκης και πυρόπληκτη; Έχουν ήδη περάσει είκοσι μέρες, αυτοψία έγινε, κατέβηκε μάλιστα ο Γενικός Γραμματέας Πολιτικής Προστασίας στην Ιεράπετρα, ο ΕΛΓΑ είναι ενημερωμένος, η περιφέρεια είναι ενημερωμένη, έχετε ανταλλάξει και έγγραφα μεταξύ σας. </w:t>
      </w:r>
    </w:p>
    <w:p w14:paraId="2AF39DB8" w14:textId="77777777" w:rsidR="006A5A05" w:rsidRDefault="00A50B7F">
      <w:pPr>
        <w:spacing w:line="600" w:lineRule="auto"/>
        <w:ind w:firstLine="720"/>
        <w:jc w:val="both"/>
        <w:rPr>
          <w:rFonts w:eastAsia="Times New Roman"/>
          <w:szCs w:val="24"/>
        </w:rPr>
      </w:pPr>
      <w:r>
        <w:rPr>
          <w:rFonts w:eastAsia="Times New Roman"/>
          <w:szCs w:val="24"/>
        </w:rPr>
        <w:t xml:space="preserve">Δεύτερον, θα αποζημιώσετε άμεσα, χωρίς πολλές γραφειοκρατικές διαδικασίες, όρους και περιορισμούς, στο 100% τη φυτική και ζωική παραγωγή του κατεστραμμένου φυτικού και ζωικού κεφαλαίου των </w:t>
      </w:r>
      <w:r>
        <w:rPr>
          <w:rFonts w:eastAsia="Times New Roman"/>
          <w:szCs w:val="24"/>
        </w:rPr>
        <w:lastRenderedPageBreak/>
        <w:t>εγκαταστάσεων; Θα δώσετε τη δυνατότητα στους πληγέντες για ένταξη στο καθεστώς αποζημιώσεων, στον ΕΛΓΑ, στα ΠΣΕΑ, ακόμα και στον ΟΣΔΕ, για να μην χάσουν τις ενισχύσεις τους οι άνθρωποι;</w:t>
      </w:r>
    </w:p>
    <w:p w14:paraId="2AF39DB9" w14:textId="77777777" w:rsidR="006A5A05" w:rsidRDefault="00A50B7F">
      <w:pPr>
        <w:spacing w:line="600" w:lineRule="auto"/>
        <w:ind w:firstLine="720"/>
        <w:jc w:val="both"/>
        <w:rPr>
          <w:rFonts w:eastAsia="Times New Roman"/>
          <w:szCs w:val="24"/>
        </w:rPr>
      </w:pPr>
      <w:r>
        <w:rPr>
          <w:rFonts w:eastAsia="Times New Roman"/>
          <w:szCs w:val="24"/>
        </w:rPr>
        <w:t>Επίσης, καταστράφηκαν σπίτια, στάβλοι, αποθήκες. Θα υπάρξει κρατική οικονομική στήριξη, που να ανταποκρίνεται στο πραγματικό κόστος ανακατασκευής ή επισκευής; Αντιλαμβάνεστε ότι αν αυτό δεν γίνει, οι πληγέντες θα πέσουν στα δίχτυα των τραπεζών και των τοκογλύφων.</w:t>
      </w:r>
    </w:p>
    <w:p w14:paraId="2AF39DBA" w14:textId="77777777" w:rsidR="006A5A05" w:rsidRDefault="00A50B7F">
      <w:pPr>
        <w:spacing w:line="600" w:lineRule="auto"/>
        <w:ind w:firstLine="720"/>
        <w:jc w:val="both"/>
        <w:rPr>
          <w:rFonts w:eastAsia="Times New Roman"/>
          <w:szCs w:val="24"/>
        </w:rPr>
      </w:pPr>
      <w:r>
        <w:rPr>
          <w:rFonts w:eastAsia="Times New Roman"/>
          <w:szCs w:val="24"/>
        </w:rPr>
        <w:t xml:space="preserve">Δόθηκαν από την Περιφέρεια Κρήτης 95.000 ευρώ για την αποκατάσταση των δικτύων άρδευσης και ύδρευσης και άλλων υποδομών. Οι καταστροφές, βέβαια, είναι πολύ μεγαλύτερες. Δεν επαρκούν τα ποσά αυτά. </w:t>
      </w:r>
    </w:p>
    <w:p w14:paraId="2AF39DBB" w14:textId="77777777" w:rsidR="006A5A05" w:rsidRDefault="00A50B7F">
      <w:pPr>
        <w:spacing w:line="600" w:lineRule="auto"/>
        <w:ind w:firstLine="720"/>
        <w:jc w:val="both"/>
        <w:rPr>
          <w:rFonts w:eastAsia="Times New Roman"/>
          <w:szCs w:val="24"/>
        </w:rPr>
      </w:pPr>
      <w:r>
        <w:rPr>
          <w:rFonts w:eastAsia="Times New Roman"/>
          <w:szCs w:val="24"/>
        </w:rPr>
        <w:t xml:space="preserve">Επίσης, δεν επαρκεί και το εξευτελιστικό ποσό των 80.000 ευρώ για την πολιτιστική προστασία του Δήμου Ιεράπετρας, που δίνει η Κυβέρνηση για το 2016 σε μια περιοχή, βέβαια, πολλών και αυξημένων </w:t>
      </w:r>
      <w:r>
        <w:rPr>
          <w:rFonts w:eastAsia="Times New Roman"/>
          <w:szCs w:val="24"/>
        </w:rPr>
        <w:lastRenderedPageBreak/>
        <w:t xml:space="preserve">αναγκών. Είστε διατεθειμένοι να δώσετε άμεσα έκτακτη οικονομική ενίσχυση στον δήμο από τον κρατικό προϋπολογισμό; </w:t>
      </w:r>
    </w:p>
    <w:p w14:paraId="2AF39DBC" w14:textId="77777777" w:rsidR="006A5A05" w:rsidRDefault="00A50B7F">
      <w:pPr>
        <w:spacing w:line="600" w:lineRule="auto"/>
        <w:ind w:firstLine="720"/>
        <w:jc w:val="both"/>
        <w:rPr>
          <w:rFonts w:eastAsia="Times New Roman"/>
          <w:szCs w:val="24"/>
        </w:rPr>
      </w:pPr>
      <w:r>
        <w:rPr>
          <w:rFonts w:eastAsia="Times New Roman"/>
          <w:szCs w:val="24"/>
        </w:rPr>
        <w:t>Βέβαια, η αντιμετώπιση των καταστροφών από την πυρκαγιά απαιτούν τεχνικά, αντιπλημμυρικά και αντιδιαβρωτικά έργα για την προστασία των αγροτικών υποδομών και των κατοικιών από κατολισθήσεις και πλημμύρες. Σας είπα προηγουμένως τι μπορεί να προκύψει από μια βροχή.</w:t>
      </w:r>
    </w:p>
    <w:p w14:paraId="2AF39DBD" w14:textId="77777777" w:rsidR="006A5A05" w:rsidRDefault="00A50B7F">
      <w:pPr>
        <w:spacing w:line="600" w:lineRule="auto"/>
        <w:ind w:firstLine="720"/>
        <w:jc w:val="both"/>
        <w:rPr>
          <w:rFonts w:eastAsia="Times New Roman"/>
          <w:szCs w:val="24"/>
        </w:rPr>
      </w:pPr>
      <w:r>
        <w:rPr>
          <w:rFonts w:eastAsia="Times New Roman"/>
          <w:szCs w:val="24"/>
        </w:rPr>
        <w:t xml:space="preserve">Για όλα αυτά -βέβαια και για τη δασοπυρόσβεση θα έλεγα κάποια πράγματα, θα τα πω στη δευτερολογία μου- πρέπει να μας δώσετε πολύ συγκεκριμένες απαντήσεις, γιατί εάν δεν λυθεί το πρόβλημα, όλα αυτά έρχονται να προστεθούν στα χίλια μύρια προβλήματα, που αντιμετωπίζει ο αγροτικός κόσμος ως αποτέλεσμα και της δικής σας αντιλαϊκής, </w:t>
      </w:r>
      <w:proofErr w:type="spellStart"/>
      <w:r>
        <w:rPr>
          <w:rFonts w:eastAsia="Times New Roman"/>
          <w:szCs w:val="24"/>
        </w:rPr>
        <w:t>αντιαγροτικής</w:t>
      </w:r>
      <w:proofErr w:type="spellEnd"/>
      <w:r>
        <w:rPr>
          <w:rFonts w:eastAsia="Times New Roman"/>
          <w:szCs w:val="24"/>
        </w:rPr>
        <w:t xml:space="preserve"> πολιτικής, της νέας Κοινής Αγροτικής Πολιτικής με τις πετσοκομμένες επιδοτήσεις και με το ασφαλιστικό, διότι έστω και αν λέτε εσείς τώρα για το αφορολόγητο, στην πραγματικότητα θα τους τα πάρετε μέσω του ασφαλιστικού.</w:t>
      </w:r>
    </w:p>
    <w:p w14:paraId="2AF39DBE" w14:textId="77777777" w:rsidR="006A5A05" w:rsidRDefault="00A50B7F">
      <w:pPr>
        <w:spacing w:line="600" w:lineRule="auto"/>
        <w:ind w:firstLine="720"/>
        <w:jc w:val="both"/>
        <w:rPr>
          <w:rFonts w:eastAsia="Times New Roman"/>
          <w:szCs w:val="24"/>
        </w:rPr>
      </w:pPr>
      <w:r>
        <w:rPr>
          <w:rFonts w:eastAsia="Times New Roman"/>
          <w:szCs w:val="24"/>
        </w:rPr>
        <w:lastRenderedPageBreak/>
        <w:t>Άρα θα ήθελα πολύ συγκεκριμένες απαντήσεις για όλα όσα σας έθεσα.</w:t>
      </w:r>
    </w:p>
    <w:p w14:paraId="2AF39DBF" w14:textId="77777777" w:rsidR="006A5A05" w:rsidRDefault="00A50B7F">
      <w:pPr>
        <w:spacing w:line="600" w:lineRule="auto"/>
        <w:ind w:firstLine="720"/>
        <w:jc w:val="both"/>
        <w:rPr>
          <w:rFonts w:eastAsia="Times New Roman"/>
          <w:szCs w:val="24"/>
        </w:rPr>
      </w:pPr>
      <w:r>
        <w:rPr>
          <w:rFonts w:eastAsia="Times New Roman"/>
          <w:szCs w:val="24"/>
        </w:rPr>
        <w:t>Ευχαριστώ, κύριε Πρόεδρε.</w:t>
      </w:r>
    </w:p>
    <w:p w14:paraId="2AF39DC0" w14:textId="77777777" w:rsidR="006A5A05" w:rsidRDefault="00A50B7F">
      <w:pPr>
        <w:spacing w:line="600" w:lineRule="auto"/>
        <w:ind w:firstLine="720"/>
        <w:jc w:val="both"/>
        <w:rPr>
          <w:rFonts w:eastAsia="Times New Roman"/>
          <w:b/>
          <w:szCs w:val="24"/>
        </w:rPr>
      </w:pPr>
      <w:r>
        <w:rPr>
          <w:rFonts w:eastAsia="Times New Roman"/>
          <w:b/>
          <w:szCs w:val="24"/>
        </w:rPr>
        <w:t xml:space="preserve">ΠΡΟΕΔΡΕΥΩΝ (Νικήτας Κακλαμάνης): </w:t>
      </w:r>
      <w:r>
        <w:rPr>
          <w:rFonts w:eastAsia="Times New Roman"/>
          <w:szCs w:val="24"/>
        </w:rPr>
        <w:t>Κύριε Υπουργέ, έχετε τον λόγο.</w:t>
      </w:r>
    </w:p>
    <w:p w14:paraId="2AF39DC1" w14:textId="77777777" w:rsidR="006A5A05" w:rsidRDefault="00A50B7F">
      <w:pPr>
        <w:spacing w:line="600" w:lineRule="auto"/>
        <w:ind w:firstLine="720"/>
        <w:jc w:val="both"/>
        <w:rPr>
          <w:rFonts w:eastAsia="Times New Roman"/>
          <w:szCs w:val="24"/>
        </w:rPr>
      </w:pPr>
      <w:r>
        <w:rPr>
          <w:rFonts w:eastAsia="Times New Roman"/>
          <w:b/>
          <w:szCs w:val="24"/>
        </w:rPr>
        <w:t xml:space="preserve">ΕΥΑΓΓΕΛΟΣ ΑΠΟΣΤΟΛΟΥ (Υπουργός Αγροτικής Ανάπτυξης και Τροφίμων): </w:t>
      </w:r>
      <w:r>
        <w:rPr>
          <w:rFonts w:eastAsia="Times New Roman"/>
          <w:szCs w:val="24"/>
        </w:rPr>
        <w:t xml:space="preserve">Αγαπητέ συνάδελφε, όπως αντιλαμβάνεστε, συγκεκριμένες απαντήσεις για τόσα θέματα, που βάλατε είναι δύσκολο να δοθούν. </w:t>
      </w:r>
    </w:p>
    <w:p w14:paraId="2AF39DC2" w14:textId="77777777" w:rsidR="006A5A05" w:rsidRDefault="00A50B7F">
      <w:pPr>
        <w:spacing w:line="600" w:lineRule="auto"/>
        <w:ind w:firstLine="720"/>
        <w:jc w:val="both"/>
        <w:rPr>
          <w:rFonts w:eastAsia="Times New Roman"/>
          <w:szCs w:val="24"/>
        </w:rPr>
      </w:pPr>
      <w:r>
        <w:rPr>
          <w:rFonts w:eastAsia="Times New Roman"/>
          <w:szCs w:val="24"/>
        </w:rPr>
        <w:t xml:space="preserve">Εκείνο, που θέλω να ξεκαθαρίσω από την αρχή είναι ότι αίτημα για την κήρυξη σε κατάσταση έκτακτης ανάγκης της συγκεκριμένης περιοχής δεν έχουμε εμείς στα χέρια μας, πόσο μάλλον όταν δεν είναι δική μας αρμοδιότητα το συγκεκριμένο ζήτημα. Αν κληθούμε και υπάρχει ένα τέτοιο αίτημα από τα αρμόδια Υπουργεία, βεβαίως, θα καταθέσουμε και τις δικές μας εκτιμήσεις, αυτά που ξέρουμε. </w:t>
      </w:r>
    </w:p>
    <w:p w14:paraId="2AF39DC3" w14:textId="77777777" w:rsidR="006A5A05" w:rsidRDefault="00A50B7F">
      <w:pPr>
        <w:spacing w:line="600" w:lineRule="auto"/>
        <w:ind w:firstLine="720"/>
        <w:jc w:val="both"/>
        <w:rPr>
          <w:rFonts w:eastAsia="Times New Roman"/>
          <w:szCs w:val="24"/>
        </w:rPr>
      </w:pPr>
      <w:r>
        <w:rPr>
          <w:rFonts w:eastAsia="Times New Roman"/>
          <w:szCs w:val="24"/>
        </w:rPr>
        <w:lastRenderedPageBreak/>
        <w:t xml:space="preserve">Αυτά, που ξέρουμε είναι ότι όντως έγιναν ζημιές από τις συγκεκριμένες πυρκαγιές ευρύτερα στην περιοχή της Ιεράπετρας. Είχαμε ιδιαίτερα στο φυτικό κεφάλαιο πολλές ζημιές, ιδίως σε δενδρώδεις καλλιέργειες, σε πολλά θερμοκήπια, πάνω από 200 στρέμματα. Για όλα αυτά έχουν γίνει αναγγελίες. Υποβλήθηκαν </w:t>
      </w:r>
      <w:proofErr w:type="spellStart"/>
      <w:r>
        <w:rPr>
          <w:rFonts w:eastAsia="Times New Roman"/>
          <w:szCs w:val="24"/>
        </w:rPr>
        <w:t>εκατόν</w:t>
      </w:r>
      <w:proofErr w:type="spellEnd"/>
      <w:r>
        <w:rPr>
          <w:rFonts w:eastAsia="Times New Roman"/>
          <w:szCs w:val="24"/>
        </w:rPr>
        <w:t xml:space="preserve"> δέκα αρχικές αιτήσεις ζημιάς. Έχουν γίνει οι απαραίτητες επισημάνσεις από πλευράς του ΕΛΓΑ. Καταλαβαίνετε ότι θα δούμε τις σχετικές καταγραφές, που θα κάνουμε και κατά πόσον καλύπτονται από πλευράς του ΕΛΓΑ αυτές οι ζημιές και από εκεί και πέρα μπαίνει το ζήτημα της κάλυψης από κρατικές ενισχύσεις. Όπως είπα και προηγουμένως, οι κρατικές ενισχύσεις, δηλαδή τα ΠΣΕΑ, θέλουν μια διαδικασία τεκμηρίωσης και απέναντι στην Ευρωπαϊκή Επιτροπή. Θα δούμε, λοιπόν, κατά πόσον θα υπάρξει η έγκριση -που είναι πολύ πιθανόν να υπάρξει, γιατί ήταν μεγάλη η ζημιά- και από την άλλη πλευρά, βεβαίως, κατά πόσον οι δημοσιονομικές συνθήκες επιτρέπουν την κάλυψή τους.</w:t>
      </w:r>
    </w:p>
    <w:p w14:paraId="2AF39DC4" w14:textId="77777777" w:rsidR="006A5A05" w:rsidRDefault="00A50B7F">
      <w:pPr>
        <w:spacing w:line="600" w:lineRule="auto"/>
        <w:ind w:firstLine="720"/>
        <w:jc w:val="both"/>
        <w:rPr>
          <w:rFonts w:eastAsia="Times New Roman"/>
          <w:szCs w:val="24"/>
        </w:rPr>
      </w:pPr>
      <w:r>
        <w:rPr>
          <w:rFonts w:eastAsia="Times New Roman"/>
          <w:szCs w:val="24"/>
        </w:rPr>
        <w:t xml:space="preserve">Οπωσδήποτε, όμως, δεν είναι μόνο οι ζημιές αυτές, που σας είπα για την φυτική παραγωγή. Υπάρχουν και ζημιές μεγάλες στα </w:t>
      </w:r>
      <w:proofErr w:type="spellStart"/>
      <w:r>
        <w:rPr>
          <w:rFonts w:eastAsia="Times New Roman"/>
          <w:szCs w:val="24"/>
        </w:rPr>
        <w:t>μελισσοσμήνη</w:t>
      </w:r>
      <w:proofErr w:type="spellEnd"/>
      <w:r>
        <w:rPr>
          <w:rFonts w:eastAsia="Times New Roman"/>
          <w:szCs w:val="24"/>
        </w:rPr>
        <w:t xml:space="preserve">. Και εκεί έχουμε ένα πρόβλημα. Δεν είναι καταγεγραμμένη, </w:t>
      </w:r>
      <w:r>
        <w:rPr>
          <w:rFonts w:eastAsia="Times New Roman"/>
          <w:szCs w:val="24"/>
        </w:rPr>
        <w:lastRenderedPageBreak/>
        <w:t>ακριβώς, η κατάσταση όσον αφορά τον αριθμό. Αντιλαμβάνεστε ότι στηριζόμαστε πλέον σε εκτιμήσεις, στηριζόμαστε σε πληροφορίες, αλλά ειδικά επειδή το συγκεκριμένο κομμάτι πρέπει να το στηρίξουμε να είστε σίγουροι ότι θα κάνουμε τα αδύνατα δυνατά για να τα καλύψουμε.</w:t>
      </w:r>
    </w:p>
    <w:p w14:paraId="2AF39DC5" w14:textId="77777777" w:rsidR="006A5A05" w:rsidRDefault="00A50B7F">
      <w:pPr>
        <w:spacing w:line="600" w:lineRule="auto"/>
        <w:ind w:firstLine="720"/>
        <w:jc w:val="both"/>
        <w:rPr>
          <w:rFonts w:eastAsia="Times New Roman"/>
          <w:szCs w:val="24"/>
        </w:rPr>
      </w:pPr>
      <w:r>
        <w:rPr>
          <w:rFonts w:eastAsia="Times New Roman"/>
          <w:szCs w:val="24"/>
        </w:rPr>
        <w:t>Βεβαίως, βάλατε και άλλα ζητήματα. Εγώ εκείνο, που έχω να σας πω είναι ότι ιδιαίτερα στα θέματα, που αφορούν τη δική μας αρμοδιότητα προσπαθούμε στο πλαίσιο της ΣΑΕ 581 να αντιμετωπίσουμε προβλήματα, που υπάρχουν ιδιαίτερα στα αρδευτικά έργα και προβλήματα τα οποία έχουν προκύψει λόγω και ανωτέρας βίας, όπως είπα και προηγουμένως. Όμως επί αυτών και επί άλλων, που θα σας πω δεν έχουμε κανένα αίτημα εμείς στο Υπουργείο. Δηλαδή, εμείς, πέραν αυτών, που ήδη εκτιμήσανε οι υπηρεσίες μας και τα οποία επεξεργαζόμαστε, δεν έχουμε τίποτε άλλο.</w:t>
      </w:r>
    </w:p>
    <w:p w14:paraId="2AF39DC6" w14:textId="77777777" w:rsidR="006A5A05" w:rsidRDefault="00A50B7F">
      <w:pPr>
        <w:spacing w:line="600" w:lineRule="auto"/>
        <w:ind w:firstLine="720"/>
        <w:jc w:val="both"/>
        <w:rPr>
          <w:rFonts w:eastAsia="Times New Roman"/>
          <w:b/>
          <w:szCs w:val="24"/>
        </w:rPr>
      </w:pPr>
      <w:r>
        <w:rPr>
          <w:rFonts w:eastAsia="Times New Roman"/>
          <w:b/>
          <w:szCs w:val="24"/>
        </w:rPr>
        <w:t xml:space="preserve">ΠΡΟΕΔΡΕΥΩΝ (Νικήτας Κακλαμάνης): </w:t>
      </w:r>
      <w:r>
        <w:rPr>
          <w:rFonts w:eastAsia="Times New Roman"/>
          <w:szCs w:val="24"/>
        </w:rPr>
        <w:t>Κύριε Συντυχάκη, έχετε τον λόγο.</w:t>
      </w:r>
    </w:p>
    <w:p w14:paraId="2AF39DC7" w14:textId="77777777" w:rsidR="006A5A05" w:rsidRDefault="00A50B7F">
      <w:pPr>
        <w:spacing w:line="600" w:lineRule="auto"/>
        <w:ind w:firstLine="720"/>
        <w:jc w:val="both"/>
        <w:rPr>
          <w:rFonts w:eastAsia="Times New Roman"/>
          <w:b/>
          <w:szCs w:val="24"/>
        </w:rPr>
      </w:pPr>
      <w:r>
        <w:rPr>
          <w:rFonts w:eastAsia="Times New Roman"/>
          <w:b/>
          <w:szCs w:val="24"/>
        </w:rPr>
        <w:t xml:space="preserve">ΕΜΜΑΝΟΥΗΛ ΣΥΝΤΥΧΑΚΗΣ: </w:t>
      </w:r>
      <w:r>
        <w:rPr>
          <w:rFonts w:eastAsia="Times New Roman"/>
          <w:szCs w:val="24"/>
        </w:rPr>
        <w:t>Ευχαριστώ, κύριε Πρόεδρε.</w:t>
      </w:r>
    </w:p>
    <w:p w14:paraId="2AF39DC8" w14:textId="77777777" w:rsidR="006A5A05" w:rsidRDefault="00A50B7F">
      <w:pPr>
        <w:spacing w:line="600" w:lineRule="auto"/>
        <w:ind w:firstLine="720"/>
        <w:jc w:val="both"/>
        <w:rPr>
          <w:rFonts w:eastAsia="Times New Roman"/>
          <w:szCs w:val="24"/>
        </w:rPr>
      </w:pPr>
      <w:r>
        <w:rPr>
          <w:rFonts w:eastAsia="Times New Roman"/>
          <w:szCs w:val="24"/>
        </w:rPr>
        <w:lastRenderedPageBreak/>
        <w:t xml:space="preserve">Κύριε Υπουργέ, εν πάση </w:t>
      </w:r>
      <w:proofErr w:type="spellStart"/>
      <w:r>
        <w:rPr>
          <w:rFonts w:eastAsia="Times New Roman"/>
          <w:szCs w:val="24"/>
        </w:rPr>
        <w:t>περιπτώσει</w:t>
      </w:r>
      <w:proofErr w:type="spellEnd"/>
      <w:r>
        <w:rPr>
          <w:rFonts w:eastAsia="Times New Roman"/>
          <w:szCs w:val="24"/>
        </w:rPr>
        <w:t xml:space="preserve"> καλά όσα μας είπατε, αλλά κάθε φορά, που προκύπτει μια θεομηνία, μια καταστροφή, πυρκαγιά, βροχοπτώσεις, παγετός, κ.λπ., λειτουργεί και λίγο ως πρόσχημα να λέει η Κυβέρνηση «Ξέρετε, ακόμα δεν μου έχουν δώσει εγγράφως το </w:t>
      </w:r>
      <w:r>
        <w:rPr>
          <w:rFonts w:eastAsia="Times New Roman"/>
          <w:szCs w:val="24"/>
          <w:lang w:val="en-US"/>
        </w:rPr>
        <w:t>ok</w:t>
      </w:r>
      <w:r>
        <w:rPr>
          <w:rFonts w:eastAsia="Times New Roman"/>
          <w:szCs w:val="24"/>
        </w:rPr>
        <w:t xml:space="preserve"> για να κηρυχθεί εκτάκτου ανάγκης η περιοχή και κ.λπ..».</w:t>
      </w:r>
    </w:p>
    <w:p w14:paraId="2AF39DC9" w14:textId="77777777" w:rsidR="006A5A05" w:rsidRDefault="00A50B7F">
      <w:pPr>
        <w:spacing w:line="600" w:lineRule="auto"/>
        <w:ind w:firstLine="720"/>
        <w:jc w:val="both"/>
        <w:rPr>
          <w:rFonts w:eastAsia="Times New Roman"/>
          <w:szCs w:val="24"/>
        </w:rPr>
      </w:pPr>
      <w:r>
        <w:rPr>
          <w:rFonts w:eastAsia="Times New Roman"/>
          <w:szCs w:val="24"/>
        </w:rPr>
        <w:t xml:space="preserve">Εγώ σας μεταφέρω τα αιτήματα των αγροτών, σας μεταφέρω αιτήματα του δήμου, σας μεταφέρω αιτήματα φορέων της περιοχής, που πρέπει άμεσα αυτά να ικανοποιηθούν. Και πάνω σε αυτό το ζήτημα, θέλουμε σαφείς, συγκεκριμένες απαντήσεις για το αν γρήγορα, έγκαιρα, δηλαδή, θα ικανοποιήσετε στο 100% το ζωικό και φυτικό κεφάλαιο και τις επιπτώσεις που έχουν υποστεί οι αγρότες στην περιοχή.  </w:t>
      </w:r>
    </w:p>
    <w:p w14:paraId="2AF39DCA" w14:textId="77777777" w:rsidR="006A5A05" w:rsidRDefault="00A50B7F">
      <w:pPr>
        <w:spacing w:line="600" w:lineRule="auto"/>
        <w:ind w:firstLine="720"/>
        <w:jc w:val="both"/>
        <w:rPr>
          <w:rFonts w:eastAsia="Times New Roman"/>
          <w:szCs w:val="24"/>
        </w:rPr>
      </w:pPr>
      <w:r>
        <w:rPr>
          <w:rFonts w:eastAsia="Times New Roman"/>
          <w:szCs w:val="24"/>
        </w:rPr>
        <w:t>Και ξέρετε, όλα είναι ένα πακέτο. Δεν μπορείς να ξεχωρίσεις το θέμα της αποζημίωσης από τον ΕΛΓΑ, από τα ΠΣΕΑ κ.λπ., από τις ζημιές, που έχουν υποστεί τα ζώα, τα κτήρια ή το θέμα της δασοπυρόσβεσης, γιατί αντιλαμβάνεστε ότι όλα αυτά συντελούν στην επίλυση συνολικά του προβλήματος.</w:t>
      </w:r>
    </w:p>
    <w:p w14:paraId="2AF39DCB" w14:textId="77777777" w:rsidR="006A5A05" w:rsidRDefault="00A50B7F">
      <w:pPr>
        <w:spacing w:line="600" w:lineRule="auto"/>
        <w:ind w:firstLine="720"/>
        <w:jc w:val="both"/>
        <w:rPr>
          <w:rFonts w:eastAsia="Times New Roman"/>
          <w:szCs w:val="24"/>
        </w:rPr>
      </w:pPr>
      <w:r>
        <w:rPr>
          <w:rFonts w:eastAsia="Times New Roman"/>
          <w:szCs w:val="24"/>
        </w:rPr>
        <w:lastRenderedPageBreak/>
        <w:t>Βέβαια, γνωρίζουμε πάρα πολύ καλά τους περιορισμούς, που θέτει η Ευρωπαϊκή Ένωση και που εσείς οι ίδιοι έχετε θέσει. Για δείτε, όμως, πόση γραφειοκρατία, πόση δυσκινησία υπάρχει για την αποζημίωση τέτοιων περιπτώσεων από θεομηνίες, από πυρκαγιές, από παγετούς, ενώ αντιθέτως, με ευκολία, για παράδειγμα μέσα από αναπτυξιακούς νόμους, -όπως ο νέος αναπτυξιακός νόμος, που έχετε ήδη καταθέσει- δίνετε κίνητρα σε μεγάλους επιχειρηματικούς ομίλους με πρόσχημα να υπάρξει καλό επενδυτικό κλίμα για τους επιχειρηματικούς ομίλους.</w:t>
      </w:r>
    </w:p>
    <w:p w14:paraId="2AF39DCC" w14:textId="77777777" w:rsidR="006A5A05" w:rsidRDefault="00A50B7F">
      <w:pPr>
        <w:spacing w:line="600" w:lineRule="auto"/>
        <w:ind w:firstLine="720"/>
        <w:jc w:val="both"/>
        <w:rPr>
          <w:rFonts w:eastAsia="Times New Roman"/>
          <w:szCs w:val="24"/>
        </w:rPr>
      </w:pPr>
      <w:r>
        <w:rPr>
          <w:rFonts w:eastAsia="Times New Roman"/>
          <w:szCs w:val="24"/>
        </w:rPr>
        <w:t xml:space="preserve">Την ίδια στιγμή και οι μικρομεσαίοι αγρότες θέλουν να επενδύσουν στη γη τους, θέλουν να παράγουν, θέλουν να ζήσουν. Κι εδώ μιλάμε τώρα για πακέτα </w:t>
      </w:r>
      <w:proofErr w:type="spellStart"/>
      <w:r>
        <w:rPr>
          <w:rFonts w:eastAsia="Times New Roman"/>
          <w:szCs w:val="24"/>
        </w:rPr>
        <w:t>Γιούνκερ</w:t>
      </w:r>
      <w:proofErr w:type="spellEnd"/>
      <w:r>
        <w:rPr>
          <w:rFonts w:eastAsia="Times New Roman"/>
          <w:szCs w:val="24"/>
        </w:rPr>
        <w:t xml:space="preserve"> 35 δισεκατομμυρίων ευρώ, για το νέο ΕΣΠΑ, πακτωλό, δηλαδή, δισεκατομμυρίων, που τελικά από αυτά δεν πρόκειται να πάει τίποτα στους μικρομεσαίους αγρότες. </w:t>
      </w:r>
    </w:p>
    <w:p w14:paraId="2AF39DCD" w14:textId="77777777" w:rsidR="006A5A05" w:rsidRDefault="00A50B7F">
      <w:pPr>
        <w:spacing w:line="600" w:lineRule="auto"/>
        <w:ind w:firstLine="720"/>
        <w:jc w:val="both"/>
        <w:rPr>
          <w:rFonts w:eastAsia="Times New Roman"/>
          <w:szCs w:val="24"/>
        </w:rPr>
      </w:pPr>
      <w:r>
        <w:rPr>
          <w:rFonts w:eastAsia="Times New Roman"/>
          <w:szCs w:val="24"/>
        </w:rPr>
        <w:lastRenderedPageBreak/>
        <w:t xml:space="preserve">Να, λοιπόν, ποια είναι και η διαφορά μας με την πολιτική την οποία ασπάζεστε, η οποία ουσιαστικά καταστρέφει τον μικρομεσαίο αγρότη, για να συγκεντρωθεί η γη και η παραγωγή σε λίγα χέρια. </w:t>
      </w:r>
    </w:p>
    <w:p w14:paraId="2AF39DCE" w14:textId="77777777" w:rsidR="006A5A05" w:rsidRDefault="00A50B7F">
      <w:pPr>
        <w:spacing w:line="600" w:lineRule="auto"/>
        <w:ind w:firstLine="720"/>
        <w:jc w:val="both"/>
        <w:rPr>
          <w:rFonts w:eastAsia="Times New Roman"/>
          <w:szCs w:val="24"/>
        </w:rPr>
      </w:pPr>
      <w:r>
        <w:rPr>
          <w:rFonts w:eastAsia="Times New Roman"/>
          <w:szCs w:val="24"/>
        </w:rPr>
        <w:t xml:space="preserve">Από αυτή την άποψη, λοιπόν, εμείς νομίζουμε ότι πρέπει να προσπεράσετε δικονομικά τερτίπια, τις γραφειοκρατίες και άμεσα να αποζημιώσετε τους παραγωγούς και ειδικά σε τέτοιες συνθήκες. Μάλιστα αυτό, που σας λέμε είναι ότι ο ΕΛΓΑ και όλοι αυτοί οι οργανισμοί πρέπει να είναι κρατικοί δημόσιοι φορείς με επαρκή κρατική χρηματοδότηση κι όχι αυτοχρηματοδοτούμενοι.  Δηλαδή, τη στιγμή, που ο αγρότης συμβάλλει για να υπάρχει ο ΕΛΓΑ, την ίδια στιγμή τα χρήματα αυτά δεν επιστρέφουν στον ίδιο τον αγρότη. Και φυσικά, πρέπει να αλλάξει και ο Κανονισμός του ΕΛΓΑ και να αποζημιώνεται κατά 100% το σύνολο όλων αυτών. </w:t>
      </w:r>
    </w:p>
    <w:p w14:paraId="2AF39DCF" w14:textId="77777777" w:rsidR="006A5A05" w:rsidRDefault="00A50B7F">
      <w:pPr>
        <w:spacing w:line="600" w:lineRule="auto"/>
        <w:ind w:firstLine="720"/>
        <w:jc w:val="both"/>
        <w:rPr>
          <w:rFonts w:eastAsia="Times New Roman"/>
          <w:szCs w:val="24"/>
        </w:rPr>
      </w:pPr>
      <w:r>
        <w:rPr>
          <w:rFonts w:eastAsia="Times New Roman"/>
          <w:szCs w:val="24"/>
        </w:rPr>
        <w:t xml:space="preserve">Όσον αφορά τις ανάγκες της πυρόσβεσης, η περιοχή είναι </w:t>
      </w:r>
      <w:proofErr w:type="spellStart"/>
      <w:r>
        <w:rPr>
          <w:rFonts w:eastAsia="Times New Roman"/>
          <w:szCs w:val="24"/>
        </w:rPr>
        <w:t>ξηροθερμική</w:t>
      </w:r>
      <w:proofErr w:type="spellEnd"/>
      <w:r>
        <w:rPr>
          <w:rFonts w:eastAsia="Times New Roman"/>
          <w:szCs w:val="24"/>
        </w:rPr>
        <w:t xml:space="preserve"> περιοχή και πιάνει μία έκταση από τη </w:t>
      </w:r>
      <w:proofErr w:type="spellStart"/>
      <w:r>
        <w:rPr>
          <w:rFonts w:eastAsia="Times New Roman"/>
          <w:szCs w:val="24"/>
        </w:rPr>
        <w:t>Βιάννο</w:t>
      </w:r>
      <w:proofErr w:type="spellEnd"/>
      <w:r>
        <w:rPr>
          <w:rFonts w:eastAsia="Times New Roman"/>
          <w:szCs w:val="24"/>
        </w:rPr>
        <w:t xml:space="preserve"> μέχρι την Ιεράπετρα, που είναι δασώδης, έχει </w:t>
      </w:r>
      <w:proofErr w:type="spellStart"/>
      <w:r>
        <w:rPr>
          <w:rFonts w:eastAsia="Times New Roman"/>
          <w:szCs w:val="24"/>
        </w:rPr>
        <w:t>θερμοκηπιακές</w:t>
      </w:r>
      <w:proofErr w:type="spellEnd"/>
      <w:r>
        <w:rPr>
          <w:rFonts w:eastAsia="Times New Roman"/>
          <w:szCs w:val="24"/>
        </w:rPr>
        <w:t xml:space="preserve"> καλλιέργειες, έχει </w:t>
      </w:r>
      <w:r>
        <w:rPr>
          <w:rFonts w:eastAsia="Times New Roman"/>
          <w:szCs w:val="24"/>
        </w:rPr>
        <w:lastRenderedPageBreak/>
        <w:t xml:space="preserve">ελαιόδεντρα, είναι ορεινή- ημιορεινή περιοχή και χρειάζεται να εξοπλιστεί η Πυροσβεστική Υπηρεσία. Αυτή τη στιγμή έχει είκοσι ανθρώπους, ενώ χρειάζεται να έχει είκοσι οκτώ. Δεν έχει μηχανήματα. </w:t>
      </w:r>
    </w:p>
    <w:p w14:paraId="2AF39DD0" w14:textId="77777777" w:rsidR="006A5A05" w:rsidRDefault="00A50B7F">
      <w:pPr>
        <w:spacing w:line="600" w:lineRule="auto"/>
        <w:ind w:firstLine="720"/>
        <w:jc w:val="both"/>
        <w:rPr>
          <w:rFonts w:eastAsia="Times New Roman"/>
          <w:szCs w:val="24"/>
        </w:rPr>
      </w:pPr>
      <w:r>
        <w:rPr>
          <w:rFonts w:eastAsia="Times New Roman"/>
          <w:szCs w:val="24"/>
        </w:rPr>
        <w:t xml:space="preserve">Την ίδια στιγμή βάζουμε τον δήμο και τους εθελοντές να βγάζουν τη δουλειά, που έπρεπε να κάνει η Πυροσβεστική Υπηρεσία. Βέβαια, δίνουν τιτάνιο αγώνα όλοι οι άνθρωποι εκεί, πυροσβέστες, εθελοντές, ο δήμος κ.λπ., αλλά δεν μπορείς να λύσεις έτσι το πρόβλημα. </w:t>
      </w:r>
    </w:p>
    <w:p w14:paraId="2AF39DD1" w14:textId="77777777" w:rsidR="006A5A05" w:rsidRDefault="00A50B7F">
      <w:pPr>
        <w:spacing w:line="600" w:lineRule="auto"/>
        <w:ind w:firstLine="720"/>
        <w:jc w:val="both"/>
        <w:rPr>
          <w:rFonts w:eastAsia="Times New Roman"/>
          <w:szCs w:val="24"/>
        </w:rPr>
      </w:pPr>
      <w:r>
        <w:rPr>
          <w:rFonts w:eastAsia="Times New Roman"/>
          <w:szCs w:val="24"/>
        </w:rPr>
        <w:t xml:space="preserve">Αν, λοιπόν, δεν δείτε και τα θέματα πυρόσβεσης, πιθανόν αύριο μεθαύριο να αντιμετωπίσουμε και τα ίδια προβλήματα ξανά και να ξανασυζητάμε πάλι για το πώς θα επιλυθούν αυτά τα προβλήματα. </w:t>
      </w:r>
    </w:p>
    <w:p w14:paraId="2AF39DD2" w14:textId="77777777" w:rsidR="006A5A05" w:rsidRDefault="00A50B7F">
      <w:pPr>
        <w:spacing w:line="600" w:lineRule="auto"/>
        <w:ind w:firstLine="720"/>
        <w:jc w:val="both"/>
        <w:rPr>
          <w:rFonts w:eastAsia="Times New Roman"/>
          <w:szCs w:val="24"/>
        </w:rPr>
      </w:pPr>
      <w:r>
        <w:rPr>
          <w:rFonts w:eastAsia="Times New Roman"/>
          <w:szCs w:val="24"/>
        </w:rPr>
        <w:t xml:space="preserve">Ευχαριστώ. </w:t>
      </w:r>
    </w:p>
    <w:p w14:paraId="2AF39DD3" w14:textId="77777777" w:rsidR="006A5A05" w:rsidRDefault="00A50B7F">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Κύριε Υπουργέ, έχετε τον λόγο. </w:t>
      </w:r>
    </w:p>
    <w:p w14:paraId="2AF39DD4" w14:textId="77777777" w:rsidR="006A5A05" w:rsidRDefault="00A50B7F">
      <w:pPr>
        <w:spacing w:line="600" w:lineRule="auto"/>
        <w:ind w:firstLine="720"/>
        <w:jc w:val="both"/>
        <w:rPr>
          <w:rFonts w:eastAsia="Times New Roman"/>
          <w:b/>
          <w:szCs w:val="24"/>
        </w:rPr>
      </w:pPr>
      <w:r>
        <w:rPr>
          <w:rFonts w:eastAsia="Times New Roman"/>
          <w:b/>
          <w:szCs w:val="24"/>
        </w:rPr>
        <w:t xml:space="preserve">ΕΥΑΓΓΕΛΟΣ ΑΠΟΣΤΟΛΟΥ (Υπουργός Αγροτικής Ανάπτυξης και Τροφίμων): </w:t>
      </w:r>
      <w:r>
        <w:rPr>
          <w:rFonts w:eastAsia="Times New Roman"/>
          <w:szCs w:val="24"/>
        </w:rPr>
        <w:t xml:space="preserve">Κύριε συνάδελφε, μετά τις ζημιές η διαδικασία είναι αυτή. Εμείς είμαστε υποχρεωμένοι, με βάση την πραγματικότητα, που </w:t>
      </w:r>
      <w:r>
        <w:rPr>
          <w:rFonts w:eastAsia="Times New Roman"/>
          <w:szCs w:val="24"/>
        </w:rPr>
        <w:lastRenderedPageBreak/>
        <w:t>έχουμε στα χέρια μας, να γιατρέψουμε όσο γίνεται τα προβλήματα. Όλοι οι αγρότες, που παθαίνουν ζημιές υποβάλλουν αντίστοιχες δηλώσεις. Εγώ σας λέω ότι ακόμα και σε αυτές τις περιπτώσεις, που δεν έχουν υποβάλει όλοι, ψάχνουμε και τους βρίσκουμε. Τελικά, πρέπει να αποζημιωθούν όλοι, πόσο μάλλον όταν τους καλύπτει το αντίστοιχο ασφάλιστρο.</w:t>
      </w:r>
    </w:p>
    <w:p w14:paraId="2AF39DD5" w14:textId="77777777" w:rsidR="006A5A05" w:rsidRDefault="00A50B7F">
      <w:pPr>
        <w:spacing w:line="600" w:lineRule="auto"/>
        <w:ind w:firstLine="720"/>
        <w:jc w:val="both"/>
        <w:rPr>
          <w:rFonts w:eastAsia="Times New Roman"/>
          <w:szCs w:val="24"/>
        </w:rPr>
      </w:pPr>
      <w:r>
        <w:rPr>
          <w:rFonts w:eastAsia="Times New Roman"/>
          <w:szCs w:val="24"/>
        </w:rPr>
        <w:t xml:space="preserve">Από εκεί και πέρα, για τις άλλες δαπάνες, που αφορούν αποκαταστάσεις, ζημιές γενικότερες, κυρίως σε έργα υποδομών, πρέπει να υπάρξει μια αντίστοιχη τεχνική έκθεση. Πρέπει ο αντίστοιχος δήμος να εξετάσει την κατάσταση, να συγκεντρώσει τα όποια αιτήματα και να μας βοηθήσει για να τον βοηθήσουμε κι εμείς, για να μπορέσουμε –αυτό που είπατε προηγουμένως- να στοιχειοθετήσουμε τους λόγους αυτούς για τους οποίους ζητάμε την ενίσχυση, την κάλυψη αυτών των ζημιών μέσα από τον κρατικό προϋπολογισμό, υπό την έγκριση -επαναλαμβάνω- της Ευρωπαϊκής Επιτροπής. </w:t>
      </w:r>
    </w:p>
    <w:p w14:paraId="2AF39DD6" w14:textId="77777777" w:rsidR="006A5A05" w:rsidRDefault="00A50B7F">
      <w:pPr>
        <w:spacing w:line="600" w:lineRule="auto"/>
        <w:ind w:firstLine="720"/>
        <w:jc w:val="both"/>
        <w:rPr>
          <w:rFonts w:eastAsia="Times New Roman"/>
          <w:szCs w:val="24"/>
        </w:rPr>
      </w:pPr>
      <w:r>
        <w:rPr>
          <w:rFonts w:eastAsia="Times New Roman"/>
          <w:szCs w:val="24"/>
        </w:rPr>
        <w:lastRenderedPageBreak/>
        <w:t>Δεν έχω να σας πω τίποτα περισσότερο, γιατί απλούστατα για το θέμα της εξειδίκευσης των ζημιών και των αντίστοιχων ποσών, που είναι να τις καλύψουν δεν είμαστε ακόμη έτοιμοι, διότι τώρα βρισκόμαστε σε αυτή τη διαδικασία.</w:t>
      </w:r>
    </w:p>
    <w:p w14:paraId="2AF39DD7" w14:textId="77777777" w:rsidR="006A5A05" w:rsidRDefault="00A50B7F">
      <w:pPr>
        <w:spacing w:line="600" w:lineRule="auto"/>
        <w:ind w:firstLine="720"/>
        <w:jc w:val="both"/>
        <w:rPr>
          <w:rFonts w:eastAsia="Times New Roman"/>
          <w:szCs w:val="24"/>
        </w:rPr>
      </w:pPr>
      <w:r>
        <w:rPr>
          <w:rFonts w:eastAsia="Times New Roman"/>
          <w:szCs w:val="24"/>
        </w:rPr>
        <w:t xml:space="preserve">Βάλατε ειδικά θέματα όπως, για παράδειγμα, το ποια είναι η φιλοσοφία του ΕΛΓΑ. Βεβαίως, η φιλοσοφία του ΕΛΓΑ είναι η λογική της ανταποδοτικότητας. Και εγώ δεν θα διαφωνήσω μαζί σας για το εάν τουλάχιστον ένα κομμάτι του ασφαλίστρου από πλευράς των υποχρεώσεων του ΕΛΓΑ στους αγρότες θα μπορούσε να καλυπτόταν και από κρατική συμμετοχή. Σας είπα, όμως, ότι όταν είναι τέτοια η δημοσιονομική κατάσταση κι όταν πόσο μάλλον </w:t>
      </w:r>
      <w:proofErr w:type="spellStart"/>
      <w:r>
        <w:rPr>
          <w:rFonts w:eastAsia="Times New Roman"/>
          <w:szCs w:val="24"/>
        </w:rPr>
        <w:t>προαπαιτείται</w:t>
      </w:r>
      <w:proofErr w:type="spellEnd"/>
      <w:r>
        <w:rPr>
          <w:rFonts w:eastAsia="Times New Roman"/>
          <w:szCs w:val="24"/>
        </w:rPr>
        <w:t xml:space="preserve"> να επανεξετάσουμε τον Κανονισμό, δεν είναι της ώρας αυτά.</w:t>
      </w:r>
    </w:p>
    <w:p w14:paraId="2AF39DD8" w14:textId="77777777" w:rsidR="006A5A05" w:rsidRDefault="00A50B7F">
      <w:pPr>
        <w:spacing w:line="600" w:lineRule="auto"/>
        <w:ind w:firstLine="720"/>
        <w:jc w:val="both"/>
        <w:rPr>
          <w:rFonts w:eastAsia="Times New Roman"/>
          <w:szCs w:val="24"/>
        </w:rPr>
      </w:pPr>
      <w:r>
        <w:rPr>
          <w:rFonts w:eastAsia="Times New Roman"/>
          <w:szCs w:val="24"/>
        </w:rPr>
        <w:lastRenderedPageBreak/>
        <w:t xml:space="preserve">Επίσης, βάλατε το μεγάλο θέμα της δασοπυρόσβεσης. Όσο –δεν είναι αρμοδιότητά μας, απλώς το λέω- δεν συμμετέχουν οι κάτοικοι των περιοχών και δεν τους δίνεται η δυνατότητα να έχουν σχέση με το δάσος, τόσο θα έχουμε προβλήματα. </w:t>
      </w:r>
    </w:p>
    <w:p w14:paraId="2AF39DD9" w14:textId="77777777" w:rsidR="006A5A05" w:rsidRDefault="00A50B7F">
      <w:pPr>
        <w:spacing w:line="600" w:lineRule="auto"/>
        <w:ind w:firstLine="720"/>
        <w:jc w:val="both"/>
        <w:rPr>
          <w:rFonts w:eastAsia="Times New Roman"/>
          <w:szCs w:val="24"/>
        </w:rPr>
      </w:pPr>
      <w:r>
        <w:rPr>
          <w:rFonts w:eastAsia="Times New Roman"/>
          <w:szCs w:val="24"/>
        </w:rPr>
        <w:t>Στην προκειμένη περίπτωση πρέπει επειγόντως τους κατοίκους των ορεινών, των προβληματικών περιοχών να τους βάλουμε σε διαδικασία και οικονομικού οφέλους σε σχέση με την προστασία του δάσους, για τον απλούστατο λόγο τού να μην βιώνουμε, κύριε Πρόεδρε, τις εικόνες όπου όταν παίρνει φωτιά το δάσος στο βουνό και οι κάτοικοι της υπαίθρου κοιτάζουν τον ουρανό για να δουν εάν έρχεται το αεροπλάνο ή όχι.</w:t>
      </w:r>
    </w:p>
    <w:p w14:paraId="2AF39DDA" w14:textId="77777777" w:rsidR="006A5A05" w:rsidRDefault="00A50B7F">
      <w:pPr>
        <w:spacing w:line="600" w:lineRule="auto"/>
        <w:ind w:firstLine="540"/>
        <w:jc w:val="both"/>
        <w:rPr>
          <w:rFonts w:eastAsia="Times New Roman"/>
          <w:bCs/>
          <w:szCs w:val="24"/>
        </w:rPr>
      </w:pPr>
      <w:r>
        <w:rPr>
          <w:rFonts w:eastAsia="Times New Roman"/>
          <w:b/>
          <w:bCs/>
          <w:szCs w:val="24"/>
        </w:rPr>
        <w:t>ΠΡΟΕΔΡΕΥΩΝ (Νικήτας Κακλαμάνης):</w:t>
      </w:r>
      <w:r>
        <w:rPr>
          <w:rFonts w:eastAsia="Times New Roman"/>
          <w:bCs/>
          <w:szCs w:val="24"/>
        </w:rPr>
        <w:t xml:space="preserve"> Ολοκληρώθηκε η συζήτηση των επίκαιρων ερωτήσεων.</w:t>
      </w:r>
    </w:p>
    <w:p w14:paraId="2AF39DDB" w14:textId="77777777" w:rsidR="006A5A05" w:rsidRDefault="00A50B7F">
      <w:pPr>
        <w:spacing w:line="600" w:lineRule="auto"/>
        <w:ind w:firstLine="540"/>
        <w:jc w:val="both"/>
        <w:rPr>
          <w:rFonts w:eastAsia="Times New Roman" w:cs="Times New Roman"/>
          <w:szCs w:val="24"/>
        </w:rPr>
      </w:pPr>
      <w:r>
        <w:rPr>
          <w:rFonts w:eastAsia="Times New Roman"/>
          <w:bCs/>
          <w:szCs w:val="24"/>
        </w:rPr>
        <w:t>Κυρίες και κύριοι συνάδελφοι,</w:t>
      </w:r>
      <w:r>
        <w:rPr>
          <w:rFonts w:eastAsia="Times New Roman" w:cs="Times New Roman"/>
          <w:szCs w:val="24"/>
        </w:rPr>
        <w:t xml:space="preserve"> δέχεστε στο σημείο αυτό να λύσουμε τη συνεδρίαση;</w:t>
      </w:r>
    </w:p>
    <w:p w14:paraId="2AF39DDC" w14:textId="77777777" w:rsidR="006A5A05" w:rsidRDefault="00A50B7F">
      <w:pPr>
        <w:spacing w:line="600" w:lineRule="auto"/>
        <w:ind w:firstLine="540"/>
        <w:jc w:val="both"/>
        <w:rPr>
          <w:rFonts w:eastAsia="Times New Roman" w:cs="Times New Roman"/>
          <w:szCs w:val="24"/>
        </w:rPr>
      </w:pPr>
      <w:r>
        <w:rPr>
          <w:rFonts w:eastAsia="Times New Roman" w:cs="Times New Roman"/>
          <w:b/>
          <w:bCs/>
          <w:szCs w:val="24"/>
        </w:rPr>
        <w:t>ΟΛΟΙ ΟΙ ΒΟΥΛΕΥΤΕΣ:</w:t>
      </w:r>
      <w:r>
        <w:rPr>
          <w:rFonts w:eastAsia="Times New Roman" w:cs="Times New Roman"/>
          <w:szCs w:val="24"/>
        </w:rPr>
        <w:t xml:space="preserve"> Μάλιστα, μάλιστα.</w:t>
      </w:r>
    </w:p>
    <w:p w14:paraId="2AF39DDD" w14:textId="77777777" w:rsidR="006A5A05" w:rsidRDefault="00A50B7F">
      <w:pPr>
        <w:spacing w:line="600" w:lineRule="auto"/>
        <w:ind w:firstLine="540"/>
        <w:jc w:val="both"/>
        <w:rPr>
          <w:rFonts w:eastAsia="Times New Roman" w:cs="Times New Roman"/>
          <w:szCs w:val="24"/>
        </w:rPr>
      </w:pPr>
      <w:r>
        <w:rPr>
          <w:rFonts w:eastAsia="Times New Roman"/>
          <w:b/>
          <w:bCs/>
          <w:szCs w:val="24"/>
        </w:rPr>
        <w:lastRenderedPageBreak/>
        <w:t xml:space="preserve">ΠΡΟΕΔΡΕΥΩΝ (Νικήτας Κακλαμάνης): </w:t>
      </w:r>
      <w:r>
        <w:rPr>
          <w:rFonts w:eastAsia="Times New Roman" w:cs="Times New Roman"/>
          <w:szCs w:val="24"/>
        </w:rPr>
        <w:t xml:space="preserve">Με τη συναίνεση του Σώματος </w:t>
      </w:r>
      <w:r>
        <w:rPr>
          <w:rFonts w:eastAsia="Times New Roman"/>
          <w:bCs/>
          <w:szCs w:val="24"/>
        </w:rPr>
        <w:t>και ώρα</w:t>
      </w:r>
      <w:r>
        <w:rPr>
          <w:rFonts w:eastAsia="Times New Roman" w:cs="Times New Roman"/>
          <w:szCs w:val="24"/>
        </w:rPr>
        <w:t xml:space="preserve"> 13.16΄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 ημέρα Παρασκευή 13 Μαΐου 2016 και ώρα 10.00΄, με αντικείμενο εργασιών του Σώματος, κοινοβουλευτικό έλεγχο, συζήτηση επίκαιρων ερωτήσεων.</w:t>
      </w:r>
    </w:p>
    <w:p w14:paraId="2AF39DDE" w14:textId="77777777" w:rsidR="006A5A05" w:rsidRDefault="00A50B7F">
      <w:pPr>
        <w:spacing w:line="600" w:lineRule="auto"/>
        <w:jc w:val="both"/>
        <w:rPr>
          <w:rFonts w:eastAsia="Times New Roman"/>
          <w:szCs w:val="24"/>
        </w:rPr>
      </w:pPr>
      <w:r>
        <w:rPr>
          <w:rFonts w:eastAsia="Times New Roman" w:cs="Times New Roman"/>
          <w:b/>
          <w:bCs/>
          <w:szCs w:val="24"/>
        </w:rPr>
        <w:t>Ο ΠΡΟΕΔΡΟΣ                                                                        ΟΙ ΓΡΑΜΜΑΤΕΙΣ</w:t>
      </w:r>
    </w:p>
    <w:p w14:paraId="2AF39DDF" w14:textId="77777777" w:rsidR="006A5A05" w:rsidRDefault="006A5A05">
      <w:pPr>
        <w:tabs>
          <w:tab w:val="left" w:pos="2119"/>
        </w:tabs>
        <w:spacing w:line="600" w:lineRule="auto"/>
        <w:jc w:val="both"/>
        <w:rPr>
          <w:rFonts w:eastAsia="Times New Roman"/>
          <w:sz w:val="28"/>
          <w:szCs w:val="24"/>
        </w:rPr>
      </w:pPr>
    </w:p>
    <w:sectPr w:rsidR="006A5A0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UB-Helvetica">
    <w:panose1 w:val="00000000000000000000"/>
    <w:charset w:val="00"/>
    <w:family w:val="roman"/>
    <w:notTrueType/>
    <w:pitch w:val="default"/>
  </w:font>
  <w:font w:name="Verdana">
    <w:panose1 w:val="020B0604030504040204"/>
    <w:charset w:val="A1"/>
    <w:family w:val="swiss"/>
    <w:pitch w:val="variable"/>
    <w:sig w:usb0="A10006FF" w:usb1="4000205B" w:usb2="00000010" w:usb3="00000000" w:csb0="0000019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v1q+CYtBJ6+yImaPZpiZo2b5Y5c=" w:salt="kajWv6ELIQ53WLSVOstgH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A05"/>
    <w:rsid w:val="001F0EA4"/>
    <w:rsid w:val="00257C0D"/>
    <w:rsid w:val="006A5A05"/>
    <w:rsid w:val="00A50B7F"/>
    <w:rsid w:val="00C9233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39A19"/>
  <w15:docId w15:val="{D06E5AE0-BA08-4B19-9AD8-C4E0ED257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77F8B"/>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E77F8B"/>
    <w:rPr>
      <w:rFonts w:ascii="Segoe UI" w:hAnsi="Segoe UI" w:cs="Segoe UI"/>
      <w:sz w:val="18"/>
      <w:szCs w:val="18"/>
    </w:rPr>
  </w:style>
  <w:style w:type="paragraph" w:styleId="a4">
    <w:name w:val="Revision"/>
    <w:hidden/>
    <w:uiPriority w:val="99"/>
    <w:semiHidden/>
    <w:rsid w:val="00C7047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240</MetadataID>
    <Session xmlns="641f345b-441b-4b81-9152-adc2e73ba5e1">Α´</Session>
    <Date xmlns="641f345b-441b-4b81-9152-adc2e73ba5e1">2016-05-11T21:00:00+00:00</Date>
    <Status xmlns="641f345b-441b-4b81-9152-adc2e73ba5e1">
      <Url>http://srv-sp1/praktika/Lists/Incoming_Metadata/EditForm.aspx?ID=240&amp;Source=/praktika/Recordings_Library/Forms/AllItems.aspx</Url>
      <Description>Δημοσιεύτηκε</Description>
    </Status>
    <Meeting xmlns="641f345b-441b-4b81-9152-adc2e73ba5e1">ΡΚΔ´</Meeting>
  </documentManagement>
</p:properties>
</file>

<file path=customXml/itemProps1.xml><?xml version="1.0" encoding="utf-8"?>
<ds:datastoreItem xmlns:ds="http://schemas.openxmlformats.org/officeDocument/2006/customXml" ds:itemID="{0FB6457E-709D-4980-AC8F-9E4801F27D27}">
  <ds:schemaRefs>
    <ds:schemaRef ds:uri="http://schemas.microsoft.com/sharepoint/v3/contenttype/forms"/>
  </ds:schemaRefs>
</ds:datastoreItem>
</file>

<file path=customXml/itemProps2.xml><?xml version="1.0" encoding="utf-8"?>
<ds:datastoreItem xmlns:ds="http://schemas.openxmlformats.org/officeDocument/2006/customXml" ds:itemID="{997444B5-B7B8-4395-A88D-44DE4D9979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F8F7D6-8249-47F3-B802-5DF10A0160F6}">
  <ds:schemaRefs>
    <ds:schemaRef ds:uri="http://www.w3.org/XML/1998/namespace"/>
    <ds:schemaRef ds:uri="http://purl.org/dc/elements/1.1/"/>
    <ds:schemaRef ds:uri="http://purl.org/dc/terms/"/>
    <ds:schemaRef ds:uri="641f345b-441b-4b81-9152-adc2e73ba5e1"/>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185</Pages>
  <Words>32325</Words>
  <Characters>174559</Characters>
  <Application>Microsoft Office Word</Application>
  <DocSecurity>0</DocSecurity>
  <Lines>1454</Lines>
  <Paragraphs>412</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206472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2016-05-18T10:35:00Z</dcterms:created>
  <dcterms:modified xsi:type="dcterms:W3CDTF">2016-05-18T10:35:00Z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